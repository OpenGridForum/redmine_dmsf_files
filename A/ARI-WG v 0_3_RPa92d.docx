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746" w:rsidRPr="00A965D9" w:rsidRDefault="007C6746">
      <w:pPr>
        <w:rPr>
          <w:rFonts w:ascii="Times New Roman" w:hAnsi="Times New Roman"/>
          <w:lang w:val="nl-NL"/>
        </w:rPr>
      </w:pPr>
    </w:p>
    <w:p w:rsidR="007C6746" w:rsidRPr="00A965D9" w:rsidRDefault="007C6746" w:rsidP="007C6746">
      <w:pPr>
        <w:pStyle w:val="Title"/>
        <w:jc w:val="center"/>
      </w:pPr>
      <w:r w:rsidRPr="00A965D9">
        <w:t>Title of Document</w:t>
      </w:r>
    </w:p>
    <w:p w:rsidR="007C6746" w:rsidRPr="00A965D9" w:rsidRDefault="007C6746" w:rsidP="007C6746">
      <w:pPr>
        <w:pStyle w:val="PreambleFakeHeading1"/>
      </w:pPr>
      <w:r w:rsidRPr="00A965D9">
        <w:t>Status of This Document</w:t>
      </w:r>
    </w:p>
    <w:p w:rsidR="009E2C66" w:rsidRDefault="009E2C66" w:rsidP="009E2C66">
      <w:pPr>
        <w:rPr>
          <w:highlight w:val="yellow"/>
        </w:rPr>
      </w:pPr>
    </w:p>
    <w:p w:rsidR="007C6746" w:rsidRPr="00A965D9" w:rsidRDefault="007C6746">
      <w:r w:rsidRPr="00A965D9">
        <w:rPr>
          <w:highlight w:val="yellow"/>
        </w:rPr>
        <w:t>Choose one of:</w:t>
      </w:r>
      <w:r w:rsidRPr="00A965D9">
        <w:t xml:space="preserve"> </w:t>
      </w:r>
    </w:p>
    <w:p w:rsidR="007C6746" w:rsidRPr="00A965D9" w:rsidRDefault="002A5BC3">
      <w:pPr>
        <w:rPr>
          <w:highlight w:val="yellow"/>
        </w:rPr>
      </w:pPr>
      <w:r w:rsidRPr="00A965D9">
        <w:rPr>
          <w:highlight w:val="yellow"/>
        </w:rPr>
        <w:t>Grid Working Document (GWD)</w:t>
      </w:r>
    </w:p>
    <w:p w:rsidR="007C6746" w:rsidRPr="00A965D9" w:rsidRDefault="002A5BC3" w:rsidP="007C6746">
      <w:pPr>
        <w:rPr>
          <w:highlight w:val="yellow"/>
        </w:rPr>
      </w:pPr>
      <w:r w:rsidRPr="00A965D9">
        <w:rPr>
          <w:highlight w:val="yellow"/>
        </w:rPr>
        <w:t>Grid Final Draft (GFD)</w:t>
      </w:r>
    </w:p>
    <w:p w:rsidR="007C6746" w:rsidRPr="00A965D9" w:rsidRDefault="002A5BC3" w:rsidP="007C6746">
      <w:pPr>
        <w:rPr>
          <w:highlight w:val="yellow"/>
        </w:rPr>
      </w:pPr>
      <w:r w:rsidRPr="00A965D9">
        <w:rPr>
          <w:highlight w:val="yellow"/>
        </w:rPr>
        <w:t>Grid Recommendation</w:t>
      </w:r>
    </w:p>
    <w:p w:rsidR="007C6746" w:rsidRPr="00A965D9" w:rsidRDefault="007C6746" w:rsidP="007C6746">
      <w:pPr>
        <w:rPr>
          <w:highlight w:val="yellow"/>
        </w:rPr>
      </w:pPr>
      <w:r w:rsidRPr="00A965D9">
        <w:rPr>
          <w:highlight w:val="yellow"/>
        </w:rPr>
        <w:t>Obsolete. This document is replaced by/o</w:t>
      </w:r>
      <w:r w:rsidR="002A5BC3" w:rsidRPr="00A965D9">
        <w:rPr>
          <w:highlight w:val="yellow"/>
        </w:rPr>
        <w:t>bsoleted by GFD-xxx [REFERENCE].</w:t>
      </w:r>
    </w:p>
    <w:p w:rsidR="00A97C80" w:rsidRPr="00A965D9" w:rsidRDefault="002A5BC3" w:rsidP="00A97C80">
      <w:r w:rsidRPr="00A965D9">
        <w:rPr>
          <w:highlight w:val="yellow"/>
        </w:rPr>
        <w:t>Historical</w:t>
      </w:r>
    </w:p>
    <w:p w:rsidR="007C6746" w:rsidRPr="00A965D9" w:rsidRDefault="007C6746"/>
    <w:p w:rsidR="007C6746" w:rsidRPr="00A965D9" w:rsidRDefault="007C6746" w:rsidP="007C6746">
      <w:pPr>
        <w:pStyle w:val="PreambleFakeHeading1"/>
      </w:pPr>
      <w:r w:rsidRPr="00A965D9">
        <w:t>Document Change History</w:t>
      </w:r>
    </w:p>
    <w:p w:rsidR="007C6746" w:rsidRDefault="003F6379" w:rsidP="007C6746">
      <w:r>
        <w:t xml:space="preserve">Feb 2010 </w:t>
      </w:r>
      <w:r w:rsidR="00A965D9" w:rsidRPr="00A965D9">
        <w:t>– v 0_2 – initial structure off the document added</w:t>
      </w:r>
    </w:p>
    <w:p w:rsidR="007230D1" w:rsidRPr="00A965D9" w:rsidRDefault="004B68FF" w:rsidP="007C6746">
      <w:r>
        <w:t>March-</w:t>
      </w:r>
      <w:r w:rsidR="003F6379">
        <w:t>May 2010</w:t>
      </w:r>
      <w:r w:rsidR="007230D1">
        <w:t xml:space="preserve"> – v0_3 </w:t>
      </w:r>
      <w:r w:rsidR="003F6379">
        <w:t xml:space="preserve">- </w:t>
      </w:r>
      <w:r w:rsidR="007230D1">
        <w:t>added int</w:t>
      </w:r>
      <w:r>
        <w:t>roduction, motivation</w:t>
      </w:r>
      <w:r w:rsidR="007230D1">
        <w:t xml:space="preserve">, </w:t>
      </w:r>
      <w:proofErr w:type="gramStart"/>
      <w:r w:rsidR="003F6379">
        <w:t>Instrument</w:t>
      </w:r>
      <w:proofErr w:type="gramEnd"/>
      <w:r w:rsidR="003F6379">
        <w:t xml:space="preserve"> Element description</w:t>
      </w:r>
    </w:p>
    <w:p w:rsidR="007C6746" w:rsidRPr="00A965D9" w:rsidRDefault="007C6746" w:rsidP="007C6746">
      <w:pPr>
        <w:pStyle w:val="PreambleFakeHeading1"/>
        <w:rPr>
          <w:rFonts w:ascii="Times New Roman" w:hAnsi="Times New Roman"/>
        </w:rPr>
      </w:pPr>
      <w:r w:rsidRPr="00A965D9">
        <w:t>Copyright Notice</w:t>
      </w:r>
    </w:p>
    <w:p w:rsidR="007C6746" w:rsidRPr="00A965D9" w:rsidRDefault="007C6746">
      <w:proofErr w:type="gramStart"/>
      <w:r w:rsidRPr="00A965D9">
        <w:t>Copyright © Open Grid Forum (</w:t>
      </w:r>
      <w:r w:rsidR="00C7299E">
        <w:t>2010,2011</w:t>
      </w:r>
      <w:r w:rsidRPr="00A965D9">
        <w:t>).</w:t>
      </w:r>
      <w:proofErr w:type="gramEnd"/>
      <w:r w:rsidRPr="00A965D9">
        <w:t xml:space="preserve">  </w:t>
      </w:r>
      <w:proofErr w:type="gramStart"/>
      <w:r w:rsidRPr="00A965D9">
        <w:t>Some Rights Reserved.</w:t>
      </w:r>
      <w:proofErr w:type="gramEnd"/>
      <w:r w:rsidRPr="00A965D9">
        <w:t xml:space="preserve">  Distribution is unlimited.</w:t>
      </w:r>
    </w:p>
    <w:p w:rsidR="007C6746" w:rsidRPr="00A965D9" w:rsidRDefault="007C6746" w:rsidP="007C6746">
      <w:pPr>
        <w:pStyle w:val="PreambleFakeHeading1"/>
      </w:pPr>
      <w:r w:rsidRPr="00A965D9">
        <w:t>Trademark</w:t>
      </w:r>
    </w:p>
    <w:p w:rsidR="007C6746" w:rsidRPr="00A965D9" w:rsidRDefault="00F66015" w:rsidP="007C6746">
      <w:r w:rsidRPr="00A965D9">
        <w:t>XXXX</w:t>
      </w:r>
      <w:r w:rsidR="007C6746" w:rsidRPr="00A965D9">
        <w:t xml:space="preserve"> is a registered trademark and service mark of the Open Grid Forum.  </w:t>
      </w:r>
      <w:r w:rsidR="007C6746" w:rsidRPr="00A965D9">
        <w:rPr>
          <w:highlight w:val="yellow"/>
        </w:rPr>
        <w:t>[</w:t>
      </w:r>
      <w:proofErr w:type="gramStart"/>
      <w:r w:rsidR="007C6746" w:rsidRPr="00A965D9">
        <w:rPr>
          <w:highlight w:val="yellow"/>
        </w:rPr>
        <w:t>include</w:t>
      </w:r>
      <w:proofErr w:type="gramEnd"/>
      <w:r w:rsidR="007C6746" w:rsidRPr="00A965D9">
        <w:rPr>
          <w:highlight w:val="yellow"/>
        </w:rPr>
        <w:t xml:space="preserve"> if applicable]</w:t>
      </w:r>
    </w:p>
    <w:p w:rsidR="007C6746" w:rsidRPr="00A965D9" w:rsidRDefault="007C6746" w:rsidP="007C6746">
      <w:pPr>
        <w:pStyle w:val="PreambleHeading1"/>
      </w:pPr>
      <w:bookmarkStart w:id="0" w:name="_Ref525097868"/>
      <w:bookmarkStart w:id="1" w:name="_Toc294000451"/>
      <w:r w:rsidRPr="00A965D9">
        <w:t>Abstract</w:t>
      </w:r>
      <w:bookmarkEnd w:id="0"/>
      <w:bookmarkEnd w:id="1"/>
    </w:p>
    <w:p w:rsidR="00781B49" w:rsidRPr="00A965D9" w:rsidRDefault="00781B49" w:rsidP="00781B49">
      <w:proofErr w:type="gramStart"/>
      <w:r w:rsidRPr="00A965D9">
        <w:t>Informative document abstract of 1-2 paragraphs.</w:t>
      </w:r>
      <w:proofErr w:type="gramEnd"/>
    </w:p>
    <w:p w:rsidR="00781B49" w:rsidRDefault="00781B49" w:rsidP="00781B49"/>
    <w:p w:rsidR="00C7299E" w:rsidRDefault="00E83916" w:rsidP="00C7299E">
      <w:pPr>
        <w:autoSpaceDE w:val="0"/>
        <w:autoSpaceDN w:val="0"/>
        <w:adjustRightInd w:val="0"/>
      </w:pPr>
      <w:r w:rsidRPr="00C7299E">
        <w:rPr>
          <w:rFonts w:ascii="ArialMT" w:hAnsi="ArialMT" w:cs="ArialMT"/>
        </w:rPr>
        <w:t>This document provides informa</w:t>
      </w:r>
      <w:r w:rsidR="003546FF" w:rsidRPr="00C7299E">
        <w:rPr>
          <w:rFonts w:ascii="ArialMT" w:hAnsi="ArialMT" w:cs="ArialMT"/>
        </w:rPr>
        <w:t>tion to the</w:t>
      </w:r>
      <w:r w:rsidRPr="00C7299E">
        <w:rPr>
          <w:rFonts w:ascii="ArialMT" w:hAnsi="ArialMT" w:cs="ArialMT"/>
        </w:rPr>
        <w:t xml:space="preserve"> community on </w:t>
      </w:r>
      <w:r w:rsidRPr="00C7299E">
        <w:t xml:space="preserve">interfaces for accessing remote instruments in </w:t>
      </w:r>
      <w:r w:rsidR="003546FF" w:rsidRPr="00C7299E">
        <w:t>distributed</w:t>
      </w:r>
      <w:r w:rsidRPr="00C7299E">
        <w:t xml:space="preserve"> environment. </w:t>
      </w:r>
      <w:r w:rsidR="008A3FEA" w:rsidRPr="00C7299E">
        <w:rPr>
          <w:rFonts w:ascii="ArialMT" w:hAnsi="ArialMT" w:cs="ArialMT"/>
        </w:rPr>
        <w:t>In this specification we describe the</w:t>
      </w:r>
      <w:r w:rsidR="00FB5548" w:rsidRPr="00C7299E">
        <w:rPr>
          <w:rFonts w:ascii="ArialMT" w:hAnsi="ArialMT" w:cs="ArialMT"/>
        </w:rPr>
        <w:t xml:space="preserve"> Instrument Element (IE) service that </w:t>
      </w:r>
      <w:r w:rsidR="003546FF" w:rsidRPr="00C7299E">
        <w:t xml:space="preserve">provides the e-Infrastructure with an abstraction of real instruments </w:t>
      </w:r>
      <w:proofErr w:type="gramStart"/>
      <w:r w:rsidR="003546FF" w:rsidRPr="00C7299E">
        <w:t>and  grid</w:t>
      </w:r>
      <w:proofErr w:type="gramEnd"/>
      <w:r w:rsidR="003546FF" w:rsidRPr="00C7299E">
        <w:t>  users   with  an   interactive  interface  to  access and control  them. The IE represents a virtualization of instruments and sensors and data sources</w:t>
      </w:r>
      <w:r w:rsidR="00971BBE">
        <w:t xml:space="preserve"> </w:t>
      </w:r>
      <w:ins w:id="2" w:author="Roberto Pugliese" w:date="2011-06-07T16:22:00Z">
        <w:r w:rsidR="00971BBE">
          <w:t>or a virtualization of group of instruments, sensors and data sources</w:t>
        </w:r>
      </w:ins>
      <w:r w:rsidR="003546FF" w:rsidRPr="00C7299E">
        <w:t>. </w:t>
      </w:r>
      <w:proofErr w:type="gramStart"/>
      <w:r w:rsidR="004B68FF">
        <w:t>The  interface</w:t>
      </w:r>
      <w:proofErr w:type="gramEnd"/>
      <w:r w:rsidR="004B68FF">
        <w:t xml:space="preserve">  to  a  single  instrument  is  called  Instrument  Manager  (IM).  It   </w:t>
      </w:r>
      <w:proofErr w:type="gramStart"/>
      <w:r w:rsidR="004B68FF">
        <w:t>is  a</w:t>
      </w:r>
      <w:proofErr w:type="gramEnd"/>
      <w:r w:rsidR="004B68FF">
        <w:t xml:space="preserve">  protocol  adapter  that  allows   the   middleware  to   talk to   the   physical   instrument   or   more   precisely,   its   control   system. </w:t>
      </w:r>
    </w:p>
    <w:p w:rsidR="004B68FF" w:rsidRDefault="004B68FF" w:rsidP="00C7299E">
      <w:pPr>
        <w:autoSpaceDE w:val="0"/>
        <w:autoSpaceDN w:val="0"/>
        <w:adjustRightInd w:val="0"/>
      </w:pPr>
      <w:proofErr w:type="gramStart"/>
      <w:r>
        <w:t xml:space="preserve">The instruments are described by </w:t>
      </w:r>
      <w:r w:rsidRPr="00DA7825">
        <w:rPr>
          <w:rFonts w:cs="Arial"/>
        </w:rPr>
        <w:t>Shared Information Model</w:t>
      </w:r>
      <w:proofErr w:type="gramEnd"/>
      <w:r>
        <w:rPr>
          <w:rFonts w:cs="Arial"/>
        </w:rPr>
        <w:t>.</w:t>
      </w:r>
    </w:p>
    <w:p w:rsidR="00C7299E" w:rsidRDefault="00C7299E" w:rsidP="00C7299E">
      <w:pPr>
        <w:autoSpaceDE w:val="0"/>
        <w:autoSpaceDN w:val="0"/>
        <w:adjustRightInd w:val="0"/>
      </w:pPr>
    </w:p>
    <w:p w:rsidR="00E83916" w:rsidRPr="00C7299E" w:rsidRDefault="00E83916" w:rsidP="00C7299E">
      <w:pPr>
        <w:autoSpaceDE w:val="0"/>
        <w:autoSpaceDN w:val="0"/>
        <w:adjustRightInd w:val="0"/>
      </w:pPr>
      <w:r w:rsidRPr="00C7299E">
        <w:rPr>
          <w:rFonts w:ascii="ArialMT" w:hAnsi="ArialMT" w:cs="ArialMT"/>
        </w:rPr>
        <w:t>Distribution is unlimited.</w:t>
      </w:r>
    </w:p>
    <w:p w:rsidR="00E83916" w:rsidRDefault="00E83916" w:rsidP="00E83916"/>
    <w:p w:rsidR="00E83916" w:rsidRPr="00A965D9" w:rsidRDefault="00E83916" w:rsidP="00781B49"/>
    <w:p w:rsidR="007C6746" w:rsidRPr="00A965D9" w:rsidRDefault="007C6746" w:rsidP="007C6746">
      <w:pPr>
        <w:pStyle w:val="PreambleHeading1"/>
      </w:pPr>
      <w:bookmarkStart w:id="3" w:name="_Toc294000452"/>
      <w:r w:rsidRPr="00A965D9">
        <w:t>Contents</w:t>
      </w:r>
      <w:bookmarkEnd w:id="3"/>
    </w:p>
    <w:p w:rsidR="00551C1C" w:rsidRDefault="00840D1F">
      <w:pPr>
        <w:pStyle w:val="TOC1"/>
        <w:rPr>
          <w:rFonts w:asciiTheme="minorHAnsi" w:eastAsiaTheme="minorEastAsia" w:hAnsiTheme="minorHAnsi" w:cstheme="minorBidi"/>
          <w:noProof/>
          <w:sz w:val="22"/>
          <w:szCs w:val="22"/>
          <w:lang w:val="pl-PL" w:eastAsia="pl-PL"/>
        </w:rPr>
      </w:pPr>
      <w:r w:rsidRPr="00A965D9">
        <w:fldChar w:fldCharType="begin"/>
      </w:r>
      <w:r w:rsidR="007C6746" w:rsidRPr="00A965D9">
        <w:instrText xml:space="preserve"> TOC \o "1-2" \h \z \u </w:instrText>
      </w:r>
      <w:r w:rsidRPr="00A965D9">
        <w:fldChar w:fldCharType="separate"/>
      </w:r>
      <w:hyperlink w:anchor="_Toc294000451" w:history="1">
        <w:r w:rsidR="00551C1C" w:rsidRPr="00765CD4">
          <w:rPr>
            <w:rStyle w:val="Hyperlink"/>
            <w:noProof/>
          </w:rPr>
          <w:t>Abstract</w:t>
        </w:r>
        <w:r w:rsidR="00551C1C">
          <w:rPr>
            <w:noProof/>
            <w:webHidden/>
          </w:rPr>
          <w:tab/>
        </w:r>
        <w:r>
          <w:rPr>
            <w:noProof/>
            <w:webHidden/>
          </w:rPr>
          <w:fldChar w:fldCharType="begin"/>
        </w:r>
        <w:r w:rsidR="00551C1C">
          <w:rPr>
            <w:noProof/>
            <w:webHidden/>
          </w:rPr>
          <w:instrText xml:space="preserve"> PAGEREF _Toc294000451 \h </w:instrText>
        </w:r>
        <w:r w:rsidR="00971BBE">
          <w:rPr>
            <w:noProof/>
          </w:rPr>
        </w:r>
        <w:r>
          <w:rPr>
            <w:noProof/>
            <w:webHidden/>
          </w:rPr>
          <w:fldChar w:fldCharType="separate"/>
        </w:r>
        <w:r w:rsidR="00551C1C">
          <w:rPr>
            <w:noProof/>
            <w:webHidden/>
          </w:rPr>
          <w:t>1</w:t>
        </w:r>
        <w:r>
          <w:rPr>
            <w:noProof/>
            <w:webHidden/>
          </w:rPr>
          <w:fldChar w:fldCharType="end"/>
        </w:r>
      </w:hyperlink>
    </w:p>
    <w:p w:rsidR="00551C1C" w:rsidRDefault="00840D1F">
      <w:pPr>
        <w:pStyle w:val="TOC1"/>
        <w:rPr>
          <w:rFonts w:asciiTheme="minorHAnsi" w:eastAsiaTheme="minorEastAsia" w:hAnsiTheme="minorHAnsi" w:cstheme="minorBidi"/>
          <w:noProof/>
          <w:sz w:val="22"/>
          <w:szCs w:val="22"/>
          <w:lang w:val="pl-PL" w:eastAsia="pl-PL"/>
        </w:rPr>
      </w:pPr>
      <w:hyperlink w:anchor="_Toc294000452" w:history="1">
        <w:r w:rsidR="00551C1C" w:rsidRPr="00765CD4">
          <w:rPr>
            <w:rStyle w:val="Hyperlink"/>
            <w:noProof/>
          </w:rPr>
          <w:t>Contents</w:t>
        </w:r>
        <w:r w:rsidR="00551C1C">
          <w:rPr>
            <w:noProof/>
            <w:webHidden/>
          </w:rPr>
          <w:tab/>
        </w:r>
        <w:r>
          <w:rPr>
            <w:noProof/>
            <w:webHidden/>
          </w:rPr>
          <w:fldChar w:fldCharType="begin"/>
        </w:r>
        <w:r w:rsidR="00551C1C">
          <w:rPr>
            <w:noProof/>
            <w:webHidden/>
          </w:rPr>
          <w:instrText xml:space="preserve"> PAGEREF _Toc294000452 \h </w:instrText>
        </w:r>
        <w:r w:rsidR="00971BBE">
          <w:rPr>
            <w:noProof/>
          </w:rPr>
        </w:r>
        <w:r>
          <w:rPr>
            <w:noProof/>
            <w:webHidden/>
          </w:rPr>
          <w:fldChar w:fldCharType="separate"/>
        </w:r>
        <w:r w:rsidR="00551C1C">
          <w:rPr>
            <w:noProof/>
            <w:webHidden/>
          </w:rPr>
          <w:t>1</w:t>
        </w:r>
        <w:r>
          <w:rPr>
            <w:noProof/>
            <w:webHidden/>
          </w:rPr>
          <w:fldChar w:fldCharType="end"/>
        </w:r>
      </w:hyperlink>
    </w:p>
    <w:p w:rsidR="00551C1C" w:rsidRDefault="00840D1F">
      <w:pPr>
        <w:pStyle w:val="TOC1"/>
        <w:rPr>
          <w:rFonts w:asciiTheme="minorHAnsi" w:eastAsiaTheme="minorEastAsia" w:hAnsiTheme="minorHAnsi" w:cstheme="minorBidi"/>
          <w:noProof/>
          <w:sz w:val="22"/>
          <w:szCs w:val="22"/>
          <w:lang w:val="pl-PL" w:eastAsia="pl-PL"/>
        </w:rPr>
      </w:pPr>
      <w:hyperlink w:anchor="_Toc294000453" w:history="1">
        <w:r w:rsidR="00551C1C" w:rsidRPr="00765CD4">
          <w:rPr>
            <w:rStyle w:val="Hyperlink"/>
            <w:rFonts w:ascii="Times New Roman" w:hAnsi="Times New Roman"/>
            <w:noProof/>
          </w:rPr>
          <w:t>1</w:t>
        </w:r>
        <w:r w:rsidR="00551C1C">
          <w:rPr>
            <w:rFonts w:asciiTheme="minorHAnsi" w:eastAsiaTheme="minorEastAsia" w:hAnsiTheme="minorHAnsi" w:cstheme="minorBidi"/>
            <w:noProof/>
            <w:sz w:val="22"/>
            <w:szCs w:val="22"/>
            <w:lang w:val="pl-PL" w:eastAsia="pl-PL"/>
          </w:rPr>
          <w:tab/>
        </w:r>
        <w:r w:rsidR="00551C1C" w:rsidRPr="00765CD4">
          <w:rPr>
            <w:rStyle w:val="Hyperlink"/>
            <w:noProof/>
          </w:rPr>
          <w:t>Introduction</w:t>
        </w:r>
        <w:r w:rsidR="00551C1C">
          <w:rPr>
            <w:noProof/>
            <w:webHidden/>
          </w:rPr>
          <w:tab/>
        </w:r>
        <w:r>
          <w:rPr>
            <w:noProof/>
            <w:webHidden/>
          </w:rPr>
          <w:fldChar w:fldCharType="begin"/>
        </w:r>
        <w:r w:rsidR="00551C1C">
          <w:rPr>
            <w:noProof/>
            <w:webHidden/>
          </w:rPr>
          <w:instrText xml:space="preserve"> PAGEREF _Toc294000453 \h </w:instrText>
        </w:r>
        <w:r w:rsidR="00971BBE">
          <w:rPr>
            <w:noProof/>
          </w:rPr>
        </w:r>
        <w:r>
          <w:rPr>
            <w:noProof/>
            <w:webHidden/>
          </w:rPr>
          <w:fldChar w:fldCharType="separate"/>
        </w:r>
        <w:r w:rsidR="00551C1C">
          <w:rPr>
            <w:noProof/>
            <w:webHidden/>
          </w:rPr>
          <w:t>3</w:t>
        </w:r>
        <w:r>
          <w:rPr>
            <w:noProof/>
            <w:webHidden/>
          </w:rPr>
          <w:fldChar w:fldCharType="end"/>
        </w:r>
      </w:hyperlink>
    </w:p>
    <w:p w:rsidR="00551C1C" w:rsidRDefault="00840D1F">
      <w:pPr>
        <w:pStyle w:val="TOC2"/>
        <w:rPr>
          <w:rFonts w:asciiTheme="minorHAnsi" w:eastAsiaTheme="minorEastAsia" w:hAnsiTheme="minorHAnsi" w:cstheme="minorBidi"/>
          <w:noProof/>
          <w:sz w:val="22"/>
          <w:szCs w:val="22"/>
          <w:lang w:val="pl-PL" w:eastAsia="pl-PL"/>
        </w:rPr>
      </w:pPr>
      <w:hyperlink w:anchor="_Toc294000454" w:history="1">
        <w:r w:rsidR="00551C1C" w:rsidRPr="00765CD4">
          <w:rPr>
            <w:rStyle w:val="Hyperlink"/>
            <w:noProof/>
          </w:rPr>
          <w:t>1.1</w:t>
        </w:r>
        <w:r w:rsidR="00551C1C">
          <w:rPr>
            <w:rFonts w:asciiTheme="minorHAnsi" w:eastAsiaTheme="minorEastAsia" w:hAnsiTheme="minorHAnsi" w:cstheme="minorBidi"/>
            <w:noProof/>
            <w:sz w:val="22"/>
            <w:szCs w:val="22"/>
            <w:lang w:val="pl-PL" w:eastAsia="pl-PL"/>
          </w:rPr>
          <w:tab/>
        </w:r>
        <w:r w:rsidR="00551C1C" w:rsidRPr="00765CD4">
          <w:rPr>
            <w:rStyle w:val="Hyperlink"/>
            <w:noProof/>
          </w:rPr>
          <w:t>Motivation</w:t>
        </w:r>
        <w:r w:rsidR="00551C1C">
          <w:rPr>
            <w:noProof/>
            <w:webHidden/>
          </w:rPr>
          <w:tab/>
        </w:r>
        <w:r>
          <w:rPr>
            <w:noProof/>
            <w:webHidden/>
          </w:rPr>
          <w:fldChar w:fldCharType="begin"/>
        </w:r>
        <w:r w:rsidR="00551C1C">
          <w:rPr>
            <w:noProof/>
            <w:webHidden/>
          </w:rPr>
          <w:instrText xml:space="preserve"> PAGEREF _Toc294000454 \h </w:instrText>
        </w:r>
        <w:r w:rsidR="00971BBE">
          <w:rPr>
            <w:noProof/>
          </w:rPr>
        </w:r>
        <w:r>
          <w:rPr>
            <w:noProof/>
            <w:webHidden/>
          </w:rPr>
          <w:fldChar w:fldCharType="separate"/>
        </w:r>
        <w:r w:rsidR="00551C1C">
          <w:rPr>
            <w:noProof/>
            <w:webHidden/>
          </w:rPr>
          <w:t>3</w:t>
        </w:r>
        <w:r>
          <w:rPr>
            <w:noProof/>
            <w:webHidden/>
          </w:rPr>
          <w:fldChar w:fldCharType="end"/>
        </w:r>
      </w:hyperlink>
    </w:p>
    <w:p w:rsidR="00551C1C" w:rsidRDefault="00840D1F">
      <w:pPr>
        <w:pStyle w:val="TOC2"/>
        <w:rPr>
          <w:rFonts w:asciiTheme="minorHAnsi" w:eastAsiaTheme="minorEastAsia" w:hAnsiTheme="minorHAnsi" w:cstheme="minorBidi"/>
          <w:noProof/>
          <w:sz w:val="22"/>
          <w:szCs w:val="22"/>
          <w:lang w:val="pl-PL" w:eastAsia="pl-PL"/>
        </w:rPr>
      </w:pPr>
      <w:hyperlink w:anchor="_Toc294000455" w:history="1">
        <w:r w:rsidR="00551C1C" w:rsidRPr="00765CD4">
          <w:rPr>
            <w:rStyle w:val="Hyperlink"/>
            <w:noProof/>
          </w:rPr>
          <w:t>1.2</w:t>
        </w:r>
        <w:r w:rsidR="00551C1C">
          <w:rPr>
            <w:rFonts w:asciiTheme="minorHAnsi" w:eastAsiaTheme="minorEastAsia" w:hAnsiTheme="minorHAnsi" w:cstheme="minorBidi"/>
            <w:noProof/>
            <w:sz w:val="22"/>
            <w:szCs w:val="22"/>
            <w:lang w:val="pl-PL" w:eastAsia="pl-PL"/>
          </w:rPr>
          <w:tab/>
        </w:r>
        <w:r w:rsidR="00551C1C" w:rsidRPr="00765CD4">
          <w:rPr>
            <w:rStyle w:val="Hyperlink"/>
            <w:noProof/>
          </w:rPr>
          <w:t>Definition of the Term Activity within the Scope of this Document</w:t>
        </w:r>
        <w:r w:rsidR="00551C1C">
          <w:rPr>
            <w:noProof/>
            <w:webHidden/>
          </w:rPr>
          <w:tab/>
        </w:r>
        <w:r>
          <w:rPr>
            <w:noProof/>
            <w:webHidden/>
          </w:rPr>
          <w:fldChar w:fldCharType="begin"/>
        </w:r>
        <w:r w:rsidR="00551C1C">
          <w:rPr>
            <w:noProof/>
            <w:webHidden/>
          </w:rPr>
          <w:instrText xml:space="preserve"> PAGEREF _Toc294000455 \h </w:instrText>
        </w:r>
        <w:r w:rsidR="00971BBE">
          <w:rPr>
            <w:noProof/>
          </w:rPr>
        </w:r>
        <w:r>
          <w:rPr>
            <w:noProof/>
            <w:webHidden/>
          </w:rPr>
          <w:fldChar w:fldCharType="separate"/>
        </w:r>
        <w:r w:rsidR="00551C1C">
          <w:rPr>
            <w:noProof/>
            <w:webHidden/>
          </w:rPr>
          <w:t>3</w:t>
        </w:r>
        <w:r>
          <w:rPr>
            <w:noProof/>
            <w:webHidden/>
          </w:rPr>
          <w:fldChar w:fldCharType="end"/>
        </w:r>
      </w:hyperlink>
    </w:p>
    <w:p w:rsidR="00551C1C" w:rsidRDefault="00840D1F">
      <w:pPr>
        <w:pStyle w:val="TOC1"/>
        <w:rPr>
          <w:rFonts w:asciiTheme="minorHAnsi" w:eastAsiaTheme="minorEastAsia" w:hAnsiTheme="minorHAnsi" w:cstheme="minorBidi"/>
          <w:noProof/>
          <w:sz w:val="22"/>
          <w:szCs w:val="22"/>
          <w:lang w:val="pl-PL" w:eastAsia="pl-PL"/>
        </w:rPr>
      </w:pPr>
      <w:hyperlink w:anchor="_Toc294000456" w:history="1">
        <w:r w:rsidR="00551C1C" w:rsidRPr="00765CD4">
          <w:rPr>
            <w:rStyle w:val="Hyperlink"/>
            <w:rFonts w:ascii="Times New Roman" w:hAnsi="Times New Roman"/>
            <w:noProof/>
          </w:rPr>
          <w:t>2</w:t>
        </w:r>
        <w:r w:rsidR="00551C1C">
          <w:rPr>
            <w:rFonts w:asciiTheme="minorHAnsi" w:eastAsiaTheme="minorEastAsia" w:hAnsiTheme="minorHAnsi" w:cstheme="minorBidi"/>
            <w:noProof/>
            <w:sz w:val="22"/>
            <w:szCs w:val="22"/>
            <w:lang w:val="pl-PL" w:eastAsia="pl-PL"/>
          </w:rPr>
          <w:tab/>
        </w:r>
        <w:r w:rsidR="00551C1C" w:rsidRPr="00765CD4">
          <w:rPr>
            <w:rStyle w:val="Hyperlink"/>
            <w:noProof/>
          </w:rPr>
          <w:t>Notational Conventions</w:t>
        </w:r>
        <w:r w:rsidR="00551C1C">
          <w:rPr>
            <w:noProof/>
            <w:webHidden/>
          </w:rPr>
          <w:tab/>
        </w:r>
        <w:r>
          <w:rPr>
            <w:noProof/>
            <w:webHidden/>
          </w:rPr>
          <w:fldChar w:fldCharType="begin"/>
        </w:r>
        <w:r w:rsidR="00551C1C">
          <w:rPr>
            <w:noProof/>
            <w:webHidden/>
          </w:rPr>
          <w:instrText xml:space="preserve"> PAGEREF _Toc294000456 \h </w:instrText>
        </w:r>
        <w:r w:rsidR="00971BBE">
          <w:rPr>
            <w:noProof/>
          </w:rPr>
        </w:r>
        <w:r>
          <w:rPr>
            <w:noProof/>
            <w:webHidden/>
          </w:rPr>
          <w:fldChar w:fldCharType="separate"/>
        </w:r>
        <w:r w:rsidR="00551C1C">
          <w:rPr>
            <w:noProof/>
            <w:webHidden/>
          </w:rPr>
          <w:t>4</w:t>
        </w:r>
        <w:r>
          <w:rPr>
            <w:noProof/>
            <w:webHidden/>
          </w:rPr>
          <w:fldChar w:fldCharType="end"/>
        </w:r>
      </w:hyperlink>
    </w:p>
    <w:p w:rsidR="00551C1C" w:rsidRDefault="00840D1F">
      <w:pPr>
        <w:pStyle w:val="TOC2"/>
        <w:rPr>
          <w:rFonts w:asciiTheme="minorHAnsi" w:eastAsiaTheme="minorEastAsia" w:hAnsiTheme="minorHAnsi" w:cstheme="minorBidi"/>
          <w:noProof/>
          <w:sz w:val="22"/>
          <w:szCs w:val="22"/>
          <w:lang w:val="pl-PL" w:eastAsia="pl-PL"/>
        </w:rPr>
      </w:pPr>
      <w:hyperlink w:anchor="_Toc294000457" w:history="1">
        <w:r w:rsidR="00551C1C" w:rsidRPr="00765CD4">
          <w:rPr>
            <w:rStyle w:val="Hyperlink"/>
            <w:noProof/>
          </w:rPr>
          <w:t>2.1</w:t>
        </w:r>
        <w:r w:rsidR="00551C1C">
          <w:rPr>
            <w:rFonts w:asciiTheme="minorHAnsi" w:eastAsiaTheme="minorEastAsia" w:hAnsiTheme="minorHAnsi" w:cstheme="minorBidi"/>
            <w:noProof/>
            <w:sz w:val="22"/>
            <w:szCs w:val="22"/>
            <w:lang w:val="pl-PL" w:eastAsia="pl-PL"/>
          </w:rPr>
          <w:tab/>
        </w:r>
        <w:r w:rsidR="00551C1C" w:rsidRPr="00765CD4">
          <w:rPr>
            <w:rStyle w:val="Hyperlink"/>
            <w:noProof/>
          </w:rPr>
          <w:t>Namespaces</w:t>
        </w:r>
        <w:r w:rsidR="00551C1C">
          <w:rPr>
            <w:noProof/>
            <w:webHidden/>
          </w:rPr>
          <w:tab/>
        </w:r>
        <w:r>
          <w:rPr>
            <w:noProof/>
            <w:webHidden/>
          </w:rPr>
          <w:fldChar w:fldCharType="begin"/>
        </w:r>
        <w:r w:rsidR="00551C1C">
          <w:rPr>
            <w:noProof/>
            <w:webHidden/>
          </w:rPr>
          <w:instrText xml:space="preserve"> PAGEREF _Toc294000457 \h </w:instrText>
        </w:r>
        <w:r w:rsidR="00971BBE">
          <w:rPr>
            <w:noProof/>
          </w:rPr>
        </w:r>
        <w:r>
          <w:rPr>
            <w:noProof/>
            <w:webHidden/>
          </w:rPr>
          <w:fldChar w:fldCharType="separate"/>
        </w:r>
        <w:r w:rsidR="00551C1C">
          <w:rPr>
            <w:noProof/>
            <w:webHidden/>
          </w:rPr>
          <w:t>4</w:t>
        </w:r>
        <w:r>
          <w:rPr>
            <w:noProof/>
            <w:webHidden/>
          </w:rPr>
          <w:fldChar w:fldCharType="end"/>
        </w:r>
      </w:hyperlink>
    </w:p>
    <w:p w:rsidR="00551C1C" w:rsidRDefault="00840D1F">
      <w:pPr>
        <w:pStyle w:val="TOC1"/>
        <w:rPr>
          <w:rFonts w:asciiTheme="minorHAnsi" w:eastAsiaTheme="minorEastAsia" w:hAnsiTheme="minorHAnsi" w:cstheme="minorBidi"/>
          <w:noProof/>
          <w:sz w:val="22"/>
          <w:szCs w:val="22"/>
          <w:lang w:val="pl-PL" w:eastAsia="pl-PL"/>
        </w:rPr>
      </w:pPr>
      <w:hyperlink w:anchor="_Toc294000458" w:history="1">
        <w:r w:rsidR="00551C1C" w:rsidRPr="00765CD4">
          <w:rPr>
            <w:rStyle w:val="Hyperlink"/>
            <w:rFonts w:ascii="Times New Roman" w:hAnsi="Times New Roman"/>
            <w:noProof/>
          </w:rPr>
          <w:t>3</w:t>
        </w:r>
        <w:r w:rsidR="00551C1C">
          <w:rPr>
            <w:rFonts w:asciiTheme="minorHAnsi" w:eastAsiaTheme="minorEastAsia" w:hAnsiTheme="minorHAnsi" w:cstheme="minorBidi"/>
            <w:noProof/>
            <w:sz w:val="22"/>
            <w:szCs w:val="22"/>
            <w:lang w:val="pl-PL" w:eastAsia="pl-PL"/>
          </w:rPr>
          <w:tab/>
        </w:r>
        <w:r w:rsidR="00551C1C" w:rsidRPr="00765CD4">
          <w:rPr>
            <w:rStyle w:val="Hyperlink"/>
            <w:noProof/>
          </w:rPr>
          <w:t>Use Cases</w:t>
        </w:r>
        <w:r w:rsidR="00551C1C">
          <w:rPr>
            <w:noProof/>
            <w:webHidden/>
          </w:rPr>
          <w:tab/>
        </w:r>
        <w:r>
          <w:rPr>
            <w:noProof/>
            <w:webHidden/>
          </w:rPr>
          <w:fldChar w:fldCharType="begin"/>
        </w:r>
        <w:r w:rsidR="00551C1C">
          <w:rPr>
            <w:noProof/>
            <w:webHidden/>
          </w:rPr>
          <w:instrText xml:space="preserve"> PAGEREF _Toc294000458 \h </w:instrText>
        </w:r>
        <w:r w:rsidR="00971BBE">
          <w:rPr>
            <w:noProof/>
          </w:rPr>
        </w:r>
        <w:r>
          <w:rPr>
            <w:noProof/>
            <w:webHidden/>
          </w:rPr>
          <w:fldChar w:fldCharType="separate"/>
        </w:r>
        <w:r w:rsidR="00551C1C">
          <w:rPr>
            <w:noProof/>
            <w:webHidden/>
          </w:rPr>
          <w:t>4</w:t>
        </w:r>
        <w:r>
          <w:rPr>
            <w:noProof/>
            <w:webHidden/>
          </w:rPr>
          <w:fldChar w:fldCharType="end"/>
        </w:r>
      </w:hyperlink>
    </w:p>
    <w:p w:rsidR="00551C1C" w:rsidRDefault="00840D1F">
      <w:pPr>
        <w:pStyle w:val="TOC1"/>
        <w:rPr>
          <w:rFonts w:asciiTheme="minorHAnsi" w:eastAsiaTheme="minorEastAsia" w:hAnsiTheme="minorHAnsi" w:cstheme="minorBidi"/>
          <w:noProof/>
          <w:sz w:val="22"/>
          <w:szCs w:val="22"/>
          <w:lang w:val="pl-PL" w:eastAsia="pl-PL"/>
        </w:rPr>
      </w:pPr>
      <w:hyperlink w:anchor="_Toc294000459" w:history="1">
        <w:r w:rsidR="00551C1C" w:rsidRPr="00765CD4">
          <w:rPr>
            <w:rStyle w:val="Hyperlink"/>
            <w:rFonts w:ascii="Times New Roman" w:hAnsi="Times New Roman"/>
            <w:noProof/>
          </w:rPr>
          <w:t>4</w:t>
        </w:r>
        <w:r w:rsidR="00551C1C">
          <w:rPr>
            <w:rFonts w:asciiTheme="minorHAnsi" w:eastAsiaTheme="minorEastAsia" w:hAnsiTheme="minorHAnsi" w:cstheme="minorBidi"/>
            <w:noProof/>
            <w:sz w:val="22"/>
            <w:szCs w:val="22"/>
            <w:lang w:val="pl-PL" w:eastAsia="pl-PL"/>
          </w:rPr>
          <w:tab/>
        </w:r>
        <w:r w:rsidR="00551C1C" w:rsidRPr="00765CD4">
          <w:rPr>
            <w:rStyle w:val="Hyperlink"/>
            <w:noProof/>
          </w:rPr>
          <w:t>Architecture</w:t>
        </w:r>
        <w:r w:rsidR="00551C1C">
          <w:rPr>
            <w:noProof/>
            <w:webHidden/>
          </w:rPr>
          <w:tab/>
        </w:r>
        <w:r>
          <w:rPr>
            <w:noProof/>
            <w:webHidden/>
          </w:rPr>
          <w:fldChar w:fldCharType="begin"/>
        </w:r>
        <w:r w:rsidR="00551C1C">
          <w:rPr>
            <w:noProof/>
            <w:webHidden/>
          </w:rPr>
          <w:instrText xml:space="preserve"> PAGEREF _Toc294000459 \h </w:instrText>
        </w:r>
        <w:r w:rsidR="00971BBE">
          <w:rPr>
            <w:noProof/>
          </w:rPr>
        </w:r>
        <w:r>
          <w:rPr>
            <w:noProof/>
            <w:webHidden/>
          </w:rPr>
          <w:fldChar w:fldCharType="separate"/>
        </w:r>
        <w:r w:rsidR="00551C1C">
          <w:rPr>
            <w:noProof/>
            <w:webHidden/>
          </w:rPr>
          <w:t>4</w:t>
        </w:r>
        <w:r>
          <w:rPr>
            <w:noProof/>
            <w:webHidden/>
          </w:rPr>
          <w:fldChar w:fldCharType="end"/>
        </w:r>
      </w:hyperlink>
    </w:p>
    <w:p w:rsidR="00551C1C" w:rsidRDefault="00840D1F">
      <w:pPr>
        <w:pStyle w:val="TOC1"/>
        <w:rPr>
          <w:rFonts w:asciiTheme="minorHAnsi" w:eastAsiaTheme="minorEastAsia" w:hAnsiTheme="minorHAnsi" w:cstheme="minorBidi"/>
          <w:noProof/>
          <w:sz w:val="22"/>
          <w:szCs w:val="22"/>
          <w:lang w:val="pl-PL" w:eastAsia="pl-PL"/>
        </w:rPr>
      </w:pPr>
      <w:hyperlink w:anchor="_Toc294000460" w:history="1">
        <w:r w:rsidR="00551C1C" w:rsidRPr="00765CD4">
          <w:rPr>
            <w:rStyle w:val="Hyperlink"/>
            <w:rFonts w:ascii="Times New Roman" w:hAnsi="Times New Roman"/>
            <w:noProof/>
          </w:rPr>
          <w:t>5</w:t>
        </w:r>
        <w:r w:rsidR="00551C1C">
          <w:rPr>
            <w:rFonts w:asciiTheme="minorHAnsi" w:eastAsiaTheme="minorEastAsia" w:hAnsiTheme="minorHAnsi" w:cstheme="minorBidi"/>
            <w:noProof/>
            <w:sz w:val="22"/>
            <w:szCs w:val="22"/>
            <w:lang w:val="pl-PL" w:eastAsia="pl-PL"/>
          </w:rPr>
          <w:tab/>
        </w:r>
        <w:r w:rsidR="00551C1C" w:rsidRPr="00765CD4">
          <w:rPr>
            <w:rStyle w:val="Hyperlink"/>
            <w:noProof/>
          </w:rPr>
          <w:t>Instrument Element</w:t>
        </w:r>
        <w:r w:rsidR="00551C1C">
          <w:rPr>
            <w:noProof/>
            <w:webHidden/>
          </w:rPr>
          <w:tab/>
        </w:r>
        <w:r>
          <w:rPr>
            <w:noProof/>
            <w:webHidden/>
          </w:rPr>
          <w:fldChar w:fldCharType="begin"/>
        </w:r>
        <w:r w:rsidR="00551C1C">
          <w:rPr>
            <w:noProof/>
            <w:webHidden/>
          </w:rPr>
          <w:instrText xml:space="preserve"> PAGEREF _Toc294000460 \h </w:instrText>
        </w:r>
        <w:r w:rsidR="00971BBE">
          <w:rPr>
            <w:noProof/>
          </w:rPr>
        </w:r>
        <w:r>
          <w:rPr>
            <w:noProof/>
            <w:webHidden/>
          </w:rPr>
          <w:fldChar w:fldCharType="separate"/>
        </w:r>
        <w:r w:rsidR="00551C1C">
          <w:rPr>
            <w:noProof/>
            <w:webHidden/>
          </w:rPr>
          <w:t>4</w:t>
        </w:r>
        <w:r>
          <w:rPr>
            <w:noProof/>
            <w:webHidden/>
          </w:rPr>
          <w:fldChar w:fldCharType="end"/>
        </w:r>
      </w:hyperlink>
    </w:p>
    <w:p w:rsidR="00551C1C" w:rsidRDefault="00840D1F">
      <w:pPr>
        <w:pStyle w:val="TOC2"/>
        <w:rPr>
          <w:rFonts w:asciiTheme="minorHAnsi" w:eastAsiaTheme="minorEastAsia" w:hAnsiTheme="minorHAnsi" w:cstheme="minorBidi"/>
          <w:noProof/>
          <w:sz w:val="22"/>
          <w:szCs w:val="22"/>
          <w:lang w:val="pl-PL" w:eastAsia="pl-PL"/>
        </w:rPr>
      </w:pPr>
      <w:hyperlink w:anchor="_Toc294000461" w:history="1">
        <w:r w:rsidR="00551C1C" w:rsidRPr="00765CD4">
          <w:rPr>
            <w:rStyle w:val="Hyperlink"/>
            <w:rFonts w:cs="Arial"/>
            <w:noProof/>
          </w:rPr>
          <w:t>Instrument Manager DTD</w:t>
        </w:r>
        <w:r w:rsidR="00551C1C">
          <w:rPr>
            <w:noProof/>
            <w:webHidden/>
          </w:rPr>
          <w:tab/>
        </w:r>
        <w:r>
          <w:rPr>
            <w:noProof/>
            <w:webHidden/>
          </w:rPr>
          <w:fldChar w:fldCharType="begin"/>
        </w:r>
        <w:r w:rsidR="00551C1C">
          <w:rPr>
            <w:noProof/>
            <w:webHidden/>
          </w:rPr>
          <w:instrText xml:space="preserve"> PAGEREF _Toc294000461 \h </w:instrText>
        </w:r>
        <w:r w:rsidR="00971BBE">
          <w:rPr>
            <w:noProof/>
          </w:rPr>
        </w:r>
        <w:r>
          <w:rPr>
            <w:noProof/>
            <w:webHidden/>
          </w:rPr>
          <w:fldChar w:fldCharType="separate"/>
        </w:r>
        <w:r w:rsidR="00551C1C">
          <w:rPr>
            <w:noProof/>
            <w:webHidden/>
          </w:rPr>
          <w:t>12</w:t>
        </w:r>
        <w:r>
          <w:rPr>
            <w:noProof/>
            <w:webHidden/>
          </w:rPr>
          <w:fldChar w:fldCharType="end"/>
        </w:r>
      </w:hyperlink>
    </w:p>
    <w:p w:rsidR="00551C1C" w:rsidRDefault="00840D1F">
      <w:pPr>
        <w:pStyle w:val="TOC1"/>
        <w:rPr>
          <w:rFonts w:asciiTheme="minorHAnsi" w:eastAsiaTheme="minorEastAsia" w:hAnsiTheme="minorHAnsi" w:cstheme="minorBidi"/>
          <w:noProof/>
          <w:sz w:val="22"/>
          <w:szCs w:val="22"/>
          <w:lang w:val="pl-PL" w:eastAsia="pl-PL"/>
        </w:rPr>
      </w:pPr>
      <w:hyperlink w:anchor="_Toc294000462" w:history="1">
        <w:r w:rsidR="00551C1C" w:rsidRPr="00765CD4">
          <w:rPr>
            <w:rStyle w:val="Hyperlink"/>
            <w:rFonts w:ascii="Times New Roman" w:hAnsi="Times New Roman"/>
            <w:noProof/>
          </w:rPr>
          <w:t>6</w:t>
        </w:r>
        <w:r w:rsidR="00551C1C">
          <w:rPr>
            <w:rFonts w:asciiTheme="minorHAnsi" w:eastAsiaTheme="minorEastAsia" w:hAnsiTheme="minorHAnsi" w:cstheme="minorBidi"/>
            <w:noProof/>
            <w:sz w:val="22"/>
            <w:szCs w:val="22"/>
            <w:lang w:val="pl-PL" w:eastAsia="pl-PL"/>
          </w:rPr>
          <w:tab/>
        </w:r>
        <w:r w:rsidR="00551C1C" w:rsidRPr="00765CD4">
          <w:rPr>
            <w:rStyle w:val="Hyperlink"/>
            <w:noProof/>
          </w:rPr>
          <w:t>Security Considerations</w:t>
        </w:r>
        <w:r w:rsidR="00551C1C">
          <w:rPr>
            <w:noProof/>
            <w:webHidden/>
          </w:rPr>
          <w:tab/>
        </w:r>
        <w:r>
          <w:rPr>
            <w:noProof/>
            <w:webHidden/>
          </w:rPr>
          <w:fldChar w:fldCharType="begin"/>
        </w:r>
        <w:r w:rsidR="00551C1C">
          <w:rPr>
            <w:noProof/>
            <w:webHidden/>
          </w:rPr>
          <w:instrText xml:space="preserve"> PAGEREF _Toc294000462 \h </w:instrText>
        </w:r>
        <w:r w:rsidR="00971BBE">
          <w:rPr>
            <w:noProof/>
          </w:rPr>
        </w:r>
        <w:r>
          <w:rPr>
            <w:noProof/>
            <w:webHidden/>
          </w:rPr>
          <w:fldChar w:fldCharType="separate"/>
        </w:r>
        <w:r w:rsidR="00551C1C">
          <w:rPr>
            <w:noProof/>
            <w:webHidden/>
          </w:rPr>
          <w:t>14</w:t>
        </w:r>
        <w:r>
          <w:rPr>
            <w:noProof/>
            <w:webHidden/>
          </w:rPr>
          <w:fldChar w:fldCharType="end"/>
        </w:r>
      </w:hyperlink>
    </w:p>
    <w:p w:rsidR="00551C1C" w:rsidRDefault="00840D1F">
      <w:pPr>
        <w:pStyle w:val="TOC1"/>
        <w:rPr>
          <w:rFonts w:asciiTheme="minorHAnsi" w:eastAsiaTheme="minorEastAsia" w:hAnsiTheme="minorHAnsi" w:cstheme="minorBidi"/>
          <w:noProof/>
          <w:sz w:val="22"/>
          <w:szCs w:val="22"/>
          <w:lang w:val="pl-PL" w:eastAsia="pl-PL"/>
        </w:rPr>
      </w:pPr>
      <w:hyperlink w:anchor="_Toc294000463" w:history="1">
        <w:r w:rsidR="00551C1C" w:rsidRPr="00765CD4">
          <w:rPr>
            <w:rStyle w:val="Hyperlink"/>
            <w:rFonts w:ascii="Times New Roman" w:hAnsi="Times New Roman"/>
            <w:noProof/>
          </w:rPr>
          <w:t>7</w:t>
        </w:r>
        <w:r w:rsidR="00551C1C">
          <w:rPr>
            <w:rFonts w:asciiTheme="minorHAnsi" w:eastAsiaTheme="minorEastAsia" w:hAnsiTheme="minorHAnsi" w:cstheme="minorBidi"/>
            <w:noProof/>
            <w:sz w:val="22"/>
            <w:szCs w:val="22"/>
            <w:lang w:val="pl-PL" w:eastAsia="pl-PL"/>
          </w:rPr>
          <w:tab/>
        </w:r>
        <w:r w:rsidR="00551C1C" w:rsidRPr="00765CD4">
          <w:rPr>
            <w:rStyle w:val="Hyperlink"/>
            <w:noProof/>
          </w:rPr>
          <w:t>Glossary</w:t>
        </w:r>
        <w:r w:rsidR="00551C1C">
          <w:rPr>
            <w:noProof/>
            <w:webHidden/>
          </w:rPr>
          <w:tab/>
        </w:r>
        <w:r>
          <w:rPr>
            <w:noProof/>
            <w:webHidden/>
          </w:rPr>
          <w:fldChar w:fldCharType="begin"/>
        </w:r>
        <w:r w:rsidR="00551C1C">
          <w:rPr>
            <w:noProof/>
            <w:webHidden/>
          </w:rPr>
          <w:instrText xml:space="preserve"> PAGEREF _Toc294000463 \h </w:instrText>
        </w:r>
        <w:r w:rsidR="00971BBE">
          <w:rPr>
            <w:noProof/>
          </w:rPr>
        </w:r>
        <w:r>
          <w:rPr>
            <w:noProof/>
            <w:webHidden/>
          </w:rPr>
          <w:fldChar w:fldCharType="separate"/>
        </w:r>
        <w:r w:rsidR="00551C1C">
          <w:rPr>
            <w:noProof/>
            <w:webHidden/>
          </w:rPr>
          <w:t>14</w:t>
        </w:r>
        <w:r>
          <w:rPr>
            <w:noProof/>
            <w:webHidden/>
          </w:rPr>
          <w:fldChar w:fldCharType="end"/>
        </w:r>
      </w:hyperlink>
    </w:p>
    <w:p w:rsidR="00551C1C" w:rsidRDefault="00840D1F">
      <w:pPr>
        <w:pStyle w:val="TOC1"/>
        <w:rPr>
          <w:rFonts w:asciiTheme="minorHAnsi" w:eastAsiaTheme="minorEastAsia" w:hAnsiTheme="minorHAnsi" w:cstheme="minorBidi"/>
          <w:noProof/>
          <w:sz w:val="22"/>
          <w:szCs w:val="22"/>
          <w:lang w:val="pl-PL" w:eastAsia="pl-PL"/>
        </w:rPr>
      </w:pPr>
      <w:hyperlink w:anchor="_Toc294000464" w:history="1">
        <w:r w:rsidR="00551C1C" w:rsidRPr="00765CD4">
          <w:rPr>
            <w:rStyle w:val="Hyperlink"/>
            <w:rFonts w:ascii="Times New Roman" w:hAnsi="Times New Roman"/>
            <w:noProof/>
          </w:rPr>
          <w:t>8</w:t>
        </w:r>
        <w:r w:rsidR="00551C1C">
          <w:rPr>
            <w:rFonts w:asciiTheme="minorHAnsi" w:eastAsiaTheme="minorEastAsia" w:hAnsiTheme="minorHAnsi" w:cstheme="minorBidi"/>
            <w:noProof/>
            <w:sz w:val="22"/>
            <w:szCs w:val="22"/>
            <w:lang w:val="pl-PL" w:eastAsia="pl-PL"/>
          </w:rPr>
          <w:tab/>
        </w:r>
        <w:r w:rsidR="00551C1C" w:rsidRPr="00765CD4">
          <w:rPr>
            <w:rStyle w:val="Hyperlink"/>
            <w:noProof/>
          </w:rPr>
          <w:t>Contributors</w:t>
        </w:r>
        <w:r w:rsidR="00551C1C">
          <w:rPr>
            <w:noProof/>
            <w:webHidden/>
          </w:rPr>
          <w:tab/>
        </w:r>
        <w:r>
          <w:rPr>
            <w:noProof/>
            <w:webHidden/>
          </w:rPr>
          <w:fldChar w:fldCharType="begin"/>
        </w:r>
        <w:r w:rsidR="00551C1C">
          <w:rPr>
            <w:noProof/>
            <w:webHidden/>
          </w:rPr>
          <w:instrText xml:space="preserve"> PAGEREF _Toc294000464 \h </w:instrText>
        </w:r>
        <w:r w:rsidR="00971BBE">
          <w:rPr>
            <w:noProof/>
          </w:rPr>
        </w:r>
        <w:r>
          <w:rPr>
            <w:noProof/>
            <w:webHidden/>
          </w:rPr>
          <w:fldChar w:fldCharType="separate"/>
        </w:r>
        <w:r w:rsidR="00551C1C">
          <w:rPr>
            <w:noProof/>
            <w:webHidden/>
          </w:rPr>
          <w:t>15</w:t>
        </w:r>
        <w:r>
          <w:rPr>
            <w:noProof/>
            <w:webHidden/>
          </w:rPr>
          <w:fldChar w:fldCharType="end"/>
        </w:r>
      </w:hyperlink>
    </w:p>
    <w:p w:rsidR="00551C1C" w:rsidRDefault="00840D1F">
      <w:pPr>
        <w:pStyle w:val="TOC1"/>
        <w:rPr>
          <w:rFonts w:asciiTheme="minorHAnsi" w:eastAsiaTheme="minorEastAsia" w:hAnsiTheme="minorHAnsi" w:cstheme="minorBidi"/>
          <w:noProof/>
          <w:sz w:val="22"/>
          <w:szCs w:val="22"/>
          <w:lang w:val="pl-PL" w:eastAsia="pl-PL"/>
        </w:rPr>
      </w:pPr>
      <w:hyperlink w:anchor="_Toc294000465" w:history="1">
        <w:r w:rsidR="00551C1C" w:rsidRPr="00765CD4">
          <w:rPr>
            <w:rStyle w:val="Hyperlink"/>
            <w:rFonts w:ascii="Times New Roman" w:hAnsi="Times New Roman"/>
            <w:noProof/>
          </w:rPr>
          <w:t>9</w:t>
        </w:r>
        <w:r w:rsidR="00551C1C">
          <w:rPr>
            <w:rFonts w:asciiTheme="minorHAnsi" w:eastAsiaTheme="minorEastAsia" w:hAnsiTheme="minorHAnsi" w:cstheme="minorBidi"/>
            <w:noProof/>
            <w:sz w:val="22"/>
            <w:szCs w:val="22"/>
            <w:lang w:val="pl-PL" w:eastAsia="pl-PL"/>
          </w:rPr>
          <w:tab/>
        </w:r>
        <w:r w:rsidR="00551C1C" w:rsidRPr="00765CD4">
          <w:rPr>
            <w:rStyle w:val="Hyperlink"/>
            <w:noProof/>
          </w:rPr>
          <w:t>Acknowledgments</w:t>
        </w:r>
        <w:r w:rsidR="00551C1C">
          <w:rPr>
            <w:noProof/>
            <w:webHidden/>
          </w:rPr>
          <w:tab/>
        </w:r>
        <w:r>
          <w:rPr>
            <w:noProof/>
            <w:webHidden/>
          </w:rPr>
          <w:fldChar w:fldCharType="begin"/>
        </w:r>
        <w:r w:rsidR="00551C1C">
          <w:rPr>
            <w:noProof/>
            <w:webHidden/>
          </w:rPr>
          <w:instrText xml:space="preserve"> PAGEREF _Toc294000465 \h </w:instrText>
        </w:r>
        <w:r w:rsidR="00971BBE">
          <w:rPr>
            <w:noProof/>
          </w:rPr>
        </w:r>
        <w:r>
          <w:rPr>
            <w:noProof/>
            <w:webHidden/>
          </w:rPr>
          <w:fldChar w:fldCharType="separate"/>
        </w:r>
        <w:r w:rsidR="00551C1C">
          <w:rPr>
            <w:noProof/>
            <w:webHidden/>
          </w:rPr>
          <w:t>15</w:t>
        </w:r>
        <w:r>
          <w:rPr>
            <w:noProof/>
            <w:webHidden/>
          </w:rPr>
          <w:fldChar w:fldCharType="end"/>
        </w:r>
      </w:hyperlink>
    </w:p>
    <w:p w:rsidR="00551C1C" w:rsidRDefault="00840D1F">
      <w:pPr>
        <w:pStyle w:val="TOC1"/>
        <w:rPr>
          <w:rFonts w:asciiTheme="minorHAnsi" w:eastAsiaTheme="minorEastAsia" w:hAnsiTheme="minorHAnsi" w:cstheme="minorBidi"/>
          <w:noProof/>
          <w:sz w:val="22"/>
          <w:szCs w:val="22"/>
          <w:lang w:val="pl-PL" w:eastAsia="pl-PL"/>
        </w:rPr>
      </w:pPr>
      <w:hyperlink w:anchor="_Toc294000466" w:history="1">
        <w:r w:rsidR="00551C1C" w:rsidRPr="00765CD4">
          <w:rPr>
            <w:rStyle w:val="Hyperlink"/>
            <w:rFonts w:ascii="Times New Roman" w:hAnsi="Times New Roman"/>
            <w:noProof/>
          </w:rPr>
          <w:t>10</w:t>
        </w:r>
        <w:r w:rsidR="00551C1C">
          <w:rPr>
            <w:rFonts w:asciiTheme="minorHAnsi" w:eastAsiaTheme="minorEastAsia" w:hAnsiTheme="minorHAnsi" w:cstheme="minorBidi"/>
            <w:noProof/>
            <w:sz w:val="22"/>
            <w:szCs w:val="22"/>
            <w:lang w:val="pl-PL" w:eastAsia="pl-PL"/>
          </w:rPr>
          <w:tab/>
        </w:r>
        <w:r w:rsidR="00551C1C" w:rsidRPr="00765CD4">
          <w:rPr>
            <w:rStyle w:val="Hyperlink"/>
            <w:noProof/>
          </w:rPr>
          <w:t>Intellectual Property Statement</w:t>
        </w:r>
        <w:r w:rsidR="00551C1C">
          <w:rPr>
            <w:noProof/>
            <w:webHidden/>
          </w:rPr>
          <w:tab/>
        </w:r>
        <w:r>
          <w:rPr>
            <w:noProof/>
            <w:webHidden/>
          </w:rPr>
          <w:fldChar w:fldCharType="begin"/>
        </w:r>
        <w:r w:rsidR="00551C1C">
          <w:rPr>
            <w:noProof/>
            <w:webHidden/>
          </w:rPr>
          <w:instrText xml:space="preserve"> PAGEREF _Toc294000466 \h </w:instrText>
        </w:r>
        <w:r w:rsidR="00971BBE">
          <w:rPr>
            <w:noProof/>
          </w:rPr>
        </w:r>
        <w:r>
          <w:rPr>
            <w:noProof/>
            <w:webHidden/>
          </w:rPr>
          <w:fldChar w:fldCharType="separate"/>
        </w:r>
        <w:r w:rsidR="00551C1C">
          <w:rPr>
            <w:noProof/>
            <w:webHidden/>
          </w:rPr>
          <w:t>15</w:t>
        </w:r>
        <w:r>
          <w:rPr>
            <w:noProof/>
            <w:webHidden/>
          </w:rPr>
          <w:fldChar w:fldCharType="end"/>
        </w:r>
      </w:hyperlink>
    </w:p>
    <w:p w:rsidR="00551C1C" w:rsidRDefault="00840D1F">
      <w:pPr>
        <w:pStyle w:val="TOC1"/>
        <w:rPr>
          <w:rFonts w:asciiTheme="minorHAnsi" w:eastAsiaTheme="minorEastAsia" w:hAnsiTheme="minorHAnsi" w:cstheme="minorBidi"/>
          <w:noProof/>
          <w:sz w:val="22"/>
          <w:szCs w:val="22"/>
          <w:lang w:val="pl-PL" w:eastAsia="pl-PL"/>
        </w:rPr>
      </w:pPr>
      <w:hyperlink w:anchor="_Toc294000467" w:history="1">
        <w:r w:rsidR="00551C1C" w:rsidRPr="00765CD4">
          <w:rPr>
            <w:rStyle w:val="Hyperlink"/>
            <w:rFonts w:ascii="Times New Roman" w:hAnsi="Times New Roman"/>
            <w:noProof/>
          </w:rPr>
          <w:t>11</w:t>
        </w:r>
        <w:r w:rsidR="00551C1C">
          <w:rPr>
            <w:rFonts w:asciiTheme="minorHAnsi" w:eastAsiaTheme="minorEastAsia" w:hAnsiTheme="minorHAnsi" w:cstheme="minorBidi"/>
            <w:noProof/>
            <w:sz w:val="22"/>
            <w:szCs w:val="22"/>
            <w:lang w:val="pl-PL" w:eastAsia="pl-PL"/>
          </w:rPr>
          <w:tab/>
        </w:r>
        <w:r w:rsidR="00551C1C" w:rsidRPr="00765CD4">
          <w:rPr>
            <w:rStyle w:val="Hyperlink"/>
            <w:noProof/>
          </w:rPr>
          <w:t>Disclaimer</w:t>
        </w:r>
        <w:r w:rsidR="00551C1C">
          <w:rPr>
            <w:noProof/>
            <w:webHidden/>
          </w:rPr>
          <w:tab/>
        </w:r>
        <w:r>
          <w:rPr>
            <w:noProof/>
            <w:webHidden/>
          </w:rPr>
          <w:fldChar w:fldCharType="begin"/>
        </w:r>
        <w:r w:rsidR="00551C1C">
          <w:rPr>
            <w:noProof/>
            <w:webHidden/>
          </w:rPr>
          <w:instrText xml:space="preserve"> PAGEREF _Toc294000467 \h </w:instrText>
        </w:r>
        <w:r w:rsidR="00971BBE">
          <w:rPr>
            <w:noProof/>
          </w:rPr>
        </w:r>
        <w:r>
          <w:rPr>
            <w:noProof/>
            <w:webHidden/>
          </w:rPr>
          <w:fldChar w:fldCharType="separate"/>
        </w:r>
        <w:r w:rsidR="00551C1C">
          <w:rPr>
            <w:noProof/>
            <w:webHidden/>
          </w:rPr>
          <w:t>16</w:t>
        </w:r>
        <w:r>
          <w:rPr>
            <w:noProof/>
            <w:webHidden/>
          </w:rPr>
          <w:fldChar w:fldCharType="end"/>
        </w:r>
      </w:hyperlink>
    </w:p>
    <w:p w:rsidR="00551C1C" w:rsidRDefault="00840D1F">
      <w:pPr>
        <w:pStyle w:val="TOC1"/>
        <w:rPr>
          <w:rFonts w:asciiTheme="minorHAnsi" w:eastAsiaTheme="minorEastAsia" w:hAnsiTheme="minorHAnsi" w:cstheme="minorBidi"/>
          <w:noProof/>
          <w:sz w:val="22"/>
          <w:szCs w:val="22"/>
          <w:lang w:val="pl-PL" w:eastAsia="pl-PL"/>
        </w:rPr>
      </w:pPr>
      <w:hyperlink w:anchor="_Toc294000468" w:history="1">
        <w:r w:rsidR="00551C1C" w:rsidRPr="00765CD4">
          <w:rPr>
            <w:rStyle w:val="Hyperlink"/>
            <w:rFonts w:ascii="Times New Roman" w:hAnsi="Times New Roman"/>
            <w:noProof/>
          </w:rPr>
          <w:t>12</w:t>
        </w:r>
        <w:r w:rsidR="00551C1C">
          <w:rPr>
            <w:rFonts w:asciiTheme="minorHAnsi" w:eastAsiaTheme="minorEastAsia" w:hAnsiTheme="minorHAnsi" w:cstheme="minorBidi"/>
            <w:noProof/>
            <w:sz w:val="22"/>
            <w:szCs w:val="22"/>
            <w:lang w:val="pl-PL" w:eastAsia="pl-PL"/>
          </w:rPr>
          <w:tab/>
        </w:r>
        <w:r w:rsidR="00551C1C" w:rsidRPr="00765CD4">
          <w:rPr>
            <w:rStyle w:val="Hyperlink"/>
            <w:noProof/>
          </w:rPr>
          <w:t>Full Copyright Notice</w:t>
        </w:r>
        <w:r w:rsidR="00551C1C">
          <w:rPr>
            <w:noProof/>
            <w:webHidden/>
          </w:rPr>
          <w:tab/>
        </w:r>
        <w:r>
          <w:rPr>
            <w:noProof/>
            <w:webHidden/>
          </w:rPr>
          <w:fldChar w:fldCharType="begin"/>
        </w:r>
        <w:r w:rsidR="00551C1C">
          <w:rPr>
            <w:noProof/>
            <w:webHidden/>
          </w:rPr>
          <w:instrText xml:space="preserve"> PAGEREF _Toc294000468 \h </w:instrText>
        </w:r>
        <w:r w:rsidR="00971BBE">
          <w:rPr>
            <w:noProof/>
          </w:rPr>
        </w:r>
        <w:r>
          <w:rPr>
            <w:noProof/>
            <w:webHidden/>
          </w:rPr>
          <w:fldChar w:fldCharType="separate"/>
        </w:r>
        <w:r w:rsidR="00551C1C">
          <w:rPr>
            <w:noProof/>
            <w:webHidden/>
          </w:rPr>
          <w:t>16</w:t>
        </w:r>
        <w:r>
          <w:rPr>
            <w:noProof/>
            <w:webHidden/>
          </w:rPr>
          <w:fldChar w:fldCharType="end"/>
        </w:r>
      </w:hyperlink>
    </w:p>
    <w:p w:rsidR="00551C1C" w:rsidRDefault="00840D1F">
      <w:pPr>
        <w:pStyle w:val="TOC1"/>
        <w:rPr>
          <w:rFonts w:asciiTheme="minorHAnsi" w:eastAsiaTheme="minorEastAsia" w:hAnsiTheme="minorHAnsi" w:cstheme="minorBidi"/>
          <w:noProof/>
          <w:sz w:val="22"/>
          <w:szCs w:val="22"/>
          <w:lang w:val="pl-PL" w:eastAsia="pl-PL"/>
        </w:rPr>
      </w:pPr>
      <w:hyperlink w:anchor="_Toc294000469" w:history="1">
        <w:r w:rsidR="00551C1C" w:rsidRPr="00765CD4">
          <w:rPr>
            <w:rStyle w:val="Hyperlink"/>
            <w:rFonts w:ascii="Times New Roman" w:hAnsi="Times New Roman"/>
            <w:noProof/>
          </w:rPr>
          <w:t>13</w:t>
        </w:r>
        <w:r w:rsidR="00551C1C">
          <w:rPr>
            <w:rFonts w:asciiTheme="minorHAnsi" w:eastAsiaTheme="minorEastAsia" w:hAnsiTheme="minorHAnsi" w:cstheme="minorBidi"/>
            <w:noProof/>
            <w:sz w:val="22"/>
            <w:szCs w:val="22"/>
            <w:lang w:val="pl-PL" w:eastAsia="pl-PL"/>
          </w:rPr>
          <w:tab/>
        </w:r>
        <w:r w:rsidR="00551C1C" w:rsidRPr="00765CD4">
          <w:rPr>
            <w:rStyle w:val="Hyperlink"/>
            <w:noProof/>
          </w:rPr>
          <w:t>References</w:t>
        </w:r>
        <w:r w:rsidR="00551C1C">
          <w:rPr>
            <w:noProof/>
            <w:webHidden/>
          </w:rPr>
          <w:tab/>
        </w:r>
        <w:r>
          <w:rPr>
            <w:noProof/>
            <w:webHidden/>
          </w:rPr>
          <w:fldChar w:fldCharType="begin"/>
        </w:r>
        <w:r w:rsidR="00551C1C">
          <w:rPr>
            <w:noProof/>
            <w:webHidden/>
          </w:rPr>
          <w:instrText xml:space="preserve"> PAGEREF _Toc294000469 \h </w:instrText>
        </w:r>
        <w:r w:rsidR="00971BBE">
          <w:rPr>
            <w:noProof/>
          </w:rPr>
        </w:r>
        <w:r>
          <w:rPr>
            <w:noProof/>
            <w:webHidden/>
          </w:rPr>
          <w:fldChar w:fldCharType="separate"/>
        </w:r>
        <w:r w:rsidR="00551C1C">
          <w:rPr>
            <w:noProof/>
            <w:webHidden/>
          </w:rPr>
          <w:t>16</w:t>
        </w:r>
        <w:r>
          <w:rPr>
            <w:noProof/>
            <w:webHidden/>
          </w:rPr>
          <w:fldChar w:fldCharType="end"/>
        </w:r>
      </w:hyperlink>
    </w:p>
    <w:p w:rsidR="007C6746" w:rsidRPr="00A965D9" w:rsidRDefault="00840D1F">
      <w:pPr>
        <w:rPr>
          <w:rFonts w:ascii="Times New Roman" w:hAnsi="Times New Roman"/>
        </w:rPr>
        <w:sectPr w:rsidR="007C6746" w:rsidRPr="00A965D9">
          <w:headerReference w:type="default" r:id="rId8"/>
          <w:footerReference w:type="default" r:id="rId9"/>
          <w:headerReference w:type="first" r:id="rId10"/>
          <w:pgSz w:w="12240" w:h="15840"/>
          <w:pgMar w:top="1440" w:right="1800" w:bottom="1440" w:left="1800" w:header="708" w:footer="708" w:gutter="0"/>
          <w:cols w:space="708"/>
          <w:noEndnote/>
          <w:titlePg/>
        </w:sectPr>
      </w:pPr>
      <w:r w:rsidRPr="00A965D9">
        <w:fldChar w:fldCharType="end"/>
      </w:r>
    </w:p>
    <w:p w:rsidR="007C6746" w:rsidRPr="00A965D9" w:rsidRDefault="007C6746" w:rsidP="007C6746">
      <w:pPr>
        <w:pStyle w:val="Heading1"/>
        <w:numPr>
          <w:numberingChange w:id="4" w:author="Roberto Pugliese" w:date="2011-06-07T16:22:00Z" w:original="%1:1:0:"/>
        </w:numPr>
      </w:pPr>
      <w:bookmarkStart w:id="5" w:name="_Toc294000453"/>
      <w:r w:rsidRPr="00A965D9">
        <w:t>Introduction</w:t>
      </w:r>
      <w:bookmarkEnd w:id="5"/>
    </w:p>
    <w:p w:rsidR="003B5F8C" w:rsidRPr="00C7299E" w:rsidRDefault="003546FF" w:rsidP="003546FF">
      <w:pPr>
        <w:autoSpaceDE w:val="0"/>
        <w:autoSpaceDN w:val="0"/>
        <w:adjustRightInd w:val="0"/>
        <w:jc w:val="both"/>
      </w:pPr>
      <w:r w:rsidRPr="00C7299E">
        <w:rPr>
          <w:rFonts w:ascii="ArialMT" w:hAnsi="ArialMT" w:cs="ArialMT"/>
        </w:rPr>
        <w:t xml:space="preserve">This document provides information to the community on </w:t>
      </w:r>
      <w:r w:rsidRPr="00C7299E">
        <w:t xml:space="preserve">interfaces for accessing remote instruments in distributed environment. </w:t>
      </w:r>
    </w:p>
    <w:p w:rsidR="009F1BD3" w:rsidRDefault="003546FF" w:rsidP="00C7299E">
      <w:pPr>
        <w:autoSpaceDE w:val="0"/>
        <w:autoSpaceDN w:val="0"/>
        <w:adjustRightInd w:val="0"/>
        <w:jc w:val="both"/>
      </w:pPr>
      <w:r w:rsidRPr="00C7299E">
        <w:rPr>
          <w:rFonts w:ascii="ArialMT" w:hAnsi="ArialMT" w:cs="ArialMT"/>
        </w:rPr>
        <w:t xml:space="preserve">In this specification we describe </w:t>
      </w:r>
      <w:r w:rsidRPr="008A3FEA">
        <w:rPr>
          <w:rFonts w:ascii="ArialMT" w:hAnsi="ArialMT" w:cs="ArialMT"/>
        </w:rPr>
        <w:t>the</w:t>
      </w:r>
      <w:r>
        <w:rPr>
          <w:rFonts w:ascii="ArialMT" w:hAnsi="ArialMT" w:cs="ArialMT"/>
        </w:rPr>
        <w:t xml:space="preserve"> Instrument Element (IE) service that </w:t>
      </w:r>
      <w:r>
        <w:t xml:space="preserve">provides the </w:t>
      </w:r>
      <w:r w:rsidR="00C7299E">
        <w:t>e-</w:t>
      </w:r>
      <w:r>
        <w:t>Infrastructure with an abstraction of real instruments</w:t>
      </w:r>
      <w:r w:rsidR="00C7299E">
        <w:t xml:space="preserve"> </w:t>
      </w:r>
      <w:proofErr w:type="gramStart"/>
      <w:r>
        <w:t>and  grid</w:t>
      </w:r>
      <w:proofErr w:type="gramEnd"/>
      <w:r w:rsidRPr="00E86A07">
        <w:t>  users   with  an   interactive  interface  to  access and control  them</w:t>
      </w:r>
      <w:r>
        <w:t>.</w:t>
      </w:r>
      <w:r w:rsidR="003E5EA0">
        <w:t xml:space="preserve"> </w:t>
      </w:r>
      <w:r w:rsidRPr="00E86A07">
        <w:t>The IE represents a virtualization of instruments and sensors and data sources</w:t>
      </w:r>
      <w:ins w:id="6" w:author="Roberto Pugliese" w:date="2011-06-07T16:24:00Z">
        <w:r w:rsidR="00971BBE">
          <w:t xml:space="preserve"> or a </w:t>
        </w:r>
        <w:proofErr w:type="spellStart"/>
        <w:r w:rsidR="00971BBE">
          <w:t>virtualisation</w:t>
        </w:r>
        <w:proofErr w:type="spellEnd"/>
        <w:r w:rsidR="00971BBE">
          <w:t xml:space="preserve"> of groups of instruments, sensors or data </w:t>
        </w:r>
        <w:proofErr w:type="spellStart"/>
        <w:r w:rsidR="00971BBE">
          <w:t>soruces</w:t>
        </w:r>
      </w:ins>
      <w:proofErr w:type="spellEnd"/>
      <w:r w:rsidRPr="00E86A07">
        <w:t>. </w:t>
      </w:r>
      <w:proofErr w:type="gramStart"/>
      <w:r w:rsidR="000B6309">
        <w:t>The  interface</w:t>
      </w:r>
      <w:proofErr w:type="gramEnd"/>
      <w:r w:rsidR="000B6309">
        <w:t xml:space="preserve">  to  a  single  instrument  is  called  Instrument  Manager  (IM).  It   </w:t>
      </w:r>
      <w:proofErr w:type="gramStart"/>
      <w:r w:rsidR="000B6309">
        <w:t>is  a</w:t>
      </w:r>
      <w:proofErr w:type="gramEnd"/>
      <w:r w:rsidR="000B6309">
        <w:t xml:space="preserve">  protocol  adapter  that  allows   the   middleware  to   talk to   the   physical   instrument   or   more   precisely,   its   control   system.</w:t>
      </w:r>
    </w:p>
    <w:p w:rsidR="004B68FF" w:rsidRDefault="004B68FF" w:rsidP="004B68FF">
      <w:pPr>
        <w:autoSpaceDE w:val="0"/>
        <w:autoSpaceDN w:val="0"/>
        <w:adjustRightInd w:val="0"/>
      </w:pPr>
      <w:proofErr w:type="gramStart"/>
      <w:r>
        <w:t xml:space="preserve">The instruments are described by </w:t>
      </w:r>
      <w:r w:rsidRPr="00DA7825">
        <w:rPr>
          <w:rFonts w:cs="Arial"/>
        </w:rPr>
        <w:t>Shared Information Model</w:t>
      </w:r>
      <w:proofErr w:type="gramEnd"/>
      <w:r>
        <w:rPr>
          <w:rFonts w:cs="Arial"/>
        </w:rPr>
        <w:t>.</w:t>
      </w:r>
    </w:p>
    <w:p w:rsidR="003546FF" w:rsidRDefault="003546FF" w:rsidP="007C6746"/>
    <w:p w:rsidR="00B212BC" w:rsidRPr="00A965D9" w:rsidRDefault="00B212BC" w:rsidP="00B212BC"/>
    <w:p w:rsidR="00A965D9" w:rsidRDefault="00A965D9" w:rsidP="00A965D9">
      <w:pPr>
        <w:pStyle w:val="Heading2"/>
        <w:widowControl w:val="0"/>
        <w:numPr>
          <w:numberingChange w:id="7" w:author="Roberto Pugliese" w:date="2011-06-07T16:22:00Z" w:original="%1:1:0:.%2:1:0:"/>
        </w:numPr>
        <w:suppressAutoHyphens/>
        <w:spacing w:after="0"/>
      </w:pPr>
      <w:bookmarkStart w:id="8" w:name="_Toc158701848"/>
      <w:bookmarkStart w:id="9" w:name="_Toc294000454"/>
      <w:r w:rsidRPr="00A965D9">
        <w:t>Motivation</w:t>
      </w:r>
      <w:bookmarkEnd w:id="8"/>
      <w:bookmarkEnd w:id="9"/>
    </w:p>
    <w:p w:rsidR="00287A03" w:rsidRDefault="00287A03" w:rsidP="00287A03"/>
    <w:p w:rsidR="00287A03" w:rsidRDefault="00287A03" w:rsidP="007230D1">
      <w:pPr>
        <w:jc w:val="both"/>
        <w:rPr>
          <w:bCs/>
        </w:rPr>
      </w:pPr>
      <w:r>
        <w:t>I</w:t>
      </w:r>
      <w:r w:rsidRPr="005A2903">
        <w:t>ntegration of scientific instruments into e-Infrastructure empower</w:t>
      </w:r>
      <w:r>
        <w:t>s</w:t>
      </w:r>
      <w:r w:rsidR="007230D1">
        <w:t xml:space="preserve"> possibilities in conducting </w:t>
      </w:r>
      <w:r w:rsidRPr="005A2903">
        <w:t>experiments. Access to equipment infrastructures is very often a precondition for</w:t>
      </w:r>
      <w:r w:rsidR="007230D1">
        <w:t xml:space="preserve"> successful </w:t>
      </w:r>
      <w:r w:rsidRPr="00206E45">
        <w:t>research in many scientific disciplines.</w:t>
      </w:r>
      <w:r>
        <w:t xml:space="preserve"> </w:t>
      </w:r>
      <w:r w:rsidRPr="000B37C5">
        <w:t>The necessity of using unique and ex</w:t>
      </w:r>
      <w:r>
        <w:t>pensive equipment</w:t>
      </w:r>
      <w:r w:rsidRPr="000B37C5">
        <w:t>, which is often locally unavailable</w:t>
      </w:r>
      <w:r>
        <w:t>,</w:t>
      </w:r>
      <w:r w:rsidRPr="000B37C5">
        <w:t xml:space="preserve"> </w:t>
      </w:r>
      <w:r>
        <w:t>is</w:t>
      </w:r>
      <w:r w:rsidRPr="000B37C5">
        <w:t xml:space="preserve"> </w:t>
      </w:r>
      <w:r w:rsidRPr="000B37C5">
        <w:rPr>
          <w:szCs w:val="22"/>
        </w:rPr>
        <w:t xml:space="preserve">the </w:t>
      </w:r>
      <w:r w:rsidRPr="000B37C5">
        <w:t xml:space="preserve">key issue for the success of a number of </w:t>
      </w:r>
      <w:r>
        <w:t xml:space="preserve">experiments. </w:t>
      </w:r>
      <w:r w:rsidRPr="000B37C5">
        <w:t>Thus the spreading of remote instrumentation techniques and techn</w:t>
      </w:r>
      <w:r>
        <w:t xml:space="preserve">ologies that allow </w:t>
      </w:r>
      <w:r w:rsidRPr="000B37C5">
        <w:t xml:space="preserve">remote and shared access to </w:t>
      </w:r>
      <w:r>
        <w:t>laboratory instruments</w:t>
      </w:r>
      <w:r w:rsidRPr="000B37C5">
        <w:t xml:space="preserve"> opens up new opportunities for </w:t>
      </w:r>
      <w:r>
        <w:t>researchers</w:t>
      </w:r>
      <w:r w:rsidRPr="000B37C5">
        <w:t xml:space="preserve">. </w:t>
      </w:r>
      <w:r w:rsidRPr="00206E45">
        <w:t>The term instrumentation covers a wide range of laboratory equipment that is necessary for experimental sciences, such as b</w:t>
      </w:r>
      <w:r>
        <w:t>iochemistry, physics and astronomy</w:t>
      </w:r>
      <w:r w:rsidRPr="00206E45">
        <w:t xml:space="preserve">. </w:t>
      </w:r>
      <w:r w:rsidRPr="005A2903">
        <w:rPr>
          <w:bCs/>
        </w:rPr>
        <w:t>Remote instrumentation is the method of providing data acquisition and/or control of scientific instruments from remote locations.</w:t>
      </w:r>
    </w:p>
    <w:p w:rsidR="00287A03" w:rsidRDefault="00287A03" w:rsidP="00DA7825">
      <w:pPr>
        <w:jc w:val="both"/>
      </w:pPr>
      <w:r>
        <w:t xml:space="preserve">Integration with the infrastructures like </w:t>
      </w:r>
      <w:r w:rsidRPr="00AF4D33">
        <w:t>Grid</w:t>
      </w:r>
      <w:r>
        <w:t xml:space="preserve"> or HPC</w:t>
      </w:r>
      <w:r w:rsidRPr="00AF4D33">
        <w:t xml:space="preserve"> </w:t>
      </w:r>
      <w:r>
        <w:t>is</w:t>
      </w:r>
      <w:r w:rsidRPr="00AF4D33">
        <w:t xml:space="preserve"> used to integrate operations on instruments with computing farms where complex models and computations coming from instruments could run, and store </w:t>
      </w:r>
      <w:r>
        <w:t xml:space="preserve">a </w:t>
      </w:r>
      <w:r w:rsidRPr="00AF4D33">
        <w:t>large amount of data.</w:t>
      </w:r>
      <w:r>
        <w:t xml:space="preserve"> The </w:t>
      </w:r>
      <w:r w:rsidRPr="00AF4D33">
        <w:t xml:space="preserve">Grid handles issues related </w:t>
      </w:r>
      <w:r>
        <w:t>to</w:t>
      </w:r>
      <w:r w:rsidRPr="00AF4D33">
        <w:t xml:space="preserve"> authorization, resource management, data transfer and storing. </w:t>
      </w:r>
      <w:r>
        <w:t>The n</w:t>
      </w:r>
      <w:r w:rsidRPr="00AF4D33">
        <w:t xml:space="preserve">etwork infrastructure is used with the available mechanism for </w:t>
      </w:r>
      <w:proofErr w:type="spellStart"/>
      <w:r w:rsidRPr="00AF4D33">
        <w:t>QoS</w:t>
      </w:r>
      <w:proofErr w:type="spellEnd"/>
      <w:r w:rsidRPr="00AF4D33">
        <w:t xml:space="preserve"> handling.</w:t>
      </w:r>
      <w:r w:rsidR="00DA7825">
        <w:t xml:space="preserve"> </w:t>
      </w:r>
      <w:r w:rsidR="0006162E" w:rsidRPr="003B5F8C">
        <w:t>Instrumentation as a service allows composing atomic experimental actions into measurement chains irrelevant of the location of the cooperating instruments.</w:t>
      </w:r>
    </w:p>
    <w:p w:rsidR="007230D1" w:rsidRDefault="00287A03" w:rsidP="00287A03">
      <w:pPr>
        <w:jc w:val="both"/>
      </w:pPr>
      <w:r>
        <w:t>T</w:t>
      </w:r>
      <w:r w:rsidRPr="00E86A07">
        <w:t xml:space="preserve">here are many ways to access instruments in a Grid environment.  The first attempt to standardize the access to instruments was the GTCP (Globus </w:t>
      </w:r>
      <w:proofErr w:type="spellStart"/>
      <w:r w:rsidRPr="00E86A07">
        <w:t>Teleoperation</w:t>
      </w:r>
      <w:proofErr w:type="spellEnd"/>
      <w:r w:rsidRPr="00E86A07">
        <w:t xml:space="preserve"> Control Protocol) by </w:t>
      </w:r>
      <w:proofErr w:type="spellStart"/>
      <w:r w:rsidRPr="00E86A07">
        <w:t>C.Kassleman</w:t>
      </w:r>
      <w:proofErr w:type="spellEnd"/>
      <w:r w:rsidRPr="00E86A07">
        <w:t xml:space="preserve"> and </w:t>
      </w:r>
      <w:proofErr w:type="spellStart"/>
      <w:r w:rsidRPr="00E86A07">
        <w:t>L.Pearlman</w:t>
      </w:r>
      <w:proofErr w:type="spellEnd"/>
      <w:r w:rsidRPr="00E86A07">
        <w:t xml:space="preserve">. GTCP together with the emerging control systems inspired the design of the Instrument </w:t>
      </w:r>
      <w:proofErr w:type="gramStart"/>
      <w:r w:rsidRPr="00E86A07">
        <w:t>El</w:t>
      </w:r>
      <w:r w:rsidR="007230D1">
        <w:t>ement  by</w:t>
      </w:r>
      <w:proofErr w:type="gramEnd"/>
      <w:r w:rsidR="007230D1">
        <w:t xml:space="preserve"> the GRIDCC project later</w:t>
      </w:r>
      <w:r w:rsidRPr="00E86A07">
        <w:t xml:space="preserve"> </w:t>
      </w:r>
      <w:r w:rsidR="00C7299E">
        <w:t>(</w:t>
      </w:r>
      <w:r w:rsidRPr="00E86A07">
        <w:t>maintained by ELETTRA</w:t>
      </w:r>
      <w:r w:rsidR="00C7299E">
        <w:t>)</w:t>
      </w:r>
      <w:r w:rsidRPr="00E86A07">
        <w:t xml:space="preserve"> the DORII project. </w:t>
      </w:r>
      <w:proofErr w:type="gramStart"/>
      <w:r w:rsidRPr="00E86A07">
        <w:t xml:space="preserve">A parallel attempt was named CIMA (Common Instrument Middleware Architecture) by </w:t>
      </w:r>
      <w:proofErr w:type="spellStart"/>
      <w:r w:rsidRPr="00E86A07">
        <w:t>R.McMullen</w:t>
      </w:r>
      <w:proofErr w:type="spellEnd"/>
      <w:proofErr w:type="gramEnd"/>
      <w:r w:rsidRPr="00E86A07">
        <w:t xml:space="preserve">. </w:t>
      </w:r>
    </w:p>
    <w:p w:rsidR="003E5EA0" w:rsidRDefault="00DA7825" w:rsidP="00287A03">
      <w:pPr>
        <w:jc w:val="both"/>
      </w:pPr>
      <w:r>
        <w:t>There is a need for accessing remote instruments by using standard interfaces that are well defined and specified by standard approaches/procedures.</w:t>
      </w:r>
    </w:p>
    <w:p w:rsidR="00DA7825" w:rsidRPr="00E86A07" w:rsidRDefault="00DA7825" w:rsidP="00287A03">
      <w:pPr>
        <w:jc w:val="both"/>
      </w:pPr>
    </w:p>
    <w:p w:rsidR="00287A03" w:rsidRPr="00287A03" w:rsidRDefault="00287A03" w:rsidP="00287A03"/>
    <w:p w:rsidR="00A965D9" w:rsidRPr="00A965D9" w:rsidRDefault="00A965D9" w:rsidP="00A965D9">
      <w:pPr>
        <w:pStyle w:val="Heading2"/>
        <w:widowControl w:val="0"/>
        <w:numPr>
          <w:numberingChange w:id="10" w:author="Roberto Pugliese" w:date="2011-06-07T16:22:00Z" w:original="%1:1:0:.%2:2:0:"/>
        </w:numPr>
        <w:suppressAutoHyphens/>
        <w:spacing w:after="0"/>
      </w:pPr>
      <w:bookmarkStart w:id="11" w:name="_Toc135995876"/>
      <w:bookmarkStart w:id="12" w:name="_Toc142769335"/>
      <w:bookmarkStart w:id="13" w:name="_Toc158701849"/>
      <w:bookmarkStart w:id="14" w:name="_Toc294000455"/>
      <w:r w:rsidRPr="00A965D9">
        <w:t>Definition of the Term Activity within the Scope of this Document</w:t>
      </w:r>
      <w:bookmarkEnd w:id="11"/>
      <w:bookmarkEnd w:id="12"/>
      <w:bookmarkEnd w:id="13"/>
      <w:bookmarkEnd w:id="14"/>
    </w:p>
    <w:p w:rsidR="00A965D9" w:rsidRPr="003746E1" w:rsidRDefault="003E5EA0" w:rsidP="00A965D9">
      <w:pPr>
        <w:pStyle w:val="Heading3"/>
        <w:widowControl w:val="0"/>
        <w:numPr>
          <w:numberingChange w:id="15" w:author="Roberto Pugliese" w:date="2011-06-07T16:22:00Z" w:original="%1:1:0:.%2:2:0:.%3:1:0:"/>
        </w:numPr>
        <w:suppressAutoHyphens/>
        <w:spacing w:after="0"/>
        <w:rPr>
          <w:rFonts w:ascii="Arial" w:hAnsi="Arial"/>
        </w:rPr>
      </w:pPr>
      <w:r>
        <w:rPr>
          <w:rFonts w:ascii="Arial" w:hAnsi="Arial"/>
        </w:rPr>
        <w:t>Goal</w:t>
      </w:r>
    </w:p>
    <w:p w:rsidR="003746E1" w:rsidRDefault="003746E1" w:rsidP="003E5EA0">
      <w:pPr>
        <w:autoSpaceDE w:val="0"/>
        <w:autoSpaceDN w:val="0"/>
        <w:adjustRightInd w:val="0"/>
        <w:rPr>
          <w:rFonts w:cs="Arial"/>
        </w:rPr>
      </w:pPr>
    </w:p>
    <w:p w:rsidR="003E5EA0" w:rsidRPr="003E5EA0" w:rsidRDefault="003E5EA0" w:rsidP="003E5EA0">
      <w:pPr>
        <w:autoSpaceDE w:val="0"/>
        <w:autoSpaceDN w:val="0"/>
        <w:adjustRightInd w:val="0"/>
        <w:rPr>
          <w:rFonts w:cs="Arial"/>
        </w:rPr>
      </w:pPr>
      <w:r w:rsidRPr="003E5EA0">
        <w:rPr>
          <w:rFonts w:cs="Arial"/>
        </w:rPr>
        <w:t>This version of the specification aims to:</w:t>
      </w:r>
    </w:p>
    <w:p w:rsidR="003E5EA0" w:rsidRDefault="009B42A0" w:rsidP="003746E1">
      <w:pPr>
        <w:pStyle w:val="DocumentBody"/>
        <w:numPr>
          <w:ilvl w:val="0"/>
          <w:numId w:val="18"/>
          <w:numberingChange w:id="16" w:author="Roberto Pugliese" w:date="2011-06-07T16:22:00Z" w:original="-"/>
        </w:numPr>
        <w:rPr>
          <w:rFonts w:cs="Arial"/>
          <w:sz w:val="20"/>
          <w:szCs w:val="20"/>
          <w:lang w:val="en-US"/>
        </w:rPr>
      </w:pPr>
      <w:r>
        <w:rPr>
          <w:rFonts w:cs="Arial"/>
          <w:sz w:val="20"/>
          <w:szCs w:val="20"/>
          <w:lang w:val="en-US"/>
        </w:rPr>
        <w:t xml:space="preserve">Describe </w:t>
      </w:r>
      <w:r w:rsidR="003746E1" w:rsidRPr="003746E1">
        <w:rPr>
          <w:rFonts w:cs="Arial"/>
          <w:sz w:val="20"/>
          <w:szCs w:val="20"/>
          <w:lang w:val="en-US"/>
        </w:rPr>
        <w:t>Instrument Element interfaces</w:t>
      </w:r>
    </w:p>
    <w:p w:rsidR="00DA7825" w:rsidRDefault="00DA7825" w:rsidP="003746E1">
      <w:pPr>
        <w:pStyle w:val="DocumentBody"/>
        <w:numPr>
          <w:ilvl w:val="0"/>
          <w:numId w:val="18"/>
          <w:numberingChange w:id="17" w:author="Roberto Pugliese" w:date="2011-06-07T16:22:00Z" w:original="-"/>
        </w:numPr>
        <w:rPr>
          <w:rFonts w:cs="Arial"/>
          <w:sz w:val="20"/>
          <w:szCs w:val="20"/>
          <w:lang w:val="en-US"/>
        </w:rPr>
      </w:pPr>
      <w:r>
        <w:rPr>
          <w:rFonts w:cs="Arial"/>
          <w:sz w:val="20"/>
          <w:szCs w:val="20"/>
          <w:lang w:val="en-US"/>
        </w:rPr>
        <w:t>Describe Instrument Manager interfaces</w:t>
      </w:r>
    </w:p>
    <w:p w:rsidR="00DA7825" w:rsidRPr="003746E1" w:rsidRDefault="00DA7825" w:rsidP="003746E1">
      <w:pPr>
        <w:pStyle w:val="DocumentBody"/>
        <w:numPr>
          <w:ilvl w:val="0"/>
          <w:numId w:val="18"/>
          <w:numberingChange w:id="18" w:author="Roberto Pugliese" w:date="2011-06-07T16:22:00Z" w:original="-"/>
        </w:numPr>
        <w:rPr>
          <w:rFonts w:cs="Arial"/>
          <w:sz w:val="20"/>
          <w:szCs w:val="20"/>
          <w:lang w:val="en-US"/>
        </w:rPr>
      </w:pPr>
      <w:r>
        <w:rPr>
          <w:rFonts w:cs="Arial"/>
          <w:sz w:val="20"/>
          <w:szCs w:val="20"/>
          <w:lang w:val="en-US"/>
        </w:rPr>
        <w:t xml:space="preserve">Describe the </w:t>
      </w:r>
      <w:r w:rsidRPr="00DA7825">
        <w:rPr>
          <w:rFonts w:cs="Arial"/>
          <w:sz w:val="20"/>
          <w:szCs w:val="20"/>
          <w:lang w:val="en-US"/>
        </w:rPr>
        <w:t>Shared Information Model (SIM)</w:t>
      </w:r>
    </w:p>
    <w:p w:rsidR="003746E1" w:rsidRPr="003E5EA0" w:rsidRDefault="003746E1" w:rsidP="003E5EA0">
      <w:pPr>
        <w:pStyle w:val="DocumentBody"/>
        <w:rPr>
          <w:lang w:val="en-US"/>
        </w:rPr>
      </w:pPr>
    </w:p>
    <w:p w:rsidR="00A965D9" w:rsidRPr="00A965D9" w:rsidRDefault="00A965D9" w:rsidP="00A965D9">
      <w:pPr>
        <w:pStyle w:val="Heading3"/>
        <w:widowControl w:val="0"/>
        <w:numPr>
          <w:numberingChange w:id="19" w:author="Roberto Pugliese" w:date="2011-06-07T16:22:00Z" w:original="%1:1:0:.%2:2:0:.%3:2:0:"/>
        </w:numPr>
        <w:suppressAutoHyphens/>
        <w:spacing w:after="0"/>
        <w:rPr>
          <w:rFonts w:ascii="Arial" w:hAnsi="Arial"/>
        </w:rPr>
      </w:pPr>
      <w:bookmarkStart w:id="20" w:name="_Toc158701851"/>
      <w:r w:rsidRPr="00A965D9">
        <w:rPr>
          <w:rFonts w:ascii="Arial" w:hAnsi="Arial"/>
        </w:rPr>
        <w:t>Out of Scope</w:t>
      </w:r>
      <w:bookmarkEnd w:id="20"/>
    </w:p>
    <w:p w:rsidR="007C6746" w:rsidRDefault="007C6746" w:rsidP="007C6746"/>
    <w:p w:rsidR="003746E1" w:rsidRPr="004B68FF" w:rsidRDefault="003746E1" w:rsidP="003746E1">
      <w:pPr>
        <w:autoSpaceDE w:val="0"/>
        <w:autoSpaceDN w:val="0"/>
        <w:adjustRightInd w:val="0"/>
        <w:rPr>
          <w:rFonts w:cs="Arial"/>
        </w:rPr>
      </w:pPr>
      <w:r w:rsidRPr="003746E1">
        <w:rPr>
          <w:rFonts w:cs="Arial"/>
        </w:rPr>
        <w:t xml:space="preserve">For this version of the specification we consider the following topics to be out of scope. </w:t>
      </w:r>
      <w:r w:rsidRPr="004B68FF">
        <w:rPr>
          <w:rFonts w:cs="Arial"/>
        </w:rPr>
        <w:t>We will</w:t>
      </w:r>
    </w:p>
    <w:p w:rsidR="003746E1" w:rsidRPr="003746E1" w:rsidRDefault="003746E1" w:rsidP="003746E1">
      <w:proofErr w:type="gramStart"/>
      <w:r w:rsidRPr="003746E1">
        <w:rPr>
          <w:rFonts w:cs="Arial"/>
        </w:rPr>
        <w:t>consider</w:t>
      </w:r>
      <w:proofErr w:type="gramEnd"/>
      <w:r w:rsidRPr="003746E1">
        <w:rPr>
          <w:rFonts w:cs="Arial"/>
        </w:rPr>
        <w:t xml:space="preserve"> these important topics for consideration in future revisions:</w:t>
      </w:r>
    </w:p>
    <w:p w:rsidR="008A3FEA" w:rsidRPr="00A965D9" w:rsidRDefault="008A3FEA" w:rsidP="007C6746"/>
    <w:p w:rsidR="007C6746" w:rsidRPr="00A965D9" w:rsidDel="00C07625" w:rsidRDefault="007C6746" w:rsidP="00E13654">
      <w:pPr>
        <w:pStyle w:val="Heading1"/>
        <w:numPr>
          <w:numberingChange w:id="21" w:author="Roberto Pugliese" w:date="2011-06-07T16:22:00Z" w:original="%1:2:0:"/>
        </w:numPr>
      </w:pPr>
      <w:bookmarkStart w:id="22" w:name="_Toc1403318"/>
      <w:bookmarkStart w:id="23" w:name="_Toc294000456"/>
      <w:r w:rsidRPr="00A965D9" w:rsidDel="00C07625">
        <w:t>Notational Conventions</w:t>
      </w:r>
      <w:bookmarkEnd w:id="22"/>
      <w:bookmarkEnd w:id="23"/>
    </w:p>
    <w:p w:rsidR="007C6746" w:rsidRPr="00A965D9" w:rsidDel="00C07625" w:rsidRDefault="007C6746" w:rsidP="007C6746">
      <w:r w:rsidRPr="00A965D9" w:rsidDel="00C07625">
        <w:rPr>
          <w:highlight w:val="yellow"/>
        </w:rPr>
        <w:t>Only include this section if applicable.</w:t>
      </w:r>
    </w:p>
    <w:p w:rsidR="007C6746" w:rsidRPr="00A965D9" w:rsidDel="00C07625" w:rsidRDefault="007C6746" w:rsidP="007C6746"/>
    <w:p w:rsidR="007C6746" w:rsidRDefault="007C6746" w:rsidP="007C6746">
      <w:r w:rsidRPr="00A965D9" w:rsidDel="00C07625">
        <w:t>The key words ‘MUST,” “MUST NOT,” “REQUIRED,” “SHALL,” “SHALL NOT,” “SHOULD,” “SHOULD NOT,” “RECOMMENDED,” “MAY,</w:t>
      </w:r>
      <w:proofErr w:type="gramStart"/>
      <w:r w:rsidRPr="00A965D9" w:rsidDel="00C07625">
        <w:t>”  and</w:t>
      </w:r>
      <w:proofErr w:type="gramEnd"/>
      <w:r w:rsidRPr="00A965D9" w:rsidDel="00C07625">
        <w:t xml:space="preserve"> “OPTIONAL” are to be interpreted as described in RFC 2119 [BRADNER]</w:t>
      </w:r>
      <w:r w:rsidR="002D2235" w:rsidRPr="00A965D9">
        <w:t>, except that the words do not appear in uppercase.</w:t>
      </w:r>
    </w:p>
    <w:p w:rsidR="008A3FEA" w:rsidRDefault="008A3FEA" w:rsidP="00E83916">
      <w:pPr>
        <w:autoSpaceDE w:val="0"/>
        <w:autoSpaceDN w:val="0"/>
        <w:adjustRightInd w:val="0"/>
        <w:rPr>
          <w:rFonts w:ascii="ArialMT" w:hAnsi="ArialMT" w:cs="ArialMT"/>
        </w:rPr>
      </w:pPr>
    </w:p>
    <w:p w:rsidR="00E83916" w:rsidRPr="00E83916" w:rsidRDefault="00E83916" w:rsidP="00E83916">
      <w:pPr>
        <w:autoSpaceDE w:val="0"/>
        <w:autoSpaceDN w:val="0"/>
        <w:adjustRightInd w:val="0"/>
        <w:rPr>
          <w:rFonts w:ascii="ArialMT" w:hAnsi="ArialMT" w:cs="ArialMT"/>
        </w:rPr>
      </w:pPr>
      <w:r w:rsidRPr="00E83916">
        <w:rPr>
          <w:rFonts w:ascii="ArialMT" w:hAnsi="ArialMT" w:cs="ArialMT"/>
        </w:rPr>
        <w:t xml:space="preserve">In addition to the terms introduced in </w:t>
      </w:r>
      <w:r w:rsidRPr="00E83916">
        <w:rPr>
          <w:rFonts w:ascii="Arial-BoldMT" w:hAnsi="Arial-BoldMT" w:cs="Arial-BoldMT"/>
          <w:b/>
          <w:bCs/>
        </w:rPr>
        <w:t>[RFC2119]</w:t>
      </w:r>
      <w:r w:rsidRPr="00E83916">
        <w:rPr>
          <w:rFonts w:ascii="ArialMT" w:hAnsi="ArialMT" w:cs="ArialMT"/>
        </w:rPr>
        <w:t>, additional terms commonly used in this</w:t>
      </w:r>
    </w:p>
    <w:p w:rsidR="00E83916" w:rsidRDefault="00E83916" w:rsidP="00E83916">
      <w:pPr>
        <w:rPr>
          <w:rFonts w:ascii="ArialMT" w:hAnsi="ArialMT" w:cs="ArialMT"/>
        </w:rPr>
      </w:pPr>
      <w:proofErr w:type="gramStart"/>
      <w:r w:rsidRPr="00E83916">
        <w:rPr>
          <w:rFonts w:ascii="ArialMT" w:hAnsi="ArialMT" w:cs="ArialMT"/>
        </w:rPr>
        <w:t>document</w:t>
      </w:r>
      <w:proofErr w:type="gramEnd"/>
      <w:r w:rsidRPr="00E83916">
        <w:rPr>
          <w:rFonts w:ascii="ArialMT" w:hAnsi="ArialMT" w:cs="ArialMT"/>
        </w:rPr>
        <w:t xml:space="preserve"> are defined in the Glossary in the back.</w:t>
      </w:r>
    </w:p>
    <w:p w:rsidR="00E83916" w:rsidRPr="00E83916" w:rsidRDefault="00E83916" w:rsidP="00E83916"/>
    <w:p w:rsidR="00A965D9" w:rsidRPr="00A965D9" w:rsidRDefault="00A965D9" w:rsidP="00A965D9">
      <w:pPr>
        <w:pStyle w:val="Heading2"/>
        <w:numPr>
          <w:numberingChange w:id="24" w:author="Roberto Pugliese" w:date="2011-06-07T16:22:00Z" w:original="%1:2:0:.%2:1:0:"/>
        </w:numPr>
        <w:suppressAutoHyphens/>
        <w:spacing w:after="0"/>
      </w:pPr>
      <w:bookmarkStart w:id="25" w:name="_Toc158701853"/>
      <w:bookmarkStart w:id="26" w:name="_Toc294000457"/>
      <w:r w:rsidRPr="00A965D9">
        <w:t>Namespaces</w:t>
      </w:r>
      <w:bookmarkEnd w:id="25"/>
      <w:bookmarkEnd w:id="26"/>
    </w:p>
    <w:p w:rsidR="00A965D9" w:rsidRPr="00A965D9" w:rsidRDefault="00A965D9" w:rsidP="00A965D9">
      <w:pPr>
        <w:pStyle w:val="DocumentBody"/>
        <w:keepNext/>
        <w:widowControl/>
        <w:rPr>
          <w:lang w:val="en-US"/>
        </w:rPr>
      </w:pPr>
      <w:r w:rsidRPr="00A965D9">
        <w:rPr>
          <w:lang w:val="en-US"/>
        </w:rPr>
        <w:t>The following is an XML or other code example:</w:t>
      </w:r>
    </w:p>
    <w:p w:rsidR="00A965D9" w:rsidRPr="00A965D9" w:rsidRDefault="00A965D9" w:rsidP="00A965D9">
      <w:pPr>
        <w:keepNext/>
      </w:pPr>
    </w:p>
    <w:p w:rsidR="00A965D9" w:rsidRPr="00A965D9" w:rsidRDefault="00A965D9" w:rsidP="00A965D9">
      <w:pPr>
        <w:keepNext/>
      </w:pPr>
      <w:r w:rsidRPr="00A965D9">
        <w:t>The following namespaces are used in this document:</w:t>
      </w:r>
    </w:p>
    <w:p w:rsidR="00A965D9" w:rsidRPr="00A965D9" w:rsidRDefault="00A965D9" w:rsidP="00A965D9">
      <w:pPr>
        <w:keepNext/>
      </w:pPr>
    </w:p>
    <w:tbl>
      <w:tblPr>
        <w:tblStyle w:val="TableGrid"/>
        <w:tblW w:w="0" w:type="auto"/>
        <w:tblLook w:val="04A0"/>
      </w:tblPr>
      <w:tblGrid>
        <w:gridCol w:w="1526"/>
        <w:gridCol w:w="6970"/>
      </w:tblGrid>
      <w:tr w:rsidR="00A965D9" w:rsidRPr="00A965D9">
        <w:tc>
          <w:tcPr>
            <w:tcW w:w="1526" w:type="dxa"/>
          </w:tcPr>
          <w:p w:rsidR="00A965D9" w:rsidRPr="00A965D9" w:rsidRDefault="00A965D9" w:rsidP="00C7299E">
            <w:pPr>
              <w:keepNext/>
              <w:rPr>
                <w:b/>
                <w:lang w:val="en-US"/>
              </w:rPr>
            </w:pPr>
            <w:r w:rsidRPr="00A965D9">
              <w:rPr>
                <w:b/>
                <w:lang w:val="en-US"/>
              </w:rPr>
              <w:t>Prefix</w:t>
            </w:r>
          </w:p>
        </w:tc>
        <w:tc>
          <w:tcPr>
            <w:tcW w:w="6970" w:type="dxa"/>
          </w:tcPr>
          <w:p w:rsidR="00A965D9" w:rsidRPr="00A965D9" w:rsidRDefault="00A965D9" w:rsidP="00C7299E">
            <w:pPr>
              <w:keepNext/>
              <w:rPr>
                <w:b/>
                <w:lang w:val="en-US"/>
              </w:rPr>
            </w:pPr>
            <w:r w:rsidRPr="00A965D9">
              <w:rPr>
                <w:b/>
                <w:lang w:val="en-US"/>
              </w:rPr>
              <w:t>Namespace</w:t>
            </w:r>
          </w:p>
        </w:tc>
      </w:tr>
      <w:tr w:rsidR="00A965D9" w:rsidRPr="00A965D9">
        <w:tc>
          <w:tcPr>
            <w:tcW w:w="1526" w:type="dxa"/>
          </w:tcPr>
          <w:p w:rsidR="00A965D9" w:rsidRPr="00A965D9" w:rsidRDefault="00A965D9" w:rsidP="00C7299E">
            <w:pPr>
              <w:keepNext/>
              <w:rPr>
                <w:lang w:val="en-US"/>
              </w:rPr>
            </w:pPr>
          </w:p>
        </w:tc>
        <w:tc>
          <w:tcPr>
            <w:tcW w:w="6970" w:type="dxa"/>
          </w:tcPr>
          <w:p w:rsidR="00A965D9" w:rsidRPr="00A965D9" w:rsidRDefault="00A965D9" w:rsidP="00C7299E">
            <w:pPr>
              <w:keepNext/>
              <w:rPr>
                <w:lang w:val="en-US"/>
              </w:rPr>
            </w:pPr>
          </w:p>
        </w:tc>
      </w:tr>
      <w:tr w:rsidR="00A965D9" w:rsidRPr="00A965D9">
        <w:tc>
          <w:tcPr>
            <w:tcW w:w="1526" w:type="dxa"/>
          </w:tcPr>
          <w:p w:rsidR="00A965D9" w:rsidRPr="00A965D9" w:rsidRDefault="00A965D9" w:rsidP="00C7299E">
            <w:pPr>
              <w:keepNext/>
              <w:rPr>
                <w:lang w:val="en-US"/>
              </w:rPr>
            </w:pPr>
          </w:p>
        </w:tc>
        <w:tc>
          <w:tcPr>
            <w:tcW w:w="6970" w:type="dxa"/>
          </w:tcPr>
          <w:p w:rsidR="00A965D9" w:rsidRPr="00A965D9" w:rsidRDefault="00A965D9" w:rsidP="00C7299E">
            <w:pPr>
              <w:keepNext/>
              <w:rPr>
                <w:lang w:val="en-US"/>
              </w:rPr>
            </w:pPr>
          </w:p>
        </w:tc>
      </w:tr>
      <w:tr w:rsidR="00A965D9" w:rsidRPr="00A965D9">
        <w:tc>
          <w:tcPr>
            <w:tcW w:w="1526" w:type="dxa"/>
          </w:tcPr>
          <w:p w:rsidR="00A965D9" w:rsidRPr="00A965D9" w:rsidRDefault="00A965D9" w:rsidP="00C7299E">
            <w:pPr>
              <w:keepNext/>
              <w:rPr>
                <w:lang w:val="en-US"/>
              </w:rPr>
            </w:pPr>
          </w:p>
        </w:tc>
        <w:tc>
          <w:tcPr>
            <w:tcW w:w="6970" w:type="dxa"/>
          </w:tcPr>
          <w:p w:rsidR="00A965D9" w:rsidRPr="00A965D9" w:rsidRDefault="00A965D9" w:rsidP="00C7299E">
            <w:pPr>
              <w:keepNext/>
              <w:rPr>
                <w:lang w:val="en-US"/>
              </w:rPr>
            </w:pPr>
          </w:p>
        </w:tc>
      </w:tr>
      <w:tr w:rsidR="00A965D9" w:rsidRPr="00A965D9">
        <w:tc>
          <w:tcPr>
            <w:tcW w:w="1526" w:type="dxa"/>
          </w:tcPr>
          <w:p w:rsidR="00A965D9" w:rsidRPr="00A965D9" w:rsidRDefault="00A965D9" w:rsidP="00C7299E">
            <w:pPr>
              <w:keepNext/>
              <w:rPr>
                <w:lang w:val="en-US"/>
              </w:rPr>
            </w:pPr>
          </w:p>
        </w:tc>
        <w:tc>
          <w:tcPr>
            <w:tcW w:w="6970" w:type="dxa"/>
          </w:tcPr>
          <w:p w:rsidR="00A965D9" w:rsidRPr="00A965D9" w:rsidRDefault="00A965D9" w:rsidP="00C7299E">
            <w:pPr>
              <w:keepNext/>
              <w:rPr>
                <w:lang w:val="en-US"/>
              </w:rPr>
            </w:pPr>
          </w:p>
        </w:tc>
      </w:tr>
      <w:tr w:rsidR="00A965D9" w:rsidRPr="00A965D9">
        <w:tc>
          <w:tcPr>
            <w:tcW w:w="1526" w:type="dxa"/>
          </w:tcPr>
          <w:p w:rsidR="00A965D9" w:rsidRPr="00A965D9" w:rsidRDefault="00A965D9" w:rsidP="00C7299E">
            <w:pPr>
              <w:keepNext/>
              <w:rPr>
                <w:lang w:val="en-US"/>
              </w:rPr>
            </w:pPr>
          </w:p>
        </w:tc>
        <w:tc>
          <w:tcPr>
            <w:tcW w:w="6970" w:type="dxa"/>
          </w:tcPr>
          <w:p w:rsidR="00A965D9" w:rsidRPr="00A965D9" w:rsidRDefault="00A965D9" w:rsidP="00C7299E">
            <w:pPr>
              <w:keepNext/>
              <w:tabs>
                <w:tab w:val="left" w:pos="2482"/>
              </w:tabs>
              <w:rPr>
                <w:lang w:val="en-US"/>
              </w:rPr>
            </w:pPr>
          </w:p>
        </w:tc>
      </w:tr>
      <w:tr w:rsidR="00A965D9" w:rsidRPr="00A965D9">
        <w:tc>
          <w:tcPr>
            <w:tcW w:w="1526" w:type="dxa"/>
          </w:tcPr>
          <w:p w:rsidR="00A965D9" w:rsidRPr="00A965D9" w:rsidRDefault="00A965D9" w:rsidP="00C7299E">
            <w:pPr>
              <w:keepNext/>
              <w:rPr>
                <w:lang w:val="en-US"/>
              </w:rPr>
            </w:pPr>
            <w:proofErr w:type="spellStart"/>
            <w:proofErr w:type="gramStart"/>
            <w:r w:rsidRPr="00A965D9">
              <w:rPr>
                <w:lang w:val="en-US"/>
              </w:rPr>
              <w:t>xs</w:t>
            </w:r>
            <w:proofErr w:type="gramEnd"/>
            <w:r w:rsidRPr="00A965D9">
              <w:rPr>
                <w:lang w:val="en-US"/>
              </w:rPr>
              <w:t>/xsd</w:t>
            </w:r>
            <w:proofErr w:type="spellEnd"/>
          </w:p>
        </w:tc>
        <w:tc>
          <w:tcPr>
            <w:tcW w:w="6970" w:type="dxa"/>
          </w:tcPr>
          <w:p w:rsidR="00A965D9" w:rsidRPr="00A965D9" w:rsidRDefault="00A965D9" w:rsidP="00C7299E">
            <w:pPr>
              <w:keepNext/>
              <w:tabs>
                <w:tab w:val="left" w:pos="1088"/>
              </w:tabs>
              <w:rPr>
                <w:lang w:val="en-US"/>
              </w:rPr>
            </w:pPr>
            <w:r w:rsidRPr="00A965D9">
              <w:rPr>
                <w:lang w:val="en-US"/>
              </w:rPr>
              <w:t>http://www.w3.org/2001/XMLSchema</w:t>
            </w:r>
          </w:p>
        </w:tc>
      </w:tr>
      <w:tr w:rsidR="00A965D9" w:rsidRPr="00A965D9">
        <w:tc>
          <w:tcPr>
            <w:tcW w:w="1526" w:type="dxa"/>
          </w:tcPr>
          <w:p w:rsidR="00A965D9" w:rsidRPr="00A965D9" w:rsidRDefault="00A965D9" w:rsidP="00C7299E">
            <w:pPr>
              <w:keepNext/>
              <w:rPr>
                <w:lang w:val="en-US"/>
              </w:rPr>
            </w:pPr>
            <w:proofErr w:type="spellStart"/>
            <w:r w:rsidRPr="00A965D9">
              <w:rPr>
                <w:lang w:val="en-US"/>
              </w:rPr>
              <w:t>Xsi</w:t>
            </w:r>
            <w:proofErr w:type="spellEnd"/>
          </w:p>
        </w:tc>
        <w:tc>
          <w:tcPr>
            <w:tcW w:w="6970" w:type="dxa"/>
          </w:tcPr>
          <w:p w:rsidR="00A965D9" w:rsidRPr="00A965D9" w:rsidRDefault="00840D1F" w:rsidP="00C7299E">
            <w:pPr>
              <w:keepNext/>
              <w:rPr>
                <w:lang w:val="en-US"/>
              </w:rPr>
            </w:pPr>
            <w:hyperlink r:id="rId11" w:history="1">
              <w:r w:rsidR="003746E1" w:rsidRPr="003C2C2E">
                <w:rPr>
                  <w:rStyle w:val="Hyperlink"/>
                </w:rPr>
                <w:t>http://www.w3.org/2001/XMLSchema-instance</w:t>
              </w:r>
            </w:hyperlink>
          </w:p>
        </w:tc>
      </w:tr>
      <w:tr w:rsidR="00A965D9" w:rsidRPr="00A965D9">
        <w:tc>
          <w:tcPr>
            <w:tcW w:w="1526" w:type="dxa"/>
          </w:tcPr>
          <w:p w:rsidR="00A965D9" w:rsidRPr="00A965D9" w:rsidRDefault="00A965D9" w:rsidP="00C7299E">
            <w:pPr>
              <w:keepNext/>
              <w:rPr>
                <w:lang w:val="en-US"/>
              </w:rPr>
            </w:pPr>
            <w:proofErr w:type="spellStart"/>
            <w:r w:rsidRPr="00A965D9">
              <w:rPr>
                <w:lang w:val="en-US"/>
              </w:rPr>
              <w:t>Wsdl</w:t>
            </w:r>
            <w:proofErr w:type="spellEnd"/>
          </w:p>
        </w:tc>
        <w:tc>
          <w:tcPr>
            <w:tcW w:w="6970" w:type="dxa"/>
          </w:tcPr>
          <w:p w:rsidR="00A965D9" w:rsidRPr="00A965D9" w:rsidRDefault="00840D1F" w:rsidP="00C7299E">
            <w:pPr>
              <w:keepNext/>
              <w:rPr>
                <w:lang w:val="en-US"/>
              </w:rPr>
            </w:pPr>
            <w:hyperlink r:id="rId12" w:history="1">
              <w:r w:rsidR="001C3C1C" w:rsidRPr="00C815E5">
                <w:rPr>
                  <w:rStyle w:val="Hyperlink"/>
                </w:rPr>
                <w:t>http://schemas.xmlsoap.org/wsdl</w:t>
              </w:r>
            </w:hyperlink>
          </w:p>
        </w:tc>
      </w:tr>
    </w:tbl>
    <w:p w:rsidR="00A965D9" w:rsidRPr="00A965D9" w:rsidRDefault="00A965D9" w:rsidP="00A965D9">
      <w:pPr>
        <w:pStyle w:val="Heading1"/>
        <w:numPr>
          <w:ilvl w:val="0"/>
          <w:numId w:val="0"/>
        </w:numPr>
        <w:ind w:left="432" w:hanging="432"/>
      </w:pPr>
    </w:p>
    <w:p w:rsidR="00A965D9" w:rsidRDefault="00A965D9" w:rsidP="00A965D9">
      <w:pPr>
        <w:pStyle w:val="Heading1"/>
        <w:widowControl w:val="0"/>
        <w:numPr>
          <w:numberingChange w:id="27" w:author="Roberto Pugliese" w:date="2011-06-07T16:22:00Z" w:original="%1:3:0:"/>
        </w:numPr>
        <w:suppressAutoHyphens/>
        <w:spacing w:after="120"/>
      </w:pPr>
      <w:bookmarkStart w:id="28" w:name="_Toc158701854"/>
      <w:bookmarkStart w:id="29" w:name="_Toc294000458"/>
      <w:r w:rsidRPr="00A965D9">
        <w:t>Use Cases</w:t>
      </w:r>
      <w:bookmarkEnd w:id="28"/>
      <w:bookmarkEnd w:id="29"/>
    </w:p>
    <w:p w:rsidR="00D8506B" w:rsidRDefault="00D8506B" w:rsidP="003746E1">
      <w:pPr>
        <w:rPr>
          <w:ins w:id="30" w:author="Roberto Pugliese" w:date="2011-06-07T16:31:00Z"/>
        </w:rPr>
      </w:pPr>
      <w:ins w:id="31" w:author="Roberto Pugliese" w:date="2011-06-07T16:27:00Z">
        <w:r>
          <w:t xml:space="preserve">There are many use cases of the Instrument Element concept steaming from the </w:t>
        </w:r>
      </w:ins>
      <w:ins w:id="32" w:author="Roberto Pugliese" w:date="2011-06-07T16:28:00Z">
        <w:r>
          <w:t xml:space="preserve">requirements of </w:t>
        </w:r>
      </w:ins>
      <w:ins w:id="33" w:author="Roberto Pugliese" w:date="2011-06-07T16:27:00Z">
        <w:r>
          <w:t>system level science</w:t>
        </w:r>
      </w:ins>
      <w:ins w:id="34" w:author="Roberto Pugliese" w:date="2011-06-07T16:29:00Z">
        <w:r>
          <w:t>. In simple words scientist need often to compare the result of real measurements done via real instruments or sensors and the results of in-</w:t>
        </w:r>
        <w:proofErr w:type="spellStart"/>
        <w:r>
          <w:t>silico</w:t>
        </w:r>
        <w:proofErr w:type="spellEnd"/>
        <w:r>
          <w:t xml:space="preserve"> experiments </w:t>
        </w:r>
        <w:proofErr w:type="gramStart"/>
        <w:r>
          <w:t>or  simulations</w:t>
        </w:r>
        <w:proofErr w:type="gramEnd"/>
        <w:r>
          <w:t xml:space="preserve">. The natural workflow involves then integrating instruments with the traditional Grid resources like storage and clusters.  </w:t>
        </w:r>
      </w:ins>
    </w:p>
    <w:p w:rsidR="00D8506B" w:rsidRDefault="00D8506B" w:rsidP="003746E1">
      <w:pPr>
        <w:numPr>
          <w:ins w:id="35" w:author="Roberto Pugliese" w:date="2011-06-07T16:31:00Z"/>
        </w:numPr>
        <w:rPr>
          <w:ins w:id="36" w:author="Roberto Pugliese" w:date="2011-06-07T16:29:00Z"/>
        </w:rPr>
      </w:pPr>
      <w:ins w:id="37" w:author="Roberto Pugliese" w:date="2011-06-07T16:31:00Z">
        <w:r>
          <w:t xml:space="preserve">The concept of instrument is on the other side quite generic and can be considered as a way to integrate in an existing system </w:t>
        </w:r>
      </w:ins>
      <w:ins w:id="38" w:author="Roberto Pugliese" w:date="2011-06-07T16:32:00Z">
        <w:r>
          <w:t xml:space="preserve">a plethora of </w:t>
        </w:r>
      </w:ins>
      <w:ins w:id="39" w:author="Roberto Pugliese" w:date="2011-06-07T16:31:00Z">
        <w:r>
          <w:t>other components</w:t>
        </w:r>
      </w:ins>
      <w:ins w:id="40" w:author="Roberto Pugliese" w:date="2011-06-07T16:32:00Z">
        <w:r>
          <w:t>.</w:t>
        </w:r>
      </w:ins>
      <w:ins w:id="41" w:author="Roberto Pugliese" w:date="2011-06-07T16:31:00Z">
        <w:r>
          <w:t xml:space="preserve"> </w:t>
        </w:r>
      </w:ins>
    </w:p>
    <w:p w:rsidR="003746E1" w:rsidRDefault="00D8506B" w:rsidP="003746E1">
      <w:pPr>
        <w:numPr>
          <w:ins w:id="42" w:author="Roberto Pugliese" w:date="2011-06-07T16:31:00Z"/>
        </w:numPr>
        <w:rPr>
          <w:ins w:id="43" w:author="Roberto Pugliese" w:date="2011-06-07T16:35:00Z"/>
        </w:rPr>
      </w:pPr>
      <w:ins w:id="44" w:author="Roberto Pugliese" w:date="2011-06-07T16:31:00Z">
        <w:r>
          <w:t xml:space="preserve">Another interesting </w:t>
        </w:r>
      </w:ins>
      <w:ins w:id="45" w:author="Roberto Pugliese" w:date="2011-06-07T16:27:00Z">
        <w:r>
          <w:t xml:space="preserve">and emerging </w:t>
        </w:r>
      </w:ins>
      <w:ins w:id="46" w:author="Roberto Pugliese" w:date="2011-06-07T16:33:00Z">
        <w:r>
          <w:t>source of use cases is growing from the basic product of most research infrastructure, namely</w:t>
        </w:r>
      </w:ins>
      <w:ins w:id="47" w:author="Roberto Pugliese" w:date="2011-06-07T16:34:00Z">
        <w:r>
          <w:t>,</w:t>
        </w:r>
      </w:ins>
      <w:ins w:id="48" w:author="Roberto Pugliese" w:date="2011-06-07T16:33:00Z">
        <w:r>
          <w:t xml:space="preserve"> scientific data sets a</w:t>
        </w:r>
      </w:ins>
      <w:ins w:id="49" w:author="Roberto Pugliese" w:date="2011-06-07T16:34:00Z">
        <w:r>
          <w:t>n</w:t>
        </w:r>
      </w:ins>
      <w:ins w:id="50" w:author="Roberto Pugliese" w:date="2011-06-07T16:33:00Z">
        <w:r>
          <w:t>d</w:t>
        </w:r>
      </w:ins>
      <w:ins w:id="51" w:author="Roberto Pugliese" w:date="2011-06-07T16:34:00Z">
        <w:r>
          <w:t xml:space="preserve"> from the need to curate, preserve and track what happens to scientific data during the</w:t>
        </w:r>
      </w:ins>
      <w:ins w:id="52" w:author="Roberto Pugliese" w:date="2011-06-07T16:35:00Z">
        <w:r>
          <w:t>ir</w:t>
        </w:r>
      </w:ins>
      <w:ins w:id="53" w:author="Roberto Pugliese" w:date="2011-06-07T16:34:00Z">
        <w:r>
          <w:t xml:space="preserve"> whole </w:t>
        </w:r>
      </w:ins>
      <w:ins w:id="54" w:author="Roberto Pugliese" w:date="2011-06-07T16:35:00Z">
        <w:r>
          <w:t>lifecycle.</w:t>
        </w:r>
      </w:ins>
    </w:p>
    <w:p w:rsidR="00D8506B" w:rsidRDefault="00EB7F25" w:rsidP="003746E1">
      <w:pPr>
        <w:numPr>
          <w:ins w:id="55" w:author="Roberto Pugliese" w:date="2011-06-07T16:35:00Z"/>
        </w:numPr>
        <w:rPr>
          <w:ins w:id="56" w:author="Roberto Pugliese" w:date="2011-06-07T16:43:00Z"/>
        </w:rPr>
      </w:pPr>
      <w:ins w:id="57" w:author="Roberto Pugliese" w:date="2011-06-07T16:37:00Z">
        <w:r>
          <w:t xml:space="preserve">Instrument Elements can in fact </w:t>
        </w:r>
      </w:ins>
      <w:ins w:id="58" w:author="Roberto Pugliese" w:date="2011-06-07T16:43:00Z">
        <w:r>
          <w:t xml:space="preserve">play an important role at the beginning of the scientific data </w:t>
        </w:r>
        <w:proofErr w:type="gramStart"/>
        <w:r>
          <w:t>lifecycle</w:t>
        </w:r>
        <w:proofErr w:type="gramEnd"/>
        <w:r>
          <w:t xml:space="preserve"> as they are closer than any other component to the data sources.</w:t>
        </w:r>
      </w:ins>
    </w:p>
    <w:p w:rsidR="00EB7F25" w:rsidRDefault="00EB7F25" w:rsidP="003746E1">
      <w:pPr>
        <w:numPr>
          <w:ins w:id="59" w:author="Roberto Pugliese" w:date="2011-06-07T16:44:00Z"/>
        </w:numPr>
      </w:pPr>
      <w:ins w:id="60" w:author="Roberto Pugliese" w:date="2011-06-07T16:44:00Z">
        <w:r>
          <w:t>Instrument Elements can get a dataset produced by real instrument, add metadata coming from other sources like scientific business management systems and from the experimental field</w:t>
        </w:r>
      </w:ins>
      <w:ins w:id="61" w:author="Roberto Pugliese" w:date="2011-06-07T16:45:00Z">
        <w:r>
          <w:t xml:space="preserve"> and transfer the data to data catalogues after appropriate conversion in standard formats.</w:t>
        </w:r>
      </w:ins>
    </w:p>
    <w:p w:rsidR="003746E1" w:rsidRDefault="00EB7F25" w:rsidP="003746E1">
      <w:ins w:id="62" w:author="Roberto Pugliese" w:date="2011-06-07T16:46:00Z">
        <w:r>
          <w:t xml:space="preserve">This step can really add value to scientific data and make them easily usable by all the interested stakeholders. </w:t>
        </w:r>
      </w:ins>
    </w:p>
    <w:p w:rsidR="003746E1" w:rsidRPr="003746E1" w:rsidRDefault="003746E1" w:rsidP="003746E1"/>
    <w:p w:rsidR="003746E1" w:rsidRPr="00E83916" w:rsidRDefault="003746E1" w:rsidP="003746E1">
      <w:pPr>
        <w:pStyle w:val="Heading1"/>
        <w:numPr>
          <w:numberingChange w:id="63" w:author="Roberto Pugliese" w:date="2011-06-07T16:22:00Z" w:original="%1:4:0:"/>
        </w:numPr>
        <w:spacing w:after="60"/>
      </w:pPr>
      <w:bookmarkStart w:id="64" w:name="_Toc294000459"/>
      <w:r>
        <w:t>Architecture</w:t>
      </w:r>
      <w:bookmarkEnd w:id="64"/>
    </w:p>
    <w:p w:rsidR="009C4BDC" w:rsidRDefault="009C4BDC" w:rsidP="001C3C1C"/>
    <w:p w:rsidR="001C3C1C" w:rsidRDefault="001C3C1C" w:rsidP="001C3C1C"/>
    <w:p w:rsidR="000B6309" w:rsidRDefault="000B6309" w:rsidP="001C3C1C"/>
    <w:p w:rsidR="000B6309" w:rsidRPr="001C3C1C" w:rsidRDefault="000B6309" w:rsidP="001C3C1C"/>
    <w:p w:rsidR="001C3C1C" w:rsidRPr="003E5EA0" w:rsidRDefault="001C3C1C" w:rsidP="003746E1">
      <w:pPr>
        <w:pStyle w:val="Heading1"/>
        <w:numPr>
          <w:numberingChange w:id="65" w:author="Roberto Pugliese" w:date="2011-06-07T16:22:00Z" w:original="%1:5:0:"/>
        </w:numPr>
      </w:pPr>
      <w:bookmarkStart w:id="66" w:name="_Toc294000460"/>
      <w:r>
        <w:t>Instrument Element</w:t>
      </w:r>
      <w:bookmarkEnd w:id="66"/>
    </w:p>
    <w:p w:rsidR="001C3C1C" w:rsidRDefault="001C3C1C" w:rsidP="001C3C1C">
      <w:pPr>
        <w:rPr>
          <w:rFonts w:ascii="Liberation Sans" w:eastAsia="Bitstream Vera Sans" w:hAnsi="Liberation Sans" w:cs="Bitstream Vera Sans"/>
          <w:color w:val="3F5FBF"/>
        </w:rPr>
      </w:pPr>
    </w:p>
    <w:p w:rsidR="001C3C1C" w:rsidRPr="009B42A0" w:rsidRDefault="001C3C1C" w:rsidP="001C3C1C">
      <w:pPr>
        <w:rPr>
          <w:rFonts w:eastAsia="Bitstream Vera Sans" w:cs="Arial"/>
          <w:b/>
          <w:bCs/>
          <w:sz w:val="24"/>
          <w:szCs w:val="24"/>
        </w:rPr>
      </w:pPr>
      <w:r w:rsidRPr="009B42A0">
        <w:rPr>
          <w:rFonts w:eastAsia="Bitstream Vera Sans" w:cs="Arial"/>
          <w:b/>
          <w:bCs/>
          <w:sz w:val="24"/>
          <w:szCs w:val="24"/>
        </w:rPr>
        <w:t xml:space="preserve">IE connection: </w:t>
      </w:r>
    </w:p>
    <w:p w:rsidR="001C3C1C" w:rsidRPr="009B42A0" w:rsidRDefault="001C3C1C" w:rsidP="001C3C1C">
      <w:pPr>
        <w:rPr>
          <w:rFonts w:eastAsia="Standard Symbols L" w:cs="Arial"/>
        </w:rPr>
      </w:pPr>
    </w:p>
    <w:p w:rsidR="001C3C1C" w:rsidRPr="009B42A0" w:rsidRDefault="001C3C1C" w:rsidP="001C3C1C">
      <w:pPr>
        <w:rPr>
          <w:rFonts w:eastAsia="Standard Symbols L" w:cs="Arial"/>
          <w:sz w:val="24"/>
          <w:szCs w:val="24"/>
        </w:rPr>
      </w:pPr>
      <w:proofErr w:type="gramStart"/>
      <w:r w:rsidRPr="009B42A0">
        <w:rPr>
          <w:rFonts w:eastAsia="Standard Symbols L" w:cs="Arial"/>
          <w:sz w:val="24"/>
          <w:szCs w:val="24"/>
        </w:rPr>
        <w:t>A set of operations that regard user sessions with the IE server.</w:t>
      </w:r>
      <w:proofErr w:type="gramEnd"/>
      <w:r w:rsidRPr="009B42A0">
        <w:rPr>
          <w:rFonts w:eastAsia="Standard Symbols L" w:cs="Arial"/>
          <w:sz w:val="24"/>
          <w:szCs w:val="24"/>
        </w:rPr>
        <w:t xml:space="preserve"> Client interaction with the IE starts with opening a session. Successive calls to the IE must contain the session ID information.</w:t>
      </w:r>
    </w:p>
    <w:p w:rsidR="001C3C1C" w:rsidRPr="008A3FEA" w:rsidRDefault="001C3C1C" w:rsidP="001C3C1C">
      <w:pPr>
        <w:rPr>
          <w:rFonts w:eastAsia="Standard Symbols L" w:cs="Arial"/>
          <w:color w:val="3F5FBF"/>
        </w:rPr>
      </w:pPr>
    </w:p>
    <w:p w:rsidR="001C3C1C" w:rsidRPr="009B42A0" w:rsidRDefault="001C3C1C" w:rsidP="001C3C1C">
      <w:pPr>
        <w:rPr>
          <w:rFonts w:eastAsia="Standard Symbols L" w:cs="Arial"/>
        </w:rPr>
      </w:pPr>
      <w:r w:rsidRPr="009B42A0">
        <w:rPr>
          <w:rFonts w:eastAsia="Standard Symbols L" w:cs="Arial"/>
        </w:rPr>
        <w:t>Opens a session to the Instrument Element. This is the first call that starts the interaction with the IE. This method returns a String that is the identifier for the session. That ID must be used by all other requests to the IE.</w:t>
      </w:r>
    </w:p>
    <w:p w:rsidR="001C3C1C" w:rsidRPr="008A3FEA" w:rsidRDefault="001C3C1C" w:rsidP="001C3C1C">
      <w:pPr>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String </w:t>
      </w:r>
      <w:proofErr w:type="spellStart"/>
      <w:r w:rsidRPr="008A3FEA">
        <w:rPr>
          <w:rFonts w:eastAsia="Standard Symbols L" w:cs="Arial"/>
          <w:color w:val="000000"/>
        </w:rPr>
        <w:t>openSession</w:t>
      </w:r>
      <w:proofErr w:type="spellEnd"/>
      <w:r w:rsidRPr="008A3FEA">
        <w:rPr>
          <w:rFonts w:eastAsia="Standard Symbols L" w:cs="Arial"/>
          <w:color w:val="000000"/>
        </w:rPr>
        <w:t xml:space="preserve">(String </w:t>
      </w:r>
      <w:proofErr w:type="spellStart"/>
      <w:r w:rsidRPr="008A3FEA">
        <w:rPr>
          <w:rFonts w:eastAsia="Standard Symbols L" w:cs="Arial"/>
          <w:color w:val="000000"/>
        </w:rPr>
        <w:t>userID</w:t>
      </w:r>
      <w:proofErr w:type="spellEnd"/>
      <w:r w:rsidRPr="008A3FEA">
        <w:rPr>
          <w:rFonts w:eastAsia="Standard Symbols L" w:cs="Arial"/>
          <w:color w:val="000000"/>
        </w:rPr>
        <w:t>, String password)</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openSessionRequest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"tns1:openSession"</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openSessionResponse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"tns1:openSessionResponse"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String </w:t>
      </w:r>
      <w:proofErr w:type="spellStart"/>
      <w:r w:rsidRPr="008A3FEA">
        <w:rPr>
          <w:rFonts w:eastAsia="Standard Symbols L" w:cs="Arial"/>
          <w:color w:val="000000"/>
        </w:rPr>
        <w:t>openSessionWithCredential</w:t>
      </w:r>
      <w:proofErr w:type="spellEnd"/>
      <w:r w:rsidRPr="008A3FEA">
        <w:rPr>
          <w:rFonts w:eastAsia="Standard Symbols L" w:cs="Arial"/>
          <w:color w:val="000000"/>
        </w:rPr>
        <w:t>(String credential)</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openSessionWithCredentialResponse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"tns1:openSessionWithCredentialResponse"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proofErr w:type="gramStart"/>
      <w:r w:rsidRPr="008A3FEA">
        <w:rPr>
          <w:rFonts w:eastAsia="Bitstream Vera Sans" w:cs="Arial"/>
          <w:color w:val="7F007F"/>
        </w:rPr>
        <w:t>name</w:t>
      </w:r>
      <w:proofErr w:type="gramEnd"/>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openSessionWithCredentialRequest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"tns1:openSessionWithCredential"</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FB5548" w:rsidRDefault="00FB5548"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 xml:space="preserve">Closes the session. This method will invalidate the session identifier, so </w:t>
      </w:r>
      <w:proofErr w:type="gramStart"/>
      <w:r w:rsidRPr="009B42A0">
        <w:rPr>
          <w:rFonts w:eastAsia="Standard Symbols L" w:cs="Arial"/>
        </w:rPr>
        <w:t>all successive</w:t>
      </w:r>
      <w:proofErr w:type="gramEnd"/>
      <w:r w:rsidRPr="009B42A0">
        <w:rPr>
          <w:rFonts w:eastAsia="Standard Symbols L" w:cs="Arial"/>
        </w:rPr>
        <w:t xml:space="preserve"> class with that session identifier will fail.</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closeSession</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closeSessionRequest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"tns1:closeSession"</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closeSessionResponse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"tns1:closeSessionResponse"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3F5FBF"/>
        </w:rPr>
      </w:pPr>
    </w:p>
    <w:p w:rsidR="001C3C1C" w:rsidRPr="008A3FEA" w:rsidRDefault="001C3C1C" w:rsidP="001C3C1C">
      <w:pPr>
        <w:autoSpaceDE w:val="0"/>
        <w:rPr>
          <w:rFonts w:eastAsia="Bitstream Vera Sans" w:cs="Arial"/>
        </w:rPr>
      </w:pPr>
    </w:p>
    <w:p w:rsidR="001C3C1C" w:rsidRPr="009B42A0" w:rsidRDefault="001C3C1C" w:rsidP="001C3C1C">
      <w:pPr>
        <w:autoSpaceDE w:val="0"/>
        <w:rPr>
          <w:rFonts w:eastAsia="Bitstream Vera Sans" w:cs="Arial"/>
          <w:b/>
          <w:bCs/>
          <w:sz w:val="24"/>
          <w:szCs w:val="24"/>
        </w:rPr>
      </w:pPr>
      <w:r w:rsidRPr="009B42A0">
        <w:rPr>
          <w:rFonts w:eastAsia="Bitstream Vera Sans" w:cs="Arial"/>
          <w:b/>
          <w:bCs/>
          <w:sz w:val="24"/>
          <w:szCs w:val="24"/>
        </w:rPr>
        <w:t>IE browsing resources (IMs):</w:t>
      </w:r>
    </w:p>
    <w:p w:rsidR="001C3C1C" w:rsidRPr="009B42A0" w:rsidRDefault="001C3C1C" w:rsidP="001C3C1C">
      <w:pPr>
        <w:autoSpaceDE w:val="0"/>
        <w:rPr>
          <w:rFonts w:eastAsia="Bitstream Vera Sans" w:cs="Arial"/>
          <w:b/>
          <w:bCs/>
          <w:sz w:val="24"/>
          <w:szCs w:val="24"/>
        </w:rPr>
      </w:pPr>
    </w:p>
    <w:p w:rsidR="001C3C1C" w:rsidRPr="009B42A0" w:rsidRDefault="001C3C1C" w:rsidP="001C3C1C">
      <w:pPr>
        <w:autoSpaceDE w:val="0"/>
        <w:rPr>
          <w:rFonts w:eastAsia="Standard Symbols L" w:cs="Arial"/>
          <w:sz w:val="24"/>
          <w:szCs w:val="24"/>
        </w:rPr>
      </w:pPr>
      <w:r w:rsidRPr="009B42A0">
        <w:rPr>
          <w:rFonts w:eastAsia="Standard Symbols L" w:cs="Arial"/>
          <w:sz w:val="24"/>
          <w:szCs w:val="24"/>
        </w:rPr>
        <w:t xml:space="preserve">Set of operations that regard browsing of the deployed resources on the IE server. The resources are represented by Instrument Managers that may be grouped in Contexts. (Contexts may be further grouped in other Contexts creating a tree like </w:t>
      </w:r>
      <w:proofErr w:type="spellStart"/>
      <w:r w:rsidRPr="009B42A0">
        <w:rPr>
          <w:rFonts w:eastAsia="Standard Symbols L" w:cs="Arial"/>
          <w:sz w:val="24"/>
          <w:szCs w:val="24"/>
        </w:rPr>
        <w:t>structrure</w:t>
      </w:r>
      <w:proofErr w:type="spellEnd"/>
      <w:r w:rsidRPr="009B42A0">
        <w:rPr>
          <w:rFonts w:eastAsia="Standard Symbols L" w:cs="Arial"/>
          <w:sz w:val="24"/>
          <w:szCs w:val="24"/>
        </w:rPr>
        <w:t>.)</w:t>
      </w:r>
    </w:p>
    <w:p w:rsidR="001C3C1C" w:rsidRPr="008A3FEA" w:rsidRDefault="001C3C1C" w:rsidP="001C3C1C">
      <w:pPr>
        <w:autoSpaceDE w:val="0"/>
        <w:rPr>
          <w:rFonts w:eastAsia="Bitstream Vera Sans" w:cs="Arial"/>
          <w:b/>
          <w:bCs/>
          <w:color w:val="3F5FBF"/>
          <w:sz w:val="24"/>
          <w:szCs w:val="24"/>
        </w:rPr>
      </w:pPr>
    </w:p>
    <w:p w:rsidR="001C3C1C" w:rsidRPr="009B42A0" w:rsidRDefault="001C3C1C" w:rsidP="001C3C1C">
      <w:pPr>
        <w:autoSpaceDE w:val="0"/>
        <w:rPr>
          <w:rFonts w:eastAsia="Standard Symbols L" w:cs="Arial"/>
        </w:rPr>
      </w:pPr>
      <w:r w:rsidRPr="009B42A0">
        <w:rPr>
          <w:rFonts w:eastAsia="Standard Symbols L" w:cs="Arial"/>
        </w:rPr>
        <w:t>Returns all Instrument Managers IDs that are children of the root context of this Instrument Element.</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String[] </w:t>
      </w:r>
      <w:proofErr w:type="spellStart"/>
      <w:r w:rsidRPr="008A3FEA">
        <w:rPr>
          <w:rFonts w:eastAsia="Standard Symbols L" w:cs="Arial"/>
          <w:color w:val="000000"/>
        </w:rPr>
        <w:t>getAllTopInstrumentManagers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getAllTopInstrumentManagersRequest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"tns1:getAllTopInstrumentManagers"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getAllTopInstrumentManagersResponse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"tns1:getAllTopInstrumentManagersResponse"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proofErr w:type="gramStart"/>
      <w:r w:rsidRPr="008A3FEA">
        <w:rPr>
          <w:rFonts w:eastAsia="Bitstream Vera Sans" w:cs="Arial"/>
          <w:color w:val="7F007F"/>
        </w:rPr>
        <w:t>name</w:t>
      </w:r>
      <w:proofErr w:type="gramEnd"/>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FB5548" w:rsidRDefault="00FB5548" w:rsidP="001C3C1C">
      <w:pPr>
        <w:autoSpaceDE w:val="0"/>
        <w:rPr>
          <w:rFonts w:eastAsia="Standard Symbols L" w:cs="Arial"/>
          <w:color w:val="3F5FBF"/>
        </w:rPr>
      </w:pPr>
    </w:p>
    <w:p w:rsidR="001C3C1C" w:rsidRPr="009B42A0" w:rsidRDefault="001C3C1C" w:rsidP="001C3C1C">
      <w:pPr>
        <w:autoSpaceDE w:val="0"/>
        <w:rPr>
          <w:rFonts w:eastAsia="Standard Symbols L" w:cs="Arial"/>
        </w:rPr>
      </w:pPr>
      <w:proofErr w:type="spellStart"/>
      <w:proofErr w:type="gramStart"/>
      <w:r w:rsidRPr="009B42A0">
        <w:rPr>
          <w:rFonts w:eastAsia="Standard Symbols L" w:cs="Arial"/>
        </w:rPr>
        <w:t>Rerturns</w:t>
      </w:r>
      <w:proofErr w:type="spellEnd"/>
      <w:r w:rsidRPr="009B42A0">
        <w:rPr>
          <w:rFonts w:eastAsia="Standard Symbols L" w:cs="Arial"/>
        </w:rPr>
        <w:t xml:space="preserve"> all context IDs that are children of the root context of this Instrument Element.</w:t>
      </w:r>
      <w:proofErr w:type="gramEnd"/>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String[] </w:t>
      </w:r>
      <w:proofErr w:type="spellStart"/>
      <w:r w:rsidRPr="008A3FEA">
        <w:rPr>
          <w:rFonts w:eastAsia="Standard Symbols L" w:cs="Arial"/>
          <w:color w:val="000000"/>
        </w:rPr>
        <w:t>getContexts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getContextsRequest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"tns1:getContexts"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getContextsResponse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"tns1:getContextsResponse"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FB5548" w:rsidRDefault="00FB5548"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 xml:space="preserve">Returns the array of IDs for nested contexts of the </w:t>
      </w:r>
      <w:proofErr w:type="gramStart"/>
      <w:r w:rsidRPr="009B42A0">
        <w:rPr>
          <w:rFonts w:eastAsia="Standard Symbols L" w:cs="Arial"/>
        </w:rPr>
        <w:t>specified  context</w:t>
      </w:r>
      <w:proofErr w:type="gramEnd"/>
      <w:r w:rsidRPr="009B42A0">
        <w:rPr>
          <w:rFonts w:eastAsia="Standard Symbols L" w:cs="Arial"/>
        </w:rPr>
        <w:t xml:space="preserve"> path.</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String[] </w:t>
      </w:r>
      <w:proofErr w:type="spellStart"/>
      <w:r w:rsidRPr="008A3FEA">
        <w:rPr>
          <w:rFonts w:eastAsia="Standard Symbols L" w:cs="Arial"/>
          <w:color w:val="000000"/>
        </w:rPr>
        <w:t>getContextsInContext</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String[] context)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getContextsInContextRequest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"tns1:getContextsInContext"</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getContextsInContextResponse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"tns1:getContextsInContextResponse"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FB5548" w:rsidRDefault="00FB5548"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Returns the Instrument Manager IDs of the specified context.</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String[] </w:t>
      </w:r>
      <w:proofErr w:type="spellStart"/>
      <w:r w:rsidRPr="008A3FEA">
        <w:rPr>
          <w:rFonts w:eastAsia="Standard Symbols L" w:cs="Arial"/>
          <w:color w:val="000000"/>
        </w:rPr>
        <w:t>getInstrumentManagersInContext</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r>
      <w:proofErr w:type="gramStart"/>
      <w:r w:rsidRPr="008A3FEA">
        <w:rPr>
          <w:rFonts w:eastAsia="Standard Symbols L" w:cs="Arial"/>
          <w:color w:val="000000"/>
        </w:rPr>
        <w:t>String[</w:t>
      </w:r>
      <w:proofErr w:type="gramEnd"/>
      <w:r w:rsidRPr="008A3FEA">
        <w:rPr>
          <w:rFonts w:eastAsia="Standard Symbols L" w:cs="Arial"/>
          <w:color w:val="000000"/>
        </w:rPr>
        <w:t xml:space="preserve">] </w:t>
      </w:r>
      <w:proofErr w:type="spellStart"/>
      <w:r w:rsidRPr="008A3FEA">
        <w:rPr>
          <w:rFonts w:eastAsia="Standard Symbols L" w:cs="Arial"/>
          <w:color w:val="000000"/>
        </w:rPr>
        <w:t>contextPath</w:t>
      </w:r>
      <w:proofErr w:type="spellEnd"/>
      <w:r w:rsidRPr="008A3FEA">
        <w:rPr>
          <w:rFonts w:eastAsia="Standard Symbols L" w:cs="Arial"/>
          <w:color w:val="000000"/>
        </w:rPr>
        <w:t xml:space="preserve">) </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getInstrumentManagersInContextRequest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"tns1:getInstrumentManagersInContext"</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proofErr w:type="gramStart"/>
      <w:r w:rsidRPr="008A3FEA">
        <w:rPr>
          <w:rFonts w:eastAsia="Bitstream Vera Sans" w:cs="Arial"/>
          <w:color w:val="7F007F"/>
        </w:rPr>
        <w:t>name</w:t>
      </w:r>
      <w:proofErr w:type="gramEnd"/>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getInstrumentManagersInContextResponse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"tns1:getInstrumentManagersInContextResponse"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proofErr w:type="gramStart"/>
      <w:r w:rsidRPr="008A3FEA">
        <w:rPr>
          <w:rFonts w:eastAsia="Bitstream Vera Sans" w:cs="Arial"/>
          <w:color w:val="7F007F"/>
        </w:rPr>
        <w:t>name</w:t>
      </w:r>
      <w:proofErr w:type="gramEnd"/>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3F5FBF"/>
        </w:rPr>
      </w:pPr>
    </w:p>
    <w:p w:rsidR="001C3C1C" w:rsidRPr="008A3FEA" w:rsidRDefault="001C3C1C" w:rsidP="001C3C1C">
      <w:pPr>
        <w:autoSpaceDE w:val="0"/>
        <w:rPr>
          <w:rFonts w:eastAsia="Bitstream Vera Sans" w:cs="Arial"/>
        </w:rPr>
      </w:pPr>
    </w:p>
    <w:p w:rsidR="001C3C1C" w:rsidRPr="009B42A0" w:rsidRDefault="001C3C1C" w:rsidP="001C3C1C">
      <w:pPr>
        <w:autoSpaceDE w:val="0"/>
        <w:rPr>
          <w:rFonts w:eastAsia="Bitstream Vera Sans" w:cs="Arial"/>
          <w:b/>
          <w:bCs/>
          <w:sz w:val="24"/>
          <w:szCs w:val="24"/>
        </w:rPr>
      </w:pPr>
      <w:r w:rsidRPr="009B42A0">
        <w:rPr>
          <w:rFonts w:eastAsia="Bitstream Vera Sans" w:cs="Arial"/>
          <w:b/>
          <w:bCs/>
          <w:sz w:val="24"/>
          <w:szCs w:val="24"/>
        </w:rPr>
        <w:t>IM connection:</w:t>
      </w:r>
    </w:p>
    <w:p w:rsidR="001C3C1C" w:rsidRPr="009B42A0" w:rsidRDefault="001C3C1C" w:rsidP="001C3C1C">
      <w:pPr>
        <w:autoSpaceDE w:val="0"/>
        <w:rPr>
          <w:rFonts w:eastAsia="Bitstream Vera Sans" w:cs="Arial"/>
          <w:b/>
          <w:bCs/>
          <w:sz w:val="24"/>
          <w:szCs w:val="24"/>
        </w:rPr>
      </w:pPr>
    </w:p>
    <w:p w:rsidR="001C3C1C" w:rsidRPr="009B42A0" w:rsidRDefault="001C3C1C" w:rsidP="001C3C1C">
      <w:pPr>
        <w:autoSpaceDE w:val="0"/>
        <w:rPr>
          <w:rFonts w:eastAsia="Standard Symbols L" w:cs="Arial"/>
          <w:sz w:val="24"/>
          <w:szCs w:val="24"/>
        </w:rPr>
      </w:pPr>
      <w:proofErr w:type="gramStart"/>
      <w:r w:rsidRPr="009B42A0">
        <w:rPr>
          <w:rFonts w:eastAsia="Standard Symbols L" w:cs="Arial"/>
          <w:sz w:val="24"/>
          <w:szCs w:val="24"/>
        </w:rPr>
        <w:t>A set of operations that regard client connection with an Instrument Manager.</w:t>
      </w:r>
      <w:proofErr w:type="gramEnd"/>
      <w:r w:rsidRPr="009B42A0">
        <w:rPr>
          <w:rFonts w:eastAsia="Standard Symbols L" w:cs="Arial"/>
          <w:sz w:val="24"/>
          <w:szCs w:val="24"/>
        </w:rPr>
        <w:t xml:space="preserve"> A client is either attached or </w:t>
      </w:r>
      <w:proofErr w:type="spellStart"/>
      <w:r w:rsidRPr="009B42A0">
        <w:rPr>
          <w:rFonts w:eastAsia="Standard Symbols L" w:cs="Arial"/>
          <w:sz w:val="24"/>
          <w:szCs w:val="24"/>
        </w:rPr>
        <w:t>dettached</w:t>
      </w:r>
      <w:proofErr w:type="spellEnd"/>
      <w:r w:rsidRPr="009B42A0">
        <w:rPr>
          <w:rFonts w:eastAsia="Standard Symbols L" w:cs="Arial"/>
          <w:sz w:val="24"/>
          <w:szCs w:val="24"/>
        </w:rPr>
        <w:t xml:space="preserve"> from an IM. A client must attach to an IM before interacting with it.</w:t>
      </w:r>
    </w:p>
    <w:p w:rsidR="001C3C1C" w:rsidRPr="008A3FEA" w:rsidRDefault="001C3C1C" w:rsidP="001C3C1C">
      <w:pPr>
        <w:autoSpaceDE w:val="0"/>
        <w:rPr>
          <w:rFonts w:eastAsia="Bitstream Vera Sans" w:cs="Arial"/>
          <w:b/>
          <w:bCs/>
          <w:color w:val="3F5FBF"/>
          <w:sz w:val="24"/>
          <w:szCs w:val="24"/>
        </w:rPr>
      </w:pPr>
    </w:p>
    <w:p w:rsidR="001C3C1C" w:rsidRPr="009B42A0" w:rsidRDefault="001C3C1C" w:rsidP="001C3C1C">
      <w:pPr>
        <w:autoSpaceDE w:val="0"/>
        <w:rPr>
          <w:rFonts w:eastAsia="Standard Symbols L" w:cs="Arial"/>
        </w:rPr>
      </w:pPr>
      <w:r w:rsidRPr="009B42A0">
        <w:rPr>
          <w:rFonts w:eastAsia="Standard Symbols L" w:cs="Arial"/>
        </w:rPr>
        <w:t>Returns true if the user is attached to the specified IM, false otherwise.</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proofErr w:type="spellStart"/>
      <w:r w:rsidRPr="008A3FEA">
        <w:rPr>
          <w:rFonts w:eastAsia="Standard Symbols L" w:cs="Arial"/>
          <w:b/>
          <w:bCs/>
          <w:color w:val="7F0055"/>
        </w:rPr>
        <w:t>boolean</w:t>
      </w:r>
      <w:proofErr w:type="spellEnd"/>
      <w:r w:rsidRPr="008A3FEA">
        <w:rPr>
          <w:rFonts w:eastAsia="Standard Symbols L" w:cs="Arial"/>
          <w:color w:val="000000"/>
        </w:rPr>
        <w:t xml:space="preserve"> </w:t>
      </w:r>
      <w:proofErr w:type="spellStart"/>
      <w:r w:rsidRPr="008A3FEA">
        <w:rPr>
          <w:rFonts w:eastAsia="Standard Symbols L" w:cs="Arial"/>
          <w:color w:val="000000"/>
        </w:rPr>
        <w:t>isAttachedToIM</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isAttachedToIMRequest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"tns1:isAttachedToIM"</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isAttachedToIMResponse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"tns1:isAttachedToIMResponse"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FB5548" w:rsidRDefault="00FB5548"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 xml:space="preserve">Attaches </w:t>
      </w:r>
      <w:proofErr w:type="gramStart"/>
      <w:r w:rsidRPr="009B42A0">
        <w:rPr>
          <w:rFonts w:eastAsia="Standard Symbols L" w:cs="Arial"/>
        </w:rPr>
        <w:t>an</w:t>
      </w:r>
      <w:proofErr w:type="gramEnd"/>
      <w:r w:rsidRPr="009B42A0">
        <w:rPr>
          <w:rFonts w:eastAsia="Standard Symbols L" w:cs="Arial"/>
        </w:rPr>
        <w:t xml:space="preserve"> user to an Instrument Manager. This method </w:t>
      </w:r>
      <w:proofErr w:type="gramStart"/>
      <w:r w:rsidRPr="009B42A0">
        <w:rPr>
          <w:rFonts w:eastAsia="Standard Symbols L" w:cs="Arial"/>
        </w:rPr>
        <w:t>should  be</w:t>
      </w:r>
      <w:proofErr w:type="gramEnd"/>
      <w:r w:rsidRPr="009B42A0">
        <w:rPr>
          <w:rFonts w:eastAsia="Standard Symbols L" w:cs="Arial"/>
        </w:rPr>
        <w:t xml:space="preserve"> used to start the interaction with the specified Instrument Manager.</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attachToIM</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attachToIMRequest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"tns1:attachToIM"</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attachToIMResponse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"tns1:attachToIMResponse"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FB5548" w:rsidRDefault="00FB5548"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 xml:space="preserve">Detaches </w:t>
      </w:r>
      <w:proofErr w:type="gramStart"/>
      <w:r w:rsidRPr="009B42A0">
        <w:rPr>
          <w:rFonts w:eastAsia="Standard Symbols L" w:cs="Arial"/>
        </w:rPr>
        <w:t>an</w:t>
      </w:r>
      <w:proofErr w:type="gramEnd"/>
      <w:r w:rsidRPr="009B42A0">
        <w:rPr>
          <w:rFonts w:eastAsia="Standard Symbols L" w:cs="Arial"/>
        </w:rPr>
        <w:t xml:space="preserve"> user from an Instrument Manager. This method should be used to close the interaction with an Instrument Manager.</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detachFromIM</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detachFromIMRequest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"tns1:detachFromIM"</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detachFromIMResponse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"tns1:detachFromIMResponse"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3F5FBF"/>
        </w:rPr>
      </w:pPr>
    </w:p>
    <w:p w:rsidR="001C3C1C" w:rsidRPr="008A3FEA" w:rsidRDefault="001C3C1C" w:rsidP="001C3C1C">
      <w:pPr>
        <w:autoSpaceDE w:val="0"/>
        <w:rPr>
          <w:rFonts w:eastAsia="Bitstream Vera Sans" w:cs="Arial"/>
        </w:rPr>
      </w:pPr>
    </w:p>
    <w:p w:rsidR="001C3C1C" w:rsidRPr="009B42A0" w:rsidRDefault="001C3C1C" w:rsidP="001C3C1C">
      <w:pPr>
        <w:autoSpaceDE w:val="0"/>
        <w:rPr>
          <w:rFonts w:eastAsia="Bitstream Vera Sans" w:cs="Arial"/>
          <w:b/>
          <w:bCs/>
          <w:sz w:val="24"/>
          <w:szCs w:val="24"/>
        </w:rPr>
      </w:pPr>
      <w:r w:rsidRPr="009B42A0">
        <w:rPr>
          <w:rFonts w:eastAsia="Bitstream Vera Sans" w:cs="Arial"/>
          <w:b/>
          <w:bCs/>
          <w:sz w:val="24"/>
          <w:szCs w:val="24"/>
        </w:rPr>
        <w:t>IM info:</w:t>
      </w:r>
    </w:p>
    <w:p w:rsidR="001C3C1C" w:rsidRPr="009B42A0" w:rsidRDefault="001C3C1C" w:rsidP="001C3C1C">
      <w:pPr>
        <w:autoSpaceDE w:val="0"/>
        <w:rPr>
          <w:rFonts w:eastAsia="Bitstream Vera Sans" w:cs="Arial"/>
        </w:rPr>
      </w:pPr>
    </w:p>
    <w:p w:rsidR="001C3C1C" w:rsidRPr="009B42A0" w:rsidRDefault="001C3C1C" w:rsidP="001C3C1C">
      <w:pPr>
        <w:autoSpaceDE w:val="0"/>
        <w:rPr>
          <w:rFonts w:eastAsia="Standard Symbols L" w:cs="Arial"/>
          <w:sz w:val="24"/>
          <w:szCs w:val="24"/>
        </w:rPr>
      </w:pPr>
      <w:r w:rsidRPr="009B42A0">
        <w:rPr>
          <w:rFonts w:eastAsia="Standard Symbols L" w:cs="Arial"/>
          <w:sz w:val="24"/>
          <w:szCs w:val="24"/>
        </w:rPr>
        <w:t xml:space="preserve">A couple of operations that return the IM description in human-readable format and the current IM state. The description is formatted in a XML file and contains information about the IM state machine, attributes and parameters (type, name, etc.), commands (input parameters) and transitions. </w:t>
      </w:r>
    </w:p>
    <w:p w:rsidR="001C3C1C" w:rsidRPr="008A3FEA" w:rsidRDefault="001C3C1C" w:rsidP="001C3C1C">
      <w:pPr>
        <w:autoSpaceDE w:val="0"/>
        <w:rPr>
          <w:rFonts w:eastAsia="Bitstream Vera Sans" w:cs="Arial"/>
          <w:color w:val="008080"/>
        </w:rPr>
      </w:pPr>
    </w:p>
    <w:p w:rsidR="001C3C1C" w:rsidRPr="009B42A0" w:rsidRDefault="001C3C1C" w:rsidP="001C3C1C">
      <w:pPr>
        <w:autoSpaceDE w:val="0"/>
        <w:rPr>
          <w:rFonts w:eastAsia="Standard Symbols L" w:cs="Arial"/>
        </w:rPr>
      </w:pPr>
      <w:r w:rsidRPr="009B42A0">
        <w:rPr>
          <w:rFonts w:eastAsia="Standard Symbols L" w:cs="Arial"/>
        </w:rPr>
        <w:t>Returns Instrument Manager description or additional information. In the current implementation the IM's XML is returned. The XML is validated using the IM (1) DTD file.</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String </w:t>
      </w:r>
      <w:proofErr w:type="spellStart"/>
      <w:r w:rsidRPr="008A3FEA">
        <w:rPr>
          <w:rFonts w:eastAsia="Standard Symbols L" w:cs="Arial"/>
          <w:color w:val="000000"/>
        </w:rPr>
        <w:t>getInfo</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getInfoRequest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"tns1:getInfo"</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getInfoResponse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"tns1:getInfoResponse"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FB5548" w:rsidRPr="008A3FEA" w:rsidRDefault="00FB5548" w:rsidP="001C3C1C">
      <w:pPr>
        <w:autoSpaceDE w:val="0"/>
        <w:rPr>
          <w:rFonts w:eastAsia="Bitstream Vera Sans" w:cs="Arial"/>
          <w:color w:val="008080"/>
        </w:rPr>
      </w:pPr>
    </w:p>
    <w:p w:rsidR="001C3C1C" w:rsidRPr="009B42A0" w:rsidRDefault="001C3C1C" w:rsidP="001C3C1C">
      <w:pPr>
        <w:autoSpaceDE w:val="0"/>
        <w:rPr>
          <w:rFonts w:eastAsia="Standard Symbols L" w:cs="Arial"/>
        </w:rPr>
      </w:pPr>
      <w:r w:rsidRPr="009B42A0">
        <w:rPr>
          <w:rFonts w:eastAsia="Standard Symbols L" w:cs="Arial"/>
        </w:rPr>
        <w:t>Returns the state for the specified IM.</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String </w:t>
      </w:r>
      <w:proofErr w:type="spellStart"/>
      <w:r w:rsidRPr="008A3FEA">
        <w:rPr>
          <w:rFonts w:eastAsia="Standard Symbols L" w:cs="Arial"/>
          <w:color w:val="000000"/>
        </w:rPr>
        <w:t>getState</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getStateRequest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"tns1:getState"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getStateResponse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"tns1:getStateResponse"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3F5FBF"/>
        </w:rPr>
      </w:pPr>
    </w:p>
    <w:p w:rsidR="001C3C1C" w:rsidRPr="008A3FEA" w:rsidRDefault="001C3C1C" w:rsidP="001C3C1C">
      <w:pPr>
        <w:autoSpaceDE w:val="0"/>
        <w:rPr>
          <w:rFonts w:eastAsia="Bitstream Vera Sans" w:cs="Arial"/>
          <w:color w:val="3F5FBF"/>
        </w:rPr>
      </w:pPr>
    </w:p>
    <w:p w:rsidR="001C3C1C" w:rsidRPr="009B42A0" w:rsidRDefault="001C3C1C" w:rsidP="001C3C1C">
      <w:pPr>
        <w:autoSpaceDE w:val="0"/>
        <w:rPr>
          <w:rFonts w:eastAsia="Bitstream Vera Sans" w:cs="Arial"/>
          <w:b/>
          <w:bCs/>
          <w:sz w:val="24"/>
          <w:szCs w:val="24"/>
        </w:rPr>
      </w:pPr>
      <w:r w:rsidRPr="009B42A0">
        <w:rPr>
          <w:rFonts w:eastAsia="Bitstream Vera Sans" w:cs="Arial"/>
          <w:b/>
          <w:bCs/>
          <w:sz w:val="24"/>
          <w:szCs w:val="24"/>
        </w:rPr>
        <w:t>IM Actions:</w:t>
      </w:r>
    </w:p>
    <w:p w:rsidR="001C3C1C" w:rsidRPr="009B42A0" w:rsidRDefault="001C3C1C" w:rsidP="001C3C1C">
      <w:pPr>
        <w:autoSpaceDE w:val="0"/>
        <w:rPr>
          <w:rFonts w:eastAsia="Bitstream Vera Sans" w:cs="Arial"/>
        </w:rPr>
      </w:pPr>
    </w:p>
    <w:p w:rsidR="001C3C1C" w:rsidRPr="008A3FEA" w:rsidRDefault="001C3C1C" w:rsidP="008A3FEA">
      <w:pPr>
        <w:autoSpaceDE w:val="0"/>
        <w:jc w:val="both"/>
        <w:rPr>
          <w:rFonts w:eastAsia="Standard Symbols L" w:cs="Arial"/>
          <w:color w:val="3F5FBF"/>
          <w:sz w:val="24"/>
          <w:szCs w:val="24"/>
        </w:rPr>
      </w:pPr>
      <w:proofErr w:type="gramStart"/>
      <w:r w:rsidRPr="009B42A0">
        <w:rPr>
          <w:rFonts w:eastAsia="Standard Symbols L" w:cs="Arial"/>
          <w:sz w:val="24"/>
          <w:szCs w:val="24"/>
        </w:rPr>
        <w:t>A set of operations that regard interaction with an attached Instrument Manager.</w:t>
      </w:r>
      <w:proofErr w:type="gramEnd"/>
      <w:r w:rsidRPr="009B42A0">
        <w:rPr>
          <w:rFonts w:eastAsia="Standard Symbols L" w:cs="Arial"/>
          <w:sz w:val="24"/>
          <w:szCs w:val="24"/>
        </w:rPr>
        <w:t xml:space="preserve"> These operations include reading and writing of attributes and parameters, execution of commands and transitions, locking of the IM and </w:t>
      </w:r>
      <w:proofErr w:type="spellStart"/>
      <w:r w:rsidRPr="009B42A0">
        <w:rPr>
          <w:rFonts w:eastAsia="Standard Symbols L" w:cs="Arial"/>
          <w:sz w:val="24"/>
          <w:szCs w:val="24"/>
        </w:rPr>
        <w:t>subription</w:t>
      </w:r>
      <w:proofErr w:type="spellEnd"/>
      <w:r w:rsidRPr="009B42A0">
        <w:rPr>
          <w:rFonts w:eastAsia="Standard Symbols L" w:cs="Arial"/>
          <w:sz w:val="24"/>
          <w:szCs w:val="24"/>
        </w:rPr>
        <w:t xml:space="preserve"> to an IM attribute for asynchronous (JMS-based) monitoring. Parameters represent device settings, while attributes are device variables. It would make sense that the attribute access is read-only but some control systems allow attribute settings so we kept the possibility for the moment. Transitions are commands that trigger state-change on the device (e.g. turn-on).</w:t>
      </w:r>
    </w:p>
    <w:p w:rsidR="001C3C1C" w:rsidRPr="008A3FEA" w:rsidRDefault="001C3C1C" w:rsidP="001C3C1C">
      <w:pPr>
        <w:autoSpaceDE w:val="0"/>
        <w:rPr>
          <w:rFonts w:eastAsia="Bitstream Vera Sans" w:cs="Arial"/>
          <w:color w:val="008080"/>
        </w:rPr>
      </w:pPr>
    </w:p>
    <w:p w:rsidR="001C3C1C" w:rsidRPr="009B42A0" w:rsidRDefault="001C3C1C" w:rsidP="001C3C1C">
      <w:pPr>
        <w:autoSpaceDE w:val="0"/>
        <w:rPr>
          <w:rFonts w:eastAsia="Standard Symbols L" w:cs="Arial"/>
        </w:rPr>
      </w:pPr>
      <w:r w:rsidRPr="009B42A0">
        <w:rPr>
          <w:rFonts w:eastAsia="Standard Symbols L" w:cs="Arial"/>
        </w:rPr>
        <w:t>Returns the specified IM attribute.</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proofErr w:type="spellStart"/>
      <w:r w:rsidRPr="008A3FEA">
        <w:rPr>
          <w:rFonts w:eastAsia="Standard Symbols L" w:cs="Arial"/>
          <w:color w:val="000000"/>
        </w:rPr>
        <w:t>InstrumentManagerAttribute</w:t>
      </w:r>
      <w:proofErr w:type="spellEnd"/>
      <w:r w:rsidRPr="008A3FEA">
        <w:rPr>
          <w:rFonts w:eastAsia="Standard Symbols L" w:cs="Arial"/>
          <w:color w:val="000000"/>
        </w:rPr>
        <w:t xml:space="preserve"> </w:t>
      </w:r>
      <w:proofErr w:type="spellStart"/>
      <w:r w:rsidRPr="008A3FEA">
        <w:rPr>
          <w:rFonts w:eastAsia="Standard Symbols L" w:cs="Arial"/>
          <w:color w:val="000000"/>
        </w:rPr>
        <w:t>getAttribute</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String </w:t>
      </w:r>
      <w:proofErr w:type="spellStart"/>
      <w:r w:rsidRPr="008A3FEA">
        <w:rPr>
          <w:rFonts w:eastAsia="Standard Symbols L" w:cs="Arial"/>
          <w:color w:val="000000"/>
        </w:rPr>
        <w:t>attributeName</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getAttributeRequest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"tns1:getAttribute"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getAttributeResponse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"tns1:getAttributeResponse"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Returns a list of all attributes for the given IM.</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proofErr w:type="spellStart"/>
      <w:r w:rsidRPr="008A3FEA">
        <w:rPr>
          <w:rFonts w:eastAsia="Standard Symbols L" w:cs="Arial"/>
          <w:color w:val="000000"/>
        </w:rPr>
        <w:t>InstrumentManagerAttribute</w:t>
      </w:r>
      <w:proofErr w:type="spellEnd"/>
      <w:r w:rsidRPr="008A3FEA">
        <w:rPr>
          <w:rFonts w:eastAsia="Standard Symbols L" w:cs="Arial"/>
          <w:color w:val="000000"/>
        </w:rPr>
        <w:t xml:space="preserve">[] </w:t>
      </w:r>
      <w:proofErr w:type="spellStart"/>
      <w:r w:rsidRPr="008A3FEA">
        <w:rPr>
          <w:rFonts w:eastAsia="Standard Symbols L" w:cs="Arial"/>
          <w:color w:val="000000"/>
        </w:rPr>
        <w:t>getAttributes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w:t>
      </w:r>
      <w:proofErr w:type="gramStart"/>
      <w:r w:rsidRPr="008A3FEA">
        <w:rPr>
          <w:rFonts w:eastAsia="Standard Symbols L" w:cs="Arial"/>
          <w:color w:val="000000"/>
        </w:rPr>
        <w:t>String[</w:t>
      </w:r>
      <w:proofErr w:type="gramEnd"/>
      <w:r w:rsidRPr="008A3FEA">
        <w:rPr>
          <w:rFonts w:eastAsia="Standard Symbols L" w:cs="Arial"/>
          <w:color w:val="000000"/>
        </w:rPr>
        <w:t xml:space="preserve">] </w:t>
      </w:r>
      <w:proofErr w:type="spellStart"/>
      <w:r w:rsidRPr="008A3FEA">
        <w:rPr>
          <w:rFonts w:eastAsia="Standard Symbols L" w:cs="Arial"/>
          <w:color w:val="000000"/>
        </w:rPr>
        <w:t>attributesNames</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getAttributesRequest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"tns1:getAttributes"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getAttributesResponse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"tns1:getAttributesResponse"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Returns a list of all IM attributes for the given IM.</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proofErr w:type="spellStart"/>
      <w:r w:rsidRPr="008A3FEA">
        <w:rPr>
          <w:rFonts w:eastAsia="Standard Symbols L" w:cs="Arial"/>
          <w:color w:val="000000"/>
        </w:rPr>
        <w:t>InstrumentManagerAttribute</w:t>
      </w:r>
      <w:proofErr w:type="spellEnd"/>
      <w:r w:rsidRPr="008A3FEA">
        <w:rPr>
          <w:rFonts w:eastAsia="Standard Symbols L" w:cs="Arial"/>
          <w:color w:val="000000"/>
        </w:rPr>
        <w:t xml:space="preserve">[] </w:t>
      </w:r>
      <w:proofErr w:type="spellStart"/>
      <w:r w:rsidRPr="008A3FEA">
        <w:rPr>
          <w:rFonts w:eastAsia="Standard Symbols L" w:cs="Arial"/>
          <w:color w:val="000000"/>
        </w:rPr>
        <w:t>getAllAttributes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getAllAttributesRequest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"tns1:getAllAttributes"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getAllAttributesResponse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"tns1:getAllAttributesResponse"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 xml:space="preserve">Returns </w:t>
      </w:r>
      <w:proofErr w:type="gramStart"/>
      <w:r w:rsidRPr="009B42A0">
        <w:rPr>
          <w:rFonts w:eastAsia="Standard Symbols L" w:cs="Arial"/>
        </w:rPr>
        <w:t>a</w:t>
      </w:r>
      <w:proofErr w:type="gramEnd"/>
      <w:r w:rsidRPr="009B42A0">
        <w:rPr>
          <w:rFonts w:eastAsia="Standard Symbols L" w:cs="Arial"/>
        </w:rPr>
        <w:t xml:space="preserve"> IM parameter.</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proofErr w:type="spellStart"/>
      <w:r w:rsidRPr="008A3FEA">
        <w:rPr>
          <w:rFonts w:eastAsia="Standard Symbols L" w:cs="Arial"/>
          <w:color w:val="000000"/>
        </w:rPr>
        <w:t>InstrumentManagerParameter</w:t>
      </w:r>
      <w:proofErr w:type="spellEnd"/>
      <w:r w:rsidRPr="008A3FEA">
        <w:rPr>
          <w:rFonts w:eastAsia="Standard Symbols L" w:cs="Arial"/>
          <w:color w:val="000000"/>
        </w:rPr>
        <w:t xml:space="preserve"> </w:t>
      </w:r>
      <w:proofErr w:type="spellStart"/>
      <w:r w:rsidRPr="008A3FEA">
        <w:rPr>
          <w:rFonts w:eastAsia="Standard Symbols L" w:cs="Arial"/>
          <w:color w:val="000000"/>
        </w:rPr>
        <w:t>getParameter</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String </w:t>
      </w:r>
      <w:proofErr w:type="spellStart"/>
      <w:r w:rsidRPr="008A3FEA">
        <w:rPr>
          <w:rFonts w:eastAsia="Standard Symbols L" w:cs="Arial"/>
          <w:color w:val="000000"/>
        </w:rPr>
        <w:t>parameterName</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getParameterRequest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"tns1:getParameter"</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getParameterResponse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"tns1:getParameterResponse"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Returns a list of all parameters for the given IM.</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proofErr w:type="spellStart"/>
      <w:r w:rsidRPr="008A3FEA">
        <w:rPr>
          <w:rFonts w:eastAsia="Standard Symbols L" w:cs="Arial"/>
          <w:color w:val="000000"/>
        </w:rPr>
        <w:t>InstrumentManagerParameter</w:t>
      </w:r>
      <w:proofErr w:type="spellEnd"/>
      <w:r w:rsidRPr="008A3FEA">
        <w:rPr>
          <w:rFonts w:eastAsia="Standard Symbols L" w:cs="Arial"/>
          <w:color w:val="000000"/>
        </w:rPr>
        <w:t xml:space="preserve">[] </w:t>
      </w:r>
      <w:proofErr w:type="spellStart"/>
      <w:r w:rsidRPr="008A3FEA">
        <w:rPr>
          <w:rFonts w:eastAsia="Standard Symbols L" w:cs="Arial"/>
          <w:color w:val="000000"/>
        </w:rPr>
        <w:t>getParameters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w:t>
      </w:r>
      <w:proofErr w:type="gramStart"/>
      <w:r w:rsidRPr="008A3FEA">
        <w:rPr>
          <w:rFonts w:eastAsia="Standard Symbols L" w:cs="Arial"/>
          <w:color w:val="000000"/>
        </w:rPr>
        <w:t>String[</w:t>
      </w:r>
      <w:proofErr w:type="gramEnd"/>
      <w:r w:rsidRPr="008A3FEA">
        <w:rPr>
          <w:rFonts w:eastAsia="Standard Symbols L" w:cs="Arial"/>
          <w:color w:val="000000"/>
        </w:rPr>
        <w:t xml:space="preserve">] </w:t>
      </w:r>
      <w:proofErr w:type="spellStart"/>
      <w:r w:rsidRPr="008A3FEA">
        <w:rPr>
          <w:rFonts w:eastAsia="Standard Symbols L" w:cs="Arial"/>
          <w:color w:val="000000"/>
        </w:rPr>
        <w:t>parametersNames</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getParametersRequest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"tns1:getParameters"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getParametersResponse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"tns1:getParametersResponse"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Returns a list of all IM parameters for the given IM.</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proofErr w:type="spellStart"/>
      <w:r w:rsidRPr="008A3FEA">
        <w:rPr>
          <w:rFonts w:eastAsia="Standard Symbols L" w:cs="Arial"/>
          <w:color w:val="000000"/>
        </w:rPr>
        <w:t>InstrumentManagerParameter</w:t>
      </w:r>
      <w:proofErr w:type="spellEnd"/>
      <w:r w:rsidRPr="008A3FEA">
        <w:rPr>
          <w:rFonts w:eastAsia="Standard Symbols L" w:cs="Arial"/>
          <w:color w:val="000000"/>
        </w:rPr>
        <w:t xml:space="preserve">[] </w:t>
      </w:r>
      <w:proofErr w:type="spellStart"/>
      <w:r w:rsidRPr="008A3FEA">
        <w:rPr>
          <w:rFonts w:eastAsia="Standard Symbols L" w:cs="Arial"/>
          <w:color w:val="000000"/>
        </w:rPr>
        <w:t>getAllParameters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getAllParametersRequest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"tns1:getAllParameters"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getAllParametersResponse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"tns1:getAllParametersResponse"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8A3FEA" w:rsidRDefault="008A3FEA" w:rsidP="001C3C1C">
      <w:pPr>
        <w:rPr>
          <w:rFonts w:cs="Arial"/>
          <w:color w:val="3F5FBF"/>
        </w:rPr>
      </w:pPr>
    </w:p>
    <w:p w:rsidR="001C3C1C" w:rsidRPr="009B42A0" w:rsidRDefault="001C3C1C" w:rsidP="001C3C1C">
      <w:pPr>
        <w:rPr>
          <w:rFonts w:cs="Arial"/>
        </w:rPr>
      </w:pPr>
      <w:r w:rsidRPr="009B42A0">
        <w:rPr>
          <w:rFonts w:cs="Arial"/>
        </w:rPr>
        <w:t>Sets the specified IM attribute with the value contained in the attribute object.</w:t>
      </w:r>
    </w:p>
    <w:p w:rsidR="001C3C1C" w:rsidRPr="008A3FEA" w:rsidRDefault="001C3C1C" w:rsidP="001C3C1C">
      <w:pPr>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setAttribute</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r>
      <w:proofErr w:type="spellStart"/>
      <w:r w:rsidRPr="008A3FEA">
        <w:rPr>
          <w:rFonts w:eastAsia="Standard Symbols L" w:cs="Arial"/>
          <w:color w:val="000000"/>
        </w:rPr>
        <w:t>InstrumentManagerAttribute</w:t>
      </w:r>
      <w:proofErr w:type="spellEnd"/>
      <w:r w:rsidRPr="008A3FEA">
        <w:rPr>
          <w:rFonts w:eastAsia="Standard Symbols L" w:cs="Arial"/>
          <w:color w:val="000000"/>
        </w:rPr>
        <w:t xml:space="preserve"> attribute) </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setAttributeResponse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"tns1:setAttributeResponse"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setAttributeRequest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"tns1:setAttribute"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 xml:space="preserve">Sets a list of IM attributes with the values contained in </w:t>
      </w:r>
      <w:proofErr w:type="gramStart"/>
      <w:r w:rsidRPr="009B42A0">
        <w:rPr>
          <w:rFonts w:eastAsia="Standard Symbols L" w:cs="Arial"/>
        </w:rPr>
        <w:t>the  attributes</w:t>
      </w:r>
      <w:proofErr w:type="gramEnd"/>
      <w:r w:rsidRPr="009B42A0">
        <w:rPr>
          <w:rFonts w:eastAsia="Standard Symbols L" w:cs="Arial"/>
        </w:rPr>
        <w:t xml:space="preserve"> objects.</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setAttributes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r>
      <w:proofErr w:type="spellStart"/>
      <w:proofErr w:type="gramStart"/>
      <w:r w:rsidRPr="008A3FEA">
        <w:rPr>
          <w:rFonts w:eastAsia="Standard Symbols L" w:cs="Arial"/>
          <w:color w:val="000000"/>
        </w:rPr>
        <w:t>InstrumentManagerAttribute</w:t>
      </w:r>
      <w:proofErr w:type="spellEnd"/>
      <w:r w:rsidRPr="008A3FEA">
        <w:rPr>
          <w:rFonts w:eastAsia="Standard Symbols L" w:cs="Arial"/>
          <w:color w:val="000000"/>
        </w:rPr>
        <w:t>[</w:t>
      </w:r>
      <w:proofErr w:type="gramEnd"/>
      <w:r w:rsidRPr="008A3FEA">
        <w:rPr>
          <w:rFonts w:eastAsia="Standard Symbols L" w:cs="Arial"/>
          <w:color w:val="000000"/>
        </w:rPr>
        <w:t xml:space="preserve">] attributes) </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setAttributesRequest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"tns1:setAttributes"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setAttributesResponse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"tns1:setAttributesResponse"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Sets the specified IM parameter with the value contained in the parameter object.</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setParameter</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r>
      <w:proofErr w:type="spellStart"/>
      <w:r w:rsidRPr="008A3FEA">
        <w:rPr>
          <w:rFonts w:eastAsia="Standard Symbols L" w:cs="Arial"/>
          <w:color w:val="000000"/>
        </w:rPr>
        <w:t>InstrumentManagerParameter</w:t>
      </w:r>
      <w:proofErr w:type="spellEnd"/>
      <w:r w:rsidRPr="008A3FEA">
        <w:rPr>
          <w:rFonts w:eastAsia="Standard Symbols L" w:cs="Arial"/>
          <w:color w:val="000000"/>
        </w:rPr>
        <w:t xml:space="preserve"> parameter) </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setParameterRequest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"tns1:setParameter"</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setParameterResponse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"tns1:setParameterResponse"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Sets a list of IM parameters with the values contained in the parameters objects.</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setParameters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r>
      <w:proofErr w:type="spellStart"/>
      <w:proofErr w:type="gramStart"/>
      <w:r w:rsidRPr="008A3FEA">
        <w:rPr>
          <w:rFonts w:eastAsia="Standard Symbols L" w:cs="Arial"/>
          <w:color w:val="000000"/>
        </w:rPr>
        <w:t>InstrumentManagerParameter</w:t>
      </w:r>
      <w:proofErr w:type="spellEnd"/>
      <w:r w:rsidRPr="008A3FEA">
        <w:rPr>
          <w:rFonts w:eastAsia="Standard Symbols L" w:cs="Arial"/>
          <w:color w:val="000000"/>
        </w:rPr>
        <w:t>[</w:t>
      </w:r>
      <w:proofErr w:type="gramEnd"/>
      <w:r w:rsidRPr="008A3FEA">
        <w:rPr>
          <w:rFonts w:eastAsia="Standard Symbols L" w:cs="Arial"/>
          <w:color w:val="000000"/>
        </w:rPr>
        <w:t>] parameters)</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setParametersRequest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"tns1:setParameters"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setParametersResponse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"tns1:setParametersResponse"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Returns a list of all possible transitions for the specified IM.</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proofErr w:type="spellStart"/>
      <w:r w:rsidRPr="008A3FEA">
        <w:rPr>
          <w:rFonts w:eastAsia="Standard Symbols L" w:cs="Arial"/>
          <w:color w:val="000000"/>
        </w:rPr>
        <w:t>InstrumentManagerTransition</w:t>
      </w:r>
      <w:proofErr w:type="spellEnd"/>
      <w:r w:rsidRPr="008A3FEA">
        <w:rPr>
          <w:rFonts w:eastAsia="Standard Symbols L" w:cs="Arial"/>
          <w:color w:val="000000"/>
        </w:rPr>
        <w:t xml:space="preserve">[] </w:t>
      </w:r>
      <w:proofErr w:type="spellStart"/>
      <w:r w:rsidRPr="008A3FEA">
        <w:rPr>
          <w:rFonts w:eastAsia="Standard Symbols L" w:cs="Arial"/>
          <w:color w:val="000000"/>
        </w:rPr>
        <w:t>getTransitions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getTransitionsRequest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"tns1:getTransitions"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getTransitionsResponse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"tns1:getTransitionsResponse"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Returns a list of all commands for the specified IM that are available in the current state.</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proofErr w:type="spellStart"/>
      <w:r w:rsidRPr="008A3FEA">
        <w:rPr>
          <w:rFonts w:eastAsia="Standard Symbols L" w:cs="Arial"/>
          <w:color w:val="000000"/>
        </w:rPr>
        <w:t>InstrumentManagerCommand</w:t>
      </w:r>
      <w:proofErr w:type="spellEnd"/>
      <w:r w:rsidRPr="008A3FEA">
        <w:rPr>
          <w:rFonts w:eastAsia="Standard Symbols L" w:cs="Arial"/>
          <w:color w:val="000000"/>
        </w:rPr>
        <w:t xml:space="preserve">[] </w:t>
      </w:r>
      <w:proofErr w:type="spellStart"/>
      <w:r w:rsidRPr="008A3FEA">
        <w:rPr>
          <w:rFonts w:eastAsia="Standard Symbols L" w:cs="Arial"/>
          <w:color w:val="000000"/>
        </w:rPr>
        <w:t>getCommands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getCommandsRequest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"tns1:getCommands"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getCommandsResponse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"tns1:getCommandsResponse"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Executes a command on the instrument.</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executeCommand</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r>
      <w:proofErr w:type="spellStart"/>
      <w:r w:rsidRPr="008A3FEA">
        <w:rPr>
          <w:rFonts w:eastAsia="Standard Symbols L" w:cs="Arial"/>
          <w:color w:val="000000"/>
        </w:rPr>
        <w:t>InstrumentManagerCommand</w:t>
      </w:r>
      <w:proofErr w:type="spellEnd"/>
      <w:r w:rsidRPr="008A3FEA">
        <w:rPr>
          <w:rFonts w:eastAsia="Standard Symbols L" w:cs="Arial"/>
          <w:color w:val="000000"/>
        </w:rPr>
        <w:t xml:space="preserve"> command) </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executeCommandRequest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"tns1:executeCommand"</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executeCommandResponse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"tns1:executeCommandResponse"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Subscribes the user to an attribute. This method allows the user to asynchronously receive notice about data value changes of the chosen attribute using JMS. The user must first subscribe himself to the same JMS provider of this IE instance.</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subscribeToAttribute</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String </w:t>
      </w:r>
      <w:proofErr w:type="spellStart"/>
      <w:r w:rsidRPr="008A3FEA">
        <w:rPr>
          <w:rFonts w:eastAsia="Standard Symbols L" w:cs="Arial"/>
          <w:color w:val="000000"/>
        </w:rPr>
        <w:t>attributeName</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subscribeToAttributeRequest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"tns1:subscribeToAttribute"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subscribeToAttributeResponse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"tns1:subscribeToAttributeResponse"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proofErr w:type="spellStart"/>
      <w:r w:rsidRPr="009B42A0">
        <w:rPr>
          <w:rFonts w:eastAsia="Standard Symbols L" w:cs="Arial"/>
        </w:rPr>
        <w:t>Unsubscribes</w:t>
      </w:r>
      <w:proofErr w:type="spellEnd"/>
      <w:r w:rsidRPr="009B42A0">
        <w:rPr>
          <w:rFonts w:eastAsia="Standard Symbols L" w:cs="Arial"/>
        </w:rPr>
        <w:t xml:space="preserve"> a user from an attribute. If there are no remaining subscribed users, the IM will stop publishing for the attribute.</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unsubscribeFromAttribute</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String </w:t>
      </w:r>
      <w:proofErr w:type="spellStart"/>
      <w:r w:rsidRPr="008A3FEA">
        <w:rPr>
          <w:rFonts w:eastAsia="Standard Symbols L" w:cs="Arial"/>
          <w:color w:val="000000"/>
        </w:rPr>
        <w:t>attributeName</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unsubscribeFromAttributeRequest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"tns1:unsubscribeFromAttribute"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unsubscribeFromAttributeResponse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"tns1:unsubscribeFromAttributeResponse"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proofErr w:type="gramStart"/>
      <w:r w:rsidRPr="008A3FEA">
        <w:rPr>
          <w:rFonts w:eastAsia="Bitstream Vera Sans" w:cs="Arial"/>
          <w:color w:val="7F007F"/>
        </w:rPr>
        <w:t>name</w:t>
      </w:r>
      <w:proofErr w:type="gramEnd"/>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Returns true if the user is attached to the specified IM, false otherwise.</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proofErr w:type="spellStart"/>
      <w:r w:rsidRPr="008A3FEA">
        <w:rPr>
          <w:rFonts w:eastAsia="Standard Symbols L" w:cs="Arial"/>
          <w:b/>
          <w:bCs/>
          <w:color w:val="7F0055"/>
        </w:rPr>
        <w:t>boolean</w:t>
      </w:r>
      <w:proofErr w:type="spellEnd"/>
      <w:r w:rsidRPr="008A3FEA">
        <w:rPr>
          <w:rFonts w:eastAsia="Standard Symbols L" w:cs="Arial"/>
          <w:color w:val="000000"/>
        </w:rPr>
        <w:t xml:space="preserve"> </w:t>
      </w:r>
      <w:proofErr w:type="spellStart"/>
      <w:r w:rsidRPr="008A3FEA">
        <w:rPr>
          <w:rFonts w:eastAsia="Standard Symbols L" w:cs="Arial"/>
          <w:color w:val="000000"/>
        </w:rPr>
        <w:t>isSubscribedToAttribute</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String </w:t>
      </w:r>
      <w:proofErr w:type="spellStart"/>
      <w:r w:rsidRPr="008A3FEA">
        <w:rPr>
          <w:rFonts w:eastAsia="Standard Symbols L" w:cs="Arial"/>
          <w:color w:val="000000"/>
        </w:rPr>
        <w:t>attributeName</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isSubscribedToAttributeRequest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"tns1:isSubscribedToAttribute"</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isSubscribedToAttributeResponse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"tns1:isSubscribedToAttributeResponse"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proofErr w:type="gramStart"/>
      <w:r w:rsidRPr="008A3FEA">
        <w:rPr>
          <w:rFonts w:eastAsia="Bitstream Vera Sans" w:cs="Arial"/>
          <w:color w:val="7F007F"/>
        </w:rPr>
        <w:t>name</w:t>
      </w:r>
      <w:proofErr w:type="gramEnd"/>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Subscribes the user to a list of attributes. This method allows the user to asynchronously receive notice about data values changes of the chosen attributes using JMS. The user must first subscribe himself to the same JMS provider of this IE instance.</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subscribeToAttributes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w:t>
      </w:r>
      <w:proofErr w:type="gramStart"/>
      <w:r w:rsidRPr="008A3FEA">
        <w:rPr>
          <w:rFonts w:eastAsia="Standard Symbols L" w:cs="Arial"/>
          <w:color w:val="000000"/>
        </w:rPr>
        <w:t>String[</w:t>
      </w:r>
      <w:proofErr w:type="gramEnd"/>
      <w:r w:rsidRPr="008A3FEA">
        <w:rPr>
          <w:rFonts w:eastAsia="Standard Symbols L" w:cs="Arial"/>
          <w:color w:val="000000"/>
        </w:rPr>
        <w:t xml:space="preserve">] </w:t>
      </w:r>
      <w:proofErr w:type="spellStart"/>
      <w:r w:rsidRPr="008A3FEA">
        <w:rPr>
          <w:rFonts w:eastAsia="Standard Symbols L" w:cs="Arial"/>
          <w:color w:val="000000"/>
        </w:rPr>
        <w:t>attributesNames</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subscribeToAttributesRequest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"tns1:subscribeToAttributes"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subscribeToAttributesResponse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"tns1:subscribeToAttributesResponse"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proofErr w:type="gramStart"/>
      <w:r w:rsidRPr="008A3FEA">
        <w:rPr>
          <w:rFonts w:eastAsia="Bitstream Vera Sans" w:cs="Arial"/>
          <w:color w:val="7F007F"/>
        </w:rPr>
        <w:t>name</w:t>
      </w:r>
      <w:proofErr w:type="gramEnd"/>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proofErr w:type="spellStart"/>
      <w:r w:rsidRPr="009B42A0">
        <w:rPr>
          <w:rFonts w:eastAsia="Standard Symbols L" w:cs="Arial"/>
        </w:rPr>
        <w:t>Unsubscribes</w:t>
      </w:r>
      <w:proofErr w:type="spellEnd"/>
      <w:r w:rsidRPr="009B42A0">
        <w:rPr>
          <w:rFonts w:eastAsia="Standard Symbols L" w:cs="Arial"/>
        </w:rPr>
        <w:t xml:space="preserve"> a user from a list of attributes. If there are no remaining subscribed users, the IM will stop publishing for the attributes.</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r w:rsidRPr="008A3FEA">
        <w:rPr>
          <w:rFonts w:eastAsia="Standard Symbols L" w:cs="Arial"/>
          <w:b/>
          <w:bCs/>
          <w:color w:val="7F0055"/>
        </w:rPr>
        <w:t>void</w:t>
      </w:r>
      <w:r w:rsidRPr="008A3FEA">
        <w:rPr>
          <w:rFonts w:eastAsia="Standard Symbols L" w:cs="Arial"/>
          <w:color w:val="000000"/>
        </w:rPr>
        <w:t xml:space="preserve"> </w:t>
      </w:r>
      <w:proofErr w:type="spellStart"/>
      <w:r w:rsidRPr="008A3FEA">
        <w:rPr>
          <w:rFonts w:eastAsia="Standard Symbols L" w:cs="Arial"/>
          <w:color w:val="000000"/>
        </w:rPr>
        <w:t>unsubscribeFromAttributes</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w:t>
      </w:r>
      <w:proofErr w:type="gramStart"/>
      <w:r w:rsidRPr="008A3FEA">
        <w:rPr>
          <w:rFonts w:eastAsia="Standard Symbols L" w:cs="Arial"/>
          <w:color w:val="000000"/>
        </w:rPr>
        <w:t>String[</w:t>
      </w:r>
      <w:proofErr w:type="gramEnd"/>
      <w:r w:rsidRPr="008A3FEA">
        <w:rPr>
          <w:rFonts w:eastAsia="Standard Symbols L" w:cs="Arial"/>
          <w:color w:val="000000"/>
        </w:rPr>
        <w:t xml:space="preserve">] </w:t>
      </w:r>
      <w:proofErr w:type="spellStart"/>
      <w:r w:rsidRPr="008A3FEA">
        <w:rPr>
          <w:rFonts w:eastAsia="Standard Symbols L" w:cs="Arial"/>
          <w:color w:val="000000"/>
        </w:rPr>
        <w:t>attributesNames</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unsubscribeFromAttributesRequest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"tns1:unsubscribeFromAttributes"</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unsubscribeFromAttributesResponse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"tns1:unsubscribeFromAttributesResponse"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proofErr w:type="gramStart"/>
      <w:r w:rsidRPr="008A3FEA">
        <w:rPr>
          <w:rFonts w:eastAsia="Bitstream Vera Sans" w:cs="Arial"/>
          <w:color w:val="7F007F"/>
        </w:rPr>
        <w:t>name</w:t>
      </w:r>
      <w:proofErr w:type="gramEnd"/>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 xml:space="preserve">Locks an Instrument Manager in order to have the exclusive access to the given instrument. Some commands and </w:t>
      </w:r>
      <w:proofErr w:type="spellStart"/>
      <w:r w:rsidRPr="009B42A0">
        <w:rPr>
          <w:rFonts w:eastAsia="Standard Symbols L" w:cs="Arial"/>
        </w:rPr>
        <w:t>setAttribute</w:t>
      </w:r>
      <w:proofErr w:type="spellEnd"/>
      <w:r w:rsidRPr="009B42A0">
        <w:rPr>
          <w:rFonts w:eastAsia="Standard Symbols L" w:cs="Arial"/>
        </w:rPr>
        <w:t xml:space="preserve">/Parameter might be still executed by other users depending on the Instrument Manager configuration. The </w:t>
      </w:r>
      <w:proofErr w:type="spellStart"/>
      <w:r w:rsidRPr="009B42A0">
        <w:rPr>
          <w:rFonts w:eastAsia="Standard Symbols L" w:cs="Arial"/>
        </w:rPr>
        <w:t>getAttribute</w:t>
      </w:r>
      <w:proofErr w:type="spellEnd"/>
      <w:r w:rsidRPr="009B42A0">
        <w:rPr>
          <w:rFonts w:eastAsia="Standard Symbols L" w:cs="Arial"/>
        </w:rPr>
        <w:t>/Parameter allowed.</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proofErr w:type="spellStart"/>
      <w:r w:rsidRPr="008A3FEA">
        <w:rPr>
          <w:rFonts w:eastAsia="Standard Symbols L" w:cs="Arial"/>
          <w:b/>
          <w:bCs/>
          <w:color w:val="7F0055"/>
        </w:rPr>
        <w:t>int</w:t>
      </w:r>
      <w:proofErr w:type="spellEnd"/>
      <w:r w:rsidRPr="008A3FEA">
        <w:rPr>
          <w:rFonts w:eastAsia="Standard Symbols L" w:cs="Arial"/>
          <w:color w:val="000000"/>
        </w:rPr>
        <w:t xml:space="preserve"> </w:t>
      </w:r>
      <w:proofErr w:type="spellStart"/>
      <w:r w:rsidRPr="008A3FEA">
        <w:rPr>
          <w:rFonts w:eastAsia="Standard Symbols L" w:cs="Arial"/>
          <w:color w:val="000000"/>
        </w:rPr>
        <w:t>lockInstrumentManager</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 xml:space="preserve">) </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lockInstrumentManagerRequest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"tns1:lockInstrumentManager"</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lockInstrumentManagerResponse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"tns1:lockInstrumentManagerResponse"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proofErr w:type="gramStart"/>
      <w:r w:rsidRPr="008A3FEA">
        <w:rPr>
          <w:rFonts w:eastAsia="Bitstream Vera Sans" w:cs="Arial"/>
          <w:color w:val="7F007F"/>
        </w:rPr>
        <w:t>name</w:t>
      </w:r>
      <w:proofErr w:type="gramEnd"/>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8A3FEA" w:rsidRDefault="008A3FEA" w:rsidP="001C3C1C">
      <w:pPr>
        <w:autoSpaceDE w:val="0"/>
        <w:rPr>
          <w:rFonts w:eastAsia="Standard Symbols L" w:cs="Arial"/>
          <w:color w:val="3F5FBF"/>
        </w:rPr>
      </w:pPr>
    </w:p>
    <w:p w:rsidR="001C3C1C" w:rsidRPr="009B42A0" w:rsidRDefault="001C3C1C" w:rsidP="001C3C1C">
      <w:pPr>
        <w:autoSpaceDE w:val="0"/>
        <w:rPr>
          <w:rFonts w:eastAsia="Standard Symbols L" w:cs="Arial"/>
        </w:rPr>
      </w:pPr>
      <w:r w:rsidRPr="009B42A0">
        <w:rPr>
          <w:rFonts w:eastAsia="Standard Symbols L" w:cs="Arial"/>
        </w:rPr>
        <w:t>Checks if the given Instrument Manager is currently locked.</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proofErr w:type="spellStart"/>
      <w:r w:rsidRPr="008A3FEA">
        <w:rPr>
          <w:rFonts w:eastAsia="Standard Symbols L" w:cs="Arial"/>
          <w:b/>
          <w:bCs/>
          <w:color w:val="7F0055"/>
        </w:rPr>
        <w:t>boolean</w:t>
      </w:r>
      <w:proofErr w:type="spellEnd"/>
      <w:r w:rsidRPr="008A3FEA">
        <w:rPr>
          <w:rFonts w:eastAsia="Standard Symbols L" w:cs="Arial"/>
          <w:color w:val="000000"/>
        </w:rPr>
        <w:t xml:space="preserve"> </w:t>
      </w:r>
      <w:proofErr w:type="spellStart"/>
      <w:r w:rsidRPr="008A3FEA">
        <w:rPr>
          <w:rFonts w:eastAsia="Standard Symbols L" w:cs="Arial"/>
          <w:color w:val="000000"/>
        </w:rPr>
        <w:t>instrumentManagerLocked</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w:t>
      </w:r>
    </w:p>
    <w:p w:rsidR="001C3C1C" w:rsidRPr="008A3FEA" w:rsidRDefault="001C3C1C" w:rsidP="001C3C1C">
      <w:pPr>
        <w:autoSpaceDE w:val="0"/>
        <w:rPr>
          <w:rFonts w:eastAsia="Standard Symbols L" w:cs="Arial"/>
          <w:color w:val="000000"/>
        </w:rPr>
      </w:pPr>
      <w:r w:rsidRPr="008A3FEA">
        <w:rPr>
          <w:rFonts w:eastAsia="Standard Symbols L" w:cs="Arial"/>
          <w:color w:val="000000"/>
        </w:rPr>
        <w:tab/>
        <w:t xml:space="preserve">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instrumentManagerLockedRequest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"tns1:instrumentManagerLocked"</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instrumentManagerLockedResponse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"tns1:instrumentManagerLockedResponse"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proofErr w:type="gramStart"/>
      <w:r w:rsidRPr="008A3FEA">
        <w:rPr>
          <w:rFonts w:eastAsia="Bitstream Vera Sans" w:cs="Arial"/>
          <w:color w:val="7F007F"/>
        </w:rPr>
        <w:t>name</w:t>
      </w:r>
      <w:proofErr w:type="gramEnd"/>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bookmarkStart w:id="67" w:name="_GoBack"/>
      <w:bookmarkEnd w:id="67"/>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9B42A0" w:rsidRDefault="001C3C1C" w:rsidP="001C3C1C">
      <w:pPr>
        <w:autoSpaceDE w:val="0"/>
        <w:rPr>
          <w:rFonts w:eastAsia="Standard Symbols L" w:cs="Arial"/>
        </w:rPr>
      </w:pPr>
      <w:r w:rsidRPr="009B42A0">
        <w:rPr>
          <w:rFonts w:eastAsia="Standard Symbols L" w:cs="Arial"/>
        </w:rPr>
        <w:t>Unlocks an Instrument Manager.</w:t>
      </w:r>
    </w:p>
    <w:p w:rsidR="001C3C1C" w:rsidRPr="008A3FEA" w:rsidRDefault="001C3C1C" w:rsidP="001C3C1C">
      <w:pPr>
        <w:autoSpaceDE w:val="0"/>
        <w:rPr>
          <w:rFonts w:eastAsia="Standard Symbols L" w:cs="Arial"/>
          <w:color w:val="000000"/>
        </w:rPr>
      </w:pPr>
      <w:proofErr w:type="gramStart"/>
      <w:r w:rsidRPr="008A3FEA">
        <w:rPr>
          <w:rFonts w:eastAsia="Standard Symbols L" w:cs="Arial"/>
          <w:b/>
          <w:bCs/>
          <w:color w:val="7F0055"/>
        </w:rPr>
        <w:t>public</w:t>
      </w:r>
      <w:proofErr w:type="gramEnd"/>
      <w:r w:rsidRPr="008A3FEA">
        <w:rPr>
          <w:rFonts w:eastAsia="Standard Symbols L" w:cs="Arial"/>
          <w:color w:val="000000"/>
        </w:rPr>
        <w:t xml:space="preserve"> </w:t>
      </w:r>
      <w:proofErr w:type="spellStart"/>
      <w:r w:rsidRPr="008A3FEA">
        <w:rPr>
          <w:rFonts w:eastAsia="Standard Symbols L" w:cs="Arial"/>
          <w:b/>
          <w:bCs/>
          <w:color w:val="7F0055"/>
        </w:rPr>
        <w:t>int</w:t>
      </w:r>
      <w:proofErr w:type="spellEnd"/>
      <w:r w:rsidRPr="008A3FEA">
        <w:rPr>
          <w:rFonts w:eastAsia="Standard Symbols L" w:cs="Arial"/>
          <w:color w:val="000000"/>
        </w:rPr>
        <w:t xml:space="preserve"> </w:t>
      </w:r>
      <w:proofErr w:type="spellStart"/>
      <w:r w:rsidRPr="008A3FEA">
        <w:rPr>
          <w:rFonts w:eastAsia="Standard Symbols L" w:cs="Arial"/>
          <w:color w:val="000000"/>
        </w:rPr>
        <w:t>unlockInstrumentManager</w:t>
      </w:r>
      <w:proofErr w:type="spellEnd"/>
      <w:r w:rsidRPr="008A3FEA">
        <w:rPr>
          <w:rFonts w:eastAsia="Standard Symbols L" w:cs="Arial"/>
          <w:color w:val="000000"/>
        </w:rPr>
        <w:t xml:space="preserve">(String </w:t>
      </w:r>
      <w:proofErr w:type="spellStart"/>
      <w:r w:rsidRPr="008A3FEA">
        <w:rPr>
          <w:rFonts w:eastAsia="Standard Symbols L" w:cs="Arial"/>
          <w:color w:val="000000"/>
        </w:rPr>
        <w:t>sessionID</w:t>
      </w:r>
      <w:proofErr w:type="spellEnd"/>
      <w:r w:rsidRPr="008A3FEA">
        <w:rPr>
          <w:rFonts w:eastAsia="Standard Symbols L" w:cs="Arial"/>
          <w:color w:val="000000"/>
        </w:rPr>
        <w:t xml:space="preserve">, String </w:t>
      </w:r>
      <w:proofErr w:type="spellStart"/>
      <w:r w:rsidRPr="008A3FEA">
        <w:rPr>
          <w:rFonts w:eastAsia="Standard Symbols L" w:cs="Arial"/>
          <w:color w:val="000000"/>
        </w:rPr>
        <w:t>instrumentManagerID</w:t>
      </w:r>
      <w:proofErr w:type="spellEnd"/>
      <w:r w:rsidRPr="008A3FEA">
        <w:rPr>
          <w:rFonts w:eastAsia="Standard Symbols L" w:cs="Arial"/>
          <w:color w:val="000000"/>
        </w:rPr>
        <w: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unlockInstrumentManagerRequest</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"tns1:unlockInstrumentManager"</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unlockInstrumentManagerResponse</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i/>
          <w:iCs/>
          <w:color w:val="2A00FF"/>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"tns1:unlockInstrumentManagerResponse"</w:t>
      </w:r>
    </w:p>
    <w:p w:rsidR="001C3C1C" w:rsidRPr="008A3FEA" w:rsidRDefault="001C3C1C" w:rsidP="001C3C1C">
      <w:pPr>
        <w:autoSpaceDE w:val="0"/>
        <w:rPr>
          <w:rFonts w:eastAsia="Bitstream Vera Sans" w:cs="Arial"/>
          <w:color w:val="008080"/>
        </w:rPr>
      </w:pPr>
      <w:r w:rsidRPr="008A3FEA">
        <w:rPr>
          <w:rFonts w:eastAsia="Bitstream Vera Sans" w:cs="Arial"/>
        </w:rPr>
        <w:tab/>
      </w:r>
      <w:r w:rsidRPr="008A3FEA">
        <w:rPr>
          <w:rFonts w:eastAsia="Bitstream Vera Sans" w:cs="Arial"/>
        </w:rPr>
        <w:tab/>
      </w:r>
      <w:proofErr w:type="gramStart"/>
      <w:r w:rsidRPr="008A3FEA">
        <w:rPr>
          <w:rFonts w:eastAsia="Bitstream Vera Sans" w:cs="Arial"/>
          <w:color w:val="7F007F"/>
        </w:rPr>
        <w:t>name</w:t>
      </w:r>
      <w:proofErr w:type="gramEnd"/>
      <w:r w:rsidRPr="008A3FEA">
        <w:rPr>
          <w:rFonts w:eastAsia="Bitstream Vera Sans" w:cs="Arial"/>
          <w:color w:val="3C3C3C"/>
        </w:rPr>
        <w:t>=</w:t>
      </w:r>
      <w:r w:rsidRPr="008A3FEA">
        <w:rPr>
          <w:rFonts w:eastAsia="Bitstream Vera Sans" w:cs="Arial"/>
          <w:i/>
          <w:iCs/>
          <w:color w:val="2A00FF"/>
        </w:rPr>
        <w:t>"parameters"</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r w:rsidRPr="008A3FEA">
        <w:rPr>
          <w:rFonts w:eastAsia="Bitstream Vera Sans" w:cs="Arial"/>
          <w:color w:val="3F7F7F"/>
        </w:rPr>
        <w:t>wsdl</w:t>
      </w:r>
      <w:proofErr w:type="gramStart"/>
      <w:r w:rsidRPr="008A3FEA">
        <w:rPr>
          <w:rFonts w:eastAsia="Bitstream Vera Sans" w:cs="Arial"/>
          <w:color w:val="3F7F7F"/>
        </w:rPr>
        <w:t>:message</w:t>
      </w:r>
      <w:proofErr w:type="spellEnd"/>
      <w:proofErr w:type="gramEnd"/>
      <w:r w:rsidRPr="008A3FEA">
        <w:rPr>
          <w:rFonts w:eastAsia="Bitstream Vera Sans" w:cs="Arial"/>
          <w:color w:val="008080"/>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rPr>
      </w:pPr>
    </w:p>
    <w:p w:rsidR="001C3C1C" w:rsidRPr="009B42A0" w:rsidRDefault="001C3C1C" w:rsidP="001C3C1C">
      <w:pPr>
        <w:autoSpaceDE w:val="0"/>
        <w:rPr>
          <w:rFonts w:eastAsia="Bitstream Vera Sans" w:cs="Arial"/>
          <w:b/>
          <w:bCs/>
          <w:sz w:val="24"/>
          <w:szCs w:val="24"/>
        </w:rPr>
      </w:pPr>
      <w:r w:rsidRPr="009B42A0">
        <w:rPr>
          <w:rFonts w:eastAsia="Bitstream Vera Sans" w:cs="Arial"/>
          <w:b/>
          <w:bCs/>
          <w:sz w:val="24"/>
          <w:szCs w:val="24"/>
        </w:rPr>
        <w:t>Exception:</w:t>
      </w:r>
    </w:p>
    <w:p w:rsidR="001C3C1C" w:rsidRPr="009B42A0" w:rsidRDefault="001C3C1C" w:rsidP="001C3C1C">
      <w:pPr>
        <w:autoSpaceDE w:val="0"/>
        <w:rPr>
          <w:rFonts w:eastAsia="Bitstream Vera Sans" w:cs="Arial"/>
        </w:rPr>
      </w:pPr>
    </w:p>
    <w:p w:rsidR="001C3C1C" w:rsidRPr="009B42A0" w:rsidRDefault="001C3C1C" w:rsidP="001C3C1C">
      <w:pPr>
        <w:autoSpaceDE w:val="0"/>
        <w:rPr>
          <w:rFonts w:eastAsia="Standard Symbols L" w:cs="Arial"/>
          <w:sz w:val="24"/>
          <w:szCs w:val="24"/>
        </w:rPr>
      </w:pPr>
      <w:r w:rsidRPr="009B42A0">
        <w:rPr>
          <w:rFonts w:eastAsia="Standard Symbols L" w:cs="Arial"/>
          <w:sz w:val="24"/>
          <w:szCs w:val="24"/>
        </w:rPr>
        <w:t xml:space="preserve">Instrument Element error messages returned to a client. </w:t>
      </w:r>
    </w:p>
    <w:p w:rsidR="001C3C1C" w:rsidRPr="008A3FEA" w:rsidRDefault="001C3C1C" w:rsidP="001C3C1C">
      <w:pPr>
        <w:autoSpaceDE w:val="0"/>
        <w:rPr>
          <w:rFonts w:eastAsia="Standard Symbols L" w:cs="Arial"/>
          <w:color w:val="3F5FBF"/>
          <w:sz w:val="24"/>
          <w:szCs w:val="24"/>
        </w:rPr>
      </w:pPr>
    </w:p>
    <w:p w:rsidR="001C3C1C" w:rsidRPr="008A3FEA" w:rsidRDefault="001C3C1C" w:rsidP="001C3C1C">
      <w:pPr>
        <w:autoSpaceDE w:val="0"/>
        <w:rPr>
          <w:rFonts w:eastAsia="Bitstream Vera Sans" w:cs="Arial"/>
          <w:color w:val="008080"/>
        </w:rPr>
      </w:pPr>
      <w:r w:rsidRPr="008A3FEA">
        <w:rPr>
          <w:rFonts w:eastAsia="Bitstream Vera Sans" w:cs="Arial"/>
          <w:color w:val="008080"/>
        </w:rPr>
        <w:t>&lt;</w:t>
      </w:r>
      <w:proofErr w:type="spellStart"/>
      <w:proofErr w:type="gramStart"/>
      <w:r w:rsidRPr="008A3FEA">
        <w:rPr>
          <w:rFonts w:eastAsia="Bitstream Vera Sans" w:cs="Arial"/>
          <w:color w:val="3F7F7F"/>
        </w:rPr>
        <w:t>wsdl:message</w:t>
      </w:r>
      <w:proofErr w:type="spellEnd"/>
      <w:proofErr w:type="gramEnd"/>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w:t>
      </w:r>
      <w:proofErr w:type="spellStart"/>
      <w:r w:rsidRPr="008A3FEA">
        <w:rPr>
          <w:rFonts w:eastAsia="Bitstream Vera Sans" w:cs="Arial"/>
          <w:i/>
          <w:iCs/>
          <w:color w:val="2A00FF"/>
        </w:rPr>
        <w:t>InstrumentElementException</w:t>
      </w:r>
      <w:proofErr w:type="spellEnd"/>
      <w:r w:rsidRPr="008A3FEA">
        <w:rPr>
          <w:rFonts w:eastAsia="Bitstream Vera Sans" w:cs="Arial"/>
          <w:i/>
          <w:iCs/>
          <w:color w:val="2A00FF"/>
        </w:rPr>
        <w:t>"</w:t>
      </w:r>
      <w:r w:rsidRPr="008A3FEA">
        <w:rPr>
          <w:rFonts w:eastAsia="Bitstream Vera Sans" w:cs="Arial"/>
          <w:color w:val="008080"/>
        </w:rPr>
        <w:t>&gt;</w:t>
      </w:r>
    </w:p>
    <w:p w:rsidR="001C3C1C" w:rsidRPr="008A3FEA" w:rsidRDefault="001C3C1C" w:rsidP="001C3C1C">
      <w:pPr>
        <w:autoSpaceDE w:val="0"/>
        <w:rPr>
          <w:rFonts w:eastAsia="Bitstream Vera Sans" w:cs="Arial"/>
          <w:color w:val="008080"/>
        </w:rPr>
      </w:pPr>
      <w:r w:rsidRPr="008A3FEA">
        <w:rPr>
          <w:rFonts w:eastAsia="Bitstream Vera Sans" w:cs="Arial"/>
          <w:color w:val="3C3C3C"/>
        </w:rPr>
        <w:tab/>
      </w:r>
      <w:r w:rsidRPr="008A3FEA">
        <w:rPr>
          <w:rFonts w:eastAsia="Bitstream Vera Sans" w:cs="Arial"/>
          <w:color w:val="008080"/>
        </w:rPr>
        <w:t>&lt;</w:t>
      </w:r>
      <w:proofErr w:type="spellStart"/>
      <w:proofErr w:type="gramStart"/>
      <w:r w:rsidRPr="008A3FEA">
        <w:rPr>
          <w:rFonts w:eastAsia="Bitstream Vera Sans" w:cs="Arial"/>
          <w:color w:val="3F7F7F"/>
        </w:rPr>
        <w:t>wsdl:part</w:t>
      </w:r>
      <w:proofErr w:type="spellEnd"/>
      <w:proofErr w:type="gramEnd"/>
      <w:r w:rsidRPr="008A3FEA">
        <w:rPr>
          <w:rFonts w:eastAsia="Bitstream Vera Sans" w:cs="Arial"/>
        </w:rPr>
        <w:t xml:space="preserve"> </w:t>
      </w:r>
      <w:r w:rsidRPr="008A3FEA">
        <w:rPr>
          <w:rFonts w:eastAsia="Bitstream Vera Sans" w:cs="Arial"/>
          <w:color w:val="7F007F"/>
        </w:rPr>
        <w:t>element</w:t>
      </w:r>
      <w:r w:rsidRPr="008A3FEA">
        <w:rPr>
          <w:rFonts w:eastAsia="Bitstream Vera Sans" w:cs="Arial"/>
          <w:color w:val="3C3C3C"/>
        </w:rPr>
        <w:t>=</w:t>
      </w:r>
      <w:r w:rsidRPr="008A3FEA">
        <w:rPr>
          <w:rFonts w:eastAsia="Bitstream Vera Sans" w:cs="Arial"/>
          <w:i/>
          <w:iCs/>
          <w:color w:val="2A00FF"/>
        </w:rPr>
        <w:t>"tns1:fault"</w:t>
      </w:r>
      <w:r w:rsidRPr="008A3FEA">
        <w:rPr>
          <w:rFonts w:eastAsia="Bitstream Vera Sans" w:cs="Arial"/>
        </w:rPr>
        <w:t xml:space="preserve"> </w:t>
      </w:r>
      <w:r w:rsidRPr="008A3FEA">
        <w:rPr>
          <w:rFonts w:eastAsia="Bitstream Vera Sans" w:cs="Arial"/>
          <w:color w:val="7F007F"/>
        </w:rPr>
        <w:t>name</w:t>
      </w:r>
      <w:r w:rsidRPr="008A3FEA">
        <w:rPr>
          <w:rFonts w:eastAsia="Bitstream Vera Sans" w:cs="Arial"/>
          <w:color w:val="3C3C3C"/>
        </w:rPr>
        <w:t>=</w:t>
      </w:r>
      <w:r w:rsidRPr="008A3FEA">
        <w:rPr>
          <w:rFonts w:eastAsia="Bitstream Vera Sans" w:cs="Arial"/>
          <w:i/>
          <w:iCs/>
          <w:color w:val="2A00FF"/>
        </w:rPr>
        <w:t>"fault"</w:t>
      </w:r>
      <w:r w:rsidRPr="008A3FEA">
        <w:rPr>
          <w:rFonts w:eastAsia="Bitstream Vera Sans" w:cs="Arial"/>
        </w:rPr>
        <w:t xml:space="preserve"> </w:t>
      </w:r>
      <w:r w:rsidRPr="008A3FEA">
        <w:rPr>
          <w:rFonts w:eastAsia="Bitstream Vera Sans" w:cs="Arial"/>
          <w:color w:val="008080"/>
        </w:rPr>
        <w:t>/&gt;</w:t>
      </w:r>
    </w:p>
    <w:p w:rsidR="001C3C1C" w:rsidRPr="008A3FEA" w:rsidRDefault="001C3C1C" w:rsidP="001C3C1C">
      <w:pPr>
        <w:autoSpaceDE w:val="0"/>
        <w:rPr>
          <w:rFonts w:cs="Arial"/>
        </w:rPr>
      </w:pPr>
      <w:r w:rsidRPr="009B42A0">
        <w:rPr>
          <w:rFonts w:eastAsia="Bitstream Vera Sans" w:cs="Arial"/>
          <w:color w:val="008080"/>
        </w:rPr>
        <w:t>&lt;/</w:t>
      </w:r>
      <w:proofErr w:type="spellStart"/>
      <w:r w:rsidRPr="009B42A0">
        <w:rPr>
          <w:rFonts w:eastAsia="Bitstream Vera Sans" w:cs="Arial"/>
          <w:color w:val="008080"/>
        </w:rPr>
        <w:t>wsdl</w:t>
      </w:r>
      <w:proofErr w:type="gramStart"/>
      <w:r w:rsidRPr="009B42A0">
        <w:rPr>
          <w:rFonts w:eastAsia="Bitstream Vera Sans" w:cs="Arial"/>
          <w:color w:val="008080"/>
        </w:rPr>
        <w:t>:message</w:t>
      </w:r>
      <w:proofErr w:type="spellEnd"/>
      <w:proofErr w:type="gramEnd"/>
      <w:r w:rsidRPr="009B42A0">
        <w:rPr>
          <w:rFonts w:eastAsia="Bitstream Vera Sans" w:cs="Arial"/>
          <w:color w:val="008080"/>
        </w:rPr>
        <w:t>&gt;</w:t>
      </w:r>
    </w:p>
    <w:p w:rsidR="001C3C1C" w:rsidRPr="008A3FEA" w:rsidRDefault="001C3C1C" w:rsidP="001C3C1C">
      <w:pPr>
        <w:pStyle w:val="Heading1"/>
        <w:numPr>
          <w:ilvl w:val="0"/>
          <w:numId w:val="0"/>
        </w:numPr>
        <w:rPr>
          <w:rFonts w:cs="Arial"/>
        </w:rPr>
      </w:pPr>
    </w:p>
    <w:p w:rsidR="001C3C1C" w:rsidRPr="008A3FEA" w:rsidRDefault="001C3C1C" w:rsidP="001C3C1C">
      <w:pPr>
        <w:pStyle w:val="Heading2"/>
        <w:widowControl w:val="0"/>
        <w:numPr>
          <w:ilvl w:val="1"/>
          <w:numId w:val="15"/>
          <w:numberingChange w:id="68" w:author="Roberto Pugliese" w:date="2011-06-07T16:22:00Z" w:original=""/>
        </w:numPr>
        <w:suppressAutoHyphens/>
        <w:spacing w:after="120"/>
        <w:rPr>
          <w:rFonts w:cs="Arial"/>
        </w:rPr>
      </w:pPr>
      <w:bookmarkStart w:id="69" w:name="_Toc294000461"/>
      <w:r w:rsidRPr="008A3FEA">
        <w:rPr>
          <w:rFonts w:cs="Arial"/>
        </w:rPr>
        <w:t>Instrument Manager DTD</w:t>
      </w:r>
      <w:bookmarkEnd w:id="69"/>
    </w:p>
    <w:p w:rsidR="001C3C1C" w:rsidRPr="008A3FEA" w:rsidRDefault="001C3C1C" w:rsidP="001C3C1C">
      <w:pPr>
        <w:autoSpaceDE w:val="0"/>
        <w:rPr>
          <w:rFont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proofErr w:type="spellStart"/>
      <w:r w:rsidRPr="008A3FEA">
        <w:rPr>
          <w:rFonts w:eastAsia="Bitstream Vera Sans" w:cs="Arial"/>
          <w:color w:val="BF5F5F"/>
        </w:rPr>
        <w:t>instrumentManager</w:t>
      </w:r>
      <w:proofErr w:type="spellEnd"/>
      <w:r w:rsidRPr="008A3FEA">
        <w:rPr>
          <w:rFonts w:eastAsia="Bitstream Vera Sans" w:cs="Arial"/>
        </w:rPr>
        <w:t xml:space="preserve"> (</w:t>
      </w:r>
      <w:proofErr w:type="spellStart"/>
      <w:r w:rsidRPr="008A3FEA">
        <w:rPr>
          <w:rFonts w:eastAsia="Bitstream Vera Sans" w:cs="Arial"/>
          <w:color w:val="BF5F5F"/>
        </w:rPr>
        <w:t>stateMachine</w:t>
      </w:r>
      <w:r w:rsidRPr="008A3FEA">
        <w:rPr>
          <w:rFonts w:eastAsia="Bitstream Vera Sans" w:cs="Arial"/>
          <w:color w:val="800000"/>
        </w:rPr>
        <w:t>,</w:t>
      </w:r>
      <w:r w:rsidRPr="008A3FEA">
        <w:rPr>
          <w:rFonts w:eastAsia="Bitstream Vera Sans" w:cs="Arial"/>
          <w:color w:val="BF5F5F"/>
        </w:rPr>
        <w:t>attribute</w:t>
      </w:r>
      <w:proofErr w:type="spellEnd"/>
      <w:r w:rsidRPr="008A3FEA">
        <w:rPr>
          <w:rFonts w:eastAsia="Bitstream Vera Sans" w:cs="Arial"/>
          <w:color w:val="800000"/>
        </w:rPr>
        <w:t>*,</w:t>
      </w:r>
      <w:r w:rsidRPr="008A3FEA">
        <w:rPr>
          <w:rFonts w:eastAsia="Bitstream Vera Sans" w:cs="Arial"/>
          <w:color w:val="BF5F5F"/>
        </w:rPr>
        <w:t>parameter</w:t>
      </w:r>
      <w:r w:rsidRPr="008A3FEA">
        <w:rPr>
          <w:rFonts w:eastAsia="Bitstream Vera Sans" w:cs="Arial"/>
          <w:color w:val="800000"/>
        </w:rPr>
        <w:t>*,</w:t>
      </w:r>
      <w:r w:rsidRPr="008A3FEA">
        <w:rPr>
          <w:rFonts w:eastAsia="Bitstream Vera Sans" w:cs="Arial"/>
          <w:color w:val="BF5F5F"/>
        </w:rPr>
        <w:t>command</w:t>
      </w:r>
      <w:r w:rsidRPr="008A3FEA">
        <w:rPr>
          <w:rFonts w:eastAsia="Bitstream Vera Sans" w:cs="Arial"/>
          <w:color w:val="800000"/>
        </w:rPr>
        <w:t>*</w:t>
      </w:r>
      <w:r w:rsidRPr="008A3FEA">
        <w:rPr>
          <w:rFonts w:eastAsia="Bitstream Vera Sans" w:cs="Arial"/>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r w:rsidRPr="008A3FEA">
        <w:rPr>
          <w:rFonts w:eastAsia="Bitstream Vera Sans" w:cs="Arial"/>
          <w:color w:val="BF5F5F"/>
        </w:rPr>
        <w:t>attribute</w:t>
      </w:r>
      <w:r w:rsidRPr="008A3FEA">
        <w:rPr>
          <w:rFonts w:eastAsia="Bitstream Vera Sans" w:cs="Arial"/>
        </w:rPr>
        <w:t xml:space="preserve"> ((</w:t>
      </w:r>
      <w:r w:rsidRPr="008A3FEA">
        <w:rPr>
          <w:rFonts w:eastAsia="Bitstream Vera Sans" w:cs="Arial"/>
          <w:color w:val="BF5F5F"/>
        </w:rPr>
        <w:t>booleanValue</w:t>
      </w:r>
      <w:r w:rsidRPr="008A3FEA">
        <w:rPr>
          <w:rFonts w:eastAsia="Bitstream Vera Sans" w:cs="Arial"/>
          <w:color w:val="800000"/>
        </w:rPr>
        <w:t>|</w:t>
      </w:r>
      <w:r w:rsidRPr="008A3FEA">
        <w:rPr>
          <w:rFonts w:eastAsia="Bitstream Vera Sans" w:cs="Arial"/>
          <w:color w:val="BF5F5F"/>
        </w:rPr>
        <w:t>stringValue</w:t>
      </w:r>
      <w:r w:rsidRPr="008A3FEA">
        <w:rPr>
          <w:rFonts w:eastAsia="Bitstream Vera Sans" w:cs="Arial"/>
          <w:color w:val="800000"/>
        </w:rPr>
        <w:t>|</w:t>
      </w:r>
      <w:r w:rsidRPr="008A3FEA">
        <w:rPr>
          <w:rFonts w:eastAsia="Bitstream Vera Sans" w:cs="Arial"/>
          <w:color w:val="BF5F5F"/>
        </w:rPr>
        <w:t>shortValue</w:t>
      </w:r>
      <w:r w:rsidRPr="008A3FEA">
        <w:rPr>
          <w:rFonts w:eastAsia="Bitstream Vera Sans" w:cs="Arial"/>
          <w:color w:val="800000"/>
        </w:rPr>
        <w:t>|</w:t>
      </w:r>
      <w:r w:rsidRPr="008A3FEA">
        <w:rPr>
          <w:rFonts w:eastAsia="Bitstream Vera Sans" w:cs="Arial"/>
          <w:color w:val="BF5F5F"/>
        </w:rPr>
        <w:t>intValue</w:t>
      </w:r>
      <w:r w:rsidRPr="008A3FEA">
        <w:rPr>
          <w:rFonts w:eastAsia="Bitstream Vera Sans" w:cs="Arial"/>
          <w:color w:val="800000"/>
        </w:rPr>
        <w:t>|</w:t>
      </w:r>
      <w:r w:rsidRPr="008A3FEA">
        <w:rPr>
          <w:rFonts w:eastAsia="Bitstream Vera Sans" w:cs="Arial"/>
          <w:color w:val="BF5F5F"/>
        </w:rPr>
        <w:t>longValue</w:t>
      </w:r>
      <w:r w:rsidRPr="008A3FEA">
        <w:rPr>
          <w:rFonts w:eastAsia="Bitstream Vera Sans" w:cs="Arial"/>
          <w:color w:val="800000"/>
        </w:rPr>
        <w:t>|</w:t>
      </w:r>
      <w:r w:rsidRPr="008A3FEA">
        <w:rPr>
          <w:rFonts w:eastAsia="Bitstream Vera Sans" w:cs="Arial"/>
          <w:color w:val="BF5F5F"/>
        </w:rPr>
        <w:t>floatValue</w:t>
      </w:r>
      <w:r w:rsidRPr="008A3FEA">
        <w:rPr>
          <w:rFonts w:eastAsia="Bitstream Vera Sans" w:cs="Arial"/>
          <w:color w:val="800000"/>
        </w:rPr>
        <w:t>|</w:t>
      </w:r>
      <w:r w:rsidRPr="008A3FEA">
        <w:rPr>
          <w:rFonts w:eastAsia="Bitstream Vera Sans" w:cs="Arial"/>
          <w:color w:val="BF5F5F"/>
        </w:rPr>
        <w:t>doubleValue</w:t>
      </w:r>
      <w:r w:rsidRPr="008A3FEA">
        <w:rPr>
          <w:rFonts w:eastAsia="Bitstream Vera Sans" w:cs="Arial"/>
          <w:color w:val="800000"/>
        </w:rPr>
        <w:t>|</w:t>
      </w:r>
      <w:r w:rsidRPr="008A3FEA">
        <w:rPr>
          <w:rFonts w:eastAsia="Bitstream Vera Sans" w:cs="Arial"/>
          <w:color w:val="BF5F5F"/>
        </w:rPr>
        <w:t>calendarValue</w:t>
      </w:r>
      <w:r w:rsidRPr="008A3FEA">
        <w:rPr>
          <w:rFonts w:eastAsia="Bitstream Vera Sans" w:cs="Arial"/>
          <w:color w:val="800000"/>
        </w:rPr>
        <w:t>|</w:t>
      </w:r>
      <w:r w:rsidRPr="008A3FEA">
        <w:rPr>
          <w:rFonts w:eastAsia="Bitstream Vera Sans" w:cs="Arial"/>
          <w:color w:val="BF5F5F"/>
        </w:rPr>
        <w:t>vectorValue</w:t>
      </w:r>
      <w:r w:rsidRPr="008A3FEA">
        <w:rPr>
          <w:rFonts w:eastAsia="Bitstream Vera Sans" w:cs="Arial"/>
          <w:color w:val="800000"/>
        </w:rPr>
        <w:t>|</w:t>
      </w:r>
      <w:r w:rsidRPr="008A3FEA">
        <w:rPr>
          <w:rFonts w:eastAsia="Bitstream Vera Sans" w:cs="Arial"/>
          <w:color w:val="BF5F5F"/>
        </w:rPr>
        <w:t>enumerationValue</w:t>
      </w:r>
      <w:r w:rsidRPr="008A3FEA">
        <w:rPr>
          <w:rFonts w:eastAsia="Bitstream Vera Sans" w:cs="Arial"/>
        </w:rPr>
        <w:t>)</w:t>
      </w:r>
      <w:r w:rsidRPr="008A3FEA">
        <w:rPr>
          <w:rFonts w:eastAsia="Bitstream Vera Sans" w:cs="Arial"/>
          <w:color w:val="800000"/>
        </w:rPr>
        <w:t>,</w:t>
      </w:r>
      <w:r w:rsidRPr="008A3FEA">
        <w:rPr>
          <w:rFonts w:eastAsia="Bitstream Vera Sans" w:cs="Arial"/>
          <w:color w:val="BF5F5F"/>
        </w:rPr>
        <w:t>cachingPolicy</w:t>
      </w:r>
      <w:r w:rsidRPr="008A3FEA">
        <w:rPr>
          <w:rFonts w:eastAsia="Bitstream Vera Sans" w:cs="Arial"/>
        </w:rPr>
        <w:t xml:space="preserve">) </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r w:rsidRPr="008A3FEA">
        <w:rPr>
          <w:rFonts w:eastAsia="Bitstream Vera Sans" w:cs="Arial"/>
          <w:color w:val="BF5F5F"/>
        </w:rPr>
        <w:t>parameter</w:t>
      </w:r>
      <w:r w:rsidRPr="008A3FEA">
        <w:rPr>
          <w:rFonts w:eastAsia="Bitstream Vera Sans" w:cs="Arial"/>
        </w:rPr>
        <w:t xml:space="preserve"> ((</w:t>
      </w:r>
      <w:r w:rsidRPr="008A3FEA">
        <w:rPr>
          <w:rFonts w:eastAsia="Bitstream Vera Sans" w:cs="Arial"/>
          <w:color w:val="BF5F5F"/>
        </w:rPr>
        <w:t>booleanValue</w:t>
      </w:r>
      <w:r w:rsidRPr="008A3FEA">
        <w:rPr>
          <w:rFonts w:eastAsia="Bitstream Vera Sans" w:cs="Arial"/>
          <w:color w:val="800000"/>
        </w:rPr>
        <w:t>|</w:t>
      </w:r>
      <w:r w:rsidRPr="008A3FEA">
        <w:rPr>
          <w:rFonts w:eastAsia="Bitstream Vera Sans" w:cs="Arial"/>
          <w:color w:val="BF5F5F"/>
        </w:rPr>
        <w:t>stringValue</w:t>
      </w:r>
      <w:r w:rsidRPr="008A3FEA">
        <w:rPr>
          <w:rFonts w:eastAsia="Bitstream Vera Sans" w:cs="Arial"/>
          <w:color w:val="800000"/>
        </w:rPr>
        <w:t>|</w:t>
      </w:r>
      <w:r w:rsidRPr="008A3FEA">
        <w:rPr>
          <w:rFonts w:eastAsia="Bitstream Vera Sans" w:cs="Arial"/>
          <w:color w:val="BF5F5F"/>
        </w:rPr>
        <w:t>shortValue</w:t>
      </w:r>
      <w:r w:rsidRPr="008A3FEA">
        <w:rPr>
          <w:rFonts w:eastAsia="Bitstream Vera Sans" w:cs="Arial"/>
          <w:color w:val="800000"/>
        </w:rPr>
        <w:t>|</w:t>
      </w:r>
      <w:r w:rsidRPr="008A3FEA">
        <w:rPr>
          <w:rFonts w:eastAsia="Bitstream Vera Sans" w:cs="Arial"/>
          <w:color w:val="BF5F5F"/>
        </w:rPr>
        <w:t>intValue</w:t>
      </w:r>
      <w:r w:rsidRPr="008A3FEA">
        <w:rPr>
          <w:rFonts w:eastAsia="Bitstream Vera Sans" w:cs="Arial"/>
          <w:color w:val="800000"/>
        </w:rPr>
        <w:t>|</w:t>
      </w:r>
      <w:r w:rsidRPr="008A3FEA">
        <w:rPr>
          <w:rFonts w:eastAsia="Bitstream Vera Sans" w:cs="Arial"/>
          <w:color w:val="BF5F5F"/>
        </w:rPr>
        <w:t>longValue</w:t>
      </w:r>
      <w:r w:rsidRPr="008A3FEA">
        <w:rPr>
          <w:rFonts w:eastAsia="Bitstream Vera Sans" w:cs="Arial"/>
          <w:color w:val="800000"/>
        </w:rPr>
        <w:t>|</w:t>
      </w:r>
      <w:r w:rsidRPr="008A3FEA">
        <w:rPr>
          <w:rFonts w:eastAsia="Bitstream Vera Sans" w:cs="Arial"/>
          <w:color w:val="BF5F5F"/>
        </w:rPr>
        <w:t>floatValue</w:t>
      </w:r>
      <w:r w:rsidRPr="008A3FEA">
        <w:rPr>
          <w:rFonts w:eastAsia="Bitstream Vera Sans" w:cs="Arial"/>
          <w:color w:val="800000"/>
        </w:rPr>
        <w:t>|</w:t>
      </w:r>
      <w:r w:rsidRPr="008A3FEA">
        <w:rPr>
          <w:rFonts w:eastAsia="Bitstream Vera Sans" w:cs="Arial"/>
          <w:color w:val="BF5F5F"/>
        </w:rPr>
        <w:t>doubleValue</w:t>
      </w:r>
      <w:r w:rsidRPr="008A3FEA">
        <w:rPr>
          <w:rFonts w:eastAsia="Bitstream Vera Sans" w:cs="Arial"/>
          <w:color w:val="800000"/>
        </w:rPr>
        <w:t>|</w:t>
      </w:r>
      <w:r w:rsidRPr="008A3FEA">
        <w:rPr>
          <w:rFonts w:eastAsia="Bitstream Vera Sans" w:cs="Arial"/>
          <w:color w:val="BF5F5F"/>
        </w:rPr>
        <w:t>calendarValue</w:t>
      </w:r>
      <w:r w:rsidRPr="008A3FEA">
        <w:rPr>
          <w:rFonts w:eastAsia="Bitstream Vera Sans" w:cs="Arial"/>
          <w:color w:val="800000"/>
        </w:rPr>
        <w:t>|</w:t>
      </w:r>
      <w:r w:rsidRPr="008A3FEA">
        <w:rPr>
          <w:rFonts w:eastAsia="Bitstream Vera Sans" w:cs="Arial"/>
          <w:color w:val="BF5F5F"/>
        </w:rPr>
        <w:t>vectorValue</w:t>
      </w:r>
      <w:r w:rsidRPr="008A3FEA">
        <w:rPr>
          <w:rFonts w:eastAsia="Bitstream Vera Sans" w:cs="Arial"/>
          <w:color w:val="800000"/>
        </w:rPr>
        <w:t>|</w:t>
      </w:r>
      <w:r w:rsidRPr="008A3FEA">
        <w:rPr>
          <w:rFonts w:eastAsia="Bitstream Vera Sans" w:cs="Arial"/>
          <w:color w:val="BF5F5F"/>
        </w:rPr>
        <w:t>enumerationValue</w:t>
      </w:r>
      <w:r w:rsidRPr="008A3FEA">
        <w:rPr>
          <w:rFonts w:eastAsia="Bitstream Vera Sans" w:cs="Arial"/>
        </w:rPr>
        <w:t>)</w:t>
      </w:r>
      <w:r w:rsidRPr="008A3FEA">
        <w:rPr>
          <w:rFonts w:eastAsia="Bitstream Vera Sans" w:cs="Arial"/>
          <w:color w:val="800000"/>
        </w:rPr>
        <w:t>,</w:t>
      </w:r>
      <w:r w:rsidRPr="008A3FEA">
        <w:rPr>
          <w:rFonts w:eastAsia="Bitstream Vera Sans" w:cs="Arial"/>
          <w:color w:val="BF5F5F"/>
        </w:rPr>
        <w:t>cachingPolicy</w:t>
      </w:r>
      <w:r w:rsidRPr="008A3FEA">
        <w:rPr>
          <w:rFonts w:eastAsia="Bitstream Vera Sans" w:cs="Arial"/>
        </w:rPr>
        <w:t xml:space="preserve">) </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proofErr w:type="spellStart"/>
      <w:r w:rsidRPr="008A3FEA">
        <w:rPr>
          <w:rFonts w:eastAsia="Bitstream Vera Sans" w:cs="Arial"/>
          <w:color w:val="BF5F5F"/>
        </w:rPr>
        <w:t>commandParameter</w:t>
      </w:r>
      <w:proofErr w:type="spellEnd"/>
      <w:r w:rsidRPr="008A3FEA">
        <w:rPr>
          <w:rFonts w:eastAsia="Bitstream Vera Sans" w:cs="Arial"/>
        </w:rPr>
        <w:t xml:space="preserve"> (</w:t>
      </w:r>
      <w:r w:rsidRPr="008A3FEA">
        <w:rPr>
          <w:rFonts w:eastAsia="Bitstream Vera Sans" w:cs="Arial"/>
          <w:color w:val="BF5F5F"/>
        </w:rPr>
        <w:t>booleanValue</w:t>
      </w:r>
      <w:r w:rsidRPr="008A3FEA">
        <w:rPr>
          <w:rFonts w:eastAsia="Bitstream Vera Sans" w:cs="Arial"/>
          <w:color w:val="800000"/>
        </w:rPr>
        <w:t>|</w:t>
      </w:r>
      <w:r w:rsidRPr="008A3FEA">
        <w:rPr>
          <w:rFonts w:eastAsia="Bitstream Vera Sans" w:cs="Arial"/>
          <w:color w:val="BF5F5F"/>
        </w:rPr>
        <w:t>stringValue</w:t>
      </w:r>
      <w:r w:rsidRPr="008A3FEA">
        <w:rPr>
          <w:rFonts w:eastAsia="Bitstream Vera Sans" w:cs="Arial"/>
          <w:color w:val="800000"/>
        </w:rPr>
        <w:t>|</w:t>
      </w:r>
      <w:r w:rsidRPr="008A3FEA">
        <w:rPr>
          <w:rFonts w:eastAsia="Bitstream Vera Sans" w:cs="Arial"/>
          <w:color w:val="BF5F5F"/>
        </w:rPr>
        <w:t>shortValue</w:t>
      </w:r>
      <w:r w:rsidRPr="008A3FEA">
        <w:rPr>
          <w:rFonts w:eastAsia="Bitstream Vera Sans" w:cs="Arial"/>
          <w:color w:val="800000"/>
        </w:rPr>
        <w:t>|</w:t>
      </w:r>
      <w:r w:rsidRPr="008A3FEA">
        <w:rPr>
          <w:rFonts w:eastAsia="Bitstream Vera Sans" w:cs="Arial"/>
          <w:color w:val="BF5F5F"/>
        </w:rPr>
        <w:t>intValue</w:t>
      </w:r>
      <w:r w:rsidRPr="008A3FEA">
        <w:rPr>
          <w:rFonts w:eastAsia="Bitstream Vera Sans" w:cs="Arial"/>
          <w:color w:val="800000"/>
        </w:rPr>
        <w:t>|</w:t>
      </w:r>
      <w:r w:rsidRPr="008A3FEA">
        <w:rPr>
          <w:rFonts w:eastAsia="Bitstream Vera Sans" w:cs="Arial"/>
          <w:color w:val="BF5F5F"/>
        </w:rPr>
        <w:t>longValue</w:t>
      </w:r>
      <w:r w:rsidRPr="008A3FEA">
        <w:rPr>
          <w:rFonts w:eastAsia="Bitstream Vera Sans" w:cs="Arial"/>
          <w:color w:val="800000"/>
        </w:rPr>
        <w:t>|</w:t>
      </w:r>
      <w:r w:rsidRPr="008A3FEA">
        <w:rPr>
          <w:rFonts w:eastAsia="Bitstream Vera Sans" w:cs="Arial"/>
          <w:color w:val="BF5F5F"/>
        </w:rPr>
        <w:t>floatValue</w:t>
      </w:r>
      <w:r w:rsidRPr="008A3FEA">
        <w:rPr>
          <w:rFonts w:eastAsia="Bitstream Vera Sans" w:cs="Arial"/>
          <w:color w:val="800000"/>
        </w:rPr>
        <w:t>|</w:t>
      </w:r>
      <w:r w:rsidRPr="008A3FEA">
        <w:rPr>
          <w:rFonts w:eastAsia="Bitstream Vera Sans" w:cs="Arial"/>
          <w:color w:val="BF5F5F"/>
        </w:rPr>
        <w:t>doubleValue</w:t>
      </w:r>
      <w:r w:rsidRPr="008A3FEA">
        <w:rPr>
          <w:rFonts w:eastAsia="Bitstream Vera Sans" w:cs="Arial"/>
          <w:color w:val="800000"/>
        </w:rPr>
        <w:t>|</w:t>
      </w:r>
      <w:r w:rsidRPr="008A3FEA">
        <w:rPr>
          <w:rFonts w:eastAsia="Bitstream Vera Sans" w:cs="Arial"/>
          <w:color w:val="BF5F5F"/>
        </w:rPr>
        <w:t>calendarValue</w:t>
      </w:r>
      <w:r w:rsidRPr="008A3FEA">
        <w:rPr>
          <w:rFonts w:eastAsia="Bitstream Vera Sans" w:cs="Arial"/>
          <w:color w:val="800000"/>
        </w:rPr>
        <w:t>|</w:t>
      </w:r>
      <w:r w:rsidRPr="008A3FEA">
        <w:rPr>
          <w:rFonts w:eastAsia="Bitstream Vera Sans" w:cs="Arial"/>
          <w:color w:val="BF5F5F"/>
        </w:rPr>
        <w:t>vectorValue</w:t>
      </w:r>
      <w:r w:rsidRPr="008A3FEA">
        <w:rPr>
          <w:rFonts w:eastAsia="Bitstream Vera Sans" w:cs="Arial"/>
          <w:color w:val="800000"/>
        </w:rPr>
        <w:t>|</w:t>
      </w:r>
      <w:r w:rsidRPr="008A3FEA">
        <w:rPr>
          <w:rFonts w:eastAsia="Bitstream Vera Sans" w:cs="Arial"/>
          <w:color w:val="BF5F5F"/>
        </w:rPr>
        <w:t>enumerationValue</w:t>
      </w:r>
      <w:r w:rsidRPr="008A3FEA">
        <w:rPr>
          <w:rFonts w:eastAsia="Bitstream Vera Sans" w:cs="Arial"/>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r w:rsidRPr="008A3FEA">
        <w:rPr>
          <w:rFonts w:eastAsia="Bitstream Vera Sans" w:cs="Arial"/>
          <w:color w:val="BF5F5F"/>
        </w:rPr>
        <w:t>command</w:t>
      </w:r>
      <w:r w:rsidRPr="008A3FEA">
        <w:rPr>
          <w:rFonts w:eastAsia="Bitstream Vera Sans" w:cs="Arial"/>
        </w:rPr>
        <w:t xml:space="preserve"> (</w:t>
      </w:r>
      <w:proofErr w:type="spellStart"/>
      <w:r w:rsidRPr="008A3FEA">
        <w:rPr>
          <w:rFonts w:eastAsia="Bitstream Vera Sans" w:cs="Arial"/>
          <w:color w:val="BF5F5F"/>
        </w:rPr>
        <w:t>commandParameter</w:t>
      </w:r>
      <w:proofErr w:type="spellEnd"/>
      <w:r w:rsidRPr="008A3FEA">
        <w:rPr>
          <w:rFonts w:eastAsia="Bitstream Vera Sans" w:cs="Arial"/>
          <w:color w:val="800000"/>
        </w:rPr>
        <w:t>*</w:t>
      </w:r>
      <w:r w:rsidRPr="008A3FEA">
        <w:rPr>
          <w:rFonts w:eastAsia="Bitstream Vera Sans" w:cs="Arial"/>
        </w:rPr>
        <w:t xml:space="preserve">) </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proofErr w:type="spellStart"/>
      <w:r w:rsidRPr="008A3FEA">
        <w:rPr>
          <w:rFonts w:eastAsia="Bitstream Vera Sans" w:cs="Arial"/>
          <w:color w:val="BF5F5F"/>
        </w:rPr>
        <w:t>cachingPolicy</w:t>
      </w:r>
      <w:proofErr w:type="spellEnd"/>
      <w:r w:rsidRPr="008A3FEA">
        <w:rPr>
          <w:rFonts w:eastAsia="Bitstream Vera Sans" w:cs="Arial"/>
        </w:rPr>
        <w:t xml:space="preserve"> (</w:t>
      </w:r>
      <w:proofErr w:type="spellStart"/>
      <w:r w:rsidRPr="008A3FEA">
        <w:rPr>
          <w:rFonts w:eastAsia="Bitstream Vera Sans" w:cs="Arial"/>
          <w:color w:val="BF5F5F"/>
        </w:rPr>
        <w:t>direct</w:t>
      </w:r>
      <w:r w:rsidRPr="008A3FEA">
        <w:rPr>
          <w:rFonts w:eastAsia="Bitstream Vera Sans" w:cs="Arial"/>
          <w:color w:val="800000"/>
        </w:rPr>
        <w:t>|</w:t>
      </w:r>
      <w:r w:rsidRPr="008A3FEA">
        <w:rPr>
          <w:rFonts w:eastAsia="Bitstream Vera Sans" w:cs="Arial"/>
          <w:color w:val="BF5F5F"/>
        </w:rPr>
        <w:t>polling</w:t>
      </w:r>
      <w:r w:rsidRPr="008A3FEA">
        <w:rPr>
          <w:rFonts w:eastAsia="Bitstream Vera Sans" w:cs="Arial"/>
          <w:color w:val="800000"/>
        </w:rPr>
        <w:t>|</w:t>
      </w:r>
      <w:r w:rsidRPr="008A3FEA">
        <w:rPr>
          <w:rFonts w:eastAsia="Bitstream Vera Sans" w:cs="Arial"/>
          <w:color w:val="BF5F5F"/>
        </w:rPr>
        <w:t>user</w:t>
      </w:r>
      <w:proofErr w:type="spellEnd"/>
      <w:r w:rsidRPr="008A3FEA">
        <w:rPr>
          <w:rFonts w:eastAsia="Bitstream Vera Sans" w:cs="Arial"/>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r w:rsidRPr="008A3FEA">
        <w:rPr>
          <w:rFonts w:eastAsia="Bitstream Vera Sans" w:cs="Arial"/>
          <w:color w:val="BF5F5F"/>
        </w:rPr>
        <w:t>direct</w:t>
      </w:r>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r w:rsidRPr="008A3FEA">
        <w:rPr>
          <w:rFonts w:eastAsia="Bitstream Vera Sans" w:cs="Arial"/>
          <w:color w:val="BF5F5F"/>
        </w:rPr>
        <w:t>polling</w:t>
      </w:r>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r w:rsidRPr="008A3FEA">
        <w:rPr>
          <w:rFonts w:eastAsia="Bitstream Vera Sans" w:cs="Arial"/>
          <w:color w:val="BF5F5F"/>
        </w:rPr>
        <w:t>user</w:t>
      </w:r>
      <w:r w:rsidRPr="008A3FEA">
        <w:rPr>
          <w:rFonts w:eastAsia="Bitstream Vera Sans" w:cs="Arial"/>
        </w:rPr>
        <w:t xml:space="preserve"> </w:t>
      </w:r>
      <w:r w:rsidRPr="008A3FEA">
        <w:rPr>
          <w:rFonts w:eastAsia="Bitstream Vera Sans" w:cs="Arial"/>
          <w:color w:val="BF5F5F"/>
        </w:rPr>
        <w:t>(#PCDATA)</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proofErr w:type="spellStart"/>
      <w:r w:rsidRPr="008A3FEA">
        <w:rPr>
          <w:rFonts w:eastAsia="Bitstream Vera Sans" w:cs="Arial"/>
          <w:color w:val="BF5F5F"/>
        </w:rPr>
        <w:t>booleanValue</w:t>
      </w:r>
      <w:proofErr w:type="spellEnd"/>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proofErr w:type="spellStart"/>
      <w:r w:rsidRPr="008A3FEA">
        <w:rPr>
          <w:rFonts w:eastAsia="Bitstream Vera Sans" w:cs="Arial"/>
          <w:color w:val="BF5F5F"/>
        </w:rPr>
        <w:t>calendarValue</w:t>
      </w:r>
      <w:proofErr w:type="spellEnd"/>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proofErr w:type="spellStart"/>
      <w:r w:rsidRPr="008A3FEA">
        <w:rPr>
          <w:rFonts w:eastAsia="Bitstream Vera Sans" w:cs="Arial"/>
          <w:color w:val="BF5F5F"/>
        </w:rPr>
        <w:t>doubleValue</w:t>
      </w:r>
      <w:proofErr w:type="spellEnd"/>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proofErr w:type="spellStart"/>
      <w:r w:rsidRPr="008A3FEA">
        <w:rPr>
          <w:rFonts w:eastAsia="Bitstream Vera Sans" w:cs="Arial"/>
          <w:color w:val="BF5F5F"/>
        </w:rPr>
        <w:t>enumerationValue</w:t>
      </w:r>
      <w:proofErr w:type="spellEnd"/>
      <w:r w:rsidRPr="008A3FEA">
        <w:rPr>
          <w:rFonts w:eastAsia="Bitstream Vera Sans" w:cs="Arial"/>
        </w:rPr>
        <w:t xml:space="preserve"> (</w:t>
      </w:r>
      <w:proofErr w:type="spellStart"/>
      <w:r w:rsidRPr="008A3FEA">
        <w:rPr>
          <w:rFonts w:eastAsia="Bitstream Vera Sans" w:cs="Arial"/>
          <w:color w:val="BF5F5F"/>
        </w:rPr>
        <w:t>listValues</w:t>
      </w:r>
      <w:proofErr w:type="spellEnd"/>
      <w:r w:rsidRPr="008A3FEA">
        <w:rPr>
          <w:rFonts w:eastAsia="Bitstream Vera Sans" w:cs="Arial"/>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proofErr w:type="spellStart"/>
      <w:r w:rsidRPr="008A3FEA">
        <w:rPr>
          <w:rFonts w:eastAsia="Bitstream Vera Sans" w:cs="Arial"/>
          <w:color w:val="BF5F5F"/>
        </w:rPr>
        <w:t>floatValue</w:t>
      </w:r>
      <w:proofErr w:type="spellEnd"/>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proofErr w:type="spellStart"/>
      <w:r w:rsidRPr="008A3FEA">
        <w:rPr>
          <w:rFonts w:eastAsia="Bitstream Vera Sans" w:cs="Arial"/>
          <w:color w:val="BF5F5F"/>
        </w:rPr>
        <w:t>intValue</w:t>
      </w:r>
      <w:proofErr w:type="spellEnd"/>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proofErr w:type="spellStart"/>
      <w:r w:rsidRPr="008A3FEA">
        <w:rPr>
          <w:rFonts w:eastAsia="Bitstream Vera Sans" w:cs="Arial"/>
          <w:color w:val="BF5F5F"/>
        </w:rPr>
        <w:t>longValue</w:t>
      </w:r>
      <w:proofErr w:type="spellEnd"/>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proofErr w:type="spellStart"/>
      <w:r w:rsidRPr="008A3FEA">
        <w:rPr>
          <w:rFonts w:eastAsia="Bitstream Vera Sans" w:cs="Arial"/>
          <w:color w:val="BF5F5F"/>
        </w:rPr>
        <w:t>shortValue</w:t>
      </w:r>
      <w:proofErr w:type="spellEnd"/>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proofErr w:type="spellStart"/>
      <w:r w:rsidRPr="008A3FEA">
        <w:rPr>
          <w:rFonts w:eastAsia="Bitstream Vera Sans" w:cs="Arial"/>
          <w:color w:val="BF5F5F"/>
        </w:rPr>
        <w:t>stringValue</w:t>
      </w:r>
      <w:proofErr w:type="spellEnd"/>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proofErr w:type="spellStart"/>
      <w:r w:rsidRPr="008A3FEA">
        <w:rPr>
          <w:rFonts w:eastAsia="Bitstream Vera Sans" w:cs="Arial"/>
          <w:color w:val="BF5F5F"/>
        </w:rPr>
        <w:t>vectorValue</w:t>
      </w:r>
      <w:proofErr w:type="spellEnd"/>
      <w:r w:rsidRPr="008A3FEA">
        <w:rPr>
          <w:rFonts w:eastAsia="Bitstream Vera Sans" w:cs="Arial"/>
        </w:rPr>
        <w:t xml:space="preserve"> ((</w:t>
      </w:r>
      <w:r w:rsidRPr="008A3FEA">
        <w:rPr>
          <w:rFonts w:eastAsia="Bitstream Vera Sans" w:cs="Arial"/>
          <w:color w:val="BF5F5F"/>
        </w:rPr>
        <w:t>booleanValue</w:t>
      </w:r>
      <w:r w:rsidRPr="008A3FEA">
        <w:rPr>
          <w:rFonts w:eastAsia="Bitstream Vera Sans" w:cs="Arial"/>
          <w:color w:val="800000"/>
        </w:rPr>
        <w:t>|</w:t>
      </w:r>
      <w:r w:rsidRPr="008A3FEA">
        <w:rPr>
          <w:rFonts w:eastAsia="Bitstream Vera Sans" w:cs="Arial"/>
          <w:color w:val="BF5F5F"/>
        </w:rPr>
        <w:t>stringValue</w:t>
      </w:r>
      <w:r w:rsidRPr="008A3FEA">
        <w:rPr>
          <w:rFonts w:eastAsia="Bitstream Vera Sans" w:cs="Arial"/>
          <w:color w:val="800000"/>
        </w:rPr>
        <w:t>|</w:t>
      </w:r>
      <w:r w:rsidRPr="008A3FEA">
        <w:rPr>
          <w:rFonts w:eastAsia="Bitstream Vera Sans" w:cs="Arial"/>
          <w:color w:val="BF5F5F"/>
        </w:rPr>
        <w:t>shortValue</w:t>
      </w:r>
      <w:r w:rsidRPr="008A3FEA">
        <w:rPr>
          <w:rFonts w:eastAsia="Bitstream Vera Sans" w:cs="Arial"/>
          <w:color w:val="800000"/>
        </w:rPr>
        <w:t>|</w:t>
      </w:r>
      <w:r w:rsidRPr="008A3FEA">
        <w:rPr>
          <w:rFonts w:eastAsia="Bitstream Vera Sans" w:cs="Arial"/>
          <w:color w:val="BF5F5F"/>
        </w:rPr>
        <w:t>intValue</w:t>
      </w:r>
      <w:r w:rsidRPr="008A3FEA">
        <w:rPr>
          <w:rFonts w:eastAsia="Bitstream Vera Sans" w:cs="Arial"/>
          <w:color w:val="800000"/>
        </w:rPr>
        <w:t>|</w:t>
      </w:r>
      <w:r w:rsidRPr="008A3FEA">
        <w:rPr>
          <w:rFonts w:eastAsia="Bitstream Vera Sans" w:cs="Arial"/>
          <w:color w:val="BF5F5F"/>
        </w:rPr>
        <w:t>longValue</w:t>
      </w:r>
      <w:r w:rsidRPr="008A3FEA">
        <w:rPr>
          <w:rFonts w:eastAsia="Bitstream Vera Sans" w:cs="Arial"/>
          <w:color w:val="800000"/>
        </w:rPr>
        <w:t>|</w:t>
      </w:r>
      <w:r w:rsidRPr="008A3FEA">
        <w:rPr>
          <w:rFonts w:eastAsia="Bitstream Vera Sans" w:cs="Arial"/>
          <w:color w:val="BF5F5F"/>
        </w:rPr>
        <w:t>floatValue</w:t>
      </w:r>
      <w:r w:rsidRPr="008A3FEA">
        <w:rPr>
          <w:rFonts w:eastAsia="Bitstream Vera Sans" w:cs="Arial"/>
          <w:color w:val="800000"/>
        </w:rPr>
        <w:t>|</w:t>
      </w:r>
      <w:r w:rsidRPr="008A3FEA">
        <w:rPr>
          <w:rFonts w:eastAsia="Bitstream Vera Sans" w:cs="Arial"/>
          <w:color w:val="BF5F5F"/>
        </w:rPr>
        <w:t>doubleValue</w:t>
      </w:r>
      <w:r w:rsidRPr="008A3FEA">
        <w:rPr>
          <w:rFonts w:eastAsia="Bitstream Vera Sans" w:cs="Arial"/>
          <w:color w:val="800000"/>
        </w:rPr>
        <w:t>|</w:t>
      </w:r>
      <w:r w:rsidRPr="008A3FEA">
        <w:rPr>
          <w:rFonts w:eastAsia="Bitstream Vera Sans" w:cs="Arial"/>
          <w:color w:val="BF5F5F"/>
        </w:rPr>
        <w:t>calendarValue</w:t>
      </w:r>
      <w:r w:rsidRPr="008A3FEA">
        <w:rPr>
          <w:rFonts w:eastAsia="Bitstream Vera Sans" w:cs="Arial"/>
          <w:color w:val="800000"/>
        </w:rPr>
        <w:t>|</w:t>
      </w:r>
      <w:r w:rsidRPr="008A3FEA">
        <w:rPr>
          <w:rFonts w:eastAsia="Bitstream Vera Sans" w:cs="Arial"/>
          <w:color w:val="BF5F5F"/>
        </w:rPr>
        <w:t>vectorValue</w:t>
      </w:r>
      <w:r w:rsidRPr="008A3FEA">
        <w:rPr>
          <w:rFonts w:eastAsia="Bitstream Vera Sans" w:cs="Arial"/>
          <w:color w:val="800000"/>
        </w:rPr>
        <w:t>|</w:t>
      </w:r>
      <w:r w:rsidRPr="008A3FEA">
        <w:rPr>
          <w:rFonts w:eastAsia="Bitstream Vera Sans" w:cs="Arial"/>
          <w:color w:val="BF5F5F"/>
        </w:rPr>
        <w:t>enumerationValue</w:t>
      </w:r>
      <w:r w:rsidRPr="008A3FEA">
        <w:rPr>
          <w:rFonts w:eastAsia="Bitstream Vera Sans" w:cs="Arial"/>
        </w:rPr>
        <w:t>)</w:t>
      </w:r>
      <w:r w:rsidRPr="008A3FEA">
        <w:rPr>
          <w:rFonts w:eastAsia="Bitstream Vera Sans" w:cs="Arial"/>
          <w:color w:val="800000"/>
        </w:rPr>
        <w:t>*</w:t>
      </w:r>
      <w:r w:rsidRPr="008A3FEA">
        <w:rPr>
          <w:rFonts w:eastAsia="Bitstream Vera Sans" w:cs="Arial"/>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proofErr w:type="spellStart"/>
      <w:r w:rsidRPr="008A3FEA">
        <w:rPr>
          <w:rFonts w:eastAsia="Bitstream Vera Sans" w:cs="Arial"/>
          <w:color w:val="BF5F5F"/>
        </w:rPr>
        <w:t>listValues</w:t>
      </w:r>
      <w:proofErr w:type="spellEnd"/>
      <w:r w:rsidRPr="008A3FEA">
        <w:rPr>
          <w:rFonts w:eastAsia="Bitstream Vera Sans" w:cs="Arial"/>
        </w:rPr>
        <w:t xml:space="preserve"> ((</w:t>
      </w:r>
      <w:r w:rsidRPr="008A3FEA">
        <w:rPr>
          <w:rFonts w:eastAsia="Bitstream Vera Sans" w:cs="Arial"/>
          <w:color w:val="BF5F5F"/>
        </w:rPr>
        <w:t>booleanValue</w:t>
      </w:r>
      <w:r w:rsidRPr="008A3FEA">
        <w:rPr>
          <w:rFonts w:eastAsia="Bitstream Vera Sans" w:cs="Arial"/>
          <w:color w:val="800000"/>
        </w:rPr>
        <w:t>|</w:t>
      </w:r>
      <w:r w:rsidRPr="008A3FEA">
        <w:rPr>
          <w:rFonts w:eastAsia="Bitstream Vera Sans" w:cs="Arial"/>
          <w:color w:val="BF5F5F"/>
        </w:rPr>
        <w:t>stringValue</w:t>
      </w:r>
      <w:r w:rsidRPr="008A3FEA">
        <w:rPr>
          <w:rFonts w:eastAsia="Bitstream Vera Sans" w:cs="Arial"/>
          <w:color w:val="800000"/>
        </w:rPr>
        <w:t>|</w:t>
      </w:r>
      <w:r w:rsidRPr="008A3FEA">
        <w:rPr>
          <w:rFonts w:eastAsia="Bitstream Vera Sans" w:cs="Arial"/>
          <w:color w:val="BF5F5F"/>
        </w:rPr>
        <w:t>shortValue</w:t>
      </w:r>
      <w:r w:rsidRPr="008A3FEA">
        <w:rPr>
          <w:rFonts w:eastAsia="Bitstream Vera Sans" w:cs="Arial"/>
          <w:color w:val="800000"/>
        </w:rPr>
        <w:t>|</w:t>
      </w:r>
      <w:r w:rsidRPr="008A3FEA">
        <w:rPr>
          <w:rFonts w:eastAsia="Bitstream Vera Sans" w:cs="Arial"/>
          <w:color w:val="BF5F5F"/>
        </w:rPr>
        <w:t>intValue</w:t>
      </w:r>
      <w:r w:rsidRPr="008A3FEA">
        <w:rPr>
          <w:rFonts w:eastAsia="Bitstream Vera Sans" w:cs="Arial"/>
          <w:color w:val="800000"/>
        </w:rPr>
        <w:t>|</w:t>
      </w:r>
      <w:r w:rsidRPr="008A3FEA">
        <w:rPr>
          <w:rFonts w:eastAsia="Bitstream Vera Sans" w:cs="Arial"/>
          <w:color w:val="BF5F5F"/>
        </w:rPr>
        <w:t>longValue</w:t>
      </w:r>
      <w:r w:rsidRPr="008A3FEA">
        <w:rPr>
          <w:rFonts w:eastAsia="Bitstream Vera Sans" w:cs="Arial"/>
          <w:color w:val="800000"/>
        </w:rPr>
        <w:t>|</w:t>
      </w:r>
      <w:r w:rsidRPr="008A3FEA">
        <w:rPr>
          <w:rFonts w:eastAsia="Bitstream Vera Sans" w:cs="Arial"/>
          <w:color w:val="BF5F5F"/>
        </w:rPr>
        <w:t>floatValue</w:t>
      </w:r>
      <w:r w:rsidRPr="008A3FEA">
        <w:rPr>
          <w:rFonts w:eastAsia="Bitstream Vera Sans" w:cs="Arial"/>
          <w:color w:val="800000"/>
        </w:rPr>
        <w:t>|</w:t>
      </w:r>
      <w:r w:rsidRPr="008A3FEA">
        <w:rPr>
          <w:rFonts w:eastAsia="Bitstream Vera Sans" w:cs="Arial"/>
          <w:color w:val="BF5F5F"/>
        </w:rPr>
        <w:t>doubleValue</w:t>
      </w:r>
      <w:r w:rsidRPr="008A3FEA">
        <w:rPr>
          <w:rFonts w:eastAsia="Bitstream Vera Sans" w:cs="Arial"/>
          <w:color w:val="800000"/>
        </w:rPr>
        <w:t>|</w:t>
      </w:r>
      <w:r w:rsidRPr="008A3FEA">
        <w:rPr>
          <w:rFonts w:eastAsia="Bitstream Vera Sans" w:cs="Arial"/>
          <w:color w:val="BF5F5F"/>
        </w:rPr>
        <w:t>calendarValue</w:t>
      </w:r>
      <w:r w:rsidRPr="008A3FEA">
        <w:rPr>
          <w:rFonts w:eastAsia="Bitstream Vera Sans" w:cs="Arial"/>
          <w:color w:val="800000"/>
        </w:rPr>
        <w:t>|</w:t>
      </w:r>
      <w:r w:rsidRPr="008A3FEA">
        <w:rPr>
          <w:rFonts w:eastAsia="Bitstream Vera Sans" w:cs="Arial"/>
          <w:color w:val="BF5F5F"/>
        </w:rPr>
        <w:t>vectorValue</w:t>
      </w:r>
      <w:r w:rsidRPr="008A3FEA">
        <w:rPr>
          <w:rFonts w:eastAsia="Bitstream Vera Sans" w:cs="Arial"/>
          <w:color w:val="800000"/>
        </w:rPr>
        <w:t>|</w:t>
      </w:r>
      <w:r w:rsidRPr="008A3FEA">
        <w:rPr>
          <w:rFonts w:eastAsia="Bitstream Vera Sans" w:cs="Arial"/>
          <w:color w:val="BF5F5F"/>
        </w:rPr>
        <w:t>enumerationValue</w:t>
      </w:r>
      <w:r w:rsidRPr="008A3FEA">
        <w:rPr>
          <w:rFonts w:eastAsia="Bitstream Vera Sans" w:cs="Arial"/>
        </w:rPr>
        <w:t>)</w:t>
      </w:r>
      <w:r w:rsidRPr="008A3FEA">
        <w:rPr>
          <w:rFonts w:eastAsia="Bitstream Vera Sans" w:cs="Arial"/>
          <w:color w:val="800000"/>
        </w:rPr>
        <w:t>*</w:t>
      </w:r>
      <w:r w:rsidRPr="008A3FEA">
        <w:rPr>
          <w:rFonts w:eastAsia="Bitstream Vera Sans" w:cs="Arial"/>
        </w:rPr>
        <w:t xml:space="preserve">) </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proofErr w:type="spellStart"/>
      <w:r w:rsidRPr="008A3FEA">
        <w:rPr>
          <w:rFonts w:eastAsia="Bitstream Vera Sans" w:cs="Arial"/>
          <w:color w:val="BF5F5F"/>
        </w:rPr>
        <w:t>stateMachine</w:t>
      </w:r>
      <w:proofErr w:type="spellEnd"/>
      <w:r w:rsidRPr="008A3FEA">
        <w:rPr>
          <w:rFonts w:eastAsia="Bitstream Vera Sans" w:cs="Arial"/>
        </w:rPr>
        <w:t xml:space="preserve"> (</w:t>
      </w:r>
      <w:r w:rsidRPr="008A3FEA">
        <w:rPr>
          <w:rFonts w:eastAsia="Bitstream Vera Sans" w:cs="Arial"/>
          <w:color w:val="BF5F5F"/>
        </w:rPr>
        <w:t>status</w:t>
      </w:r>
      <w:r w:rsidRPr="008A3FEA">
        <w:rPr>
          <w:rFonts w:eastAsia="Bitstream Vera Sans" w:cs="Arial"/>
          <w:color w:val="800000"/>
        </w:rPr>
        <w:t>*</w:t>
      </w:r>
      <w:r w:rsidRPr="008A3FEA">
        <w:rPr>
          <w:rFonts w:eastAsia="Bitstream Vera Sans" w:cs="Arial"/>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!ELEMENT</w:t>
      </w:r>
      <w:proofErr w:type="gramEnd"/>
      <w:r w:rsidRPr="008A3FEA">
        <w:rPr>
          <w:rFonts w:eastAsia="Bitstream Vera Sans" w:cs="Arial"/>
        </w:rPr>
        <w:t xml:space="preserve"> </w:t>
      </w:r>
      <w:r w:rsidRPr="008A3FEA">
        <w:rPr>
          <w:rFonts w:eastAsia="Bitstream Vera Sans" w:cs="Arial"/>
          <w:color w:val="BF5F5F"/>
        </w:rPr>
        <w:t>status</w:t>
      </w:r>
      <w:r w:rsidRPr="008A3FEA">
        <w:rPr>
          <w:rFonts w:eastAsia="Bitstream Vera Sans" w:cs="Arial"/>
        </w:rPr>
        <w:t xml:space="preserve"> </w:t>
      </w:r>
      <w:r w:rsidRPr="008A3FEA">
        <w:rPr>
          <w:rFonts w:eastAsia="Bitstream Vera Sans" w:cs="Arial"/>
          <w:color w:val="BF5F5F"/>
        </w:rPr>
        <w:t>EMPTY</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status</w:t>
      </w:r>
      <w:r w:rsidRPr="008A3FEA">
        <w:rPr>
          <w:rFonts w:eastAsia="Bitstream Vera Sans" w:cs="Arial"/>
        </w:rPr>
        <w:t xml:space="preserve"> </w:t>
      </w:r>
      <w:proofErr w:type="spellStart"/>
      <w:r w:rsidRPr="008A3FEA">
        <w:rPr>
          <w:rFonts w:eastAsia="Bitstream Vera Sans" w:cs="Arial"/>
        </w:rPr>
        <w:t>statusName</w:t>
      </w:r>
      <w:proofErr w:type="spellEnd"/>
      <w:r w:rsidRPr="008A3FEA">
        <w:rPr>
          <w:rFonts w:eastAsia="Bitstream Vera Sans" w:cs="Arial"/>
        </w:rPr>
        <w:t xml:space="preserve"> </w:t>
      </w:r>
      <w:r w:rsidRPr="008A3FEA">
        <w:rPr>
          <w:rFonts w:eastAsia="Bitstream Vera Sans" w:cs="Arial"/>
          <w:color w:val="800000"/>
        </w:rPr>
        <w:t>ID</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instrumentManager</w:t>
      </w:r>
      <w:proofErr w:type="spellEnd"/>
      <w:r w:rsidRPr="008A3FEA">
        <w:rPr>
          <w:rFonts w:eastAsia="Bitstream Vera Sans" w:cs="Arial"/>
        </w:rPr>
        <w:t xml:space="preserve"> name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instrumentManager</w:t>
      </w:r>
      <w:proofErr w:type="spellEnd"/>
      <w:r w:rsidRPr="008A3FEA">
        <w:rPr>
          <w:rFonts w:eastAsia="Bitstream Vera Sans" w:cs="Arial"/>
        </w:rPr>
        <w:t xml:space="preserve"> implementation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r w:rsidRPr="008A3FEA">
        <w:rPr>
          <w:rFonts w:eastAsia="Bitstream Vera Sans" w:cs="Arial"/>
        </w:rPr>
        <w:tab/>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instrumentManager</w:t>
      </w:r>
      <w:proofErr w:type="spellEnd"/>
      <w:r w:rsidRPr="008A3FEA">
        <w:rPr>
          <w:rFonts w:eastAsia="Bitstream Vera Sans" w:cs="Arial"/>
        </w:rPr>
        <w:t xml:space="preserve"> id </w:t>
      </w:r>
      <w:proofErr w:type="spellStart"/>
      <w:r w:rsidRPr="008A3FEA">
        <w:rPr>
          <w:rFonts w:eastAsia="Bitstream Vera Sans" w:cs="Arial"/>
          <w:color w:val="800000"/>
        </w:rPr>
        <w:t>ID</w:t>
      </w:r>
      <w:proofErr w:type="spellEnd"/>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instrumentManager</w:t>
      </w:r>
      <w:proofErr w:type="spellEnd"/>
      <w:r w:rsidRPr="008A3FEA">
        <w:rPr>
          <w:rFonts w:eastAsia="Bitstream Vera Sans" w:cs="Arial"/>
        </w:rPr>
        <w:t xml:space="preserve"> </w:t>
      </w:r>
      <w:proofErr w:type="spellStart"/>
      <w:r w:rsidRPr="008A3FEA">
        <w:rPr>
          <w:rFonts w:eastAsia="Bitstream Vera Sans" w:cs="Arial"/>
        </w:rPr>
        <w:t>initialStatus</w:t>
      </w:r>
      <w:proofErr w:type="spellEnd"/>
      <w:r w:rsidRPr="008A3FEA">
        <w:rPr>
          <w:rFonts w:eastAsia="Bitstream Vera Sans" w:cs="Arial"/>
        </w:rPr>
        <w:t xml:space="preserv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attribute</w:t>
      </w:r>
      <w:r w:rsidRPr="008A3FEA">
        <w:rPr>
          <w:rFonts w:eastAsia="Bitstream Vera Sans" w:cs="Arial"/>
        </w:rPr>
        <w:t xml:space="preserve"> name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attribute</w:t>
      </w:r>
      <w:r w:rsidRPr="008A3FEA">
        <w:rPr>
          <w:rFonts w:eastAsia="Bitstream Vera Sans" w:cs="Arial"/>
        </w:rPr>
        <w:t xml:space="preserve"> description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attribute</w:t>
      </w:r>
      <w:r w:rsidRPr="008A3FEA">
        <w:rPr>
          <w:rFonts w:eastAsia="Bitstream Vera Sans" w:cs="Arial"/>
        </w:rPr>
        <w:t xml:space="preserve"> </w:t>
      </w:r>
      <w:proofErr w:type="spellStart"/>
      <w:r w:rsidRPr="008A3FEA">
        <w:rPr>
          <w:rFonts w:eastAsia="Bitstream Vera Sans" w:cs="Arial"/>
        </w:rPr>
        <w:t>enableInStatus</w:t>
      </w:r>
      <w:proofErr w:type="spellEnd"/>
      <w:r w:rsidRPr="008A3FEA">
        <w:rPr>
          <w:rFonts w:eastAsia="Bitstream Vera Sans" w:cs="Arial"/>
        </w:rPr>
        <w:t xml:space="preserv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attribute</w:t>
      </w:r>
      <w:r w:rsidRPr="008A3FEA">
        <w:rPr>
          <w:rFonts w:eastAsia="Bitstream Vera Sans" w:cs="Arial"/>
        </w:rPr>
        <w:t xml:space="preserve"> unit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attribute</w:t>
      </w:r>
      <w:r w:rsidRPr="008A3FEA">
        <w:rPr>
          <w:rFonts w:eastAsia="Bitstream Vera Sans" w:cs="Arial"/>
        </w:rPr>
        <w:t xml:space="preserve"> accessibility (</w:t>
      </w:r>
      <w:r w:rsidRPr="008A3FEA">
        <w:rPr>
          <w:rFonts w:eastAsia="Bitstream Vera Sans" w:cs="Arial"/>
          <w:color w:val="BF5F5F"/>
        </w:rPr>
        <w:t>READ</w:t>
      </w:r>
      <w:r w:rsidRPr="008A3FEA">
        <w:rPr>
          <w:rFonts w:eastAsia="Bitstream Vera Sans" w:cs="Arial"/>
        </w:rPr>
        <w:t>|</w:t>
      </w:r>
      <w:r w:rsidRPr="008A3FEA">
        <w:rPr>
          <w:rFonts w:eastAsia="Bitstream Vera Sans" w:cs="Arial"/>
          <w:color w:val="BF5F5F"/>
        </w:rPr>
        <w:t>WRITE</w:t>
      </w:r>
      <w:r w:rsidRPr="008A3FEA">
        <w:rPr>
          <w:rFonts w:eastAsia="Bitstream Vera Sans" w:cs="Arial"/>
        </w:rPr>
        <w:t>|</w:t>
      </w:r>
      <w:r w:rsidRPr="008A3FEA">
        <w:rPr>
          <w:rFonts w:eastAsia="Bitstream Vera Sans" w:cs="Arial"/>
          <w:color w:val="BF5F5F"/>
        </w:rPr>
        <w:t>READWRITE</w:t>
      </w:r>
      <w:r w:rsidRPr="008A3FEA">
        <w:rPr>
          <w:rFonts w:eastAsia="Bitstream Vera Sans" w:cs="Arial"/>
        </w:rPr>
        <w:t xml:space="preserve">) </w:t>
      </w:r>
      <w:r w:rsidRPr="008A3FEA">
        <w:rPr>
          <w:rFonts w:eastAsia="Bitstream Vera Sans" w:cs="Arial"/>
          <w:i/>
          <w:iCs/>
          <w:color w:val="3F9F5F"/>
        </w:rPr>
        <w:t>"READ"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attribute</w:t>
      </w:r>
      <w:r w:rsidRPr="008A3FEA">
        <w:rPr>
          <w:rFonts w:eastAsia="Bitstream Vera Sans" w:cs="Arial"/>
        </w:rPr>
        <w:t xml:space="preserve"> implementation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attribute</w:t>
      </w:r>
      <w:r w:rsidRPr="008A3FEA">
        <w:rPr>
          <w:rFonts w:eastAsia="Bitstream Vera Sans" w:cs="Arial"/>
        </w:rPr>
        <w:t xml:space="preserve"> </w:t>
      </w:r>
      <w:proofErr w:type="spellStart"/>
      <w:r w:rsidRPr="008A3FEA">
        <w:rPr>
          <w:rFonts w:eastAsia="Bitstream Vera Sans" w:cs="Arial"/>
        </w:rPr>
        <w:t>subscribable</w:t>
      </w:r>
      <w:proofErr w:type="spellEnd"/>
      <w:r w:rsidRPr="008A3FEA">
        <w:rPr>
          <w:rFonts w:eastAsia="Bitstream Vera Sans" w:cs="Arial"/>
        </w:rPr>
        <w:t xml:space="preserv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"FALSE"</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attribute</w:t>
      </w:r>
      <w:r w:rsidRPr="008A3FEA">
        <w:rPr>
          <w:rFonts w:eastAsia="Bitstream Vera Sans" w:cs="Arial"/>
        </w:rPr>
        <w:t xml:space="preserve"> lockable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"FALSE"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parameter</w:t>
      </w:r>
      <w:r w:rsidRPr="008A3FEA">
        <w:rPr>
          <w:rFonts w:eastAsia="Bitstream Vera Sans" w:cs="Arial"/>
        </w:rPr>
        <w:t xml:space="preserve"> name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parameter</w:t>
      </w:r>
      <w:r w:rsidRPr="008A3FEA">
        <w:rPr>
          <w:rFonts w:eastAsia="Bitstream Vera Sans" w:cs="Arial"/>
        </w:rPr>
        <w:t xml:space="preserve"> description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parameter</w:t>
      </w:r>
      <w:r w:rsidRPr="008A3FEA">
        <w:rPr>
          <w:rFonts w:eastAsia="Bitstream Vera Sans" w:cs="Arial"/>
        </w:rPr>
        <w:t xml:space="preserve"> </w:t>
      </w:r>
      <w:proofErr w:type="spellStart"/>
      <w:r w:rsidRPr="008A3FEA">
        <w:rPr>
          <w:rFonts w:eastAsia="Bitstream Vera Sans" w:cs="Arial"/>
        </w:rPr>
        <w:t>enableInStatus</w:t>
      </w:r>
      <w:proofErr w:type="spellEnd"/>
      <w:r w:rsidRPr="008A3FEA">
        <w:rPr>
          <w:rFonts w:eastAsia="Bitstream Vera Sans" w:cs="Arial"/>
        </w:rPr>
        <w:t xml:space="preserv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parameter</w:t>
      </w:r>
      <w:r w:rsidRPr="008A3FEA">
        <w:rPr>
          <w:rFonts w:eastAsia="Bitstream Vera Sans" w:cs="Arial"/>
        </w:rPr>
        <w:t xml:space="preserve"> unit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parameter</w:t>
      </w:r>
      <w:r w:rsidRPr="008A3FEA">
        <w:rPr>
          <w:rFonts w:eastAsia="Bitstream Vera Sans" w:cs="Arial"/>
        </w:rPr>
        <w:t xml:space="preserve"> implementation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parameter</w:t>
      </w:r>
      <w:r w:rsidRPr="008A3FEA">
        <w:rPr>
          <w:rFonts w:eastAsia="Bitstream Vera Sans" w:cs="Arial"/>
        </w:rPr>
        <w:t xml:space="preserve"> lockable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"FALSE"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command</w:t>
      </w:r>
      <w:r w:rsidRPr="008A3FEA">
        <w:rPr>
          <w:rFonts w:eastAsia="Bitstream Vera Sans" w:cs="Arial"/>
        </w:rPr>
        <w:t xml:space="preserve"> name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command</w:t>
      </w:r>
      <w:r w:rsidRPr="008A3FEA">
        <w:rPr>
          <w:rFonts w:eastAsia="Bitstream Vera Sans" w:cs="Arial"/>
        </w:rPr>
        <w:t xml:space="preserve"> </w:t>
      </w:r>
      <w:proofErr w:type="spellStart"/>
      <w:r w:rsidRPr="008A3FEA">
        <w:rPr>
          <w:rFonts w:eastAsia="Bitstream Vera Sans" w:cs="Arial"/>
        </w:rPr>
        <w:t>initialStatus</w:t>
      </w:r>
      <w:proofErr w:type="spellEnd"/>
      <w:r w:rsidRPr="008A3FEA">
        <w:rPr>
          <w:rFonts w:eastAsia="Bitstream Vera Sans" w:cs="Arial"/>
        </w:rPr>
        <w:t xml:space="preserve"> </w:t>
      </w:r>
      <w:r w:rsidRPr="008A3FEA">
        <w:rPr>
          <w:rFonts w:eastAsia="Bitstream Vera Sans" w:cs="Arial"/>
          <w:color w:val="800000"/>
        </w:rPr>
        <w:t>IDREF</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command</w:t>
      </w:r>
      <w:r w:rsidRPr="008A3FEA">
        <w:rPr>
          <w:rFonts w:eastAsia="Bitstream Vera Sans" w:cs="Arial"/>
        </w:rPr>
        <w:t xml:space="preserve"> </w:t>
      </w:r>
      <w:proofErr w:type="spellStart"/>
      <w:r w:rsidRPr="008A3FEA">
        <w:rPr>
          <w:rFonts w:eastAsia="Bitstream Vera Sans" w:cs="Arial"/>
        </w:rPr>
        <w:t>finalStatus</w:t>
      </w:r>
      <w:proofErr w:type="spellEnd"/>
      <w:r w:rsidRPr="008A3FEA">
        <w:rPr>
          <w:rFonts w:eastAsia="Bitstream Vera Sans" w:cs="Arial"/>
        </w:rPr>
        <w:t xml:space="preserve"> </w:t>
      </w:r>
      <w:r w:rsidRPr="008A3FEA">
        <w:rPr>
          <w:rFonts w:eastAsia="Bitstream Vera Sans" w:cs="Arial"/>
          <w:color w:val="800000"/>
        </w:rPr>
        <w:t>IDREF</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command</w:t>
      </w:r>
      <w:r w:rsidRPr="008A3FEA">
        <w:rPr>
          <w:rFonts w:eastAsia="Bitstream Vera Sans" w:cs="Arial"/>
        </w:rPr>
        <w:t xml:space="preserve"> </w:t>
      </w:r>
      <w:proofErr w:type="spellStart"/>
      <w:r w:rsidRPr="008A3FEA">
        <w:rPr>
          <w:rFonts w:eastAsia="Bitstream Vera Sans" w:cs="Arial"/>
        </w:rPr>
        <w:t>errorStatus</w:t>
      </w:r>
      <w:proofErr w:type="spellEnd"/>
      <w:r w:rsidRPr="008A3FEA">
        <w:rPr>
          <w:rFonts w:eastAsia="Bitstream Vera Sans" w:cs="Arial"/>
        </w:rPr>
        <w:t xml:space="preserve"> </w:t>
      </w:r>
      <w:r w:rsidRPr="008A3FEA">
        <w:rPr>
          <w:rFonts w:eastAsia="Bitstream Vera Sans" w:cs="Arial"/>
          <w:color w:val="800000"/>
        </w:rPr>
        <w:t>IDREF</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command</w:t>
      </w:r>
      <w:r w:rsidRPr="008A3FEA">
        <w:rPr>
          <w:rFonts w:eastAsia="Bitstream Vera Sans" w:cs="Arial"/>
        </w:rPr>
        <w:t xml:space="preserve"> description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command</w:t>
      </w:r>
      <w:r w:rsidRPr="008A3FEA">
        <w:rPr>
          <w:rFonts w:eastAsia="Bitstream Vera Sans" w:cs="Arial"/>
        </w:rPr>
        <w:t xml:space="preserve"> implementation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command</w:t>
      </w:r>
      <w:r w:rsidRPr="008A3FEA">
        <w:rPr>
          <w:rFonts w:eastAsia="Bitstream Vera Sans" w:cs="Arial"/>
        </w:rPr>
        <w:t xml:space="preserve"> lockable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"FALSE"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commandParameter</w:t>
      </w:r>
      <w:proofErr w:type="spellEnd"/>
      <w:r w:rsidRPr="008A3FEA">
        <w:rPr>
          <w:rFonts w:eastAsia="Bitstream Vera Sans" w:cs="Arial"/>
        </w:rPr>
        <w:t xml:space="preserve"> name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commandParameter</w:t>
      </w:r>
      <w:proofErr w:type="spellEnd"/>
      <w:r w:rsidRPr="008A3FEA">
        <w:rPr>
          <w:rFonts w:eastAsia="Bitstream Vera Sans" w:cs="Arial"/>
        </w:rPr>
        <w:t xml:space="preserve"> description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commandParameter</w:t>
      </w:r>
      <w:proofErr w:type="spellEnd"/>
      <w:r w:rsidRPr="008A3FEA">
        <w:rPr>
          <w:rFonts w:eastAsia="Bitstream Vera Sans" w:cs="Arial"/>
        </w:rPr>
        <w:t xml:space="preserve"> unit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commandParameter</w:t>
      </w:r>
      <w:proofErr w:type="spellEnd"/>
      <w:r w:rsidRPr="008A3FEA">
        <w:rPr>
          <w:rFonts w:eastAsia="Bitstream Vera Sans" w:cs="Arial"/>
        </w:rPr>
        <w:t xml:space="preserve"> mandatory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"TRUE"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polling</w:t>
      </w:r>
      <w:r w:rsidRPr="008A3FEA">
        <w:rPr>
          <w:rFonts w:eastAsia="Bitstream Vera Sans" w:cs="Arial"/>
        </w:rPr>
        <w:t xml:space="preserve"> time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r w:rsidRPr="008A3FEA">
        <w:rPr>
          <w:rFonts w:eastAsia="Bitstream Vera Sans" w:cs="Arial"/>
          <w:color w:val="BF5F5F"/>
        </w:rPr>
        <w:t>user</w:t>
      </w:r>
      <w:r w:rsidRPr="008A3FEA">
        <w:rPr>
          <w:rFonts w:eastAsia="Bitstream Vera Sans" w:cs="Arial"/>
        </w:rPr>
        <w:t xml:space="preserve"> implementation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stringValue</w:t>
      </w:r>
      <w:proofErr w:type="spellEnd"/>
      <w:r w:rsidRPr="008A3FEA">
        <w:rPr>
          <w:rFonts w:eastAsia="Bitstream Vera Sans" w:cs="Arial"/>
        </w:rPr>
        <w:t xml:space="preserve"> value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enumerationValue</w:t>
      </w:r>
      <w:proofErr w:type="spellEnd"/>
      <w:r w:rsidRPr="008A3FEA">
        <w:rPr>
          <w:rFonts w:eastAsia="Bitstream Vera Sans" w:cs="Arial"/>
        </w:rPr>
        <w:t xml:space="preserve"> validate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listValues</w:t>
      </w:r>
      <w:proofErr w:type="spellEnd"/>
      <w:r w:rsidRPr="008A3FEA">
        <w:rPr>
          <w:rFonts w:eastAsia="Bitstream Vera Sans" w:cs="Arial"/>
        </w:rPr>
        <w:t xml:space="preserve"> </w:t>
      </w:r>
      <w:proofErr w:type="spellStart"/>
      <w:r w:rsidRPr="008A3FEA">
        <w:rPr>
          <w:rFonts w:eastAsia="Bitstream Vera Sans" w:cs="Arial"/>
        </w:rPr>
        <w:t>defaultValue</w:t>
      </w:r>
      <w:proofErr w:type="spellEnd"/>
      <w:r w:rsidRPr="008A3FEA">
        <w:rPr>
          <w:rFonts w:eastAsia="Bitstream Vera Sans" w:cs="Arial"/>
        </w:rPr>
        <w:t xml:space="preserv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color w:val="800000"/>
        </w:rPr>
        <w:t>#REQUIRED</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booleanValue</w:t>
      </w:r>
      <w:proofErr w:type="spellEnd"/>
      <w:r w:rsidRPr="008A3FEA">
        <w:rPr>
          <w:rFonts w:eastAsia="Bitstream Vera Sans" w:cs="Arial"/>
        </w:rPr>
        <w:t xml:space="preserve"> value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shortValue</w:t>
      </w:r>
      <w:proofErr w:type="spellEnd"/>
      <w:r w:rsidRPr="008A3FEA">
        <w:rPr>
          <w:rFonts w:eastAsia="Bitstream Vera Sans" w:cs="Arial"/>
        </w:rPr>
        <w:t xml:space="preserve"> value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shortValue</w:t>
      </w:r>
      <w:proofErr w:type="spellEnd"/>
      <w:r w:rsidRPr="008A3FEA">
        <w:rPr>
          <w:rFonts w:eastAsia="Bitstream Vera Sans" w:cs="Arial"/>
        </w:rPr>
        <w:t xml:space="preserve"> min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shortValue</w:t>
      </w:r>
      <w:proofErr w:type="spellEnd"/>
      <w:r w:rsidRPr="008A3FEA">
        <w:rPr>
          <w:rFonts w:eastAsia="Bitstream Vera Sans" w:cs="Arial"/>
        </w:rPr>
        <w:t xml:space="preserve"> max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shortValue</w:t>
      </w:r>
      <w:proofErr w:type="spellEnd"/>
      <w:r w:rsidRPr="008A3FEA">
        <w:rPr>
          <w:rFonts w:eastAsia="Bitstream Vera Sans" w:cs="Arial"/>
        </w:rPr>
        <w:t xml:space="preserve"> validate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"TRUE"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intValue</w:t>
      </w:r>
      <w:proofErr w:type="spellEnd"/>
      <w:r w:rsidRPr="008A3FEA">
        <w:rPr>
          <w:rFonts w:eastAsia="Bitstream Vera Sans" w:cs="Arial"/>
        </w:rPr>
        <w:t xml:space="preserve"> value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intValue</w:t>
      </w:r>
      <w:proofErr w:type="spellEnd"/>
      <w:r w:rsidRPr="008A3FEA">
        <w:rPr>
          <w:rFonts w:eastAsia="Bitstream Vera Sans" w:cs="Arial"/>
        </w:rPr>
        <w:t xml:space="preserve"> min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intValue</w:t>
      </w:r>
      <w:proofErr w:type="spellEnd"/>
      <w:r w:rsidRPr="008A3FEA">
        <w:rPr>
          <w:rFonts w:eastAsia="Bitstream Vera Sans" w:cs="Arial"/>
        </w:rPr>
        <w:t xml:space="preserve"> max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intValue</w:t>
      </w:r>
      <w:proofErr w:type="spellEnd"/>
      <w:r w:rsidRPr="008A3FEA">
        <w:rPr>
          <w:rFonts w:eastAsia="Bitstream Vera Sans" w:cs="Arial"/>
        </w:rPr>
        <w:t xml:space="preserve"> validate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"TRUE"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longValue</w:t>
      </w:r>
      <w:proofErr w:type="spellEnd"/>
      <w:r w:rsidRPr="008A3FEA">
        <w:rPr>
          <w:rFonts w:eastAsia="Bitstream Vera Sans" w:cs="Arial"/>
        </w:rPr>
        <w:t xml:space="preserve"> value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longValue</w:t>
      </w:r>
      <w:proofErr w:type="spellEnd"/>
      <w:r w:rsidRPr="008A3FEA">
        <w:rPr>
          <w:rFonts w:eastAsia="Bitstream Vera Sans" w:cs="Arial"/>
        </w:rPr>
        <w:t xml:space="preserve"> min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longValue</w:t>
      </w:r>
      <w:proofErr w:type="spellEnd"/>
      <w:r w:rsidRPr="008A3FEA">
        <w:rPr>
          <w:rFonts w:eastAsia="Bitstream Vera Sans" w:cs="Arial"/>
        </w:rPr>
        <w:t xml:space="preserve"> max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longValue</w:t>
      </w:r>
      <w:proofErr w:type="spellEnd"/>
      <w:r w:rsidRPr="008A3FEA">
        <w:rPr>
          <w:rFonts w:eastAsia="Bitstream Vera Sans" w:cs="Arial"/>
        </w:rPr>
        <w:t xml:space="preserve"> validate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"TRUE"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doubleValue</w:t>
      </w:r>
      <w:proofErr w:type="spellEnd"/>
      <w:r w:rsidRPr="008A3FEA">
        <w:rPr>
          <w:rFonts w:eastAsia="Bitstream Vera Sans" w:cs="Arial"/>
        </w:rPr>
        <w:t xml:space="preserve"> value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doubleValue</w:t>
      </w:r>
      <w:proofErr w:type="spellEnd"/>
      <w:r w:rsidRPr="008A3FEA">
        <w:rPr>
          <w:rFonts w:eastAsia="Bitstream Vera Sans" w:cs="Arial"/>
        </w:rPr>
        <w:t xml:space="preserve"> min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doubleValue</w:t>
      </w:r>
      <w:proofErr w:type="spellEnd"/>
      <w:r w:rsidRPr="008A3FEA">
        <w:rPr>
          <w:rFonts w:eastAsia="Bitstream Vera Sans" w:cs="Arial"/>
        </w:rPr>
        <w:t xml:space="preserve"> max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doubleValue</w:t>
      </w:r>
      <w:proofErr w:type="spellEnd"/>
      <w:r w:rsidRPr="008A3FEA">
        <w:rPr>
          <w:rFonts w:eastAsia="Bitstream Vera Sans" w:cs="Arial"/>
        </w:rPr>
        <w:t xml:space="preserve"> validate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"TRUE"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floatValue</w:t>
      </w:r>
      <w:proofErr w:type="spellEnd"/>
      <w:r w:rsidRPr="008A3FEA">
        <w:rPr>
          <w:rFonts w:eastAsia="Bitstream Vera Sans" w:cs="Arial"/>
        </w:rPr>
        <w:t xml:space="preserve"> value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floatValue</w:t>
      </w:r>
      <w:proofErr w:type="spellEnd"/>
      <w:r w:rsidRPr="008A3FEA">
        <w:rPr>
          <w:rFonts w:eastAsia="Bitstream Vera Sans" w:cs="Arial"/>
        </w:rPr>
        <w:t xml:space="preserve"> min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floatValue</w:t>
      </w:r>
      <w:proofErr w:type="spellEnd"/>
      <w:r w:rsidRPr="008A3FEA">
        <w:rPr>
          <w:rFonts w:eastAsia="Bitstream Vera Sans" w:cs="Arial"/>
        </w:rPr>
        <w:t xml:space="preserve"> max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floatValue</w:t>
      </w:r>
      <w:proofErr w:type="spellEnd"/>
      <w:r w:rsidRPr="008A3FEA">
        <w:rPr>
          <w:rFonts w:eastAsia="Bitstream Vera Sans" w:cs="Arial"/>
        </w:rPr>
        <w:t xml:space="preserve"> validate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"TRUE"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calendarValue</w:t>
      </w:r>
      <w:proofErr w:type="spellEnd"/>
      <w:r w:rsidRPr="008A3FEA">
        <w:rPr>
          <w:rFonts w:eastAsia="Bitstream Vera Sans" w:cs="Arial"/>
        </w:rPr>
        <w:t xml:space="preserve"> value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calendarValue</w:t>
      </w:r>
      <w:proofErr w:type="spellEnd"/>
      <w:r w:rsidRPr="008A3FEA">
        <w:rPr>
          <w:rFonts w:eastAsia="Bitstream Vera Sans" w:cs="Arial"/>
        </w:rPr>
        <w:t xml:space="preserve"> min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calendarValue</w:t>
      </w:r>
      <w:proofErr w:type="spellEnd"/>
      <w:r w:rsidRPr="008A3FEA">
        <w:rPr>
          <w:rFonts w:eastAsia="Bitstream Vera Sans" w:cs="Arial"/>
        </w:rPr>
        <w:t xml:space="preserve"> max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calendarValue</w:t>
      </w:r>
      <w:proofErr w:type="spellEnd"/>
      <w:r w:rsidRPr="008A3FEA">
        <w:rPr>
          <w:rFonts w:eastAsia="Bitstream Vera Sans" w:cs="Arial"/>
        </w:rPr>
        <w:t xml:space="preserve"> validate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"TRUE"</w:t>
      </w:r>
      <w:r w:rsidRPr="008A3FEA">
        <w:rPr>
          <w:rFonts w:eastAsia="Bitstream Vera Sans" w:cs="Arial"/>
          <w:color w:val="3F3FBF"/>
        </w:rPr>
        <w:t>&gt;</w:t>
      </w:r>
    </w:p>
    <w:p w:rsidR="001C3C1C" w:rsidRPr="008A3FEA" w:rsidRDefault="001C3C1C" w:rsidP="001C3C1C">
      <w:pPr>
        <w:autoSpaceDE w:val="0"/>
        <w:rPr>
          <w:rFonts w:eastAsia="Bitstream Vera Sans" w:cs="Arial"/>
        </w:rPr>
      </w:pPr>
    </w:p>
    <w:p w:rsidR="001C3C1C" w:rsidRPr="008A3FEA"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vectorValue</w:t>
      </w:r>
      <w:proofErr w:type="spellEnd"/>
      <w:r w:rsidRPr="008A3FEA">
        <w:rPr>
          <w:rFonts w:eastAsia="Bitstream Vera Sans" w:cs="Arial"/>
        </w:rPr>
        <w:t xml:space="preserve"> </w:t>
      </w:r>
      <w:proofErr w:type="spellStart"/>
      <w:r w:rsidRPr="008A3FEA">
        <w:rPr>
          <w:rFonts w:eastAsia="Bitstream Vera Sans" w:cs="Arial"/>
        </w:rPr>
        <w:t>maxSize</w:t>
      </w:r>
      <w:proofErr w:type="spellEnd"/>
      <w:r w:rsidRPr="008A3FEA">
        <w:rPr>
          <w:rFonts w:eastAsia="Bitstream Vera Sans" w:cs="Arial"/>
        </w:rPr>
        <w:t xml:space="preserve"> </w:t>
      </w:r>
      <w:r w:rsidRPr="008A3FEA">
        <w:rPr>
          <w:rFonts w:eastAsia="Bitstream Vera Sans" w:cs="Arial"/>
          <w:color w:val="800000"/>
        </w:rPr>
        <w:t>CDATA</w:t>
      </w:r>
      <w:r w:rsidRPr="008A3FEA">
        <w:rPr>
          <w:rFonts w:eastAsia="Bitstream Vera Sans" w:cs="Arial"/>
        </w:rPr>
        <w:t xml:space="preserve"> </w:t>
      </w:r>
      <w:r w:rsidRPr="008A3FEA">
        <w:rPr>
          <w:rFonts w:eastAsia="Bitstream Vera Sans" w:cs="Arial"/>
          <w:i/>
          <w:iCs/>
          <w:color w:val="3F9F5F"/>
        </w:rPr>
        <w:t>""</w:t>
      </w:r>
      <w:r w:rsidRPr="008A3FEA">
        <w:rPr>
          <w:rFonts w:eastAsia="Bitstream Vera Sans" w:cs="Arial"/>
          <w:color w:val="3F3FBF"/>
        </w:rPr>
        <w:t>&gt;</w:t>
      </w:r>
    </w:p>
    <w:p w:rsidR="001C3C1C" w:rsidRDefault="001C3C1C" w:rsidP="001C3C1C">
      <w:pPr>
        <w:autoSpaceDE w:val="0"/>
        <w:rPr>
          <w:rFonts w:eastAsia="Bitstream Vera Sans" w:cs="Arial"/>
          <w:color w:val="3F3FBF"/>
        </w:rPr>
      </w:pPr>
      <w:r w:rsidRPr="008A3FEA">
        <w:rPr>
          <w:rFonts w:eastAsia="Bitstream Vera Sans" w:cs="Arial"/>
          <w:color w:val="3F3FBF"/>
        </w:rPr>
        <w:t>&lt;</w:t>
      </w:r>
      <w:proofErr w:type="gramStart"/>
      <w:r w:rsidRPr="008A3FEA">
        <w:rPr>
          <w:rFonts w:eastAsia="Bitstream Vera Sans" w:cs="Arial"/>
          <w:color w:val="3F3FBF"/>
        </w:rPr>
        <w:t>!ATTLIST</w:t>
      </w:r>
      <w:proofErr w:type="gramEnd"/>
      <w:r w:rsidRPr="008A3FEA">
        <w:rPr>
          <w:rFonts w:eastAsia="Bitstream Vera Sans" w:cs="Arial"/>
        </w:rPr>
        <w:t xml:space="preserve"> </w:t>
      </w:r>
      <w:proofErr w:type="spellStart"/>
      <w:r w:rsidRPr="008A3FEA">
        <w:rPr>
          <w:rFonts w:eastAsia="Bitstream Vera Sans" w:cs="Arial"/>
          <w:color w:val="BF5F5F"/>
        </w:rPr>
        <w:t>vectorValue</w:t>
      </w:r>
      <w:proofErr w:type="spellEnd"/>
      <w:r w:rsidRPr="008A3FEA">
        <w:rPr>
          <w:rFonts w:eastAsia="Bitstream Vera Sans" w:cs="Arial"/>
        </w:rPr>
        <w:t xml:space="preserve"> validate (</w:t>
      </w:r>
      <w:r w:rsidRPr="008A3FEA">
        <w:rPr>
          <w:rFonts w:eastAsia="Bitstream Vera Sans" w:cs="Arial"/>
          <w:color w:val="BF5F5F"/>
        </w:rPr>
        <w:t>TRUE</w:t>
      </w:r>
      <w:r w:rsidRPr="008A3FEA">
        <w:rPr>
          <w:rFonts w:eastAsia="Bitstream Vera Sans" w:cs="Arial"/>
        </w:rPr>
        <w:t>|</w:t>
      </w:r>
      <w:r w:rsidRPr="008A3FEA">
        <w:rPr>
          <w:rFonts w:eastAsia="Bitstream Vera Sans" w:cs="Arial"/>
          <w:color w:val="BF5F5F"/>
        </w:rPr>
        <w:t>FALSE</w:t>
      </w:r>
      <w:r w:rsidRPr="008A3FEA">
        <w:rPr>
          <w:rFonts w:eastAsia="Bitstream Vera Sans" w:cs="Arial"/>
        </w:rPr>
        <w:t xml:space="preserve">) </w:t>
      </w:r>
      <w:r w:rsidRPr="008A3FEA">
        <w:rPr>
          <w:rFonts w:eastAsia="Bitstream Vera Sans" w:cs="Arial"/>
          <w:i/>
          <w:iCs/>
          <w:color w:val="3F9F5F"/>
        </w:rPr>
        <w:t>"TRUE"</w:t>
      </w:r>
      <w:r w:rsidRPr="008A3FEA">
        <w:rPr>
          <w:rFonts w:eastAsia="Bitstream Vera Sans" w:cs="Arial"/>
          <w:color w:val="3F3FBF"/>
        </w:rPr>
        <w:t>&gt;</w:t>
      </w:r>
    </w:p>
    <w:p w:rsidR="00551C1C" w:rsidRDefault="00551C1C" w:rsidP="001C3C1C">
      <w:pPr>
        <w:autoSpaceDE w:val="0"/>
        <w:rPr>
          <w:rFonts w:eastAsia="Bitstream Vera Sans" w:cs="Arial"/>
          <w:color w:val="3F3FBF"/>
        </w:rPr>
      </w:pPr>
    </w:p>
    <w:p w:rsidR="00551C1C" w:rsidRPr="008A3FEA" w:rsidRDefault="00551C1C" w:rsidP="001C3C1C">
      <w:pPr>
        <w:autoSpaceDE w:val="0"/>
        <w:rPr>
          <w:rFonts w:eastAsia="Bitstream Vera Sans" w:cs="Arial"/>
          <w:color w:val="3F3FBF"/>
        </w:rPr>
      </w:pPr>
    </w:p>
    <w:p w:rsidR="007C6746" w:rsidRPr="00A965D9" w:rsidRDefault="007C6746" w:rsidP="007C6746">
      <w:pPr>
        <w:pStyle w:val="Heading1"/>
        <w:numPr>
          <w:numberingChange w:id="70" w:author="Roberto Pugliese" w:date="2011-06-07T16:22:00Z" w:original="%1:6:0:"/>
        </w:numPr>
      </w:pPr>
      <w:bookmarkStart w:id="71" w:name="_Toc20156277"/>
      <w:bookmarkStart w:id="72" w:name="_Toc294000462"/>
      <w:r w:rsidRPr="00A965D9">
        <w:t>Security Considerations</w:t>
      </w:r>
      <w:bookmarkEnd w:id="71"/>
      <w:bookmarkEnd w:id="72"/>
    </w:p>
    <w:p w:rsidR="007C6746" w:rsidRPr="00A965D9" w:rsidRDefault="007C6746" w:rsidP="007C6746">
      <w:r w:rsidRPr="00A965D9">
        <w:t xml:space="preserve">Please refer to RFC 3552 [RESCORLA] for guidance on writing a security considerations section.  This section is required in all documents, and should not just </w:t>
      </w:r>
      <w:proofErr w:type="gramStart"/>
      <w:r w:rsidRPr="00A965D9">
        <w:t>say</w:t>
      </w:r>
      <w:proofErr w:type="gramEnd"/>
      <w:r w:rsidRPr="00A965D9">
        <w:t xml:space="preserve"> “there are no security considerations.”  Quoting from the RFC:</w:t>
      </w:r>
    </w:p>
    <w:p w:rsidR="007C6746" w:rsidRPr="00A965D9" w:rsidRDefault="007C6746" w:rsidP="007C6746"/>
    <w:p w:rsidR="007C6746" w:rsidRPr="00A965D9" w:rsidRDefault="007C6746" w:rsidP="007C6746">
      <w:pPr>
        <w:ind w:left="720" w:right="720"/>
      </w:pPr>
      <w:r w:rsidRPr="00A965D9">
        <w:t>“Most people speak of security as if it were a single monolithic property of a protocol or system, however, upon reflection, one realizes that it is clearly not true.  Rather, security is a series of related but somewhat independent properties.  Not all of these properties are required for every application.</w:t>
      </w:r>
    </w:p>
    <w:p w:rsidR="007C6746" w:rsidRPr="00A965D9" w:rsidRDefault="007C6746" w:rsidP="007C6746">
      <w:pPr>
        <w:ind w:left="720" w:right="720"/>
        <w:rPr>
          <w:rFonts w:ascii="Times New Roman" w:hAnsi="Times New Roman"/>
        </w:rPr>
      </w:pPr>
    </w:p>
    <w:p w:rsidR="007C6746" w:rsidRPr="00A965D9" w:rsidRDefault="007C6746" w:rsidP="007C6746">
      <w:pPr>
        <w:ind w:left="720" w:right="720"/>
        <w:rPr>
          <w:rFonts w:ascii="Times New Roman" w:hAnsi="Times New Roman"/>
        </w:rPr>
      </w:pPr>
      <w:r w:rsidRPr="00A965D9">
        <w:t>We can loosely divide security goals into those related to protecting communications (COMMUNICATION SECURITY, also known as COMSEC) and those relating to protecting systems (ADMINISTRATIVE SECURITY or SYSTEM SECURITY).  Since communications are carried out by systems and access to systems is through communications channels, these goals obviously interlock, but they can also be independently provided.”</w:t>
      </w:r>
    </w:p>
    <w:p w:rsidR="007C6746" w:rsidRPr="00A965D9" w:rsidRDefault="007C6746" w:rsidP="007C6746">
      <w:pPr>
        <w:pStyle w:val="Heading1"/>
        <w:numPr>
          <w:numberingChange w:id="73" w:author="Roberto Pugliese" w:date="2011-06-07T16:22:00Z" w:original="%1:7:0:"/>
        </w:numPr>
        <w:ind w:left="360" w:hanging="360"/>
      </w:pPr>
      <w:bookmarkStart w:id="74" w:name="_Toc294000463"/>
      <w:r w:rsidRPr="00A965D9">
        <w:t>Glossary</w:t>
      </w:r>
      <w:bookmarkEnd w:id="74"/>
    </w:p>
    <w:p w:rsidR="007C6746" w:rsidRPr="00A965D9" w:rsidRDefault="007C6746" w:rsidP="007C6746">
      <w:r w:rsidRPr="00A965D9">
        <w:t>Recommended but not required.</w:t>
      </w:r>
    </w:p>
    <w:p w:rsidR="007C6746" w:rsidRPr="00A965D9" w:rsidRDefault="007C6746" w:rsidP="007C6746">
      <w:pPr>
        <w:pStyle w:val="Heading1"/>
        <w:numPr>
          <w:numberingChange w:id="75" w:author="Roberto Pugliese" w:date="2011-06-07T16:22:00Z" w:original="%1:8:0:"/>
        </w:numPr>
        <w:ind w:left="360" w:hanging="360"/>
      </w:pPr>
      <w:bookmarkStart w:id="76" w:name="_Toc294000464"/>
      <w:r w:rsidRPr="00A965D9">
        <w:t>Contributors</w:t>
      </w:r>
      <w:bookmarkEnd w:id="76"/>
    </w:p>
    <w:p w:rsidR="007C6746" w:rsidRPr="00A965D9" w:rsidRDefault="007C6746">
      <w:r w:rsidRPr="00A965D9">
        <w:t>Contact information for authors.  You can also use this section to recognize contributions by other people who are not listed as authors, but made a useful contribution.</w:t>
      </w:r>
    </w:p>
    <w:p w:rsidR="007C6746" w:rsidRPr="00A965D9" w:rsidRDefault="007C6746"/>
    <w:p w:rsidR="007C6746" w:rsidRPr="00A965D9" w:rsidRDefault="007C6746" w:rsidP="007C6746">
      <w:r w:rsidRPr="00A965D9">
        <w:t>The title page should list the Corresponding Authors (or Editors), who are committed to taking permanent stewardship for this document – receiving communication in the future and otherwise being responsive to its content.  Corresponding authors will be sought to process any error reports.  The title page should contain at least one and at most three (Corresponding) Author/Editors, unless there are compelling reasons to list more.</w:t>
      </w:r>
    </w:p>
    <w:p w:rsidR="007C6746" w:rsidRPr="00A965D9" w:rsidRDefault="007C6746" w:rsidP="007C6746">
      <w:pPr>
        <w:rPr>
          <w:rFonts w:ascii="Times New Roman" w:hAnsi="Times New Roman"/>
        </w:rPr>
      </w:pPr>
    </w:p>
    <w:p w:rsidR="007C6746" w:rsidRPr="00A965D9" w:rsidRDefault="007C6746" w:rsidP="007C6746">
      <w:r w:rsidRPr="00A965D9">
        <w:t>Corresponding authors must be indicated as part of the Contributors or Authors section.</w:t>
      </w:r>
    </w:p>
    <w:p w:rsidR="007C6746" w:rsidRPr="00A965D9" w:rsidRDefault="007C6746" w:rsidP="007C6746">
      <w:r w:rsidRPr="00A965D9">
        <w:t>Contributors are individuals who assisted with a document’s preparation, and whose contributions are recognized in the document.</w:t>
      </w:r>
    </w:p>
    <w:p w:rsidR="007C6746" w:rsidRPr="00A965D9" w:rsidRDefault="007C6746" w:rsidP="007C6746"/>
    <w:p w:rsidR="007C6746" w:rsidRPr="00A965D9" w:rsidRDefault="007C6746" w:rsidP="007C6746">
      <w:r w:rsidRPr="00A965D9">
        <w:t>The OGF prefers the use of full first names (not initials). Complete contact information for authors must be included. Contributors are listed after authors, and do not need to have complete contact information. The nature of the contribution may be recognized.</w:t>
      </w:r>
    </w:p>
    <w:p w:rsidR="007C6746" w:rsidRPr="00A965D9" w:rsidRDefault="007C6746" w:rsidP="007C6746"/>
    <w:p w:rsidR="007C6746" w:rsidRPr="00E83916" w:rsidRDefault="004D4202" w:rsidP="007C6746">
      <w:pPr>
        <w:rPr>
          <w:highlight w:val="yellow"/>
        </w:rPr>
      </w:pPr>
      <w:r w:rsidRPr="00E83916">
        <w:rPr>
          <w:highlight w:val="yellow"/>
        </w:rPr>
        <w:t>John M</w:t>
      </w:r>
      <w:r w:rsidR="007C6746" w:rsidRPr="00E83916">
        <w:rPr>
          <w:highlight w:val="yellow"/>
        </w:rPr>
        <w:t>. Doe</w:t>
      </w:r>
    </w:p>
    <w:p w:rsidR="007C6746" w:rsidRPr="00E83916" w:rsidRDefault="007C6746" w:rsidP="007C6746">
      <w:pPr>
        <w:rPr>
          <w:highlight w:val="yellow"/>
        </w:rPr>
      </w:pPr>
      <w:r w:rsidRPr="00E83916">
        <w:rPr>
          <w:highlight w:val="yellow"/>
        </w:rPr>
        <w:t>Institution1</w:t>
      </w:r>
    </w:p>
    <w:p w:rsidR="007C6746" w:rsidRPr="00E83916" w:rsidRDefault="007C6746" w:rsidP="007C6746">
      <w:pPr>
        <w:rPr>
          <w:highlight w:val="yellow"/>
        </w:rPr>
      </w:pPr>
      <w:r w:rsidRPr="00E83916">
        <w:rPr>
          <w:highlight w:val="yellow"/>
        </w:rPr>
        <w:t>Address</w:t>
      </w:r>
    </w:p>
    <w:p w:rsidR="007C6746" w:rsidRPr="00E83916" w:rsidRDefault="007C6746" w:rsidP="007C6746">
      <w:pPr>
        <w:rPr>
          <w:rFonts w:ascii="Times New Roman" w:hAnsi="Times New Roman"/>
          <w:highlight w:val="yellow"/>
        </w:rPr>
      </w:pPr>
      <w:r w:rsidRPr="00E83916">
        <w:rPr>
          <w:highlight w:val="yellow"/>
        </w:rPr>
        <w:t>Country</w:t>
      </w:r>
    </w:p>
    <w:p w:rsidR="007C6746" w:rsidRPr="00E83916" w:rsidRDefault="007C6746" w:rsidP="007C6746">
      <w:pPr>
        <w:rPr>
          <w:highlight w:val="yellow"/>
        </w:rPr>
      </w:pPr>
      <w:r w:rsidRPr="00E83916">
        <w:rPr>
          <w:highlight w:val="yellow"/>
        </w:rPr>
        <w:t>Email: jdoe@example.com</w:t>
      </w:r>
    </w:p>
    <w:p w:rsidR="007C6746" w:rsidRPr="00E83916" w:rsidRDefault="007C6746" w:rsidP="007C6746">
      <w:pPr>
        <w:rPr>
          <w:highlight w:val="yellow"/>
        </w:rPr>
      </w:pPr>
    </w:p>
    <w:p w:rsidR="007C6746" w:rsidRPr="00E83916" w:rsidRDefault="008A033C" w:rsidP="007C6746">
      <w:pPr>
        <w:rPr>
          <w:highlight w:val="yellow"/>
        </w:rPr>
      </w:pPr>
      <w:r w:rsidRPr="00E83916">
        <w:rPr>
          <w:highlight w:val="yellow"/>
        </w:rPr>
        <w:t>Jane Foo-</w:t>
      </w:r>
      <w:r w:rsidR="007C6746" w:rsidRPr="00E83916">
        <w:rPr>
          <w:highlight w:val="yellow"/>
        </w:rPr>
        <w:t>Bar (Corresponding Author)</w:t>
      </w:r>
    </w:p>
    <w:p w:rsidR="00854BBF" w:rsidRPr="00E83916" w:rsidRDefault="00854BBF" w:rsidP="00854BBF">
      <w:pPr>
        <w:rPr>
          <w:highlight w:val="yellow"/>
        </w:rPr>
      </w:pPr>
      <w:r w:rsidRPr="00E83916">
        <w:rPr>
          <w:highlight w:val="yellow"/>
        </w:rPr>
        <w:t>Open Grid Forum Office</w:t>
      </w:r>
    </w:p>
    <w:p w:rsidR="00854BBF" w:rsidRPr="00E83916" w:rsidRDefault="00854BBF" w:rsidP="00854BBF">
      <w:pPr>
        <w:rPr>
          <w:highlight w:val="yellow"/>
        </w:rPr>
      </w:pPr>
      <w:r w:rsidRPr="00E83916">
        <w:rPr>
          <w:highlight w:val="yellow"/>
        </w:rPr>
        <w:t>P.O. Box 2326</w:t>
      </w:r>
    </w:p>
    <w:p w:rsidR="00854BBF" w:rsidRPr="00E83916" w:rsidRDefault="00854BBF" w:rsidP="00854BBF">
      <w:pPr>
        <w:rPr>
          <w:highlight w:val="yellow"/>
        </w:rPr>
      </w:pPr>
      <w:r w:rsidRPr="00E83916">
        <w:rPr>
          <w:highlight w:val="yellow"/>
        </w:rPr>
        <w:t>Joliet, Illinois 60434</w:t>
      </w:r>
    </w:p>
    <w:p w:rsidR="007C6746" w:rsidRPr="00E83916" w:rsidRDefault="00854BBF" w:rsidP="00854BBF">
      <w:pPr>
        <w:rPr>
          <w:highlight w:val="yellow"/>
        </w:rPr>
      </w:pPr>
      <w:r w:rsidRPr="00E83916">
        <w:rPr>
          <w:highlight w:val="yellow"/>
        </w:rPr>
        <w:t>USA</w:t>
      </w:r>
    </w:p>
    <w:p w:rsidR="007C6746" w:rsidRPr="00A965D9" w:rsidRDefault="007C6746" w:rsidP="007C6746">
      <w:r w:rsidRPr="00E83916">
        <w:rPr>
          <w:highlight w:val="yellow"/>
        </w:rPr>
        <w:t>Email: jane.foobar@example.net</w:t>
      </w:r>
    </w:p>
    <w:p w:rsidR="007C6746" w:rsidRPr="00A965D9" w:rsidRDefault="007C6746" w:rsidP="007C6746">
      <w:pPr>
        <w:pStyle w:val="Heading1"/>
        <w:numPr>
          <w:numberingChange w:id="77" w:author="Roberto Pugliese" w:date="2011-06-07T16:22:00Z" w:original="%1:9:0:"/>
        </w:numPr>
        <w:ind w:left="360" w:hanging="360"/>
      </w:pPr>
      <w:bookmarkStart w:id="78" w:name="_Toc294000465"/>
      <w:r w:rsidRPr="00A965D9">
        <w:t>Acknowledgments</w:t>
      </w:r>
      <w:bookmarkEnd w:id="78"/>
    </w:p>
    <w:p w:rsidR="007C6746" w:rsidRPr="00A965D9" w:rsidRDefault="007C6746" w:rsidP="007C6746">
      <w:pPr>
        <w:pStyle w:val="nobreak"/>
      </w:pPr>
      <w:r w:rsidRPr="00A965D9">
        <w:t>Include if desired. Contributors to the document may also be listed in the previous section.</w:t>
      </w:r>
    </w:p>
    <w:p w:rsidR="007C6746" w:rsidRPr="00A965D9" w:rsidRDefault="007C6746" w:rsidP="007C6746">
      <w:pPr>
        <w:pStyle w:val="Heading1"/>
        <w:numPr>
          <w:numberingChange w:id="79" w:author="Roberto Pugliese" w:date="2011-06-07T16:22:00Z" w:original="%1:10:0:"/>
        </w:numPr>
        <w:ind w:left="360" w:hanging="360"/>
      </w:pPr>
      <w:bookmarkStart w:id="80" w:name="_Toc526008660"/>
      <w:bookmarkStart w:id="81" w:name="_Toc294000466"/>
      <w:r w:rsidRPr="00A965D9">
        <w:t>Intellectual Property Statement</w:t>
      </w:r>
      <w:bookmarkEnd w:id="80"/>
      <w:bookmarkEnd w:id="81"/>
    </w:p>
    <w:p w:rsidR="007C6746" w:rsidRPr="00A965D9" w:rsidRDefault="007C6746">
      <w:pPr>
        <w:rPr>
          <w:lang w:eastAsia="zh-CN"/>
        </w:rPr>
      </w:pPr>
      <w:r w:rsidRPr="00A965D9">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C6746" w:rsidRPr="00A965D9" w:rsidRDefault="007C6746">
      <w:pPr>
        <w:rPr>
          <w:lang w:eastAsia="zh-CN"/>
        </w:rPr>
      </w:pPr>
    </w:p>
    <w:p w:rsidR="007C6746" w:rsidRPr="00A965D9" w:rsidRDefault="007C6746">
      <w:r w:rsidRPr="00A965D9">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C6746" w:rsidRPr="00A965D9" w:rsidRDefault="007C6746" w:rsidP="007C6746">
      <w:pPr>
        <w:pStyle w:val="Heading1"/>
        <w:numPr>
          <w:numberingChange w:id="82" w:author="Roberto Pugliese" w:date="2011-06-07T16:22:00Z" w:original="%1:11:0:"/>
        </w:numPr>
        <w:ind w:left="360" w:hanging="360"/>
      </w:pPr>
      <w:bookmarkStart w:id="83" w:name="_Toc294000467"/>
      <w:bookmarkStart w:id="84" w:name="_Toc526008661"/>
      <w:r w:rsidRPr="00A965D9">
        <w:t>Disclaimer</w:t>
      </w:r>
      <w:bookmarkEnd w:id="83"/>
    </w:p>
    <w:p w:rsidR="007C6746" w:rsidRPr="00A965D9" w:rsidRDefault="007C6746" w:rsidP="007C6746">
      <w:r w:rsidRPr="00A965D9">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C6746" w:rsidRPr="00A965D9" w:rsidRDefault="007C6746" w:rsidP="007C6746">
      <w:pPr>
        <w:pStyle w:val="Heading1"/>
        <w:numPr>
          <w:numberingChange w:id="85" w:author="Roberto Pugliese" w:date="2011-06-07T16:22:00Z" w:original="%1:12:0:"/>
        </w:numPr>
        <w:ind w:left="360" w:hanging="360"/>
      </w:pPr>
      <w:bookmarkStart w:id="86" w:name="_Toc294000468"/>
      <w:r w:rsidRPr="00A965D9">
        <w:t>Full Copyright Notice</w:t>
      </w:r>
      <w:bookmarkEnd w:id="84"/>
      <w:bookmarkEnd w:id="86"/>
    </w:p>
    <w:p w:rsidR="007C6746" w:rsidRPr="00A965D9" w:rsidRDefault="007C6746">
      <w:proofErr w:type="gramStart"/>
      <w:r w:rsidRPr="00A965D9">
        <w:t>Copyright (C) Open Grid Forum (</w:t>
      </w:r>
      <w:r w:rsidR="00A965D9" w:rsidRPr="00A965D9">
        <w:t>2011</w:t>
      </w:r>
      <w:r w:rsidRPr="00A965D9">
        <w:t>).</w:t>
      </w:r>
      <w:proofErr w:type="gramEnd"/>
      <w:r w:rsidRPr="00A965D9">
        <w:t xml:space="preserve"> </w:t>
      </w:r>
      <w:proofErr w:type="gramStart"/>
      <w:r w:rsidRPr="00A965D9">
        <w:t>Some Rights Reserved.</w:t>
      </w:r>
      <w:proofErr w:type="gramEnd"/>
      <w:r w:rsidRPr="00A965D9">
        <w:t xml:space="preserve"> </w:t>
      </w:r>
    </w:p>
    <w:p w:rsidR="007C6746" w:rsidRPr="00A965D9" w:rsidRDefault="007C6746"/>
    <w:p w:rsidR="007C6746" w:rsidRPr="00A965D9" w:rsidRDefault="007C6746">
      <w:r w:rsidRPr="00A965D9">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C6746" w:rsidRPr="00A965D9" w:rsidRDefault="007C6746"/>
    <w:p w:rsidR="007C6746" w:rsidRPr="00A965D9" w:rsidRDefault="007C6746">
      <w:r w:rsidRPr="00A965D9">
        <w:t>The limited permissions granted above are perpetual and will not be revoked by the OGF or its successors or assignees.</w:t>
      </w:r>
    </w:p>
    <w:p w:rsidR="007C6746" w:rsidRPr="00A965D9" w:rsidRDefault="007C6746" w:rsidP="007C6746">
      <w:pPr>
        <w:pStyle w:val="Heading1"/>
        <w:numPr>
          <w:numberingChange w:id="87" w:author="Roberto Pugliese" w:date="2011-06-07T16:22:00Z" w:original="%1:13:0:"/>
        </w:numPr>
        <w:ind w:left="360" w:hanging="360"/>
      </w:pPr>
      <w:bookmarkStart w:id="88" w:name="_Toc294000469"/>
      <w:r w:rsidRPr="00A965D9">
        <w:t>References</w:t>
      </w:r>
      <w:bookmarkEnd w:id="88"/>
    </w:p>
    <w:p w:rsidR="007C6746" w:rsidRPr="00A965D9" w:rsidRDefault="007C6746" w:rsidP="007C6746">
      <w:r w:rsidRPr="00A965D9">
        <w:t>Note that only permanent documents should be cited as references.  Other items, such as Web pages or working groups, should be cited inline (i.e., see the Open Grid Forum, http://www.ogf.org) or as a footnote. In-text citations can refer to work in progress. To refer to a current working draft, an inline citation might simply read, (the XYZ working group has a draft in progress to address this topic. It may be found via the WG’s Web page at www.</w:t>
      </w:r>
      <w:r w:rsidR="00453E6D" w:rsidRPr="00A965D9">
        <w:t>example</w:t>
      </w:r>
      <w:r w:rsidRPr="00A965D9">
        <w:t>.org). Hyperlinks to transient documents should be avoided (for example, a link to a current draft of a document should not be used, if the document is likely to be replaced in the near future)</w:t>
      </w:r>
    </w:p>
    <w:p w:rsidR="007C6746" w:rsidRPr="00A965D9" w:rsidRDefault="007C6746" w:rsidP="007C6746">
      <w:pPr>
        <w:rPr>
          <w:rFonts w:ascii="Times New Roman" w:hAnsi="Times New Roman"/>
        </w:rPr>
      </w:pPr>
    </w:p>
    <w:p w:rsidR="007C6746" w:rsidRPr="00A965D9" w:rsidRDefault="007C6746" w:rsidP="007C6746">
      <w:r w:rsidRPr="00A965D9">
        <w:t>References should conform to a standard such as used by IEEE/ACM</w:t>
      </w:r>
      <w:r w:rsidRPr="00A965D9">
        <w:rPr>
          <w:rStyle w:val="FootnoteReference"/>
        </w:rPr>
        <w:footnoteReference w:id="1"/>
      </w:r>
      <w:r w:rsidRPr="00A965D9">
        <w:t>, MLA</w:t>
      </w:r>
      <w:r w:rsidRPr="00A965D9">
        <w:rPr>
          <w:rStyle w:val="FootnoteReference"/>
        </w:rPr>
        <w:footnoteReference w:id="2"/>
      </w:r>
      <w:r w:rsidRPr="00A965D9">
        <w:t xml:space="preserve">, </w:t>
      </w:r>
      <w:proofErr w:type="gramStart"/>
      <w:r w:rsidRPr="00A965D9">
        <w:t>Chicago</w:t>
      </w:r>
      <w:proofErr w:type="gramEnd"/>
      <w:r w:rsidRPr="00A965D9">
        <w:rPr>
          <w:rStyle w:val="FootnoteReference"/>
        </w:rPr>
        <w:footnoteReference w:id="3"/>
      </w:r>
      <w:r w:rsidRPr="00A965D9">
        <w:t xml:space="preserve"> or similar.  Include an author, year, title, publisher, </w:t>
      </w:r>
      <w:proofErr w:type="gramStart"/>
      <w:r w:rsidRPr="00A965D9">
        <w:t>place</w:t>
      </w:r>
      <w:proofErr w:type="gramEnd"/>
      <w:r w:rsidRPr="00A965D9">
        <w:t xml:space="preserve"> of publication.  For online materials, also add a URL and an access date.  It may be useful, but is not required to separate out “normative references,” as described in [BUSH].  </w:t>
      </w:r>
    </w:p>
    <w:p w:rsidR="007C6746" w:rsidRPr="00A965D9" w:rsidRDefault="007C6746" w:rsidP="007C6746"/>
    <w:p w:rsidR="007C6746" w:rsidRPr="00A965D9" w:rsidRDefault="007C6746" w:rsidP="007C6746">
      <w:r w:rsidRPr="00A965D9">
        <w:t>Some sample citations:</w:t>
      </w:r>
    </w:p>
    <w:p w:rsidR="007C6746" w:rsidRPr="00A965D9" w:rsidRDefault="007C6746" w:rsidP="007C6746">
      <w:pPr>
        <w:ind w:left="360" w:hanging="360"/>
      </w:pPr>
    </w:p>
    <w:p w:rsidR="007C6746" w:rsidRPr="00E83916" w:rsidRDefault="007C6746">
      <w:pPr>
        <w:ind w:left="360" w:hanging="360"/>
        <w:rPr>
          <w:highlight w:val="yellow"/>
        </w:rPr>
      </w:pPr>
      <w:r w:rsidRPr="00E83916">
        <w:rPr>
          <w:highlight w:val="yellow"/>
        </w:rPr>
        <w:t xml:space="preserve">[BRADNER] Scott </w:t>
      </w:r>
      <w:proofErr w:type="spellStart"/>
      <w:r w:rsidRPr="00E83916">
        <w:rPr>
          <w:highlight w:val="yellow"/>
        </w:rPr>
        <w:t>Bradner</w:t>
      </w:r>
      <w:proofErr w:type="spellEnd"/>
      <w:r w:rsidRPr="00E83916">
        <w:rPr>
          <w:highlight w:val="yellow"/>
        </w:rPr>
        <w:t xml:space="preserve">.  </w:t>
      </w:r>
      <w:proofErr w:type="gramStart"/>
      <w:r w:rsidRPr="00E83916">
        <w:rPr>
          <w:highlight w:val="yellow"/>
          <w:u w:val="single"/>
        </w:rPr>
        <w:t>Key Words for Use in RFCs to Indicate Requirement Levels, RFC 2119</w:t>
      </w:r>
      <w:r w:rsidRPr="00E83916">
        <w:rPr>
          <w:highlight w:val="yellow"/>
        </w:rPr>
        <w:t>.</w:t>
      </w:r>
      <w:proofErr w:type="gramEnd"/>
      <w:r w:rsidRPr="00E83916">
        <w:rPr>
          <w:highlight w:val="yellow"/>
        </w:rPr>
        <w:t xml:space="preserve">  </w:t>
      </w:r>
      <w:proofErr w:type="gramStart"/>
      <w:r w:rsidRPr="00E83916">
        <w:rPr>
          <w:highlight w:val="yellow"/>
        </w:rPr>
        <w:t>The Internet Society.</w:t>
      </w:r>
      <w:proofErr w:type="gramEnd"/>
      <w:r w:rsidRPr="00E83916">
        <w:rPr>
          <w:highlight w:val="yellow"/>
        </w:rPr>
        <w:t xml:space="preserve">  March 1997. </w:t>
      </w:r>
      <w:r w:rsidRPr="00E83916">
        <w:rPr>
          <w:rStyle w:val="URL"/>
          <w:rFonts w:ascii="Arial" w:hAnsi="Arial"/>
          <w:highlight w:val="yellow"/>
        </w:rPr>
        <w:t>http://tools.ietf.org/html/rfc2026</w:t>
      </w:r>
    </w:p>
    <w:p w:rsidR="007C6746" w:rsidRPr="00E83916" w:rsidRDefault="007C6746" w:rsidP="007C6746">
      <w:pPr>
        <w:ind w:left="360" w:hanging="360"/>
        <w:rPr>
          <w:highlight w:val="yellow"/>
        </w:rPr>
      </w:pPr>
      <w:r w:rsidRPr="00E83916">
        <w:rPr>
          <w:highlight w:val="yellow"/>
        </w:rPr>
        <w:t xml:space="preserve">[BUSH] Randy Bush, Thomas </w:t>
      </w:r>
      <w:proofErr w:type="spellStart"/>
      <w:r w:rsidRPr="00E83916">
        <w:rPr>
          <w:highlight w:val="yellow"/>
        </w:rPr>
        <w:t>Narten</w:t>
      </w:r>
      <w:proofErr w:type="spellEnd"/>
      <w:r w:rsidRPr="00E83916">
        <w:rPr>
          <w:highlight w:val="yellow"/>
        </w:rPr>
        <w:t xml:space="preserve">. Clarifying when Standards Track Documents may Refer Normatively to Documents at a Lower Level. RFC 3967.  </w:t>
      </w:r>
      <w:proofErr w:type="gramStart"/>
      <w:r w:rsidRPr="00E83916">
        <w:rPr>
          <w:highlight w:val="yellow"/>
        </w:rPr>
        <w:t>The Internet Society.</w:t>
      </w:r>
      <w:proofErr w:type="gramEnd"/>
      <w:r w:rsidRPr="00E83916">
        <w:rPr>
          <w:highlight w:val="yellow"/>
        </w:rPr>
        <w:t xml:space="preserve">  December 2004. </w:t>
      </w:r>
      <w:r w:rsidRPr="00E83916">
        <w:rPr>
          <w:rStyle w:val="URL"/>
          <w:rFonts w:ascii="Arial" w:hAnsi="Arial"/>
          <w:highlight w:val="yellow"/>
        </w:rPr>
        <w:t>http://tools.ietf.org/html/rfc3967</w:t>
      </w:r>
    </w:p>
    <w:p w:rsidR="007C6746" w:rsidRPr="00E83916" w:rsidRDefault="007C6746" w:rsidP="007C6746">
      <w:pPr>
        <w:ind w:left="360" w:hanging="360"/>
        <w:rPr>
          <w:highlight w:val="yellow"/>
        </w:rPr>
      </w:pPr>
      <w:r w:rsidRPr="00E83916">
        <w:rPr>
          <w:highlight w:val="yellow"/>
        </w:rPr>
        <w:t xml:space="preserve">[CATLETT] </w:t>
      </w:r>
      <w:proofErr w:type="gramStart"/>
      <w:r w:rsidRPr="00E83916">
        <w:rPr>
          <w:highlight w:val="yellow"/>
        </w:rPr>
        <w:t xml:space="preserve">Charlie Catlett, </w:t>
      </w:r>
      <w:proofErr w:type="spellStart"/>
      <w:r w:rsidRPr="00E83916">
        <w:rPr>
          <w:highlight w:val="yellow"/>
        </w:rPr>
        <w:t>Cees</w:t>
      </w:r>
      <w:proofErr w:type="spellEnd"/>
      <w:r w:rsidRPr="00E83916">
        <w:rPr>
          <w:highlight w:val="yellow"/>
        </w:rPr>
        <w:t xml:space="preserve"> de </w:t>
      </w:r>
      <w:proofErr w:type="spellStart"/>
      <w:r w:rsidRPr="00E83916">
        <w:rPr>
          <w:highlight w:val="yellow"/>
        </w:rPr>
        <w:t>Laat</w:t>
      </w:r>
      <w:proofErr w:type="spellEnd"/>
      <w:r w:rsidRPr="00E83916">
        <w:rPr>
          <w:highlight w:val="yellow"/>
        </w:rPr>
        <w:t xml:space="preserve">, David Martin, Gregory B. Newby, Dane </w:t>
      </w:r>
      <w:proofErr w:type="spellStart"/>
      <w:r w:rsidRPr="00E83916">
        <w:rPr>
          <w:highlight w:val="yellow"/>
        </w:rPr>
        <w:t>Skow</w:t>
      </w:r>
      <w:proofErr w:type="spellEnd"/>
      <w:r w:rsidRPr="00E83916">
        <w:rPr>
          <w:highlight w:val="yellow"/>
        </w:rPr>
        <w:t>.</w:t>
      </w:r>
      <w:proofErr w:type="gramEnd"/>
      <w:r w:rsidRPr="00E83916">
        <w:rPr>
          <w:highlight w:val="yellow"/>
        </w:rPr>
        <w:t xml:space="preserve">  </w:t>
      </w:r>
      <w:r w:rsidRPr="00E83916">
        <w:rPr>
          <w:highlight w:val="yellow"/>
          <w:u w:val="single"/>
        </w:rPr>
        <w:t>GFD-C.152: Open Grid Forum Document Process and Requirements</w:t>
      </w:r>
      <w:r w:rsidRPr="00E83916">
        <w:rPr>
          <w:highlight w:val="yellow"/>
        </w:rPr>
        <w:t xml:space="preserve">.  Open Grid Forum.  June 2009.  </w:t>
      </w:r>
      <w:r w:rsidRPr="00E83916">
        <w:rPr>
          <w:rStyle w:val="URL"/>
          <w:rFonts w:ascii="Arial" w:hAnsi="Arial"/>
          <w:highlight w:val="yellow"/>
        </w:rPr>
        <w:t>http://www.ogf.org/documents/GFD.152.pdf</w:t>
      </w:r>
    </w:p>
    <w:p w:rsidR="007C6746" w:rsidRPr="00A965D9" w:rsidRDefault="007C6746" w:rsidP="007C6746">
      <w:pPr>
        <w:ind w:left="360" w:hanging="360"/>
        <w:rPr>
          <w:rFonts w:ascii="Times New Roman" w:hAnsi="Times New Roman"/>
        </w:rPr>
      </w:pPr>
      <w:r w:rsidRPr="00E83916">
        <w:rPr>
          <w:highlight w:val="yellow"/>
        </w:rPr>
        <w:t xml:space="preserve">[RESCORLA] </w:t>
      </w:r>
      <w:r w:rsidR="0067464C" w:rsidRPr="00E83916">
        <w:rPr>
          <w:highlight w:val="yellow"/>
        </w:rPr>
        <w:t xml:space="preserve">Eric </w:t>
      </w:r>
      <w:proofErr w:type="spellStart"/>
      <w:r w:rsidRPr="00E83916">
        <w:rPr>
          <w:highlight w:val="yellow"/>
        </w:rPr>
        <w:t>Rescorla</w:t>
      </w:r>
      <w:proofErr w:type="spellEnd"/>
      <w:r w:rsidRPr="00E83916">
        <w:rPr>
          <w:highlight w:val="yellow"/>
        </w:rPr>
        <w:t>,</w:t>
      </w:r>
      <w:r w:rsidR="0067464C" w:rsidRPr="00E83916">
        <w:rPr>
          <w:highlight w:val="yellow"/>
        </w:rPr>
        <w:t xml:space="preserve"> </w:t>
      </w:r>
      <w:r w:rsidR="00811355" w:rsidRPr="00E83916">
        <w:rPr>
          <w:highlight w:val="yellow"/>
        </w:rPr>
        <w:t xml:space="preserve">Brian </w:t>
      </w:r>
      <w:proofErr w:type="spellStart"/>
      <w:r w:rsidR="00811355" w:rsidRPr="00E83916">
        <w:rPr>
          <w:highlight w:val="yellow"/>
        </w:rPr>
        <w:t>Korver</w:t>
      </w:r>
      <w:proofErr w:type="spellEnd"/>
      <w:r w:rsidR="00811355" w:rsidRPr="00E83916">
        <w:rPr>
          <w:highlight w:val="yellow"/>
        </w:rPr>
        <w:t>, Internet Architectures Board</w:t>
      </w:r>
      <w:proofErr w:type="gramStart"/>
      <w:r w:rsidR="00811355" w:rsidRPr="00E83916">
        <w:rPr>
          <w:highlight w:val="yellow"/>
        </w:rPr>
        <w:t>,</w:t>
      </w:r>
      <w:r w:rsidRPr="00E83916">
        <w:rPr>
          <w:highlight w:val="yellow"/>
        </w:rPr>
        <w:t xml:space="preserve"> </w:t>
      </w:r>
      <w:r w:rsidR="00811355" w:rsidRPr="00E83916">
        <w:rPr>
          <w:highlight w:val="yellow"/>
        </w:rPr>
        <w:t xml:space="preserve"> </w:t>
      </w:r>
      <w:r w:rsidRPr="00E83916">
        <w:rPr>
          <w:highlight w:val="yellow"/>
          <w:u w:val="single"/>
        </w:rPr>
        <w:t>Guidelines</w:t>
      </w:r>
      <w:proofErr w:type="gramEnd"/>
      <w:r w:rsidRPr="00E83916">
        <w:rPr>
          <w:highlight w:val="yellow"/>
          <w:u w:val="single"/>
        </w:rPr>
        <w:t xml:space="preserve"> for Writing RFC Text on Security Considerations.  RFC 3552</w:t>
      </w:r>
      <w:r w:rsidRPr="00E83916">
        <w:rPr>
          <w:highlight w:val="yellow"/>
        </w:rPr>
        <w:t xml:space="preserve">.  </w:t>
      </w:r>
      <w:proofErr w:type="gramStart"/>
      <w:r w:rsidRPr="00E83916">
        <w:rPr>
          <w:highlight w:val="yellow"/>
        </w:rPr>
        <w:t>The Internet Society.</w:t>
      </w:r>
      <w:proofErr w:type="gramEnd"/>
      <w:r w:rsidRPr="00E83916">
        <w:rPr>
          <w:highlight w:val="yellow"/>
        </w:rPr>
        <w:t xml:space="preserve">  July 2003. </w:t>
      </w:r>
      <w:r w:rsidRPr="00E83916">
        <w:rPr>
          <w:rStyle w:val="URL"/>
          <w:rFonts w:ascii="Arial" w:hAnsi="Arial"/>
          <w:highlight w:val="yellow"/>
        </w:rPr>
        <w:t>http://tools.ietf.org/html/rfc3552</w:t>
      </w:r>
    </w:p>
    <w:sectPr w:rsidR="007C6746" w:rsidRPr="00A965D9" w:rsidSect="00A40042">
      <w:headerReference w:type="default" r:id="rId13"/>
      <w:footerReference w:type="default" r:id="rId14"/>
      <w:pgSz w:w="12240" w:h="15840"/>
      <w:pgMar w:top="1843" w:right="1797" w:bottom="1440" w:left="1797" w:header="1134" w:footer="708" w:gutter="0"/>
      <w:cols w:space="708"/>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F25" w:rsidRDefault="00EB7F25">
      <w:r>
        <w:separator/>
      </w:r>
    </w:p>
  </w:endnote>
  <w:endnote w:type="continuationSeparator" w:id="0">
    <w:p w:rsidR="00EB7F25" w:rsidRDefault="00EB7F25">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iberation Sans">
    <w:altName w:val="Arial Unicode MS"/>
    <w:charset w:val="80"/>
    <w:family w:val="swiss"/>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Liberation Serif">
    <w:altName w:val="MS PMincho"/>
    <w:charset w:val="80"/>
    <w:family w:val="roman"/>
    <w:pitch w:val="variable"/>
    <w:sig w:usb0="00000000" w:usb1="00000000" w:usb2="00000000" w:usb3="00000000" w:csb0="00000000" w:csb1="00000000"/>
  </w:font>
  <w:font w:name="Arial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Bitstream Vera Sans">
    <w:charset w:val="80"/>
    <w:family w:val="swiss"/>
    <w:pitch w:val="default"/>
    <w:sig w:usb0="00000000" w:usb1="00000000" w:usb2="00000000" w:usb3="00000000" w:csb0="00000000" w:csb1="00000000"/>
  </w:font>
  <w:font w:name="Standard Symbols L">
    <w:charset w:val="80"/>
    <w:family w:val="auto"/>
    <w:pitch w:val="default"/>
    <w:sig w:usb0="0000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F25" w:rsidRDefault="00EB7F25">
    <w:pPr>
      <w:pStyle w:val="Footer"/>
    </w:pPr>
    <w:proofErr w:type="spellStart"/>
    <w:proofErr w:type="gramStart"/>
    <w:r>
      <w:t>author@email.address</w:t>
    </w:r>
    <w:proofErr w:type="spellEnd"/>
    <w:proofErr w:type="gramEnd"/>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F25" w:rsidRDefault="00EB7F25">
    <w:pPr>
      <w:pStyle w:val="Footer"/>
    </w:pPr>
    <w:r>
      <w:fldChar w:fldCharType="begin"/>
    </w:r>
    <w:r>
      <w:instrText xml:space="preserve"> DOCPROPERTY "ggf-group-mail"  \* MERGEFORMAT </w:instrText>
    </w:r>
    <w:r>
      <w:fldChar w:fldCharType="separate"/>
    </w:r>
    <w:proofErr w:type="gramStart"/>
    <w:r w:rsidRPr="00A965D9">
      <w:t>ari@ogf.</w:t>
    </w:r>
    <w:r>
      <w:t>org</w:t>
    </w:r>
    <w:proofErr w:type="gramEnd"/>
    <w:r>
      <w:fldChar w:fldCharType="end"/>
    </w:r>
    <w:r>
      <w:tab/>
    </w:r>
    <w:r>
      <w:tab/>
    </w:r>
    <w:r>
      <w:rPr>
        <w:rStyle w:val="PageNumber"/>
      </w:rPr>
      <w:fldChar w:fldCharType="begin"/>
    </w:r>
    <w:r>
      <w:rPr>
        <w:rStyle w:val="PageNumber"/>
      </w:rPr>
      <w:instrText xml:space="preserve"> PAGE </w:instrText>
    </w:r>
    <w:r>
      <w:rPr>
        <w:rStyle w:val="PageNumber"/>
      </w:rPr>
      <w:fldChar w:fldCharType="separate"/>
    </w:r>
    <w:r w:rsidR="00590E0C">
      <w:rPr>
        <w:rStyle w:val="PageNumber"/>
        <w:noProof/>
      </w:rPr>
      <w:t>4</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F25" w:rsidRDefault="00EB7F25">
      <w:r>
        <w:separator/>
      </w:r>
    </w:p>
  </w:footnote>
  <w:footnote w:type="continuationSeparator" w:id="0">
    <w:p w:rsidR="00EB7F25" w:rsidRDefault="00EB7F25">
      <w:r>
        <w:continuationSeparator/>
      </w:r>
    </w:p>
  </w:footnote>
  <w:footnote w:id="1">
    <w:p w:rsidR="00EB7F25" w:rsidRDefault="00EB7F25">
      <w:pPr>
        <w:pStyle w:val="FootnoteText"/>
      </w:pPr>
      <w:r>
        <w:rPr>
          <w:rStyle w:val="FootnoteReference"/>
        </w:rPr>
        <w:footnoteRef/>
      </w:r>
      <w:r>
        <w:t xml:space="preserve"> </w:t>
      </w:r>
      <w:r w:rsidRPr="00442B6E">
        <w:t>http://www.computer.org/portal/web/publications/style_refs</w:t>
      </w:r>
    </w:p>
  </w:footnote>
  <w:footnote w:id="2">
    <w:p w:rsidR="00EB7F25" w:rsidRDefault="00EB7F25">
      <w:pPr>
        <w:pStyle w:val="FootnoteText"/>
      </w:pPr>
      <w:r>
        <w:rPr>
          <w:rStyle w:val="FootnoteReference"/>
        </w:rPr>
        <w:footnoteRef/>
      </w:r>
      <w:r>
        <w:t xml:space="preserve"> </w:t>
      </w:r>
      <w:r w:rsidRPr="00442B6E">
        <w:t>http://library.concordia.ca/help/howto/mla.php</w:t>
      </w:r>
    </w:p>
  </w:footnote>
  <w:footnote w:id="3">
    <w:p w:rsidR="00EB7F25" w:rsidRPr="00A965D9" w:rsidRDefault="00EB7F25">
      <w:pPr>
        <w:pStyle w:val="FootnoteText"/>
        <w:rPr>
          <w:rFonts w:ascii="Times New Roman" w:hAnsi="Times New Roman"/>
        </w:rPr>
      </w:pPr>
      <w:r>
        <w:rPr>
          <w:rStyle w:val="FootnoteReference"/>
        </w:rPr>
        <w:footnoteRef/>
      </w:r>
      <w:r>
        <w:t xml:space="preserve"> </w:t>
      </w:r>
      <w:r w:rsidRPr="00442B6E">
        <w:t>http://www.chicagomanualofstyle.org/tools_citationguide.html</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F25" w:rsidRDefault="00EB7F25">
    <w:pPr>
      <w:pStyle w:val="Header"/>
    </w:pPr>
    <w:r>
      <w:t>GWD-TYPE</w:t>
    </w:r>
    <w:r>
      <w:tab/>
    </w:r>
    <w:r>
      <w:tab/>
      <w:t>Author-1, Institution</w:t>
    </w:r>
  </w:p>
  <w:p w:rsidR="00EB7F25" w:rsidRDefault="00EB7F25">
    <w:pPr>
      <w:pStyle w:val="Header"/>
      <w:tabs>
        <w:tab w:val="clear" w:pos="4320"/>
      </w:tabs>
    </w:pPr>
    <w:r>
      <w:t>Category: TYPE</w:t>
    </w:r>
    <w:r>
      <w:tab/>
      <w:t>Author-2, Institution</w:t>
    </w:r>
  </w:p>
  <w:p w:rsidR="00EB7F25" w:rsidRDefault="00EB7F25">
    <w:pPr>
      <w:pStyle w:val="Header"/>
    </w:pPr>
    <w:r>
      <w:t>NAME_OF_WG_OR_RG</w:t>
    </w:r>
    <w:r>
      <w:tab/>
    </w:r>
    <w:r>
      <w:tab/>
      <w:t>DATE</w:t>
    </w:r>
  </w:p>
  <w:p w:rsidR="00EB7F25" w:rsidRDefault="00EB7F25">
    <w:pPr>
      <w:pStyle w:val="Header"/>
    </w:pPr>
    <w:r>
      <w:tab/>
    </w:r>
    <w:r>
      <w:tab/>
      <w:t>[</w:t>
    </w:r>
    <w:proofErr w:type="gramStart"/>
    <w:r>
      <w:t>if</w:t>
    </w:r>
    <w:proofErr w:type="gramEnd"/>
    <w:r>
      <w:t xml:space="preserve"> applicable: Revised DATE]</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F25" w:rsidRDefault="00EB7F25" w:rsidP="00AC4ECA">
    <w:pPr>
      <w:pStyle w:val="Header"/>
      <w:tabs>
        <w:tab w:val="clear" w:pos="4320"/>
      </w:tabs>
    </w:pPr>
    <w:fldSimple w:instr=" DOCPROPERTY &quot;ggf-gwd-type&quot;  \* MERGEFORMAT ">
      <w:r>
        <w:t>GWD-R, GWD-I or GWD-C</w:t>
      </w:r>
    </w:fldSimple>
    <w:r>
      <w:tab/>
      <w:t>Corresponding Author1, Institution</w:t>
    </w:r>
  </w:p>
  <w:p w:rsidR="00EB7F25" w:rsidRDefault="00EB7F25" w:rsidP="00AC4ECA">
    <w:pPr>
      <w:pStyle w:val="Header"/>
      <w:tabs>
        <w:tab w:val="clear" w:pos="4320"/>
      </w:tabs>
    </w:pPr>
    <w:fldSimple w:instr=" DOCPROPERTY &quot;ggf-group-name&quot;  \* MERGEFORMAT ">
      <w:r>
        <w:t>WG or RG or CG name</w:t>
      </w:r>
    </w:fldSimple>
    <w:r>
      <w:tab/>
      <w:t>Corresponding Author2, Institution</w:t>
    </w:r>
  </w:p>
  <w:p w:rsidR="00EB7F25" w:rsidRDefault="00EB7F25" w:rsidP="00B844D0">
    <w:pPr>
      <w:pStyle w:val="Header"/>
      <w:tabs>
        <w:tab w:val="clear" w:pos="4320"/>
      </w:tabs>
      <w:jc w:val="right"/>
    </w:pPr>
    <w:proofErr w:type="gramStart"/>
    <w:r w:rsidRPr="006B1CE5">
      <w:t>example</w:t>
    </w:r>
    <w:proofErr w:type="gramEnd"/>
    <w:r w:rsidRPr="006B1CE5">
      <w:t>-wg@ogf.org</w:t>
    </w:r>
    <w:r>
      <w:tab/>
      <w:t>July 2006</w:t>
    </w:r>
  </w:p>
  <w:p w:rsidR="00EB7F25" w:rsidRDefault="00EB7F25" w:rsidP="00B844D0">
    <w:pPr>
      <w:pStyle w:val="Header"/>
      <w:tabs>
        <w:tab w:val="clear" w:pos="4320"/>
      </w:tabs>
      <w:jc w:val="center"/>
    </w:pPr>
    <w:r>
      <w:tab/>
      <w:t>Updated: December 2010</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F25" w:rsidRPr="00A965D9" w:rsidRDefault="00EB7F25">
    <w:pPr>
      <w:pStyle w:val="Header"/>
      <w:rPr>
        <w:rFonts w:ascii="Times New Roman" w:hAnsi="Times New Roman"/>
      </w:rPr>
    </w:pPr>
    <w:fldSimple w:instr=" DOCPROPERTY &quot;ggf-gwd-type&quot;  \* MERGEFORMAT ">
      <w:r>
        <w:t xml:space="preserve">GWD-R, </w:t>
      </w:r>
    </w:fldSimple>
    <w:r>
      <w:tab/>
    </w:r>
    <w:r>
      <w:tab/>
    </w:r>
    <w:r w:rsidRPr="00A965D9">
      <w:t>February 05, 2011</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nsid w:val="0000000B"/>
    <w:multiLevelType w:val="singleLevel"/>
    <w:tmpl w:val="0000000B"/>
    <w:name w:val="WW8Num10"/>
    <w:lvl w:ilvl="0">
      <w:start w:val="1"/>
      <w:numFmt w:val="bullet"/>
      <w:lvlText w:val=""/>
      <w:lvlJc w:val="left"/>
      <w:pPr>
        <w:tabs>
          <w:tab w:val="num" w:pos="360"/>
        </w:tabs>
        <w:ind w:left="360" w:hanging="360"/>
      </w:pPr>
      <w:rPr>
        <w:rFonts w:ascii="Symbol" w:hAnsi="Symbol"/>
      </w:rPr>
    </w:lvl>
  </w:abstractNum>
  <w:abstractNum w:abstractNumId="12">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896386"/>
    <w:multiLevelType w:val="hybridMultilevel"/>
    <w:tmpl w:val="C1A0C6C2"/>
    <w:lvl w:ilvl="0" w:tplc="877AC976">
      <w:start w:val="1"/>
      <w:numFmt w:val="bullet"/>
      <w:lvlText w:val=""/>
      <w:lvlJc w:val="left"/>
      <w:pPr>
        <w:tabs>
          <w:tab w:val="num" w:pos="720"/>
        </w:tabs>
        <w:ind w:left="720" w:hanging="360"/>
      </w:pPr>
      <w:rPr>
        <w:rFonts w:ascii="Wingdings" w:hAnsi="Wingdings" w:hint="default"/>
      </w:rPr>
    </w:lvl>
    <w:lvl w:ilvl="1" w:tplc="4926AF1E">
      <w:start w:val="2150"/>
      <w:numFmt w:val="bullet"/>
      <w:lvlText w:val=""/>
      <w:lvlJc w:val="left"/>
      <w:pPr>
        <w:tabs>
          <w:tab w:val="num" w:pos="1440"/>
        </w:tabs>
        <w:ind w:left="1440" w:hanging="360"/>
      </w:pPr>
      <w:rPr>
        <w:rFonts w:ascii="Wingdings" w:hAnsi="Wingdings" w:hint="default"/>
      </w:rPr>
    </w:lvl>
    <w:lvl w:ilvl="2" w:tplc="871600CE">
      <w:start w:val="1"/>
      <w:numFmt w:val="bullet"/>
      <w:lvlText w:val=""/>
      <w:lvlJc w:val="left"/>
      <w:pPr>
        <w:tabs>
          <w:tab w:val="num" w:pos="2160"/>
        </w:tabs>
        <w:ind w:left="2160" w:hanging="360"/>
      </w:pPr>
      <w:rPr>
        <w:rFonts w:ascii="Wingdings" w:hAnsi="Wingdings" w:hint="default"/>
      </w:rPr>
    </w:lvl>
    <w:lvl w:ilvl="3" w:tplc="55F658D8" w:tentative="1">
      <w:start w:val="1"/>
      <w:numFmt w:val="bullet"/>
      <w:lvlText w:val=""/>
      <w:lvlJc w:val="left"/>
      <w:pPr>
        <w:tabs>
          <w:tab w:val="num" w:pos="2880"/>
        </w:tabs>
        <w:ind w:left="2880" w:hanging="360"/>
      </w:pPr>
      <w:rPr>
        <w:rFonts w:ascii="Wingdings" w:hAnsi="Wingdings" w:hint="default"/>
      </w:rPr>
    </w:lvl>
    <w:lvl w:ilvl="4" w:tplc="D14A92FE" w:tentative="1">
      <w:start w:val="1"/>
      <w:numFmt w:val="bullet"/>
      <w:lvlText w:val=""/>
      <w:lvlJc w:val="left"/>
      <w:pPr>
        <w:tabs>
          <w:tab w:val="num" w:pos="3600"/>
        </w:tabs>
        <w:ind w:left="3600" w:hanging="360"/>
      </w:pPr>
      <w:rPr>
        <w:rFonts w:ascii="Wingdings" w:hAnsi="Wingdings" w:hint="default"/>
      </w:rPr>
    </w:lvl>
    <w:lvl w:ilvl="5" w:tplc="C3E2417E" w:tentative="1">
      <w:start w:val="1"/>
      <w:numFmt w:val="bullet"/>
      <w:lvlText w:val=""/>
      <w:lvlJc w:val="left"/>
      <w:pPr>
        <w:tabs>
          <w:tab w:val="num" w:pos="4320"/>
        </w:tabs>
        <w:ind w:left="4320" w:hanging="360"/>
      </w:pPr>
      <w:rPr>
        <w:rFonts w:ascii="Wingdings" w:hAnsi="Wingdings" w:hint="default"/>
      </w:rPr>
    </w:lvl>
    <w:lvl w:ilvl="6" w:tplc="CE4266E0" w:tentative="1">
      <w:start w:val="1"/>
      <w:numFmt w:val="bullet"/>
      <w:lvlText w:val=""/>
      <w:lvlJc w:val="left"/>
      <w:pPr>
        <w:tabs>
          <w:tab w:val="num" w:pos="5040"/>
        </w:tabs>
        <w:ind w:left="5040" w:hanging="360"/>
      </w:pPr>
      <w:rPr>
        <w:rFonts w:ascii="Wingdings" w:hAnsi="Wingdings" w:hint="default"/>
      </w:rPr>
    </w:lvl>
    <w:lvl w:ilvl="7" w:tplc="F6966F1E" w:tentative="1">
      <w:start w:val="1"/>
      <w:numFmt w:val="bullet"/>
      <w:lvlText w:val=""/>
      <w:lvlJc w:val="left"/>
      <w:pPr>
        <w:tabs>
          <w:tab w:val="num" w:pos="5760"/>
        </w:tabs>
        <w:ind w:left="5760" w:hanging="360"/>
      </w:pPr>
      <w:rPr>
        <w:rFonts w:ascii="Wingdings" w:hAnsi="Wingdings" w:hint="default"/>
      </w:rPr>
    </w:lvl>
    <w:lvl w:ilvl="8" w:tplc="3BA8F118" w:tentative="1">
      <w:start w:val="1"/>
      <w:numFmt w:val="bullet"/>
      <w:lvlText w:val=""/>
      <w:lvlJc w:val="left"/>
      <w:pPr>
        <w:tabs>
          <w:tab w:val="num" w:pos="6480"/>
        </w:tabs>
        <w:ind w:left="6480" w:hanging="360"/>
      </w:pPr>
      <w:rPr>
        <w:rFonts w:ascii="Wingdings" w:hAnsi="Wingdings" w:hint="default"/>
      </w:rPr>
    </w:lvl>
  </w:abstractNum>
  <w:abstractNum w:abstractNumId="14">
    <w:nsid w:val="3C9A1C1D"/>
    <w:multiLevelType w:val="hybridMultilevel"/>
    <w:tmpl w:val="89B203AE"/>
    <w:lvl w:ilvl="0" w:tplc="6BE24146">
      <w:start w:val="1"/>
      <w:numFmt w:val="bullet"/>
      <w:lvlText w:val=""/>
      <w:lvlJc w:val="left"/>
      <w:pPr>
        <w:tabs>
          <w:tab w:val="num" w:pos="720"/>
        </w:tabs>
        <w:ind w:left="720" w:hanging="360"/>
      </w:pPr>
      <w:rPr>
        <w:rFonts w:ascii="Wingdings" w:hAnsi="Wingdings" w:hint="default"/>
      </w:rPr>
    </w:lvl>
    <w:lvl w:ilvl="1" w:tplc="663462EA">
      <w:start w:val="2023"/>
      <w:numFmt w:val="bullet"/>
      <w:lvlText w:val=""/>
      <w:lvlJc w:val="left"/>
      <w:pPr>
        <w:tabs>
          <w:tab w:val="num" w:pos="1440"/>
        </w:tabs>
        <w:ind w:left="1440" w:hanging="360"/>
      </w:pPr>
      <w:rPr>
        <w:rFonts w:ascii="Wingdings" w:hAnsi="Wingdings" w:hint="default"/>
      </w:rPr>
    </w:lvl>
    <w:lvl w:ilvl="2" w:tplc="1F8ECF5E">
      <w:start w:val="2023"/>
      <w:numFmt w:val="bullet"/>
      <w:lvlText w:val=""/>
      <w:lvlJc w:val="left"/>
      <w:pPr>
        <w:tabs>
          <w:tab w:val="num" w:pos="2160"/>
        </w:tabs>
        <w:ind w:left="2160" w:hanging="360"/>
      </w:pPr>
      <w:rPr>
        <w:rFonts w:ascii="Wingdings" w:hAnsi="Wingdings" w:hint="default"/>
      </w:rPr>
    </w:lvl>
    <w:lvl w:ilvl="3" w:tplc="D7A08CC8" w:tentative="1">
      <w:start w:val="1"/>
      <w:numFmt w:val="bullet"/>
      <w:lvlText w:val=""/>
      <w:lvlJc w:val="left"/>
      <w:pPr>
        <w:tabs>
          <w:tab w:val="num" w:pos="2880"/>
        </w:tabs>
        <w:ind w:left="2880" w:hanging="360"/>
      </w:pPr>
      <w:rPr>
        <w:rFonts w:ascii="Wingdings" w:hAnsi="Wingdings" w:hint="default"/>
      </w:rPr>
    </w:lvl>
    <w:lvl w:ilvl="4" w:tplc="653641F2" w:tentative="1">
      <w:start w:val="1"/>
      <w:numFmt w:val="bullet"/>
      <w:lvlText w:val=""/>
      <w:lvlJc w:val="left"/>
      <w:pPr>
        <w:tabs>
          <w:tab w:val="num" w:pos="3600"/>
        </w:tabs>
        <w:ind w:left="3600" w:hanging="360"/>
      </w:pPr>
      <w:rPr>
        <w:rFonts w:ascii="Wingdings" w:hAnsi="Wingdings" w:hint="default"/>
      </w:rPr>
    </w:lvl>
    <w:lvl w:ilvl="5" w:tplc="529A5D84" w:tentative="1">
      <w:start w:val="1"/>
      <w:numFmt w:val="bullet"/>
      <w:lvlText w:val=""/>
      <w:lvlJc w:val="left"/>
      <w:pPr>
        <w:tabs>
          <w:tab w:val="num" w:pos="4320"/>
        </w:tabs>
        <w:ind w:left="4320" w:hanging="360"/>
      </w:pPr>
      <w:rPr>
        <w:rFonts w:ascii="Wingdings" w:hAnsi="Wingdings" w:hint="default"/>
      </w:rPr>
    </w:lvl>
    <w:lvl w:ilvl="6" w:tplc="03F40C62" w:tentative="1">
      <w:start w:val="1"/>
      <w:numFmt w:val="bullet"/>
      <w:lvlText w:val=""/>
      <w:lvlJc w:val="left"/>
      <w:pPr>
        <w:tabs>
          <w:tab w:val="num" w:pos="5040"/>
        </w:tabs>
        <w:ind w:left="5040" w:hanging="360"/>
      </w:pPr>
      <w:rPr>
        <w:rFonts w:ascii="Wingdings" w:hAnsi="Wingdings" w:hint="default"/>
      </w:rPr>
    </w:lvl>
    <w:lvl w:ilvl="7" w:tplc="4F8622FA" w:tentative="1">
      <w:start w:val="1"/>
      <w:numFmt w:val="bullet"/>
      <w:lvlText w:val=""/>
      <w:lvlJc w:val="left"/>
      <w:pPr>
        <w:tabs>
          <w:tab w:val="num" w:pos="5760"/>
        </w:tabs>
        <w:ind w:left="5760" w:hanging="360"/>
      </w:pPr>
      <w:rPr>
        <w:rFonts w:ascii="Wingdings" w:hAnsi="Wingdings" w:hint="default"/>
      </w:rPr>
    </w:lvl>
    <w:lvl w:ilvl="8" w:tplc="59CA1218" w:tentative="1">
      <w:start w:val="1"/>
      <w:numFmt w:val="bullet"/>
      <w:lvlText w:val=""/>
      <w:lvlJc w:val="left"/>
      <w:pPr>
        <w:tabs>
          <w:tab w:val="num" w:pos="6480"/>
        </w:tabs>
        <w:ind w:left="6480" w:hanging="360"/>
      </w:pPr>
      <w:rPr>
        <w:rFonts w:ascii="Wingdings" w:hAnsi="Wingdings" w:hint="default"/>
      </w:rPr>
    </w:lvl>
  </w:abstractNum>
  <w:abstractNum w:abstractNumId="15">
    <w:nsid w:val="4D590B4D"/>
    <w:multiLevelType w:val="multilevel"/>
    <w:tmpl w:val="E29893EC"/>
    <w:lvl w:ilvl="0">
      <w:start w:val="1"/>
      <w:numFmt w:val="decimal"/>
      <w:pStyle w:val="Heading1"/>
      <w:lvlText w:val="%1"/>
      <w:lvlJc w:val="left"/>
      <w:pPr>
        <w:ind w:left="432" w:hanging="432"/>
      </w:pPr>
      <w:rPr>
        <w:rFonts w:ascii="Times New Roman" w:hAnsi="Times New Roman"/>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C525FF6"/>
    <w:multiLevelType w:val="hybridMultilevel"/>
    <w:tmpl w:val="497C9E7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Arial"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Arial"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Arial" w:hint="default"/>
      </w:rPr>
    </w:lvl>
    <w:lvl w:ilvl="8" w:tplc="04070005" w:tentative="1">
      <w:start w:val="1"/>
      <w:numFmt w:val="bullet"/>
      <w:lvlText w:val=""/>
      <w:lvlJc w:val="left"/>
      <w:pPr>
        <w:ind w:left="6840" w:hanging="360"/>
      </w:pPr>
      <w:rPr>
        <w:rFonts w:ascii="Wingdings" w:hAnsi="Wingdings" w:hint="default"/>
      </w:rPr>
    </w:lvl>
  </w:abstractNum>
  <w:abstractNum w:abstractNumId="17">
    <w:nsid w:val="6EC556F0"/>
    <w:multiLevelType w:val="hybridMultilevel"/>
    <w:tmpl w:val="5D504D4A"/>
    <w:lvl w:ilvl="0" w:tplc="61C08192">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11"/>
  </w:num>
  <w:num w:numId="14">
    <w:abstractNumId w:val="16"/>
  </w:num>
  <w:num w:numId="15">
    <w:abstractNumId w:val="10"/>
  </w:num>
  <w:num w:numId="16">
    <w:abstractNumId w:val="14"/>
  </w:num>
  <w:num w:numId="17">
    <w:abstractNumId w:val="13"/>
  </w:num>
  <w:num w:numId="18">
    <w:abstractNumId w:val="17"/>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trackRevisions/>
  <w:doNotTrackMoves/>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D6272E"/>
    <w:rsid w:val="0003754B"/>
    <w:rsid w:val="0005492D"/>
    <w:rsid w:val="0006162E"/>
    <w:rsid w:val="000B6309"/>
    <w:rsid w:val="001C3C1C"/>
    <w:rsid w:val="001F2D9A"/>
    <w:rsid w:val="00287A03"/>
    <w:rsid w:val="002A5BC3"/>
    <w:rsid w:val="002D2235"/>
    <w:rsid w:val="002F5717"/>
    <w:rsid w:val="003414B9"/>
    <w:rsid w:val="003546FF"/>
    <w:rsid w:val="003746E1"/>
    <w:rsid w:val="00397CFD"/>
    <w:rsid w:val="003B5F8C"/>
    <w:rsid w:val="003E5EA0"/>
    <w:rsid w:val="003F6379"/>
    <w:rsid w:val="00405AEF"/>
    <w:rsid w:val="00423465"/>
    <w:rsid w:val="00453E6D"/>
    <w:rsid w:val="004B2381"/>
    <w:rsid w:val="004B68FF"/>
    <w:rsid w:val="004D4202"/>
    <w:rsid w:val="004F39CE"/>
    <w:rsid w:val="005425A9"/>
    <w:rsid w:val="00551C1C"/>
    <w:rsid w:val="00590E0C"/>
    <w:rsid w:val="0067464C"/>
    <w:rsid w:val="006C4616"/>
    <w:rsid w:val="007230D1"/>
    <w:rsid w:val="00756E57"/>
    <w:rsid w:val="00781B49"/>
    <w:rsid w:val="007939CA"/>
    <w:rsid w:val="007C6746"/>
    <w:rsid w:val="00811355"/>
    <w:rsid w:val="00840D1F"/>
    <w:rsid w:val="00854BBF"/>
    <w:rsid w:val="0087250A"/>
    <w:rsid w:val="008A033C"/>
    <w:rsid w:val="008A3FEA"/>
    <w:rsid w:val="00937689"/>
    <w:rsid w:val="00971BBE"/>
    <w:rsid w:val="009B42A0"/>
    <w:rsid w:val="009C4BDC"/>
    <w:rsid w:val="009E2C66"/>
    <w:rsid w:val="009F1BD3"/>
    <w:rsid w:val="00A40042"/>
    <w:rsid w:val="00A542B3"/>
    <w:rsid w:val="00A82719"/>
    <w:rsid w:val="00A965D9"/>
    <w:rsid w:val="00A97C80"/>
    <w:rsid w:val="00AB0BBC"/>
    <w:rsid w:val="00AC4ECA"/>
    <w:rsid w:val="00B212BC"/>
    <w:rsid w:val="00B2203C"/>
    <w:rsid w:val="00B844D0"/>
    <w:rsid w:val="00C6767C"/>
    <w:rsid w:val="00C7299E"/>
    <w:rsid w:val="00D23E42"/>
    <w:rsid w:val="00D6272E"/>
    <w:rsid w:val="00D8506B"/>
    <w:rsid w:val="00DA7825"/>
    <w:rsid w:val="00E13654"/>
    <w:rsid w:val="00E22B80"/>
    <w:rsid w:val="00E23DB4"/>
    <w:rsid w:val="00E83916"/>
    <w:rsid w:val="00EB7F25"/>
    <w:rsid w:val="00F66015"/>
    <w:rsid w:val="00F87543"/>
    <w:rsid w:val="00FB5548"/>
  </w:rsids>
  <m:mathPr>
    <m:mathFont m:val="Comic Sans MS"/>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toc 1" w:uiPriority="39"/>
    <w:lsdException w:name="toc 2" w:uiPriority="39"/>
    <w:lsdException w:name="Hyperlink" w:uiPriority="99"/>
    <w:lsdException w:name="No List" w:uiPriority="99"/>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2B3"/>
    <w:rPr>
      <w:rFonts w:ascii="Arial" w:hAnsi="Arial"/>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A542B3"/>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qFormat/>
    <w:rsid w:val="00A542B3"/>
    <w:pPr>
      <w:numPr>
        <w:ilvl w:val="4"/>
        <w:numId w:val="11"/>
      </w:numPr>
      <w:spacing w:before="240" w:after="60"/>
      <w:outlineLvl w:val="4"/>
    </w:pPr>
    <w:rPr>
      <w:b/>
      <w:i/>
      <w:sz w:val="26"/>
      <w:szCs w:val="26"/>
    </w:rPr>
  </w:style>
  <w:style w:type="paragraph" w:styleId="Heading6">
    <w:name w:val="heading 6"/>
    <w:basedOn w:val="Normal"/>
    <w:next w:val="Normal"/>
    <w:qFormat/>
    <w:rsid w:val="00A542B3"/>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A542B3"/>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A542B3"/>
    <w:pPr>
      <w:numPr>
        <w:ilvl w:val="7"/>
        <w:numId w:val="11"/>
      </w:numPr>
      <w:spacing w:before="240" w:after="60"/>
      <w:outlineLvl w:val="7"/>
    </w:pPr>
    <w:rPr>
      <w:rFonts w:ascii="Times New Roman" w:hAnsi="Times New Roman"/>
      <w:i/>
      <w:sz w:val="24"/>
      <w:szCs w:val="24"/>
    </w:rPr>
  </w:style>
  <w:style w:type="paragraph" w:styleId="Heading9">
    <w:name w:val="heading 9"/>
    <w:basedOn w:val="Normal"/>
    <w:next w:val="Normal"/>
    <w:qFormat/>
    <w:rsid w:val="00A542B3"/>
    <w:pPr>
      <w:numPr>
        <w:ilvl w:val="8"/>
        <w:numId w:val="11"/>
      </w:numPr>
      <w:spacing w:before="240" w:after="60"/>
      <w:outlineLvl w:val="8"/>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break">
    <w:name w:val="nobreak"/>
    <w:basedOn w:val="Normal"/>
    <w:next w:val="Normal"/>
    <w:rsid w:val="00A542B3"/>
    <w:pPr>
      <w:keepNext/>
    </w:pPr>
  </w:style>
  <w:style w:type="paragraph" w:customStyle="1" w:styleId="HTMLBody">
    <w:name w:val="HTML Body"/>
    <w:rsid w:val="00A542B3"/>
    <w:pPr>
      <w:autoSpaceDE w:val="0"/>
      <w:autoSpaceDN w:val="0"/>
      <w:adjustRightInd w:val="0"/>
    </w:pPr>
    <w:rPr>
      <w:rFonts w:ascii="Comic Sans MS" w:hAnsi="Comic Sans MS"/>
      <w:sz w:val="18"/>
      <w:szCs w:val="18"/>
    </w:rPr>
  </w:style>
  <w:style w:type="paragraph" w:styleId="Header">
    <w:name w:val="header"/>
    <w:basedOn w:val="Normal"/>
    <w:rsid w:val="00A542B3"/>
    <w:pPr>
      <w:tabs>
        <w:tab w:val="center" w:pos="4320"/>
        <w:tab w:val="right" w:pos="8640"/>
      </w:tabs>
    </w:pPr>
  </w:style>
  <w:style w:type="paragraph" w:styleId="Footer">
    <w:name w:val="footer"/>
    <w:basedOn w:val="Normal"/>
    <w:semiHidden/>
    <w:rsid w:val="00A542B3"/>
    <w:pPr>
      <w:tabs>
        <w:tab w:val="center" w:pos="4320"/>
        <w:tab w:val="right" w:pos="8640"/>
      </w:tabs>
    </w:pPr>
  </w:style>
  <w:style w:type="character" w:styleId="Hyperlink">
    <w:name w:val="Hyperlink"/>
    <w:basedOn w:val="DefaultParagraphFont"/>
    <w:uiPriority w:val="99"/>
    <w:rsid w:val="00A542B3"/>
    <w:rPr>
      <w:color w:val="0000FF"/>
      <w:u w:val="single"/>
    </w:rPr>
  </w:style>
  <w:style w:type="character" w:styleId="PageNumber">
    <w:name w:val="page number"/>
    <w:basedOn w:val="DefaultParagraphFont"/>
    <w:rsid w:val="00A542B3"/>
  </w:style>
  <w:style w:type="paragraph" w:styleId="BlockText">
    <w:name w:val="Block Text"/>
    <w:basedOn w:val="Normal"/>
    <w:rsid w:val="00A542B3"/>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A542B3"/>
    <w:rPr>
      <w:rFonts w:ascii="Times New Roman" w:hAnsi="Times New Roman"/>
      <w:sz w:val="24"/>
      <w:szCs w:val="24"/>
    </w:rPr>
  </w:style>
  <w:style w:type="paragraph" w:styleId="PlainText">
    <w:name w:val="Plain Text"/>
    <w:basedOn w:val="Normal"/>
    <w:rsid w:val="00A542B3"/>
    <w:pPr>
      <w:ind w:left="720"/>
    </w:pPr>
    <w:rPr>
      <w:rFonts w:ascii="Courier New" w:hAnsi="Courier New"/>
    </w:rPr>
  </w:style>
  <w:style w:type="paragraph" w:styleId="BodyText">
    <w:name w:val="Body Text"/>
    <w:basedOn w:val="Normal"/>
    <w:rsid w:val="00A542B3"/>
    <w:pPr>
      <w:spacing w:after="120"/>
    </w:pPr>
  </w:style>
  <w:style w:type="paragraph" w:styleId="BodyTextIndent">
    <w:name w:val="Body Text Indent"/>
    <w:basedOn w:val="Normal"/>
    <w:rsid w:val="00A542B3"/>
    <w:pPr>
      <w:spacing w:after="120"/>
      <w:ind w:left="360"/>
    </w:pPr>
  </w:style>
  <w:style w:type="paragraph" w:styleId="BodyText3">
    <w:name w:val="Body Text 3"/>
    <w:basedOn w:val="Normal"/>
    <w:rsid w:val="00A542B3"/>
    <w:pPr>
      <w:spacing w:after="120"/>
    </w:pPr>
    <w:rPr>
      <w:sz w:val="16"/>
      <w:szCs w:val="16"/>
    </w:rPr>
  </w:style>
  <w:style w:type="paragraph" w:styleId="BodyTextFirstIndent">
    <w:name w:val="Body Text First Indent"/>
    <w:basedOn w:val="BodyText"/>
    <w:rsid w:val="00A542B3"/>
    <w:pPr>
      <w:ind w:firstLine="210"/>
    </w:pPr>
  </w:style>
  <w:style w:type="paragraph" w:styleId="BodyTextFirstIndent2">
    <w:name w:val="Body Text First Indent 2"/>
    <w:basedOn w:val="BodyTextIndent"/>
    <w:rsid w:val="00A542B3"/>
    <w:pPr>
      <w:ind w:firstLine="210"/>
    </w:pPr>
  </w:style>
  <w:style w:type="paragraph" w:styleId="BodyTextIndent2">
    <w:name w:val="Body Text Indent 2"/>
    <w:basedOn w:val="Normal"/>
    <w:rsid w:val="00A542B3"/>
    <w:pPr>
      <w:spacing w:after="120" w:line="480" w:lineRule="auto"/>
      <w:ind w:left="360"/>
    </w:pPr>
  </w:style>
  <w:style w:type="paragraph" w:styleId="BodyTextIndent3">
    <w:name w:val="Body Text Indent 3"/>
    <w:basedOn w:val="Normal"/>
    <w:rsid w:val="00A542B3"/>
    <w:pPr>
      <w:spacing w:after="120"/>
      <w:ind w:left="360"/>
    </w:pPr>
    <w:rPr>
      <w:sz w:val="16"/>
      <w:szCs w:val="16"/>
    </w:rPr>
  </w:style>
  <w:style w:type="paragraph" w:styleId="Closing">
    <w:name w:val="Closing"/>
    <w:basedOn w:val="Normal"/>
    <w:rsid w:val="00A542B3"/>
    <w:pPr>
      <w:ind w:left="4320"/>
    </w:pPr>
  </w:style>
  <w:style w:type="paragraph" w:styleId="CommentText">
    <w:name w:val="annotation text"/>
    <w:basedOn w:val="Normal"/>
    <w:semiHidden/>
    <w:rsid w:val="00A542B3"/>
  </w:style>
  <w:style w:type="paragraph" w:styleId="Date">
    <w:name w:val="Date"/>
    <w:basedOn w:val="Normal"/>
    <w:next w:val="Normal"/>
    <w:rsid w:val="00A542B3"/>
  </w:style>
  <w:style w:type="paragraph" w:styleId="DocumentMap">
    <w:name w:val="Document Map"/>
    <w:basedOn w:val="Normal"/>
    <w:semiHidden/>
    <w:rsid w:val="00A542B3"/>
    <w:pPr>
      <w:shd w:val="clear" w:color="auto" w:fill="000080"/>
    </w:pPr>
    <w:rPr>
      <w:rFonts w:ascii="Tahoma" w:hAnsi="Tahoma"/>
    </w:rPr>
  </w:style>
  <w:style w:type="paragraph" w:styleId="E-mailSignature">
    <w:name w:val="E-mail Signature"/>
    <w:basedOn w:val="Normal"/>
    <w:rsid w:val="00A542B3"/>
  </w:style>
  <w:style w:type="paragraph" w:styleId="EndnoteText">
    <w:name w:val="endnote text"/>
    <w:basedOn w:val="Normal"/>
    <w:semiHidden/>
    <w:rsid w:val="00A542B3"/>
  </w:style>
  <w:style w:type="paragraph" w:styleId="EnvelopeAddress">
    <w:name w:val="envelope address"/>
    <w:basedOn w:val="Normal"/>
    <w:rsid w:val="00A542B3"/>
    <w:pPr>
      <w:framePr w:w="7920" w:h="1980" w:hRule="exact" w:hSpace="180" w:wrap="auto" w:hAnchor="page" w:xAlign="center" w:yAlign="bottom"/>
      <w:ind w:left="2880"/>
    </w:pPr>
    <w:rPr>
      <w:sz w:val="24"/>
      <w:szCs w:val="24"/>
    </w:rPr>
  </w:style>
  <w:style w:type="paragraph" w:styleId="EnvelopeReturn">
    <w:name w:val="envelope return"/>
    <w:basedOn w:val="Normal"/>
    <w:rsid w:val="00A542B3"/>
  </w:style>
  <w:style w:type="paragraph" w:styleId="FootnoteText">
    <w:name w:val="footnote text"/>
    <w:basedOn w:val="Normal"/>
    <w:semiHidden/>
    <w:rsid w:val="00A542B3"/>
  </w:style>
  <w:style w:type="paragraph" w:styleId="HTMLAddress">
    <w:name w:val="HTML Address"/>
    <w:basedOn w:val="Normal"/>
    <w:rsid w:val="00A542B3"/>
    <w:rPr>
      <w:i/>
    </w:rPr>
  </w:style>
  <w:style w:type="paragraph" w:styleId="HTMLPreformatted">
    <w:name w:val="HTML Preformatted"/>
    <w:basedOn w:val="Normal"/>
    <w:rsid w:val="00A542B3"/>
    <w:rPr>
      <w:rFonts w:ascii="Courier New" w:hAnsi="Courier New"/>
    </w:rPr>
  </w:style>
  <w:style w:type="paragraph" w:styleId="Index1">
    <w:name w:val="index 1"/>
    <w:basedOn w:val="Normal"/>
    <w:next w:val="Normal"/>
    <w:autoRedefine/>
    <w:semiHidden/>
    <w:rsid w:val="00A542B3"/>
    <w:pPr>
      <w:ind w:left="200" w:hanging="200"/>
    </w:pPr>
  </w:style>
  <w:style w:type="paragraph" w:styleId="Index2">
    <w:name w:val="index 2"/>
    <w:basedOn w:val="Normal"/>
    <w:next w:val="Normal"/>
    <w:autoRedefine/>
    <w:semiHidden/>
    <w:rsid w:val="00A542B3"/>
    <w:pPr>
      <w:ind w:left="400" w:hanging="200"/>
    </w:pPr>
  </w:style>
  <w:style w:type="paragraph" w:styleId="Index3">
    <w:name w:val="index 3"/>
    <w:basedOn w:val="Normal"/>
    <w:next w:val="Normal"/>
    <w:autoRedefine/>
    <w:semiHidden/>
    <w:rsid w:val="00A542B3"/>
    <w:pPr>
      <w:ind w:left="600" w:hanging="200"/>
    </w:pPr>
  </w:style>
  <w:style w:type="paragraph" w:styleId="Index4">
    <w:name w:val="index 4"/>
    <w:basedOn w:val="Normal"/>
    <w:next w:val="Normal"/>
    <w:autoRedefine/>
    <w:semiHidden/>
    <w:rsid w:val="00A542B3"/>
    <w:pPr>
      <w:ind w:left="800" w:hanging="200"/>
    </w:pPr>
  </w:style>
  <w:style w:type="paragraph" w:styleId="Index5">
    <w:name w:val="index 5"/>
    <w:basedOn w:val="Normal"/>
    <w:next w:val="Normal"/>
    <w:autoRedefine/>
    <w:semiHidden/>
    <w:rsid w:val="00A542B3"/>
    <w:pPr>
      <w:ind w:left="1000" w:hanging="200"/>
    </w:pPr>
  </w:style>
  <w:style w:type="paragraph" w:styleId="Index6">
    <w:name w:val="index 6"/>
    <w:basedOn w:val="Normal"/>
    <w:next w:val="Normal"/>
    <w:autoRedefine/>
    <w:semiHidden/>
    <w:rsid w:val="00A542B3"/>
    <w:pPr>
      <w:ind w:left="1200" w:hanging="200"/>
    </w:pPr>
  </w:style>
  <w:style w:type="paragraph" w:styleId="Index7">
    <w:name w:val="index 7"/>
    <w:basedOn w:val="Normal"/>
    <w:next w:val="Normal"/>
    <w:autoRedefine/>
    <w:semiHidden/>
    <w:rsid w:val="00A542B3"/>
    <w:pPr>
      <w:ind w:left="1400" w:hanging="200"/>
    </w:pPr>
  </w:style>
  <w:style w:type="paragraph" w:styleId="Index8">
    <w:name w:val="index 8"/>
    <w:basedOn w:val="Normal"/>
    <w:next w:val="Normal"/>
    <w:autoRedefine/>
    <w:semiHidden/>
    <w:rsid w:val="00A542B3"/>
    <w:pPr>
      <w:ind w:left="1600" w:hanging="200"/>
    </w:pPr>
  </w:style>
  <w:style w:type="paragraph" w:styleId="Index9">
    <w:name w:val="index 9"/>
    <w:basedOn w:val="Normal"/>
    <w:next w:val="Normal"/>
    <w:autoRedefine/>
    <w:semiHidden/>
    <w:rsid w:val="00A542B3"/>
    <w:pPr>
      <w:ind w:left="1800" w:hanging="200"/>
    </w:pPr>
  </w:style>
  <w:style w:type="paragraph" w:styleId="IndexHeading">
    <w:name w:val="index heading"/>
    <w:basedOn w:val="Normal"/>
    <w:next w:val="Index1"/>
    <w:semiHidden/>
    <w:rsid w:val="00A542B3"/>
    <w:rPr>
      <w:b/>
    </w:rPr>
  </w:style>
  <w:style w:type="paragraph" w:styleId="List">
    <w:name w:val="List"/>
    <w:basedOn w:val="Normal"/>
    <w:rsid w:val="00A542B3"/>
    <w:pPr>
      <w:ind w:left="360" w:hanging="360"/>
    </w:pPr>
  </w:style>
  <w:style w:type="paragraph" w:styleId="List2">
    <w:name w:val="List 2"/>
    <w:basedOn w:val="Normal"/>
    <w:rsid w:val="00A542B3"/>
    <w:pPr>
      <w:ind w:left="720" w:hanging="360"/>
    </w:pPr>
  </w:style>
  <w:style w:type="paragraph" w:styleId="List3">
    <w:name w:val="List 3"/>
    <w:basedOn w:val="Normal"/>
    <w:rsid w:val="00A542B3"/>
    <w:pPr>
      <w:ind w:left="1080" w:hanging="360"/>
    </w:pPr>
  </w:style>
  <w:style w:type="paragraph" w:styleId="List4">
    <w:name w:val="List 4"/>
    <w:basedOn w:val="Normal"/>
    <w:rsid w:val="00A542B3"/>
    <w:pPr>
      <w:ind w:left="1440" w:hanging="360"/>
    </w:pPr>
  </w:style>
  <w:style w:type="paragraph" w:styleId="List5">
    <w:name w:val="List 5"/>
    <w:basedOn w:val="Normal"/>
    <w:rsid w:val="00A542B3"/>
    <w:pPr>
      <w:ind w:left="1800" w:hanging="360"/>
    </w:pPr>
  </w:style>
  <w:style w:type="paragraph" w:styleId="ListBullet">
    <w:name w:val="List Bullet"/>
    <w:basedOn w:val="Normal"/>
    <w:autoRedefine/>
    <w:rsid w:val="00A542B3"/>
    <w:pPr>
      <w:numPr>
        <w:numId w:val="1"/>
      </w:numPr>
    </w:pPr>
  </w:style>
  <w:style w:type="paragraph" w:styleId="ListBullet2">
    <w:name w:val="List Bullet 2"/>
    <w:basedOn w:val="Normal"/>
    <w:autoRedefine/>
    <w:rsid w:val="00A542B3"/>
    <w:pPr>
      <w:numPr>
        <w:numId w:val="2"/>
      </w:numPr>
    </w:pPr>
  </w:style>
  <w:style w:type="paragraph" w:styleId="ListBullet3">
    <w:name w:val="List Bullet 3"/>
    <w:basedOn w:val="Normal"/>
    <w:autoRedefine/>
    <w:rsid w:val="00A542B3"/>
    <w:pPr>
      <w:numPr>
        <w:numId w:val="3"/>
      </w:numPr>
    </w:pPr>
  </w:style>
  <w:style w:type="paragraph" w:styleId="ListBullet4">
    <w:name w:val="List Bullet 4"/>
    <w:basedOn w:val="Normal"/>
    <w:autoRedefine/>
    <w:rsid w:val="00A542B3"/>
    <w:pPr>
      <w:numPr>
        <w:numId w:val="4"/>
      </w:numPr>
    </w:pPr>
  </w:style>
  <w:style w:type="paragraph" w:styleId="ListBullet5">
    <w:name w:val="List Bullet 5"/>
    <w:basedOn w:val="Normal"/>
    <w:autoRedefine/>
    <w:rsid w:val="00A542B3"/>
    <w:pPr>
      <w:numPr>
        <w:numId w:val="5"/>
      </w:numPr>
    </w:pPr>
  </w:style>
  <w:style w:type="paragraph" w:styleId="ListContinue">
    <w:name w:val="List Continue"/>
    <w:basedOn w:val="Normal"/>
    <w:rsid w:val="00A542B3"/>
    <w:pPr>
      <w:spacing w:after="120"/>
      <w:ind w:left="360"/>
    </w:pPr>
  </w:style>
  <w:style w:type="paragraph" w:styleId="ListContinue2">
    <w:name w:val="List Continue 2"/>
    <w:basedOn w:val="Normal"/>
    <w:rsid w:val="00A542B3"/>
    <w:pPr>
      <w:spacing w:after="120"/>
      <w:ind w:left="720"/>
    </w:pPr>
  </w:style>
  <w:style w:type="paragraph" w:styleId="ListContinue3">
    <w:name w:val="List Continue 3"/>
    <w:basedOn w:val="Normal"/>
    <w:rsid w:val="00A542B3"/>
    <w:pPr>
      <w:spacing w:after="120"/>
      <w:ind w:left="1080"/>
    </w:pPr>
  </w:style>
  <w:style w:type="paragraph" w:styleId="ListContinue4">
    <w:name w:val="List Continue 4"/>
    <w:basedOn w:val="Normal"/>
    <w:rsid w:val="00A542B3"/>
    <w:pPr>
      <w:spacing w:after="120"/>
      <w:ind w:left="1440"/>
    </w:pPr>
  </w:style>
  <w:style w:type="paragraph" w:styleId="ListContinue5">
    <w:name w:val="List Continue 5"/>
    <w:basedOn w:val="Normal"/>
    <w:rsid w:val="00A542B3"/>
    <w:pPr>
      <w:spacing w:after="120"/>
      <w:ind w:left="1800"/>
    </w:pPr>
  </w:style>
  <w:style w:type="paragraph" w:styleId="ListNumber">
    <w:name w:val="List Number"/>
    <w:basedOn w:val="Normal"/>
    <w:rsid w:val="00A542B3"/>
    <w:pPr>
      <w:numPr>
        <w:numId w:val="6"/>
      </w:numPr>
    </w:pPr>
  </w:style>
  <w:style w:type="paragraph" w:styleId="ListNumber2">
    <w:name w:val="List Number 2"/>
    <w:basedOn w:val="Normal"/>
    <w:rsid w:val="00A542B3"/>
    <w:pPr>
      <w:numPr>
        <w:numId w:val="7"/>
      </w:numPr>
    </w:pPr>
  </w:style>
  <w:style w:type="paragraph" w:styleId="ListNumber3">
    <w:name w:val="List Number 3"/>
    <w:basedOn w:val="Normal"/>
    <w:rsid w:val="00A542B3"/>
    <w:pPr>
      <w:numPr>
        <w:numId w:val="8"/>
      </w:numPr>
    </w:pPr>
  </w:style>
  <w:style w:type="paragraph" w:styleId="ListNumber4">
    <w:name w:val="List Number 4"/>
    <w:basedOn w:val="Normal"/>
    <w:rsid w:val="00A542B3"/>
    <w:pPr>
      <w:numPr>
        <w:numId w:val="9"/>
      </w:numPr>
    </w:pPr>
  </w:style>
  <w:style w:type="paragraph" w:styleId="ListNumber5">
    <w:name w:val="List Number 5"/>
    <w:basedOn w:val="Normal"/>
    <w:rsid w:val="00A542B3"/>
    <w:pPr>
      <w:numPr>
        <w:numId w:val="10"/>
      </w:numPr>
    </w:pPr>
  </w:style>
  <w:style w:type="paragraph" w:styleId="MacroText">
    <w:name w:val="macro"/>
    <w:semiHidden/>
    <w:rsid w:val="00A542B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A542B3"/>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A542B3"/>
    <w:pPr>
      <w:ind w:left="720"/>
    </w:pPr>
  </w:style>
  <w:style w:type="paragraph" w:styleId="NoteHeading">
    <w:name w:val="Note Heading"/>
    <w:basedOn w:val="Normal"/>
    <w:next w:val="Normal"/>
    <w:rsid w:val="00A542B3"/>
  </w:style>
  <w:style w:type="paragraph" w:styleId="Salutation">
    <w:name w:val="Salutation"/>
    <w:basedOn w:val="Normal"/>
    <w:next w:val="Normal"/>
    <w:rsid w:val="00A542B3"/>
  </w:style>
  <w:style w:type="paragraph" w:styleId="Signature">
    <w:name w:val="Signature"/>
    <w:basedOn w:val="Normal"/>
    <w:rsid w:val="00A542B3"/>
    <w:pPr>
      <w:ind w:left="4320"/>
    </w:pPr>
  </w:style>
  <w:style w:type="paragraph" w:styleId="Subtitle">
    <w:name w:val="Subtitle"/>
    <w:basedOn w:val="Normal"/>
    <w:qFormat/>
    <w:rsid w:val="00A542B3"/>
    <w:pPr>
      <w:spacing w:after="60"/>
      <w:jc w:val="center"/>
      <w:outlineLvl w:val="1"/>
    </w:pPr>
    <w:rPr>
      <w:sz w:val="24"/>
      <w:szCs w:val="24"/>
    </w:rPr>
  </w:style>
  <w:style w:type="paragraph" w:styleId="TableofAuthorities">
    <w:name w:val="table of authorities"/>
    <w:basedOn w:val="Normal"/>
    <w:next w:val="Normal"/>
    <w:semiHidden/>
    <w:rsid w:val="00A542B3"/>
    <w:pPr>
      <w:ind w:left="200" w:hanging="200"/>
    </w:pPr>
  </w:style>
  <w:style w:type="paragraph" w:styleId="TableofFigures">
    <w:name w:val="table of figures"/>
    <w:basedOn w:val="Normal"/>
    <w:next w:val="Normal"/>
    <w:rsid w:val="00A542B3"/>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rsid w:val="00A542B3"/>
    <w:pPr>
      <w:spacing w:before="120"/>
    </w:pPr>
    <w:rPr>
      <w:b/>
      <w:sz w:val="24"/>
      <w:szCs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rsid w:val="00A542B3"/>
    <w:pPr>
      <w:ind w:left="400"/>
    </w:pPr>
  </w:style>
  <w:style w:type="paragraph" w:styleId="TOC4">
    <w:name w:val="toc 4"/>
    <w:basedOn w:val="Normal"/>
    <w:next w:val="Normal"/>
    <w:autoRedefine/>
    <w:semiHidden/>
    <w:rsid w:val="00A542B3"/>
    <w:pPr>
      <w:ind w:left="600"/>
    </w:pPr>
  </w:style>
  <w:style w:type="paragraph" w:styleId="TOC5">
    <w:name w:val="toc 5"/>
    <w:basedOn w:val="Normal"/>
    <w:next w:val="Normal"/>
    <w:autoRedefine/>
    <w:semiHidden/>
    <w:rsid w:val="00A542B3"/>
    <w:pPr>
      <w:ind w:left="800"/>
    </w:pPr>
  </w:style>
  <w:style w:type="paragraph" w:styleId="TOC6">
    <w:name w:val="toc 6"/>
    <w:basedOn w:val="Normal"/>
    <w:next w:val="Normal"/>
    <w:autoRedefine/>
    <w:semiHidden/>
    <w:rsid w:val="00A542B3"/>
    <w:pPr>
      <w:ind w:left="1000"/>
    </w:pPr>
  </w:style>
  <w:style w:type="paragraph" w:styleId="TOC7">
    <w:name w:val="toc 7"/>
    <w:basedOn w:val="Normal"/>
    <w:next w:val="Normal"/>
    <w:autoRedefine/>
    <w:semiHidden/>
    <w:rsid w:val="00A542B3"/>
    <w:pPr>
      <w:ind w:left="1200"/>
    </w:pPr>
  </w:style>
  <w:style w:type="paragraph" w:styleId="TOC8">
    <w:name w:val="toc 8"/>
    <w:basedOn w:val="Normal"/>
    <w:next w:val="Normal"/>
    <w:autoRedefine/>
    <w:semiHidden/>
    <w:rsid w:val="00A542B3"/>
    <w:pPr>
      <w:ind w:left="1400"/>
    </w:pPr>
  </w:style>
  <w:style w:type="paragraph" w:styleId="TOC9">
    <w:name w:val="toc 9"/>
    <w:basedOn w:val="Normal"/>
    <w:next w:val="Normal"/>
    <w:autoRedefine/>
    <w:semiHidden/>
    <w:rsid w:val="00A542B3"/>
    <w:pPr>
      <w:ind w:left="1600"/>
    </w:pPr>
  </w:style>
  <w:style w:type="character" w:styleId="FollowedHyperlink">
    <w:name w:val="FollowedHyperlink"/>
    <w:basedOn w:val="DefaultParagraphFont"/>
    <w:rsid w:val="00A542B3"/>
    <w:rPr>
      <w:color w:val="800080"/>
      <w:u w:val="single"/>
    </w:rPr>
  </w:style>
  <w:style w:type="paragraph" w:styleId="BalloonText">
    <w:name w:val="Balloon Text"/>
    <w:basedOn w:val="Normal"/>
    <w:semiHidden/>
    <w:rsid w:val="00A542B3"/>
    <w:rPr>
      <w:rFonts w:ascii="Tahoma" w:hAnsi="Tahoma"/>
      <w:sz w:val="16"/>
      <w:szCs w:val="16"/>
    </w:rPr>
  </w:style>
  <w:style w:type="paragraph" w:styleId="CommentSubject">
    <w:name w:val="annotation subject"/>
    <w:basedOn w:val="CommentText"/>
    <w:next w:val="CommentText"/>
    <w:semiHidden/>
    <w:rsid w:val="00A542B3"/>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paragraph" w:customStyle="1" w:styleId="DocumentBody">
    <w:name w:val="Document Body"/>
    <w:basedOn w:val="Normal"/>
    <w:rsid w:val="00A965D9"/>
    <w:pPr>
      <w:widowControl w:val="0"/>
      <w:suppressAutoHyphens/>
      <w:spacing w:after="120"/>
      <w:jc w:val="both"/>
    </w:pPr>
    <w:rPr>
      <w:sz w:val="24"/>
      <w:szCs w:val="24"/>
      <w:lang w:val="en-GB"/>
    </w:rPr>
  </w:style>
  <w:style w:type="table" w:styleId="TableGrid">
    <w:name w:val="Table Grid"/>
    <w:basedOn w:val="TableNormal"/>
    <w:uiPriority w:val="59"/>
    <w:rsid w:val="00A965D9"/>
    <w:rPr>
      <w:rFonts w:asciiTheme="minorHAnsi" w:eastAsiaTheme="minorHAnsi" w:hAnsiTheme="minorHAnsi" w:cstheme="minorBidi"/>
      <w:sz w:val="22"/>
      <w:szCs w:val="22"/>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bsatz-Standardschriftart">
    <w:name w:val="Absatz-Standardschriftart"/>
    <w:rsid w:val="001C3C1C"/>
  </w:style>
  <w:style w:type="paragraph" w:customStyle="1" w:styleId="Heading">
    <w:name w:val="Heading"/>
    <w:basedOn w:val="Normal"/>
    <w:next w:val="BodyText"/>
    <w:rsid w:val="001C3C1C"/>
    <w:pPr>
      <w:keepNext/>
      <w:widowControl w:val="0"/>
      <w:suppressAutoHyphens/>
      <w:spacing w:before="240" w:after="120"/>
    </w:pPr>
    <w:rPr>
      <w:rFonts w:ascii="Liberation Sans" w:eastAsia="DejaVu Sans" w:hAnsi="Liberation Sans" w:cs="Lohit Hindi"/>
      <w:kern w:val="1"/>
      <w:sz w:val="28"/>
      <w:szCs w:val="28"/>
      <w:lang w:eastAsia="hi-IN" w:bidi="hi-IN"/>
    </w:rPr>
  </w:style>
  <w:style w:type="paragraph" w:customStyle="1" w:styleId="Legenda1">
    <w:name w:val="Legenda1"/>
    <w:basedOn w:val="Normal"/>
    <w:rsid w:val="001C3C1C"/>
    <w:pPr>
      <w:widowControl w:val="0"/>
      <w:suppressLineNumbers/>
      <w:suppressAutoHyphens/>
      <w:spacing w:before="120" w:after="120"/>
    </w:pPr>
    <w:rPr>
      <w:rFonts w:ascii="Liberation Serif" w:eastAsia="DejaVu Sans" w:hAnsi="Liberation Serif" w:cs="Lohit Hindi"/>
      <w:i/>
      <w:iCs/>
      <w:kern w:val="1"/>
      <w:sz w:val="24"/>
      <w:szCs w:val="24"/>
      <w:lang w:eastAsia="hi-IN" w:bidi="hi-IN"/>
    </w:rPr>
  </w:style>
  <w:style w:type="paragraph" w:customStyle="1" w:styleId="Index">
    <w:name w:val="Index"/>
    <w:basedOn w:val="Normal"/>
    <w:rsid w:val="001C3C1C"/>
    <w:pPr>
      <w:widowControl w:val="0"/>
      <w:suppressLineNumbers/>
      <w:suppressAutoHyphens/>
    </w:pPr>
    <w:rPr>
      <w:rFonts w:ascii="Liberation Serif" w:eastAsia="DejaVu Sans" w:hAnsi="Liberation Serif" w:cs="Lohit Hindi"/>
      <w:kern w:val="1"/>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toc 1" w:uiPriority="39"/>
    <w:lsdException w:name="toc 2" w:uiPriority="39"/>
    <w:lsdException w:name="Hyperlink" w:uiPriority="99"/>
    <w:lsdException w:name="No List" w:uiPriority="99"/>
    <w:lsdException w:name="Table Grid" w:uiPriority="59"/>
  </w:latentStyles>
  <w:style w:type="paragraph" w:default="1" w:styleId="Normalny">
    <w:name w:val="Normal"/>
    <w:qFormat/>
    <w:rsid w:val="00A542B3"/>
    <w:rPr>
      <w:rFonts w:ascii="Arial" w:hAnsi="Arial"/>
    </w:rPr>
  </w:style>
  <w:style w:type="paragraph" w:styleId="Nagwek1">
    <w:name w:val="heading 1"/>
    <w:basedOn w:val="Normalny"/>
    <w:next w:val="Normalny"/>
    <w:qFormat/>
    <w:rsid w:val="00E13654"/>
    <w:pPr>
      <w:keepNext/>
      <w:numPr>
        <w:numId w:val="11"/>
      </w:numPr>
      <w:spacing w:before="240" w:after="240"/>
      <w:outlineLvl w:val="0"/>
    </w:pPr>
    <w:rPr>
      <w:b/>
      <w:kern w:val="32"/>
    </w:rPr>
  </w:style>
  <w:style w:type="paragraph" w:styleId="Nagwek2">
    <w:name w:val="heading 2"/>
    <w:basedOn w:val="Normalny"/>
    <w:next w:val="Normalny"/>
    <w:qFormat/>
    <w:rsid w:val="0020407B"/>
    <w:pPr>
      <w:keepNext/>
      <w:numPr>
        <w:ilvl w:val="1"/>
        <w:numId w:val="11"/>
      </w:numPr>
      <w:spacing w:before="240" w:after="240"/>
      <w:outlineLvl w:val="1"/>
    </w:pPr>
    <w:rPr>
      <w:b/>
    </w:rPr>
  </w:style>
  <w:style w:type="paragraph" w:styleId="Nagwek3">
    <w:name w:val="heading 3"/>
    <w:basedOn w:val="Normalny"/>
    <w:next w:val="Normalny"/>
    <w:qFormat/>
    <w:rsid w:val="0020407B"/>
    <w:pPr>
      <w:keepNext/>
      <w:numPr>
        <w:ilvl w:val="2"/>
        <w:numId w:val="11"/>
      </w:numPr>
      <w:spacing w:before="240" w:after="240"/>
      <w:outlineLvl w:val="2"/>
    </w:pPr>
    <w:rPr>
      <w:rFonts w:ascii="Helvetica" w:hAnsi="Helvetica"/>
      <w:b/>
    </w:rPr>
  </w:style>
  <w:style w:type="paragraph" w:styleId="Nagwek4">
    <w:name w:val="heading 4"/>
    <w:basedOn w:val="Normalny"/>
    <w:next w:val="Normalny"/>
    <w:qFormat/>
    <w:rsid w:val="00A542B3"/>
    <w:pPr>
      <w:keepNext/>
      <w:numPr>
        <w:ilvl w:val="3"/>
        <w:numId w:val="11"/>
      </w:numPr>
      <w:spacing w:before="240" w:after="60"/>
      <w:outlineLvl w:val="3"/>
    </w:pPr>
    <w:rPr>
      <w:rFonts w:ascii="Times New Roman" w:hAnsi="Times New Roman"/>
      <w:b/>
      <w:sz w:val="28"/>
      <w:szCs w:val="28"/>
    </w:rPr>
  </w:style>
  <w:style w:type="paragraph" w:styleId="Nagwek5">
    <w:name w:val="heading 5"/>
    <w:basedOn w:val="Normalny"/>
    <w:next w:val="Normalny"/>
    <w:qFormat/>
    <w:rsid w:val="00A542B3"/>
    <w:pPr>
      <w:numPr>
        <w:ilvl w:val="4"/>
        <w:numId w:val="11"/>
      </w:numPr>
      <w:spacing w:before="240" w:after="60"/>
      <w:outlineLvl w:val="4"/>
    </w:pPr>
    <w:rPr>
      <w:b/>
      <w:i/>
      <w:sz w:val="26"/>
      <w:szCs w:val="26"/>
    </w:rPr>
  </w:style>
  <w:style w:type="paragraph" w:styleId="Nagwek6">
    <w:name w:val="heading 6"/>
    <w:basedOn w:val="Normalny"/>
    <w:next w:val="Normalny"/>
    <w:qFormat/>
    <w:rsid w:val="00A542B3"/>
    <w:pPr>
      <w:numPr>
        <w:ilvl w:val="5"/>
        <w:numId w:val="11"/>
      </w:numPr>
      <w:spacing w:before="240" w:after="60"/>
      <w:outlineLvl w:val="5"/>
    </w:pPr>
    <w:rPr>
      <w:rFonts w:ascii="Times New Roman" w:hAnsi="Times New Roman"/>
      <w:b/>
      <w:sz w:val="22"/>
      <w:szCs w:val="22"/>
    </w:rPr>
  </w:style>
  <w:style w:type="paragraph" w:styleId="Nagwek7">
    <w:name w:val="heading 7"/>
    <w:basedOn w:val="Normalny"/>
    <w:next w:val="Normalny"/>
    <w:qFormat/>
    <w:rsid w:val="00A542B3"/>
    <w:pPr>
      <w:numPr>
        <w:ilvl w:val="6"/>
        <w:numId w:val="11"/>
      </w:numPr>
      <w:spacing w:before="240" w:after="60"/>
      <w:outlineLvl w:val="6"/>
    </w:pPr>
    <w:rPr>
      <w:rFonts w:ascii="Times New Roman" w:hAnsi="Times New Roman"/>
      <w:sz w:val="24"/>
      <w:szCs w:val="24"/>
    </w:rPr>
  </w:style>
  <w:style w:type="paragraph" w:styleId="Nagwek8">
    <w:name w:val="heading 8"/>
    <w:basedOn w:val="Normalny"/>
    <w:next w:val="Normalny"/>
    <w:qFormat/>
    <w:rsid w:val="00A542B3"/>
    <w:pPr>
      <w:numPr>
        <w:ilvl w:val="7"/>
        <w:numId w:val="11"/>
      </w:numPr>
      <w:spacing w:before="240" w:after="60"/>
      <w:outlineLvl w:val="7"/>
    </w:pPr>
    <w:rPr>
      <w:rFonts w:ascii="Times New Roman" w:hAnsi="Times New Roman"/>
      <w:i/>
      <w:sz w:val="24"/>
      <w:szCs w:val="24"/>
    </w:rPr>
  </w:style>
  <w:style w:type="paragraph" w:styleId="Nagwek9">
    <w:name w:val="heading 9"/>
    <w:basedOn w:val="Normalny"/>
    <w:next w:val="Normalny"/>
    <w:qFormat/>
    <w:rsid w:val="00A542B3"/>
    <w:pPr>
      <w:numPr>
        <w:ilvl w:val="8"/>
        <w:numId w:val="11"/>
      </w:numPr>
      <w:spacing w:before="240" w:after="60"/>
      <w:outlineLvl w:val="8"/>
    </w:pPr>
    <w:rPr>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obreak">
    <w:name w:val="nobreak"/>
    <w:basedOn w:val="Normalny"/>
    <w:next w:val="Normalny"/>
    <w:rsid w:val="00A542B3"/>
    <w:pPr>
      <w:keepNext/>
    </w:pPr>
  </w:style>
  <w:style w:type="paragraph" w:customStyle="1" w:styleId="HTMLBody">
    <w:name w:val="HTML Body"/>
    <w:rsid w:val="00A542B3"/>
    <w:pPr>
      <w:autoSpaceDE w:val="0"/>
      <w:autoSpaceDN w:val="0"/>
      <w:adjustRightInd w:val="0"/>
    </w:pPr>
    <w:rPr>
      <w:rFonts w:ascii="Comic Sans MS" w:hAnsi="Comic Sans MS"/>
      <w:sz w:val="18"/>
      <w:szCs w:val="18"/>
    </w:rPr>
  </w:style>
  <w:style w:type="paragraph" w:styleId="Nagwek">
    <w:name w:val="header"/>
    <w:basedOn w:val="Normalny"/>
    <w:rsid w:val="00A542B3"/>
    <w:pPr>
      <w:tabs>
        <w:tab w:val="center" w:pos="4320"/>
        <w:tab w:val="right" w:pos="8640"/>
      </w:tabs>
    </w:pPr>
  </w:style>
  <w:style w:type="paragraph" w:styleId="Stopka">
    <w:name w:val="footer"/>
    <w:basedOn w:val="Normalny"/>
    <w:semiHidden/>
    <w:rsid w:val="00A542B3"/>
    <w:pPr>
      <w:tabs>
        <w:tab w:val="center" w:pos="4320"/>
        <w:tab w:val="right" w:pos="8640"/>
      </w:tabs>
    </w:pPr>
  </w:style>
  <w:style w:type="character" w:styleId="Hipercze">
    <w:name w:val="Hyperlink"/>
    <w:basedOn w:val="Domylnaczcionkaakapitu"/>
    <w:uiPriority w:val="99"/>
    <w:rsid w:val="00A542B3"/>
    <w:rPr>
      <w:color w:val="0000FF"/>
      <w:u w:val="single"/>
    </w:rPr>
  </w:style>
  <w:style w:type="character" w:styleId="Numerstrony">
    <w:name w:val="page number"/>
    <w:basedOn w:val="Domylnaczcionkaakapitu"/>
    <w:rsid w:val="00A542B3"/>
  </w:style>
  <w:style w:type="paragraph" w:styleId="Tekstblokowy">
    <w:name w:val="Block Text"/>
    <w:basedOn w:val="Normalny"/>
    <w:rsid w:val="00A542B3"/>
    <w:pPr>
      <w:ind w:left="360" w:right="720"/>
    </w:pPr>
    <w:rPr>
      <w:rFonts w:ascii="Courier New" w:hAnsi="Courier New"/>
      <w:sz w:val="18"/>
      <w:szCs w:val="18"/>
    </w:rPr>
  </w:style>
  <w:style w:type="paragraph" w:styleId="Legenda">
    <w:name w:val="caption"/>
    <w:basedOn w:val="Normalny"/>
    <w:next w:val="Normalny"/>
    <w:qFormat/>
    <w:rsid w:val="001C18D5"/>
    <w:pPr>
      <w:spacing w:before="120" w:after="120"/>
      <w:jc w:val="center"/>
    </w:pPr>
  </w:style>
  <w:style w:type="paragraph" w:styleId="NormalnyWeb">
    <w:name w:val="Normal (Web)"/>
    <w:basedOn w:val="Normalny"/>
    <w:rsid w:val="00A542B3"/>
    <w:rPr>
      <w:rFonts w:ascii="Times New Roman" w:hAnsi="Times New Roman"/>
      <w:sz w:val="24"/>
      <w:szCs w:val="24"/>
    </w:rPr>
  </w:style>
  <w:style w:type="paragraph" w:styleId="Zwykytekst">
    <w:name w:val="Plain Text"/>
    <w:basedOn w:val="Normalny"/>
    <w:rsid w:val="00A542B3"/>
    <w:pPr>
      <w:ind w:left="720"/>
    </w:pPr>
    <w:rPr>
      <w:rFonts w:ascii="Courier New" w:hAnsi="Courier New"/>
    </w:rPr>
  </w:style>
  <w:style w:type="paragraph" w:styleId="Tekstpodstawowy">
    <w:name w:val="Body Text"/>
    <w:basedOn w:val="Normalny"/>
    <w:rsid w:val="00A542B3"/>
    <w:pPr>
      <w:spacing w:after="120"/>
    </w:pPr>
  </w:style>
  <w:style w:type="paragraph" w:styleId="Tekstpodstawowywcity">
    <w:name w:val="Body Text Indent"/>
    <w:basedOn w:val="Normalny"/>
    <w:rsid w:val="00A542B3"/>
    <w:pPr>
      <w:spacing w:after="120"/>
      <w:ind w:left="360"/>
    </w:pPr>
  </w:style>
  <w:style w:type="paragraph" w:styleId="Tekstpodstawowy3">
    <w:name w:val="Body Text 3"/>
    <w:basedOn w:val="Normalny"/>
    <w:rsid w:val="00A542B3"/>
    <w:pPr>
      <w:spacing w:after="120"/>
    </w:pPr>
    <w:rPr>
      <w:sz w:val="16"/>
      <w:szCs w:val="16"/>
    </w:rPr>
  </w:style>
  <w:style w:type="paragraph" w:styleId="Tekstpodstawowyzwciciem">
    <w:name w:val="Body Text First Indent"/>
    <w:basedOn w:val="Tekstpodstawowy"/>
    <w:rsid w:val="00A542B3"/>
    <w:pPr>
      <w:ind w:firstLine="210"/>
    </w:pPr>
  </w:style>
  <w:style w:type="paragraph" w:styleId="Tekstpodstawowyzwciciem2">
    <w:name w:val="Body Text First Indent 2"/>
    <w:basedOn w:val="Tekstpodstawowywcity"/>
    <w:rsid w:val="00A542B3"/>
    <w:pPr>
      <w:ind w:firstLine="210"/>
    </w:pPr>
  </w:style>
  <w:style w:type="paragraph" w:styleId="Tekstpodstawowywcity2">
    <w:name w:val="Body Text Indent 2"/>
    <w:basedOn w:val="Normalny"/>
    <w:rsid w:val="00A542B3"/>
    <w:pPr>
      <w:spacing w:after="120" w:line="480" w:lineRule="auto"/>
      <w:ind w:left="360"/>
    </w:pPr>
  </w:style>
  <w:style w:type="paragraph" w:styleId="Tekstpodstawowywcity3">
    <w:name w:val="Body Text Indent 3"/>
    <w:basedOn w:val="Normalny"/>
    <w:rsid w:val="00A542B3"/>
    <w:pPr>
      <w:spacing w:after="120"/>
      <w:ind w:left="360"/>
    </w:pPr>
    <w:rPr>
      <w:sz w:val="16"/>
      <w:szCs w:val="16"/>
    </w:rPr>
  </w:style>
  <w:style w:type="paragraph" w:styleId="Zwrotpoegnalny">
    <w:name w:val="Closing"/>
    <w:basedOn w:val="Normalny"/>
    <w:rsid w:val="00A542B3"/>
    <w:pPr>
      <w:ind w:left="4320"/>
    </w:pPr>
  </w:style>
  <w:style w:type="paragraph" w:styleId="Tekstkomentarza">
    <w:name w:val="annotation text"/>
    <w:basedOn w:val="Normalny"/>
    <w:semiHidden/>
    <w:rsid w:val="00A542B3"/>
  </w:style>
  <w:style w:type="paragraph" w:styleId="Data">
    <w:name w:val="Date"/>
    <w:basedOn w:val="Normalny"/>
    <w:next w:val="Normalny"/>
    <w:rsid w:val="00A542B3"/>
  </w:style>
  <w:style w:type="paragraph" w:styleId="Mapadokumentu">
    <w:name w:val="Document Map"/>
    <w:basedOn w:val="Normalny"/>
    <w:semiHidden/>
    <w:rsid w:val="00A542B3"/>
    <w:pPr>
      <w:shd w:val="clear" w:color="auto" w:fill="000080"/>
    </w:pPr>
    <w:rPr>
      <w:rFonts w:ascii="Tahoma" w:hAnsi="Tahoma"/>
    </w:rPr>
  </w:style>
  <w:style w:type="paragraph" w:styleId="Podpise-mail">
    <w:name w:val="E-mail Signature"/>
    <w:basedOn w:val="Normalny"/>
    <w:rsid w:val="00A542B3"/>
  </w:style>
  <w:style w:type="paragraph" w:styleId="Tekstprzypisukocowego">
    <w:name w:val="endnote text"/>
    <w:basedOn w:val="Normalny"/>
    <w:semiHidden/>
    <w:rsid w:val="00A542B3"/>
  </w:style>
  <w:style w:type="paragraph" w:styleId="Adresnakopercie">
    <w:name w:val="envelope address"/>
    <w:basedOn w:val="Normalny"/>
    <w:rsid w:val="00A542B3"/>
    <w:pPr>
      <w:framePr w:w="7920" w:h="1980" w:hRule="exact" w:hSpace="180" w:wrap="auto" w:hAnchor="page" w:xAlign="center" w:yAlign="bottom"/>
      <w:ind w:left="2880"/>
    </w:pPr>
    <w:rPr>
      <w:sz w:val="24"/>
      <w:szCs w:val="24"/>
    </w:rPr>
  </w:style>
  <w:style w:type="paragraph" w:styleId="Adreszwrotnynakopercie">
    <w:name w:val="envelope return"/>
    <w:basedOn w:val="Normalny"/>
    <w:rsid w:val="00A542B3"/>
  </w:style>
  <w:style w:type="paragraph" w:styleId="Tekstprzypisudolnego">
    <w:name w:val="footnote text"/>
    <w:basedOn w:val="Normalny"/>
    <w:semiHidden/>
    <w:rsid w:val="00A542B3"/>
  </w:style>
  <w:style w:type="paragraph" w:styleId="HTML-adres">
    <w:name w:val="HTML Address"/>
    <w:basedOn w:val="Normalny"/>
    <w:rsid w:val="00A542B3"/>
    <w:rPr>
      <w:i/>
    </w:rPr>
  </w:style>
  <w:style w:type="paragraph" w:styleId="HTML-wstpniesformatowany">
    <w:name w:val="HTML Preformatted"/>
    <w:basedOn w:val="Normalny"/>
    <w:rsid w:val="00A542B3"/>
    <w:rPr>
      <w:rFonts w:ascii="Courier New" w:hAnsi="Courier New"/>
    </w:rPr>
  </w:style>
  <w:style w:type="paragraph" w:styleId="Indeks1">
    <w:name w:val="index 1"/>
    <w:basedOn w:val="Normalny"/>
    <w:next w:val="Normalny"/>
    <w:autoRedefine/>
    <w:semiHidden/>
    <w:rsid w:val="00A542B3"/>
    <w:pPr>
      <w:ind w:left="200" w:hanging="200"/>
    </w:pPr>
  </w:style>
  <w:style w:type="paragraph" w:styleId="Indeks2">
    <w:name w:val="index 2"/>
    <w:basedOn w:val="Normalny"/>
    <w:next w:val="Normalny"/>
    <w:autoRedefine/>
    <w:semiHidden/>
    <w:rsid w:val="00A542B3"/>
    <w:pPr>
      <w:ind w:left="400" w:hanging="200"/>
    </w:pPr>
  </w:style>
  <w:style w:type="paragraph" w:styleId="Indeks3">
    <w:name w:val="index 3"/>
    <w:basedOn w:val="Normalny"/>
    <w:next w:val="Normalny"/>
    <w:autoRedefine/>
    <w:semiHidden/>
    <w:rsid w:val="00A542B3"/>
    <w:pPr>
      <w:ind w:left="600" w:hanging="200"/>
    </w:pPr>
  </w:style>
  <w:style w:type="paragraph" w:styleId="Indeks4">
    <w:name w:val="index 4"/>
    <w:basedOn w:val="Normalny"/>
    <w:next w:val="Normalny"/>
    <w:autoRedefine/>
    <w:semiHidden/>
    <w:rsid w:val="00A542B3"/>
    <w:pPr>
      <w:ind w:left="800" w:hanging="200"/>
    </w:pPr>
  </w:style>
  <w:style w:type="paragraph" w:styleId="Indeks5">
    <w:name w:val="index 5"/>
    <w:basedOn w:val="Normalny"/>
    <w:next w:val="Normalny"/>
    <w:autoRedefine/>
    <w:semiHidden/>
    <w:rsid w:val="00A542B3"/>
    <w:pPr>
      <w:ind w:left="1000" w:hanging="200"/>
    </w:pPr>
  </w:style>
  <w:style w:type="paragraph" w:styleId="Indeks6">
    <w:name w:val="index 6"/>
    <w:basedOn w:val="Normalny"/>
    <w:next w:val="Normalny"/>
    <w:autoRedefine/>
    <w:semiHidden/>
    <w:rsid w:val="00A542B3"/>
    <w:pPr>
      <w:ind w:left="1200" w:hanging="200"/>
    </w:pPr>
  </w:style>
  <w:style w:type="paragraph" w:styleId="Indeks7">
    <w:name w:val="index 7"/>
    <w:basedOn w:val="Normalny"/>
    <w:next w:val="Normalny"/>
    <w:autoRedefine/>
    <w:semiHidden/>
    <w:rsid w:val="00A542B3"/>
    <w:pPr>
      <w:ind w:left="1400" w:hanging="200"/>
    </w:pPr>
  </w:style>
  <w:style w:type="paragraph" w:styleId="Indeks8">
    <w:name w:val="index 8"/>
    <w:basedOn w:val="Normalny"/>
    <w:next w:val="Normalny"/>
    <w:autoRedefine/>
    <w:semiHidden/>
    <w:rsid w:val="00A542B3"/>
    <w:pPr>
      <w:ind w:left="1600" w:hanging="200"/>
    </w:pPr>
  </w:style>
  <w:style w:type="paragraph" w:styleId="Indeks9">
    <w:name w:val="index 9"/>
    <w:basedOn w:val="Normalny"/>
    <w:next w:val="Normalny"/>
    <w:autoRedefine/>
    <w:semiHidden/>
    <w:rsid w:val="00A542B3"/>
    <w:pPr>
      <w:ind w:left="1800" w:hanging="200"/>
    </w:pPr>
  </w:style>
  <w:style w:type="paragraph" w:styleId="Nagwekindeksu">
    <w:name w:val="index heading"/>
    <w:basedOn w:val="Normalny"/>
    <w:next w:val="Indeks1"/>
    <w:semiHidden/>
    <w:rsid w:val="00A542B3"/>
    <w:rPr>
      <w:b/>
    </w:rPr>
  </w:style>
  <w:style w:type="paragraph" w:styleId="Lista">
    <w:name w:val="List"/>
    <w:basedOn w:val="Normalny"/>
    <w:rsid w:val="00A542B3"/>
    <w:pPr>
      <w:ind w:left="360" w:hanging="360"/>
    </w:pPr>
  </w:style>
  <w:style w:type="paragraph" w:styleId="Lista2">
    <w:name w:val="List 2"/>
    <w:basedOn w:val="Normalny"/>
    <w:rsid w:val="00A542B3"/>
    <w:pPr>
      <w:ind w:left="720" w:hanging="360"/>
    </w:pPr>
  </w:style>
  <w:style w:type="paragraph" w:styleId="Lista3">
    <w:name w:val="List 3"/>
    <w:basedOn w:val="Normalny"/>
    <w:rsid w:val="00A542B3"/>
    <w:pPr>
      <w:ind w:left="1080" w:hanging="360"/>
    </w:pPr>
  </w:style>
  <w:style w:type="paragraph" w:styleId="Lista4">
    <w:name w:val="List 4"/>
    <w:basedOn w:val="Normalny"/>
    <w:rsid w:val="00A542B3"/>
    <w:pPr>
      <w:ind w:left="1440" w:hanging="360"/>
    </w:pPr>
  </w:style>
  <w:style w:type="paragraph" w:styleId="Lista5">
    <w:name w:val="List 5"/>
    <w:basedOn w:val="Normalny"/>
    <w:rsid w:val="00A542B3"/>
    <w:pPr>
      <w:ind w:left="1800" w:hanging="360"/>
    </w:pPr>
  </w:style>
  <w:style w:type="paragraph" w:styleId="Listapunktowana">
    <w:name w:val="List Bullet"/>
    <w:basedOn w:val="Normalny"/>
    <w:autoRedefine/>
    <w:rsid w:val="00A542B3"/>
    <w:pPr>
      <w:numPr>
        <w:numId w:val="1"/>
      </w:numPr>
    </w:pPr>
  </w:style>
  <w:style w:type="paragraph" w:styleId="Listapunktowana2">
    <w:name w:val="List Bullet 2"/>
    <w:basedOn w:val="Normalny"/>
    <w:autoRedefine/>
    <w:rsid w:val="00A542B3"/>
    <w:pPr>
      <w:numPr>
        <w:numId w:val="2"/>
      </w:numPr>
    </w:pPr>
  </w:style>
  <w:style w:type="paragraph" w:styleId="Listapunktowana3">
    <w:name w:val="List Bullet 3"/>
    <w:basedOn w:val="Normalny"/>
    <w:autoRedefine/>
    <w:rsid w:val="00A542B3"/>
    <w:pPr>
      <w:numPr>
        <w:numId w:val="3"/>
      </w:numPr>
    </w:pPr>
  </w:style>
  <w:style w:type="paragraph" w:styleId="Listapunktowana4">
    <w:name w:val="List Bullet 4"/>
    <w:basedOn w:val="Normalny"/>
    <w:autoRedefine/>
    <w:rsid w:val="00A542B3"/>
    <w:pPr>
      <w:numPr>
        <w:numId w:val="4"/>
      </w:numPr>
    </w:pPr>
  </w:style>
  <w:style w:type="paragraph" w:styleId="Listapunktowana5">
    <w:name w:val="List Bullet 5"/>
    <w:basedOn w:val="Normalny"/>
    <w:autoRedefine/>
    <w:rsid w:val="00A542B3"/>
    <w:pPr>
      <w:numPr>
        <w:numId w:val="5"/>
      </w:numPr>
    </w:pPr>
  </w:style>
  <w:style w:type="paragraph" w:styleId="Lista-kontynuacja">
    <w:name w:val="List Continue"/>
    <w:basedOn w:val="Normalny"/>
    <w:rsid w:val="00A542B3"/>
    <w:pPr>
      <w:spacing w:after="120"/>
      <w:ind w:left="360"/>
    </w:pPr>
  </w:style>
  <w:style w:type="paragraph" w:styleId="Lista-kontynuacja2">
    <w:name w:val="List Continue 2"/>
    <w:basedOn w:val="Normalny"/>
    <w:rsid w:val="00A542B3"/>
    <w:pPr>
      <w:spacing w:after="120"/>
      <w:ind w:left="720"/>
    </w:pPr>
  </w:style>
  <w:style w:type="paragraph" w:styleId="Lista-kontynuacja3">
    <w:name w:val="List Continue 3"/>
    <w:basedOn w:val="Normalny"/>
    <w:rsid w:val="00A542B3"/>
    <w:pPr>
      <w:spacing w:after="120"/>
      <w:ind w:left="1080"/>
    </w:pPr>
  </w:style>
  <w:style w:type="paragraph" w:styleId="Lista-kontynuacja4">
    <w:name w:val="List Continue 4"/>
    <w:basedOn w:val="Normalny"/>
    <w:rsid w:val="00A542B3"/>
    <w:pPr>
      <w:spacing w:after="120"/>
      <w:ind w:left="1440"/>
    </w:pPr>
  </w:style>
  <w:style w:type="paragraph" w:styleId="Lista-kontynuacja5">
    <w:name w:val="List Continue 5"/>
    <w:basedOn w:val="Normalny"/>
    <w:rsid w:val="00A542B3"/>
    <w:pPr>
      <w:spacing w:after="120"/>
      <w:ind w:left="1800"/>
    </w:pPr>
  </w:style>
  <w:style w:type="paragraph" w:styleId="Listanumerowana">
    <w:name w:val="List Number"/>
    <w:basedOn w:val="Normalny"/>
    <w:rsid w:val="00A542B3"/>
    <w:pPr>
      <w:numPr>
        <w:numId w:val="6"/>
      </w:numPr>
    </w:pPr>
  </w:style>
  <w:style w:type="paragraph" w:styleId="Listanumerowana2">
    <w:name w:val="List Number 2"/>
    <w:basedOn w:val="Normalny"/>
    <w:rsid w:val="00A542B3"/>
    <w:pPr>
      <w:numPr>
        <w:numId w:val="7"/>
      </w:numPr>
    </w:pPr>
  </w:style>
  <w:style w:type="paragraph" w:styleId="Listanumerowana3">
    <w:name w:val="List Number 3"/>
    <w:basedOn w:val="Normalny"/>
    <w:rsid w:val="00A542B3"/>
    <w:pPr>
      <w:numPr>
        <w:numId w:val="8"/>
      </w:numPr>
    </w:pPr>
  </w:style>
  <w:style w:type="paragraph" w:styleId="Listanumerowana4">
    <w:name w:val="List Number 4"/>
    <w:basedOn w:val="Normalny"/>
    <w:rsid w:val="00A542B3"/>
    <w:pPr>
      <w:numPr>
        <w:numId w:val="9"/>
      </w:numPr>
    </w:pPr>
  </w:style>
  <w:style w:type="paragraph" w:styleId="Listanumerowana5">
    <w:name w:val="List Number 5"/>
    <w:basedOn w:val="Normalny"/>
    <w:rsid w:val="00A542B3"/>
    <w:pPr>
      <w:numPr>
        <w:numId w:val="10"/>
      </w:numPr>
    </w:pPr>
  </w:style>
  <w:style w:type="paragraph" w:styleId="Tekstmakra">
    <w:name w:val="macro"/>
    <w:semiHidden/>
    <w:rsid w:val="00A542B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gwekwiadomoci">
    <w:name w:val="Message Header"/>
    <w:basedOn w:val="Normalny"/>
    <w:rsid w:val="00A542B3"/>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Wcicienormalne">
    <w:name w:val="Normal Indent"/>
    <w:basedOn w:val="Normalny"/>
    <w:rsid w:val="00A542B3"/>
    <w:pPr>
      <w:ind w:left="720"/>
    </w:pPr>
  </w:style>
  <w:style w:type="paragraph" w:styleId="Nagweknotatki">
    <w:name w:val="Note Heading"/>
    <w:basedOn w:val="Normalny"/>
    <w:next w:val="Normalny"/>
    <w:rsid w:val="00A542B3"/>
  </w:style>
  <w:style w:type="paragraph" w:styleId="Zwrotgrzecznociowy">
    <w:name w:val="Salutation"/>
    <w:basedOn w:val="Normalny"/>
    <w:next w:val="Normalny"/>
    <w:rsid w:val="00A542B3"/>
  </w:style>
  <w:style w:type="paragraph" w:styleId="Podpis">
    <w:name w:val="Signature"/>
    <w:basedOn w:val="Normalny"/>
    <w:rsid w:val="00A542B3"/>
    <w:pPr>
      <w:ind w:left="4320"/>
    </w:pPr>
  </w:style>
  <w:style w:type="paragraph" w:styleId="Podtytu">
    <w:name w:val="Subtitle"/>
    <w:basedOn w:val="Normalny"/>
    <w:qFormat/>
    <w:rsid w:val="00A542B3"/>
    <w:pPr>
      <w:spacing w:after="60"/>
      <w:jc w:val="center"/>
      <w:outlineLvl w:val="1"/>
    </w:pPr>
    <w:rPr>
      <w:sz w:val="24"/>
      <w:szCs w:val="24"/>
    </w:rPr>
  </w:style>
  <w:style w:type="paragraph" w:styleId="Wykazrde">
    <w:name w:val="table of authorities"/>
    <w:basedOn w:val="Normalny"/>
    <w:next w:val="Normalny"/>
    <w:semiHidden/>
    <w:rsid w:val="00A542B3"/>
    <w:pPr>
      <w:ind w:left="200" w:hanging="200"/>
    </w:pPr>
  </w:style>
  <w:style w:type="paragraph" w:styleId="Spisilustracji">
    <w:name w:val="table of figures"/>
    <w:basedOn w:val="Normalny"/>
    <w:next w:val="Normalny"/>
    <w:rsid w:val="00A542B3"/>
    <w:pPr>
      <w:ind w:left="400" w:hanging="400"/>
    </w:pPr>
  </w:style>
  <w:style w:type="paragraph" w:styleId="Tytu">
    <w:name w:val="Title"/>
    <w:basedOn w:val="Normalny"/>
    <w:qFormat/>
    <w:rsid w:val="004E657C"/>
    <w:pPr>
      <w:spacing w:before="240" w:after="60"/>
    </w:pPr>
    <w:rPr>
      <w:b/>
      <w:kern w:val="28"/>
      <w:sz w:val="32"/>
      <w:szCs w:val="32"/>
    </w:rPr>
  </w:style>
  <w:style w:type="paragraph" w:styleId="Nagwekwykazurde">
    <w:name w:val="toa heading"/>
    <w:basedOn w:val="Normalny"/>
    <w:next w:val="Normalny"/>
    <w:semiHidden/>
    <w:rsid w:val="00A542B3"/>
    <w:pPr>
      <w:spacing w:before="120"/>
    </w:pPr>
    <w:rPr>
      <w:b/>
      <w:sz w:val="24"/>
      <w:szCs w:val="24"/>
    </w:rPr>
  </w:style>
  <w:style w:type="paragraph" w:styleId="Spistreci1">
    <w:name w:val="toc 1"/>
    <w:basedOn w:val="Normalny"/>
    <w:next w:val="Normalny"/>
    <w:autoRedefine/>
    <w:uiPriority w:val="39"/>
    <w:rsid w:val="00224482"/>
    <w:pPr>
      <w:tabs>
        <w:tab w:val="left" w:pos="407"/>
        <w:tab w:val="right" w:leader="dot" w:pos="8630"/>
      </w:tabs>
      <w:ind w:left="426" w:hanging="426"/>
    </w:pPr>
  </w:style>
  <w:style w:type="paragraph" w:styleId="Spistreci2">
    <w:name w:val="toc 2"/>
    <w:basedOn w:val="Normalny"/>
    <w:next w:val="Normalny"/>
    <w:autoRedefine/>
    <w:uiPriority w:val="39"/>
    <w:rsid w:val="00224482"/>
    <w:pPr>
      <w:tabs>
        <w:tab w:val="right" w:leader="dot" w:pos="8630"/>
      </w:tabs>
      <w:ind w:left="993" w:hanging="709"/>
    </w:pPr>
  </w:style>
  <w:style w:type="paragraph" w:styleId="Spistreci3">
    <w:name w:val="toc 3"/>
    <w:basedOn w:val="Normalny"/>
    <w:next w:val="Normalny"/>
    <w:autoRedefine/>
    <w:semiHidden/>
    <w:rsid w:val="00A542B3"/>
    <w:pPr>
      <w:ind w:left="400"/>
    </w:pPr>
  </w:style>
  <w:style w:type="paragraph" w:styleId="Spistreci4">
    <w:name w:val="toc 4"/>
    <w:basedOn w:val="Normalny"/>
    <w:next w:val="Normalny"/>
    <w:autoRedefine/>
    <w:semiHidden/>
    <w:rsid w:val="00A542B3"/>
    <w:pPr>
      <w:ind w:left="600"/>
    </w:pPr>
  </w:style>
  <w:style w:type="paragraph" w:styleId="Spistreci5">
    <w:name w:val="toc 5"/>
    <w:basedOn w:val="Normalny"/>
    <w:next w:val="Normalny"/>
    <w:autoRedefine/>
    <w:semiHidden/>
    <w:rsid w:val="00A542B3"/>
    <w:pPr>
      <w:ind w:left="800"/>
    </w:pPr>
  </w:style>
  <w:style w:type="paragraph" w:styleId="Spistreci6">
    <w:name w:val="toc 6"/>
    <w:basedOn w:val="Normalny"/>
    <w:next w:val="Normalny"/>
    <w:autoRedefine/>
    <w:semiHidden/>
    <w:rsid w:val="00A542B3"/>
    <w:pPr>
      <w:ind w:left="1000"/>
    </w:pPr>
  </w:style>
  <w:style w:type="paragraph" w:styleId="Spistreci7">
    <w:name w:val="toc 7"/>
    <w:basedOn w:val="Normalny"/>
    <w:next w:val="Normalny"/>
    <w:autoRedefine/>
    <w:semiHidden/>
    <w:rsid w:val="00A542B3"/>
    <w:pPr>
      <w:ind w:left="1200"/>
    </w:pPr>
  </w:style>
  <w:style w:type="paragraph" w:styleId="Spistreci8">
    <w:name w:val="toc 8"/>
    <w:basedOn w:val="Normalny"/>
    <w:next w:val="Normalny"/>
    <w:autoRedefine/>
    <w:semiHidden/>
    <w:rsid w:val="00A542B3"/>
    <w:pPr>
      <w:ind w:left="1400"/>
    </w:pPr>
  </w:style>
  <w:style w:type="paragraph" w:styleId="Spistreci9">
    <w:name w:val="toc 9"/>
    <w:basedOn w:val="Normalny"/>
    <w:next w:val="Normalny"/>
    <w:autoRedefine/>
    <w:semiHidden/>
    <w:rsid w:val="00A542B3"/>
    <w:pPr>
      <w:ind w:left="1600"/>
    </w:pPr>
  </w:style>
  <w:style w:type="character" w:styleId="UyteHipercze">
    <w:name w:val="FollowedHyperlink"/>
    <w:basedOn w:val="Domylnaczcionkaakapitu"/>
    <w:rsid w:val="00A542B3"/>
    <w:rPr>
      <w:color w:val="800080"/>
      <w:u w:val="single"/>
    </w:rPr>
  </w:style>
  <w:style w:type="paragraph" w:styleId="Tekstdymka">
    <w:name w:val="Balloon Text"/>
    <w:basedOn w:val="Normalny"/>
    <w:semiHidden/>
    <w:rsid w:val="00A542B3"/>
    <w:rPr>
      <w:rFonts w:ascii="Tahoma" w:hAnsi="Tahoma"/>
      <w:sz w:val="16"/>
      <w:szCs w:val="16"/>
    </w:rPr>
  </w:style>
  <w:style w:type="paragraph" w:styleId="Tematkomentarza">
    <w:name w:val="annotation subject"/>
    <w:basedOn w:val="Tekstkomentarza"/>
    <w:next w:val="Tekstkomentarza"/>
    <w:semiHidden/>
    <w:rsid w:val="00A542B3"/>
    <w:rPr>
      <w:b/>
    </w:rPr>
  </w:style>
  <w:style w:type="character" w:styleId="Odwoaniedokomentarza">
    <w:name w:val="annotation reference"/>
    <w:basedOn w:val="Domylnaczcionkaakapitu"/>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ny"/>
    <w:qFormat/>
    <w:rsid w:val="004E657C"/>
    <w:pPr>
      <w:spacing w:before="240" w:after="240"/>
      <w:outlineLvl w:val="0"/>
    </w:pPr>
    <w:rPr>
      <w:u w:val="single"/>
    </w:rPr>
  </w:style>
  <w:style w:type="character" w:styleId="Odwoanieprzypisudolnego">
    <w:name w:val="footnote reference"/>
    <w:basedOn w:val="Domylnaczcionkaakapitu"/>
    <w:rsid w:val="00442B6E"/>
    <w:rPr>
      <w:vertAlign w:val="superscript"/>
    </w:rPr>
  </w:style>
  <w:style w:type="paragraph" w:styleId="Akapitzlist">
    <w:name w:val="List Paragraph"/>
    <w:basedOn w:val="Normalny"/>
    <w:rsid w:val="0003754B"/>
    <w:pPr>
      <w:ind w:left="720"/>
      <w:contextualSpacing/>
    </w:pPr>
  </w:style>
  <w:style w:type="character" w:customStyle="1" w:styleId="URL">
    <w:name w:val="URL"/>
    <w:basedOn w:val="Domylnaczcionkaakapitu"/>
    <w:rsid w:val="008E1DCD"/>
    <w:rPr>
      <w:rFonts w:ascii="Monaco" w:hAnsi="Monaco"/>
      <w:sz w:val="18"/>
    </w:rPr>
  </w:style>
  <w:style w:type="paragraph" w:customStyle="1" w:styleId="DocumentBody">
    <w:name w:val="Document Body"/>
    <w:basedOn w:val="Normalny"/>
    <w:rsid w:val="00A965D9"/>
    <w:pPr>
      <w:widowControl w:val="0"/>
      <w:suppressAutoHyphens/>
      <w:spacing w:after="120"/>
      <w:jc w:val="both"/>
    </w:pPr>
    <w:rPr>
      <w:sz w:val="24"/>
      <w:szCs w:val="24"/>
      <w:lang w:val="en-GB"/>
    </w:rPr>
  </w:style>
  <w:style w:type="table" w:styleId="Tabela-Siatka">
    <w:name w:val="Table Grid"/>
    <w:basedOn w:val="Standardowy"/>
    <w:uiPriority w:val="59"/>
    <w:rsid w:val="00A965D9"/>
    <w:rPr>
      <w:rFonts w:asciiTheme="minorHAnsi" w:eastAsiaTheme="minorHAnsi" w:hAnsiTheme="minorHAnsi" w:cstheme="minorBidi"/>
      <w:sz w:val="22"/>
      <w:szCs w:val="22"/>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bsatz-Standardschriftart">
    <w:name w:val="Absatz-Standardschriftart"/>
    <w:rsid w:val="001C3C1C"/>
  </w:style>
  <w:style w:type="paragraph" w:customStyle="1" w:styleId="Heading">
    <w:name w:val="Heading"/>
    <w:basedOn w:val="Normalny"/>
    <w:next w:val="Tekstpodstawowy"/>
    <w:rsid w:val="001C3C1C"/>
    <w:pPr>
      <w:keepNext/>
      <w:widowControl w:val="0"/>
      <w:suppressAutoHyphens/>
      <w:spacing w:before="240" w:after="120"/>
    </w:pPr>
    <w:rPr>
      <w:rFonts w:ascii="Liberation Sans" w:eastAsia="DejaVu Sans" w:hAnsi="Liberation Sans" w:cs="Lohit Hindi"/>
      <w:kern w:val="1"/>
      <w:sz w:val="28"/>
      <w:szCs w:val="28"/>
      <w:lang w:eastAsia="hi-IN" w:bidi="hi-IN"/>
    </w:rPr>
  </w:style>
  <w:style w:type="paragraph" w:customStyle="1" w:styleId="Legenda1">
    <w:name w:val="Legenda1"/>
    <w:basedOn w:val="Normalny"/>
    <w:rsid w:val="001C3C1C"/>
    <w:pPr>
      <w:widowControl w:val="0"/>
      <w:suppressLineNumbers/>
      <w:suppressAutoHyphens/>
      <w:spacing w:before="120" w:after="120"/>
    </w:pPr>
    <w:rPr>
      <w:rFonts w:ascii="Liberation Serif" w:eastAsia="DejaVu Sans" w:hAnsi="Liberation Serif" w:cs="Lohit Hindi"/>
      <w:i/>
      <w:iCs/>
      <w:kern w:val="1"/>
      <w:sz w:val="24"/>
      <w:szCs w:val="24"/>
      <w:lang w:eastAsia="hi-IN" w:bidi="hi-IN"/>
    </w:rPr>
  </w:style>
  <w:style w:type="paragraph" w:customStyle="1" w:styleId="Index">
    <w:name w:val="Index"/>
    <w:basedOn w:val="Normalny"/>
    <w:rsid w:val="001C3C1C"/>
    <w:pPr>
      <w:widowControl w:val="0"/>
      <w:suppressLineNumbers/>
      <w:suppressAutoHyphens/>
    </w:pPr>
    <w:rPr>
      <w:rFonts w:ascii="Liberation Serif" w:eastAsia="DejaVu Sans" w:hAnsi="Liberation Serif" w:cs="Lohit Hindi"/>
      <w:kern w:val="1"/>
      <w:sz w:val="24"/>
      <w:szCs w:val="24"/>
      <w:lang w:eastAsia="hi-IN" w:bidi="hi-IN"/>
    </w:rPr>
  </w:style>
</w:styles>
</file>

<file path=word/webSettings.xml><?xml version="1.0" encoding="utf-8"?>
<w:webSettings xmlns:r="http://schemas.openxmlformats.org/officeDocument/2006/relationships" xmlns:w="http://schemas.openxmlformats.org/wordprocessingml/2006/main">
  <w:divs>
    <w:div w:id="520438367">
      <w:bodyDiv w:val="1"/>
      <w:marLeft w:val="0"/>
      <w:marRight w:val="0"/>
      <w:marTop w:val="0"/>
      <w:marBottom w:val="0"/>
      <w:divBdr>
        <w:top w:val="none" w:sz="0" w:space="0" w:color="auto"/>
        <w:left w:val="none" w:sz="0" w:space="0" w:color="auto"/>
        <w:bottom w:val="none" w:sz="0" w:space="0" w:color="auto"/>
        <w:right w:val="none" w:sz="0" w:space="0" w:color="auto"/>
      </w:divBdr>
      <w:divsChild>
        <w:div w:id="2080327858">
          <w:marLeft w:val="547"/>
          <w:marRight w:val="0"/>
          <w:marTop w:val="154"/>
          <w:marBottom w:val="0"/>
          <w:divBdr>
            <w:top w:val="none" w:sz="0" w:space="0" w:color="auto"/>
            <w:left w:val="none" w:sz="0" w:space="0" w:color="auto"/>
            <w:bottom w:val="none" w:sz="0" w:space="0" w:color="auto"/>
            <w:right w:val="none" w:sz="0" w:space="0" w:color="auto"/>
          </w:divBdr>
        </w:div>
        <w:div w:id="1501576717">
          <w:marLeft w:val="1166"/>
          <w:marRight w:val="0"/>
          <w:marTop w:val="134"/>
          <w:marBottom w:val="0"/>
          <w:divBdr>
            <w:top w:val="none" w:sz="0" w:space="0" w:color="auto"/>
            <w:left w:val="none" w:sz="0" w:space="0" w:color="auto"/>
            <w:bottom w:val="none" w:sz="0" w:space="0" w:color="auto"/>
            <w:right w:val="none" w:sz="0" w:space="0" w:color="auto"/>
          </w:divBdr>
        </w:div>
        <w:div w:id="1120418925">
          <w:marLeft w:val="1800"/>
          <w:marRight w:val="0"/>
          <w:marTop w:val="115"/>
          <w:marBottom w:val="0"/>
          <w:divBdr>
            <w:top w:val="none" w:sz="0" w:space="0" w:color="auto"/>
            <w:left w:val="none" w:sz="0" w:space="0" w:color="auto"/>
            <w:bottom w:val="none" w:sz="0" w:space="0" w:color="auto"/>
            <w:right w:val="none" w:sz="0" w:space="0" w:color="auto"/>
          </w:divBdr>
        </w:div>
        <w:div w:id="614294253">
          <w:marLeft w:val="1166"/>
          <w:marRight w:val="0"/>
          <w:marTop w:val="134"/>
          <w:marBottom w:val="0"/>
          <w:divBdr>
            <w:top w:val="none" w:sz="0" w:space="0" w:color="auto"/>
            <w:left w:val="none" w:sz="0" w:space="0" w:color="auto"/>
            <w:bottom w:val="none" w:sz="0" w:space="0" w:color="auto"/>
            <w:right w:val="none" w:sz="0" w:space="0" w:color="auto"/>
          </w:divBdr>
        </w:div>
        <w:div w:id="1198811641">
          <w:marLeft w:val="1800"/>
          <w:marRight w:val="0"/>
          <w:marTop w:val="115"/>
          <w:marBottom w:val="0"/>
          <w:divBdr>
            <w:top w:val="none" w:sz="0" w:space="0" w:color="auto"/>
            <w:left w:val="none" w:sz="0" w:space="0" w:color="auto"/>
            <w:bottom w:val="none" w:sz="0" w:space="0" w:color="auto"/>
            <w:right w:val="none" w:sz="0" w:space="0" w:color="auto"/>
          </w:divBdr>
        </w:div>
        <w:div w:id="1276979801">
          <w:marLeft w:val="1800"/>
          <w:marRight w:val="0"/>
          <w:marTop w:val="115"/>
          <w:marBottom w:val="0"/>
          <w:divBdr>
            <w:top w:val="none" w:sz="0" w:space="0" w:color="auto"/>
            <w:left w:val="none" w:sz="0" w:space="0" w:color="auto"/>
            <w:bottom w:val="none" w:sz="0" w:space="0" w:color="auto"/>
            <w:right w:val="none" w:sz="0" w:space="0" w:color="auto"/>
          </w:divBdr>
        </w:div>
        <w:div w:id="1136148007">
          <w:marLeft w:val="1800"/>
          <w:marRight w:val="0"/>
          <w:marTop w:val="115"/>
          <w:marBottom w:val="0"/>
          <w:divBdr>
            <w:top w:val="none" w:sz="0" w:space="0" w:color="auto"/>
            <w:left w:val="none" w:sz="0" w:space="0" w:color="auto"/>
            <w:bottom w:val="none" w:sz="0" w:space="0" w:color="auto"/>
            <w:right w:val="none" w:sz="0" w:space="0" w:color="auto"/>
          </w:divBdr>
        </w:div>
        <w:div w:id="1603150500">
          <w:marLeft w:val="1800"/>
          <w:marRight w:val="0"/>
          <w:marTop w:val="115"/>
          <w:marBottom w:val="0"/>
          <w:divBdr>
            <w:top w:val="none" w:sz="0" w:space="0" w:color="auto"/>
            <w:left w:val="none" w:sz="0" w:space="0" w:color="auto"/>
            <w:bottom w:val="none" w:sz="0" w:space="0" w:color="auto"/>
            <w:right w:val="none" w:sz="0" w:space="0" w:color="auto"/>
          </w:divBdr>
        </w:div>
        <w:div w:id="1073041658">
          <w:marLeft w:val="1800"/>
          <w:marRight w:val="0"/>
          <w:marTop w:val="115"/>
          <w:marBottom w:val="0"/>
          <w:divBdr>
            <w:top w:val="none" w:sz="0" w:space="0" w:color="auto"/>
            <w:left w:val="none" w:sz="0" w:space="0" w:color="auto"/>
            <w:bottom w:val="none" w:sz="0" w:space="0" w:color="auto"/>
            <w:right w:val="none" w:sz="0" w:space="0" w:color="auto"/>
          </w:divBdr>
        </w:div>
      </w:divsChild>
    </w:div>
    <w:div w:id="822743014">
      <w:bodyDiv w:val="1"/>
      <w:marLeft w:val="0"/>
      <w:marRight w:val="0"/>
      <w:marTop w:val="0"/>
      <w:marBottom w:val="0"/>
      <w:divBdr>
        <w:top w:val="none" w:sz="0" w:space="0" w:color="auto"/>
        <w:left w:val="none" w:sz="0" w:space="0" w:color="auto"/>
        <w:bottom w:val="none" w:sz="0" w:space="0" w:color="auto"/>
        <w:right w:val="none" w:sz="0" w:space="0" w:color="auto"/>
      </w:divBdr>
      <w:divsChild>
        <w:div w:id="46733318">
          <w:marLeft w:val="547"/>
          <w:marRight w:val="0"/>
          <w:marTop w:val="154"/>
          <w:marBottom w:val="0"/>
          <w:divBdr>
            <w:top w:val="none" w:sz="0" w:space="0" w:color="auto"/>
            <w:left w:val="none" w:sz="0" w:space="0" w:color="auto"/>
            <w:bottom w:val="none" w:sz="0" w:space="0" w:color="auto"/>
            <w:right w:val="none" w:sz="0" w:space="0" w:color="auto"/>
          </w:divBdr>
        </w:div>
        <w:div w:id="1066221460">
          <w:marLeft w:val="1166"/>
          <w:marRight w:val="0"/>
          <w:marTop w:val="134"/>
          <w:marBottom w:val="0"/>
          <w:divBdr>
            <w:top w:val="none" w:sz="0" w:space="0" w:color="auto"/>
            <w:left w:val="none" w:sz="0" w:space="0" w:color="auto"/>
            <w:bottom w:val="none" w:sz="0" w:space="0" w:color="auto"/>
            <w:right w:val="none" w:sz="0" w:space="0" w:color="auto"/>
          </w:divBdr>
        </w:div>
        <w:div w:id="1360471090">
          <w:marLeft w:val="547"/>
          <w:marRight w:val="0"/>
          <w:marTop w:val="154"/>
          <w:marBottom w:val="0"/>
          <w:divBdr>
            <w:top w:val="none" w:sz="0" w:space="0" w:color="auto"/>
            <w:left w:val="none" w:sz="0" w:space="0" w:color="auto"/>
            <w:bottom w:val="none" w:sz="0" w:space="0" w:color="auto"/>
            <w:right w:val="none" w:sz="0" w:space="0" w:color="auto"/>
          </w:divBdr>
        </w:div>
        <w:div w:id="382102570">
          <w:marLeft w:val="1166"/>
          <w:marRight w:val="0"/>
          <w:marTop w:val="134"/>
          <w:marBottom w:val="0"/>
          <w:divBdr>
            <w:top w:val="none" w:sz="0" w:space="0" w:color="auto"/>
            <w:left w:val="none" w:sz="0" w:space="0" w:color="auto"/>
            <w:bottom w:val="none" w:sz="0" w:space="0" w:color="auto"/>
            <w:right w:val="none" w:sz="0" w:space="0" w:color="auto"/>
          </w:divBdr>
        </w:div>
        <w:div w:id="236401950">
          <w:marLeft w:val="1166"/>
          <w:marRight w:val="0"/>
          <w:marTop w:val="134"/>
          <w:marBottom w:val="0"/>
          <w:divBdr>
            <w:top w:val="none" w:sz="0" w:space="0" w:color="auto"/>
            <w:left w:val="none" w:sz="0" w:space="0" w:color="auto"/>
            <w:bottom w:val="none" w:sz="0" w:space="0" w:color="auto"/>
            <w:right w:val="none" w:sz="0" w:space="0" w:color="auto"/>
          </w:divBdr>
        </w:div>
        <w:div w:id="2142183947">
          <w:marLeft w:val="1166"/>
          <w:marRight w:val="0"/>
          <w:marTop w:val="134"/>
          <w:marBottom w:val="0"/>
          <w:divBdr>
            <w:top w:val="none" w:sz="0" w:space="0" w:color="auto"/>
            <w:left w:val="none" w:sz="0" w:space="0" w:color="auto"/>
            <w:bottom w:val="none" w:sz="0" w:space="0" w:color="auto"/>
            <w:right w:val="none" w:sz="0" w:space="0" w:color="auto"/>
          </w:divBdr>
        </w:div>
        <w:div w:id="1129133341">
          <w:marLeft w:val="1166"/>
          <w:marRight w:val="0"/>
          <w:marTop w:val="134"/>
          <w:marBottom w:val="0"/>
          <w:divBdr>
            <w:top w:val="none" w:sz="0" w:space="0" w:color="auto"/>
            <w:left w:val="none" w:sz="0" w:space="0" w:color="auto"/>
            <w:bottom w:val="none" w:sz="0" w:space="0" w:color="auto"/>
            <w:right w:val="none" w:sz="0" w:space="0" w:color="auto"/>
          </w:divBdr>
        </w:div>
        <w:div w:id="765229506">
          <w:marLeft w:val="1166"/>
          <w:marRight w:val="0"/>
          <w:marTop w:val="134"/>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3.org/2001/XMLSchema-instance" TargetMode="External"/><Relationship Id="rId12" Type="http://schemas.openxmlformats.org/officeDocument/2006/relationships/hyperlink" Target="http://schemas.xmlsoap.org/wsdl" TargetMode="Externa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9E453-6922-BA49-B308-DEB9E6C3E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5034</Words>
  <Characters>28699</Characters>
  <Application>Microsoft Macintosh Word</Application>
  <DocSecurity>0</DocSecurity>
  <Lines>239</Lines>
  <Paragraphs>57</Paragraphs>
  <ScaleCrop>false</ScaleCrop>
  <HeadingPairs>
    <vt:vector size="6" baseType="variant">
      <vt:variant>
        <vt:lpstr>Tytuł</vt:lpstr>
      </vt:variant>
      <vt:variant>
        <vt:i4>1</vt:i4>
      </vt:variant>
      <vt:variant>
        <vt:lpstr>Title</vt:lpstr>
      </vt:variant>
      <vt:variant>
        <vt:i4>1</vt:i4>
      </vt:variant>
      <vt:variant>
        <vt:lpstr>Headings</vt:lpstr>
      </vt:variant>
      <vt:variant>
        <vt:i4>15</vt:i4>
      </vt:variant>
    </vt:vector>
  </HeadingPairs>
  <TitlesOfParts>
    <vt:vector size="17" baseType="lpstr">
      <vt:lpstr>GGF Document Template</vt:lpstr>
      <vt:lpstr>GGF Document Template</vt:lpstr>
      <vt:lpstr>Abstract</vt:lpstr>
      <vt:lpstr>Contents</vt:lpstr>
      <vt:lpstr>Introduction</vt:lpstr>
      <vt:lpstr>Notational Conventions</vt:lpstr>
      <vt:lpstr>Chapter</vt:lpstr>
      <vt:lpstr>    Header Level Two</vt:lpstr>
      <vt:lpstr>        Header Level Three</vt:lpstr>
      <vt:lpstr>Security Considerations</vt:lpstr>
      <vt:lpstr>Glossary</vt:lpstr>
      <vt:lpstr>Contributors</vt:lpstr>
      <vt:lpstr>Acknowledgments</vt:lpstr>
      <vt:lpstr>Intellectual Property Statement</vt:lpstr>
      <vt:lpstr>Disclaimer</vt:lpstr>
      <vt:lpstr>Full Copyright Notice</vt:lpstr>
      <vt:lpstr>References</vt:lpstr>
    </vt:vector>
  </TitlesOfParts>
  <Company>PCSS</Company>
  <LinksUpToDate>false</LinksUpToDate>
  <CharactersWithSpaces>35244</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Marcin Plociennik</dc:creator>
  <cp:lastModifiedBy>Roberto Pugliese</cp:lastModifiedBy>
  <cp:revision>2</cp:revision>
  <cp:lastPrinted>2010-12-08T09:37:00Z</cp:lastPrinted>
  <dcterms:created xsi:type="dcterms:W3CDTF">2011-06-07T14:50:00Z</dcterms:created>
  <dcterms:modified xsi:type="dcterms:W3CDTF">2011-06-07T14:50:00Z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