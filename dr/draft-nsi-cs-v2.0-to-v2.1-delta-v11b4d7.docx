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AB09" w14:textId="77777777" w:rsidR="006A1519" w:rsidRDefault="006A1519"/>
    <w:p w14:paraId="46C8631E" w14:textId="77777777" w:rsidR="004A5C6E" w:rsidRDefault="004A5C6E"/>
    <w:p w14:paraId="108F507D" w14:textId="77777777" w:rsidR="006A1519" w:rsidRDefault="004A5C6E">
      <w:r>
        <w:rPr>
          <w:b/>
        </w:rPr>
        <w:t>NSI Connection Service v2.0 to v2.1 Delta</w:t>
      </w:r>
    </w:p>
    <w:p w14:paraId="650F9609" w14:textId="77777777" w:rsidR="006A1519" w:rsidRDefault="006A1519"/>
    <w:p w14:paraId="21FBD42D" w14:textId="77777777" w:rsidR="006A1519" w:rsidRPr="002B244A" w:rsidRDefault="006A1519">
      <w:pPr>
        <w:rPr>
          <w:u w:val="single"/>
        </w:rPr>
      </w:pPr>
      <w:r w:rsidRPr="002B244A">
        <w:rPr>
          <w:u w:val="single"/>
        </w:rPr>
        <w:t>Status of This Document</w:t>
      </w:r>
    </w:p>
    <w:p w14:paraId="55079451" w14:textId="77777777" w:rsidR="006A1519" w:rsidRDefault="006A1519"/>
    <w:p w14:paraId="1ED1DCB1" w14:textId="77777777" w:rsidR="006A1519" w:rsidRDefault="006A1519">
      <w:r>
        <w:t>This document provides in</w:t>
      </w:r>
      <w:r w:rsidR="001E5CF5">
        <w:t xml:space="preserve">formation to the Grid community on the NSI Connection Service </w:t>
      </w:r>
      <w:r w:rsidR="00D87738">
        <w:t xml:space="preserve">v2.1 </w:t>
      </w:r>
      <w:r w:rsidR="001E5CF5">
        <w:t>document.</w:t>
      </w:r>
    </w:p>
    <w:p w14:paraId="740C300A" w14:textId="77777777" w:rsidR="001E5CF5" w:rsidRDefault="001E5CF5"/>
    <w:p w14:paraId="129BE340" w14:textId="77777777" w:rsidR="006A1519" w:rsidRPr="002B244A" w:rsidRDefault="006A1519">
      <w:pPr>
        <w:rPr>
          <w:u w:val="single"/>
        </w:rPr>
      </w:pPr>
      <w:r w:rsidRPr="002B244A">
        <w:rPr>
          <w:u w:val="single"/>
        </w:rPr>
        <w:t>Copyright Notice</w:t>
      </w:r>
    </w:p>
    <w:p w14:paraId="0169CC38" w14:textId="77777777" w:rsidR="006A1519" w:rsidRDefault="006A1519"/>
    <w:p w14:paraId="52CC3C23" w14:textId="77777777" w:rsidR="006A1519" w:rsidRDefault="006A1519">
      <w:r>
        <w:t>Copyright © Open Grid Forum (applicable years).  All Rights Reserved.</w:t>
      </w:r>
    </w:p>
    <w:p w14:paraId="002BE29C" w14:textId="77777777" w:rsidR="006A1519" w:rsidRDefault="006A1519"/>
    <w:p w14:paraId="2EA13C16" w14:textId="77777777" w:rsidR="006A1519" w:rsidRPr="00486664" w:rsidRDefault="006A1519">
      <w:pPr>
        <w:pStyle w:val="Heading1"/>
        <w:numPr>
          <w:ilvl w:val="0"/>
          <w:numId w:val="0"/>
        </w:numPr>
        <w:rPr>
          <w:b w:val="0"/>
          <w:u w:val="single"/>
        </w:rPr>
      </w:pPr>
      <w:bookmarkStart w:id="0" w:name="_Ref525097868"/>
      <w:bookmarkStart w:id="1" w:name="_Toc455414057"/>
      <w:bookmarkStart w:id="2" w:name="_Toc21781893"/>
      <w:r w:rsidRPr="00486664">
        <w:rPr>
          <w:b w:val="0"/>
          <w:u w:val="single"/>
        </w:rPr>
        <w:t>Abstract</w:t>
      </w:r>
      <w:bookmarkEnd w:id="0"/>
      <w:bookmarkEnd w:id="1"/>
      <w:bookmarkEnd w:id="2"/>
    </w:p>
    <w:p w14:paraId="7A8AE16C" w14:textId="77777777" w:rsidR="006A1519" w:rsidRDefault="006A1519">
      <w:pPr>
        <w:pStyle w:val="nobreak"/>
      </w:pPr>
    </w:p>
    <w:p w14:paraId="3CF6D4C3" w14:textId="77777777" w:rsidR="006A1519" w:rsidRDefault="00D8528B">
      <w:r>
        <w:t>This document is an informational guide to the differences between the NSI Connection Service version 2.0 and version 2.1.</w:t>
      </w:r>
    </w:p>
    <w:p w14:paraId="644CFF4D" w14:textId="77777777" w:rsidR="006A1519" w:rsidRDefault="006A1519"/>
    <w:p w14:paraId="78EB0B3B" w14:textId="77777777" w:rsidR="006A1519" w:rsidRDefault="006A1519"/>
    <w:sdt>
      <w:sdtPr>
        <w:rPr>
          <w:rFonts w:ascii="Arial" w:eastAsia="Times New Roman" w:hAnsi="Arial" w:cs="Times New Roman"/>
          <w:color w:val="auto"/>
          <w:sz w:val="20"/>
          <w:szCs w:val="20"/>
        </w:rPr>
        <w:id w:val="452756103"/>
        <w:docPartObj>
          <w:docPartGallery w:val="Table of Contents"/>
          <w:docPartUnique/>
        </w:docPartObj>
      </w:sdtPr>
      <w:sdtEndPr>
        <w:rPr>
          <w:b/>
          <w:bCs/>
          <w:noProof/>
        </w:rPr>
      </w:sdtEndPr>
      <w:sdtContent>
        <w:p w14:paraId="59CEDDCF" w14:textId="77777777" w:rsidR="009A3288" w:rsidRDefault="009A3288">
          <w:pPr>
            <w:pStyle w:val="TOCHeading"/>
          </w:pPr>
          <w:r>
            <w:t>Contents</w:t>
          </w:r>
        </w:p>
        <w:p w14:paraId="0DE258E1" w14:textId="2D7BFC4D" w:rsidR="009C060E" w:rsidRDefault="009A3288">
          <w:pPr>
            <w:pStyle w:val="TOC1"/>
            <w:tabs>
              <w:tab w:val="right" w:leader="dot" w:pos="8630"/>
            </w:tabs>
            <w:rPr>
              <w:ins w:id="3" w:author="Chin Guok" w:date="2019-10-12T14:11:00Z"/>
              <w:rFonts w:asciiTheme="minorHAnsi" w:eastAsiaTheme="minorEastAsia" w:hAnsiTheme="minorHAnsi" w:cstheme="minorBidi"/>
              <w:noProof/>
              <w:sz w:val="24"/>
              <w:szCs w:val="24"/>
            </w:rPr>
          </w:pPr>
          <w:r>
            <w:fldChar w:fldCharType="begin"/>
          </w:r>
          <w:r>
            <w:instrText xml:space="preserve"> TOC \o "1-3" \h \z \u </w:instrText>
          </w:r>
          <w:r>
            <w:fldChar w:fldCharType="separate"/>
          </w:r>
          <w:ins w:id="4" w:author="Chin Guok" w:date="2019-10-12T14:11:00Z">
            <w:r w:rsidR="009C060E" w:rsidRPr="008210DB">
              <w:rPr>
                <w:rStyle w:val="Hyperlink"/>
                <w:noProof/>
              </w:rPr>
              <w:fldChar w:fldCharType="begin"/>
            </w:r>
            <w:r w:rsidR="009C060E" w:rsidRPr="008210DB">
              <w:rPr>
                <w:rStyle w:val="Hyperlink"/>
                <w:noProof/>
              </w:rPr>
              <w:instrText xml:space="preserve"> </w:instrText>
            </w:r>
            <w:r w:rsidR="009C060E">
              <w:rPr>
                <w:noProof/>
              </w:rPr>
              <w:instrText>HYPERLINK \l "_Toc21781893"</w:instrText>
            </w:r>
            <w:r w:rsidR="009C060E" w:rsidRPr="008210DB">
              <w:rPr>
                <w:rStyle w:val="Hyperlink"/>
                <w:noProof/>
              </w:rPr>
              <w:instrText xml:space="preserve"> </w:instrText>
            </w:r>
            <w:r w:rsidR="009C060E" w:rsidRPr="008210DB">
              <w:rPr>
                <w:rStyle w:val="Hyperlink"/>
                <w:noProof/>
              </w:rPr>
            </w:r>
            <w:r w:rsidR="009C060E" w:rsidRPr="008210DB">
              <w:rPr>
                <w:rStyle w:val="Hyperlink"/>
                <w:noProof/>
              </w:rPr>
              <w:fldChar w:fldCharType="separate"/>
            </w:r>
            <w:r w:rsidR="009C060E" w:rsidRPr="008210DB">
              <w:rPr>
                <w:rStyle w:val="Hyperlink"/>
                <w:noProof/>
              </w:rPr>
              <w:t>Abstract</w:t>
            </w:r>
            <w:r w:rsidR="009C060E">
              <w:rPr>
                <w:noProof/>
                <w:webHidden/>
              </w:rPr>
              <w:tab/>
            </w:r>
            <w:r w:rsidR="009C060E">
              <w:rPr>
                <w:noProof/>
                <w:webHidden/>
              </w:rPr>
              <w:fldChar w:fldCharType="begin"/>
            </w:r>
            <w:r w:rsidR="009C060E">
              <w:rPr>
                <w:noProof/>
                <w:webHidden/>
              </w:rPr>
              <w:instrText xml:space="preserve"> PAGEREF _Toc21781893 \h </w:instrText>
            </w:r>
            <w:r w:rsidR="009C060E">
              <w:rPr>
                <w:noProof/>
                <w:webHidden/>
              </w:rPr>
            </w:r>
          </w:ins>
          <w:r w:rsidR="009C060E">
            <w:rPr>
              <w:noProof/>
              <w:webHidden/>
            </w:rPr>
            <w:fldChar w:fldCharType="separate"/>
          </w:r>
          <w:ins w:id="5" w:author="Chin Guok" w:date="2019-10-12T14:11:00Z">
            <w:r w:rsidR="009C060E">
              <w:rPr>
                <w:noProof/>
                <w:webHidden/>
              </w:rPr>
              <w:t>1</w:t>
            </w:r>
            <w:r w:rsidR="009C060E">
              <w:rPr>
                <w:noProof/>
                <w:webHidden/>
              </w:rPr>
              <w:fldChar w:fldCharType="end"/>
            </w:r>
            <w:r w:rsidR="009C060E" w:rsidRPr="008210DB">
              <w:rPr>
                <w:rStyle w:val="Hyperlink"/>
                <w:noProof/>
              </w:rPr>
              <w:fldChar w:fldCharType="end"/>
            </w:r>
          </w:ins>
        </w:p>
        <w:p w14:paraId="3F7873B3" w14:textId="5DADF421" w:rsidR="009C060E" w:rsidRDefault="009C060E">
          <w:pPr>
            <w:pStyle w:val="TOC1"/>
            <w:tabs>
              <w:tab w:val="left" w:pos="600"/>
              <w:tab w:val="right" w:leader="dot" w:pos="8630"/>
            </w:tabs>
            <w:rPr>
              <w:ins w:id="6" w:author="Chin Guok" w:date="2019-10-12T14:11:00Z"/>
              <w:rFonts w:asciiTheme="minorHAnsi" w:eastAsiaTheme="minorEastAsia" w:hAnsiTheme="minorHAnsi" w:cstheme="minorBidi"/>
              <w:noProof/>
              <w:sz w:val="24"/>
              <w:szCs w:val="24"/>
            </w:rPr>
          </w:pPr>
          <w:ins w:id="7"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"_Toc21781894"</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1.</w:t>
            </w:r>
            <w:r>
              <w:rPr>
                <w:rFonts w:asciiTheme="minorHAnsi" w:eastAsiaTheme="minorEastAsia" w:hAnsiTheme="minorHAnsi" w:cstheme="minorBidi"/>
                <w:noProof/>
                <w:sz w:val="24"/>
                <w:szCs w:val="24"/>
              </w:rPr>
              <w:tab/>
            </w:r>
            <w:r w:rsidRPr="008210DB">
              <w:rPr>
                <w:rStyle w:val="Hyperlink"/>
                <w:noProof/>
              </w:rPr>
              <w:t>Schema changes in v2.1</w:t>
            </w:r>
            <w:r>
              <w:rPr>
                <w:noProof/>
                <w:webHidden/>
              </w:rPr>
              <w:tab/>
            </w:r>
            <w:r>
              <w:rPr>
                <w:noProof/>
                <w:webHidden/>
              </w:rPr>
              <w:fldChar w:fldCharType="begin"/>
            </w:r>
            <w:r>
              <w:rPr>
                <w:noProof/>
                <w:webHidden/>
              </w:rPr>
              <w:instrText xml:space="preserve"> PAGEREF _Toc21781894 \h </w:instrText>
            </w:r>
            <w:r>
              <w:rPr>
                <w:noProof/>
                <w:webHidden/>
              </w:rPr>
            </w:r>
          </w:ins>
          <w:r>
            <w:rPr>
              <w:noProof/>
              <w:webHidden/>
            </w:rPr>
            <w:fldChar w:fldCharType="separate"/>
          </w:r>
          <w:ins w:id="8" w:author="Chin Guok" w:date="2019-10-12T14:11:00Z">
            <w:r>
              <w:rPr>
                <w:noProof/>
                <w:webHidden/>
              </w:rPr>
              <w:t>3</w:t>
            </w:r>
            <w:r>
              <w:rPr>
                <w:noProof/>
                <w:webHidden/>
              </w:rPr>
              <w:fldChar w:fldCharType="end"/>
            </w:r>
            <w:r w:rsidRPr="008210DB">
              <w:rPr>
                <w:rStyle w:val="Hyperlink"/>
                <w:noProof/>
              </w:rPr>
              <w:fldChar w:fldCharType="end"/>
            </w:r>
          </w:ins>
        </w:p>
        <w:p w14:paraId="0AFB6A34" w14:textId="73635D9E" w:rsidR="009C060E" w:rsidRDefault="009C060E">
          <w:pPr>
            <w:pStyle w:val="TOC1"/>
            <w:tabs>
              <w:tab w:val="left" w:pos="600"/>
              <w:tab w:val="right" w:leader="dot" w:pos="8630"/>
            </w:tabs>
            <w:rPr>
              <w:ins w:id="9" w:author="Chin Guok" w:date="2019-10-12T14:11:00Z"/>
              <w:rFonts w:asciiTheme="minorHAnsi" w:eastAsiaTheme="minorEastAsia" w:hAnsiTheme="minorHAnsi" w:cstheme="minorBidi"/>
              <w:noProof/>
              <w:sz w:val="24"/>
              <w:szCs w:val="24"/>
            </w:rPr>
          </w:pPr>
          <w:ins w:id="10"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"_Toc21781895"</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2.</w:t>
            </w:r>
            <w:r>
              <w:rPr>
                <w:rFonts w:asciiTheme="minorHAnsi" w:eastAsiaTheme="minorEastAsia" w:hAnsiTheme="minorHAnsi" w:cstheme="minorBidi"/>
                <w:noProof/>
                <w:sz w:val="24"/>
                <w:szCs w:val="24"/>
              </w:rPr>
              <w:tab/>
            </w:r>
            <w:r w:rsidRPr="008210DB">
              <w:rPr>
                <w:rStyle w:val="Hyperlink"/>
                <w:noProof/>
              </w:rPr>
              <w:t>Overview of new features in v2.1</w:t>
            </w:r>
            <w:r>
              <w:rPr>
                <w:noProof/>
                <w:webHidden/>
              </w:rPr>
              <w:tab/>
            </w:r>
            <w:r>
              <w:rPr>
                <w:noProof/>
                <w:webHidden/>
              </w:rPr>
              <w:fldChar w:fldCharType="begin"/>
            </w:r>
            <w:r>
              <w:rPr>
                <w:noProof/>
                <w:webHidden/>
              </w:rPr>
              <w:instrText xml:space="preserve"> PAGEREF _Toc21781895 \h </w:instrText>
            </w:r>
            <w:r>
              <w:rPr>
                <w:noProof/>
                <w:webHidden/>
              </w:rPr>
            </w:r>
          </w:ins>
          <w:r>
            <w:rPr>
              <w:noProof/>
              <w:webHidden/>
            </w:rPr>
            <w:fldChar w:fldCharType="separate"/>
          </w:r>
          <w:ins w:id="11" w:author="Chin Guok" w:date="2019-10-12T14:11:00Z">
            <w:r>
              <w:rPr>
                <w:noProof/>
                <w:webHidden/>
              </w:rPr>
              <w:t>3</w:t>
            </w:r>
            <w:r>
              <w:rPr>
                <w:noProof/>
                <w:webHidden/>
              </w:rPr>
              <w:fldChar w:fldCharType="end"/>
            </w:r>
            <w:r w:rsidRPr="008210DB">
              <w:rPr>
                <w:rStyle w:val="Hyperlink"/>
                <w:noProof/>
              </w:rPr>
              <w:fldChar w:fldCharType="end"/>
            </w:r>
          </w:ins>
        </w:p>
        <w:p w14:paraId="6A260E00" w14:textId="58FADD39" w:rsidR="009C060E" w:rsidRDefault="009C060E">
          <w:pPr>
            <w:pStyle w:val="TOC2"/>
            <w:tabs>
              <w:tab w:val="left" w:pos="800"/>
              <w:tab w:val="right" w:leader="dot" w:pos="8630"/>
            </w:tabs>
            <w:rPr>
              <w:ins w:id="12" w:author="Chin Guok" w:date="2019-10-12T14:11:00Z"/>
              <w:rFonts w:asciiTheme="minorHAnsi" w:eastAsiaTheme="minorEastAsia" w:hAnsiTheme="minorHAnsi" w:cstheme="minorBidi"/>
              <w:noProof/>
              <w:sz w:val="24"/>
              <w:szCs w:val="24"/>
            </w:rPr>
          </w:pPr>
          <w:ins w:id="13"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"_Toc21781896"</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2.1</w:t>
            </w:r>
            <w:r>
              <w:rPr>
                <w:rFonts w:asciiTheme="minorHAnsi" w:eastAsiaTheme="minorEastAsia" w:hAnsiTheme="minorHAnsi" w:cstheme="minorBidi"/>
                <w:noProof/>
                <w:sz w:val="24"/>
                <w:szCs w:val="24"/>
              </w:rPr>
              <w:tab/>
            </w:r>
            <w:r w:rsidRPr="008210DB">
              <w:rPr>
                <w:rStyle w:val="Hyperlink"/>
                <w:noProof/>
              </w:rPr>
              <w:t>Resource availability feedback</w:t>
            </w:r>
            <w:r>
              <w:rPr>
                <w:noProof/>
                <w:webHidden/>
              </w:rPr>
              <w:tab/>
            </w:r>
            <w:r>
              <w:rPr>
                <w:noProof/>
                <w:webHidden/>
              </w:rPr>
              <w:fldChar w:fldCharType="begin"/>
            </w:r>
            <w:r>
              <w:rPr>
                <w:noProof/>
                <w:webHidden/>
              </w:rPr>
              <w:instrText xml:space="preserve"> PAGEREF _Toc21781896 \h </w:instrText>
            </w:r>
            <w:r>
              <w:rPr>
                <w:noProof/>
                <w:webHidden/>
              </w:rPr>
            </w:r>
          </w:ins>
          <w:r>
            <w:rPr>
              <w:noProof/>
              <w:webHidden/>
            </w:rPr>
            <w:fldChar w:fldCharType="separate"/>
          </w:r>
          <w:ins w:id="14" w:author="Chin Guok" w:date="2019-10-12T14:11:00Z">
            <w:r>
              <w:rPr>
                <w:noProof/>
                <w:webHidden/>
              </w:rPr>
              <w:t>3</w:t>
            </w:r>
            <w:r>
              <w:rPr>
                <w:noProof/>
                <w:webHidden/>
              </w:rPr>
              <w:fldChar w:fldCharType="end"/>
            </w:r>
            <w:r w:rsidRPr="008210DB">
              <w:rPr>
                <w:rStyle w:val="Hyperlink"/>
                <w:noProof/>
              </w:rPr>
              <w:fldChar w:fldCharType="end"/>
            </w:r>
          </w:ins>
        </w:p>
        <w:p w14:paraId="50F41048" w14:textId="69578812" w:rsidR="009C060E" w:rsidRDefault="009C060E">
          <w:pPr>
            <w:pStyle w:val="TOC2"/>
            <w:tabs>
              <w:tab w:val="left" w:pos="800"/>
              <w:tab w:val="right" w:leader="dot" w:pos="8630"/>
            </w:tabs>
            <w:rPr>
              <w:ins w:id="15" w:author="Chin Guok" w:date="2019-10-12T14:11:00Z"/>
              <w:rFonts w:asciiTheme="minorHAnsi" w:eastAsiaTheme="minorEastAsia" w:hAnsiTheme="minorHAnsi" w:cstheme="minorBidi"/>
              <w:noProof/>
              <w:sz w:val="24"/>
              <w:szCs w:val="24"/>
            </w:rPr>
          </w:pPr>
          <w:ins w:id="16"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"_Toc21781897"</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i/>
                <w:noProof/>
              </w:rPr>
              <w:t>2.2</w:t>
            </w:r>
            <w:r>
              <w:rPr>
                <w:rFonts w:asciiTheme="minorHAnsi" w:eastAsiaTheme="minorEastAsia" w:hAnsiTheme="minorHAnsi" w:cstheme="minorBidi"/>
                <w:noProof/>
                <w:sz w:val="24"/>
                <w:szCs w:val="24"/>
              </w:rPr>
              <w:tab/>
            </w:r>
            <w:r w:rsidRPr="008210DB">
              <w:rPr>
                <w:rStyle w:val="Hyperlink"/>
                <w:i/>
                <w:noProof/>
              </w:rPr>
              <w:t>pathTrace</w:t>
            </w:r>
            <w:r>
              <w:rPr>
                <w:noProof/>
                <w:webHidden/>
              </w:rPr>
              <w:tab/>
            </w:r>
            <w:r>
              <w:rPr>
                <w:noProof/>
                <w:webHidden/>
              </w:rPr>
              <w:fldChar w:fldCharType="begin"/>
            </w:r>
            <w:r>
              <w:rPr>
                <w:noProof/>
                <w:webHidden/>
              </w:rPr>
              <w:instrText xml:space="preserve"> PAGEREF _Toc21781897 \h </w:instrText>
            </w:r>
            <w:r>
              <w:rPr>
                <w:noProof/>
                <w:webHidden/>
              </w:rPr>
            </w:r>
          </w:ins>
          <w:r>
            <w:rPr>
              <w:noProof/>
              <w:webHidden/>
            </w:rPr>
            <w:fldChar w:fldCharType="separate"/>
          </w:r>
          <w:ins w:id="17" w:author="Chin Guok" w:date="2019-10-12T14:11:00Z">
            <w:r>
              <w:rPr>
                <w:noProof/>
                <w:webHidden/>
              </w:rPr>
              <w:t>3</w:t>
            </w:r>
            <w:r>
              <w:rPr>
                <w:noProof/>
                <w:webHidden/>
              </w:rPr>
              <w:fldChar w:fldCharType="end"/>
            </w:r>
            <w:r w:rsidRPr="008210DB">
              <w:rPr>
                <w:rStyle w:val="Hyperlink"/>
                <w:noProof/>
              </w:rPr>
              <w:fldChar w:fldCharType="end"/>
            </w:r>
          </w:ins>
        </w:p>
        <w:p w14:paraId="3E2184C8" w14:textId="2BB2CA2B" w:rsidR="009C060E" w:rsidRDefault="009C060E">
          <w:pPr>
            <w:pStyle w:val="TOC2"/>
            <w:tabs>
              <w:tab w:val="left" w:pos="800"/>
              <w:tab w:val="right" w:leader="dot" w:pos="8630"/>
            </w:tabs>
            <w:rPr>
              <w:ins w:id="18" w:author="Chin Guok" w:date="2019-10-12T14:11:00Z"/>
              <w:rFonts w:asciiTheme="minorHAnsi" w:eastAsiaTheme="minorEastAsia" w:hAnsiTheme="minorHAnsi" w:cstheme="minorBidi"/>
              <w:noProof/>
              <w:sz w:val="24"/>
              <w:szCs w:val="24"/>
            </w:rPr>
          </w:pPr>
          <w:ins w:id="19"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"_Toc21781898"</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2.3</w:t>
            </w:r>
            <w:r>
              <w:rPr>
                <w:rFonts w:asciiTheme="minorHAnsi" w:eastAsiaTheme="minorEastAsia" w:hAnsiTheme="minorHAnsi" w:cstheme="minorBidi"/>
                <w:noProof/>
                <w:sz w:val="24"/>
                <w:szCs w:val="24"/>
              </w:rPr>
              <w:tab/>
            </w:r>
            <w:r w:rsidRPr="008210DB">
              <w:rPr>
                <w:rStyle w:val="Hyperlink"/>
                <w:i/>
                <w:noProof/>
              </w:rPr>
              <w:t>LastModified</w:t>
            </w:r>
            <w:r w:rsidRPr="008210DB">
              <w:rPr>
                <w:rStyle w:val="Hyperlink"/>
                <w:noProof/>
              </w:rPr>
              <w:t xml:space="preserve"> attribute for queries</w:t>
            </w:r>
            <w:r>
              <w:rPr>
                <w:noProof/>
                <w:webHidden/>
              </w:rPr>
              <w:tab/>
            </w:r>
            <w:r>
              <w:rPr>
                <w:noProof/>
                <w:webHidden/>
              </w:rPr>
              <w:fldChar w:fldCharType="begin"/>
            </w:r>
            <w:r>
              <w:rPr>
                <w:noProof/>
                <w:webHidden/>
              </w:rPr>
              <w:instrText xml:space="preserve"> PAGEREF _Toc21781898 \h </w:instrText>
            </w:r>
            <w:r>
              <w:rPr>
                <w:noProof/>
                <w:webHidden/>
              </w:rPr>
            </w:r>
          </w:ins>
          <w:r>
            <w:rPr>
              <w:noProof/>
              <w:webHidden/>
            </w:rPr>
            <w:fldChar w:fldCharType="separate"/>
          </w:r>
          <w:ins w:id="20" w:author="Chin Guok" w:date="2019-10-12T14:11:00Z">
            <w:r>
              <w:rPr>
                <w:noProof/>
                <w:webHidden/>
              </w:rPr>
              <w:t>3</w:t>
            </w:r>
            <w:r>
              <w:rPr>
                <w:noProof/>
                <w:webHidden/>
              </w:rPr>
              <w:fldChar w:fldCharType="end"/>
            </w:r>
            <w:r w:rsidRPr="008210DB">
              <w:rPr>
                <w:rStyle w:val="Hyperlink"/>
                <w:noProof/>
              </w:rPr>
              <w:fldChar w:fldCharType="end"/>
            </w:r>
          </w:ins>
        </w:p>
        <w:p w14:paraId="26EFB257" w14:textId="59AE8DEC" w:rsidR="009C060E" w:rsidRDefault="009C060E">
          <w:pPr>
            <w:pStyle w:val="TOC2"/>
            <w:tabs>
              <w:tab w:val="left" w:pos="800"/>
              <w:tab w:val="right" w:leader="dot" w:pos="8630"/>
            </w:tabs>
            <w:rPr>
              <w:ins w:id="21" w:author="Chin Guok" w:date="2019-10-12T14:11:00Z"/>
              <w:rFonts w:asciiTheme="minorHAnsi" w:eastAsiaTheme="minorEastAsia" w:hAnsiTheme="minorHAnsi" w:cstheme="minorBidi"/>
              <w:noProof/>
              <w:sz w:val="24"/>
              <w:szCs w:val="24"/>
            </w:rPr>
          </w:pPr>
          <w:ins w:id="22"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"_Toc21781899"</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2.4</w:t>
            </w:r>
            <w:r>
              <w:rPr>
                <w:rFonts w:asciiTheme="minorHAnsi" w:eastAsiaTheme="minorEastAsia" w:hAnsiTheme="minorHAnsi" w:cstheme="minorBidi"/>
                <w:noProof/>
                <w:sz w:val="24"/>
                <w:szCs w:val="24"/>
              </w:rPr>
              <w:tab/>
            </w:r>
            <w:r w:rsidRPr="008210DB">
              <w:rPr>
                <w:rStyle w:val="Hyperlink"/>
                <w:noProof/>
              </w:rPr>
              <w:t>Error codes have been updated and moved to separate GWD document.</w:t>
            </w:r>
            <w:r>
              <w:rPr>
                <w:noProof/>
                <w:webHidden/>
              </w:rPr>
              <w:tab/>
            </w:r>
            <w:r>
              <w:rPr>
                <w:noProof/>
                <w:webHidden/>
              </w:rPr>
              <w:fldChar w:fldCharType="begin"/>
            </w:r>
            <w:r>
              <w:rPr>
                <w:noProof/>
                <w:webHidden/>
              </w:rPr>
              <w:instrText xml:space="preserve"> PAGEREF _Toc21781899 \h </w:instrText>
            </w:r>
            <w:r>
              <w:rPr>
                <w:noProof/>
                <w:webHidden/>
              </w:rPr>
            </w:r>
          </w:ins>
          <w:r>
            <w:rPr>
              <w:noProof/>
              <w:webHidden/>
            </w:rPr>
            <w:fldChar w:fldCharType="separate"/>
          </w:r>
          <w:ins w:id="23" w:author="Chin Guok" w:date="2019-10-12T14:11:00Z">
            <w:r>
              <w:rPr>
                <w:noProof/>
                <w:webHidden/>
              </w:rPr>
              <w:t>3</w:t>
            </w:r>
            <w:r>
              <w:rPr>
                <w:noProof/>
                <w:webHidden/>
              </w:rPr>
              <w:fldChar w:fldCharType="end"/>
            </w:r>
            <w:r w:rsidRPr="008210DB">
              <w:rPr>
                <w:rStyle w:val="Hyperlink"/>
                <w:noProof/>
              </w:rPr>
              <w:fldChar w:fldCharType="end"/>
            </w:r>
          </w:ins>
        </w:p>
        <w:p w14:paraId="54998A99" w14:textId="6CDB54F7" w:rsidR="009C060E" w:rsidRDefault="009C060E">
          <w:pPr>
            <w:pStyle w:val="TOC2"/>
            <w:tabs>
              <w:tab w:val="left" w:pos="800"/>
              <w:tab w:val="right" w:leader="dot" w:pos="8630"/>
            </w:tabs>
            <w:rPr>
              <w:ins w:id="24" w:author="Chin Guok" w:date="2019-10-12T14:11:00Z"/>
              <w:rFonts w:asciiTheme="minorHAnsi" w:eastAsiaTheme="minorEastAsia" w:hAnsiTheme="minorHAnsi" w:cstheme="minorBidi"/>
              <w:noProof/>
              <w:sz w:val="24"/>
              <w:szCs w:val="24"/>
            </w:rPr>
          </w:pPr>
          <w:ins w:id="25"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"_Toc21781900"</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2.5</w:t>
            </w:r>
            <w:r>
              <w:rPr>
                <w:rFonts w:asciiTheme="minorHAnsi" w:eastAsiaTheme="minorEastAsia" w:hAnsiTheme="minorHAnsi" w:cstheme="minorBidi"/>
                <w:noProof/>
                <w:sz w:val="24"/>
                <w:szCs w:val="24"/>
              </w:rPr>
              <w:tab/>
            </w:r>
            <w:r w:rsidRPr="008210DB">
              <w:rPr>
                <w:rStyle w:val="Hyperlink"/>
                <w:noProof/>
              </w:rPr>
              <w:t>ERO exclusions have been added</w:t>
            </w:r>
            <w:r>
              <w:rPr>
                <w:noProof/>
                <w:webHidden/>
              </w:rPr>
              <w:tab/>
            </w:r>
            <w:r>
              <w:rPr>
                <w:noProof/>
                <w:webHidden/>
              </w:rPr>
              <w:fldChar w:fldCharType="begin"/>
            </w:r>
            <w:r>
              <w:rPr>
                <w:noProof/>
                <w:webHidden/>
              </w:rPr>
              <w:instrText xml:space="preserve"> PAGEREF _Toc21781900 \h </w:instrText>
            </w:r>
            <w:r>
              <w:rPr>
                <w:noProof/>
                <w:webHidden/>
              </w:rPr>
            </w:r>
          </w:ins>
          <w:r>
            <w:rPr>
              <w:noProof/>
              <w:webHidden/>
            </w:rPr>
            <w:fldChar w:fldCharType="separate"/>
          </w:r>
          <w:ins w:id="26" w:author="Chin Guok" w:date="2019-10-12T14:11:00Z">
            <w:r>
              <w:rPr>
                <w:noProof/>
                <w:webHidden/>
              </w:rPr>
              <w:t>3</w:t>
            </w:r>
            <w:r>
              <w:rPr>
                <w:noProof/>
                <w:webHidden/>
              </w:rPr>
              <w:fldChar w:fldCharType="end"/>
            </w:r>
            <w:r w:rsidRPr="008210DB">
              <w:rPr>
                <w:rStyle w:val="Hyperlink"/>
                <w:noProof/>
              </w:rPr>
              <w:fldChar w:fldCharType="end"/>
            </w:r>
          </w:ins>
        </w:p>
        <w:p w14:paraId="2166E501" w14:textId="7E3E2EB3" w:rsidR="009C060E" w:rsidRDefault="009C060E">
          <w:pPr>
            <w:pStyle w:val="TOC2"/>
            <w:tabs>
              <w:tab w:val="left" w:pos="800"/>
              <w:tab w:val="right" w:leader="dot" w:pos="8630"/>
            </w:tabs>
            <w:rPr>
              <w:ins w:id="27" w:author="Chin Guok" w:date="2019-10-12T14:11:00Z"/>
              <w:rFonts w:asciiTheme="minorHAnsi" w:eastAsiaTheme="minorEastAsia" w:hAnsiTheme="minorHAnsi" w:cstheme="minorBidi"/>
              <w:noProof/>
              <w:sz w:val="24"/>
              <w:szCs w:val="24"/>
            </w:rPr>
          </w:pPr>
          <w:ins w:id="28"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"_Toc21781901"</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2.6</w:t>
            </w:r>
            <w:r>
              <w:rPr>
                <w:rFonts w:asciiTheme="minorHAnsi" w:eastAsiaTheme="minorEastAsia" w:hAnsiTheme="minorHAnsi" w:cstheme="minorBidi"/>
                <w:noProof/>
                <w:sz w:val="24"/>
                <w:szCs w:val="24"/>
              </w:rPr>
              <w:tab/>
            </w:r>
            <w:r w:rsidRPr="008210DB">
              <w:rPr>
                <w:rStyle w:val="Hyperlink"/>
                <w:noProof/>
              </w:rPr>
              <w:t>Additional various errata updates</w:t>
            </w:r>
            <w:r>
              <w:rPr>
                <w:noProof/>
                <w:webHidden/>
              </w:rPr>
              <w:tab/>
            </w:r>
            <w:r>
              <w:rPr>
                <w:noProof/>
                <w:webHidden/>
              </w:rPr>
              <w:fldChar w:fldCharType="begin"/>
            </w:r>
            <w:r>
              <w:rPr>
                <w:noProof/>
                <w:webHidden/>
              </w:rPr>
              <w:instrText xml:space="preserve"> PAGEREF _Toc21781901 \h </w:instrText>
            </w:r>
            <w:r>
              <w:rPr>
                <w:noProof/>
                <w:webHidden/>
              </w:rPr>
            </w:r>
          </w:ins>
          <w:r>
            <w:rPr>
              <w:noProof/>
              <w:webHidden/>
            </w:rPr>
            <w:fldChar w:fldCharType="separate"/>
          </w:r>
          <w:ins w:id="29" w:author="Chin Guok" w:date="2019-10-12T14:11:00Z">
            <w:r>
              <w:rPr>
                <w:noProof/>
                <w:webHidden/>
              </w:rPr>
              <w:t>3</w:t>
            </w:r>
            <w:r>
              <w:rPr>
                <w:noProof/>
                <w:webHidden/>
              </w:rPr>
              <w:fldChar w:fldCharType="end"/>
            </w:r>
            <w:r w:rsidRPr="008210DB">
              <w:rPr>
                <w:rStyle w:val="Hyperlink"/>
                <w:noProof/>
              </w:rPr>
              <w:fldChar w:fldCharType="end"/>
            </w:r>
          </w:ins>
        </w:p>
        <w:p w14:paraId="036C0D8A" w14:textId="01B12346" w:rsidR="009C060E" w:rsidRDefault="009C060E">
          <w:pPr>
            <w:pStyle w:val="TOC1"/>
            <w:tabs>
              <w:tab w:val="left" w:pos="600"/>
              <w:tab w:val="right" w:leader="dot" w:pos="8630"/>
            </w:tabs>
            <w:rPr>
              <w:ins w:id="30" w:author="Chin Guok" w:date="2019-10-12T14:11:00Z"/>
              <w:rFonts w:asciiTheme="minorHAnsi" w:eastAsiaTheme="minorEastAsia" w:hAnsiTheme="minorHAnsi" w:cstheme="minorBidi"/>
              <w:noProof/>
              <w:sz w:val="24"/>
              <w:szCs w:val="24"/>
            </w:rPr>
          </w:pPr>
          <w:ins w:id="31"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"_Toc21781902"</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w:t>
            </w:r>
            <w:r>
              <w:rPr>
                <w:rFonts w:asciiTheme="minorHAnsi" w:eastAsiaTheme="minorEastAsia" w:hAnsiTheme="minorHAnsi" w:cstheme="minorBidi"/>
                <w:noProof/>
                <w:sz w:val="24"/>
                <w:szCs w:val="24"/>
              </w:rPr>
              <w:tab/>
            </w:r>
            <w:r w:rsidRPr="008210DB">
              <w:rPr>
                <w:rStyle w:val="Hyperlink"/>
                <w:noProof/>
              </w:rPr>
              <w:t>Specific Changes</w:t>
            </w:r>
            <w:r>
              <w:rPr>
                <w:noProof/>
                <w:webHidden/>
              </w:rPr>
              <w:tab/>
            </w:r>
            <w:r>
              <w:rPr>
                <w:noProof/>
                <w:webHidden/>
              </w:rPr>
              <w:fldChar w:fldCharType="begin"/>
            </w:r>
            <w:r>
              <w:rPr>
                <w:noProof/>
                <w:webHidden/>
              </w:rPr>
              <w:instrText xml:space="preserve"> PAGEREF _Toc21781902 \h </w:instrText>
            </w:r>
            <w:r>
              <w:rPr>
                <w:noProof/>
                <w:webHidden/>
              </w:rPr>
            </w:r>
          </w:ins>
          <w:r>
            <w:rPr>
              <w:noProof/>
              <w:webHidden/>
            </w:rPr>
            <w:fldChar w:fldCharType="separate"/>
          </w:r>
          <w:ins w:id="32" w:author="Chin Guok" w:date="2019-10-12T14:11:00Z">
            <w:r>
              <w:rPr>
                <w:noProof/>
                <w:webHidden/>
              </w:rPr>
              <w:t>4</w:t>
            </w:r>
            <w:r>
              <w:rPr>
                <w:noProof/>
                <w:webHidden/>
              </w:rPr>
              <w:fldChar w:fldCharType="end"/>
            </w:r>
            <w:r w:rsidRPr="008210DB">
              <w:rPr>
                <w:rStyle w:val="Hyperlink"/>
                <w:noProof/>
              </w:rPr>
              <w:fldChar w:fldCharType="end"/>
            </w:r>
          </w:ins>
        </w:p>
        <w:p w14:paraId="6350271F" w14:textId="1B3D1062" w:rsidR="009C060E" w:rsidRDefault="009C060E">
          <w:pPr>
            <w:pStyle w:val="TOC2"/>
            <w:tabs>
              <w:tab w:val="left" w:pos="800"/>
              <w:tab w:val="right" w:leader="dot" w:pos="8630"/>
            </w:tabs>
            <w:rPr>
              <w:ins w:id="33" w:author="Chin Guok" w:date="2019-10-12T14:11:00Z"/>
              <w:rFonts w:asciiTheme="minorHAnsi" w:eastAsiaTheme="minorEastAsia" w:hAnsiTheme="minorHAnsi" w:cstheme="minorBidi"/>
              <w:noProof/>
              <w:sz w:val="24"/>
              <w:szCs w:val="24"/>
            </w:rPr>
          </w:pPr>
          <w:ins w:id="34"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"_Toc21781903"</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w:t>
            </w:r>
            <w:r>
              <w:rPr>
                <w:rFonts w:asciiTheme="minorHAnsi" w:eastAsiaTheme="minorEastAsia" w:hAnsiTheme="minorHAnsi" w:cstheme="minorBidi"/>
                <w:noProof/>
                <w:sz w:val="24"/>
                <w:szCs w:val="24"/>
              </w:rPr>
              <w:tab/>
            </w:r>
            <w:r w:rsidRPr="008210DB">
              <w:rPr>
                <w:rStyle w:val="Hyperlink"/>
                <w:noProof/>
              </w:rPr>
              <w:t>Section 4.2 Explicit Routing Object</w:t>
            </w:r>
            <w:r>
              <w:rPr>
                <w:noProof/>
                <w:webHidden/>
              </w:rPr>
              <w:tab/>
            </w:r>
            <w:r>
              <w:rPr>
                <w:noProof/>
                <w:webHidden/>
              </w:rPr>
              <w:fldChar w:fldCharType="begin"/>
            </w:r>
            <w:r>
              <w:rPr>
                <w:noProof/>
                <w:webHidden/>
              </w:rPr>
              <w:instrText xml:space="preserve"> PAGEREF _Toc21781903 \h </w:instrText>
            </w:r>
            <w:r>
              <w:rPr>
                <w:noProof/>
                <w:webHidden/>
              </w:rPr>
            </w:r>
          </w:ins>
          <w:r>
            <w:rPr>
              <w:noProof/>
              <w:webHidden/>
            </w:rPr>
            <w:fldChar w:fldCharType="separate"/>
          </w:r>
          <w:ins w:id="35" w:author="Chin Guok" w:date="2019-10-12T14:11:00Z">
            <w:r>
              <w:rPr>
                <w:noProof/>
                <w:webHidden/>
              </w:rPr>
              <w:t>4</w:t>
            </w:r>
            <w:r>
              <w:rPr>
                <w:noProof/>
                <w:webHidden/>
              </w:rPr>
              <w:fldChar w:fldCharType="end"/>
            </w:r>
            <w:r w:rsidRPr="008210DB">
              <w:rPr>
                <w:rStyle w:val="Hyperlink"/>
                <w:noProof/>
              </w:rPr>
              <w:fldChar w:fldCharType="end"/>
            </w:r>
          </w:ins>
        </w:p>
        <w:p w14:paraId="14F9AEC0" w14:textId="11A88225" w:rsidR="009C060E" w:rsidRDefault="009C060E">
          <w:pPr>
            <w:pStyle w:val="TOC2"/>
            <w:tabs>
              <w:tab w:val="left" w:pos="800"/>
              <w:tab w:val="right" w:leader="dot" w:pos="8630"/>
            </w:tabs>
            <w:rPr>
              <w:ins w:id="36" w:author="Chin Guok" w:date="2019-10-12T14:11:00Z"/>
              <w:rFonts w:asciiTheme="minorHAnsi" w:eastAsiaTheme="minorEastAsia" w:hAnsiTheme="minorHAnsi" w:cstheme="minorBidi"/>
              <w:noProof/>
              <w:sz w:val="24"/>
              <w:szCs w:val="24"/>
            </w:rPr>
          </w:pPr>
          <w:ins w:id="37"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"_Toc21781904"</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w:t>
            </w:r>
            <w:r>
              <w:rPr>
                <w:rFonts w:asciiTheme="minorHAnsi" w:eastAsiaTheme="minorEastAsia" w:hAnsiTheme="minorHAnsi" w:cstheme="minorBidi"/>
                <w:noProof/>
                <w:sz w:val="24"/>
                <w:szCs w:val="24"/>
              </w:rPr>
              <w:tab/>
            </w:r>
            <w:r w:rsidRPr="008210DB">
              <w:rPr>
                <w:rStyle w:val="Hyperlink"/>
                <w:noProof/>
              </w:rPr>
              <w:t>Section 5.3.1 Reservation State Machine</w:t>
            </w:r>
            <w:r>
              <w:rPr>
                <w:noProof/>
                <w:webHidden/>
              </w:rPr>
              <w:tab/>
            </w:r>
            <w:r>
              <w:rPr>
                <w:noProof/>
                <w:webHidden/>
              </w:rPr>
              <w:fldChar w:fldCharType="begin"/>
            </w:r>
            <w:r>
              <w:rPr>
                <w:noProof/>
                <w:webHidden/>
              </w:rPr>
              <w:instrText xml:space="preserve"> PAGEREF _Toc21781904 \h </w:instrText>
            </w:r>
            <w:r>
              <w:rPr>
                <w:noProof/>
                <w:webHidden/>
              </w:rPr>
            </w:r>
          </w:ins>
          <w:r>
            <w:rPr>
              <w:noProof/>
              <w:webHidden/>
            </w:rPr>
            <w:fldChar w:fldCharType="separate"/>
          </w:r>
          <w:ins w:id="38" w:author="Chin Guok" w:date="2019-10-12T14:11:00Z">
            <w:r>
              <w:rPr>
                <w:noProof/>
                <w:webHidden/>
              </w:rPr>
              <w:t>4</w:t>
            </w:r>
            <w:r>
              <w:rPr>
                <w:noProof/>
                <w:webHidden/>
              </w:rPr>
              <w:fldChar w:fldCharType="end"/>
            </w:r>
            <w:r w:rsidRPr="008210DB">
              <w:rPr>
                <w:rStyle w:val="Hyperlink"/>
                <w:noProof/>
              </w:rPr>
              <w:fldChar w:fldCharType="end"/>
            </w:r>
          </w:ins>
        </w:p>
        <w:p w14:paraId="49B1B119" w14:textId="17AF5BFC" w:rsidR="009C060E" w:rsidRDefault="009C060E">
          <w:pPr>
            <w:pStyle w:val="TOC2"/>
            <w:tabs>
              <w:tab w:val="left" w:pos="800"/>
              <w:tab w:val="right" w:leader="dot" w:pos="8630"/>
            </w:tabs>
            <w:rPr>
              <w:ins w:id="39" w:author="Chin Guok" w:date="2019-10-12T14:11:00Z"/>
              <w:rFonts w:asciiTheme="minorHAnsi" w:eastAsiaTheme="minorEastAsia" w:hAnsiTheme="minorHAnsi" w:cstheme="minorBidi"/>
              <w:noProof/>
              <w:sz w:val="24"/>
              <w:szCs w:val="24"/>
            </w:rPr>
          </w:pPr>
          <w:ins w:id="40"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"_Toc21781905"</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3.3</w:t>
            </w:r>
            <w:r>
              <w:rPr>
                <w:rFonts w:asciiTheme="minorHAnsi" w:eastAsiaTheme="minorEastAsia" w:hAnsiTheme="minorHAnsi" w:cstheme="minorBidi"/>
                <w:noProof/>
                <w:sz w:val="24"/>
                <w:szCs w:val="24"/>
              </w:rPr>
              <w:tab/>
            </w:r>
            <w:r w:rsidRPr="008210DB">
              <w:rPr>
                <w:rStyle w:val="Hyperlink"/>
                <w:noProof/>
              </w:rPr>
              <w:t>Sections 5.3.1 through 5.3.3 Reservation State Machine</w:t>
            </w:r>
            <w:r>
              <w:rPr>
                <w:noProof/>
                <w:webHidden/>
              </w:rPr>
              <w:tab/>
            </w:r>
            <w:r>
              <w:rPr>
                <w:noProof/>
                <w:webHidden/>
              </w:rPr>
              <w:fldChar w:fldCharType="begin"/>
            </w:r>
            <w:r>
              <w:rPr>
                <w:noProof/>
                <w:webHidden/>
              </w:rPr>
              <w:instrText xml:space="preserve"> PAGEREF _Toc21781905 \h </w:instrText>
            </w:r>
            <w:r>
              <w:rPr>
                <w:noProof/>
                <w:webHidden/>
              </w:rPr>
            </w:r>
          </w:ins>
          <w:r>
            <w:rPr>
              <w:noProof/>
              <w:webHidden/>
            </w:rPr>
            <w:fldChar w:fldCharType="separate"/>
          </w:r>
          <w:ins w:id="41" w:author="Chin Guok" w:date="2019-10-12T14:11:00Z">
            <w:r>
              <w:rPr>
                <w:noProof/>
                <w:webHidden/>
              </w:rPr>
              <w:t>4</w:t>
            </w:r>
            <w:r>
              <w:rPr>
                <w:noProof/>
                <w:webHidden/>
              </w:rPr>
              <w:fldChar w:fldCharType="end"/>
            </w:r>
            <w:r w:rsidRPr="008210DB">
              <w:rPr>
                <w:rStyle w:val="Hyperlink"/>
                <w:noProof/>
              </w:rPr>
              <w:fldChar w:fldCharType="end"/>
            </w:r>
          </w:ins>
        </w:p>
        <w:p w14:paraId="40E3F282" w14:textId="6D66398B" w:rsidR="009C060E" w:rsidRDefault="009C060E">
          <w:pPr>
            <w:pStyle w:val="TOC2"/>
            <w:tabs>
              <w:tab w:val="left" w:pos="800"/>
              <w:tab w:val="right" w:leader="dot" w:pos="8630"/>
            </w:tabs>
            <w:rPr>
              <w:ins w:id="42" w:author="Chin Guok" w:date="2019-10-12T14:11:00Z"/>
              <w:rFonts w:asciiTheme="minorHAnsi" w:eastAsiaTheme="minorEastAsia" w:hAnsiTheme="minorHAnsi" w:cstheme="minorBidi"/>
              <w:noProof/>
              <w:sz w:val="24"/>
              <w:szCs w:val="24"/>
            </w:rPr>
          </w:pPr>
          <w:ins w:id="43"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"_Toc21781906"</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3.4</w:t>
            </w:r>
            <w:r>
              <w:rPr>
                <w:rFonts w:asciiTheme="minorHAnsi" w:eastAsiaTheme="minorEastAsia" w:hAnsiTheme="minorHAnsi" w:cstheme="minorBidi"/>
                <w:noProof/>
                <w:sz w:val="24"/>
                <w:szCs w:val="24"/>
              </w:rPr>
              <w:tab/>
            </w:r>
            <w:r w:rsidRPr="008210DB">
              <w:rPr>
                <w:rStyle w:val="Hyperlink"/>
                <w:noProof/>
              </w:rPr>
              <w:t>Section 5.5 Provisioning Sequence</w:t>
            </w:r>
            <w:r>
              <w:rPr>
                <w:noProof/>
                <w:webHidden/>
              </w:rPr>
              <w:tab/>
            </w:r>
            <w:r>
              <w:rPr>
                <w:noProof/>
                <w:webHidden/>
              </w:rPr>
              <w:fldChar w:fldCharType="begin"/>
            </w:r>
            <w:r>
              <w:rPr>
                <w:noProof/>
                <w:webHidden/>
              </w:rPr>
              <w:instrText xml:space="preserve"> PAGEREF _Toc21781906 \h </w:instrText>
            </w:r>
            <w:r>
              <w:rPr>
                <w:noProof/>
                <w:webHidden/>
              </w:rPr>
            </w:r>
          </w:ins>
          <w:r>
            <w:rPr>
              <w:noProof/>
              <w:webHidden/>
            </w:rPr>
            <w:fldChar w:fldCharType="separate"/>
          </w:r>
          <w:ins w:id="44" w:author="Chin Guok" w:date="2019-10-12T14:11:00Z">
            <w:r>
              <w:rPr>
                <w:noProof/>
                <w:webHidden/>
              </w:rPr>
              <w:t>4</w:t>
            </w:r>
            <w:r>
              <w:rPr>
                <w:noProof/>
                <w:webHidden/>
              </w:rPr>
              <w:fldChar w:fldCharType="end"/>
            </w:r>
            <w:r w:rsidRPr="008210DB">
              <w:rPr>
                <w:rStyle w:val="Hyperlink"/>
                <w:noProof/>
              </w:rPr>
              <w:fldChar w:fldCharType="end"/>
            </w:r>
          </w:ins>
        </w:p>
        <w:p w14:paraId="03DB4AAF" w14:textId="279DFE2C" w:rsidR="009C060E" w:rsidRDefault="009C060E">
          <w:pPr>
            <w:pStyle w:val="TOC2"/>
            <w:tabs>
              <w:tab w:val="left" w:pos="800"/>
              <w:tab w:val="right" w:leader="dot" w:pos="8630"/>
            </w:tabs>
            <w:rPr>
              <w:ins w:id="45" w:author="Chin Guok" w:date="2019-10-12T14:11:00Z"/>
              <w:rFonts w:asciiTheme="minorHAnsi" w:eastAsiaTheme="minorEastAsia" w:hAnsiTheme="minorHAnsi" w:cstheme="minorBidi"/>
              <w:noProof/>
              <w:sz w:val="24"/>
              <w:szCs w:val="24"/>
            </w:rPr>
          </w:pPr>
          <w:ins w:id="46"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"_Toc21781907"</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3.5</w:t>
            </w:r>
            <w:r>
              <w:rPr>
                <w:rFonts w:asciiTheme="minorHAnsi" w:eastAsiaTheme="minorEastAsia" w:hAnsiTheme="minorHAnsi" w:cstheme="minorBidi"/>
                <w:noProof/>
                <w:sz w:val="24"/>
                <w:szCs w:val="24"/>
              </w:rPr>
              <w:tab/>
            </w:r>
            <w:r w:rsidRPr="008210DB">
              <w:rPr>
                <w:rStyle w:val="Hyperlink"/>
                <w:noProof/>
              </w:rPr>
              <w:t>Section 6.3.2 Message checks.</w:t>
            </w:r>
            <w:r>
              <w:rPr>
                <w:noProof/>
                <w:webHidden/>
              </w:rPr>
              <w:tab/>
            </w:r>
            <w:r>
              <w:rPr>
                <w:noProof/>
                <w:webHidden/>
              </w:rPr>
              <w:fldChar w:fldCharType="begin"/>
            </w:r>
            <w:r>
              <w:rPr>
                <w:noProof/>
                <w:webHidden/>
              </w:rPr>
              <w:instrText xml:space="preserve"> PAGEREF _Toc21781907 \h </w:instrText>
            </w:r>
            <w:r>
              <w:rPr>
                <w:noProof/>
                <w:webHidden/>
              </w:rPr>
            </w:r>
          </w:ins>
          <w:r>
            <w:rPr>
              <w:noProof/>
              <w:webHidden/>
            </w:rPr>
            <w:fldChar w:fldCharType="separate"/>
          </w:r>
          <w:ins w:id="47" w:author="Chin Guok" w:date="2019-10-12T14:11:00Z">
            <w:r>
              <w:rPr>
                <w:noProof/>
                <w:webHidden/>
              </w:rPr>
              <w:t>4</w:t>
            </w:r>
            <w:r>
              <w:rPr>
                <w:noProof/>
                <w:webHidden/>
              </w:rPr>
              <w:fldChar w:fldCharType="end"/>
            </w:r>
            <w:r w:rsidRPr="008210DB">
              <w:rPr>
                <w:rStyle w:val="Hyperlink"/>
                <w:noProof/>
              </w:rPr>
              <w:fldChar w:fldCharType="end"/>
            </w:r>
          </w:ins>
        </w:p>
        <w:p w14:paraId="0ECCCCCE" w14:textId="6FD3D800" w:rsidR="009C060E" w:rsidRDefault="009C060E">
          <w:pPr>
            <w:pStyle w:val="TOC2"/>
            <w:tabs>
              <w:tab w:val="left" w:pos="800"/>
              <w:tab w:val="right" w:leader="dot" w:pos="8630"/>
            </w:tabs>
            <w:rPr>
              <w:ins w:id="48" w:author="Chin Guok" w:date="2019-10-12T14:11:00Z"/>
              <w:rFonts w:asciiTheme="minorHAnsi" w:eastAsiaTheme="minorEastAsia" w:hAnsiTheme="minorHAnsi" w:cstheme="minorBidi"/>
              <w:noProof/>
              <w:sz w:val="24"/>
              <w:szCs w:val="24"/>
            </w:rPr>
          </w:pPr>
          <w:ins w:id="49"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"_Toc21781908"</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3.6</w:t>
            </w:r>
            <w:r>
              <w:rPr>
                <w:rFonts w:asciiTheme="minorHAnsi" w:eastAsiaTheme="minorEastAsia" w:hAnsiTheme="minorHAnsi" w:cstheme="minorBidi"/>
                <w:noProof/>
                <w:sz w:val="24"/>
                <w:szCs w:val="24"/>
              </w:rPr>
              <w:tab/>
            </w:r>
            <w:r w:rsidRPr="008210DB">
              <w:rPr>
                <w:rStyle w:val="Hyperlink"/>
                <w:noProof/>
              </w:rPr>
              <w:t>Section 7.1.3 Correlation Ids and Failure Recovery</w:t>
            </w:r>
            <w:r>
              <w:rPr>
                <w:noProof/>
                <w:webHidden/>
              </w:rPr>
              <w:tab/>
            </w:r>
            <w:r>
              <w:rPr>
                <w:noProof/>
                <w:webHidden/>
              </w:rPr>
              <w:fldChar w:fldCharType="begin"/>
            </w:r>
            <w:r>
              <w:rPr>
                <w:noProof/>
                <w:webHidden/>
              </w:rPr>
              <w:instrText xml:space="preserve"> PAGEREF _Toc21781908 \h </w:instrText>
            </w:r>
            <w:r>
              <w:rPr>
                <w:noProof/>
                <w:webHidden/>
              </w:rPr>
            </w:r>
          </w:ins>
          <w:r>
            <w:rPr>
              <w:noProof/>
              <w:webHidden/>
            </w:rPr>
            <w:fldChar w:fldCharType="separate"/>
          </w:r>
          <w:ins w:id="50" w:author="Chin Guok" w:date="2019-10-12T14:11:00Z">
            <w:r>
              <w:rPr>
                <w:noProof/>
                <w:webHidden/>
              </w:rPr>
              <w:t>5</w:t>
            </w:r>
            <w:r>
              <w:rPr>
                <w:noProof/>
                <w:webHidden/>
              </w:rPr>
              <w:fldChar w:fldCharType="end"/>
            </w:r>
            <w:r w:rsidRPr="008210DB">
              <w:rPr>
                <w:rStyle w:val="Hyperlink"/>
                <w:noProof/>
              </w:rPr>
              <w:fldChar w:fldCharType="end"/>
            </w:r>
          </w:ins>
        </w:p>
        <w:p w14:paraId="61D9BB46" w14:textId="6C125385" w:rsidR="009C060E" w:rsidRDefault="009C060E">
          <w:pPr>
            <w:pStyle w:val="TOC2"/>
            <w:tabs>
              <w:tab w:val="left" w:pos="800"/>
              <w:tab w:val="right" w:leader="dot" w:pos="8630"/>
            </w:tabs>
            <w:rPr>
              <w:ins w:id="51" w:author="Chin Guok" w:date="2019-10-12T14:11:00Z"/>
              <w:rFonts w:asciiTheme="minorHAnsi" w:eastAsiaTheme="minorEastAsia" w:hAnsiTheme="minorHAnsi" w:cstheme="minorBidi"/>
              <w:noProof/>
              <w:sz w:val="24"/>
              <w:szCs w:val="24"/>
            </w:rPr>
          </w:pPr>
          <w:ins w:id="52"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"_Toc21781909"</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3.7</w:t>
            </w:r>
            <w:r>
              <w:rPr>
                <w:rFonts w:asciiTheme="minorHAnsi" w:eastAsiaTheme="minorEastAsia" w:hAnsiTheme="minorHAnsi" w:cstheme="minorBidi"/>
                <w:noProof/>
                <w:sz w:val="24"/>
                <w:szCs w:val="24"/>
              </w:rPr>
              <w:tab/>
            </w:r>
            <w:r w:rsidRPr="008210DB">
              <w:rPr>
                <w:rStyle w:val="Hyperlink"/>
                <w:noProof/>
              </w:rPr>
              <w:t>Section 7.1.5 Per reservation information elements.</w:t>
            </w:r>
            <w:r>
              <w:rPr>
                <w:noProof/>
                <w:webHidden/>
              </w:rPr>
              <w:tab/>
            </w:r>
            <w:r>
              <w:rPr>
                <w:noProof/>
                <w:webHidden/>
              </w:rPr>
              <w:fldChar w:fldCharType="begin"/>
            </w:r>
            <w:r>
              <w:rPr>
                <w:noProof/>
                <w:webHidden/>
              </w:rPr>
              <w:instrText xml:space="preserve"> PAGEREF _Toc21781909 \h </w:instrText>
            </w:r>
            <w:r>
              <w:rPr>
                <w:noProof/>
                <w:webHidden/>
              </w:rPr>
            </w:r>
          </w:ins>
          <w:r>
            <w:rPr>
              <w:noProof/>
              <w:webHidden/>
            </w:rPr>
            <w:fldChar w:fldCharType="separate"/>
          </w:r>
          <w:ins w:id="53" w:author="Chin Guok" w:date="2019-10-12T14:11:00Z">
            <w:r>
              <w:rPr>
                <w:noProof/>
                <w:webHidden/>
              </w:rPr>
              <w:t>5</w:t>
            </w:r>
            <w:r>
              <w:rPr>
                <w:noProof/>
                <w:webHidden/>
              </w:rPr>
              <w:fldChar w:fldCharType="end"/>
            </w:r>
            <w:r w:rsidRPr="008210DB">
              <w:rPr>
                <w:rStyle w:val="Hyperlink"/>
                <w:noProof/>
              </w:rPr>
              <w:fldChar w:fldCharType="end"/>
            </w:r>
          </w:ins>
        </w:p>
        <w:p w14:paraId="78F24E5C" w14:textId="6C0E6D07" w:rsidR="009C060E" w:rsidRDefault="009C060E">
          <w:pPr>
            <w:pStyle w:val="TOC2"/>
            <w:tabs>
              <w:tab w:val="left" w:pos="800"/>
              <w:tab w:val="right" w:leader="dot" w:pos="8630"/>
            </w:tabs>
            <w:rPr>
              <w:ins w:id="54" w:author="Chin Guok" w:date="2019-10-12T14:11:00Z"/>
              <w:rFonts w:asciiTheme="minorHAnsi" w:eastAsiaTheme="minorEastAsia" w:hAnsiTheme="minorHAnsi" w:cstheme="minorBidi"/>
              <w:noProof/>
              <w:sz w:val="24"/>
              <w:szCs w:val="24"/>
            </w:rPr>
          </w:pPr>
          <w:ins w:id="55"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"_Toc21781910"</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3.8</w:t>
            </w:r>
            <w:r>
              <w:rPr>
                <w:rFonts w:asciiTheme="minorHAnsi" w:eastAsiaTheme="minorEastAsia" w:hAnsiTheme="minorHAnsi" w:cstheme="minorBidi"/>
                <w:noProof/>
                <w:sz w:val="24"/>
                <w:szCs w:val="24"/>
              </w:rPr>
              <w:tab/>
            </w:r>
            <w:r w:rsidRPr="008210DB">
              <w:rPr>
                <w:rStyle w:val="Hyperlink"/>
                <w:noProof/>
              </w:rPr>
              <w:t>Section 7.1.6 Reservation Versioning Information</w:t>
            </w:r>
            <w:r>
              <w:rPr>
                <w:noProof/>
                <w:webHidden/>
              </w:rPr>
              <w:tab/>
            </w:r>
            <w:r>
              <w:rPr>
                <w:noProof/>
                <w:webHidden/>
              </w:rPr>
              <w:fldChar w:fldCharType="begin"/>
            </w:r>
            <w:r>
              <w:rPr>
                <w:noProof/>
                <w:webHidden/>
              </w:rPr>
              <w:instrText xml:space="preserve"> PAGEREF _Toc21781910 \h </w:instrText>
            </w:r>
            <w:r>
              <w:rPr>
                <w:noProof/>
                <w:webHidden/>
              </w:rPr>
            </w:r>
          </w:ins>
          <w:r>
            <w:rPr>
              <w:noProof/>
              <w:webHidden/>
            </w:rPr>
            <w:fldChar w:fldCharType="separate"/>
          </w:r>
          <w:ins w:id="56" w:author="Chin Guok" w:date="2019-10-12T14:11:00Z">
            <w:r>
              <w:rPr>
                <w:noProof/>
                <w:webHidden/>
              </w:rPr>
              <w:t>5</w:t>
            </w:r>
            <w:r>
              <w:rPr>
                <w:noProof/>
                <w:webHidden/>
              </w:rPr>
              <w:fldChar w:fldCharType="end"/>
            </w:r>
            <w:r w:rsidRPr="008210DB">
              <w:rPr>
                <w:rStyle w:val="Hyperlink"/>
                <w:noProof/>
              </w:rPr>
              <w:fldChar w:fldCharType="end"/>
            </w:r>
          </w:ins>
        </w:p>
        <w:p w14:paraId="02B508C6" w14:textId="50FBDC0A" w:rsidR="009C060E" w:rsidRDefault="009C060E">
          <w:pPr>
            <w:pStyle w:val="TOC2"/>
            <w:tabs>
              <w:tab w:val="left" w:pos="800"/>
              <w:tab w:val="right" w:leader="dot" w:pos="8630"/>
            </w:tabs>
            <w:rPr>
              <w:ins w:id="57" w:author="Chin Guok" w:date="2019-10-12T14:11:00Z"/>
              <w:rFonts w:asciiTheme="minorHAnsi" w:eastAsiaTheme="minorEastAsia" w:hAnsiTheme="minorHAnsi" w:cstheme="minorBidi"/>
              <w:noProof/>
              <w:sz w:val="24"/>
              <w:szCs w:val="24"/>
            </w:rPr>
          </w:pPr>
          <w:ins w:id="58"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"_Toc21781911"</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3.9</w:t>
            </w:r>
            <w:r>
              <w:rPr>
                <w:rFonts w:asciiTheme="minorHAnsi" w:eastAsiaTheme="minorEastAsia" w:hAnsiTheme="minorHAnsi" w:cstheme="minorBidi"/>
                <w:noProof/>
                <w:sz w:val="24"/>
                <w:szCs w:val="24"/>
              </w:rPr>
              <w:tab/>
            </w:r>
            <w:r w:rsidRPr="008210DB">
              <w:rPr>
                <w:rStyle w:val="Hyperlink"/>
                <w:noProof/>
              </w:rPr>
              <w:t>Section 9.3.3 TypeValuePairType</w:t>
            </w:r>
            <w:r>
              <w:rPr>
                <w:noProof/>
                <w:webHidden/>
              </w:rPr>
              <w:tab/>
            </w:r>
            <w:r>
              <w:rPr>
                <w:noProof/>
                <w:webHidden/>
              </w:rPr>
              <w:fldChar w:fldCharType="begin"/>
            </w:r>
            <w:r>
              <w:rPr>
                <w:noProof/>
                <w:webHidden/>
              </w:rPr>
              <w:instrText xml:space="preserve"> PAGEREF _Toc21781911 \h </w:instrText>
            </w:r>
            <w:r>
              <w:rPr>
                <w:noProof/>
                <w:webHidden/>
              </w:rPr>
            </w:r>
          </w:ins>
          <w:r>
            <w:rPr>
              <w:noProof/>
              <w:webHidden/>
            </w:rPr>
            <w:fldChar w:fldCharType="separate"/>
          </w:r>
          <w:ins w:id="59" w:author="Chin Guok" w:date="2019-10-12T14:11:00Z">
            <w:r>
              <w:rPr>
                <w:noProof/>
                <w:webHidden/>
              </w:rPr>
              <w:t>5</w:t>
            </w:r>
            <w:r>
              <w:rPr>
                <w:noProof/>
                <w:webHidden/>
              </w:rPr>
              <w:fldChar w:fldCharType="end"/>
            </w:r>
            <w:r w:rsidRPr="008210DB">
              <w:rPr>
                <w:rStyle w:val="Hyperlink"/>
                <w:noProof/>
              </w:rPr>
              <w:fldChar w:fldCharType="end"/>
            </w:r>
          </w:ins>
        </w:p>
        <w:p w14:paraId="761E5663" w14:textId="0CAF0E7B" w:rsidR="009C060E" w:rsidRDefault="009C060E">
          <w:pPr>
            <w:pStyle w:val="TOC2"/>
            <w:tabs>
              <w:tab w:val="left" w:pos="1000"/>
              <w:tab w:val="right" w:leader="dot" w:pos="8630"/>
            </w:tabs>
            <w:rPr>
              <w:ins w:id="60" w:author="Chin Guok" w:date="2019-10-12T14:11:00Z"/>
              <w:rFonts w:asciiTheme="minorHAnsi" w:eastAsiaTheme="minorEastAsia" w:hAnsiTheme="minorHAnsi" w:cstheme="minorBidi"/>
              <w:noProof/>
              <w:sz w:val="24"/>
              <w:szCs w:val="24"/>
            </w:rPr>
          </w:pPr>
          <w:ins w:id="61"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"_Toc21781912"</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3.10</w:t>
            </w:r>
            <w:r>
              <w:rPr>
                <w:rFonts w:asciiTheme="minorHAnsi" w:eastAsiaTheme="minorEastAsia" w:hAnsiTheme="minorHAnsi" w:cstheme="minorBidi"/>
                <w:noProof/>
                <w:sz w:val="24"/>
                <w:szCs w:val="24"/>
              </w:rPr>
              <w:tab/>
            </w:r>
            <w:r w:rsidRPr="008210DB">
              <w:rPr>
                <w:rStyle w:val="Hyperlink"/>
                <w:noProof/>
              </w:rPr>
              <w:t>Section 9.3.8 UuidTyp</w:t>
            </w:r>
            <w:r w:rsidRPr="008210DB">
              <w:rPr>
                <w:rStyle w:val="Hyperlink"/>
                <w:noProof/>
              </w:rPr>
              <w:t>e</w:t>
            </w:r>
            <w:r>
              <w:rPr>
                <w:noProof/>
                <w:webHidden/>
              </w:rPr>
              <w:tab/>
            </w:r>
            <w:r>
              <w:rPr>
                <w:noProof/>
                <w:webHidden/>
              </w:rPr>
              <w:fldChar w:fldCharType="begin"/>
            </w:r>
            <w:r>
              <w:rPr>
                <w:noProof/>
                <w:webHidden/>
              </w:rPr>
              <w:instrText xml:space="preserve"> PAGEREF _Toc21781912 \h </w:instrText>
            </w:r>
            <w:r>
              <w:rPr>
                <w:noProof/>
                <w:webHidden/>
              </w:rPr>
            </w:r>
          </w:ins>
          <w:r>
            <w:rPr>
              <w:noProof/>
              <w:webHidden/>
            </w:rPr>
            <w:fldChar w:fldCharType="separate"/>
          </w:r>
          <w:ins w:id="62" w:author="Chin Guok" w:date="2019-10-12T14:11:00Z">
            <w:r>
              <w:rPr>
                <w:noProof/>
                <w:webHidden/>
              </w:rPr>
              <w:t>5</w:t>
            </w:r>
            <w:r>
              <w:rPr>
                <w:noProof/>
                <w:webHidden/>
              </w:rPr>
              <w:fldChar w:fldCharType="end"/>
            </w:r>
            <w:r w:rsidRPr="008210DB">
              <w:rPr>
                <w:rStyle w:val="Hyperlink"/>
                <w:noProof/>
              </w:rPr>
              <w:fldChar w:fldCharType="end"/>
            </w:r>
          </w:ins>
        </w:p>
        <w:p w14:paraId="04E51898" w14:textId="48E4D3CA" w:rsidR="009C060E" w:rsidRDefault="009C060E">
          <w:pPr>
            <w:pStyle w:val="TOC2"/>
            <w:tabs>
              <w:tab w:val="left" w:pos="1000"/>
              <w:tab w:val="right" w:leader="dot" w:pos="8630"/>
            </w:tabs>
            <w:rPr>
              <w:ins w:id="63" w:author="Chin Guok" w:date="2019-10-12T14:11:00Z"/>
              <w:rFonts w:asciiTheme="minorHAnsi" w:eastAsiaTheme="minorEastAsia" w:hAnsiTheme="minorHAnsi" w:cstheme="minorBidi"/>
              <w:noProof/>
              <w:sz w:val="24"/>
              <w:szCs w:val="24"/>
            </w:rPr>
          </w:pPr>
          <w:ins w:id="64"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"_Toc21781913"</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3.11</w:t>
            </w:r>
            <w:r>
              <w:rPr>
                <w:rFonts w:asciiTheme="minorHAnsi" w:eastAsiaTheme="minorEastAsia" w:hAnsiTheme="minorHAnsi" w:cstheme="minorBidi"/>
                <w:noProof/>
                <w:sz w:val="24"/>
                <w:szCs w:val="24"/>
              </w:rPr>
              <w:tab/>
            </w:r>
            <w:r w:rsidRPr="008210DB">
              <w:rPr>
                <w:rStyle w:val="Hyperlink"/>
                <w:noProof/>
              </w:rPr>
              <w:t>Section 9.4.10 dataPlaneStateChange message elements</w:t>
            </w:r>
            <w:r>
              <w:rPr>
                <w:noProof/>
                <w:webHidden/>
              </w:rPr>
              <w:tab/>
            </w:r>
            <w:r>
              <w:rPr>
                <w:noProof/>
                <w:webHidden/>
              </w:rPr>
              <w:fldChar w:fldCharType="begin"/>
            </w:r>
            <w:r>
              <w:rPr>
                <w:noProof/>
                <w:webHidden/>
              </w:rPr>
              <w:instrText xml:space="preserve"> PAGEREF _Toc21781913 \h </w:instrText>
            </w:r>
            <w:r>
              <w:rPr>
                <w:noProof/>
                <w:webHidden/>
              </w:rPr>
            </w:r>
          </w:ins>
          <w:r>
            <w:rPr>
              <w:noProof/>
              <w:webHidden/>
            </w:rPr>
            <w:fldChar w:fldCharType="separate"/>
          </w:r>
          <w:ins w:id="65" w:author="Chin Guok" w:date="2019-10-12T14:11:00Z">
            <w:r>
              <w:rPr>
                <w:noProof/>
                <w:webHidden/>
              </w:rPr>
              <w:t>5</w:t>
            </w:r>
            <w:r>
              <w:rPr>
                <w:noProof/>
                <w:webHidden/>
              </w:rPr>
              <w:fldChar w:fldCharType="end"/>
            </w:r>
            <w:r w:rsidRPr="008210DB">
              <w:rPr>
                <w:rStyle w:val="Hyperlink"/>
                <w:noProof/>
              </w:rPr>
              <w:fldChar w:fldCharType="end"/>
            </w:r>
          </w:ins>
        </w:p>
        <w:p w14:paraId="63ED36BD" w14:textId="01081F32" w:rsidR="009C060E" w:rsidRDefault="009C060E">
          <w:pPr>
            <w:pStyle w:val="TOC2"/>
            <w:tabs>
              <w:tab w:val="left" w:pos="1000"/>
              <w:tab w:val="right" w:leader="dot" w:pos="8630"/>
            </w:tabs>
            <w:rPr>
              <w:ins w:id="66" w:author="Chin Guok" w:date="2019-10-12T14:11:00Z"/>
              <w:rFonts w:asciiTheme="minorHAnsi" w:eastAsiaTheme="minorEastAsia" w:hAnsiTheme="minorHAnsi" w:cstheme="minorBidi"/>
              <w:noProof/>
              <w:sz w:val="24"/>
              <w:szCs w:val="24"/>
            </w:rPr>
          </w:pPr>
          <w:ins w:id="67"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"_Toc21781914"</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3.12</w:t>
            </w:r>
            <w:r>
              <w:rPr>
                <w:rFonts w:asciiTheme="minorHAnsi" w:eastAsiaTheme="minorEastAsia" w:hAnsiTheme="minorHAnsi" w:cstheme="minorBidi"/>
                <w:noProof/>
                <w:sz w:val="24"/>
                <w:szCs w:val="24"/>
              </w:rPr>
              <w:tab/>
            </w:r>
            <w:r w:rsidRPr="008210DB">
              <w:rPr>
                <w:rStyle w:val="Hyperlink"/>
                <w:noProof/>
              </w:rPr>
              <w:t>Section 9.4.12.1: Query* operations.</w:t>
            </w:r>
            <w:r>
              <w:rPr>
                <w:noProof/>
                <w:webHidden/>
              </w:rPr>
              <w:tab/>
            </w:r>
            <w:r>
              <w:rPr>
                <w:noProof/>
                <w:webHidden/>
              </w:rPr>
              <w:fldChar w:fldCharType="begin"/>
            </w:r>
            <w:r>
              <w:rPr>
                <w:noProof/>
                <w:webHidden/>
              </w:rPr>
              <w:instrText xml:space="preserve"> PAGEREF _Toc21781914 \h </w:instrText>
            </w:r>
            <w:r>
              <w:rPr>
                <w:noProof/>
                <w:webHidden/>
              </w:rPr>
            </w:r>
          </w:ins>
          <w:r>
            <w:rPr>
              <w:noProof/>
              <w:webHidden/>
            </w:rPr>
            <w:fldChar w:fldCharType="separate"/>
          </w:r>
          <w:ins w:id="68" w:author="Chin Guok" w:date="2019-10-12T14:11:00Z">
            <w:r>
              <w:rPr>
                <w:noProof/>
                <w:webHidden/>
              </w:rPr>
              <w:t>6</w:t>
            </w:r>
            <w:r>
              <w:rPr>
                <w:noProof/>
                <w:webHidden/>
              </w:rPr>
              <w:fldChar w:fldCharType="end"/>
            </w:r>
            <w:r w:rsidRPr="008210DB">
              <w:rPr>
                <w:rStyle w:val="Hyperlink"/>
                <w:noProof/>
              </w:rPr>
              <w:fldChar w:fldCharType="end"/>
            </w:r>
          </w:ins>
        </w:p>
        <w:p w14:paraId="1E59E15B" w14:textId="4B36C304" w:rsidR="009C060E" w:rsidRDefault="009C060E">
          <w:pPr>
            <w:pStyle w:val="TOC2"/>
            <w:tabs>
              <w:tab w:val="left" w:pos="1000"/>
              <w:tab w:val="right" w:leader="dot" w:pos="8630"/>
            </w:tabs>
            <w:rPr>
              <w:ins w:id="69" w:author="Chin Guok" w:date="2019-10-12T14:11:00Z"/>
              <w:rFonts w:asciiTheme="minorHAnsi" w:eastAsiaTheme="minorEastAsia" w:hAnsiTheme="minorHAnsi" w:cstheme="minorBidi"/>
              <w:noProof/>
              <w:sz w:val="24"/>
              <w:szCs w:val="24"/>
            </w:rPr>
          </w:pPr>
          <w:ins w:id="70"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"_Toc21781915"</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3.13</w:t>
            </w:r>
            <w:r>
              <w:rPr>
                <w:rFonts w:asciiTheme="minorHAnsi" w:eastAsiaTheme="minorEastAsia" w:hAnsiTheme="minorHAnsi" w:cstheme="minorBidi"/>
                <w:noProof/>
                <w:sz w:val="24"/>
                <w:szCs w:val="24"/>
              </w:rPr>
              <w:tab/>
            </w:r>
            <w:r w:rsidRPr="008210DB">
              <w:rPr>
                <w:rStyle w:val="Hyperlink"/>
                <w:noProof/>
              </w:rPr>
              <w:t>Section 9.4.12.1: Request: querySummary</w:t>
            </w:r>
            <w:r>
              <w:rPr>
                <w:noProof/>
                <w:webHidden/>
              </w:rPr>
              <w:tab/>
            </w:r>
            <w:r>
              <w:rPr>
                <w:noProof/>
                <w:webHidden/>
              </w:rPr>
              <w:fldChar w:fldCharType="begin"/>
            </w:r>
            <w:r>
              <w:rPr>
                <w:noProof/>
                <w:webHidden/>
              </w:rPr>
              <w:instrText xml:space="preserve"> PAGEREF _Toc21781915 \h </w:instrText>
            </w:r>
            <w:r>
              <w:rPr>
                <w:noProof/>
                <w:webHidden/>
              </w:rPr>
            </w:r>
          </w:ins>
          <w:r>
            <w:rPr>
              <w:noProof/>
              <w:webHidden/>
            </w:rPr>
            <w:fldChar w:fldCharType="separate"/>
          </w:r>
          <w:ins w:id="71" w:author="Chin Guok" w:date="2019-10-12T14:11:00Z">
            <w:r>
              <w:rPr>
                <w:noProof/>
                <w:webHidden/>
              </w:rPr>
              <w:t>6</w:t>
            </w:r>
            <w:r>
              <w:rPr>
                <w:noProof/>
                <w:webHidden/>
              </w:rPr>
              <w:fldChar w:fldCharType="end"/>
            </w:r>
            <w:r w:rsidRPr="008210DB">
              <w:rPr>
                <w:rStyle w:val="Hyperlink"/>
                <w:noProof/>
              </w:rPr>
              <w:fldChar w:fldCharType="end"/>
            </w:r>
          </w:ins>
        </w:p>
        <w:p w14:paraId="79271AB9" w14:textId="413E2F24" w:rsidR="009C060E" w:rsidRDefault="009C060E">
          <w:pPr>
            <w:pStyle w:val="TOC2"/>
            <w:tabs>
              <w:tab w:val="left" w:pos="1000"/>
              <w:tab w:val="right" w:leader="dot" w:pos="8630"/>
            </w:tabs>
            <w:rPr>
              <w:ins w:id="72" w:author="Chin Guok" w:date="2019-10-12T14:11:00Z"/>
              <w:rFonts w:asciiTheme="minorHAnsi" w:eastAsiaTheme="minorEastAsia" w:hAnsiTheme="minorHAnsi" w:cstheme="minorBidi"/>
              <w:noProof/>
              <w:sz w:val="24"/>
              <w:szCs w:val="24"/>
            </w:rPr>
          </w:pPr>
          <w:ins w:id="73"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"_Toc21781916"</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i/>
                <w:noProof/>
                <w:lang w:val="en-GB"/>
              </w:rPr>
              <w:t>3.14</w:t>
            </w:r>
            <w:r>
              <w:rPr>
                <w:rFonts w:asciiTheme="minorHAnsi" w:eastAsiaTheme="minorEastAsia" w:hAnsiTheme="minorHAnsi" w:cstheme="minorBidi"/>
                <w:noProof/>
                <w:sz w:val="24"/>
                <w:szCs w:val="24"/>
              </w:rPr>
              <w:tab/>
            </w:r>
            <w:r w:rsidRPr="008210DB">
              <w:rPr>
                <w:rStyle w:val="Hyperlink"/>
                <w:noProof/>
              </w:rPr>
              <w:t xml:space="preserve">Section 9.4.12.2: </w:t>
            </w:r>
            <w:r w:rsidRPr="008210DB">
              <w:rPr>
                <w:rStyle w:val="Hyperlink"/>
                <w:noProof/>
                <w:lang w:val="en-GB"/>
              </w:rPr>
              <w:t xml:space="preserve">Confirmation: </w:t>
            </w:r>
            <w:r w:rsidRPr="008210DB">
              <w:rPr>
                <w:rStyle w:val="Hyperlink"/>
                <w:i/>
                <w:noProof/>
                <w:lang w:val="en-GB"/>
              </w:rPr>
              <w:t>querySummaryConfirmed</w:t>
            </w:r>
            <w:r>
              <w:rPr>
                <w:noProof/>
                <w:webHidden/>
              </w:rPr>
              <w:tab/>
            </w:r>
            <w:r>
              <w:rPr>
                <w:noProof/>
                <w:webHidden/>
              </w:rPr>
              <w:fldChar w:fldCharType="begin"/>
            </w:r>
            <w:r>
              <w:rPr>
                <w:noProof/>
                <w:webHidden/>
              </w:rPr>
              <w:instrText xml:space="preserve"> PAGEREF _Toc21781916 \h </w:instrText>
            </w:r>
            <w:r>
              <w:rPr>
                <w:noProof/>
                <w:webHidden/>
              </w:rPr>
            </w:r>
          </w:ins>
          <w:r>
            <w:rPr>
              <w:noProof/>
              <w:webHidden/>
            </w:rPr>
            <w:fldChar w:fldCharType="separate"/>
          </w:r>
          <w:ins w:id="74" w:author="Chin Guok" w:date="2019-10-12T14:11:00Z">
            <w:r>
              <w:rPr>
                <w:noProof/>
                <w:webHidden/>
              </w:rPr>
              <w:t>7</w:t>
            </w:r>
            <w:r>
              <w:rPr>
                <w:noProof/>
                <w:webHidden/>
              </w:rPr>
              <w:fldChar w:fldCharType="end"/>
            </w:r>
            <w:r w:rsidRPr="008210DB">
              <w:rPr>
                <w:rStyle w:val="Hyperlink"/>
                <w:noProof/>
              </w:rPr>
              <w:fldChar w:fldCharType="end"/>
            </w:r>
          </w:ins>
        </w:p>
        <w:p w14:paraId="6C393406" w14:textId="7352EE39" w:rsidR="009C060E" w:rsidRDefault="009C060E">
          <w:pPr>
            <w:pStyle w:val="TOC2"/>
            <w:tabs>
              <w:tab w:val="left" w:pos="1000"/>
              <w:tab w:val="right" w:leader="dot" w:pos="8630"/>
            </w:tabs>
            <w:rPr>
              <w:ins w:id="75" w:author="Chin Guok" w:date="2019-10-12T14:11:00Z"/>
              <w:rFonts w:asciiTheme="minorHAnsi" w:eastAsiaTheme="minorEastAsia" w:hAnsiTheme="minorHAnsi" w:cstheme="minorBidi"/>
              <w:noProof/>
              <w:sz w:val="24"/>
              <w:szCs w:val="24"/>
            </w:rPr>
          </w:pPr>
          <w:ins w:id="76"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"_Toc21781917"</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3.15</w:t>
            </w:r>
            <w:r>
              <w:rPr>
                <w:rFonts w:asciiTheme="minorHAnsi" w:eastAsiaTheme="minorEastAsia" w:hAnsiTheme="minorHAnsi" w:cstheme="minorBidi"/>
                <w:noProof/>
                <w:sz w:val="24"/>
                <w:szCs w:val="24"/>
              </w:rPr>
              <w:tab/>
            </w:r>
            <w:r w:rsidRPr="008210DB">
              <w:rPr>
                <w:rStyle w:val="Hyperlink"/>
                <w:noProof/>
              </w:rPr>
              <w:t>Section 9.4.13: querySummarySync message elements</w:t>
            </w:r>
            <w:r>
              <w:rPr>
                <w:noProof/>
                <w:webHidden/>
              </w:rPr>
              <w:tab/>
            </w:r>
            <w:r>
              <w:rPr>
                <w:noProof/>
                <w:webHidden/>
              </w:rPr>
              <w:fldChar w:fldCharType="begin"/>
            </w:r>
            <w:r>
              <w:rPr>
                <w:noProof/>
                <w:webHidden/>
              </w:rPr>
              <w:instrText xml:space="preserve"> PAGEREF _Toc21781917 \h </w:instrText>
            </w:r>
            <w:r>
              <w:rPr>
                <w:noProof/>
                <w:webHidden/>
              </w:rPr>
            </w:r>
          </w:ins>
          <w:r>
            <w:rPr>
              <w:noProof/>
              <w:webHidden/>
            </w:rPr>
            <w:fldChar w:fldCharType="separate"/>
          </w:r>
          <w:ins w:id="77" w:author="Chin Guok" w:date="2019-10-12T14:11:00Z">
            <w:r>
              <w:rPr>
                <w:noProof/>
                <w:webHidden/>
              </w:rPr>
              <w:t>8</w:t>
            </w:r>
            <w:r>
              <w:rPr>
                <w:noProof/>
                <w:webHidden/>
              </w:rPr>
              <w:fldChar w:fldCharType="end"/>
            </w:r>
            <w:r w:rsidRPr="008210DB">
              <w:rPr>
                <w:rStyle w:val="Hyperlink"/>
                <w:noProof/>
              </w:rPr>
              <w:fldChar w:fldCharType="end"/>
            </w:r>
          </w:ins>
        </w:p>
        <w:p w14:paraId="698DBE17" w14:textId="42270055" w:rsidR="009C060E" w:rsidRDefault="009C060E">
          <w:pPr>
            <w:pStyle w:val="TOC2"/>
            <w:tabs>
              <w:tab w:val="left" w:pos="1000"/>
              <w:tab w:val="right" w:leader="dot" w:pos="8630"/>
            </w:tabs>
            <w:rPr>
              <w:ins w:id="78" w:author="Chin Guok" w:date="2019-10-12T14:11:00Z"/>
              <w:rFonts w:asciiTheme="minorHAnsi" w:eastAsiaTheme="minorEastAsia" w:hAnsiTheme="minorHAnsi" w:cstheme="minorBidi"/>
              <w:noProof/>
              <w:sz w:val="24"/>
              <w:szCs w:val="24"/>
            </w:rPr>
          </w:pPr>
          <w:ins w:id="79"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"_Toc21781918"</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3.16</w:t>
            </w:r>
            <w:r>
              <w:rPr>
                <w:rFonts w:asciiTheme="minorHAnsi" w:eastAsiaTheme="minorEastAsia" w:hAnsiTheme="minorHAnsi" w:cstheme="minorBidi"/>
                <w:noProof/>
                <w:sz w:val="24"/>
                <w:szCs w:val="24"/>
              </w:rPr>
              <w:tab/>
            </w:r>
            <w:r w:rsidRPr="008210DB">
              <w:rPr>
                <w:rStyle w:val="Hyperlink"/>
                <w:noProof/>
              </w:rPr>
              <w:t>Section 9.5.1.16 QueryFailedType</w:t>
            </w:r>
            <w:r w:rsidRPr="008210DB">
              <w:rPr>
                <w:rStyle w:val="Hyperlink"/>
                <w:i/>
                <w:noProof/>
              </w:rPr>
              <w:t xml:space="preserve"> </w:t>
            </w:r>
            <w:r w:rsidRPr="008210DB">
              <w:rPr>
                <w:rStyle w:val="Hyperlink"/>
                <w:noProof/>
              </w:rPr>
              <w:t>removed</w:t>
            </w:r>
            <w:r>
              <w:rPr>
                <w:noProof/>
                <w:webHidden/>
              </w:rPr>
              <w:tab/>
            </w:r>
            <w:r>
              <w:rPr>
                <w:noProof/>
                <w:webHidden/>
              </w:rPr>
              <w:fldChar w:fldCharType="begin"/>
            </w:r>
            <w:r>
              <w:rPr>
                <w:noProof/>
                <w:webHidden/>
              </w:rPr>
              <w:instrText xml:space="preserve"> PAGEREF _Toc21781918 \h </w:instrText>
            </w:r>
            <w:r>
              <w:rPr>
                <w:noProof/>
                <w:webHidden/>
              </w:rPr>
            </w:r>
          </w:ins>
          <w:r>
            <w:rPr>
              <w:noProof/>
              <w:webHidden/>
            </w:rPr>
            <w:fldChar w:fldCharType="separate"/>
          </w:r>
          <w:ins w:id="80" w:author="Chin Guok" w:date="2019-10-12T14:11:00Z">
            <w:r>
              <w:rPr>
                <w:noProof/>
                <w:webHidden/>
              </w:rPr>
              <w:t>8</w:t>
            </w:r>
            <w:r>
              <w:rPr>
                <w:noProof/>
                <w:webHidden/>
              </w:rPr>
              <w:fldChar w:fldCharType="end"/>
            </w:r>
            <w:r w:rsidRPr="008210DB">
              <w:rPr>
                <w:rStyle w:val="Hyperlink"/>
                <w:noProof/>
              </w:rPr>
              <w:fldChar w:fldCharType="end"/>
            </w:r>
          </w:ins>
        </w:p>
        <w:p w14:paraId="7DC2788E" w14:textId="2342AC7B" w:rsidR="009C060E" w:rsidRDefault="009C060E">
          <w:pPr>
            <w:pStyle w:val="TOC2"/>
            <w:tabs>
              <w:tab w:val="left" w:pos="1000"/>
              <w:tab w:val="right" w:leader="dot" w:pos="8630"/>
            </w:tabs>
            <w:rPr>
              <w:ins w:id="81" w:author="Chin Guok" w:date="2019-10-12T14:11:00Z"/>
              <w:rFonts w:asciiTheme="minorHAnsi" w:eastAsiaTheme="minorEastAsia" w:hAnsiTheme="minorHAnsi" w:cstheme="minorBidi"/>
              <w:noProof/>
              <w:sz w:val="24"/>
              <w:szCs w:val="24"/>
            </w:rPr>
          </w:pPr>
          <w:ins w:id="82"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"_Toc21781919"</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3.17</w:t>
            </w:r>
            <w:r>
              <w:rPr>
                <w:rFonts w:asciiTheme="minorHAnsi" w:eastAsiaTheme="minorEastAsia" w:hAnsiTheme="minorHAnsi" w:cstheme="minorBidi"/>
                <w:noProof/>
                <w:sz w:val="24"/>
                <w:szCs w:val="24"/>
              </w:rPr>
              <w:tab/>
            </w:r>
            <w:r w:rsidRPr="008210DB">
              <w:rPr>
                <w:rStyle w:val="Hyperlink"/>
                <w:noProof/>
              </w:rPr>
              <w:t xml:space="preserve">Section 9.5.1.24 </w:t>
            </w:r>
            <w:r w:rsidRPr="008210DB">
              <w:rPr>
                <w:rStyle w:val="Hyperlink"/>
                <w:i/>
                <w:noProof/>
              </w:rPr>
              <w:t>QuerySummaryConfirmedType</w:t>
            </w:r>
            <w:r>
              <w:rPr>
                <w:noProof/>
                <w:webHidden/>
              </w:rPr>
              <w:tab/>
            </w:r>
            <w:r>
              <w:rPr>
                <w:noProof/>
                <w:webHidden/>
              </w:rPr>
              <w:fldChar w:fldCharType="begin"/>
            </w:r>
            <w:r>
              <w:rPr>
                <w:noProof/>
                <w:webHidden/>
              </w:rPr>
              <w:instrText xml:space="preserve"> PAGEREF _Toc21781919 \h </w:instrText>
            </w:r>
            <w:r>
              <w:rPr>
                <w:noProof/>
                <w:webHidden/>
              </w:rPr>
            </w:r>
          </w:ins>
          <w:r>
            <w:rPr>
              <w:noProof/>
              <w:webHidden/>
            </w:rPr>
            <w:fldChar w:fldCharType="separate"/>
          </w:r>
          <w:ins w:id="83" w:author="Chin Guok" w:date="2019-10-12T14:11:00Z">
            <w:r>
              <w:rPr>
                <w:noProof/>
                <w:webHidden/>
              </w:rPr>
              <w:t>8</w:t>
            </w:r>
            <w:r>
              <w:rPr>
                <w:noProof/>
                <w:webHidden/>
              </w:rPr>
              <w:fldChar w:fldCharType="end"/>
            </w:r>
            <w:r w:rsidRPr="008210DB">
              <w:rPr>
                <w:rStyle w:val="Hyperlink"/>
                <w:noProof/>
              </w:rPr>
              <w:fldChar w:fldCharType="end"/>
            </w:r>
          </w:ins>
        </w:p>
        <w:p w14:paraId="2897D79F" w14:textId="1FABE96E" w:rsidR="009C060E" w:rsidRDefault="009C060E">
          <w:pPr>
            <w:pStyle w:val="TOC2"/>
            <w:tabs>
              <w:tab w:val="left" w:pos="1000"/>
              <w:tab w:val="right" w:leader="dot" w:pos="8630"/>
            </w:tabs>
            <w:rPr>
              <w:ins w:id="84" w:author="Chin Guok" w:date="2019-10-12T14:11:00Z"/>
              <w:rFonts w:asciiTheme="minorHAnsi" w:eastAsiaTheme="minorEastAsia" w:hAnsiTheme="minorHAnsi" w:cstheme="minorBidi"/>
              <w:noProof/>
              <w:sz w:val="24"/>
              <w:szCs w:val="24"/>
            </w:rPr>
          </w:pPr>
          <w:ins w:id="85"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"_Toc21781920"</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3.18</w:t>
            </w:r>
            <w:r>
              <w:rPr>
                <w:rFonts w:asciiTheme="minorHAnsi" w:eastAsiaTheme="minorEastAsia" w:hAnsiTheme="minorHAnsi" w:cstheme="minorBidi"/>
                <w:noProof/>
                <w:sz w:val="24"/>
                <w:szCs w:val="24"/>
              </w:rPr>
              <w:tab/>
            </w:r>
            <w:r w:rsidRPr="008210DB">
              <w:rPr>
                <w:rStyle w:val="Hyperlink"/>
                <w:noProof/>
              </w:rPr>
              <w:t>Section 9.5.1.27</w:t>
            </w:r>
            <w:r>
              <w:rPr>
                <w:noProof/>
                <w:webHidden/>
              </w:rPr>
              <w:tab/>
            </w:r>
            <w:r>
              <w:rPr>
                <w:noProof/>
                <w:webHidden/>
              </w:rPr>
              <w:fldChar w:fldCharType="begin"/>
            </w:r>
            <w:r>
              <w:rPr>
                <w:noProof/>
                <w:webHidden/>
              </w:rPr>
              <w:instrText xml:space="preserve"> PAGEREF _Toc21781920 \h </w:instrText>
            </w:r>
            <w:r>
              <w:rPr>
                <w:noProof/>
                <w:webHidden/>
              </w:rPr>
            </w:r>
          </w:ins>
          <w:r>
            <w:rPr>
              <w:noProof/>
              <w:webHidden/>
            </w:rPr>
            <w:fldChar w:fldCharType="separate"/>
          </w:r>
          <w:ins w:id="86" w:author="Chin Guok" w:date="2019-10-12T14:11:00Z">
            <w:r>
              <w:rPr>
                <w:noProof/>
                <w:webHidden/>
              </w:rPr>
              <w:t>8</w:t>
            </w:r>
            <w:r>
              <w:rPr>
                <w:noProof/>
                <w:webHidden/>
              </w:rPr>
              <w:fldChar w:fldCharType="end"/>
            </w:r>
            <w:r w:rsidRPr="008210DB">
              <w:rPr>
                <w:rStyle w:val="Hyperlink"/>
                <w:noProof/>
              </w:rPr>
              <w:fldChar w:fldCharType="end"/>
            </w:r>
          </w:ins>
        </w:p>
        <w:p w14:paraId="6437C84D" w14:textId="02C51CEC" w:rsidR="009C060E" w:rsidRDefault="009C060E">
          <w:pPr>
            <w:pStyle w:val="TOC2"/>
            <w:tabs>
              <w:tab w:val="left" w:pos="1000"/>
              <w:tab w:val="right" w:leader="dot" w:pos="8630"/>
            </w:tabs>
            <w:rPr>
              <w:ins w:id="87" w:author="Chin Guok" w:date="2019-10-12T14:11:00Z"/>
              <w:rFonts w:asciiTheme="minorHAnsi" w:eastAsiaTheme="minorEastAsia" w:hAnsiTheme="minorHAnsi" w:cstheme="minorBidi"/>
              <w:noProof/>
              <w:sz w:val="24"/>
              <w:szCs w:val="24"/>
            </w:rPr>
          </w:pPr>
          <w:ins w:id="88"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"_Toc21781921"</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3.19</w:t>
            </w:r>
            <w:r>
              <w:rPr>
                <w:rFonts w:asciiTheme="minorHAnsi" w:eastAsiaTheme="minorEastAsia" w:hAnsiTheme="minorHAnsi" w:cstheme="minorBidi"/>
                <w:noProof/>
                <w:sz w:val="24"/>
                <w:szCs w:val="24"/>
              </w:rPr>
              <w:tab/>
            </w:r>
            <w:r w:rsidRPr="008210DB">
              <w:rPr>
                <w:rStyle w:val="Hyperlink"/>
                <w:noProof/>
              </w:rPr>
              <w:t xml:space="preserve">Section 9.5.1.27 </w:t>
            </w:r>
            <w:r w:rsidRPr="008210DB">
              <w:rPr>
                <w:rStyle w:val="Hyperlink"/>
                <w:i/>
                <w:noProof/>
              </w:rPr>
              <w:t>QueryType</w:t>
            </w:r>
            <w:r>
              <w:rPr>
                <w:noProof/>
                <w:webHidden/>
              </w:rPr>
              <w:tab/>
            </w:r>
            <w:r>
              <w:rPr>
                <w:noProof/>
                <w:webHidden/>
              </w:rPr>
              <w:fldChar w:fldCharType="begin"/>
            </w:r>
            <w:r>
              <w:rPr>
                <w:noProof/>
                <w:webHidden/>
              </w:rPr>
              <w:instrText xml:space="preserve"> PAGEREF _Toc21781921 \h </w:instrText>
            </w:r>
            <w:r>
              <w:rPr>
                <w:noProof/>
                <w:webHidden/>
              </w:rPr>
            </w:r>
          </w:ins>
          <w:r>
            <w:rPr>
              <w:noProof/>
              <w:webHidden/>
            </w:rPr>
            <w:fldChar w:fldCharType="separate"/>
          </w:r>
          <w:ins w:id="89" w:author="Chin Guok" w:date="2019-10-12T14:11:00Z">
            <w:r>
              <w:rPr>
                <w:noProof/>
                <w:webHidden/>
              </w:rPr>
              <w:t>8</w:t>
            </w:r>
            <w:r>
              <w:rPr>
                <w:noProof/>
                <w:webHidden/>
              </w:rPr>
              <w:fldChar w:fldCharType="end"/>
            </w:r>
            <w:r w:rsidRPr="008210DB">
              <w:rPr>
                <w:rStyle w:val="Hyperlink"/>
                <w:noProof/>
              </w:rPr>
              <w:fldChar w:fldCharType="end"/>
            </w:r>
          </w:ins>
        </w:p>
        <w:p w14:paraId="4B0C0E22" w14:textId="6746B580" w:rsidR="009C060E" w:rsidRDefault="009C060E">
          <w:pPr>
            <w:pStyle w:val="TOC2"/>
            <w:tabs>
              <w:tab w:val="left" w:pos="1000"/>
              <w:tab w:val="right" w:leader="dot" w:pos="8630"/>
            </w:tabs>
            <w:rPr>
              <w:ins w:id="90" w:author="Chin Guok" w:date="2019-10-12T14:11:00Z"/>
              <w:rFonts w:asciiTheme="minorHAnsi" w:eastAsiaTheme="minorEastAsia" w:hAnsiTheme="minorHAnsi" w:cstheme="minorBidi"/>
              <w:noProof/>
              <w:sz w:val="24"/>
              <w:szCs w:val="24"/>
            </w:rPr>
          </w:pPr>
          <w:ins w:id="91"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"_Toc21781922"</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3.20</w:t>
            </w:r>
            <w:r>
              <w:rPr>
                <w:rFonts w:asciiTheme="minorHAnsi" w:eastAsiaTheme="minorEastAsia" w:hAnsiTheme="minorHAnsi" w:cstheme="minorBidi"/>
                <w:noProof/>
                <w:sz w:val="24"/>
                <w:szCs w:val="24"/>
              </w:rPr>
              <w:tab/>
            </w:r>
            <w:r w:rsidRPr="008210DB">
              <w:rPr>
                <w:rStyle w:val="Hyperlink"/>
                <w:noProof/>
              </w:rPr>
              <w:t>Section 9.5.1.30: updated versioning number to start with 1</w:t>
            </w:r>
            <w:r>
              <w:rPr>
                <w:noProof/>
                <w:webHidden/>
              </w:rPr>
              <w:tab/>
            </w:r>
            <w:r>
              <w:rPr>
                <w:noProof/>
                <w:webHidden/>
              </w:rPr>
              <w:fldChar w:fldCharType="begin"/>
            </w:r>
            <w:r>
              <w:rPr>
                <w:noProof/>
                <w:webHidden/>
              </w:rPr>
              <w:instrText xml:space="preserve"> PAGEREF _Toc21781922 \h </w:instrText>
            </w:r>
            <w:r>
              <w:rPr>
                <w:noProof/>
                <w:webHidden/>
              </w:rPr>
            </w:r>
          </w:ins>
          <w:r>
            <w:rPr>
              <w:noProof/>
              <w:webHidden/>
            </w:rPr>
            <w:fldChar w:fldCharType="separate"/>
          </w:r>
          <w:ins w:id="92" w:author="Chin Guok" w:date="2019-10-12T14:11:00Z">
            <w:r>
              <w:rPr>
                <w:noProof/>
                <w:webHidden/>
              </w:rPr>
              <w:t>8</w:t>
            </w:r>
            <w:r>
              <w:rPr>
                <w:noProof/>
                <w:webHidden/>
              </w:rPr>
              <w:fldChar w:fldCharType="end"/>
            </w:r>
            <w:r w:rsidRPr="008210DB">
              <w:rPr>
                <w:rStyle w:val="Hyperlink"/>
                <w:noProof/>
              </w:rPr>
              <w:fldChar w:fldCharType="end"/>
            </w:r>
          </w:ins>
        </w:p>
        <w:p w14:paraId="2887183A" w14:textId="6E85CD20" w:rsidR="009C060E" w:rsidRDefault="009C060E">
          <w:pPr>
            <w:pStyle w:val="TOC2"/>
            <w:tabs>
              <w:tab w:val="left" w:pos="1000"/>
              <w:tab w:val="right" w:leader="dot" w:pos="8630"/>
            </w:tabs>
            <w:rPr>
              <w:ins w:id="93" w:author="Chin Guok" w:date="2019-10-12T14:11:00Z"/>
              <w:rFonts w:asciiTheme="minorHAnsi" w:eastAsiaTheme="minorEastAsia" w:hAnsiTheme="minorHAnsi" w:cstheme="minorBidi"/>
              <w:noProof/>
              <w:sz w:val="24"/>
              <w:szCs w:val="24"/>
            </w:rPr>
          </w:pPr>
          <w:ins w:id="94"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"_Toc21781923"</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3.21</w:t>
            </w:r>
            <w:r>
              <w:rPr>
                <w:rFonts w:asciiTheme="minorHAnsi" w:eastAsiaTheme="minorEastAsia" w:hAnsiTheme="minorHAnsi" w:cstheme="minorBidi"/>
                <w:noProof/>
                <w:sz w:val="24"/>
                <w:szCs w:val="24"/>
              </w:rPr>
              <w:tab/>
            </w:r>
            <w:r w:rsidRPr="008210DB">
              <w:rPr>
                <w:rStyle w:val="Hyperlink"/>
                <w:noProof/>
              </w:rPr>
              <w:t xml:space="preserve">Section 9.5.1.35: </w:t>
            </w:r>
            <w:r w:rsidRPr="008210DB">
              <w:rPr>
                <w:rStyle w:val="Hyperlink"/>
                <w:i/>
                <w:noProof/>
              </w:rPr>
              <w:t>ScheduleType</w:t>
            </w:r>
            <w:r>
              <w:rPr>
                <w:noProof/>
                <w:webHidden/>
              </w:rPr>
              <w:tab/>
            </w:r>
            <w:r>
              <w:rPr>
                <w:noProof/>
                <w:webHidden/>
              </w:rPr>
              <w:fldChar w:fldCharType="begin"/>
            </w:r>
            <w:r>
              <w:rPr>
                <w:noProof/>
                <w:webHidden/>
              </w:rPr>
              <w:instrText xml:space="preserve"> PAGEREF _Toc21781923 \h </w:instrText>
            </w:r>
            <w:r>
              <w:rPr>
                <w:noProof/>
                <w:webHidden/>
              </w:rPr>
            </w:r>
          </w:ins>
          <w:r>
            <w:rPr>
              <w:noProof/>
              <w:webHidden/>
            </w:rPr>
            <w:fldChar w:fldCharType="separate"/>
          </w:r>
          <w:ins w:id="95" w:author="Chin Guok" w:date="2019-10-12T14:11:00Z">
            <w:r>
              <w:rPr>
                <w:noProof/>
                <w:webHidden/>
              </w:rPr>
              <w:t>8</w:t>
            </w:r>
            <w:r>
              <w:rPr>
                <w:noProof/>
                <w:webHidden/>
              </w:rPr>
              <w:fldChar w:fldCharType="end"/>
            </w:r>
            <w:r w:rsidRPr="008210DB">
              <w:rPr>
                <w:rStyle w:val="Hyperlink"/>
                <w:noProof/>
              </w:rPr>
              <w:fldChar w:fldCharType="end"/>
            </w:r>
          </w:ins>
        </w:p>
        <w:p w14:paraId="61B935CC" w14:textId="34294CE9" w:rsidR="009C060E" w:rsidRDefault="009C060E">
          <w:pPr>
            <w:pStyle w:val="TOC2"/>
            <w:tabs>
              <w:tab w:val="left" w:pos="1000"/>
              <w:tab w:val="right" w:leader="dot" w:pos="8630"/>
            </w:tabs>
            <w:rPr>
              <w:ins w:id="96" w:author="Chin Guok" w:date="2019-10-12T14:11:00Z"/>
              <w:rFonts w:asciiTheme="minorHAnsi" w:eastAsiaTheme="minorEastAsia" w:hAnsiTheme="minorHAnsi" w:cstheme="minorBidi"/>
              <w:noProof/>
              <w:sz w:val="24"/>
              <w:szCs w:val="24"/>
            </w:rPr>
          </w:pPr>
          <w:ins w:id="97"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"_Toc21781924"</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3.22</w:t>
            </w:r>
            <w:r>
              <w:rPr>
                <w:rFonts w:asciiTheme="minorHAnsi" w:eastAsiaTheme="minorEastAsia" w:hAnsiTheme="minorHAnsi" w:cstheme="minorBidi"/>
                <w:noProof/>
                <w:sz w:val="24"/>
                <w:szCs w:val="24"/>
              </w:rPr>
              <w:tab/>
            </w:r>
            <w:r w:rsidRPr="008210DB">
              <w:rPr>
                <w:rStyle w:val="Hyperlink"/>
                <w:noProof/>
              </w:rPr>
              <w:t>Changes to Appendix B: Error Messages and Best Practices</w:t>
            </w:r>
            <w:r>
              <w:rPr>
                <w:noProof/>
                <w:webHidden/>
              </w:rPr>
              <w:tab/>
            </w:r>
            <w:r>
              <w:rPr>
                <w:noProof/>
                <w:webHidden/>
              </w:rPr>
              <w:fldChar w:fldCharType="begin"/>
            </w:r>
            <w:r>
              <w:rPr>
                <w:noProof/>
                <w:webHidden/>
              </w:rPr>
              <w:instrText xml:space="preserve"> PAGEREF _Toc21781924 \h </w:instrText>
            </w:r>
            <w:r>
              <w:rPr>
                <w:noProof/>
                <w:webHidden/>
              </w:rPr>
            </w:r>
          </w:ins>
          <w:r>
            <w:rPr>
              <w:noProof/>
              <w:webHidden/>
            </w:rPr>
            <w:fldChar w:fldCharType="separate"/>
          </w:r>
          <w:ins w:id="98" w:author="Chin Guok" w:date="2019-10-12T14:11:00Z">
            <w:r>
              <w:rPr>
                <w:noProof/>
                <w:webHidden/>
              </w:rPr>
              <w:t>10</w:t>
            </w:r>
            <w:r>
              <w:rPr>
                <w:noProof/>
                <w:webHidden/>
              </w:rPr>
              <w:fldChar w:fldCharType="end"/>
            </w:r>
            <w:r w:rsidRPr="008210DB">
              <w:rPr>
                <w:rStyle w:val="Hyperlink"/>
                <w:noProof/>
              </w:rPr>
              <w:fldChar w:fldCharType="end"/>
            </w:r>
          </w:ins>
        </w:p>
        <w:p w14:paraId="1951ACF3" w14:textId="17C7244F" w:rsidR="009C060E" w:rsidRDefault="009C060E">
          <w:pPr>
            <w:pStyle w:val="TOC2"/>
            <w:tabs>
              <w:tab w:val="left" w:pos="1000"/>
              <w:tab w:val="right" w:leader="dot" w:pos="8630"/>
            </w:tabs>
            <w:rPr>
              <w:ins w:id="99" w:author="Chin Guok" w:date="2019-10-12T14:11:00Z"/>
              <w:rFonts w:asciiTheme="minorHAnsi" w:eastAsiaTheme="minorEastAsia" w:hAnsiTheme="minorHAnsi" w:cstheme="minorBidi"/>
              <w:noProof/>
              <w:sz w:val="24"/>
              <w:szCs w:val="24"/>
            </w:rPr>
          </w:pPr>
          <w:ins w:id="100"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"_Toc21781925"</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3.23</w:t>
            </w:r>
            <w:r>
              <w:rPr>
                <w:rFonts w:asciiTheme="minorHAnsi" w:eastAsiaTheme="minorEastAsia" w:hAnsiTheme="minorHAnsi" w:cstheme="minorBidi"/>
                <w:noProof/>
                <w:sz w:val="24"/>
                <w:szCs w:val="24"/>
              </w:rPr>
              <w:tab/>
            </w:r>
            <w:r w:rsidRPr="008210DB">
              <w:rPr>
                <w:rStyle w:val="Hyperlink"/>
                <w:noProof/>
              </w:rPr>
              <w:t>Changes to Appendix D: Formal Statement of Coordinator</w:t>
            </w:r>
            <w:r>
              <w:rPr>
                <w:noProof/>
                <w:webHidden/>
              </w:rPr>
              <w:tab/>
            </w:r>
            <w:r>
              <w:rPr>
                <w:noProof/>
                <w:webHidden/>
              </w:rPr>
              <w:fldChar w:fldCharType="begin"/>
            </w:r>
            <w:r>
              <w:rPr>
                <w:noProof/>
                <w:webHidden/>
              </w:rPr>
              <w:instrText xml:space="preserve"> PAGEREF _Toc21781925 \h </w:instrText>
            </w:r>
            <w:r>
              <w:rPr>
                <w:noProof/>
                <w:webHidden/>
              </w:rPr>
            </w:r>
          </w:ins>
          <w:r>
            <w:rPr>
              <w:noProof/>
              <w:webHidden/>
            </w:rPr>
            <w:fldChar w:fldCharType="separate"/>
          </w:r>
          <w:ins w:id="101" w:author="Chin Guok" w:date="2019-10-12T14:11:00Z">
            <w:r>
              <w:rPr>
                <w:noProof/>
                <w:webHidden/>
              </w:rPr>
              <w:t>10</w:t>
            </w:r>
            <w:r>
              <w:rPr>
                <w:noProof/>
                <w:webHidden/>
              </w:rPr>
              <w:fldChar w:fldCharType="end"/>
            </w:r>
            <w:r w:rsidRPr="008210DB">
              <w:rPr>
                <w:rStyle w:val="Hyperlink"/>
                <w:noProof/>
              </w:rPr>
              <w:fldChar w:fldCharType="end"/>
            </w:r>
          </w:ins>
        </w:p>
        <w:p w14:paraId="6D64B7F2" w14:textId="533FC5C3" w:rsidR="009C060E" w:rsidRDefault="009C060E">
          <w:pPr>
            <w:pStyle w:val="TOC2"/>
            <w:tabs>
              <w:tab w:val="left" w:pos="1000"/>
              <w:tab w:val="right" w:leader="dot" w:pos="8630"/>
            </w:tabs>
            <w:rPr>
              <w:ins w:id="102" w:author="Chin Guok" w:date="2019-10-12T14:11:00Z"/>
              <w:rFonts w:asciiTheme="minorHAnsi" w:eastAsiaTheme="minorEastAsia" w:hAnsiTheme="minorHAnsi" w:cstheme="minorBidi"/>
              <w:noProof/>
              <w:sz w:val="24"/>
              <w:szCs w:val="24"/>
            </w:rPr>
          </w:pPr>
          <w:ins w:id="103" w:author="Chin Guok" w:date="2019-10-12T14:11:00Z">
            <w:r w:rsidRPr="008210DB">
              <w:rPr>
                <w:rStyle w:val="Hyperlink"/>
                <w:noProof/>
              </w:rPr>
              <w:lastRenderedPageBreak/>
              <w:fldChar w:fldCharType="begin"/>
            </w:r>
            <w:r w:rsidRPr="008210DB">
              <w:rPr>
                <w:rStyle w:val="Hyperlink"/>
                <w:noProof/>
              </w:rPr>
              <w:instrText xml:space="preserve"> </w:instrText>
            </w:r>
            <w:r>
              <w:rPr>
                <w:noProof/>
              </w:rPr>
              <w:instrText>HYPERLINK \l "_Toc21781926"</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3.24</w:t>
            </w:r>
            <w:r>
              <w:rPr>
                <w:rFonts w:asciiTheme="minorHAnsi" w:eastAsiaTheme="minorEastAsia" w:hAnsiTheme="minorHAnsi" w:cstheme="minorBidi"/>
                <w:noProof/>
                <w:sz w:val="24"/>
                <w:szCs w:val="24"/>
              </w:rPr>
              <w:tab/>
            </w:r>
            <w:r w:rsidRPr="008210DB">
              <w:rPr>
                <w:rStyle w:val="Hyperlink"/>
                <w:noProof/>
              </w:rPr>
              <w:t>Appendix E: Service Definition Schema, Section 15.3</w:t>
            </w:r>
            <w:r>
              <w:rPr>
                <w:noProof/>
                <w:webHidden/>
              </w:rPr>
              <w:tab/>
            </w:r>
            <w:r>
              <w:rPr>
                <w:noProof/>
                <w:webHidden/>
              </w:rPr>
              <w:fldChar w:fldCharType="begin"/>
            </w:r>
            <w:r>
              <w:rPr>
                <w:noProof/>
                <w:webHidden/>
              </w:rPr>
              <w:instrText xml:space="preserve"> PAGEREF _Toc21781926 \h </w:instrText>
            </w:r>
            <w:r>
              <w:rPr>
                <w:noProof/>
                <w:webHidden/>
              </w:rPr>
            </w:r>
          </w:ins>
          <w:r>
            <w:rPr>
              <w:noProof/>
              <w:webHidden/>
            </w:rPr>
            <w:fldChar w:fldCharType="separate"/>
          </w:r>
          <w:ins w:id="104" w:author="Chin Guok" w:date="2019-10-12T14:11:00Z">
            <w:r>
              <w:rPr>
                <w:noProof/>
                <w:webHidden/>
              </w:rPr>
              <w:t>10</w:t>
            </w:r>
            <w:r>
              <w:rPr>
                <w:noProof/>
                <w:webHidden/>
              </w:rPr>
              <w:fldChar w:fldCharType="end"/>
            </w:r>
            <w:r w:rsidRPr="008210DB">
              <w:rPr>
                <w:rStyle w:val="Hyperlink"/>
                <w:noProof/>
              </w:rPr>
              <w:fldChar w:fldCharType="end"/>
            </w:r>
          </w:ins>
        </w:p>
        <w:p w14:paraId="4BF1BEAB" w14:textId="5E5AEC24" w:rsidR="009C060E" w:rsidRDefault="009C060E">
          <w:pPr>
            <w:pStyle w:val="TOC2"/>
            <w:tabs>
              <w:tab w:val="left" w:pos="1000"/>
              <w:tab w:val="right" w:leader="dot" w:pos="8630"/>
            </w:tabs>
            <w:rPr>
              <w:ins w:id="105" w:author="Chin Guok" w:date="2019-10-12T14:11:00Z"/>
              <w:rFonts w:asciiTheme="minorHAnsi" w:eastAsiaTheme="minorEastAsia" w:hAnsiTheme="minorHAnsi" w:cstheme="minorBidi"/>
              <w:noProof/>
              <w:sz w:val="24"/>
              <w:szCs w:val="24"/>
            </w:rPr>
          </w:pPr>
          <w:ins w:id="106"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"_Toc21781927"</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i/>
                <w:noProof/>
              </w:rPr>
              <w:t>3.25</w:t>
            </w:r>
            <w:r>
              <w:rPr>
                <w:rFonts w:asciiTheme="minorHAnsi" w:eastAsiaTheme="minorEastAsia" w:hAnsiTheme="minorHAnsi" w:cstheme="minorBidi"/>
                <w:noProof/>
                <w:sz w:val="24"/>
                <w:szCs w:val="24"/>
              </w:rPr>
              <w:tab/>
            </w:r>
            <w:r w:rsidRPr="008210DB">
              <w:rPr>
                <w:rStyle w:val="Hyperlink"/>
                <w:noProof/>
              </w:rPr>
              <w:t xml:space="preserve">Appendix E: Service Definition Schema, Section 15.5.1.3 </w:t>
            </w:r>
            <w:r w:rsidRPr="008210DB">
              <w:rPr>
                <w:rStyle w:val="Hyperlink"/>
                <w:i/>
                <w:noProof/>
              </w:rPr>
              <w:t>TypeValueType</w:t>
            </w:r>
            <w:r>
              <w:rPr>
                <w:noProof/>
                <w:webHidden/>
              </w:rPr>
              <w:tab/>
            </w:r>
            <w:r>
              <w:rPr>
                <w:noProof/>
                <w:webHidden/>
              </w:rPr>
              <w:fldChar w:fldCharType="begin"/>
            </w:r>
            <w:r>
              <w:rPr>
                <w:noProof/>
                <w:webHidden/>
              </w:rPr>
              <w:instrText xml:space="preserve"> PAGEREF _Toc21781927 \h </w:instrText>
            </w:r>
            <w:r>
              <w:rPr>
                <w:noProof/>
                <w:webHidden/>
              </w:rPr>
            </w:r>
          </w:ins>
          <w:r>
            <w:rPr>
              <w:noProof/>
              <w:webHidden/>
            </w:rPr>
            <w:fldChar w:fldCharType="separate"/>
          </w:r>
          <w:ins w:id="107" w:author="Chin Guok" w:date="2019-10-12T14:11:00Z">
            <w:r>
              <w:rPr>
                <w:noProof/>
                <w:webHidden/>
              </w:rPr>
              <w:t>10</w:t>
            </w:r>
            <w:r>
              <w:rPr>
                <w:noProof/>
                <w:webHidden/>
              </w:rPr>
              <w:fldChar w:fldCharType="end"/>
            </w:r>
            <w:r w:rsidRPr="008210DB">
              <w:rPr>
                <w:rStyle w:val="Hyperlink"/>
                <w:noProof/>
              </w:rPr>
              <w:fldChar w:fldCharType="end"/>
            </w:r>
          </w:ins>
        </w:p>
        <w:p w14:paraId="142C746D" w14:textId="76FF253C" w:rsidR="009C060E" w:rsidRDefault="009C060E">
          <w:pPr>
            <w:pStyle w:val="TOC2"/>
            <w:tabs>
              <w:tab w:val="left" w:pos="1000"/>
              <w:tab w:val="right" w:leader="dot" w:pos="8630"/>
            </w:tabs>
            <w:rPr>
              <w:ins w:id="108" w:author="Chin Guok" w:date="2019-10-12T14:11:00Z"/>
              <w:rFonts w:asciiTheme="minorHAnsi" w:eastAsiaTheme="minorEastAsia" w:hAnsiTheme="minorHAnsi" w:cstheme="minorBidi"/>
              <w:noProof/>
              <w:sz w:val="24"/>
              <w:szCs w:val="24"/>
            </w:rPr>
          </w:pPr>
          <w:ins w:id="109"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"_Toc21781928"</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i/>
                <w:noProof/>
              </w:rPr>
              <w:t>3.26</w:t>
            </w:r>
            <w:r>
              <w:rPr>
                <w:rFonts w:asciiTheme="minorHAnsi" w:eastAsiaTheme="minorEastAsia" w:hAnsiTheme="minorHAnsi" w:cstheme="minorBidi"/>
                <w:noProof/>
                <w:sz w:val="24"/>
                <w:szCs w:val="24"/>
              </w:rPr>
              <w:tab/>
            </w:r>
            <w:r w:rsidRPr="008210DB">
              <w:rPr>
                <w:rStyle w:val="Hyperlink"/>
                <w:noProof/>
              </w:rPr>
              <w:t xml:space="preserve">Appendix E: Service Definition Schema, Section 15.5.1.4 </w:t>
            </w:r>
            <w:r w:rsidRPr="008210DB">
              <w:rPr>
                <w:rStyle w:val="Hyperlink"/>
                <w:i/>
                <w:noProof/>
              </w:rPr>
              <w:t>clusionType</w:t>
            </w:r>
            <w:r>
              <w:rPr>
                <w:noProof/>
                <w:webHidden/>
              </w:rPr>
              <w:tab/>
            </w:r>
            <w:r>
              <w:rPr>
                <w:noProof/>
                <w:webHidden/>
              </w:rPr>
              <w:fldChar w:fldCharType="begin"/>
            </w:r>
            <w:r>
              <w:rPr>
                <w:noProof/>
                <w:webHidden/>
              </w:rPr>
              <w:instrText xml:space="preserve"> PAGEREF _Toc21781928 \h </w:instrText>
            </w:r>
            <w:r>
              <w:rPr>
                <w:noProof/>
                <w:webHidden/>
              </w:rPr>
            </w:r>
          </w:ins>
          <w:r>
            <w:rPr>
              <w:noProof/>
              <w:webHidden/>
            </w:rPr>
            <w:fldChar w:fldCharType="separate"/>
          </w:r>
          <w:ins w:id="110" w:author="Chin Guok" w:date="2019-10-12T14:11:00Z">
            <w:r>
              <w:rPr>
                <w:noProof/>
                <w:webHidden/>
              </w:rPr>
              <w:t>10</w:t>
            </w:r>
            <w:r>
              <w:rPr>
                <w:noProof/>
                <w:webHidden/>
              </w:rPr>
              <w:fldChar w:fldCharType="end"/>
            </w:r>
            <w:r w:rsidRPr="008210DB">
              <w:rPr>
                <w:rStyle w:val="Hyperlink"/>
                <w:noProof/>
              </w:rPr>
              <w:fldChar w:fldCharType="end"/>
            </w:r>
          </w:ins>
        </w:p>
        <w:p w14:paraId="087B25F5" w14:textId="7101BADE" w:rsidR="009C060E" w:rsidRDefault="009C060E">
          <w:pPr>
            <w:pStyle w:val="TOC2"/>
            <w:tabs>
              <w:tab w:val="left" w:pos="1000"/>
              <w:tab w:val="right" w:leader="dot" w:pos="8630"/>
            </w:tabs>
            <w:rPr>
              <w:ins w:id="111" w:author="Chin Guok" w:date="2019-10-12T14:11:00Z"/>
              <w:rFonts w:asciiTheme="minorHAnsi" w:eastAsiaTheme="minorEastAsia" w:hAnsiTheme="minorHAnsi" w:cstheme="minorBidi"/>
              <w:noProof/>
              <w:sz w:val="24"/>
              <w:szCs w:val="24"/>
            </w:rPr>
          </w:pPr>
          <w:ins w:id="112"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"_Toc21781929"</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3.27</w:t>
            </w:r>
            <w:r>
              <w:rPr>
                <w:rFonts w:asciiTheme="minorHAnsi" w:eastAsiaTheme="minorEastAsia" w:hAnsiTheme="minorHAnsi" w:cstheme="minorBidi"/>
                <w:noProof/>
                <w:sz w:val="24"/>
                <w:szCs w:val="24"/>
              </w:rPr>
              <w:tab/>
            </w:r>
            <w:r w:rsidRPr="008210DB">
              <w:rPr>
                <w:rStyle w:val="Hyperlink"/>
                <w:noProof/>
              </w:rPr>
              <w:t>Appendix E: Service Definition Schema, Section 15.6</w:t>
            </w:r>
            <w:r>
              <w:rPr>
                <w:noProof/>
                <w:webHidden/>
              </w:rPr>
              <w:tab/>
            </w:r>
            <w:r>
              <w:rPr>
                <w:noProof/>
                <w:webHidden/>
              </w:rPr>
              <w:fldChar w:fldCharType="begin"/>
            </w:r>
            <w:r>
              <w:rPr>
                <w:noProof/>
                <w:webHidden/>
              </w:rPr>
              <w:instrText xml:space="preserve"> PAGEREF _Toc21781929 \h </w:instrText>
            </w:r>
            <w:r>
              <w:rPr>
                <w:noProof/>
                <w:webHidden/>
              </w:rPr>
            </w:r>
          </w:ins>
          <w:r>
            <w:rPr>
              <w:noProof/>
              <w:webHidden/>
            </w:rPr>
            <w:fldChar w:fldCharType="separate"/>
          </w:r>
          <w:ins w:id="113" w:author="Chin Guok" w:date="2019-10-12T14:11:00Z">
            <w:r>
              <w:rPr>
                <w:noProof/>
                <w:webHidden/>
              </w:rPr>
              <w:t>10</w:t>
            </w:r>
            <w:r>
              <w:rPr>
                <w:noProof/>
                <w:webHidden/>
              </w:rPr>
              <w:fldChar w:fldCharType="end"/>
            </w:r>
            <w:r w:rsidRPr="008210DB">
              <w:rPr>
                <w:rStyle w:val="Hyperlink"/>
                <w:noProof/>
              </w:rPr>
              <w:fldChar w:fldCharType="end"/>
            </w:r>
          </w:ins>
        </w:p>
        <w:p w14:paraId="776BEFDB" w14:textId="5D8B7699" w:rsidR="009C060E" w:rsidRDefault="009C060E">
          <w:pPr>
            <w:pStyle w:val="TOC2"/>
            <w:tabs>
              <w:tab w:val="left" w:pos="1000"/>
              <w:tab w:val="right" w:leader="dot" w:pos="8630"/>
            </w:tabs>
            <w:rPr>
              <w:ins w:id="114" w:author="Chin Guok" w:date="2019-10-12T14:11:00Z"/>
              <w:rFonts w:asciiTheme="minorHAnsi" w:eastAsiaTheme="minorEastAsia" w:hAnsiTheme="minorHAnsi" w:cstheme="minorBidi"/>
              <w:noProof/>
              <w:sz w:val="24"/>
              <w:szCs w:val="24"/>
            </w:rPr>
          </w:pPr>
          <w:ins w:id="115"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"_Toc21781930"</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3.28</w:t>
            </w:r>
            <w:r>
              <w:rPr>
                <w:rFonts w:asciiTheme="minorHAnsi" w:eastAsiaTheme="minorEastAsia" w:hAnsiTheme="minorHAnsi" w:cstheme="minorBidi"/>
                <w:noProof/>
                <w:sz w:val="24"/>
                <w:szCs w:val="24"/>
              </w:rPr>
              <w:tab/>
            </w:r>
            <w:r w:rsidRPr="008210DB">
              <w:rPr>
                <w:rStyle w:val="Hyperlink"/>
                <w:noProof/>
              </w:rPr>
              <w:t>Appendix E: Service Definition Schema, Section 15.7</w:t>
            </w:r>
            <w:r>
              <w:rPr>
                <w:noProof/>
                <w:webHidden/>
              </w:rPr>
              <w:tab/>
            </w:r>
            <w:r>
              <w:rPr>
                <w:noProof/>
                <w:webHidden/>
              </w:rPr>
              <w:fldChar w:fldCharType="begin"/>
            </w:r>
            <w:r>
              <w:rPr>
                <w:noProof/>
                <w:webHidden/>
              </w:rPr>
              <w:instrText xml:space="preserve"> PAGEREF _Toc21781930 \h </w:instrText>
            </w:r>
            <w:r>
              <w:rPr>
                <w:noProof/>
                <w:webHidden/>
              </w:rPr>
            </w:r>
          </w:ins>
          <w:r>
            <w:rPr>
              <w:noProof/>
              <w:webHidden/>
            </w:rPr>
            <w:fldChar w:fldCharType="separate"/>
          </w:r>
          <w:ins w:id="116" w:author="Chin Guok" w:date="2019-10-12T14:11:00Z">
            <w:r>
              <w:rPr>
                <w:noProof/>
                <w:webHidden/>
              </w:rPr>
              <w:t>11</w:t>
            </w:r>
            <w:r>
              <w:rPr>
                <w:noProof/>
                <w:webHidden/>
              </w:rPr>
              <w:fldChar w:fldCharType="end"/>
            </w:r>
            <w:r w:rsidRPr="008210DB">
              <w:rPr>
                <w:rStyle w:val="Hyperlink"/>
                <w:noProof/>
              </w:rPr>
              <w:fldChar w:fldCharType="end"/>
            </w:r>
          </w:ins>
        </w:p>
        <w:p w14:paraId="02DDAC2F" w14:textId="0957666E" w:rsidR="009C060E" w:rsidRDefault="009C060E">
          <w:pPr>
            <w:pStyle w:val="TOC2"/>
            <w:tabs>
              <w:tab w:val="left" w:pos="1000"/>
              <w:tab w:val="right" w:leader="dot" w:pos="8630"/>
            </w:tabs>
            <w:rPr>
              <w:ins w:id="117" w:author="Chin Guok" w:date="2019-10-12T14:11:00Z"/>
              <w:rFonts w:asciiTheme="minorHAnsi" w:eastAsiaTheme="minorEastAsia" w:hAnsiTheme="minorHAnsi" w:cstheme="minorBidi"/>
              <w:noProof/>
              <w:sz w:val="24"/>
              <w:szCs w:val="24"/>
            </w:rPr>
          </w:pPr>
          <w:ins w:id="118"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"_Toc21781931"</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3.29</w:t>
            </w:r>
            <w:r>
              <w:rPr>
                <w:rFonts w:asciiTheme="minorHAnsi" w:eastAsiaTheme="minorEastAsia" w:hAnsiTheme="minorHAnsi" w:cstheme="minorBidi"/>
                <w:noProof/>
                <w:sz w:val="24"/>
                <w:szCs w:val="24"/>
              </w:rPr>
              <w:tab/>
            </w:r>
            <w:r w:rsidRPr="008210DB">
              <w:rPr>
                <w:rStyle w:val="Hyperlink"/>
                <w:noProof/>
              </w:rPr>
              <w:t>Old Appendix F</w:t>
            </w:r>
            <w:r>
              <w:rPr>
                <w:noProof/>
                <w:webHidden/>
              </w:rPr>
              <w:tab/>
            </w:r>
            <w:r>
              <w:rPr>
                <w:noProof/>
                <w:webHidden/>
              </w:rPr>
              <w:fldChar w:fldCharType="begin"/>
            </w:r>
            <w:r>
              <w:rPr>
                <w:noProof/>
                <w:webHidden/>
              </w:rPr>
              <w:instrText xml:space="preserve"> PAGEREF _Toc21781931 \h </w:instrText>
            </w:r>
            <w:r>
              <w:rPr>
                <w:noProof/>
                <w:webHidden/>
              </w:rPr>
            </w:r>
          </w:ins>
          <w:r>
            <w:rPr>
              <w:noProof/>
              <w:webHidden/>
            </w:rPr>
            <w:fldChar w:fldCharType="separate"/>
          </w:r>
          <w:ins w:id="119" w:author="Chin Guok" w:date="2019-10-12T14:11:00Z">
            <w:r>
              <w:rPr>
                <w:noProof/>
                <w:webHidden/>
              </w:rPr>
              <w:t>11</w:t>
            </w:r>
            <w:r>
              <w:rPr>
                <w:noProof/>
                <w:webHidden/>
              </w:rPr>
              <w:fldChar w:fldCharType="end"/>
            </w:r>
            <w:r w:rsidRPr="008210DB">
              <w:rPr>
                <w:rStyle w:val="Hyperlink"/>
                <w:noProof/>
              </w:rPr>
              <w:fldChar w:fldCharType="end"/>
            </w:r>
          </w:ins>
        </w:p>
        <w:p w14:paraId="0D2331DD" w14:textId="73E66363" w:rsidR="009C060E" w:rsidRDefault="009C060E">
          <w:pPr>
            <w:pStyle w:val="TOC2"/>
            <w:tabs>
              <w:tab w:val="left" w:pos="1000"/>
              <w:tab w:val="right" w:leader="dot" w:pos="8630"/>
            </w:tabs>
            <w:rPr>
              <w:ins w:id="120" w:author="Chin Guok" w:date="2019-10-12T14:11:00Z"/>
              <w:rFonts w:asciiTheme="minorHAnsi" w:eastAsiaTheme="minorEastAsia" w:hAnsiTheme="minorHAnsi" w:cstheme="minorBidi"/>
              <w:noProof/>
              <w:sz w:val="24"/>
              <w:szCs w:val="24"/>
            </w:rPr>
          </w:pPr>
          <w:ins w:id="121"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"_Toc21781932"</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3.30</w:t>
            </w:r>
            <w:r>
              <w:rPr>
                <w:rFonts w:asciiTheme="minorHAnsi" w:eastAsiaTheme="minorEastAsia" w:hAnsiTheme="minorHAnsi" w:cstheme="minorBidi"/>
                <w:noProof/>
                <w:sz w:val="24"/>
                <w:szCs w:val="24"/>
              </w:rPr>
              <w:tab/>
            </w:r>
            <w:r w:rsidRPr="008210DB">
              <w:rPr>
                <w:rStyle w:val="Hyperlink"/>
                <w:noProof/>
              </w:rPr>
              <w:t xml:space="preserve">New Appendix F: </w:t>
            </w:r>
            <w:r w:rsidRPr="008210DB">
              <w:rPr>
                <w:rStyle w:val="Hyperlink"/>
                <w:noProof/>
                <w:lang w:val="en-GB"/>
              </w:rPr>
              <w:t>Using the Explicit Routing Object in practice</w:t>
            </w:r>
            <w:r>
              <w:rPr>
                <w:noProof/>
                <w:webHidden/>
              </w:rPr>
              <w:tab/>
            </w:r>
            <w:r>
              <w:rPr>
                <w:noProof/>
                <w:webHidden/>
              </w:rPr>
              <w:fldChar w:fldCharType="begin"/>
            </w:r>
            <w:r>
              <w:rPr>
                <w:noProof/>
                <w:webHidden/>
              </w:rPr>
              <w:instrText xml:space="preserve"> PAGEREF _Toc21781932 \h </w:instrText>
            </w:r>
            <w:r>
              <w:rPr>
                <w:noProof/>
                <w:webHidden/>
              </w:rPr>
            </w:r>
          </w:ins>
          <w:r>
            <w:rPr>
              <w:noProof/>
              <w:webHidden/>
            </w:rPr>
            <w:fldChar w:fldCharType="separate"/>
          </w:r>
          <w:ins w:id="122" w:author="Chin Guok" w:date="2019-10-12T14:11:00Z">
            <w:r>
              <w:rPr>
                <w:noProof/>
                <w:webHidden/>
              </w:rPr>
              <w:t>11</w:t>
            </w:r>
            <w:r>
              <w:rPr>
                <w:noProof/>
                <w:webHidden/>
              </w:rPr>
              <w:fldChar w:fldCharType="end"/>
            </w:r>
            <w:r w:rsidRPr="008210DB">
              <w:rPr>
                <w:rStyle w:val="Hyperlink"/>
                <w:noProof/>
              </w:rPr>
              <w:fldChar w:fldCharType="end"/>
            </w:r>
          </w:ins>
        </w:p>
        <w:p w14:paraId="1A3C93E7" w14:textId="11B1780C" w:rsidR="009C060E" w:rsidRDefault="009C060E">
          <w:pPr>
            <w:pStyle w:val="TOC1"/>
            <w:tabs>
              <w:tab w:val="left" w:pos="600"/>
              <w:tab w:val="right" w:leader="dot" w:pos="8630"/>
            </w:tabs>
            <w:rPr>
              <w:ins w:id="123" w:author="Chin Guok" w:date="2019-10-12T14:11:00Z"/>
              <w:rFonts w:asciiTheme="minorHAnsi" w:eastAsiaTheme="minorEastAsia" w:hAnsiTheme="minorHAnsi" w:cstheme="minorBidi"/>
              <w:noProof/>
              <w:sz w:val="24"/>
              <w:szCs w:val="24"/>
            </w:rPr>
          </w:pPr>
          <w:ins w:id="124"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"_Toc21781933"</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4.</w:t>
            </w:r>
            <w:r>
              <w:rPr>
                <w:rFonts w:asciiTheme="minorHAnsi" w:eastAsiaTheme="minorEastAsia" w:hAnsiTheme="minorHAnsi" w:cstheme="minorBidi"/>
                <w:noProof/>
                <w:sz w:val="24"/>
                <w:szCs w:val="24"/>
              </w:rPr>
              <w:tab/>
            </w:r>
            <w:r w:rsidRPr="008210DB">
              <w:rPr>
                <w:rStyle w:val="Hyperlink"/>
                <w:noProof/>
              </w:rPr>
              <w:t>Contributors</w:t>
            </w:r>
            <w:r>
              <w:rPr>
                <w:noProof/>
                <w:webHidden/>
              </w:rPr>
              <w:tab/>
            </w:r>
            <w:r>
              <w:rPr>
                <w:noProof/>
                <w:webHidden/>
              </w:rPr>
              <w:fldChar w:fldCharType="begin"/>
            </w:r>
            <w:r>
              <w:rPr>
                <w:noProof/>
                <w:webHidden/>
              </w:rPr>
              <w:instrText xml:space="preserve"> PAGEREF _Toc21781933 \h </w:instrText>
            </w:r>
            <w:r>
              <w:rPr>
                <w:noProof/>
                <w:webHidden/>
              </w:rPr>
            </w:r>
          </w:ins>
          <w:r>
            <w:rPr>
              <w:noProof/>
              <w:webHidden/>
            </w:rPr>
            <w:fldChar w:fldCharType="separate"/>
          </w:r>
          <w:ins w:id="125" w:author="Chin Guok" w:date="2019-10-12T14:11:00Z">
            <w:r>
              <w:rPr>
                <w:noProof/>
                <w:webHidden/>
              </w:rPr>
              <w:t>11</w:t>
            </w:r>
            <w:r>
              <w:rPr>
                <w:noProof/>
                <w:webHidden/>
              </w:rPr>
              <w:fldChar w:fldCharType="end"/>
            </w:r>
            <w:r w:rsidRPr="008210DB">
              <w:rPr>
                <w:rStyle w:val="Hyperlink"/>
                <w:noProof/>
              </w:rPr>
              <w:fldChar w:fldCharType="end"/>
            </w:r>
          </w:ins>
        </w:p>
        <w:p w14:paraId="2102BA43" w14:textId="4A6AA2D2" w:rsidR="009C060E" w:rsidRDefault="009C060E">
          <w:pPr>
            <w:pStyle w:val="TOC1"/>
            <w:tabs>
              <w:tab w:val="left" w:pos="600"/>
              <w:tab w:val="right" w:leader="dot" w:pos="8630"/>
            </w:tabs>
            <w:rPr>
              <w:ins w:id="126" w:author="Chin Guok" w:date="2019-10-12T14:11:00Z"/>
              <w:rFonts w:asciiTheme="minorHAnsi" w:eastAsiaTheme="minorEastAsia" w:hAnsiTheme="minorHAnsi" w:cstheme="minorBidi"/>
              <w:noProof/>
              <w:sz w:val="24"/>
              <w:szCs w:val="24"/>
            </w:rPr>
          </w:pPr>
          <w:ins w:id="127"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"_Toc21781934"</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5.</w:t>
            </w:r>
            <w:r>
              <w:rPr>
                <w:rFonts w:asciiTheme="minorHAnsi" w:eastAsiaTheme="minorEastAsia" w:hAnsiTheme="minorHAnsi" w:cstheme="minorBidi"/>
                <w:noProof/>
                <w:sz w:val="24"/>
                <w:szCs w:val="24"/>
              </w:rPr>
              <w:tab/>
            </w:r>
            <w:r w:rsidRPr="008210DB">
              <w:rPr>
                <w:rStyle w:val="Hyperlink"/>
                <w:noProof/>
              </w:rPr>
              <w:t>Intellectual Property Statement</w:t>
            </w:r>
            <w:r>
              <w:rPr>
                <w:noProof/>
                <w:webHidden/>
              </w:rPr>
              <w:tab/>
            </w:r>
            <w:r>
              <w:rPr>
                <w:noProof/>
                <w:webHidden/>
              </w:rPr>
              <w:fldChar w:fldCharType="begin"/>
            </w:r>
            <w:r>
              <w:rPr>
                <w:noProof/>
                <w:webHidden/>
              </w:rPr>
              <w:instrText xml:space="preserve"> PAGEREF _Toc21781934 \h </w:instrText>
            </w:r>
            <w:r>
              <w:rPr>
                <w:noProof/>
                <w:webHidden/>
              </w:rPr>
            </w:r>
          </w:ins>
          <w:r>
            <w:rPr>
              <w:noProof/>
              <w:webHidden/>
            </w:rPr>
            <w:fldChar w:fldCharType="separate"/>
          </w:r>
          <w:ins w:id="128" w:author="Chin Guok" w:date="2019-10-12T14:11:00Z">
            <w:r>
              <w:rPr>
                <w:noProof/>
                <w:webHidden/>
              </w:rPr>
              <w:t>11</w:t>
            </w:r>
            <w:r>
              <w:rPr>
                <w:noProof/>
                <w:webHidden/>
              </w:rPr>
              <w:fldChar w:fldCharType="end"/>
            </w:r>
            <w:r w:rsidRPr="008210DB">
              <w:rPr>
                <w:rStyle w:val="Hyperlink"/>
                <w:noProof/>
              </w:rPr>
              <w:fldChar w:fldCharType="end"/>
            </w:r>
          </w:ins>
        </w:p>
        <w:p w14:paraId="00B04D29" w14:textId="1D75A8C3" w:rsidR="009C060E" w:rsidRDefault="009C060E">
          <w:pPr>
            <w:pStyle w:val="TOC1"/>
            <w:tabs>
              <w:tab w:val="left" w:pos="600"/>
              <w:tab w:val="right" w:leader="dot" w:pos="8630"/>
            </w:tabs>
            <w:rPr>
              <w:ins w:id="129" w:author="Chin Guok" w:date="2019-10-12T14:11:00Z"/>
              <w:rFonts w:asciiTheme="minorHAnsi" w:eastAsiaTheme="minorEastAsia" w:hAnsiTheme="minorHAnsi" w:cstheme="minorBidi"/>
              <w:noProof/>
              <w:sz w:val="24"/>
              <w:szCs w:val="24"/>
            </w:rPr>
          </w:pPr>
          <w:ins w:id="130"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"_Toc21781935"</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6.</w:t>
            </w:r>
            <w:r>
              <w:rPr>
                <w:rFonts w:asciiTheme="minorHAnsi" w:eastAsiaTheme="minorEastAsia" w:hAnsiTheme="minorHAnsi" w:cstheme="minorBidi"/>
                <w:noProof/>
                <w:sz w:val="24"/>
                <w:szCs w:val="24"/>
              </w:rPr>
              <w:tab/>
            </w:r>
            <w:r w:rsidRPr="008210DB">
              <w:rPr>
                <w:rStyle w:val="Hyperlink"/>
                <w:noProof/>
              </w:rPr>
              <w:t>Disclaimer</w:t>
            </w:r>
            <w:r>
              <w:rPr>
                <w:noProof/>
                <w:webHidden/>
              </w:rPr>
              <w:tab/>
            </w:r>
            <w:r>
              <w:rPr>
                <w:noProof/>
                <w:webHidden/>
              </w:rPr>
              <w:fldChar w:fldCharType="begin"/>
            </w:r>
            <w:r>
              <w:rPr>
                <w:noProof/>
                <w:webHidden/>
              </w:rPr>
              <w:instrText xml:space="preserve"> PAGEREF _Toc21781935 \h </w:instrText>
            </w:r>
            <w:r>
              <w:rPr>
                <w:noProof/>
                <w:webHidden/>
              </w:rPr>
            </w:r>
          </w:ins>
          <w:r>
            <w:rPr>
              <w:noProof/>
              <w:webHidden/>
            </w:rPr>
            <w:fldChar w:fldCharType="separate"/>
          </w:r>
          <w:ins w:id="131" w:author="Chin Guok" w:date="2019-10-12T14:11:00Z">
            <w:r>
              <w:rPr>
                <w:noProof/>
                <w:webHidden/>
              </w:rPr>
              <w:t>11</w:t>
            </w:r>
            <w:r>
              <w:rPr>
                <w:noProof/>
                <w:webHidden/>
              </w:rPr>
              <w:fldChar w:fldCharType="end"/>
            </w:r>
            <w:r w:rsidRPr="008210DB">
              <w:rPr>
                <w:rStyle w:val="Hyperlink"/>
                <w:noProof/>
              </w:rPr>
              <w:fldChar w:fldCharType="end"/>
            </w:r>
          </w:ins>
        </w:p>
        <w:p w14:paraId="068CCB31" w14:textId="241F0014" w:rsidR="009C060E" w:rsidRDefault="009C060E">
          <w:pPr>
            <w:pStyle w:val="TOC1"/>
            <w:tabs>
              <w:tab w:val="left" w:pos="600"/>
              <w:tab w:val="right" w:leader="dot" w:pos="8630"/>
            </w:tabs>
            <w:rPr>
              <w:ins w:id="132" w:author="Chin Guok" w:date="2019-10-12T14:11:00Z"/>
              <w:rFonts w:asciiTheme="minorHAnsi" w:eastAsiaTheme="minorEastAsia" w:hAnsiTheme="minorHAnsi" w:cstheme="minorBidi"/>
              <w:noProof/>
              <w:sz w:val="24"/>
              <w:szCs w:val="24"/>
            </w:rPr>
          </w:pPr>
          <w:ins w:id="133" w:author="Chin Guok" w:date="2019-10-12T14:11:00Z">
            <w:r w:rsidRPr="008210DB">
              <w:rPr>
                <w:rStyle w:val="Hyperlink"/>
                <w:noProof/>
              </w:rPr>
              <w:fldChar w:fldCharType="begin"/>
            </w:r>
            <w:r w:rsidRPr="008210DB">
              <w:rPr>
                <w:rStyle w:val="Hyperlink"/>
                <w:noProof/>
              </w:rPr>
              <w:instrText xml:space="preserve"> </w:instrText>
            </w:r>
            <w:r>
              <w:rPr>
                <w:noProof/>
              </w:rPr>
              <w:instrText>HYPERLINK \l "_Toc21781936"</w:instrText>
            </w:r>
            <w:r w:rsidRPr="008210DB">
              <w:rPr>
                <w:rStyle w:val="Hyperlink"/>
                <w:noProof/>
              </w:rPr>
              <w:instrText xml:space="preserve"> </w:instrText>
            </w:r>
            <w:r w:rsidRPr="008210DB">
              <w:rPr>
                <w:rStyle w:val="Hyperlink"/>
                <w:noProof/>
              </w:rPr>
            </w:r>
            <w:r w:rsidRPr="008210DB">
              <w:rPr>
                <w:rStyle w:val="Hyperlink"/>
                <w:noProof/>
              </w:rPr>
              <w:fldChar w:fldCharType="separate"/>
            </w:r>
            <w:r w:rsidRPr="008210DB">
              <w:rPr>
                <w:rStyle w:val="Hyperlink"/>
                <w:noProof/>
              </w:rPr>
              <w:t>7.</w:t>
            </w:r>
            <w:r>
              <w:rPr>
                <w:rFonts w:asciiTheme="minorHAnsi" w:eastAsiaTheme="minorEastAsia" w:hAnsiTheme="minorHAnsi" w:cstheme="minorBidi"/>
                <w:noProof/>
                <w:sz w:val="24"/>
                <w:szCs w:val="24"/>
              </w:rPr>
              <w:tab/>
            </w:r>
            <w:r w:rsidRPr="008210DB">
              <w:rPr>
                <w:rStyle w:val="Hyperlink"/>
                <w:noProof/>
              </w:rPr>
              <w:t>Full Copyright Notice</w:t>
            </w:r>
            <w:r>
              <w:rPr>
                <w:noProof/>
                <w:webHidden/>
              </w:rPr>
              <w:tab/>
            </w:r>
            <w:r>
              <w:rPr>
                <w:noProof/>
                <w:webHidden/>
              </w:rPr>
              <w:fldChar w:fldCharType="begin"/>
            </w:r>
            <w:r>
              <w:rPr>
                <w:noProof/>
                <w:webHidden/>
              </w:rPr>
              <w:instrText xml:space="preserve"> PAGEREF _Toc21781936 \h </w:instrText>
            </w:r>
            <w:r>
              <w:rPr>
                <w:noProof/>
                <w:webHidden/>
              </w:rPr>
            </w:r>
          </w:ins>
          <w:r>
            <w:rPr>
              <w:noProof/>
              <w:webHidden/>
            </w:rPr>
            <w:fldChar w:fldCharType="separate"/>
          </w:r>
          <w:ins w:id="134" w:author="Chin Guok" w:date="2019-10-12T14:11:00Z">
            <w:r>
              <w:rPr>
                <w:noProof/>
                <w:webHidden/>
              </w:rPr>
              <w:t>11</w:t>
            </w:r>
            <w:r>
              <w:rPr>
                <w:noProof/>
                <w:webHidden/>
              </w:rPr>
              <w:fldChar w:fldCharType="end"/>
            </w:r>
            <w:r w:rsidRPr="008210DB">
              <w:rPr>
                <w:rStyle w:val="Hyperlink"/>
                <w:noProof/>
              </w:rPr>
              <w:fldChar w:fldCharType="end"/>
            </w:r>
          </w:ins>
        </w:p>
        <w:p w14:paraId="56035015" w14:textId="77CCFBBC" w:rsidR="00446BB5" w:rsidDel="009C060E" w:rsidRDefault="00446BB5">
          <w:pPr>
            <w:pStyle w:val="TOC1"/>
            <w:tabs>
              <w:tab w:val="right" w:leader="dot" w:pos="8630"/>
            </w:tabs>
            <w:rPr>
              <w:del w:id="135" w:author="Chin Guok" w:date="2019-10-12T14:11:00Z"/>
              <w:rFonts w:asciiTheme="minorHAnsi" w:eastAsiaTheme="minorEastAsia" w:hAnsiTheme="minorHAnsi" w:cstheme="minorBidi"/>
              <w:noProof/>
              <w:sz w:val="22"/>
              <w:szCs w:val="22"/>
              <w:lang w:val="en-GB" w:eastAsia="en-GB"/>
            </w:rPr>
          </w:pPr>
          <w:del w:id="136" w:author="Chin Guok" w:date="2019-10-12T14:11:00Z">
            <w:r w:rsidRPr="009C060E" w:rsidDel="009C060E">
              <w:rPr>
                <w:noProof/>
                <w:rPrChange w:id="137" w:author="Chin Guok" w:date="2019-10-12T14:11:00Z">
                  <w:rPr>
                    <w:rStyle w:val="Hyperlink"/>
                    <w:noProof/>
                  </w:rPr>
                </w:rPrChange>
              </w:rPr>
              <w:delText>Abstract</w:delText>
            </w:r>
            <w:r w:rsidDel="009C060E">
              <w:rPr>
                <w:noProof/>
                <w:webHidden/>
              </w:rPr>
              <w:tab/>
              <w:delText>1</w:delText>
            </w:r>
          </w:del>
        </w:p>
        <w:p w14:paraId="58241EC1" w14:textId="6E1950C4" w:rsidR="00446BB5" w:rsidDel="009C060E" w:rsidRDefault="00446BB5">
          <w:pPr>
            <w:pStyle w:val="TOC1"/>
            <w:tabs>
              <w:tab w:val="left" w:pos="400"/>
              <w:tab w:val="right" w:leader="dot" w:pos="8630"/>
            </w:tabs>
            <w:rPr>
              <w:del w:id="138" w:author="Chin Guok" w:date="2019-10-12T14:11:00Z"/>
              <w:rFonts w:asciiTheme="minorHAnsi" w:eastAsiaTheme="minorEastAsia" w:hAnsiTheme="minorHAnsi" w:cstheme="minorBidi"/>
              <w:noProof/>
              <w:sz w:val="22"/>
              <w:szCs w:val="22"/>
              <w:lang w:val="en-GB" w:eastAsia="en-GB"/>
            </w:rPr>
          </w:pPr>
          <w:del w:id="139" w:author="Chin Guok" w:date="2019-10-12T14:11:00Z">
            <w:r w:rsidRPr="009C060E" w:rsidDel="009C060E">
              <w:rPr>
                <w:noProof/>
                <w:rPrChange w:id="140" w:author="Chin Guok" w:date="2019-10-12T14:11:00Z">
                  <w:rPr>
                    <w:rStyle w:val="Hyperlink"/>
                    <w:noProof/>
                  </w:rPr>
                </w:rPrChange>
              </w:rPr>
              <w:delText>1.</w:delText>
            </w:r>
            <w:r w:rsidDel="009C060E">
              <w:rPr>
                <w:rFonts w:asciiTheme="minorHAnsi" w:eastAsiaTheme="minorEastAsia" w:hAnsiTheme="minorHAnsi" w:cstheme="minorBidi"/>
                <w:noProof/>
                <w:sz w:val="22"/>
                <w:szCs w:val="22"/>
                <w:lang w:val="en-GB" w:eastAsia="en-GB"/>
              </w:rPr>
              <w:tab/>
            </w:r>
            <w:r w:rsidRPr="009C060E" w:rsidDel="009C060E">
              <w:rPr>
                <w:noProof/>
                <w:rPrChange w:id="141" w:author="Chin Guok" w:date="2019-10-12T14:11:00Z">
                  <w:rPr>
                    <w:rStyle w:val="Hyperlink"/>
                    <w:noProof/>
                  </w:rPr>
                </w:rPrChange>
              </w:rPr>
              <w:delText>Schema changes in v2.1</w:delText>
            </w:r>
            <w:r w:rsidDel="009C060E">
              <w:rPr>
                <w:noProof/>
                <w:webHidden/>
              </w:rPr>
              <w:tab/>
              <w:delText>3</w:delText>
            </w:r>
          </w:del>
        </w:p>
        <w:p w14:paraId="7CBCA5E1" w14:textId="52980469" w:rsidR="00446BB5" w:rsidDel="009C060E" w:rsidRDefault="00446BB5">
          <w:pPr>
            <w:pStyle w:val="TOC1"/>
            <w:tabs>
              <w:tab w:val="left" w:pos="400"/>
              <w:tab w:val="right" w:leader="dot" w:pos="8630"/>
            </w:tabs>
            <w:rPr>
              <w:del w:id="142" w:author="Chin Guok" w:date="2019-10-12T14:11:00Z"/>
              <w:rFonts w:asciiTheme="minorHAnsi" w:eastAsiaTheme="minorEastAsia" w:hAnsiTheme="minorHAnsi" w:cstheme="minorBidi"/>
              <w:noProof/>
              <w:sz w:val="22"/>
              <w:szCs w:val="22"/>
              <w:lang w:val="en-GB" w:eastAsia="en-GB"/>
            </w:rPr>
          </w:pPr>
          <w:del w:id="143" w:author="Chin Guok" w:date="2019-10-12T14:11:00Z">
            <w:r w:rsidRPr="009C060E" w:rsidDel="009C060E">
              <w:rPr>
                <w:noProof/>
                <w:rPrChange w:id="144" w:author="Chin Guok" w:date="2019-10-12T14:11:00Z">
                  <w:rPr>
                    <w:rStyle w:val="Hyperlink"/>
                    <w:noProof/>
                  </w:rPr>
                </w:rPrChange>
              </w:rPr>
              <w:delText>2.</w:delText>
            </w:r>
            <w:r w:rsidDel="009C060E">
              <w:rPr>
                <w:rFonts w:asciiTheme="minorHAnsi" w:eastAsiaTheme="minorEastAsia" w:hAnsiTheme="minorHAnsi" w:cstheme="minorBidi"/>
                <w:noProof/>
                <w:sz w:val="22"/>
                <w:szCs w:val="22"/>
                <w:lang w:val="en-GB" w:eastAsia="en-GB"/>
              </w:rPr>
              <w:tab/>
            </w:r>
            <w:r w:rsidRPr="009C060E" w:rsidDel="009C060E">
              <w:rPr>
                <w:noProof/>
                <w:rPrChange w:id="145" w:author="Chin Guok" w:date="2019-10-12T14:11:00Z">
                  <w:rPr>
                    <w:rStyle w:val="Hyperlink"/>
                    <w:noProof/>
                  </w:rPr>
                </w:rPrChange>
              </w:rPr>
              <w:delText>Overview of new features in v2.1</w:delText>
            </w:r>
            <w:r w:rsidDel="009C060E">
              <w:rPr>
                <w:noProof/>
                <w:webHidden/>
              </w:rPr>
              <w:tab/>
              <w:delText>3</w:delText>
            </w:r>
          </w:del>
        </w:p>
        <w:p w14:paraId="6C34ABC9" w14:textId="137C2B36" w:rsidR="00446BB5" w:rsidDel="009C060E" w:rsidRDefault="00446BB5">
          <w:pPr>
            <w:pStyle w:val="TOC2"/>
            <w:tabs>
              <w:tab w:val="left" w:pos="800"/>
              <w:tab w:val="right" w:leader="dot" w:pos="8630"/>
            </w:tabs>
            <w:rPr>
              <w:del w:id="146" w:author="Chin Guok" w:date="2019-10-12T14:11:00Z"/>
              <w:rFonts w:asciiTheme="minorHAnsi" w:eastAsiaTheme="minorEastAsia" w:hAnsiTheme="minorHAnsi" w:cstheme="minorBidi"/>
              <w:noProof/>
              <w:sz w:val="22"/>
              <w:szCs w:val="22"/>
              <w:lang w:val="en-GB" w:eastAsia="en-GB"/>
            </w:rPr>
          </w:pPr>
          <w:del w:id="147" w:author="Chin Guok" w:date="2019-10-12T14:11:00Z">
            <w:r w:rsidRPr="009C060E" w:rsidDel="009C060E">
              <w:rPr>
                <w:noProof/>
                <w:rPrChange w:id="148" w:author="Chin Guok" w:date="2019-10-12T14:11:00Z">
                  <w:rPr>
                    <w:rStyle w:val="Hyperlink"/>
                    <w:noProof/>
                  </w:rPr>
                </w:rPrChange>
              </w:rPr>
              <w:delText>2.1</w:delText>
            </w:r>
            <w:r w:rsidDel="009C060E">
              <w:rPr>
                <w:rFonts w:asciiTheme="minorHAnsi" w:eastAsiaTheme="minorEastAsia" w:hAnsiTheme="minorHAnsi" w:cstheme="minorBidi"/>
                <w:noProof/>
                <w:sz w:val="22"/>
                <w:szCs w:val="22"/>
                <w:lang w:val="en-GB" w:eastAsia="en-GB"/>
              </w:rPr>
              <w:tab/>
            </w:r>
            <w:r w:rsidRPr="009C060E" w:rsidDel="009C060E">
              <w:rPr>
                <w:noProof/>
                <w:rPrChange w:id="149" w:author="Chin Guok" w:date="2019-10-12T14:11:00Z">
                  <w:rPr>
                    <w:rStyle w:val="Hyperlink"/>
                    <w:noProof/>
                  </w:rPr>
                </w:rPrChange>
              </w:rPr>
              <w:delText>Resource availability feedback</w:delText>
            </w:r>
            <w:r w:rsidDel="009C060E">
              <w:rPr>
                <w:noProof/>
                <w:webHidden/>
              </w:rPr>
              <w:tab/>
              <w:delText>3</w:delText>
            </w:r>
          </w:del>
        </w:p>
        <w:p w14:paraId="3BAF3262" w14:textId="51D1448F" w:rsidR="00446BB5" w:rsidDel="009C060E" w:rsidRDefault="00446BB5">
          <w:pPr>
            <w:pStyle w:val="TOC2"/>
            <w:tabs>
              <w:tab w:val="left" w:pos="800"/>
              <w:tab w:val="right" w:leader="dot" w:pos="8630"/>
            </w:tabs>
            <w:rPr>
              <w:del w:id="150" w:author="Chin Guok" w:date="2019-10-12T14:11:00Z"/>
              <w:rFonts w:asciiTheme="minorHAnsi" w:eastAsiaTheme="minorEastAsia" w:hAnsiTheme="minorHAnsi" w:cstheme="minorBidi"/>
              <w:noProof/>
              <w:sz w:val="22"/>
              <w:szCs w:val="22"/>
              <w:lang w:val="en-GB" w:eastAsia="en-GB"/>
            </w:rPr>
          </w:pPr>
          <w:del w:id="151" w:author="Chin Guok" w:date="2019-10-12T14:11:00Z">
            <w:r w:rsidRPr="009C060E" w:rsidDel="009C060E">
              <w:rPr>
                <w:i/>
                <w:noProof/>
                <w:rPrChange w:id="152" w:author="Chin Guok" w:date="2019-10-12T14:11:00Z">
                  <w:rPr>
                    <w:rStyle w:val="Hyperlink"/>
                    <w:i/>
                    <w:noProof/>
                  </w:rPr>
                </w:rPrChange>
              </w:rPr>
              <w:delText>2.2</w:delText>
            </w:r>
            <w:r w:rsidDel="009C060E">
              <w:rPr>
                <w:rFonts w:asciiTheme="minorHAnsi" w:eastAsiaTheme="minorEastAsia" w:hAnsiTheme="minorHAnsi" w:cstheme="minorBidi"/>
                <w:noProof/>
                <w:sz w:val="22"/>
                <w:szCs w:val="22"/>
                <w:lang w:val="en-GB" w:eastAsia="en-GB"/>
              </w:rPr>
              <w:tab/>
            </w:r>
            <w:r w:rsidRPr="009C060E" w:rsidDel="009C060E">
              <w:rPr>
                <w:i/>
                <w:noProof/>
                <w:rPrChange w:id="153" w:author="Chin Guok" w:date="2019-10-12T14:11:00Z">
                  <w:rPr>
                    <w:rStyle w:val="Hyperlink"/>
                    <w:i/>
                    <w:noProof/>
                  </w:rPr>
                </w:rPrChange>
              </w:rPr>
              <w:delText>pathTrace</w:delText>
            </w:r>
            <w:r w:rsidDel="009C060E">
              <w:rPr>
                <w:noProof/>
                <w:webHidden/>
              </w:rPr>
              <w:tab/>
              <w:delText>3</w:delText>
            </w:r>
          </w:del>
        </w:p>
        <w:p w14:paraId="4B2CB6E3" w14:textId="68B30417" w:rsidR="00446BB5" w:rsidDel="009C060E" w:rsidRDefault="00446BB5">
          <w:pPr>
            <w:pStyle w:val="TOC2"/>
            <w:tabs>
              <w:tab w:val="left" w:pos="800"/>
              <w:tab w:val="right" w:leader="dot" w:pos="8630"/>
            </w:tabs>
            <w:rPr>
              <w:del w:id="154" w:author="Chin Guok" w:date="2019-10-12T14:11:00Z"/>
              <w:rFonts w:asciiTheme="minorHAnsi" w:eastAsiaTheme="minorEastAsia" w:hAnsiTheme="minorHAnsi" w:cstheme="minorBidi"/>
              <w:noProof/>
              <w:sz w:val="22"/>
              <w:szCs w:val="22"/>
              <w:lang w:val="en-GB" w:eastAsia="en-GB"/>
            </w:rPr>
          </w:pPr>
          <w:del w:id="155" w:author="Chin Guok" w:date="2019-10-12T14:11:00Z">
            <w:r w:rsidRPr="009C060E" w:rsidDel="009C060E">
              <w:rPr>
                <w:noProof/>
                <w:rPrChange w:id="156" w:author="Chin Guok" w:date="2019-10-12T14:11:00Z">
                  <w:rPr>
                    <w:rStyle w:val="Hyperlink"/>
                    <w:noProof/>
                  </w:rPr>
                </w:rPrChange>
              </w:rPr>
              <w:delText>2.3</w:delText>
            </w:r>
            <w:r w:rsidDel="009C060E">
              <w:rPr>
                <w:rFonts w:asciiTheme="minorHAnsi" w:eastAsiaTheme="minorEastAsia" w:hAnsiTheme="minorHAnsi" w:cstheme="minorBidi"/>
                <w:noProof/>
                <w:sz w:val="22"/>
                <w:szCs w:val="22"/>
                <w:lang w:val="en-GB" w:eastAsia="en-GB"/>
              </w:rPr>
              <w:tab/>
            </w:r>
            <w:r w:rsidRPr="009C060E" w:rsidDel="009C060E">
              <w:rPr>
                <w:i/>
                <w:noProof/>
                <w:rPrChange w:id="157" w:author="Chin Guok" w:date="2019-10-12T14:11:00Z">
                  <w:rPr>
                    <w:rStyle w:val="Hyperlink"/>
                    <w:i/>
                    <w:noProof/>
                  </w:rPr>
                </w:rPrChange>
              </w:rPr>
              <w:delText>LastModified</w:delText>
            </w:r>
            <w:r w:rsidRPr="009C060E" w:rsidDel="009C060E">
              <w:rPr>
                <w:noProof/>
                <w:rPrChange w:id="158" w:author="Chin Guok" w:date="2019-10-12T14:11:00Z">
                  <w:rPr>
                    <w:rStyle w:val="Hyperlink"/>
                    <w:noProof/>
                  </w:rPr>
                </w:rPrChange>
              </w:rPr>
              <w:delText xml:space="preserve"> attribute for queries</w:delText>
            </w:r>
            <w:r w:rsidDel="009C060E">
              <w:rPr>
                <w:noProof/>
                <w:webHidden/>
              </w:rPr>
              <w:tab/>
              <w:delText>3</w:delText>
            </w:r>
          </w:del>
        </w:p>
        <w:p w14:paraId="0D7101C7" w14:textId="34C2DBC6" w:rsidR="00446BB5" w:rsidDel="009C060E" w:rsidRDefault="00446BB5">
          <w:pPr>
            <w:pStyle w:val="TOC2"/>
            <w:tabs>
              <w:tab w:val="left" w:pos="800"/>
              <w:tab w:val="right" w:leader="dot" w:pos="8630"/>
            </w:tabs>
            <w:rPr>
              <w:del w:id="159" w:author="Chin Guok" w:date="2019-10-12T14:11:00Z"/>
              <w:rFonts w:asciiTheme="minorHAnsi" w:eastAsiaTheme="minorEastAsia" w:hAnsiTheme="minorHAnsi" w:cstheme="minorBidi"/>
              <w:noProof/>
              <w:sz w:val="22"/>
              <w:szCs w:val="22"/>
              <w:lang w:val="en-GB" w:eastAsia="en-GB"/>
            </w:rPr>
          </w:pPr>
          <w:del w:id="160" w:author="Chin Guok" w:date="2019-10-12T14:11:00Z">
            <w:r w:rsidRPr="009C060E" w:rsidDel="009C060E">
              <w:rPr>
                <w:noProof/>
                <w:rPrChange w:id="161" w:author="Chin Guok" w:date="2019-10-12T14:11:00Z">
                  <w:rPr>
                    <w:rStyle w:val="Hyperlink"/>
                    <w:noProof/>
                  </w:rPr>
                </w:rPrChange>
              </w:rPr>
              <w:delText>2.4</w:delText>
            </w:r>
            <w:r w:rsidDel="009C060E">
              <w:rPr>
                <w:rFonts w:asciiTheme="minorHAnsi" w:eastAsiaTheme="minorEastAsia" w:hAnsiTheme="minorHAnsi" w:cstheme="minorBidi"/>
                <w:noProof/>
                <w:sz w:val="22"/>
                <w:szCs w:val="22"/>
                <w:lang w:val="en-GB" w:eastAsia="en-GB"/>
              </w:rPr>
              <w:tab/>
            </w:r>
            <w:r w:rsidRPr="009C060E" w:rsidDel="009C060E">
              <w:rPr>
                <w:noProof/>
                <w:rPrChange w:id="162" w:author="Chin Guok" w:date="2019-10-12T14:11:00Z">
                  <w:rPr>
                    <w:rStyle w:val="Hyperlink"/>
                    <w:noProof/>
                  </w:rPr>
                </w:rPrChange>
              </w:rPr>
              <w:delText>Error codes have been updated and moved to separate GWD document.</w:delText>
            </w:r>
            <w:r w:rsidDel="009C060E">
              <w:rPr>
                <w:noProof/>
                <w:webHidden/>
              </w:rPr>
              <w:tab/>
              <w:delText>3</w:delText>
            </w:r>
          </w:del>
        </w:p>
        <w:p w14:paraId="435DE491" w14:textId="53EA50CC" w:rsidR="00446BB5" w:rsidDel="009C060E" w:rsidRDefault="00446BB5">
          <w:pPr>
            <w:pStyle w:val="TOC2"/>
            <w:tabs>
              <w:tab w:val="left" w:pos="800"/>
              <w:tab w:val="right" w:leader="dot" w:pos="8630"/>
            </w:tabs>
            <w:rPr>
              <w:del w:id="163" w:author="Chin Guok" w:date="2019-10-12T14:11:00Z"/>
              <w:rFonts w:asciiTheme="minorHAnsi" w:eastAsiaTheme="minorEastAsia" w:hAnsiTheme="minorHAnsi" w:cstheme="minorBidi"/>
              <w:noProof/>
              <w:sz w:val="22"/>
              <w:szCs w:val="22"/>
              <w:lang w:val="en-GB" w:eastAsia="en-GB"/>
            </w:rPr>
          </w:pPr>
          <w:del w:id="164" w:author="Chin Guok" w:date="2019-10-12T14:11:00Z">
            <w:r w:rsidRPr="009C060E" w:rsidDel="009C060E">
              <w:rPr>
                <w:noProof/>
                <w:rPrChange w:id="165" w:author="Chin Guok" w:date="2019-10-12T14:11:00Z">
                  <w:rPr>
                    <w:rStyle w:val="Hyperlink"/>
                    <w:noProof/>
                  </w:rPr>
                </w:rPrChange>
              </w:rPr>
              <w:delText>2.5</w:delText>
            </w:r>
            <w:r w:rsidDel="009C060E">
              <w:rPr>
                <w:rFonts w:asciiTheme="minorHAnsi" w:eastAsiaTheme="minorEastAsia" w:hAnsiTheme="minorHAnsi" w:cstheme="minorBidi"/>
                <w:noProof/>
                <w:sz w:val="22"/>
                <w:szCs w:val="22"/>
                <w:lang w:val="en-GB" w:eastAsia="en-GB"/>
              </w:rPr>
              <w:tab/>
            </w:r>
            <w:r w:rsidRPr="009C060E" w:rsidDel="009C060E">
              <w:rPr>
                <w:noProof/>
                <w:rPrChange w:id="166" w:author="Chin Guok" w:date="2019-10-12T14:11:00Z">
                  <w:rPr>
                    <w:rStyle w:val="Hyperlink"/>
                    <w:noProof/>
                  </w:rPr>
                </w:rPrChange>
              </w:rPr>
              <w:delText>ERO exclusions have been added</w:delText>
            </w:r>
            <w:r w:rsidDel="009C060E">
              <w:rPr>
                <w:noProof/>
                <w:webHidden/>
              </w:rPr>
              <w:tab/>
              <w:delText>3</w:delText>
            </w:r>
          </w:del>
        </w:p>
        <w:p w14:paraId="04166E23" w14:textId="3D7FE4C4" w:rsidR="00446BB5" w:rsidDel="009C060E" w:rsidRDefault="00446BB5">
          <w:pPr>
            <w:pStyle w:val="TOC2"/>
            <w:tabs>
              <w:tab w:val="left" w:pos="800"/>
              <w:tab w:val="right" w:leader="dot" w:pos="8630"/>
            </w:tabs>
            <w:rPr>
              <w:del w:id="167" w:author="Chin Guok" w:date="2019-10-12T14:11:00Z"/>
              <w:rFonts w:asciiTheme="minorHAnsi" w:eastAsiaTheme="minorEastAsia" w:hAnsiTheme="minorHAnsi" w:cstheme="minorBidi"/>
              <w:noProof/>
              <w:sz w:val="22"/>
              <w:szCs w:val="22"/>
              <w:lang w:val="en-GB" w:eastAsia="en-GB"/>
            </w:rPr>
          </w:pPr>
          <w:del w:id="168" w:author="Chin Guok" w:date="2019-10-12T14:11:00Z">
            <w:r w:rsidRPr="009C060E" w:rsidDel="009C060E">
              <w:rPr>
                <w:noProof/>
                <w:rPrChange w:id="169" w:author="Chin Guok" w:date="2019-10-12T14:11:00Z">
                  <w:rPr>
                    <w:rStyle w:val="Hyperlink"/>
                    <w:noProof/>
                  </w:rPr>
                </w:rPrChange>
              </w:rPr>
              <w:delText>2.6</w:delText>
            </w:r>
            <w:r w:rsidDel="009C060E">
              <w:rPr>
                <w:rFonts w:asciiTheme="minorHAnsi" w:eastAsiaTheme="minorEastAsia" w:hAnsiTheme="minorHAnsi" w:cstheme="minorBidi"/>
                <w:noProof/>
                <w:sz w:val="22"/>
                <w:szCs w:val="22"/>
                <w:lang w:val="en-GB" w:eastAsia="en-GB"/>
              </w:rPr>
              <w:tab/>
            </w:r>
            <w:r w:rsidRPr="009C060E" w:rsidDel="009C060E">
              <w:rPr>
                <w:noProof/>
                <w:rPrChange w:id="170" w:author="Chin Guok" w:date="2019-10-12T14:11:00Z">
                  <w:rPr>
                    <w:rStyle w:val="Hyperlink"/>
                    <w:noProof/>
                  </w:rPr>
                </w:rPrChange>
              </w:rPr>
              <w:delText>Additional various errata updates</w:delText>
            </w:r>
            <w:r w:rsidDel="009C060E">
              <w:rPr>
                <w:noProof/>
                <w:webHidden/>
              </w:rPr>
              <w:tab/>
              <w:delText>3</w:delText>
            </w:r>
          </w:del>
        </w:p>
        <w:p w14:paraId="6B8BF7EC" w14:textId="1929B1FA" w:rsidR="00446BB5" w:rsidDel="009C060E" w:rsidRDefault="00446BB5">
          <w:pPr>
            <w:pStyle w:val="TOC1"/>
            <w:tabs>
              <w:tab w:val="left" w:pos="400"/>
              <w:tab w:val="right" w:leader="dot" w:pos="8630"/>
            </w:tabs>
            <w:rPr>
              <w:del w:id="171" w:author="Chin Guok" w:date="2019-10-12T14:11:00Z"/>
              <w:rFonts w:asciiTheme="minorHAnsi" w:eastAsiaTheme="minorEastAsia" w:hAnsiTheme="minorHAnsi" w:cstheme="minorBidi"/>
              <w:noProof/>
              <w:sz w:val="22"/>
              <w:szCs w:val="22"/>
              <w:lang w:val="en-GB" w:eastAsia="en-GB"/>
            </w:rPr>
          </w:pPr>
          <w:del w:id="172" w:author="Chin Guok" w:date="2019-10-12T14:11:00Z">
            <w:r w:rsidRPr="009C060E" w:rsidDel="009C060E">
              <w:rPr>
                <w:noProof/>
                <w:rPrChange w:id="173" w:author="Chin Guok" w:date="2019-10-12T14:11:00Z">
                  <w:rPr>
                    <w:rStyle w:val="Hyperlink"/>
                    <w:noProof/>
                  </w:rPr>
                </w:rPrChange>
              </w:rPr>
              <w:delText>3.</w:delText>
            </w:r>
            <w:r w:rsidDel="009C060E">
              <w:rPr>
                <w:rFonts w:asciiTheme="minorHAnsi" w:eastAsiaTheme="minorEastAsia" w:hAnsiTheme="minorHAnsi" w:cstheme="minorBidi"/>
                <w:noProof/>
                <w:sz w:val="22"/>
                <w:szCs w:val="22"/>
                <w:lang w:val="en-GB" w:eastAsia="en-GB"/>
              </w:rPr>
              <w:tab/>
            </w:r>
            <w:r w:rsidRPr="009C060E" w:rsidDel="009C060E">
              <w:rPr>
                <w:noProof/>
                <w:rPrChange w:id="174" w:author="Chin Guok" w:date="2019-10-12T14:11:00Z">
                  <w:rPr>
                    <w:rStyle w:val="Hyperlink"/>
                    <w:noProof/>
                  </w:rPr>
                </w:rPrChange>
              </w:rPr>
              <w:delText>Specific Changes</w:delText>
            </w:r>
            <w:r w:rsidDel="009C060E">
              <w:rPr>
                <w:noProof/>
                <w:webHidden/>
              </w:rPr>
              <w:tab/>
              <w:delText>4</w:delText>
            </w:r>
          </w:del>
        </w:p>
        <w:p w14:paraId="73B31650" w14:textId="4CA400C0" w:rsidR="00446BB5" w:rsidDel="009C060E" w:rsidRDefault="00446BB5">
          <w:pPr>
            <w:pStyle w:val="TOC2"/>
            <w:tabs>
              <w:tab w:val="left" w:pos="800"/>
              <w:tab w:val="right" w:leader="dot" w:pos="8630"/>
            </w:tabs>
            <w:rPr>
              <w:del w:id="175" w:author="Chin Guok" w:date="2019-10-12T14:11:00Z"/>
              <w:rFonts w:asciiTheme="minorHAnsi" w:eastAsiaTheme="minorEastAsia" w:hAnsiTheme="minorHAnsi" w:cstheme="minorBidi"/>
              <w:noProof/>
              <w:sz w:val="22"/>
              <w:szCs w:val="22"/>
              <w:lang w:val="en-GB" w:eastAsia="en-GB"/>
            </w:rPr>
          </w:pPr>
          <w:del w:id="176" w:author="Chin Guok" w:date="2019-10-12T14:11:00Z">
            <w:r w:rsidRPr="009C060E" w:rsidDel="009C060E">
              <w:rPr>
                <w:noProof/>
                <w:rPrChange w:id="177" w:author="Chin Guok" w:date="2019-10-12T14:11:00Z">
                  <w:rPr>
                    <w:rStyle w:val="Hyperlink"/>
                    <w:noProof/>
                  </w:rPr>
                </w:rPrChange>
              </w:rPr>
              <w:delText>3.1</w:delText>
            </w:r>
            <w:r w:rsidDel="009C060E">
              <w:rPr>
                <w:rFonts w:asciiTheme="minorHAnsi" w:eastAsiaTheme="minorEastAsia" w:hAnsiTheme="minorHAnsi" w:cstheme="minorBidi"/>
                <w:noProof/>
                <w:sz w:val="22"/>
                <w:szCs w:val="22"/>
                <w:lang w:val="en-GB" w:eastAsia="en-GB"/>
              </w:rPr>
              <w:tab/>
            </w:r>
            <w:r w:rsidRPr="009C060E" w:rsidDel="009C060E">
              <w:rPr>
                <w:noProof/>
                <w:rPrChange w:id="178" w:author="Chin Guok" w:date="2019-10-12T14:11:00Z">
                  <w:rPr>
                    <w:rStyle w:val="Hyperlink"/>
                    <w:noProof/>
                  </w:rPr>
                </w:rPrChange>
              </w:rPr>
              <w:delText>Section 4.2 Explicit Routing Object</w:delText>
            </w:r>
            <w:r w:rsidDel="009C060E">
              <w:rPr>
                <w:noProof/>
                <w:webHidden/>
              </w:rPr>
              <w:tab/>
              <w:delText>4</w:delText>
            </w:r>
          </w:del>
        </w:p>
        <w:p w14:paraId="386BE563" w14:textId="1344EAAC" w:rsidR="00446BB5" w:rsidDel="009C060E" w:rsidRDefault="00446BB5">
          <w:pPr>
            <w:pStyle w:val="TOC2"/>
            <w:tabs>
              <w:tab w:val="left" w:pos="800"/>
              <w:tab w:val="right" w:leader="dot" w:pos="8630"/>
            </w:tabs>
            <w:rPr>
              <w:del w:id="179" w:author="Chin Guok" w:date="2019-10-12T14:11:00Z"/>
              <w:rFonts w:asciiTheme="minorHAnsi" w:eastAsiaTheme="minorEastAsia" w:hAnsiTheme="minorHAnsi" w:cstheme="minorBidi"/>
              <w:noProof/>
              <w:sz w:val="22"/>
              <w:szCs w:val="22"/>
              <w:lang w:val="en-GB" w:eastAsia="en-GB"/>
            </w:rPr>
          </w:pPr>
          <w:del w:id="180" w:author="Chin Guok" w:date="2019-10-12T14:11:00Z">
            <w:r w:rsidRPr="009C060E" w:rsidDel="009C060E">
              <w:rPr>
                <w:noProof/>
                <w:rPrChange w:id="181" w:author="Chin Guok" w:date="2019-10-12T14:11:00Z">
                  <w:rPr>
                    <w:rStyle w:val="Hyperlink"/>
                    <w:noProof/>
                  </w:rPr>
                </w:rPrChange>
              </w:rPr>
              <w:delText>3.2</w:delText>
            </w:r>
            <w:r w:rsidDel="009C060E">
              <w:rPr>
                <w:rFonts w:asciiTheme="minorHAnsi" w:eastAsiaTheme="minorEastAsia" w:hAnsiTheme="minorHAnsi" w:cstheme="minorBidi"/>
                <w:noProof/>
                <w:sz w:val="22"/>
                <w:szCs w:val="22"/>
                <w:lang w:val="en-GB" w:eastAsia="en-GB"/>
              </w:rPr>
              <w:tab/>
            </w:r>
            <w:r w:rsidRPr="009C060E" w:rsidDel="009C060E">
              <w:rPr>
                <w:noProof/>
                <w:rPrChange w:id="182" w:author="Chin Guok" w:date="2019-10-12T14:11:00Z">
                  <w:rPr>
                    <w:rStyle w:val="Hyperlink"/>
                    <w:noProof/>
                  </w:rPr>
                </w:rPrChange>
              </w:rPr>
              <w:delText>Section 5.3.1 Reservation State Machine</w:delText>
            </w:r>
            <w:r w:rsidDel="009C060E">
              <w:rPr>
                <w:noProof/>
                <w:webHidden/>
              </w:rPr>
              <w:tab/>
              <w:delText>4</w:delText>
            </w:r>
          </w:del>
        </w:p>
        <w:p w14:paraId="1E4BD737" w14:textId="50EC54A0" w:rsidR="00446BB5" w:rsidDel="009C060E" w:rsidRDefault="00446BB5">
          <w:pPr>
            <w:pStyle w:val="TOC2"/>
            <w:tabs>
              <w:tab w:val="left" w:pos="800"/>
              <w:tab w:val="right" w:leader="dot" w:pos="8630"/>
            </w:tabs>
            <w:rPr>
              <w:del w:id="183" w:author="Chin Guok" w:date="2019-10-12T14:11:00Z"/>
              <w:rFonts w:asciiTheme="minorHAnsi" w:eastAsiaTheme="minorEastAsia" w:hAnsiTheme="minorHAnsi" w:cstheme="minorBidi"/>
              <w:noProof/>
              <w:sz w:val="22"/>
              <w:szCs w:val="22"/>
              <w:lang w:val="en-GB" w:eastAsia="en-GB"/>
            </w:rPr>
          </w:pPr>
          <w:del w:id="184" w:author="Chin Guok" w:date="2019-10-12T14:11:00Z">
            <w:r w:rsidRPr="009C060E" w:rsidDel="009C060E">
              <w:rPr>
                <w:noProof/>
                <w:rPrChange w:id="185" w:author="Chin Guok" w:date="2019-10-12T14:11:00Z">
                  <w:rPr>
                    <w:rStyle w:val="Hyperlink"/>
                    <w:noProof/>
                  </w:rPr>
                </w:rPrChange>
              </w:rPr>
              <w:delText>3.3</w:delText>
            </w:r>
            <w:r w:rsidDel="009C060E">
              <w:rPr>
                <w:rFonts w:asciiTheme="minorHAnsi" w:eastAsiaTheme="minorEastAsia" w:hAnsiTheme="minorHAnsi" w:cstheme="minorBidi"/>
                <w:noProof/>
                <w:sz w:val="22"/>
                <w:szCs w:val="22"/>
                <w:lang w:val="en-GB" w:eastAsia="en-GB"/>
              </w:rPr>
              <w:tab/>
            </w:r>
            <w:r w:rsidRPr="009C060E" w:rsidDel="009C060E">
              <w:rPr>
                <w:noProof/>
                <w:rPrChange w:id="186" w:author="Chin Guok" w:date="2019-10-12T14:11:00Z">
                  <w:rPr>
                    <w:rStyle w:val="Hyperlink"/>
                    <w:noProof/>
                  </w:rPr>
                </w:rPrChange>
              </w:rPr>
              <w:delText>Sections 5.3.1 through 5.3.3 Reservation State Machine</w:delText>
            </w:r>
            <w:r w:rsidDel="009C060E">
              <w:rPr>
                <w:noProof/>
                <w:webHidden/>
              </w:rPr>
              <w:tab/>
              <w:delText>4</w:delText>
            </w:r>
          </w:del>
        </w:p>
        <w:p w14:paraId="5E8C210F" w14:textId="6C69E3B6" w:rsidR="00446BB5" w:rsidDel="009C060E" w:rsidRDefault="00446BB5">
          <w:pPr>
            <w:pStyle w:val="TOC2"/>
            <w:tabs>
              <w:tab w:val="left" w:pos="800"/>
              <w:tab w:val="right" w:leader="dot" w:pos="8630"/>
            </w:tabs>
            <w:rPr>
              <w:del w:id="187" w:author="Chin Guok" w:date="2019-10-12T14:11:00Z"/>
              <w:rFonts w:asciiTheme="minorHAnsi" w:eastAsiaTheme="minorEastAsia" w:hAnsiTheme="minorHAnsi" w:cstheme="minorBidi"/>
              <w:noProof/>
              <w:sz w:val="22"/>
              <w:szCs w:val="22"/>
              <w:lang w:val="en-GB" w:eastAsia="en-GB"/>
            </w:rPr>
          </w:pPr>
          <w:del w:id="188" w:author="Chin Guok" w:date="2019-10-12T14:11:00Z">
            <w:r w:rsidRPr="009C060E" w:rsidDel="009C060E">
              <w:rPr>
                <w:noProof/>
                <w:rPrChange w:id="189" w:author="Chin Guok" w:date="2019-10-12T14:11:00Z">
                  <w:rPr>
                    <w:rStyle w:val="Hyperlink"/>
                    <w:noProof/>
                  </w:rPr>
                </w:rPrChange>
              </w:rPr>
              <w:delText>3.4</w:delText>
            </w:r>
            <w:r w:rsidDel="009C060E">
              <w:rPr>
                <w:rFonts w:asciiTheme="minorHAnsi" w:eastAsiaTheme="minorEastAsia" w:hAnsiTheme="minorHAnsi" w:cstheme="minorBidi"/>
                <w:noProof/>
                <w:sz w:val="22"/>
                <w:szCs w:val="22"/>
                <w:lang w:val="en-GB" w:eastAsia="en-GB"/>
              </w:rPr>
              <w:tab/>
            </w:r>
            <w:r w:rsidRPr="009C060E" w:rsidDel="009C060E">
              <w:rPr>
                <w:noProof/>
                <w:rPrChange w:id="190" w:author="Chin Guok" w:date="2019-10-12T14:11:00Z">
                  <w:rPr>
                    <w:rStyle w:val="Hyperlink"/>
                    <w:noProof/>
                  </w:rPr>
                </w:rPrChange>
              </w:rPr>
              <w:delText>Section 5.5 Provisioning Sequence</w:delText>
            </w:r>
            <w:r w:rsidDel="009C060E">
              <w:rPr>
                <w:noProof/>
                <w:webHidden/>
              </w:rPr>
              <w:tab/>
              <w:delText>4</w:delText>
            </w:r>
          </w:del>
        </w:p>
        <w:p w14:paraId="40DD329D" w14:textId="6000DD60" w:rsidR="00446BB5" w:rsidDel="009C060E" w:rsidRDefault="00446BB5">
          <w:pPr>
            <w:pStyle w:val="TOC2"/>
            <w:tabs>
              <w:tab w:val="left" w:pos="800"/>
              <w:tab w:val="right" w:leader="dot" w:pos="8630"/>
            </w:tabs>
            <w:rPr>
              <w:del w:id="191" w:author="Chin Guok" w:date="2019-10-12T14:11:00Z"/>
              <w:rFonts w:asciiTheme="minorHAnsi" w:eastAsiaTheme="minorEastAsia" w:hAnsiTheme="minorHAnsi" w:cstheme="minorBidi"/>
              <w:noProof/>
              <w:sz w:val="22"/>
              <w:szCs w:val="22"/>
              <w:lang w:val="en-GB" w:eastAsia="en-GB"/>
            </w:rPr>
          </w:pPr>
          <w:del w:id="192" w:author="Chin Guok" w:date="2019-10-12T14:11:00Z">
            <w:r w:rsidRPr="009C060E" w:rsidDel="009C060E">
              <w:rPr>
                <w:noProof/>
                <w:rPrChange w:id="193" w:author="Chin Guok" w:date="2019-10-12T14:11:00Z">
                  <w:rPr>
                    <w:rStyle w:val="Hyperlink"/>
                    <w:noProof/>
                  </w:rPr>
                </w:rPrChange>
              </w:rPr>
              <w:delText>3.5</w:delText>
            </w:r>
            <w:r w:rsidDel="009C060E">
              <w:rPr>
                <w:rFonts w:asciiTheme="minorHAnsi" w:eastAsiaTheme="minorEastAsia" w:hAnsiTheme="minorHAnsi" w:cstheme="minorBidi"/>
                <w:noProof/>
                <w:sz w:val="22"/>
                <w:szCs w:val="22"/>
                <w:lang w:val="en-GB" w:eastAsia="en-GB"/>
              </w:rPr>
              <w:tab/>
            </w:r>
            <w:r w:rsidRPr="009C060E" w:rsidDel="009C060E">
              <w:rPr>
                <w:noProof/>
                <w:rPrChange w:id="194" w:author="Chin Guok" w:date="2019-10-12T14:11:00Z">
                  <w:rPr>
                    <w:rStyle w:val="Hyperlink"/>
                    <w:noProof/>
                  </w:rPr>
                </w:rPrChange>
              </w:rPr>
              <w:delText>Section 6.3.2 Message checks.</w:delText>
            </w:r>
            <w:r w:rsidDel="009C060E">
              <w:rPr>
                <w:noProof/>
                <w:webHidden/>
              </w:rPr>
              <w:tab/>
              <w:delText>4</w:delText>
            </w:r>
          </w:del>
        </w:p>
        <w:p w14:paraId="00EB75AC" w14:textId="29E16A49" w:rsidR="00446BB5" w:rsidDel="009C060E" w:rsidRDefault="00446BB5">
          <w:pPr>
            <w:pStyle w:val="TOC2"/>
            <w:tabs>
              <w:tab w:val="left" w:pos="800"/>
              <w:tab w:val="right" w:leader="dot" w:pos="8630"/>
            </w:tabs>
            <w:rPr>
              <w:del w:id="195" w:author="Chin Guok" w:date="2019-10-12T14:11:00Z"/>
              <w:rFonts w:asciiTheme="minorHAnsi" w:eastAsiaTheme="minorEastAsia" w:hAnsiTheme="minorHAnsi" w:cstheme="minorBidi"/>
              <w:noProof/>
              <w:sz w:val="22"/>
              <w:szCs w:val="22"/>
              <w:lang w:val="en-GB" w:eastAsia="en-GB"/>
            </w:rPr>
          </w:pPr>
          <w:del w:id="196" w:author="Chin Guok" w:date="2019-10-12T14:11:00Z">
            <w:r w:rsidRPr="009C060E" w:rsidDel="009C060E">
              <w:rPr>
                <w:noProof/>
                <w:rPrChange w:id="197" w:author="Chin Guok" w:date="2019-10-12T14:11:00Z">
                  <w:rPr>
                    <w:rStyle w:val="Hyperlink"/>
                    <w:noProof/>
                  </w:rPr>
                </w:rPrChange>
              </w:rPr>
              <w:delText>3.6</w:delText>
            </w:r>
            <w:r w:rsidDel="009C060E">
              <w:rPr>
                <w:rFonts w:asciiTheme="minorHAnsi" w:eastAsiaTheme="minorEastAsia" w:hAnsiTheme="minorHAnsi" w:cstheme="minorBidi"/>
                <w:noProof/>
                <w:sz w:val="22"/>
                <w:szCs w:val="22"/>
                <w:lang w:val="en-GB" w:eastAsia="en-GB"/>
              </w:rPr>
              <w:tab/>
            </w:r>
            <w:r w:rsidRPr="009C060E" w:rsidDel="009C060E">
              <w:rPr>
                <w:noProof/>
                <w:rPrChange w:id="198" w:author="Chin Guok" w:date="2019-10-12T14:11:00Z">
                  <w:rPr>
                    <w:rStyle w:val="Hyperlink"/>
                    <w:noProof/>
                  </w:rPr>
                </w:rPrChange>
              </w:rPr>
              <w:delText>Section 7.1.3: Correlation Ids and Failure Recovery</w:delText>
            </w:r>
            <w:r w:rsidDel="009C060E">
              <w:rPr>
                <w:noProof/>
                <w:webHidden/>
              </w:rPr>
              <w:tab/>
              <w:delText>5</w:delText>
            </w:r>
          </w:del>
        </w:p>
        <w:p w14:paraId="640E09A5" w14:textId="3E62F826" w:rsidR="00446BB5" w:rsidDel="009C060E" w:rsidRDefault="00446BB5">
          <w:pPr>
            <w:pStyle w:val="TOC2"/>
            <w:tabs>
              <w:tab w:val="left" w:pos="800"/>
              <w:tab w:val="right" w:leader="dot" w:pos="8630"/>
            </w:tabs>
            <w:rPr>
              <w:del w:id="199" w:author="Chin Guok" w:date="2019-10-12T14:11:00Z"/>
              <w:rFonts w:asciiTheme="minorHAnsi" w:eastAsiaTheme="minorEastAsia" w:hAnsiTheme="minorHAnsi" w:cstheme="minorBidi"/>
              <w:noProof/>
              <w:sz w:val="22"/>
              <w:szCs w:val="22"/>
              <w:lang w:val="en-GB" w:eastAsia="en-GB"/>
            </w:rPr>
          </w:pPr>
          <w:del w:id="200" w:author="Chin Guok" w:date="2019-10-12T14:11:00Z">
            <w:r w:rsidRPr="009C060E" w:rsidDel="009C060E">
              <w:rPr>
                <w:noProof/>
                <w:rPrChange w:id="201" w:author="Chin Guok" w:date="2019-10-12T14:11:00Z">
                  <w:rPr>
                    <w:rStyle w:val="Hyperlink"/>
                    <w:noProof/>
                  </w:rPr>
                </w:rPrChange>
              </w:rPr>
              <w:delText>3.7</w:delText>
            </w:r>
            <w:r w:rsidDel="009C060E">
              <w:rPr>
                <w:rFonts w:asciiTheme="minorHAnsi" w:eastAsiaTheme="minorEastAsia" w:hAnsiTheme="minorHAnsi" w:cstheme="minorBidi"/>
                <w:noProof/>
                <w:sz w:val="22"/>
                <w:szCs w:val="22"/>
                <w:lang w:val="en-GB" w:eastAsia="en-GB"/>
              </w:rPr>
              <w:tab/>
            </w:r>
            <w:r w:rsidRPr="009C060E" w:rsidDel="009C060E">
              <w:rPr>
                <w:noProof/>
                <w:rPrChange w:id="202" w:author="Chin Guok" w:date="2019-10-12T14:11:00Z">
                  <w:rPr>
                    <w:rStyle w:val="Hyperlink"/>
                    <w:noProof/>
                  </w:rPr>
                </w:rPrChange>
              </w:rPr>
              <w:delText>Section 7.1.5 Per reservation information elements.</w:delText>
            </w:r>
            <w:r w:rsidDel="009C060E">
              <w:rPr>
                <w:noProof/>
                <w:webHidden/>
              </w:rPr>
              <w:tab/>
              <w:delText>5</w:delText>
            </w:r>
          </w:del>
        </w:p>
        <w:p w14:paraId="0994E7B2" w14:textId="0D8E1EE3" w:rsidR="00446BB5" w:rsidDel="009C060E" w:rsidRDefault="00446BB5">
          <w:pPr>
            <w:pStyle w:val="TOC2"/>
            <w:tabs>
              <w:tab w:val="left" w:pos="800"/>
              <w:tab w:val="right" w:leader="dot" w:pos="8630"/>
            </w:tabs>
            <w:rPr>
              <w:del w:id="203" w:author="Chin Guok" w:date="2019-10-12T14:11:00Z"/>
              <w:rFonts w:asciiTheme="minorHAnsi" w:eastAsiaTheme="minorEastAsia" w:hAnsiTheme="minorHAnsi" w:cstheme="minorBidi"/>
              <w:noProof/>
              <w:sz w:val="22"/>
              <w:szCs w:val="22"/>
              <w:lang w:val="en-GB" w:eastAsia="en-GB"/>
            </w:rPr>
          </w:pPr>
          <w:del w:id="204" w:author="Chin Guok" w:date="2019-10-12T14:11:00Z">
            <w:r w:rsidRPr="009C060E" w:rsidDel="009C060E">
              <w:rPr>
                <w:noProof/>
                <w:rPrChange w:id="205" w:author="Chin Guok" w:date="2019-10-12T14:11:00Z">
                  <w:rPr>
                    <w:rStyle w:val="Hyperlink"/>
                    <w:noProof/>
                  </w:rPr>
                </w:rPrChange>
              </w:rPr>
              <w:delText>3.8</w:delText>
            </w:r>
            <w:r w:rsidDel="009C060E">
              <w:rPr>
                <w:rFonts w:asciiTheme="minorHAnsi" w:eastAsiaTheme="minorEastAsia" w:hAnsiTheme="minorHAnsi" w:cstheme="minorBidi"/>
                <w:noProof/>
                <w:sz w:val="22"/>
                <w:szCs w:val="22"/>
                <w:lang w:val="en-GB" w:eastAsia="en-GB"/>
              </w:rPr>
              <w:tab/>
            </w:r>
            <w:r w:rsidRPr="009C060E" w:rsidDel="009C060E">
              <w:rPr>
                <w:noProof/>
                <w:rPrChange w:id="206" w:author="Chin Guok" w:date="2019-10-12T14:11:00Z">
                  <w:rPr>
                    <w:rStyle w:val="Hyperlink"/>
                    <w:noProof/>
                  </w:rPr>
                </w:rPrChange>
              </w:rPr>
              <w:delText>Section 7.1.6 Reservation Versioning Information</w:delText>
            </w:r>
            <w:r w:rsidDel="009C060E">
              <w:rPr>
                <w:noProof/>
                <w:webHidden/>
              </w:rPr>
              <w:tab/>
              <w:delText>5</w:delText>
            </w:r>
          </w:del>
        </w:p>
        <w:p w14:paraId="3089540F" w14:textId="0CFDBB9F" w:rsidR="00446BB5" w:rsidDel="009C060E" w:rsidRDefault="00446BB5">
          <w:pPr>
            <w:pStyle w:val="TOC2"/>
            <w:tabs>
              <w:tab w:val="left" w:pos="800"/>
              <w:tab w:val="right" w:leader="dot" w:pos="8630"/>
            </w:tabs>
            <w:rPr>
              <w:del w:id="207" w:author="Chin Guok" w:date="2019-10-12T14:11:00Z"/>
              <w:rFonts w:asciiTheme="minorHAnsi" w:eastAsiaTheme="minorEastAsia" w:hAnsiTheme="minorHAnsi" w:cstheme="minorBidi"/>
              <w:noProof/>
              <w:sz w:val="22"/>
              <w:szCs w:val="22"/>
              <w:lang w:val="en-GB" w:eastAsia="en-GB"/>
            </w:rPr>
          </w:pPr>
          <w:del w:id="208" w:author="Chin Guok" w:date="2019-10-12T14:11:00Z">
            <w:r w:rsidRPr="009C060E" w:rsidDel="009C060E">
              <w:rPr>
                <w:noProof/>
                <w:rPrChange w:id="209" w:author="Chin Guok" w:date="2019-10-12T14:11:00Z">
                  <w:rPr>
                    <w:rStyle w:val="Hyperlink"/>
                    <w:noProof/>
                  </w:rPr>
                </w:rPrChange>
              </w:rPr>
              <w:delText>3.9</w:delText>
            </w:r>
            <w:r w:rsidDel="009C060E">
              <w:rPr>
                <w:rFonts w:asciiTheme="minorHAnsi" w:eastAsiaTheme="minorEastAsia" w:hAnsiTheme="minorHAnsi" w:cstheme="minorBidi"/>
                <w:noProof/>
                <w:sz w:val="22"/>
                <w:szCs w:val="22"/>
                <w:lang w:val="en-GB" w:eastAsia="en-GB"/>
              </w:rPr>
              <w:tab/>
            </w:r>
            <w:r w:rsidRPr="009C060E" w:rsidDel="009C060E">
              <w:rPr>
                <w:noProof/>
                <w:rPrChange w:id="210" w:author="Chin Guok" w:date="2019-10-12T14:11:00Z">
                  <w:rPr>
                    <w:rStyle w:val="Hyperlink"/>
                    <w:noProof/>
                  </w:rPr>
                </w:rPrChange>
              </w:rPr>
              <w:delText>Section 9.3.3 added feedback parameter</w:delText>
            </w:r>
            <w:r w:rsidDel="009C060E">
              <w:rPr>
                <w:noProof/>
                <w:webHidden/>
              </w:rPr>
              <w:tab/>
              <w:delText>5</w:delText>
            </w:r>
          </w:del>
        </w:p>
        <w:p w14:paraId="1F6A865D" w14:textId="020B28D5" w:rsidR="00446BB5" w:rsidDel="009C060E" w:rsidRDefault="00446BB5">
          <w:pPr>
            <w:pStyle w:val="TOC2"/>
            <w:tabs>
              <w:tab w:val="left" w:pos="1000"/>
              <w:tab w:val="right" w:leader="dot" w:pos="8630"/>
            </w:tabs>
            <w:rPr>
              <w:del w:id="211" w:author="Chin Guok" w:date="2019-10-12T14:11:00Z"/>
              <w:rFonts w:asciiTheme="minorHAnsi" w:eastAsiaTheme="minorEastAsia" w:hAnsiTheme="minorHAnsi" w:cstheme="minorBidi"/>
              <w:noProof/>
              <w:sz w:val="22"/>
              <w:szCs w:val="22"/>
              <w:lang w:val="en-GB" w:eastAsia="en-GB"/>
            </w:rPr>
          </w:pPr>
          <w:del w:id="212" w:author="Chin Guok" w:date="2019-10-12T14:11:00Z">
            <w:r w:rsidRPr="009C060E" w:rsidDel="009C060E">
              <w:rPr>
                <w:noProof/>
                <w:rPrChange w:id="213" w:author="Chin Guok" w:date="2019-10-12T14:11:00Z">
                  <w:rPr>
                    <w:rStyle w:val="Hyperlink"/>
                    <w:noProof/>
                  </w:rPr>
                </w:rPrChange>
              </w:rPr>
              <w:delText>3.10</w:delText>
            </w:r>
            <w:r w:rsidDel="009C060E">
              <w:rPr>
                <w:rFonts w:asciiTheme="minorHAnsi" w:eastAsiaTheme="minorEastAsia" w:hAnsiTheme="minorHAnsi" w:cstheme="minorBidi"/>
                <w:noProof/>
                <w:sz w:val="22"/>
                <w:szCs w:val="22"/>
                <w:lang w:val="en-GB" w:eastAsia="en-GB"/>
              </w:rPr>
              <w:tab/>
            </w:r>
            <w:r w:rsidRPr="009C060E" w:rsidDel="009C060E">
              <w:rPr>
                <w:noProof/>
                <w:rPrChange w:id="214" w:author="Chin Guok" w:date="2019-10-12T14:11:00Z">
                  <w:rPr>
                    <w:rStyle w:val="Hyperlink"/>
                    <w:noProof/>
                  </w:rPr>
                </w:rPrChange>
              </w:rPr>
              <w:delText>Section 9.4.10 text removed</w:delText>
            </w:r>
            <w:r w:rsidDel="009C060E">
              <w:rPr>
                <w:noProof/>
                <w:webHidden/>
              </w:rPr>
              <w:tab/>
              <w:delText>5</w:delText>
            </w:r>
          </w:del>
        </w:p>
        <w:p w14:paraId="54B15921" w14:textId="0BFE1F93" w:rsidR="00446BB5" w:rsidDel="009C060E" w:rsidRDefault="00446BB5">
          <w:pPr>
            <w:pStyle w:val="TOC2"/>
            <w:tabs>
              <w:tab w:val="left" w:pos="1000"/>
              <w:tab w:val="right" w:leader="dot" w:pos="8630"/>
            </w:tabs>
            <w:rPr>
              <w:del w:id="215" w:author="Chin Guok" w:date="2019-10-12T14:11:00Z"/>
              <w:rFonts w:asciiTheme="minorHAnsi" w:eastAsiaTheme="minorEastAsia" w:hAnsiTheme="minorHAnsi" w:cstheme="minorBidi"/>
              <w:noProof/>
              <w:sz w:val="22"/>
              <w:szCs w:val="22"/>
              <w:lang w:val="en-GB" w:eastAsia="en-GB"/>
            </w:rPr>
          </w:pPr>
          <w:del w:id="216" w:author="Chin Guok" w:date="2019-10-12T14:11:00Z">
            <w:r w:rsidRPr="009C060E" w:rsidDel="009C060E">
              <w:rPr>
                <w:noProof/>
                <w:rPrChange w:id="217" w:author="Chin Guok" w:date="2019-10-12T14:11:00Z">
                  <w:rPr>
                    <w:rStyle w:val="Hyperlink"/>
                    <w:noProof/>
                  </w:rPr>
                </w:rPrChange>
              </w:rPr>
              <w:delText>3.11</w:delText>
            </w:r>
            <w:r w:rsidDel="009C060E">
              <w:rPr>
                <w:rFonts w:asciiTheme="minorHAnsi" w:eastAsiaTheme="minorEastAsia" w:hAnsiTheme="minorHAnsi" w:cstheme="minorBidi"/>
                <w:noProof/>
                <w:sz w:val="22"/>
                <w:szCs w:val="22"/>
                <w:lang w:val="en-GB" w:eastAsia="en-GB"/>
              </w:rPr>
              <w:tab/>
            </w:r>
            <w:r w:rsidRPr="009C060E" w:rsidDel="009C060E">
              <w:rPr>
                <w:noProof/>
                <w:rPrChange w:id="218" w:author="Chin Guok" w:date="2019-10-12T14:11:00Z">
                  <w:rPr>
                    <w:rStyle w:val="Hyperlink"/>
                    <w:noProof/>
                  </w:rPr>
                </w:rPrChange>
              </w:rPr>
              <w:delText>Section 9.4.12.1: Query* operations.</w:delText>
            </w:r>
            <w:r w:rsidDel="009C060E">
              <w:rPr>
                <w:noProof/>
                <w:webHidden/>
              </w:rPr>
              <w:tab/>
              <w:delText>6</w:delText>
            </w:r>
          </w:del>
        </w:p>
        <w:p w14:paraId="32B51B6F" w14:textId="78B7CFFB" w:rsidR="00446BB5" w:rsidDel="009C060E" w:rsidRDefault="00446BB5">
          <w:pPr>
            <w:pStyle w:val="TOC2"/>
            <w:tabs>
              <w:tab w:val="left" w:pos="1000"/>
              <w:tab w:val="right" w:leader="dot" w:pos="8630"/>
            </w:tabs>
            <w:rPr>
              <w:del w:id="219" w:author="Chin Guok" w:date="2019-10-12T14:11:00Z"/>
              <w:rFonts w:asciiTheme="minorHAnsi" w:eastAsiaTheme="minorEastAsia" w:hAnsiTheme="minorHAnsi" w:cstheme="minorBidi"/>
              <w:noProof/>
              <w:sz w:val="22"/>
              <w:szCs w:val="22"/>
              <w:lang w:val="en-GB" w:eastAsia="en-GB"/>
            </w:rPr>
          </w:pPr>
          <w:del w:id="220" w:author="Chin Guok" w:date="2019-10-12T14:11:00Z">
            <w:r w:rsidRPr="009C060E" w:rsidDel="009C060E">
              <w:rPr>
                <w:noProof/>
                <w:rPrChange w:id="221" w:author="Chin Guok" w:date="2019-10-12T14:11:00Z">
                  <w:rPr>
                    <w:rStyle w:val="Hyperlink"/>
                    <w:noProof/>
                  </w:rPr>
                </w:rPrChange>
              </w:rPr>
              <w:delText>3.12</w:delText>
            </w:r>
            <w:r w:rsidDel="009C060E">
              <w:rPr>
                <w:rFonts w:asciiTheme="minorHAnsi" w:eastAsiaTheme="minorEastAsia" w:hAnsiTheme="minorHAnsi" w:cstheme="minorBidi"/>
                <w:noProof/>
                <w:sz w:val="22"/>
                <w:szCs w:val="22"/>
                <w:lang w:val="en-GB" w:eastAsia="en-GB"/>
              </w:rPr>
              <w:tab/>
            </w:r>
            <w:r w:rsidRPr="009C060E" w:rsidDel="009C060E">
              <w:rPr>
                <w:noProof/>
                <w:rPrChange w:id="222" w:author="Chin Guok" w:date="2019-10-12T14:11:00Z">
                  <w:rPr>
                    <w:rStyle w:val="Hyperlink"/>
                    <w:noProof/>
                  </w:rPr>
                </w:rPrChange>
              </w:rPr>
              <w:delText>Section 9.4.12.1: Request: querySummary</w:delText>
            </w:r>
            <w:r w:rsidDel="009C060E">
              <w:rPr>
                <w:noProof/>
                <w:webHidden/>
              </w:rPr>
              <w:tab/>
              <w:delText>6</w:delText>
            </w:r>
          </w:del>
        </w:p>
        <w:p w14:paraId="68EA3FFF" w14:textId="16350363" w:rsidR="00446BB5" w:rsidDel="009C060E" w:rsidRDefault="00446BB5">
          <w:pPr>
            <w:pStyle w:val="TOC2"/>
            <w:tabs>
              <w:tab w:val="left" w:pos="1000"/>
              <w:tab w:val="right" w:leader="dot" w:pos="8630"/>
            </w:tabs>
            <w:rPr>
              <w:del w:id="223" w:author="Chin Guok" w:date="2019-10-12T14:11:00Z"/>
              <w:rFonts w:asciiTheme="minorHAnsi" w:eastAsiaTheme="minorEastAsia" w:hAnsiTheme="minorHAnsi" w:cstheme="minorBidi"/>
              <w:noProof/>
              <w:sz w:val="22"/>
              <w:szCs w:val="22"/>
              <w:lang w:val="en-GB" w:eastAsia="en-GB"/>
            </w:rPr>
          </w:pPr>
          <w:del w:id="224" w:author="Chin Guok" w:date="2019-10-12T14:11:00Z">
            <w:r w:rsidRPr="009C060E" w:rsidDel="009C060E">
              <w:rPr>
                <w:i/>
                <w:noProof/>
                <w:lang w:val="en-GB"/>
                <w:rPrChange w:id="225" w:author="Chin Guok" w:date="2019-10-12T14:11:00Z">
                  <w:rPr>
                    <w:rStyle w:val="Hyperlink"/>
                    <w:i/>
                    <w:noProof/>
                    <w:lang w:val="en-GB"/>
                  </w:rPr>
                </w:rPrChange>
              </w:rPr>
              <w:delText>3.13</w:delText>
            </w:r>
            <w:r w:rsidDel="009C060E">
              <w:rPr>
                <w:rFonts w:asciiTheme="minorHAnsi" w:eastAsiaTheme="minorEastAsia" w:hAnsiTheme="minorHAnsi" w:cstheme="minorBidi"/>
                <w:noProof/>
                <w:sz w:val="22"/>
                <w:szCs w:val="22"/>
                <w:lang w:val="en-GB" w:eastAsia="en-GB"/>
              </w:rPr>
              <w:tab/>
            </w:r>
            <w:r w:rsidRPr="009C060E" w:rsidDel="009C060E">
              <w:rPr>
                <w:noProof/>
                <w:rPrChange w:id="226" w:author="Chin Guok" w:date="2019-10-12T14:11:00Z">
                  <w:rPr>
                    <w:rStyle w:val="Hyperlink"/>
                    <w:noProof/>
                  </w:rPr>
                </w:rPrChange>
              </w:rPr>
              <w:delText xml:space="preserve">Section 9.4.12.2: </w:delText>
            </w:r>
            <w:r w:rsidRPr="009C060E" w:rsidDel="009C060E">
              <w:rPr>
                <w:noProof/>
                <w:lang w:val="en-GB"/>
                <w:rPrChange w:id="227" w:author="Chin Guok" w:date="2019-10-12T14:11:00Z">
                  <w:rPr>
                    <w:rStyle w:val="Hyperlink"/>
                    <w:noProof/>
                    <w:lang w:val="en-GB"/>
                  </w:rPr>
                </w:rPrChange>
              </w:rPr>
              <w:delText xml:space="preserve">Confirmation: </w:delText>
            </w:r>
            <w:r w:rsidRPr="009C060E" w:rsidDel="009C060E">
              <w:rPr>
                <w:i/>
                <w:noProof/>
                <w:lang w:val="en-GB"/>
                <w:rPrChange w:id="228" w:author="Chin Guok" w:date="2019-10-12T14:11:00Z">
                  <w:rPr>
                    <w:rStyle w:val="Hyperlink"/>
                    <w:i/>
                    <w:noProof/>
                    <w:lang w:val="en-GB"/>
                  </w:rPr>
                </w:rPrChange>
              </w:rPr>
              <w:delText>querySummaryConfirmed</w:delText>
            </w:r>
            <w:r w:rsidDel="009C060E">
              <w:rPr>
                <w:noProof/>
                <w:webHidden/>
              </w:rPr>
              <w:tab/>
              <w:delText>7</w:delText>
            </w:r>
          </w:del>
        </w:p>
        <w:p w14:paraId="7DA60F32" w14:textId="07820052" w:rsidR="00446BB5" w:rsidDel="009C060E" w:rsidRDefault="00446BB5">
          <w:pPr>
            <w:pStyle w:val="TOC2"/>
            <w:tabs>
              <w:tab w:val="left" w:pos="1000"/>
              <w:tab w:val="right" w:leader="dot" w:pos="8630"/>
            </w:tabs>
            <w:rPr>
              <w:del w:id="229" w:author="Chin Guok" w:date="2019-10-12T14:11:00Z"/>
              <w:rFonts w:asciiTheme="minorHAnsi" w:eastAsiaTheme="minorEastAsia" w:hAnsiTheme="minorHAnsi" w:cstheme="minorBidi"/>
              <w:noProof/>
              <w:sz w:val="22"/>
              <w:szCs w:val="22"/>
              <w:lang w:val="en-GB" w:eastAsia="en-GB"/>
            </w:rPr>
          </w:pPr>
          <w:del w:id="230" w:author="Chin Guok" w:date="2019-10-12T14:11:00Z">
            <w:r w:rsidRPr="009C060E" w:rsidDel="009C060E">
              <w:rPr>
                <w:noProof/>
                <w:rPrChange w:id="231" w:author="Chin Guok" w:date="2019-10-12T14:11:00Z">
                  <w:rPr>
                    <w:rStyle w:val="Hyperlink"/>
                    <w:noProof/>
                  </w:rPr>
                </w:rPrChange>
              </w:rPr>
              <w:delText>3.14</w:delText>
            </w:r>
            <w:r w:rsidDel="009C060E">
              <w:rPr>
                <w:rFonts w:asciiTheme="minorHAnsi" w:eastAsiaTheme="minorEastAsia" w:hAnsiTheme="minorHAnsi" w:cstheme="minorBidi"/>
                <w:noProof/>
                <w:sz w:val="22"/>
                <w:szCs w:val="22"/>
                <w:lang w:val="en-GB" w:eastAsia="en-GB"/>
              </w:rPr>
              <w:tab/>
            </w:r>
            <w:r w:rsidRPr="009C060E" w:rsidDel="009C060E">
              <w:rPr>
                <w:noProof/>
                <w:rPrChange w:id="232" w:author="Chin Guok" w:date="2019-10-12T14:11:00Z">
                  <w:rPr>
                    <w:rStyle w:val="Hyperlink"/>
                    <w:noProof/>
                  </w:rPr>
                </w:rPrChange>
              </w:rPr>
              <w:delText>Section 9.4.13: querySummarySync message elements</w:delText>
            </w:r>
            <w:r w:rsidDel="009C060E">
              <w:rPr>
                <w:noProof/>
                <w:webHidden/>
              </w:rPr>
              <w:tab/>
              <w:delText>8</w:delText>
            </w:r>
          </w:del>
        </w:p>
        <w:p w14:paraId="66A1F124" w14:textId="5A0ED82C" w:rsidR="00446BB5" w:rsidDel="009C060E" w:rsidRDefault="00446BB5">
          <w:pPr>
            <w:pStyle w:val="TOC2"/>
            <w:tabs>
              <w:tab w:val="left" w:pos="1000"/>
              <w:tab w:val="right" w:leader="dot" w:pos="8630"/>
            </w:tabs>
            <w:rPr>
              <w:del w:id="233" w:author="Chin Guok" w:date="2019-10-12T14:11:00Z"/>
              <w:rFonts w:asciiTheme="minorHAnsi" w:eastAsiaTheme="minorEastAsia" w:hAnsiTheme="minorHAnsi" w:cstheme="minorBidi"/>
              <w:noProof/>
              <w:sz w:val="22"/>
              <w:szCs w:val="22"/>
              <w:lang w:val="en-GB" w:eastAsia="en-GB"/>
            </w:rPr>
          </w:pPr>
          <w:del w:id="234" w:author="Chin Guok" w:date="2019-10-12T14:11:00Z">
            <w:r w:rsidRPr="009C060E" w:rsidDel="009C060E">
              <w:rPr>
                <w:noProof/>
                <w:rPrChange w:id="235" w:author="Chin Guok" w:date="2019-10-12T14:11:00Z">
                  <w:rPr>
                    <w:rStyle w:val="Hyperlink"/>
                    <w:noProof/>
                  </w:rPr>
                </w:rPrChange>
              </w:rPr>
              <w:delText>3.15</w:delText>
            </w:r>
            <w:r w:rsidDel="009C060E">
              <w:rPr>
                <w:rFonts w:asciiTheme="minorHAnsi" w:eastAsiaTheme="minorEastAsia" w:hAnsiTheme="minorHAnsi" w:cstheme="minorBidi"/>
                <w:noProof/>
                <w:sz w:val="22"/>
                <w:szCs w:val="22"/>
                <w:lang w:val="en-GB" w:eastAsia="en-GB"/>
              </w:rPr>
              <w:tab/>
            </w:r>
            <w:r w:rsidRPr="009C060E" w:rsidDel="009C060E">
              <w:rPr>
                <w:noProof/>
                <w:rPrChange w:id="236" w:author="Chin Guok" w:date="2019-10-12T14:11:00Z">
                  <w:rPr>
                    <w:rStyle w:val="Hyperlink"/>
                    <w:noProof/>
                  </w:rPr>
                </w:rPrChange>
              </w:rPr>
              <w:delText>Section 9.5.1.16 QueryFailedType</w:delText>
            </w:r>
            <w:r w:rsidRPr="009C060E" w:rsidDel="009C060E">
              <w:rPr>
                <w:i/>
                <w:noProof/>
                <w:rPrChange w:id="237" w:author="Chin Guok" w:date="2019-10-12T14:11:00Z">
                  <w:rPr>
                    <w:rStyle w:val="Hyperlink"/>
                    <w:i/>
                    <w:noProof/>
                  </w:rPr>
                </w:rPrChange>
              </w:rPr>
              <w:delText xml:space="preserve"> </w:delText>
            </w:r>
            <w:r w:rsidRPr="009C060E" w:rsidDel="009C060E">
              <w:rPr>
                <w:noProof/>
                <w:rPrChange w:id="238" w:author="Chin Guok" w:date="2019-10-12T14:11:00Z">
                  <w:rPr>
                    <w:rStyle w:val="Hyperlink"/>
                    <w:noProof/>
                  </w:rPr>
                </w:rPrChange>
              </w:rPr>
              <w:delText>removed</w:delText>
            </w:r>
            <w:r w:rsidDel="009C060E">
              <w:rPr>
                <w:noProof/>
                <w:webHidden/>
              </w:rPr>
              <w:tab/>
              <w:delText>8</w:delText>
            </w:r>
          </w:del>
        </w:p>
        <w:p w14:paraId="6DACD535" w14:textId="348CEED3" w:rsidR="00446BB5" w:rsidDel="009C060E" w:rsidRDefault="00446BB5">
          <w:pPr>
            <w:pStyle w:val="TOC2"/>
            <w:tabs>
              <w:tab w:val="left" w:pos="1000"/>
              <w:tab w:val="right" w:leader="dot" w:pos="8630"/>
            </w:tabs>
            <w:rPr>
              <w:del w:id="239" w:author="Chin Guok" w:date="2019-10-12T14:11:00Z"/>
              <w:rFonts w:asciiTheme="minorHAnsi" w:eastAsiaTheme="minorEastAsia" w:hAnsiTheme="minorHAnsi" w:cstheme="minorBidi"/>
              <w:noProof/>
              <w:sz w:val="22"/>
              <w:szCs w:val="22"/>
              <w:lang w:val="en-GB" w:eastAsia="en-GB"/>
            </w:rPr>
          </w:pPr>
          <w:del w:id="240" w:author="Chin Guok" w:date="2019-10-12T14:11:00Z">
            <w:r w:rsidRPr="009C060E" w:rsidDel="009C060E">
              <w:rPr>
                <w:noProof/>
                <w:rPrChange w:id="241" w:author="Chin Guok" w:date="2019-10-12T14:11:00Z">
                  <w:rPr>
                    <w:rStyle w:val="Hyperlink"/>
                    <w:noProof/>
                  </w:rPr>
                </w:rPrChange>
              </w:rPr>
              <w:delText>3.16</w:delText>
            </w:r>
            <w:r w:rsidDel="009C060E">
              <w:rPr>
                <w:rFonts w:asciiTheme="minorHAnsi" w:eastAsiaTheme="minorEastAsia" w:hAnsiTheme="minorHAnsi" w:cstheme="minorBidi"/>
                <w:noProof/>
                <w:sz w:val="22"/>
                <w:szCs w:val="22"/>
                <w:lang w:val="en-GB" w:eastAsia="en-GB"/>
              </w:rPr>
              <w:tab/>
            </w:r>
            <w:r w:rsidRPr="009C060E" w:rsidDel="009C060E">
              <w:rPr>
                <w:noProof/>
                <w:rPrChange w:id="242" w:author="Chin Guok" w:date="2019-10-12T14:11:00Z">
                  <w:rPr>
                    <w:rStyle w:val="Hyperlink"/>
                    <w:noProof/>
                  </w:rPr>
                </w:rPrChange>
              </w:rPr>
              <w:delText xml:space="preserve">Section 9.5.1.24 </w:delText>
            </w:r>
            <w:r w:rsidRPr="009C060E" w:rsidDel="009C060E">
              <w:rPr>
                <w:i/>
                <w:noProof/>
                <w:rPrChange w:id="243" w:author="Chin Guok" w:date="2019-10-12T14:11:00Z">
                  <w:rPr>
                    <w:rStyle w:val="Hyperlink"/>
                    <w:i/>
                    <w:noProof/>
                  </w:rPr>
                </w:rPrChange>
              </w:rPr>
              <w:delText>QuerySummaryConfirmedType</w:delText>
            </w:r>
            <w:r w:rsidDel="009C060E">
              <w:rPr>
                <w:noProof/>
                <w:webHidden/>
              </w:rPr>
              <w:tab/>
              <w:delText>8</w:delText>
            </w:r>
          </w:del>
        </w:p>
        <w:p w14:paraId="1A7C3802" w14:textId="7C2CA920" w:rsidR="00446BB5" w:rsidDel="009C060E" w:rsidRDefault="00446BB5">
          <w:pPr>
            <w:pStyle w:val="TOC2"/>
            <w:tabs>
              <w:tab w:val="left" w:pos="1000"/>
              <w:tab w:val="right" w:leader="dot" w:pos="8630"/>
            </w:tabs>
            <w:rPr>
              <w:del w:id="244" w:author="Chin Guok" w:date="2019-10-12T14:11:00Z"/>
              <w:rFonts w:asciiTheme="minorHAnsi" w:eastAsiaTheme="minorEastAsia" w:hAnsiTheme="minorHAnsi" w:cstheme="minorBidi"/>
              <w:noProof/>
              <w:sz w:val="22"/>
              <w:szCs w:val="22"/>
              <w:lang w:val="en-GB" w:eastAsia="en-GB"/>
            </w:rPr>
          </w:pPr>
          <w:del w:id="245" w:author="Chin Guok" w:date="2019-10-12T14:11:00Z">
            <w:r w:rsidRPr="009C060E" w:rsidDel="009C060E">
              <w:rPr>
                <w:noProof/>
                <w:rPrChange w:id="246" w:author="Chin Guok" w:date="2019-10-12T14:11:00Z">
                  <w:rPr>
                    <w:rStyle w:val="Hyperlink"/>
                    <w:noProof/>
                  </w:rPr>
                </w:rPrChange>
              </w:rPr>
              <w:delText>3.17</w:delText>
            </w:r>
            <w:r w:rsidDel="009C060E">
              <w:rPr>
                <w:rFonts w:asciiTheme="minorHAnsi" w:eastAsiaTheme="minorEastAsia" w:hAnsiTheme="minorHAnsi" w:cstheme="minorBidi"/>
                <w:noProof/>
                <w:sz w:val="22"/>
                <w:szCs w:val="22"/>
                <w:lang w:val="en-GB" w:eastAsia="en-GB"/>
              </w:rPr>
              <w:tab/>
            </w:r>
            <w:r w:rsidRPr="009C060E" w:rsidDel="009C060E">
              <w:rPr>
                <w:noProof/>
                <w:rPrChange w:id="247" w:author="Chin Guok" w:date="2019-10-12T14:11:00Z">
                  <w:rPr>
                    <w:rStyle w:val="Hyperlink"/>
                    <w:noProof/>
                  </w:rPr>
                </w:rPrChange>
              </w:rPr>
              <w:delText>Section 9.5.1.27</w:delText>
            </w:r>
            <w:r w:rsidDel="009C060E">
              <w:rPr>
                <w:noProof/>
                <w:webHidden/>
              </w:rPr>
              <w:tab/>
              <w:delText>8</w:delText>
            </w:r>
          </w:del>
        </w:p>
        <w:p w14:paraId="2A7D71FB" w14:textId="3C75E1EC" w:rsidR="00446BB5" w:rsidDel="009C060E" w:rsidRDefault="00446BB5">
          <w:pPr>
            <w:pStyle w:val="TOC2"/>
            <w:tabs>
              <w:tab w:val="left" w:pos="1000"/>
              <w:tab w:val="right" w:leader="dot" w:pos="8630"/>
            </w:tabs>
            <w:rPr>
              <w:del w:id="248" w:author="Chin Guok" w:date="2019-10-12T14:11:00Z"/>
              <w:rFonts w:asciiTheme="minorHAnsi" w:eastAsiaTheme="minorEastAsia" w:hAnsiTheme="minorHAnsi" w:cstheme="minorBidi"/>
              <w:noProof/>
              <w:sz w:val="22"/>
              <w:szCs w:val="22"/>
              <w:lang w:val="en-GB" w:eastAsia="en-GB"/>
            </w:rPr>
          </w:pPr>
          <w:del w:id="249" w:author="Chin Guok" w:date="2019-10-12T14:11:00Z">
            <w:r w:rsidRPr="009C060E" w:rsidDel="009C060E">
              <w:rPr>
                <w:noProof/>
                <w:rPrChange w:id="250" w:author="Chin Guok" w:date="2019-10-12T14:11:00Z">
                  <w:rPr>
                    <w:rStyle w:val="Hyperlink"/>
                    <w:noProof/>
                  </w:rPr>
                </w:rPrChange>
              </w:rPr>
              <w:delText>3.18</w:delText>
            </w:r>
            <w:r w:rsidDel="009C060E">
              <w:rPr>
                <w:rFonts w:asciiTheme="minorHAnsi" w:eastAsiaTheme="minorEastAsia" w:hAnsiTheme="minorHAnsi" w:cstheme="minorBidi"/>
                <w:noProof/>
                <w:sz w:val="22"/>
                <w:szCs w:val="22"/>
                <w:lang w:val="en-GB" w:eastAsia="en-GB"/>
              </w:rPr>
              <w:tab/>
            </w:r>
            <w:r w:rsidRPr="009C060E" w:rsidDel="009C060E">
              <w:rPr>
                <w:noProof/>
                <w:rPrChange w:id="251" w:author="Chin Guok" w:date="2019-10-12T14:11:00Z">
                  <w:rPr>
                    <w:rStyle w:val="Hyperlink"/>
                    <w:noProof/>
                  </w:rPr>
                </w:rPrChange>
              </w:rPr>
              <w:delText xml:space="preserve">Section 9.5.1.27 </w:delText>
            </w:r>
            <w:r w:rsidRPr="009C060E" w:rsidDel="009C060E">
              <w:rPr>
                <w:i/>
                <w:noProof/>
                <w:rPrChange w:id="252" w:author="Chin Guok" w:date="2019-10-12T14:11:00Z">
                  <w:rPr>
                    <w:rStyle w:val="Hyperlink"/>
                    <w:i/>
                    <w:noProof/>
                  </w:rPr>
                </w:rPrChange>
              </w:rPr>
              <w:delText>QueryType</w:delText>
            </w:r>
            <w:r w:rsidDel="009C060E">
              <w:rPr>
                <w:noProof/>
                <w:webHidden/>
              </w:rPr>
              <w:tab/>
              <w:delText>8</w:delText>
            </w:r>
          </w:del>
        </w:p>
        <w:p w14:paraId="298A6813" w14:textId="77675206" w:rsidR="00446BB5" w:rsidDel="009C060E" w:rsidRDefault="00446BB5">
          <w:pPr>
            <w:pStyle w:val="TOC2"/>
            <w:tabs>
              <w:tab w:val="left" w:pos="1000"/>
              <w:tab w:val="right" w:leader="dot" w:pos="8630"/>
            </w:tabs>
            <w:rPr>
              <w:del w:id="253" w:author="Chin Guok" w:date="2019-10-12T14:11:00Z"/>
              <w:rFonts w:asciiTheme="minorHAnsi" w:eastAsiaTheme="minorEastAsia" w:hAnsiTheme="minorHAnsi" w:cstheme="minorBidi"/>
              <w:noProof/>
              <w:sz w:val="22"/>
              <w:szCs w:val="22"/>
              <w:lang w:val="en-GB" w:eastAsia="en-GB"/>
            </w:rPr>
          </w:pPr>
          <w:del w:id="254" w:author="Chin Guok" w:date="2019-10-12T14:11:00Z">
            <w:r w:rsidRPr="009C060E" w:rsidDel="009C060E">
              <w:rPr>
                <w:noProof/>
                <w:rPrChange w:id="255" w:author="Chin Guok" w:date="2019-10-12T14:11:00Z">
                  <w:rPr>
                    <w:rStyle w:val="Hyperlink"/>
                    <w:noProof/>
                  </w:rPr>
                </w:rPrChange>
              </w:rPr>
              <w:delText>3.19</w:delText>
            </w:r>
            <w:r w:rsidDel="009C060E">
              <w:rPr>
                <w:rFonts w:asciiTheme="minorHAnsi" w:eastAsiaTheme="minorEastAsia" w:hAnsiTheme="minorHAnsi" w:cstheme="minorBidi"/>
                <w:noProof/>
                <w:sz w:val="22"/>
                <w:szCs w:val="22"/>
                <w:lang w:val="en-GB" w:eastAsia="en-GB"/>
              </w:rPr>
              <w:tab/>
            </w:r>
            <w:r w:rsidRPr="009C060E" w:rsidDel="009C060E">
              <w:rPr>
                <w:noProof/>
                <w:rPrChange w:id="256" w:author="Chin Guok" w:date="2019-10-12T14:11:00Z">
                  <w:rPr>
                    <w:rStyle w:val="Hyperlink"/>
                    <w:noProof/>
                  </w:rPr>
                </w:rPrChange>
              </w:rPr>
              <w:delText>Section 9.5.1.30: updated versioning number to start with 1</w:delText>
            </w:r>
            <w:r w:rsidDel="009C060E">
              <w:rPr>
                <w:noProof/>
                <w:webHidden/>
              </w:rPr>
              <w:tab/>
              <w:delText>8</w:delText>
            </w:r>
          </w:del>
        </w:p>
        <w:p w14:paraId="3DC77C17" w14:textId="559E0552" w:rsidR="00446BB5" w:rsidDel="009C060E" w:rsidRDefault="00446BB5">
          <w:pPr>
            <w:pStyle w:val="TOC2"/>
            <w:tabs>
              <w:tab w:val="left" w:pos="1000"/>
              <w:tab w:val="right" w:leader="dot" w:pos="8630"/>
            </w:tabs>
            <w:rPr>
              <w:del w:id="257" w:author="Chin Guok" w:date="2019-10-12T14:11:00Z"/>
              <w:rFonts w:asciiTheme="minorHAnsi" w:eastAsiaTheme="minorEastAsia" w:hAnsiTheme="minorHAnsi" w:cstheme="minorBidi"/>
              <w:noProof/>
              <w:sz w:val="22"/>
              <w:szCs w:val="22"/>
              <w:lang w:val="en-GB" w:eastAsia="en-GB"/>
            </w:rPr>
          </w:pPr>
          <w:del w:id="258" w:author="Chin Guok" w:date="2019-10-12T14:11:00Z">
            <w:r w:rsidRPr="009C060E" w:rsidDel="009C060E">
              <w:rPr>
                <w:noProof/>
                <w:rPrChange w:id="259" w:author="Chin Guok" w:date="2019-10-12T14:11:00Z">
                  <w:rPr>
                    <w:rStyle w:val="Hyperlink"/>
                    <w:noProof/>
                  </w:rPr>
                </w:rPrChange>
              </w:rPr>
              <w:delText>3.20</w:delText>
            </w:r>
            <w:r w:rsidDel="009C060E">
              <w:rPr>
                <w:rFonts w:asciiTheme="minorHAnsi" w:eastAsiaTheme="minorEastAsia" w:hAnsiTheme="minorHAnsi" w:cstheme="minorBidi"/>
                <w:noProof/>
                <w:sz w:val="22"/>
                <w:szCs w:val="22"/>
                <w:lang w:val="en-GB" w:eastAsia="en-GB"/>
              </w:rPr>
              <w:tab/>
            </w:r>
            <w:r w:rsidRPr="009C060E" w:rsidDel="009C060E">
              <w:rPr>
                <w:noProof/>
                <w:rPrChange w:id="260" w:author="Chin Guok" w:date="2019-10-12T14:11:00Z">
                  <w:rPr>
                    <w:rStyle w:val="Hyperlink"/>
                    <w:noProof/>
                  </w:rPr>
                </w:rPrChange>
              </w:rPr>
              <w:delText xml:space="preserve">Section 9.5.1.35: </w:delText>
            </w:r>
            <w:r w:rsidRPr="009C060E" w:rsidDel="009C060E">
              <w:rPr>
                <w:i/>
                <w:noProof/>
                <w:rPrChange w:id="261" w:author="Chin Guok" w:date="2019-10-12T14:11:00Z">
                  <w:rPr>
                    <w:rStyle w:val="Hyperlink"/>
                    <w:i/>
                    <w:noProof/>
                  </w:rPr>
                </w:rPrChange>
              </w:rPr>
              <w:delText>ScheduleType</w:delText>
            </w:r>
            <w:r w:rsidDel="009C060E">
              <w:rPr>
                <w:noProof/>
                <w:webHidden/>
              </w:rPr>
              <w:tab/>
              <w:delText>8</w:delText>
            </w:r>
          </w:del>
        </w:p>
        <w:p w14:paraId="28F05A5F" w14:textId="78092EF3" w:rsidR="00446BB5" w:rsidDel="009C060E" w:rsidRDefault="00446BB5">
          <w:pPr>
            <w:pStyle w:val="TOC2"/>
            <w:tabs>
              <w:tab w:val="left" w:pos="1000"/>
              <w:tab w:val="right" w:leader="dot" w:pos="8630"/>
            </w:tabs>
            <w:rPr>
              <w:del w:id="262" w:author="Chin Guok" w:date="2019-10-12T14:11:00Z"/>
              <w:rFonts w:asciiTheme="minorHAnsi" w:eastAsiaTheme="minorEastAsia" w:hAnsiTheme="minorHAnsi" w:cstheme="minorBidi"/>
              <w:noProof/>
              <w:sz w:val="22"/>
              <w:szCs w:val="22"/>
              <w:lang w:val="en-GB" w:eastAsia="en-GB"/>
            </w:rPr>
          </w:pPr>
          <w:del w:id="263" w:author="Chin Guok" w:date="2019-10-12T14:11:00Z">
            <w:r w:rsidRPr="009C060E" w:rsidDel="009C060E">
              <w:rPr>
                <w:noProof/>
                <w:rPrChange w:id="264" w:author="Chin Guok" w:date="2019-10-12T14:11:00Z">
                  <w:rPr>
                    <w:rStyle w:val="Hyperlink"/>
                    <w:noProof/>
                  </w:rPr>
                </w:rPrChange>
              </w:rPr>
              <w:delText>3.21</w:delText>
            </w:r>
            <w:r w:rsidDel="009C060E">
              <w:rPr>
                <w:rFonts w:asciiTheme="minorHAnsi" w:eastAsiaTheme="minorEastAsia" w:hAnsiTheme="minorHAnsi" w:cstheme="minorBidi"/>
                <w:noProof/>
                <w:sz w:val="22"/>
                <w:szCs w:val="22"/>
                <w:lang w:val="en-GB" w:eastAsia="en-GB"/>
              </w:rPr>
              <w:tab/>
            </w:r>
            <w:r w:rsidRPr="009C060E" w:rsidDel="009C060E">
              <w:rPr>
                <w:noProof/>
                <w:rPrChange w:id="265" w:author="Chin Guok" w:date="2019-10-12T14:11:00Z">
                  <w:rPr>
                    <w:rStyle w:val="Hyperlink"/>
                    <w:noProof/>
                  </w:rPr>
                </w:rPrChange>
              </w:rPr>
              <w:delText>Changes to Appendix B: Error Messages and Best Practices</w:delText>
            </w:r>
            <w:r w:rsidDel="009C060E">
              <w:rPr>
                <w:noProof/>
                <w:webHidden/>
              </w:rPr>
              <w:tab/>
              <w:delText>10</w:delText>
            </w:r>
          </w:del>
        </w:p>
        <w:p w14:paraId="27C7A416" w14:textId="1D247E4F" w:rsidR="00446BB5" w:rsidDel="009C060E" w:rsidRDefault="00446BB5">
          <w:pPr>
            <w:pStyle w:val="TOC2"/>
            <w:tabs>
              <w:tab w:val="left" w:pos="1000"/>
              <w:tab w:val="right" w:leader="dot" w:pos="8630"/>
            </w:tabs>
            <w:rPr>
              <w:del w:id="266" w:author="Chin Guok" w:date="2019-10-12T14:11:00Z"/>
              <w:rFonts w:asciiTheme="minorHAnsi" w:eastAsiaTheme="minorEastAsia" w:hAnsiTheme="minorHAnsi" w:cstheme="minorBidi"/>
              <w:noProof/>
              <w:sz w:val="22"/>
              <w:szCs w:val="22"/>
              <w:lang w:val="en-GB" w:eastAsia="en-GB"/>
            </w:rPr>
          </w:pPr>
          <w:del w:id="267" w:author="Chin Guok" w:date="2019-10-12T14:11:00Z">
            <w:r w:rsidRPr="009C060E" w:rsidDel="009C060E">
              <w:rPr>
                <w:noProof/>
                <w:rPrChange w:id="268" w:author="Chin Guok" w:date="2019-10-12T14:11:00Z">
                  <w:rPr>
                    <w:rStyle w:val="Hyperlink"/>
                    <w:noProof/>
                  </w:rPr>
                </w:rPrChange>
              </w:rPr>
              <w:delText>3.22</w:delText>
            </w:r>
            <w:r w:rsidDel="009C060E">
              <w:rPr>
                <w:rFonts w:asciiTheme="minorHAnsi" w:eastAsiaTheme="minorEastAsia" w:hAnsiTheme="minorHAnsi" w:cstheme="minorBidi"/>
                <w:noProof/>
                <w:sz w:val="22"/>
                <w:szCs w:val="22"/>
                <w:lang w:val="en-GB" w:eastAsia="en-GB"/>
              </w:rPr>
              <w:tab/>
            </w:r>
            <w:r w:rsidRPr="009C060E" w:rsidDel="009C060E">
              <w:rPr>
                <w:noProof/>
                <w:rPrChange w:id="269" w:author="Chin Guok" w:date="2019-10-12T14:11:00Z">
                  <w:rPr>
                    <w:rStyle w:val="Hyperlink"/>
                    <w:noProof/>
                  </w:rPr>
                </w:rPrChange>
              </w:rPr>
              <w:delText>Changes to Appendix D: Formal Statement of Coordinator</w:delText>
            </w:r>
            <w:r w:rsidDel="009C060E">
              <w:rPr>
                <w:noProof/>
                <w:webHidden/>
              </w:rPr>
              <w:tab/>
              <w:delText>10</w:delText>
            </w:r>
          </w:del>
        </w:p>
        <w:p w14:paraId="30EEB4F6" w14:textId="6629B82C" w:rsidR="00446BB5" w:rsidDel="009C060E" w:rsidRDefault="00446BB5">
          <w:pPr>
            <w:pStyle w:val="TOC2"/>
            <w:tabs>
              <w:tab w:val="left" w:pos="1000"/>
              <w:tab w:val="right" w:leader="dot" w:pos="8630"/>
            </w:tabs>
            <w:rPr>
              <w:del w:id="270" w:author="Chin Guok" w:date="2019-10-12T14:11:00Z"/>
              <w:rFonts w:asciiTheme="minorHAnsi" w:eastAsiaTheme="minorEastAsia" w:hAnsiTheme="minorHAnsi" w:cstheme="minorBidi"/>
              <w:noProof/>
              <w:sz w:val="22"/>
              <w:szCs w:val="22"/>
              <w:lang w:val="en-GB" w:eastAsia="en-GB"/>
            </w:rPr>
          </w:pPr>
          <w:del w:id="271" w:author="Chin Guok" w:date="2019-10-12T14:11:00Z">
            <w:r w:rsidRPr="009C060E" w:rsidDel="009C060E">
              <w:rPr>
                <w:noProof/>
                <w:rPrChange w:id="272" w:author="Chin Guok" w:date="2019-10-12T14:11:00Z">
                  <w:rPr>
                    <w:rStyle w:val="Hyperlink"/>
                    <w:noProof/>
                  </w:rPr>
                </w:rPrChange>
              </w:rPr>
              <w:delText>3.23</w:delText>
            </w:r>
            <w:r w:rsidDel="009C060E">
              <w:rPr>
                <w:rFonts w:asciiTheme="minorHAnsi" w:eastAsiaTheme="minorEastAsia" w:hAnsiTheme="minorHAnsi" w:cstheme="minorBidi"/>
                <w:noProof/>
                <w:sz w:val="22"/>
                <w:szCs w:val="22"/>
                <w:lang w:val="en-GB" w:eastAsia="en-GB"/>
              </w:rPr>
              <w:tab/>
            </w:r>
            <w:r w:rsidRPr="009C060E" w:rsidDel="009C060E">
              <w:rPr>
                <w:noProof/>
                <w:rPrChange w:id="273" w:author="Chin Guok" w:date="2019-10-12T14:11:00Z">
                  <w:rPr>
                    <w:rStyle w:val="Hyperlink"/>
                    <w:noProof/>
                  </w:rPr>
                </w:rPrChange>
              </w:rPr>
              <w:delText>Appendix E: Service Definition Schema, Section 15.3</w:delText>
            </w:r>
            <w:r w:rsidDel="009C060E">
              <w:rPr>
                <w:noProof/>
                <w:webHidden/>
              </w:rPr>
              <w:tab/>
              <w:delText>10</w:delText>
            </w:r>
          </w:del>
        </w:p>
        <w:p w14:paraId="50A11A75" w14:textId="080FFFB8" w:rsidR="00446BB5" w:rsidDel="009C060E" w:rsidRDefault="00446BB5">
          <w:pPr>
            <w:pStyle w:val="TOC2"/>
            <w:tabs>
              <w:tab w:val="left" w:pos="1000"/>
              <w:tab w:val="right" w:leader="dot" w:pos="8630"/>
            </w:tabs>
            <w:rPr>
              <w:del w:id="274" w:author="Chin Guok" w:date="2019-10-12T14:11:00Z"/>
              <w:rFonts w:asciiTheme="minorHAnsi" w:eastAsiaTheme="minorEastAsia" w:hAnsiTheme="minorHAnsi" w:cstheme="minorBidi"/>
              <w:noProof/>
              <w:sz w:val="22"/>
              <w:szCs w:val="22"/>
              <w:lang w:val="en-GB" w:eastAsia="en-GB"/>
            </w:rPr>
          </w:pPr>
          <w:del w:id="275" w:author="Chin Guok" w:date="2019-10-12T14:11:00Z">
            <w:r w:rsidRPr="009C060E" w:rsidDel="009C060E">
              <w:rPr>
                <w:i/>
                <w:noProof/>
                <w:rPrChange w:id="276" w:author="Chin Guok" w:date="2019-10-12T14:11:00Z">
                  <w:rPr>
                    <w:rStyle w:val="Hyperlink"/>
                    <w:i/>
                    <w:noProof/>
                  </w:rPr>
                </w:rPrChange>
              </w:rPr>
              <w:delText>3.24</w:delText>
            </w:r>
            <w:r w:rsidDel="009C060E">
              <w:rPr>
                <w:rFonts w:asciiTheme="minorHAnsi" w:eastAsiaTheme="minorEastAsia" w:hAnsiTheme="minorHAnsi" w:cstheme="minorBidi"/>
                <w:noProof/>
                <w:sz w:val="22"/>
                <w:szCs w:val="22"/>
                <w:lang w:val="en-GB" w:eastAsia="en-GB"/>
              </w:rPr>
              <w:tab/>
            </w:r>
            <w:r w:rsidRPr="009C060E" w:rsidDel="009C060E">
              <w:rPr>
                <w:noProof/>
                <w:rPrChange w:id="277" w:author="Chin Guok" w:date="2019-10-12T14:11:00Z">
                  <w:rPr>
                    <w:rStyle w:val="Hyperlink"/>
                    <w:noProof/>
                  </w:rPr>
                </w:rPrChange>
              </w:rPr>
              <w:delText xml:space="preserve">Appendix E: Service Definition Schema, Section 15.5.1.3 </w:delText>
            </w:r>
            <w:r w:rsidRPr="009C060E" w:rsidDel="009C060E">
              <w:rPr>
                <w:i/>
                <w:noProof/>
                <w:rPrChange w:id="278" w:author="Chin Guok" w:date="2019-10-12T14:11:00Z">
                  <w:rPr>
                    <w:rStyle w:val="Hyperlink"/>
                    <w:i/>
                    <w:noProof/>
                  </w:rPr>
                </w:rPrChange>
              </w:rPr>
              <w:delText>TypeValueType</w:delText>
            </w:r>
            <w:r w:rsidDel="009C060E">
              <w:rPr>
                <w:noProof/>
                <w:webHidden/>
              </w:rPr>
              <w:tab/>
              <w:delText>10</w:delText>
            </w:r>
          </w:del>
        </w:p>
        <w:p w14:paraId="4F80D338" w14:textId="1453465C" w:rsidR="00446BB5" w:rsidDel="009C060E" w:rsidRDefault="00446BB5">
          <w:pPr>
            <w:pStyle w:val="TOC2"/>
            <w:tabs>
              <w:tab w:val="left" w:pos="1000"/>
              <w:tab w:val="right" w:leader="dot" w:pos="8630"/>
            </w:tabs>
            <w:rPr>
              <w:del w:id="279" w:author="Chin Guok" w:date="2019-10-12T14:11:00Z"/>
              <w:rFonts w:asciiTheme="minorHAnsi" w:eastAsiaTheme="minorEastAsia" w:hAnsiTheme="minorHAnsi" w:cstheme="minorBidi"/>
              <w:noProof/>
              <w:sz w:val="22"/>
              <w:szCs w:val="22"/>
              <w:lang w:val="en-GB" w:eastAsia="en-GB"/>
            </w:rPr>
          </w:pPr>
          <w:del w:id="280" w:author="Chin Guok" w:date="2019-10-12T14:11:00Z">
            <w:r w:rsidRPr="009C060E" w:rsidDel="009C060E">
              <w:rPr>
                <w:i/>
                <w:noProof/>
                <w:rPrChange w:id="281" w:author="Chin Guok" w:date="2019-10-12T14:11:00Z">
                  <w:rPr>
                    <w:rStyle w:val="Hyperlink"/>
                    <w:i/>
                    <w:noProof/>
                  </w:rPr>
                </w:rPrChange>
              </w:rPr>
              <w:delText>3.25</w:delText>
            </w:r>
            <w:r w:rsidDel="009C060E">
              <w:rPr>
                <w:rFonts w:asciiTheme="minorHAnsi" w:eastAsiaTheme="minorEastAsia" w:hAnsiTheme="minorHAnsi" w:cstheme="minorBidi"/>
                <w:noProof/>
                <w:sz w:val="22"/>
                <w:szCs w:val="22"/>
                <w:lang w:val="en-GB" w:eastAsia="en-GB"/>
              </w:rPr>
              <w:tab/>
            </w:r>
            <w:r w:rsidRPr="009C060E" w:rsidDel="009C060E">
              <w:rPr>
                <w:noProof/>
                <w:rPrChange w:id="282" w:author="Chin Guok" w:date="2019-10-12T14:11:00Z">
                  <w:rPr>
                    <w:rStyle w:val="Hyperlink"/>
                    <w:noProof/>
                  </w:rPr>
                </w:rPrChange>
              </w:rPr>
              <w:delText xml:space="preserve">Appendix E: Service Definition Schema, Section 15.5.1.4 </w:delText>
            </w:r>
            <w:r w:rsidRPr="009C060E" w:rsidDel="009C060E">
              <w:rPr>
                <w:i/>
                <w:noProof/>
                <w:rPrChange w:id="283" w:author="Chin Guok" w:date="2019-10-12T14:11:00Z">
                  <w:rPr>
                    <w:rStyle w:val="Hyperlink"/>
                    <w:i/>
                    <w:noProof/>
                  </w:rPr>
                </w:rPrChange>
              </w:rPr>
              <w:delText>clusionType</w:delText>
            </w:r>
            <w:r w:rsidDel="009C060E">
              <w:rPr>
                <w:noProof/>
                <w:webHidden/>
              </w:rPr>
              <w:tab/>
              <w:delText>10</w:delText>
            </w:r>
          </w:del>
        </w:p>
        <w:p w14:paraId="1C33E795" w14:textId="6E9D554D" w:rsidR="00446BB5" w:rsidDel="009C060E" w:rsidRDefault="00446BB5">
          <w:pPr>
            <w:pStyle w:val="TOC2"/>
            <w:tabs>
              <w:tab w:val="left" w:pos="1000"/>
              <w:tab w:val="right" w:leader="dot" w:pos="8630"/>
            </w:tabs>
            <w:rPr>
              <w:del w:id="284" w:author="Chin Guok" w:date="2019-10-12T14:11:00Z"/>
              <w:rFonts w:asciiTheme="minorHAnsi" w:eastAsiaTheme="minorEastAsia" w:hAnsiTheme="minorHAnsi" w:cstheme="minorBidi"/>
              <w:noProof/>
              <w:sz w:val="22"/>
              <w:szCs w:val="22"/>
              <w:lang w:val="en-GB" w:eastAsia="en-GB"/>
            </w:rPr>
          </w:pPr>
          <w:del w:id="285" w:author="Chin Guok" w:date="2019-10-12T14:11:00Z">
            <w:r w:rsidRPr="009C060E" w:rsidDel="009C060E">
              <w:rPr>
                <w:noProof/>
                <w:rPrChange w:id="286" w:author="Chin Guok" w:date="2019-10-12T14:11:00Z">
                  <w:rPr>
                    <w:rStyle w:val="Hyperlink"/>
                    <w:noProof/>
                  </w:rPr>
                </w:rPrChange>
              </w:rPr>
              <w:delText>3.26</w:delText>
            </w:r>
            <w:r w:rsidDel="009C060E">
              <w:rPr>
                <w:rFonts w:asciiTheme="minorHAnsi" w:eastAsiaTheme="minorEastAsia" w:hAnsiTheme="minorHAnsi" w:cstheme="minorBidi"/>
                <w:noProof/>
                <w:sz w:val="22"/>
                <w:szCs w:val="22"/>
                <w:lang w:val="en-GB" w:eastAsia="en-GB"/>
              </w:rPr>
              <w:tab/>
            </w:r>
            <w:r w:rsidRPr="009C060E" w:rsidDel="009C060E">
              <w:rPr>
                <w:noProof/>
                <w:rPrChange w:id="287" w:author="Chin Guok" w:date="2019-10-12T14:11:00Z">
                  <w:rPr>
                    <w:rStyle w:val="Hyperlink"/>
                    <w:noProof/>
                  </w:rPr>
                </w:rPrChange>
              </w:rPr>
              <w:delText>Appendix E: Service Definition Schema, Section 15.6</w:delText>
            </w:r>
            <w:r w:rsidDel="009C060E">
              <w:rPr>
                <w:noProof/>
                <w:webHidden/>
              </w:rPr>
              <w:tab/>
              <w:delText>10</w:delText>
            </w:r>
          </w:del>
        </w:p>
        <w:p w14:paraId="0E48099C" w14:textId="0451BB8F" w:rsidR="00446BB5" w:rsidDel="009C060E" w:rsidRDefault="00446BB5">
          <w:pPr>
            <w:pStyle w:val="TOC2"/>
            <w:tabs>
              <w:tab w:val="left" w:pos="1000"/>
              <w:tab w:val="right" w:leader="dot" w:pos="8630"/>
            </w:tabs>
            <w:rPr>
              <w:del w:id="288" w:author="Chin Guok" w:date="2019-10-12T14:11:00Z"/>
              <w:rFonts w:asciiTheme="minorHAnsi" w:eastAsiaTheme="minorEastAsia" w:hAnsiTheme="minorHAnsi" w:cstheme="minorBidi"/>
              <w:noProof/>
              <w:sz w:val="22"/>
              <w:szCs w:val="22"/>
              <w:lang w:val="en-GB" w:eastAsia="en-GB"/>
            </w:rPr>
          </w:pPr>
          <w:del w:id="289" w:author="Chin Guok" w:date="2019-10-12T14:11:00Z">
            <w:r w:rsidRPr="009C060E" w:rsidDel="009C060E">
              <w:rPr>
                <w:noProof/>
                <w:rPrChange w:id="290" w:author="Chin Guok" w:date="2019-10-12T14:11:00Z">
                  <w:rPr>
                    <w:rStyle w:val="Hyperlink"/>
                    <w:noProof/>
                  </w:rPr>
                </w:rPrChange>
              </w:rPr>
              <w:delText>3.27</w:delText>
            </w:r>
            <w:r w:rsidDel="009C060E">
              <w:rPr>
                <w:rFonts w:asciiTheme="minorHAnsi" w:eastAsiaTheme="minorEastAsia" w:hAnsiTheme="minorHAnsi" w:cstheme="minorBidi"/>
                <w:noProof/>
                <w:sz w:val="22"/>
                <w:szCs w:val="22"/>
                <w:lang w:val="en-GB" w:eastAsia="en-GB"/>
              </w:rPr>
              <w:tab/>
            </w:r>
            <w:r w:rsidRPr="009C060E" w:rsidDel="009C060E">
              <w:rPr>
                <w:noProof/>
                <w:rPrChange w:id="291" w:author="Chin Guok" w:date="2019-10-12T14:11:00Z">
                  <w:rPr>
                    <w:rStyle w:val="Hyperlink"/>
                    <w:noProof/>
                  </w:rPr>
                </w:rPrChange>
              </w:rPr>
              <w:delText>Appendix E: Service Definition Schema, Section 15.7</w:delText>
            </w:r>
            <w:r w:rsidDel="009C060E">
              <w:rPr>
                <w:noProof/>
                <w:webHidden/>
              </w:rPr>
              <w:tab/>
              <w:delText>11</w:delText>
            </w:r>
          </w:del>
        </w:p>
        <w:p w14:paraId="7CA56E46" w14:textId="08B8CD6A" w:rsidR="00446BB5" w:rsidDel="009C060E" w:rsidRDefault="00446BB5">
          <w:pPr>
            <w:pStyle w:val="TOC2"/>
            <w:tabs>
              <w:tab w:val="left" w:pos="1000"/>
              <w:tab w:val="right" w:leader="dot" w:pos="8630"/>
            </w:tabs>
            <w:rPr>
              <w:del w:id="292" w:author="Chin Guok" w:date="2019-10-12T14:11:00Z"/>
              <w:rFonts w:asciiTheme="minorHAnsi" w:eastAsiaTheme="minorEastAsia" w:hAnsiTheme="minorHAnsi" w:cstheme="minorBidi"/>
              <w:noProof/>
              <w:sz w:val="22"/>
              <w:szCs w:val="22"/>
              <w:lang w:val="en-GB" w:eastAsia="en-GB"/>
            </w:rPr>
          </w:pPr>
          <w:del w:id="293" w:author="Chin Guok" w:date="2019-10-12T14:11:00Z">
            <w:r w:rsidRPr="009C060E" w:rsidDel="009C060E">
              <w:rPr>
                <w:noProof/>
                <w:rPrChange w:id="294" w:author="Chin Guok" w:date="2019-10-12T14:11:00Z">
                  <w:rPr>
                    <w:rStyle w:val="Hyperlink"/>
                    <w:noProof/>
                  </w:rPr>
                </w:rPrChange>
              </w:rPr>
              <w:delText>3.28</w:delText>
            </w:r>
            <w:r w:rsidDel="009C060E">
              <w:rPr>
                <w:rFonts w:asciiTheme="minorHAnsi" w:eastAsiaTheme="minorEastAsia" w:hAnsiTheme="minorHAnsi" w:cstheme="minorBidi"/>
                <w:noProof/>
                <w:sz w:val="22"/>
                <w:szCs w:val="22"/>
                <w:lang w:val="en-GB" w:eastAsia="en-GB"/>
              </w:rPr>
              <w:tab/>
            </w:r>
            <w:r w:rsidRPr="009C060E" w:rsidDel="009C060E">
              <w:rPr>
                <w:noProof/>
                <w:rPrChange w:id="295" w:author="Chin Guok" w:date="2019-10-12T14:11:00Z">
                  <w:rPr>
                    <w:rStyle w:val="Hyperlink"/>
                    <w:noProof/>
                  </w:rPr>
                </w:rPrChange>
              </w:rPr>
              <w:delText>Old Appendix F</w:delText>
            </w:r>
            <w:r w:rsidDel="009C060E">
              <w:rPr>
                <w:noProof/>
                <w:webHidden/>
              </w:rPr>
              <w:tab/>
              <w:delText>11</w:delText>
            </w:r>
          </w:del>
        </w:p>
        <w:p w14:paraId="71847401" w14:textId="05A20C33" w:rsidR="00446BB5" w:rsidDel="009C060E" w:rsidRDefault="00446BB5">
          <w:pPr>
            <w:pStyle w:val="TOC2"/>
            <w:tabs>
              <w:tab w:val="left" w:pos="1000"/>
              <w:tab w:val="right" w:leader="dot" w:pos="8630"/>
            </w:tabs>
            <w:rPr>
              <w:del w:id="296" w:author="Chin Guok" w:date="2019-10-12T14:11:00Z"/>
              <w:rFonts w:asciiTheme="minorHAnsi" w:eastAsiaTheme="minorEastAsia" w:hAnsiTheme="minorHAnsi" w:cstheme="minorBidi"/>
              <w:noProof/>
              <w:sz w:val="22"/>
              <w:szCs w:val="22"/>
              <w:lang w:val="en-GB" w:eastAsia="en-GB"/>
            </w:rPr>
          </w:pPr>
          <w:del w:id="297" w:author="Chin Guok" w:date="2019-10-12T14:11:00Z">
            <w:r w:rsidRPr="009C060E" w:rsidDel="009C060E">
              <w:rPr>
                <w:noProof/>
                <w:rPrChange w:id="298" w:author="Chin Guok" w:date="2019-10-12T14:11:00Z">
                  <w:rPr>
                    <w:rStyle w:val="Hyperlink"/>
                    <w:noProof/>
                  </w:rPr>
                </w:rPrChange>
              </w:rPr>
              <w:delText>3.29</w:delText>
            </w:r>
            <w:r w:rsidDel="009C060E">
              <w:rPr>
                <w:rFonts w:asciiTheme="minorHAnsi" w:eastAsiaTheme="minorEastAsia" w:hAnsiTheme="minorHAnsi" w:cstheme="minorBidi"/>
                <w:noProof/>
                <w:sz w:val="22"/>
                <w:szCs w:val="22"/>
                <w:lang w:val="en-GB" w:eastAsia="en-GB"/>
              </w:rPr>
              <w:tab/>
            </w:r>
            <w:r w:rsidRPr="009C060E" w:rsidDel="009C060E">
              <w:rPr>
                <w:noProof/>
                <w:rPrChange w:id="299" w:author="Chin Guok" w:date="2019-10-12T14:11:00Z">
                  <w:rPr>
                    <w:rStyle w:val="Hyperlink"/>
                    <w:noProof/>
                  </w:rPr>
                </w:rPrChange>
              </w:rPr>
              <w:delText xml:space="preserve">New Appendix F: </w:delText>
            </w:r>
            <w:r w:rsidRPr="009C060E" w:rsidDel="009C060E">
              <w:rPr>
                <w:noProof/>
                <w:lang w:val="en-GB"/>
                <w:rPrChange w:id="300" w:author="Chin Guok" w:date="2019-10-12T14:11:00Z">
                  <w:rPr>
                    <w:rStyle w:val="Hyperlink"/>
                    <w:noProof/>
                    <w:lang w:val="en-GB"/>
                  </w:rPr>
                </w:rPrChange>
              </w:rPr>
              <w:delText>Using the Explicit Routing Object in practice</w:delText>
            </w:r>
            <w:r w:rsidDel="009C060E">
              <w:rPr>
                <w:noProof/>
                <w:webHidden/>
              </w:rPr>
              <w:tab/>
              <w:delText>11</w:delText>
            </w:r>
          </w:del>
        </w:p>
        <w:p w14:paraId="01633EE2" w14:textId="0820B91A" w:rsidR="00446BB5" w:rsidDel="009C060E" w:rsidRDefault="00446BB5">
          <w:pPr>
            <w:pStyle w:val="TOC1"/>
            <w:tabs>
              <w:tab w:val="left" w:pos="400"/>
              <w:tab w:val="right" w:leader="dot" w:pos="8630"/>
            </w:tabs>
            <w:rPr>
              <w:del w:id="301" w:author="Chin Guok" w:date="2019-10-12T14:11:00Z"/>
              <w:rFonts w:asciiTheme="minorHAnsi" w:eastAsiaTheme="minorEastAsia" w:hAnsiTheme="minorHAnsi" w:cstheme="minorBidi"/>
              <w:noProof/>
              <w:sz w:val="22"/>
              <w:szCs w:val="22"/>
              <w:lang w:val="en-GB" w:eastAsia="en-GB"/>
            </w:rPr>
          </w:pPr>
          <w:del w:id="302" w:author="Chin Guok" w:date="2019-10-12T14:11:00Z">
            <w:r w:rsidRPr="009C060E" w:rsidDel="009C060E">
              <w:rPr>
                <w:noProof/>
                <w:rPrChange w:id="303" w:author="Chin Guok" w:date="2019-10-12T14:11:00Z">
                  <w:rPr>
                    <w:rStyle w:val="Hyperlink"/>
                    <w:noProof/>
                  </w:rPr>
                </w:rPrChange>
              </w:rPr>
              <w:delText>4.</w:delText>
            </w:r>
            <w:r w:rsidDel="009C060E">
              <w:rPr>
                <w:rFonts w:asciiTheme="minorHAnsi" w:eastAsiaTheme="minorEastAsia" w:hAnsiTheme="minorHAnsi" w:cstheme="minorBidi"/>
                <w:noProof/>
                <w:sz w:val="22"/>
                <w:szCs w:val="22"/>
                <w:lang w:val="en-GB" w:eastAsia="en-GB"/>
              </w:rPr>
              <w:tab/>
            </w:r>
            <w:r w:rsidRPr="009C060E" w:rsidDel="009C060E">
              <w:rPr>
                <w:noProof/>
                <w:rPrChange w:id="304" w:author="Chin Guok" w:date="2019-10-12T14:11:00Z">
                  <w:rPr>
                    <w:rStyle w:val="Hyperlink"/>
                    <w:noProof/>
                  </w:rPr>
                </w:rPrChange>
              </w:rPr>
              <w:delText>Contributors</w:delText>
            </w:r>
            <w:r w:rsidDel="009C060E">
              <w:rPr>
                <w:noProof/>
                <w:webHidden/>
              </w:rPr>
              <w:tab/>
              <w:delText>11</w:delText>
            </w:r>
          </w:del>
        </w:p>
        <w:p w14:paraId="57700299" w14:textId="05A5A9DF" w:rsidR="00446BB5" w:rsidDel="009C060E" w:rsidRDefault="00446BB5">
          <w:pPr>
            <w:pStyle w:val="TOC1"/>
            <w:tabs>
              <w:tab w:val="left" w:pos="400"/>
              <w:tab w:val="right" w:leader="dot" w:pos="8630"/>
            </w:tabs>
            <w:rPr>
              <w:del w:id="305" w:author="Chin Guok" w:date="2019-10-12T14:11:00Z"/>
              <w:rFonts w:asciiTheme="minorHAnsi" w:eastAsiaTheme="minorEastAsia" w:hAnsiTheme="minorHAnsi" w:cstheme="minorBidi"/>
              <w:noProof/>
              <w:sz w:val="22"/>
              <w:szCs w:val="22"/>
              <w:lang w:val="en-GB" w:eastAsia="en-GB"/>
            </w:rPr>
          </w:pPr>
          <w:del w:id="306" w:author="Chin Guok" w:date="2019-10-12T14:11:00Z">
            <w:r w:rsidRPr="009C060E" w:rsidDel="009C060E">
              <w:rPr>
                <w:noProof/>
                <w:rPrChange w:id="307" w:author="Chin Guok" w:date="2019-10-12T14:11:00Z">
                  <w:rPr>
                    <w:rStyle w:val="Hyperlink"/>
                    <w:noProof/>
                  </w:rPr>
                </w:rPrChange>
              </w:rPr>
              <w:delText>5.</w:delText>
            </w:r>
            <w:r w:rsidDel="009C060E">
              <w:rPr>
                <w:rFonts w:asciiTheme="minorHAnsi" w:eastAsiaTheme="minorEastAsia" w:hAnsiTheme="minorHAnsi" w:cstheme="minorBidi"/>
                <w:noProof/>
                <w:sz w:val="22"/>
                <w:szCs w:val="22"/>
                <w:lang w:val="en-GB" w:eastAsia="en-GB"/>
              </w:rPr>
              <w:tab/>
            </w:r>
            <w:r w:rsidRPr="009C060E" w:rsidDel="009C060E">
              <w:rPr>
                <w:noProof/>
                <w:rPrChange w:id="308" w:author="Chin Guok" w:date="2019-10-12T14:11:00Z">
                  <w:rPr>
                    <w:rStyle w:val="Hyperlink"/>
                    <w:noProof/>
                  </w:rPr>
                </w:rPrChange>
              </w:rPr>
              <w:delText>Intellectual Property Statement</w:delText>
            </w:r>
            <w:r w:rsidDel="009C060E">
              <w:rPr>
                <w:noProof/>
                <w:webHidden/>
              </w:rPr>
              <w:tab/>
              <w:delText>11</w:delText>
            </w:r>
          </w:del>
        </w:p>
        <w:p w14:paraId="7F207EA5" w14:textId="68D2DEEB" w:rsidR="00446BB5" w:rsidDel="009C060E" w:rsidRDefault="00446BB5">
          <w:pPr>
            <w:pStyle w:val="TOC1"/>
            <w:tabs>
              <w:tab w:val="left" w:pos="400"/>
              <w:tab w:val="right" w:leader="dot" w:pos="8630"/>
            </w:tabs>
            <w:rPr>
              <w:del w:id="309" w:author="Chin Guok" w:date="2019-10-12T14:11:00Z"/>
              <w:rFonts w:asciiTheme="minorHAnsi" w:eastAsiaTheme="minorEastAsia" w:hAnsiTheme="minorHAnsi" w:cstheme="minorBidi"/>
              <w:noProof/>
              <w:sz w:val="22"/>
              <w:szCs w:val="22"/>
              <w:lang w:val="en-GB" w:eastAsia="en-GB"/>
            </w:rPr>
          </w:pPr>
          <w:del w:id="310" w:author="Chin Guok" w:date="2019-10-12T14:11:00Z">
            <w:r w:rsidRPr="009C060E" w:rsidDel="009C060E">
              <w:rPr>
                <w:noProof/>
                <w:rPrChange w:id="311" w:author="Chin Guok" w:date="2019-10-12T14:11:00Z">
                  <w:rPr>
                    <w:rStyle w:val="Hyperlink"/>
                    <w:noProof/>
                  </w:rPr>
                </w:rPrChange>
              </w:rPr>
              <w:delText>6.</w:delText>
            </w:r>
            <w:r w:rsidDel="009C060E">
              <w:rPr>
                <w:rFonts w:asciiTheme="minorHAnsi" w:eastAsiaTheme="minorEastAsia" w:hAnsiTheme="minorHAnsi" w:cstheme="minorBidi"/>
                <w:noProof/>
                <w:sz w:val="22"/>
                <w:szCs w:val="22"/>
                <w:lang w:val="en-GB" w:eastAsia="en-GB"/>
              </w:rPr>
              <w:tab/>
            </w:r>
            <w:r w:rsidRPr="009C060E" w:rsidDel="009C060E">
              <w:rPr>
                <w:noProof/>
                <w:rPrChange w:id="312" w:author="Chin Guok" w:date="2019-10-12T14:11:00Z">
                  <w:rPr>
                    <w:rStyle w:val="Hyperlink"/>
                    <w:noProof/>
                  </w:rPr>
                </w:rPrChange>
              </w:rPr>
              <w:delText>Disclaimer</w:delText>
            </w:r>
            <w:r w:rsidDel="009C060E">
              <w:rPr>
                <w:noProof/>
                <w:webHidden/>
              </w:rPr>
              <w:tab/>
              <w:delText>11</w:delText>
            </w:r>
          </w:del>
        </w:p>
        <w:p w14:paraId="1CA78E28" w14:textId="7099E2EF" w:rsidR="00446BB5" w:rsidDel="009C060E" w:rsidRDefault="00446BB5">
          <w:pPr>
            <w:pStyle w:val="TOC1"/>
            <w:tabs>
              <w:tab w:val="left" w:pos="400"/>
              <w:tab w:val="right" w:leader="dot" w:pos="8630"/>
            </w:tabs>
            <w:rPr>
              <w:del w:id="313" w:author="Chin Guok" w:date="2019-10-12T14:11:00Z"/>
              <w:rFonts w:asciiTheme="minorHAnsi" w:eastAsiaTheme="minorEastAsia" w:hAnsiTheme="minorHAnsi" w:cstheme="minorBidi"/>
              <w:noProof/>
              <w:sz w:val="22"/>
              <w:szCs w:val="22"/>
              <w:lang w:val="en-GB" w:eastAsia="en-GB"/>
            </w:rPr>
          </w:pPr>
          <w:del w:id="314" w:author="Chin Guok" w:date="2019-10-12T14:11:00Z">
            <w:r w:rsidRPr="009C060E" w:rsidDel="009C060E">
              <w:rPr>
                <w:noProof/>
                <w:rPrChange w:id="315" w:author="Chin Guok" w:date="2019-10-12T14:11:00Z">
                  <w:rPr>
                    <w:rStyle w:val="Hyperlink"/>
                    <w:noProof/>
                  </w:rPr>
                </w:rPrChange>
              </w:rPr>
              <w:delText>7.</w:delText>
            </w:r>
            <w:r w:rsidDel="009C060E">
              <w:rPr>
                <w:rFonts w:asciiTheme="minorHAnsi" w:eastAsiaTheme="minorEastAsia" w:hAnsiTheme="minorHAnsi" w:cstheme="minorBidi"/>
                <w:noProof/>
                <w:sz w:val="22"/>
                <w:szCs w:val="22"/>
                <w:lang w:val="en-GB" w:eastAsia="en-GB"/>
              </w:rPr>
              <w:tab/>
            </w:r>
            <w:r w:rsidRPr="009C060E" w:rsidDel="009C060E">
              <w:rPr>
                <w:noProof/>
                <w:rPrChange w:id="316" w:author="Chin Guok" w:date="2019-10-12T14:11:00Z">
                  <w:rPr>
                    <w:rStyle w:val="Hyperlink"/>
                    <w:noProof/>
                  </w:rPr>
                </w:rPrChange>
              </w:rPr>
              <w:delText>Full Copyright Notice</w:delText>
            </w:r>
            <w:r w:rsidDel="009C060E">
              <w:rPr>
                <w:noProof/>
                <w:webHidden/>
              </w:rPr>
              <w:tab/>
              <w:delText>11</w:delText>
            </w:r>
          </w:del>
        </w:p>
        <w:p w14:paraId="294200FD" w14:textId="77777777" w:rsidR="009A3288" w:rsidRDefault="009A3288">
          <w:r>
            <w:rPr>
              <w:b/>
              <w:bCs/>
              <w:noProof/>
            </w:rPr>
            <w:fldChar w:fldCharType="end"/>
          </w:r>
        </w:p>
      </w:sdtContent>
    </w:sdt>
    <w:p w14:paraId="642CB30A" w14:textId="77777777" w:rsidR="009A3288" w:rsidRDefault="009A3288">
      <w:pPr>
        <w:rPr>
          <w:u w:val="single"/>
        </w:rPr>
      </w:pPr>
    </w:p>
    <w:p w14:paraId="21DD6B44" w14:textId="77777777" w:rsidR="00301678" w:rsidRDefault="00301678"/>
    <w:p w14:paraId="4668C102" w14:textId="77777777" w:rsidR="00301678" w:rsidRPr="00301678" w:rsidRDefault="00301678" w:rsidP="00301678"/>
    <w:p w14:paraId="3BC13122" w14:textId="77777777" w:rsidR="00301678" w:rsidRPr="00301678" w:rsidRDefault="00D87738" w:rsidP="00D87738">
      <w:pPr>
        <w:tabs>
          <w:tab w:val="left" w:pos="7811"/>
        </w:tabs>
      </w:pPr>
      <w:r>
        <w:tab/>
      </w:r>
    </w:p>
    <w:p w14:paraId="7D86C329" w14:textId="77777777" w:rsidR="00301678" w:rsidRPr="00301678" w:rsidRDefault="00301678" w:rsidP="00301678"/>
    <w:p w14:paraId="35F9E59F" w14:textId="77777777" w:rsidR="00301678" w:rsidRPr="00301678" w:rsidRDefault="00301678" w:rsidP="00301678"/>
    <w:p w14:paraId="4EEAC3A0" w14:textId="77777777" w:rsidR="00301678" w:rsidRPr="00301678" w:rsidRDefault="00301678" w:rsidP="00301678"/>
    <w:p w14:paraId="1F5FBA2D" w14:textId="77777777" w:rsidR="00301678" w:rsidRPr="00301678" w:rsidRDefault="00301678" w:rsidP="00301678"/>
    <w:p w14:paraId="36761D26" w14:textId="77777777" w:rsidR="00301678" w:rsidRPr="00301678" w:rsidRDefault="00301678" w:rsidP="00301678"/>
    <w:p w14:paraId="6C491B9C" w14:textId="77777777" w:rsidR="00301678" w:rsidRPr="00301678" w:rsidRDefault="00301678" w:rsidP="00301678"/>
    <w:p w14:paraId="4BB52396" w14:textId="77777777" w:rsidR="00301678" w:rsidRPr="00301678" w:rsidRDefault="00301678" w:rsidP="00301678"/>
    <w:p w14:paraId="7F230B54" w14:textId="77777777" w:rsidR="00301678" w:rsidRPr="00301678" w:rsidRDefault="00301678" w:rsidP="00301678"/>
    <w:p w14:paraId="7E768D8C" w14:textId="77777777" w:rsidR="00301678" w:rsidRPr="00301678" w:rsidRDefault="00301678" w:rsidP="00301678"/>
    <w:p w14:paraId="252133C4" w14:textId="77777777" w:rsidR="00301678" w:rsidRPr="00301678" w:rsidRDefault="00301678" w:rsidP="00301678"/>
    <w:p w14:paraId="05CB9C15" w14:textId="77777777" w:rsidR="00301678" w:rsidRPr="00301678" w:rsidRDefault="00301678" w:rsidP="00301678"/>
    <w:p w14:paraId="6F2F75BE" w14:textId="77777777" w:rsidR="00301678" w:rsidRPr="00301678" w:rsidRDefault="00301678" w:rsidP="00301678"/>
    <w:p w14:paraId="0AC4E8FF" w14:textId="77777777" w:rsidR="00301678" w:rsidRPr="00301678" w:rsidRDefault="00301678" w:rsidP="00301678"/>
    <w:p w14:paraId="3F2B3290" w14:textId="77777777" w:rsidR="00301678" w:rsidRPr="00301678" w:rsidRDefault="00301678" w:rsidP="00301678"/>
    <w:p w14:paraId="773F936E" w14:textId="77777777" w:rsidR="00301678" w:rsidRPr="00301678" w:rsidRDefault="00301678" w:rsidP="00301678"/>
    <w:p w14:paraId="5D07C9FC" w14:textId="77777777" w:rsidR="00301678" w:rsidRPr="00301678" w:rsidRDefault="00301678" w:rsidP="00301678"/>
    <w:p w14:paraId="0EDCBF76" w14:textId="77777777" w:rsidR="00301678" w:rsidRPr="00301678" w:rsidRDefault="00301678" w:rsidP="00301678"/>
    <w:p w14:paraId="45A9CF75" w14:textId="77777777" w:rsidR="00301678" w:rsidRPr="00301678" w:rsidRDefault="00301678" w:rsidP="00301678"/>
    <w:p w14:paraId="1E88A12F" w14:textId="77777777" w:rsidR="00301678" w:rsidRDefault="00301678" w:rsidP="00301678">
      <w:pPr>
        <w:tabs>
          <w:tab w:val="left" w:pos="1313"/>
        </w:tabs>
      </w:pPr>
      <w:r>
        <w:tab/>
      </w:r>
    </w:p>
    <w:p w14:paraId="7A9C4E34" w14:textId="77777777" w:rsidR="006A1519" w:rsidRPr="00301678" w:rsidRDefault="00301678" w:rsidP="00301678">
      <w:pPr>
        <w:tabs>
          <w:tab w:val="left" w:pos="1313"/>
        </w:tabs>
        <w:sectPr w:rsidR="006A1519" w:rsidRPr="00301678" w:rsidSect="006A1519">
          <w:headerReference w:type="default" r:id="rId8"/>
          <w:footerReference w:type="default" r:id="rId9"/>
          <w:headerReference w:type="first" r:id="rId10"/>
          <w:pgSz w:w="12240" w:h="15840"/>
          <w:pgMar w:top="1440" w:right="1800" w:bottom="1440" w:left="1800" w:header="720" w:footer="720" w:gutter="0"/>
          <w:cols w:space="720"/>
          <w:noEndnote/>
          <w:titlePg/>
        </w:sectPr>
      </w:pPr>
      <w:r>
        <w:tab/>
      </w:r>
    </w:p>
    <w:p w14:paraId="597121B1" w14:textId="77777777" w:rsidR="0029041D" w:rsidRDefault="0029041D" w:rsidP="0029041D">
      <w:pPr>
        <w:pStyle w:val="Heading1"/>
      </w:pPr>
      <w:bookmarkStart w:id="317" w:name="_Toc21781894"/>
      <w:r>
        <w:lastRenderedPageBreak/>
        <w:t xml:space="preserve">Schema changes </w:t>
      </w:r>
      <w:r w:rsidR="004A5C6E">
        <w:t>in</w:t>
      </w:r>
      <w:r>
        <w:t xml:space="preserve"> v2.1</w:t>
      </w:r>
      <w:bookmarkEnd w:id="317"/>
    </w:p>
    <w:p w14:paraId="6426666E" w14:textId="77777777" w:rsidR="0029041D" w:rsidRDefault="004A5C6E" w:rsidP="004A5C6E">
      <w:pPr>
        <w:ind w:left="360"/>
      </w:pPr>
      <w:r>
        <w:t>The schema used in the NSI Connection Service v2.1 is b</w:t>
      </w:r>
      <w:r w:rsidR="0029041D">
        <w:t>ackward compatible</w:t>
      </w:r>
      <w:r>
        <w:t xml:space="preserve"> with v2.0 in terms of its </w:t>
      </w:r>
      <w:r w:rsidR="0029041D">
        <w:t>behavior</w:t>
      </w:r>
      <w:r>
        <w:t xml:space="preserve">.  </w:t>
      </w:r>
      <w:r w:rsidR="009A3288">
        <w:t xml:space="preserve">This allows the V2.0 </w:t>
      </w:r>
      <w:r>
        <w:t>schema</w:t>
      </w:r>
      <w:r w:rsidR="0029041D">
        <w:t xml:space="preserve"> namespace</w:t>
      </w:r>
      <w:r w:rsidR="009A3288">
        <w:t xml:space="preserve"> to be carried over when upgrading to v2.1.   The core </w:t>
      </w:r>
      <w:r>
        <w:t xml:space="preserve">schema from version </w:t>
      </w:r>
      <w:r w:rsidR="0029041D">
        <w:t>2.0 is retained</w:t>
      </w:r>
      <w:r>
        <w:t xml:space="preserve">, on top of this are a new set of optional </w:t>
      </w:r>
      <w:r w:rsidR="0029041D">
        <w:t>schemas for:</w:t>
      </w:r>
    </w:p>
    <w:p w14:paraId="30346FB7" w14:textId="77777777" w:rsidR="0029041D" w:rsidRPr="000D61AE" w:rsidRDefault="0029041D" w:rsidP="004A5C6E">
      <w:pPr>
        <w:pStyle w:val="ListParagraph"/>
        <w:numPr>
          <w:ilvl w:val="0"/>
          <w:numId w:val="42"/>
        </w:numPr>
      </w:pPr>
      <w:proofErr w:type="spellStart"/>
      <w:r w:rsidRPr="00A01D2D">
        <w:rPr>
          <w:i/>
        </w:rPr>
        <w:t>resvFailed</w:t>
      </w:r>
      <w:proofErr w:type="spellEnd"/>
    </w:p>
    <w:p w14:paraId="66AE8C94" w14:textId="77777777" w:rsidR="0029041D" w:rsidRDefault="0029041D" w:rsidP="004A5C6E">
      <w:pPr>
        <w:pStyle w:val="ListParagraph"/>
        <w:numPr>
          <w:ilvl w:val="0"/>
          <w:numId w:val="42"/>
        </w:numPr>
      </w:pPr>
      <w:proofErr w:type="spellStart"/>
      <w:r w:rsidRPr="006E569B">
        <w:rPr>
          <w:i/>
        </w:rPr>
        <w:t>pathTrace</w:t>
      </w:r>
      <w:proofErr w:type="spellEnd"/>
    </w:p>
    <w:p w14:paraId="51540672" w14:textId="77777777" w:rsidR="0029041D" w:rsidRDefault="0029041D" w:rsidP="004A5C6E">
      <w:pPr>
        <w:pStyle w:val="ListParagraph"/>
        <w:numPr>
          <w:ilvl w:val="0"/>
          <w:numId w:val="42"/>
        </w:numPr>
        <w:rPr>
          <w:i/>
        </w:rPr>
      </w:pPr>
      <w:proofErr w:type="spellStart"/>
      <w:r w:rsidRPr="00754C09">
        <w:rPr>
          <w:i/>
        </w:rPr>
        <w:t>ifModifiedSince</w:t>
      </w:r>
      <w:proofErr w:type="spellEnd"/>
    </w:p>
    <w:p w14:paraId="1F8826D9" w14:textId="77777777" w:rsidR="0029041D" w:rsidRPr="00754C09" w:rsidRDefault="0029041D" w:rsidP="004A5C6E">
      <w:pPr>
        <w:pStyle w:val="ListParagraph"/>
        <w:numPr>
          <w:ilvl w:val="0"/>
          <w:numId w:val="42"/>
        </w:numPr>
        <w:rPr>
          <w:i/>
        </w:rPr>
      </w:pPr>
      <w:proofErr w:type="spellStart"/>
      <w:r>
        <w:rPr>
          <w:i/>
        </w:rPr>
        <w:t>lastModified</w:t>
      </w:r>
      <w:proofErr w:type="spellEnd"/>
    </w:p>
    <w:p w14:paraId="454707BB" w14:textId="77777777" w:rsidR="0029041D" w:rsidRDefault="0029041D" w:rsidP="004A5C6E">
      <w:pPr>
        <w:pStyle w:val="ListParagraph"/>
        <w:numPr>
          <w:ilvl w:val="0"/>
          <w:numId w:val="42"/>
        </w:numPr>
      </w:pPr>
      <w:r>
        <w:t>ERO exclusions</w:t>
      </w:r>
    </w:p>
    <w:p w14:paraId="510073EA" w14:textId="77777777" w:rsidR="0029041D" w:rsidRDefault="0029041D" w:rsidP="0029041D"/>
    <w:p w14:paraId="196BAFD4" w14:textId="77777777" w:rsidR="0029041D" w:rsidRDefault="0029041D" w:rsidP="0029041D">
      <w:pPr>
        <w:pStyle w:val="Heading1"/>
      </w:pPr>
      <w:bookmarkStart w:id="318" w:name="_Toc21781895"/>
      <w:r>
        <w:t>Overview of new features in v2.1</w:t>
      </w:r>
      <w:bookmarkEnd w:id="318"/>
    </w:p>
    <w:p w14:paraId="534506FF" w14:textId="77777777" w:rsidR="004A5C6E" w:rsidRPr="004A5C6E" w:rsidRDefault="004A5C6E" w:rsidP="004A5C6E">
      <w:pPr>
        <w:pStyle w:val="nobreak"/>
      </w:pPr>
    </w:p>
    <w:p w14:paraId="1A2A3A35" w14:textId="77777777" w:rsidR="0029041D" w:rsidRDefault="0029041D" w:rsidP="004A5C6E">
      <w:pPr>
        <w:pStyle w:val="Heading2"/>
      </w:pPr>
      <w:bookmarkStart w:id="319" w:name="_Toc21781896"/>
      <w:r>
        <w:t>Resource availability feedback</w:t>
      </w:r>
      <w:bookmarkEnd w:id="319"/>
    </w:p>
    <w:p w14:paraId="6107C75D" w14:textId="77777777" w:rsidR="009A3288" w:rsidRPr="009A3288" w:rsidRDefault="009A3288" w:rsidP="009A3288">
      <w:pPr>
        <w:pStyle w:val="nobreak"/>
      </w:pPr>
      <w:r>
        <w:t>This feature allows the RA to discover information about the resources available in the PA.</w:t>
      </w:r>
    </w:p>
    <w:p w14:paraId="027818E6" w14:textId="77777777" w:rsidR="0029041D" w:rsidRDefault="0029041D" w:rsidP="004A5C6E">
      <w:pPr>
        <w:pStyle w:val="ListParagraph"/>
        <w:numPr>
          <w:ilvl w:val="0"/>
          <w:numId w:val="42"/>
        </w:numPr>
      </w:pPr>
      <w:r>
        <w:t>Return</w:t>
      </w:r>
      <w:r w:rsidR="00D87738">
        <w:t>s the</w:t>
      </w:r>
      <w:r>
        <w:t xml:space="preserve"> resource availability in</w:t>
      </w:r>
      <w:r w:rsidR="00D87738">
        <w:t xml:space="preserve"> the</w:t>
      </w:r>
      <w:r>
        <w:t xml:space="preserve"> </w:t>
      </w:r>
      <w:proofErr w:type="spellStart"/>
      <w:r w:rsidRPr="00A01D2D">
        <w:rPr>
          <w:i/>
        </w:rPr>
        <w:t>resvFailed</w:t>
      </w:r>
      <w:proofErr w:type="spellEnd"/>
      <w:r>
        <w:t xml:space="preserve"> message</w:t>
      </w:r>
    </w:p>
    <w:p w14:paraId="545FE86D" w14:textId="77777777" w:rsidR="0029041D" w:rsidRDefault="0029041D" w:rsidP="004A5C6E">
      <w:pPr>
        <w:pStyle w:val="ListParagraph"/>
        <w:numPr>
          <w:ilvl w:val="0"/>
          <w:numId w:val="42"/>
        </w:numPr>
      </w:pPr>
      <w:r>
        <w:t>Create</w:t>
      </w:r>
      <w:r w:rsidR="00D87738">
        <w:t>s the optional</w:t>
      </w:r>
      <w:r>
        <w:t xml:space="preserve"> </w:t>
      </w:r>
      <w:proofErr w:type="spellStart"/>
      <w:r w:rsidRPr="00847AD9">
        <w:rPr>
          <w:i/>
        </w:rPr>
        <w:t>serviceException</w:t>
      </w:r>
      <w:proofErr w:type="spellEnd"/>
      <w:r w:rsidRPr="00847AD9">
        <w:rPr>
          <w:i/>
        </w:rPr>
        <w:t xml:space="preserve"> </w:t>
      </w:r>
      <w:r w:rsidRPr="00D87738">
        <w:t>variables</w:t>
      </w:r>
      <w:r w:rsidRPr="00847AD9">
        <w:rPr>
          <w:i/>
        </w:rPr>
        <w:t xml:space="preserve"> </w:t>
      </w:r>
      <w:r w:rsidRPr="00D87738">
        <w:t>feedback</w:t>
      </w:r>
      <w:r>
        <w:t xml:space="preserve"> element</w:t>
      </w:r>
    </w:p>
    <w:p w14:paraId="7E647244" w14:textId="77777777" w:rsidR="0029041D" w:rsidRDefault="0029041D" w:rsidP="004A5C6E">
      <w:pPr>
        <w:pStyle w:val="ListParagraph"/>
        <w:numPr>
          <w:ilvl w:val="0"/>
          <w:numId w:val="42"/>
        </w:numPr>
      </w:pPr>
      <w:r>
        <w:t>String based, more verbose and rigid</w:t>
      </w:r>
    </w:p>
    <w:p w14:paraId="6E809549" w14:textId="77777777" w:rsidR="004A5C6E" w:rsidRDefault="004A5C6E" w:rsidP="004D1E57">
      <w:pPr>
        <w:ind w:left="360"/>
      </w:pPr>
    </w:p>
    <w:p w14:paraId="55EBF1A7" w14:textId="77777777" w:rsidR="0029041D" w:rsidRPr="00D87738" w:rsidRDefault="0029041D" w:rsidP="004A5C6E">
      <w:pPr>
        <w:pStyle w:val="Heading2"/>
        <w:rPr>
          <w:i/>
        </w:rPr>
      </w:pPr>
      <w:bookmarkStart w:id="320" w:name="_Toc21781897"/>
      <w:proofErr w:type="spellStart"/>
      <w:r w:rsidRPr="00D87738">
        <w:rPr>
          <w:i/>
        </w:rPr>
        <w:t>pathTrace</w:t>
      </w:r>
      <w:bookmarkEnd w:id="320"/>
      <w:proofErr w:type="spellEnd"/>
    </w:p>
    <w:p w14:paraId="57A26F4E" w14:textId="77777777" w:rsidR="0029041D" w:rsidRPr="00194263" w:rsidRDefault="00D87738" w:rsidP="004A5C6E">
      <w:pPr>
        <w:pStyle w:val="ListParagraph"/>
        <w:numPr>
          <w:ilvl w:val="0"/>
          <w:numId w:val="42"/>
        </w:numPr>
      </w:pPr>
      <w:r>
        <w:t xml:space="preserve">This attribute provides a </w:t>
      </w:r>
      <w:r w:rsidR="0029041D">
        <w:t>trace of Networks that have been transited</w:t>
      </w:r>
    </w:p>
    <w:p w14:paraId="0D94E2CC" w14:textId="77777777" w:rsidR="0029041D" w:rsidRPr="00D87738" w:rsidRDefault="00D87738" w:rsidP="004A5C6E">
      <w:pPr>
        <w:pStyle w:val="ListParagraph"/>
        <w:numPr>
          <w:ilvl w:val="0"/>
          <w:numId w:val="42"/>
        </w:numPr>
      </w:pPr>
      <w:r>
        <w:t>It is u</w:t>
      </w:r>
      <w:r w:rsidR="0029041D" w:rsidRPr="00D87738">
        <w:t xml:space="preserve">sed to allow </w:t>
      </w:r>
      <w:r>
        <w:t>PAs to apply policy</w:t>
      </w:r>
    </w:p>
    <w:p w14:paraId="23CD6F52" w14:textId="77777777" w:rsidR="004A5C6E" w:rsidRDefault="004A5C6E" w:rsidP="004D1E57">
      <w:pPr>
        <w:pStyle w:val="ListParagraph"/>
      </w:pPr>
    </w:p>
    <w:p w14:paraId="1B347402" w14:textId="77777777" w:rsidR="0029041D" w:rsidRDefault="00D87738" w:rsidP="004A5C6E">
      <w:pPr>
        <w:pStyle w:val="Heading2"/>
      </w:pPr>
      <w:bookmarkStart w:id="321" w:name="_Toc21781898"/>
      <w:proofErr w:type="spellStart"/>
      <w:r w:rsidRPr="00D87738">
        <w:rPr>
          <w:i/>
        </w:rPr>
        <w:t>LastM</w:t>
      </w:r>
      <w:r w:rsidR="0029041D" w:rsidRPr="00D87738">
        <w:rPr>
          <w:i/>
        </w:rPr>
        <w:t>odified</w:t>
      </w:r>
      <w:proofErr w:type="spellEnd"/>
      <w:r w:rsidR="0029041D">
        <w:t xml:space="preserve"> </w:t>
      </w:r>
      <w:r>
        <w:t xml:space="preserve">attribute </w:t>
      </w:r>
      <w:r w:rsidR="0029041D">
        <w:t>for queries</w:t>
      </w:r>
      <w:bookmarkEnd w:id="321"/>
    </w:p>
    <w:p w14:paraId="465334B0" w14:textId="77777777" w:rsidR="0029041D" w:rsidRDefault="00D87738" w:rsidP="004A5C6E">
      <w:pPr>
        <w:pStyle w:val="ListParagraph"/>
        <w:numPr>
          <w:ilvl w:val="0"/>
          <w:numId w:val="42"/>
        </w:numPr>
      </w:pPr>
      <w:r>
        <w:t>Adds a t</w:t>
      </w:r>
      <w:r w:rsidR="0029041D">
        <w:t>imestamp on incident (i.e. state change on reservation)</w:t>
      </w:r>
    </w:p>
    <w:p w14:paraId="0119141D" w14:textId="77777777" w:rsidR="0029041D" w:rsidRDefault="0029041D" w:rsidP="004A5C6E">
      <w:pPr>
        <w:pStyle w:val="ListParagraph"/>
        <w:numPr>
          <w:ilvl w:val="0"/>
          <w:numId w:val="42"/>
        </w:numPr>
      </w:pPr>
      <w:r>
        <w:t>Enable</w:t>
      </w:r>
      <w:r w:rsidR="00D87738">
        <w:t>s a</w:t>
      </w:r>
      <w:r>
        <w:t xml:space="preserve"> query to ask for events </w:t>
      </w:r>
      <w:proofErr w:type="spellStart"/>
      <w:r w:rsidRPr="00D87738">
        <w:rPr>
          <w:i/>
        </w:rPr>
        <w:t>ifModifiedSince</w:t>
      </w:r>
      <w:proofErr w:type="spellEnd"/>
      <w:r>
        <w:t xml:space="preserve"> based on incident timestamps.</w:t>
      </w:r>
    </w:p>
    <w:p w14:paraId="3A255DA6" w14:textId="77777777" w:rsidR="0029041D" w:rsidRDefault="0029041D" w:rsidP="004A5C6E">
      <w:pPr>
        <w:pStyle w:val="ListParagraph"/>
        <w:numPr>
          <w:ilvl w:val="0"/>
          <w:numId w:val="42"/>
        </w:numPr>
      </w:pPr>
      <w:r>
        <w:t>Add</w:t>
      </w:r>
      <w:r w:rsidR="00D87738">
        <w:t>s</w:t>
      </w:r>
      <w:r>
        <w:t xml:space="preserve"> </w:t>
      </w:r>
      <w:proofErr w:type="spellStart"/>
      <w:r w:rsidRPr="00D87738">
        <w:rPr>
          <w:i/>
        </w:rPr>
        <w:t>ifModifiedSince</w:t>
      </w:r>
      <w:proofErr w:type="spellEnd"/>
      <w:r>
        <w:t xml:space="preserve"> element to </w:t>
      </w:r>
      <w:proofErr w:type="spellStart"/>
      <w:r w:rsidRPr="00B40187">
        <w:rPr>
          <w:i/>
        </w:rPr>
        <w:t>QueryType</w:t>
      </w:r>
      <w:proofErr w:type="spellEnd"/>
    </w:p>
    <w:p w14:paraId="46867D3A" w14:textId="1D39B164" w:rsidR="0029041D" w:rsidRPr="004A5C6E" w:rsidRDefault="0029041D" w:rsidP="004A5C6E">
      <w:pPr>
        <w:pStyle w:val="ListParagraph"/>
        <w:numPr>
          <w:ilvl w:val="0"/>
          <w:numId w:val="42"/>
        </w:numPr>
      </w:pPr>
      <w:r>
        <w:t>Add</w:t>
      </w:r>
      <w:r w:rsidR="00D87738">
        <w:t>s</w:t>
      </w:r>
      <w:r>
        <w:t xml:space="preserve"> </w:t>
      </w:r>
      <w:proofErr w:type="spellStart"/>
      <w:r w:rsidRPr="00D87738">
        <w:rPr>
          <w:i/>
        </w:rPr>
        <w:t>lastModified</w:t>
      </w:r>
      <w:proofErr w:type="spellEnd"/>
      <w:r>
        <w:t xml:space="preserve"> element to </w:t>
      </w:r>
      <w:proofErr w:type="spellStart"/>
      <w:r w:rsidRPr="00B40187">
        <w:rPr>
          <w:i/>
        </w:rPr>
        <w:t>QuerySummaryConfirmedType</w:t>
      </w:r>
      <w:proofErr w:type="spellEnd"/>
      <w:r w:rsidR="00730DD1">
        <w:t>.</w:t>
      </w:r>
    </w:p>
    <w:p w14:paraId="307EE9CC" w14:textId="77777777" w:rsidR="004A5C6E" w:rsidRDefault="004A5C6E" w:rsidP="004D1E57">
      <w:pPr>
        <w:pStyle w:val="ListParagraph"/>
      </w:pPr>
    </w:p>
    <w:p w14:paraId="0FDBF4C7" w14:textId="77777777" w:rsidR="0029041D" w:rsidRDefault="0029041D" w:rsidP="004A5C6E">
      <w:pPr>
        <w:pStyle w:val="Heading2"/>
      </w:pPr>
      <w:bookmarkStart w:id="322" w:name="_Toc21781899"/>
      <w:r>
        <w:t xml:space="preserve">Error codes </w:t>
      </w:r>
      <w:r w:rsidR="00D87738">
        <w:t xml:space="preserve">have been </w:t>
      </w:r>
      <w:r>
        <w:t xml:space="preserve">updated and moved to separate </w:t>
      </w:r>
      <w:r w:rsidR="00D87738">
        <w:t xml:space="preserve">GWD </w:t>
      </w:r>
      <w:r>
        <w:t>document.</w:t>
      </w:r>
      <w:bookmarkEnd w:id="322"/>
    </w:p>
    <w:p w14:paraId="044A3C94" w14:textId="77777777" w:rsidR="004A5C6E" w:rsidRPr="004A5C6E" w:rsidRDefault="004A5C6E" w:rsidP="004A5C6E">
      <w:pPr>
        <w:pStyle w:val="nobreak"/>
      </w:pPr>
    </w:p>
    <w:p w14:paraId="2F02BBC7" w14:textId="77777777" w:rsidR="0029041D" w:rsidRDefault="0029041D" w:rsidP="004A5C6E">
      <w:pPr>
        <w:pStyle w:val="Heading2"/>
      </w:pPr>
      <w:bookmarkStart w:id="323" w:name="_Toc21781900"/>
      <w:r>
        <w:t>ERO exclusions</w:t>
      </w:r>
      <w:r w:rsidR="00D87738">
        <w:t xml:space="preserve"> have been added</w:t>
      </w:r>
      <w:bookmarkEnd w:id="323"/>
    </w:p>
    <w:p w14:paraId="16EA9C1C" w14:textId="77777777" w:rsidR="0029041D" w:rsidRDefault="00D87738" w:rsidP="004A5C6E">
      <w:pPr>
        <w:pStyle w:val="ListParagraph"/>
        <w:numPr>
          <w:ilvl w:val="0"/>
          <w:numId w:val="42"/>
        </w:numPr>
      </w:pPr>
      <w:r>
        <w:t>This a</w:t>
      </w:r>
      <w:r w:rsidR="0029041D">
        <w:t>llows the user to exclude resources from a path</w:t>
      </w:r>
    </w:p>
    <w:p w14:paraId="41739758" w14:textId="77777777" w:rsidR="0029041D" w:rsidRDefault="00877D82" w:rsidP="004A5C6E">
      <w:pPr>
        <w:pStyle w:val="ListParagraph"/>
        <w:numPr>
          <w:ilvl w:val="0"/>
          <w:numId w:val="42"/>
        </w:numPr>
      </w:pPr>
      <w:r>
        <w:t xml:space="preserve">This is </w:t>
      </w:r>
      <w:r w:rsidR="0029041D">
        <w:t>an optional extension to the existing point to point service specific schema</w:t>
      </w:r>
    </w:p>
    <w:p w14:paraId="0A81D527" w14:textId="77777777" w:rsidR="0029041D" w:rsidRDefault="0029041D" w:rsidP="004A5C6E"/>
    <w:p w14:paraId="31DAE5E7" w14:textId="77777777" w:rsidR="0029041D" w:rsidRDefault="00877D82" w:rsidP="004A5C6E">
      <w:pPr>
        <w:pStyle w:val="Heading2"/>
      </w:pPr>
      <w:bookmarkStart w:id="324" w:name="_Toc21781901"/>
      <w:r>
        <w:t>Additional v</w:t>
      </w:r>
      <w:r w:rsidR="0029041D">
        <w:t>arious errata updates</w:t>
      </w:r>
      <w:bookmarkEnd w:id="324"/>
    </w:p>
    <w:p w14:paraId="35B29341" w14:textId="77777777" w:rsidR="0029041D" w:rsidRDefault="0029041D" w:rsidP="004A5C6E">
      <w:pPr>
        <w:pStyle w:val="ListParagraph"/>
        <w:numPr>
          <w:ilvl w:val="0"/>
          <w:numId w:val="42"/>
        </w:numPr>
      </w:pPr>
      <w:r>
        <w:t>Clarifications and Minor behavioral changes</w:t>
      </w:r>
    </w:p>
    <w:p w14:paraId="1EC7F144" w14:textId="77777777" w:rsidR="0029041D" w:rsidRDefault="0029041D" w:rsidP="0029041D">
      <w:pPr>
        <w:pStyle w:val="ListParagraph"/>
        <w:ind w:left="1440"/>
      </w:pPr>
    </w:p>
    <w:p w14:paraId="777F9092" w14:textId="77777777" w:rsidR="0029041D" w:rsidRDefault="0029041D" w:rsidP="0029041D"/>
    <w:p w14:paraId="73DA2D31" w14:textId="77777777" w:rsidR="0029041D" w:rsidRDefault="0029041D" w:rsidP="0029041D"/>
    <w:p w14:paraId="1404B042" w14:textId="77777777" w:rsidR="0029041D" w:rsidRDefault="0029041D" w:rsidP="0029041D">
      <w:pPr>
        <w:rPr>
          <w:b/>
          <w:kern w:val="32"/>
          <w:sz w:val="28"/>
        </w:rPr>
      </w:pPr>
      <w:r>
        <w:br w:type="page"/>
      </w:r>
    </w:p>
    <w:p w14:paraId="12EA8668" w14:textId="77777777" w:rsidR="0029041D" w:rsidRDefault="0029041D" w:rsidP="0029041D">
      <w:pPr>
        <w:pStyle w:val="Heading1"/>
      </w:pPr>
      <w:bookmarkStart w:id="325" w:name="_Toc21781902"/>
      <w:r>
        <w:lastRenderedPageBreak/>
        <w:t>Specific Changes</w:t>
      </w:r>
      <w:bookmarkEnd w:id="325"/>
    </w:p>
    <w:p w14:paraId="4A33009F" w14:textId="77777777" w:rsidR="0029041D" w:rsidRDefault="004D1E57" w:rsidP="0029041D">
      <w:r>
        <w:t xml:space="preserve">This section lists </w:t>
      </w:r>
      <w:r w:rsidR="00877D82">
        <w:t xml:space="preserve">all of the </w:t>
      </w:r>
      <w:r>
        <w:t xml:space="preserve">specific changes that appear for the first time in NSI CS v2.1.  The changes are listed in order that they appear in the NSI CS v2.1 document.  </w:t>
      </w:r>
    </w:p>
    <w:p w14:paraId="21ABC07C" w14:textId="7F48D3FE" w:rsidR="0029041D" w:rsidDel="00005617" w:rsidRDefault="0029041D" w:rsidP="0029041D">
      <w:pPr>
        <w:rPr>
          <w:del w:id="326" w:author="Chin Guok" w:date="2019-10-12T14:03:00Z"/>
        </w:rPr>
      </w:pPr>
    </w:p>
    <w:p w14:paraId="55041E07" w14:textId="77777777" w:rsidR="0029041D" w:rsidRDefault="0029041D" w:rsidP="0029041D"/>
    <w:p w14:paraId="1A00C93D" w14:textId="77777777" w:rsidR="0029041D" w:rsidRDefault="000A1114" w:rsidP="0029041D">
      <w:pPr>
        <w:pStyle w:val="Heading2"/>
      </w:pPr>
      <w:bookmarkStart w:id="327" w:name="_Toc248385765"/>
      <w:bookmarkStart w:id="328" w:name="_Toc299721071"/>
      <w:bookmarkStart w:id="329" w:name="_Toc21781903"/>
      <w:r>
        <w:t>Section 4</w:t>
      </w:r>
      <w:r w:rsidR="0029041D">
        <w:t>.2 Explicit Routing Object</w:t>
      </w:r>
      <w:bookmarkEnd w:id="327"/>
      <w:bookmarkEnd w:id="328"/>
      <w:bookmarkEnd w:id="329"/>
    </w:p>
    <w:p w14:paraId="2B34E2B5" w14:textId="77777777" w:rsidR="0029041D" w:rsidRPr="0009479A" w:rsidRDefault="0029041D" w:rsidP="0029041D">
      <w:pPr>
        <w:pStyle w:val="nobreak"/>
      </w:pPr>
    </w:p>
    <w:p w14:paraId="26EA006A" w14:textId="77777777" w:rsidR="0029041D" w:rsidRDefault="0029041D" w:rsidP="0029041D">
      <w:r>
        <w:t>The following sentence has been added to the second p</w:t>
      </w:r>
      <w:r w:rsidR="00781F67">
        <w:t>aragraph of section 4</w:t>
      </w:r>
      <w:r>
        <w:t>.2</w:t>
      </w:r>
      <w:r w:rsidR="00781F67">
        <w:t>:</w:t>
      </w:r>
    </w:p>
    <w:p w14:paraId="7A1EA0FF" w14:textId="77777777" w:rsidR="0029041D" w:rsidRDefault="0029041D" w:rsidP="0029041D">
      <w:r>
        <w:t>“Also note that STP at either end of an SDP can be used to uniquely identify the SDP to transit.  Both STPs in a single SDP are not required in the ERO, and in fact, only a single one should be specified.”</w:t>
      </w:r>
    </w:p>
    <w:p w14:paraId="04134336" w14:textId="77777777" w:rsidR="0029041D" w:rsidRDefault="0029041D" w:rsidP="0029041D"/>
    <w:p w14:paraId="720629BC" w14:textId="77777777" w:rsidR="0029041D" w:rsidRPr="00F03002" w:rsidRDefault="000A1114" w:rsidP="0029041D">
      <w:pPr>
        <w:pStyle w:val="Heading2"/>
      </w:pPr>
      <w:bookmarkStart w:id="330" w:name="_Toc21781904"/>
      <w:r>
        <w:t>Section 5</w:t>
      </w:r>
      <w:r w:rsidR="0029041D">
        <w:t>.3.1 Reservation State Machine</w:t>
      </w:r>
      <w:bookmarkEnd w:id="330"/>
    </w:p>
    <w:p w14:paraId="717BF732" w14:textId="77777777" w:rsidR="0029041D" w:rsidRDefault="0029041D" w:rsidP="0029041D"/>
    <w:p w14:paraId="3BC73A91" w14:textId="77777777" w:rsidR="00781F67" w:rsidRDefault="0029041D" w:rsidP="0029041D">
      <w:r>
        <w:t xml:space="preserve">The Reservation State Machine has been modified to allow the </w:t>
      </w:r>
      <w:proofErr w:type="spellStart"/>
      <w:r w:rsidRPr="00194263">
        <w:rPr>
          <w:i/>
        </w:rPr>
        <w:t>rsvTimeout</w:t>
      </w:r>
      <w:proofErr w:type="spellEnd"/>
      <w:r>
        <w:t xml:space="preserve"> to be </w:t>
      </w:r>
      <w:r w:rsidR="004E4180">
        <w:t>propagated</w:t>
      </w:r>
      <w:r>
        <w:t xml:space="preserve"> by an Aggregator.  </w:t>
      </w:r>
      <w:r w:rsidR="004E4180">
        <w:t xml:space="preserve">Figure 3 Reservation Sate Machine has been updated and the associated </w:t>
      </w:r>
      <w:r>
        <w:t>text has been revised to cl</w:t>
      </w:r>
      <w:r w:rsidR="004E4180">
        <w:t xml:space="preserve">arify the operation of the RSM.  </w:t>
      </w:r>
    </w:p>
    <w:p w14:paraId="651E9AD3" w14:textId="77777777" w:rsidR="00781F67" w:rsidRDefault="00781F67" w:rsidP="0029041D"/>
    <w:p w14:paraId="62267BCC" w14:textId="77777777" w:rsidR="00781F67" w:rsidRDefault="00781F67" w:rsidP="0029041D">
      <w:r>
        <w:t>The following text has been removed:</w:t>
      </w:r>
    </w:p>
    <w:p w14:paraId="79683791" w14:textId="77777777" w:rsidR="00781F67" w:rsidRDefault="00781F67" w:rsidP="00781F67">
      <w:pPr>
        <w:ind w:left="720"/>
      </w:pPr>
      <w:r>
        <w:rPr>
          <w:rFonts w:cs="Arial"/>
        </w:rPr>
        <w:t xml:space="preserve">The </w:t>
      </w:r>
      <w:proofErr w:type="spellStart"/>
      <w:r w:rsidRPr="00781F67">
        <w:rPr>
          <w:rFonts w:cs="Arial"/>
          <w:b/>
        </w:rPr>
        <w:t>reserveTimeout</w:t>
      </w:r>
      <w:proofErr w:type="spellEnd"/>
      <w:r>
        <w:rPr>
          <w:rFonts w:cs="Arial"/>
        </w:rPr>
        <w:t xml:space="preserve"> state is only implemented where the ultimate Provider Agent functionality is present</w:t>
      </w:r>
    </w:p>
    <w:p w14:paraId="2E28BC8C" w14:textId="77777777" w:rsidR="00781F67" w:rsidRDefault="00781F67" w:rsidP="0029041D"/>
    <w:p w14:paraId="6BD61EE6" w14:textId="77777777" w:rsidR="0029041D" w:rsidRDefault="0029041D" w:rsidP="0029041D">
      <w:r>
        <w:t>The following text has been added to this section:</w:t>
      </w:r>
    </w:p>
    <w:p w14:paraId="106C47CE" w14:textId="77777777" w:rsidR="0029041D" w:rsidRDefault="0029041D" w:rsidP="0029041D"/>
    <w:p w14:paraId="250B7331" w14:textId="77777777" w:rsidR="00781F67" w:rsidRDefault="00781F67" w:rsidP="00781F67">
      <w:pPr>
        <w:ind w:left="720"/>
        <w:rPr>
          <w:rFonts w:cs="Arial"/>
        </w:rPr>
      </w:pPr>
      <w:r>
        <w:rPr>
          <w:rFonts w:cs="Arial"/>
        </w:rPr>
        <w:t>(</w:t>
      </w:r>
      <w:r w:rsidRPr="00105993">
        <w:rPr>
          <w:rFonts w:cs="Arial"/>
        </w:rPr>
        <w:t>If a requester fails to commit a held reservation after a certain period of time</w:t>
      </w:r>
      <w:r>
        <w:rPr>
          <w:rFonts w:cs="Arial"/>
        </w:rPr>
        <w:t>,</w:t>
      </w:r>
      <w:r w:rsidRPr="00105993">
        <w:rPr>
          <w:rFonts w:cs="Arial"/>
        </w:rPr>
        <w:t xml:space="preserve"> the provider times out the reservation and the held resources are released.</w:t>
      </w:r>
      <w:r>
        <w:rPr>
          <w:rFonts w:cs="Arial"/>
        </w:rPr>
        <w:t xml:space="preserve">)  This triggers the transition to the </w:t>
      </w:r>
      <w:proofErr w:type="spellStart"/>
      <w:r w:rsidRPr="00502A6D">
        <w:rPr>
          <w:rFonts w:cs="Arial"/>
          <w:b/>
        </w:rPr>
        <w:t>reserveTimeout</w:t>
      </w:r>
      <w:proofErr w:type="spellEnd"/>
      <w:r>
        <w:rPr>
          <w:rFonts w:cs="Arial"/>
        </w:rPr>
        <w:t xml:space="preserve"> state within the ultimate Provider Agent, which in turn causes a reserve timeout notification to be sent upstream towards the requester. If the requester is an Aggregator Agent, it will transition to the </w:t>
      </w:r>
      <w:proofErr w:type="spellStart"/>
      <w:r w:rsidRPr="00502A6D">
        <w:rPr>
          <w:rFonts w:cs="Arial"/>
          <w:b/>
        </w:rPr>
        <w:t>reserveTimeout</w:t>
      </w:r>
      <w:proofErr w:type="spellEnd"/>
      <w:r>
        <w:rPr>
          <w:rFonts w:cs="Arial"/>
        </w:rPr>
        <w:t xml:space="preserve"> state upon receipt of the reserve timeout </w:t>
      </w:r>
      <w:proofErr w:type="gramStart"/>
      <w:r>
        <w:rPr>
          <w:rFonts w:cs="Arial"/>
        </w:rPr>
        <w:t>notification, and</w:t>
      </w:r>
      <w:proofErr w:type="gramEnd"/>
      <w:r>
        <w:rPr>
          <w:rFonts w:cs="Arial"/>
        </w:rPr>
        <w:t xml:space="preserve"> continue to forward the notification upstream.  This transition to the </w:t>
      </w:r>
      <w:proofErr w:type="spellStart"/>
      <w:r w:rsidRPr="00502A6D">
        <w:rPr>
          <w:rFonts w:cs="Arial"/>
          <w:b/>
        </w:rPr>
        <w:t>reserveTimeout</w:t>
      </w:r>
      <w:proofErr w:type="spellEnd"/>
      <w:r>
        <w:rPr>
          <w:rFonts w:cs="Arial"/>
        </w:rPr>
        <w:t xml:space="preserve"> state by the Aggregator Agent allows it to reflect that one or more of its downstream ultimate Provider Agents have timed out a reservation.</w:t>
      </w:r>
    </w:p>
    <w:p w14:paraId="434EF1F9" w14:textId="77777777" w:rsidR="00781F67" w:rsidRDefault="00781F67" w:rsidP="0029041D">
      <w:pPr>
        <w:rPr>
          <w:rFonts w:cs="Arial"/>
        </w:rPr>
      </w:pPr>
    </w:p>
    <w:p w14:paraId="46A5A8C3" w14:textId="77777777" w:rsidR="00781F67" w:rsidRDefault="00781F67" w:rsidP="0029041D">
      <w:r>
        <w:t>The following text has also been added to this section:</w:t>
      </w:r>
    </w:p>
    <w:p w14:paraId="5C48095E" w14:textId="77777777" w:rsidR="00781F67" w:rsidRDefault="00781F67" w:rsidP="0029041D"/>
    <w:p w14:paraId="529C54C2" w14:textId="77777777" w:rsidR="0029041D" w:rsidRDefault="0029041D" w:rsidP="00781F67">
      <w:pPr>
        <w:ind w:left="576"/>
      </w:pPr>
      <w:r>
        <w:t>While a reservation is being modified the &lt;</w:t>
      </w:r>
      <w:proofErr w:type="spellStart"/>
      <w:r w:rsidRPr="00194263">
        <w:rPr>
          <w:i/>
        </w:rPr>
        <w:t>reservationState</w:t>
      </w:r>
      <w:proofErr w:type="spellEnd"/>
      <w:r>
        <w:t>&gt; reflects the current state of the modification even though the &lt;criteria&gt; represen</w:t>
      </w:r>
      <w:r w:rsidR="000A1114">
        <w:t>ts the last committed version. </w:t>
      </w:r>
    </w:p>
    <w:p w14:paraId="526C68BF" w14:textId="77777777" w:rsidR="000A1114" w:rsidRDefault="000A1114" w:rsidP="0029041D"/>
    <w:p w14:paraId="23FB5229" w14:textId="77777777" w:rsidR="000A1114" w:rsidRPr="00F03002" w:rsidRDefault="000A1114" w:rsidP="000A1114">
      <w:pPr>
        <w:pStyle w:val="Heading2"/>
      </w:pPr>
      <w:bookmarkStart w:id="331" w:name="_Toc21781905"/>
      <w:r>
        <w:t>Sections 5</w:t>
      </w:r>
      <w:r w:rsidR="00555737">
        <w:t>.3.1</w:t>
      </w:r>
      <w:r>
        <w:t xml:space="preserve"> </w:t>
      </w:r>
      <w:r w:rsidR="00555737">
        <w:t>through 5.3.3</w:t>
      </w:r>
      <w:r>
        <w:t xml:space="preserve"> Reservation State Machine</w:t>
      </w:r>
      <w:bookmarkEnd w:id="331"/>
    </w:p>
    <w:p w14:paraId="7B8BC283" w14:textId="77777777" w:rsidR="000A1114" w:rsidRDefault="000A1114" w:rsidP="0029041D">
      <w:r>
        <w:t>Figure 3: RSM, Figure 4 PSM and Figure 5 LSM have all been updated with the following clarification</w:t>
      </w:r>
      <w:r w:rsidR="00555737">
        <w:t xml:space="preserve"> information in the diagram key</w:t>
      </w:r>
      <w:proofErr w:type="gramStart"/>
      <w:r>
        <w:t>:  “</w:t>
      </w:r>
      <w:proofErr w:type="gramEnd"/>
      <w:r w:rsidR="00555737">
        <w:t xml:space="preserve">Either </w:t>
      </w:r>
      <w:r w:rsidR="00555737" w:rsidRPr="00555737">
        <w:rPr>
          <w:i/>
        </w:rPr>
        <w:t>input event</w:t>
      </w:r>
      <w:r w:rsidR="00555737">
        <w:t xml:space="preserve"> or </w:t>
      </w:r>
      <w:r w:rsidR="00555737" w:rsidRPr="00555737">
        <w:rPr>
          <w:i/>
        </w:rPr>
        <w:t>input message</w:t>
      </w:r>
      <w:r w:rsidR="00555737">
        <w:t xml:space="preserve"> can trigger output (logical disjunction)</w:t>
      </w:r>
      <w:r w:rsidR="006359FF">
        <w:t>.</w:t>
      </w:r>
    </w:p>
    <w:p w14:paraId="3BB210B4" w14:textId="27F9ABDD" w:rsidR="0029041D" w:rsidDel="00005617" w:rsidRDefault="0029041D" w:rsidP="0029041D">
      <w:pPr>
        <w:rPr>
          <w:del w:id="332" w:author="Chin Guok" w:date="2019-10-12T14:04:00Z"/>
        </w:rPr>
      </w:pPr>
    </w:p>
    <w:p w14:paraId="39379FA2" w14:textId="77777777" w:rsidR="00555737" w:rsidRDefault="00555737" w:rsidP="0029041D"/>
    <w:p w14:paraId="25F3E651" w14:textId="77777777" w:rsidR="0029041D" w:rsidRPr="006C7966" w:rsidRDefault="00555737" w:rsidP="0029041D">
      <w:pPr>
        <w:pStyle w:val="Heading2"/>
        <w:keepNext w:val="0"/>
        <w:ind w:left="578" w:hanging="578"/>
      </w:pPr>
      <w:bookmarkStart w:id="333" w:name="_Ref358904482"/>
      <w:bookmarkStart w:id="334" w:name="_Toc299721081"/>
      <w:bookmarkStart w:id="335" w:name="_Toc21781906"/>
      <w:r>
        <w:t>Section 5</w:t>
      </w:r>
      <w:r w:rsidR="0029041D">
        <w:t xml:space="preserve">.5 </w:t>
      </w:r>
      <w:r w:rsidR="0029041D" w:rsidRPr="006C7966">
        <w:t>Provisioning Sequence</w:t>
      </w:r>
      <w:bookmarkEnd w:id="333"/>
      <w:bookmarkEnd w:id="334"/>
      <w:bookmarkEnd w:id="335"/>
    </w:p>
    <w:p w14:paraId="18D76A73" w14:textId="77777777" w:rsidR="0029041D" w:rsidRDefault="0029041D" w:rsidP="0029041D"/>
    <w:p w14:paraId="1B1B7A06" w14:textId="77777777" w:rsidR="0029041D" w:rsidRDefault="00555737" w:rsidP="0029041D">
      <w:r>
        <w:t>In section 5</w:t>
      </w:r>
      <w:r w:rsidR="0029041D">
        <w:t xml:space="preserve">.5 </w:t>
      </w:r>
      <w:r>
        <w:t>figures</w:t>
      </w:r>
      <w:r w:rsidR="0029041D">
        <w:t xml:space="preserve"> 7 and 8 have been updated to remove the ambiguity </w:t>
      </w:r>
      <w:r w:rsidR="000A1114">
        <w:t>around</w:t>
      </w:r>
      <w:r w:rsidR="0029041D">
        <w:t xml:space="preserve"> the term "In service".  This could have been assumed to mean the </w:t>
      </w:r>
      <w:proofErr w:type="spellStart"/>
      <w:r w:rsidR="0029041D">
        <w:t>dataplane</w:t>
      </w:r>
      <w:proofErr w:type="spellEnd"/>
      <w:r w:rsidR="0029041D">
        <w:t xml:space="preserve"> is activated.  </w:t>
      </w:r>
      <w:proofErr w:type="gramStart"/>
      <w:r w:rsidR="0029041D">
        <w:t>However</w:t>
      </w:r>
      <w:proofErr w:type="gramEnd"/>
      <w:r w:rsidR="0029041D">
        <w:t xml:space="preserve"> the intent (with the decoupling of the PSM and </w:t>
      </w:r>
      <w:proofErr w:type="spellStart"/>
      <w:r w:rsidR="0029041D">
        <w:t>dataplane</w:t>
      </w:r>
      <w:proofErr w:type="spellEnd"/>
      <w:r w:rsidR="0029041D">
        <w:t xml:space="preserve"> activation) is to indicate that the "In service" is a primer for the </w:t>
      </w:r>
      <w:proofErr w:type="spellStart"/>
      <w:r w:rsidR="0029041D">
        <w:t>dataplane</w:t>
      </w:r>
      <w:proofErr w:type="spellEnd"/>
      <w:r w:rsidR="0029041D">
        <w:t xml:space="preserve"> to be activated (if it wasn't already so).  </w:t>
      </w:r>
    </w:p>
    <w:p w14:paraId="0824ED28" w14:textId="77777777" w:rsidR="0029041D" w:rsidRDefault="0029041D" w:rsidP="0029041D"/>
    <w:p w14:paraId="0BAADB1F" w14:textId="77777777" w:rsidR="0029041D" w:rsidRPr="00F03002" w:rsidRDefault="0029041D" w:rsidP="0029041D">
      <w:pPr>
        <w:pStyle w:val="Heading2"/>
      </w:pPr>
      <w:bookmarkStart w:id="336" w:name="_Toc21781907"/>
      <w:r>
        <w:t xml:space="preserve">Section </w:t>
      </w:r>
      <w:r w:rsidR="00555737">
        <w:t>6</w:t>
      </w:r>
      <w:r>
        <w:t>.3.2</w:t>
      </w:r>
      <w:r w:rsidRPr="000E7A85">
        <w:t xml:space="preserve"> </w:t>
      </w:r>
      <w:r>
        <w:t>Message checks.</w:t>
      </w:r>
      <w:bookmarkEnd w:id="336"/>
    </w:p>
    <w:p w14:paraId="34A4E198" w14:textId="77777777" w:rsidR="0029041D" w:rsidRDefault="0029041D" w:rsidP="0029041D"/>
    <w:p w14:paraId="346F59F0" w14:textId="77777777" w:rsidR="0029041D" w:rsidRDefault="00571F57" w:rsidP="0029041D">
      <w:r>
        <w:t xml:space="preserve">Figure 12 </w:t>
      </w:r>
      <w:r w:rsidR="0029041D">
        <w:t xml:space="preserve">has been added to section </w:t>
      </w:r>
      <w:r w:rsidR="00555737">
        <w:t>6</w:t>
      </w:r>
      <w:r w:rsidR="0029041D">
        <w:t>.3.2 to show an Example of SOAP fault translation to NSI failed message.</w:t>
      </w:r>
      <w:r>
        <w:t xml:space="preserve">  The following explanatory text has also been added:</w:t>
      </w:r>
    </w:p>
    <w:p w14:paraId="2EDA1E3C" w14:textId="77777777" w:rsidR="00571F57" w:rsidRDefault="00571F57" w:rsidP="00571F57">
      <w:pPr>
        <w:ind w:left="576"/>
      </w:pPr>
      <w:r>
        <w:t xml:space="preserve">If any of the above parameters are malformed or omitted from the request message, the provider may not have the necessary information to return a failed or error message using </w:t>
      </w:r>
      <w:r>
        <w:lastRenderedPageBreak/>
        <w:t xml:space="preserve">the (asynchronous) callback mechanism.  As such, the provider can use a (synchronous) SOAP fault to indicate a problem.  If the requester receiving the SOAP fault is an AG, it should not propagate the SOAP fault up stream </w:t>
      </w:r>
      <w:proofErr w:type="gramStart"/>
      <w:r>
        <w:t>verbatim, but</w:t>
      </w:r>
      <w:proofErr w:type="gramEnd"/>
      <w:r>
        <w:t xml:space="preserve"> translate it into an appropriate failed or error message.  The example (see Figure 12) below shows how a SOAP fault generated due to a malformed </w:t>
      </w:r>
      <w:r w:rsidRPr="00CF05A2">
        <w:rPr>
          <w:i/>
        </w:rPr>
        <w:t>reserve</w:t>
      </w:r>
      <w:r>
        <w:t xml:space="preserve"> message is translated by the AG to a </w:t>
      </w:r>
      <w:proofErr w:type="spellStart"/>
      <w:r w:rsidRPr="00CF05A2">
        <w:rPr>
          <w:i/>
        </w:rPr>
        <w:t>reservedFailed</w:t>
      </w:r>
      <w:proofErr w:type="spellEnd"/>
      <w:r>
        <w:t xml:space="preserve"> message to the </w:t>
      </w:r>
      <w:proofErr w:type="spellStart"/>
      <w:r>
        <w:t>uPA</w:t>
      </w:r>
      <w:proofErr w:type="spellEnd"/>
      <w:r>
        <w:t>.</w:t>
      </w:r>
    </w:p>
    <w:p w14:paraId="00C6B9AB" w14:textId="3043090A" w:rsidR="00571F57" w:rsidDel="00005617" w:rsidRDefault="00571F57" w:rsidP="0029041D">
      <w:pPr>
        <w:rPr>
          <w:del w:id="337" w:author="Chin Guok" w:date="2019-10-12T14:04:00Z"/>
        </w:rPr>
      </w:pPr>
    </w:p>
    <w:p w14:paraId="62CD8EBD" w14:textId="16BE909D" w:rsidR="0029041D" w:rsidDel="00005617" w:rsidRDefault="0029041D" w:rsidP="0029041D">
      <w:pPr>
        <w:rPr>
          <w:del w:id="338" w:author="Chin Guok" w:date="2019-10-12T14:04:00Z"/>
        </w:rPr>
      </w:pPr>
    </w:p>
    <w:p w14:paraId="02E9DCA8" w14:textId="77777777" w:rsidR="0029041D" w:rsidRDefault="0029041D" w:rsidP="0029041D"/>
    <w:p w14:paraId="60C2B880" w14:textId="77777777" w:rsidR="0029041D" w:rsidRPr="006C7966" w:rsidRDefault="00150485" w:rsidP="0029041D">
      <w:pPr>
        <w:pStyle w:val="Heading2"/>
      </w:pPr>
      <w:bookmarkStart w:id="339" w:name="_Toc299721094"/>
      <w:bookmarkStart w:id="340" w:name="_Toc21781908"/>
      <w:r>
        <w:t>Section 7</w:t>
      </w:r>
      <w:r w:rsidR="0029041D">
        <w:t>.1.3</w:t>
      </w:r>
      <w:del w:id="341" w:author="Chin Guok" w:date="2019-10-12T13:59:00Z">
        <w:r w:rsidR="0029041D" w:rsidDel="00005617">
          <w:delText>:</w:delText>
        </w:r>
      </w:del>
      <w:r w:rsidR="0029041D">
        <w:t xml:space="preserve"> Correlation Ids and </w:t>
      </w:r>
      <w:r w:rsidR="0029041D" w:rsidRPr="006C7966">
        <w:t>Failure Recovery</w:t>
      </w:r>
      <w:bookmarkEnd w:id="339"/>
      <w:bookmarkEnd w:id="340"/>
    </w:p>
    <w:p w14:paraId="292CEB6F" w14:textId="77777777" w:rsidR="0029041D" w:rsidRDefault="0029041D" w:rsidP="0029041D">
      <w:pPr>
        <w:rPr>
          <w:rFonts w:cs="Arial"/>
          <w:color w:val="000000"/>
          <w:lang w:val="en-GB"/>
        </w:rPr>
      </w:pPr>
    </w:p>
    <w:p w14:paraId="3B50BF24" w14:textId="77777777" w:rsidR="0029041D" w:rsidRDefault="0029041D" w:rsidP="0029041D">
      <w:pPr>
        <w:rPr>
          <w:rFonts w:cs="Arial"/>
          <w:color w:val="000000"/>
          <w:lang w:val="en-GB"/>
        </w:rPr>
      </w:pPr>
      <w:r>
        <w:t>The aggregator has been amended to include an additional explanation of how</w:t>
      </w:r>
      <w:r w:rsidR="00150485">
        <w:t xml:space="preserve"> t</w:t>
      </w:r>
      <w:r w:rsidRPr="00703E82">
        <w:t>he</w:t>
      </w:r>
      <w:r>
        <w:rPr>
          <w:i/>
        </w:rPr>
        <w:t xml:space="preserve"> </w:t>
      </w:r>
      <w:proofErr w:type="spellStart"/>
      <w:r w:rsidRPr="00703E82">
        <w:rPr>
          <w:i/>
        </w:rPr>
        <w:t>reserveFailed</w:t>
      </w:r>
      <w:proofErr w:type="spellEnd"/>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w:t>
      </w:r>
      <w:r w:rsidR="00150485">
        <w:t xml:space="preserve"> in version 2.0.</w:t>
      </w:r>
    </w:p>
    <w:p w14:paraId="23C19C4D" w14:textId="77777777" w:rsidR="0029041D" w:rsidRDefault="0029041D" w:rsidP="0029041D">
      <w:pPr>
        <w:rPr>
          <w:rFonts w:cs="Arial"/>
          <w:color w:val="000000"/>
          <w:lang w:val="en-GB"/>
        </w:rPr>
      </w:pPr>
    </w:p>
    <w:p w14:paraId="5595EFBE" w14:textId="77777777" w:rsidR="0029041D" w:rsidRPr="00F03002" w:rsidRDefault="00150485" w:rsidP="0029041D">
      <w:pPr>
        <w:pStyle w:val="Heading2"/>
      </w:pPr>
      <w:bookmarkStart w:id="342" w:name="_Toc21781909"/>
      <w:r>
        <w:t>Section 7</w:t>
      </w:r>
      <w:r w:rsidR="0029041D">
        <w:t>.1.5 Per reservation information elements.</w:t>
      </w:r>
      <w:bookmarkEnd w:id="342"/>
    </w:p>
    <w:p w14:paraId="741B2795" w14:textId="77777777" w:rsidR="0029041D" w:rsidRDefault="0029041D" w:rsidP="0029041D"/>
    <w:p w14:paraId="50CA7DFB" w14:textId="77777777" w:rsidR="00C80EAD" w:rsidRDefault="0029041D" w:rsidP="0029041D">
      <w:r>
        <w:t xml:space="preserve">The following bullet has been added to this section: </w:t>
      </w:r>
    </w:p>
    <w:p w14:paraId="034FF3F5" w14:textId="77777777" w:rsidR="0029041D" w:rsidRDefault="0029041D" w:rsidP="00C80EAD">
      <w:pPr>
        <w:ind w:left="576"/>
      </w:pPr>
      <w:r>
        <w:t xml:space="preserve">If an RA receives a Connection request with a </w:t>
      </w:r>
      <w:proofErr w:type="spellStart"/>
      <w:r w:rsidRPr="00CE7230">
        <w:rPr>
          <w:i/>
        </w:rPr>
        <w:t>startTime</w:t>
      </w:r>
      <w:proofErr w:type="spellEnd"/>
      <w:r>
        <w:t xml:space="preserve"> in the past, this should be treated as ‘now’.  The RA should not change the </w:t>
      </w:r>
      <w:proofErr w:type="spellStart"/>
      <w:r w:rsidRPr="00CE7230">
        <w:rPr>
          <w:i/>
        </w:rPr>
        <w:t>startTime</w:t>
      </w:r>
      <w:proofErr w:type="spellEnd"/>
      <w:r>
        <w:t xml:space="preserve"> and keep it as part of the record of the reservation</w:t>
      </w:r>
      <w:r w:rsidR="00F11DDE">
        <w:t>.</w:t>
      </w:r>
    </w:p>
    <w:p w14:paraId="2D4EB574" w14:textId="77777777" w:rsidR="00F11DDE" w:rsidRDefault="00F11DDE" w:rsidP="0029041D"/>
    <w:p w14:paraId="3F93E681" w14:textId="77777777" w:rsidR="00F11DDE" w:rsidRDefault="00F11DDE" w:rsidP="00F11DDE">
      <w:pPr>
        <w:pStyle w:val="Heading2"/>
      </w:pPr>
      <w:bookmarkStart w:id="343" w:name="_Toc21781910"/>
      <w:r>
        <w:t>Section 7.1.6 Reservation Versioning Information</w:t>
      </w:r>
      <w:bookmarkEnd w:id="343"/>
    </w:p>
    <w:p w14:paraId="27FEB8A8" w14:textId="77777777" w:rsidR="00F11DDE" w:rsidRDefault="00F11DDE" w:rsidP="00F11DDE"/>
    <w:p w14:paraId="71FEDE0B" w14:textId="77777777" w:rsidR="00F11DDE" w:rsidRDefault="00F11DDE" w:rsidP="00F11DDE">
      <w:r>
        <w:t>To support the modification of reservations, the notion of versioning has been introduced to identify the instance of a reservation over its lifetime.</w:t>
      </w:r>
    </w:p>
    <w:p w14:paraId="5999441B" w14:textId="77777777" w:rsidR="00F11DDE" w:rsidRDefault="00F11DDE" w:rsidP="00F11DDE">
      <w:pPr>
        <w:numPr>
          <w:ilvl w:val="1"/>
          <w:numId w:val="43"/>
        </w:numPr>
        <w:spacing w:before="100" w:beforeAutospacing="1" w:after="100" w:afterAutospacing="1"/>
      </w:pPr>
      <w:r>
        <w:t>Versioning MUST be used as follows:</w:t>
      </w:r>
    </w:p>
    <w:p w14:paraId="67D6A03D" w14:textId="77777777" w:rsidR="00F11DDE" w:rsidRDefault="00F11DDE" w:rsidP="00F11DDE">
      <w:pPr>
        <w:numPr>
          <w:ilvl w:val="1"/>
          <w:numId w:val="43"/>
        </w:numPr>
        <w:spacing w:before="100" w:beforeAutospacing="1" w:after="100" w:afterAutospacing="1"/>
      </w:pPr>
      <w:r>
        <w:t>Version numbers are integer values ≥ 0 (zero)</w:t>
      </w:r>
    </w:p>
    <w:p w14:paraId="2FCE3B99" w14:textId="77777777" w:rsidR="00F11DDE" w:rsidRDefault="00F11DDE" w:rsidP="00F11DDE">
      <w:pPr>
        <w:numPr>
          <w:ilvl w:val="1"/>
          <w:numId w:val="43"/>
        </w:numPr>
        <w:spacing w:before="100" w:beforeAutospacing="1" w:after="100" w:afterAutospacing="1"/>
      </w:pPr>
      <w:r>
        <w:t xml:space="preserve">Version numbers are assigned by the RA when a reservation request (i.e. </w:t>
      </w:r>
      <w:proofErr w:type="spellStart"/>
      <w:r>
        <w:t>NSI_</w:t>
      </w:r>
      <w:proofErr w:type="gramStart"/>
      <w:r>
        <w:t>rsv.rq</w:t>
      </w:r>
      <w:proofErr w:type="spellEnd"/>
      <w:proofErr w:type="gramEnd"/>
      <w:r>
        <w:t>) is made to a PA</w:t>
      </w:r>
    </w:p>
    <w:p w14:paraId="15D12497" w14:textId="77777777" w:rsidR="00F11DDE" w:rsidRDefault="00F11DDE" w:rsidP="00F11DDE">
      <w:pPr>
        <w:numPr>
          <w:ilvl w:val="1"/>
          <w:numId w:val="43"/>
        </w:numPr>
        <w:spacing w:before="100" w:beforeAutospacing="1" w:after="100" w:afterAutospacing="1"/>
      </w:pPr>
      <w:r>
        <w:t xml:space="preserve">If a version number is not specified in an </w:t>
      </w:r>
      <w:proofErr w:type="spellStart"/>
      <w:r>
        <w:t>NSI_</w:t>
      </w:r>
      <w:proofErr w:type="gramStart"/>
      <w:r>
        <w:t>rsv.rq</w:t>
      </w:r>
      <w:proofErr w:type="spellEnd"/>
      <w:proofErr w:type="gramEnd"/>
      <w:r>
        <w:t>, it is assumed to be 0 (zero) regardless of whether the request is the</w:t>
      </w:r>
      <w:r w:rsidR="00C80EAD">
        <w:t xml:space="preserve"> </w:t>
      </w:r>
      <w:r>
        <w:t>initial or a subsequent</w:t>
      </w:r>
      <w:r w:rsidR="00C80EAD">
        <w:t xml:space="preserve"> </w:t>
      </w:r>
      <w:r>
        <w:t>request.</w:t>
      </w:r>
    </w:p>
    <w:p w14:paraId="13757DB0" w14:textId="77777777" w:rsidR="00F11DDE" w:rsidRDefault="00F11DDE" w:rsidP="00F11DDE">
      <w:pPr>
        <w:numPr>
          <w:ilvl w:val="1"/>
          <w:numId w:val="43"/>
        </w:numPr>
        <w:spacing w:before="100" w:beforeAutospacing="1" w:after="100" w:afterAutospacing="1"/>
      </w:pPr>
      <w:r>
        <w:t xml:space="preserve">An </w:t>
      </w:r>
      <w:proofErr w:type="spellStart"/>
      <w:r>
        <w:t>NSI_</w:t>
      </w:r>
      <w:proofErr w:type="gramStart"/>
      <w:r>
        <w:t>rsv.rq</w:t>
      </w:r>
      <w:proofErr w:type="spellEnd"/>
      <w:proofErr w:type="gramEnd"/>
      <w:r>
        <w:t xml:space="preserve"> with a version number ≤ the (highest) current committed reservation version number will result in a failed request and an appropriate error</w:t>
      </w:r>
    </w:p>
    <w:p w14:paraId="1D6391B2" w14:textId="77777777" w:rsidR="0029041D" w:rsidRDefault="0029041D" w:rsidP="0029041D"/>
    <w:p w14:paraId="0FD91B74" w14:textId="24A14D93" w:rsidR="00853052" w:rsidRDefault="00853052" w:rsidP="00853052">
      <w:pPr>
        <w:pStyle w:val="Heading2"/>
      </w:pPr>
      <w:bookmarkStart w:id="344" w:name="_Toc21781911"/>
      <w:r>
        <w:t xml:space="preserve">Section 9.3.3 </w:t>
      </w:r>
      <w:del w:id="345" w:author="Chin Guok" w:date="2019-10-12T14:00:00Z">
        <w:r w:rsidDel="00005617">
          <w:delText>added feedback parameter</w:delText>
        </w:r>
      </w:del>
      <w:proofErr w:type="spellStart"/>
      <w:ins w:id="346" w:author="Chin Guok" w:date="2019-10-12T14:00:00Z">
        <w:r w:rsidR="00005617">
          <w:t>TypeValuePairType</w:t>
        </w:r>
      </w:ins>
      <w:bookmarkEnd w:id="344"/>
      <w:proofErr w:type="spellEnd"/>
    </w:p>
    <w:p w14:paraId="16FEF70D" w14:textId="77777777" w:rsidR="00853052" w:rsidRPr="00853052" w:rsidRDefault="00853052" w:rsidP="00853052">
      <w:pPr>
        <w:pStyle w:val="nobreak"/>
      </w:pPr>
      <w:r>
        <w:t>The following row has been added to table 11:</w:t>
      </w:r>
    </w:p>
    <w:tbl>
      <w:tblPr>
        <w:tblStyle w:val="TableGrid"/>
        <w:tblW w:w="0" w:type="auto"/>
        <w:tblInd w:w="250" w:type="dxa"/>
        <w:tblLook w:val="04A0" w:firstRow="1" w:lastRow="0" w:firstColumn="1" w:lastColumn="0" w:noHBand="0" w:noVBand="1"/>
      </w:tblPr>
      <w:tblGrid>
        <w:gridCol w:w="2036"/>
        <w:gridCol w:w="1092"/>
        <w:gridCol w:w="5252"/>
      </w:tblGrid>
      <w:tr w:rsidR="00853052" w:rsidRPr="006C7966" w14:paraId="05B77A78" w14:textId="77777777" w:rsidTr="007358A4">
        <w:tc>
          <w:tcPr>
            <w:tcW w:w="2079" w:type="dxa"/>
          </w:tcPr>
          <w:p w14:paraId="4E587341" w14:textId="77777777" w:rsidR="00853052" w:rsidRPr="00522401" w:rsidRDefault="00853052" w:rsidP="007358A4">
            <w:pPr>
              <w:ind w:left="113"/>
              <w:rPr>
                <w:rFonts w:eastAsia="Times New Roman" w:cs="Arial"/>
                <w:i/>
                <w:color w:val="000000"/>
                <w:sz w:val="16"/>
                <w:szCs w:val="18"/>
              </w:rPr>
            </w:pPr>
            <w:r w:rsidRPr="00C80253">
              <w:rPr>
                <w:rFonts w:eastAsia="Times New Roman" w:cs="Arial"/>
                <w:i/>
                <w:color w:val="000000"/>
                <w:sz w:val="16"/>
                <w:szCs w:val="18"/>
              </w:rPr>
              <w:t>Feedback</w:t>
            </w:r>
          </w:p>
        </w:tc>
        <w:tc>
          <w:tcPr>
            <w:tcW w:w="1119" w:type="dxa"/>
          </w:tcPr>
          <w:p w14:paraId="324A7408" w14:textId="77777777" w:rsidR="00853052" w:rsidRPr="006C7966" w:rsidRDefault="00853052" w:rsidP="007358A4">
            <w:pPr>
              <w:ind w:left="113"/>
              <w:jc w:val="center"/>
              <w:rPr>
                <w:rFonts w:eastAsia="Times New Roman" w:cs="Arial"/>
                <w:color w:val="000000"/>
                <w:sz w:val="16"/>
                <w:szCs w:val="18"/>
              </w:rPr>
            </w:pPr>
            <w:r>
              <w:rPr>
                <w:rFonts w:eastAsia="Times New Roman" w:cs="Arial"/>
                <w:color w:val="000000"/>
                <w:sz w:val="16"/>
                <w:szCs w:val="18"/>
              </w:rPr>
              <w:t>O</w:t>
            </w:r>
          </w:p>
        </w:tc>
        <w:tc>
          <w:tcPr>
            <w:tcW w:w="5408" w:type="dxa"/>
          </w:tcPr>
          <w:p w14:paraId="6D523490" w14:textId="77777777" w:rsidR="00853052" w:rsidRPr="006C7966" w:rsidRDefault="00853052" w:rsidP="007358A4">
            <w:pPr>
              <w:ind w:left="113"/>
              <w:rPr>
                <w:rFonts w:eastAsia="Times New Roman" w:cs="Arial"/>
                <w:color w:val="000000"/>
                <w:sz w:val="16"/>
                <w:szCs w:val="18"/>
              </w:rPr>
            </w:pPr>
            <w:r w:rsidRPr="00C80253">
              <w:rPr>
                <w:rFonts w:eastAsia="Times New Roman" w:cs="Arial"/>
                <w:color w:val="000000"/>
                <w:sz w:val="16"/>
                <w:szCs w:val="18"/>
              </w:rPr>
              <w:t>Provides a mecha</w:t>
            </w:r>
            <w:r>
              <w:rPr>
                <w:rFonts w:eastAsia="Times New Roman" w:cs="Arial"/>
                <w:color w:val="000000"/>
                <w:sz w:val="16"/>
                <w:szCs w:val="18"/>
              </w:rPr>
              <w:t xml:space="preserve">nism for a </w:t>
            </w:r>
            <w:proofErr w:type="spellStart"/>
            <w:r w:rsidRPr="00D226A3">
              <w:rPr>
                <w:rFonts w:eastAsia="Times New Roman" w:cs="Arial"/>
                <w:i/>
                <w:color w:val="000000"/>
                <w:sz w:val="16"/>
                <w:szCs w:val="18"/>
              </w:rPr>
              <w:t>ServiceException</w:t>
            </w:r>
            <w:proofErr w:type="spellEnd"/>
            <w:r>
              <w:rPr>
                <w:rFonts w:eastAsia="Times New Roman" w:cs="Arial"/>
                <w:color w:val="000000"/>
                <w:sz w:val="16"/>
                <w:szCs w:val="18"/>
              </w:rPr>
              <w:t xml:space="preserve"> to </w:t>
            </w:r>
            <w:r w:rsidRPr="00C80253">
              <w:rPr>
                <w:rFonts w:eastAsia="Times New Roman" w:cs="Arial"/>
                <w:color w:val="000000"/>
                <w:sz w:val="16"/>
                <w:szCs w:val="18"/>
              </w:rPr>
              <w:t>provide type specific feedback corresponding to this variable.</w:t>
            </w:r>
          </w:p>
        </w:tc>
      </w:tr>
    </w:tbl>
    <w:p w14:paraId="6AE1EE56" w14:textId="77777777" w:rsidR="00853052" w:rsidRPr="00853052" w:rsidRDefault="00853052" w:rsidP="00853052">
      <w:pPr>
        <w:pStyle w:val="nobreak"/>
      </w:pPr>
    </w:p>
    <w:p w14:paraId="7881418A" w14:textId="451D9A10" w:rsidR="00853052" w:rsidDel="00005617" w:rsidRDefault="00853052" w:rsidP="00853052">
      <w:pPr>
        <w:pStyle w:val="nobreak"/>
        <w:rPr>
          <w:del w:id="347" w:author="Chin Guok" w:date="2019-10-12T14:03:00Z"/>
        </w:rPr>
      </w:pPr>
    </w:p>
    <w:p w14:paraId="11BC4558" w14:textId="77777777" w:rsidR="00853052" w:rsidRPr="00853052" w:rsidRDefault="00853052" w:rsidP="00853052"/>
    <w:p w14:paraId="4EE404AF" w14:textId="3028A4FF" w:rsidR="00005617" w:rsidRDefault="00005617" w:rsidP="00853052">
      <w:pPr>
        <w:pStyle w:val="Heading2"/>
        <w:rPr>
          <w:ins w:id="348" w:author="Chin Guok" w:date="2019-10-12T14:01:00Z"/>
        </w:rPr>
      </w:pPr>
      <w:bookmarkStart w:id="349" w:name="_Toc21781912"/>
      <w:ins w:id="350" w:author="Chin Guok" w:date="2019-10-12T13:56:00Z">
        <w:r>
          <w:t xml:space="preserve">Section 9.3.8 </w:t>
        </w:r>
      </w:ins>
      <w:proofErr w:type="spellStart"/>
      <w:ins w:id="351" w:author="Chin Guok" w:date="2019-10-12T14:01:00Z">
        <w:r>
          <w:t>UuidType</w:t>
        </w:r>
        <w:bookmarkEnd w:id="349"/>
        <w:proofErr w:type="spellEnd"/>
      </w:ins>
    </w:p>
    <w:p w14:paraId="224E97BD" w14:textId="5191CC91" w:rsidR="00005617" w:rsidRDefault="00005617" w:rsidP="00005617">
      <w:pPr>
        <w:pStyle w:val="nobreak"/>
        <w:rPr>
          <w:ins w:id="352" w:author="Chin Guok" w:date="2019-10-12T14:02:00Z"/>
        </w:rPr>
      </w:pPr>
      <w:ins w:id="353" w:author="Chin Guok" w:date="2019-10-12T14:01:00Z">
        <w:r>
          <w:t xml:space="preserve">The </w:t>
        </w:r>
      </w:ins>
      <w:ins w:id="354" w:author="Chin Guok" w:date="2019-10-12T14:12:00Z">
        <w:r w:rsidR="009C060E">
          <w:t>UUID value</w:t>
        </w:r>
      </w:ins>
      <w:bookmarkStart w:id="355" w:name="_GoBack"/>
      <w:bookmarkEnd w:id="355"/>
      <w:ins w:id="356" w:author="Chin Guok" w:date="2019-10-12T14:01:00Z">
        <w:r>
          <w:t xml:space="preserve"> regular expression </w:t>
        </w:r>
      </w:ins>
      <w:ins w:id="357" w:author="Chin Guok" w:date="2019-10-12T14:02:00Z">
        <w:r>
          <w:t>has been update</w:t>
        </w:r>
      </w:ins>
      <w:ins w:id="358" w:author="Chin Guok" w:date="2019-10-12T14:03:00Z">
        <w:r>
          <w:t>d</w:t>
        </w:r>
      </w:ins>
      <w:ins w:id="359" w:author="Chin Guok" w:date="2019-10-12T14:02:00Z">
        <w:r>
          <w:t xml:space="preserve"> to include upper case characters:</w:t>
        </w:r>
      </w:ins>
    </w:p>
    <w:p w14:paraId="7D150E90" w14:textId="1BAC31A7" w:rsidR="00005617" w:rsidRDefault="00005617" w:rsidP="00005617">
      <w:pPr>
        <w:rPr>
          <w:ins w:id="360" w:author="Chin Guok" w:date="2019-10-12T14:03:00Z"/>
          <w:bCs/>
        </w:rPr>
      </w:pPr>
      <w:ins w:id="361" w:author="Chin Guok" w:date="2019-10-12T14:02:00Z">
        <w:r>
          <w:tab/>
        </w:r>
      </w:ins>
      <w:ins w:id="362" w:author="Chin Guok" w:date="2019-10-12T14:03:00Z">
        <w:r w:rsidRPr="006C7966">
          <w:t>“</w:t>
        </w:r>
        <w:proofErr w:type="gramStart"/>
        <w:r w:rsidRPr="007D588E">
          <w:t>urn:uuid</w:t>
        </w:r>
        <w:proofErr w:type="gramEnd"/>
        <w:r w:rsidRPr="007D588E">
          <w:t>:[a-fA-F0-9]{8}-[a-fA-F0-9]{4}-[a-fA-F0-9]{4}-[a-fA-F0-9]{4}-[a-fA-F0-9]{12}</w:t>
        </w:r>
        <w:r w:rsidRPr="006C7966">
          <w:rPr>
            <w:bCs/>
          </w:rPr>
          <w:t>”</w:t>
        </w:r>
      </w:ins>
    </w:p>
    <w:p w14:paraId="37F9A557" w14:textId="77777777" w:rsidR="00005617" w:rsidRPr="00005617" w:rsidRDefault="00005617" w:rsidP="00005617">
      <w:pPr>
        <w:rPr>
          <w:ins w:id="363" w:author="Chin Guok" w:date="2019-10-12T13:56:00Z"/>
        </w:rPr>
        <w:pPrChange w:id="364" w:author="Chin Guok" w:date="2019-10-12T14:02:00Z">
          <w:pPr>
            <w:pStyle w:val="Heading2"/>
          </w:pPr>
        </w:pPrChange>
      </w:pPr>
    </w:p>
    <w:p w14:paraId="7EBCFE55" w14:textId="2DC61BFE" w:rsidR="00853052" w:rsidRPr="00F03002" w:rsidRDefault="00853052" w:rsidP="00853052">
      <w:pPr>
        <w:pStyle w:val="Heading2"/>
      </w:pPr>
      <w:bookmarkStart w:id="365" w:name="_Toc21781913"/>
      <w:r>
        <w:t xml:space="preserve">Section 9.4.10 </w:t>
      </w:r>
      <w:proofErr w:type="spellStart"/>
      <w:ins w:id="366" w:author="Chin Guok" w:date="2019-10-12T14:04:00Z">
        <w:r w:rsidR="00005617">
          <w:t>dataPlane</w:t>
        </w:r>
      </w:ins>
      <w:ins w:id="367" w:author="Chin Guok" w:date="2019-10-12T14:05:00Z">
        <w:r w:rsidR="00005617">
          <w:t>StateChange</w:t>
        </w:r>
        <w:proofErr w:type="spellEnd"/>
        <w:r w:rsidR="00005617">
          <w:t xml:space="preserve"> message elements</w:t>
        </w:r>
      </w:ins>
      <w:bookmarkEnd w:id="365"/>
      <w:del w:id="368" w:author="Chin Guok" w:date="2019-10-12T14:04:00Z">
        <w:r w:rsidDel="00005617">
          <w:delText>text removed</w:delText>
        </w:r>
      </w:del>
    </w:p>
    <w:p w14:paraId="3375FA04" w14:textId="77777777" w:rsidR="0029041D" w:rsidRDefault="0029041D" w:rsidP="0029041D"/>
    <w:p w14:paraId="50053E19" w14:textId="77777777" w:rsidR="0029041D" w:rsidRDefault="0029041D" w:rsidP="0029041D">
      <w:pPr>
        <w:rPr>
          <w:bCs/>
          <w:iCs/>
        </w:rPr>
      </w:pPr>
      <w:r>
        <w:t xml:space="preserve">The following text has been removed from </w:t>
      </w:r>
      <w:r w:rsidRPr="009D6BA9">
        <w:rPr>
          <w:bCs/>
          <w:iCs/>
        </w:rPr>
        <w:t>Section</w:t>
      </w:r>
      <w:r w:rsidR="00150485">
        <w:rPr>
          <w:bCs/>
          <w:iCs/>
        </w:rPr>
        <w:t xml:space="preserve"> 9</w:t>
      </w:r>
      <w:r w:rsidRPr="009D6BA9">
        <w:rPr>
          <w:bCs/>
          <w:iCs/>
        </w:rPr>
        <w:t>.4.10 </w:t>
      </w:r>
      <w:proofErr w:type="spellStart"/>
      <w:r w:rsidRPr="00853052">
        <w:rPr>
          <w:bCs/>
          <w:i/>
          <w:iCs/>
        </w:rPr>
        <w:t>dataPlaneStateChange</w:t>
      </w:r>
      <w:proofErr w:type="spellEnd"/>
      <w:r w:rsidRPr="009D6BA9">
        <w:rPr>
          <w:bCs/>
          <w:iCs/>
        </w:rPr>
        <w:t> message elements</w:t>
      </w:r>
      <w:r>
        <w:rPr>
          <w:bCs/>
          <w:iCs/>
        </w:rPr>
        <w:t>:</w:t>
      </w:r>
    </w:p>
    <w:p w14:paraId="742C2C55" w14:textId="77777777" w:rsidR="0029041D" w:rsidRDefault="0029041D" w:rsidP="00853052">
      <w:pPr>
        <w:ind w:left="720"/>
      </w:pPr>
      <w:r>
        <w:t>The originating </w:t>
      </w:r>
      <w:proofErr w:type="spellStart"/>
      <w:r w:rsidRPr="00853052">
        <w:rPr>
          <w:i/>
        </w:rPr>
        <w:t>connectionId</w:t>
      </w:r>
      <w:proofErr w:type="spellEnd"/>
      <w:r>
        <w:t xml:space="preserve"> and </w:t>
      </w:r>
      <w:proofErr w:type="spellStart"/>
      <w:r>
        <w:t>uPA</w:t>
      </w:r>
      <w:proofErr w:type="spellEnd"/>
      <w:r>
        <w:t xml:space="preserve"> are provided in separate elements to maintain the original context generating the data plane state change. The </w:t>
      </w:r>
      <w:proofErr w:type="spellStart"/>
      <w:r w:rsidRPr="00853052">
        <w:rPr>
          <w:i/>
        </w:rPr>
        <w:t>timeStamp</w:t>
      </w:r>
      <w:proofErr w:type="spellEnd"/>
      <w:r>
        <w:t> is populated by the originating PA and propagated up the tree</w:t>
      </w:r>
      <w:r w:rsidR="00853052">
        <w:t xml:space="preserve"> untouched by intermediate NSA.</w:t>
      </w:r>
    </w:p>
    <w:p w14:paraId="5DAD9E41" w14:textId="77777777" w:rsidR="0029041D" w:rsidRDefault="0029041D" w:rsidP="0029041D"/>
    <w:p w14:paraId="689D1AAC" w14:textId="77777777" w:rsidR="0029041D" w:rsidRDefault="0029041D" w:rsidP="0029041D">
      <w:pPr>
        <w:rPr>
          <w:rFonts w:ascii="Times New Roman" w:hAnsi="Times New Roman"/>
        </w:rPr>
      </w:pPr>
      <w:r>
        <w:lastRenderedPageBreak/>
        <w:t>This text problem was caused by the author</w:t>
      </w:r>
      <w:r w:rsidR="00C57E39">
        <w:t xml:space="preserve"> copying the text from section 9.4.9 (</w:t>
      </w:r>
      <w:proofErr w:type="spellStart"/>
      <w:r w:rsidR="00C57E39" w:rsidRPr="00853052">
        <w:rPr>
          <w:i/>
        </w:rPr>
        <w:t>errorEvent</w:t>
      </w:r>
      <w:proofErr w:type="spellEnd"/>
      <w:r w:rsidR="00C57E39">
        <w:t>) into section 9</w:t>
      </w:r>
      <w:r>
        <w:t xml:space="preserve">.4.10 then modifying.  The quoted text has been removed as it is not applicable to the </w:t>
      </w:r>
      <w:proofErr w:type="spellStart"/>
      <w:r w:rsidRPr="00853052">
        <w:rPr>
          <w:i/>
        </w:rPr>
        <w:t>dataPlaneStateChange</w:t>
      </w:r>
      <w:proofErr w:type="spellEnd"/>
      <w:r>
        <w:t>.</w:t>
      </w:r>
    </w:p>
    <w:p w14:paraId="6E152A5F" w14:textId="77777777" w:rsidR="0029041D" w:rsidRDefault="0029041D" w:rsidP="0029041D"/>
    <w:p w14:paraId="3D078250" w14:textId="77777777" w:rsidR="0029041D" w:rsidRDefault="0029041D" w:rsidP="0029041D"/>
    <w:p w14:paraId="641EFE05" w14:textId="77777777" w:rsidR="0029041D" w:rsidRDefault="0029041D" w:rsidP="0029041D">
      <w:pPr>
        <w:pStyle w:val="Heading2"/>
      </w:pPr>
      <w:bookmarkStart w:id="369" w:name="_Toc21781914"/>
      <w:r>
        <w:t xml:space="preserve">Section </w:t>
      </w:r>
      <w:r w:rsidR="000F1991">
        <w:t>9</w:t>
      </w:r>
      <w:r w:rsidRPr="000A0BEE">
        <w:t>.4.12.1</w:t>
      </w:r>
      <w:r>
        <w:t>: Query* operations.</w:t>
      </w:r>
      <w:bookmarkEnd w:id="369"/>
    </w:p>
    <w:p w14:paraId="1403E02F" w14:textId="77777777" w:rsidR="0029041D" w:rsidRDefault="0029041D" w:rsidP="0029041D"/>
    <w:p w14:paraId="73BC20CC" w14:textId="77777777" w:rsidR="00FB31C3" w:rsidRDefault="0029041D" w:rsidP="0029041D">
      <w:r>
        <w:t>There is a</w:t>
      </w:r>
      <w:r w:rsidRPr="000A0BEE">
        <w:t xml:space="preserve"> limitation</w:t>
      </w:r>
      <w:r>
        <w:t xml:space="preserve"> in CS v2.0</w:t>
      </w:r>
      <w:r w:rsidRPr="000A0BEE">
        <w:t xml:space="preserve"> </w:t>
      </w:r>
      <w:r>
        <w:t>in</w:t>
      </w:r>
      <w:r w:rsidRPr="000A0BEE">
        <w:t xml:space="preserve"> the definition of </w:t>
      </w:r>
      <w:r>
        <w:t>all of the</w:t>
      </w:r>
      <w:r w:rsidRPr="000A0BEE">
        <w:t xml:space="preserve"> </w:t>
      </w:r>
      <w:r>
        <w:rPr>
          <w:i/>
        </w:rPr>
        <w:t>query</w:t>
      </w:r>
      <w:r>
        <w:t xml:space="preserve"> operations</w:t>
      </w:r>
      <w:r w:rsidR="00FB31C3">
        <w:t xml:space="preserve"> that is removed in v2.1.</w:t>
      </w:r>
    </w:p>
    <w:p w14:paraId="13431505" w14:textId="77777777" w:rsidR="00FB31C3" w:rsidRDefault="00FB31C3" w:rsidP="0029041D"/>
    <w:p w14:paraId="0F8A0B4E" w14:textId="77777777" w:rsidR="00FB31C3" w:rsidRDefault="00FB31C3" w:rsidP="00FB31C3">
      <w:r w:rsidRPr="000A0BEE">
        <w:t xml:space="preserve">The explicit access control rule is "reservation instances between the RA-PA pair" and appears in all query* operation definitions.  </w:t>
      </w:r>
      <w:proofErr w:type="gramStart"/>
      <w:r>
        <w:t xml:space="preserve">This </w:t>
      </w:r>
      <w:r w:rsidRPr="000A0BEE">
        <w:t>errata</w:t>
      </w:r>
      <w:proofErr w:type="gramEnd"/>
      <w:r w:rsidRPr="000A0BEE">
        <w:t xml:space="preserve"> </w:t>
      </w:r>
      <w:r>
        <w:t>removes</w:t>
      </w:r>
      <w:r w:rsidRPr="000A0BEE">
        <w:t xml:space="preserve"> this restriction, allowing an RA to access all reservations within a PA given local policy definitions.  Each PA is then free to enforce access control policies on this operation similar to other operations.  It is important that we do not hinder the ability for a PA to support administration level users whom have access to all reservations.</w:t>
      </w:r>
    </w:p>
    <w:p w14:paraId="3DE06270" w14:textId="77777777" w:rsidR="00FB31C3" w:rsidRDefault="00FB31C3" w:rsidP="0029041D"/>
    <w:p w14:paraId="642D37E1" w14:textId="77777777" w:rsidR="0029041D" w:rsidRDefault="0029041D" w:rsidP="0029041D">
      <w:r w:rsidRPr="000A0BEE">
        <w:t>The</w:t>
      </w:r>
      <w:r w:rsidR="00FB31C3">
        <w:t xml:space="preserve"> v2.0</w:t>
      </w:r>
      <w:r w:rsidRPr="000A0BEE">
        <w:t xml:space="preserve"> text reads:</w:t>
      </w:r>
    </w:p>
    <w:p w14:paraId="35C5A0BC" w14:textId="77777777" w:rsidR="0029041D" w:rsidRPr="000A0BEE" w:rsidRDefault="0029041D" w:rsidP="0029041D"/>
    <w:p w14:paraId="79B418A5" w14:textId="77777777" w:rsidR="0029041D" w:rsidRPr="000A0BEE" w:rsidRDefault="00FB31C3" w:rsidP="0029041D">
      <w:pPr>
        <w:ind w:left="720"/>
      </w:pPr>
      <w:r>
        <w:t>8</w:t>
      </w:r>
      <w:r w:rsidR="0029041D" w:rsidRPr="000A0BEE">
        <w:t xml:space="preserve">.4.12.1 Request: </w:t>
      </w:r>
      <w:proofErr w:type="spellStart"/>
      <w:r w:rsidR="0029041D" w:rsidRPr="00311A33">
        <w:rPr>
          <w:i/>
        </w:rPr>
        <w:t>querySummary</w:t>
      </w:r>
      <w:proofErr w:type="spellEnd"/>
    </w:p>
    <w:p w14:paraId="0D2275AB" w14:textId="77777777" w:rsidR="0029041D" w:rsidRDefault="0029041D" w:rsidP="0029041D">
      <w:pPr>
        <w:ind w:left="720"/>
      </w:pPr>
      <w:r w:rsidRPr="000A0BEE">
        <w:t xml:space="preserve">The </w:t>
      </w:r>
      <w:proofErr w:type="spellStart"/>
      <w:r w:rsidRPr="00FB31C3">
        <w:rPr>
          <w:i/>
        </w:rPr>
        <w:t>querySummary</w:t>
      </w:r>
      <w:proofErr w:type="spellEnd"/>
      <w:r w:rsidRPr="000A0BEE">
        <w:t xml:space="preserve"> message provides a mechanism for an RA to query the PA for a set of connection service reservation instances </w:t>
      </w:r>
      <w:r w:rsidRPr="003E525D">
        <w:rPr>
          <w:b/>
        </w:rPr>
        <w:t>between the RA-PA pair</w:t>
      </w:r>
      <w:r w:rsidRPr="000A0BEE">
        <w:t>. This message can be used to monitor the progress of a reservation.</w:t>
      </w:r>
    </w:p>
    <w:p w14:paraId="7E08E12E" w14:textId="77777777" w:rsidR="00FB31C3" w:rsidRDefault="00FB31C3" w:rsidP="0029041D">
      <w:pPr>
        <w:ind w:left="720"/>
      </w:pPr>
    </w:p>
    <w:p w14:paraId="35B3AD87" w14:textId="77777777" w:rsidR="00FB31C3" w:rsidRDefault="00FB31C3" w:rsidP="00FB31C3">
      <w:r>
        <w:t>In v2.1 this has been replaced with:</w:t>
      </w:r>
    </w:p>
    <w:p w14:paraId="4914EBC9" w14:textId="77777777" w:rsidR="00FB31C3" w:rsidRDefault="00FB31C3" w:rsidP="0029041D">
      <w:pPr>
        <w:ind w:left="720"/>
      </w:pPr>
    </w:p>
    <w:p w14:paraId="42A64C65" w14:textId="77777777" w:rsidR="00FB31C3" w:rsidRPr="000A0BEE" w:rsidRDefault="00FB31C3" w:rsidP="00FB31C3">
      <w:pPr>
        <w:ind w:left="720"/>
      </w:pPr>
      <w:r>
        <w:t>9</w:t>
      </w:r>
      <w:r w:rsidRPr="000A0BEE">
        <w:t xml:space="preserve">.4.12.1 Request: </w:t>
      </w:r>
      <w:proofErr w:type="spellStart"/>
      <w:r w:rsidRPr="00311A33">
        <w:rPr>
          <w:i/>
        </w:rPr>
        <w:t>querySummary</w:t>
      </w:r>
      <w:proofErr w:type="spellEnd"/>
    </w:p>
    <w:p w14:paraId="00CD9862" w14:textId="77777777" w:rsidR="00FB31C3" w:rsidRDefault="00FB31C3" w:rsidP="00FB31C3">
      <w:pPr>
        <w:ind w:left="720"/>
      </w:pPr>
      <w:r w:rsidRPr="000A0BEE">
        <w:t xml:space="preserve">The </w:t>
      </w:r>
      <w:proofErr w:type="spellStart"/>
      <w:r w:rsidRPr="00FB31C3">
        <w:rPr>
          <w:i/>
        </w:rPr>
        <w:t>querySummary</w:t>
      </w:r>
      <w:proofErr w:type="spellEnd"/>
      <w:r w:rsidRPr="000A0BEE">
        <w:t xml:space="preserve"> message provides a mechanism for an RA to query the PA for a set of connection service reservation instances. This message can be used to monitor the progress of a reservation.</w:t>
      </w:r>
    </w:p>
    <w:p w14:paraId="6A5BAB56" w14:textId="77777777" w:rsidR="00FB31C3" w:rsidRDefault="00FB31C3" w:rsidP="0029041D">
      <w:pPr>
        <w:ind w:left="720"/>
      </w:pPr>
    </w:p>
    <w:p w14:paraId="59C8E3E0" w14:textId="77777777" w:rsidR="007F10D8" w:rsidRDefault="007F10D8" w:rsidP="0029041D"/>
    <w:p w14:paraId="0ADAE152" w14:textId="77777777" w:rsidR="007F10D8" w:rsidRDefault="007F10D8" w:rsidP="0029041D">
      <w:r>
        <w:t xml:space="preserve">The following text has </w:t>
      </w:r>
      <w:r w:rsidR="00FB31C3">
        <w:t xml:space="preserve">also </w:t>
      </w:r>
      <w:r>
        <w:t>been added:</w:t>
      </w:r>
    </w:p>
    <w:p w14:paraId="0A02AB35" w14:textId="77777777" w:rsidR="007F10D8" w:rsidRPr="006C7966" w:rsidRDefault="007F10D8" w:rsidP="007F10D8">
      <w:r>
        <w:t xml:space="preserve"> </w:t>
      </w:r>
      <w:r>
        <w:tab/>
      </w:r>
      <w:r w:rsidRPr="00CA2330">
        <w:t>The PA may restrict visibility to reservations based on local access control policies.</w:t>
      </w:r>
    </w:p>
    <w:p w14:paraId="236ECE5F" w14:textId="77777777" w:rsidR="007F10D8" w:rsidRDefault="007F10D8" w:rsidP="0029041D"/>
    <w:p w14:paraId="6CEFDC3D" w14:textId="77777777" w:rsidR="0029041D" w:rsidRDefault="0029041D" w:rsidP="0029041D">
      <w:r>
        <w:rPr>
          <w:rFonts w:ascii="Tahoma" w:hAnsi="Tahoma" w:cs="Tahoma"/>
          <w:color w:val="000000"/>
          <w:lang w:val="en-GB"/>
        </w:rPr>
        <w:t xml:space="preserve">The text has been </w:t>
      </w:r>
      <w:r w:rsidR="007F10D8">
        <w:rPr>
          <w:rFonts w:ascii="Tahoma" w:hAnsi="Tahoma" w:cs="Tahoma"/>
          <w:color w:val="000000"/>
          <w:lang w:val="en-GB"/>
        </w:rPr>
        <w:t xml:space="preserve">similarly </w:t>
      </w:r>
      <w:r>
        <w:rPr>
          <w:rFonts w:ascii="Tahoma" w:hAnsi="Tahoma" w:cs="Tahoma"/>
          <w:color w:val="000000"/>
          <w:lang w:val="en-GB"/>
        </w:rPr>
        <w:t xml:space="preserve">updated in </w:t>
      </w:r>
      <w:r w:rsidR="007F10D8">
        <w:rPr>
          <w:rFonts w:ascii="Tahoma" w:hAnsi="Tahoma" w:cs="Tahoma"/>
          <w:color w:val="000000"/>
          <w:lang w:val="en-GB"/>
        </w:rPr>
        <w:t>the following</w:t>
      </w:r>
      <w:r>
        <w:rPr>
          <w:rFonts w:ascii="Tahoma" w:hAnsi="Tahoma" w:cs="Tahoma"/>
          <w:color w:val="000000"/>
          <w:lang w:val="en-GB"/>
        </w:rPr>
        <w:t xml:space="preserve"> sections:</w:t>
      </w:r>
    </w:p>
    <w:p w14:paraId="48E1062C" w14:textId="77777777" w:rsidR="0029041D" w:rsidRDefault="000F1991" w:rsidP="0029041D">
      <w:r>
        <w:t>9</w:t>
      </w:r>
      <w:r w:rsidR="003E525D">
        <w:t>.4.12</w:t>
      </w:r>
    </w:p>
    <w:p w14:paraId="7BB6A31E" w14:textId="77777777" w:rsidR="0029041D" w:rsidRDefault="000F1991" w:rsidP="0029041D">
      <w:r>
        <w:t>9</w:t>
      </w:r>
      <w:r w:rsidR="0029041D">
        <w:t>.4.13</w:t>
      </w:r>
    </w:p>
    <w:p w14:paraId="289CADA3" w14:textId="77777777" w:rsidR="0029041D" w:rsidRDefault="000F1991" w:rsidP="0029041D">
      <w:r>
        <w:t>9</w:t>
      </w:r>
      <w:r w:rsidR="0029041D">
        <w:t>.4.14</w:t>
      </w:r>
    </w:p>
    <w:p w14:paraId="1DBE03E2" w14:textId="77777777" w:rsidR="0029041D" w:rsidRDefault="000F1991" w:rsidP="0029041D">
      <w:r>
        <w:t>9</w:t>
      </w:r>
      <w:r w:rsidR="0029041D">
        <w:t>.5.1.27</w:t>
      </w:r>
    </w:p>
    <w:p w14:paraId="1DA7BB63" w14:textId="77777777" w:rsidR="0029041D" w:rsidRDefault="0029041D" w:rsidP="0029041D">
      <w:pPr>
        <w:rPr>
          <w:rFonts w:ascii="Tahoma" w:hAnsi="Tahoma" w:cs="Tahoma"/>
          <w:color w:val="000000"/>
          <w:lang w:val="en-GB"/>
        </w:rPr>
      </w:pPr>
    </w:p>
    <w:p w14:paraId="46CC86FA" w14:textId="77777777" w:rsidR="0029041D" w:rsidRDefault="0029041D" w:rsidP="0029041D"/>
    <w:p w14:paraId="2F62FFA2" w14:textId="102E9427" w:rsidR="00C54E45" w:rsidRDefault="00C54E45" w:rsidP="00C54E45">
      <w:pPr>
        <w:pStyle w:val="Heading2"/>
      </w:pPr>
      <w:bookmarkStart w:id="370" w:name="_Toc21781915"/>
      <w:r>
        <w:t>Section 9.4.12</w:t>
      </w:r>
      <w:r w:rsidR="007358A4">
        <w:t>.1</w:t>
      </w:r>
      <w:r>
        <w:t xml:space="preserve">: </w:t>
      </w:r>
      <w:r w:rsidR="00632656">
        <w:t xml:space="preserve">Request: </w:t>
      </w:r>
      <w:proofErr w:type="spellStart"/>
      <w:r w:rsidR="00632656" w:rsidRPr="00632656">
        <w:t>querySummary</w:t>
      </w:r>
      <w:bookmarkEnd w:id="370"/>
      <w:proofErr w:type="spellEnd"/>
    </w:p>
    <w:p w14:paraId="03F5C964" w14:textId="77777777" w:rsidR="00C54E45" w:rsidRPr="00C54E45" w:rsidRDefault="00C54E45" w:rsidP="00C54E45">
      <w:pPr>
        <w:pStyle w:val="nobreak"/>
        <w:rPr>
          <w:rFonts w:cs="Arial"/>
          <w:color w:val="000000"/>
          <w:lang w:val="en-GB"/>
        </w:rPr>
      </w:pPr>
      <w:r>
        <w:t xml:space="preserve">The </w:t>
      </w:r>
      <w:r w:rsidRPr="00C54E45">
        <w:rPr>
          <w:rFonts w:cs="Arial"/>
        </w:rPr>
        <w:t xml:space="preserve">change to allow an RA to retrieve all reservations within an RA pair results in a potentially large response to the query.  To manage the amount of information returned the </w:t>
      </w:r>
      <w:proofErr w:type="spellStart"/>
      <w:r w:rsidRPr="00C54E45">
        <w:rPr>
          <w:rFonts w:cs="Arial"/>
          <w:i/>
          <w:color w:val="000000"/>
          <w:lang w:val="en-GB"/>
        </w:rPr>
        <w:t>ifModifiedSince</w:t>
      </w:r>
      <w:proofErr w:type="spellEnd"/>
      <w:r w:rsidRPr="00C54E45">
        <w:rPr>
          <w:rFonts w:cs="Arial"/>
          <w:color w:val="000000"/>
          <w:lang w:val="en-GB"/>
        </w:rPr>
        <w:t xml:space="preserve"> element has been added to section 9.4.12.1</w:t>
      </w:r>
      <w:r w:rsidR="007358A4">
        <w:rPr>
          <w:rFonts w:cs="Arial"/>
          <w:color w:val="000000"/>
          <w:lang w:val="en-GB"/>
        </w:rPr>
        <w:t>.  This is described with the following new text</w:t>
      </w:r>
      <w:r w:rsidRPr="00C54E45">
        <w:rPr>
          <w:rFonts w:cs="Arial"/>
          <w:color w:val="000000"/>
          <w:lang w:val="en-GB"/>
        </w:rPr>
        <w:t>:</w:t>
      </w:r>
    </w:p>
    <w:p w14:paraId="073BA526" w14:textId="77777777" w:rsidR="00C54E45" w:rsidRPr="00C54E45" w:rsidRDefault="00C54E45" w:rsidP="00C54E45">
      <w:pPr>
        <w:rPr>
          <w:rFonts w:cs="Arial"/>
          <w:lang w:val="en-GB"/>
        </w:rPr>
      </w:pPr>
    </w:p>
    <w:p w14:paraId="163B4F8A" w14:textId="77777777" w:rsidR="00632656" w:rsidRPr="00D226A3" w:rsidRDefault="00632656" w:rsidP="00446BB5">
      <w:pPr>
        <w:ind w:left="720"/>
      </w:pPr>
      <w:r>
        <w:t xml:space="preserve">The </w:t>
      </w:r>
      <w:proofErr w:type="spellStart"/>
      <w:r w:rsidRPr="00D226A3">
        <w:rPr>
          <w:i/>
        </w:rPr>
        <w:t>ifModifiedSince</w:t>
      </w:r>
      <w:proofErr w:type="spellEnd"/>
      <w:r>
        <w:t xml:space="preserve"> element was added to the </w:t>
      </w:r>
      <w:proofErr w:type="spellStart"/>
      <w:r w:rsidRPr="00D226A3">
        <w:rPr>
          <w:i/>
        </w:rPr>
        <w:t>querySummary</w:t>
      </w:r>
      <w:proofErr w:type="spellEnd"/>
      <w:r>
        <w:t xml:space="preserve"> message with the g</w:t>
      </w:r>
      <w:r w:rsidRPr="00B8440B">
        <w:t>oal</w:t>
      </w:r>
      <w:r>
        <w:t xml:space="preserve"> of reducing</w:t>
      </w:r>
      <w:r w:rsidRPr="00B8440B">
        <w:t xml:space="preserve"> reduce the amount of reservation information returned in </w:t>
      </w:r>
      <w:r>
        <w:t>query</w:t>
      </w:r>
      <w:r w:rsidRPr="00B8440B">
        <w:t xml:space="preserve"> retrieval</w:t>
      </w:r>
      <w:r>
        <w:t xml:space="preserve">.  It accomplishes this by allowing the user to specify a </w:t>
      </w:r>
      <w:proofErr w:type="spellStart"/>
      <w:r w:rsidRPr="00D226A3">
        <w:rPr>
          <w:i/>
        </w:rPr>
        <w:t>dateTime</w:t>
      </w:r>
      <w:proofErr w:type="spellEnd"/>
      <w:r>
        <w:t xml:space="preserve"> value in the request as returned from the last query.  The target NSA uses this </w:t>
      </w:r>
      <w:proofErr w:type="spellStart"/>
      <w:r w:rsidRPr="00D226A3">
        <w:rPr>
          <w:i/>
        </w:rPr>
        <w:t>dateTime</w:t>
      </w:r>
      <w:proofErr w:type="spellEnd"/>
      <w:r>
        <w:t xml:space="preserve"> context to exclude</w:t>
      </w:r>
      <w:r w:rsidRPr="00B8440B">
        <w:t xml:space="preserve"> reservations that have not changed since</w:t>
      </w:r>
      <w:r>
        <w:t xml:space="preserve"> the</w:t>
      </w:r>
      <w:r w:rsidRPr="00B8440B">
        <w:t xml:space="preserve"> last query.</w:t>
      </w:r>
    </w:p>
    <w:p w14:paraId="7C672577" w14:textId="77777777" w:rsidR="00632656" w:rsidRDefault="00632656" w:rsidP="00446BB5">
      <w:pPr>
        <w:ind w:left="720"/>
      </w:pPr>
    </w:p>
    <w:p w14:paraId="6CEA9A1F" w14:textId="3F08281F" w:rsidR="00632656" w:rsidRDefault="00632656" w:rsidP="00C54E45">
      <w:pPr>
        <w:ind w:left="720"/>
      </w:pPr>
      <w:r w:rsidRPr="00B8440B">
        <w:t xml:space="preserve">If an NSA receives a </w:t>
      </w:r>
      <w:proofErr w:type="spellStart"/>
      <w:r w:rsidRPr="00B8440B">
        <w:rPr>
          <w:i/>
          <w:iCs/>
        </w:rPr>
        <w:t>querySummary</w:t>
      </w:r>
      <w:proofErr w:type="spellEnd"/>
      <w:r w:rsidRPr="00B8440B">
        <w:t xml:space="preserve"> message containing an </w:t>
      </w:r>
      <w:proofErr w:type="spellStart"/>
      <w:r w:rsidRPr="00D226A3">
        <w:rPr>
          <w:i/>
        </w:rPr>
        <w:t>ifModifiedSince</w:t>
      </w:r>
      <w:proofErr w:type="spellEnd"/>
      <w:r w:rsidRPr="00B8440B">
        <w:t xml:space="preserve"> element, then it only returns those reservations matching the filter elements (</w:t>
      </w:r>
      <w:proofErr w:type="spellStart"/>
      <w:r w:rsidRPr="00B8440B">
        <w:t>connectionId</w:t>
      </w:r>
      <w:proofErr w:type="spellEnd"/>
      <w:r w:rsidRPr="00B8440B">
        <w:t xml:space="preserve">, </w:t>
      </w:r>
      <w:proofErr w:type="spellStart"/>
      <w:r w:rsidRPr="00B8440B">
        <w:t>globalReservationId</w:t>
      </w:r>
      <w:proofErr w:type="spellEnd"/>
      <w:r w:rsidRPr="00B8440B">
        <w:t xml:space="preserve">) if the reservation has been created, modified, or has undergone a change since the specified </w:t>
      </w:r>
      <w:proofErr w:type="spellStart"/>
      <w:r w:rsidRPr="00D226A3">
        <w:rPr>
          <w:i/>
        </w:rPr>
        <w:t>ifModifiedSince</w:t>
      </w:r>
      <w:proofErr w:type="spellEnd"/>
      <w:r w:rsidRPr="00B8440B">
        <w:t xml:space="preserve"> time.</w:t>
      </w:r>
      <w:r>
        <w:rPr>
          <w:lang w:val="en-CA"/>
        </w:rPr>
        <w:t xml:space="preserve">  </w:t>
      </w:r>
      <w:r w:rsidRPr="00B8440B">
        <w:t xml:space="preserve">This includes user-initiated actions such </w:t>
      </w:r>
      <w:r w:rsidRPr="00B8440B">
        <w:lastRenderedPageBreak/>
        <w:t xml:space="preserve">as provision and release, as well as state changes caused by events such as </w:t>
      </w:r>
      <w:proofErr w:type="spellStart"/>
      <w:r w:rsidRPr="00B8440B">
        <w:rPr>
          <w:i/>
          <w:iCs/>
        </w:rPr>
        <w:t>dataPlaneStateChange</w:t>
      </w:r>
      <w:proofErr w:type="spellEnd"/>
      <w:r w:rsidRPr="00B8440B">
        <w:t xml:space="preserve"> notifications (in </w:t>
      </w:r>
      <w:proofErr w:type="spellStart"/>
      <w:r w:rsidRPr="00B8440B">
        <w:t>dataPlaneStatus</w:t>
      </w:r>
      <w:proofErr w:type="spellEnd"/>
      <w:r w:rsidRPr="00B8440B">
        <w:t>).</w:t>
      </w:r>
    </w:p>
    <w:p w14:paraId="7F277764" w14:textId="77777777" w:rsidR="00632656" w:rsidRDefault="00632656" w:rsidP="00446BB5">
      <w:pPr>
        <w:ind w:left="720"/>
      </w:pPr>
    </w:p>
    <w:p w14:paraId="281C3955" w14:textId="77777777" w:rsidR="00632656" w:rsidRPr="00632656" w:rsidRDefault="00632656" w:rsidP="00446BB5">
      <w:pPr>
        <w:pStyle w:val="nobreak"/>
      </w:pPr>
      <w:r>
        <w:t xml:space="preserve">Updated Figure 65 to include the </w:t>
      </w:r>
      <w:proofErr w:type="spellStart"/>
      <w:r w:rsidRPr="00446BB5">
        <w:rPr>
          <w:i/>
        </w:rPr>
        <w:t>ifModifiedSince</w:t>
      </w:r>
      <w:proofErr w:type="spellEnd"/>
      <w:r>
        <w:t xml:space="preserve"> member element:</w:t>
      </w:r>
    </w:p>
    <w:p w14:paraId="5DD02B0C" w14:textId="77777777" w:rsidR="00632656" w:rsidRDefault="00632656" w:rsidP="00C54E45">
      <w:pPr>
        <w:rPr>
          <w:rFonts w:ascii="Tahoma" w:hAnsi="Tahoma" w:cs="Tahoma"/>
          <w:color w:val="000000"/>
          <w:lang w:val="en-GB"/>
        </w:rPr>
      </w:pPr>
    </w:p>
    <w:p w14:paraId="16105BE8" w14:textId="77777777" w:rsidR="00632656" w:rsidRPr="006C7966" w:rsidRDefault="00632656" w:rsidP="00632656">
      <w:pPr>
        <w:jc w:val="center"/>
      </w:pPr>
      <w:r w:rsidRPr="00446BB5">
        <w:rPr>
          <w:rFonts w:ascii="Helvetica" w:hAnsi="Helvetica" w:cs="Helvetica"/>
          <w:noProof/>
          <w:sz w:val="24"/>
          <w:szCs w:val="24"/>
          <w:lang w:val="en-GB" w:eastAsia="en-GB"/>
        </w:rPr>
        <w:drawing>
          <wp:inline distT="0" distB="0" distL="0" distR="0" wp14:anchorId="5DCF4BA4" wp14:editId="7495CA29">
            <wp:extent cx="4130327" cy="1356454"/>
            <wp:effectExtent l="0" t="0" r="10160" b="0"/>
            <wp:docPr id="53" name="Picture 53" descr="Macintosh HD:Users:hacksaw:Desktop:Screen Shot 2016-04-03 at 11.1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cksaw:Desktop:Screen Shot 2016-04-03 at 11.12.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327" cy="1356454"/>
                    </a:xfrm>
                    <a:prstGeom prst="rect">
                      <a:avLst/>
                    </a:prstGeom>
                    <a:noFill/>
                    <a:ln>
                      <a:noFill/>
                    </a:ln>
                  </pic:spPr>
                </pic:pic>
              </a:graphicData>
            </a:graphic>
          </wp:inline>
        </w:drawing>
      </w:r>
    </w:p>
    <w:p w14:paraId="0CA28004" w14:textId="77777777" w:rsidR="00632656" w:rsidRPr="006C7966" w:rsidRDefault="00632656" w:rsidP="00632656">
      <w:pPr>
        <w:spacing w:before="120" w:after="120"/>
        <w:jc w:val="center"/>
        <w:rPr>
          <w:b/>
        </w:rPr>
      </w:pPr>
      <w:r w:rsidRPr="006C7966">
        <w:rPr>
          <w:b/>
        </w:rPr>
        <w:t xml:space="preserve">Figure </w:t>
      </w:r>
      <w:r>
        <w:rPr>
          <w:b/>
        </w:rPr>
        <w:t>65</w:t>
      </w:r>
      <w:r w:rsidRPr="006C7966">
        <w:rPr>
          <w:b/>
        </w:rPr>
        <w:t xml:space="preserve"> – </w:t>
      </w:r>
      <w:proofErr w:type="spellStart"/>
      <w:r w:rsidRPr="00046455">
        <w:rPr>
          <w:b/>
          <w:i/>
        </w:rPr>
        <w:t>querySummary</w:t>
      </w:r>
      <w:proofErr w:type="spellEnd"/>
      <w:r w:rsidRPr="006C7966">
        <w:rPr>
          <w:b/>
        </w:rPr>
        <w:t xml:space="preserve"> request message structure.</w:t>
      </w:r>
    </w:p>
    <w:p w14:paraId="5115DDC9" w14:textId="77777777" w:rsidR="00632656" w:rsidRDefault="00632656" w:rsidP="00C54E45">
      <w:pPr>
        <w:rPr>
          <w:rFonts w:ascii="Tahoma" w:hAnsi="Tahoma" w:cs="Tahoma"/>
          <w:color w:val="000000"/>
          <w:lang w:val="en-GB"/>
        </w:rPr>
      </w:pPr>
    </w:p>
    <w:p w14:paraId="0FB33B25" w14:textId="77777777" w:rsidR="002105B8" w:rsidRDefault="002105B8" w:rsidP="00C54E45">
      <w:pPr>
        <w:rPr>
          <w:rFonts w:ascii="Tahoma" w:hAnsi="Tahoma" w:cs="Tahoma"/>
          <w:color w:val="000000"/>
          <w:lang w:val="en-GB"/>
        </w:rPr>
      </w:pPr>
      <w:r>
        <w:rPr>
          <w:rFonts w:ascii="Tahoma" w:hAnsi="Tahoma" w:cs="Tahoma"/>
          <w:color w:val="000000"/>
          <w:lang w:val="en-GB"/>
        </w:rPr>
        <w:t xml:space="preserve">The </w:t>
      </w:r>
      <w:proofErr w:type="spellStart"/>
      <w:r w:rsidRPr="00152DC1">
        <w:rPr>
          <w:rFonts w:ascii="Tahoma" w:hAnsi="Tahoma" w:cs="Tahoma"/>
          <w:i/>
          <w:color w:val="000000"/>
          <w:lang w:val="en-GB"/>
        </w:rPr>
        <w:t>ifModifiedSince</w:t>
      </w:r>
      <w:proofErr w:type="spellEnd"/>
      <w:r>
        <w:rPr>
          <w:rFonts w:ascii="Tahoma" w:hAnsi="Tahoma" w:cs="Tahoma"/>
          <w:color w:val="000000"/>
          <w:lang w:val="en-GB"/>
        </w:rPr>
        <w:t xml:space="preserve"> parameter has been added to table 45: </w:t>
      </w:r>
    </w:p>
    <w:p w14:paraId="69F0A9DE" w14:textId="77777777" w:rsidR="002105B8" w:rsidRDefault="002105B8" w:rsidP="00C54E45">
      <w:pPr>
        <w:rPr>
          <w:rFonts w:ascii="Tahoma" w:hAnsi="Tahoma" w:cs="Tahoma"/>
          <w:color w:val="000000"/>
          <w:lang w:val="en-GB"/>
        </w:rPr>
      </w:pPr>
    </w:p>
    <w:tbl>
      <w:tblPr>
        <w:tblStyle w:val="TableGrid"/>
        <w:tblW w:w="8363" w:type="dxa"/>
        <w:tblInd w:w="607" w:type="dxa"/>
        <w:tblLook w:val="04A0" w:firstRow="1" w:lastRow="0" w:firstColumn="1" w:lastColumn="0" w:noHBand="0" w:noVBand="1"/>
      </w:tblPr>
      <w:tblGrid>
        <w:gridCol w:w="2410"/>
        <w:gridCol w:w="5953"/>
      </w:tblGrid>
      <w:tr w:rsidR="002105B8" w:rsidRPr="006C7966" w14:paraId="1A584E3E" w14:textId="77777777" w:rsidTr="00152DC1">
        <w:tc>
          <w:tcPr>
            <w:tcW w:w="2410" w:type="dxa"/>
          </w:tcPr>
          <w:p w14:paraId="50B1A907" w14:textId="77777777" w:rsidR="002105B8" w:rsidRPr="00E7277F" w:rsidRDefault="002105B8" w:rsidP="00B4676B">
            <w:pPr>
              <w:ind w:left="113"/>
              <w:rPr>
                <w:rFonts w:eastAsia="Times New Roman" w:cs="Arial"/>
                <w:i/>
                <w:color w:val="000000"/>
                <w:sz w:val="16"/>
                <w:szCs w:val="16"/>
              </w:rPr>
            </w:pPr>
            <w:proofErr w:type="spellStart"/>
            <w:r>
              <w:rPr>
                <w:rFonts w:eastAsia="Times New Roman" w:cs="Arial"/>
                <w:i/>
                <w:color w:val="000000"/>
                <w:sz w:val="16"/>
                <w:szCs w:val="16"/>
              </w:rPr>
              <w:t>ifModifiedSince</w:t>
            </w:r>
            <w:proofErr w:type="spellEnd"/>
          </w:p>
        </w:tc>
        <w:tc>
          <w:tcPr>
            <w:tcW w:w="5953" w:type="dxa"/>
          </w:tcPr>
          <w:p w14:paraId="4AAE434A" w14:textId="27202C59" w:rsidR="002105B8" w:rsidRPr="006C7966" w:rsidRDefault="002105B8" w:rsidP="00632656">
            <w:pPr>
              <w:tabs>
                <w:tab w:val="left" w:pos="1040"/>
              </w:tabs>
              <w:ind w:left="113"/>
              <w:rPr>
                <w:rFonts w:eastAsia="Times New Roman" w:cs="Arial"/>
                <w:color w:val="000000"/>
                <w:sz w:val="16"/>
                <w:szCs w:val="16"/>
              </w:rPr>
            </w:pPr>
            <w:r w:rsidRPr="00B543BE">
              <w:rPr>
                <w:rFonts w:eastAsia="Times New Roman" w:cs="Arial"/>
                <w:color w:val="000000"/>
                <w:sz w:val="16"/>
                <w:szCs w:val="18"/>
              </w:rPr>
              <w:t xml:space="preserve">If an NSA receives a </w:t>
            </w:r>
            <w:proofErr w:type="spellStart"/>
            <w:r w:rsidRPr="00B543BE">
              <w:rPr>
                <w:rFonts w:eastAsia="Times New Roman" w:cs="Arial"/>
                <w:color w:val="000000"/>
                <w:sz w:val="16"/>
                <w:szCs w:val="18"/>
              </w:rPr>
              <w:t>querySummary</w:t>
            </w:r>
            <w:proofErr w:type="spellEnd"/>
            <w:r w:rsidRPr="00B543BE">
              <w:rPr>
                <w:rFonts w:eastAsia="Times New Roman" w:cs="Arial"/>
                <w:color w:val="000000"/>
                <w:sz w:val="16"/>
                <w:szCs w:val="18"/>
              </w:rPr>
              <w:t xml:space="preserve"> message containing this element, </w:t>
            </w:r>
            <w:r>
              <w:rPr>
                <w:rFonts w:eastAsia="Times New Roman" w:cs="Arial"/>
                <w:color w:val="000000"/>
                <w:sz w:val="16"/>
                <w:szCs w:val="18"/>
              </w:rPr>
              <w:t xml:space="preserve">then the NSA will only </w:t>
            </w:r>
            <w:proofErr w:type="gramStart"/>
            <w:r>
              <w:rPr>
                <w:rFonts w:eastAsia="Times New Roman" w:cs="Arial"/>
                <w:color w:val="000000"/>
                <w:sz w:val="16"/>
                <w:szCs w:val="18"/>
              </w:rPr>
              <w:t>returns</w:t>
            </w:r>
            <w:proofErr w:type="gramEnd"/>
            <w:r>
              <w:rPr>
                <w:rFonts w:eastAsia="Times New Roman" w:cs="Arial"/>
                <w:color w:val="000000"/>
                <w:sz w:val="16"/>
                <w:szCs w:val="18"/>
              </w:rPr>
              <w:t xml:space="preserve"> those </w:t>
            </w:r>
            <w:r w:rsidRPr="00B543BE">
              <w:rPr>
                <w:rFonts w:eastAsia="Times New Roman" w:cs="Arial"/>
                <w:color w:val="000000"/>
                <w:sz w:val="16"/>
                <w:szCs w:val="18"/>
              </w:rPr>
              <w:t>reservations matching the filter elements (</w:t>
            </w:r>
            <w:proofErr w:type="spellStart"/>
            <w:r w:rsidRPr="00B543BE">
              <w:rPr>
                <w:rFonts w:eastAsia="Times New Roman" w:cs="Arial"/>
                <w:color w:val="000000"/>
                <w:sz w:val="16"/>
                <w:szCs w:val="18"/>
              </w:rPr>
              <w:t>connec</w:t>
            </w:r>
            <w:r>
              <w:rPr>
                <w:rFonts w:eastAsia="Times New Roman" w:cs="Arial"/>
                <w:color w:val="000000"/>
                <w:sz w:val="16"/>
                <w:szCs w:val="18"/>
              </w:rPr>
              <w:t>tionId</w:t>
            </w:r>
            <w:proofErr w:type="spellEnd"/>
            <w:r>
              <w:rPr>
                <w:rFonts w:eastAsia="Times New Roman" w:cs="Arial"/>
                <w:color w:val="000000"/>
                <w:sz w:val="16"/>
                <w:szCs w:val="18"/>
              </w:rPr>
              <w:t xml:space="preserve">, </w:t>
            </w:r>
            <w:proofErr w:type="spellStart"/>
            <w:r w:rsidRPr="00B543BE">
              <w:rPr>
                <w:rFonts w:eastAsia="Times New Roman" w:cs="Arial"/>
                <w:color w:val="000000"/>
                <w:sz w:val="16"/>
                <w:szCs w:val="18"/>
              </w:rPr>
              <w:t>globalReservationId</w:t>
            </w:r>
            <w:proofErr w:type="spellEnd"/>
            <w:r w:rsidRPr="00B543BE">
              <w:rPr>
                <w:rFonts w:eastAsia="Times New Roman" w:cs="Arial"/>
                <w:color w:val="000000"/>
                <w:sz w:val="16"/>
                <w:szCs w:val="18"/>
              </w:rPr>
              <w:t>)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 xml:space="preserve">ied </w:t>
            </w:r>
            <w:proofErr w:type="spellStart"/>
            <w:r>
              <w:rPr>
                <w:rFonts w:eastAsia="Times New Roman" w:cs="Arial"/>
                <w:color w:val="000000"/>
                <w:sz w:val="16"/>
                <w:szCs w:val="18"/>
              </w:rPr>
              <w:t>ifModifiedSince</w:t>
            </w:r>
            <w:proofErr w:type="spellEnd"/>
            <w:r>
              <w:rPr>
                <w:rFonts w:eastAsia="Times New Roman" w:cs="Arial"/>
                <w:color w:val="000000"/>
                <w:sz w:val="16"/>
                <w:szCs w:val="18"/>
              </w:rPr>
              <w:t xml:space="preserv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 xml:space="preserve">as state changes caused by events such as </w:t>
            </w:r>
            <w:proofErr w:type="spellStart"/>
            <w:r w:rsidRPr="00B543BE">
              <w:rPr>
                <w:rFonts w:eastAsia="Times New Roman" w:cs="Arial"/>
                <w:color w:val="000000"/>
                <w:sz w:val="16"/>
                <w:szCs w:val="18"/>
              </w:rPr>
              <w:t>dataP</w:t>
            </w:r>
            <w:r>
              <w:rPr>
                <w:rFonts w:eastAsia="Times New Roman" w:cs="Arial"/>
                <w:color w:val="000000"/>
                <w:sz w:val="16"/>
                <w:szCs w:val="18"/>
              </w:rPr>
              <w:t>laneStateChange</w:t>
            </w:r>
            <w:proofErr w:type="spellEnd"/>
            <w:r>
              <w:rPr>
                <w:rFonts w:eastAsia="Times New Roman" w:cs="Arial"/>
                <w:color w:val="000000"/>
                <w:sz w:val="16"/>
                <w:szCs w:val="18"/>
              </w:rPr>
              <w:t xml:space="preserve"> </w:t>
            </w:r>
            <w:r w:rsidRPr="00B543BE">
              <w:rPr>
                <w:rFonts w:eastAsia="Times New Roman" w:cs="Arial"/>
                <w:color w:val="000000"/>
                <w:sz w:val="16"/>
                <w:szCs w:val="18"/>
              </w:rPr>
              <w:t xml:space="preserve">notifications (in </w:t>
            </w:r>
            <w:proofErr w:type="spellStart"/>
            <w:r w:rsidRPr="00B543BE">
              <w:rPr>
                <w:rFonts w:eastAsia="Times New Roman" w:cs="Arial"/>
                <w:color w:val="000000"/>
                <w:sz w:val="16"/>
                <w:szCs w:val="18"/>
              </w:rPr>
              <w:t>dataPlaneStatus</w:t>
            </w:r>
            <w:proofErr w:type="spellEnd"/>
            <w:r w:rsidRPr="00B543BE">
              <w:rPr>
                <w:rFonts w:eastAsia="Times New Roman" w:cs="Arial"/>
                <w:color w:val="000000"/>
                <w:sz w:val="16"/>
                <w:szCs w:val="18"/>
              </w:rPr>
              <w:t>).</w:t>
            </w:r>
          </w:p>
        </w:tc>
      </w:tr>
    </w:tbl>
    <w:p w14:paraId="48BE6AA1" w14:textId="77777777" w:rsidR="002105B8" w:rsidRDefault="002105B8" w:rsidP="00C54E45">
      <w:pPr>
        <w:rPr>
          <w:rFonts w:ascii="Tahoma" w:hAnsi="Tahoma" w:cs="Tahoma"/>
          <w:color w:val="000000"/>
          <w:lang w:val="en-GB"/>
        </w:rPr>
      </w:pPr>
    </w:p>
    <w:p w14:paraId="6940F422" w14:textId="40021579" w:rsidR="00C54E45" w:rsidRPr="00C54E45" w:rsidRDefault="00632656" w:rsidP="00446BB5">
      <w:pPr>
        <w:pStyle w:val="Heading2"/>
        <w:rPr>
          <w:i/>
          <w:lang w:val="en-GB"/>
        </w:rPr>
      </w:pPr>
      <w:bookmarkStart w:id="371" w:name="_Toc21781916"/>
      <w:r>
        <w:t xml:space="preserve">Section 9.4.12.2: </w:t>
      </w:r>
      <w:r w:rsidR="00C54E45" w:rsidRPr="00C54E45">
        <w:rPr>
          <w:lang w:val="en-GB"/>
        </w:rPr>
        <w:t xml:space="preserve">Confirmation: </w:t>
      </w:r>
      <w:proofErr w:type="spellStart"/>
      <w:r w:rsidR="00C54E45" w:rsidRPr="00C54E45">
        <w:rPr>
          <w:i/>
          <w:lang w:val="en-GB"/>
        </w:rPr>
        <w:t>querySummaryConfirmed</w:t>
      </w:r>
      <w:bookmarkEnd w:id="371"/>
      <w:proofErr w:type="spellEnd"/>
    </w:p>
    <w:p w14:paraId="7BE2A6BF" w14:textId="77777777" w:rsidR="00C54E45" w:rsidRPr="00C54E45" w:rsidRDefault="00C54E45" w:rsidP="00C54E45">
      <w:pPr>
        <w:rPr>
          <w:rFonts w:cs="Arial"/>
          <w:color w:val="000000"/>
          <w:lang w:val="en-GB"/>
        </w:rPr>
      </w:pPr>
      <w:r w:rsidRPr="00C54E45">
        <w:rPr>
          <w:rFonts w:cs="Arial"/>
          <w:color w:val="000000"/>
          <w:lang w:val="en-GB"/>
        </w:rPr>
        <w:t>The following text has been added:</w:t>
      </w:r>
    </w:p>
    <w:p w14:paraId="4123EAE4" w14:textId="77777777" w:rsidR="00C54E45" w:rsidRPr="007F10D8" w:rsidRDefault="00C54E45" w:rsidP="00C54E45">
      <w:pPr>
        <w:rPr>
          <w:rFonts w:cs="Arial"/>
          <w:color w:val="000000"/>
          <w:sz w:val="18"/>
          <w:lang w:val="en-GB"/>
        </w:rPr>
      </w:pPr>
    </w:p>
    <w:p w14:paraId="19F71043" w14:textId="77777777" w:rsidR="00C54E45" w:rsidRPr="00A077F4" w:rsidRDefault="00C54E45" w:rsidP="00C54E45">
      <w:pPr>
        <w:ind w:left="576"/>
      </w:pPr>
      <w:r w:rsidRPr="00A077F4">
        <w:t>In the </w:t>
      </w:r>
      <w:proofErr w:type="spellStart"/>
      <w:r w:rsidRPr="00D226A3">
        <w:rPr>
          <w:i/>
        </w:rPr>
        <w:t>lastModified</w:t>
      </w:r>
      <w:proofErr w:type="spellEnd"/>
      <w:r w:rsidRPr="00D226A3">
        <w:rPr>
          <w:i/>
        </w:rPr>
        <w:t> </w:t>
      </w:r>
      <w:r>
        <w:t>element of this</w:t>
      </w:r>
      <w:r w:rsidRPr="00A077F4">
        <w:t xml:space="preserve"> response the provider NSA includes the update time of the most recently created/modified/updated reservation on the system.</w:t>
      </w:r>
      <w:r>
        <w:t xml:space="preserve"> The </w:t>
      </w:r>
      <w:proofErr w:type="spellStart"/>
      <w:r w:rsidRPr="00D226A3">
        <w:rPr>
          <w:i/>
        </w:rPr>
        <w:t>lastModified</w:t>
      </w:r>
      <w:proofErr w:type="spellEnd"/>
      <w:r>
        <w:t xml:space="preserve"> element </w:t>
      </w:r>
      <w:r w:rsidRPr="00A077F4">
        <w:t>is included even if the request did not include an </w:t>
      </w:r>
      <w:proofErr w:type="spellStart"/>
      <w:r w:rsidRPr="00D226A3">
        <w:rPr>
          <w:i/>
        </w:rPr>
        <w:t>ifModifiedSince</w:t>
      </w:r>
      <w:proofErr w:type="spellEnd"/>
      <w:r w:rsidRPr="00D226A3">
        <w:rPr>
          <w:i/>
        </w:rPr>
        <w:t> </w:t>
      </w:r>
      <w:r w:rsidRPr="00A077F4">
        <w:t>element, and if the response does not contain any reservation results. This </w:t>
      </w:r>
      <w:proofErr w:type="spellStart"/>
      <w:r w:rsidRPr="00D226A3">
        <w:rPr>
          <w:i/>
        </w:rPr>
        <w:t>lastModified</w:t>
      </w:r>
      <w:proofErr w:type="spellEnd"/>
      <w:r w:rsidRPr="00D226A3">
        <w:rPr>
          <w:i/>
        </w:rPr>
        <w:t> </w:t>
      </w:r>
      <w:r w:rsidRPr="00A077F4">
        <w:t>value can be used in the next query for this filter.</w:t>
      </w:r>
      <w:r>
        <w:t xml:space="preserve">  </w:t>
      </w:r>
      <w:r w:rsidRPr="00C57DD3">
        <w:t xml:space="preserve">The </w:t>
      </w:r>
      <w:proofErr w:type="spellStart"/>
      <w:r w:rsidRPr="00D226A3">
        <w:rPr>
          <w:i/>
        </w:rPr>
        <w:t>lastModified</w:t>
      </w:r>
      <w:proofErr w:type="spellEnd"/>
      <w:r>
        <w:t xml:space="preserve"> element will only be absent</w:t>
      </w:r>
      <w:r w:rsidRPr="00C57DD3">
        <w:t xml:space="preserve"> if the NSA does not support the </w:t>
      </w:r>
      <w:proofErr w:type="spellStart"/>
      <w:r w:rsidRPr="00D226A3">
        <w:rPr>
          <w:i/>
        </w:rPr>
        <w:t>ifModifiedSince</w:t>
      </w:r>
      <w:proofErr w:type="spellEnd"/>
      <w:r w:rsidRPr="00C57DD3">
        <w:t xml:space="preserve"> capability.</w:t>
      </w:r>
    </w:p>
    <w:p w14:paraId="36378F3D" w14:textId="77777777" w:rsidR="00C54E45" w:rsidRDefault="00C54E45" w:rsidP="00C54E45"/>
    <w:p w14:paraId="0C7EFA25" w14:textId="77777777" w:rsidR="00632656" w:rsidRDefault="00632656" w:rsidP="00C54E45">
      <w:r>
        <w:t xml:space="preserve">Updated Figure 66 to include the </w:t>
      </w:r>
      <w:proofErr w:type="spellStart"/>
      <w:r>
        <w:rPr>
          <w:i/>
        </w:rPr>
        <w:t>lastModified</w:t>
      </w:r>
      <w:proofErr w:type="spellEnd"/>
      <w:r>
        <w:t xml:space="preserve"> member element</w:t>
      </w:r>
      <w:r w:rsidR="00106ACE">
        <w:t>:</w:t>
      </w:r>
    </w:p>
    <w:p w14:paraId="7E4F0EE4" w14:textId="77777777" w:rsidR="00632656" w:rsidRDefault="00632656" w:rsidP="00C54E45"/>
    <w:p w14:paraId="39FB3C89" w14:textId="77777777" w:rsidR="00632656" w:rsidRPr="006C7966" w:rsidRDefault="00632656" w:rsidP="00632656">
      <w:pPr>
        <w:jc w:val="center"/>
      </w:pPr>
      <w:r>
        <w:rPr>
          <w:noProof/>
          <w:lang w:val="en-GB" w:eastAsia="en-GB"/>
        </w:rPr>
        <w:drawing>
          <wp:inline distT="0" distB="0" distL="0" distR="0" wp14:anchorId="31798334" wp14:editId="1DAB228E">
            <wp:extent cx="4719648" cy="1005910"/>
            <wp:effectExtent l="0" t="0" r="5080" b="10160"/>
            <wp:docPr id="54" name="Picture 54" descr="Macintosh HD:Users:hacksaw:Desktop:Screen Shot 2016-04-03 at 11.43.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cksaw:Desktop:Screen Shot 2016-04-03 at 11.43.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9648" cy="1005910"/>
                    </a:xfrm>
                    <a:prstGeom prst="rect">
                      <a:avLst/>
                    </a:prstGeom>
                    <a:noFill/>
                    <a:ln>
                      <a:noFill/>
                    </a:ln>
                  </pic:spPr>
                </pic:pic>
              </a:graphicData>
            </a:graphic>
          </wp:inline>
        </w:drawing>
      </w:r>
    </w:p>
    <w:p w14:paraId="764E2969" w14:textId="77777777" w:rsidR="00632656" w:rsidRPr="006C7966" w:rsidRDefault="00632656" w:rsidP="00632656">
      <w:pPr>
        <w:jc w:val="center"/>
      </w:pPr>
      <w:r w:rsidRPr="006C7966">
        <w:rPr>
          <w:rFonts w:ascii="Helvetica" w:hAnsi="Helvetica" w:cs="Helvetica"/>
          <w:sz w:val="24"/>
          <w:szCs w:val="24"/>
        </w:rPr>
        <w:t xml:space="preserve"> </w:t>
      </w:r>
    </w:p>
    <w:p w14:paraId="2F979296" w14:textId="77777777" w:rsidR="00632656" w:rsidRPr="006C7966" w:rsidRDefault="00632656" w:rsidP="00632656">
      <w:pPr>
        <w:spacing w:before="120" w:after="120"/>
        <w:jc w:val="center"/>
        <w:rPr>
          <w:b/>
        </w:rPr>
      </w:pPr>
      <w:r w:rsidRPr="006C7966">
        <w:rPr>
          <w:b/>
        </w:rPr>
        <w:t xml:space="preserve">Figure </w:t>
      </w:r>
      <w:r>
        <w:rPr>
          <w:b/>
        </w:rPr>
        <w:t>67</w:t>
      </w:r>
      <w:r w:rsidRPr="006C7966">
        <w:rPr>
          <w:b/>
        </w:rPr>
        <w:t xml:space="preserve"> – </w:t>
      </w:r>
      <w:proofErr w:type="spellStart"/>
      <w:r w:rsidRPr="00046455">
        <w:rPr>
          <w:b/>
          <w:i/>
        </w:rPr>
        <w:t>querySummaryConfirmed</w:t>
      </w:r>
      <w:proofErr w:type="spellEnd"/>
      <w:r w:rsidRPr="006C7966">
        <w:rPr>
          <w:b/>
        </w:rPr>
        <w:t xml:space="preserve"> message structure.</w:t>
      </w:r>
    </w:p>
    <w:p w14:paraId="64DF5EA1" w14:textId="77777777" w:rsidR="00632656" w:rsidRDefault="00632656" w:rsidP="00C54E45"/>
    <w:p w14:paraId="683E3408" w14:textId="77777777" w:rsidR="007358A4" w:rsidRDefault="00152DC1" w:rsidP="00C54E45">
      <w:r>
        <w:t xml:space="preserve">The following parameter has also </w:t>
      </w:r>
      <w:proofErr w:type="gramStart"/>
      <w:r>
        <w:t>be</w:t>
      </w:r>
      <w:proofErr w:type="gramEnd"/>
      <w:r>
        <w:t xml:space="preserve"> added to table 46:</w:t>
      </w:r>
    </w:p>
    <w:p w14:paraId="355F062D" w14:textId="77777777" w:rsidR="00F350B5" w:rsidRDefault="00F350B5" w:rsidP="00C54E45"/>
    <w:tbl>
      <w:tblPr>
        <w:tblStyle w:val="TableGrid"/>
        <w:tblW w:w="8363" w:type="dxa"/>
        <w:tblInd w:w="607" w:type="dxa"/>
        <w:tblLook w:val="04A0" w:firstRow="1" w:lastRow="0" w:firstColumn="1" w:lastColumn="0" w:noHBand="0" w:noVBand="1"/>
      </w:tblPr>
      <w:tblGrid>
        <w:gridCol w:w="2410"/>
        <w:gridCol w:w="5953"/>
      </w:tblGrid>
      <w:tr w:rsidR="00152DC1" w:rsidRPr="006C7966" w14:paraId="1DCBC153" w14:textId="77777777" w:rsidTr="00152DC1">
        <w:tc>
          <w:tcPr>
            <w:tcW w:w="2410" w:type="dxa"/>
          </w:tcPr>
          <w:p w14:paraId="197CBC13" w14:textId="77777777" w:rsidR="00152DC1" w:rsidRPr="00B155C8" w:rsidRDefault="00152DC1" w:rsidP="00B4676B">
            <w:pPr>
              <w:ind w:left="113"/>
              <w:rPr>
                <w:rFonts w:eastAsia="Times New Roman" w:cs="Arial"/>
                <w:i/>
                <w:color w:val="000000"/>
                <w:sz w:val="16"/>
                <w:szCs w:val="16"/>
              </w:rPr>
            </w:pPr>
            <w:proofErr w:type="spellStart"/>
            <w:r>
              <w:rPr>
                <w:rFonts w:eastAsia="Times New Roman" w:cs="Arial"/>
                <w:i/>
                <w:color w:val="000000"/>
                <w:sz w:val="16"/>
                <w:szCs w:val="16"/>
              </w:rPr>
              <w:t>lastModified</w:t>
            </w:r>
            <w:proofErr w:type="spellEnd"/>
          </w:p>
        </w:tc>
        <w:tc>
          <w:tcPr>
            <w:tcW w:w="5953" w:type="dxa"/>
          </w:tcPr>
          <w:p w14:paraId="6147E291" w14:textId="77777777" w:rsidR="00152DC1" w:rsidRPr="006C7966" w:rsidRDefault="00152DC1" w:rsidP="00B4676B">
            <w:pPr>
              <w:ind w:left="113"/>
              <w:rPr>
                <w:rFonts w:eastAsia="Times New Roman" w:cs="Arial"/>
                <w:color w:val="000000"/>
                <w:sz w:val="16"/>
                <w:szCs w:val="16"/>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proofErr w:type="spellStart"/>
            <w:r w:rsidRPr="00D226A3">
              <w:rPr>
                <w:rFonts w:eastAsia="Times New Roman" w:cs="Arial"/>
                <w:i/>
                <w:color w:val="000000"/>
                <w:sz w:val="16"/>
                <w:szCs w:val="16"/>
              </w:rPr>
              <w:t>lastModified</w:t>
            </w:r>
            <w:proofErr w:type="spellEnd"/>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proofErr w:type="spellStart"/>
            <w:r w:rsidRPr="00D226A3">
              <w:rPr>
                <w:rFonts w:eastAsia="Times New Roman" w:cs="Arial"/>
                <w:i/>
                <w:color w:val="000000"/>
                <w:sz w:val="16"/>
                <w:szCs w:val="16"/>
              </w:rPr>
              <w:t>ifModifiedSince</w:t>
            </w:r>
            <w:proofErr w:type="spellEnd"/>
            <w:r w:rsidRPr="00D226A3">
              <w:rPr>
                <w:rFonts w:eastAsia="Times New Roman" w:cs="Arial"/>
                <w:i/>
                <w:color w:val="000000"/>
                <w:sz w:val="16"/>
                <w:szCs w:val="16"/>
              </w:rPr>
              <w:t>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proofErr w:type="spellStart"/>
            <w:r w:rsidRPr="00D226A3">
              <w:rPr>
                <w:rFonts w:eastAsia="Times New Roman" w:cs="Arial"/>
                <w:i/>
                <w:color w:val="000000"/>
                <w:sz w:val="16"/>
                <w:szCs w:val="16"/>
              </w:rPr>
              <w:t>lastModified</w:t>
            </w:r>
            <w:proofErr w:type="spellEnd"/>
            <w:r w:rsidRPr="00D226A3">
              <w:rPr>
                <w:rFonts w:eastAsia="Times New Roman" w:cs="Arial"/>
                <w:i/>
                <w:color w:val="000000"/>
                <w:sz w:val="16"/>
                <w:szCs w:val="16"/>
              </w:rPr>
              <w:t>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 xml:space="preserve">The </w:t>
            </w:r>
            <w:proofErr w:type="spellStart"/>
            <w:r w:rsidRPr="00C57DD3">
              <w:rPr>
                <w:rFonts w:eastAsia="Times New Roman" w:cs="Arial"/>
                <w:color w:val="000000"/>
                <w:sz w:val="16"/>
                <w:szCs w:val="16"/>
              </w:rPr>
              <w:t>lastModif</w:t>
            </w:r>
            <w:r>
              <w:rPr>
                <w:rFonts w:eastAsia="Times New Roman" w:cs="Arial"/>
                <w:color w:val="000000"/>
                <w:sz w:val="16"/>
                <w:szCs w:val="16"/>
              </w:rPr>
              <w:t>ied</w:t>
            </w:r>
            <w:proofErr w:type="spellEnd"/>
            <w:r>
              <w:rPr>
                <w:rFonts w:eastAsia="Times New Roman" w:cs="Arial"/>
                <w:color w:val="000000"/>
                <w:sz w:val="16"/>
                <w:szCs w:val="16"/>
              </w:rPr>
              <w:t xml:space="preserve"> element will only be absent</w:t>
            </w:r>
            <w:r w:rsidRPr="00C57DD3">
              <w:rPr>
                <w:rFonts w:eastAsia="Times New Roman" w:cs="Arial"/>
                <w:color w:val="000000"/>
                <w:sz w:val="16"/>
                <w:szCs w:val="16"/>
              </w:rPr>
              <w:t xml:space="preserve"> if the NSA does not support the </w:t>
            </w:r>
            <w:proofErr w:type="spellStart"/>
            <w:r w:rsidRPr="00C57DD3">
              <w:rPr>
                <w:rFonts w:eastAsia="Times New Roman" w:cs="Arial"/>
                <w:color w:val="000000"/>
                <w:sz w:val="16"/>
                <w:szCs w:val="16"/>
              </w:rPr>
              <w:t>ifModifiedSince</w:t>
            </w:r>
            <w:proofErr w:type="spellEnd"/>
            <w:r w:rsidRPr="00C57DD3">
              <w:rPr>
                <w:rFonts w:eastAsia="Times New Roman" w:cs="Arial"/>
                <w:color w:val="000000"/>
                <w:sz w:val="16"/>
                <w:szCs w:val="16"/>
              </w:rPr>
              <w:t xml:space="preserve"> capability.</w:t>
            </w:r>
          </w:p>
        </w:tc>
      </w:tr>
    </w:tbl>
    <w:p w14:paraId="2CC44F2A" w14:textId="77777777" w:rsidR="00C54E45" w:rsidRDefault="00C54E45" w:rsidP="0029041D"/>
    <w:p w14:paraId="021DD913" w14:textId="77777777" w:rsidR="00C54E45" w:rsidRDefault="00C54E45" w:rsidP="0029041D"/>
    <w:p w14:paraId="4E1D6712" w14:textId="77777777" w:rsidR="007358A4" w:rsidRDefault="007358A4" w:rsidP="007358A4">
      <w:pPr>
        <w:pStyle w:val="Heading2"/>
      </w:pPr>
      <w:r>
        <w:t xml:space="preserve"> </w:t>
      </w:r>
      <w:bookmarkStart w:id="372" w:name="_Toc21781917"/>
      <w:r>
        <w:t>Section 9.4.13</w:t>
      </w:r>
      <w:r w:rsidR="00C454D0">
        <w:t xml:space="preserve">: </w:t>
      </w:r>
      <w:proofErr w:type="spellStart"/>
      <w:r w:rsidR="00C454D0" w:rsidRPr="00C454D0">
        <w:t>querySummarySync</w:t>
      </w:r>
      <w:proofErr w:type="spellEnd"/>
      <w:r w:rsidR="00C454D0" w:rsidRPr="00C454D0">
        <w:t xml:space="preserve"> message elements</w:t>
      </w:r>
      <w:bookmarkEnd w:id="372"/>
    </w:p>
    <w:p w14:paraId="282FABCC" w14:textId="74F5695C" w:rsidR="007358A4" w:rsidRDefault="007358A4" w:rsidP="00E0561D">
      <w:r>
        <w:t>This section has the same change as documented for section 9</w:t>
      </w:r>
      <w:r w:rsidRPr="000A0BEE">
        <w:t>.4.12.1</w:t>
      </w:r>
    </w:p>
    <w:p w14:paraId="47DE827B" w14:textId="77777777" w:rsidR="0029041D" w:rsidRDefault="0029041D" w:rsidP="0029041D"/>
    <w:p w14:paraId="3E408C90" w14:textId="77777777" w:rsidR="0029041D" w:rsidRPr="00F03002" w:rsidRDefault="0029041D" w:rsidP="0029041D">
      <w:pPr>
        <w:pStyle w:val="Heading2"/>
      </w:pPr>
      <w:bookmarkStart w:id="373" w:name="_Toc21781918"/>
      <w:r>
        <w:t xml:space="preserve">Section </w:t>
      </w:r>
      <w:r w:rsidR="00F350B5">
        <w:t>9</w:t>
      </w:r>
      <w:r w:rsidRPr="008544EB">
        <w:t xml:space="preserve">.5.1.16 </w:t>
      </w:r>
      <w:proofErr w:type="spellStart"/>
      <w:r w:rsidRPr="000E7A85">
        <w:t>QueryFailedType</w:t>
      </w:r>
      <w:proofErr w:type="spellEnd"/>
      <w:r>
        <w:rPr>
          <w:i/>
        </w:rPr>
        <w:t xml:space="preserve"> </w:t>
      </w:r>
      <w:r w:rsidRPr="000E7A85">
        <w:t>removed</w:t>
      </w:r>
      <w:bookmarkEnd w:id="373"/>
    </w:p>
    <w:p w14:paraId="4D5D4F05" w14:textId="77777777" w:rsidR="0029041D" w:rsidRDefault="0029041D" w:rsidP="0029041D"/>
    <w:p w14:paraId="0FAD6370" w14:textId="77777777" w:rsidR="0029041D" w:rsidRDefault="0029041D" w:rsidP="0029041D">
      <w:r>
        <w:t xml:space="preserve">The </w:t>
      </w:r>
      <w:proofErr w:type="spellStart"/>
      <w:r w:rsidRPr="008544EB">
        <w:rPr>
          <w:i/>
        </w:rPr>
        <w:t>QueryFailedT</w:t>
      </w:r>
      <w:r>
        <w:rPr>
          <w:i/>
        </w:rPr>
        <w:t>y</w:t>
      </w:r>
      <w:r w:rsidRPr="008544EB">
        <w:rPr>
          <w:i/>
        </w:rPr>
        <w:t>pe</w:t>
      </w:r>
      <w:proofErr w:type="spellEnd"/>
      <w:r>
        <w:t xml:space="preserve"> type is not relevant, this was left in by mistake</w:t>
      </w:r>
      <w:r w:rsidR="00F350B5">
        <w:t xml:space="preserve"> in v2.0</w:t>
      </w:r>
      <w:r>
        <w:t xml:space="preserve">.  The following section has been removed: </w:t>
      </w:r>
      <w:r w:rsidR="00F350B5">
        <w:t>NSI CS v2.0 section 8</w:t>
      </w:r>
      <w:r w:rsidRPr="008544EB">
        <w:t xml:space="preserve">.5.1.16 </w:t>
      </w:r>
      <w:proofErr w:type="spellStart"/>
      <w:r w:rsidRPr="008544EB">
        <w:t>QueryFailedType</w:t>
      </w:r>
      <w:proofErr w:type="spellEnd"/>
      <w:r w:rsidR="00F350B5">
        <w:t xml:space="preserve"> does not appear as section 9.5.1.16 in v2.1.</w:t>
      </w:r>
    </w:p>
    <w:p w14:paraId="09CC7364" w14:textId="77777777" w:rsidR="00310ED8" w:rsidRDefault="00310ED8" w:rsidP="0029041D"/>
    <w:p w14:paraId="0373838C" w14:textId="77777777" w:rsidR="00310ED8" w:rsidRDefault="00310ED8" w:rsidP="00310ED8">
      <w:pPr>
        <w:pStyle w:val="Heading2"/>
      </w:pPr>
      <w:bookmarkStart w:id="374" w:name="_Toc21781919"/>
      <w:r>
        <w:t xml:space="preserve">Section </w:t>
      </w:r>
      <w:r w:rsidR="008B69B3">
        <w:t>9.5.1.24</w:t>
      </w:r>
      <w:r>
        <w:t xml:space="preserve"> </w:t>
      </w:r>
      <w:proofErr w:type="spellStart"/>
      <w:r w:rsidR="008B69B3" w:rsidRPr="007040F7">
        <w:rPr>
          <w:i/>
        </w:rPr>
        <w:t>QuerySummaryConfirmedType</w:t>
      </w:r>
      <w:bookmarkEnd w:id="374"/>
      <w:proofErr w:type="spellEnd"/>
    </w:p>
    <w:p w14:paraId="018A3887" w14:textId="77777777" w:rsidR="00310ED8" w:rsidRDefault="00310ED8" w:rsidP="00310ED8">
      <w:pPr>
        <w:pStyle w:val="nobreak"/>
      </w:pPr>
      <w:r>
        <w:t xml:space="preserve">The following </w:t>
      </w:r>
      <w:r w:rsidR="008B69B3">
        <w:t>parameter has been added to table 89:</w:t>
      </w:r>
    </w:p>
    <w:p w14:paraId="2EA73C08" w14:textId="77777777" w:rsidR="00310ED8" w:rsidRDefault="00310ED8" w:rsidP="00310ED8"/>
    <w:tbl>
      <w:tblPr>
        <w:tblStyle w:val="TableGrid"/>
        <w:tblW w:w="8380" w:type="dxa"/>
        <w:tblInd w:w="607" w:type="dxa"/>
        <w:tblLook w:val="04A0" w:firstRow="1" w:lastRow="0" w:firstColumn="1" w:lastColumn="0" w:noHBand="0" w:noVBand="1"/>
      </w:tblPr>
      <w:tblGrid>
        <w:gridCol w:w="1673"/>
        <w:gridCol w:w="624"/>
        <w:gridCol w:w="6083"/>
      </w:tblGrid>
      <w:tr w:rsidR="00310ED8" w:rsidRPr="006C7966" w14:paraId="0EA88AC7" w14:textId="77777777" w:rsidTr="008B69B3">
        <w:tc>
          <w:tcPr>
            <w:tcW w:w="1673" w:type="dxa"/>
          </w:tcPr>
          <w:p w14:paraId="60B6C018" w14:textId="77777777" w:rsidR="00310ED8" w:rsidRPr="00B155C8" w:rsidRDefault="00310ED8" w:rsidP="007358A4">
            <w:pPr>
              <w:ind w:left="113"/>
              <w:rPr>
                <w:rFonts w:eastAsia="Times New Roman"/>
                <w:i/>
                <w:sz w:val="16"/>
              </w:rPr>
            </w:pPr>
            <w:proofErr w:type="spellStart"/>
            <w:r>
              <w:rPr>
                <w:rFonts w:eastAsia="Times New Roman"/>
                <w:i/>
                <w:sz w:val="16"/>
              </w:rPr>
              <w:t>lastModified</w:t>
            </w:r>
            <w:proofErr w:type="spellEnd"/>
          </w:p>
        </w:tc>
        <w:tc>
          <w:tcPr>
            <w:tcW w:w="624" w:type="dxa"/>
          </w:tcPr>
          <w:p w14:paraId="5DF43F1B"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83" w:type="dxa"/>
          </w:tcPr>
          <w:p w14:paraId="7E25E3FE" w14:textId="77777777" w:rsidR="00310ED8" w:rsidRPr="006C7966" w:rsidRDefault="00310ED8" w:rsidP="007358A4">
            <w:pPr>
              <w:ind w:left="113"/>
              <w:rPr>
                <w:rFonts w:eastAsia="Times New Roman" w:cs="Arial"/>
                <w:color w:val="000000"/>
                <w:sz w:val="16"/>
                <w:szCs w:val="18"/>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proofErr w:type="spellStart"/>
            <w:r w:rsidRPr="00744E4E">
              <w:rPr>
                <w:rFonts w:eastAsia="Times New Roman" w:cs="Arial"/>
                <w:i/>
                <w:color w:val="000000"/>
                <w:sz w:val="16"/>
                <w:szCs w:val="16"/>
              </w:rPr>
              <w:t>lastModified</w:t>
            </w:r>
            <w:proofErr w:type="spellEnd"/>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proofErr w:type="spellStart"/>
            <w:r w:rsidRPr="00744E4E">
              <w:rPr>
                <w:rFonts w:eastAsia="Times New Roman" w:cs="Arial"/>
                <w:i/>
                <w:color w:val="000000"/>
                <w:sz w:val="16"/>
                <w:szCs w:val="16"/>
              </w:rPr>
              <w:t>ifModifiedSince</w:t>
            </w:r>
            <w:proofErr w:type="spellEnd"/>
            <w:r w:rsidRPr="00744E4E">
              <w:rPr>
                <w:rFonts w:eastAsia="Times New Roman" w:cs="Arial"/>
                <w:i/>
                <w:color w:val="000000"/>
                <w:sz w:val="16"/>
                <w:szCs w:val="16"/>
              </w:rPr>
              <w:t>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proofErr w:type="spellStart"/>
            <w:r w:rsidRPr="00744E4E">
              <w:rPr>
                <w:rFonts w:eastAsia="Times New Roman" w:cs="Arial"/>
                <w:i/>
                <w:color w:val="000000"/>
                <w:sz w:val="16"/>
                <w:szCs w:val="16"/>
              </w:rPr>
              <w:t>lastModified</w:t>
            </w:r>
            <w:proofErr w:type="spellEnd"/>
            <w:r w:rsidRPr="00744E4E">
              <w:rPr>
                <w:rFonts w:eastAsia="Times New Roman" w:cs="Arial"/>
                <w:i/>
                <w:color w:val="000000"/>
                <w:sz w:val="16"/>
                <w:szCs w:val="16"/>
              </w:rPr>
              <w:t>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 xml:space="preserve">The </w:t>
            </w:r>
            <w:proofErr w:type="spellStart"/>
            <w:r w:rsidRPr="00D226A3">
              <w:rPr>
                <w:rFonts w:eastAsia="Times New Roman" w:cs="Arial"/>
                <w:i/>
                <w:color w:val="000000"/>
                <w:sz w:val="16"/>
                <w:szCs w:val="16"/>
              </w:rPr>
              <w:t>lastModified</w:t>
            </w:r>
            <w:proofErr w:type="spellEnd"/>
            <w:r>
              <w:rPr>
                <w:rFonts w:eastAsia="Times New Roman" w:cs="Arial"/>
                <w:color w:val="000000"/>
                <w:sz w:val="16"/>
                <w:szCs w:val="16"/>
              </w:rPr>
              <w:t xml:space="preserve"> element will only be absent</w:t>
            </w:r>
            <w:r w:rsidRPr="00C57DD3">
              <w:rPr>
                <w:rFonts w:eastAsia="Times New Roman" w:cs="Arial"/>
                <w:color w:val="000000"/>
                <w:sz w:val="16"/>
                <w:szCs w:val="16"/>
              </w:rPr>
              <w:t xml:space="preserve"> if the NSA does not support the </w:t>
            </w:r>
            <w:proofErr w:type="spellStart"/>
            <w:r w:rsidRPr="00D226A3">
              <w:rPr>
                <w:rFonts w:eastAsia="Times New Roman" w:cs="Arial"/>
                <w:i/>
                <w:color w:val="000000"/>
                <w:sz w:val="16"/>
                <w:szCs w:val="16"/>
              </w:rPr>
              <w:t>ifModifiedSince</w:t>
            </w:r>
            <w:proofErr w:type="spellEnd"/>
            <w:r w:rsidRPr="00C57DD3">
              <w:rPr>
                <w:rFonts w:eastAsia="Times New Roman" w:cs="Arial"/>
                <w:color w:val="000000"/>
                <w:sz w:val="16"/>
                <w:szCs w:val="16"/>
              </w:rPr>
              <w:t xml:space="preserve"> capability.</w:t>
            </w:r>
          </w:p>
        </w:tc>
      </w:tr>
    </w:tbl>
    <w:p w14:paraId="72E09F60" w14:textId="77777777" w:rsidR="00310ED8" w:rsidRDefault="00310ED8" w:rsidP="00310ED8"/>
    <w:p w14:paraId="2E4F10B9" w14:textId="77777777" w:rsidR="007358A4" w:rsidRDefault="007358A4" w:rsidP="007358A4">
      <w:pPr>
        <w:pStyle w:val="Heading2"/>
      </w:pPr>
      <w:bookmarkStart w:id="375" w:name="_Toc21781920"/>
      <w:r>
        <w:t>Section 9.5.1.27</w:t>
      </w:r>
      <w:bookmarkEnd w:id="375"/>
    </w:p>
    <w:p w14:paraId="2A4163F2" w14:textId="77777777" w:rsidR="007358A4" w:rsidRPr="007358A4" w:rsidRDefault="007358A4" w:rsidP="007358A4">
      <w:pPr>
        <w:pStyle w:val="nobreak"/>
      </w:pPr>
      <w:r>
        <w:t>This section has the same change as documented for section 9</w:t>
      </w:r>
      <w:r w:rsidRPr="000A0BEE">
        <w:t>.4.12.1</w:t>
      </w:r>
    </w:p>
    <w:p w14:paraId="29A4137B" w14:textId="77777777" w:rsidR="007358A4" w:rsidRDefault="007358A4" w:rsidP="00310ED8"/>
    <w:p w14:paraId="168C23FD" w14:textId="77777777" w:rsidR="007358A4" w:rsidRDefault="007358A4" w:rsidP="00310ED8"/>
    <w:p w14:paraId="194D4D45" w14:textId="77777777" w:rsidR="00310ED8" w:rsidRDefault="00310ED8" w:rsidP="00310ED8">
      <w:pPr>
        <w:pStyle w:val="Heading2"/>
      </w:pPr>
      <w:bookmarkStart w:id="376" w:name="_Toc21781921"/>
      <w:r>
        <w:t xml:space="preserve">Section </w:t>
      </w:r>
      <w:r w:rsidRPr="00310ED8">
        <w:t>9.5.1.27</w:t>
      </w:r>
      <w:r w:rsidRPr="00310ED8">
        <w:tab/>
      </w:r>
      <w:proofErr w:type="spellStart"/>
      <w:r w:rsidRPr="002763F2">
        <w:rPr>
          <w:i/>
        </w:rPr>
        <w:t>QueryType</w:t>
      </w:r>
      <w:bookmarkEnd w:id="376"/>
      <w:proofErr w:type="spellEnd"/>
    </w:p>
    <w:p w14:paraId="459A17EC" w14:textId="77777777" w:rsidR="00310ED8" w:rsidRPr="00310ED8" w:rsidRDefault="00310ED8" w:rsidP="00310ED8">
      <w:pPr>
        <w:pStyle w:val="nobreak"/>
      </w:pPr>
      <w:r>
        <w:t>The following text has been added</w:t>
      </w:r>
      <w:r w:rsidR="002763F2">
        <w:t xml:space="preserve"> to table 92</w:t>
      </w:r>
      <w:r>
        <w:t>:</w:t>
      </w:r>
    </w:p>
    <w:tbl>
      <w:tblPr>
        <w:tblStyle w:val="TableGrid"/>
        <w:tblW w:w="8380" w:type="dxa"/>
        <w:tblInd w:w="607" w:type="dxa"/>
        <w:tblLook w:val="04A0" w:firstRow="1" w:lastRow="0" w:firstColumn="1" w:lastColumn="0" w:noHBand="0" w:noVBand="1"/>
      </w:tblPr>
      <w:tblGrid>
        <w:gridCol w:w="1728"/>
        <w:gridCol w:w="624"/>
        <w:gridCol w:w="6028"/>
      </w:tblGrid>
      <w:tr w:rsidR="00310ED8" w:rsidRPr="006C7966" w14:paraId="3442F48C" w14:textId="77777777" w:rsidTr="002763F2">
        <w:tc>
          <w:tcPr>
            <w:tcW w:w="1728" w:type="dxa"/>
          </w:tcPr>
          <w:p w14:paraId="439499FE" w14:textId="77777777" w:rsidR="00310ED8" w:rsidRPr="00903D57" w:rsidRDefault="00310ED8" w:rsidP="00310ED8">
            <w:pPr>
              <w:keepNext/>
              <w:numPr>
                <w:ilvl w:val="3"/>
                <w:numId w:val="11"/>
              </w:numPr>
              <w:spacing w:before="240" w:after="60"/>
              <w:ind w:left="113"/>
              <w:outlineLvl w:val="3"/>
              <w:rPr>
                <w:rFonts w:eastAsia="Times New Roman"/>
                <w:i/>
                <w:sz w:val="16"/>
              </w:rPr>
            </w:pPr>
            <w:proofErr w:type="spellStart"/>
            <w:r w:rsidRPr="00D226A3">
              <w:rPr>
                <w:rFonts w:eastAsia="Times New Roman" w:cs="Arial"/>
                <w:i/>
                <w:color w:val="000000"/>
                <w:sz w:val="16"/>
                <w:szCs w:val="18"/>
              </w:rPr>
              <w:t>ifModifiedSince</w:t>
            </w:r>
            <w:proofErr w:type="spellEnd"/>
          </w:p>
        </w:tc>
        <w:tc>
          <w:tcPr>
            <w:tcW w:w="624" w:type="dxa"/>
          </w:tcPr>
          <w:p w14:paraId="36E47646"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28" w:type="dxa"/>
          </w:tcPr>
          <w:p w14:paraId="759A1C77" w14:textId="77777777" w:rsidR="00310ED8" w:rsidRPr="006C7966" w:rsidRDefault="00310ED8" w:rsidP="007358A4">
            <w:pPr>
              <w:ind w:left="113"/>
              <w:rPr>
                <w:rFonts w:eastAsia="Times New Roman" w:cs="Arial"/>
                <w:color w:val="000000"/>
                <w:sz w:val="16"/>
                <w:szCs w:val="18"/>
              </w:rPr>
            </w:pPr>
            <w:r w:rsidRPr="00B543BE">
              <w:rPr>
                <w:rFonts w:eastAsia="Times New Roman" w:cs="Arial"/>
                <w:color w:val="000000"/>
                <w:sz w:val="16"/>
                <w:szCs w:val="18"/>
              </w:rPr>
              <w:t xml:space="preserve">If an NSA receives a </w:t>
            </w:r>
            <w:proofErr w:type="spellStart"/>
            <w:r w:rsidRPr="00B543BE">
              <w:rPr>
                <w:rFonts w:eastAsia="Times New Roman" w:cs="Arial"/>
                <w:color w:val="000000"/>
                <w:sz w:val="16"/>
                <w:szCs w:val="18"/>
              </w:rPr>
              <w:t>querySummary</w:t>
            </w:r>
            <w:proofErr w:type="spellEnd"/>
            <w:r w:rsidRPr="00B543BE">
              <w:rPr>
                <w:rFonts w:eastAsia="Times New Roman" w:cs="Arial"/>
                <w:color w:val="000000"/>
                <w:sz w:val="16"/>
                <w:szCs w:val="18"/>
              </w:rPr>
              <w:t xml:space="preserve"> or </w:t>
            </w:r>
            <w:proofErr w:type="spellStart"/>
            <w:r w:rsidRPr="00B543BE">
              <w:rPr>
                <w:rFonts w:eastAsia="Times New Roman" w:cs="Arial"/>
                <w:color w:val="000000"/>
                <w:sz w:val="16"/>
                <w:szCs w:val="18"/>
              </w:rPr>
              <w:t>q</w:t>
            </w:r>
            <w:r>
              <w:rPr>
                <w:rFonts w:eastAsia="Times New Roman" w:cs="Arial"/>
                <w:color w:val="000000"/>
                <w:sz w:val="16"/>
                <w:szCs w:val="18"/>
              </w:rPr>
              <w:t>uerySummarySync</w:t>
            </w:r>
            <w:proofErr w:type="spellEnd"/>
            <w:r>
              <w:rPr>
                <w:rFonts w:eastAsia="Times New Roman" w:cs="Arial"/>
                <w:color w:val="000000"/>
                <w:sz w:val="16"/>
                <w:szCs w:val="18"/>
              </w:rPr>
              <w:t xml:space="preserve"> </w:t>
            </w:r>
            <w:r w:rsidRPr="00B543BE">
              <w:rPr>
                <w:rFonts w:eastAsia="Times New Roman" w:cs="Arial"/>
                <w:color w:val="000000"/>
                <w:sz w:val="16"/>
                <w:szCs w:val="18"/>
              </w:rPr>
              <w:t xml:space="preserve">message containing this element, </w:t>
            </w:r>
            <w:r>
              <w:rPr>
                <w:rFonts w:eastAsia="Times New Roman" w:cs="Arial"/>
                <w:color w:val="000000"/>
                <w:sz w:val="16"/>
                <w:szCs w:val="18"/>
              </w:rPr>
              <w:t xml:space="preserve">then the NSA will only </w:t>
            </w:r>
            <w:proofErr w:type="gramStart"/>
            <w:r>
              <w:rPr>
                <w:rFonts w:eastAsia="Times New Roman" w:cs="Arial"/>
                <w:color w:val="000000"/>
                <w:sz w:val="16"/>
                <w:szCs w:val="18"/>
              </w:rPr>
              <w:t>returns</w:t>
            </w:r>
            <w:proofErr w:type="gramEnd"/>
            <w:r>
              <w:rPr>
                <w:rFonts w:eastAsia="Times New Roman" w:cs="Arial"/>
                <w:color w:val="000000"/>
                <w:sz w:val="16"/>
                <w:szCs w:val="18"/>
              </w:rPr>
              <w:t xml:space="preserve"> those </w:t>
            </w:r>
            <w:r w:rsidRPr="00B543BE">
              <w:rPr>
                <w:rFonts w:eastAsia="Times New Roman" w:cs="Arial"/>
                <w:color w:val="000000"/>
                <w:sz w:val="16"/>
                <w:szCs w:val="18"/>
              </w:rPr>
              <w:t>reservations matching the filter elements (</w:t>
            </w:r>
            <w:proofErr w:type="spellStart"/>
            <w:r w:rsidRPr="00B543BE">
              <w:rPr>
                <w:rFonts w:eastAsia="Times New Roman" w:cs="Arial"/>
                <w:color w:val="000000"/>
                <w:sz w:val="16"/>
                <w:szCs w:val="18"/>
              </w:rPr>
              <w:t>connec</w:t>
            </w:r>
            <w:r>
              <w:rPr>
                <w:rFonts w:eastAsia="Times New Roman" w:cs="Arial"/>
                <w:color w:val="000000"/>
                <w:sz w:val="16"/>
                <w:szCs w:val="18"/>
              </w:rPr>
              <w:t>tionId</w:t>
            </w:r>
            <w:proofErr w:type="spellEnd"/>
            <w:r>
              <w:rPr>
                <w:rFonts w:eastAsia="Times New Roman" w:cs="Arial"/>
                <w:color w:val="000000"/>
                <w:sz w:val="16"/>
                <w:szCs w:val="18"/>
              </w:rPr>
              <w:t xml:space="preserve">, </w:t>
            </w:r>
            <w:proofErr w:type="spellStart"/>
            <w:r w:rsidRPr="00B543BE">
              <w:rPr>
                <w:rFonts w:eastAsia="Times New Roman" w:cs="Arial"/>
                <w:color w:val="000000"/>
                <w:sz w:val="16"/>
                <w:szCs w:val="18"/>
              </w:rPr>
              <w:t>globalReservationId</w:t>
            </w:r>
            <w:proofErr w:type="spellEnd"/>
            <w:r w:rsidRPr="00B543BE">
              <w:rPr>
                <w:rFonts w:eastAsia="Times New Roman" w:cs="Arial"/>
                <w:color w:val="000000"/>
                <w:sz w:val="16"/>
                <w:szCs w:val="18"/>
              </w:rPr>
              <w:t>)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 xml:space="preserve">ied </w:t>
            </w:r>
            <w:proofErr w:type="spellStart"/>
            <w:r>
              <w:rPr>
                <w:rFonts w:eastAsia="Times New Roman" w:cs="Arial"/>
                <w:color w:val="000000"/>
                <w:sz w:val="16"/>
                <w:szCs w:val="18"/>
              </w:rPr>
              <w:t>ifModifiedSince</w:t>
            </w:r>
            <w:proofErr w:type="spellEnd"/>
            <w:r>
              <w:rPr>
                <w:rFonts w:eastAsia="Times New Roman" w:cs="Arial"/>
                <w:color w:val="000000"/>
                <w:sz w:val="16"/>
                <w:szCs w:val="18"/>
              </w:rPr>
              <w:t xml:space="preserv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 xml:space="preserve">as state changes caused by events such as </w:t>
            </w:r>
            <w:proofErr w:type="spellStart"/>
            <w:r w:rsidRPr="00B543BE">
              <w:rPr>
                <w:rFonts w:eastAsia="Times New Roman" w:cs="Arial"/>
                <w:color w:val="000000"/>
                <w:sz w:val="16"/>
                <w:szCs w:val="18"/>
              </w:rPr>
              <w:t>dataP</w:t>
            </w:r>
            <w:r>
              <w:rPr>
                <w:rFonts w:eastAsia="Times New Roman" w:cs="Arial"/>
                <w:color w:val="000000"/>
                <w:sz w:val="16"/>
                <w:szCs w:val="18"/>
              </w:rPr>
              <w:t>laneStateChange</w:t>
            </w:r>
            <w:proofErr w:type="spellEnd"/>
            <w:r>
              <w:rPr>
                <w:rFonts w:eastAsia="Times New Roman" w:cs="Arial"/>
                <w:color w:val="000000"/>
                <w:sz w:val="16"/>
                <w:szCs w:val="18"/>
              </w:rPr>
              <w:t xml:space="preserve"> </w:t>
            </w:r>
            <w:r w:rsidRPr="00B543BE">
              <w:rPr>
                <w:rFonts w:eastAsia="Times New Roman" w:cs="Arial"/>
                <w:color w:val="000000"/>
                <w:sz w:val="16"/>
                <w:szCs w:val="18"/>
              </w:rPr>
              <w:t xml:space="preserve">notifications (in </w:t>
            </w:r>
            <w:proofErr w:type="spellStart"/>
            <w:r w:rsidRPr="00B543BE">
              <w:rPr>
                <w:rFonts w:eastAsia="Times New Roman" w:cs="Arial"/>
                <w:color w:val="000000"/>
                <w:sz w:val="16"/>
                <w:szCs w:val="18"/>
              </w:rPr>
              <w:t>dataPlaneStatus</w:t>
            </w:r>
            <w:proofErr w:type="spellEnd"/>
            <w:r w:rsidRPr="00B543BE">
              <w:rPr>
                <w:rFonts w:eastAsia="Times New Roman" w:cs="Arial"/>
                <w:color w:val="000000"/>
                <w:sz w:val="16"/>
                <w:szCs w:val="18"/>
              </w:rPr>
              <w:t>).</w:t>
            </w:r>
          </w:p>
        </w:tc>
      </w:tr>
    </w:tbl>
    <w:p w14:paraId="07AC6752" w14:textId="77777777" w:rsidR="00310ED8" w:rsidRDefault="00310ED8" w:rsidP="0029041D"/>
    <w:p w14:paraId="7C045AB3" w14:textId="77777777" w:rsidR="0029041D" w:rsidRDefault="0029041D" w:rsidP="0029041D"/>
    <w:p w14:paraId="4E1881C8" w14:textId="77777777" w:rsidR="0029041D" w:rsidRDefault="0029041D" w:rsidP="0029041D">
      <w:pPr>
        <w:pStyle w:val="Heading2"/>
      </w:pPr>
      <w:bookmarkStart w:id="377" w:name="_Toc21781922"/>
      <w:r>
        <w:t>S</w:t>
      </w:r>
      <w:r w:rsidR="00C54E45">
        <w:t>ection 9</w:t>
      </w:r>
      <w:r>
        <w:t>.5.1.30: updated versioning number to start with 1</w:t>
      </w:r>
      <w:bookmarkEnd w:id="377"/>
    </w:p>
    <w:p w14:paraId="1D37C022" w14:textId="77777777" w:rsidR="0029041D" w:rsidRDefault="0029041D" w:rsidP="0029041D"/>
    <w:p w14:paraId="7ED29018" w14:textId="77777777" w:rsidR="0029041D" w:rsidRDefault="00C54E45" w:rsidP="0029041D">
      <w:r>
        <w:t>Sections 7.1.6 and 9</w:t>
      </w:r>
      <w:r w:rsidR="0029041D">
        <w:t xml:space="preserve">.5.1.30 </w:t>
      </w:r>
      <w:r w:rsidR="0013729E">
        <w:t>were</w:t>
      </w:r>
      <w:r w:rsidR="0029041D">
        <w:t xml:space="preserve"> i</w:t>
      </w:r>
      <w:r>
        <w:t>n conflict</w:t>
      </w:r>
      <w:r w:rsidR="0013729E">
        <w:t xml:space="preserve"> in v2.0</w:t>
      </w:r>
      <w:r>
        <w:t>.  </w:t>
      </w:r>
      <w:r w:rsidR="0013729E">
        <w:t xml:space="preserve">Section </w:t>
      </w:r>
      <w:r>
        <w:t>9</w:t>
      </w:r>
      <w:r w:rsidR="0029041D">
        <w:t>.5.1.30</w:t>
      </w:r>
      <w:r>
        <w:t xml:space="preserve"> was written</w:t>
      </w:r>
      <w:r w:rsidR="0029041D">
        <w:t xml:space="preserve"> when we were using "0" as a special version number to show the currently uncommitted first reservation criteria.  This decision was later c</w:t>
      </w:r>
      <w:r>
        <w:t xml:space="preserve">hanged </w:t>
      </w:r>
      <w:r w:rsidR="0013729E">
        <w:t>as</w:t>
      </w:r>
      <w:r>
        <w:t xml:space="preserve"> described in 7</w:t>
      </w:r>
      <w:r w:rsidR="0029041D">
        <w:t>.1.6.  </w:t>
      </w:r>
      <w:r>
        <w:t>The text in 9.5</w:t>
      </w:r>
      <w:r w:rsidR="0029041D">
        <w:t xml:space="preserve">.1.30 </w:t>
      </w:r>
      <w:r w:rsidR="0013729E">
        <w:t xml:space="preserve">has been updated in v2.1 </w:t>
      </w:r>
      <w:r w:rsidR="0029041D">
        <w:t xml:space="preserve">to reflect </w:t>
      </w:r>
      <w:r>
        <w:t>this</w:t>
      </w:r>
      <w:r w:rsidR="00310ED8">
        <w:t>:</w:t>
      </w:r>
    </w:p>
    <w:p w14:paraId="6EEEEE50" w14:textId="77777777" w:rsidR="00310ED8" w:rsidRDefault="00310ED8" w:rsidP="0029041D"/>
    <w:p w14:paraId="5F396E2B" w14:textId="77777777" w:rsidR="00310ED8" w:rsidRDefault="00310ED8" w:rsidP="00310ED8">
      <w:pPr>
        <w:ind w:left="720"/>
        <w:rPr>
          <w:rFonts w:cs="Arial"/>
        </w:rPr>
      </w:pPr>
      <w:r w:rsidRPr="00310ED8">
        <w:rPr>
          <w:rFonts w:cs="Arial"/>
        </w:rPr>
        <w:t xml:space="preserve">The version value specified in a reservation or modify request MUST </w:t>
      </w:r>
      <w:r>
        <w:rPr>
          <w:rFonts w:cs="Arial"/>
        </w:rPr>
        <w:t>follow</w:t>
      </w:r>
      <w:r w:rsidRPr="00310ED8">
        <w:rPr>
          <w:rFonts w:cs="Arial"/>
        </w:rPr>
        <w:t xml:space="preserve"> versioning rules as defined in section 7.1.6.</w:t>
      </w:r>
      <w:r w:rsidRPr="00310ED8">
        <w:rPr>
          <w:rFonts w:cs="Arial"/>
        </w:rPr>
        <w:tab/>
      </w:r>
    </w:p>
    <w:p w14:paraId="3944523F" w14:textId="77777777" w:rsidR="00310ED8" w:rsidRDefault="00310ED8" w:rsidP="00310ED8">
      <w:pPr>
        <w:ind w:left="720"/>
        <w:rPr>
          <w:rFonts w:cs="Arial"/>
        </w:rPr>
      </w:pPr>
    </w:p>
    <w:p w14:paraId="0D140093" w14:textId="77777777" w:rsidR="00310ED8" w:rsidRDefault="00310ED8" w:rsidP="00310ED8">
      <w:pPr>
        <w:ind w:left="720"/>
        <w:rPr>
          <w:rFonts w:cs="Arial"/>
        </w:rPr>
      </w:pPr>
    </w:p>
    <w:p w14:paraId="5366B808" w14:textId="77777777" w:rsidR="00310ED8" w:rsidRDefault="00310ED8" w:rsidP="00310ED8">
      <w:pPr>
        <w:pStyle w:val="Heading2"/>
      </w:pPr>
      <w:bookmarkStart w:id="378" w:name="_Toc21781923"/>
      <w:r>
        <w:t xml:space="preserve">Section </w:t>
      </w:r>
      <w:r w:rsidRPr="00310ED8">
        <w:t>9.5.1.35</w:t>
      </w:r>
      <w:r>
        <w:t>:</w:t>
      </w:r>
      <w:r w:rsidRPr="00310ED8">
        <w:tab/>
      </w:r>
      <w:proofErr w:type="spellStart"/>
      <w:r w:rsidRPr="002763F2">
        <w:rPr>
          <w:i/>
        </w:rPr>
        <w:t>ScheduleType</w:t>
      </w:r>
      <w:bookmarkEnd w:id="378"/>
      <w:proofErr w:type="spellEnd"/>
    </w:p>
    <w:p w14:paraId="26AEE054" w14:textId="77777777" w:rsidR="00310ED8" w:rsidRDefault="00310ED8" w:rsidP="00310ED8">
      <w:pPr>
        <w:pStyle w:val="nobreak"/>
      </w:pPr>
    </w:p>
    <w:p w14:paraId="1DE0ACB1" w14:textId="77777777" w:rsidR="007C1269" w:rsidRDefault="007C1269" w:rsidP="00310ED8">
      <w:proofErr w:type="spellStart"/>
      <w:r w:rsidRPr="007C1269">
        <w:rPr>
          <w:i/>
        </w:rPr>
        <w:t>StartTime</w:t>
      </w:r>
      <w:proofErr w:type="spellEnd"/>
      <w:r>
        <w:t xml:space="preserve"> and </w:t>
      </w:r>
      <w:proofErr w:type="spellStart"/>
      <w:r w:rsidRPr="007C1269">
        <w:rPr>
          <w:i/>
        </w:rPr>
        <w:t>endTime</w:t>
      </w:r>
      <w:proofErr w:type="spellEnd"/>
      <w:r>
        <w:t xml:space="preserve"> definitions have been updated to allow for nil values to be entered.</w:t>
      </w:r>
    </w:p>
    <w:p w14:paraId="4F4DC24A" w14:textId="77777777" w:rsidR="007C1269" w:rsidRDefault="007C1269" w:rsidP="00310ED8"/>
    <w:p w14:paraId="75236F5D" w14:textId="77777777" w:rsidR="00310ED8" w:rsidRDefault="00310ED8" w:rsidP="00310ED8">
      <w:r>
        <w:t>Th</w:t>
      </w:r>
      <w:r w:rsidR="0013729E">
        <w:t>e following text has been added to section 9.5.1.35:</w:t>
      </w:r>
    </w:p>
    <w:p w14:paraId="6B7444DC" w14:textId="77777777" w:rsidR="00310ED8" w:rsidRPr="006C7966" w:rsidRDefault="00310ED8" w:rsidP="00310ED8">
      <w:pPr>
        <w:spacing w:before="120" w:after="120"/>
        <w:ind w:left="720"/>
        <w:rPr>
          <w:b/>
          <w:i/>
          <w:iCs/>
          <w:color w:val="808080" w:themeColor="text1" w:themeTint="7F"/>
          <w:u w:val="single"/>
        </w:rPr>
      </w:pPr>
      <w:r w:rsidRPr="006C7966">
        <w:rPr>
          <w:b/>
          <w:i/>
          <w:iCs/>
          <w:color w:val="808080" w:themeColor="text1" w:themeTint="7F"/>
          <w:u w:val="single"/>
        </w:rPr>
        <w:t>Parameters</w:t>
      </w:r>
    </w:p>
    <w:p w14:paraId="66829259" w14:textId="77777777" w:rsidR="00310ED8" w:rsidRPr="006C7966" w:rsidRDefault="00310ED8" w:rsidP="00310ED8">
      <w:pPr>
        <w:ind w:left="720"/>
      </w:pPr>
      <w:r w:rsidRPr="006C7966">
        <w:t xml:space="preserve">The </w:t>
      </w:r>
      <w:proofErr w:type="spellStart"/>
      <w:r w:rsidRPr="003E2DD6">
        <w:rPr>
          <w:bCs/>
          <w:i/>
        </w:rPr>
        <w:t>ScheduleType</w:t>
      </w:r>
      <w:proofErr w:type="spellEnd"/>
      <w:r w:rsidRPr="006C7966">
        <w:rPr>
          <w:b/>
          <w:bCs/>
        </w:rPr>
        <w:t xml:space="preserve"> </w:t>
      </w:r>
      <w:r w:rsidRPr="006C7966">
        <w:t>has the following parameters (M = Mandatory, O = Optional):</w:t>
      </w:r>
    </w:p>
    <w:p w14:paraId="3A3545DC" w14:textId="77777777" w:rsidR="00310ED8" w:rsidRPr="006C7966" w:rsidRDefault="00310ED8" w:rsidP="00310ED8">
      <w:pPr>
        <w:ind w:left="720"/>
      </w:pPr>
    </w:p>
    <w:tbl>
      <w:tblPr>
        <w:tblStyle w:val="TableGrid"/>
        <w:tblW w:w="8380" w:type="dxa"/>
        <w:tblInd w:w="970" w:type="dxa"/>
        <w:tblLook w:val="04A0" w:firstRow="1" w:lastRow="0" w:firstColumn="1" w:lastColumn="0" w:noHBand="0" w:noVBand="1"/>
      </w:tblPr>
      <w:tblGrid>
        <w:gridCol w:w="1649"/>
        <w:gridCol w:w="828"/>
        <w:gridCol w:w="5903"/>
      </w:tblGrid>
      <w:tr w:rsidR="00310ED8" w:rsidRPr="006C7966" w14:paraId="15B3BE30" w14:textId="77777777" w:rsidTr="00580636">
        <w:tc>
          <w:tcPr>
            <w:tcW w:w="1649" w:type="dxa"/>
            <w:shd w:val="clear" w:color="auto" w:fill="A7CAFF"/>
          </w:tcPr>
          <w:p w14:paraId="28C5E77C" w14:textId="77777777" w:rsidR="00310ED8" w:rsidRPr="006C7966" w:rsidRDefault="00310ED8" w:rsidP="007358A4">
            <w:pPr>
              <w:ind w:left="113"/>
              <w:rPr>
                <w:rFonts w:eastAsia="Times New Roman"/>
                <w:sz w:val="16"/>
              </w:rPr>
            </w:pPr>
            <w:r w:rsidRPr="006C7966">
              <w:rPr>
                <w:rFonts w:eastAsia="Times New Roman"/>
                <w:sz w:val="16"/>
              </w:rPr>
              <w:t>Parameter</w:t>
            </w:r>
          </w:p>
        </w:tc>
        <w:tc>
          <w:tcPr>
            <w:tcW w:w="828" w:type="dxa"/>
            <w:shd w:val="clear" w:color="auto" w:fill="A7CAFF"/>
          </w:tcPr>
          <w:p w14:paraId="4B4E3C5D" w14:textId="77777777" w:rsidR="00310ED8" w:rsidRPr="006C7966" w:rsidRDefault="00310ED8" w:rsidP="007358A4">
            <w:pPr>
              <w:ind w:left="113"/>
              <w:jc w:val="center"/>
              <w:rPr>
                <w:rFonts w:eastAsia="Times New Roman"/>
                <w:sz w:val="16"/>
              </w:rPr>
            </w:pPr>
            <w:r w:rsidRPr="006C7966">
              <w:rPr>
                <w:rFonts w:eastAsia="Times New Roman"/>
                <w:sz w:val="16"/>
              </w:rPr>
              <w:t>M/O</w:t>
            </w:r>
          </w:p>
        </w:tc>
        <w:tc>
          <w:tcPr>
            <w:tcW w:w="5903" w:type="dxa"/>
            <w:shd w:val="clear" w:color="auto" w:fill="A7CAFF"/>
          </w:tcPr>
          <w:p w14:paraId="136E9E18" w14:textId="77777777" w:rsidR="00310ED8" w:rsidRPr="006C7966" w:rsidRDefault="00310ED8" w:rsidP="007358A4">
            <w:pPr>
              <w:ind w:left="113"/>
              <w:rPr>
                <w:rFonts w:eastAsia="Times New Roman"/>
                <w:sz w:val="16"/>
              </w:rPr>
            </w:pPr>
            <w:r w:rsidRPr="006C7966">
              <w:rPr>
                <w:rFonts w:eastAsia="Times New Roman"/>
                <w:sz w:val="16"/>
              </w:rPr>
              <w:t>Description</w:t>
            </w:r>
          </w:p>
        </w:tc>
      </w:tr>
      <w:tr w:rsidR="00310ED8" w:rsidRPr="006C7966" w14:paraId="23224C1B" w14:textId="77777777" w:rsidTr="00F11DDE">
        <w:tc>
          <w:tcPr>
            <w:tcW w:w="1649" w:type="dxa"/>
          </w:tcPr>
          <w:p w14:paraId="2B93E525" w14:textId="77777777" w:rsidR="00310ED8" w:rsidRPr="003E2DD6" w:rsidRDefault="00310ED8" w:rsidP="007358A4">
            <w:pPr>
              <w:ind w:left="113"/>
              <w:rPr>
                <w:rFonts w:eastAsia="Times New Roman" w:cs="Arial"/>
                <w:i/>
                <w:sz w:val="16"/>
                <w:szCs w:val="18"/>
              </w:rPr>
            </w:pPr>
            <w:proofErr w:type="spellStart"/>
            <w:r w:rsidRPr="003E2DD6">
              <w:rPr>
                <w:rFonts w:eastAsia="Times New Roman"/>
                <w:i/>
                <w:sz w:val="16"/>
              </w:rPr>
              <w:t>startTime</w:t>
            </w:r>
            <w:proofErr w:type="spellEnd"/>
          </w:p>
        </w:tc>
        <w:tc>
          <w:tcPr>
            <w:tcW w:w="828" w:type="dxa"/>
          </w:tcPr>
          <w:p w14:paraId="63CA8EA3"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6CCEE704" w14:textId="77777777" w:rsidR="00310ED8" w:rsidRPr="006C7966" w:rsidRDefault="00310ED8" w:rsidP="007358A4">
            <w:pPr>
              <w:ind w:left="113"/>
              <w:jc w:val="center"/>
              <w:rPr>
                <w:rFonts w:eastAsia="Times New Roman" w:cs="Arial"/>
                <w:color w:val="000000"/>
                <w:sz w:val="16"/>
                <w:szCs w:val="18"/>
              </w:rPr>
            </w:pPr>
            <w:proofErr w:type="spellStart"/>
            <w:r>
              <w:rPr>
                <w:rFonts w:eastAsia="Times New Roman" w:cs="Arial"/>
                <w:color w:val="000000"/>
                <w:sz w:val="16"/>
                <w:szCs w:val="18"/>
              </w:rPr>
              <w:t>nillable</w:t>
            </w:r>
            <w:proofErr w:type="spellEnd"/>
          </w:p>
        </w:tc>
        <w:tc>
          <w:tcPr>
            <w:tcW w:w="5903" w:type="dxa"/>
          </w:tcPr>
          <w:p w14:paraId="5881828E"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The start time of t</w:t>
            </w:r>
            <w:r>
              <w:rPr>
                <w:rFonts w:eastAsia="Times New Roman" w:cs="Arial"/>
                <w:color w:val="000000"/>
                <w:sz w:val="16"/>
                <w:szCs w:val="18"/>
              </w:rPr>
              <w:t>he reservation.</w:t>
            </w:r>
          </w:p>
          <w:p w14:paraId="7B7A7665" w14:textId="77777777" w:rsidR="00310ED8" w:rsidRDefault="00310ED8" w:rsidP="007358A4">
            <w:pPr>
              <w:ind w:left="113"/>
              <w:rPr>
                <w:rFonts w:eastAsia="Times New Roman" w:cs="Arial"/>
                <w:color w:val="000000"/>
                <w:sz w:val="16"/>
                <w:szCs w:val="18"/>
              </w:rPr>
            </w:pPr>
          </w:p>
          <w:p w14:paraId="241D07B7"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lastRenderedPageBreak/>
              <w:t xml:space="preserve">A start time of </w:t>
            </w:r>
            <w:r w:rsidRPr="00CC747E">
              <w:rPr>
                <w:rFonts w:eastAsia="Times New Roman" w:cs="Arial"/>
                <w:color w:val="000000"/>
                <w:sz w:val="16"/>
                <w:szCs w:val="18"/>
              </w:rPr>
              <w:t>"now" is represented by a nil value</w:t>
            </w:r>
            <w:r>
              <w:rPr>
                <w:rFonts w:eastAsia="Times New Roman" w:cs="Arial"/>
                <w:color w:val="000000"/>
                <w:sz w:val="16"/>
                <w:szCs w:val="18"/>
              </w:rPr>
              <w:t xml:space="preserve"> in the </w:t>
            </w:r>
            <w:proofErr w:type="spellStart"/>
            <w:r>
              <w:rPr>
                <w:rFonts w:eastAsia="Times New Roman" w:cs="Arial"/>
                <w:color w:val="000000"/>
                <w:sz w:val="16"/>
                <w:szCs w:val="18"/>
              </w:rPr>
              <w:t>startTime</w:t>
            </w:r>
            <w:proofErr w:type="spellEnd"/>
            <w:r>
              <w:rPr>
                <w:rFonts w:eastAsia="Times New Roman" w:cs="Arial"/>
                <w:color w:val="000000"/>
                <w:sz w:val="16"/>
                <w:szCs w:val="18"/>
              </w:rPr>
              <w:t xml:space="preserve"> element</w:t>
            </w:r>
            <w:r w:rsidRPr="00CC747E">
              <w:rPr>
                <w:rFonts w:eastAsia="Times New Roman" w:cs="Arial"/>
                <w:color w:val="000000"/>
                <w:sz w:val="16"/>
                <w:szCs w:val="18"/>
              </w:rPr>
              <w:t>.  For back</w:t>
            </w:r>
            <w:r>
              <w:rPr>
                <w:rFonts w:eastAsia="Times New Roman" w:cs="Arial"/>
                <w:color w:val="000000"/>
                <w:sz w:val="16"/>
                <w:szCs w:val="18"/>
              </w:rPr>
              <w:t xml:space="preserve">wards compatibility </w:t>
            </w:r>
            <w:r w:rsidRPr="00CC747E">
              <w:rPr>
                <w:rFonts w:eastAsia="Times New Roman" w:cs="Arial"/>
                <w:color w:val="000000"/>
                <w:sz w:val="16"/>
                <w:szCs w:val="18"/>
              </w:rPr>
              <w:t xml:space="preserve">an absent </w:t>
            </w:r>
            <w:proofErr w:type="spellStart"/>
            <w:r w:rsidRPr="00CC747E">
              <w:rPr>
                <w:rFonts w:eastAsia="Times New Roman" w:cs="Arial"/>
                <w:color w:val="000000"/>
                <w:sz w:val="16"/>
                <w:szCs w:val="18"/>
              </w:rPr>
              <w:t>startTime</w:t>
            </w:r>
            <w:proofErr w:type="spellEnd"/>
            <w:r w:rsidRPr="00CC747E">
              <w:rPr>
                <w:rFonts w:eastAsia="Times New Roman" w:cs="Arial"/>
                <w:color w:val="000000"/>
                <w:sz w:val="16"/>
                <w:szCs w:val="18"/>
              </w:rPr>
              <w:t xml:space="preserve"> element in the </w:t>
            </w:r>
            <w:proofErr w:type="spellStart"/>
            <w:r w:rsidRPr="00CC747E">
              <w:rPr>
                <w:rFonts w:eastAsia="Times New Roman" w:cs="Arial"/>
                <w:color w:val="000000"/>
                <w:sz w:val="16"/>
                <w:szCs w:val="18"/>
              </w:rPr>
              <w:t>inital</w:t>
            </w:r>
            <w:proofErr w:type="spellEnd"/>
            <w:r w:rsidRPr="00CC747E">
              <w:rPr>
                <w:rFonts w:eastAsia="Times New Roman" w:cs="Arial"/>
                <w:color w:val="000000"/>
                <w:sz w:val="16"/>
                <w:szCs w:val="18"/>
              </w:rPr>
              <w:t xml:space="preserve"> reserve message also rep</w:t>
            </w:r>
            <w:r>
              <w:rPr>
                <w:rFonts w:eastAsia="Times New Roman" w:cs="Arial"/>
                <w:color w:val="000000"/>
                <w:sz w:val="16"/>
                <w:szCs w:val="18"/>
              </w:rPr>
              <w:t>resents a start time of "now".</w:t>
            </w:r>
          </w:p>
          <w:p w14:paraId="08BDB740" w14:textId="77777777" w:rsidR="00310ED8" w:rsidRDefault="00310ED8" w:rsidP="007358A4">
            <w:pPr>
              <w:ind w:left="113"/>
              <w:rPr>
                <w:rFonts w:eastAsia="Times New Roman" w:cs="Arial"/>
                <w:color w:val="000000"/>
                <w:sz w:val="16"/>
                <w:szCs w:val="18"/>
              </w:rPr>
            </w:pPr>
          </w:p>
          <w:p w14:paraId="712BB577"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 xml:space="preserve">An absent </w:t>
            </w:r>
            <w:proofErr w:type="spellStart"/>
            <w:r w:rsidRPr="00CC747E">
              <w:rPr>
                <w:rFonts w:eastAsia="Times New Roman" w:cs="Arial"/>
                <w:color w:val="000000"/>
                <w:sz w:val="16"/>
                <w:szCs w:val="18"/>
              </w:rPr>
              <w:t>s</w:t>
            </w:r>
            <w:r>
              <w:rPr>
                <w:rFonts w:eastAsia="Times New Roman" w:cs="Arial"/>
                <w:color w:val="000000"/>
                <w:sz w:val="16"/>
                <w:szCs w:val="18"/>
              </w:rPr>
              <w:t>tartTime</w:t>
            </w:r>
            <w:proofErr w:type="spellEnd"/>
            <w:r>
              <w:rPr>
                <w:rFonts w:eastAsia="Times New Roman" w:cs="Arial"/>
                <w:color w:val="000000"/>
                <w:sz w:val="16"/>
                <w:szCs w:val="18"/>
              </w:rPr>
              <w:t xml:space="preserv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 xml:space="preserve">hange to </w:t>
            </w:r>
            <w:proofErr w:type="spellStart"/>
            <w:r>
              <w:rPr>
                <w:rFonts w:eastAsia="Times New Roman" w:cs="Arial"/>
                <w:color w:val="000000"/>
                <w:sz w:val="16"/>
                <w:szCs w:val="18"/>
              </w:rPr>
              <w:t>startTime</w:t>
            </w:r>
            <w:proofErr w:type="spellEnd"/>
            <w:r>
              <w:rPr>
                <w:rFonts w:eastAsia="Times New Roman" w:cs="Arial"/>
                <w:color w:val="000000"/>
                <w:sz w:val="16"/>
                <w:szCs w:val="18"/>
              </w:rPr>
              <w:t xml:space="preserve">.  </w:t>
            </w:r>
            <w:r w:rsidRPr="00CC747E">
              <w:rPr>
                <w:rFonts w:eastAsia="Times New Roman" w:cs="Arial"/>
                <w:color w:val="000000"/>
                <w:sz w:val="16"/>
                <w:szCs w:val="18"/>
              </w:rPr>
              <w:t xml:space="preserve">A </w:t>
            </w:r>
            <w:proofErr w:type="spellStart"/>
            <w:r w:rsidRPr="00CC747E">
              <w:rPr>
                <w:rFonts w:eastAsia="Times New Roman" w:cs="Arial"/>
                <w:color w:val="000000"/>
                <w:sz w:val="16"/>
                <w:szCs w:val="18"/>
              </w:rPr>
              <w:t>startTime</w:t>
            </w:r>
            <w:proofErr w:type="spellEnd"/>
            <w:r w:rsidRPr="00CC747E">
              <w:rPr>
                <w:rFonts w:eastAsia="Times New Roman" w:cs="Arial"/>
                <w:color w:val="000000"/>
                <w:sz w:val="16"/>
                <w:szCs w:val="18"/>
              </w:rPr>
              <w:t xml:space="preserve"> element with a nil value </w:t>
            </w:r>
            <w:r>
              <w:rPr>
                <w:rFonts w:eastAsia="Times New Roman" w:cs="Arial"/>
                <w:color w:val="000000"/>
                <w:sz w:val="16"/>
                <w:szCs w:val="18"/>
              </w:rPr>
              <w:t>with</w:t>
            </w:r>
            <w:r w:rsidRPr="00CC747E">
              <w:rPr>
                <w:rFonts w:eastAsia="Times New Roman" w:cs="Arial"/>
                <w:color w:val="000000"/>
                <w:sz w:val="16"/>
                <w:szCs w:val="18"/>
              </w:rPr>
              <w:t xml:space="preserve">in a </w:t>
            </w:r>
            <w:proofErr w:type="gramStart"/>
            <w:r w:rsidRPr="00CC747E">
              <w:rPr>
                <w:rFonts w:eastAsia="Times New Roman" w:cs="Arial"/>
                <w:color w:val="000000"/>
                <w:sz w:val="16"/>
                <w:szCs w:val="18"/>
              </w:rPr>
              <w:t>m</w:t>
            </w:r>
            <w:r>
              <w:rPr>
                <w:rFonts w:eastAsia="Times New Roman" w:cs="Arial"/>
                <w:color w:val="000000"/>
                <w:sz w:val="16"/>
                <w:szCs w:val="18"/>
              </w:rPr>
              <w:t>odify</w:t>
            </w:r>
            <w:proofErr w:type="gramEnd"/>
            <w:r>
              <w:rPr>
                <w:rFonts w:eastAsia="Times New Roman" w:cs="Arial"/>
                <w:color w:val="000000"/>
                <w:sz w:val="16"/>
                <w:szCs w:val="18"/>
              </w:rPr>
              <w:t xml:space="preserve"> request represents a </w:t>
            </w:r>
            <w:r w:rsidRPr="00CC747E">
              <w:rPr>
                <w:rFonts w:eastAsia="Times New Roman" w:cs="Arial"/>
                <w:color w:val="000000"/>
                <w:sz w:val="16"/>
                <w:szCs w:val="18"/>
              </w:rPr>
              <w:t>modificatio</w:t>
            </w:r>
            <w:r>
              <w:rPr>
                <w:rFonts w:eastAsia="Times New Roman" w:cs="Arial"/>
                <w:color w:val="000000"/>
                <w:sz w:val="16"/>
                <w:szCs w:val="18"/>
              </w:rPr>
              <w:t xml:space="preserve">n of </w:t>
            </w:r>
            <w:proofErr w:type="spellStart"/>
            <w:r>
              <w:rPr>
                <w:rFonts w:eastAsia="Times New Roman" w:cs="Arial"/>
                <w:color w:val="000000"/>
                <w:sz w:val="16"/>
                <w:szCs w:val="18"/>
              </w:rPr>
              <w:t>startTime</w:t>
            </w:r>
            <w:proofErr w:type="spellEnd"/>
            <w:r>
              <w:rPr>
                <w:rFonts w:eastAsia="Times New Roman" w:cs="Arial"/>
                <w:color w:val="000000"/>
                <w:sz w:val="16"/>
                <w:szCs w:val="18"/>
              </w:rPr>
              <w:t xml:space="preserve"> to "now".</w:t>
            </w:r>
          </w:p>
          <w:p w14:paraId="34DD7E4F" w14:textId="77777777" w:rsidR="00310ED8" w:rsidRDefault="00310ED8" w:rsidP="007358A4">
            <w:pPr>
              <w:ind w:left="113"/>
              <w:rPr>
                <w:rFonts w:eastAsia="Times New Roman" w:cs="Arial"/>
                <w:color w:val="000000"/>
                <w:sz w:val="16"/>
                <w:szCs w:val="18"/>
              </w:rPr>
            </w:pPr>
          </w:p>
          <w:p w14:paraId="30435BB7" w14:textId="77777777" w:rsidR="00310ED8" w:rsidRPr="00F11DDE" w:rsidRDefault="00310ED8" w:rsidP="00F11DDE">
            <w:pPr>
              <w:tabs>
                <w:tab w:val="center" w:pos="4320"/>
                <w:tab w:val="right" w:pos="8640"/>
              </w:tabs>
              <w:ind w:left="113"/>
              <w:rPr>
                <w:color w:val="000000"/>
                <w:sz w:val="16"/>
              </w:rPr>
            </w:pPr>
            <w:r>
              <w:rPr>
                <w:rFonts w:eastAsia="Times New Roman" w:cs="Arial"/>
                <w:color w:val="000000"/>
                <w:sz w:val="16"/>
                <w:szCs w:val="18"/>
              </w:rPr>
              <w:t xml:space="preserve">If a reserve request has a </w:t>
            </w:r>
            <w:proofErr w:type="spellStart"/>
            <w:r w:rsidRPr="00CC747E">
              <w:rPr>
                <w:rFonts w:eastAsia="Times New Roman" w:cs="Arial"/>
                <w:color w:val="000000"/>
                <w:sz w:val="16"/>
                <w:szCs w:val="18"/>
              </w:rPr>
              <w:t>startTime</w:t>
            </w:r>
            <w:proofErr w:type="spellEnd"/>
            <w:r w:rsidRPr="00CC747E">
              <w:rPr>
                <w:rFonts w:eastAsia="Times New Roman" w:cs="Arial"/>
                <w:color w:val="000000"/>
                <w:sz w:val="16"/>
                <w:szCs w:val="18"/>
              </w:rPr>
              <w:t xml:space="preserve"> in the past it should be considered as a start time of "now".</w:t>
            </w:r>
          </w:p>
        </w:tc>
      </w:tr>
      <w:tr w:rsidR="00310ED8" w:rsidRPr="006C7966" w14:paraId="2D778624" w14:textId="77777777" w:rsidTr="00F11DDE">
        <w:tc>
          <w:tcPr>
            <w:tcW w:w="1649" w:type="dxa"/>
          </w:tcPr>
          <w:p w14:paraId="75CE6C5D" w14:textId="77777777" w:rsidR="00310ED8" w:rsidRPr="003E2DD6" w:rsidRDefault="00310ED8" w:rsidP="007358A4">
            <w:pPr>
              <w:ind w:left="113"/>
              <w:rPr>
                <w:rFonts w:eastAsia="Times New Roman"/>
                <w:i/>
                <w:sz w:val="16"/>
              </w:rPr>
            </w:pPr>
            <w:proofErr w:type="spellStart"/>
            <w:r w:rsidRPr="003E2DD6">
              <w:rPr>
                <w:rFonts w:eastAsia="Times New Roman"/>
                <w:i/>
                <w:sz w:val="16"/>
              </w:rPr>
              <w:lastRenderedPageBreak/>
              <w:t>endTime</w:t>
            </w:r>
            <w:proofErr w:type="spellEnd"/>
          </w:p>
        </w:tc>
        <w:tc>
          <w:tcPr>
            <w:tcW w:w="828" w:type="dxa"/>
          </w:tcPr>
          <w:p w14:paraId="0B2033B5"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6D6C6D69" w14:textId="77777777" w:rsidR="00310ED8" w:rsidRPr="006C7966" w:rsidRDefault="00310ED8" w:rsidP="007358A4">
            <w:pPr>
              <w:ind w:left="113"/>
              <w:jc w:val="center"/>
              <w:rPr>
                <w:rFonts w:eastAsia="Times New Roman" w:cs="Arial"/>
                <w:color w:val="000000"/>
                <w:sz w:val="16"/>
                <w:szCs w:val="18"/>
              </w:rPr>
            </w:pPr>
            <w:proofErr w:type="spellStart"/>
            <w:r>
              <w:rPr>
                <w:rFonts w:eastAsia="Times New Roman" w:cs="Arial"/>
                <w:color w:val="000000"/>
                <w:sz w:val="16"/>
                <w:szCs w:val="18"/>
              </w:rPr>
              <w:t>nillable</w:t>
            </w:r>
            <w:proofErr w:type="spellEnd"/>
          </w:p>
        </w:tc>
        <w:tc>
          <w:tcPr>
            <w:tcW w:w="5903" w:type="dxa"/>
          </w:tcPr>
          <w:p w14:paraId="73AE39FF"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The</w:t>
            </w:r>
            <w:r w:rsidRPr="006C7966">
              <w:rPr>
                <w:rFonts w:eastAsia="Times New Roman" w:cs="Arial"/>
                <w:color w:val="000000"/>
                <w:sz w:val="16"/>
                <w:szCs w:val="18"/>
              </w:rPr>
              <w:t xml:space="preserve"> end time</w:t>
            </w:r>
            <w:r>
              <w:rPr>
                <w:rFonts w:eastAsia="Times New Roman" w:cs="Arial"/>
                <w:color w:val="000000"/>
                <w:sz w:val="16"/>
                <w:szCs w:val="18"/>
              </w:rPr>
              <w:t xml:space="preserve"> of the reservation</w:t>
            </w:r>
            <w:r w:rsidRPr="006C7966">
              <w:rPr>
                <w:rFonts w:eastAsia="Times New Roman" w:cs="Arial"/>
                <w:color w:val="000000"/>
                <w:sz w:val="16"/>
                <w:szCs w:val="18"/>
              </w:rPr>
              <w:t>.</w:t>
            </w:r>
          </w:p>
          <w:p w14:paraId="7DF3D85B" w14:textId="77777777" w:rsidR="00310ED8" w:rsidRDefault="00310ED8" w:rsidP="007358A4">
            <w:pPr>
              <w:rPr>
                <w:rFonts w:eastAsia="Times New Roman" w:cs="Arial"/>
                <w:color w:val="000000"/>
                <w:sz w:val="16"/>
                <w:szCs w:val="18"/>
              </w:rPr>
            </w:pPr>
          </w:p>
          <w:p w14:paraId="0EC00A7B"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An "indefinite</w:t>
            </w:r>
            <w:r w:rsidRPr="00CC747E">
              <w:rPr>
                <w:rFonts w:eastAsia="Times New Roman" w:cs="Arial"/>
                <w:color w:val="000000"/>
                <w:sz w:val="16"/>
                <w:szCs w:val="18"/>
              </w:rPr>
              <w:t xml:space="preserve">" </w:t>
            </w:r>
            <w:r>
              <w:rPr>
                <w:rFonts w:eastAsia="Times New Roman" w:cs="Arial"/>
                <w:color w:val="000000"/>
                <w:sz w:val="16"/>
                <w:szCs w:val="18"/>
              </w:rPr>
              <w:t xml:space="preserve">end time </w:t>
            </w:r>
            <w:r w:rsidRPr="00CC747E">
              <w:rPr>
                <w:rFonts w:eastAsia="Times New Roman" w:cs="Arial"/>
                <w:color w:val="000000"/>
                <w:sz w:val="16"/>
                <w:szCs w:val="18"/>
              </w:rPr>
              <w:t>is represented by a nil value</w:t>
            </w:r>
            <w:r>
              <w:rPr>
                <w:rFonts w:eastAsia="Times New Roman" w:cs="Arial"/>
                <w:color w:val="000000"/>
                <w:sz w:val="16"/>
                <w:szCs w:val="18"/>
              </w:rPr>
              <w:t xml:space="preserve"> in the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element</w:t>
            </w:r>
            <w:r w:rsidRPr="00CC747E">
              <w:rPr>
                <w:rFonts w:eastAsia="Times New Roman" w:cs="Arial"/>
                <w:color w:val="000000"/>
                <w:sz w:val="16"/>
                <w:szCs w:val="18"/>
              </w:rPr>
              <w:t>.  For back</w:t>
            </w:r>
            <w:r>
              <w:rPr>
                <w:rFonts w:eastAsia="Times New Roman" w:cs="Arial"/>
                <w:color w:val="000000"/>
                <w:sz w:val="16"/>
                <w:szCs w:val="18"/>
              </w:rPr>
              <w:t xml:space="preserve">wards compatibility an absent </w:t>
            </w:r>
            <w:proofErr w:type="spellStart"/>
            <w:r>
              <w:rPr>
                <w:rFonts w:eastAsia="Times New Roman" w:cs="Arial"/>
                <w:color w:val="000000"/>
                <w:sz w:val="16"/>
                <w:szCs w:val="18"/>
              </w:rPr>
              <w:t>end</w:t>
            </w:r>
            <w:r w:rsidRPr="00CC747E">
              <w:rPr>
                <w:rFonts w:eastAsia="Times New Roman" w:cs="Arial"/>
                <w:color w:val="000000"/>
                <w:sz w:val="16"/>
                <w:szCs w:val="18"/>
              </w:rPr>
              <w:t>Time</w:t>
            </w:r>
            <w:proofErr w:type="spellEnd"/>
            <w:r w:rsidRPr="00CC747E">
              <w:rPr>
                <w:rFonts w:eastAsia="Times New Roman" w:cs="Arial"/>
                <w:color w:val="000000"/>
                <w:sz w:val="16"/>
                <w:szCs w:val="18"/>
              </w:rPr>
              <w:t xml:space="preserve"> element in the </w:t>
            </w:r>
            <w:proofErr w:type="spellStart"/>
            <w:r w:rsidRPr="00CC747E">
              <w:rPr>
                <w:rFonts w:eastAsia="Times New Roman" w:cs="Arial"/>
                <w:color w:val="000000"/>
                <w:sz w:val="16"/>
                <w:szCs w:val="18"/>
              </w:rPr>
              <w:t>inital</w:t>
            </w:r>
            <w:proofErr w:type="spellEnd"/>
            <w:r w:rsidRPr="00CC747E">
              <w:rPr>
                <w:rFonts w:eastAsia="Times New Roman" w:cs="Arial"/>
                <w:color w:val="000000"/>
                <w:sz w:val="16"/>
                <w:szCs w:val="18"/>
              </w:rPr>
              <w:t xml:space="preserve"> reserve message also rep</w:t>
            </w:r>
            <w:r>
              <w:rPr>
                <w:rFonts w:eastAsia="Times New Roman" w:cs="Arial"/>
                <w:color w:val="000000"/>
                <w:sz w:val="16"/>
                <w:szCs w:val="18"/>
              </w:rPr>
              <w:t>resents an "indefinite" end time.</w:t>
            </w:r>
          </w:p>
          <w:p w14:paraId="785EC80D" w14:textId="77777777" w:rsidR="00310ED8" w:rsidRDefault="00310ED8" w:rsidP="007358A4">
            <w:pPr>
              <w:ind w:left="113"/>
              <w:rPr>
                <w:rFonts w:eastAsia="Times New Roman" w:cs="Arial"/>
                <w:color w:val="000000"/>
                <w:sz w:val="16"/>
                <w:szCs w:val="18"/>
              </w:rPr>
            </w:pPr>
          </w:p>
          <w:p w14:paraId="672DA3D7"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 xml:space="preserve">An absent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 xml:space="preserve">hange to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An </w:t>
            </w:r>
            <w:proofErr w:type="spellStart"/>
            <w:r>
              <w:rPr>
                <w:rFonts w:eastAsia="Times New Roman" w:cs="Arial"/>
                <w:color w:val="000000"/>
                <w:sz w:val="16"/>
                <w:szCs w:val="18"/>
              </w:rPr>
              <w:t>end</w:t>
            </w:r>
            <w:r w:rsidRPr="00CC747E">
              <w:rPr>
                <w:rFonts w:eastAsia="Times New Roman" w:cs="Arial"/>
                <w:color w:val="000000"/>
                <w:sz w:val="16"/>
                <w:szCs w:val="18"/>
              </w:rPr>
              <w:t>Time</w:t>
            </w:r>
            <w:proofErr w:type="spellEnd"/>
            <w:r w:rsidRPr="00CC747E">
              <w:rPr>
                <w:rFonts w:eastAsia="Times New Roman" w:cs="Arial"/>
                <w:color w:val="000000"/>
                <w:sz w:val="16"/>
                <w:szCs w:val="18"/>
              </w:rPr>
              <w:t xml:space="preserve"> element with a nil value </w:t>
            </w:r>
            <w:r>
              <w:rPr>
                <w:rFonts w:eastAsia="Times New Roman" w:cs="Arial"/>
                <w:color w:val="000000"/>
                <w:sz w:val="16"/>
                <w:szCs w:val="18"/>
              </w:rPr>
              <w:t>with</w:t>
            </w:r>
            <w:r w:rsidRPr="00CC747E">
              <w:rPr>
                <w:rFonts w:eastAsia="Times New Roman" w:cs="Arial"/>
                <w:color w:val="000000"/>
                <w:sz w:val="16"/>
                <w:szCs w:val="18"/>
              </w:rPr>
              <w:t xml:space="preserve">in a </w:t>
            </w:r>
            <w:proofErr w:type="gramStart"/>
            <w:r w:rsidRPr="00CC747E">
              <w:rPr>
                <w:rFonts w:eastAsia="Times New Roman" w:cs="Arial"/>
                <w:color w:val="000000"/>
                <w:sz w:val="16"/>
                <w:szCs w:val="18"/>
              </w:rPr>
              <w:t>m</w:t>
            </w:r>
            <w:r>
              <w:rPr>
                <w:rFonts w:eastAsia="Times New Roman" w:cs="Arial"/>
                <w:color w:val="000000"/>
                <w:sz w:val="16"/>
                <w:szCs w:val="18"/>
              </w:rPr>
              <w:t>odify</w:t>
            </w:r>
            <w:proofErr w:type="gramEnd"/>
            <w:r>
              <w:rPr>
                <w:rFonts w:eastAsia="Times New Roman" w:cs="Arial"/>
                <w:color w:val="000000"/>
                <w:sz w:val="16"/>
                <w:szCs w:val="18"/>
              </w:rPr>
              <w:t xml:space="preserve"> request represents a </w:t>
            </w:r>
            <w:r w:rsidRPr="00CC747E">
              <w:rPr>
                <w:rFonts w:eastAsia="Times New Roman" w:cs="Arial"/>
                <w:color w:val="000000"/>
                <w:sz w:val="16"/>
                <w:szCs w:val="18"/>
              </w:rPr>
              <w:t>modificatio</w:t>
            </w:r>
            <w:r>
              <w:rPr>
                <w:rFonts w:eastAsia="Times New Roman" w:cs="Arial"/>
                <w:color w:val="000000"/>
                <w:sz w:val="16"/>
                <w:szCs w:val="18"/>
              </w:rPr>
              <w:t xml:space="preserve">n of </w:t>
            </w:r>
            <w:proofErr w:type="spellStart"/>
            <w:r>
              <w:rPr>
                <w:rFonts w:eastAsia="Times New Roman" w:cs="Arial"/>
                <w:color w:val="000000"/>
                <w:sz w:val="16"/>
                <w:szCs w:val="18"/>
              </w:rPr>
              <w:t>endTime</w:t>
            </w:r>
            <w:proofErr w:type="spellEnd"/>
            <w:r>
              <w:rPr>
                <w:rFonts w:eastAsia="Times New Roman" w:cs="Arial"/>
                <w:color w:val="000000"/>
                <w:sz w:val="16"/>
                <w:szCs w:val="18"/>
              </w:rPr>
              <w:t xml:space="preserve"> to "indefinite".</w:t>
            </w:r>
          </w:p>
          <w:p w14:paraId="5CF35887" w14:textId="77777777" w:rsidR="00310ED8" w:rsidRDefault="00310ED8" w:rsidP="007358A4">
            <w:pPr>
              <w:ind w:left="113"/>
              <w:rPr>
                <w:rFonts w:eastAsia="Times New Roman" w:cs="Arial"/>
                <w:color w:val="000000"/>
                <w:sz w:val="16"/>
                <w:szCs w:val="18"/>
              </w:rPr>
            </w:pPr>
          </w:p>
          <w:p w14:paraId="7E9822AF" w14:textId="77777777" w:rsidR="00310ED8" w:rsidRPr="006C7966" w:rsidRDefault="00310ED8" w:rsidP="007358A4">
            <w:pPr>
              <w:ind w:left="113"/>
              <w:rPr>
                <w:rFonts w:eastAsia="Times New Roman" w:cs="Arial"/>
                <w:color w:val="000000"/>
                <w:sz w:val="16"/>
                <w:szCs w:val="18"/>
              </w:rPr>
            </w:pPr>
            <w:r>
              <w:rPr>
                <w:rFonts w:eastAsia="Times New Roman" w:cs="Arial"/>
                <w:color w:val="000000"/>
                <w:sz w:val="16"/>
                <w:szCs w:val="18"/>
              </w:rPr>
              <w:t xml:space="preserve">If a reserve request has </w:t>
            </w:r>
            <w:proofErr w:type="gramStart"/>
            <w:r>
              <w:rPr>
                <w:rFonts w:eastAsia="Times New Roman" w:cs="Arial"/>
                <w:color w:val="000000"/>
                <w:sz w:val="16"/>
                <w:szCs w:val="18"/>
              </w:rPr>
              <w:t>a</w:t>
            </w:r>
            <w:proofErr w:type="gramEnd"/>
            <w:r>
              <w:rPr>
                <w:rFonts w:eastAsia="Times New Roman" w:cs="Arial"/>
                <w:color w:val="000000"/>
                <w:sz w:val="16"/>
                <w:szCs w:val="18"/>
              </w:rPr>
              <w:t xml:space="preserve"> </w:t>
            </w:r>
            <w:proofErr w:type="spellStart"/>
            <w:r>
              <w:rPr>
                <w:rFonts w:eastAsia="Times New Roman" w:cs="Arial"/>
                <w:color w:val="000000"/>
                <w:sz w:val="16"/>
                <w:szCs w:val="18"/>
              </w:rPr>
              <w:t>end</w:t>
            </w:r>
            <w:r w:rsidRPr="00CC747E">
              <w:rPr>
                <w:rFonts w:eastAsia="Times New Roman" w:cs="Arial"/>
                <w:color w:val="000000"/>
                <w:sz w:val="16"/>
                <w:szCs w:val="18"/>
              </w:rPr>
              <w:t>Time</w:t>
            </w:r>
            <w:proofErr w:type="spellEnd"/>
            <w:r w:rsidRPr="00CC747E">
              <w:rPr>
                <w:rFonts w:eastAsia="Times New Roman" w:cs="Arial"/>
                <w:color w:val="000000"/>
                <w:sz w:val="16"/>
                <w:szCs w:val="18"/>
              </w:rPr>
              <w:t xml:space="preserve"> in the past it should be considered as</w:t>
            </w:r>
            <w:r>
              <w:rPr>
                <w:rFonts w:eastAsia="Times New Roman" w:cs="Arial"/>
                <w:color w:val="000000"/>
                <w:sz w:val="16"/>
                <w:szCs w:val="18"/>
              </w:rPr>
              <w:t xml:space="preserve"> an invalid reservation request</w:t>
            </w:r>
            <w:r w:rsidRPr="00CC747E">
              <w:rPr>
                <w:rFonts w:eastAsia="Times New Roman" w:cs="Arial"/>
                <w:color w:val="000000"/>
                <w:sz w:val="16"/>
                <w:szCs w:val="18"/>
              </w:rPr>
              <w:t>.</w:t>
            </w:r>
          </w:p>
        </w:tc>
      </w:tr>
    </w:tbl>
    <w:p w14:paraId="5D61E293" w14:textId="77777777" w:rsidR="00310ED8" w:rsidRPr="006C7966" w:rsidRDefault="00310ED8" w:rsidP="00310ED8">
      <w:pPr>
        <w:spacing w:before="120" w:after="120"/>
        <w:ind w:left="720"/>
        <w:jc w:val="center"/>
        <w:rPr>
          <w:b/>
        </w:rPr>
      </w:pPr>
      <w:r w:rsidRPr="006C7966">
        <w:rPr>
          <w:b/>
        </w:rPr>
        <w:t xml:space="preserve">Table </w:t>
      </w:r>
      <w:r w:rsidRPr="006C7966">
        <w:rPr>
          <w:b/>
        </w:rPr>
        <w:fldChar w:fldCharType="begin"/>
      </w:r>
      <w:r w:rsidRPr="006C7966">
        <w:rPr>
          <w:b/>
        </w:rPr>
        <w:instrText xml:space="preserve"> SEQ Table \* ARABIC </w:instrText>
      </w:r>
      <w:r w:rsidRPr="006C7966">
        <w:rPr>
          <w:b/>
        </w:rPr>
        <w:fldChar w:fldCharType="separate"/>
      </w:r>
      <w:r w:rsidR="00446BB5">
        <w:rPr>
          <w:b/>
          <w:noProof/>
        </w:rPr>
        <w:t>1</w:t>
      </w:r>
      <w:r w:rsidRPr="006C7966">
        <w:rPr>
          <w:b/>
        </w:rPr>
        <w:fldChar w:fldCharType="end"/>
      </w:r>
      <w:r w:rsidRPr="006C7966">
        <w:rPr>
          <w:b/>
        </w:rPr>
        <w:t xml:space="preserve"> </w:t>
      </w:r>
      <w:proofErr w:type="spellStart"/>
      <w:r w:rsidRPr="003E2DD6">
        <w:rPr>
          <w:b/>
          <w:bCs/>
          <w:i/>
        </w:rPr>
        <w:t>ScheduleType</w:t>
      </w:r>
      <w:proofErr w:type="spellEnd"/>
      <w:r w:rsidRPr="006C7966">
        <w:rPr>
          <w:b/>
          <w:bCs/>
        </w:rPr>
        <w:t xml:space="preserve"> </w:t>
      </w:r>
      <w:r w:rsidRPr="006C7966">
        <w:rPr>
          <w:b/>
        </w:rPr>
        <w:t>message parameters</w:t>
      </w:r>
    </w:p>
    <w:p w14:paraId="0F3E16E5" w14:textId="77777777" w:rsidR="00310ED8" w:rsidRPr="00F11DDE" w:rsidRDefault="00310ED8" w:rsidP="00310ED8">
      <w:pPr>
        <w:ind w:left="720"/>
        <w:rPr>
          <w:rFonts w:cs="Arial"/>
          <w:color w:val="000000"/>
          <w:szCs w:val="24"/>
        </w:rPr>
      </w:pPr>
      <w:r w:rsidRPr="00F11DDE">
        <w:rPr>
          <w:rFonts w:cs="Arial"/>
          <w:color w:val="000000"/>
          <w:szCs w:val="24"/>
        </w:rPr>
        <w:t xml:space="preserve">The following schedule element shows an example where both a </w:t>
      </w:r>
      <w:proofErr w:type="spellStart"/>
      <w:r w:rsidRPr="00F11DDE">
        <w:rPr>
          <w:rFonts w:cs="Arial"/>
          <w:color w:val="000000"/>
          <w:szCs w:val="24"/>
        </w:rPr>
        <w:t>startTime</w:t>
      </w:r>
      <w:proofErr w:type="spellEnd"/>
      <w:r w:rsidRPr="00F11DDE">
        <w:rPr>
          <w:rFonts w:cs="Arial"/>
          <w:color w:val="000000"/>
          <w:szCs w:val="24"/>
        </w:rPr>
        <w:t xml:space="preserve"> and </w:t>
      </w:r>
      <w:proofErr w:type="spellStart"/>
      <w:r w:rsidRPr="00F11DDE">
        <w:rPr>
          <w:rFonts w:cs="Arial"/>
          <w:color w:val="000000"/>
          <w:szCs w:val="24"/>
        </w:rPr>
        <w:t>endTime</w:t>
      </w:r>
      <w:proofErr w:type="spellEnd"/>
      <w:r w:rsidRPr="00F11DDE">
        <w:rPr>
          <w:rFonts w:cs="Arial"/>
          <w:color w:val="000000"/>
          <w:szCs w:val="24"/>
        </w:rPr>
        <w:t xml:space="preserve"> have been specified.</w:t>
      </w:r>
    </w:p>
    <w:p w14:paraId="5C00FB79" w14:textId="77777777" w:rsidR="00310ED8" w:rsidRPr="00D226A3" w:rsidRDefault="00310ED8" w:rsidP="00310ED8">
      <w:pPr>
        <w:ind w:left="720"/>
        <w:rPr>
          <w:rFonts w:asciiTheme="majorHAnsi" w:hAnsiTheme="majorHAnsi"/>
          <w:color w:val="0000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t>2016-03-29T14:09:00.000-07:00</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t>2016-03-29T14:24:00.000-07:00</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r w:rsidRPr="00D226A3">
        <w:rPr>
          <w:rFonts w:asciiTheme="majorHAnsi" w:hAnsiTheme="majorHAnsi"/>
          <w:color w:val="000000"/>
        </w:rPr>
        <w:br/>
      </w:r>
    </w:p>
    <w:p w14:paraId="2CBC3836" w14:textId="77777777" w:rsidR="00310ED8" w:rsidRPr="00F11DDE" w:rsidRDefault="00310ED8" w:rsidP="00310ED8">
      <w:pPr>
        <w:ind w:left="720"/>
        <w:rPr>
          <w:rFonts w:cs="Arial"/>
          <w:color w:val="000000"/>
          <w:szCs w:val="24"/>
        </w:rPr>
      </w:pPr>
      <w:r w:rsidRPr="00F11DDE">
        <w:rPr>
          <w:rFonts w:cs="Arial"/>
          <w:color w:val="000000"/>
          <w:szCs w:val="24"/>
        </w:rPr>
        <w:t xml:space="preserve">This schedule element shows an example of a “nil” </w:t>
      </w:r>
      <w:proofErr w:type="spellStart"/>
      <w:r w:rsidRPr="00F11DDE">
        <w:rPr>
          <w:rFonts w:cs="Arial"/>
          <w:color w:val="000000"/>
          <w:szCs w:val="24"/>
        </w:rPr>
        <w:t>startTime</w:t>
      </w:r>
      <w:proofErr w:type="spellEnd"/>
      <w:r w:rsidRPr="00F11DDE">
        <w:rPr>
          <w:rFonts w:cs="Arial"/>
          <w:color w:val="000000"/>
          <w:szCs w:val="24"/>
        </w:rPr>
        <w:t xml:space="preserve"> element </w:t>
      </w:r>
      <w:proofErr w:type="spellStart"/>
      <w:r w:rsidRPr="00F11DDE">
        <w:rPr>
          <w:rFonts w:cs="Arial"/>
          <w:color w:val="000000"/>
          <w:szCs w:val="24"/>
        </w:rPr>
        <w:t>indicatating</w:t>
      </w:r>
      <w:proofErr w:type="spellEnd"/>
      <w:r w:rsidRPr="00F11DDE">
        <w:rPr>
          <w:rFonts w:cs="Arial"/>
          <w:color w:val="000000"/>
          <w:szCs w:val="24"/>
        </w:rPr>
        <w:t xml:space="preserve"> a reservation start time of “now”.</w:t>
      </w:r>
    </w:p>
    <w:p w14:paraId="4BC52EA2" w14:textId="77777777" w:rsidR="00310ED8" w:rsidRPr="00D226A3" w:rsidRDefault="00310ED8" w:rsidP="00310ED8">
      <w:pPr>
        <w:ind w:left="720"/>
        <w:rPr>
          <w:rFonts w:asciiTheme="majorHAnsi" w:hAnsiTheme="majorHAnsi"/>
          <w:color w:val="9933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F5844C"/>
        </w:rPr>
        <w:t xml:space="preserve"> </w:t>
      </w:r>
      <w:proofErr w:type="spellStart"/>
      <w:proofErr w:type="gramStart"/>
      <w:r w:rsidRPr="00D226A3">
        <w:rPr>
          <w:rFonts w:asciiTheme="majorHAnsi" w:hAnsiTheme="majorHAnsi"/>
          <w:color w:val="F5844C"/>
        </w:rPr>
        <w:t>xsi:nil</w:t>
      </w:r>
      <w:proofErr w:type="spellEnd"/>
      <w:proofErr w:type="gramEnd"/>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993300"/>
        </w:rPr>
        <w:t xml:space="preserve"> </w:t>
      </w:r>
      <w:proofErr w:type="spellStart"/>
      <w:r w:rsidRPr="00D226A3">
        <w:rPr>
          <w:rFonts w:asciiTheme="majorHAnsi" w:hAnsiTheme="majorHAnsi"/>
          <w:color w:val="0099CC"/>
        </w:rPr>
        <w:t>xmlns:xsi</w:t>
      </w:r>
      <w:proofErr w:type="spellEnd"/>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t>2016-03-29T14:24:00.000-07:00</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r>
        <w:rPr>
          <w:rFonts w:ascii="Times New Roman" w:hAnsi="Times New Roman"/>
          <w:color w:val="000000"/>
          <w:sz w:val="24"/>
          <w:szCs w:val="24"/>
        </w:rPr>
        <w:br/>
      </w:r>
    </w:p>
    <w:p w14:paraId="669ACD79"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start time of “now” example:</w:t>
      </w:r>
    </w:p>
    <w:p w14:paraId="5BC985E1" w14:textId="77777777" w:rsidR="00310ED8" w:rsidRDefault="00310ED8" w:rsidP="00F11DDE">
      <w:pPr>
        <w:ind w:left="720"/>
        <w:jc w:val="right"/>
        <w:rPr>
          <w:rFonts w:ascii="Times New Roman" w:hAnsi="Times New Roman"/>
          <w:color w:val="000000"/>
          <w:sz w:val="24"/>
          <w:szCs w:val="24"/>
        </w:rPr>
      </w:pPr>
    </w:p>
    <w:p w14:paraId="5D21EA4B" w14:textId="77777777" w:rsidR="00310ED8" w:rsidRPr="00D226A3" w:rsidRDefault="00310ED8" w:rsidP="00310ED8">
      <w:pPr>
        <w:ind w:left="720"/>
        <w:rPr>
          <w:rFonts w:asciiTheme="majorHAnsi" w:hAnsiTheme="majorHAnsi"/>
          <w:color w:val="000000"/>
          <w:sz w:val="24"/>
          <w:szCs w:val="24"/>
        </w:rPr>
      </w:pP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t>2016-03-29T14:24:00.000-07:00</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79262C1D" w14:textId="77777777" w:rsidR="00310ED8" w:rsidRDefault="00310ED8" w:rsidP="00310ED8">
      <w:pPr>
        <w:ind w:left="720"/>
        <w:rPr>
          <w:rFonts w:ascii="Times New Roman" w:hAnsi="Times New Roman"/>
          <w:color w:val="000000"/>
          <w:sz w:val="24"/>
          <w:szCs w:val="24"/>
        </w:rPr>
      </w:pPr>
    </w:p>
    <w:p w14:paraId="487751D1" w14:textId="77777777" w:rsidR="00310ED8" w:rsidRPr="00F11DDE" w:rsidRDefault="00310ED8" w:rsidP="00310ED8">
      <w:pPr>
        <w:ind w:left="720"/>
        <w:rPr>
          <w:rFonts w:cs="Arial"/>
          <w:color w:val="000000"/>
          <w:szCs w:val="24"/>
        </w:rPr>
      </w:pPr>
      <w:r w:rsidRPr="00F11DDE">
        <w:rPr>
          <w:rFonts w:cs="Arial"/>
          <w:color w:val="000000"/>
          <w:szCs w:val="24"/>
        </w:rPr>
        <w:t xml:space="preserve">This </w:t>
      </w:r>
      <w:r w:rsidRPr="00F11DDE">
        <w:rPr>
          <w:rFonts w:cs="Arial"/>
          <w:i/>
          <w:color w:val="000000"/>
          <w:szCs w:val="24"/>
        </w:rPr>
        <w:t>schedule</w:t>
      </w:r>
      <w:r w:rsidRPr="00F11DDE">
        <w:rPr>
          <w:rFonts w:cs="Arial"/>
          <w:color w:val="000000"/>
          <w:szCs w:val="24"/>
        </w:rPr>
        <w:t xml:space="preserve"> element shows an example of a “</w:t>
      </w:r>
      <w:r w:rsidRPr="00F11DDE">
        <w:rPr>
          <w:rFonts w:cs="Arial"/>
          <w:i/>
          <w:color w:val="000000"/>
          <w:szCs w:val="24"/>
        </w:rPr>
        <w:t>nil</w:t>
      </w:r>
      <w:r w:rsidRPr="00F11DDE">
        <w:rPr>
          <w:rFonts w:cs="Arial"/>
          <w:color w:val="000000"/>
          <w:szCs w:val="24"/>
        </w:rPr>
        <w:t xml:space="preserve">” </w:t>
      </w:r>
      <w:proofErr w:type="spellStart"/>
      <w:r w:rsidRPr="00F11DDE">
        <w:rPr>
          <w:rFonts w:cs="Arial"/>
          <w:i/>
          <w:color w:val="000000"/>
          <w:szCs w:val="24"/>
        </w:rPr>
        <w:t>endTime</w:t>
      </w:r>
      <w:proofErr w:type="spellEnd"/>
      <w:r w:rsidRPr="00F11DDE">
        <w:rPr>
          <w:rFonts w:cs="Arial"/>
          <w:color w:val="000000"/>
          <w:szCs w:val="24"/>
        </w:rPr>
        <w:t xml:space="preserve"> element indicating an “indefinite” reservation end time.</w:t>
      </w:r>
    </w:p>
    <w:p w14:paraId="248A8D61" w14:textId="77777777" w:rsidR="00310ED8" w:rsidRPr="00D226A3" w:rsidRDefault="00310ED8" w:rsidP="00310ED8">
      <w:pPr>
        <w:ind w:left="720" w:firstLine="720"/>
        <w:rPr>
          <w:rFonts w:asciiTheme="majorHAnsi" w:hAnsiTheme="majorHAnsi"/>
          <w:color w:val="F5844C"/>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t>2016-03-29T14:09:00.000-07:00</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endTime</w:t>
      </w:r>
      <w:proofErr w:type="spellEnd"/>
      <w:r w:rsidRPr="00D226A3">
        <w:rPr>
          <w:rFonts w:asciiTheme="majorHAnsi" w:hAnsiTheme="majorHAnsi"/>
          <w:color w:val="F5844C"/>
        </w:rPr>
        <w:t xml:space="preserve"> </w:t>
      </w:r>
      <w:proofErr w:type="spellStart"/>
      <w:proofErr w:type="gramStart"/>
      <w:r w:rsidRPr="00D226A3">
        <w:rPr>
          <w:rFonts w:asciiTheme="majorHAnsi" w:hAnsiTheme="majorHAnsi"/>
          <w:color w:val="F5844C"/>
        </w:rPr>
        <w:t>xsi:nil</w:t>
      </w:r>
      <w:proofErr w:type="spellEnd"/>
      <w:proofErr w:type="gramEnd"/>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F5844C"/>
        </w:rPr>
        <w:t xml:space="preserve"> </w:t>
      </w:r>
      <w:proofErr w:type="spellStart"/>
      <w:r w:rsidRPr="00D226A3">
        <w:rPr>
          <w:rFonts w:asciiTheme="majorHAnsi" w:hAnsiTheme="majorHAnsi"/>
          <w:color w:val="0099CC"/>
        </w:rPr>
        <w:t>xmlns:xsi</w:t>
      </w:r>
      <w:proofErr w:type="spellEnd"/>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725E7C88" w14:textId="77777777" w:rsidR="00310ED8" w:rsidRDefault="00310ED8" w:rsidP="00310ED8">
      <w:pPr>
        <w:ind w:left="720" w:firstLine="1440"/>
        <w:rPr>
          <w:rFonts w:ascii="Courier" w:hAnsi="Courier"/>
          <w:color w:val="000096"/>
        </w:rPr>
      </w:pPr>
    </w:p>
    <w:p w14:paraId="2DDC5363"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“indefinite” end time example:</w:t>
      </w:r>
    </w:p>
    <w:p w14:paraId="7877B8AE" w14:textId="77777777" w:rsidR="00310ED8" w:rsidRPr="00F11DDE" w:rsidRDefault="00310ED8" w:rsidP="00310ED8">
      <w:pPr>
        <w:ind w:left="720"/>
        <w:rPr>
          <w:rFonts w:cs="Arial"/>
          <w:color w:val="000000"/>
          <w:szCs w:val="24"/>
        </w:rPr>
      </w:pPr>
    </w:p>
    <w:p w14:paraId="23F4E280" w14:textId="77777777" w:rsidR="00310ED8" w:rsidRPr="00D226A3" w:rsidRDefault="00310ED8" w:rsidP="00310ED8">
      <w:pPr>
        <w:ind w:left="720"/>
        <w:rPr>
          <w:rFonts w:asciiTheme="majorHAnsi" w:hAnsiTheme="majorHAnsi"/>
          <w:color w:val="000096"/>
        </w:rPr>
      </w:pPr>
      <w:r w:rsidRPr="00D226A3">
        <w:rPr>
          <w:rFonts w:asciiTheme="majorHAnsi" w:hAnsiTheme="majorHAnsi"/>
          <w:color w:val="000096"/>
        </w:rPr>
        <w:lastRenderedPageBreak/>
        <w:t>&lt;schedule&gt;</w:t>
      </w:r>
      <w:r w:rsidRPr="00D226A3">
        <w:rPr>
          <w:rFonts w:asciiTheme="majorHAnsi" w:hAnsiTheme="majorHAnsi"/>
          <w:color w:val="000000"/>
        </w:rPr>
        <w:br/>
        <w:t xml:space="preserve">    </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t>2016-03-29T14:09:00.000-07:00</w:t>
      </w:r>
      <w:r w:rsidRPr="00D226A3">
        <w:rPr>
          <w:rFonts w:asciiTheme="majorHAnsi" w:hAnsiTheme="majorHAnsi"/>
          <w:color w:val="000096"/>
        </w:rPr>
        <w:t>&lt;/</w:t>
      </w:r>
      <w:proofErr w:type="spellStart"/>
      <w:r w:rsidRPr="00D226A3">
        <w:rPr>
          <w:rFonts w:asciiTheme="majorHAnsi" w:hAnsiTheme="majorHAnsi"/>
          <w:color w:val="000096"/>
        </w:rPr>
        <w:t>startTime</w:t>
      </w:r>
      <w:proofErr w:type="spellEnd"/>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04A20293" w14:textId="77777777" w:rsidR="00310ED8" w:rsidRDefault="00310ED8" w:rsidP="00310ED8"/>
    <w:p w14:paraId="56496C1C" w14:textId="77777777" w:rsidR="00310ED8" w:rsidRDefault="00310ED8" w:rsidP="00310ED8"/>
    <w:p w14:paraId="59C55C8A" w14:textId="77777777" w:rsidR="00310ED8" w:rsidRPr="00310ED8" w:rsidRDefault="00310ED8" w:rsidP="00310ED8"/>
    <w:p w14:paraId="037C0955" w14:textId="77777777" w:rsidR="0029041D" w:rsidRDefault="00F11DDE" w:rsidP="00F11DDE">
      <w:pPr>
        <w:pStyle w:val="Heading2"/>
      </w:pPr>
      <w:bookmarkStart w:id="379" w:name="_Toc21781924"/>
      <w:r>
        <w:t xml:space="preserve">Changes to </w:t>
      </w:r>
      <w:r w:rsidR="0029041D">
        <w:t>Appendix B: Error Messages and Best Practices</w:t>
      </w:r>
      <w:bookmarkEnd w:id="379"/>
    </w:p>
    <w:p w14:paraId="487EA445" w14:textId="77777777" w:rsidR="0029041D" w:rsidRPr="00B46BF5" w:rsidRDefault="0029041D" w:rsidP="0029041D">
      <w:pPr>
        <w:pStyle w:val="nobreak"/>
      </w:pPr>
      <w:r>
        <w:t xml:space="preserve">The error message details have been moved and now belong in a separate error codes document.  The reasoning behind this is that we expect the error codes to change based on implementation experience.  </w:t>
      </w:r>
      <w:r w:rsidR="003D13D2">
        <w:t>The new document will allow e</w:t>
      </w:r>
      <w:r>
        <w:t xml:space="preserve">rror codes </w:t>
      </w:r>
      <w:r w:rsidR="003D13D2">
        <w:t xml:space="preserve">to </w:t>
      </w:r>
      <w:r>
        <w:t>be updated easily without needing to re-issue the CS document</w:t>
      </w:r>
      <w:r w:rsidR="003D13D2">
        <w:t>.</w:t>
      </w:r>
    </w:p>
    <w:p w14:paraId="3D70D338" w14:textId="77777777" w:rsidR="0029041D" w:rsidRDefault="0029041D" w:rsidP="0029041D"/>
    <w:p w14:paraId="2C63D141" w14:textId="77777777" w:rsidR="0029041D" w:rsidRDefault="00F11DDE" w:rsidP="0029041D">
      <w:pPr>
        <w:pStyle w:val="Heading2"/>
      </w:pPr>
      <w:bookmarkStart w:id="380" w:name="_Toc21781925"/>
      <w:r>
        <w:t xml:space="preserve">Changes to </w:t>
      </w:r>
      <w:r w:rsidR="0029041D">
        <w:t>Appendix D: Formal Statement of Coordinator</w:t>
      </w:r>
      <w:bookmarkEnd w:id="380"/>
    </w:p>
    <w:p w14:paraId="0C5F7026" w14:textId="77777777" w:rsidR="003D13D2" w:rsidRDefault="003D13D2" w:rsidP="003D13D2">
      <w:pPr>
        <w:pStyle w:val="nobreak"/>
      </w:pPr>
    </w:p>
    <w:p w14:paraId="445E2ADC" w14:textId="77777777" w:rsidR="003D13D2" w:rsidRDefault="003D13D2" w:rsidP="003D13D2">
      <w:r>
        <w:t>The pseudo code in this appendix has been updated</w:t>
      </w:r>
      <w:r w:rsidR="00A04C9E">
        <w:t xml:space="preserve"> in v2.1</w:t>
      </w:r>
      <w:r>
        <w:t xml:space="preserve"> to </w:t>
      </w:r>
      <w:r w:rsidR="00A04C9E">
        <w:t xml:space="preserve">show </w:t>
      </w:r>
      <w:r>
        <w:t>how</w:t>
      </w:r>
      <w:r w:rsidR="00A04C9E">
        <w:t xml:space="preserve"> t</w:t>
      </w:r>
      <w:r w:rsidRPr="00703E82">
        <w:t>he</w:t>
      </w:r>
      <w:r>
        <w:rPr>
          <w:i/>
        </w:rPr>
        <w:t xml:space="preserve"> </w:t>
      </w:r>
      <w:proofErr w:type="spellStart"/>
      <w:r w:rsidRPr="00703E82">
        <w:rPr>
          <w:i/>
        </w:rPr>
        <w:t>reserveFailed</w:t>
      </w:r>
      <w:proofErr w:type="spellEnd"/>
      <w:r>
        <w:t xml:space="preserve"> message from child NSAs are aggregated before passing up the tree.  </w:t>
      </w:r>
      <w:r w:rsidR="00A04C9E">
        <w:t>T</w:t>
      </w:r>
      <w:r>
        <w:t xml:space="preserve">he coordinator functionality </w:t>
      </w:r>
      <w:r w:rsidR="00A04C9E">
        <w:t xml:space="preserve">has been changed </w:t>
      </w:r>
      <w:r>
        <w:t xml:space="preserve">to get all </w:t>
      </w:r>
      <w:r w:rsidRPr="00751088">
        <w:rPr>
          <w:i/>
        </w:rPr>
        <w:t>failed</w:t>
      </w:r>
      <w:r>
        <w:t xml:space="preserve"> messages back to the requester instead of just the first one as defined in the pseudo code </w:t>
      </w:r>
      <w:r w:rsidR="00A04C9E">
        <w:t>shown in v2.0</w:t>
      </w:r>
      <w:r>
        <w:t>.</w:t>
      </w:r>
    </w:p>
    <w:p w14:paraId="6B9F1794" w14:textId="77777777" w:rsidR="0029041D" w:rsidRDefault="0029041D" w:rsidP="0029041D"/>
    <w:p w14:paraId="51588AEA" w14:textId="77777777" w:rsidR="00A04C9E" w:rsidRDefault="00A04C9E" w:rsidP="00A04C9E">
      <w:pPr>
        <w:pStyle w:val="Heading2"/>
      </w:pPr>
      <w:bookmarkStart w:id="381" w:name="_Toc21781926"/>
      <w:r w:rsidRPr="006C7966">
        <w:t xml:space="preserve">Appendix </w:t>
      </w:r>
      <w:r>
        <w:t>E</w:t>
      </w:r>
      <w:r w:rsidRPr="006C7966">
        <w:t xml:space="preserve">: </w:t>
      </w:r>
      <w:r>
        <w:t>Service Definition Schema, Section 15.3</w:t>
      </w:r>
      <w:bookmarkEnd w:id="381"/>
    </w:p>
    <w:p w14:paraId="4CD6207A" w14:textId="77777777" w:rsidR="0029041D" w:rsidRDefault="00A04C9E" w:rsidP="0029041D">
      <w:r>
        <w:t>In section 15.3, t</w:t>
      </w:r>
      <w:r w:rsidRPr="00A04C9E">
        <w:t xml:space="preserve">able 105 – </w:t>
      </w:r>
      <w:r>
        <w:t>‘</w:t>
      </w:r>
      <w:r w:rsidRPr="00A04C9E">
        <w:t>NSI-CS point-to-point service-specific errors</w:t>
      </w:r>
      <w:r>
        <w:t>’ has been removed as error codes now belong in a separate document.</w:t>
      </w:r>
    </w:p>
    <w:p w14:paraId="4DA8D09F" w14:textId="77777777" w:rsidR="00A04C9E" w:rsidRDefault="00A04C9E" w:rsidP="0029041D"/>
    <w:p w14:paraId="6058379B" w14:textId="77777777" w:rsidR="00655905" w:rsidRDefault="00A04C9E" w:rsidP="00B4676B">
      <w:pPr>
        <w:pStyle w:val="Heading2"/>
        <w:rPr>
          <w:i/>
        </w:rPr>
      </w:pPr>
      <w:bookmarkStart w:id="382" w:name="_Toc21781927"/>
      <w:r w:rsidRPr="006C7966">
        <w:t xml:space="preserve">Appendix </w:t>
      </w:r>
      <w:r>
        <w:t>E</w:t>
      </w:r>
      <w:r w:rsidRPr="006C7966">
        <w:t xml:space="preserve">: </w:t>
      </w:r>
      <w:r>
        <w:t>Service Definition Schema</w:t>
      </w:r>
      <w:r w:rsidR="00071532">
        <w:t xml:space="preserve">, Section </w:t>
      </w:r>
      <w:r w:rsidR="00655905">
        <w:t xml:space="preserve">15.5.1.3 </w:t>
      </w:r>
      <w:proofErr w:type="spellStart"/>
      <w:r w:rsidR="00655905" w:rsidRPr="00655905">
        <w:rPr>
          <w:i/>
        </w:rPr>
        <w:t>TypeValueType</w:t>
      </w:r>
      <w:bookmarkEnd w:id="382"/>
      <w:proofErr w:type="spellEnd"/>
    </w:p>
    <w:p w14:paraId="335A18F7" w14:textId="77777777" w:rsidR="00655905" w:rsidRPr="00655905" w:rsidRDefault="00655905" w:rsidP="00655905">
      <w:pPr>
        <w:pStyle w:val="nobreak"/>
      </w:pPr>
    </w:p>
    <w:p w14:paraId="227C8589" w14:textId="77777777" w:rsidR="00655905" w:rsidRDefault="00655905" w:rsidP="00655905">
      <w:r>
        <w:t>A type d</w:t>
      </w:r>
      <w:r w:rsidRPr="006651CA">
        <w:t>efinition for a type and value tuple</w:t>
      </w:r>
      <w:r>
        <w:t xml:space="preserve"> used to represent simple parameter values has been added to the schema.</w:t>
      </w:r>
    </w:p>
    <w:p w14:paraId="1E1BAF64" w14:textId="77777777" w:rsidR="00655905" w:rsidRDefault="00655905" w:rsidP="00655905"/>
    <w:p w14:paraId="272441E8" w14:textId="77777777" w:rsidR="00655905" w:rsidRDefault="00655905" w:rsidP="00655905">
      <w:pPr>
        <w:pStyle w:val="Heading2"/>
        <w:rPr>
          <w:i/>
        </w:rPr>
      </w:pPr>
      <w:bookmarkStart w:id="383" w:name="_Toc21781928"/>
      <w:r w:rsidRPr="006C7966">
        <w:t xml:space="preserve">Appendix </w:t>
      </w:r>
      <w:r>
        <w:t>E</w:t>
      </w:r>
      <w:r w:rsidRPr="006C7966">
        <w:t xml:space="preserve">: </w:t>
      </w:r>
      <w:r>
        <w:t xml:space="preserve">Service Definition Schema, Section 15.5.1.4 </w:t>
      </w:r>
      <w:proofErr w:type="spellStart"/>
      <w:r>
        <w:rPr>
          <w:i/>
        </w:rPr>
        <w:t>clusion</w:t>
      </w:r>
      <w:r w:rsidRPr="00655905">
        <w:rPr>
          <w:i/>
        </w:rPr>
        <w:t>Type</w:t>
      </w:r>
      <w:bookmarkEnd w:id="383"/>
      <w:proofErr w:type="spellEnd"/>
    </w:p>
    <w:p w14:paraId="35012C10" w14:textId="77777777" w:rsidR="00655905" w:rsidRPr="00655905" w:rsidRDefault="00655905" w:rsidP="00655905">
      <w:pPr>
        <w:pStyle w:val="nobreak"/>
      </w:pPr>
    </w:p>
    <w:p w14:paraId="09041FEF" w14:textId="77777777" w:rsidR="00655905" w:rsidRDefault="00655905" w:rsidP="00655905">
      <w:r>
        <w:t>A type d</w:t>
      </w:r>
      <w:r w:rsidRPr="006651CA">
        <w:t xml:space="preserve">efinition for a </w:t>
      </w:r>
      <w:proofErr w:type="spellStart"/>
      <w:r w:rsidRPr="00655905">
        <w:rPr>
          <w:i/>
        </w:rPr>
        <w:t>clusionType</w:t>
      </w:r>
      <w:proofErr w:type="spellEnd"/>
      <w:r>
        <w:t xml:space="preserve"> has been added to the schema. This type definition is used to model pathfinding inclusions/exclusions in a point-to-point service request.  The possible types and values specified in an inclusion or exclusion will be defined in the service specific </w:t>
      </w:r>
      <w:r w:rsidRPr="00417D79">
        <w:rPr>
          <w:i/>
        </w:rPr>
        <w:t>Service Definition</w:t>
      </w:r>
      <w:r>
        <w:t>.</w:t>
      </w:r>
    </w:p>
    <w:p w14:paraId="7E49B730" w14:textId="77777777" w:rsidR="00655905" w:rsidRDefault="00655905" w:rsidP="00655905"/>
    <w:p w14:paraId="6D05A272" w14:textId="77777777" w:rsidR="00655905" w:rsidRDefault="00655905" w:rsidP="00655905">
      <w:r>
        <w:t>The following parameters are added:</w:t>
      </w:r>
    </w:p>
    <w:p w14:paraId="0C35F2EB" w14:textId="77777777" w:rsidR="00655905" w:rsidRPr="00655905" w:rsidRDefault="00655905" w:rsidP="00655905"/>
    <w:p w14:paraId="0CB4CC75" w14:textId="77777777" w:rsidR="00A04C9E" w:rsidRDefault="00A04C9E" w:rsidP="0029041D"/>
    <w:p w14:paraId="0F1468FE" w14:textId="77777777" w:rsidR="00655905" w:rsidRPr="006C7966" w:rsidRDefault="00655905" w:rsidP="00655905">
      <w:pPr>
        <w:spacing w:before="120" w:after="120"/>
        <w:ind w:left="576"/>
        <w:rPr>
          <w:b/>
          <w:i/>
          <w:iCs/>
          <w:color w:val="808080" w:themeColor="text1" w:themeTint="7F"/>
          <w:u w:val="single"/>
        </w:rPr>
      </w:pPr>
      <w:r w:rsidRPr="006C7966">
        <w:rPr>
          <w:b/>
          <w:i/>
          <w:iCs/>
          <w:color w:val="808080" w:themeColor="text1" w:themeTint="7F"/>
          <w:u w:val="single"/>
        </w:rPr>
        <w:t>Parameters</w:t>
      </w:r>
    </w:p>
    <w:p w14:paraId="1D0C8C80" w14:textId="77777777" w:rsidR="00655905" w:rsidRPr="006C7966" w:rsidRDefault="00655905" w:rsidP="00655905">
      <w:pPr>
        <w:ind w:left="576"/>
      </w:pPr>
      <w:r w:rsidRPr="006C7966">
        <w:t xml:space="preserve">The </w:t>
      </w:r>
      <w:proofErr w:type="spellStart"/>
      <w:r>
        <w:rPr>
          <w:bCs/>
          <w:i/>
        </w:rPr>
        <w:t>Clusion</w:t>
      </w:r>
      <w:r w:rsidRPr="003E2DD6">
        <w:rPr>
          <w:bCs/>
          <w:i/>
        </w:rPr>
        <w:t>Type</w:t>
      </w:r>
      <w:proofErr w:type="spellEnd"/>
      <w:r w:rsidRPr="006C7966">
        <w:rPr>
          <w:b/>
          <w:bCs/>
        </w:rPr>
        <w:t xml:space="preserve"> </w:t>
      </w:r>
      <w:r w:rsidRPr="006C7966">
        <w:t>has the following parameters (M = Mandatory, O = Optional):</w:t>
      </w:r>
    </w:p>
    <w:p w14:paraId="0576D522" w14:textId="77777777" w:rsidR="00655905" w:rsidRPr="006C7966" w:rsidRDefault="00655905" w:rsidP="00655905">
      <w:pPr>
        <w:ind w:left="576"/>
      </w:pPr>
    </w:p>
    <w:tbl>
      <w:tblPr>
        <w:tblStyle w:val="TableGrid"/>
        <w:tblW w:w="8380" w:type="dxa"/>
        <w:tblInd w:w="826" w:type="dxa"/>
        <w:tblLook w:val="04A0" w:firstRow="1" w:lastRow="0" w:firstColumn="1" w:lastColumn="0" w:noHBand="0" w:noVBand="1"/>
      </w:tblPr>
      <w:tblGrid>
        <w:gridCol w:w="1671"/>
        <w:gridCol w:w="632"/>
        <w:gridCol w:w="6077"/>
      </w:tblGrid>
      <w:tr w:rsidR="00655905" w:rsidRPr="006C7966" w14:paraId="0918F2D3" w14:textId="77777777" w:rsidTr="00655905">
        <w:tc>
          <w:tcPr>
            <w:tcW w:w="1671" w:type="dxa"/>
            <w:shd w:val="clear" w:color="auto" w:fill="A7CAFF"/>
          </w:tcPr>
          <w:p w14:paraId="3ADB2988" w14:textId="77777777" w:rsidR="00655905" w:rsidRPr="006C7966" w:rsidRDefault="00655905" w:rsidP="00B4676B">
            <w:pPr>
              <w:ind w:left="113"/>
              <w:rPr>
                <w:rFonts w:eastAsia="Times New Roman"/>
                <w:sz w:val="16"/>
              </w:rPr>
            </w:pPr>
            <w:r w:rsidRPr="006C7966">
              <w:rPr>
                <w:rFonts w:eastAsia="Times New Roman"/>
                <w:sz w:val="16"/>
              </w:rPr>
              <w:t>Parameter</w:t>
            </w:r>
          </w:p>
        </w:tc>
        <w:tc>
          <w:tcPr>
            <w:tcW w:w="632" w:type="dxa"/>
            <w:shd w:val="clear" w:color="auto" w:fill="A7CAFF"/>
          </w:tcPr>
          <w:p w14:paraId="04D51862" w14:textId="77777777" w:rsidR="00655905" w:rsidRPr="006C7966" w:rsidRDefault="00655905" w:rsidP="00B4676B">
            <w:pPr>
              <w:ind w:left="113"/>
              <w:rPr>
                <w:rFonts w:eastAsia="Times New Roman"/>
                <w:sz w:val="16"/>
              </w:rPr>
            </w:pPr>
            <w:r w:rsidRPr="006C7966">
              <w:rPr>
                <w:rFonts w:eastAsia="Times New Roman"/>
                <w:sz w:val="16"/>
              </w:rPr>
              <w:t>M/O</w:t>
            </w:r>
          </w:p>
        </w:tc>
        <w:tc>
          <w:tcPr>
            <w:tcW w:w="6077" w:type="dxa"/>
            <w:shd w:val="clear" w:color="auto" w:fill="A7CAFF"/>
          </w:tcPr>
          <w:p w14:paraId="7E151022" w14:textId="77777777" w:rsidR="00655905" w:rsidRPr="006C7966" w:rsidRDefault="00655905" w:rsidP="00B4676B">
            <w:pPr>
              <w:ind w:left="113"/>
              <w:rPr>
                <w:rFonts w:eastAsia="Times New Roman"/>
                <w:sz w:val="16"/>
              </w:rPr>
            </w:pPr>
            <w:r w:rsidRPr="006C7966">
              <w:rPr>
                <w:rFonts w:eastAsia="Times New Roman"/>
                <w:sz w:val="16"/>
              </w:rPr>
              <w:t>Description</w:t>
            </w:r>
          </w:p>
        </w:tc>
      </w:tr>
      <w:tr w:rsidR="00655905" w:rsidRPr="006C7966" w14:paraId="480E8E2E" w14:textId="77777777" w:rsidTr="00655905">
        <w:tc>
          <w:tcPr>
            <w:tcW w:w="1671" w:type="dxa"/>
          </w:tcPr>
          <w:p w14:paraId="1D282F8B" w14:textId="77777777" w:rsidR="00655905" w:rsidRPr="00A81FD4" w:rsidRDefault="00655905" w:rsidP="00B4676B">
            <w:pPr>
              <w:ind w:left="113"/>
              <w:rPr>
                <w:rFonts w:eastAsia="Times New Roman" w:cs="Arial"/>
                <w:i/>
                <w:sz w:val="16"/>
                <w:szCs w:val="18"/>
              </w:rPr>
            </w:pPr>
            <w:r>
              <w:rPr>
                <w:rFonts w:eastAsia="Times New Roman"/>
                <w:i/>
                <w:sz w:val="16"/>
              </w:rPr>
              <w:t>type</w:t>
            </w:r>
          </w:p>
        </w:tc>
        <w:tc>
          <w:tcPr>
            <w:tcW w:w="632" w:type="dxa"/>
          </w:tcPr>
          <w:p w14:paraId="29B4A563"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M</w:t>
            </w:r>
          </w:p>
        </w:tc>
        <w:tc>
          <w:tcPr>
            <w:tcW w:w="6077" w:type="dxa"/>
          </w:tcPr>
          <w:p w14:paraId="1239A228" w14:textId="77777777" w:rsidR="00655905" w:rsidRPr="006C7966" w:rsidRDefault="00655905" w:rsidP="00B4676B">
            <w:pPr>
              <w:ind w:left="113"/>
              <w:rPr>
                <w:rFonts w:eastAsia="Times New Roman" w:cs="Arial"/>
                <w:b/>
                <w:sz w:val="16"/>
                <w:szCs w:val="18"/>
              </w:rPr>
            </w:pPr>
            <w:r w:rsidRPr="006C7966">
              <w:rPr>
                <w:rFonts w:eastAsia="Times New Roman" w:cs="Arial"/>
                <w:color w:val="000000"/>
                <w:sz w:val="16"/>
                <w:szCs w:val="18"/>
              </w:rPr>
              <w:t xml:space="preserve">Order attribute is provided only when the STP is part of an </w:t>
            </w:r>
            <w:proofErr w:type="spellStart"/>
            <w:r w:rsidRPr="003E2DD6">
              <w:rPr>
                <w:rFonts w:eastAsia="Times New Roman" w:cs="Arial"/>
                <w:i/>
                <w:color w:val="000000"/>
                <w:sz w:val="16"/>
                <w:szCs w:val="18"/>
              </w:rPr>
              <w:t>orderedSTP</w:t>
            </w:r>
            <w:r w:rsidRPr="006C7966">
              <w:rPr>
                <w:rFonts w:eastAsia="Times New Roman" w:cs="Arial"/>
                <w:color w:val="000000"/>
                <w:sz w:val="16"/>
                <w:szCs w:val="18"/>
              </w:rPr>
              <w:t>List</w:t>
            </w:r>
            <w:proofErr w:type="spellEnd"/>
            <w:r w:rsidRPr="006C7966">
              <w:rPr>
                <w:rFonts w:eastAsia="Times New Roman" w:cs="Arial"/>
                <w:color w:val="000000"/>
                <w:sz w:val="16"/>
                <w:szCs w:val="18"/>
              </w:rPr>
              <w:t>.</w:t>
            </w:r>
          </w:p>
        </w:tc>
      </w:tr>
      <w:tr w:rsidR="00655905" w:rsidRPr="006C7966" w14:paraId="40078FC6" w14:textId="77777777" w:rsidTr="00655905">
        <w:tc>
          <w:tcPr>
            <w:tcW w:w="1671" w:type="dxa"/>
          </w:tcPr>
          <w:p w14:paraId="717156A5" w14:textId="77777777" w:rsidR="00655905" w:rsidRPr="00A81FD4" w:rsidRDefault="00655905" w:rsidP="00B4676B">
            <w:pPr>
              <w:ind w:left="113"/>
              <w:rPr>
                <w:rFonts w:eastAsia="Times New Roman"/>
                <w:i/>
                <w:sz w:val="16"/>
              </w:rPr>
            </w:pPr>
            <w:proofErr w:type="spellStart"/>
            <w:r>
              <w:rPr>
                <w:rFonts w:eastAsia="Times New Roman"/>
                <w:i/>
                <w:sz w:val="16"/>
              </w:rPr>
              <w:t>lt</w:t>
            </w:r>
            <w:proofErr w:type="spellEnd"/>
          </w:p>
        </w:tc>
        <w:tc>
          <w:tcPr>
            <w:tcW w:w="632" w:type="dxa"/>
          </w:tcPr>
          <w:p w14:paraId="2415F347"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79229DAB"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The Service Termination Point (STP).</w:t>
            </w:r>
          </w:p>
        </w:tc>
      </w:tr>
      <w:tr w:rsidR="00655905" w:rsidRPr="006C7966" w14:paraId="49F56FC7" w14:textId="77777777" w:rsidTr="00655905">
        <w:tc>
          <w:tcPr>
            <w:tcW w:w="1671" w:type="dxa"/>
          </w:tcPr>
          <w:p w14:paraId="7D237312" w14:textId="77777777" w:rsidR="00655905" w:rsidRDefault="00655905" w:rsidP="00B4676B">
            <w:pPr>
              <w:ind w:left="113"/>
              <w:rPr>
                <w:rFonts w:eastAsia="Times New Roman"/>
                <w:i/>
                <w:sz w:val="16"/>
              </w:rPr>
            </w:pPr>
            <w:proofErr w:type="spellStart"/>
            <w:r>
              <w:rPr>
                <w:rFonts w:eastAsia="Times New Roman"/>
                <w:i/>
                <w:sz w:val="16"/>
              </w:rPr>
              <w:t>lte</w:t>
            </w:r>
            <w:proofErr w:type="spellEnd"/>
          </w:p>
        </w:tc>
        <w:tc>
          <w:tcPr>
            <w:tcW w:w="632" w:type="dxa"/>
          </w:tcPr>
          <w:p w14:paraId="54027911"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7DEB6101"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L</w:t>
            </w:r>
            <w:r w:rsidRPr="00934ACA">
              <w:rPr>
                <w:rFonts w:eastAsia="Times New Roman" w:cs="Arial"/>
                <w:color w:val="000000"/>
                <w:sz w:val="16"/>
                <w:szCs w:val="18"/>
              </w:rPr>
              <w:t>ess than equal to conditional element.</w:t>
            </w:r>
          </w:p>
        </w:tc>
      </w:tr>
      <w:tr w:rsidR="00655905" w:rsidRPr="006C7966" w14:paraId="4E5BB0A1" w14:textId="77777777" w:rsidTr="00655905">
        <w:tc>
          <w:tcPr>
            <w:tcW w:w="1671" w:type="dxa"/>
          </w:tcPr>
          <w:p w14:paraId="67CE0E6A" w14:textId="77777777" w:rsidR="00655905" w:rsidRDefault="00655905" w:rsidP="00B4676B">
            <w:pPr>
              <w:ind w:left="113"/>
              <w:rPr>
                <w:rFonts w:eastAsia="Times New Roman"/>
                <w:i/>
                <w:sz w:val="16"/>
              </w:rPr>
            </w:pPr>
            <w:proofErr w:type="spellStart"/>
            <w:r>
              <w:rPr>
                <w:rFonts w:eastAsia="Times New Roman"/>
                <w:i/>
                <w:sz w:val="16"/>
              </w:rPr>
              <w:t>gt</w:t>
            </w:r>
            <w:proofErr w:type="spellEnd"/>
          </w:p>
        </w:tc>
        <w:tc>
          <w:tcPr>
            <w:tcW w:w="632" w:type="dxa"/>
          </w:tcPr>
          <w:p w14:paraId="670BF2A4"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50685A44"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reater than conditional element.</w:t>
            </w:r>
          </w:p>
        </w:tc>
      </w:tr>
      <w:tr w:rsidR="00655905" w:rsidRPr="006C7966" w14:paraId="430F6595" w14:textId="77777777" w:rsidTr="00655905">
        <w:tc>
          <w:tcPr>
            <w:tcW w:w="1671" w:type="dxa"/>
          </w:tcPr>
          <w:p w14:paraId="2E93E6BB" w14:textId="77777777" w:rsidR="00655905" w:rsidRDefault="00655905" w:rsidP="00B4676B">
            <w:pPr>
              <w:ind w:left="113"/>
              <w:rPr>
                <w:rFonts w:eastAsia="Times New Roman"/>
                <w:i/>
                <w:sz w:val="16"/>
              </w:rPr>
            </w:pPr>
            <w:proofErr w:type="spellStart"/>
            <w:r>
              <w:rPr>
                <w:rFonts w:eastAsia="Times New Roman"/>
                <w:i/>
                <w:sz w:val="16"/>
              </w:rPr>
              <w:t>gte</w:t>
            </w:r>
            <w:proofErr w:type="spellEnd"/>
          </w:p>
        </w:tc>
        <w:tc>
          <w:tcPr>
            <w:tcW w:w="632" w:type="dxa"/>
          </w:tcPr>
          <w:p w14:paraId="7B077064"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76FB213"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 xml:space="preserve">reater than equal to conditional </w:t>
            </w:r>
            <w:proofErr w:type="spellStart"/>
            <w:r w:rsidRPr="00934ACA">
              <w:rPr>
                <w:rFonts w:eastAsia="Times New Roman" w:cs="Arial"/>
                <w:color w:val="000000"/>
                <w:sz w:val="16"/>
                <w:szCs w:val="18"/>
              </w:rPr>
              <w:t>eement</w:t>
            </w:r>
            <w:proofErr w:type="spellEnd"/>
            <w:r w:rsidRPr="00934ACA">
              <w:rPr>
                <w:rFonts w:eastAsia="Times New Roman" w:cs="Arial"/>
                <w:color w:val="000000"/>
                <w:sz w:val="16"/>
                <w:szCs w:val="18"/>
              </w:rPr>
              <w:t>.</w:t>
            </w:r>
          </w:p>
        </w:tc>
      </w:tr>
      <w:tr w:rsidR="00655905" w:rsidRPr="006C7966" w14:paraId="6312BD5B" w14:textId="77777777" w:rsidTr="00655905">
        <w:tc>
          <w:tcPr>
            <w:tcW w:w="1671" w:type="dxa"/>
          </w:tcPr>
          <w:p w14:paraId="40B8E76F" w14:textId="77777777" w:rsidR="00655905" w:rsidRDefault="00655905" w:rsidP="00B4676B">
            <w:pPr>
              <w:ind w:left="113"/>
              <w:rPr>
                <w:rFonts w:eastAsia="Times New Roman"/>
                <w:i/>
                <w:sz w:val="16"/>
              </w:rPr>
            </w:pPr>
            <w:r>
              <w:rPr>
                <w:rFonts w:eastAsia="Times New Roman"/>
                <w:i/>
                <w:sz w:val="16"/>
              </w:rPr>
              <w:t>eq</w:t>
            </w:r>
          </w:p>
        </w:tc>
        <w:tc>
          <w:tcPr>
            <w:tcW w:w="632" w:type="dxa"/>
          </w:tcPr>
          <w:p w14:paraId="10937328"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03B5733E"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E</w:t>
            </w:r>
            <w:r w:rsidRPr="00934ACA">
              <w:rPr>
                <w:rFonts w:eastAsia="Times New Roman" w:cs="Arial"/>
                <w:color w:val="000000"/>
                <w:sz w:val="16"/>
                <w:szCs w:val="18"/>
              </w:rPr>
              <w:t>qual conditional element.</w:t>
            </w:r>
          </w:p>
        </w:tc>
      </w:tr>
    </w:tbl>
    <w:p w14:paraId="60F72FDD" w14:textId="77777777" w:rsidR="00A04C9E" w:rsidRDefault="00A04C9E" w:rsidP="0029041D"/>
    <w:p w14:paraId="05F40908" w14:textId="77777777" w:rsidR="00A04C9E" w:rsidRDefault="00A04C9E" w:rsidP="0029041D"/>
    <w:p w14:paraId="7E0B1FEA" w14:textId="77777777" w:rsidR="00655905" w:rsidRDefault="00655905" w:rsidP="0029041D">
      <w:r>
        <w:t xml:space="preserve">In </w:t>
      </w:r>
      <w:proofErr w:type="gramStart"/>
      <w:r>
        <w:t>addition</w:t>
      </w:r>
      <w:proofErr w:type="gramEnd"/>
      <w:r>
        <w:t xml:space="preserve"> </w:t>
      </w:r>
      <w:r w:rsidR="007C7E7E">
        <w:t>some</w:t>
      </w:r>
      <w:r>
        <w:t xml:space="preserve"> example</w:t>
      </w:r>
      <w:r w:rsidR="007C7E7E">
        <w:t xml:space="preserve">s of how to use the </w:t>
      </w:r>
      <w:proofErr w:type="spellStart"/>
      <w:r w:rsidR="007C7E7E" w:rsidRPr="007C7E7E">
        <w:rPr>
          <w:i/>
        </w:rPr>
        <w:t>clusionType</w:t>
      </w:r>
      <w:proofErr w:type="spellEnd"/>
      <w:r w:rsidR="007C7E7E">
        <w:t xml:space="preserve"> are now included in this section.</w:t>
      </w:r>
      <w:r>
        <w:t xml:space="preserve"> </w:t>
      </w:r>
    </w:p>
    <w:p w14:paraId="0BD45410" w14:textId="77777777" w:rsidR="00A04C9E" w:rsidRDefault="00A04C9E" w:rsidP="0029041D"/>
    <w:p w14:paraId="6BA9AD9F" w14:textId="77777777" w:rsidR="0029041D" w:rsidRDefault="0029041D" w:rsidP="0029041D">
      <w:pPr>
        <w:pStyle w:val="Heading2"/>
      </w:pPr>
      <w:bookmarkStart w:id="384" w:name="_Toc299721164"/>
      <w:bookmarkStart w:id="385" w:name="_Toc21781929"/>
      <w:r w:rsidRPr="006C7966">
        <w:t xml:space="preserve">Appendix </w:t>
      </w:r>
      <w:r>
        <w:t>E</w:t>
      </w:r>
      <w:r w:rsidRPr="006C7966">
        <w:t xml:space="preserve">: </w:t>
      </w:r>
      <w:r w:rsidR="00A04C9E">
        <w:t>Service Definition</w:t>
      </w:r>
      <w:r>
        <w:t xml:space="preserve"> Schema</w:t>
      </w:r>
      <w:bookmarkEnd w:id="384"/>
      <w:r w:rsidR="00A04C9E">
        <w:t>, Section 15.6</w:t>
      </w:r>
      <w:bookmarkEnd w:id="385"/>
    </w:p>
    <w:p w14:paraId="6776955C" w14:textId="77777777" w:rsidR="0029041D" w:rsidRDefault="00A04C9E" w:rsidP="0029041D">
      <w:r>
        <w:t>In Section 15</w:t>
      </w:r>
      <w:r w:rsidR="0029041D">
        <w:t>.6 Reservation request, the</w:t>
      </w:r>
      <w:r w:rsidR="0029041D" w:rsidRPr="007E0601">
        <w:t xml:space="preserve"> example </w:t>
      </w:r>
      <w:r w:rsidR="0029041D" w:rsidRPr="007E0601">
        <w:rPr>
          <w:i/>
        </w:rPr>
        <w:t>reserve</w:t>
      </w:r>
      <w:r w:rsidR="0029041D" w:rsidRPr="007E0601">
        <w:t xml:space="preserve"> request XML message for a bidirectional service</w:t>
      </w:r>
      <w:r w:rsidR="0029041D">
        <w:t xml:space="preserve"> has been updated.</w:t>
      </w:r>
    </w:p>
    <w:p w14:paraId="4B4CDA24" w14:textId="77777777" w:rsidR="0029041D" w:rsidRDefault="0029041D" w:rsidP="0029041D"/>
    <w:p w14:paraId="5E596A3F" w14:textId="77777777" w:rsidR="007C7E7E" w:rsidRDefault="007C7E7E" w:rsidP="0029041D"/>
    <w:p w14:paraId="274DE48E" w14:textId="77777777" w:rsidR="007C7E7E" w:rsidRDefault="007C7E7E" w:rsidP="007C7E7E">
      <w:pPr>
        <w:pStyle w:val="Heading2"/>
      </w:pPr>
      <w:bookmarkStart w:id="386" w:name="_Toc21781930"/>
      <w:r w:rsidRPr="006C7966">
        <w:t xml:space="preserve">Appendix </w:t>
      </w:r>
      <w:r>
        <w:t>E</w:t>
      </w:r>
      <w:r w:rsidRPr="006C7966">
        <w:t xml:space="preserve">: </w:t>
      </w:r>
      <w:r>
        <w:t>Service Definition Schema, Section 15.7</w:t>
      </w:r>
      <w:bookmarkEnd w:id="386"/>
    </w:p>
    <w:p w14:paraId="7245E41D" w14:textId="77777777" w:rsidR="007C7E7E" w:rsidRDefault="007C7E7E" w:rsidP="007C7E7E">
      <w:r>
        <w:t>In Section 15.7 Reservation modification, the</w:t>
      </w:r>
      <w:r w:rsidRPr="007E0601">
        <w:t xml:space="preserve"> example </w:t>
      </w:r>
      <w:r>
        <w:t xml:space="preserve">modification using a </w:t>
      </w:r>
      <w:r w:rsidRPr="007E0601">
        <w:rPr>
          <w:i/>
        </w:rPr>
        <w:t>reserve</w:t>
      </w:r>
      <w:r w:rsidRPr="007E0601">
        <w:t xml:space="preserve"> request XML message for a bidirectional service</w:t>
      </w:r>
      <w:r>
        <w:t xml:space="preserve"> has been updated.</w:t>
      </w:r>
    </w:p>
    <w:p w14:paraId="7E4D2624" w14:textId="77777777" w:rsidR="007C7E7E" w:rsidRDefault="007C7E7E" w:rsidP="0029041D"/>
    <w:p w14:paraId="70BD2BC9" w14:textId="77777777" w:rsidR="007C7E7E" w:rsidRDefault="007C7E7E" w:rsidP="0029041D"/>
    <w:p w14:paraId="2445AFD6" w14:textId="77777777" w:rsidR="0029041D" w:rsidRDefault="00B4676B" w:rsidP="0029041D">
      <w:pPr>
        <w:pStyle w:val="Heading2"/>
      </w:pPr>
      <w:bookmarkStart w:id="387" w:name="_Toc21781931"/>
      <w:r>
        <w:t xml:space="preserve">Old </w:t>
      </w:r>
      <w:r w:rsidR="0029041D" w:rsidRPr="006C7966">
        <w:t xml:space="preserve">Appendix </w:t>
      </w:r>
      <w:r w:rsidR="0029041D">
        <w:t>F</w:t>
      </w:r>
      <w:bookmarkEnd w:id="387"/>
    </w:p>
    <w:p w14:paraId="20777B49" w14:textId="77777777" w:rsidR="0029041D" w:rsidRDefault="007C7E7E" w:rsidP="0029041D">
      <w:r>
        <w:t xml:space="preserve">Appendix F </w:t>
      </w:r>
      <w:r w:rsidR="00B4676B">
        <w:t xml:space="preserve">that was in v2.0 </w:t>
      </w:r>
      <w:r>
        <w:t>has been r</w:t>
      </w:r>
      <w:r w:rsidR="0029041D">
        <w:t xml:space="preserve">emoved </w:t>
      </w:r>
      <w:r>
        <w:t>f</w:t>
      </w:r>
      <w:r w:rsidR="00B4676B">
        <w:t>rom v2.1</w:t>
      </w:r>
      <w:r w:rsidR="0029041D">
        <w:t xml:space="preserve"> as </w:t>
      </w:r>
      <w:r w:rsidR="005F4B5B">
        <w:t xml:space="preserve">this subject </w:t>
      </w:r>
      <w:r w:rsidR="0029041D">
        <w:t>it is covered in more detail in the pathfinding and signaling document.</w:t>
      </w:r>
    </w:p>
    <w:p w14:paraId="22C1717E" w14:textId="77777777" w:rsidR="0029041D" w:rsidRDefault="0029041D" w:rsidP="0029041D"/>
    <w:p w14:paraId="722BBDAC" w14:textId="77777777" w:rsidR="0029041D" w:rsidRDefault="00CD3E50" w:rsidP="0029041D">
      <w:pPr>
        <w:pStyle w:val="Heading2"/>
      </w:pPr>
      <w:bookmarkStart w:id="388" w:name="_Toc21781932"/>
      <w:r>
        <w:t>New Appendix F</w:t>
      </w:r>
      <w:r w:rsidR="0029041D">
        <w:t xml:space="preserve">: </w:t>
      </w:r>
      <w:r>
        <w:rPr>
          <w:lang w:val="en-GB"/>
        </w:rPr>
        <w:t>Using the Explicit Routing Object in practice</w:t>
      </w:r>
      <w:bookmarkEnd w:id="388"/>
    </w:p>
    <w:p w14:paraId="13185397" w14:textId="77777777" w:rsidR="0029041D" w:rsidRDefault="0029041D" w:rsidP="0029041D">
      <w:pPr>
        <w:pStyle w:val="nobreak"/>
      </w:pPr>
    </w:p>
    <w:p w14:paraId="274B951C" w14:textId="77777777" w:rsidR="0029041D" w:rsidRPr="007127CD" w:rsidRDefault="00CD3E50" w:rsidP="0029041D">
      <w:pPr>
        <w:pStyle w:val="nobreak"/>
      </w:pPr>
      <w:r>
        <w:t>A new a</w:t>
      </w:r>
      <w:r w:rsidR="0029041D">
        <w:t xml:space="preserve">ppendix </w:t>
      </w:r>
      <w:r>
        <w:t>F</w:t>
      </w:r>
      <w:r w:rsidR="0029041D">
        <w:t xml:space="preserve"> has been added to bring in relevant text from the old document </w:t>
      </w:r>
      <w:r w:rsidR="0029041D" w:rsidRPr="007127CD">
        <w:t>draft-gwdi-macauley-nsi_ero-v03</w:t>
      </w:r>
      <w:r w:rsidR="0029041D">
        <w:t xml:space="preserve"> to the CS document.</w:t>
      </w:r>
      <w:r>
        <w:t xml:space="preserve">  Note that the old </w:t>
      </w:r>
      <w:proofErr w:type="spellStart"/>
      <w:r>
        <w:t>ero</w:t>
      </w:r>
      <w:proofErr w:type="spellEnd"/>
      <w:r>
        <w:t xml:space="preserve"> document is now obsoleted by this appendix.</w:t>
      </w:r>
      <w:r w:rsidR="0029041D">
        <w:t xml:space="preserve">     </w:t>
      </w:r>
    </w:p>
    <w:p w14:paraId="19A41111" w14:textId="77777777" w:rsidR="0029041D" w:rsidRDefault="0029041D" w:rsidP="0029041D"/>
    <w:p w14:paraId="462F6E00" w14:textId="77777777" w:rsidR="0029041D" w:rsidRPr="00ED7178" w:rsidRDefault="0029041D" w:rsidP="0029041D"/>
    <w:p w14:paraId="249BD204" w14:textId="77777777" w:rsidR="006A1519" w:rsidRPr="00F11DDE" w:rsidRDefault="006A1519" w:rsidP="00F11DDE">
      <w:pPr>
        <w:pStyle w:val="Heading1"/>
      </w:pPr>
      <w:bookmarkStart w:id="389" w:name="_Toc455414059"/>
      <w:bookmarkStart w:id="390" w:name="_Toc21781933"/>
      <w:r w:rsidRPr="00F11DDE">
        <w:t>Contributors</w:t>
      </w:r>
      <w:bookmarkEnd w:id="389"/>
      <w:bookmarkEnd w:id="390"/>
    </w:p>
    <w:p w14:paraId="08D49908" w14:textId="77777777" w:rsidR="006A1519" w:rsidRDefault="006A1519"/>
    <w:p w14:paraId="5EFF7683" w14:textId="77777777" w:rsidR="006A1519" w:rsidRDefault="00D8528B" w:rsidP="006A1519">
      <w:r>
        <w:t>Guy Roberts, GÉANT</w:t>
      </w:r>
    </w:p>
    <w:p w14:paraId="097258AF" w14:textId="77777777" w:rsidR="00D8528B" w:rsidRDefault="00D8528B" w:rsidP="006A1519">
      <w:r>
        <w:t xml:space="preserve">John </w:t>
      </w:r>
      <w:proofErr w:type="spellStart"/>
      <w:r>
        <w:t>MacAuley</w:t>
      </w:r>
      <w:proofErr w:type="spellEnd"/>
      <w:r>
        <w:t xml:space="preserve">, </w:t>
      </w:r>
      <w:proofErr w:type="spellStart"/>
      <w:r>
        <w:t>ESnet</w:t>
      </w:r>
      <w:proofErr w:type="spellEnd"/>
    </w:p>
    <w:p w14:paraId="02C0E3EE" w14:textId="77777777" w:rsidR="00D8528B" w:rsidRDefault="00D8528B" w:rsidP="006A1519">
      <w:r>
        <w:t xml:space="preserve">Chin Guok, </w:t>
      </w:r>
      <w:proofErr w:type="spellStart"/>
      <w:r>
        <w:t>ESnet</w:t>
      </w:r>
      <w:proofErr w:type="spellEnd"/>
    </w:p>
    <w:p w14:paraId="3CF4D756" w14:textId="77777777" w:rsidR="00D8528B" w:rsidRPr="00A12DD3" w:rsidRDefault="00D8528B" w:rsidP="006A1519"/>
    <w:p w14:paraId="17F5C8BA" w14:textId="77777777" w:rsidR="006A1519" w:rsidRDefault="006A1519"/>
    <w:p w14:paraId="4B2240D1" w14:textId="77777777" w:rsidR="006A1519" w:rsidRDefault="006A1519" w:rsidP="00F11DDE">
      <w:pPr>
        <w:pStyle w:val="Heading1"/>
      </w:pPr>
      <w:bookmarkStart w:id="391" w:name="_Toc526008660"/>
      <w:bookmarkStart w:id="392" w:name="_Toc455414060"/>
      <w:bookmarkStart w:id="393" w:name="_Toc21781934"/>
      <w:r>
        <w:t>Intellectual Property Statement</w:t>
      </w:r>
      <w:bookmarkEnd w:id="391"/>
      <w:bookmarkEnd w:id="392"/>
      <w:bookmarkEnd w:id="393"/>
    </w:p>
    <w:p w14:paraId="7C1D6312" w14:textId="77777777" w:rsidR="006A1519" w:rsidRDefault="006A1519"/>
    <w:p w14:paraId="0E6E9EE1" w14:textId="77777777" w:rsidR="006A1519" w:rsidRDefault="006A1519">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4D1E299" w14:textId="77777777" w:rsidR="006A1519" w:rsidRDefault="006A1519">
      <w:pPr>
        <w:rPr>
          <w:lang w:eastAsia="zh-CN"/>
        </w:rPr>
      </w:pPr>
    </w:p>
    <w:p w14:paraId="42EEDEA6" w14:textId="77777777" w:rsidR="006A1519" w:rsidRDefault="006A1519">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0E062B1" w14:textId="77777777" w:rsidR="006A1519" w:rsidRDefault="006A1519"/>
    <w:p w14:paraId="1B36F8B8" w14:textId="77777777" w:rsidR="006A1519" w:rsidRDefault="006A1519" w:rsidP="00F11DDE">
      <w:pPr>
        <w:pStyle w:val="Heading1"/>
      </w:pPr>
      <w:bookmarkStart w:id="394" w:name="_Toc455414061"/>
      <w:bookmarkStart w:id="395" w:name="_Toc526008661"/>
      <w:bookmarkStart w:id="396" w:name="_Toc21781935"/>
      <w:r>
        <w:t>Disclaimer</w:t>
      </w:r>
      <w:bookmarkEnd w:id="394"/>
      <w:bookmarkEnd w:id="396"/>
    </w:p>
    <w:p w14:paraId="26F06B36" w14:textId="77777777" w:rsidR="006A1519" w:rsidRDefault="006A1519" w:rsidP="006A1519">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704DAB37" w14:textId="77777777" w:rsidR="006A1519" w:rsidRPr="003633AF" w:rsidRDefault="006A1519" w:rsidP="006A1519"/>
    <w:p w14:paraId="6EAE4A73" w14:textId="77777777" w:rsidR="006A1519" w:rsidRDefault="006A1519" w:rsidP="00F11DDE">
      <w:pPr>
        <w:pStyle w:val="Heading1"/>
      </w:pPr>
      <w:bookmarkStart w:id="397" w:name="_Toc455414062"/>
      <w:bookmarkStart w:id="398" w:name="_Toc21781936"/>
      <w:r>
        <w:t>Full Copyright Notice</w:t>
      </w:r>
      <w:bookmarkEnd w:id="395"/>
      <w:bookmarkEnd w:id="397"/>
      <w:bookmarkEnd w:id="398"/>
    </w:p>
    <w:p w14:paraId="2F6B0627" w14:textId="77777777" w:rsidR="006A1519" w:rsidRDefault="006A1519"/>
    <w:p w14:paraId="37D7E10F" w14:textId="77777777" w:rsidR="006A1519" w:rsidRDefault="006A1519">
      <w:r>
        <w:t>Copyright (C) Open Grid Forum (</w:t>
      </w:r>
      <w:r w:rsidR="00D8528B">
        <w:t>2014-2016</w:t>
      </w:r>
      <w:r>
        <w:t xml:space="preserve">). All Rights Reserved. </w:t>
      </w:r>
    </w:p>
    <w:p w14:paraId="6FE1BC96" w14:textId="77777777" w:rsidR="006A1519" w:rsidRDefault="006A1519"/>
    <w:p w14:paraId="420CB2EA" w14:textId="77777777" w:rsidR="006A1519" w:rsidRDefault="006A1519">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w:t>
      </w:r>
      <w:r>
        <w:lastRenderedPageBreak/>
        <w:t xml:space="preserve">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7C388E8D" w14:textId="77777777" w:rsidR="006A1519" w:rsidRDefault="006A1519"/>
    <w:p w14:paraId="20C1A55F" w14:textId="77777777" w:rsidR="006A1519" w:rsidRDefault="006A1519">
      <w:r>
        <w:t>The limited permissions granted above are perpetual and will not be revoked by the OGF or its successors or assignees.</w:t>
      </w:r>
    </w:p>
    <w:p w14:paraId="3FF1E196" w14:textId="77777777" w:rsidR="006A1519" w:rsidRDefault="006A1519"/>
    <w:p w14:paraId="3D681A8C" w14:textId="5746C2B9" w:rsidR="006A1519" w:rsidRDefault="006A1519"/>
    <w:sectPr w:rsidR="006A1519">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0DC8" w14:textId="77777777" w:rsidR="00D91560" w:rsidRDefault="00D91560">
      <w:r>
        <w:separator/>
      </w:r>
    </w:p>
  </w:endnote>
  <w:endnote w:type="continuationSeparator" w:id="0">
    <w:p w14:paraId="51E96854" w14:textId="77777777" w:rsidR="00D91560" w:rsidRDefault="00D9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E274" w14:textId="77777777" w:rsidR="002B3DD1" w:rsidRDefault="002B3DD1">
    <w:pPr>
      <w:pStyle w:val="Footer"/>
    </w:pPr>
    <w:r>
      <w:t>guy.roberts@gmail.com</w:t>
    </w:r>
    <w:r>
      <w:tab/>
    </w:r>
    <w:r>
      <w:tab/>
    </w:r>
    <w:r>
      <w:rPr>
        <w:rStyle w:val="PageNumber"/>
      </w:rPr>
      <w:fldChar w:fldCharType="begin"/>
    </w:r>
    <w:r>
      <w:rPr>
        <w:rStyle w:val="PageNumber"/>
      </w:rPr>
      <w:instrText xml:space="preserve"> PAGE </w:instrText>
    </w:r>
    <w:r>
      <w:rPr>
        <w:rStyle w:val="PageNumber"/>
      </w:rPr>
      <w:fldChar w:fldCharType="separate"/>
    </w:r>
    <w:r w:rsidR="008A2F79">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315AB" w14:textId="77777777" w:rsidR="002B3DD1" w:rsidRDefault="002B3DD1">
    <w:pPr>
      <w:pStyle w:val="Footer"/>
    </w:pPr>
    <w:r>
      <w:t>nsi-wg@ogf.org</w:t>
    </w:r>
    <w:r>
      <w:tab/>
    </w:r>
    <w:r>
      <w:tab/>
    </w:r>
    <w:r>
      <w:rPr>
        <w:rStyle w:val="PageNumber"/>
      </w:rPr>
      <w:fldChar w:fldCharType="begin"/>
    </w:r>
    <w:r>
      <w:rPr>
        <w:rStyle w:val="PageNumber"/>
      </w:rPr>
      <w:instrText xml:space="preserve"> PAGE </w:instrText>
    </w:r>
    <w:r>
      <w:rPr>
        <w:rStyle w:val="PageNumber"/>
      </w:rPr>
      <w:fldChar w:fldCharType="separate"/>
    </w:r>
    <w:r w:rsidR="008A2F79">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E965E" w14:textId="77777777" w:rsidR="00D91560" w:rsidRDefault="00D91560">
      <w:r>
        <w:separator/>
      </w:r>
    </w:p>
  </w:footnote>
  <w:footnote w:type="continuationSeparator" w:id="0">
    <w:p w14:paraId="3A4724D2" w14:textId="77777777" w:rsidR="00D91560" w:rsidRDefault="00D91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B0A18" w14:textId="77777777" w:rsidR="002B3DD1" w:rsidRDefault="002B3DD1" w:rsidP="00D87738">
    <w:pPr>
      <w:pStyle w:val="Header"/>
    </w:pPr>
    <w:r>
      <w:t>GWD-I</w:t>
    </w:r>
    <w:r>
      <w:tab/>
    </w:r>
    <w:r>
      <w:tab/>
      <w:t>Guy Roberts GEANT</w:t>
    </w:r>
  </w:p>
  <w:p w14:paraId="308F0546" w14:textId="4B1876AD" w:rsidR="002B3DD1" w:rsidRDefault="002B3DD1">
    <w:pPr>
      <w:pStyle w:val="Header"/>
    </w:pPr>
    <w:r>
      <w:t>NSI-WG</w:t>
    </w:r>
    <w:r>
      <w:tab/>
    </w:r>
    <w:r>
      <w:tab/>
      <w:t>14-Dec-16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E10A" w14:textId="77777777" w:rsidR="002B3DD1" w:rsidRDefault="002B3DD1">
    <w:pPr>
      <w:pStyle w:val="Header"/>
    </w:pPr>
    <w:r>
      <w:t>GWD-I</w:t>
    </w:r>
    <w:r>
      <w:tab/>
    </w:r>
    <w:r>
      <w:tab/>
      <w:t>Guy Roberts, GEANT</w:t>
    </w:r>
  </w:p>
  <w:p w14:paraId="69E61A5E" w14:textId="79D462C4" w:rsidR="002B3DD1" w:rsidRDefault="00D91560" w:rsidP="009A3288">
    <w:pPr>
      <w:pStyle w:val="Header"/>
      <w:jc w:val="right"/>
    </w:pPr>
    <w:r>
      <w:fldChar w:fldCharType="begin"/>
    </w:r>
    <w:r>
      <w:instrText xml:space="preserve"> DOCPROPERTY "ggf-group-name"  \* MERGEFORMAT </w:instrText>
    </w:r>
    <w:r>
      <w:fldChar w:fldCharType="separate"/>
    </w:r>
    <w:r w:rsidR="002B3DD1">
      <w:t>NSI -WG</w:t>
    </w:r>
    <w:r>
      <w:fldChar w:fldCharType="end"/>
    </w:r>
    <w:r w:rsidR="002B3DD1">
      <w:tab/>
      <w:t xml:space="preserve">                                                                                                                            14-Dec-16</w:t>
    </w:r>
    <w:r w:rsidR="002B3DD1">
      <w:tab/>
    </w:r>
    <w:r>
      <w:fldChar w:fldCharType="begin"/>
    </w:r>
    <w:r>
      <w:instrText xml:space="preserve"> DOCPROPERTY "ggf-doc-revision-date" </w:instrText>
    </w:r>
    <w:r>
      <w:instrText xml:space="preserve"> \* MERGEFORMAT </w:instrText>
    </w:r>
    <w:r>
      <w:fldChar w:fldCharType="separate"/>
    </w:r>
    <w:r w:rsidR="002B3DD1">
      <w:t xml:space="preserve">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0931" w14:textId="51772FDD" w:rsidR="002B3DD1" w:rsidRDefault="002B3DD1">
    <w:pPr>
      <w:pStyle w:val="Header"/>
    </w:pPr>
    <w:r>
      <w:t>GWD-I</w:t>
    </w:r>
    <w:r>
      <w:tab/>
    </w:r>
    <w:r>
      <w:tab/>
      <w:t>14-Dec-16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15pt;height:16.15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F4DC0"/>
    <w:multiLevelType w:val="hybridMultilevel"/>
    <w:tmpl w:val="6FB61C60"/>
    <w:lvl w:ilvl="0" w:tplc="00000000">
      <w:start w:val="1"/>
      <w:numFmt w:val="decimal"/>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25" w15:restartNumberingAfterBreak="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CF43F99"/>
    <w:multiLevelType w:val="hybridMultilevel"/>
    <w:tmpl w:val="2E9C69EA"/>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E548D5"/>
    <w:multiLevelType w:val="hybridMultilevel"/>
    <w:tmpl w:val="C3A88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720C09C1"/>
    <w:multiLevelType w:val="hybridMultilevel"/>
    <w:tmpl w:val="C5BC3D16"/>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2" w15:restartNumberingAfterBreak="0">
    <w:nsid w:val="74193615"/>
    <w:multiLevelType w:val="hybridMultilevel"/>
    <w:tmpl w:val="1B52639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9132CFA"/>
    <w:multiLevelType w:val="hybridMultilevel"/>
    <w:tmpl w:val="2FF08D62"/>
    <w:lvl w:ilvl="0" w:tplc="00000000">
      <w:start w:val="1"/>
      <w:numFmt w:val="lowerLetter"/>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7"/>
  </w:num>
  <w:num w:numId="14">
    <w:abstractNumId w:val="33"/>
  </w:num>
  <w:num w:numId="15">
    <w:abstractNumId w:val="1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6"/>
  </w:num>
  <w:num w:numId="29">
    <w:abstractNumId w:val="20"/>
  </w:num>
  <w:num w:numId="30">
    <w:abstractNumId w:val="19"/>
  </w:num>
  <w:num w:numId="31">
    <w:abstractNumId w:val="30"/>
  </w:num>
  <w:num w:numId="32">
    <w:abstractNumId w:val="24"/>
  </w:num>
  <w:num w:numId="33">
    <w:abstractNumId w:val="32"/>
  </w:num>
  <w:num w:numId="34">
    <w:abstractNumId w:val="12"/>
  </w:num>
  <w:num w:numId="35">
    <w:abstractNumId w:val="28"/>
  </w:num>
  <w:num w:numId="36">
    <w:abstractNumId w:val="23"/>
  </w:num>
  <w:num w:numId="37">
    <w:abstractNumId w:val="15"/>
  </w:num>
  <w:num w:numId="38">
    <w:abstractNumId w:val="25"/>
  </w:num>
  <w:num w:numId="39">
    <w:abstractNumId w:val="29"/>
  </w:num>
  <w:num w:numId="40">
    <w:abstractNumId w:val="11"/>
  </w:num>
  <w:num w:numId="41">
    <w:abstractNumId w:val="21"/>
  </w:num>
  <w:num w:numId="42">
    <w:abstractNumId w:val="10"/>
  </w:num>
  <w:num w:numId="43">
    <w:abstractNumId w:val="22"/>
  </w:num>
  <w:num w:numId="4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n Guok">
    <w15:presenceInfo w15:providerId="AD" w15:userId="S::cguok@lbl.gov::2f7b5baa-80cf-4787-b8b6-9039886f0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48"/>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F5"/>
    <w:rsid w:val="00005617"/>
    <w:rsid w:val="00071532"/>
    <w:rsid w:val="000A1114"/>
    <w:rsid w:val="000F1991"/>
    <w:rsid w:val="00106ACE"/>
    <w:rsid w:val="0013729E"/>
    <w:rsid w:val="00150485"/>
    <w:rsid w:val="00152DC1"/>
    <w:rsid w:val="001E5CF5"/>
    <w:rsid w:val="002105B8"/>
    <w:rsid w:val="002763F2"/>
    <w:rsid w:val="0029041D"/>
    <w:rsid w:val="002B3DD1"/>
    <w:rsid w:val="002C26ED"/>
    <w:rsid w:val="00301678"/>
    <w:rsid w:val="00310ED8"/>
    <w:rsid w:val="003C0F21"/>
    <w:rsid w:val="003D13D2"/>
    <w:rsid w:val="003E525D"/>
    <w:rsid w:val="00446BB5"/>
    <w:rsid w:val="004A5C6E"/>
    <w:rsid w:val="004B2DE5"/>
    <w:rsid w:val="004D1E57"/>
    <w:rsid w:val="004E4180"/>
    <w:rsid w:val="00555737"/>
    <w:rsid w:val="00571F57"/>
    <w:rsid w:val="00580636"/>
    <w:rsid w:val="005F4B5B"/>
    <w:rsid w:val="00632656"/>
    <w:rsid w:val="006359FF"/>
    <w:rsid w:val="00655905"/>
    <w:rsid w:val="006A1519"/>
    <w:rsid w:val="00730DD1"/>
    <w:rsid w:val="007358A4"/>
    <w:rsid w:val="007424EF"/>
    <w:rsid w:val="00781F67"/>
    <w:rsid w:val="007C1269"/>
    <w:rsid w:val="007C7E7E"/>
    <w:rsid w:val="007F10D8"/>
    <w:rsid w:val="00853052"/>
    <w:rsid w:val="00877D82"/>
    <w:rsid w:val="008A2F79"/>
    <w:rsid w:val="008B69B3"/>
    <w:rsid w:val="009A3288"/>
    <w:rsid w:val="009C060E"/>
    <w:rsid w:val="00A04C9E"/>
    <w:rsid w:val="00AF7201"/>
    <w:rsid w:val="00B06E56"/>
    <w:rsid w:val="00B4676B"/>
    <w:rsid w:val="00BC16D4"/>
    <w:rsid w:val="00C35554"/>
    <w:rsid w:val="00C454D0"/>
    <w:rsid w:val="00C54E45"/>
    <w:rsid w:val="00C57E39"/>
    <w:rsid w:val="00C64870"/>
    <w:rsid w:val="00C80EAD"/>
    <w:rsid w:val="00CD3E50"/>
    <w:rsid w:val="00D11CFA"/>
    <w:rsid w:val="00D4508F"/>
    <w:rsid w:val="00D8528B"/>
    <w:rsid w:val="00D87738"/>
    <w:rsid w:val="00D91560"/>
    <w:rsid w:val="00E0561D"/>
    <w:rsid w:val="00ED16F6"/>
    <w:rsid w:val="00F11DDE"/>
    <w:rsid w:val="00F350B5"/>
    <w:rsid w:val="00FB3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A4AC03"/>
  <w15:docId w15:val="{0240F5FF-1C41-4E09-9787-2B4ABF36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break"/>
    <w:uiPriority w:val="9"/>
    <w:qFormat/>
    <w:pPr>
      <w:keepNext/>
      <w:numPr>
        <w:numId w:val="11"/>
      </w:numPr>
      <w:spacing w:before="120" w:after="60"/>
      <w:outlineLvl w:val="0"/>
    </w:pPr>
    <w:rPr>
      <w:b/>
      <w:kern w:val="32"/>
    </w:rPr>
  </w:style>
  <w:style w:type="paragraph" w:styleId="Heading2">
    <w:name w:val="heading 2"/>
    <w:basedOn w:val="Normal"/>
    <w:next w:val="nobreak"/>
    <w:uiPriority w:val="9"/>
    <w:qFormat/>
    <w:pPr>
      <w:keepNext/>
      <w:numPr>
        <w:ilvl w:val="1"/>
        <w:numId w:val="11"/>
      </w:numPr>
      <w:outlineLvl w:val="1"/>
    </w:pPr>
  </w:style>
  <w:style w:type="paragraph" w:styleId="Heading3">
    <w:name w:val="heading 3"/>
    <w:basedOn w:val="Normal"/>
    <w:next w:val="nobreak"/>
    <w:uiPriority w:val="9"/>
    <w:qFormat/>
    <w:pPr>
      <w:keepNext/>
      <w:numPr>
        <w:ilvl w:val="2"/>
        <w:numId w:val="11"/>
      </w:numPr>
      <w:outlineLvl w:val="2"/>
    </w:pPr>
    <w:rPr>
      <w:rFonts w:ascii="Helvetica" w:hAnsi="Helvetica"/>
    </w:rPr>
  </w:style>
  <w:style w:type="paragraph" w:styleId="Heading4">
    <w:name w:val="heading 4"/>
    <w:basedOn w:val="Normal"/>
    <w:next w:val="Normal"/>
    <w:uiPriority w:val="9"/>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uiPriority w:val="9"/>
    <w:qFormat/>
    <w:pPr>
      <w:numPr>
        <w:ilvl w:val="4"/>
        <w:numId w:val="11"/>
      </w:numPr>
      <w:spacing w:before="240" w:after="60"/>
      <w:outlineLvl w:val="4"/>
    </w:pPr>
    <w:rPr>
      <w:b/>
      <w:i/>
      <w:sz w:val="26"/>
      <w:szCs w:val="26"/>
    </w:rPr>
  </w:style>
  <w:style w:type="paragraph" w:styleId="Heading6">
    <w:name w:val="heading 6"/>
    <w:basedOn w:val="Normal"/>
    <w:next w:val="Normal"/>
    <w:uiPriority w:val="9"/>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uiPriority w:val="9"/>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uiPriority w:val="9"/>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uiPriority w:val="9"/>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uiPriority w:val="35"/>
    <w:qFormat/>
    <w:pPr>
      <w:spacing w:before="120" w:after="120"/>
    </w:pPr>
    <w:rPr>
      <w:b/>
    </w:r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7"/>
      </w:numPr>
    </w:pPr>
  </w:style>
  <w:style w:type="paragraph" w:styleId="ListBullet2">
    <w:name w:val="List Bullet 2"/>
    <w:basedOn w:val="Normal"/>
    <w:autoRedefine/>
    <w:pPr>
      <w:numPr>
        <w:numId w:val="18"/>
      </w:numPr>
    </w:pPr>
  </w:style>
  <w:style w:type="paragraph" w:styleId="ListBullet3">
    <w:name w:val="List Bullet 3"/>
    <w:basedOn w:val="Normal"/>
    <w:autoRedefine/>
    <w:pPr>
      <w:numPr>
        <w:numId w:val="19"/>
      </w:numPr>
    </w:pPr>
  </w:style>
  <w:style w:type="paragraph" w:styleId="ListBullet4">
    <w:name w:val="List Bullet 4"/>
    <w:basedOn w:val="Normal"/>
    <w:autoRedefine/>
    <w:pPr>
      <w:numPr>
        <w:numId w:val="20"/>
      </w:numPr>
    </w:pPr>
  </w:style>
  <w:style w:type="paragraph" w:styleId="ListBullet5">
    <w:name w:val="List Bullet 5"/>
    <w:basedOn w:val="Normal"/>
    <w:autoRedefine/>
    <w:pPr>
      <w:numPr>
        <w:numId w:val="2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2"/>
      </w:numPr>
    </w:pPr>
  </w:style>
  <w:style w:type="paragraph" w:styleId="ListNumber2">
    <w:name w:val="List Number 2"/>
    <w:basedOn w:val="Normal"/>
    <w:pPr>
      <w:numPr>
        <w:numId w:val="23"/>
      </w:numPr>
    </w:pPr>
  </w:style>
  <w:style w:type="paragraph" w:styleId="ListNumber3">
    <w:name w:val="List Number 3"/>
    <w:basedOn w:val="Normal"/>
    <w:pPr>
      <w:numPr>
        <w:numId w:val="24"/>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pPr>
      <w:spacing w:before="240" w:after="60"/>
      <w:jc w:val="center"/>
      <w:outlineLvl w:val="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rsid w:val="003633AF"/>
    <w:rPr>
      <w:sz w:val="16"/>
      <w:szCs w:val="16"/>
    </w:rPr>
  </w:style>
  <w:style w:type="character" w:customStyle="1" w:styleId="CommentTextChar">
    <w:name w:val="Comment Text Char"/>
    <w:basedOn w:val="DefaultParagraphFont"/>
    <w:link w:val="CommentText"/>
    <w:rsid w:val="0029041D"/>
    <w:rPr>
      <w:rFonts w:ascii="Arial" w:hAnsi="Arial"/>
      <w:lang w:val="en-US" w:eastAsia="en-US"/>
    </w:rPr>
  </w:style>
  <w:style w:type="paragraph" w:styleId="ListParagraph">
    <w:name w:val="List Paragraph"/>
    <w:basedOn w:val="Normal"/>
    <w:uiPriority w:val="34"/>
    <w:qFormat/>
    <w:rsid w:val="0029041D"/>
    <w:pPr>
      <w:ind w:left="720"/>
      <w:contextualSpacing/>
    </w:pPr>
    <w:rPr>
      <w:rFonts w:eastAsiaTheme="minorEastAsia"/>
    </w:rPr>
  </w:style>
  <w:style w:type="paragraph" w:styleId="TOCHeading">
    <w:name w:val="TOC Heading"/>
    <w:basedOn w:val="Heading1"/>
    <w:next w:val="Normal"/>
    <w:uiPriority w:val="39"/>
    <w:unhideWhenUsed/>
    <w:qFormat/>
    <w:rsid w:val="009A3288"/>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TableGrid">
    <w:name w:val="Table Grid"/>
    <w:basedOn w:val="TableNormal"/>
    <w:uiPriority w:val="59"/>
    <w:rsid w:val="00310ED8"/>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Box%20Sync\Guy%20Roberts\OGF_NSI\WG_process_docs\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99EA-0814-9444-865A-3B7716DD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C:\Users\guy\Box Sync\Guy Roberts\OGF_NSI\WG_process_docs\OGF_Document_Template_20071206.dot</Template>
  <TotalTime>1</TotalTime>
  <Pages>12</Pages>
  <Words>4342</Words>
  <Characters>24752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29036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Guy</dc:creator>
  <cp:keywords/>
  <dc:description/>
  <cp:lastModifiedBy>Chin Guok</cp:lastModifiedBy>
  <cp:revision>3</cp:revision>
  <cp:lastPrinted>2002-09-24T13:06:00Z</cp:lastPrinted>
  <dcterms:created xsi:type="dcterms:W3CDTF">2019-10-12T21:10:00Z</dcterms:created>
  <dcterms:modified xsi:type="dcterms:W3CDTF">2019-10-12T21:12:00Z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