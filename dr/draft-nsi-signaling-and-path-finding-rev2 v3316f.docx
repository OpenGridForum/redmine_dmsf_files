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7777777" w:rsidR="007C6746" w:rsidRDefault="002A5BC3" w:rsidP="00D73290">
      <w:r>
        <w:t xml:space="preserve">Grid Working Document </w:t>
      </w:r>
      <w:r w:rsidR="00DE0642">
        <w:t xml:space="preserve">– Informational </w:t>
      </w:r>
      <w:r>
        <w:t>(GWD</w:t>
      </w:r>
      <w:r w:rsidR="00DE0642">
        <w:t>-I</w:t>
      </w:r>
      <w:r>
        <w:t>)</w:t>
      </w:r>
    </w:p>
    <w:p w14:paraId="6F160AC1" w14:textId="77777777" w:rsidR="007C6746" w:rsidRPr="002B244A" w:rsidRDefault="007C6746" w:rsidP="00D73290">
      <w:pPr>
        <w:pStyle w:val="PreambleFakeHeading1"/>
        <w:spacing w:after="0"/>
      </w:pPr>
      <w:r w:rsidRPr="002B244A">
        <w:t>Copyright Notice</w:t>
      </w:r>
    </w:p>
    <w:p w14:paraId="3BA7913D" w14:textId="77777777" w:rsidR="007C6746" w:rsidRDefault="007C6746">
      <w:r>
        <w:t>Copyright © Open Grid Forum (</w:t>
      </w:r>
      <w:r w:rsidR="00AC799E">
        <w:t>2012-2015</w:t>
      </w:r>
      <w:r>
        <w:t>).  Some Rights Reserved.  Distribution is unlimited.</w:t>
      </w:r>
    </w:p>
    <w:p w14:paraId="267BA635" w14:textId="77777777" w:rsidR="00B05C4D" w:rsidRDefault="007C6746" w:rsidP="00D73290">
      <w:pPr>
        <w:pStyle w:val="PreambleHeading1"/>
        <w:spacing w:after="0"/>
      </w:pPr>
      <w:bookmarkStart w:id="0" w:name="_Ref525097868"/>
      <w:bookmarkStart w:id="1" w:name="_Toc438631386"/>
      <w:r w:rsidRPr="00486664">
        <w:t>Abstract</w:t>
      </w:r>
      <w:bookmarkEnd w:id="0"/>
      <w:bookmarkEnd w:id="1"/>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2" w:name="_Toc438631387"/>
      <w:r w:rsidRPr="004E657C">
        <w:t>Contents</w:t>
      </w:r>
      <w:bookmarkEnd w:id="2"/>
    </w:p>
    <w:p w14:paraId="49838A66" w14:textId="77777777" w:rsidR="0019121C"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9121C">
        <w:rPr>
          <w:noProof/>
        </w:rPr>
        <w:t>Abstract</w:t>
      </w:r>
      <w:r w:rsidR="0019121C">
        <w:rPr>
          <w:noProof/>
        </w:rPr>
        <w:tab/>
      </w:r>
      <w:r w:rsidR="0019121C">
        <w:rPr>
          <w:noProof/>
        </w:rPr>
        <w:fldChar w:fldCharType="begin"/>
      </w:r>
      <w:r w:rsidR="0019121C">
        <w:rPr>
          <w:noProof/>
        </w:rPr>
        <w:instrText xml:space="preserve"> PAGEREF _Toc438631386 \h </w:instrText>
      </w:r>
      <w:r w:rsidR="0019121C">
        <w:rPr>
          <w:noProof/>
        </w:rPr>
      </w:r>
      <w:r w:rsidR="0019121C">
        <w:rPr>
          <w:noProof/>
        </w:rPr>
        <w:fldChar w:fldCharType="separate"/>
      </w:r>
      <w:r w:rsidR="0019121C">
        <w:rPr>
          <w:noProof/>
        </w:rPr>
        <w:t>1</w:t>
      </w:r>
      <w:r w:rsidR="0019121C">
        <w:rPr>
          <w:noProof/>
        </w:rPr>
        <w:fldChar w:fldCharType="end"/>
      </w:r>
    </w:p>
    <w:p w14:paraId="56613E86" w14:textId="77777777" w:rsidR="0019121C" w:rsidRDefault="0019121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_Toc438631387 \h </w:instrText>
      </w:r>
      <w:r>
        <w:rPr>
          <w:noProof/>
        </w:rPr>
      </w:r>
      <w:r>
        <w:rPr>
          <w:noProof/>
        </w:rPr>
        <w:fldChar w:fldCharType="separate"/>
      </w:r>
      <w:r>
        <w:rPr>
          <w:noProof/>
        </w:rPr>
        <w:t>1</w:t>
      </w:r>
      <w:r>
        <w:rPr>
          <w:noProof/>
        </w:rPr>
        <w:fldChar w:fldCharType="end"/>
      </w:r>
    </w:p>
    <w:p w14:paraId="6BA881DB" w14:textId="77777777" w:rsidR="0019121C" w:rsidRDefault="0019121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_Toc438631388 \h </w:instrText>
      </w:r>
      <w:r>
        <w:rPr>
          <w:noProof/>
        </w:rPr>
      </w:r>
      <w:r>
        <w:rPr>
          <w:noProof/>
        </w:rPr>
        <w:fldChar w:fldCharType="separate"/>
      </w:r>
      <w:r>
        <w:rPr>
          <w:noProof/>
        </w:rPr>
        <w:t>1</w:t>
      </w:r>
      <w:r>
        <w:rPr>
          <w:noProof/>
        </w:rPr>
        <w:fldChar w:fldCharType="end"/>
      </w:r>
    </w:p>
    <w:p w14:paraId="3A8A8CF8" w14:textId="77777777" w:rsidR="0019121C" w:rsidRDefault="0019121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_Toc438631389 \h </w:instrText>
      </w:r>
      <w:r>
        <w:rPr>
          <w:noProof/>
        </w:rPr>
      </w:r>
      <w:r>
        <w:rPr>
          <w:noProof/>
        </w:rPr>
        <w:fldChar w:fldCharType="separate"/>
      </w:r>
      <w:r>
        <w:rPr>
          <w:noProof/>
        </w:rPr>
        <w:t>2</w:t>
      </w:r>
      <w:r>
        <w:rPr>
          <w:noProof/>
        </w:rPr>
        <w:fldChar w:fldCharType="end"/>
      </w:r>
    </w:p>
    <w:p w14:paraId="704EDAD6" w14:textId="77777777" w:rsidR="0019121C" w:rsidRDefault="0019121C">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_Toc438631390 \h </w:instrText>
      </w:r>
      <w:r>
        <w:rPr>
          <w:noProof/>
        </w:rPr>
      </w:r>
      <w:r>
        <w:rPr>
          <w:noProof/>
        </w:rPr>
        <w:fldChar w:fldCharType="separate"/>
      </w:r>
      <w:r>
        <w:rPr>
          <w:noProof/>
        </w:rPr>
        <w:t>2</w:t>
      </w:r>
      <w:r>
        <w:rPr>
          <w:noProof/>
        </w:rPr>
        <w:fldChar w:fldCharType="end"/>
      </w:r>
    </w:p>
    <w:p w14:paraId="1C2E2E4B"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_Toc438631391 \h </w:instrText>
      </w:r>
      <w:r>
        <w:rPr>
          <w:noProof/>
        </w:rPr>
      </w:r>
      <w:r>
        <w:rPr>
          <w:noProof/>
        </w:rPr>
        <w:fldChar w:fldCharType="separate"/>
      </w:r>
      <w:r>
        <w:rPr>
          <w:noProof/>
        </w:rPr>
        <w:t>3</w:t>
      </w:r>
      <w:r>
        <w:rPr>
          <w:noProof/>
        </w:rPr>
        <w:fldChar w:fldCharType="end"/>
      </w:r>
    </w:p>
    <w:p w14:paraId="32B2B21D"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_Toc438631392 \h </w:instrText>
      </w:r>
      <w:r>
        <w:rPr>
          <w:noProof/>
        </w:rPr>
      </w:r>
      <w:r>
        <w:rPr>
          <w:noProof/>
        </w:rPr>
        <w:fldChar w:fldCharType="separate"/>
      </w:r>
      <w:r>
        <w:rPr>
          <w:noProof/>
        </w:rPr>
        <w:t>5</w:t>
      </w:r>
      <w:r>
        <w:rPr>
          <w:noProof/>
        </w:rPr>
        <w:fldChar w:fldCharType="end"/>
      </w:r>
    </w:p>
    <w:p w14:paraId="0C67C53A" w14:textId="77777777" w:rsidR="0019121C" w:rsidRDefault="0019121C">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_Toc438631393 \h </w:instrText>
      </w:r>
      <w:r>
        <w:rPr>
          <w:noProof/>
        </w:rPr>
      </w:r>
      <w:r>
        <w:rPr>
          <w:noProof/>
        </w:rPr>
        <w:fldChar w:fldCharType="separate"/>
      </w:r>
      <w:r>
        <w:rPr>
          <w:noProof/>
        </w:rPr>
        <w:t>6</w:t>
      </w:r>
      <w:r>
        <w:rPr>
          <w:noProof/>
        </w:rPr>
        <w:fldChar w:fldCharType="end"/>
      </w:r>
    </w:p>
    <w:p w14:paraId="0405E883"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_Toc438631394 \h </w:instrText>
      </w:r>
      <w:r>
        <w:rPr>
          <w:noProof/>
        </w:rPr>
      </w:r>
      <w:r>
        <w:rPr>
          <w:noProof/>
        </w:rPr>
        <w:fldChar w:fldCharType="separate"/>
      </w:r>
      <w:r>
        <w:rPr>
          <w:noProof/>
        </w:rPr>
        <w:t>7</w:t>
      </w:r>
      <w:r>
        <w:rPr>
          <w:noProof/>
        </w:rPr>
        <w:fldChar w:fldCharType="end"/>
      </w:r>
    </w:p>
    <w:p w14:paraId="71B5A408"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_Toc438631395 \h </w:instrText>
      </w:r>
      <w:r>
        <w:rPr>
          <w:noProof/>
        </w:rPr>
      </w:r>
      <w:r>
        <w:rPr>
          <w:noProof/>
        </w:rPr>
        <w:fldChar w:fldCharType="separate"/>
      </w:r>
      <w:r>
        <w:rPr>
          <w:noProof/>
        </w:rPr>
        <w:t>8</w:t>
      </w:r>
      <w:r>
        <w:rPr>
          <w:noProof/>
        </w:rPr>
        <w:fldChar w:fldCharType="end"/>
      </w:r>
    </w:p>
    <w:p w14:paraId="6062BAD2" w14:textId="77777777" w:rsidR="0019121C" w:rsidRDefault="0019121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_Toc438631396 \h </w:instrText>
      </w:r>
      <w:r>
        <w:rPr>
          <w:noProof/>
        </w:rPr>
      </w:r>
      <w:r>
        <w:rPr>
          <w:noProof/>
        </w:rPr>
        <w:fldChar w:fldCharType="separate"/>
      </w:r>
      <w:r>
        <w:rPr>
          <w:noProof/>
        </w:rPr>
        <w:t>9</w:t>
      </w:r>
      <w:r>
        <w:rPr>
          <w:noProof/>
        </w:rPr>
        <w:fldChar w:fldCharType="end"/>
      </w:r>
    </w:p>
    <w:p w14:paraId="46A5E421" w14:textId="77777777" w:rsidR="0019121C" w:rsidRDefault="0019121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_Toc438631397 \h </w:instrText>
      </w:r>
      <w:r>
        <w:rPr>
          <w:noProof/>
        </w:rPr>
      </w:r>
      <w:r>
        <w:rPr>
          <w:noProof/>
        </w:rPr>
        <w:fldChar w:fldCharType="separate"/>
      </w:r>
      <w:r>
        <w:rPr>
          <w:noProof/>
        </w:rPr>
        <w:t>9</w:t>
      </w:r>
      <w:r>
        <w:rPr>
          <w:noProof/>
        </w:rPr>
        <w:fldChar w:fldCharType="end"/>
      </w:r>
    </w:p>
    <w:p w14:paraId="652D97A8" w14:textId="77777777" w:rsidR="0019121C" w:rsidRDefault="0019121C">
      <w:pPr>
        <w:pStyle w:val="TOC1"/>
        <w:rPr>
          <w:rFonts w:asciiTheme="minorHAnsi" w:eastAsiaTheme="minorEastAsia" w:hAnsiTheme="minorHAnsi" w:cstheme="minorBidi"/>
          <w:noProof/>
          <w:sz w:val="22"/>
          <w:szCs w:val="22"/>
          <w:lang w:val="en-GB" w:eastAsia="en-GB"/>
        </w:rPr>
      </w:pPr>
      <w:r w:rsidRPr="00D75DE1">
        <w:rPr>
          <w:rFonts w:cs="Arial"/>
          <w:noProof/>
        </w:rPr>
        <w:t>5</w:t>
      </w:r>
      <w:r>
        <w:rPr>
          <w:rFonts w:asciiTheme="minorHAnsi" w:eastAsiaTheme="minorEastAsia" w:hAnsiTheme="minorHAnsi" w:cstheme="minorBidi"/>
          <w:noProof/>
          <w:sz w:val="22"/>
          <w:szCs w:val="22"/>
          <w:lang w:val="en-GB" w:eastAsia="en-GB"/>
        </w:rPr>
        <w:tab/>
      </w:r>
      <w:r w:rsidRPr="00D75DE1">
        <w:rPr>
          <w:rFonts w:cs="Arial"/>
          <w:noProof/>
        </w:rPr>
        <w:t>Contributors</w:t>
      </w:r>
      <w:r>
        <w:rPr>
          <w:noProof/>
        </w:rPr>
        <w:tab/>
      </w:r>
      <w:r>
        <w:rPr>
          <w:noProof/>
        </w:rPr>
        <w:fldChar w:fldCharType="begin"/>
      </w:r>
      <w:r>
        <w:rPr>
          <w:noProof/>
        </w:rPr>
        <w:instrText xml:space="preserve"> PAGEREF _Toc438631398 \h </w:instrText>
      </w:r>
      <w:r>
        <w:rPr>
          <w:noProof/>
        </w:rPr>
      </w:r>
      <w:r>
        <w:rPr>
          <w:noProof/>
        </w:rPr>
        <w:fldChar w:fldCharType="separate"/>
      </w:r>
      <w:r>
        <w:rPr>
          <w:noProof/>
        </w:rPr>
        <w:t>9</w:t>
      </w:r>
      <w:r>
        <w:rPr>
          <w:noProof/>
        </w:rPr>
        <w:fldChar w:fldCharType="end"/>
      </w:r>
    </w:p>
    <w:p w14:paraId="212007C9" w14:textId="77777777" w:rsidR="0019121C" w:rsidRDefault="0019121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_Toc438631399 \h </w:instrText>
      </w:r>
      <w:r>
        <w:rPr>
          <w:noProof/>
        </w:rPr>
      </w:r>
      <w:r>
        <w:rPr>
          <w:noProof/>
        </w:rPr>
        <w:fldChar w:fldCharType="separate"/>
      </w:r>
      <w:r>
        <w:rPr>
          <w:noProof/>
        </w:rPr>
        <w:t>9</w:t>
      </w:r>
      <w:r>
        <w:rPr>
          <w:noProof/>
        </w:rPr>
        <w:fldChar w:fldCharType="end"/>
      </w:r>
    </w:p>
    <w:p w14:paraId="64D7783E" w14:textId="77777777" w:rsidR="0019121C" w:rsidRDefault="0019121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_Toc438631400 \h </w:instrText>
      </w:r>
      <w:r>
        <w:rPr>
          <w:noProof/>
        </w:rPr>
      </w:r>
      <w:r>
        <w:rPr>
          <w:noProof/>
        </w:rPr>
        <w:fldChar w:fldCharType="separate"/>
      </w:r>
      <w:r>
        <w:rPr>
          <w:noProof/>
        </w:rPr>
        <w:t>10</w:t>
      </w:r>
      <w:r>
        <w:rPr>
          <w:noProof/>
        </w:rPr>
        <w:fldChar w:fldCharType="end"/>
      </w:r>
    </w:p>
    <w:p w14:paraId="392CD4A4" w14:textId="77777777" w:rsidR="0019121C" w:rsidRDefault="0019121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_Toc438631401 \h </w:instrText>
      </w:r>
      <w:r>
        <w:rPr>
          <w:noProof/>
        </w:rPr>
      </w:r>
      <w:r>
        <w:rPr>
          <w:noProof/>
        </w:rPr>
        <w:fldChar w:fldCharType="separate"/>
      </w:r>
      <w:r>
        <w:rPr>
          <w:noProof/>
        </w:rPr>
        <w:t>10</w:t>
      </w:r>
      <w:r>
        <w:rPr>
          <w:noProof/>
        </w:rPr>
        <w:fldChar w:fldCharType="end"/>
      </w:r>
    </w:p>
    <w:p w14:paraId="07E6638F" w14:textId="77777777" w:rsidR="0019121C" w:rsidRDefault="0019121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_Toc438631402 \h </w:instrText>
      </w:r>
      <w:r>
        <w:rPr>
          <w:noProof/>
        </w:rPr>
      </w:r>
      <w:r>
        <w:rPr>
          <w:noProof/>
        </w:rPr>
        <w:fldChar w:fldCharType="separate"/>
      </w:r>
      <w:r>
        <w:rPr>
          <w:noProof/>
        </w:rPr>
        <w:t>10</w:t>
      </w:r>
      <w:r>
        <w:rPr>
          <w:noProof/>
        </w:rPr>
        <w:fldChar w:fldCharType="end"/>
      </w:r>
    </w:p>
    <w:p w14:paraId="2C861F78" w14:textId="77777777" w:rsidR="0019121C" w:rsidRDefault="0019121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_Toc438631403 \h </w:instrText>
      </w:r>
      <w:r>
        <w:rPr>
          <w:noProof/>
        </w:rPr>
      </w:r>
      <w:r>
        <w:rPr>
          <w:noProof/>
        </w:rPr>
        <w:fldChar w:fldCharType="separate"/>
      </w:r>
      <w:r>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3" w:name="_Toc438631388"/>
      <w:r w:rsidRPr="00866D9D">
        <w:t>Introduction</w:t>
      </w:r>
      <w:bookmarkEnd w:id="3"/>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ins w:id="4" w:author="Guy Roberts" w:date="2015-12-23T11:02:00Z">
        <w:r w:rsidR="0019121C">
          <w:t xml:space="preserve"> NSI message</w:t>
        </w:r>
      </w:ins>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C550B0">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9"/>
          <w:footerReference w:type="default" r:id="rId10"/>
          <w:pgSz w:w="12240" w:h="15840"/>
          <w:pgMar w:top="1843" w:right="1797" w:bottom="1440" w:left="1797" w:header="1134" w:footer="720" w:gutter="0"/>
          <w:cols w:space="720"/>
          <w:noEndnote/>
        </w:sectPr>
      </w:pPr>
    </w:p>
    <w:p w14:paraId="6A4E2253" w14:textId="77777777" w:rsidR="00174023" w:rsidRDefault="00AE4DC4">
      <w:pPr>
        <w:pStyle w:val="Heading1"/>
      </w:pPr>
      <w:bookmarkStart w:id="18" w:name="_Toc438631389"/>
      <w:r>
        <w:lastRenderedPageBreak/>
        <w:t>Signaling and Path Finding Models</w:t>
      </w:r>
      <w:bookmarkEnd w:id="18"/>
    </w:p>
    <w:p w14:paraId="5287C110" w14:textId="0FE84FAE" w:rsidR="00C17DDC" w:rsidRDefault="00725701" w:rsidP="001F5EBA">
      <w:pPr>
        <w:jc w:val="both"/>
      </w:pPr>
      <w:r>
        <w:t xml:space="preserve">The model for signaling and path finding </w:t>
      </w:r>
      <w:del w:id="19" w:author="Guy Roberts" w:date="2015-12-23T11:05:00Z">
        <w:r w:rsidDel="0051562B">
          <w:delText xml:space="preserve">have </w:delText>
        </w:r>
      </w:del>
      <w:ins w:id="20" w:author="Guy Roberts" w:date="2015-12-23T11:05:00Z">
        <w:r w:rsidR="0051562B">
          <w:t xml:space="preserve">has </w:t>
        </w:r>
      </w:ins>
      <w:r>
        <w:t xml:space="preserve">been driven by the following architectural requirements that were </w:t>
      </w:r>
      <w:del w:id="21" w:author="Guy Roberts" w:date="2015-12-23T11:03:00Z">
        <w:r w:rsidDel="0019121C">
          <w:delText>decided upon</w:delText>
        </w:r>
      </w:del>
      <w:ins w:id="22" w:author="Guy Roberts" w:date="2015-12-23T11:03:00Z">
        <w:r w:rsidR="0019121C">
          <w:t>established</w:t>
        </w:r>
      </w:ins>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EB8B467"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del w:id="23" w:author="Guy Roberts" w:date="2015-12-23T11:06:00Z">
        <w:r w:rsidRPr="00AA2FF1" w:rsidDel="0051562B">
          <w:delText xml:space="preserve">will be directly interconnected through a </w:delText>
        </w:r>
        <w:r w:rsidR="00397BBA" w:rsidDel="0051562B">
          <w:delText>Service P</w:delText>
        </w:r>
        <w:r w:rsidR="00725701" w:rsidDel="0051562B">
          <w:delText>lane peering</w:delText>
        </w:r>
        <w:r w:rsidR="008D0660" w:rsidDel="0051562B">
          <w:delText xml:space="preserve"> between NSAs</w:delText>
        </w:r>
      </w:del>
      <w:ins w:id="24" w:author="Guy Roberts" w:date="2015-12-23T11:06:00Z">
        <w:r w:rsidR="0051562B">
          <w:t xml:space="preserve">peer with each other, </w:t>
        </w:r>
      </w:ins>
      <w:ins w:id="25" w:author="Guy Roberts" w:date="2015-12-23T11:08:00Z">
        <w:r w:rsidR="0051562B">
          <w:t>i.e.</w:t>
        </w:r>
      </w:ins>
      <w:ins w:id="26" w:author="Guy Roberts" w:date="2015-12-23T11:06:00Z">
        <w:r w:rsidR="0051562B">
          <w:t xml:space="preserve"> it </w:t>
        </w:r>
      </w:ins>
      <w:ins w:id="27" w:author="Guy Roberts" w:date="2015-12-23T11:08:00Z">
        <w:r w:rsidR="0051562B">
          <w:t>cannot</w:t>
        </w:r>
      </w:ins>
      <w:ins w:id="28" w:author="Guy Roberts" w:date="2015-12-23T11:06:00Z">
        <w:r w:rsidR="0051562B">
          <w:t xml:space="preserve"> </w:t>
        </w:r>
      </w:ins>
      <w:ins w:id="29" w:author="Guy Roberts" w:date="2015-12-23T11:07:00Z">
        <w:r w:rsidR="0051562B">
          <w:t>be assumed that there is a full mesh of reachability between all NSAs</w:t>
        </w:r>
      </w:ins>
      <w:r w:rsidR="008D0660">
        <w:t>.</w:t>
      </w:r>
      <w:r w:rsidR="00725701">
        <w:t xml:space="preserve"> </w:t>
      </w:r>
      <w:r w:rsidR="008D0660">
        <w:t>P</w:t>
      </w:r>
      <w:r w:rsidRPr="00AA2FF1">
        <w:t>air</w:t>
      </w:r>
      <w:r w:rsidR="00725701">
        <w:t>-</w:t>
      </w:r>
      <w:r w:rsidRPr="00AA2FF1">
        <w:t xml:space="preserve">wise peering </w:t>
      </w:r>
      <w:del w:id="30" w:author="Guy Roberts" w:date="2015-12-23T11:07:00Z">
        <w:r w:rsidRPr="00AA2FF1" w:rsidDel="0051562B">
          <w:delText xml:space="preserve">arrangements </w:delText>
        </w:r>
      </w:del>
      <w:ins w:id="31" w:author="Guy Roberts" w:date="2015-12-23T11:07:00Z">
        <w:r w:rsidR="0051562B">
          <w:t>between NSAs</w:t>
        </w:r>
        <w:r w:rsidR="0051562B" w:rsidRPr="00AA2FF1">
          <w:t xml:space="preserve"> </w:t>
        </w:r>
      </w:ins>
      <w:del w:id="32" w:author="Guy Roberts" w:date="2015-12-23T11:07:00Z">
        <w:r w:rsidRPr="00AA2FF1" w:rsidDel="0051562B">
          <w:delText xml:space="preserve">will </w:delText>
        </w:r>
      </w:del>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0E42B03E"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onnection segments on the children uPA</w:t>
      </w:r>
      <w:r w:rsidR="00780662">
        <w:t>s</w:t>
      </w:r>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ins w:id="33" w:author="Guy Roberts" w:date="2015-12-23T11:10:00Z">
        <w:r w:rsidR="0051562B">
          <w:t>.  This implies a knowledge of all relevant</w:t>
        </w:r>
      </w:ins>
      <w:del w:id="34" w:author="Guy Roberts" w:date="2015-12-23T11:10:00Z">
        <w:r w:rsidRPr="00AA2FF1" w:rsidDel="0051562B">
          <w:delText>,</w:delText>
        </w:r>
      </w:del>
      <w:r w:rsidRPr="00AA2FF1">
        <w:t xml:space="preserve"> </w:t>
      </w:r>
      <w:r w:rsidR="00780662">
        <w:t>AGs</w:t>
      </w:r>
      <w:r w:rsidRPr="00AA2FF1">
        <w:t xml:space="preserve"> within the </w:t>
      </w:r>
      <w:r w:rsidR="00076ED4">
        <w:t>N</w:t>
      </w:r>
      <w:r w:rsidRPr="00AA2FF1">
        <w:t>etwork</w:t>
      </w:r>
      <w:del w:id="35" w:author="Guy Roberts" w:date="2015-12-23T11:10:00Z">
        <w:r w:rsidRPr="00AA2FF1" w:rsidDel="0051562B">
          <w:delText xml:space="preserve"> that can route reservation requests</w:delText>
        </w:r>
      </w:del>
      <w:r w:rsidRPr="00AA2FF1">
        <w:t xml:space="preserve">, </w:t>
      </w:r>
      <w:ins w:id="36" w:author="Guy Roberts" w:date="2015-12-23T11:10:00Z">
        <w:r w:rsidR="0051562B">
          <w:t xml:space="preserve">all the </w:t>
        </w:r>
      </w:ins>
      <w:ins w:id="37" w:author="Guy Roberts" w:date="2015-12-23T11:11:00Z">
        <w:r w:rsidR="0051562B">
          <w:t xml:space="preserve">relevant </w:t>
        </w:r>
      </w:ins>
      <w:r w:rsidRPr="00AA2FF1">
        <w:t>uPA</w:t>
      </w:r>
      <w:r w:rsidR="00780662">
        <w:t>s</w:t>
      </w:r>
      <w:del w:id="38" w:author="Guy Roberts" w:date="2015-12-23T11:11:00Z">
        <w:r w:rsidRPr="00AA2FF1" w:rsidDel="0051562B">
          <w:delText xml:space="preserve"> managing specific </w:delText>
        </w:r>
        <w:r w:rsidR="00076ED4" w:rsidDel="0051562B">
          <w:delText>N</w:delText>
        </w:r>
        <w:r w:rsidRPr="00AA2FF1" w:rsidDel="0051562B">
          <w:delText>etworks,</w:delText>
        </w:r>
      </w:del>
      <w:r w:rsidRPr="00AA2FF1">
        <w:t xml:space="preserve"> and of course,</w:t>
      </w:r>
      <w:ins w:id="39" w:author="Guy Roberts" w:date="2015-12-23T11:11:00Z">
        <w:r w:rsidR="0051562B">
          <w:t xml:space="preserve"> the applicable</w:t>
        </w:r>
      </w:ins>
      <w:r w:rsidRPr="00AA2FF1">
        <w:t xml:space="preserve"> </w:t>
      </w:r>
      <w:r w:rsidR="00076ED4">
        <w:t>Transport P</w:t>
      </w:r>
      <w:r w:rsidRPr="00AA2FF1">
        <w:t>lane topology</w:t>
      </w:r>
      <w:commentRangeStart w:id="40"/>
      <w:r w:rsidRPr="00AA2FF1">
        <w:t>.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commentRangeEnd w:id="40"/>
      <w:r w:rsidR="0051562B">
        <w:rPr>
          <w:rStyle w:val="CommentReference"/>
        </w:rPr>
        <w:commentReference w:id="40"/>
      </w:r>
    </w:p>
    <w:p w14:paraId="6B643AD1" w14:textId="77777777" w:rsidR="00C17DDC" w:rsidRDefault="00C17DDC" w:rsidP="00AE4DC4"/>
    <w:p w14:paraId="7F3147BA" w14:textId="44DED0AC" w:rsidR="00A54D94" w:rsidRDefault="00AE4DC4" w:rsidP="001F5EBA">
      <w:pPr>
        <w:jc w:val="both"/>
        <w:rPr>
          <w:ins w:id="41" w:author="Guy Roberts" w:date="2015-12-23T13:14:00Z"/>
        </w:rPr>
      </w:pPr>
      <w:r>
        <w:t xml:space="preserve">The following sections </w:t>
      </w:r>
      <w:del w:id="42" w:author="Guy Roberts" w:date="2015-12-23T11:13:00Z">
        <w:r w:rsidDel="0051562B">
          <w:delText xml:space="preserve">make </w:delText>
        </w:r>
        <w:r w:rsidR="002C104A" w:rsidDel="0051562B">
          <w:delText xml:space="preserve">a </w:delText>
        </w:r>
        <w:r w:rsidDel="0051562B">
          <w:delText>clear distinction</w:delText>
        </w:r>
      </w:del>
      <w:ins w:id="43" w:author="Guy Roberts" w:date="2015-12-23T11:13:00Z">
        <w:r w:rsidR="0051562B">
          <w:t>distinguish</w:t>
        </w:r>
      </w:ins>
      <w:r w:rsidR="002C104A">
        <w:t xml:space="preserve"> between </w:t>
      </w:r>
      <w:ins w:id="44" w:author="Guy Roberts" w:date="2015-12-23T11:13:00Z">
        <w:r w:rsidR="0051562B">
          <w:t xml:space="preserve">the </w:t>
        </w:r>
      </w:ins>
      <w:r w:rsidR="002C104A">
        <w:t xml:space="preserve">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rPr>
          <w:ins w:id="45" w:author="Guy Roberts" w:date="2015-12-23T13:14:00Z"/>
        </w:rPr>
      </w:pPr>
    </w:p>
    <w:p w14:paraId="06219CAA" w14:textId="5AF62ADD" w:rsidR="005C55C9" w:rsidRPr="00AE4DC4" w:rsidRDefault="005C55C9" w:rsidP="001F5EBA">
      <w:pPr>
        <w:jc w:val="both"/>
      </w:pPr>
      <w:ins w:id="46" w:author="Guy Roberts" w:date="2015-12-23T13:14:00Z">
        <w:r>
          <w:t xml:space="preserve">This </w:t>
        </w:r>
        <w:r w:rsidR="00FC27AC">
          <w:t xml:space="preserve">following sections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w:t>
        </w:r>
      </w:ins>
      <w:ins w:id="47" w:author="Guy Roberts" w:date="2015-12-23T13:17:00Z">
        <w:r w:rsidR="00FC27AC">
          <w:t xml:space="preserve">to decide how much or little path finding they chose to perform.  The hop-by-hop mode allows a light-weight PCE to be implemented that only knows where to forward path request.  Alternatively, </w:t>
        </w:r>
      </w:ins>
      <w:ins w:id="48" w:author="Guy Roberts" w:date="2015-12-23T13:19:00Z">
        <w:r w:rsidR="00FC27AC">
          <w:t>an AG may choose</w:t>
        </w:r>
      </w:ins>
      <w:ins w:id="49" w:author="Chin Guok" w:date="2016-01-08T11:03:00Z">
        <w:r w:rsidR="00390F04">
          <w:t xml:space="preserve"> to</w:t>
        </w:r>
      </w:ins>
      <w:ins w:id="50" w:author="Guy Roberts" w:date="2015-12-23T13:19:00Z">
        <w:r w:rsidR="00FC27AC">
          <w:t xml:space="preserve"> </w:t>
        </w:r>
      </w:ins>
      <w:ins w:id="51" w:author="Guy Roberts" w:date="2015-12-23T13:17:00Z">
        <w:r w:rsidR="00FC27AC">
          <w:t xml:space="preserve">implement a PCE </w:t>
        </w:r>
      </w:ins>
      <w:ins w:id="52" w:author="Guy Roberts" w:date="2015-12-23T13:19:00Z">
        <w:r w:rsidR="00FC27AC">
          <w:t>that</w:t>
        </w:r>
      </w:ins>
      <w:ins w:id="53" w:author="Guy Roberts" w:date="2015-12-23T13:17:00Z">
        <w:r w:rsidR="00FC27AC">
          <w:t xml:space="preserve"> </w:t>
        </w:r>
      </w:ins>
      <w:ins w:id="54" w:author="Guy Roberts" w:date="2015-12-23T13:19:00Z">
        <w:r w:rsidR="00FC27AC">
          <w:t>is aware of the whole service domain.</w:t>
        </w:r>
      </w:ins>
    </w:p>
    <w:p w14:paraId="2099A8AD" w14:textId="77777777" w:rsidR="00174023" w:rsidRDefault="00D22885" w:rsidP="001F5EBA">
      <w:pPr>
        <w:pStyle w:val="Heading2"/>
        <w:jc w:val="both"/>
      </w:pPr>
      <w:bookmarkStart w:id="55" w:name="_Toc438631390"/>
      <w:r>
        <w:t>Tree-</w:t>
      </w:r>
      <w:del w:id="56" w:author="Chin Guok" w:date="2015-10-15T11:54:00Z">
        <w:r w:rsidDel="004C76CB">
          <w:delText>b</w:delText>
        </w:r>
      </w:del>
      <w:ins w:id="57" w:author="Chin Guok" w:date="2015-10-15T11:55:00Z">
        <w:r w:rsidR="004C76CB">
          <w:t>B</w:t>
        </w:r>
      </w:ins>
      <w:r>
        <w:t xml:space="preserve">ased </w:t>
      </w:r>
      <w:del w:id="58" w:author="Chin Guok" w:date="2015-10-15T11:55:00Z">
        <w:r w:rsidRPr="00D22885" w:rsidDel="004C76CB">
          <w:delText>s</w:delText>
        </w:r>
      </w:del>
      <w:ins w:id="59" w:author="Chin Guok" w:date="2015-10-15T11:55:00Z">
        <w:r w:rsidR="004C76CB">
          <w:t>S</w:t>
        </w:r>
      </w:ins>
      <w:r w:rsidRPr="00D22885">
        <w:t xml:space="preserve">ignaling and </w:t>
      </w:r>
      <w:del w:id="60" w:author="Chin Guok" w:date="2015-10-15T11:55:00Z">
        <w:r w:rsidRPr="00D22885" w:rsidDel="004C76CB">
          <w:delText>p</w:delText>
        </w:r>
      </w:del>
      <w:ins w:id="61" w:author="Chin Guok" w:date="2015-10-15T11:55:00Z">
        <w:r w:rsidR="004C76CB">
          <w:t>P</w:t>
        </w:r>
      </w:ins>
      <w:r w:rsidRPr="00D22885">
        <w:t xml:space="preserve">ath </w:t>
      </w:r>
      <w:del w:id="62" w:author="Chin Guok" w:date="2015-10-15T11:55:00Z">
        <w:r w:rsidRPr="00D22885" w:rsidDel="004C76CB">
          <w:delText>f</w:delText>
        </w:r>
      </w:del>
      <w:ins w:id="63" w:author="Chin Guok" w:date="2015-10-15T11:55:00Z">
        <w:r w:rsidR="004C76CB">
          <w:t>F</w:t>
        </w:r>
      </w:ins>
      <w:r w:rsidRPr="00D22885">
        <w:t xml:space="preserve">inding </w:t>
      </w:r>
      <w:del w:id="64" w:author="Chin Guok" w:date="2015-10-15T11:55:00Z">
        <w:r w:rsidRPr="00D22885" w:rsidDel="004C76CB">
          <w:delText>m</w:delText>
        </w:r>
      </w:del>
      <w:ins w:id="65" w:author="Chin Guok" w:date="2015-10-15T11:55:00Z">
        <w:r w:rsidR="004C76CB">
          <w:t>M</w:t>
        </w:r>
      </w:ins>
      <w:r w:rsidRPr="00D22885">
        <w:t>odel</w:t>
      </w:r>
      <w:bookmarkEnd w:id="55"/>
    </w:p>
    <w:p w14:paraId="41E8C34C" w14:textId="77777777"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ins w:id="66" w:author="Chin Guok" w:date="2015-10-15T11:51:00Z">
        <w:r w:rsidR="004C76CB">
          <w:t>ure</w:t>
        </w:r>
      </w:ins>
      <w:r w:rsidR="000B7F64">
        <w:t xml:space="preserve"> 1</w:t>
      </w:r>
      <w:del w:id="67" w:author="Chin Guok" w:date="2015-10-15T11:51:00Z">
        <w:r w:rsidR="000B7F64" w:rsidDel="004C76CB">
          <w:delText>.</w:delText>
        </w:r>
      </w:del>
      <w:r w:rsidR="000B7F64">
        <w:t>)</w:t>
      </w:r>
      <w:r w:rsidR="00B47AAD">
        <w:t xml:space="preserve">, the following </w:t>
      </w:r>
      <w:commentRangeStart w:id="68"/>
      <w:r w:rsidR="00B47AAD">
        <w:t xml:space="preserve">must </w:t>
      </w:r>
      <w:commentRangeEnd w:id="68"/>
      <w:r w:rsidR="0051562B">
        <w:rPr>
          <w:rStyle w:val="CommentReference"/>
        </w:rPr>
        <w:commentReference w:id="68"/>
      </w:r>
      <w:r w:rsidR="00B47AAD">
        <w:t>be supported</w:t>
      </w:r>
      <w:r w:rsidR="00D13768">
        <w:t>:</w:t>
      </w:r>
    </w:p>
    <w:p w14:paraId="19991B45" w14:textId="77777777" w:rsidR="00D806DF" w:rsidRPr="00AA2FF1" w:rsidRDefault="00D806DF" w:rsidP="001F5EBA">
      <w:pPr>
        <w:jc w:val="both"/>
      </w:pPr>
    </w:p>
    <w:p w14:paraId="21B7E5AF" w14:textId="511BA0A7"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del w:id="69" w:author="Guy Roberts" w:date="2015-12-23T11:16:00Z">
        <w:r w:rsidR="00AA2FF1" w:rsidRPr="00AA2FF1" w:rsidDel="00F56896">
          <w:delText xml:space="preserve">can </w:delText>
        </w:r>
      </w:del>
      <w:ins w:id="70" w:author="Guy Roberts" w:date="2015-12-23T11:16:00Z">
        <w:r w:rsidR="00F56896">
          <w:t>may</w:t>
        </w:r>
        <w:r w:rsidR="00F56896" w:rsidRPr="00AA2FF1">
          <w:t xml:space="preserve"> </w:t>
        </w:r>
      </w:ins>
      <w:r w:rsidR="00AA2FF1" w:rsidRPr="00AA2FF1">
        <w:t>be initiated</w:t>
      </w:r>
      <w:r w:rsidR="00A11325">
        <w:t xml:space="preserve"> </w:t>
      </w:r>
      <w:r w:rsidR="008D0660">
        <w:t xml:space="preserve">at </w:t>
      </w:r>
      <w:r w:rsidR="00A11325">
        <w:t>an</w:t>
      </w:r>
      <w:ins w:id="71" w:author="Guy Roberts" w:date="2015-12-23T11:16:00Z">
        <w:r w:rsidR="00F56896">
          <w:t>y</w:t>
        </w:r>
      </w:ins>
      <w:r w:rsidR="00A11325">
        <w:t xml:space="preserve"> </w:t>
      </w:r>
      <w:r w:rsidR="00490098">
        <w:t>AG</w:t>
      </w:r>
      <w:r w:rsidR="00AA2FF1" w:rsidRPr="00AA2FF1">
        <w:t xml:space="preserve"> </w:t>
      </w:r>
      <w:del w:id="72" w:author="Guy Roberts" w:date="2015-12-23T11:16:00Z">
        <w:r w:rsidR="00AA2FF1" w:rsidRPr="00AA2FF1" w:rsidDel="00F56896">
          <w:delText xml:space="preserve">anywhere </w:delText>
        </w:r>
      </w:del>
      <w:r w:rsidR="00AA2FF1" w:rsidRPr="00AA2FF1">
        <w:t xml:space="preserve">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1814DB73"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w:t>
      </w:r>
      <w:commentRangeStart w:id="73"/>
      <w:del w:id="74" w:author="Guy Roberts" w:date="2015-12-23T11:17:00Z">
        <w:r w:rsidR="00AA2FF1" w:rsidRPr="00AA2FF1" w:rsidDel="00F56896">
          <w:delText>NSA</w:delText>
        </w:r>
        <w:r w:rsidDel="00F56896">
          <w:delText>s</w:delText>
        </w:r>
        <w:r w:rsidR="00AA2FF1" w:rsidRPr="00AA2FF1" w:rsidDel="00F56896">
          <w:delText xml:space="preserve"> </w:delText>
        </w:r>
      </w:del>
      <w:ins w:id="75" w:author="Guy Roberts" w:date="2015-12-23T11:17:00Z">
        <w:r w:rsidR="00F56896">
          <w:t>uPAs</w:t>
        </w:r>
        <w:r w:rsidR="00F56896" w:rsidRPr="00AA2FF1">
          <w:t xml:space="preserve"> </w:t>
        </w:r>
        <w:commentRangeEnd w:id="73"/>
        <w:r w:rsidR="00F56896">
          <w:rPr>
            <w:rStyle w:val="CommentReference"/>
          </w:rPr>
          <w:commentReference w:id="73"/>
        </w:r>
      </w:ins>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2"/>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3BF1B320" w:rsidR="00B47AAD" w:rsidRDefault="00B47AAD" w:rsidP="001F5EBA">
      <w:pPr>
        <w:jc w:val="both"/>
      </w:pPr>
      <w:r>
        <w:t xml:space="preserve">In order to support the above two premises, the following </w:t>
      </w:r>
      <w:commentRangeStart w:id="77"/>
      <w:r>
        <w:t xml:space="preserve">requirements </w:t>
      </w:r>
      <w:commentRangeEnd w:id="77"/>
      <w:r w:rsidR="00F56896">
        <w:rPr>
          <w:rStyle w:val="CommentReference"/>
        </w:rPr>
        <w:commentReference w:id="77"/>
      </w:r>
      <w:del w:id="78" w:author="Guy Roberts" w:date="2015-12-23T11:18:00Z">
        <w:r w:rsidDel="00F56896">
          <w:delText>are necessary</w:delText>
        </w:r>
      </w:del>
      <w:ins w:id="79" w:author="Guy Roberts" w:date="2015-12-23T11:18:00Z">
        <w:r w:rsidR="00F56896">
          <w:t>need to be met</w:t>
        </w:r>
      </w:ins>
      <w:r>
        <w:t>:</w:t>
      </w:r>
    </w:p>
    <w:p w14:paraId="62925859" w14:textId="77777777" w:rsidR="00B47AAD" w:rsidRDefault="00B47AAD" w:rsidP="001F5EBA">
      <w:pPr>
        <w:jc w:val="both"/>
      </w:pPr>
    </w:p>
    <w:p w14:paraId="23544818" w14:textId="684932B8" w:rsidR="00AA2FF1" w:rsidRPr="00AA2FF1" w:rsidRDefault="00AA2FF1" w:rsidP="001F5EBA">
      <w:pPr>
        <w:pStyle w:val="ListParagraph"/>
        <w:numPr>
          <w:ilvl w:val="0"/>
          <w:numId w:val="44"/>
        </w:numPr>
        <w:jc w:val="both"/>
      </w:pPr>
      <w:r w:rsidRPr="00AA2FF1">
        <w:t xml:space="preserve">The Aggregator NSA needs a </w:t>
      </w:r>
      <w:del w:id="80" w:author="Guy Roberts" w:date="2015-12-23T11:19:00Z">
        <w:r w:rsidRPr="00AA2FF1" w:rsidDel="00F56896">
          <w:delText xml:space="preserve">full </w:delText>
        </w:r>
      </w:del>
      <w:r w:rsidRPr="00AA2FF1">
        <w:t xml:space="preserve">view of </w:t>
      </w:r>
      <w:del w:id="81" w:author="Guy Roberts" w:date="2015-12-23T11:19:00Z">
        <w:r w:rsidR="00B47AAD" w:rsidDel="00F56896">
          <w:delText xml:space="preserve">the </w:delText>
        </w:r>
      </w:del>
      <w:ins w:id="82" w:author="Guy Roberts" w:date="2015-12-23T11:19:00Z">
        <w:r w:rsidR="00F56896">
          <w:t xml:space="preserve">as much of the </w:t>
        </w:r>
      </w:ins>
      <w:r w:rsidR="00E433D1">
        <w:t>N</w:t>
      </w:r>
      <w:r w:rsidRPr="00AA2FF1">
        <w:t>etwork topology</w:t>
      </w:r>
      <w:ins w:id="83" w:author="Guy Roberts" w:date="2015-12-23T11:19:00Z">
        <w:r w:rsidR="00F56896">
          <w:t xml:space="preserve"> as is needed</w:t>
        </w:r>
      </w:ins>
      <w:r w:rsidRPr="00AA2FF1">
        <w:t xml:space="preserve"> to perform advanced "intelligent" routing </w:t>
      </w:r>
      <w:commentRangeStart w:id="84"/>
      <w:r w:rsidRPr="00AA2FF1">
        <w:t>decisions</w:t>
      </w:r>
      <w:commentRangeEnd w:id="84"/>
      <w:r w:rsidR="00F56896">
        <w:rPr>
          <w:rStyle w:val="CommentReference"/>
        </w:rPr>
        <w:commentReference w:id="84"/>
      </w:r>
      <w:r w:rsidRPr="00AA2FF1">
        <w:t xml:space="preserve">. </w:t>
      </w:r>
      <w:r w:rsidR="002A6404">
        <w:t xml:space="preserve"> </w:t>
      </w:r>
      <w:r w:rsidRPr="00AA2FF1">
        <w:t xml:space="preserve">At a minimum, the Aggregator NSA needs </w:t>
      </w:r>
      <w:ins w:id="85" w:author="Guy Roberts" w:date="2015-12-23T11:21:00Z">
        <w:r w:rsidR="00F56896">
          <w:t xml:space="preserve">to know about </w:t>
        </w:r>
      </w:ins>
      <w:del w:id="86" w:author="Guy Roberts" w:date="2015-12-23T11:21:00Z">
        <w:r w:rsidRPr="00AA2FF1" w:rsidDel="00F56896">
          <w:delText xml:space="preserve">all </w:delText>
        </w:r>
      </w:del>
      <w:r w:rsidRPr="00AA2FF1">
        <w:t>the</w:t>
      </w:r>
      <w:ins w:id="87" w:author="Guy Roberts" w:date="2015-12-23T11:21:00Z">
        <w:r w:rsidR="00F56896">
          <w:t xml:space="preserve"> relevant</w:t>
        </w:r>
      </w:ins>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ins w:id="88" w:author="Guy Roberts" w:date="2015-12-23T11:21:00Z">
        <w:r w:rsidR="00F56896">
          <w:t>s</w:t>
        </w:r>
      </w:ins>
      <w:r w:rsidRPr="00AA2FF1">
        <w:t>.</w:t>
      </w:r>
    </w:p>
    <w:p w14:paraId="735E7A90" w14:textId="20B7E264" w:rsidR="00AA2FF1" w:rsidRPr="00AA2FF1" w:rsidRDefault="00AA2FF1" w:rsidP="001F5EBA">
      <w:pPr>
        <w:pStyle w:val="ListParagraph"/>
        <w:numPr>
          <w:ilvl w:val="0"/>
          <w:numId w:val="44"/>
        </w:numPr>
        <w:jc w:val="both"/>
      </w:pPr>
      <w:r w:rsidRPr="00AA2FF1">
        <w:t xml:space="preserve">An </w:t>
      </w:r>
      <w:del w:id="89" w:author="Guy Roberts" w:date="2015-12-23T11:21:00Z">
        <w:r w:rsidRPr="00AA2FF1" w:rsidDel="00F56896">
          <w:delText xml:space="preserve">aggregator </w:delText>
        </w:r>
      </w:del>
      <w:ins w:id="90" w:author="Guy Roberts" w:date="2015-12-23T11:21:00Z">
        <w:r w:rsidR="00F56896">
          <w:t>AG</w:t>
        </w:r>
        <w:r w:rsidR="00F56896" w:rsidRPr="00AA2FF1">
          <w:t xml:space="preserve"> </w:t>
        </w:r>
      </w:ins>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36A4341C" w:rsidR="00AA2FF1" w:rsidRPr="00AA2FF1" w:rsidRDefault="00AA2FF1" w:rsidP="001F5EBA">
      <w:pPr>
        <w:pStyle w:val="ListParagraph"/>
        <w:numPr>
          <w:ilvl w:val="0"/>
          <w:numId w:val="44"/>
        </w:numPr>
        <w:jc w:val="both"/>
      </w:pPr>
      <w:r w:rsidRPr="00AA2FF1">
        <w:t xml:space="preserve">An </w:t>
      </w:r>
      <w:del w:id="91" w:author="Guy Roberts" w:date="2015-12-23T11:22:00Z">
        <w:r w:rsidRPr="00AA2FF1" w:rsidDel="00F56896">
          <w:delText>Aggregator NSA</w:delText>
        </w:r>
      </w:del>
      <w:ins w:id="92" w:author="Guy Roberts" w:date="2015-12-23T11:22:00Z">
        <w:r w:rsidR="00F56896">
          <w:t>AG</w:t>
        </w:r>
      </w:ins>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commentRangeStart w:id="93"/>
      <w:ins w:id="94" w:author="Guy Roberts" w:date="2015-12-23T11:22:00Z">
        <w:r w:rsidR="00F56896">
          <w:rPr>
            <w:i/>
          </w:rPr>
          <w:t xml:space="preserve">relevant </w:t>
        </w:r>
        <w:commentRangeEnd w:id="93"/>
        <w:r w:rsidR="00F56896">
          <w:rPr>
            <w:rStyle w:val="CommentReference"/>
          </w:rPr>
          <w:commentReference w:id="93"/>
        </w:r>
      </w:ins>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del w:id="95" w:author="Guy Roberts" w:date="2015-12-23T11:23:00Z">
        <w:r w:rsidR="004E5B50" w:rsidDel="00F56896">
          <w:delText>efforts</w:delText>
        </w:r>
        <w:r w:rsidR="00B14144" w:rsidDel="00F56896">
          <w:delText xml:space="preserve"> </w:delText>
        </w:r>
      </w:del>
      <w:ins w:id="96" w:author="Guy Roberts" w:date="2015-12-23T11:23:00Z">
        <w:r w:rsidR="00F56896">
          <w:t xml:space="preserve">documents </w:t>
        </w:r>
      </w:ins>
      <w:r w:rsidR="00B14144">
        <w:t>[</w:t>
      </w:r>
      <w:r w:rsidR="00AC799E">
        <w:fldChar w:fldCharType="begin"/>
      </w:r>
      <w:r w:rsidR="00AC799E">
        <w:instrText xml:space="preserve"> REF _Ref407013832 \r \h  \* MERGEFORMAT </w:instrText>
      </w:r>
      <w:r w:rsidR="00AC799E">
        <w:fldChar w:fldCharType="separate"/>
      </w:r>
      <w:r w:rsidR="00C550B0">
        <w:t>2</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rPr>
          <w:ins w:id="97" w:author="Chin Guok" w:date="2015-10-15T11:51:00Z"/>
        </w:rPr>
      </w:pPr>
      <w:bookmarkStart w:id="98" w:name="_Toc306526500"/>
      <w:bookmarkStart w:id="99" w:name="_Toc438631391"/>
      <w:ins w:id="100" w:author="Chin Guok" w:date="2015-10-15T11:51:00Z">
        <w:r>
          <w:lastRenderedPageBreak/>
          <w:t>Tree-</w:t>
        </w:r>
      </w:ins>
      <w:ins w:id="101" w:author="Chin Guok" w:date="2015-10-15T11:55:00Z">
        <w:r>
          <w:t>B</w:t>
        </w:r>
      </w:ins>
      <w:ins w:id="102" w:author="Chin Guok" w:date="2015-10-15T11:51:00Z">
        <w:r>
          <w:t>ased Hop-by-</w:t>
        </w:r>
      </w:ins>
      <w:ins w:id="103" w:author="Chin Guok" w:date="2015-10-15T11:55:00Z">
        <w:r>
          <w:t>H</w:t>
        </w:r>
      </w:ins>
      <w:ins w:id="104" w:author="Chin Guok" w:date="2015-10-15T11:51:00Z">
        <w:r>
          <w:t xml:space="preserve">op </w:t>
        </w:r>
      </w:ins>
      <w:ins w:id="105" w:author="Chin Guok" w:date="2015-10-15T11:55:00Z">
        <w:r>
          <w:t>R</w:t>
        </w:r>
      </w:ins>
      <w:ins w:id="106" w:author="Chin Guok" w:date="2015-10-15T11:51:00Z">
        <w:r>
          <w:t>outing</w:t>
        </w:r>
        <w:bookmarkEnd w:id="98"/>
        <w:bookmarkEnd w:id="99"/>
      </w:ins>
    </w:p>
    <w:p w14:paraId="25807969" w14:textId="77777777" w:rsidR="004C76CB" w:rsidRDefault="004C76CB" w:rsidP="004C76CB">
      <w:pPr>
        <w:jc w:val="both"/>
        <w:rPr>
          <w:ins w:id="107" w:author="Chin Guok" w:date="2015-10-15T11:51:00Z"/>
        </w:rPr>
      </w:pPr>
      <w:ins w:id="108" w:author="Chin Guok" w:date="2015-10-15T11:51:00Z">
        <w:r>
          <w:t>In a tree-based hop-by-hop routing workflow, the (root) AG receiving the request from the uRA may perform “partial” path finding and segment the initial request into smaller components that it can pass on to other NSAs to resolve.  Figure 2 shows an example of such a workflow with the associated Path Computation Engines (PCEs):</w:t>
        </w:r>
      </w:ins>
    </w:p>
    <w:p w14:paraId="4CBE7148" w14:textId="77777777" w:rsidR="004C76CB" w:rsidRDefault="004C76CB" w:rsidP="004C76CB">
      <w:pPr>
        <w:rPr>
          <w:ins w:id="109" w:author="Chin Guok" w:date="2015-10-15T11:51:00Z"/>
        </w:rPr>
      </w:pPr>
    </w:p>
    <w:p w14:paraId="410CC394" w14:textId="77777777" w:rsidR="004C76CB" w:rsidRDefault="004C76CB" w:rsidP="004C76CB">
      <w:pPr>
        <w:rPr>
          <w:ins w:id="110" w:author="Chin Guok" w:date="2015-10-15T11:51:00Z"/>
        </w:rPr>
      </w:pPr>
      <w:ins w:id="111" w:author="Chin Guok" w:date="2015-10-15T11:51:00Z">
        <w:r>
          <w:rPr>
            <w:noProof/>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3">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ins>
    </w:p>
    <w:p w14:paraId="21B7D83D" w14:textId="77777777" w:rsidR="004C76CB" w:rsidRDefault="004C76CB" w:rsidP="004C76CB">
      <w:pPr>
        <w:jc w:val="center"/>
        <w:rPr>
          <w:ins w:id="112" w:author="Chin Guok" w:date="2015-10-15T11:51:00Z"/>
        </w:rPr>
      </w:pPr>
      <w:ins w:id="113" w:author="Chin Guok" w:date="2015-10-15T11:51:00Z">
        <w:r>
          <w:t>Figure 2. Example of a tree-based source routing workflow</w:t>
        </w:r>
      </w:ins>
    </w:p>
    <w:p w14:paraId="24EF5CFA" w14:textId="77777777" w:rsidR="004C76CB" w:rsidRDefault="004C76CB" w:rsidP="004C76CB">
      <w:pPr>
        <w:jc w:val="center"/>
        <w:rPr>
          <w:ins w:id="114" w:author="Chin Guok" w:date="2015-10-15T11:51:00Z"/>
        </w:rPr>
      </w:pPr>
    </w:p>
    <w:p w14:paraId="0DCE9ADF" w14:textId="77777777" w:rsidR="004C76CB" w:rsidRDefault="004C76CB" w:rsidP="004C76CB">
      <w:pPr>
        <w:pStyle w:val="ListParagraph"/>
        <w:numPr>
          <w:ilvl w:val="0"/>
          <w:numId w:val="39"/>
        </w:numPr>
        <w:jc w:val="both"/>
        <w:rPr>
          <w:ins w:id="115" w:author="Chin Guok" w:date="2015-10-15T11:51:00Z"/>
        </w:rPr>
      </w:pPr>
      <w:ins w:id="116" w:author="Chin Guok" w:date="2015-10-15T11:51:00Z">
        <w:r>
          <w:t>The uRA makes a reservation request to the root Aggregator AG</w:t>
        </w:r>
        <w:r>
          <w:rPr>
            <w:vertAlign w:val="subscript"/>
          </w:rPr>
          <w:t>0</w:t>
        </w:r>
        <w:r>
          <w:t xml:space="preserve"> on behalf of the user to Connect STP A to STP F.</w:t>
        </w:r>
      </w:ins>
    </w:p>
    <w:p w14:paraId="4A180B64" w14:textId="343E7FD5" w:rsidR="004C76CB" w:rsidRDefault="004C76CB" w:rsidP="004C76CB">
      <w:pPr>
        <w:pStyle w:val="ListParagraph"/>
        <w:numPr>
          <w:ilvl w:val="0"/>
          <w:numId w:val="39"/>
        </w:numPr>
        <w:jc w:val="both"/>
        <w:rPr>
          <w:ins w:id="117" w:author="Chin Guok" w:date="2015-10-15T11:51:00Z"/>
        </w:rPr>
      </w:pPr>
      <w:ins w:id="118" w:author="Chin Guok" w:date="2015-10-15T11:51:00Z">
        <w:r>
          <w:t>AG</w:t>
        </w:r>
        <w:r>
          <w:rPr>
            <w:vertAlign w:val="subscript"/>
          </w:rPr>
          <w:t>0</w:t>
        </w:r>
        <w:r>
          <w:t xml:space="preserve"> receives the request (A,F), and after validation, performs path finding to determine a </w:t>
        </w:r>
      </w:ins>
      <w:ins w:id="119" w:author="Chin Guok" w:date="2015-10-15T14:15:00Z">
        <w:r w:rsidR="00400CE9">
          <w:t xml:space="preserve">viable </w:t>
        </w:r>
      </w:ins>
      <w:ins w:id="120" w:author="Chin Guok" w:date="2015-10-15T11:51:00Z">
        <w:r>
          <w:t xml:space="preserve">path </w:t>
        </w:r>
      </w:ins>
      <w:ins w:id="121" w:author="Chin Guok" w:date="2015-10-15T14:15:00Z">
        <w:r w:rsidR="00400CE9">
          <w:t xml:space="preserve">for the </w:t>
        </w:r>
      </w:ins>
      <w:ins w:id="122" w:author="Chin Guok" w:date="2015-10-15T14:16:00Z">
        <w:r w:rsidR="00300A43">
          <w:t xml:space="preserve">requested </w:t>
        </w:r>
      </w:ins>
      <w:ins w:id="123" w:author="Chin Guok" w:date="2015-10-15T14:15:00Z">
        <w:r w:rsidR="00300A43">
          <w:t>end-points A and F</w:t>
        </w:r>
      </w:ins>
      <w:ins w:id="124" w:author="Chin Guok" w:date="2015-10-15T11:51:00Z">
        <w:r>
          <w:t>.</w:t>
        </w:r>
      </w:ins>
    </w:p>
    <w:p w14:paraId="1779E5E1" w14:textId="1CFE3925" w:rsidR="004C76CB" w:rsidRDefault="004C76CB" w:rsidP="004C76CB">
      <w:pPr>
        <w:pStyle w:val="ListParagraph"/>
        <w:numPr>
          <w:ilvl w:val="0"/>
          <w:numId w:val="39"/>
        </w:numPr>
        <w:jc w:val="both"/>
        <w:rPr>
          <w:ins w:id="125" w:author="Chin Guok" w:date="2015-10-15T11:51:00Z"/>
        </w:rPr>
      </w:pPr>
      <w:ins w:id="126" w:author="Chin Guok" w:date="2015-10-15T11:51:00Z">
        <w:r>
          <w:t>PCE</w:t>
        </w:r>
        <w:r>
          <w:rPr>
            <w:vertAlign w:val="subscript"/>
          </w:rPr>
          <w:t>0</w:t>
        </w:r>
        <w:r>
          <w:t xml:space="preserve"> uses NSI Topology over the whol</w:t>
        </w:r>
        <w:r w:rsidR="00570B4F">
          <w:t>e service region to determine a</w:t>
        </w:r>
        <w:r>
          <w:t xml:space="preserve"> </w:t>
        </w:r>
      </w:ins>
      <w:ins w:id="127" w:author="Chin Guok" w:date="2015-10-15T13:55:00Z">
        <w:r w:rsidR="001B6AED">
          <w:t>viable</w:t>
        </w:r>
      </w:ins>
      <w:ins w:id="128" w:author="Chin Guok" w:date="2015-10-15T11:51:00Z">
        <w:r>
          <w:t xml:space="preserve"> Transport Plane path for the request, returning </w:t>
        </w:r>
      </w:ins>
      <w:ins w:id="129" w:author="Chin Guok" w:date="2015-10-15T13:55:00Z">
        <w:r w:rsidR="001B6AED">
          <w:t>two</w:t>
        </w:r>
      </w:ins>
      <w:ins w:id="130" w:author="Chin Guok" w:date="2015-10-15T11:51:00Z">
        <w:r>
          <w:t xml:space="preserve"> Connection segments (A,B)(C,F).</w:t>
        </w:r>
      </w:ins>
    </w:p>
    <w:p w14:paraId="3A74A774" w14:textId="77777777" w:rsidR="004C76CB" w:rsidRDefault="004C76CB" w:rsidP="004C76CB">
      <w:pPr>
        <w:pStyle w:val="ListParagraph"/>
        <w:numPr>
          <w:ilvl w:val="0"/>
          <w:numId w:val="39"/>
        </w:numPr>
        <w:jc w:val="both"/>
        <w:rPr>
          <w:ins w:id="131" w:author="Chin Guok" w:date="2015-10-15T11:51:00Z"/>
        </w:rPr>
      </w:pPr>
      <w:ins w:id="132" w:author="Chin Guok" w:date="2015-10-15T11:51:00Z">
        <w:r>
          <w:t>AG</w:t>
        </w:r>
        <w:r>
          <w:rPr>
            <w:vertAlign w:val="subscript"/>
          </w:rPr>
          <w:t>0</w:t>
        </w:r>
        <w:r>
          <w:t xml:space="preserve"> then sends the Connection request for segment (A,B) to AG</w:t>
        </w:r>
        <w:r>
          <w:rPr>
            <w:vertAlign w:val="subscript"/>
          </w:rPr>
          <w:t>1</w:t>
        </w:r>
        <w:r>
          <w:t xml:space="preserve"> which represents the only signaling path to uPA</w:t>
        </w:r>
        <w:r w:rsidRPr="008175D9">
          <w:rPr>
            <w:vertAlign w:val="subscript"/>
          </w:rPr>
          <w:t>1</w:t>
        </w:r>
        <w:r>
          <w:t>.</w:t>
        </w:r>
      </w:ins>
    </w:p>
    <w:p w14:paraId="2848E841" w14:textId="77777777" w:rsidR="004C76CB" w:rsidRDefault="004C76CB" w:rsidP="004C76CB">
      <w:pPr>
        <w:pStyle w:val="ListParagraph"/>
        <w:numPr>
          <w:ilvl w:val="0"/>
          <w:numId w:val="39"/>
        </w:numPr>
        <w:jc w:val="both"/>
        <w:rPr>
          <w:ins w:id="133" w:author="Chin Guok" w:date="2015-10-15T11:51:00Z"/>
        </w:rPr>
      </w:pPr>
      <w:ins w:id="134" w:author="Chin Guok" w:date="2015-10-15T11:51:00Z">
        <w:r>
          <w:t>AG</w:t>
        </w:r>
        <w:r>
          <w:rPr>
            <w:vertAlign w:val="subscript"/>
          </w:rPr>
          <w:t xml:space="preserve">1 </w:t>
        </w:r>
        <w:r>
          <w:t>receives the request (A,B), and after validation, performs path finding to determine which local STP should be involved in the Connection reservation.</w:t>
        </w:r>
      </w:ins>
    </w:p>
    <w:p w14:paraId="1002DAA9" w14:textId="77777777" w:rsidR="004C76CB" w:rsidRDefault="004C76CB" w:rsidP="004C76CB">
      <w:pPr>
        <w:pStyle w:val="ListParagraph"/>
        <w:numPr>
          <w:ilvl w:val="0"/>
          <w:numId w:val="39"/>
        </w:numPr>
        <w:jc w:val="both"/>
        <w:rPr>
          <w:ins w:id="135" w:author="Chin Guok" w:date="2015-10-15T11:51:00Z"/>
        </w:rPr>
      </w:pPr>
      <w:ins w:id="136" w:author="Chin Guok" w:date="2015-10-15T11:51:00Z">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(A,B).</w:t>
        </w:r>
      </w:ins>
    </w:p>
    <w:p w14:paraId="588B3F17" w14:textId="77777777" w:rsidR="004C76CB" w:rsidRDefault="004C76CB" w:rsidP="004C76CB">
      <w:pPr>
        <w:pStyle w:val="ListParagraph"/>
        <w:numPr>
          <w:ilvl w:val="0"/>
          <w:numId w:val="39"/>
        </w:numPr>
        <w:jc w:val="both"/>
        <w:rPr>
          <w:ins w:id="137" w:author="Chin Guok" w:date="2015-10-15T11:51:00Z"/>
        </w:rPr>
      </w:pPr>
      <w:ins w:id="138" w:author="Chin Guok" w:date="2015-10-15T11:51:00Z">
        <w:r>
          <w:t>AG</w:t>
        </w:r>
        <w:r>
          <w:rPr>
            <w:vertAlign w:val="subscript"/>
          </w:rPr>
          <w:t>1</w:t>
        </w:r>
        <w:r>
          <w:t xml:space="preserve"> then makes a reservation request to the uPA</w:t>
        </w:r>
        <w:r>
          <w:rPr>
            <w:vertAlign w:val="subscript"/>
          </w:rPr>
          <w:t>1</w:t>
        </w:r>
        <w:r>
          <w:t xml:space="preserve"> for the local Connection segment (A,B).</w:t>
        </w:r>
      </w:ins>
    </w:p>
    <w:p w14:paraId="710029F2" w14:textId="26FF2359" w:rsidR="004C76CB" w:rsidRDefault="001B6AED" w:rsidP="004C76CB">
      <w:pPr>
        <w:pStyle w:val="ListParagraph"/>
        <w:numPr>
          <w:ilvl w:val="0"/>
          <w:numId w:val="39"/>
        </w:numPr>
        <w:jc w:val="both"/>
        <w:rPr>
          <w:ins w:id="139" w:author="Chin Guok" w:date="2015-10-15T11:51:00Z"/>
        </w:rPr>
      </w:pPr>
      <w:ins w:id="140" w:author="Chin Guok" w:date="2015-10-15T13:57:00Z">
        <w:r>
          <w:t>AG</w:t>
        </w:r>
        <w:r>
          <w:rPr>
            <w:vertAlign w:val="subscript"/>
          </w:rPr>
          <w:t>0</w:t>
        </w:r>
        <w:r>
          <w:t xml:space="preserve"> then sends the Connection request for segment (C,F) to AG</w:t>
        </w:r>
        <w:r>
          <w:rPr>
            <w:vertAlign w:val="subscript"/>
          </w:rPr>
          <w:t>2</w:t>
        </w:r>
        <w:r>
          <w:t xml:space="preserve"> which represents the  signaling path to uPA</w:t>
        </w:r>
      </w:ins>
      <w:ins w:id="141" w:author="Chin Guok" w:date="2015-10-15T14:11:00Z">
        <w:r w:rsidR="00400CE9">
          <w:rPr>
            <w:vertAlign w:val="subscript"/>
          </w:rPr>
          <w:t>2</w:t>
        </w:r>
      </w:ins>
      <w:ins w:id="142" w:author="Chin Guok" w:date="2015-10-15T13:57:00Z">
        <w:r>
          <w:t xml:space="preserve"> a</w:t>
        </w:r>
      </w:ins>
      <w:ins w:id="143" w:author="Chin Guok" w:date="2015-10-15T11:51:00Z">
        <w:r>
          <w:t>nd</w:t>
        </w:r>
      </w:ins>
      <w:ins w:id="144" w:author="Chin Guok" w:date="2015-10-15T13:57:00Z">
        <w:r>
          <w:t xml:space="preserve"> </w:t>
        </w:r>
      </w:ins>
      <w:ins w:id="145" w:author="Chin Guok" w:date="2015-10-15T11:51:00Z">
        <w:r w:rsidR="004C76CB">
          <w:t>uPA</w:t>
        </w:r>
        <w:r w:rsidR="00400CE9">
          <w:rPr>
            <w:vertAlign w:val="subscript"/>
          </w:rPr>
          <w:t>3</w:t>
        </w:r>
      </w:ins>
      <w:ins w:id="146" w:author="Chin Guok" w:date="2015-10-15T14:11:00Z">
        <w:r w:rsidR="00400CE9">
          <w:t>.</w:t>
        </w:r>
      </w:ins>
    </w:p>
    <w:p w14:paraId="2E562BE4" w14:textId="505DA98E" w:rsidR="004C76CB" w:rsidRDefault="004C76CB" w:rsidP="004C76CB">
      <w:pPr>
        <w:pStyle w:val="ListParagraph"/>
        <w:numPr>
          <w:ilvl w:val="0"/>
          <w:numId w:val="39"/>
        </w:numPr>
        <w:jc w:val="both"/>
        <w:rPr>
          <w:ins w:id="147" w:author="Chin Guok" w:date="2015-10-15T11:51:00Z"/>
        </w:rPr>
      </w:pPr>
      <w:ins w:id="148" w:author="Chin Guok" w:date="2015-10-15T11:51:00Z">
        <w:r>
          <w:t>AG</w:t>
        </w:r>
        <w:r>
          <w:rPr>
            <w:vertAlign w:val="subscript"/>
          </w:rPr>
          <w:t xml:space="preserve">2 </w:t>
        </w:r>
        <w:r w:rsidR="001B6AED">
          <w:t>receives the request (C,F</w:t>
        </w:r>
        <w:r>
          <w:t xml:space="preserve">), and after validation, performs path finding to determine </w:t>
        </w:r>
      </w:ins>
      <w:ins w:id="149" w:author="Chin Guok" w:date="2015-10-15T14:16:00Z">
        <w:r w:rsidR="00300A43">
          <w:t xml:space="preserve">a viable path for the </w:t>
        </w:r>
      </w:ins>
      <w:ins w:id="150" w:author="Chin Guok" w:date="2015-10-15T14:14:00Z">
        <w:r w:rsidR="00400CE9">
          <w:t xml:space="preserve">requested </w:t>
        </w:r>
      </w:ins>
      <w:ins w:id="151" w:author="Chin Guok" w:date="2015-10-15T14:16:00Z">
        <w:r w:rsidR="00300A43">
          <w:t xml:space="preserve">end-points </w:t>
        </w:r>
      </w:ins>
      <w:ins w:id="152" w:author="Chin Guok" w:date="2015-10-15T14:14:00Z">
        <w:r w:rsidR="00400CE9">
          <w:t>C</w:t>
        </w:r>
      </w:ins>
      <w:ins w:id="153" w:author="Chin Guok" w:date="2015-10-15T14:16:00Z">
        <w:r w:rsidR="00300A43">
          <w:t xml:space="preserve"> and </w:t>
        </w:r>
      </w:ins>
      <w:ins w:id="154" w:author="Chin Guok" w:date="2015-10-15T14:14:00Z">
        <w:r w:rsidR="00400CE9">
          <w:t>F</w:t>
        </w:r>
      </w:ins>
      <w:ins w:id="155" w:author="Chin Guok" w:date="2015-10-15T14:16:00Z">
        <w:r w:rsidR="00300A43">
          <w:t>.</w:t>
        </w:r>
      </w:ins>
    </w:p>
    <w:p w14:paraId="3ADE90C9" w14:textId="7AAF31B3" w:rsidR="004C76CB" w:rsidRDefault="004C76CB" w:rsidP="004C76CB">
      <w:pPr>
        <w:pStyle w:val="ListParagraph"/>
        <w:numPr>
          <w:ilvl w:val="0"/>
          <w:numId w:val="39"/>
        </w:numPr>
        <w:jc w:val="both"/>
        <w:rPr>
          <w:ins w:id="156" w:author="Chin Guok" w:date="2015-10-15T11:51:00Z"/>
        </w:rPr>
      </w:pPr>
      <w:ins w:id="157" w:author="Chin Guok" w:date="2015-10-15T11:51:00Z">
        <w:r>
          <w:t>PCE</w:t>
        </w:r>
        <w:r>
          <w:rPr>
            <w:vertAlign w:val="subscript"/>
          </w:rPr>
          <w:t>2</w:t>
        </w:r>
        <w:r>
          <w:t xml:space="preserve"> </w:t>
        </w:r>
      </w:ins>
      <w:ins w:id="158" w:author="Chin Guok" w:date="2015-10-15T14:31:00Z">
        <w:r w:rsidR="00570B4F">
          <w:t xml:space="preserve">uses </w:t>
        </w:r>
      </w:ins>
      <w:ins w:id="159" w:author="Chin Guok" w:date="2015-10-15T14:17:00Z">
        <w:r w:rsidR="00300A43">
          <w:t>NSI Topology over it</w:t>
        </w:r>
        <w:r w:rsidR="00570B4F">
          <w:t>s service region to determine a</w:t>
        </w:r>
        <w:r w:rsidR="00300A43">
          <w:t xml:space="preserve"> viable Transport Plane path for the request, returning two Connection segments (C,</w:t>
        </w:r>
      </w:ins>
      <w:ins w:id="160" w:author="Chin Guok" w:date="2015-10-15T14:18:00Z">
        <w:r w:rsidR="00300A43">
          <w:t>D</w:t>
        </w:r>
      </w:ins>
      <w:ins w:id="161" w:author="Chin Guok" w:date="2015-10-15T14:17:00Z">
        <w:r w:rsidR="00300A43">
          <w:t>)(</w:t>
        </w:r>
      </w:ins>
      <w:ins w:id="162" w:author="Chin Guok" w:date="2015-10-15T14:18:00Z">
        <w:r w:rsidR="00300A43">
          <w:t>E</w:t>
        </w:r>
      </w:ins>
      <w:ins w:id="163" w:author="Chin Guok" w:date="2015-10-15T14:17:00Z">
        <w:r w:rsidR="00300A43">
          <w:t>,F).</w:t>
        </w:r>
      </w:ins>
    </w:p>
    <w:p w14:paraId="07654963" w14:textId="77777777" w:rsidR="004C76CB" w:rsidRDefault="004C76CB" w:rsidP="004C76CB">
      <w:pPr>
        <w:pStyle w:val="ListParagraph"/>
        <w:numPr>
          <w:ilvl w:val="0"/>
          <w:numId w:val="39"/>
        </w:numPr>
        <w:jc w:val="both"/>
        <w:rPr>
          <w:ins w:id="164" w:author="Chin Guok" w:date="2015-10-15T11:51:00Z"/>
        </w:rPr>
      </w:pPr>
      <w:ins w:id="165" w:author="Chin Guok" w:date="2015-10-15T11:51:00Z">
        <w:r>
          <w:lastRenderedPageBreak/>
          <w:t>AG</w:t>
        </w:r>
        <w:r>
          <w:rPr>
            <w:vertAlign w:val="subscript"/>
          </w:rPr>
          <w:t>2</w:t>
        </w:r>
        <w:r>
          <w:t xml:space="preserve"> then makes a reservation request to the uPA</w:t>
        </w:r>
        <w:r>
          <w:rPr>
            <w:vertAlign w:val="subscript"/>
          </w:rPr>
          <w:t>2</w:t>
        </w:r>
        <w:r>
          <w:t xml:space="preserve"> for the local Connection segment (C,D).</w:t>
        </w:r>
      </w:ins>
    </w:p>
    <w:p w14:paraId="53BD10B0" w14:textId="202EEE93" w:rsidR="004C76CB" w:rsidRDefault="004C76CB" w:rsidP="004C76CB">
      <w:pPr>
        <w:pStyle w:val="ListParagraph"/>
        <w:numPr>
          <w:ilvl w:val="0"/>
          <w:numId w:val="39"/>
        </w:numPr>
        <w:jc w:val="both"/>
        <w:rPr>
          <w:ins w:id="166" w:author="Chin Guok" w:date="2015-10-15T11:51:00Z"/>
        </w:rPr>
      </w:pPr>
      <w:ins w:id="167" w:author="Chin Guok" w:date="2015-10-15T11:51:00Z">
        <w:r>
          <w:t>To complete the end-to-end Connection, AG</w:t>
        </w:r>
        <w:r w:rsidR="00300A43">
          <w:rPr>
            <w:vertAlign w:val="subscript"/>
          </w:rPr>
          <w:t>2</w:t>
        </w:r>
        <w:r>
          <w:t xml:space="preserve"> </w:t>
        </w:r>
      </w:ins>
      <w:ins w:id="168" w:author="Chin Guok" w:date="2015-10-15T14:19:00Z">
        <w:r w:rsidR="00300A43">
          <w:t>makes a reservation request to the uPA</w:t>
        </w:r>
        <w:r w:rsidR="00300A43">
          <w:rPr>
            <w:vertAlign w:val="subscript"/>
          </w:rPr>
          <w:t>3</w:t>
        </w:r>
        <w:r w:rsidR="00300A43">
          <w:t xml:space="preserve"> for the local Connection segment (E,F).</w:t>
        </w:r>
      </w:ins>
    </w:p>
    <w:p w14:paraId="73F5CD05" w14:textId="77777777" w:rsidR="004C76CB" w:rsidRDefault="004C76CB" w:rsidP="004C76CB">
      <w:pPr>
        <w:pStyle w:val="ListParagraph"/>
        <w:ind w:left="360"/>
        <w:jc w:val="both"/>
        <w:rPr>
          <w:ins w:id="169" w:author="Chin Guok" w:date="2015-10-15T11:51:00Z"/>
        </w:rPr>
      </w:pPr>
    </w:p>
    <w:p w14:paraId="37C726D0" w14:textId="159CD3FB" w:rsidR="004C76CB" w:rsidRPr="0043626A" w:rsidRDefault="004C76CB" w:rsidP="004C76CB">
      <w:pPr>
        <w:pStyle w:val="ListParagraph"/>
        <w:ind w:left="360"/>
        <w:jc w:val="both"/>
        <w:rPr>
          <w:ins w:id="170" w:author="Chin Guok" w:date="2015-10-15T11:51:00Z"/>
          <w:i/>
        </w:rPr>
      </w:pPr>
      <w:ins w:id="171" w:author="Chin Guok" w:date="2015-10-15T11:51:00Z">
        <w:r>
          <w:rPr>
            <w:i/>
          </w:rPr>
          <w:t xml:space="preserve">NB: </w:t>
        </w:r>
        <w:r w:rsidRPr="002D39B4">
          <w:rPr>
            <w:i/>
          </w:rPr>
          <w:t xml:space="preserve">It should be noted that since </w:t>
        </w:r>
        <w:r>
          <w:rPr>
            <w:i/>
          </w:rPr>
          <w:t>C</w:t>
        </w:r>
        <w:r w:rsidR="00002D4D">
          <w:rPr>
            <w:i/>
          </w:rPr>
          <w:t>onnection segments (A,B</w:t>
        </w:r>
        <w:r w:rsidRPr="002D39B4">
          <w:rPr>
            <w:i/>
          </w:rPr>
          <w:t>) an</w:t>
        </w:r>
        <w:r w:rsidR="00002D4D">
          <w:rPr>
            <w:i/>
          </w:rPr>
          <w:t>d (C</w:t>
        </w:r>
        <w:r w:rsidRPr="002D39B4">
          <w:rPr>
            <w:i/>
          </w:rPr>
          <w:t xml:space="preserve">,F) are distinct, steps </w:t>
        </w:r>
      </w:ins>
      <w:ins w:id="172" w:author="Chin Guok" w:date="2015-10-15T14:20:00Z">
        <w:r w:rsidR="00002D4D">
          <w:rPr>
            <w:i/>
          </w:rPr>
          <w:t>4</w:t>
        </w:r>
      </w:ins>
      <w:ins w:id="173" w:author="Chin Guok" w:date="2015-10-15T11:51:00Z">
        <w:r w:rsidRPr="002D39B4">
          <w:rPr>
            <w:i/>
          </w:rPr>
          <w:t>-</w:t>
        </w:r>
      </w:ins>
      <w:ins w:id="174" w:author="Chin Guok" w:date="2015-10-15T14:20:00Z">
        <w:r w:rsidR="00002D4D">
          <w:rPr>
            <w:i/>
          </w:rPr>
          <w:t>7</w:t>
        </w:r>
      </w:ins>
      <w:ins w:id="175" w:author="Chin Guok" w:date="2015-10-15T11:51:00Z">
        <w:r w:rsidRPr="002D39B4">
          <w:rPr>
            <w:i/>
          </w:rPr>
          <w:t xml:space="preserve"> and </w:t>
        </w:r>
      </w:ins>
      <w:ins w:id="176" w:author="Chin Guok" w:date="2015-10-15T14:20:00Z">
        <w:r w:rsidR="00002D4D">
          <w:rPr>
            <w:i/>
          </w:rPr>
          <w:t>8</w:t>
        </w:r>
      </w:ins>
      <w:ins w:id="177" w:author="Chin Guok" w:date="2015-10-15T11:51:00Z">
        <w:r w:rsidRPr="002D39B4">
          <w:rPr>
            <w:i/>
          </w:rPr>
          <w:t>-</w:t>
        </w:r>
      </w:ins>
      <w:ins w:id="178" w:author="Chin Guok" w:date="2015-10-15T14:20:00Z">
        <w:r w:rsidR="00002D4D">
          <w:rPr>
            <w:i/>
          </w:rPr>
          <w:t>12</w:t>
        </w:r>
      </w:ins>
      <w:ins w:id="179" w:author="Chin Guok" w:date="2015-10-15T11:51:00Z">
        <w:r w:rsidRPr="002D39B4">
          <w:rPr>
            <w:i/>
          </w:rPr>
          <w:t xml:space="preserve"> can be done in parallel.</w:t>
        </w:r>
        <w:r>
          <w:rPr>
            <w:i/>
          </w:rPr>
          <w:t xml:space="preserve"> This can be generalized to anywhere an AG has multiple children</w:t>
        </w:r>
      </w:ins>
    </w:p>
    <w:p w14:paraId="6E28C5E9" w14:textId="0D53D2AF" w:rsidR="00174023" w:rsidRDefault="00A0097E">
      <w:pPr>
        <w:pStyle w:val="Heading3"/>
      </w:pPr>
      <w:bookmarkStart w:id="180" w:name="_Toc438631392"/>
      <w:r>
        <w:t>Tree</w:t>
      </w:r>
      <w:ins w:id="181" w:author="Chin Guok" w:date="2015-10-15T11:51:00Z">
        <w:r w:rsidR="008B46F9">
          <w:t>-B</w:t>
        </w:r>
        <w:r w:rsidR="004C76CB">
          <w:t>ased Source</w:t>
        </w:r>
      </w:ins>
      <w:r>
        <w:t xml:space="preserve"> </w:t>
      </w:r>
      <w:ins w:id="182" w:author="Chin Guok" w:date="2015-10-15T14:28:00Z">
        <w:r w:rsidR="008B46F9">
          <w:t>R</w:t>
        </w:r>
      </w:ins>
      <w:del w:id="183" w:author="Chin Guok" w:date="2015-10-15T14:28:00Z">
        <w:r w:rsidR="00F31501" w:rsidDel="008B46F9">
          <w:delText>r</w:delText>
        </w:r>
      </w:del>
      <w:r w:rsidR="00F31501">
        <w:t>outing</w:t>
      </w:r>
      <w:bookmarkEnd w:id="180"/>
    </w:p>
    <w:p w14:paraId="2D3D7F5F" w14:textId="77777777" w:rsidR="00F31501" w:rsidRDefault="00E36B24" w:rsidP="001F5EBA">
      <w:pPr>
        <w:jc w:val="both"/>
      </w:pPr>
      <w:r>
        <w:t xml:space="preserve">In a tree-based source routing workflow, it is typical for the </w:t>
      </w:r>
      <w:r w:rsidR="008F414B">
        <w:t xml:space="preserve">(root) </w:t>
      </w:r>
      <w:r>
        <w:t xml:space="preserve">AG receiving the request from the uRA to perform path finding and segmentation using </w:t>
      </w:r>
      <w:r w:rsidR="005001E3">
        <w:t>NSI Topology for the whole service region</w:t>
      </w:r>
      <w:r>
        <w:t xml:space="preserve"> </w:t>
      </w:r>
      <w:del w:id="184" w:author="Chin Guok" w:date="2015-10-15T11:50:00Z">
        <w:r w:rsidR="00A80D52" w:rsidDel="004C76CB">
          <w:delText xml:space="preserve">the </w:delText>
        </w:r>
      </w:del>
      <w:ins w:id="185" w:author="Chin Guok" w:date="2015-10-15T11:50:00Z">
        <w:r w:rsidR="004C76CB">
          <w:t xml:space="preserve">and </w:t>
        </w:r>
      </w:ins>
      <w:r w:rsidR="00A80D52">
        <w:t xml:space="preserve">route </w:t>
      </w:r>
      <w:r>
        <w:t>the requests to the appropriat</w:t>
      </w:r>
      <w:r w:rsidR="00146979">
        <w:t xml:space="preserve">e NSAs accordingly.  Figure </w:t>
      </w:r>
      <w:del w:id="186" w:author="Chin Guok" w:date="2015-10-15T11:52:00Z">
        <w:r w:rsidR="00146979" w:rsidDel="004C76CB">
          <w:delText>2</w:delText>
        </w:r>
      </w:del>
      <w:ins w:id="187" w:author="Chin Guok" w:date="2015-10-15T11:52:00Z">
        <w:r w:rsidR="004C76CB">
          <w:t>3</w:t>
        </w:r>
      </w:ins>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AA2FF1">
      <w:r>
        <w:rPr>
          <w:noProof/>
        </w:rPr>
        <w:drawing>
          <wp:inline distT="0" distB="0" distL="0" distR="0" wp14:anchorId="498753AD" wp14:editId="7659376D">
            <wp:extent cx="549021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4">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788CBC26" w14:textId="77777777" w:rsidR="008F414B" w:rsidRDefault="00E36B24" w:rsidP="00E36B24">
      <w:pPr>
        <w:jc w:val="center"/>
      </w:pPr>
      <w:r>
        <w:t xml:space="preserve">Figure </w:t>
      </w:r>
      <w:ins w:id="188" w:author="Chin Guok" w:date="2015-10-15T11:52:00Z">
        <w:r w:rsidR="004C76CB">
          <w:t>3</w:t>
        </w:r>
      </w:ins>
      <w:del w:id="189" w:author="Chin Guok" w:date="2015-10-15T11:52:00Z">
        <w:r w:rsidDel="004C76CB">
          <w:delText>2</w:delText>
        </w:r>
      </w:del>
      <w:r>
        <w:t>. Example of a tree-based source routing workflow</w:t>
      </w:r>
    </w:p>
    <w:p w14:paraId="4A1AE49B" w14:textId="77777777" w:rsidR="008F414B" w:rsidRDefault="008F414B" w:rsidP="00E36B24">
      <w:pPr>
        <w:jc w:val="center"/>
      </w:pPr>
    </w:p>
    <w:p w14:paraId="04C0F03E" w14:textId="77777777" w:rsidR="008F414B" w:rsidRDefault="008F414B">
      <w:pPr>
        <w:pStyle w:val="ListParagraph"/>
        <w:numPr>
          <w:ilvl w:val="0"/>
          <w:numId w:val="51"/>
        </w:numPr>
        <w:jc w:val="both"/>
        <w:pPrChange w:id="190" w:author="Chin Guok" w:date="2015-10-15T14:24:00Z">
          <w:pPr>
            <w:pStyle w:val="ListParagraph"/>
            <w:numPr>
              <w:numId w:val="39"/>
            </w:numPr>
            <w:ind w:left="360" w:hanging="360"/>
            <w:jc w:val="both"/>
          </w:pPr>
        </w:pPrChange>
      </w:pPr>
      <w:r>
        <w:t>The uRA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pPr>
        <w:pStyle w:val="ListParagraph"/>
        <w:numPr>
          <w:ilvl w:val="0"/>
          <w:numId w:val="51"/>
        </w:numPr>
        <w:jc w:val="both"/>
        <w:pPrChange w:id="191" w:author="Chin Guok" w:date="2015-10-15T14:24:00Z">
          <w:pPr>
            <w:pStyle w:val="ListParagraph"/>
            <w:numPr>
              <w:numId w:val="39"/>
            </w:numPr>
            <w:ind w:left="360" w:hanging="360"/>
            <w:jc w:val="both"/>
          </w:pPr>
        </w:pPrChange>
      </w:pPr>
      <w:r>
        <w:t>AG</w:t>
      </w:r>
      <w:r w:rsidR="00375B65">
        <w:rPr>
          <w:vertAlign w:val="subscript"/>
        </w:rPr>
        <w:t>0</w:t>
      </w:r>
      <w:r>
        <w:t xml:space="preserve"> receives the request (A,</w:t>
      </w:r>
      <w:r w:rsidR="008F414B">
        <w:t xml:space="preserve">F),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pPr>
        <w:pStyle w:val="ListParagraph"/>
        <w:numPr>
          <w:ilvl w:val="0"/>
          <w:numId w:val="51"/>
        </w:numPr>
        <w:jc w:val="both"/>
        <w:pPrChange w:id="192" w:author="Chin Guok" w:date="2015-10-15T14:24:00Z">
          <w:pPr>
            <w:pStyle w:val="ListParagraph"/>
            <w:numPr>
              <w:numId w:val="39"/>
            </w:numPr>
            <w:ind w:left="360" w:hanging="360"/>
            <w:jc w:val="both"/>
          </w:pPr>
        </w:pPrChange>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r w:rsidR="008F414B">
        <w:t>B)</w:t>
      </w:r>
      <w:r w:rsidR="004A0047">
        <w:t>(C,D)(E,F).</w:t>
      </w:r>
    </w:p>
    <w:p w14:paraId="26D34A51" w14:textId="77777777" w:rsidR="008175D9" w:rsidRDefault="004A0047">
      <w:pPr>
        <w:pStyle w:val="ListParagraph"/>
        <w:numPr>
          <w:ilvl w:val="0"/>
          <w:numId w:val="51"/>
        </w:numPr>
        <w:jc w:val="both"/>
        <w:pPrChange w:id="193" w:author="Chin Guok" w:date="2015-10-15T14:24:00Z">
          <w:pPr>
            <w:pStyle w:val="ListParagraph"/>
            <w:numPr>
              <w:numId w:val="39"/>
            </w:numPr>
            <w:ind w:left="360" w:hanging="360"/>
            <w:jc w:val="both"/>
          </w:pPr>
        </w:pPrChange>
      </w:pPr>
      <w:r>
        <w:t>AG</w:t>
      </w:r>
      <w:r w:rsidR="00375B65">
        <w:rPr>
          <w:vertAlign w:val="subscript"/>
        </w:rPr>
        <w:t>0</w:t>
      </w:r>
      <w:r>
        <w:t xml:space="preserve"> </w:t>
      </w:r>
      <w:r w:rsidR="00375B65">
        <w:t xml:space="preserve">then sends the </w:t>
      </w:r>
      <w:r w:rsidR="00A80D52">
        <w:t>C</w:t>
      </w:r>
      <w:r w:rsidR="00375B65">
        <w:t>onnection request for segment (A,B)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pPr>
        <w:pStyle w:val="ListParagraph"/>
        <w:numPr>
          <w:ilvl w:val="0"/>
          <w:numId w:val="51"/>
        </w:numPr>
        <w:jc w:val="both"/>
        <w:pPrChange w:id="194" w:author="Chin Guok" w:date="2015-10-15T14:24:00Z">
          <w:pPr>
            <w:pStyle w:val="ListParagraph"/>
            <w:numPr>
              <w:numId w:val="39"/>
            </w:numPr>
            <w:ind w:left="360" w:hanging="360"/>
            <w:jc w:val="both"/>
          </w:pPr>
        </w:pPrChange>
      </w:pPr>
      <w:r>
        <w:t>AG</w:t>
      </w:r>
      <w:r>
        <w:rPr>
          <w:vertAlign w:val="subscript"/>
        </w:rPr>
        <w:t xml:space="preserve">1 </w:t>
      </w:r>
      <w:r>
        <w:t xml:space="preserve">receives the request (A,B), and after validation, performs path finding to determine which local STP should be involved in the </w:t>
      </w:r>
      <w:r w:rsidR="00A80D52">
        <w:t>C</w:t>
      </w:r>
      <w:r>
        <w:t>onnection reservation.</w:t>
      </w:r>
    </w:p>
    <w:p w14:paraId="57B04BD7" w14:textId="77777777" w:rsidR="002B64F5" w:rsidRDefault="002B64F5">
      <w:pPr>
        <w:pStyle w:val="ListParagraph"/>
        <w:numPr>
          <w:ilvl w:val="0"/>
          <w:numId w:val="51"/>
        </w:numPr>
        <w:jc w:val="both"/>
        <w:pPrChange w:id="195" w:author="Chin Guok" w:date="2015-10-15T14:24:00Z">
          <w:pPr>
            <w:pStyle w:val="ListParagraph"/>
            <w:numPr>
              <w:numId w:val="39"/>
            </w:numPr>
            <w:ind w:left="360" w:hanging="360"/>
            <w:jc w:val="both"/>
          </w:pPr>
        </w:pPrChange>
      </w:pPr>
      <w:r>
        <w:lastRenderedPageBreak/>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(A,B).</w:t>
      </w:r>
    </w:p>
    <w:p w14:paraId="215A5EBC" w14:textId="77777777" w:rsidR="008175D9" w:rsidRDefault="002B64F5">
      <w:pPr>
        <w:pStyle w:val="ListParagraph"/>
        <w:numPr>
          <w:ilvl w:val="0"/>
          <w:numId w:val="51"/>
        </w:numPr>
        <w:jc w:val="both"/>
        <w:pPrChange w:id="196" w:author="Chin Guok" w:date="2015-10-15T14:24:00Z">
          <w:pPr>
            <w:pStyle w:val="ListParagraph"/>
            <w:numPr>
              <w:numId w:val="39"/>
            </w:numPr>
            <w:ind w:left="360" w:hanging="360"/>
            <w:jc w:val="both"/>
          </w:pPr>
        </w:pPrChange>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(A,B</w:t>
      </w:r>
      <w:r w:rsidR="008175D9">
        <w:t>).</w:t>
      </w:r>
    </w:p>
    <w:p w14:paraId="22F10DCB" w14:textId="77777777" w:rsidR="008F414B" w:rsidRDefault="0027007C">
      <w:pPr>
        <w:pStyle w:val="ListParagraph"/>
        <w:numPr>
          <w:ilvl w:val="0"/>
          <w:numId w:val="51"/>
        </w:numPr>
        <w:jc w:val="both"/>
        <w:pPrChange w:id="197" w:author="Chin Guok" w:date="2015-10-15T14:24:00Z">
          <w:pPr>
            <w:pStyle w:val="ListParagraph"/>
            <w:numPr>
              <w:numId w:val="39"/>
            </w:numPr>
            <w:ind w:left="360" w:hanging="360"/>
            <w:jc w:val="both"/>
          </w:pPr>
        </w:pPrChange>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 xml:space="preserve">onnection segment (C,D) </w:t>
      </w:r>
      <w:r>
        <w:t>via</w:t>
      </w:r>
      <w:r w:rsidR="002B64F5">
        <w:t xml:space="preserve"> AG</w:t>
      </w:r>
      <w:r w:rsidR="002B64F5">
        <w:rPr>
          <w:vertAlign w:val="subscript"/>
        </w:rPr>
        <w:t>2</w:t>
      </w:r>
      <w:r w:rsidR="002B64F5">
        <w:t>.</w:t>
      </w:r>
    </w:p>
    <w:p w14:paraId="14AAE0C4" w14:textId="77777777" w:rsidR="002B64F5" w:rsidRDefault="002B64F5">
      <w:pPr>
        <w:pStyle w:val="ListParagraph"/>
        <w:numPr>
          <w:ilvl w:val="0"/>
          <w:numId w:val="51"/>
        </w:numPr>
        <w:jc w:val="both"/>
        <w:pPrChange w:id="198" w:author="Chin Guok" w:date="2015-10-15T14:24:00Z">
          <w:pPr>
            <w:pStyle w:val="ListParagraph"/>
            <w:numPr>
              <w:numId w:val="39"/>
            </w:numPr>
            <w:ind w:left="360" w:hanging="360"/>
            <w:jc w:val="both"/>
          </w:pPr>
        </w:pPrChange>
      </w:pPr>
      <w:r>
        <w:t>AG</w:t>
      </w:r>
      <w:r>
        <w:rPr>
          <w:vertAlign w:val="subscript"/>
        </w:rPr>
        <w:t xml:space="preserve">2 </w:t>
      </w:r>
      <w:r>
        <w:t xml:space="preserve">receives the request (C,D), and after validation, performs path finding to determine which local STP should be involved in the </w:t>
      </w:r>
      <w:r w:rsidR="00A80D52">
        <w:t>C</w:t>
      </w:r>
      <w:r>
        <w:t>onnection reservation.</w:t>
      </w:r>
    </w:p>
    <w:p w14:paraId="7A7D85A2" w14:textId="77777777" w:rsidR="002D39B4" w:rsidRDefault="002D39B4">
      <w:pPr>
        <w:pStyle w:val="ListParagraph"/>
        <w:numPr>
          <w:ilvl w:val="0"/>
          <w:numId w:val="51"/>
        </w:numPr>
        <w:jc w:val="both"/>
        <w:pPrChange w:id="199"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(C,D).</w:t>
      </w:r>
    </w:p>
    <w:p w14:paraId="3C7C8E2A" w14:textId="77777777" w:rsidR="002B64F5" w:rsidRDefault="002B64F5">
      <w:pPr>
        <w:pStyle w:val="ListParagraph"/>
        <w:numPr>
          <w:ilvl w:val="0"/>
          <w:numId w:val="51"/>
        </w:numPr>
        <w:jc w:val="both"/>
        <w:pPrChange w:id="200" w:author="Chin Guok" w:date="2015-10-15T14:24:00Z">
          <w:pPr>
            <w:pStyle w:val="ListParagraph"/>
            <w:numPr>
              <w:numId w:val="39"/>
            </w:numPr>
            <w:ind w:left="360" w:hanging="360"/>
            <w:jc w:val="both"/>
          </w:pPr>
        </w:pPrChange>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(C,D</w:t>
      </w:r>
      <w:r>
        <w:t>).</w:t>
      </w:r>
    </w:p>
    <w:p w14:paraId="1166B3E8" w14:textId="77777777" w:rsidR="002D39B4" w:rsidRDefault="002D39B4">
      <w:pPr>
        <w:pStyle w:val="ListParagraph"/>
        <w:numPr>
          <w:ilvl w:val="0"/>
          <w:numId w:val="51"/>
        </w:numPr>
        <w:jc w:val="both"/>
        <w:pPrChange w:id="201" w:author="Chin Guok" w:date="2015-10-15T14:24:00Z">
          <w:pPr>
            <w:pStyle w:val="ListParagraph"/>
            <w:numPr>
              <w:numId w:val="39"/>
            </w:numPr>
            <w:ind w:left="360" w:hanging="360"/>
            <w:jc w:val="both"/>
          </w:pPr>
        </w:pPrChange>
      </w:pPr>
      <w:r>
        <w:t xml:space="preserve">To complete the end-to-end </w:t>
      </w:r>
      <w:r w:rsidR="00A80D52">
        <w:t>C</w:t>
      </w:r>
      <w:r>
        <w:t>onnection, AG</w:t>
      </w:r>
      <w:r>
        <w:rPr>
          <w:vertAlign w:val="subscript"/>
        </w:rPr>
        <w:t>0</w:t>
      </w:r>
      <w:r>
        <w:t xml:space="preserve"> sends the request for </w:t>
      </w:r>
      <w:r w:rsidR="00A80D52">
        <w:t>C</w:t>
      </w:r>
      <w:r>
        <w:t>onnection segment (E,F)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pPr>
        <w:pStyle w:val="ListParagraph"/>
        <w:numPr>
          <w:ilvl w:val="0"/>
          <w:numId w:val="51"/>
        </w:numPr>
        <w:jc w:val="both"/>
        <w:pPrChange w:id="202" w:author="Chin Guok" w:date="2015-10-15T14:24:00Z">
          <w:pPr>
            <w:pStyle w:val="ListParagraph"/>
            <w:numPr>
              <w:numId w:val="39"/>
            </w:numPr>
            <w:ind w:left="360" w:hanging="360"/>
            <w:jc w:val="both"/>
          </w:pPr>
        </w:pPrChange>
      </w:pPr>
      <w:r>
        <w:t>AG</w:t>
      </w:r>
      <w:r>
        <w:rPr>
          <w:vertAlign w:val="subscript"/>
        </w:rPr>
        <w:t xml:space="preserve">2 </w:t>
      </w:r>
      <w:r>
        <w:t xml:space="preserve">receives the request (E,F), and after validation, performs path finding to determine which local STP should be involved in the </w:t>
      </w:r>
      <w:r w:rsidR="00A80D52">
        <w:t>C</w:t>
      </w:r>
      <w:r>
        <w:t>onnection reservation.</w:t>
      </w:r>
    </w:p>
    <w:p w14:paraId="11DE3301" w14:textId="77777777" w:rsidR="002D39B4" w:rsidRDefault="002D39B4">
      <w:pPr>
        <w:pStyle w:val="ListParagraph"/>
        <w:numPr>
          <w:ilvl w:val="0"/>
          <w:numId w:val="51"/>
        </w:numPr>
        <w:jc w:val="both"/>
        <w:pPrChange w:id="203"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(E,F).</w:t>
      </w:r>
    </w:p>
    <w:p w14:paraId="145757A0" w14:textId="77777777" w:rsidR="002D39B4" w:rsidDel="00002D4D" w:rsidRDefault="002D39B4" w:rsidP="001F5EBA">
      <w:pPr>
        <w:pStyle w:val="ListParagraph"/>
        <w:numPr>
          <w:ilvl w:val="0"/>
          <w:numId w:val="39"/>
        </w:numPr>
        <w:jc w:val="both"/>
        <w:rPr>
          <w:del w:id="204" w:author="Chin Guok" w:date="2015-10-15T14:20:00Z"/>
        </w:rPr>
      </w:pPr>
      <w:r>
        <w:t>AG</w:t>
      </w:r>
      <w:r>
        <w:rPr>
          <w:vertAlign w:val="subscript"/>
        </w:rPr>
        <w:t>2</w:t>
      </w:r>
      <w:r>
        <w:t xml:space="preserve"> then makes a reservation request to the uPA</w:t>
      </w:r>
      <w:r>
        <w:rPr>
          <w:vertAlign w:val="subscript"/>
        </w:rPr>
        <w:t>3</w:t>
      </w:r>
      <w:r>
        <w:t xml:space="preserve"> for the local </w:t>
      </w:r>
      <w:r w:rsidR="00A80D52">
        <w:t>C</w:t>
      </w:r>
      <w:r>
        <w:t>onnection segment (E,F).</w:t>
      </w:r>
    </w:p>
    <w:p w14:paraId="75C959AE" w14:textId="77777777" w:rsidR="002D39B4" w:rsidDel="00002D4D" w:rsidRDefault="002D39B4">
      <w:pPr>
        <w:pStyle w:val="ListParagraph"/>
        <w:numPr>
          <w:ilvl w:val="0"/>
          <w:numId w:val="39"/>
        </w:numPr>
        <w:jc w:val="both"/>
        <w:rPr>
          <w:del w:id="205" w:author="Chin Guok" w:date="2015-10-15T14:20:00Z"/>
        </w:rPr>
        <w:pPrChange w:id="206" w:author="Chin Guok" w:date="2015-10-15T14:20:00Z">
          <w:pPr>
            <w:pStyle w:val="ListParagraph"/>
            <w:ind w:left="360"/>
            <w:jc w:val="both"/>
          </w:pPr>
        </w:pPrChange>
      </w:pPr>
    </w:p>
    <w:p w14:paraId="48827021" w14:textId="00CA7FD5" w:rsidR="002B64F5" w:rsidRPr="002D39B4" w:rsidDel="00002D4D" w:rsidRDefault="000E450C">
      <w:pPr>
        <w:pStyle w:val="ListParagraph"/>
        <w:rPr>
          <w:del w:id="207" w:author="Chin Guok" w:date="2015-10-15T14:20:00Z"/>
        </w:rPr>
        <w:pPrChange w:id="208" w:author="Chin Guok" w:date="2015-10-15T14:20:00Z">
          <w:pPr>
            <w:pStyle w:val="ListParagraph"/>
            <w:ind w:left="360"/>
            <w:jc w:val="both"/>
          </w:pPr>
        </w:pPrChange>
      </w:pPr>
      <w:del w:id="209" w:author="Chin Guok" w:date="2015-10-15T14:20:00Z">
        <w:r w:rsidDel="00002D4D">
          <w:delText xml:space="preserve">NB: </w:delText>
        </w:r>
        <w:r w:rsidR="002D39B4" w:rsidRPr="002D39B4" w:rsidDel="00002D4D">
          <w:delText xml:space="preserve">It should be noted that since </w:delText>
        </w:r>
        <w:r w:rsidR="00A80D52" w:rsidDel="00002D4D">
          <w:delText>C</w:delText>
        </w:r>
        <w:r w:rsidR="002D39B4" w:rsidRPr="002D39B4" w:rsidDel="00002D4D">
          <w:delText>onnection segments (C,D) and (E,F) are distinct, steps 8-11 and 12-15 can be done in parallel.</w:delText>
        </w:r>
        <w:r w:rsidR="0027007C" w:rsidDel="00002D4D">
          <w:delText xml:space="preserve"> This can be generalized to anywhere an AG has multiple children</w:delText>
        </w:r>
      </w:del>
    </w:p>
    <w:p w14:paraId="4F148F02" w14:textId="77777777" w:rsidR="00AA2FF1" w:rsidRPr="00AA2FF1" w:rsidRDefault="00AA2FF1">
      <w:pPr>
        <w:pStyle w:val="ListParagraph"/>
        <w:numPr>
          <w:ilvl w:val="0"/>
          <w:numId w:val="39"/>
        </w:numPr>
        <w:jc w:val="both"/>
        <w:pPrChange w:id="210" w:author="Chin Guok" w:date="2015-10-15T14:20:00Z">
          <w:pPr>
            <w:jc w:val="both"/>
          </w:pPr>
        </w:pPrChange>
      </w:pPr>
    </w:p>
    <w:p w14:paraId="62BF2494" w14:textId="5BE3AFC4" w:rsidR="00174023" w:rsidRDefault="00F97CA9" w:rsidP="001F5EBA">
      <w:pPr>
        <w:pStyle w:val="Heading2"/>
        <w:jc w:val="both"/>
      </w:pPr>
      <w:bookmarkStart w:id="211" w:name="_Toc438631393"/>
      <w:r>
        <w:t>Chain-</w:t>
      </w:r>
      <w:ins w:id="212" w:author="Chin Guok" w:date="2015-10-15T14:28:00Z">
        <w:r w:rsidR="008B46F9">
          <w:t>B</w:t>
        </w:r>
      </w:ins>
      <w:del w:id="213" w:author="Chin Guok" w:date="2015-10-15T14:28:00Z">
        <w:r w:rsidDel="008B46F9">
          <w:delText>b</w:delText>
        </w:r>
      </w:del>
      <w:r>
        <w:t xml:space="preserve">ased </w:t>
      </w:r>
      <w:del w:id="214" w:author="Chin Guok" w:date="2015-10-15T14:28:00Z">
        <w:r w:rsidDel="008B46F9">
          <w:delText>s</w:delText>
        </w:r>
      </w:del>
      <w:ins w:id="215" w:author="Chin Guok" w:date="2015-10-15T14:28:00Z">
        <w:r w:rsidR="008B46F9">
          <w:t>S</w:t>
        </w:r>
      </w:ins>
      <w:r>
        <w:t xml:space="preserve">ignaling and </w:t>
      </w:r>
      <w:del w:id="216" w:author="Chin Guok" w:date="2015-10-15T14:28:00Z">
        <w:r w:rsidDel="008B46F9">
          <w:delText>p</w:delText>
        </w:r>
      </w:del>
      <w:ins w:id="217" w:author="Chin Guok" w:date="2015-10-15T14:28:00Z">
        <w:r w:rsidR="008B46F9">
          <w:t>P</w:t>
        </w:r>
      </w:ins>
      <w:r>
        <w:t xml:space="preserve">ath </w:t>
      </w:r>
      <w:del w:id="218" w:author="Chin Guok" w:date="2015-10-15T14:28:00Z">
        <w:r w:rsidDel="008B46F9">
          <w:delText>f</w:delText>
        </w:r>
      </w:del>
      <w:ins w:id="219" w:author="Chin Guok" w:date="2015-10-15T14:28:00Z">
        <w:r w:rsidR="008B46F9">
          <w:t>F</w:t>
        </w:r>
      </w:ins>
      <w:r>
        <w:t xml:space="preserve">inding </w:t>
      </w:r>
      <w:del w:id="220" w:author="Chin Guok" w:date="2015-10-15T14:28:00Z">
        <w:r w:rsidDel="008B46F9">
          <w:delText>m</w:delText>
        </w:r>
      </w:del>
      <w:ins w:id="221" w:author="Chin Guok" w:date="2015-10-15T14:28:00Z">
        <w:r w:rsidR="008B46F9">
          <w:t>M</w:t>
        </w:r>
      </w:ins>
      <w:r>
        <w:t>odel</w:t>
      </w:r>
      <w:bookmarkEnd w:id="211"/>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uPA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uRA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a</w:t>
      </w:r>
      <w:r w:rsidR="001B04B8">
        <w:t xml:space="preserve"> uRA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5337113D" w14:textId="77777777" w:rsidR="00770FDD" w:rsidRDefault="00770FDD" w:rsidP="001F5EBA">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C550B0">
        <w:t xml:space="preserve">Figure </w:t>
      </w:r>
      <w:del w:id="222" w:author="Chin Guok" w:date="2015-10-15T11:52:00Z">
        <w:r w:rsidR="00C550B0" w:rsidDel="004C76CB">
          <w:delText>3</w:delText>
        </w:r>
      </w:del>
      <w:ins w:id="223" w:author="Chin Guok" w:date="2015-10-15T11:52:00Z">
        <w:r w:rsidR="004C76CB">
          <w:t>4</w:t>
        </w:r>
      </w:ins>
      <w:del w:id="224" w:author="Chin Guok" w:date="2015-10-15T11:52:00Z">
        <w:r w:rsidR="00C550B0" w:rsidDel="004C76CB">
          <w:delText>.</w:delText>
        </w:r>
      </w:del>
      <w:r w:rsidR="004A4B31">
        <w:fldChar w:fldCharType="end"/>
      </w:r>
      <w:del w:id="225" w:author="Chin Guok" w:date="2015-10-15T11:52:00Z">
        <w:r w:rsidR="00146979" w:rsidDel="004C76CB">
          <w:delText>3</w:delText>
        </w:r>
      </w:del>
      <w:r w:rsidR="000113D6">
        <w:t xml:space="preserve"> shows this basic chain signaling flow and NSA components involved in the deployment.</w:t>
      </w:r>
    </w:p>
    <w:p w14:paraId="029D3053" w14:textId="77777777" w:rsidR="000113D6" w:rsidRDefault="000113D6" w:rsidP="00770FDD"/>
    <w:p w14:paraId="6353877D" w14:textId="77777777" w:rsidR="000113D6" w:rsidRDefault="00F31501" w:rsidP="00770FDD">
      <w:r>
        <w:rPr>
          <w:noProof/>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5"/>
                    <a:stretch>
                      <a:fillRect/>
                    </a:stretch>
                  </pic:blipFill>
                  <pic:spPr>
                    <a:xfrm>
                      <a:off x="0" y="0"/>
                      <a:ext cx="5490210" cy="2088515"/>
                    </a:xfrm>
                    <a:prstGeom prst="rect">
                      <a:avLst/>
                    </a:prstGeom>
                  </pic:spPr>
                </pic:pic>
              </a:graphicData>
            </a:graphic>
          </wp:inline>
        </w:drawing>
      </w:r>
    </w:p>
    <w:p w14:paraId="1681AE1E" w14:textId="77777777" w:rsidR="005E2C5D" w:rsidRDefault="000113D6" w:rsidP="000113D6">
      <w:pPr>
        <w:pStyle w:val="Caption"/>
      </w:pPr>
      <w:bookmarkStart w:id="226" w:name="_Ref255722721"/>
      <w:bookmarkStart w:id="227" w:name="_Ref255722715"/>
      <w:r>
        <w:lastRenderedPageBreak/>
        <w:t xml:space="preserve">Figure </w:t>
      </w:r>
      <w:del w:id="228" w:author="Chin Guok" w:date="2015-10-15T11:52:00Z">
        <w:r w:rsidR="00146979" w:rsidDel="004C76CB">
          <w:delText>3</w:delText>
        </w:r>
      </w:del>
      <w:ins w:id="229" w:author="Chin Guok" w:date="2015-10-15T11:52:00Z">
        <w:r w:rsidR="004C76CB">
          <w:t>4</w:t>
        </w:r>
      </w:ins>
      <w:r w:rsidR="00146979">
        <w:t>.</w:t>
      </w:r>
      <w:bookmarkEnd w:id="226"/>
      <w:r>
        <w:t xml:space="preserve"> Chain-based signaling flow</w:t>
      </w:r>
      <w:bookmarkEnd w:id="227"/>
    </w:p>
    <w:p w14:paraId="08016801" w14:textId="77777777" w:rsidR="005E2C5D" w:rsidRDefault="005E2C5D" w:rsidP="001F5EBA">
      <w:pPr>
        <w:jc w:val="both"/>
      </w:pPr>
      <w:r>
        <w:t>The NSI CS 2.0 architecture currently supports two path-finding models for chain-based deployments: Hop-by-hop routing, and source routing.  These are discussed in the next two sections.</w:t>
      </w:r>
    </w:p>
    <w:p w14:paraId="38FF9D32" w14:textId="77777777" w:rsidR="00174023" w:rsidRDefault="004C76CB">
      <w:pPr>
        <w:pStyle w:val="Heading3"/>
      </w:pPr>
      <w:bookmarkStart w:id="230" w:name="_Toc438631394"/>
      <w:ins w:id="231" w:author="Chin Guok" w:date="2015-10-15T11:52:00Z">
        <w:r>
          <w:t xml:space="preserve">Chain-Based </w:t>
        </w:r>
      </w:ins>
      <w:r w:rsidR="005E2C5D">
        <w:t>Hop-by-</w:t>
      </w:r>
      <w:ins w:id="232" w:author="Chin Guok" w:date="2015-10-15T11:53:00Z">
        <w:r>
          <w:t>H</w:t>
        </w:r>
      </w:ins>
      <w:del w:id="233" w:author="Chin Guok" w:date="2015-10-15T11:53:00Z">
        <w:r w:rsidR="005E2C5D" w:rsidDel="004C76CB">
          <w:delText>h</w:delText>
        </w:r>
      </w:del>
      <w:r w:rsidR="005E2C5D">
        <w:t xml:space="preserve">op </w:t>
      </w:r>
      <w:ins w:id="234" w:author="Chin Guok" w:date="2015-10-15T11:53:00Z">
        <w:r>
          <w:t>R</w:t>
        </w:r>
      </w:ins>
      <w:del w:id="235" w:author="Chin Guok" w:date="2015-10-15T11:53:00Z">
        <w:r w:rsidR="005E2C5D" w:rsidDel="004C76CB">
          <w:delText>r</w:delText>
        </w:r>
      </w:del>
      <w:r w:rsidR="005E2C5D">
        <w:t>outing</w:t>
      </w:r>
      <w:bookmarkEnd w:id="230"/>
    </w:p>
    <w:p w14:paraId="413E4ECC" w14:textId="77777777"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C550B0">
        <w:t xml:space="preserve">Figure </w:t>
      </w:r>
      <w:r w:rsidR="004A4B31">
        <w:fldChar w:fldCharType="end"/>
      </w:r>
      <w:del w:id="236" w:author="Chin Guok" w:date="2015-10-15T11:53:00Z">
        <w:r w:rsidR="00146979" w:rsidDel="004C76CB">
          <w:delText>4</w:delText>
        </w:r>
      </w:del>
      <w:ins w:id="237" w:author="Chin Guok" w:date="2015-10-15T11:53:00Z">
        <w:r w:rsidR="004C76CB">
          <w:t>5</w:t>
        </w:r>
      </w:ins>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6"/>
                    <a:stretch>
                      <a:fillRect/>
                    </a:stretch>
                  </pic:blipFill>
                  <pic:spPr>
                    <a:xfrm>
                      <a:off x="0" y="0"/>
                      <a:ext cx="5490210" cy="2721610"/>
                    </a:xfrm>
                    <a:prstGeom prst="rect">
                      <a:avLst/>
                    </a:prstGeom>
                  </pic:spPr>
                </pic:pic>
              </a:graphicData>
            </a:graphic>
          </wp:inline>
        </w:drawing>
      </w:r>
    </w:p>
    <w:p w14:paraId="3690C759" w14:textId="77777777" w:rsidR="00146979" w:rsidRDefault="00146979" w:rsidP="00146979">
      <w:pPr>
        <w:pStyle w:val="Caption"/>
      </w:pPr>
      <w:bookmarkStart w:id="238" w:name="_Ref255723809"/>
      <w:r>
        <w:t xml:space="preserve">Figure </w:t>
      </w:r>
      <w:bookmarkEnd w:id="238"/>
      <w:del w:id="239" w:author="Chin Guok" w:date="2015-10-15T11:53:00Z">
        <w:r w:rsidDel="004C76CB">
          <w:delText>4</w:delText>
        </w:r>
      </w:del>
      <w:ins w:id="240" w:author="Chin Guok" w:date="2015-10-15T11:53:00Z">
        <w:r w:rsidR="004C76CB">
          <w:t>5</w:t>
        </w:r>
      </w:ins>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uRA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r w:rsidR="0006269C">
        <w:t xml:space="preserve">B),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r w:rsidR="0006269C">
        <w:t>B).</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(C,F)</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r w:rsidR="00167C6B">
        <w:t>D),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r w:rsidR="00167C6B">
        <w:t>D).</w:t>
      </w:r>
    </w:p>
    <w:p w14:paraId="5F244316" w14:textId="77777777" w:rsidR="00167C6B" w:rsidRDefault="00085154" w:rsidP="001F5EBA">
      <w:pPr>
        <w:pStyle w:val="ListParagraph"/>
        <w:numPr>
          <w:ilvl w:val="0"/>
          <w:numId w:val="38"/>
        </w:numPr>
        <w:jc w:val="both"/>
      </w:pPr>
      <w:r>
        <w:lastRenderedPageBreak/>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(E,F).</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(E,</w:t>
      </w:r>
      <w:r w:rsidR="00167C6B">
        <w:t xml:space="preserve">F),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r w:rsidR="00167C6B">
        <w:t>F).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r w:rsidR="00167C6B">
        <w:t>F).</w:t>
      </w:r>
    </w:p>
    <w:p w14:paraId="68BA8D4F" w14:textId="77777777" w:rsidR="00174023" w:rsidRDefault="004C76CB" w:rsidP="001F5EBA">
      <w:pPr>
        <w:pStyle w:val="Heading3"/>
        <w:jc w:val="both"/>
      </w:pPr>
      <w:bookmarkStart w:id="241" w:name="_Toc438631395"/>
      <w:ins w:id="242" w:author="Chin Guok" w:date="2015-10-15T11:53:00Z">
        <w:r>
          <w:t xml:space="preserve">Chain-Based </w:t>
        </w:r>
      </w:ins>
      <w:r w:rsidR="00480E59">
        <w:t xml:space="preserve">Source </w:t>
      </w:r>
      <w:ins w:id="243" w:author="Chin Guok" w:date="2015-10-15T11:53:00Z">
        <w:r>
          <w:t>R</w:t>
        </w:r>
      </w:ins>
      <w:del w:id="244" w:author="Chin Guok" w:date="2015-10-15T11:53:00Z">
        <w:r w:rsidR="00480E59" w:rsidDel="004C76CB">
          <w:delText>r</w:delText>
        </w:r>
      </w:del>
      <w:r w:rsidR="00480E59">
        <w:t>outing</w:t>
      </w:r>
      <w:bookmarkEnd w:id="241"/>
    </w:p>
    <w:p w14:paraId="57CBEC16" w14:textId="77777777" w:rsidR="00FB5D62" w:rsidRDefault="007D1943" w:rsidP="001F5EBA">
      <w:pPr>
        <w:jc w:val="both"/>
      </w:pPr>
      <w:r>
        <w:t>Source</w:t>
      </w:r>
      <w:r w:rsidR="0015149A">
        <w:t xml:space="preserve"> routing</w:t>
      </w:r>
      <w:r>
        <w:t xml:space="preserve"> is a chain-based solution where the head-end Aggregator NSA (or uRA)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uRA) that can attempt an alternative path.  </w:t>
      </w:r>
      <w:r w:rsidR="00FB5D62">
        <w:t xml:space="preserve">Figure </w:t>
      </w:r>
      <w:del w:id="245" w:author="Chin Guok" w:date="2015-10-15T11:54:00Z">
        <w:r w:rsidR="00FB5D62" w:rsidDel="004C76CB">
          <w:delText>5</w:delText>
        </w:r>
      </w:del>
      <w:ins w:id="246" w:author="Chin Guok" w:date="2015-10-15T11:54:00Z">
        <w:r w:rsidR="004C76CB">
          <w:t>6</w:t>
        </w:r>
      </w:ins>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7"/>
                    <a:stretch>
                      <a:fillRect/>
                    </a:stretch>
                  </pic:blipFill>
                  <pic:spPr>
                    <a:xfrm>
                      <a:off x="0" y="0"/>
                      <a:ext cx="5490210" cy="2721610"/>
                    </a:xfrm>
                    <a:prstGeom prst="rect">
                      <a:avLst/>
                    </a:prstGeom>
                  </pic:spPr>
                </pic:pic>
              </a:graphicData>
            </a:graphic>
          </wp:inline>
        </w:drawing>
      </w:r>
    </w:p>
    <w:p w14:paraId="407D4231" w14:textId="77777777" w:rsidR="0015149A" w:rsidRDefault="00FB5D62" w:rsidP="00FB5D62">
      <w:pPr>
        <w:pStyle w:val="Caption"/>
      </w:pPr>
      <w:r>
        <w:t xml:space="preserve">Figure </w:t>
      </w:r>
      <w:ins w:id="247" w:author="Chin Guok" w:date="2015-10-15T11:54:00Z">
        <w:r w:rsidR="004C76CB">
          <w:t>6</w:t>
        </w:r>
      </w:ins>
      <w:del w:id="248" w:author="Chin Guok" w:date="2015-10-15T11:54:00Z">
        <w:r w:rsidDel="004C76CB">
          <w:delText>5</w:delText>
        </w:r>
      </w:del>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uRA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(A,</w:t>
      </w:r>
      <w:r w:rsidR="0015149A">
        <w:t xml:space="preserve">F),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r>
        <w:t xml:space="preserve">B),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r w:rsidR="0015149A">
        <w:t>B).</w:t>
      </w:r>
    </w:p>
    <w:p w14:paraId="4CF87539" w14:textId="77777777" w:rsidR="0015149A" w:rsidRDefault="006A319A" w:rsidP="001F5EBA">
      <w:pPr>
        <w:pStyle w:val="ListParagraph"/>
        <w:numPr>
          <w:ilvl w:val="0"/>
          <w:numId w:val="47"/>
        </w:numPr>
        <w:jc w:val="both"/>
      </w:pPr>
      <w:r>
        <w:lastRenderedPageBreak/>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r>
        <w:t>D,E,</w:t>
      </w:r>
      <w:r w:rsidR="0015149A">
        <w:t>F).</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r w:rsidR="0015149A">
        <w:t xml:space="preserve">D),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r w:rsidR="0015149A">
        <w:t>D).</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r w:rsidR="0015149A">
        <w:t>F).</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(E,</w:t>
      </w:r>
      <w:r w:rsidR="0015149A">
        <w:t xml:space="preserve">F),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r w:rsidR="0015149A">
        <w:t>F).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r w:rsidR="0015149A">
        <w:t>F).</w:t>
      </w:r>
    </w:p>
    <w:p w14:paraId="22C2A0A1" w14:textId="77777777" w:rsidR="00480E59" w:rsidRDefault="00480E59" w:rsidP="001F5EBA">
      <w:pPr>
        <w:jc w:val="both"/>
      </w:pPr>
    </w:p>
    <w:p w14:paraId="1F98FC35" w14:textId="77777777" w:rsidR="00183E68" w:rsidRDefault="00147F0E" w:rsidP="00C550B0">
      <w:pPr>
        <w:pStyle w:val="Heading1"/>
      </w:pPr>
      <w:bookmarkStart w:id="249" w:name="_Toc438631396"/>
      <w:r>
        <w:t>C</w:t>
      </w:r>
      <w:r w:rsidR="00385E41">
        <w:t>onclusion</w:t>
      </w:r>
      <w:bookmarkEnd w:id="249"/>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250" w:name="_Toc20156277"/>
      <w:bookmarkStart w:id="251" w:name="_Toc403373023"/>
      <w:bookmarkStart w:id="252" w:name="_Toc438631397"/>
      <w:r w:rsidRPr="003231FB">
        <w:t>Security Considerations</w:t>
      </w:r>
      <w:bookmarkEnd w:id="250"/>
      <w:bookmarkEnd w:id="251"/>
      <w:bookmarkEnd w:id="252"/>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253" w:name="_Toc5010630"/>
      <w:bookmarkStart w:id="254" w:name="_Toc130006544"/>
      <w:bookmarkStart w:id="255" w:name="_Toc417467818"/>
      <w:bookmarkStart w:id="256" w:name="_Toc438631398"/>
      <w:r w:rsidRPr="00DF7EC1">
        <w:rPr>
          <w:rFonts w:cs="Arial"/>
        </w:rPr>
        <w:t>Contributors</w:t>
      </w:r>
      <w:bookmarkEnd w:id="253"/>
      <w:bookmarkEnd w:id="254"/>
      <w:bookmarkEnd w:id="255"/>
      <w:bookmarkEnd w:id="256"/>
    </w:p>
    <w:p w14:paraId="48FCB864" w14:textId="77777777" w:rsidR="00690198" w:rsidRPr="00DF7EC1" w:rsidRDefault="00690198" w:rsidP="00690198">
      <w:pPr>
        <w:rPr>
          <w:rFonts w:cs="Arial"/>
        </w:rPr>
      </w:pPr>
      <w:r w:rsidRPr="00DF7EC1">
        <w:rPr>
          <w:rFonts w:cs="Arial"/>
        </w:rPr>
        <w:t>Chin Guok, ESnet</w:t>
      </w:r>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John MacAuley, SURFnet</w:t>
      </w:r>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Henrik Thostrup Jensen, NORDUnet</w:t>
      </w:r>
    </w:p>
    <w:p w14:paraId="1573C9CE" w14:textId="77777777" w:rsidR="00690198" w:rsidRPr="00DF7EC1" w:rsidRDefault="00690198" w:rsidP="00690198">
      <w:pPr>
        <w:rPr>
          <w:rFonts w:cs="Arial"/>
        </w:rPr>
      </w:pPr>
      <w:r w:rsidRPr="00DF7EC1">
        <w:rPr>
          <w:rFonts w:cs="Arial"/>
        </w:rPr>
        <w:t>Hans Trompert, SURFnet</w:t>
      </w:r>
    </w:p>
    <w:p w14:paraId="16119A76" w14:textId="77777777" w:rsidR="00690198" w:rsidRDefault="00690198" w:rsidP="001F5EBA"/>
    <w:p w14:paraId="3C5F644E" w14:textId="77777777" w:rsidR="001F5EBA" w:rsidRPr="003231FB" w:rsidRDefault="001F5EBA" w:rsidP="003231FB">
      <w:pPr>
        <w:pStyle w:val="Heading1"/>
      </w:pPr>
      <w:bookmarkStart w:id="257" w:name="_Toc526008660"/>
      <w:bookmarkStart w:id="258" w:name="_Toc403373026"/>
      <w:bookmarkStart w:id="259" w:name="_Toc438631399"/>
      <w:r w:rsidRPr="003231FB">
        <w:t>Intellectual Property Statement</w:t>
      </w:r>
      <w:bookmarkEnd w:id="257"/>
      <w:bookmarkEnd w:id="258"/>
      <w:bookmarkEnd w:id="259"/>
    </w:p>
    <w:p w14:paraId="3297CA18" w14:textId="77777777" w:rsidR="001F5EBA" w:rsidRDefault="001F5EBA" w:rsidP="001F5EBA">
      <w:pPr>
        <w:jc w:val="both"/>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w:t>
      </w:r>
      <w:r>
        <w:rPr>
          <w:lang w:eastAsia="zh-CN"/>
        </w:rPr>
        <w:lastRenderedPageBreak/>
        <w:t>such proprietary rights by implementers or users of this specification can be obtained from the OGF Secretariat.</w:t>
      </w:r>
    </w:p>
    <w:p w14:paraId="0430D8AF" w14:textId="77777777" w:rsidR="001F5EBA" w:rsidRDefault="001F5EBA" w:rsidP="001F5EBA">
      <w:pPr>
        <w:jc w:val="both"/>
        <w:rPr>
          <w:lang w:eastAsia="zh-CN"/>
        </w:rPr>
      </w:pPr>
    </w:p>
    <w:p w14:paraId="60F55C82" w14:textId="77777777"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3FEAC423" w14:textId="77777777" w:rsidR="001F5EBA" w:rsidRDefault="001F5EBA" w:rsidP="001F5EBA">
      <w:pPr>
        <w:jc w:val="both"/>
      </w:pPr>
    </w:p>
    <w:p w14:paraId="2C73558C" w14:textId="77777777" w:rsidR="001F5EBA" w:rsidRPr="003231FB" w:rsidRDefault="001F5EBA" w:rsidP="003231FB">
      <w:pPr>
        <w:pStyle w:val="Heading1"/>
      </w:pPr>
      <w:bookmarkStart w:id="260" w:name="_Toc403373027"/>
      <w:bookmarkStart w:id="261" w:name="_Toc438631400"/>
      <w:bookmarkStart w:id="262" w:name="_Toc526008661"/>
      <w:r w:rsidRPr="003231FB">
        <w:t>Disclaimer</w:t>
      </w:r>
      <w:bookmarkEnd w:id="260"/>
      <w:bookmarkEnd w:id="261"/>
    </w:p>
    <w:p w14:paraId="5FA5A5BD" w14:textId="77777777"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263" w:name="_Toc403373028"/>
    </w:p>
    <w:p w14:paraId="70D4213E" w14:textId="77777777" w:rsidR="001F5EBA" w:rsidRDefault="001F5EBA" w:rsidP="001F5EBA">
      <w:pPr>
        <w:jc w:val="both"/>
      </w:pPr>
    </w:p>
    <w:p w14:paraId="150C42B5" w14:textId="77777777" w:rsidR="001F5EBA" w:rsidRPr="003231FB" w:rsidRDefault="001F5EBA" w:rsidP="003231FB">
      <w:pPr>
        <w:pStyle w:val="Heading1"/>
      </w:pPr>
      <w:r w:rsidRPr="003231FB">
        <w:t xml:space="preserve"> </w:t>
      </w:r>
      <w:bookmarkStart w:id="264" w:name="_Toc438631401"/>
      <w:r w:rsidRPr="003231FB">
        <w:t>Full Copyright Notice</w:t>
      </w:r>
      <w:bookmarkEnd w:id="262"/>
      <w:bookmarkEnd w:id="263"/>
      <w:bookmarkEnd w:id="264"/>
    </w:p>
    <w:p w14:paraId="1267E4E9" w14:textId="77777777" w:rsidR="001F5EBA" w:rsidRDefault="001F5EBA" w:rsidP="001F5EBA">
      <w:r>
        <w:t xml:space="preserve">Copyright (C) Open Grid Forum (2014). All Rights Reserved. </w:t>
      </w:r>
    </w:p>
    <w:p w14:paraId="36C5793D" w14:textId="77777777" w:rsidR="001F5EBA" w:rsidRDefault="001F5EBA" w:rsidP="001F5EBA"/>
    <w:p w14:paraId="50C8F4A6" w14:textId="77777777"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485E55D4" w14:textId="77777777" w:rsidR="001F5EBA" w:rsidRDefault="001F5EBA" w:rsidP="001F5EBA">
      <w:pPr>
        <w:jc w:val="both"/>
      </w:pPr>
      <w:r w:rsidRPr="00AC79F0">
        <w:t xml:space="preserve">The limited permissions granted above are perpetual and will not be revoked by the OGF or its successors or assignees. </w:t>
      </w:r>
    </w:p>
    <w:p w14:paraId="660F7177" w14:textId="77777777" w:rsidR="001F5EBA" w:rsidRPr="002C104A" w:rsidRDefault="001F5EBA" w:rsidP="001F5EBA">
      <w:pPr>
        <w:tabs>
          <w:tab w:val="left" w:pos="2514"/>
        </w:tabs>
      </w:pPr>
    </w:p>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265" w:name="_Toc5010631"/>
      <w:bookmarkStart w:id="266" w:name="_Toc130006545"/>
      <w:bookmarkStart w:id="267" w:name="_Toc393185725"/>
      <w:bookmarkStart w:id="268" w:name="_Toc438631402"/>
      <w:r w:rsidRPr="003231FB">
        <w:t>Glossary</w:t>
      </w:r>
      <w:bookmarkEnd w:id="265"/>
      <w:bookmarkEnd w:id="266"/>
      <w:bookmarkEnd w:id="267"/>
      <w:bookmarkEnd w:id="268"/>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w:t>
                  </w:r>
                  <w:r w:rsidRPr="00183E68">
                    <w:rPr>
                      <w:rFonts w:cs="Arial"/>
                      <w:szCs w:val="20"/>
                      <w:lang w:eastAsia="en-GB"/>
                    </w:rPr>
                    <w:lastRenderedPageBreak/>
                    <w:t>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lastRenderedPageBreak/>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r w:rsidRPr="00183E68" w:rsidDel="00076ED4">
                    <w:rPr>
                      <w:rFonts w:cs="Arial"/>
                      <w:color w:val="000000"/>
                      <w:szCs w:val="20"/>
                      <w:lang w:eastAsia="en-GB"/>
                    </w:rPr>
                    <w:t>Service</w:t>
                  </w:r>
                  <w:r>
                    <w:rPr>
                      <w:rFonts w:cs="Arial"/>
                      <w:color w:val="000000"/>
                      <w:szCs w:val="20"/>
                      <w:lang w:eastAsia="en-GB"/>
                    </w:rPr>
                    <w:t>Document</w:t>
                  </w:r>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w:t>
                  </w:r>
                  <w:r w:rsidRPr="00183E68">
                    <w:rPr>
                      <w:rFonts w:cs="Arial"/>
                      <w:szCs w:val="20"/>
                      <w:lang w:eastAsia="en-GB"/>
                    </w:rPr>
                    <w:lastRenderedPageBreak/>
                    <w:t xml:space="preserve">physical instance of the Connection, e.g. the Ethernet switches that deliver the </w:t>
                  </w:r>
                  <w:r>
                    <w:rPr>
                      <w:rFonts w:cs="Arial"/>
                      <w:szCs w:val="20"/>
                      <w:lang w:eastAsia="en-GB"/>
                    </w:rPr>
                    <w:t>Connection</w:t>
                  </w:r>
                  <w:r w:rsidRPr="00183E68">
                    <w:rPr>
                      <w:rFonts w:cs="Arial"/>
                      <w:szCs w:val="20"/>
                      <w:lang w:eastAsia="en-GB"/>
                    </w:rPr>
                    <w:t>.</w:t>
                  </w:r>
                  <w:ins w:id="269" w:author="Guy Roberts" w:date="2015-12-23T11:00:00Z">
                    <w:r w:rsidR="0019121C">
                      <w:rPr>
                        <w:rFonts w:cs="Arial"/>
                        <w:szCs w:val="20"/>
                        <w:lang w:eastAsia="en-GB"/>
                      </w:rPr>
                      <w:t xml:space="preserve">  This is also </w:t>
                    </w:r>
                  </w:ins>
                  <w:ins w:id="270" w:author="Guy Roberts" w:date="2015-12-23T11:01:00Z">
                    <w:r w:rsidR="0019121C">
                      <w:rPr>
                        <w:rFonts w:cs="Arial"/>
                        <w:szCs w:val="20"/>
                        <w:lang w:eastAsia="en-GB"/>
                      </w:rPr>
                      <w:t xml:space="preserve">commonly referred to elsewhere as </w:t>
                    </w:r>
                  </w:ins>
                  <w:ins w:id="271" w:author="Guy Roberts" w:date="2015-12-23T11:00:00Z">
                    <w:r w:rsidR="0019121C">
                      <w:rPr>
                        <w:rFonts w:cs="Arial"/>
                        <w:szCs w:val="20"/>
                        <w:lang w:eastAsia="en-GB"/>
                      </w:rPr>
                      <w:t>the data plane.</w:t>
                    </w:r>
                  </w:ins>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lastRenderedPageBreak/>
                    <w:t>Ultimate PA (uPA)</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(uRA)</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272" w:name="_Toc438631403"/>
      <w:r w:rsidRPr="003231FB">
        <w:t>References</w:t>
      </w:r>
      <w:bookmarkEnd w:id="272"/>
    </w:p>
    <w:p w14:paraId="5AE2A368" w14:textId="77777777" w:rsidR="00913045" w:rsidRDefault="00913045" w:rsidP="00415A66">
      <w:pPr>
        <w:pStyle w:val="ListParagraph"/>
        <w:numPr>
          <w:ilvl w:val="0"/>
          <w:numId w:val="49"/>
        </w:numPr>
        <w:tabs>
          <w:tab w:val="left" w:pos="2514"/>
        </w:tabs>
      </w:pPr>
      <w:bookmarkStart w:id="273" w:name="_Ref378687809"/>
      <w:bookmarkStart w:id="274"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273"/>
      <w:r>
        <w:rPr>
          <w:rFonts w:cs="Arial"/>
        </w:rPr>
        <w:t xml:space="preserve"> </w:t>
      </w:r>
      <w:hyperlink r:id="rId18"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9" w:history="1">
        <w:r w:rsidRPr="006E2243">
          <w:rPr>
            <w:rStyle w:val="Hyperlink"/>
          </w:rPr>
          <w:t>http://www.ogf.org/documents/GFD.213.pdf</w:t>
        </w:r>
      </w:hyperlink>
      <w:bookmarkEnd w:id="274"/>
    </w:p>
    <w:p w14:paraId="7AC2B655" w14:textId="77777777" w:rsidR="00415A66" w:rsidRDefault="00415A66" w:rsidP="00350926">
      <w:pPr>
        <w:pStyle w:val="ListParagraph"/>
        <w:numPr>
          <w:ilvl w:val="0"/>
          <w:numId w:val="49"/>
        </w:numPr>
        <w:tabs>
          <w:tab w:val="left" w:pos="2514"/>
        </w:tabs>
      </w:pPr>
      <w:bookmarkStart w:id="275" w:name="_Ref407013832"/>
      <w:bookmarkStart w:id="276" w:name="_Ref417639314"/>
      <w:r>
        <w:t xml:space="preserve">Open Grid forum GWD-R </w:t>
      </w:r>
      <w:r w:rsidRPr="00721517">
        <w:t>draft-trompert-gwdi-nsi-aa-v04</w:t>
      </w:r>
      <w:r w:rsidR="00350926">
        <w:t xml:space="preserve">, </w:t>
      </w:r>
      <w:r w:rsidR="00350926" w:rsidRPr="00350926">
        <w:t>NSI Authentication and Authorization</w:t>
      </w:r>
      <w:r w:rsidR="00350926">
        <w:t>,</w:t>
      </w:r>
      <w:r w:rsidR="00913045">
        <w:br/>
      </w:r>
      <w:bookmarkEnd w:id="275"/>
      <w:r w:rsidR="00913045">
        <w:fldChar w:fldCharType="begin"/>
      </w:r>
      <w:r w:rsidR="00913045">
        <w:instrText xml:space="preserve"> HYPERLINK "https://redmine.ogf.org/dmsf_files/13398?download=" </w:instrText>
      </w:r>
      <w:r w:rsidR="00913045">
        <w:fldChar w:fldCharType="separate"/>
      </w:r>
      <w:r w:rsidR="00350926" w:rsidRPr="00913045">
        <w:rPr>
          <w:rStyle w:val="Hyperlink"/>
        </w:rPr>
        <w:t>https://redmine.ogf.org/dmsf_files/13398?download=</w:t>
      </w:r>
      <w:r w:rsidR="00913045">
        <w:fldChar w:fldCharType="end"/>
      </w:r>
      <w:bookmarkEnd w:id="276"/>
    </w:p>
    <w:p w14:paraId="1AD9D41E" w14:textId="77777777" w:rsidR="00415A66" w:rsidRDefault="00415A66" w:rsidP="00C47E84">
      <w:pPr>
        <w:tabs>
          <w:tab w:val="left" w:pos="2514"/>
        </w:tabs>
      </w:pPr>
    </w:p>
    <w:sectPr w:rsidR="00415A66" w:rsidSect="00A54D94">
      <w:headerReference w:type="default" r:id="rId20"/>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Guy Roberts" w:date="2015-12-23T11:12:00Z" w:initials="GR">
    <w:p w14:paraId="729A5839" w14:textId="33CAE2DF" w:rsidR="00390F04" w:rsidRDefault="00390F04">
      <w:pPr>
        <w:pStyle w:val="CommentText"/>
      </w:pPr>
      <w:r>
        <w:rPr>
          <w:rStyle w:val="CommentReference"/>
        </w:rPr>
        <w:annotationRef/>
      </w:r>
      <w:r>
        <w:t>Is this correct?  Does the DDS protocol have to be congruent with NSA peerings?  I thought it was independent….</w:t>
      </w:r>
    </w:p>
  </w:comment>
  <w:comment w:id="68" w:author="Guy Roberts" w:date="2015-12-23T11:14:00Z" w:initials="GR">
    <w:p w14:paraId="21C8469F" w14:textId="77777777" w:rsidR="00390F04" w:rsidRDefault="00390F04">
      <w:pPr>
        <w:pStyle w:val="CommentText"/>
      </w:pPr>
      <w:r>
        <w:rPr>
          <w:rStyle w:val="CommentReference"/>
        </w:rPr>
        <w:annotationRef/>
      </w:r>
      <w:r>
        <w:t>This document is informational only, so a MUST is not appropriate here.  Perhaps we change this to a should or refer to a location where this requirement resides in an normative document?</w:t>
      </w:r>
    </w:p>
    <w:p w14:paraId="32F81DD1" w14:textId="1B4A01D4" w:rsidR="00390F04" w:rsidRDefault="00390F04">
      <w:pPr>
        <w:pStyle w:val="CommentText"/>
      </w:pPr>
    </w:p>
  </w:comment>
  <w:comment w:id="73" w:author="Guy Roberts" w:date="2015-12-23T11:17:00Z" w:initials="GR">
    <w:p w14:paraId="73339B2C" w14:textId="3B7DE837" w:rsidR="00390F04" w:rsidRDefault="00390F04">
      <w:pPr>
        <w:pStyle w:val="CommentText"/>
      </w:pPr>
      <w:r>
        <w:rPr>
          <w:rStyle w:val="CommentReference"/>
        </w:rPr>
        <w:annotationRef/>
      </w:r>
      <w:r>
        <w:t>If yo</w:t>
      </w:r>
      <w:bookmarkStart w:id="76" w:name="_GoBack"/>
      <w:bookmarkEnd w:id="76"/>
      <w:r>
        <w:t>u include AGs then many more than there are segments.</w:t>
      </w:r>
    </w:p>
  </w:comment>
  <w:comment w:id="77" w:author="Guy Roberts" w:date="2015-12-23T11:18:00Z" w:initials="GR">
    <w:p w14:paraId="6842540E" w14:textId="2D31DA1C" w:rsidR="00390F04" w:rsidRDefault="00390F04">
      <w:pPr>
        <w:pStyle w:val="CommentText"/>
      </w:pPr>
      <w:r>
        <w:rPr>
          <w:rStyle w:val="CommentReference"/>
        </w:rPr>
        <w:annotationRef/>
      </w:r>
      <w:r>
        <w:t>Can we have requirements in an informational document?</w:t>
      </w:r>
    </w:p>
  </w:comment>
  <w:comment w:id="84" w:author="Guy Roberts" w:date="2015-12-23T11:19:00Z" w:initials="GR">
    <w:p w14:paraId="3274ED91" w14:textId="77777777" w:rsidR="00390F04" w:rsidRDefault="00390F04">
      <w:pPr>
        <w:pStyle w:val="CommentText"/>
      </w:pPr>
      <w:r>
        <w:rPr>
          <w:rStyle w:val="CommentReference"/>
        </w:rPr>
        <w:annotationRef/>
      </w:r>
      <w:r>
        <w:t>A full global topology is not needed to find a ‘path’</w:t>
      </w:r>
    </w:p>
    <w:p w14:paraId="085C22C1" w14:textId="7EC6FA15" w:rsidR="00390F04" w:rsidRDefault="00390F04">
      <w:pPr>
        <w:pStyle w:val="CommentText"/>
      </w:pPr>
    </w:p>
  </w:comment>
  <w:comment w:id="93" w:author="Guy Roberts" w:date="2015-12-23T11:22:00Z" w:initials="GR">
    <w:p w14:paraId="60CDA251" w14:textId="74358B58" w:rsidR="00390F04" w:rsidRDefault="00390F04">
      <w:pPr>
        <w:pStyle w:val="CommentText"/>
      </w:pPr>
      <w:r>
        <w:rPr>
          <w:rStyle w:val="CommentReference"/>
        </w:rPr>
        <w:annotationRef/>
      </w:r>
      <w:r>
        <w:t>Global view is not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A5839" w15:done="0"/>
  <w15:commentEx w15:paraId="32F81DD1" w15:done="0"/>
  <w15:commentEx w15:paraId="73339B2C" w15:done="0"/>
  <w15:commentEx w15:paraId="6842540E" w15:done="0"/>
  <w15:commentEx w15:paraId="085C22C1" w15:done="0"/>
  <w15:commentEx w15:paraId="60CDA2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84E83" w14:textId="77777777" w:rsidR="00390F04" w:rsidRDefault="00390F04">
      <w:r>
        <w:separator/>
      </w:r>
    </w:p>
  </w:endnote>
  <w:endnote w:type="continuationSeparator" w:id="0">
    <w:p w14:paraId="55E77CD9" w14:textId="77777777" w:rsidR="00390F04" w:rsidRDefault="003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B21F" w14:textId="77777777" w:rsidR="00390F04" w:rsidRDefault="00390F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A2DA2">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EA6CC" w14:textId="77777777" w:rsidR="00390F04" w:rsidRDefault="00390F04">
      <w:r>
        <w:separator/>
      </w:r>
    </w:p>
  </w:footnote>
  <w:footnote w:type="continuationSeparator" w:id="0">
    <w:p w14:paraId="48AEF6B2" w14:textId="77777777" w:rsidR="00390F04" w:rsidRDefault="00390F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0DAEF" w14:textId="75BA6D9C" w:rsidR="00390F04" w:rsidRDefault="00390F04">
    <w:pPr>
      <w:pStyle w:val="Header"/>
    </w:pPr>
    <w:fldSimple w:instr=" DOCPROPERTY &quot;ggf-gwd-type&quot;  \* MERGEFORMAT ">
      <w:r>
        <w:t>GWD-I-</w:t>
      </w:r>
      <w:ins w:id="5" w:author="Chin Guok" w:date="2015-10-15T14:27:00Z">
        <w:r>
          <w:t>xxx</w:t>
        </w:r>
      </w:ins>
      <w:del w:id="6" w:author="Chin Guok" w:date="2015-10-15T14:27:00Z">
        <w:r w:rsidDel="008B46F9">
          <w:delText>217</w:delText>
        </w:r>
      </w:del>
    </w:fldSimple>
    <w:r>
      <w:tab/>
    </w:r>
    <w:r>
      <w:tab/>
      <w:t xml:space="preserve">John MacAuley, ESnet </w:t>
    </w:r>
  </w:p>
  <w:p w14:paraId="4E6BCE93" w14:textId="77777777" w:rsidR="00390F04" w:rsidRDefault="00390F04">
    <w:pPr>
      <w:pStyle w:val="Header"/>
    </w:pPr>
    <w:r>
      <w:t>NSI-WG</w:t>
    </w:r>
    <w:r>
      <w:tab/>
    </w:r>
    <w:r>
      <w:tab/>
      <w:t>Chin Guok, ESnet</w:t>
    </w:r>
  </w:p>
  <w:p w14:paraId="18E0CFBF" w14:textId="77777777" w:rsidR="00390F04" w:rsidRDefault="00390F04">
    <w:pPr>
      <w:pStyle w:val="Header"/>
    </w:pPr>
    <w:hyperlink r:id="rId1" w:history="1">
      <w:r w:rsidRPr="006E2243">
        <w:rPr>
          <w:rStyle w:val="Hyperlink"/>
        </w:rPr>
        <w:t>nsi-wg@ogf.org</w:t>
      </w:r>
    </w:hyperlink>
    <w:r>
      <w:tab/>
    </w:r>
    <w:r>
      <w:tab/>
      <w:t>Guy Roberts, GEANT</w:t>
    </w:r>
  </w:p>
  <w:p w14:paraId="038E8CE9" w14:textId="7F5FBE14" w:rsidR="00390F04" w:rsidRDefault="00390F04">
    <w:pPr>
      <w:pStyle w:val="Header"/>
    </w:pPr>
    <w:r>
      <w:tab/>
    </w:r>
    <w:r>
      <w:tab/>
    </w:r>
    <w:del w:id="7" w:author="Chin Guok" w:date="2015-10-15T14:27:00Z">
      <w:r w:rsidDel="008B46F9">
        <w:delText xml:space="preserve">April </w:delText>
      </w:r>
    </w:del>
    <w:ins w:id="8" w:author="Chin Guok" w:date="2015-10-15T14:27:00Z">
      <w:del w:id="9" w:author="Guy Roberts" w:date="2015-12-23T10:54:00Z">
        <w:r w:rsidDel="0019121C">
          <w:delText>October</w:delText>
        </w:r>
      </w:del>
    </w:ins>
    <w:ins w:id="10" w:author="Guy Roberts" w:date="2015-12-23T10:54:00Z">
      <w:r>
        <w:t>Dec</w:t>
      </w:r>
    </w:ins>
    <w:ins w:id="11" w:author="Chin Guok" w:date="2015-10-15T14:27:00Z">
      <w:r>
        <w:t xml:space="preserve"> </w:t>
      </w:r>
    </w:ins>
    <w:del w:id="12" w:author="Chin Guok" w:date="2015-10-15T14:27:00Z">
      <w:r w:rsidDel="008B46F9">
        <w:delText>24</w:delText>
      </w:r>
    </w:del>
    <w:ins w:id="13" w:author="Guy Roberts" w:date="2015-12-23T10:54:00Z">
      <w:r>
        <w:t>23</w:t>
      </w:r>
    </w:ins>
    <w:ins w:id="14" w:author="Chin Guok" w:date="2015-10-15T14:27:00Z">
      <w:del w:id="15" w:author="Guy Roberts" w:date="2015-12-23T10:54:00Z">
        <w:r w:rsidDel="0019121C">
          <w:delText>15</w:delText>
        </w:r>
      </w:del>
    </w:ins>
    <w:r>
      <w:t>, 201</w:t>
    </w:r>
    <w:del w:id="16" w:author="Chin Guok" w:date="2015-10-15T14:27:00Z">
      <w:r w:rsidDel="008B46F9">
        <w:delText>4</w:delText>
      </w:r>
    </w:del>
    <w:ins w:id="17" w:author="Chin Guok" w:date="2015-10-15T14:27:00Z">
      <w:r>
        <w:t>5</w: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97CF" w14:textId="7E53B46B" w:rsidR="00390F04" w:rsidRDefault="00390F04">
    <w:pPr>
      <w:pStyle w:val="Header"/>
    </w:pPr>
    <w:fldSimple w:instr=" DOCPROPERTY &quot;ggf-gwd-type&quot;  \* MERGEFORMAT ">
      <w:r>
        <w:t xml:space="preserve">GWD-I </w:t>
      </w:r>
    </w:fldSimple>
    <w:r>
      <w:tab/>
    </w:r>
    <w:r>
      <w:tab/>
    </w:r>
    <w:del w:id="277" w:author="Chin Guok" w:date="2015-10-15T14:27:00Z">
      <w:r w:rsidDel="008B46F9">
        <w:delText xml:space="preserve">December </w:delText>
      </w:r>
    </w:del>
    <w:ins w:id="278" w:author="Chin Guok" w:date="2015-10-15T14:27:00Z">
      <w:del w:id="279" w:author="Guy Roberts" w:date="2015-12-23T10:54:00Z">
        <w:r w:rsidDel="0019121C">
          <w:delText xml:space="preserve">October </w:delText>
        </w:r>
      </w:del>
    </w:ins>
    <w:del w:id="280" w:author="Guy Roberts" w:date="2015-12-23T10:54:00Z">
      <w:r w:rsidDel="0019121C">
        <w:delText>23</w:delText>
      </w:r>
    </w:del>
    <w:ins w:id="281" w:author="Chin Guok" w:date="2015-10-15T14:27:00Z">
      <w:del w:id="282" w:author="Guy Roberts" w:date="2015-12-23T10:54:00Z">
        <w:r w:rsidDel="0019121C">
          <w:delText>15</w:delText>
        </w:r>
      </w:del>
    </w:ins>
    <w:ins w:id="283" w:author="Guy Roberts" w:date="2015-12-23T10:54:00Z">
      <w:r>
        <w:t>December 23</w:t>
      </w:r>
    </w:ins>
    <w:r>
      <w:t>, 201</w:t>
    </w:r>
    <w:del w:id="284" w:author="Chin Guok" w:date="2015-10-15T14:27:00Z">
      <w:r w:rsidDel="008B46F9">
        <w:delText>4</w:delText>
      </w:r>
    </w:del>
    <w:ins w:id="285" w:author="Chin Guok" w:date="2015-10-15T14:27:00Z">
      <w:r>
        <w:t>5</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8C73F8F"/>
    <w:multiLevelType w:val="multilevel"/>
    <w:tmpl w:val="0409001F"/>
    <w:numStyleLink w:val="111111"/>
  </w:abstractNum>
  <w:abstractNum w:abstractNumId="36">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oNotDisplayPageBoundaries/>
  <w:embedSystemFonts/>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2DA2"/>
    <w:rsid w:val="001A4E80"/>
    <w:rsid w:val="001B04B8"/>
    <w:rsid w:val="001B5B1D"/>
    <w:rsid w:val="001B6AE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0F04"/>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A9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ogf.org/documents/GFD.212.pdf" TargetMode="External"/><Relationship Id="rId19" Type="http://schemas.openxmlformats.org/officeDocument/2006/relationships/hyperlink" Target="http://www.ogf.org/documents/GFD.213.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6049C-BBDA-3E47-BD9C-7B6C0433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4202</Words>
  <Characters>23957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28103</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Chin Guok</cp:lastModifiedBy>
  <cp:revision>2</cp:revision>
  <cp:lastPrinted>2014-02-08T05:29:00Z</cp:lastPrinted>
  <dcterms:created xsi:type="dcterms:W3CDTF">2016-01-08T19:36:00Z</dcterms:created>
  <dcterms:modified xsi:type="dcterms:W3CDTF">2016-01-08T19:36:00Z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