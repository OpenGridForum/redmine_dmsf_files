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A935C" w14:textId="77777777" w:rsidR="007C6746" w:rsidRPr="00E13654" w:rsidRDefault="007C6746">
      <w:pPr>
        <w:rPr>
          <w:lang w:val="nl-NL"/>
        </w:rPr>
      </w:pPr>
    </w:p>
    <w:p w14:paraId="39560028" w14:textId="77777777" w:rsidR="00156FFF" w:rsidRDefault="00156FFF" w:rsidP="007C6746">
      <w:pPr>
        <w:pStyle w:val="Title"/>
        <w:jc w:val="center"/>
      </w:pPr>
      <w:r>
        <w:t>Network Service Interface</w:t>
      </w:r>
    </w:p>
    <w:p w14:paraId="653408FC" w14:textId="7DF4403D" w:rsidR="007C6746" w:rsidRPr="004E657C" w:rsidRDefault="00156FFF" w:rsidP="007C6746">
      <w:pPr>
        <w:pStyle w:val="Title"/>
        <w:jc w:val="center"/>
      </w:pPr>
      <w:r>
        <w:t xml:space="preserve">Network Service Agent </w:t>
      </w:r>
      <w:del w:id="0" w:author="John MacAuley" w:date="2014-09-05T16:55:00Z">
        <w:r w:rsidR="002B3A0E" w:rsidDel="00E45711">
          <w:delText xml:space="preserve">Discovery </w:delText>
        </w:r>
      </w:del>
      <w:ins w:id="1" w:author="John MacAuley" w:date="2014-09-05T16:55:00Z">
        <w:r w:rsidR="00E45711">
          <w:t xml:space="preserve">Description </w:t>
        </w:r>
      </w:ins>
      <w:r>
        <w:t>Document</w:t>
      </w:r>
    </w:p>
    <w:p w14:paraId="1849A037" w14:textId="5985DB76" w:rsidR="007C6746" w:rsidRPr="004E657C" w:rsidRDefault="007C6746" w:rsidP="007C6746">
      <w:pPr>
        <w:pStyle w:val="PreambleFakeHeading1"/>
      </w:pPr>
      <w:r w:rsidRPr="004E657C">
        <w:t>Status of This Document</w:t>
      </w:r>
    </w:p>
    <w:p w14:paraId="595D7376" w14:textId="77777777" w:rsidR="007C6746" w:rsidRDefault="002A5BC3">
      <w:r>
        <w:t>Grid Working Document (GWD)</w:t>
      </w:r>
    </w:p>
    <w:p w14:paraId="1F1BE832" w14:textId="11D49267" w:rsidR="007C6746" w:rsidRPr="002B244A" w:rsidRDefault="007C6746" w:rsidP="007C6746">
      <w:pPr>
        <w:pStyle w:val="PreambleFakeHeading1"/>
      </w:pPr>
      <w:r w:rsidRPr="002B244A">
        <w:t>Copyright Notice</w:t>
      </w:r>
      <w:ins w:id="2" w:author="John MacAuley" w:date="2014-09-08T19:48:00Z">
        <w:r w:rsidR="00B90F22" w:rsidRPr="00B90F22">
          <w:rPr>
            <w:rFonts w:ascii="Helvetica" w:hAnsi="Helvetica" w:cs="Helvetica"/>
            <w:sz w:val="24"/>
          </w:rPr>
          <w:t xml:space="preserve"> </w:t>
        </w:r>
      </w:ins>
    </w:p>
    <w:p w14:paraId="0CA78867" w14:textId="527A7FB6" w:rsidR="007C6746" w:rsidRDefault="007C6746">
      <w:proofErr w:type="gramStart"/>
      <w:r>
        <w:t>Copyright © Open Grid Forum (</w:t>
      </w:r>
      <w:r w:rsidR="00175658">
        <w:t>2012-2014</w:t>
      </w:r>
      <w:r>
        <w:t>).</w:t>
      </w:r>
      <w:proofErr w:type="gramEnd"/>
      <w:r>
        <w:t xml:space="preserve">  </w:t>
      </w:r>
      <w:proofErr w:type="gramStart"/>
      <w:r>
        <w:t>Some Rights Reserved.</w:t>
      </w:r>
      <w:proofErr w:type="gramEnd"/>
      <w:r>
        <w:t xml:space="preserve">  Distribution is unlimited.</w:t>
      </w:r>
    </w:p>
    <w:p w14:paraId="686073BF" w14:textId="77777777" w:rsidR="007C6746" w:rsidRDefault="007C6746" w:rsidP="007C6746">
      <w:pPr>
        <w:pStyle w:val="PreambleHeading1"/>
      </w:pPr>
      <w:bookmarkStart w:id="3" w:name="_Ref525097868"/>
      <w:bookmarkStart w:id="4" w:name="_Toc279247112"/>
      <w:r w:rsidRPr="00486664">
        <w:t>Abstract</w:t>
      </w:r>
      <w:bookmarkEnd w:id="3"/>
      <w:bookmarkEnd w:id="4"/>
    </w:p>
    <w:p w14:paraId="142F07B1" w14:textId="6767F02D" w:rsidR="00781B49" w:rsidRDefault="00781B49" w:rsidP="00781B49">
      <w:r>
        <w:t xml:space="preserve">This document </w:t>
      </w:r>
      <w:r w:rsidR="00951275">
        <w:t xml:space="preserve">describes the Network Service </w:t>
      </w:r>
      <w:r w:rsidR="00175658">
        <w:t xml:space="preserve">Interface </w:t>
      </w:r>
      <w:r w:rsidR="00CC7E86" w:rsidRPr="00CC7E86">
        <w:t xml:space="preserve">Network Service Agent </w:t>
      </w:r>
      <w:del w:id="5" w:author="John MacAuley" w:date="2014-09-05T16:55:00Z">
        <w:r w:rsidR="00CC7E86" w:rsidRPr="00CC7E86" w:rsidDel="00E45711">
          <w:delText xml:space="preserve">Discovery </w:delText>
        </w:r>
      </w:del>
      <w:ins w:id="6" w:author="John MacAuley" w:date="2014-09-05T16:55:00Z">
        <w:r w:rsidR="00E45711">
          <w:t>Description</w:t>
        </w:r>
        <w:r w:rsidR="00E45711" w:rsidRPr="00CC7E86">
          <w:t xml:space="preserve"> </w:t>
        </w:r>
      </w:ins>
      <w:r w:rsidR="00CC7E86" w:rsidRPr="00CC7E86">
        <w:t>Document</w:t>
      </w:r>
      <w:r w:rsidR="00CC7E86">
        <w:t xml:space="preserve"> </w:t>
      </w:r>
      <w:r w:rsidR="00175658">
        <w:t xml:space="preserve">that </w:t>
      </w:r>
      <w:r w:rsidR="00CC7E86">
        <w:t xml:space="preserve">provides syntax for describing </w:t>
      </w:r>
      <w:r w:rsidR="00951275">
        <w:t>metadata</w:t>
      </w:r>
      <w:r w:rsidR="00C14EC3">
        <w:t xml:space="preserve"> for </w:t>
      </w:r>
      <w:r w:rsidR="00951275">
        <w:t xml:space="preserve">Network Service Agents </w:t>
      </w:r>
      <w:r w:rsidR="00B35C83">
        <w:t xml:space="preserve">(NSA) </w:t>
      </w:r>
      <w:r w:rsidR="00951275">
        <w:t xml:space="preserve">within the </w:t>
      </w:r>
      <w:r w:rsidR="00551D90" w:rsidRPr="00551D90">
        <w:t>Network Services Framework (NSF)</w:t>
      </w:r>
      <w:r w:rsidR="00551D90">
        <w:t xml:space="preserve"> </w:t>
      </w:r>
      <w:r w:rsidR="0000616E">
        <w:t>in support of NSA self-description</w:t>
      </w:r>
      <w:r w:rsidR="00B35C83">
        <w:t xml:space="preserve">.  </w:t>
      </w:r>
      <w:r w:rsidR="00CC7E86">
        <w:t xml:space="preserve">When used in conjunction with the </w:t>
      </w:r>
      <w:ins w:id="7" w:author="John MacAuley" w:date="2014-09-08T19:34:00Z">
        <w:r w:rsidR="002645C1">
          <w:t>protocol formally know as t</w:t>
        </w:r>
        <w:r w:rsidR="002645C1" w:rsidRPr="002645C1">
          <w:t xml:space="preserve">he </w:t>
        </w:r>
      </w:ins>
      <w:ins w:id="8" w:author="John MacAuley" w:date="2014-09-09T15:36:00Z">
        <w:r w:rsidR="00734BD8">
          <w:t xml:space="preserve">NSA </w:t>
        </w:r>
      </w:ins>
      <w:ins w:id="9" w:author="John MacAuley" w:date="2014-09-08T19:34:00Z">
        <w:r w:rsidR="002645C1" w:rsidRPr="002645C1">
          <w:t>Discovery Service</w:t>
        </w:r>
      </w:ins>
      <w:del w:id="10" w:author="John MacAuley" w:date="2014-09-08T19:34:00Z">
        <w:r w:rsidR="00CC7E86" w:rsidDel="002645C1">
          <w:delText xml:space="preserve">Network Service Interface </w:delText>
        </w:r>
      </w:del>
      <w:del w:id="11" w:author="John MacAuley" w:date="2014-09-05T16:50:00Z">
        <w:r w:rsidR="00CC7E86" w:rsidDel="0077606B">
          <w:delText>Discovery Protocol</w:delText>
        </w:r>
      </w:del>
      <w:r w:rsidR="00CC7E86">
        <w:t>, a solution is provided to address t</w:t>
      </w:r>
      <w:r w:rsidR="00175658">
        <w:t>he key issue</w:t>
      </w:r>
      <w:r w:rsidR="00CC7E86">
        <w:t>s</w:t>
      </w:r>
      <w:r w:rsidR="00B35C83">
        <w:t xml:space="preserve"> of </w:t>
      </w:r>
      <w:r w:rsidR="00CC7E86">
        <w:t xml:space="preserve">peer NSA </w:t>
      </w:r>
      <w:r w:rsidR="00B35C83">
        <w:t xml:space="preserve">interface </w:t>
      </w:r>
      <w:r w:rsidR="00175658">
        <w:t xml:space="preserve">version </w:t>
      </w:r>
      <w:r w:rsidR="00B35C83">
        <w:t>di</w:t>
      </w:r>
      <w:r w:rsidR="00CC7E86">
        <w:t xml:space="preserve">scovery, </w:t>
      </w:r>
      <w:r w:rsidR="0000616E">
        <w:t>feature</w:t>
      </w:r>
      <w:r w:rsidR="00CC7E86">
        <w:t xml:space="preserve"> discovery</w:t>
      </w:r>
      <w:r w:rsidR="0000616E">
        <w:t>, control plane connectivity discovery, and managed network discovery</w:t>
      </w:r>
      <w:r w:rsidR="00CC7E86">
        <w:t>.</w:t>
      </w:r>
      <w:r w:rsidR="0000616E">
        <w:t xml:space="preserve">  Information conveyed in this document allows an NSA to perform basic protocol bootstrapping with minimal configuration by </w:t>
      </w:r>
      <w:del w:id="12" w:author="John MacAuley" w:date="2014-09-05T16:51:00Z">
        <w:r w:rsidR="0000616E" w:rsidDel="0077606B">
          <w:delText xml:space="preserve">discovering </w:delText>
        </w:r>
      </w:del>
      <w:ins w:id="13" w:author="John MacAuley" w:date="2014-09-05T16:51:00Z">
        <w:r w:rsidR="0077606B">
          <w:t xml:space="preserve">exposing </w:t>
        </w:r>
      </w:ins>
      <w:r w:rsidR="0000616E">
        <w:t>an NSA’s identity, enabling version negotiation</w:t>
      </w:r>
      <w:ins w:id="14" w:author="John MacAuley" w:date="2014-09-05T16:51:00Z">
        <w:r w:rsidR="0077606B">
          <w:t>,</w:t>
        </w:r>
      </w:ins>
      <w:r w:rsidR="00B35C83">
        <w:t xml:space="preserve"> </w:t>
      </w:r>
      <w:r w:rsidR="00175658">
        <w:t xml:space="preserve">and </w:t>
      </w:r>
      <w:del w:id="15" w:author="John MacAuley" w:date="2014-09-05T16:51:00Z">
        <w:r w:rsidR="00175658" w:rsidDel="0077606B">
          <w:delText>to determine</w:delText>
        </w:r>
      </w:del>
      <w:ins w:id="16" w:author="John MacAuley" w:date="2014-09-05T16:51:00Z">
        <w:r w:rsidR="0077606B">
          <w:t>communicating</w:t>
        </w:r>
      </w:ins>
      <w:r w:rsidR="00175658">
        <w:t xml:space="preserve"> </w:t>
      </w:r>
      <w:r w:rsidR="00B35C83">
        <w:t>protocol capabilities supported by that NSA</w:t>
      </w:r>
      <w:r w:rsidR="0000616E">
        <w:t>.</w:t>
      </w:r>
    </w:p>
    <w:p w14:paraId="6B46D5B5" w14:textId="77777777" w:rsidR="007C6746" w:rsidRPr="004E657C" w:rsidRDefault="007C6746" w:rsidP="007C6746">
      <w:pPr>
        <w:pStyle w:val="PreambleHeading1"/>
      </w:pPr>
      <w:bookmarkStart w:id="17" w:name="_Toc279247113"/>
      <w:r w:rsidRPr="004E657C">
        <w:t>Contents</w:t>
      </w:r>
      <w:bookmarkEnd w:id="17"/>
    </w:p>
    <w:p w14:paraId="4221CD53" w14:textId="77777777" w:rsidR="00373315" w:rsidRDefault="007C6746">
      <w:pPr>
        <w:pStyle w:val="TOC1"/>
        <w:rPr>
          <w:ins w:id="18" w:author="John MacAuley" w:date="2014-12-03T17:29:00Z"/>
          <w:rFonts w:asciiTheme="minorHAnsi" w:eastAsiaTheme="minorEastAsia" w:hAnsiTheme="minorHAnsi" w:cstheme="minorBidi"/>
          <w:noProof/>
          <w:sz w:val="24"/>
          <w:lang w:val="en-CA" w:eastAsia="ja-JP"/>
        </w:rPr>
      </w:pPr>
      <w:r>
        <w:fldChar w:fldCharType="begin"/>
      </w:r>
      <w:r>
        <w:instrText xml:space="preserve"> TOC \o "1-2" \h \z \u </w:instrText>
      </w:r>
      <w:r>
        <w:fldChar w:fldCharType="separate"/>
      </w:r>
      <w:ins w:id="19" w:author="John MacAuley" w:date="2014-12-03T17:29:00Z">
        <w:r w:rsidR="00373315">
          <w:rPr>
            <w:noProof/>
          </w:rPr>
          <w:t>Abstract</w:t>
        </w:r>
        <w:r w:rsidR="00373315">
          <w:rPr>
            <w:noProof/>
          </w:rPr>
          <w:tab/>
        </w:r>
        <w:r w:rsidR="00373315">
          <w:rPr>
            <w:noProof/>
          </w:rPr>
          <w:fldChar w:fldCharType="begin"/>
        </w:r>
        <w:r w:rsidR="00373315">
          <w:rPr>
            <w:noProof/>
          </w:rPr>
          <w:instrText xml:space="preserve"> PAGEREF _Toc279247112 \h </w:instrText>
        </w:r>
      </w:ins>
      <w:r w:rsidR="00373315">
        <w:rPr>
          <w:noProof/>
        </w:rPr>
      </w:r>
      <w:r w:rsidR="00373315">
        <w:rPr>
          <w:noProof/>
        </w:rPr>
        <w:fldChar w:fldCharType="separate"/>
      </w:r>
      <w:ins w:id="20" w:author="John MacAuley" w:date="2014-12-03T17:29:00Z">
        <w:r w:rsidR="00373315">
          <w:rPr>
            <w:noProof/>
          </w:rPr>
          <w:t>1</w:t>
        </w:r>
        <w:r w:rsidR="00373315">
          <w:rPr>
            <w:noProof/>
          </w:rPr>
          <w:fldChar w:fldCharType="end"/>
        </w:r>
      </w:ins>
    </w:p>
    <w:p w14:paraId="25CEC35E" w14:textId="77777777" w:rsidR="00373315" w:rsidRDefault="00373315">
      <w:pPr>
        <w:pStyle w:val="TOC1"/>
        <w:rPr>
          <w:ins w:id="21" w:author="John MacAuley" w:date="2014-12-03T17:29:00Z"/>
          <w:rFonts w:asciiTheme="minorHAnsi" w:eastAsiaTheme="minorEastAsia" w:hAnsiTheme="minorHAnsi" w:cstheme="minorBidi"/>
          <w:noProof/>
          <w:sz w:val="24"/>
          <w:lang w:val="en-CA" w:eastAsia="ja-JP"/>
        </w:rPr>
      </w:pPr>
      <w:ins w:id="22" w:author="John MacAuley" w:date="2014-12-03T17:29:00Z">
        <w:r>
          <w:rPr>
            <w:noProof/>
          </w:rPr>
          <w:t>Contents</w:t>
        </w:r>
        <w:r>
          <w:rPr>
            <w:noProof/>
          </w:rPr>
          <w:tab/>
        </w:r>
        <w:r>
          <w:rPr>
            <w:noProof/>
          </w:rPr>
          <w:fldChar w:fldCharType="begin"/>
        </w:r>
        <w:r>
          <w:rPr>
            <w:noProof/>
          </w:rPr>
          <w:instrText xml:space="preserve"> PAGEREF _Toc279247113 \h </w:instrText>
        </w:r>
      </w:ins>
      <w:r>
        <w:rPr>
          <w:noProof/>
        </w:rPr>
      </w:r>
      <w:r>
        <w:rPr>
          <w:noProof/>
        </w:rPr>
        <w:fldChar w:fldCharType="separate"/>
      </w:r>
      <w:ins w:id="23" w:author="John MacAuley" w:date="2014-12-03T17:29:00Z">
        <w:r>
          <w:rPr>
            <w:noProof/>
          </w:rPr>
          <w:t>1</w:t>
        </w:r>
        <w:r>
          <w:rPr>
            <w:noProof/>
          </w:rPr>
          <w:fldChar w:fldCharType="end"/>
        </w:r>
      </w:ins>
    </w:p>
    <w:p w14:paraId="0829BB4D" w14:textId="77777777" w:rsidR="00373315" w:rsidRDefault="00373315">
      <w:pPr>
        <w:pStyle w:val="TOC1"/>
        <w:tabs>
          <w:tab w:val="left" w:pos="351"/>
        </w:tabs>
        <w:rPr>
          <w:ins w:id="24" w:author="John MacAuley" w:date="2014-12-03T17:29:00Z"/>
          <w:rFonts w:asciiTheme="minorHAnsi" w:eastAsiaTheme="minorEastAsia" w:hAnsiTheme="minorHAnsi" w:cstheme="minorBidi"/>
          <w:noProof/>
          <w:sz w:val="24"/>
          <w:lang w:val="en-CA" w:eastAsia="ja-JP"/>
        </w:rPr>
      </w:pPr>
      <w:ins w:id="25" w:author="John MacAuley" w:date="2014-12-03T17:29:00Z">
        <w:r>
          <w:rPr>
            <w:noProof/>
          </w:rPr>
          <w:t>1</w:t>
        </w:r>
        <w:r>
          <w:rPr>
            <w:rFonts w:asciiTheme="minorHAnsi" w:eastAsiaTheme="minorEastAsia" w:hAnsiTheme="minorHAnsi" w:cstheme="minorBidi"/>
            <w:noProof/>
            <w:sz w:val="24"/>
            <w:lang w:val="en-CA" w:eastAsia="ja-JP"/>
          </w:rPr>
          <w:tab/>
        </w:r>
        <w:r>
          <w:rPr>
            <w:noProof/>
          </w:rPr>
          <w:t>Introduction</w:t>
        </w:r>
        <w:r>
          <w:rPr>
            <w:noProof/>
          </w:rPr>
          <w:tab/>
        </w:r>
        <w:r>
          <w:rPr>
            <w:noProof/>
          </w:rPr>
          <w:fldChar w:fldCharType="begin"/>
        </w:r>
        <w:r>
          <w:rPr>
            <w:noProof/>
          </w:rPr>
          <w:instrText xml:space="preserve"> PAGEREF _Toc279247114 \h </w:instrText>
        </w:r>
      </w:ins>
      <w:r>
        <w:rPr>
          <w:noProof/>
        </w:rPr>
      </w:r>
      <w:r>
        <w:rPr>
          <w:noProof/>
        </w:rPr>
        <w:fldChar w:fldCharType="separate"/>
      </w:r>
      <w:ins w:id="26" w:author="John MacAuley" w:date="2014-12-03T17:29:00Z">
        <w:r>
          <w:rPr>
            <w:noProof/>
          </w:rPr>
          <w:t>2</w:t>
        </w:r>
        <w:r>
          <w:rPr>
            <w:noProof/>
          </w:rPr>
          <w:fldChar w:fldCharType="end"/>
        </w:r>
      </w:ins>
    </w:p>
    <w:p w14:paraId="44033DC2" w14:textId="77777777" w:rsidR="00373315" w:rsidRDefault="00373315">
      <w:pPr>
        <w:pStyle w:val="TOC1"/>
        <w:tabs>
          <w:tab w:val="left" w:pos="351"/>
        </w:tabs>
        <w:rPr>
          <w:ins w:id="27" w:author="John MacAuley" w:date="2014-12-03T17:29:00Z"/>
          <w:rFonts w:asciiTheme="minorHAnsi" w:eastAsiaTheme="minorEastAsia" w:hAnsiTheme="minorHAnsi" w:cstheme="minorBidi"/>
          <w:noProof/>
          <w:sz w:val="24"/>
          <w:lang w:val="en-CA" w:eastAsia="ja-JP"/>
        </w:rPr>
      </w:pPr>
      <w:ins w:id="28" w:author="John MacAuley" w:date="2014-12-03T17:29:00Z">
        <w:r>
          <w:rPr>
            <w:noProof/>
          </w:rPr>
          <w:t>2</w:t>
        </w:r>
        <w:r>
          <w:rPr>
            <w:rFonts w:asciiTheme="minorHAnsi" w:eastAsiaTheme="minorEastAsia" w:hAnsiTheme="minorHAnsi" w:cstheme="minorBidi"/>
            <w:noProof/>
            <w:sz w:val="24"/>
            <w:lang w:val="en-CA" w:eastAsia="ja-JP"/>
          </w:rPr>
          <w:tab/>
        </w:r>
        <w:r>
          <w:rPr>
            <w:noProof/>
          </w:rPr>
          <w:t>Notational Conventions</w:t>
        </w:r>
        <w:r>
          <w:rPr>
            <w:noProof/>
          </w:rPr>
          <w:tab/>
        </w:r>
        <w:r>
          <w:rPr>
            <w:noProof/>
          </w:rPr>
          <w:fldChar w:fldCharType="begin"/>
        </w:r>
        <w:r>
          <w:rPr>
            <w:noProof/>
          </w:rPr>
          <w:instrText xml:space="preserve"> PAGEREF _Toc279247115 \h </w:instrText>
        </w:r>
      </w:ins>
      <w:r>
        <w:rPr>
          <w:noProof/>
        </w:rPr>
      </w:r>
      <w:r>
        <w:rPr>
          <w:noProof/>
        </w:rPr>
        <w:fldChar w:fldCharType="separate"/>
      </w:r>
      <w:ins w:id="29" w:author="John MacAuley" w:date="2014-12-03T17:29:00Z">
        <w:r>
          <w:rPr>
            <w:noProof/>
          </w:rPr>
          <w:t>2</w:t>
        </w:r>
        <w:r>
          <w:rPr>
            <w:noProof/>
          </w:rPr>
          <w:fldChar w:fldCharType="end"/>
        </w:r>
      </w:ins>
    </w:p>
    <w:p w14:paraId="4B650B93" w14:textId="77777777" w:rsidR="00373315" w:rsidRDefault="00373315">
      <w:pPr>
        <w:pStyle w:val="TOC1"/>
        <w:tabs>
          <w:tab w:val="left" w:pos="351"/>
        </w:tabs>
        <w:rPr>
          <w:ins w:id="30" w:author="John MacAuley" w:date="2014-12-03T17:29:00Z"/>
          <w:rFonts w:asciiTheme="minorHAnsi" w:eastAsiaTheme="minorEastAsia" w:hAnsiTheme="minorHAnsi" w:cstheme="minorBidi"/>
          <w:noProof/>
          <w:sz w:val="24"/>
          <w:lang w:val="en-CA" w:eastAsia="ja-JP"/>
        </w:rPr>
      </w:pPr>
      <w:ins w:id="31" w:author="John MacAuley" w:date="2014-12-03T17:29:00Z">
        <w:r>
          <w:rPr>
            <w:noProof/>
          </w:rPr>
          <w:t>3</w:t>
        </w:r>
        <w:r>
          <w:rPr>
            <w:rFonts w:asciiTheme="minorHAnsi" w:eastAsiaTheme="minorEastAsia" w:hAnsiTheme="minorHAnsi" w:cstheme="minorBidi"/>
            <w:noProof/>
            <w:sz w:val="24"/>
            <w:lang w:val="en-CA" w:eastAsia="ja-JP"/>
          </w:rPr>
          <w:tab/>
        </w:r>
        <w:r>
          <w:rPr>
            <w:noProof/>
          </w:rPr>
          <w:t>Requirements</w:t>
        </w:r>
        <w:r>
          <w:rPr>
            <w:noProof/>
          </w:rPr>
          <w:tab/>
        </w:r>
        <w:r>
          <w:rPr>
            <w:noProof/>
          </w:rPr>
          <w:fldChar w:fldCharType="begin"/>
        </w:r>
        <w:r>
          <w:rPr>
            <w:noProof/>
          </w:rPr>
          <w:instrText xml:space="preserve"> PAGEREF _Toc279247116 \h </w:instrText>
        </w:r>
      </w:ins>
      <w:r>
        <w:rPr>
          <w:noProof/>
        </w:rPr>
      </w:r>
      <w:r>
        <w:rPr>
          <w:noProof/>
        </w:rPr>
        <w:fldChar w:fldCharType="separate"/>
      </w:r>
      <w:ins w:id="32" w:author="John MacAuley" w:date="2014-12-03T17:29:00Z">
        <w:r>
          <w:rPr>
            <w:noProof/>
          </w:rPr>
          <w:t>2</w:t>
        </w:r>
        <w:r>
          <w:rPr>
            <w:noProof/>
          </w:rPr>
          <w:fldChar w:fldCharType="end"/>
        </w:r>
      </w:ins>
    </w:p>
    <w:p w14:paraId="7E79E6E8" w14:textId="77777777" w:rsidR="00373315" w:rsidRDefault="00373315">
      <w:pPr>
        <w:pStyle w:val="TOC1"/>
        <w:tabs>
          <w:tab w:val="left" w:pos="351"/>
        </w:tabs>
        <w:rPr>
          <w:ins w:id="33" w:author="John MacAuley" w:date="2014-12-03T17:29:00Z"/>
          <w:rFonts w:asciiTheme="minorHAnsi" w:eastAsiaTheme="minorEastAsia" w:hAnsiTheme="minorHAnsi" w:cstheme="minorBidi"/>
          <w:noProof/>
          <w:sz w:val="24"/>
          <w:lang w:val="en-CA" w:eastAsia="ja-JP"/>
        </w:rPr>
      </w:pPr>
      <w:ins w:id="34" w:author="John MacAuley" w:date="2014-12-03T17:29:00Z">
        <w:r>
          <w:rPr>
            <w:noProof/>
          </w:rPr>
          <w:t>4</w:t>
        </w:r>
        <w:r>
          <w:rPr>
            <w:rFonts w:asciiTheme="minorHAnsi" w:eastAsiaTheme="minorEastAsia" w:hAnsiTheme="minorHAnsi" w:cstheme="minorBidi"/>
            <w:noProof/>
            <w:sz w:val="24"/>
            <w:lang w:val="en-CA" w:eastAsia="ja-JP"/>
          </w:rPr>
          <w:tab/>
        </w:r>
        <w:r>
          <w:rPr>
            <w:noProof/>
          </w:rPr>
          <w:t>NSA Discovery Document</w:t>
        </w:r>
        <w:r>
          <w:rPr>
            <w:noProof/>
          </w:rPr>
          <w:tab/>
        </w:r>
        <w:r>
          <w:rPr>
            <w:noProof/>
          </w:rPr>
          <w:fldChar w:fldCharType="begin"/>
        </w:r>
        <w:r>
          <w:rPr>
            <w:noProof/>
          </w:rPr>
          <w:instrText xml:space="preserve"> PAGEREF _Toc279247117 \h </w:instrText>
        </w:r>
      </w:ins>
      <w:r>
        <w:rPr>
          <w:noProof/>
        </w:rPr>
      </w:r>
      <w:r>
        <w:rPr>
          <w:noProof/>
        </w:rPr>
        <w:fldChar w:fldCharType="separate"/>
      </w:r>
      <w:ins w:id="35" w:author="John MacAuley" w:date="2014-12-03T17:29:00Z">
        <w:r>
          <w:rPr>
            <w:noProof/>
          </w:rPr>
          <w:t>3</w:t>
        </w:r>
        <w:r>
          <w:rPr>
            <w:noProof/>
          </w:rPr>
          <w:fldChar w:fldCharType="end"/>
        </w:r>
      </w:ins>
    </w:p>
    <w:p w14:paraId="259C50B0" w14:textId="77777777" w:rsidR="00373315" w:rsidRDefault="00373315">
      <w:pPr>
        <w:pStyle w:val="TOC2"/>
        <w:tabs>
          <w:tab w:val="left" w:pos="802"/>
        </w:tabs>
        <w:rPr>
          <w:ins w:id="36" w:author="John MacAuley" w:date="2014-12-03T17:29:00Z"/>
          <w:rFonts w:asciiTheme="minorHAnsi" w:eastAsiaTheme="minorEastAsia" w:hAnsiTheme="minorHAnsi" w:cstheme="minorBidi"/>
          <w:noProof/>
          <w:sz w:val="24"/>
          <w:lang w:val="en-CA" w:eastAsia="ja-JP"/>
        </w:rPr>
      </w:pPr>
      <w:ins w:id="37" w:author="John MacAuley" w:date="2014-12-03T17:29:00Z">
        <w:r>
          <w:rPr>
            <w:noProof/>
          </w:rPr>
          <w:t>4.1</w:t>
        </w:r>
        <w:r>
          <w:rPr>
            <w:rFonts w:asciiTheme="minorHAnsi" w:eastAsiaTheme="minorEastAsia" w:hAnsiTheme="minorHAnsi" w:cstheme="minorBidi"/>
            <w:noProof/>
            <w:sz w:val="24"/>
            <w:lang w:val="en-CA" w:eastAsia="ja-JP"/>
          </w:rPr>
          <w:tab/>
        </w:r>
        <w:r>
          <w:rPr>
            <w:noProof/>
          </w:rPr>
          <w:t>NsaType</w:t>
        </w:r>
        <w:r>
          <w:rPr>
            <w:noProof/>
          </w:rPr>
          <w:tab/>
        </w:r>
        <w:r>
          <w:rPr>
            <w:noProof/>
          </w:rPr>
          <w:fldChar w:fldCharType="begin"/>
        </w:r>
        <w:r>
          <w:rPr>
            <w:noProof/>
          </w:rPr>
          <w:instrText xml:space="preserve"> PAGEREF _Toc279247118 \h </w:instrText>
        </w:r>
      </w:ins>
      <w:r>
        <w:rPr>
          <w:noProof/>
        </w:rPr>
      </w:r>
      <w:r>
        <w:rPr>
          <w:noProof/>
        </w:rPr>
        <w:fldChar w:fldCharType="separate"/>
      </w:r>
      <w:ins w:id="38" w:author="John MacAuley" w:date="2014-12-03T17:29:00Z">
        <w:r>
          <w:rPr>
            <w:noProof/>
          </w:rPr>
          <w:t>6</w:t>
        </w:r>
        <w:r>
          <w:rPr>
            <w:noProof/>
          </w:rPr>
          <w:fldChar w:fldCharType="end"/>
        </w:r>
      </w:ins>
    </w:p>
    <w:p w14:paraId="78D033E5" w14:textId="77777777" w:rsidR="00373315" w:rsidRDefault="00373315">
      <w:pPr>
        <w:pStyle w:val="TOC2"/>
        <w:tabs>
          <w:tab w:val="left" w:pos="802"/>
        </w:tabs>
        <w:rPr>
          <w:ins w:id="39" w:author="John MacAuley" w:date="2014-12-03T17:29:00Z"/>
          <w:rFonts w:asciiTheme="minorHAnsi" w:eastAsiaTheme="minorEastAsia" w:hAnsiTheme="minorHAnsi" w:cstheme="minorBidi"/>
          <w:noProof/>
          <w:sz w:val="24"/>
          <w:lang w:val="en-CA" w:eastAsia="ja-JP"/>
        </w:rPr>
      </w:pPr>
      <w:ins w:id="40" w:author="John MacAuley" w:date="2014-12-03T17:29:00Z">
        <w:r>
          <w:rPr>
            <w:noProof/>
          </w:rPr>
          <w:t>4.2</w:t>
        </w:r>
        <w:r>
          <w:rPr>
            <w:rFonts w:asciiTheme="minorHAnsi" w:eastAsiaTheme="minorEastAsia" w:hAnsiTheme="minorHAnsi" w:cstheme="minorBidi"/>
            <w:noProof/>
            <w:sz w:val="24"/>
            <w:lang w:val="en-CA" w:eastAsia="ja-JP"/>
          </w:rPr>
          <w:tab/>
        </w:r>
        <w:r>
          <w:rPr>
            <w:noProof/>
          </w:rPr>
          <w:t>VcardsType</w:t>
        </w:r>
        <w:r>
          <w:rPr>
            <w:noProof/>
          </w:rPr>
          <w:tab/>
        </w:r>
        <w:r>
          <w:rPr>
            <w:noProof/>
          </w:rPr>
          <w:fldChar w:fldCharType="begin"/>
        </w:r>
        <w:r>
          <w:rPr>
            <w:noProof/>
          </w:rPr>
          <w:instrText xml:space="preserve"> PAGEREF _Toc279247119 \h </w:instrText>
        </w:r>
      </w:ins>
      <w:r>
        <w:rPr>
          <w:noProof/>
        </w:rPr>
      </w:r>
      <w:r>
        <w:rPr>
          <w:noProof/>
        </w:rPr>
        <w:fldChar w:fldCharType="separate"/>
      </w:r>
      <w:ins w:id="41" w:author="John MacAuley" w:date="2014-12-03T17:29:00Z">
        <w:r>
          <w:rPr>
            <w:noProof/>
          </w:rPr>
          <w:t>7</w:t>
        </w:r>
        <w:r>
          <w:rPr>
            <w:noProof/>
          </w:rPr>
          <w:fldChar w:fldCharType="end"/>
        </w:r>
      </w:ins>
    </w:p>
    <w:p w14:paraId="6663CEBA" w14:textId="77777777" w:rsidR="00373315" w:rsidRDefault="00373315">
      <w:pPr>
        <w:pStyle w:val="TOC2"/>
        <w:tabs>
          <w:tab w:val="left" w:pos="802"/>
        </w:tabs>
        <w:rPr>
          <w:ins w:id="42" w:author="John MacAuley" w:date="2014-12-03T17:29:00Z"/>
          <w:rFonts w:asciiTheme="minorHAnsi" w:eastAsiaTheme="minorEastAsia" w:hAnsiTheme="minorHAnsi" w:cstheme="minorBidi"/>
          <w:noProof/>
          <w:sz w:val="24"/>
          <w:lang w:val="en-CA" w:eastAsia="ja-JP"/>
        </w:rPr>
      </w:pPr>
      <w:ins w:id="43" w:author="John MacAuley" w:date="2014-12-03T17:29:00Z">
        <w:r>
          <w:rPr>
            <w:noProof/>
          </w:rPr>
          <w:t>4.3</w:t>
        </w:r>
        <w:r>
          <w:rPr>
            <w:rFonts w:asciiTheme="minorHAnsi" w:eastAsiaTheme="minorEastAsia" w:hAnsiTheme="minorHAnsi" w:cstheme="minorBidi"/>
            <w:noProof/>
            <w:sz w:val="24"/>
            <w:lang w:val="en-CA" w:eastAsia="ja-JP"/>
          </w:rPr>
          <w:tab/>
        </w:r>
        <w:r>
          <w:rPr>
            <w:noProof/>
          </w:rPr>
          <w:t>LocationType</w:t>
        </w:r>
        <w:r>
          <w:rPr>
            <w:noProof/>
          </w:rPr>
          <w:tab/>
        </w:r>
        <w:r>
          <w:rPr>
            <w:noProof/>
          </w:rPr>
          <w:fldChar w:fldCharType="begin"/>
        </w:r>
        <w:r>
          <w:rPr>
            <w:noProof/>
          </w:rPr>
          <w:instrText xml:space="preserve"> PAGEREF _Toc279247120 \h </w:instrText>
        </w:r>
      </w:ins>
      <w:r>
        <w:rPr>
          <w:noProof/>
        </w:rPr>
      </w:r>
      <w:r>
        <w:rPr>
          <w:noProof/>
        </w:rPr>
        <w:fldChar w:fldCharType="separate"/>
      </w:r>
      <w:ins w:id="44" w:author="John MacAuley" w:date="2014-12-03T17:29:00Z">
        <w:r>
          <w:rPr>
            <w:noProof/>
          </w:rPr>
          <w:t>7</w:t>
        </w:r>
        <w:r>
          <w:rPr>
            <w:noProof/>
          </w:rPr>
          <w:fldChar w:fldCharType="end"/>
        </w:r>
      </w:ins>
    </w:p>
    <w:p w14:paraId="1DFE9D33" w14:textId="77777777" w:rsidR="00373315" w:rsidRDefault="00373315">
      <w:pPr>
        <w:pStyle w:val="TOC2"/>
        <w:tabs>
          <w:tab w:val="left" w:pos="802"/>
        </w:tabs>
        <w:rPr>
          <w:ins w:id="45" w:author="John MacAuley" w:date="2014-12-03T17:29:00Z"/>
          <w:rFonts w:asciiTheme="minorHAnsi" w:eastAsiaTheme="minorEastAsia" w:hAnsiTheme="minorHAnsi" w:cstheme="minorBidi"/>
          <w:noProof/>
          <w:sz w:val="24"/>
          <w:lang w:val="en-CA" w:eastAsia="ja-JP"/>
        </w:rPr>
      </w:pPr>
      <w:ins w:id="46" w:author="John MacAuley" w:date="2014-12-03T17:29:00Z">
        <w:r>
          <w:rPr>
            <w:noProof/>
          </w:rPr>
          <w:t>4.4</w:t>
        </w:r>
        <w:r>
          <w:rPr>
            <w:rFonts w:asciiTheme="minorHAnsi" w:eastAsiaTheme="minorEastAsia" w:hAnsiTheme="minorHAnsi" w:cstheme="minorBidi"/>
            <w:noProof/>
            <w:sz w:val="24"/>
            <w:lang w:val="en-CA" w:eastAsia="ja-JP"/>
          </w:rPr>
          <w:tab/>
        </w:r>
        <w:r>
          <w:rPr>
            <w:noProof/>
          </w:rPr>
          <w:t>InterfaceType</w:t>
        </w:r>
        <w:r>
          <w:rPr>
            <w:noProof/>
          </w:rPr>
          <w:tab/>
        </w:r>
        <w:r>
          <w:rPr>
            <w:noProof/>
          </w:rPr>
          <w:fldChar w:fldCharType="begin"/>
        </w:r>
        <w:r>
          <w:rPr>
            <w:noProof/>
          </w:rPr>
          <w:instrText xml:space="preserve"> PAGEREF _Toc279247121 \h </w:instrText>
        </w:r>
      </w:ins>
      <w:r>
        <w:rPr>
          <w:noProof/>
        </w:rPr>
      </w:r>
      <w:r>
        <w:rPr>
          <w:noProof/>
        </w:rPr>
        <w:fldChar w:fldCharType="separate"/>
      </w:r>
      <w:ins w:id="47" w:author="John MacAuley" w:date="2014-12-03T17:29:00Z">
        <w:r>
          <w:rPr>
            <w:noProof/>
          </w:rPr>
          <w:t>8</w:t>
        </w:r>
        <w:r>
          <w:rPr>
            <w:noProof/>
          </w:rPr>
          <w:fldChar w:fldCharType="end"/>
        </w:r>
      </w:ins>
    </w:p>
    <w:p w14:paraId="4BE16905" w14:textId="77777777" w:rsidR="00373315" w:rsidRDefault="00373315">
      <w:pPr>
        <w:pStyle w:val="TOC2"/>
        <w:tabs>
          <w:tab w:val="left" w:pos="802"/>
        </w:tabs>
        <w:rPr>
          <w:ins w:id="48" w:author="John MacAuley" w:date="2014-12-03T17:29:00Z"/>
          <w:rFonts w:asciiTheme="minorHAnsi" w:eastAsiaTheme="minorEastAsia" w:hAnsiTheme="minorHAnsi" w:cstheme="minorBidi"/>
          <w:noProof/>
          <w:sz w:val="24"/>
          <w:lang w:val="en-CA" w:eastAsia="ja-JP"/>
        </w:rPr>
      </w:pPr>
      <w:ins w:id="49" w:author="John MacAuley" w:date="2014-12-03T17:29:00Z">
        <w:r>
          <w:rPr>
            <w:noProof/>
          </w:rPr>
          <w:t>4.5</w:t>
        </w:r>
        <w:r>
          <w:rPr>
            <w:rFonts w:asciiTheme="minorHAnsi" w:eastAsiaTheme="minorEastAsia" w:hAnsiTheme="minorHAnsi" w:cstheme="minorBidi"/>
            <w:noProof/>
            <w:sz w:val="24"/>
            <w:lang w:val="en-CA" w:eastAsia="ja-JP"/>
          </w:rPr>
          <w:tab/>
        </w:r>
        <w:r>
          <w:rPr>
            <w:noProof/>
          </w:rPr>
          <w:t>FeatureType</w:t>
        </w:r>
        <w:r>
          <w:rPr>
            <w:noProof/>
          </w:rPr>
          <w:tab/>
        </w:r>
        <w:r>
          <w:rPr>
            <w:noProof/>
          </w:rPr>
          <w:fldChar w:fldCharType="begin"/>
        </w:r>
        <w:r>
          <w:rPr>
            <w:noProof/>
          </w:rPr>
          <w:instrText xml:space="preserve"> PAGEREF _Toc279247122 \h </w:instrText>
        </w:r>
      </w:ins>
      <w:r>
        <w:rPr>
          <w:noProof/>
        </w:rPr>
      </w:r>
      <w:r>
        <w:rPr>
          <w:noProof/>
        </w:rPr>
        <w:fldChar w:fldCharType="separate"/>
      </w:r>
      <w:ins w:id="50" w:author="John MacAuley" w:date="2014-12-03T17:29:00Z">
        <w:r>
          <w:rPr>
            <w:noProof/>
          </w:rPr>
          <w:t>9</w:t>
        </w:r>
        <w:r>
          <w:rPr>
            <w:noProof/>
          </w:rPr>
          <w:fldChar w:fldCharType="end"/>
        </w:r>
      </w:ins>
    </w:p>
    <w:p w14:paraId="2186C733" w14:textId="77777777" w:rsidR="00373315" w:rsidRDefault="00373315">
      <w:pPr>
        <w:pStyle w:val="TOC2"/>
        <w:tabs>
          <w:tab w:val="left" w:pos="802"/>
        </w:tabs>
        <w:rPr>
          <w:ins w:id="51" w:author="John MacAuley" w:date="2014-12-03T17:29:00Z"/>
          <w:rFonts w:asciiTheme="minorHAnsi" w:eastAsiaTheme="minorEastAsia" w:hAnsiTheme="minorHAnsi" w:cstheme="minorBidi"/>
          <w:noProof/>
          <w:sz w:val="24"/>
          <w:lang w:val="en-CA" w:eastAsia="ja-JP"/>
        </w:rPr>
      </w:pPr>
      <w:ins w:id="52" w:author="John MacAuley" w:date="2014-12-03T17:29:00Z">
        <w:r>
          <w:rPr>
            <w:noProof/>
          </w:rPr>
          <w:t>4.6</w:t>
        </w:r>
        <w:r>
          <w:rPr>
            <w:rFonts w:asciiTheme="minorHAnsi" w:eastAsiaTheme="minorEastAsia" w:hAnsiTheme="minorHAnsi" w:cstheme="minorBidi"/>
            <w:noProof/>
            <w:sz w:val="24"/>
            <w:lang w:val="en-CA" w:eastAsia="ja-JP"/>
          </w:rPr>
          <w:tab/>
        </w:r>
        <w:r>
          <w:rPr>
            <w:noProof/>
          </w:rPr>
          <w:t>PeersWithType</w:t>
        </w:r>
        <w:r>
          <w:rPr>
            <w:noProof/>
          </w:rPr>
          <w:tab/>
        </w:r>
        <w:r>
          <w:rPr>
            <w:noProof/>
          </w:rPr>
          <w:fldChar w:fldCharType="begin"/>
        </w:r>
        <w:r>
          <w:rPr>
            <w:noProof/>
          </w:rPr>
          <w:instrText xml:space="preserve"> PAGEREF _Toc279247123 \h </w:instrText>
        </w:r>
      </w:ins>
      <w:r>
        <w:rPr>
          <w:noProof/>
        </w:rPr>
      </w:r>
      <w:r>
        <w:rPr>
          <w:noProof/>
        </w:rPr>
        <w:fldChar w:fldCharType="separate"/>
      </w:r>
      <w:ins w:id="53" w:author="John MacAuley" w:date="2014-12-03T17:29:00Z">
        <w:r>
          <w:rPr>
            <w:noProof/>
          </w:rPr>
          <w:t>11</w:t>
        </w:r>
        <w:r>
          <w:rPr>
            <w:noProof/>
          </w:rPr>
          <w:fldChar w:fldCharType="end"/>
        </w:r>
      </w:ins>
    </w:p>
    <w:p w14:paraId="4A94B5F6" w14:textId="77777777" w:rsidR="00373315" w:rsidRDefault="00373315">
      <w:pPr>
        <w:pStyle w:val="TOC2"/>
        <w:tabs>
          <w:tab w:val="left" w:pos="802"/>
        </w:tabs>
        <w:rPr>
          <w:ins w:id="54" w:author="John MacAuley" w:date="2014-12-03T17:29:00Z"/>
          <w:rFonts w:asciiTheme="minorHAnsi" w:eastAsiaTheme="minorEastAsia" w:hAnsiTheme="minorHAnsi" w:cstheme="minorBidi"/>
          <w:noProof/>
          <w:sz w:val="24"/>
          <w:lang w:val="en-CA" w:eastAsia="ja-JP"/>
        </w:rPr>
      </w:pPr>
      <w:ins w:id="55" w:author="John MacAuley" w:date="2014-12-03T17:29:00Z">
        <w:r>
          <w:rPr>
            <w:noProof/>
          </w:rPr>
          <w:t>4.7</w:t>
        </w:r>
        <w:r>
          <w:rPr>
            <w:rFonts w:asciiTheme="minorHAnsi" w:eastAsiaTheme="minorEastAsia" w:hAnsiTheme="minorHAnsi" w:cstheme="minorBidi"/>
            <w:noProof/>
            <w:sz w:val="24"/>
            <w:lang w:val="en-CA" w:eastAsia="ja-JP"/>
          </w:rPr>
          <w:tab/>
        </w:r>
        <w:r>
          <w:rPr>
            <w:noProof/>
          </w:rPr>
          <w:t>HolderType</w:t>
        </w:r>
        <w:r>
          <w:rPr>
            <w:noProof/>
          </w:rPr>
          <w:tab/>
        </w:r>
        <w:r>
          <w:rPr>
            <w:noProof/>
          </w:rPr>
          <w:fldChar w:fldCharType="begin"/>
        </w:r>
        <w:r>
          <w:rPr>
            <w:noProof/>
          </w:rPr>
          <w:instrText xml:space="preserve"> PAGEREF _Toc279247124 \h </w:instrText>
        </w:r>
      </w:ins>
      <w:r>
        <w:rPr>
          <w:noProof/>
        </w:rPr>
      </w:r>
      <w:r>
        <w:rPr>
          <w:noProof/>
        </w:rPr>
        <w:fldChar w:fldCharType="separate"/>
      </w:r>
      <w:ins w:id="56" w:author="John MacAuley" w:date="2014-12-03T17:29:00Z">
        <w:r>
          <w:rPr>
            <w:noProof/>
          </w:rPr>
          <w:t>12</w:t>
        </w:r>
        <w:r>
          <w:rPr>
            <w:noProof/>
          </w:rPr>
          <w:fldChar w:fldCharType="end"/>
        </w:r>
      </w:ins>
    </w:p>
    <w:p w14:paraId="46156E51" w14:textId="77777777" w:rsidR="00373315" w:rsidRDefault="00373315">
      <w:pPr>
        <w:pStyle w:val="TOC1"/>
        <w:tabs>
          <w:tab w:val="left" w:pos="351"/>
        </w:tabs>
        <w:rPr>
          <w:ins w:id="57" w:author="John MacAuley" w:date="2014-12-03T17:29:00Z"/>
          <w:rFonts w:asciiTheme="minorHAnsi" w:eastAsiaTheme="minorEastAsia" w:hAnsiTheme="minorHAnsi" w:cstheme="minorBidi"/>
          <w:noProof/>
          <w:sz w:val="24"/>
          <w:lang w:val="en-CA" w:eastAsia="ja-JP"/>
        </w:rPr>
      </w:pPr>
      <w:ins w:id="58" w:author="John MacAuley" w:date="2014-12-03T17:29:00Z">
        <w:r>
          <w:rPr>
            <w:noProof/>
          </w:rPr>
          <w:t>5</w:t>
        </w:r>
        <w:r>
          <w:rPr>
            <w:rFonts w:asciiTheme="minorHAnsi" w:eastAsiaTheme="minorEastAsia" w:hAnsiTheme="minorHAnsi" w:cstheme="minorBidi"/>
            <w:noProof/>
            <w:sz w:val="24"/>
            <w:lang w:val="en-CA" w:eastAsia="ja-JP"/>
          </w:rPr>
          <w:tab/>
        </w:r>
        <w:r>
          <w:rPr>
            <w:noProof/>
          </w:rPr>
          <w:t>Interface Versioning</w:t>
        </w:r>
        <w:r>
          <w:rPr>
            <w:noProof/>
          </w:rPr>
          <w:tab/>
        </w:r>
        <w:r>
          <w:rPr>
            <w:noProof/>
          </w:rPr>
          <w:fldChar w:fldCharType="begin"/>
        </w:r>
        <w:r>
          <w:rPr>
            <w:noProof/>
          </w:rPr>
          <w:instrText xml:space="preserve"> PAGEREF _Toc279247125 \h </w:instrText>
        </w:r>
      </w:ins>
      <w:r>
        <w:rPr>
          <w:noProof/>
        </w:rPr>
      </w:r>
      <w:r>
        <w:rPr>
          <w:noProof/>
        </w:rPr>
        <w:fldChar w:fldCharType="separate"/>
      </w:r>
      <w:ins w:id="59" w:author="John MacAuley" w:date="2014-12-03T17:29:00Z">
        <w:r>
          <w:rPr>
            <w:noProof/>
          </w:rPr>
          <w:t>12</w:t>
        </w:r>
        <w:r>
          <w:rPr>
            <w:noProof/>
          </w:rPr>
          <w:fldChar w:fldCharType="end"/>
        </w:r>
      </w:ins>
    </w:p>
    <w:p w14:paraId="3F35EBFF" w14:textId="77777777" w:rsidR="00373315" w:rsidRDefault="00373315">
      <w:pPr>
        <w:pStyle w:val="TOC1"/>
        <w:tabs>
          <w:tab w:val="left" w:pos="351"/>
        </w:tabs>
        <w:rPr>
          <w:ins w:id="60" w:author="John MacAuley" w:date="2014-12-03T17:29:00Z"/>
          <w:rFonts w:asciiTheme="minorHAnsi" w:eastAsiaTheme="minorEastAsia" w:hAnsiTheme="minorHAnsi" w:cstheme="minorBidi"/>
          <w:noProof/>
          <w:sz w:val="24"/>
          <w:lang w:val="en-CA" w:eastAsia="ja-JP"/>
        </w:rPr>
      </w:pPr>
      <w:ins w:id="61" w:author="John MacAuley" w:date="2014-12-03T17:29:00Z">
        <w:r>
          <w:rPr>
            <w:noProof/>
          </w:rPr>
          <w:t>6</w:t>
        </w:r>
        <w:r>
          <w:rPr>
            <w:rFonts w:asciiTheme="minorHAnsi" w:eastAsiaTheme="minorEastAsia" w:hAnsiTheme="minorHAnsi" w:cstheme="minorBidi"/>
            <w:noProof/>
            <w:sz w:val="24"/>
            <w:lang w:val="en-CA" w:eastAsia="ja-JP"/>
          </w:rPr>
          <w:tab/>
        </w:r>
        <w:r>
          <w:rPr>
            <w:noProof/>
          </w:rPr>
          <w:t>Optionality</w:t>
        </w:r>
        <w:r>
          <w:rPr>
            <w:noProof/>
          </w:rPr>
          <w:tab/>
        </w:r>
        <w:r>
          <w:rPr>
            <w:noProof/>
          </w:rPr>
          <w:fldChar w:fldCharType="begin"/>
        </w:r>
        <w:r>
          <w:rPr>
            <w:noProof/>
          </w:rPr>
          <w:instrText xml:space="preserve"> PAGEREF _Toc279247126 \h </w:instrText>
        </w:r>
      </w:ins>
      <w:r>
        <w:rPr>
          <w:noProof/>
        </w:rPr>
      </w:r>
      <w:r>
        <w:rPr>
          <w:noProof/>
        </w:rPr>
        <w:fldChar w:fldCharType="separate"/>
      </w:r>
      <w:ins w:id="62" w:author="John MacAuley" w:date="2014-12-03T17:29:00Z">
        <w:r>
          <w:rPr>
            <w:noProof/>
          </w:rPr>
          <w:t>13</w:t>
        </w:r>
        <w:r>
          <w:rPr>
            <w:noProof/>
          </w:rPr>
          <w:fldChar w:fldCharType="end"/>
        </w:r>
      </w:ins>
    </w:p>
    <w:p w14:paraId="12AB75EC" w14:textId="77777777" w:rsidR="00373315" w:rsidRDefault="00373315">
      <w:pPr>
        <w:pStyle w:val="TOC1"/>
        <w:tabs>
          <w:tab w:val="left" w:pos="351"/>
        </w:tabs>
        <w:rPr>
          <w:ins w:id="63" w:author="John MacAuley" w:date="2014-12-03T17:29:00Z"/>
          <w:rFonts w:asciiTheme="minorHAnsi" w:eastAsiaTheme="minorEastAsia" w:hAnsiTheme="minorHAnsi" w:cstheme="minorBidi"/>
          <w:noProof/>
          <w:sz w:val="24"/>
          <w:lang w:val="en-CA" w:eastAsia="ja-JP"/>
        </w:rPr>
      </w:pPr>
      <w:ins w:id="64" w:author="John MacAuley" w:date="2014-12-03T17:29:00Z">
        <w:r>
          <w:rPr>
            <w:noProof/>
          </w:rPr>
          <w:t>7</w:t>
        </w:r>
        <w:r>
          <w:rPr>
            <w:rFonts w:asciiTheme="minorHAnsi" w:eastAsiaTheme="minorEastAsia" w:hAnsiTheme="minorHAnsi" w:cstheme="minorBidi"/>
            <w:noProof/>
            <w:sz w:val="24"/>
            <w:lang w:val="en-CA" w:eastAsia="ja-JP"/>
          </w:rPr>
          <w:tab/>
        </w:r>
        <w:r>
          <w:rPr>
            <w:noProof/>
          </w:rPr>
          <w:t>Security Considerations</w:t>
        </w:r>
        <w:r>
          <w:rPr>
            <w:noProof/>
          </w:rPr>
          <w:tab/>
        </w:r>
        <w:r>
          <w:rPr>
            <w:noProof/>
          </w:rPr>
          <w:fldChar w:fldCharType="begin"/>
        </w:r>
        <w:r>
          <w:rPr>
            <w:noProof/>
          </w:rPr>
          <w:instrText xml:space="preserve"> PAGEREF _Toc279247127 \h </w:instrText>
        </w:r>
      </w:ins>
      <w:r>
        <w:rPr>
          <w:noProof/>
        </w:rPr>
      </w:r>
      <w:r>
        <w:rPr>
          <w:noProof/>
        </w:rPr>
        <w:fldChar w:fldCharType="separate"/>
      </w:r>
      <w:ins w:id="65" w:author="John MacAuley" w:date="2014-12-03T17:29:00Z">
        <w:r>
          <w:rPr>
            <w:noProof/>
          </w:rPr>
          <w:t>13</w:t>
        </w:r>
        <w:r>
          <w:rPr>
            <w:noProof/>
          </w:rPr>
          <w:fldChar w:fldCharType="end"/>
        </w:r>
      </w:ins>
    </w:p>
    <w:p w14:paraId="56D7A1DE" w14:textId="77777777" w:rsidR="00373315" w:rsidRDefault="00373315">
      <w:pPr>
        <w:pStyle w:val="TOC1"/>
        <w:tabs>
          <w:tab w:val="left" w:pos="351"/>
        </w:tabs>
        <w:rPr>
          <w:ins w:id="66" w:author="John MacAuley" w:date="2014-12-03T17:29:00Z"/>
          <w:rFonts w:asciiTheme="minorHAnsi" w:eastAsiaTheme="minorEastAsia" w:hAnsiTheme="minorHAnsi" w:cstheme="minorBidi"/>
          <w:noProof/>
          <w:sz w:val="24"/>
          <w:lang w:val="en-CA" w:eastAsia="ja-JP"/>
        </w:rPr>
      </w:pPr>
      <w:ins w:id="67" w:author="John MacAuley" w:date="2014-12-03T17:29:00Z">
        <w:r>
          <w:rPr>
            <w:noProof/>
          </w:rPr>
          <w:t>8</w:t>
        </w:r>
        <w:r>
          <w:rPr>
            <w:rFonts w:asciiTheme="minorHAnsi" w:eastAsiaTheme="minorEastAsia" w:hAnsiTheme="minorHAnsi" w:cstheme="minorBidi"/>
            <w:noProof/>
            <w:sz w:val="24"/>
            <w:lang w:val="en-CA" w:eastAsia="ja-JP"/>
          </w:rPr>
          <w:tab/>
        </w:r>
        <w:r>
          <w:rPr>
            <w:noProof/>
          </w:rPr>
          <w:t>Glossary</w:t>
        </w:r>
        <w:r>
          <w:rPr>
            <w:noProof/>
          </w:rPr>
          <w:tab/>
        </w:r>
        <w:r>
          <w:rPr>
            <w:noProof/>
          </w:rPr>
          <w:fldChar w:fldCharType="begin"/>
        </w:r>
        <w:r>
          <w:rPr>
            <w:noProof/>
          </w:rPr>
          <w:instrText xml:space="preserve"> PAGEREF _Toc279247128 \h </w:instrText>
        </w:r>
      </w:ins>
      <w:r>
        <w:rPr>
          <w:noProof/>
        </w:rPr>
      </w:r>
      <w:r>
        <w:rPr>
          <w:noProof/>
        </w:rPr>
        <w:fldChar w:fldCharType="separate"/>
      </w:r>
      <w:ins w:id="68" w:author="John MacAuley" w:date="2014-12-03T17:29:00Z">
        <w:r>
          <w:rPr>
            <w:noProof/>
          </w:rPr>
          <w:t>14</w:t>
        </w:r>
        <w:r>
          <w:rPr>
            <w:noProof/>
          </w:rPr>
          <w:fldChar w:fldCharType="end"/>
        </w:r>
      </w:ins>
    </w:p>
    <w:p w14:paraId="2969B843" w14:textId="77777777" w:rsidR="00373315" w:rsidRDefault="00373315">
      <w:pPr>
        <w:pStyle w:val="TOC1"/>
        <w:tabs>
          <w:tab w:val="left" w:pos="351"/>
        </w:tabs>
        <w:rPr>
          <w:ins w:id="69" w:author="John MacAuley" w:date="2014-12-03T17:29:00Z"/>
          <w:rFonts w:asciiTheme="minorHAnsi" w:eastAsiaTheme="minorEastAsia" w:hAnsiTheme="minorHAnsi" w:cstheme="minorBidi"/>
          <w:noProof/>
          <w:sz w:val="24"/>
          <w:lang w:val="en-CA" w:eastAsia="ja-JP"/>
        </w:rPr>
      </w:pPr>
      <w:ins w:id="70" w:author="John MacAuley" w:date="2014-12-03T17:29:00Z">
        <w:r>
          <w:rPr>
            <w:noProof/>
          </w:rPr>
          <w:t>9</w:t>
        </w:r>
        <w:r>
          <w:rPr>
            <w:rFonts w:asciiTheme="minorHAnsi" w:eastAsiaTheme="minorEastAsia" w:hAnsiTheme="minorHAnsi" w:cstheme="minorBidi"/>
            <w:noProof/>
            <w:sz w:val="24"/>
            <w:lang w:val="en-CA" w:eastAsia="ja-JP"/>
          </w:rPr>
          <w:tab/>
        </w:r>
        <w:r>
          <w:rPr>
            <w:noProof/>
          </w:rPr>
          <w:t>Contributors</w:t>
        </w:r>
        <w:r>
          <w:rPr>
            <w:noProof/>
          </w:rPr>
          <w:tab/>
        </w:r>
        <w:r>
          <w:rPr>
            <w:noProof/>
          </w:rPr>
          <w:fldChar w:fldCharType="begin"/>
        </w:r>
        <w:r>
          <w:rPr>
            <w:noProof/>
          </w:rPr>
          <w:instrText xml:space="preserve"> PAGEREF _Toc279247129 \h </w:instrText>
        </w:r>
      </w:ins>
      <w:r>
        <w:rPr>
          <w:noProof/>
        </w:rPr>
      </w:r>
      <w:r>
        <w:rPr>
          <w:noProof/>
        </w:rPr>
        <w:fldChar w:fldCharType="separate"/>
      </w:r>
      <w:ins w:id="71" w:author="John MacAuley" w:date="2014-12-03T17:29:00Z">
        <w:r>
          <w:rPr>
            <w:noProof/>
          </w:rPr>
          <w:t>14</w:t>
        </w:r>
        <w:r>
          <w:rPr>
            <w:noProof/>
          </w:rPr>
          <w:fldChar w:fldCharType="end"/>
        </w:r>
      </w:ins>
    </w:p>
    <w:p w14:paraId="57CEAA6B" w14:textId="77777777" w:rsidR="00373315" w:rsidRDefault="00373315">
      <w:pPr>
        <w:pStyle w:val="TOC1"/>
        <w:tabs>
          <w:tab w:val="left" w:pos="462"/>
        </w:tabs>
        <w:rPr>
          <w:ins w:id="72" w:author="John MacAuley" w:date="2014-12-03T17:29:00Z"/>
          <w:rFonts w:asciiTheme="minorHAnsi" w:eastAsiaTheme="minorEastAsia" w:hAnsiTheme="minorHAnsi" w:cstheme="minorBidi"/>
          <w:noProof/>
          <w:sz w:val="24"/>
          <w:lang w:val="en-CA" w:eastAsia="ja-JP"/>
        </w:rPr>
      </w:pPr>
      <w:ins w:id="73" w:author="John MacAuley" w:date="2014-12-03T17:29:00Z">
        <w:r>
          <w:rPr>
            <w:noProof/>
          </w:rPr>
          <w:t>10</w:t>
        </w:r>
        <w:r>
          <w:rPr>
            <w:rFonts w:asciiTheme="minorHAnsi" w:eastAsiaTheme="minorEastAsia" w:hAnsiTheme="minorHAnsi" w:cstheme="minorBidi"/>
            <w:noProof/>
            <w:sz w:val="24"/>
            <w:lang w:val="en-CA" w:eastAsia="ja-JP"/>
          </w:rPr>
          <w:tab/>
        </w:r>
        <w:r>
          <w:rPr>
            <w:noProof/>
          </w:rPr>
          <w:t>Intellectual Property Statement</w:t>
        </w:r>
        <w:r>
          <w:rPr>
            <w:noProof/>
          </w:rPr>
          <w:tab/>
        </w:r>
        <w:r>
          <w:rPr>
            <w:noProof/>
          </w:rPr>
          <w:fldChar w:fldCharType="begin"/>
        </w:r>
        <w:r>
          <w:rPr>
            <w:noProof/>
          </w:rPr>
          <w:instrText xml:space="preserve"> PAGEREF _Toc279247130 \h </w:instrText>
        </w:r>
      </w:ins>
      <w:r>
        <w:rPr>
          <w:noProof/>
        </w:rPr>
      </w:r>
      <w:r>
        <w:rPr>
          <w:noProof/>
        </w:rPr>
        <w:fldChar w:fldCharType="separate"/>
      </w:r>
      <w:ins w:id="74" w:author="John MacAuley" w:date="2014-12-03T17:29:00Z">
        <w:r>
          <w:rPr>
            <w:noProof/>
          </w:rPr>
          <w:t>15</w:t>
        </w:r>
        <w:r>
          <w:rPr>
            <w:noProof/>
          </w:rPr>
          <w:fldChar w:fldCharType="end"/>
        </w:r>
      </w:ins>
    </w:p>
    <w:p w14:paraId="2E6CC109" w14:textId="77777777" w:rsidR="00373315" w:rsidRDefault="00373315">
      <w:pPr>
        <w:pStyle w:val="TOC1"/>
        <w:tabs>
          <w:tab w:val="left" w:pos="462"/>
        </w:tabs>
        <w:rPr>
          <w:ins w:id="75" w:author="John MacAuley" w:date="2014-12-03T17:29:00Z"/>
          <w:rFonts w:asciiTheme="minorHAnsi" w:eastAsiaTheme="minorEastAsia" w:hAnsiTheme="minorHAnsi" w:cstheme="minorBidi"/>
          <w:noProof/>
          <w:sz w:val="24"/>
          <w:lang w:val="en-CA" w:eastAsia="ja-JP"/>
        </w:rPr>
      </w:pPr>
      <w:ins w:id="76" w:author="John MacAuley" w:date="2014-12-03T17:29:00Z">
        <w:r>
          <w:rPr>
            <w:noProof/>
          </w:rPr>
          <w:t>11</w:t>
        </w:r>
        <w:r>
          <w:rPr>
            <w:rFonts w:asciiTheme="minorHAnsi" w:eastAsiaTheme="minorEastAsia" w:hAnsiTheme="minorHAnsi" w:cstheme="minorBidi"/>
            <w:noProof/>
            <w:sz w:val="24"/>
            <w:lang w:val="en-CA" w:eastAsia="ja-JP"/>
          </w:rPr>
          <w:tab/>
        </w:r>
        <w:r>
          <w:rPr>
            <w:noProof/>
          </w:rPr>
          <w:t>Disclaimer</w:t>
        </w:r>
        <w:r>
          <w:rPr>
            <w:noProof/>
          </w:rPr>
          <w:tab/>
        </w:r>
        <w:r>
          <w:rPr>
            <w:noProof/>
          </w:rPr>
          <w:fldChar w:fldCharType="begin"/>
        </w:r>
        <w:r>
          <w:rPr>
            <w:noProof/>
          </w:rPr>
          <w:instrText xml:space="preserve"> PAGEREF _Toc279247131 \h </w:instrText>
        </w:r>
      </w:ins>
      <w:r>
        <w:rPr>
          <w:noProof/>
        </w:rPr>
      </w:r>
      <w:r>
        <w:rPr>
          <w:noProof/>
        </w:rPr>
        <w:fldChar w:fldCharType="separate"/>
      </w:r>
      <w:ins w:id="77" w:author="John MacAuley" w:date="2014-12-03T17:29:00Z">
        <w:r>
          <w:rPr>
            <w:noProof/>
          </w:rPr>
          <w:t>15</w:t>
        </w:r>
        <w:r>
          <w:rPr>
            <w:noProof/>
          </w:rPr>
          <w:fldChar w:fldCharType="end"/>
        </w:r>
      </w:ins>
    </w:p>
    <w:p w14:paraId="1D363AE8" w14:textId="77777777" w:rsidR="00373315" w:rsidRDefault="00373315">
      <w:pPr>
        <w:pStyle w:val="TOC1"/>
        <w:tabs>
          <w:tab w:val="left" w:pos="462"/>
        </w:tabs>
        <w:rPr>
          <w:ins w:id="78" w:author="John MacAuley" w:date="2014-12-03T17:29:00Z"/>
          <w:rFonts w:asciiTheme="minorHAnsi" w:eastAsiaTheme="minorEastAsia" w:hAnsiTheme="minorHAnsi" w:cstheme="minorBidi"/>
          <w:noProof/>
          <w:sz w:val="24"/>
          <w:lang w:val="en-CA" w:eastAsia="ja-JP"/>
        </w:rPr>
      </w:pPr>
      <w:ins w:id="79" w:author="John MacAuley" w:date="2014-12-03T17:29:00Z">
        <w:r>
          <w:rPr>
            <w:noProof/>
          </w:rPr>
          <w:t>12</w:t>
        </w:r>
        <w:r>
          <w:rPr>
            <w:rFonts w:asciiTheme="minorHAnsi" w:eastAsiaTheme="minorEastAsia" w:hAnsiTheme="minorHAnsi" w:cstheme="minorBidi"/>
            <w:noProof/>
            <w:sz w:val="24"/>
            <w:lang w:val="en-CA" w:eastAsia="ja-JP"/>
          </w:rPr>
          <w:tab/>
        </w:r>
        <w:r>
          <w:rPr>
            <w:noProof/>
          </w:rPr>
          <w:t>Full Copyright Notice</w:t>
        </w:r>
        <w:r>
          <w:rPr>
            <w:noProof/>
          </w:rPr>
          <w:tab/>
        </w:r>
        <w:r>
          <w:rPr>
            <w:noProof/>
          </w:rPr>
          <w:fldChar w:fldCharType="begin"/>
        </w:r>
        <w:r>
          <w:rPr>
            <w:noProof/>
          </w:rPr>
          <w:instrText xml:space="preserve"> PAGEREF _Toc279247132 \h </w:instrText>
        </w:r>
      </w:ins>
      <w:r>
        <w:rPr>
          <w:noProof/>
        </w:rPr>
      </w:r>
      <w:r>
        <w:rPr>
          <w:noProof/>
        </w:rPr>
        <w:fldChar w:fldCharType="separate"/>
      </w:r>
      <w:ins w:id="80" w:author="John MacAuley" w:date="2014-12-03T17:29:00Z">
        <w:r>
          <w:rPr>
            <w:noProof/>
          </w:rPr>
          <w:t>15</w:t>
        </w:r>
        <w:r>
          <w:rPr>
            <w:noProof/>
          </w:rPr>
          <w:fldChar w:fldCharType="end"/>
        </w:r>
      </w:ins>
    </w:p>
    <w:p w14:paraId="447E9871" w14:textId="77777777" w:rsidR="00373315" w:rsidRDefault="00373315">
      <w:pPr>
        <w:pStyle w:val="TOC1"/>
        <w:tabs>
          <w:tab w:val="left" w:pos="462"/>
        </w:tabs>
        <w:rPr>
          <w:ins w:id="81" w:author="John MacAuley" w:date="2014-12-03T17:29:00Z"/>
          <w:rFonts w:asciiTheme="minorHAnsi" w:eastAsiaTheme="minorEastAsia" w:hAnsiTheme="minorHAnsi" w:cstheme="minorBidi"/>
          <w:noProof/>
          <w:sz w:val="24"/>
          <w:lang w:val="en-CA" w:eastAsia="ja-JP"/>
        </w:rPr>
      </w:pPr>
      <w:ins w:id="82" w:author="John MacAuley" w:date="2014-12-03T17:29:00Z">
        <w:r>
          <w:rPr>
            <w:noProof/>
          </w:rPr>
          <w:t>13</w:t>
        </w:r>
        <w:r>
          <w:rPr>
            <w:rFonts w:asciiTheme="minorHAnsi" w:eastAsiaTheme="minorEastAsia" w:hAnsiTheme="minorHAnsi" w:cstheme="minorBidi"/>
            <w:noProof/>
            <w:sz w:val="24"/>
            <w:lang w:val="en-CA" w:eastAsia="ja-JP"/>
          </w:rPr>
          <w:tab/>
        </w:r>
        <w:r>
          <w:rPr>
            <w:noProof/>
          </w:rPr>
          <w:t>References</w:t>
        </w:r>
        <w:r>
          <w:rPr>
            <w:noProof/>
          </w:rPr>
          <w:tab/>
        </w:r>
        <w:r>
          <w:rPr>
            <w:noProof/>
          </w:rPr>
          <w:fldChar w:fldCharType="begin"/>
        </w:r>
        <w:r>
          <w:rPr>
            <w:noProof/>
          </w:rPr>
          <w:instrText xml:space="preserve"> PAGEREF _Toc279247133 \h </w:instrText>
        </w:r>
      </w:ins>
      <w:r>
        <w:rPr>
          <w:noProof/>
        </w:rPr>
      </w:r>
      <w:r>
        <w:rPr>
          <w:noProof/>
        </w:rPr>
        <w:fldChar w:fldCharType="separate"/>
      </w:r>
      <w:ins w:id="83" w:author="John MacAuley" w:date="2014-12-03T17:29:00Z">
        <w:r>
          <w:rPr>
            <w:noProof/>
          </w:rPr>
          <w:t>15</w:t>
        </w:r>
        <w:r>
          <w:rPr>
            <w:noProof/>
          </w:rPr>
          <w:fldChar w:fldCharType="end"/>
        </w:r>
      </w:ins>
    </w:p>
    <w:p w14:paraId="47AB0FCD" w14:textId="77777777" w:rsidR="00373315" w:rsidRDefault="00373315">
      <w:pPr>
        <w:pStyle w:val="TOC1"/>
        <w:tabs>
          <w:tab w:val="left" w:pos="462"/>
        </w:tabs>
        <w:rPr>
          <w:ins w:id="84" w:author="John MacAuley" w:date="2014-12-03T17:29:00Z"/>
          <w:rFonts w:asciiTheme="minorHAnsi" w:eastAsiaTheme="minorEastAsia" w:hAnsiTheme="minorHAnsi" w:cstheme="minorBidi"/>
          <w:noProof/>
          <w:sz w:val="24"/>
          <w:lang w:val="en-CA" w:eastAsia="ja-JP"/>
        </w:rPr>
      </w:pPr>
      <w:ins w:id="85" w:author="John MacAuley" w:date="2014-12-03T17:29:00Z">
        <w:r>
          <w:rPr>
            <w:noProof/>
          </w:rPr>
          <w:t>14</w:t>
        </w:r>
        <w:r>
          <w:rPr>
            <w:rFonts w:asciiTheme="minorHAnsi" w:eastAsiaTheme="minorEastAsia" w:hAnsiTheme="minorHAnsi" w:cstheme="minorBidi"/>
            <w:noProof/>
            <w:sz w:val="24"/>
            <w:lang w:val="en-CA" w:eastAsia="ja-JP"/>
          </w:rPr>
          <w:tab/>
        </w:r>
        <w:r>
          <w:rPr>
            <w:noProof/>
          </w:rPr>
          <w:t>Appendix A: NSA Description Document schema</w:t>
        </w:r>
        <w:r>
          <w:rPr>
            <w:noProof/>
          </w:rPr>
          <w:tab/>
        </w:r>
        <w:r>
          <w:rPr>
            <w:noProof/>
          </w:rPr>
          <w:fldChar w:fldCharType="begin"/>
        </w:r>
        <w:r>
          <w:rPr>
            <w:noProof/>
          </w:rPr>
          <w:instrText xml:space="preserve"> PAGEREF _Toc279247134 \h </w:instrText>
        </w:r>
      </w:ins>
      <w:r>
        <w:rPr>
          <w:noProof/>
        </w:rPr>
      </w:r>
      <w:r>
        <w:rPr>
          <w:noProof/>
        </w:rPr>
        <w:fldChar w:fldCharType="separate"/>
      </w:r>
      <w:ins w:id="86" w:author="John MacAuley" w:date="2014-12-03T17:29:00Z">
        <w:r>
          <w:rPr>
            <w:noProof/>
          </w:rPr>
          <w:t>16</w:t>
        </w:r>
        <w:r>
          <w:rPr>
            <w:noProof/>
          </w:rPr>
          <w:fldChar w:fldCharType="end"/>
        </w:r>
      </w:ins>
    </w:p>
    <w:p w14:paraId="578F5E3A" w14:textId="77777777" w:rsidR="007C6746" w:rsidRDefault="007C6746">
      <w:pPr>
        <w:sectPr w:rsidR="007C6746" w:rsidSect="00A40042">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14:paraId="321EB03C" w14:textId="77777777" w:rsidR="007C6746" w:rsidRDefault="007C6746" w:rsidP="007C6746">
      <w:pPr>
        <w:pStyle w:val="Heading1"/>
      </w:pPr>
      <w:bookmarkStart w:id="89" w:name="_Toc279247114"/>
      <w:r w:rsidRPr="00866D9D">
        <w:lastRenderedPageBreak/>
        <w:t>Introduction</w:t>
      </w:r>
      <w:bookmarkEnd w:id="89"/>
    </w:p>
    <w:p w14:paraId="6776BFD6" w14:textId="7BD03E77" w:rsidR="00244B78" w:rsidRDefault="006C525F" w:rsidP="00DE04DD">
      <w:r w:rsidRPr="006C525F">
        <w:t xml:space="preserve">Within the </w:t>
      </w:r>
      <w:r w:rsidR="005A6997" w:rsidRPr="005A6997">
        <w:t>Network Services Framework (NSF)</w:t>
      </w:r>
      <w:r w:rsidR="005A6997">
        <w:t xml:space="preserve"> </w:t>
      </w:r>
      <w:r w:rsidR="001E3462">
        <w:t xml:space="preserve">[OGF NSF] </w:t>
      </w:r>
      <w:r>
        <w:t xml:space="preserve">the Network Services Agent </w:t>
      </w:r>
      <w:r w:rsidRPr="006C525F">
        <w:t xml:space="preserve">(NSA) is an entity that </w:t>
      </w:r>
      <w:ins w:id="90" w:author="John MacAuley" w:date="2014-02-17T14:20:00Z">
        <w:r w:rsidR="00E1267D">
          <w:t>manages network service requests</w:t>
        </w:r>
      </w:ins>
      <w:r w:rsidRPr="006C525F">
        <w:t>.  These service</w:t>
      </w:r>
      <w:r>
        <w:t xml:space="preserve">s </w:t>
      </w:r>
      <w:r w:rsidRPr="006C525F">
        <w:t xml:space="preserve">can </w:t>
      </w:r>
      <w:ins w:id="91" w:author="Guy Roberts" w:date="2014-02-17T12:24:00Z">
        <w:r w:rsidR="00246CF1">
          <w:t>vary</w:t>
        </w:r>
      </w:ins>
      <w:r w:rsidRPr="006C525F">
        <w:t xml:space="preserve"> in functionality, an</w:t>
      </w:r>
      <w:r>
        <w:t xml:space="preserve">d an NSA does not need to offer </w:t>
      </w:r>
      <w:r w:rsidRPr="006C525F">
        <w:t>all</w:t>
      </w:r>
      <w:ins w:id="92" w:author="Guy Roberts" w:date="2014-02-17T12:22:00Z">
        <w:r w:rsidR="00246CF1">
          <w:t xml:space="preserve"> of the</w:t>
        </w:r>
      </w:ins>
      <w:r w:rsidRPr="006C525F">
        <w:t xml:space="preserve"> services defined within a net</w:t>
      </w:r>
      <w:r>
        <w:t xml:space="preserve">work.  For example, one NSA may </w:t>
      </w:r>
      <w:r w:rsidRPr="006C525F">
        <w:t>offer Connection Services and T</w:t>
      </w:r>
      <w:r>
        <w:t xml:space="preserve">opology Services for a specific </w:t>
      </w:r>
      <w:r w:rsidRPr="006C525F">
        <w:t>network, while a second NSA offe</w:t>
      </w:r>
      <w:r>
        <w:t xml:space="preserve">rs Monitoring Services for that </w:t>
      </w:r>
      <w:r w:rsidRPr="006C525F">
        <w:t>same network.  In addition, the v</w:t>
      </w:r>
      <w:r w:rsidR="008664F7">
        <w:t xml:space="preserve">ersions of the services offered </w:t>
      </w:r>
      <w:r w:rsidRPr="006C525F">
        <w:t>can vary from NSA to NSA.</w:t>
      </w:r>
      <w:r w:rsidR="0000616E">
        <w:t xml:space="preserve">  </w:t>
      </w:r>
      <w:r w:rsidRPr="006C525F">
        <w:t xml:space="preserve">The </w:t>
      </w:r>
      <w:r w:rsidR="0000616E">
        <w:t xml:space="preserve">NSA </w:t>
      </w:r>
      <w:del w:id="93" w:author="John MacAuley" w:date="2014-09-05T16:56:00Z">
        <w:r w:rsidRPr="006C525F" w:rsidDel="00E45711">
          <w:delText>D</w:delText>
        </w:r>
        <w:r w:rsidR="008664F7" w:rsidDel="00E45711">
          <w:delText xml:space="preserve">iscovery </w:delText>
        </w:r>
      </w:del>
      <w:ins w:id="94" w:author="John MacAuley" w:date="2014-09-05T16:56:00Z">
        <w:r w:rsidR="00E45711">
          <w:t>Description D</w:t>
        </w:r>
      </w:ins>
      <w:del w:id="95" w:author="John MacAuley" w:date="2014-09-05T16:56:00Z">
        <w:r w:rsidR="0000616E" w:rsidDel="00E45711">
          <w:delText>d</w:delText>
        </w:r>
      </w:del>
      <w:r w:rsidR="0000616E">
        <w:t>ocument</w:t>
      </w:r>
      <w:r w:rsidR="008664F7" w:rsidRPr="00DE04DD">
        <w:t xml:space="preserve"> </w:t>
      </w:r>
      <w:r w:rsidR="008664F7">
        <w:t xml:space="preserve">is a metadata </w:t>
      </w:r>
      <w:r w:rsidR="0000616E">
        <w:t>schema</w:t>
      </w:r>
      <w:r w:rsidRPr="006C525F">
        <w:t xml:space="preserve"> designed to enable self-description </w:t>
      </w:r>
      <w:r w:rsidR="008664F7">
        <w:t>of all NSI services</w:t>
      </w:r>
      <w:r w:rsidR="0000616E">
        <w:t xml:space="preserve"> and</w:t>
      </w:r>
      <w:r w:rsidR="008664F7">
        <w:t xml:space="preserve"> </w:t>
      </w:r>
      <w:r w:rsidRPr="006C525F">
        <w:t>associated protocol interfaces offered by these NSA.</w:t>
      </w:r>
      <w:r w:rsidR="008664F7">
        <w:t xml:space="preserve">  </w:t>
      </w:r>
      <w:r w:rsidR="00DE04DD">
        <w:t xml:space="preserve">Other information relating to the NSA itself, such as software version, administrative contacts, location, </w:t>
      </w:r>
      <w:r w:rsidR="00244B78">
        <w:t xml:space="preserve">peering, and </w:t>
      </w:r>
      <w:r w:rsidR="00DE04DD">
        <w:t>managed network</w:t>
      </w:r>
      <w:r w:rsidR="00244B78">
        <w:t>s is also defined as part of the meta-data profile.</w:t>
      </w:r>
    </w:p>
    <w:p w14:paraId="3DC3BE9B" w14:textId="77777777" w:rsidR="00C82201" w:rsidRDefault="00C82201" w:rsidP="00DE04DD"/>
    <w:p w14:paraId="7871FFEC" w14:textId="65DB83FD" w:rsidR="005600D1" w:rsidRDefault="00C82201" w:rsidP="00244B78">
      <w:r>
        <w:t xml:space="preserve">The NSA </w:t>
      </w:r>
      <w:del w:id="96" w:author="John MacAuley" w:date="2014-09-05T16:58:00Z">
        <w:r w:rsidRPr="006C525F" w:rsidDel="00E45711">
          <w:delText>D</w:delText>
        </w:r>
        <w:r w:rsidDel="00E45711">
          <w:delText xml:space="preserve">iscovery </w:delText>
        </w:r>
      </w:del>
      <w:ins w:id="97" w:author="John MacAuley" w:date="2014-09-05T16:58:00Z">
        <w:r w:rsidR="00E45711">
          <w:t xml:space="preserve">Description </w:t>
        </w:r>
      </w:ins>
      <w:ins w:id="98" w:author="Guy Roberts" w:date="2014-02-17T12:25:00Z">
        <w:r w:rsidR="00246CF1">
          <w:t xml:space="preserve">Document </w:t>
        </w:r>
      </w:ins>
      <w:r>
        <w:t xml:space="preserve">is used in conjunction with </w:t>
      </w:r>
      <w:ins w:id="99" w:author="John MacAuley" w:date="2014-09-08T19:34:00Z">
        <w:r w:rsidR="002645C1">
          <w:t>protocol formally know as t</w:t>
        </w:r>
        <w:r w:rsidR="002645C1" w:rsidRPr="002645C1">
          <w:t>he Discovery Service</w:t>
        </w:r>
      </w:ins>
      <w:del w:id="100" w:author="John MacAuley" w:date="2014-09-08T19:34:00Z">
        <w:r w:rsidDel="002645C1">
          <w:delText xml:space="preserve">the NSI </w:delText>
        </w:r>
      </w:del>
      <w:del w:id="101" w:author="John MacAuley" w:date="2014-09-05T16:58:00Z">
        <w:r w:rsidDel="00E45711">
          <w:delText xml:space="preserve">Discovery </w:delText>
        </w:r>
      </w:del>
      <w:ins w:id="102" w:author="Guy Roberts" w:date="2014-02-17T12:25:00Z">
        <w:del w:id="103" w:author="John MacAuley" w:date="2014-09-05T16:58:00Z">
          <w:r w:rsidR="00246CF1" w:rsidDel="00E45711">
            <w:delText>Protocol</w:delText>
          </w:r>
        </w:del>
      </w:ins>
      <w:r>
        <w:t>, a simple protocol supporting the distribution of documents throughout an interconnected</w:t>
      </w:r>
      <w:r w:rsidR="005600D1">
        <w:t xml:space="preserve"> network of NSA.</w:t>
      </w:r>
      <w:del w:id="104" w:author="John MacAuley" w:date="2014-09-08T19:35:00Z">
        <w:r w:rsidR="005600D1" w:rsidDel="002645C1">
          <w:delText xml:space="preserve">  By abstracting the protocol used for exchange of the data from the data itself, a more generic protocol</w:delText>
        </w:r>
      </w:del>
      <w:ins w:id="105" w:author="Guy Roberts" w:date="2014-02-17T12:26:00Z">
        <w:del w:id="106" w:author="John MacAuley" w:date="2014-09-08T19:35:00Z">
          <w:r w:rsidR="00246CF1" w:rsidDel="002645C1">
            <w:delText xml:space="preserve"> is provided which</w:delText>
          </w:r>
        </w:del>
      </w:ins>
      <w:del w:id="107" w:author="John MacAuley" w:date="2014-09-08T19:35:00Z">
        <w:r w:rsidR="005600D1" w:rsidDel="002645C1">
          <w:delText xml:space="preserve"> meet</w:delText>
        </w:r>
      </w:del>
      <w:ins w:id="108" w:author="Guy Roberts" w:date="2014-02-17T12:27:00Z">
        <w:del w:id="109" w:author="John MacAuley" w:date="2014-09-08T19:35:00Z">
          <w:r w:rsidR="00246CF1" w:rsidDel="002645C1">
            <w:delText xml:space="preserve">s </w:delText>
          </w:r>
        </w:del>
      </w:ins>
      <w:del w:id="110" w:author="John MacAuley" w:date="2014-09-08T19:35:00Z">
        <w:r w:rsidR="005600D1" w:rsidDel="002645C1">
          <w:delText xml:space="preserve">the requirements for NSA discovery, but also </w:delText>
        </w:r>
      </w:del>
      <w:ins w:id="111" w:author="Guy Roberts" w:date="2014-02-17T12:27:00Z">
        <w:del w:id="112" w:author="John MacAuley" w:date="2014-09-08T19:35:00Z">
          <w:r w:rsidR="00246CF1" w:rsidDel="002645C1">
            <w:delText xml:space="preserve">permits </w:delText>
          </w:r>
        </w:del>
      </w:ins>
      <w:del w:id="113" w:author="John MacAuley" w:date="2014-09-08T19:35:00Z">
        <w:r w:rsidR="005600D1" w:rsidDel="002645C1">
          <w:delText xml:space="preserve">the exchange of other document types such as </w:delText>
        </w:r>
        <w:r w:rsidR="009650A2" w:rsidDel="002645C1">
          <w:delText>NSI T</w:delText>
        </w:r>
        <w:r w:rsidR="005600D1" w:rsidDel="002645C1">
          <w:delText>opology</w:delText>
        </w:r>
        <w:r w:rsidR="00E07D37" w:rsidDel="002645C1">
          <w:delText xml:space="preserve"> </w:delText>
        </w:r>
        <w:r w:rsidR="001E3462" w:rsidDel="002645C1">
          <w:delText xml:space="preserve">[] </w:delText>
        </w:r>
        <w:r w:rsidR="00E07D37" w:rsidDel="002645C1">
          <w:delText xml:space="preserve">and NSI Service Definition </w:delText>
        </w:r>
        <w:r w:rsidR="001E3462" w:rsidDel="002645C1">
          <w:delText xml:space="preserve">[OGF NSI-CS] </w:delText>
        </w:r>
        <w:r w:rsidR="00E07D37" w:rsidDel="002645C1">
          <w:delText>documents</w:delText>
        </w:r>
      </w:del>
      <w:r w:rsidR="005600D1">
        <w:t>.</w:t>
      </w:r>
    </w:p>
    <w:p w14:paraId="228BE902" w14:textId="77777777" w:rsidR="005600D1" w:rsidRDefault="005600D1" w:rsidP="00244B78"/>
    <w:p w14:paraId="79BA2209" w14:textId="40CDA5EF" w:rsidR="003D6891" w:rsidRDefault="00244B78" w:rsidP="00244B78">
      <w:r>
        <w:t xml:space="preserve">This type of dynamic meta-data discovery mechanism is an important aspect of any large-scale distributed system.  By making the NSI protocol and its agents more self-descriptive, new features, protocols, or protocol versions can be added to agents within the network and then </w:t>
      </w:r>
      <w:r w:rsidR="003D6891">
        <w:t xml:space="preserve">be </w:t>
      </w:r>
      <w:r>
        <w:t xml:space="preserve">discovered by peer agents through </w:t>
      </w:r>
      <w:del w:id="114" w:author="John MacAuley" w:date="2014-09-05T17:00:00Z">
        <w:r w:rsidDel="00E45711">
          <w:delText xml:space="preserve">this </w:delText>
        </w:r>
      </w:del>
      <w:ins w:id="115" w:author="John MacAuley" w:date="2014-09-05T17:00:00Z">
        <w:r w:rsidR="00E45711">
          <w:t xml:space="preserve">these </w:t>
        </w:r>
      </w:ins>
      <w:r>
        <w:t xml:space="preserve">meta-data </w:t>
      </w:r>
      <w:del w:id="116" w:author="John MacAuley" w:date="2014-09-05T17:00:00Z">
        <w:r w:rsidDel="00E45711">
          <w:delText>service</w:delText>
        </w:r>
      </w:del>
      <w:ins w:id="117" w:author="John MacAuley" w:date="2014-09-05T17:00:00Z">
        <w:r w:rsidR="00E45711">
          <w:t>documents</w:t>
        </w:r>
      </w:ins>
      <w:r>
        <w:t>.  As new features come on line, agents supporting the capabilities can d</w:t>
      </w:r>
      <w:r w:rsidR="003D6891">
        <w:t>iscover compatible peer agent</w:t>
      </w:r>
      <w:r w:rsidR="008C0ABF">
        <w:t>s</w:t>
      </w:r>
      <w:r>
        <w:t xml:space="preserve">, </w:t>
      </w:r>
      <w:r w:rsidR="003D6891">
        <w:t>and then</w:t>
      </w:r>
      <w:r>
        <w:t xml:space="preserve"> negotiate use of these new features, while older versions of agents within the network remain unaffected.</w:t>
      </w:r>
      <w:r w:rsidR="003D6891">
        <w:t xml:space="preserve">  Similarly, newer versions of agents can still negotiate features and communicate with older agent versions using </w:t>
      </w:r>
      <w:r w:rsidR="003D6891" w:rsidRPr="00244B78">
        <w:t>mutually supported version</w:t>
      </w:r>
      <w:r w:rsidR="008C0ABF">
        <w:t>s</w:t>
      </w:r>
      <w:r w:rsidR="003D6891" w:rsidRPr="00244B78">
        <w:t xml:space="preserve"> of the </w:t>
      </w:r>
      <w:r w:rsidR="003D6891">
        <w:t xml:space="preserve">protocol </w:t>
      </w:r>
      <w:r w:rsidR="008C0ABF">
        <w:t>as described in the</w:t>
      </w:r>
      <w:r w:rsidR="003D6891">
        <w:t xml:space="preserve"> </w:t>
      </w:r>
      <w:r w:rsidR="008C0ABF">
        <w:t xml:space="preserve">discovered </w:t>
      </w:r>
      <w:r w:rsidR="003D6891">
        <w:t>meta-</w:t>
      </w:r>
      <w:r w:rsidR="003D6891" w:rsidRPr="00244B78">
        <w:t>data</w:t>
      </w:r>
      <w:r w:rsidR="003D6891">
        <w:t>.</w:t>
      </w:r>
    </w:p>
    <w:p w14:paraId="7F83BC6E" w14:textId="77777777" w:rsidR="000124ED" w:rsidRDefault="000124ED" w:rsidP="00DE04DD"/>
    <w:p w14:paraId="7BE0C35D" w14:textId="46EFDC85" w:rsidR="000124ED" w:rsidRPr="00DE04DD" w:rsidRDefault="000124ED" w:rsidP="00DE04DD">
      <w:r>
        <w:t>This document define</w:t>
      </w:r>
      <w:r w:rsidR="005600D1">
        <w:t>s</w:t>
      </w:r>
      <w:r>
        <w:t xml:space="preserve"> the base NSA meta-data document </w:t>
      </w:r>
      <w:r w:rsidR="005600D1">
        <w:t>schema</w:t>
      </w:r>
      <w:r>
        <w:t>.</w:t>
      </w:r>
    </w:p>
    <w:p w14:paraId="1288E99B" w14:textId="5B769489" w:rsidR="007C6746" w:rsidRPr="003633AF" w:rsidDel="00C07625" w:rsidRDefault="007C6746" w:rsidP="007C6746">
      <w:pPr>
        <w:pStyle w:val="Heading1"/>
      </w:pPr>
      <w:bookmarkStart w:id="118" w:name="_Toc1403318"/>
      <w:bookmarkStart w:id="119" w:name="_Toc279247115"/>
      <w:r w:rsidRPr="00C07625" w:rsidDel="00C07625">
        <w:t>Notational Conventions</w:t>
      </w:r>
      <w:bookmarkEnd w:id="118"/>
      <w:bookmarkEnd w:id="119"/>
    </w:p>
    <w:p w14:paraId="2976958F" w14:textId="27528417" w:rsidR="007C6746" w:rsidRDefault="007C6746" w:rsidP="007C6746">
      <w:r w:rsidRPr="00C07625" w:rsidDel="00C07625">
        <w:t>The key words ‘MUST,” “MUST NOT,” “REQUIRED,” “SHALL,” “SHALL NOT,” “SHOULD,” “SHOULD NOT,” “RECOMMENDED,” “MAY,</w:t>
      </w:r>
      <w:r w:rsidR="00951275" w:rsidRPr="00C07625" w:rsidDel="00C07625">
        <w:t>” and</w:t>
      </w:r>
      <w:r w:rsidRPr="00C07625" w:rsidDel="00C07625">
        <w:t xml:space="preserve"> “OPTIONAL” are to be interpreted as described in RFC 2119 [BRADNER]</w:t>
      </w:r>
      <w:r w:rsidR="002D2235">
        <w:t>,</w:t>
      </w:r>
      <w:r w:rsidR="002D2235" w:rsidRPr="002D2235">
        <w:t xml:space="preserve"> except that the words do not appear in uppercase.</w:t>
      </w:r>
    </w:p>
    <w:p w14:paraId="455455E8" w14:textId="6BC53147" w:rsidR="007C6746" w:rsidRDefault="000124ED" w:rsidP="00E13654">
      <w:pPr>
        <w:pStyle w:val="Heading1"/>
      </w:pPr>
      <w:bookmarkStart w:id="120" w:name="_Toc279247116"/>
      <w:r>
        <w:t>Requirements</w:t>
      </w:r>
      <w:bookmarkEnd w:id="120"/>
    </w:p>
    <w:p w14:paraId="11256394" w14:textId="74BAA921" w:rsidR="00BE6978" w:rsidRDefault="000124ED" w:rsidP="000124ED">
      <w:r>
        <w:t xml:space="preserve">The following </w:t>
      </w:r>
      <w:r w:rsidR="00BE6978">
        <w:t xml:space="preserve">feature </w:t>
      </w:r>
      <w:r>
        <w:t xml:space="preserve">requirements have been captured </w:t>
      </w:r>
      <w:r w:rsidR="00BE6978">
        <w:t xml:space="preserve">for the </w:t>
      </w:r>
      <w:del w:id="121" w:author="John MacAuley" w:date="2014-09-05T17:01:00Z">
        <w:r w:rsidR="00BE6978" w:rsidRPr="00DE04DD" w:rsidDel="00E45711">
          <w:delText>NSI Discovery Service</w:delText>
        </w:r>
      </w:del>
      <w:ins w:id="122" w:author="John MacAuley" w:date="2014-02-17T14:41:00Z">
        <w:r w:rsidR="005B7434">
          <w:t>NSA Discovery Document</w:t>
        </w:r>
      </w:ins>
      <w:r w:rsidR="00BE6978">
        <w:t xml:space="preserve">.  Some may apply to the </w:t>
      </w:r>
      <w:ins w:id="123" w:author="John MacAuley" w:date="2014-09-08T19:33:00Z">
        <w:r w:rsidR="002645C1">
          <w:t>protocol formally know as t</w:t>
        </w:r>
        <w:r w:rsidR="002645C1" w:rsidRPr="002645C1">
          <w:t>he Discovery Service</w:t>
        </w:r>
      </w:ins>
      <w:del w:id="124" w:author="John MacAuley" w:date="2014-09-08T19:33:00Z">
        <w:r w:rsidR="00BE6978" w:rsidDel="002645C1">
          <w:delText xml:space="preserve">base </w:delText>
        </w:r>
        <w:r w:rsidR="00CC16BF" w:rsidDel="002645C1">
          <w:delText xml:space="preserve">NSI </w:delText>
        </w:r>
      </w:del>
      <w:del w:id="125" w:author="John MacAuley" w:date="2014-09-05T17:01:00Z">
        <w:r w:rsidR="00CC16BF" w:rsidDel="00E45711">
          <w:delText>Discovery P</w:delText>
        </w:r>
        <w:r w:rsidR="00BE6978" w:rsidDel="00E45711">
          <w:delText>rotocol</w:delText>
        </w:r>
      </w:del>
      <w:r w:rsidR="00BE6978">
        <w:t xml:space="preserve">, while others will apply specifically to the NSA </w:t>
      </w:r>
      <w:del w:id="126" w:author="John MacAuley" w:date="2014-09-05T17:01:00Z">
        <w:r w:rsidR="00CC16BF" w:rsidDel="00E45711">
          <w:delText xml:space="preserve">Discovery </w:delText>
        </w:r>
      </w:del>
      <w:ins w:id="127" w:author="John MacAuley" w:date="2014-09-05T17:01:00Z">
        <w:r w:rsidR="00E45711">
          <w:t xml:space="preserve">Description </w:t>
        </w:r>
      </w:ins>
      <w:ins w:id="128" w:author="Guy Roberts" w:date="2014-02-17T12:28:00Z">
        <w:r w:rsidR="00C82217">
          <w:t>Document</w:t>
        </w:r>
      </w:ins>
      <w:r w:rsidR="00BE6978">
        <w:t>.</w:t>
      </w:r>
    </w:p>
    <w:p w14:paraId="0F142FD3" w14:textId="77777777" w:rsidR="00E52F35" w:rsidRDefault="00E52F35" w:rsidP="000124ED"/>
    <w:tbl>
      <w:tblPr>
        <w:tblStyle w:val="TableGrid"/>
        <w:tblW w:w="7905" w:type="dxa"/>
        <w:jc w:val="center"/>
        <w:tblLayout w:type="fixed"/>
        <w:tblLook w:val="04A0" w:firstRow="1" w:lastRow="0" w:firstColumn="1" w:lastColumn="0" w:noHBand="0" w:noVBand="1"/>
      </w:tblPr>
      <w:tblGrid>
        <w:gridCol w:w="1384"/>
        <w:gridCol w:w="4909"/>
        <w:gridCol w:w="1612"/>
      </w:tblGrid>
      <w:tr w:rsidR="00BE6978" w:rsidRPr="00E52F35" w14:paraId="67B8036D" w14:textId="77777777" w:rsidTr="00E52F35">
        <w:trPr>
          <w:jc w:val="center"/>
        </w:trPr>
        <w:tc>
          <w:tcPr>
            <w:tcW w:w="1384" w:type="dxa"/>
            <w:shd w:val="clear" w:color="auto" w:fill="A7CAFF"/>
          </w:tcPr>
          <w:p w14:paraId="2F9AF930" w14:textId="5A0FEFF0" w:rsidR="00BE6978" w:rsidRPr="00E52F35" w:rsidRDefault="00BE6978" w:rsidP="00E52F35">
            <w:pPr>
              <w:ind w:left="113"/>
              <w:rPr>
                <w:sz w:val="18"/>
              </w:rPr>
            </w:pPr>
            <w:r w:rsidRPr="00E52F35">
              <w:rPr>
                <w:sz w:val="18"/>
              </w:rPr>
              <w:t>Requirement</w:t>
            </w:r>
          </w:p>
        </w:tc>
        <w:tc>
          <w:tcPr>
            <w:tcW w:w="4909" w:type="dxa"/>
            <w:shd w:val="clear" w:color="auto" w:fill="A7CAFF"/>
          </w:tcPr>
          <w:p w14:paraId="6756782F" w14:textId="0A20C00A" w:rsidR="00BE6978" w:rsidRPr="00E52F35" w:rsidRDefault="00BE6978" w:rsidP="00E52F35">
            <w:pPr>
              <w:ind w:left="113"/>
              <w:rPr>
                <w:sz w:val="18"/>
              </w:rPr>
            </w:pPr>
            <w:r w:rsidRPr="00E52F35">
              <w:rPr>
                <w:sz w:val="18"/>
              </w:rPr>
              <w:t>Description</w:t>
            </w:r>
          </w:p>
        </w:tc>
        <w:tc>
          <w:tcPr>
            <w:tcW w:w="1612" w:type="dxa"/>
            <w:shd w:val="clear" w:color="auto" w:fill="A7CAFF"/>
          </w:tcPr>
          <w:p w14:paraId="7B4D836E" w14:textId="6E087668" w:rsidR="00BE6978" w:rsidRPr="00E52F35" w:rsidRDefault="00BE6978" w:rsidP="00E52F35">
            <w:pPr>
              <w:ind w:left="113"/>
              <w:rPr>
                <w:sz w:val="18"/>
              </w:rPr>
            </w:pPr>
            <w:r w:rsidRPr="00E52F35">
              <w:rPr>
                <w:bCs/>
                <w:sz w:val="18"/>
              </w:rPr>
              <w:t>Functional Area</w:t>
            </w:r>
          </w:p>
        </w:tc>
      </w:tr>
      <w:tr w:rsidR="00BE6978" w:rsidRPr="00E52F35" w14:paraId="076F6D39" w14:textId="77777777" w:rsidTr="00E52F35">
        <w:trPr>
          <w:jc w:val="center"/>
        </w:trPr>
        <w:tc>
          <w:tcPr>
            <w:tcW w:w="1384" w:type="dxa"/>
          </w:tcPr>
          <w:p w14:paraId="64227FE7" w14:textId="4305290B" w:rsidR="00BE6978" w:rsidRPr="00E52F35" w:rsidRDefault="005F6EF8" w:rsidP="00E52F35">
            <w:pPr>
              <w:ind w:left="113"/>
              <w:jc w:val="center"/>
              <w:rPr>
                <w:rFonts w:cs="Arial"/>
                <w:color w:val="000000"/>
                <w:sz w:val="18"/>
                <w:szCs w:val="18"/>
              </w:rPr>
            </w:pPr>
            <w:r w:rsidRPr="00E52F35">
              <w:rPr>
                <w:rFonts w:cs="Arial"/>
                <w:color w:val="000000"/>
                <w:sz w:val="18"/>
                <w:szCs w:val="18"/>
              </w:rPr>
              <w:t>1</w:t>
            </w:r>
          </w:p>
        </w:tc>
        <w:tc>
          <w:tcPr>
            <w:tcW w:w="4909" w:type="dxa"/>
          </w:tcPr>
          <w:p w14:paraId="1A91A9D2" w14:textId="688B7A15" w:rsidR="00BE6978" w:rsidRPr="00E52F35" w:rsidRDefault="005B7434" w:rsidP="00426406">
            <w:pPr>
              <w:ind w:left="113"/>
              <w:rPr>
                <w:rFonts w:cs="Arial"/>
                <w:b/>
                <w:sz w:val="18"/>
                <w:szCs w:val="18"/>
              </w:rPr>
            </w:pPr>
            <w:ins w:id="129" w:author="John MacAuley" w:date="2014-02-17T14:46:00Z">
              <w:r>
                <w:rPr>
                  <w:rFonts w:cs="Arial"/>
                  <w:color w:val="000000"/>
                  <w:sz w:val="18"/>
                  <w:szCs w:val="18"/>
                </w:rPr>
                <w:t>MUST</w:t>
              </w:r>
            </w:ins>
            <w:r w:rsidR="00361E1C" w:rsidRPr="00E52F35">
              <w:rPr>
                <w:rFonts w:cs="Arial"/>
                <w:color w:val="000000"/>
                <w:sz w:val="18"/>
                <w:szCs w:val="18"/>
              </w:rPr>
              <w:t xml:space="preserve"> be able to </w:t>
            </w:r>
            <w:del w:id="130" w:author="John MacAuley" w:date="2014-09-05T17:04:00Z">
              <w:r w:rsidR="00361E1C" w:rsidRPr="00E52F35" w:rsidDel="00426406">
                <w:rPr>
                  <w:rFonts w:cs="Arial"/>
                  <w:color w:val="000000"/>
                  <w:sz w:val="18"/>
                  <w:szCs w:val="18"/>
                </w:rPr>
                <w:delText>discover</w:delText>
              </w:r>
            </w:del>
            <w:ins w:id="131" w:author="John MacAuley" w:date="2014-09-05T17:04:00Z">
              <w:r w:rsidR="00426406">
                <w:rPr>
                  <w:rFonts w:cs="Arial"/>
                  <w:color w:val="000000"/>
                  <w:sz w:val="18"/>
                  <w:szCs w:val="18"/>
                </w:rPr>
                <w:t xml:space="preserve">describe </w:t>
              </w:r>
            </w:ins>
            <w:ins w:id="132" w:author="John MacAuley" w:date="2014-02-17T14:48:00Z">
              <w:r w:rsidR="00873892">
                <w:rPr>
                  <w:rFonts w:cs="Arial"/>
                  <w:color w:val="000000"/>
                  <w:sz w:val="18"/>
                  <w:szCs w:val="18"/>
                </w:rPr>
                <w:t>NSI</w:t>
              </w:r>
            </w:ins>
            <w:r w:rsidR="00361E1C" w:rsidRPr="00E52F35">
              <w:rPr>
                <w:rFonts w:cs="Arial"/>
                <w:color w:val="000000"/>
                <w:sz w:val="18"/>
                <w:szCs w:val="18"/>
              </w:rPr>
              <w:t xml:space="preserve"> interfaces and versions of interfaces supported by </w:t>
            </w:r>
            <w:del w:id="133" w:author="John MacAuley" w:date="2014-09-05T17:04:00Z">
              <w:r w:rsidR="00361E1C" w:rsidRPr="00E52F35" w:rsidDel="00426406">
                <w:rPr>
                  <w:rFonts w:cs="Arial"/>
                  <w:color w:val="000000"/>
                  <w:sz w:val="18"/>
                  <w:szCs w:val="18"/>
                </w:rPr>
                <w:delText>a peer</w:delText>
              </w:r>
            </w:del>
            <w:ins w:id="134" w:author="John MacAuley" w:date="2014-09-05T17:04:00Z">
              <w:r w:rsidR="00426406">
                <w:rPr>
                  <w:rFonts w:cs="Arial"/>
                  <w:color w:val="000000"/>
                  <w:sz w:val="18"/>
                  <w:szCs w:val="18"/>
                </w:rPr>
                <w:t>the</w:t>
              </w:r>
            </w:ins>
            <w:r w:rsidR="00361E1C" w:rsidRPr="00E52F35">
              <w:rPr>
                <w:rFonts w:cs="Arial"/>
                <w:color w:val="000000"/>
                <w:sz w:val="18"/>
                <w:szCs w:val="18"/>
              </w:rPr>
              <w:t xml:space="preserve"> NSA.</w:t>
            </w:r>
          </w:p>
        </w:tc>
        <w:tc>
          <w:tcPr>
            <w:tcW w:w="1612" w:type="dxa"/>
          </w:tcPr>
          <w:p w14:paraId="612C9C27" w14:textId="5F9798A9" w:rsidR="00BE6978" w:rsidRPr="00E52F35" w:rsidRDefault="00CC16BF" w:rsidP="00E52F35">
            <w:pPr>
              <w:rPr>
                <w:rFonts w:cs="Arial"/>
                <w:sz w:val="18"/>
                <w:szCs w:val="18"/>
              </w:rPr>
            </w:pPr>
            <w:r w:rsidRPr="00E52F35">
              <w:rPr>
                <w:rFonts w:cs="Arial"/>
                <w:sz w:val="18"/>
                <w:szCs w:val="18"/>
              </w:rPr>
              <w:t>Schema</w:t>
            </w:r>
          </w:p>
        </w:tc>
      </w:tr>
      <w:tr w:rsidR="00BE6978" w:rsidRPr="00E52F35" w14:paraId="33DDA43D" w14:textId="77777777" w:rsidTr="00E52F35">
        <w:trPr>
          <w:jc w:val="center"/>
        </w:trPr>
        <w:tc>
          <w:tcPr>
            <w:tcW w:w="1384" w:type="dxa"/>
          </w:tcPr>
          <w:p w14:paraId="58BDCA25" w14:textId="1DD93DAE" w:rsidR="00BE6978" w:rsidRPr="00E52F35" w:rsidRDefault="005F6EF8" w:rsidP="00E52F35">
            <w:pPr>
              <w:ind w:left="113"/>
              <w:jc w:val="center"/>
              <w:rPr>
                <w:rFonts w:cs="Arial"/>
                <w:color w:val="000000"/>
                <w:sz w:val="18"/>
                <w:szCs w:val="18"/>
              </w:rPr>
            </w:pPr>
            <w:r w:rsidRPr="00E52F35">
              <w:rPr>
                <w:rFonts w:cs="Arial"/>
                <w:color w:val="000000"/>
                <w:sz w:val="18"/>
                <w:szCs w:val="18"/>
              </w:rPr>
              <w:t>2</w:t>
            </w:r>
          </w:p>
        </w:tc>
        <w:tc>
          <w:tcPr>
            <w:tcW w:w="4909" w:type="dxa"/>
          </w:tcPr>
          <w:p w14:paraId="0400CE41" w14:textId="5FD4875F" w:rsidR="00BE6978" w:rsidRPr="00E52F35" w:rsidRDefault="005B7434" w:rsidP="00426406">
            <w:pPr>
              <w:ind w:left="113"/>
              <w:rPr>
                <w:rFonts w:cs="Arial"/>
                <w:color w:val="000000"/>
                <w:sz w:val="18"/>
                <w:szCs w:val="18"/>
              </w:rPr>
            </w:pPr>
            <w:ins w:id="135" w:author="John MacAuley" w:date="2014-02-17T14:46:00Z">
              <w:r>
                <w:rPr>
                  <w:rFonts w:cs="Arial"/>
                  <w:color w:val="000000"/>
                  <w:sz w:val="18"/>
                  <w:szCs w:val="18"/>
                </w:rPr>
                <w:t>MUST</w:t>
              </w:r>
            </w:ins>
            <w:r w:rsidR="00361E1C" w:rsidRPr="00E52F35">
              <w:rPr>
                <w:rFonts w:cs="Arial"/>
                <w:color w:val="000000"/>
                <w:sz w:val="18"/>
                <w:szCs w:val="18"/>
              </w:rPr>
              <w:t xml:space="preserve"> be able to </w:t>
            </w:r>
            <w:del w:id="136" w:author="John MacAuley" w:date="2014-09-05T17:04:00Z">
              <w:r w:rsidR="00361E1C" w:rsidRPr="00E52F35" w:rsidDel="00426406">
                <w:rPr>
                  <w:rFonts w:cs="Arial"/>
                  <w:color w:val="000000"/>
                  <w:sz w:val="18"/>
                  <w:szCs w:val="18"/>
                </w:rPr>
                <w:delText xml:space="preserve">discover </w:delText>
              </w:r>
            </w:del>
            <w:ins w:id="137" w:author="John MacAuley" w:date="2014-09-05T17:04:00Z">
              <w:r w:rsidR="00426406">
                <w:rPr>
                  <w:rFonts w:cs="Arial"/>
                  <w:color w:val="000000"/>
                  <w:sz w:val="18"/>
                  <w:szCs w:val="18"/>
                </w:rPr>
                <w:t>describe</w:t>
              </w:r>
              <w:r w:rsidR="00426406" w:rsidRPr="00E52F35">
                <w:rPr>
                  <w:rFonts w:cs="Arial"/>
                  <w:color w:val="000000"/>
                  <w:sz w:val="18"/>
                  <w:szCs w:val="18"/>
                </w:rPr>
                <w:t xml:space="preserve"> </w:t>
              </w:r>
            </w:ins>
            <w:ins w:id="138" w:author="John MacAuley" w:date="2014-02-17T14:48:00Z">
              <w:r w:rsidR="00DC6DF3">
                <w:rPr>
                  <w:rFonts w:cs="Arial"/>
                  <w:color w:val="000000"/>
                  <w:sz w:val="18"/>
                  <w:szCs w:val="18"/>
                </w:rPr>
                <w:t xml:space="preserve">supported </w:t>
              </w:r>
            </w:ins>
            <w:ins w:id="139" w:author="John MacAuley" w:date="2014-02-17T14:50:00Z">
              <w:r w:rsidR="00DC6DF3">
                <w:rPr>
                  <w:rFonts w:cs="Arial"/>
                  <w:color w:val="000000"/>
                  <w:sz w:val="18"/>
                  <w:szCs w:val="18"/>
                </w:rPr>
                <w:t xml:space="preserve">protocol </w:t>
              </w:r>
            </w:ins>
            <w:ins w:id="140" w:author="John MacAuley" w:date="2014-02-17T14:48:00Z">
              <w:r w:rsidR="00DC6DF3">
                <w:rPr>
                  <w:rFonts w:cs="Arial"/>
                  <w:color w:val="000000"/>
                  <w:sz w:val="18"/>
                  <w:szCs w:val="18"/>
                </w:rPr>
                <w:t xml:space="preserve">features </w:t>
              </w:r>
            </w:ins>
            <w:r w:rsidR="00361E1C" w:rsidRPr="00E52F35">
              <w:rPr>
                <w:rFonts w:cs="Arial"/>
                <w:color w:val="000000"/>
                <w:sz w:val="18"/>
                <w:szCs w:val="18"/>
              </w:rPr>
              <w:t xml:space="preserve">of a specific protocol version supported by </w:t>
            </w:r>
            <w:del w:id="141" w:author="John MacAuley" w:date="2014-09-05T17:04:00Z">
              <w:r w:rsidR="00361E1C" w:rsidRPr="00E52F35" w:rsidDel="00426406">
                <w:rPr>
                  <w:rFonts w:cs="Arial"/>
                  <w:color w:val="000000"/>
                  <w:sz w:val="18"/>
                  <w:szCs w:val="18"/>
                </w:rPr>
                <w:delText>a peer</w:delText>
              </w:r>
            </w:del>
            <w:ins w:id="142" w:author="John MacAuley" w:date="2014-09-05T17:04:00Z">
              <w:r w:rsidR="00426406">
                <w:rPr>
                  <w:rFonts w:cs="Arial"/>
                  <w:color w:val="000000"/>
                  <w:sz w:val="18"/>
                  <w:szCs w:val="18"/>
                </w:rPr>
                <w:t>the</w:t>
              </w:r>
            </w:ins>
            <w:r w:rsidR="00361E1C" w:rsidRPr="00E52F35">
              <w:rPr>
                <w:rFonts w:cs="Arial"/>
                <w:color w:val="000000"/>
                <w:sz w:val="18"/>
                <w:szCs w:val="18"/>
              </w:rPr>
              <w:t xml:space="preserve"> NSA.</w:t>
            </w:r>
          </w:p>
        </w:tc>
        <w:tc>
          <w:tcPr>
            <w:tcW w:w="1612" w:type="dxa"/>
          </w:tcPr>
          <w:p w14:paraId="2DF53ACD" w14:textId="56CC930E" w:rsidR="00BE6978" w:rsidRPr="00E52F35" w:rsidRDefault="00CC16BF" w:rsidP="00E52F35">
            <w:pPr>
              <w:tabs>
                <w:tab w:val="left" w:pos="1040"/>
              </w:tabs>
              <w:rPr>
                <w:rFonts w:cs="Arial"/>
                <w:color w:val="000000"/>
                <w:sz w:val="18"/>
                <w:szCs w:val="18"/>
              </w:rPr>
            </w:pPr>
            <w:r w:rsidRPr="00E52F35">
              <w:rPr>
                <w:rFonts w:cs="Arial"/>
                <w:color w:val="000000"/>
                <w:sz w:val="18"/>
                <w:szCs w:val="18"/>
              </w:rPr>
              <w:t>Schema</w:t>
            </w:r>
          </w:p>
        </w:tc>
      </w:tr>
      <w:tr w:rsidR="00EB6FE3" w:rsidRPr="00E52F35" w14:paraId="5691A03A" w14:textId="77777777" w:rsidTr="00E52F35">
        <w:trPr>
          <w:jc w:val="center"/>
        </w:trPr>
        <w:tc>
          <w:tcPr>
            <w:tcW w:w="1384" w:type="dxa"/>
          </w:tcPr>
          <w:p w14:paraId="2E6593DF" w14:textId="11BEBC22" w:rsidR="00EB6FE3" w:rsidRPr="00E52F35" w:rsidRDefault="005F6EF8" w:rsidP="00E52F35">
            <w:pPr>
              <w:ind w:left="113"/>
              <w:jc w:val="center"/>
              <w:rPr>
                <w:rFonts w:cs="Arial"/>
                <w:color w:val="000000"/>
                <w:sz w:val="18"/>
                <w:szCs w:val="18"/>
              </w:rPr>
            </w:pPr>
            <w:r w:rsidRPr="00E52F35">
              <w:rPr>
                <w:rFonts w:cs="Arial"/>
                <w:color w:val="000000"/>
                <w:sz w:val="18"/>
                <w:szCs w:val="18"/>
              </w:rPr>
              <w:t>3</w:t>
            </w:r>
          </w:p>
        </w:tc>
        <w:tc>
          <w:tcPr>
            <w:tcW w:w="4909" w:type="dxa"/>
          </w:tcPr>
          <w:p w14:paraId="09E6AF27" w14:textId="1346CC7F" w:rsidR="00EB6FE3" w:rsidRPr="00E52F35" w:rsidRDefault="005B7434" w:rsidP="00426406">
            <w:pPr>
              <w:ind w:left="142"/>
              <w:rPr>
                <w:sz w:val="18"/>
                <w:szCs w:val="16"/>
              </w:rPr>
            </w:pPr>
            <w:ins w:id="143" w:author="John MacAuley" w:date="2014-02-17T14:46:00Z">
              <w:r>
                <w:rPr>
                  <w:sz w:val="18"/>
                  <w:szCs w:val="16"/>
                </w:rPr>
                <w:t>MUST</w:t>
              </w:r>
            </w:ins>
            <w:r w:rsidR="00EB6FE3" w:rsidRPr="00E52F35">
              <w:rPr>
                <w:sz w:val="18"/>
                <w:szCs w:val="16"/>
              </w:rPr>
              <w:t xml:space="preserve"> be able to describe new protocols, protocol versions, and features without needing to upgrade the </w:t>
            </w:r>
            <w:del w:id="144" w:author="John MacAuley" w:date="2014-09-05T17:05:00Z">
              <w:r w:rsidR="00EB6FE3" w:rsidRPr="00E52F35" w:rsidDel="00426406">
                <w:rPr>
                  <w:sz w:val="18"/>
                  <w:szCs w:val="16"/>
                </w:rPr>
                <w:delText>protocol</w:delText>
              </w:r>
            </w:del>
            <w:ins w:id="145" w:author="John MacAuley" w:date="2014-09-05T17:05:00Z">
              <w:r w:rsidR="00426406">
                <w:rPr>
                  <w:sz w:val="18"/>
                  <w:szCs w:val="16"/>
                </w:rPr>
                <w:t>schema or associated protocol</w:t>
              </w:r>
            </w:ins>
            <w:r w:rsidR="00EB6FE3" w:rsidRPr="00E52F35">
              <w:rPr>
                <w:sz w:val="18"/>
                <w:szCs w:val="16"/>
              </w:rPr>
              <w:t>.</w:t>
            </w:r>
          </w:p>
        </w:tc>
        <w:tc>
          <w:tcPr>
            <w:tcW w:w="1612" w:type="dxa"/>
          </w:tcPr>
          <w:p w14:paraId="71DA162D" w14:textId="01326804" w:rsidR="00EB6FE3" w:rsidRPr="00E52F35" w:rsidRDefault="00CC16BF" w:rsidP="00E52F35">
            <w:pPr>
              <w:tabs>
                <w:tab w:val="left" w:pos="1040"/>
              </w:tabs>
              <w:rPr>
                <w:rFonts w:cs="Arial"/>
                <w:sz w:val="18"/>
                <w:szCs w:val="18"/>
              </w:rPr>
            </w:pPr>
            <w:r w:rsidRPr="00E52F35">
              <w:rPr>
                <w:rFonts w:cs="Arial"/>
                <w:sz w:val="18"/>
                <w:szCs w:val="18"/>
              </w:rPr>
              <w:t>Schema + Protocol</w:t>
            </w:r>
          </w:p>
        </w:tc>
      </w:tr>
      <w:tr w:rsidR="00BE6978" w:rsidRPr="00E52F35" w14:paraId="50C2CCA4" w14:textId="77777777" w:rsidTr="00E52F35">
        <w:trPr>
          <w:jc w:val="center"/>
        </w:trPr>
        <w:tc>
          <w:tcPr>
            <w:tcW w:w="1384" w:type="dxa"/>
          </w:tcPr>
          <w:p w14:paraId="58F282DD" w14:textId="1A6C7982" w:rsidR="00BE6978" w:rsidRPr="00E52F35" w:rsidRDefault="005F6EF8" w:rsidP="00E52F35">
            <w:pPr>
              <w:ind w:left="113"/>
              <w:jc w:val="center"/>
              <w:rPr>
                <w:rFonts w:cs="Arial"/>
                <w:color w:val="000000"/>
                <w:sz w:val="18"/>
                <w:szCs w:val="18"/>
              </w:rPr>
            </w:pPr>
            <w:r w:rsidRPr="00E52F35">
              <w:rPr>
                <w:rFonts w:cs="Arial"/>
                <w:color w:val="000000"/>
                <w:sz w:val="18"/>
                <w:szCs w:val="18"/>
              </w:rPr>
              <w:t>4</w:t>
            </w:r>
          </w:p>
        </w:tc>
        <w:tc>
          <w:tcPr>
            <w:tcW w:w="4909" w:type="dxa"/>
          </w:tcPr>
          <w:p w14:paraId="6A9335CB" w14:textId="62181E27" w:rsidR="00BE6978" w:rsidRPr="00E52F35" w:rsidRDefault="005B7434" w:rsidP="00E52F35">
            <w:pPr>
              <w:ind w:left="142"/>
              <w:rPr>
                <w:sz w:val="18"/>
                <w:szCs w:val="16"/>
              </w:rPr>
            </w:pPr>
            <w:ins w:id="146" w:author="John MacAuley" w:date="2014-02-17T14:46:00Z">
              <w:r>
                <w:rPr>
                  <w:sz w:val="18"/>
                  <w:szCs w:val="16"/>
                </w:rPr>
                <w:t>MUST</w:t>
              </w:r>
            </w:ins>
            <w:r w:rsidR="00361E1C" w:rsidRPr="00E52F35">
              <w:rPr>
                <w:sz w:val="18"/>
                <w:szCs w:val="16"/>
              </w:rPr>
              <w:t xml:space="preserve"> provide support for protocol version negotiation, allowing</w:t>
            </w:r>
            <w:r w:rsidR="00EB6FE3" w:rsidRPr="00E52F35">
              <w:rPr>
                <w:sz w:val="18"/>
                <w:szCs w:val="16"/>
              </w:rPr>
              <w:t xml:space="preserve"> peer NSA to negotiate a mutually supported version of the protocol.</w:t>
            </w:r>
          </w:p>
        </w:tc>
        <w:tc>
          <w:tcPr>
            <w:tcW w:w="1612" w:type="dxa"/>
          </w:tcPr>
          <w:p w14:paraId="2C83A0F6" w14:textId="05CD1276" w:rsidR="00BE6978" w:rsidRPr="00E52F35" w:rsidRDefault="00CC16BF" w:rsidP="00E52F35">
            <w:pPr>
              <w:tabs>
                <w:tab w:val="left" w:pos="1040"/>
              </w:tabs>
              <w:rPr>
                <w:rFonts w:cs="Arial"/>
                <w:sz w:val="18"/>
                <w:szCs w:val="18"/>
              </w:rPr>
            </w:pPr>
            <w:r w:rsidRPr="00E52F35">
              <w:rPr>
                <w:rFonts w:cs="Arial"/>
                <w:sz w:val="18"/>
                <w:szCs w:val="18"/>
              </w:rPr>
              <w:t>Schema</w:t>
            </w:r>
          </w:p>
        </w:tc>
      </w:tr>
      <w:tr w:rsidR="00BE6978" w:rsidRPr="00E52F35" w14:paraId="4685B504" w14:textId="77777777" w:rsidTr="00E52F35">
        <w:trPr>
          <w:jc w:val="center"/>
        </w:trPr>
        <w:tc>
          <w:tcPr>
            <w:tcW w:w="1384" w:type="dxa"/>
          </w:tcPr>
          <w:p w14:paraId="5C319029" w14:textId="5799E8A8" w:rsidR="00BE6978" w:rsidRPr="00E52F35" w:rsidRDefault="005F6EF8" w:rsidP="00E52F35">
            <w:pPr>
              <w:ind w:left="113"/>
              <w:jc w:val="center"/>
              <w:rPr>
                <w:rFonts w:cs="Arial"/>
                <w:sz w:val="18"/>
                <w:szCs w:val="18"/>
              </w:rPr>
            </w:pPr>
            <w:r w:rsidRPr="00E52F35">
              <w:rPr>
                <w:rFonts w:cs="Arial"/>
                <w:color w:val="000000"/>
                <w:sz w:val="18"/>
                <w:szCs w:val="18"/>
              </w:rPr>
              <w:t>5</w:t>
            </w:r>
          </w:p>
        </w:tc>
        <w:tc>
          <w:tcPr>
            <w:tcW w:w="4909" w:type="dxa"/>
          </w:tcPr>
          <w:p w14:paraId="747453E7" w14:textId="25E8BAFC" w:rsidR="00BE6978" w:rsidRPr="00E52F35" w:rsidRDefault="00EB6FE3" w:rsidP="00E52F35">
            <w:pPr>
              <w:ind w:left="113"/>
              <w:rPr>
                <w:rFonts w:cs="Arial"/>
                <w:color w:val="000000"/>
                <w:sz w:val="18"/>
                <w:szCs w:val="18"/>
              </w:rPr>
            </w:pPr>
            <w:r w:rsidRPr="00E52F35">
              <w:rPr>
                <w:rFonts w:cs="Arial"/>
                <w:color w:val="000000"/>
                <w:sz w:val="18"/>
                <w:szCs w:val="18"/>
              </w:rPr>
              <w:t>Shall allow bootstrap of peer communications with minimal configuration.</w:t>
            </w:r>
          </w:p>
        </w:tc>
        <w:tc>
          <w:tcPr>
            <w:tcW w:w="1612" w:type="dxa"/>
          </w:tcPr>
          <w:p w14:paraId="2DC3AB0C" w14:textId="7020AF69" w:rsidR="00BE6978" w:rsidRPr="00E52F35" w:rsidRDefault="001C463A" w:rsidP="00E52F35">
            <w:pPr>
              <w:tabs>
                <w:tab w:val="left" w:pos="1040"/>
              </w:tabs>
              <w:rPr>
                <w:rFonts w:cs="Arial"/>
                <w:color w:val="000000"/>
                <w:sz w:val="18"/>
                <w:szCs w:val="18"/>
              </w:rPr>
            </w:pPr>
            <w:r w:rsidRPr="00E52F35">
              <w:rPr>
                <w:rFonts w:cs="Arial"/>
                <w:sz w:val="18"/>
                <w:szCs w:val="18"/>
              </w:rPr>
              <w:t>Schema + Protocol</w:t>
            </w:r>
          </w:p>
        </w:tc>
      </w:tr>
      <w:tr w:rsidR="00BE6978" w:rsidRPr="00E52F35" w14:paraId="296ED2B1" w14:textId="77777777" w:rsidTr="00E52F35">
        <w:trPr>
          <w:jc w:val="center"/>
        </w:trPr>
        <w:tc>
          <w:tcPr>
            <w:tcW w:w="1384" w:type="dxa"/>
          </w:tcPr>
          <w:p w14:paraId="3DAAF77D" w14:textId="1FB093C7" w:rsidR="00BE6978" w:rsidRPr="00E52F35" w:rsidRDefault="005F6EF8" w:rsidP="00E52F35">
            <w:pPr>
              <w:ind w:left="142"/>
              <w:jc w:val="center"/>
              <w:rPr>
                <w:rFonts w:cs="Arial"/>
                <w:color w:val="000000"/>
                <w:sz w:val="18"/>
                <w:szCs w:val="18"/>
              </w:rPr>
            </w:pPr>
            <w:r w:rsidRPr="00E52F35">
              <w:rPr>
                <w:rFonts w:cs="Arial"/>
                <w:color w:val="000000"/>
                <w:sz w:val="18"/>
                <w:szCs w:val="18"/>
              </w:rPr>
              <w:lastRenderedPageBreak/>
              <w:t>6</w:t>
            </w:r>
          </w:p>
        </w:tc>
        <w:tc>
          <w:tcPr>
            <w:tcW w:w="4909" w:type="dxa"/>
          </w:tcPr>
          <w:p w14:paraId="62E5393F" w14:textId="5E6C6D9D" w:rsidR="00BE6978" w:rsidRPr="00E52F35" w:rsidRDefault="00DE1106" w:rsidP="002645C1">
            <w:pPr>
              <w:ind w:left="113"/>
              <w:rPr>
                <w:rFonts w:cs="Arial"/>
                <w:color w:val="000000"/>
                <w:sz w:val="18"/>
                <w:szCs w:val="18"/>
              </w:rPr>
            </w:pPr>
            <w:r w:rsidRPr="00E52F35">
              <w:rPr>
                <w:rFonts w:cs="Arial"/>
                <w:color w:val="000000"/>
                <w:sz w:val="18"/>
                <w:szCs w:val="18"/>
              </w:rPr>
              <w:t xml:space="preserve">Transport of the NSA </w:t>
            </w:r>
            <w:del w:id="147" w:author="John MacAuley" w:date="2014-09-08T19:37:00Z">
              <w:r w:rsidRPr="00E52F35" w:rsidDel="002645C1">
                <w:rPr>
                  <w:rFonts w:cs="Arial"/>
                  <w:color w:val="000000"/>
                  <w:sz w:val="18"/>
                  <w:szCs w:val="18"/>
                </w:rPr>
                <w:delText xml:space="preserve">discovery </w:delText>
              </w:r>
            </w:del>
            <w:ins w:id="148" w:author="John MacAuley" w:date="2014-09-08T19:37:00Z">
              <w:r w:rsidR="002645C1">
                <w:rPr>
                  <w:rFonts w:cs="Arial"/>
                  <w:color w:val="000000"/>
                  <w:sz w:val="18"/>
                  <w:szCs w:val="18"/>
                </w:rPr>
                <w:t>meta data</w:t>
              </w:r>
              <w:r w:rsidR="002645C1" w:rsidRPr="00E52F35">
                <w:rPr>
                  <w:rFonts w:cs="Arial"/>
                  <w:color w:val="000000"/>
                  <w:sz w:val="18"/>
                  <w:szCs w:val="18"/>
                </w:rPr>
                <w:t xml:space="preserve"> </w:t>
              </w:r>
            </w:ins>
            <w:r w:rsidRPr="00E52F35">
              <w:rPr>
                <w:rFonts w:cs="Arial"/>
                <w:color w:val="000000"/>
                <w:sz w:val="18"/>
                <w:szCs w:val="18"/>
              </w:rPr>
              <w:t xml:space="preserve">information </w:t>
            </w:r>
            <w:ins w:id="149" w:author="John MacAuley" w:date="2014-02-17T14:46:00Z">
              <w:r w:rsidR="005B7434">
                <w:rPr>
                  <w:rFonts w:cs="Arial"/>
                  <w:color w:val="000000"/>
                  <w:sz w:val="18"/>
                  <w:szCs w:val="18"/>
                </w:rPr>
                <w:t>MUST</w:t>
              </w:r>
            </w:ins>
            <w:r w:rsidRPr="00E52F35">
              <w:rPr>
                <w:rFonts w:cs="Arial"/>
                <w:color w:val="000000"/>
                <w:sz w:val="18"/>
                <w:szCs w:val="18"/>
              </w:rPr>
              <w:t xml:space="preserve"> have </w:t>
            </w:r>
            <w:r w:rsidR="00EB6FE3" w:rsidRPr="00E52F35">
              <w:rPr>
                <w:rFonts w:cs="Arial"/>
                <w:color w:val="000000"/>
                <w:sz w:val="18"/>
                <w:szCs w:val="18"/>
              </w:rPr>
              <w:t>equivalent levels of security as existing NSI protocols.</w:t>
            </w:r>
          </w:p>
        </w:tc>
        <w:tc>
          <w:tcPr>
            <w:tcW w:w="1612" w:type="dxa"/>
          </w:tcPr>
          <w:p w14:paraId="0ED200A1" w14:textId="30F6392B" w:rsidR="00BE6978" w:rsidRPr="00E52F35" w:rsidRDefault="001C463A" w:rsidP="00E52F35">
            <w:pPr>
              <w:tabs>
                <w:tab w:val="left" w:pos="1040"/>
              </w:tabs>
              <w:rPr>
                <w:rFonts w:cs="Arial"/>
                <w:color w:val="000000"/>
                <w:sz w:val="18"/>
                <w:szCs w:val="18"/>
              </w:rPr>
            </w:pPr>
            <w:r w:rsidRPr="00E52F35">
              <w:rPr>
                <w:rFonts w:cs="Arial"/>
                <w:color w:val="000000"/>
                <w:sz w:val="18"/>
                <w:szCs w:val="18"/>
              </w:rPr>
              <w:t>Protocol</w:t>
            </w:r>
          </w:p>
        </w:tc>
      </w:tr>
      <w:tr w:rsidR="00DE1106" w:rsidRPr="00E52F35" w14:paraId="03C4F9DF" w14:textId="77777777" w:rsidTr="00E52F35">
        <w:trPr>
          <w:jc w:val="center"/>
        </w:trPr>
        <w:tc>
          <w:tcPr>
            <w:tcW w:w="1384" w:type="dxa"/>
          </w:tcPr>
          <w:p w14:paraId="45B9F4F9" w14:textId="11A68D2F" w:rsidR="00DE1106" w:rsidRPr="00E52F35" w:rsidRDefault="00DE1106" w:rsidP="00E52F35">
            <w:pPr>
              <w:ind w:left="113"/>
              <w:jc w:val="center"/>
              <w:rPr>
                <w:rFonts w:cs="Arial"/>
                <w:color w:val="000000"/>
                <w:sz w:val="18"/>
                <w:szCs w:val="18"/>
              </w:rPr>
            </w:pPr>
            <w:r w:rsidRPr="00E52F35">
              <w:rPr>
                <w:rFonts w:cs="Arial"/>
                <w:color w:val="000000"/>
                <w:sz w:val="18"/>
                <w:szCs w:val="18"/>
              </w:rPr>
              <w:t>7</w:t>
            </w:r>
          </w:p>
        </w:tc>
        <w:tc>
          <w:tcPr>
            <w:tcW w:w="4909" w:type="dxa"/>
          </w:tcPr>
          <w:p w14:paraId="09F7BFB0" w14:textId="428C40F1" w:rsidR="00DE1106" w:rsidRPr="00E52F35" w:rsidRDefault="009A6DE7" w:rsidP="002645C1">
            <w:pPr>
              <w:ind w:left="113"/>
              <w:rPr>
                <w:rFonts w:cs="Arial"/>
                <w:color w:val="000000"/>
                <w:sz w:val="18"/>
                <w:szCs w:val="18"/>
              </w:rPr>
            </w:pPr>
            <w:r w:rsidRPr="00E52F35">
              <w:rPr>
                <w:rFonts w:cs="Arial"/>
                <w:color w:val="000000"/>
                <w:sz w:val="18"/>
                <w:szCs w:val="18"/>
              </w:rPr>
              <w:t>The NSA D</w:t>
            </w:r>
            <w:r w:rsidR="00DE1106" w:rsidRPr="00E52F35">
              <w:rPr>
                <w:rFonts w:cs="Arial"/>
                <w:color w:val="000000"/>
                <w:sz w:val="18"/>
                <w:szCs w:val="18"/>
              </w:rPr>
              <w:t xml:space="preserve">iscovery document </w:t>
            </w:r>
            <w:ins w:id="150" w:author="John MacAuley" w:date="2014-02-17T14:46:00Z">
              <w:r w:rsidR="005B7434">
                <w:rPr>
                  <w:rFonts w:cs="Arial"/>
                  <w:color w:val="000000"/>
                  <w:sz w:val="18"/>
                  <w:szCs w:val="18"/>
                </w:rPr>
                <w:t>MUST</w:t>
              </w:r>
            </w:ins>
            <w:r w:rsidR="00DE1106" w:rsidRPr="00E52F35">
              <w:rPr>
                <w:rFonts w:cs="Arial"/>
                <w:color w:val="000000"/>
                <w:sz w:val="18"/>
                <w:szCs w:val="18"/>
              </w:rPr>
              <w:t xml:space="preserve"> be verifiable (e.g. the agent </w:t>
            </w:r>
            <w:ins w:id="151" w:author="John MacAuley" w:date="2014-02-17T14:46:00Z">
              <w:r w:rsidR="005B7434">
                <w:rPr>
                  <w:rFonts w:cs="Arial"/>
                  <w:color w:val="000000"/>
                  <w:sz w:val="18"/>
                  <w:szCs w:val="18"/>
                </w:rPr>
                <w:t>MUST</w:t>
              </w:r>
            </w:ins>
            <w:r w:rsidR="00DE1106" w:rsidRPr="00E52F35">
              <w:rPr>
                <w:rFonts w:cs="Arial"/>
                <w:color w:val="000000"/>
                <w:sz w:val="18"/>
                <w:szCs w:val="18"/>
              </w:rPr>
              <w:t xml:space="preserve"> be able to determin</w:t>
            </w:r>
            <w:r w:rsidRPr="00E52F35">
              <w:rPr>
                <w:rFonts w:cs="Arial"/>
                <w:color w:val="000000"/>
                <w:sz w:val="18"/>
                <w:szCs w:val="18"/>
              </w:rPr>
              <w:t xml:space="preserve">e that the contents of the NSA </w:t>
            </w:r>
            <w:del w:id="152" w:author="John MacAuley" w:date="2014-09-08T19:37:00Z">
              <w:r w:rsidRPr="00E52F35" w:rsidDel="002645C1">
                <w:rPr>
                  <w:rFonts w:cs="Arial"/>
                  <w:color w:val="000000"/>
                  <w:sz w:val="18"/>
                  <w:szCs w:val="18"/>
                </w:rPr>
                <w:delText>D</w:delText>
              </w:r>
              <w:r w:rsidR="00DE1106" w:rsidRPr="00E52F35" w:rsidDel="002645C1">
                <w:rPr>
                  <w:rFonts w:cs="Arial"/>
                  <w:color w:val="000000"/>
                  <w:sz w:val="18"/>
                  <w:szCs w:val="18"/>
                </w:rPr>
                <w:delText xml:space="preserve">iscovery </w:delText>
              </w:r>
            </w:del>
            <w:ins w:id="153" w:author="John MacAuley" w:date="2014-09-08T19:37:00Z">
              <w:r w:rsidR="002645C1">
                <w:rPr>
                  <w:rFonts w:cs="Arial"/>
                  <w:color w:val="000000"/>
                  <w:sz w:val="18"/>
                  <w:szCs w:val="18"/>
                </w:rPr>
                <w:t>Description</w:t>
              </w:r>
              <w:r w:rsidR="002645C1" w:rsidRPr="00E52F35">
                <w:rPr>
                  <w:rFonts w:cs="Arial"/>
                  <w:color w:val="000000"/>
                  <w:sz w:val="18"/>
                  <w:szCs w:val="18"/>
                </w:rPr>
                <w:t xml:space="preserve"> </w:t>
              </w:r>
              <w:r w:rsidR="002645C1">
                <w:rPr>
                  <w:rFonts w:cs="Arial"/>
                  <w:color w:val="000000"/>
                  <w:sz w:val="18"/>
                  <w:szCs w:val="18"/>
                </w:rPr>
                <w:t>D</w:t>
              </w:r>
            </w:ins>
            <w:del w:id="154" w:author="John MacAuley" w:date="2014-09-08T19:37:00Z">
              <w:r w:rsidR="00DE1106" w:rsidRPr="00E52F35" w:rsidDel="002645C1">
                <w:rPr>
                  <w:rFonts w:cs="Arial"/>
                  <w:color w:val="000000"/>
                  <w:sz w:val="18"/>
                  <w:szCs w:val="18"/>
                </w:rPr>
                <w:delText>d</w:delText>
              </w:r>
            </w:del>
            <w:r w:rsidR="00DE1106" w:rsidRPr="00E52F35">
              <w:rPr>
                <w:rFonts w:cs="Arial"/>
                <w:color w:val="000000"/>
                <w:sz w:val="18"/>
                <w:szCs w:val="18"/>
              </w:rPr>
              <w:t>ocument was not altered during delivery).</w:t>
            </w:r>
          </w:p>
        </w:tc>
        <w:tc>
          <w:tcPr>
            <w:tcW w:w="1612" w:type="dxa"/>
          </w:tcPr>
          <w:p w14:paraId="00818481" w14:textId="70FC015B" w:rsidR="00DE1106" w:rsidRPr="00E52F35" w:rsidRDefault="001C463A" w:rsidP="00E52F35">
            <w:pPr>
              <w:tabs>
                <w:tab w:val="left" w:pos="1040"/>
              </w:tabs>
              <w:rPr>
                <w:rFonts w:cs="Arial"/>
                <w:color w:val="000000"/>
                <w:sz w:val="18"/>
                <w:szCs w:val="18"/>
              </w:rPr>
            </w:pPr>
            <w:r w:rsidRPr="00E52F35">
              <w:rPr>
                <w:rFonts w:cs="Arial"/>
                <w:color w:val="000000"/>
                <w:sz w:val="18"/>
                <w:szCs w:val="18"/>
              </w:rPr>
              <w:t>Protocol</w:t>
            </w:r>
          </w:p>
        </w:tc>
      </w:tr>
      <w:tr w:rsidR="00D72F28" w:rsidRPr="00E52F35" w14:paraId="30B6FB74" w14:textId="77777777" w:rsidTr="00E52F35">
        <w:trPr>
          <w:jc w:val="center"/>
        </w:trPr>
        <w:tc>
          <w:tcPr>
            <w:tcW w:w="1384" w:type="dxa"/>
          </w:tcPr>
          <w:p w14:paraId="5F4DBDFB" w14:textId="66F4D026" w:rsidR="00D72F28" w:rsidRPr="00E52F35" w:rsidRDefault="00DE1106" w:rsidP="00E52F35">
            <w:pPr>
              <w:ind w:left="113"/>
              <w:jc w:val="center"/>
              <w:rPr>
                <w:rFonts w:cs="Arial"/>
                <w:color w:val="000000"/>
                <w:sz w:val="18"/>
                <w:szCs w:val="18"/>
              </w:rPr>
            </w:pPr>
            <w:r w:rsidRPr="00E52F35">
              <w:rPr>
                <w:rFonts w:cs="Arial"/>
                <w:color w:val="000000"/>
                <w:sz w:val="18"/>
                <w:szCs w:val="18"/>
              </w:rPr>
              <w:t>8</w:t>
            </w:r>
          </w:p>
        </w:tc>
        <w:tc>
          <w:tcPr>
            <w:tcW w:w="4909" w:type="dxa"/>
          </w:tcPr>
          <w:p w14:paraId="447E31EE" w14:textId="1F55D431" w:rsidR="00D72F28" w:rsidRPr="00E52F35" w:rsidRDefault="005B7434" w:rsidP="00E52F35">
            <w:pPr>
              <w:ind w:left="113"/>
              <w:rPr>
                <w:rFonts w:cs="Arial"/>
                <w:color w:val="000000"/>
                <w:sz w:val="18"/>
                <w:szCs w:val="18"/>
              </w:rPr>
            </w:pPr>
            <w:ins w:id="155" w:author="John MacAuley" w:date="2014-02-17T14:46:00Z">
              <w:r>
                <w:rPr>
                  <w:rFonts w:cs="Arial"/>
                  <w:color w:val="000000"/>
                  <w:sz w:val="18"/>
                  <w:szCs w:val="18"/>
                </w:rPr>
                <w:t>MUST</w:t>
              </w:r>
            </w:ins>
            <w:r w:rsidR="00D72F28" w:rsidRPr="00E52F35">
              <w:rPr>
                <w:rFonts w:cs="Arial"/>
                <w:color w:val="000000"/>
                <w:sz w:val="18"/>
                <w:szCs w:val="18"/>
              </w:rPr>
              <w:t xml:space="preserve"> support the discovery of multiple independent </w:t>
            </w:r>
            <w:r w:rsidR="009A6DE7" w:rsidRPr="00E52F35">
              <w:rPr>
                <w:rFonts w:cs="Arial"/>
                <w:color w:val="000000"/>
                <w:sz w:val="18"/>
                <w:szCs w:val="18"/>
              </w:rPr>
              <w:t>NSA D</w:t>
            </w:r>
            <w:r w:rsidR="001C463A" w:rsidRPr="00E52F35">
              <w:rPr>
                <w:rFonts w:cs="Arial"/>
                <w:color w:val="000000"/>
                <w:sz w:val="18"/>
                <w:szCs w:val="18"/>
              </w:rPr>
              <w:t>iscovery</w:t>
            </w:r>
            <w:r w:rsidR="00D72F28" w:rsidRPr="00E52F35">
              <w:rPr>
                <w:rFonts w:cs="Arial"/>
                <w:color w:val="000000"/>
                <w:sz w:val="18"/>
                <w:szCs w:val="18"/>
              </w:rPr>
              <w:t xml:space="preserve"> </w:t>
            </w:r>
            <w:ins w:id="156" w:author="John MacAuley" w:date="2014-09-08T19:38:00Z">
              <w:r w:rsidR="002645C1">
                <w:rPr>
                  <w:rFonts w:cs="Arial"/>
                  <w:color w:val="000000"/>
                  <w:sz w:val="18"/>
                  <w:szCs w:val="18"/>
                </w:rPr>
                <w:t>D</w:t>
              </w:r>
            </w:ins>
            <w:del w:id="157" w:author="John MacAuley" w:date="2014-09-08T19:38:00Z">
              <w:r w:rsidR="00D72F28" w:rsidRPr="00E52F35" w:rsidDel="002645C1">
                <w:rPr>
                  <w:rFonts w:cs="Arial"/>
                  <w:color w:val="000000"/>
                  <w:sz w:val="18"/>
                  <w:szCs w:val="18"/>
                </w:rPr>
                <w:delText>d</w:delText>
              </w:r>
            </w:del>
            <w:r w:rsidR="00D72F28" w:rsidRPr="00E52F35">
              <w:rPr>
                <w:rFonts w:cs="Arial"/>
                <w:color w:val="000000"/>
                <w:sz w:val="18"/>
                <w:szCs w:val="18"/>
              </w:rPr>
              <w:t>ocument types</w:t>
            </w:r>
            <w:ins w:id="158" w:author="John MacAuley" w:date="2014-09-08T19:38:00Z">
              <w:r w:rsidR="002645C1">
                <w:rPr>
                  <w:rFonts w:cs="Arial"/>
                  <w:color w:val="000000"/>
                  <w:sz w:val="18"/>
                  <w:szCs w:val="18"/>
                </w:rPr>
                <w:t xml:space="preserve"> (representations)</w:t>
              </w:r>
            </w:ins>
            <w:r w:rsidR="00D72F28" w:rsidRPr="00E52F35">
              <w:rPr>
                <w:rFonts w:cs="Arial"/>
                <w:color w:val="000000"/>
                <w:sz w:val="18"/>
                <w:szCs w:val="18"/>
              </w:rPr>
              <w:t>.</w:t>
            </w:r>
          </w:p>
        </w:tc>
        <w:tc>
          <w:tcPr>
            <w:tcW w:w="1612" w:type="dxa"/>
          </w:tcPr>
          <w:p w14:paraId="384E58F2" w14:textId="13A319AD" w:rsidR="00D72F28" w:rsidRPr="00E52F35" w:rsidRDefault="001C463A" w:rsidP="00E52F35">
            <w:pPr>
              <w:tabs>
                <w:tab w:val="left" w:pos="1040"/>
              </w:tabs>
              <w:rPr>
                <w:rFonts w:cs="Arial"/>
                <w:color w:val="000000"/>
                <w:sz w:val="18"/>
                <w:szCs w:val="18"/>
              </w:rPr>
            </w:pPr>
            <w:r w:rsidRPr="00E52F35">
              <w:rPr>
                <w:rFonts w:cs="Arial"/>
                <w:color w:val="000000"/>
                <w:sz w:val="18"/>
                <w:szCs w:val="18"/>
              </w:rPr>
              <w:t>Schema + Protocol</w:t>
            </w:r>
          </w:p>
        </w:tc>
      </w:tr>
      <w:tr w:rsidR="00D72F28" w:rsidRPr="00E52F35" w14:paraId="59B1BAB0" w14:textId="77777777" w:rsidTr="00E52F35">
        <w:trPr>
          <w:jc w:val="center"/>
        </w:trPr>
        <w:tc>
          <w:tcPr>
            <w:tcW w:w="1384" w:type="dxa"/>
          </w:tcPr>
          <w:p w14:paraId="44EF1BF7" w14:textId="76E947FD" w:rsidR="00D72F28" w:rsidRPr="00B17B11" w:rsidRDefault="00DE1106" w:rsidP="00E52F35">
            <w:pPr>
              <w:ind w:left="113"/>
              <w:jc w:val="center"/>
              <w:rPr>
                <w:rFonts w:cs="Arial"/>
                <w:color w:val="FF0000"/>
                <w:sz w:val="18"/>
                <w:szCs w:val="18"/>
                <w:rPrChange w:id="159" w:author="John MacAuley" w:date="2014-02-18T15:38:00Z">
                  <w:rPr>
                    <w:rFonts w:cs="Arial"/>
                    <w:color w:val="000000"/>
                    <w:sz w:val="18"/>
                    <w:szCs w:val="18"/>
                  </w:rPr>
                </w:rPrChange>
              </w:rPr>
            </w:pPr>
            <w:r w:rsidRPr="00B17B11">
              <w:rPr>
                <w:rFonts w:cs="Arial"/>
                <w:color w:val="FF0000"/>
                <w:sz w:val="18"/>
                <w:szCs w:val="18"/>
                <w:rPrChange w:id="160" w:author="John MacAuley" w:date="2014-02-18T15:38:00Z">
                  <w:rPr>
                    <w:rFonts w:cs="Arial"/>
                    <w:color w:val="000000"/>
                    <w:sz w:val="18"/>
                    <w:szCs w:val="18"/>
                  </w:rPr>
                </w:rPrChange>
              </w:rPr>
              <w:t>9</w:t>
            </w:r>
          </w:p>
        </w:tc>
        <w:tc>
          <w:tcPr>
            <w:tcW w:w="4909" w:type="dxa"/>
          </w:tcPr>
          <w:p w14:paraId="2410BD95" w14:textId="0A9A3461" w:rsidR="00D72F28" w:rsidRPr="00B17B11" w:rsidRDefault="005B7434" w:rsidP="00E52F35">
            <w:pPr>
              <w:keepNext/>
              <w:numPr>
                <w:ilvl w:val="3"/>
                <w:numId w:val="11"/>
              </w:numPr>
              <w:spacing w:before="240" w:after="60"/>
              <w:ind w:left="113"/>
              <w:outlineLvl w:val="3"/>
              <w:rPr>
                <w:rFonts w:cs="Arial"/>
                <w:color w:val="FF0000"/>
                <w:sz w:val="18"/>
                <w:szCs w:val="18"/>
                <w:rPrChange w:id="161" w:author="John MacAuley" w:date="2014-02-18T15:38:00Z">
                  <w:rPr>
                    <w:rFonts w:cs="Arial"/>
                    <w:b/>
                    <w:color w:val="000000"/>
                    <w:sz w:val="18"/>
                    <w:szCs w:val="18"/>
                  </w:rPr>
                </w:rPrChange>
              </w:rPr>
            </w:pPr>
            <w:ins w:id="162" w:author="John MacAuley" w:date="2014-02-17T14:46:00Z">
              <w:r w:rsidRPr="00B17B11">
                <w:rPr>
                  <w:rFonts w:cs="Arial"/>
                  <w:color w:val="FF0000"/>
                  <w:sz w:val="18"/>
                  <w:szCs w:val="18"/>
                  <w:rPrChange w:id="163" w:author="John MacAuley" w:date="2014-02-18T15:38:00Z">
                    <w:rPr>
                      <w:rFonts w:cs="Arial"/>
                      <w:color w:val="000000"/>
                      <w:sz w:val="18"/>
                      <w:szCs w:val="18"/>
                    </w:rPr>
                  </w:rPrChange>
                </w:rPr>
                <w:t>MUST</w:t>
              </w:r>
            </w:ins>
            <w:r w:rsidR="00D72F28" w:rsidRPr="00B17B11">
              <w:rPr>
                <w:rFonts w:cs="Arial"/>
                <w:color w:val="FF0000"/>
                <w:sz w:val="18"/>
                <w:szCs w:val="18"/>
                <w:rPrChange w:id="164" w:author="John MacAuley" w:date="2014-02-18T15:38:00Z">
                  <w:rPr>
                    <w:rFonts w:cs="Arial"/>
                    <w:color w:val="000000"/>
                    <w:sz w:val="18"/>
                    <w:szCs w:val="18"/>
                  </w:rPr>
                </w:rPrChange>
              </w:rPr>
              <w:t xml:space="preserve"> support the discovery of multiple versions of the same </w:t>
            </w:r>
            <w:r w:rsidR="009A6DE7" w:rsidRPr="00B17B11">
              <w:rPr>
                <w:rFonts w:cs="Arial"/>
                <w:color w:val="FF0000"/>
                <w:sz w:val="18"/>
                <w:szCs w:val="18"/>
                <w:rPrChange w:id="165" w:author="John MacAuley" w:date="2014-02-18T15:38:00Z">
                  <w:rPr>
                    <w:rFonts w:cs="Arial"/>
                    <w:color w:val="000000"/>
                    <w:sz w:val="18"/>
                    <w:szCs w:val="18"/>
                  </w:rPr>
                </w:rPrChange>
              </w:rPr>
              <w:t>NSA D</w:t>
            </w:r>
            <w:r w:rsidR="001C463A" w:rsidRPr="00B17B11">
              <w:rPr>
                <w:rFonts w:cs="Arial"/>
                <w:color w:val="FF0000"/>
                <w:sz w:val="18"/>
                <w:szCs w:val="18"/>
                <w:rPrChange w:id="166" w:author="John MacAuley" w:date="2014-02-18T15:38:00Z">
                  <w:rPr>
                    <w:rFonts w:cs="Arial"/>
                    <w:color w:val="000000"/>
                    <w:sz w:val="18"/>
                    <w:szCs w:val="18"/>
                  </w:rPr>
                </w:rPrChange>
              </w:rPr>
              <w:t xml:space="preserve">iscovery </w:t>
            </w:r>
            <w:r w:rsidR="00D72F28" w:rsidRPr="00B17B11">
              <w:rPr>
                <w:rFonts w:cs="Arial"/>
                <w:color w:val="FF0000"/>
                <w:sz w:val="18"/>
                <w:szCs w:val="18"/>
                <w:rPrChange w:id="167" w:author="John MacAuley" w:date="2014-02-18T15:38:00Z">
                  <w:rPr>
                    <w:rFonts w:cs="Arial"/>
                    <w:color w:val="000000"/>
                    <w:sz w:val="18"/>
                    <w:szCs w:val="18"/>
                  </w:rPr>
                </w:rPrChange>
              </w:rPr>
              <w:t>document.</w:t>
            </w:r>
          </w:p>
        </w:tc>
        <w:tc>
          <w:tcPr>
            <w:tcW w:w="1612" w:type="dxa"/>
          </w:tcPr>
          <w:p w14:paraId="3145B15B" w14:textId="731CC761" w:rsidR="00D72F28" w:rsidRPr="00B17B11" w:rsidRDefault="001C463A" w:rsidP="00E52F35">
            <w:pPr>
              <w:tabs>
                <w:tab w:val="left" w:pos="1040"/>
              </w:tabs>
              <w:rPr>
                <w:rFonts w:cs="Arial"/>
                <w:color w:val="FF0000"/>
                <w:sz w:val="18"/>
                <w:szCs w:val="18"/>
                <w:rPrChange w:id="168" w:author="John MacAuley" w:date="2014-02-18T15:38:00Z">
                  <w:rPr>
                    <w:rFonts w:cs="Arial"/>
                    <w:color w:val="000000"/>
                    <w:sz w:val="18"/>
                    <w:szCs w:val="18"/>
                  </w:rPr>
                </w:rPrChange>
              </w:rPr>
            </w:pPr>
            <w:r w:rsidRPr="00B17B11">
              <w:rPr>
                <w:rFonts w:cs="Arial"/>
                <w:color w:val="FF0000"/>
                <w:sz w:val="18"/>
                <w:szCs w:val="18"/>
                <w:rPrChange w:id="169" w:author="John MacAuley" w:date="2014-02-18T15:38:00Z">
                  <w:rPr>
                    <w:rFonts w:cs="Arial"/>
                    <w:color w:val="000000"/>
                    <w:sz w:val="18"/>
                    <w:szCs w:val="18"/>
                  </w:rPr>
                </w:rPrChange>
              </w:rPr>
              <w:t>Schema + Protocol</w:t>
            </w:r>
          </w:p>
        </w:tc>
      </w:tr>
      <w:tr w:rsidR="00BE6978" w:rsidRPr="00E52F35" w14:paraId="760C1AA1" w14:textId="77777777" w:rsidTr="00E52F35">
        <w:trPr>
          <w:jc w:val="center"/>
        </w:trPr>
        <w:tc>
          <w:tcPr>
            <w:tcW w:w="1384" w:type="dxa"/>
          </w:tcPr>
          <w:p w14:paraId="127E2323" w14:textId="181CCB19" w:rsidR="00BE6978" w:rsidRPr="00E52F35" w:rsidRDefault="00DE1106" w:rsidP="00E52F35">
            <w:pPr>
              <w:ind w:left="113"/>
              <w:jc w:val="center"/>
              <w:rPr>
                <w:rFonts w:cs="Arial"/>
                <w:color w:val="000000"/>
                <w:sz w:val="18"/>
                <w:szCs w:val="18"/>
              </w:rPr>
            </w:pPr>
            <w:r w:rsidRPr="00E52F35">
              <w:rPr>
                <w:rFonts w:cs="Arial"/>
                <w:color w:val="000000"/>
                <w:sz w:val="18"/>
                <w:szCs w:val="18"/>
              </w:rPr>
              <w:t>10</w:t>
            </w:r>
          </w:p>
        </w:tc>
        <w:tc>
          <w:tcPr>
            <w:tcW w:w="4909" w:type="dxa"/>
          </w:tcPr>
          <w:p w14:paraId="0C16B089" w14:textId="58D8255C" w:rsidR="00BE6978" w:rsidRPr="00E52F35" w:rsidRDefault="005B7434" w:rsidP="00E52F35">
            <w:pPr>
              <w:ind w:left="113"/>
              <w:rPr>
                <w:rFonts w:cs="Arial"/>
                <w:color w:val="000000"/>
                <w:sz w:val="18"/>
                <w:szCs w:val="18"/>
              </w:rPr>
            </w:pPr>
            <w:ins w:id="170" w:author="John MacAuley" w:date="2014-02-17T14:46:00Z">
              <w:r>
                <w:rPr>
                  <w:rFonts w:cs="Arial"/>
                  <w:color w:val="000000"/>
                  <w:sz w:val="18"/>
                  <w:szCs w:val="18"/>
                </w:rPr>
                <w:t>MUST</w:t>
              </w:r>
            </w:ins>
            <w:r w:rsidR="00EB6FE3" w:rsidRPr="00E52F35">
              <w:rPr>
                <w:rFonts w:cs="Arial"/>
                <w:color w:val="000000"/>
                <w:sz w:val="18"/>
                <w:szCs w:val="18"/>
              </w:rPr>
              <w:t xml:space="preserve"> be able to detect when new </w:t>
            </w:r>
            <w:r w:rsidR="001C463A" w:rsidRPr="00E52F35">
              <w:rPr>
                <w:rFonts w:cs="Arial"/>
                <w:color w:val="000000"/>
                <w:sz w:val="18"/>
                <w:szCs w:val="18"/>
              </w:rPr>
              <w:t>documents</w:t>
            </w:r>
            <w:r w:rsidR="00EB6FE3" w:rsidRPr="00E52F35">
              <w:rPr>
                <w:rFonts w:cs="Arial"/>
                <w:color w:val="000000"/>
                <w:sz w:val="18"/>
                <w:szCs w:val="18"/>
              </w:rPr>
              <w:t xml:space="preserve"> or new versions of existing </w:t>
            </w:r>
            <w:r w:rsidR="001C463A" w:rsidRPr="00E52F35">
              <w:rPr>
                <w:rFonts w:cs="Arial"/>
                <w:color w:val="000000"/>
                <w:sz w:val="18"/>
                <w:szCs w:val="18"/>
              </w:rPr>
              <w:t>documents</w:t>
            </w:r>
            <w:r w:rsidR="00EB6FE3" w:rsidRPr="00E52F35">
              <w:rPr>
                <w:rFonts w:cs="Arial"/>
                <w:color w:val="000000"/>
                <w:sz w:val="18"/>
                <w:szCs w:val="18"/>
              </w:rPr>
              <w:t xml:space="preserve"> are available.</w:t>
            </w:r>
          </w:p>
        </w:tc>
        <w:tc>
          <w:tcPr>
            <w:tcW w:w="1612" w:type="dxa"/>
          </w:tcPr>
          <w:p w14:paraId="5D7F41CC" w14:textId="3219C3A8" w:rsidR="00BE6978" w:rsidRPr="00E52F35" w:rsidRDefault="001C463A" w:rsidP="00E52F35">
            <w:pPr>
              <w:tabs>
                <w:tab w:val="left" w:pos="1040"/>
              </w:tabs>
              <w:rPr>
                <w:rFonts w:cs="Arial"/>
                <w:color w:val="000000"/>
                <w:sz w:val="18"/>
                <w:szCs w:val="18"/>
              </w:rPr>
            </w:pPr>
            <w:r w:rsidRPr="00E52F35">
              <w:rPr>
                <w:rFonts w:cs="Arial"/>
                <w:color w:val="000000"/>
                <w:sz w:val="18"/>
                <w:szCs w:val="18"/>
              </w:rPr>
              <w:t>Protocol</w:t>
            </w:r>
          </w:p>
        </w:tc>
      </w:tr>
      <w:tr w:rsidR="00EB6FE3" w:rsidRPr="00E52F35" w14:paraId="6CEBC786" w14:textId="77777777" w:rsidTr="00E52F35">
        <w:trPr>
          <w:jc w:val="center"/>
        </w:trPr>
        <w:tc>
          <w:tcPr>
            <w:tcW w:w="1384" w:type="dxa"/>
          </w:tcPr>
          <w:p w14:paraId="1A21D267" w14:textId="09F1A50D" w:rsidR="00EB6FE3" w:rsidRPr="00E52F35" w:rsidRDefault="00D72F2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1</w:t>
            </w:r>
          </w:p>
        </w:tc>
        <w:tc>
          <w:tcPr>
            <w:tcW w:w="4909" w:type="dxa"/>
          </w:tcPr>
          <w:p w14:paraId="1E917956" w14:textId="771E1622" w:rsidR="00EB6FE3" w:rsidRPr="00E52F35" w:rsidRDefault="005B7434" w:rsidP="00E52F35">
            <w:pPr>
              <w:ind w:left="113"/>
              <w:rPr>
                <w:rFonts w:cs="Arial"/>
                <w:color w:val="000000"/>
                <w:sz w:val="18"/>
                <w:szCs w:val="18"/>
              </w:rPr>
            </w:pPr>
            <w:ins w:id="171" w:author="John MacAuley" w:date="2014-02-17T14:46:00Z">
              <w:r>
                <w:rPr>
                  <w:rFonts w:cs="Arial"/>
                  <w:color w:val="000000"/>
                  <w:sz w:val="18"/>
                  <w:szCs w:val="18"/>
                </w:rPr>
                <w:t>MUST</w:t>
              </w:r>
            </w:ins>
            <w:r w:rsidR="00EB6FE3" w:rsidRPr="00E52F35">
              <w:rPr>
                <w:rFonts w:cs="Arial"/>
                <w:color w:val="000000"/>
                <w:sz w:val="18"/>
                <w:szCs w:val="18"/>
              </w:rPr>
              <w:t xml:space="preserve"> be able to be notified when new </w:t>
            </w:r>
            <w:r w:rsidR="001C463A" w:rsidRPr="00E52F35">
              <w:rPr>
                <w:rFonts w:cs="Arial"/>
                <w:color w:val="000000"/>
                <w:sz w:val="18"/>
                <w:szCs w:val="18"/>
              </w:rPr>
              <w:t>documents</w:t>
            </w:r>
            <w:r w:rsidR="00EB6FE3" w:rsidRPr="00E52F35">
              <w:rPr>
                <w:rFonts w:cs="Arial"/>
                <w:color w:val="000000"/>
                <w:sz w:val="18"/>
                <w:szCs w:val="18"/>
              </w:rPr>
              <w:t xml:space="preserve"> or new versions of existing </w:t>
            </w:r>
            <w:r w:rsidR="001C463A" w:rsidRPr="00E52F35">
              <w:rPr>
                <w:rFonts w:cs="Arial"/>
                <w:color w:val="000000"/>
                <w:sz w:val="18"/>
                <w:szCs w:val="18"/>
              </w:rPr>
              <w:t>documents</w:t>
            </w:r>
            <w:r w:rsidR="00EB6FE3" w:rsidRPr="00E52F35">
              <w:rPr>
                <w:rFonts w:cs="Arial"/>
                <w:color w:val="000000"/>
                <w:sz w:val="18"/>
                <w:szCs w:val="18"/>
              </w:rPr>
              <w:t xml:space="preserve"> are available.</w:t>
            </w:r>
          </w:p>
        </w:tc>
        <w:tc>
          <w:tcPr>
            <w:tcW w:w="1612" w:type="dxa"/>
          </w:tcPr>
          <w:p w14:paraId="4DE88965" w14:textId="76E8D08A" w:rsidR="00EB6FE3" w:rsidRPr="00E52F35" w:rsidRDefault="001C463A" w:rsidP="00E52F35">
            <w:pPr>
              <w:tabs>
                <w:tab w:val="left" w:pos="1040"/>
              </w:tabs>
              <w:rPr>
                <w:rFonts w:cs="Arial"/>
                <w:color w:val="000000"/>
                <w:sz w:val="18"/>
                <w:szCs w:val="18"/>
              </w:rPr>
            </w:pPr>
            <w:r w:rsidRPr="00E52F35">
              <w:rPr>
                <w:rFonts w:cs="Arial"/>
                <w:color w:val="000000"/>
                <w:sz w:val="18"/>
                <w:szCs w:val="18"/>
              </w:rPr>
              <w:t>Protocol</w:t>
            </w:r>
          </w:p>
        </w:tc>
      </w:tr>
      <w:tr w:rsidR="00EB6FE3" w:rsidRPr="00E52F35" w14:paraId="224B35A2" w14:textId="77777777" w:rsidTr="00E52F35">
        <w:trPr>
          <w:jc w:val="center"/>
        </w:trPr>
        <w:tc>
          <w:tcPr>
            <w:tcW w:w="1384" w:type="dxa"/>
          </w:tcPr>
          <w:p w14:paraId="0B7B282F" w14:textId="6D42C970" w:rsidR="00EB6FE3" w:rsidRPr="00E52F35" w:rsidRDefault="00D72F2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2</w:t>
            </w:r>
          </w:p>
        </w:tc>
        <w:tc>
          <w:tcPr>
            <w:tcW w:w="4909" w:type="dxa"/>
          </w:tcPr>
          <w:p w14:paraId="0EC14894" w14:textId="5843FCC7" w:rsidR="00EB6FE3" w:rsidRPr="00E52F35" w:rsidRDefault="005B7434" w:rsidP="00E52F35">
            <w:pPr>
              <w:ind w:left="113"/>
              <w:rPr>
                <w:rFonts w:cs="Arial"/>
                <w:color w:val="000000"/>
                <w:sz w:val="18"/>
                <w:szCs w:val="18"/>
              </w:rPr>
            </w:pPr>
            <w:ins w:id="172" w:author="John MacAuley" w:date="2014-02-17T14:46:00Z">
              <w:r>
                <w:rPr>
                  <w:rFonts w:cs="Arial"/>
                  <w:color w:val="000000"/>
                  <w:sz w:val="18"/>
                  <w:szCs w:val="18"/>
                </w:rPr>
                <w:t>MUST</w:t>
              </w:r>
            </w:ins>
            <w:r w:rsidR="00EB6FE3" w:rsidRPr="00E52F35">
              <w:rPr>
                <w:rFonts w:cs="Arial"/>
                <w:color w:val="000000"/>
                <w:sz w:val="18"/>
                <w:szCs w:val="18"/>
              </w:rPr>
              <w:t xml:space="preserve"> be able to discover the unique NSA identifier of a peer NSA.</w:t>
            </w:r>
            <w:r w:rsidR="00221A11" w:rsidRPr="00E52F35">
              <w:rPr>
                <w:rFonts w:cs="Arial"/>
                <w:color w:val="000000"/>
                <w:sz w:val="18"/>
                <w:szCs w:val="18"/>
              </w:rPr>
              <w:t xml:space="preserve">  Will reduce bootstrap provisioning requirements.</w:t>
            </w:r>
          </w:p>
        </w:tc>
        <w:tc>
          <w:tcPr>
            <w:tcW w:w="1612" w:type="dxa"/>
          </w:tcPr>
          <w:p w14:paraId="2809FD68" w14:textId="5C952755" w:rsidR="00EB6FE3" w:rsidRPr="00E52F35" w:rsidRDefault="001C463A" w:rsidP="00E52F35">
            <w:pPr>
              <w:tabs>
                <w:tab w:val="left" w:pos="1040"/>
              </w:tabs>
              <w:rPr>
                <w:rFonts w:cs="Arial"/>
                <w:color w:val="000000"/>
                <w:sz w:val="18"/>
                <w:szCs w:val="18"/>
              </w:rPr>
            </w:pPr>
            <w:r w:rsidRPr="00E52F35">
              <w:rPr>
                <w:rFonts w:cs="Arial"/>
                <w:color w:val="000000"/>
                <w:sz w:val="18"/>
                <w:szCs w:val="18"/>
              </w:rPr>
              <w:t>Schema + Protocol</w:t>
            </w:r>
          </w:p>
        </w:tc>
      </w:tr>
      <w:tr w:rsidR="00EB6FE3" w:rsidRPr="00E52F35" w14:paraId="46AB60A3" w14:textId="77777777" w:rsidTr="00E52F35">
        <w:trPr>
          <w:jc w:val="center"/>
        </w:trPr>
        <w:tc>
          <w:tcPr>
            <w:tcW w:w="1384" w:type="dxa"/>
          </w:tcPr>
          <w:p w14:paraId="2476C043" w14:textId="6CE4D3D6" w:rsidR="00EB6FE3"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3</w:t>
            </w:r>
          </w:p>
        </w:tc>
        <w:tc>
          <w:tcPr>
            <w:tcW w:w="4909" w:type="dxa"/>
          </w:tcPr>
          <w:p w14:paraId="7ABA96C3" w14:textId="434543D2" w:rsidR="00EB6FE3" w:rsidRPr="00E52F35" w:rsidRDefault="005B7434" w:rsidP="00E52F35">
            <w:pPr>
              <w:ind w:left="113"/>
              <w:rPr>
                <w:rFonts w:cs="Arial"/>
                <w:color w:val="000000"/>
                <w:sz w:val="18"/>
                <w:szCs w:val="18"/>
              </w:rPr>
            </w:pPr>
            <w:ins w:id="173" w:author="John MacAuley" w:date="2014-02-17T14:46:00Z">
              <w:r>
                <w:rPr>
                  <w:rFonts w:cs="Arial"/>
                  <w:color w:val="000000"/>
                  <w:sz w:val="18"/>
                  <w:szCs w:val="18"/>
                </w:rPr>
                <w:t>MUST</w:t>
              </w:r>
            </w:ins>
            <w:r w:rsidR="00EB6FE3" w:rsidRPr="00E52F35">
              <w:rPr>
                <w:rFonts w:cs="Arial"/>
                <w:color w:val="000000"/>
                <w:sz w:val="18"/>
                <w:szCs w:val="18"/>
              </w:rPr>
              <w:t xml:space="preserve"> be able to discover the NSA software type and version running on a peer NSA.</w:t>
            </w:r>
            <w:r w:rsidR="00221A11" w:rsidRPr="00E52F35">
              <w:rPr>
                <w:rFonts w:cs="Arial"/>
                <w:color w:val="000000"/>
                <w:sz w:val="18"/>
                <w:szCs w:val="18"/>
              </w:rPr>
              <w:t xml:space="preserve">  This will allow an NSA to adapt behaviors to specific version of NSA when required.</w:t>
            </w:r>
          </w:p>
        </w:tc>
        <w:tc>
          <w:tcPr>
            <w:tcW w:w="1612" w:type="dxa"/>
          </w:tcPr>
          <w:p w14:paraId="6336C188" w14:textId="6112C29E" w:rsidR="00EB6FE3"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221A11" w:rsidRPr="00E52F35" w14:paraId="7A2BD8ED" w14:textId="77777777" w:rsidTr="00E52F35">
        <w:trPr>
          <w:jc w:val="center"/>
        </w:trPr>
        <w:tc>
          <w:tcPr>
            <w:tcW w:w="1384" w:type="dxa"/>
          </w:tcPr>
          <w:p w14:paraId="2951FCBF" w14:textId="038A7B80" w:rsidR="00221A11"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4</w:t>
            </w:r>
          </w:p>
        </w:tc>
        <w:tc>
          <w:tcPr>
            <w:tcW w:w="4909" w:type="dxa"/>
          </w:tcPr>
          <w:p w14:paraId="4959E767" w14:textId="5347ADD9" w:rsidR="00221A11" w:rsidRPr="00E52F35" w:rsidRDefault="005B7434" w:rsidP="00E52F35">
            <w:pPr>
              <w:ind w:left="113"/>
              <w:rPr>
                <w:rFonts w:cs="Arial"/>
                <w:color w:val="000000"/>
                <w:sz w:val="18"/>
                <w:szCs w:val="18"/>
              </w:rPr>
            </w:pPr>
            <w:ins w:id="174" w:author="John MacAuley" w:date="2014-02-17T14:46:00Z">
              <w:r>
                <w:rPr>
                  <w:rFonts w:cs="Arial"/>
                  <w:color w:val="000000"/>
                  <w:sz w:val="18"/>
                  <w:szCs w:val="18"/>
                </w:rPr>
                <w:t>MUST</w:t>
              </w:r>
            </w:ins>
            <w:r w:rsidR="007275E2" w:rsidRPr="00E52F35">
              <w:rPr>
                <w:rFonts w:cs="Arial"/>
                <w:color w:val="000000"/>
                <w:sz w:val="18"/>
                <w:szCs w:val="18"/>
              </w:rPr>
              <w:t xml:space="preserve"> be able to discover the time at which the peer NSA last started to provide uninterrupted service.</w:t>
            </w:r>
            <w:r w:rsidR="00C76ED4" w:rsidRPr="00E52F35">
              <w:rPr>
                <w:rFonts w:cs="Arial"/>
                <w:color w:val="000000"/>
                <w:sz w:val="18"/>
                <w:szCs w:val="18"/>
              </w:rPr>
              <w:t xml:space="preserve">  This is effectively the last restart time of the NSA.  A peer discovering a change in this value can initiate recovery procedures.</w:t>
            </w:r>
          </w:p>
        </w:tc>
        <w:tc>
          <w:tcPr>
            <w:tcW w:w="1612" w:type="dxa"/>
          </w:tcPr>
          <w:p w14:paraId="190F4737" w14:textId="27C0FFF7" w:rsidR="00221A11"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221A11" w:rsidRPr="00E52F35" w14:paraId="58E3A9D6" w14:textId="77777777" w:rsidTr="00E52F35">
        <w:trPr>
          <w:jc w:val="center"/>
        </w:trPr>
        <w:tc>
          <w:tcPr>
            <w:tcW w:w="1384" w:type="dxa"/>
          </w:tcPr>
          <w:p w14:paraId="6B4BA116" w14:textId="7B6BB057" w:rsidR="00221A11"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5</w:t>
            </w:r>
          </w:p>
        </w:tc>
        <w:tc>
          <w:tcPr>
            <w:tcW w:w="4909" w:type="dxa"/>
          </w:tcPr>
          <w:p w14:paraId="4F6FB410" w14:textId="7FE54082" w:rsidR="00221A11" w:rsidRPr="00E52F35" w:rsidRDefault="005B7434" w:rsidP="00E52F35">
            <w:pPr>
              <w:ind w:left="113"/>
              <w:rPr>
                <w:rFonts w:cs="Arial"/>
                <w:color w:val="000000"/>
                <w:sz w:val="18"/>
                <w:szCs w:val="18"/>
              </w:rPr>
            </w:pPr>
            <w:ins w:id="175" w:author="John MacAuley" w:date="2014-02-17T14:46:00Z">
              <w:r>
                <w:rPr>
                  <w:rFonts w:cs="Arial"/>
                  <w:color w:val="000000"/>
                  <w:sz w:val="18"/>
                  <w:szCs w:val="18"/>
                </w:rPr>
                <w:t>MUST</w:t>
              </w:r>
            </w:ins>
            <w:r w:rsidR="00C76ED4" w:rsidRPr="00E52F35">
              <w:rPr>
                <w:rFonts w:cs="Arial"/>
                <w:color w:val="000000"/>
                <w:sz w:val="18"/>
                <w:szCs w:val="18"/>
              </w:rPr>
              <w:t xml:space="preserve"> be able to discover administrative contacts associated with the peer NSA.</w:t>
            </w:r>
          </w:p>
        </w:tc>
        <w:tc>
          <w:tcPr>
            <w:tcW w:w="1612" w:type="dxa"/>
          </w:tcPr>
          <w:p w14:paraId="0B5BB962" w14:textId="32287508" w:rsidR="00221A11"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221A11" w:rsidRPr="00E52F35" w14:paraId="1C0CE9D3" w14:textId="77777777" w:rsidTr="00E52F35">
        <w:trPr>
          <w:jc w:val="center"/>
        </w:trPr>
        <w:tc>
          <w:tcPr>
            <w:tcW w:w="1384" w:type="dxa"/>
          </w:tcPr>
          <w:p w14:paraId="53BAE57A" w14:textId="0ABBFD35" w:rsidR="00221A11"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6</w:t>
            </w:r>
          </w:p>
        </w:tc>
        <w:tc>
          <w:tcPr>
            <w:tcW w:w="4909" w:type="dxa"/>
          </w:tcPr>
          <w:p w14:paraId="44026059" w14:textId="18E8C3E6" w:rsidR="00221A11" w:rsidRPr="00E52F35" w:rsidRDefault="005B7434" w:rsidP="00E52F35">
            <w:pPr>
              <w:ind w:left="113"/>
              <w:rPr>
                <w:rFonts w:cs="Arial"/>
                <w:color w:val="000000"/>
                <w:sz w:val="18"/>
                <w:szCs w:val="18"/>
              </w:rPr>
            </w:pPr>
            <w:ins w:id="176" w:author="John MacAuley" w:date="2014-02-17T14:46:00Z">
              <w:r>
                <w:rPr>
                  <w:rFonts w:cs="Arial"/>
                  <w:color w:val="000000"/>
                  <w:sz w:val="18"/>
                  <w:szCs w:val="18"/>
                </w:rPr>
                <w:t>MUST</w:t>
              </w:r>
            </w:ins>
            <w:r w:rsidR="00C76ED4" w:rsidRPr="00E52F35">
              <w:rPr>
                <w:rFonts w:cs="Arial"/>
                <w:color w:val="000000"/>
                <w:sz w:val="18"/>
                <w:szCs w:val="18"/>
              </w:rPr>
              <w:t xml:space="preserve"> be able to discover the physical location of the peer NSA entity.  This can be the location of the server hosting the NSA, or some other location related to the service being offered.  This is used for visualization applications and troubleshooting.</w:t>
            </w:r>
          </w:p>
        </w:tc>
        <w:tc>
          <w:tcPr>
            <w:tcW w:w="1612" w:type="dxa"/>
          </w:tcPr>
          <w:p w14:paraId="2A3706CF" w14:textId="551E86A0" w:rsidR="00221A11"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C76ED4" w:rsidRPr="00E52F35" w14:paraId="613AADE1" w14:textId="77777777" w:rsidTr="00E52F35">
        <w:trPr>
          <w:jc w:val="center"/>
        </w:trPr>
        <w:tc>
          <w:tcPr>
            <w:tcW w:w="1384" w:type="dxa"/>
          </w:tcPr>
          <w:p w14:paraId="1904D8F9" w14:textId="7BF5D584" w:rsidR="00C76ED4"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7</w:t>
            </w:r>
          </w:p>
        </w:tc>
        <w:tc>
          <w:tcPr>
            <w:tcW w:w="4909" w:type="dxa"/>
          </w:tcPr>
          <w:p w14:paraId="6A048F90" w14:textId="6116A9E2" w:rsidR="00C76ED4" w:rsidRPr="00E52F35" w:rsidRDefault="005B7434" w:rsidP="00E52F35">
            <w:pPr>
              <w:ind w:left="113"/>
              <w:rPr>
                <w:rFonts w:cs="Arial"/>
                <w:color w:val="000000"/>
                <w:sz w:val="18"/>
                <w:szCs w:val="18"/>
              </w:rPr>
            </w:pPr>
            <w:ins w:id="177" w:author="John MacAuley" w:date="2014-02-17T14:46:00Z">
              <w:r>
                <w:rPr>
                  <w:rFonts w:cs="Arial"/>
                  <w:color w:val="000000"/>
                  <w:sz w:val="18"/>
                  <w:szCs w:val="18"/>
                </w:rPr>
                <w:t>MUST</w:t>
              </w:r>
            </w:ins>
            <w:r w:rsidR="00C76ED4" w:rsidRPr="00E52F35">
              <w:rPr>
                <w:rFonts w:cs="Arial"/>
                <w:color w:val="000000"/>
                <w:sz w:val="18"/>
                <w:szCs w:val="18"/>
              </w:rPr>
              <w:t xml:space="preserve"> be able to discover the networks being managed by the peer NSA.</w:t>
            </w:r>
          </w:p>
        </w:tc>
        <w:tc>
          <w:tcPr>
            <w:tcW w:w="1612" w:type="dxa"/>
          </w:tcPr>
          <w:p w14:paraId="4C046F9D" w14:textId="0F1F9659" w:rsidR="00C76ED4"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C76ED4" w:rsidRPr="00E52F35" w14:paraId="4C62C4C0" w14:textId="77777777" w:rsidTr="00E52F35">
        <w:trPr>
          <w:jc w:val="center"/>
        </w:trPr>
        <w:tc>
          <w:tcPr>
            <w:tcW w:w="1384" w:type="dxa"/>
          </w:tcPr>
          <w:p w14:paraId="795CFB0D" w14:textId="115830A0" w:rsidR="00C76ED4"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8</w:t>
            </w:r>
          </w:p>
        </w:tc>
        <w:tc>
          <w:tcPr>
            <w:tcW w:w="4909" w:type="dxa"/>
          </w:tcPr>
          <w:p w14:paraId="7F1812DC" w14:textId="3D803BA9" w:rsidR="00C76ED4" w:rsidRPr="00E52F35" w:rsidRDefault="005B7434" w:rsidP="00E52F35">
            <w:pPr>
              <w:ind w:left="113"/>
              <w:rPr>
                <w:rFonts w:cs="Arial"/>
                <w:color w:val="000000"/>
                <w:sz w:val="18"/>
                <w:szCs w:val="18"/>
              </w:rPr>
            </w:pPr>
            <w:ins w:id="178" w:author="John MacAuley" w:date="2014-02-17T14:46:00Z">
              <w:r>
                <w:rPr>
                  <w:rFonts w:cs="Arial"/>
                  <w:color w:val="000000"/>
                  <w:sz w:val="18"/>
                  <w:szCs w:val="18"/>
                </w:rPr>
                <w:t>MUST</w:t>
              </w:r>
            </w:ins>
            <w:r w:rsidR="001C463A" w:rsidRPr="00E52F35">
              <w:rPr>
                <w:rFonts w:cs="Arial"/>
                <w:color w:val="000000"/>
                <w:sz w:val="18"/>
                <w:szCs w:val="18"/>
              </w:rPr>
              <w:t xml:space="preserve"> be able to discover c</w:t>
            </w:r>
            <w:r w:rsidR="00D72F28" w:rsidRPr="00E52F35">
              <w:rPr>
                <w:rFonts w:cs="Arial"/>
                <w:color w:val="000000"/>
                <w:sz w:val="18"/>
                <w:szCs w:val="18"/>
              </w:rPr>
              <w:t>ompete network control plane topology.  This implies discovery of all NSA peering relationships within the network.</w:t>
            </w:r>
          </w:p>
        </w:tc>
        <w:tc>
          <w:tcPr>
            <w:tcW w:w="1612" w:type="dxa"/>
          </w:tcPr>
          <w:p w14:paraId="59988CEA" w14:textId="139C9EB8" w:rsidR="00C76ED4"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C76ED4" w:rsidRPr="00E52F35" w14:paraId="0F1AC83A" w14:textId="77777777" w:rsidTr="00E52F35">
        <w:trPr>
          <w:jc w:val="center"/>
        </w:trPr>
        <w:tc>
          <w:tcPr>
            <w:tcW w:w="1384" w:type="dxa"/>
          </w:tcPr>
          <w:p w14:paraId="54505302" w14:textId="748FFA92" w:rsidR="00C76ED4"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9</w:t>
            </w:r>
          </w:p>
        </w:tc>
        <w:tc>
          <w:tcPr>
            <w:tcW w:w="4909" w:type="dxa"/>
          </w:tcPr>
          <w:p w14:paraId="288D5E81" w14:textId="7BC955BD" w:rsidR="00C76ED4" w:rsidRPr="00E52F35" w:rsidRDefault="005B7434" w:rsidP="00E52F35">
            <w:pPr>
              <w:ind w:left="113"/>
              <w:rPr>
                <w:rFonts w:cs="Arial"/>
                <w:color w:val="000000"/>
                <w:sz w:val="18"/>
                <w:szCs w:val="18"/>
              </w:rPr>
            </w:pPr>
            <w:ins w:id="179" w:author="John MacAuley" w:date="2014-02-17T14:46:00Z">
              <w:r>
                <w:rPr>
                  <w:rFonts w:cs="Arial"/>
                  <w:color w:val="000000"/>
                  <w:sz w:val="18"/>
                  <w:szCs w:val="18"/>
                </w:rPr>
                <w:t>MUST</w:t>
              </w:r>
            </w:ins>
            <w:r w:rsidR="00C76ED4" w:rsidRPr="00E52F35">
              <w:rPr>
                <w:rFonts w:cs="Arial"/>
                <w:color w:val="000000"/>
                <w:sz w:val="18"/>
                <w:szCs w:val="18"/>
              </w:rPr>
              <w:t xml:space="preserve"> be able to determine the peer NSA’s CS role within the network (Aggregator, </w:t>
            </w:r>
            <w:proofErr w:type="spellStart"/>
            <w:r w:rsidR="00C76ED4" w:rsidRPr="00E52F35">
              <w:rPr>
                <w:rFonts w:cs="Arial"/>
                <w:color w:val="000000"/>
                <w:sz w:val="18"/>
                <w:szCs w:val="18"/>
              </w:rPr>
              <w:t>uRA</w:t>
            </w:r>
            <w:proofErr w:type="spellEnd"/>
            <w:r w:rsidR="00C76ED4" w:rsidRPr="00E52F35">
              <w:rPr>
                <w:rFonts w:cs="Arial"/>
                <w:color w:val="000000"/>
                <w:sz w:val="18"/>
                <w:szCs w:val="18"/>
              </w:rPr>
              <w:t xml:space="preserve">, </w:t>
            </w:r>
            <w:proofErr w:type="spellStart"/>
            <w:r w:rsidR="00C76ED4" w:rsidRPr="00E52F35">
              <w:rPr>
                <w:rFonts w:cs="Arial"/>
                <w:color w:val="000000"/>
                <w:sz w:val="18"/>
                <w:szCs w:val="18"/>
              </w:rPr>
              <w:t>uPA</w:t>
            </w:r>
            <w:proofErr w:type="spellEnd"/>
            <w:r w:rsidR="00C76ED4" w:rsidRPr="00E52F35">
              <w:rPr>
                <w:rFonts w:cs="Arial"/>
                <w:color w:val="000000"/>
                <w:sz w:val="18"/>
                <w:szCs w:val="18"/>
              </w:rPr>
              <w:t xml:space="preserve">).  This will </w:t>
            </w:r>
            <w:r w:rsidR="00AE11E6" w:rsidRPr="00E52F35">
              <w:rPr>
                <w:rFonts w:cs="Arial"/>
                <w:color w:val="000000"/>
                <w:sz w:val="18"/>
                <w:szCs w:val="18"/>
              </w:rPr>
              <w:t>allow</w:t>
            </w:r>
            <w:r w:rsidR="00C76ED4" w:rsidRPr="00E52F35">
              <w:rPr>
                <w:rFonts w:cs="Arial"/>
                <w:color w:val="000000"/>
                <w:sz w:val="18"/>
                <w:szCs w:val="18"/>
              </w:rPr>
              <w:t xml:space="preserve"> an NSA to find</w:t>
            </w:r>
            <w:r w:rsidR="00AE11E6" w:rsidRPr="00E52F35">
              <w:rPr>
                <w:rFonts w:cs="Arial"/>
                <w:color w:val="000000"/>
                <w:sz w:val="18"/>
                <w:szCs w:val="18"/>
              </w:rPr>
              <w:t xml:space="preserve"> a peer aggregator to service CS requests.</w:t>
            </w:r>
          </w:p>
        </w:tc>
        <w:tc>
          <w:tcPr>
            <w:tcW w:w="1612" w:type="dxa"/>
          </w:tcPr>
          <w:p w14:paraId="526F3395" w14:textId="090D563E" w:rsidR="00C76ED4"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D72F28" w:rsidRPr="00E52F35" w14:paraId="27E456D2" w14:textId="77777777" w:rsidTr="00E52F35">
        <w:trPr>
          <w:jc w:val="center"/>
        </w:trPr>
        <w:tc>
          <w:tcPr>
            <w:tcW w:w="1384" w:type="dxa"/>
          </w:tcPr>
          <w:p w14:paraId="09FB86C6" w14:textId="76F98EFB" w:rsidR="00D72F28" w:rsidRPr="00E52F35" w:rsidRDefault="00DE1106" w:rsidP="00E52F35">
            <w:pPr>
              <w:ind w:left="113"/>
              <w:jc w:val="center"/>
              <w:rPr>
                <w:rFonts w:cs="Arial"/>
                <w:color w:val="000000"/>
                <w:sz w:val="18"/>
                <w:szCs w:val="18"/>
              </w:rPr>
            </w:pPr>
            <w:r w:rsidRPr="00E52F35">
              <w:rPr>
                <w:rFonts w:cs="Arial"/>
                <w:color w:val="000000"/>
                <w:sz w:val="18"/>
                <w:szCs w:val="18"/>
              </w:rPr>
              <w:t>20</w:t>
            </w:r>
          </w:p>
        </w:tc>
        <w:tc>
          <w:tcPr>
            <w:tcW w:w="4909" w:type="dxa"/>
          </w:tcPr>
          <w:p w14:paraId="116E1E58" w14:textId="053A440C" w:rsidR="00D72F28" w:rsidRPr="00E52F35" w:rsidRDefault="005B7434" w:rsidP="00E52F35">
            <w:pPr>
              <w:ind w:left="113"/>
              <w:rPr>
                <w:rFonts w:cs="Arial"/>
                <w:color w:val="000000"/>
                <w:sz w:val="18"/>
                <w:szCs w:val="18"/>
              </w:rPr>
            </w:pPr>
            <w:ins w:id="180" w:author="John MacAuley" w:date="2014-02-17T14:46:00Z">
              <w:r>
                <w:rPr>
                  <w:rFonts w:cs="Arial"/>
                  <w:color w:val="000000"/>
                  <w:sz w:val="18"/>
                  <w:szCs w:val="18"/>
                </w:rPr>
                <w:t>MUST</w:t>
              </w:r>
            </w:ins>
            <w:r w:rsidR="00D72F28" w:rsidRPr="00E52F35">
              <w:rPr>
                <w:rFonts w:cs="Arial"/>
                <w:color w:val="000000"/>
                <w:sz w:val="18"/>
                <w:szCs w:val="18"/>
              </w:rPr>
              <w:t xml:space="preserve"> be able to determine the NSA’s CS role of all NSA within the network (Aggregator, </w:t>
            </w:r>
            <w:proofErr w:type="spellStart"/>
            <w:r w:rsidR="00D72F28" w:rsidRPr="00E52F35">
              <w:rPr>
                <w:rFonts w:cs="Arial"/>
                <w:color w:val="000000"/>
                <w:sz w:val="18"/>
                <w:szCs w:val="18"/>
              </w:rPr>
              <w:t>uRA</w:t>
            </w:r>
            <w:proofErr w:type="spellEnd"/>
            <w:r w:rsidR="00D72F28" w:rsidRPr="00E52F35">
              <w:rPr>
                <w:rFonts w:cs="Arial"/>
                <w:color w:val="000000"/>
                <w:sz w:val="18"/>
                <w:szCs w:val="18"/>
              </w:rPr>
              <w:t xml:space="preserve">, </w:t>
            </w:r>
            <w:proofErr w:type="spellStart"/>
            <w:r w:rsidR="00D72F28" w:rsidRPr="00E52F35">
              <w:rPr>
                <w:rFonts w:cs="Arial"/>
                <w:color w:val="000000"/>
                <w:sz w:val="18"/>
                <w:szCs w:val="18"/>
              </w:rPr>
              <w:t>uPA</w:t>
            </w:r>
            <w:proofErr w:type="spellEnd"/>
            <w:r w:rsidR="00D72F28" w:rsidRPr="00E52F35">
              <w:rPr>
                <w:rFonts w:cs="Arial"/>
                <w:color w:val="000000"/>
                <w:sz w:val="18"/>
                <w:szCs w:val="18"/>
              </w:rPr>
              <w:t>).  This is required to compute messaging paths in concert with control plane topology</w:t>
            </w:r>
            <w:ins w:id="181" w:author="John MacAuley" w:date="2014-09-08T19:42:00Z">
              <w:r w:rsidR="00B90F22">
                <w:rPr>
                  <w:rFonts w:cs="Arial"/>
                  <w:color w:val="000000"/>
                  <w:sz w:val="18"/>
                  <w:szCs w:val="18"/>
                </w:rPr>
                <w:t xml:space="preserve"> (NSA peering)</w:t>
              </w:r>
            </w:ins>
            <w:r w:rsidR="00D72F28" w:rsidRPr="00E52F35">
              <w:rPr>
                <w:rFonts w:cs="Arial"/>
                <w:color w:val="000000"/>
                <w:sz w:val="18"/>
                <w:szCs w:val="18"/>
              </w:rPr>
              <w:t>.</w:t>
            </w:r>
          </w:p>
        </w:tc>
        <w:tc>
          <w:tcPr>
            <w:tcW w:w="1612" w:type="dxa"/>
          </w:tcPr>
          <w:p w14:paraId="488EC33A" w14:textId="5FB2466A" w:rsidR="00D72F28"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C76ED4" w:rsidRPr="00E52F35" w14:paraId="67027730" w14:textId="77777777" w:rsidTr="00E52F35">
        <w:trPr>
          <w:jc w:val="center"/>
        </w:trPr>
        <w:tc>
          <w:tcPr>
            <w:tcW w:w="1384" w:type="dxa"/>
          </w:tcPr>
          <w:p w14:paraId="366A0B13" w14:textId="1693B12B" w:rsidR="00C76ED4" w:rsidRPr="00E52F35" w:rsidRDefault="00D72F28" w:rsidP="00E52F35">
            <w:pPr>
              <w:ind w:left="113"/>
              <w:jc w:val="center"/>
              <w:rPr>
                <w:rFonts w:cs="Arial"/>
                <w:color w:val="000000"/>
                <w:sz w:val="18"/>
                <w:szCs w:val="18"/>
              </w:rPr>
            </w:pPr>
            <w:r w:rsidRPr="00E52F35">
              <w:rPr>
                <w:rFonts w:cs="Arial"/>
                <w:color w:val="000000"/>
                <w:sz w:val="18"/>
                <w:szCs w:val="18"/>
              </w:rPr>
              <w:t>2</w:t>
            </w:r>
            <w:r w:rsidR="00DE1106" w:rsidRPr="00E52F35">
              <w:rPr>
                <w:rFonts w:cs="Arial"/>
                <w:color w:val="000000"/>
                <w:sz w:val="18"/>
                <w:szCs w:val="18"/>
              </w:rPr>
              <w:t>1</w:t>
            </w:r>
          </w:p>
        </w:tc>
        <w:tc>
          <w:tcPr>
            <w:tcW w:w="4909" w:type="dxa"/>
          </w:tcPr>
          <w:p w14:paraId="1D37A96D" w14:textId="0F258785" w:rsidR="00C76ED4" w:rsidRPr="00E52F35" w:rsidRDefault="005B7434" w:rsidP="00E52F35">
            <w:pPr>
              <w:ind w:left="113"/>
              <w:rPr>
                <w:rFonts w:cs="Arial"/>
                <w:color w:val="000000"/>
                <w:sz w:val="18"/>
                <w:szCs w:val="18"/>
              </w:rPr>
            </w:pPr>
            <w:ins w:id="182" w:author="John MacAuley" w:date="2014-02-17T14:46:00Z">
              <w:r>
                <w:rPr>
                  <w:rFonts w:cs="Arial"/>
                  <w:color w:val="000000"/>
                  <w:sz w:val="18"/>
                  <w:szCs w:val="18"/>
                </w:rPr>
                <w:t>MUST</w:t>
              </w:r>
            </w:ins>
            <w:r w:rsidR="00AE11E6" w:rsidRPr="00E52F35">
              <w:rPr>
                <w:rFonts w:cs="Arial"/>
                <w:color w:val="000000"/>
                <w:sz w:val="18"/>
                <w:szCs w:val="18"/>
              </w:rPr>
              <w:t xml:space="preserve"> provide an extensible mechanism to allow additional discovery data to be added to an existing NSA’s metadata with</w:t>
            </w:r>
            <w:r w:rsidR="00A417CC" w:rsidRPr="00E52F35">
              <w:rPr>
                <w:rFonts w:cs="Arial"/>
                <w:color w:val="000000"/>
                <w:sz w:val="18"/>
                <w:szCs w:val="18"/>
              </w:rPr>
              <w:t>out</w:t>
            </w:r>
            <w:r w:rsidR="00AE11E6" w:rsidRPr="00E52F35">
              <w:rPr>
                <w:rFonts w:cs="Arial"/>
                <w:color w:val="000000"/>
                <w:sz w:val="18"/>
                <w:szCs w:val="18"/>
              </w:rPr>
              <w:t xml:space="preserve"> needing to upgrade the schema.</w:t>
            </w:r>
          </w:p>
        </w:tc>
        <w:tc>
          <w:tcPr>
            <w:tcW w:w="1612" w:type="dxa"/>
          </w:tcPr>
          <w:p w14:paraId="7B6B860C" w14:textId="55442BB2" w:rsidR="00C76ED4"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bl>
    <w:p w14:paraId="054D900C" w14:textId="03A751C5" w:rsidR="00CC16BF" w:rsidRDefault="00CC16BF" w:rsidP="00CC16BF">
      <w:pPr>
        <w:pStyle w:val="Caption"/>
      </w:pPr>
      <w:r>
        <w:t xml:space="preserve">Table </w:t>
      </w:r>
      <w:r w:rsidR="000C4496">
        <w:fldChar w:fldCharType="begin"/>
      </w:r>
      <w:r w:rsidR="000C4496">
        <w:instrText xml:space="preserve"> SEQ Table \* ARABIC </w:instrText>
      </w:r>
      <w:r w:rsidR="000C4496">
        <w:fldChar w:fldCharType="separate"/>
      </w:r>
      <w:r w:rsidR="00653A92">
        <w:rPr>
          <w:noProof/>
        </w:rPr>
        <w:t>1</w:t>
      </w:r>
      <w:r w:rsidR="000C4496">
        <w:rPr>
          <w:noProof/>
        </w:rPr>
        <w:fldChar w:fldCharType="end"/>
      </w:r>
      <w:r>
        <w:t xml:space="preserve"> – NSA </w:t>
      </w:r>
      <w:r w:rsidR="00143385">
        <w:t>D</w:t>
      </w:r>
      <w:r>
        <w:t>iscovery requirements</w:t>
      </w:r>
      <w:r w:rsidR="00D62844">
        <w:t>.</w:t>
      </w:r>
    </w:p>
    <w:p w14:paraId="7DDA60E5" w14:textId="6F2D2CA6" w:rsidR="00C76ED4" w:rsidRDefault="006C525F" w:rsidP="00466B2A">
      <w:pPr>
        <w:pStyle w:val="Heading1"/>
      </w:pPr>
      <w:bookmarkStart w:id="183" w:name="_Toc279247117"/>
      <w:r>
        <w:t>NSA Discovery Document</w:t>
      </w:r>
      <w:bookmarkEnd w:id="183"/>
    </w:p>
    <w:p w14:paraId="1DECA1E1" w14:textId="7CAC343E" w:rsidR="005070F2" w:rsidRDefault="00880FA8" w:rsidP="00C01563">
      <w:r>
        <w:t xml:space="preserve">The NSA </w:t>
      </w:r>
      <w:del w:id="184" w:author="John MacAuley" w:date="2014-09-08T19:43:00Z">
        <w:r w:rsidDel="00B90F22">
          <w:delText xml:space="preserve">Discovery </w:delText>
        </w:r>
      </w:del>
      <w:ins w:id="185" w:author="John MacAuley" w:date="2014-09-08T19:43:00Z">
        <w:r w:rsidR="00B90F22">
          <w:t xml:space="preserve">Description </w:t>
        </w:r>
      </w:ins>
      <w:ins w:id="186" w:author="Guy Roberts" w:date="2014-02-17T13:57:00Z">
        <w:r w:rsidR="00CB14FE">
          <w:t>D</w:t>
        </w:r>
      </w:ins>
      <w:r>
        <w:t xml:space="preserve">ocument encapsulates descriptive </w:t>
      </w:r>
      <w:r w:rsidR="00B71403">
        <w:t>meta-data</w:t>
      </w:r>
      <w:r w:rsidR="00466B2A">
        <w:t xml:space="preserve"> </w:t>
      </w:r>
      <w:r w:rsidR="00466B2A" w:rsidRPr="00466B2A">
        <w:t xml:space="preserve">associated with an NSA.  </w:t>
      </w:r>
      <w:r w:rsidR="00B71403">
        <w:t xml:space="preserve">The XML schema types used to define the document format </w:t>
      </w:r>
      <w:r w:rsidR="008459A1">
        <w:t>are</w:t>
      </w:r>
      <w:r w:rsidR="00B71403">
        <w:t xml:space="preserve"> </w:t>
      </w:r>
      <w:r w:rsidR="008459A1">
        <w:t>declared</w:t>
      </w:r>
      <w:r w:rsidR="00B71403">
        <w:t xml:space="preserve"> </w:t>
      </w:r>
      <w:r w:rsidR="00466B2A">
        <w:t xml:space="preserve">in a separate </w:t>
      </w:r>
      <w:r w:rsidR="00466B2A" w:rsidRPr="00466B2A">
        <w:t>namespace</w:t>
      </w:r>
      <w:r w:rsidR="004E7A56">
        <w:t xml:space="preserve"> from the core protocol specification</w:t>
      </w:r>
      <w:r w:rsidR="00B71403">
        <w:t>, allowing</w:t>
      </w:r>
      <w:r w:rsidR="00F82BA5">
        <w:t xml:space="preserve"> new versions of the NSA </w:t>
      </w:r>
      <w:del w:id="187" w:author="John MacAuley" w:date="2014-09-08T19:44:00Z">
        <w:r w:rsidR="00F82BA5" w:rsidDel="00B90F22">
          <w:delText>D</w:delText>
        </w:r>
        <w:r w:rsidR="004E7A56" w:rsidDel="00B90F22">
          <w:delText xml:space="preserve">iscovery </w:delText>
        </w:r>
      </w:del>
      <w:ins w:id="188" w:author="John MacAuley" w:date="2014-09-08T19:44:00Z">
        <w:r w:rsidR="00B90F22">
          <w:t xml:space="preserve">Description </w:t>
        </w:r>
      </w:ins>
      <w:r w:rsidR="004E7A56">
        <w:lastRenderedPageBreak/>
        <w:t xml:space="preserve">schema </w:t>
      </w:r>
      <w:r w:rsidR="00B71403">
        <w:t xml:space="preserve">to be introduced </w:t>
      </w:r>
      <w:r w:rsidR="004E7A56">
        <w:t xml:space="preserve">without </w:t>
      </w:r>
      <w:r w:rsidR="00466B2A" w:rsidRPr="00466B2A">
        <w:t>impact</w:t>
      </w:r>
      <w:r w:rsidR="004E7A56">
        <w:t>ing</w:t>
      </w:r>
      <w:r w:rsidR="00466B2A" w:rsidRPr="00466B2A">
        <w:t xml:space="preserve"> the base discovery protocol</w:t>
      </w:r>
      <w:r w:rsidR="00B71403">
        <w:t xml:space="preserve"> itself</w:t>
      </w:r>
      <w:r w:rsidR="00466B2A" w:rsidRPr="00466B2A">
        <w:t>.</w:t>
      </w:r>
      <w:r w:rsidR="008459A1">
        <w:t xml:space="preserve">  </w:t>
      </w:r>
      <w:r w:rsidR="008459A1">
        <w:fldChar w:fldCharType="begin"/>
      </w:r>
      <w:r w:rsidR="008459A1">
        <w:instrText xml:space="preserve"> REF _Ref253127975 \h </w:instrText>
      </w:r>
      <w:r w:rsidR="008459A1">
        <w:fldChar w:fldCharType="separate"/>
      </w:r>
      <w:ins w:id="189" w:author="John MacAuley" w:date="2014-02-18T00:23:00Z">
        <w:r w:rsidR="00653A92">
          <w:t xml:space="preserve">Figure </w:t>
        </w:r>
        <w:r w:rsidR="00653A92">
          <w:rPr>
            <w:noProof/>
          </w:rPr>
          <w:t>3</w:t>
        </w:r>
        <w:r w:rsidR="00653A92" w:rsidDel="00653A92">
          <w:rPr>
            <w:noProof/>
          </w:rPr>
          <w:t>1</w:t>
        </w:r>
      </w:ins>
      <w:del w:id="190" w:author="John MacAuley" w:date="2014-02-18T00:22:00Z">
        <w:r w:rsidR="00A543BC" w:rsidDel="00653A92">
          <w:delText xml:space="preserve">Figure </w:delText>
        </w:r>
        <w:r w:rsidR="00A543BC" w:rsidDel="00653A92">
          <w:rPr>
            <w:noProof/>
          </w:rPr>
          <w:delText>1</w:delText>
        </w:r>
      </w:del>
      <w:r w:rsidR="008459A1">
        <w:fldChar w:fldCharType="end"/>
      </w:r>
      <w:r w:rsidR="008459A1">
        <w:t xml:space="preserve"> below shows the structure </w:t>
      </w:r>
      <w:r w:rsidR="00F82BA5">
        <w:t xml:space="preserve">of the NSA </w:t>
      </w:r>
      <w:ins w:id="191" w:author="John MacAuley" w:date="2014-09-08T19:44:00Z">
        <w:r w:rsidR="00B90F22">
          <w:t xml:space="preserve">Description </w:t>
        </w:r>
      </w:ins>
      <w:del w:id="192" w:author="John MacAuley" w:date="2014-09-08T19:44:00Z">
        <w:r w:rsidR="00F82BA5" w:rsidDel="00B90F22">
          <w:delText>D</w:delText>
        </w:r>
        <w:r w:rsidR="00C01563" w:rsidDel="00B90F22">
          <w:delText xml:space="preserve">iscovery </w:delText>
        </w:r>
      </w:del>
      <w:ins w:id="193" w:author="Guy Roberts" w:date="2014-02-17T13:58:00Z">
        <w:r w:rsidR="00CB14FE">
          <w:t>D</w:t>
        </w:r>
      </w:ins>
      <w:r w:rsidR="00C01563">
        <w:t xml:space="preserve">ocument, while </w:t>
      </w:r>
      <w:r w:rsidR="00C01563">
        <w:fldChar w:fldCharType="begin"/>
      </w:r>
      <w:r w:rsidR="00C01563">
        <w:instrText xml:space="preserve"> REF _Ref253129210 \h </w:instrText>
      </w:r>
      <w:r w:rsidR="00C01563">
        <w:fldChar w:fldCharType="separate"/>
      </w:r>
      <w:ins w:id="194" w:author="John MacAuley" w:date="2014-02-18T00:23:00Z">
        <w:r w:rsidR="00653A92">
          <w:t>Appendix A: NSA Discovery document schema</w:t>
        </w:r>
      </w:ins>
      <w:del w:id="195" w:author="John MacAuley" w:date="2014-02-18T00:22:00Z">
        <w:r w:rsidR="00A543BC" w:rsidDel="00653A92">
          <w:delText xml:space="preserve">Appendix A: NSA Discovery </w:delText>
        </w:r>
      </w:del>
      <w:ins w:id="196" w:author="Guy Roberts" w:date="2014-02-17T13:58:00Z">
        <w:del w:id="197" w:author="John MacAuley" w:date="2014-02-18T00:22:00Z">
          <w:r w:rsidR="00CB14FE" w:rsidDel="00653A92">
            <w:delText>D</w:delText>
          </w:r>
        </w:del>
      </w:ins>
      <w:del w:id="198" w:author="John MacAuley" w:date="2014-02-18T00:22:00Z">
        <w:r w:rsidR="00A543BC" w:rsidDel="00653A92">
          <w:delText>ocument schema</w:delText>
        </w:r>
      </w:del>
      <w:r w:rsidR="00C01563">
        <w:fldChar w:fldCharType="end"/>
      </w:r>
      <w:r w:rsidR="00C01563">
        <w:t xml:space="preserve"> contains the full XML schema definit</w:t>
      </w:r>
      <w:r w:rsidR="005070F2">
        <w:t>ion.</w:t>
      </w:r>
    </w:p>
    <w:p w14:paraId="3169C169" w14:textId="77777777" w:rsidR="005070F2" w:rsidRDefault="005070F2" w:rsidP="00C01563"/>
    <w:p w14:paraId="1E0928BE" w14:textId="1A81A301" w:rsidR="00466B2A" w:rsidRDefault="005070F2" w:rsidP="00C01563">
      <w:pPr>
        <w:rPr>
          <w:ins w:id="199" w:author="John MacAuley" w:date="2014-02-17T20:34:00Z"/>
        </w:rPr>
      </w:pPr>
      <w:r>
        <w:t xml:space="preserve">The </w:t>
      </w:r>
      <w:ins w:id="200" w:author="John MacAuley" w:date="2014-09-08T19:44:00Z">
        <w:r w:rsidR="00B90F22">
          <w:t>&lt;</w:t>
        </w:r>
      </w:ins>
      <w:proofErr w:type="spellStart"/>
      <w:proofErr w:type="gramStart"/>
      <w:r w:rsidRPr="005070F2">
        <w:rPr>
          <w:i/>
        </w:rPr>
        <w:t>nsa</w:t>
      </w:r>
      <w:proofErr w:type="spellEnd"/>
      <w:proofErr w:type="gramEnd"/>
      <w:ins w:id="201" w:author="John MacAuley" w:date="2014-09-08T19:44:00Z">
        <w:r w:rsidR="00B90F22">
          <w:rPr>
            <w:i/>
          </w:rPr>
          <w:t>&gt;</w:t>
        </w:r>
      </w:ins>
      <w:r>
        <w:t xml:space="preserve"> element is the root element used in all NSA </w:t>
      </w:r>
      <w:ins w:id="202" w:author="John MacAuley" w:date="2014-09-08T19:44:00Z">
        <w:r w:rsidR="00B90F22">
          <w:t xml:space="preserve">Description </w:t>
        </w:r>
      </w:ins>
      <w:del w:id="203" w:author="John MacAuley" w:date="2014-09-08T19:44:00Z">
        <w:r w:rsidDel="00B90F22">
          <w:delText xml:space="preserve">Discovery </w:delText>
        </w:r>
      </w:del>
      <w:ins w:id="204" w:author="John MacAuley" w:date="2014-02-17T20:36:00Z">
        <w:r w:rsidR="00C448E8">
          <w:t>D</w:t>
        </w:r>
      </w:ins>
      <w:r>
        <w:t xml:space="preserve">ocuments.  Each NSA </w:t>
      </w:r>
      <w:ins w:id="205" w:author="John MacAuley" w:date="2014-09-08T19:44:00Z">
        <w:r w:rsidR="00B90F22">
          <w:t xml:space="preserve">Description </w:t>
        </w:r>
      </w:ins>
      <w:del w:id="206" w:author="John MacAuley" w:date="2014-09-08T19:44:00Z">
        <w:r w:rsidDel="00B90F22">
          <w:delText xml:space="preserve">Discovery </w:delText>
        </w:r>
      </w:del>
      <w:ins w:id="207" w:author="Guy Roberts" w:date="2014-02-17T13:58:00Z">
        <w:r w:rsidR="00CB14FE">
          <w:t>D</w:t>
        </w:r>
      </w:ins>
      <w:r>
        <w:t xml:space="preserve">ocument </w:t>
      </w:r>
      <w:ins w:id="208" w:author="John MacAuley" w:date="2014-02-17T14:46:00Z">
        <w:r w:rsidR="005B7434">
          <w:t>MUST</w:t>
        </w:r>
      </w:ins>
      <w:r>
        <w:t xml:space="preserve"> have a single </w:t>
      </w:r>
      <w:ins w:id="209" w:author="John MacAuley" w:date="2014-09-08T19:44:00Z">
        <w:r w:rsidR="00B90F22">
          <w:t>&lt;</w:t>
        </w:r>
      </w:ins>
      <w:proofErr w:type="spellStart"/>
      <w:proofErr w:type="gramStart"/>
      <w:r w:rsidRPr="005070F2">
        <w:rPr>
          <w:i/>
        </w:rPr>
        <w:t>nsa</w:t>
      </w:r>
      <w:proofErr w:type="spellEnd"/>
      <w:proofErr w:type="gramEnd"/>
      <w:ins w:id="210" w:author="John MacAuley" w:date="2014-09-08T19:45:00Z">
        <w:r w:rsidR="00B90F22">
          <w:rPr>
            <w:i/>
          </w:rPr>
          <w:t>&gt;</w:t>
        </w:r>
      </w:ins>
      <w:r>
        <w:t xml:space="preserve"> element describing </w:t>
      </w:r>
      <w:ins w:id="211" w:author="John MacAuley" w:date="2014-09-08T19:45:00Z">
        <w:r w:rsidR="00B90F22">
          <w:t xml:space="preserve">the </w:t>
        </w:r>
      </w:ins>
      <w:ins w:id="212" w:author="John MacAuley" w:date="2014-09-08T19:46:00Z">
        <w:r w:rsidR="00B90F22">
          <w:t>subject</w:t>
        </w:r>
      </w:ins>
      <w:ins w:id="213" w:author="John MacAuley" w:date="2014-09-08T19:45:00Z">
        <w:r w:rsidR="00B90F22">
          <w:t xml:space="preserve"> </w:t>
        </w:r>
      </w:ins>
      <w:del w:id="214" w:author="John MacAuley" w:date="2014-09-08T19:45:00Z">
        <w:r w:rsidDel="00B90F22">
          <w:delText xml:space="preserve">a single </w:delText>
        </w:r>
      </w:del>
      <w:r>
        <w:t>NSA.</w:t>
      </w:r>
    </w:p>
    <w:p w14:paraId="6D5AABCA" w14:textId="1C8182F9" w:rsidR="0063087B" w:rsidDel="008062CB" w:rsidRDefault="005E0FEB" w:rsidP="003B7B8F">
      <w:pPr>
        <w:pStyle w:val="Caption"/>
        <w:rPr>
          <w:del w:id="215" w:author="John MacAuley" w:date="2014-09-08T19:26:00Z"/>
        </w:rPr>
      </w:pPr>
      <w:ins w:id="216" w:author="John MacAuley" w:date="2014-12-02T21:44:00Z">
        <w:r>
          <w:rPr>
            <w:noProof/>
          </w:rPr>
          <w:drawing>
            <wp:inline distT="0" distB="0" distL="0" distR="0" wp14:anchorId="4D097E90" wp14:editId="0F1F4CF6">
              <wp:extent cx="2961640" cy="5420360"/>
              <wp:effectExtent l="0" t="0" r="10160" b="0"/>
              <wp:docPr id="1" name="Picture 1" descr="Macintosh HD:Users:hacksaw:Desktop:Screen Shot 2014-12-02 at 9.44.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cksaw:Desktop:Screen Shot 2014-12-02 at 9.44.1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1640" cy="5420360"/>
                      </a:xfrm>
                      <a:prstGeom prst="rect">
                        <a:avLst/>
                      </a:prstGeom>
                      <a:noFill/>
                      <a:ln>
                        <a:noFill/>
                      </a:ln>
                    </pic:spPr>
                  </pic:pic>
                </a:graphicData>
              </a:graphic>
            </wp:inline>
          </w:drawing>
        </w:r>
      </w:ins>
    </w:p>
    <w:p w14:paraId="2A93A245" w14:textId="796D8901" w:rsidR="00C76ED4" w:rsidRDefault="00C76ED4" w:rsidP="004E7A56">
      <w:pPr>
        <w:pStyle w:val="Heading2"/>
        <w:numPr>
          <w:ilvl w:val="0"/>
          <w:numId w:val="0"/>
        </w:numPr>
        <w:jc w:val="center"/>
      </w:pPr>
    </w:p>
    <w:p w14:paraId="119720F1" w14:textId="4E47D49B" w:rsidR="006C525F" w:rsidRDefault="006C525F" w:rsidP="006C525F">
      <w:pPr>
        <w:pStyle w:val="Caption"/>
      </w:pPr>
      <w:bookmarkStart w:id="217" w:name="_Ref253127975"/>
      <w:r>
        <w:t xml:space="preserve">Figure </w:t>
      </w:r>
      <w:r w:rsidR="000C4496">
        <w:fldChar w:fldCharType="begin"/>
      </w:r>
      <w:r w:rsidR="000C4496">
        <w:instrText xml:space="preserve"> SEQ Figure \* ARABIC </w:instrText>
      </w:r>
      <w:r w:rsidR="000C4496">
        <w:fldChar w:fldCharType="separate"/>
      </w:r>
      <w:ins w:id="218" w:author="John MacAuley" w:date="2014-02-18T00:23:00Z">
        <w:r w:rsidR="00653A92">
          <w:rPr>
            <w:noProof/>
          </w:rPr>
          <w:t>3</w:t>
        </w:r>
      </w:ins>
      <w:del w:id="219" w:author="John MacAuley" w:date="2014-02-18T00:22:00Z">
        <w:r w:rsidR="00A543BC" w:rsidDel="00653A92">
          <w:rPr>
            <w:noProof/>
          </w:rPr>
          <w:delText>1</w:delText>
        </w:r>
      </w:del>
      <w:r w:rsidR="000C4496">
        <w:rPr>
          <w:noProof/>
        </w:rPr>
        <w:fldChar w:fldCharType="end"/>
      </w:r>
      <w:bookmarkEnd w:id="217"/>
      <w:r w:rsidR="00EB6D06">
        <w:t xml:space="preserve"> – The NSA </w:t>
      </w:r>
      <w:del w:id="220" w:author="John MacAuley" w:date="2014-09-08T19:49:00Z">
        <w:r w:rsidR="00EB6D06" w:rsidDel="00400179">
          <w:delText>D</w:delText>
        </w:r>
        <w:r w:rsidDel="00400179">
          <w:delText xml:space="preserve">iscovery </w:delText>
        </w:r>
      </w:del>
      <w:ins w:id="221" w:author="John MacAuley" w:date="2014-09-08T19:49:00Z">
        <w:r w:rsidR="00400179">
          <w:t xml:space="preserve">Description </w:t>
        </w:r>
      </w:ins>
      <w:ins w:id="222" w:author="Guy Roberts" w:date="2014-02-17T13:59:00Z">
        <w:r w:rsidR="00CB14FE">
          <w:t>D</w:t>
        </w:r>
      </w:ins>
      <w:r>
        <w:t>ocument.</w:t>
      </w:r>
    </w:p>
    <w:p w14:paraId="04005509" w14:textId="2D351954" w:rsidR="00533601" w:rsidRDefault="0078725C" w:rsidP="00533601">
      <w:r>
        <w:t>The f</w:t>
      </w:r>
      <w:r w:rsidR="00143385">
        <w:t xml:space="preserve">ollowing XML is an example NSA </w:t>
      </w:r>
      <w:del w:id="223" w:author="John MacAuley" w:date="2014-09-08T19:50:00Z">
        <w:r w:rsidR="00143385" w:rsidDel="00400179">
          <w:delText>D</w:delText>
        </w:r>
        <w:r w:rsidDel="00400179">
          <w:delText xml:space="preserve">iscovery </w:delText>
        </w:r>
      </w:del>
      <w:ins w:id="224" w:author="John MacAuley" w:date="2014-09-08T19:50:00Z">
        <w:r w:rsidR="00400179">
          <w:t>Description D</w:t>
        </w:r>
      </w:ins>
      <w:del w:id="225" w:author="John MacAuley" w:date="2014-09-08T19:50:00Z">
        <w:r w:rsidDel="00400179">
          <w:delText>d</w:delText>
        </w:r>
      </w:del>
      <w:r>
        <w:t>ocument for a fictitious NSA with globally unique identifier “</w:t>
      </w:r>
      <w:r w:rsidRPr="000340F1">
        <w:rPr>
          <w:i/>
        </w:rPr>
        <w:t>urn:ogf</w:t>
      </w:r>
      <w:proofErr w:type="gramStart"/>
      <w:r w:rsidRPr="000340F1">
        <w:rPr>
          <w:i/>
        </w:rPr>
        <w:t>:network:example.com:2013:nsa:vixen</w:t>
      </w:r>
      <w:proofErr w:type="gramEnd"/>
      <w:r>
        <w:t>”</w:t>
      </w:r>
      <w:r w:rsidR="00533601">
        <w:t>.</w:t>
      </w:r>
    </w:p>
    <w:p w14:paraId="224A6489" w14:textId="77777777" w:rsidR="00533601" w:rsidRDefault="00533601" w:rsidP="00533601"/>
    <w:p w14:paraId="30CB8526" w14:textId="77777777" w:rsidR="00B74359" w:rsidRDefault="00B74359" w:rsidP="00F168D7">
      <w:pPr>
        <w:rPr>
          <w:ins w:id="226" w:author="John MacAuley" w:date="2014-12-02T21:42:00Z"/>
          <w:rFonts w:ascii="Courier New" w:hAnsi="Courier New" w:cs="Courier New"/>
          <w:color w:val="000096"/>
          <w:sz w:val="16"/>
          <w:szCs w:val="16"/>
        </w:rPr>
      </w:pPr>
      <w:ins w:id="227" w:author="John MacAuley" w:date="2014-12-02T21:41:00Z">
        <w:r w:rsidRPr="00B74359">
          <w:rPr>
            <w:rFonts w:ascii="Courier New" w:hAnsi="Courier New" w:cs="Courier New"/>
            <w:color w:val="8B26C9"/>
            <w:sz w:val="16"/>
            <w:szCs w:val="16"/>
            <w:rPrChange w:id="228" w:author="John MacAuley" w:date="2014-12-02T21:41:00Z">
              <w:rPr>
                <w:rFonts w:ascii="Times New Roman" w:hAnsi="Times New Roman"/>
                <w:color w:val="8B26C9"/>
                <w:sz w:val="24"/>
              </w:rPr>
            </w:rPrChange>
          </w:rPr>
          <w:t>&lt;</w:t>
        </w:r>
        <w:proofErr w:type="gramStart"/>
        <w:r w:rsidRPr="00B74359">
          <w:rPr>
            <w:rFonts w:ascii="Courier New" w:hAnsi="Courier New" w:cs="Courier New"/>
            <w:color w:val="8B26C9"/>
            <w:sz w:val="16"/>
            <w:szCs w:val="16"/>
            <w:rPrChange w:id="229" w:author="John MacAuley" w:date="2014-12-02T21:41:00Z">
              <w:rPr>
                <w:rFonts w:ascii="Times New Roman" w:hAnsi="Times New Roman"/>
                <w:color w:val="8B26C9"/>
                <w:sz w:val="24"/>
              </w:rPr>
            </w:rPrChange>
          </w:rPr>
          <w:t>?xml</w:t>
        </w:r>
        <w:proofErr w:type="gramEnd"/>
        <w:r w:rsidRPr="00B74359">
          <w:rPr>
            <w:rFonts w:ascii="Courier New" w:hAnsi="Courier New" w:cs="Courier New"/>
            <w:color w:val="8B26C9"/>
            <w:sz w:val="16"/>
            <w:szCs w:val="16"/>
            <w:rPrChange w:id="230" w:author="John MacAuley" w:date="2014-12-02T21:41:00Z">
              <w:rPr>
                <w:rFonts w:ascii="Times New Roman" w:hAnsi="Times New Roman"/>
                <w:color w:val="8B26C9"/>
                <w:sz w:val="24"/>
              </w:rPr>
            </w:rPrChange>
          </w:rPr>
          <w:t xml:space="preserve"> version="1.0" encoding="UTF-8"?&gt;</w:t>
        </w:r>
        <w:r w:rsidRPr="00B74359">
          <w:rPr>
            <w:rFonts w:ascii="Courier New" w:hAnsi="Courier New" w:cs="Courier New"/>
            <w:color w:val="000000"/>
            <w:sz w:val="16"/>
            <w:szCs w:val="16"/>
            <w:rPrChange w:id="231" w:author="John MacAuley" w:date="2014-12-02T21:41:00Z">
              <w:rPr>
                <w:rFonts w:ascii="Times New Roman" w:hAnsi="Times New Roman"/>
                <w:color w:val="000000"/>
                <w:sz w:val="24"/>
              </w:rPr>
            </w:rPrChange>
          </w:rPr>
          <w:br/>
        </w:r>
        <w:r w:rsidRPr="00B74359">
          <w:rPr>
            <w:rFonts w:ascii="Courier New" w:hAnsi="Courier New" w:cs="Courier New"/>
            <w:color w:val="000096"/>
            <w:sz w:val="16"/>
            <w:szCs w:val="16"/>
            <w:rPrChange w:id="232"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233" w:author="John MacAuley" w:date="2014-12-02T21:41:00Z">
              <w:rPr>
                <w:rFonts w:ascii="Times New Roman" w:hAnsi="Times New Roman"/>
                <w:color w:val="000096"/>
                <w:sz w:val="24"/>
              </w:rPr>
            </w:rPrChange>
          </w:rPr>
          <w:t>tns:nsa</w:t>
        </w:r>
        <w:proofErr w:type="spellEnd"/>
        <w:r w:rsidRPr="00B74359">
          <w:rPr>
            <w:rFonts w:ascii="Courier New" w:hAnsi="Courier New" w:cs="Courier New"/>
            <w:color w:val="F5844C"/>
            <w:sz w:val="16"/>
            <w:szCs w:val="16"/>
            <w:rPrChange w:id="234" w:author="John MacAuley" w:date="2014-12-02T21:41:00Z">
              <w:rPr>
                <w:rFonts w:ascii="Times New Roman" w:hAnsi="Times New Roman"/>
                <w:color w:val="F5844C"/>
                <w:sz w:val="24"/>
              </w:rPr>
            </w:rPrChange>
          </w:rPr>
          <w:t xml:space="preserve"> </w:t>
        </w:r>
        <w:proofErr w:type="spellStart"/>
        <w:r w:rsidRPr="00B74359">
          <w:rPr>
            <w:rFonts w:ascii="Courier New" w:hAnsi="Courier New" w:cs="Courier New"/>
            <w:color w:val="0099CC"/>
            <w:sz w:val="16"/>
            <w:szCs w:val="16"/>
            <w:rPrChange w:id="235" w:author="John MacAuley" w:date="2014-12-02T21:41:00Z">
              <w:rPr>
                <w:rFonts w:ascii="Times New Roman" w:hAnsi="Times New Roman"/>
                <w:color w:val="0099CC"/>
                <w:sz w:val="24"/>
              </w:rPr>
            </w:rPrChange>
          </w:rPr>
          <w:t>xmlns:xsi</w:t>
        </w:r>
        <w:proofErr w:type="spellEnd"/>
        <w:r w:rsidRPr="00B74359">
          <w:rPr>
            <w:rFonts w:ascii="Courier New" w:hAnsi="Courier New" w:cs="Courier New"/>
            <w:color w:val="FF8040"/>
            <w:sz w:val="16"/>
            <w:szCs w:val="16"/>
            <w:rPrChange w:id="236" w:author="John MacAuley" w:date="2014-12-02T21:41:00Z">
              <w:rPr>
                <w:rFonts w:ascii="Times New Roman" w:hAnsi="Times New Roman"/>
                <w:color w:val="FF8040"/>
                <w:sz w:val="24"/>
              </w:rPr>
            </w:rPrChange>
          </w:rPr>
          <w:t>=</w:t>
        </w:r>
        <w:r w:rsidRPr="00B74359">
          <w:rPr>
            <w:rFonts w:ascii="Courier New" w:hAnsi="Courier New" w:cs="Courier New"/>
            <w:color w:val="993300"/>
            <w:sz w:val="16"/>
            <w:szCs w:val="16"/>
            <w:rPrChange w:id="237" w:author="John MacAuley" w:date="2014-12-02T21:41:00Z">
              <w:rPr>
                <w:rFonts w:ascii="Times New Roman" w:hAnsi="Times New Roman"/>
                <w:color w:val="993300"/>
                <w:sz w:val="24"/>
              </w:rPr>
            </w:rPrChange>
          </w:rPr>
          <w:t>"http://www.w3.org/2001/XMLSchema-instance"</w:t>
        </w:r>
        <w:r w:rsidRPr="00B74359">
          <w:rPr>
            <w:rFonts w:ascii="Courier New" w:hAnsi="Courier New" w:cs="Courier New"/>
            <w:color w:val="000000"/>
            <w:sz w:val="16"/>
            <w:szCs w:val="16"/>
            <w:rPrChange w:id="238" w:author="John MacAuley" w:date="2014-12-02T21:41:00Z">
              <w:rPr>
                <w:rFonts w:ascii="Times New Roman" w:hAnsi="Times New Roman"/>
                <w:color w:val="000000"/>
                <w:sz w:val="24"/>
              </w:rPr>
            </w:rPrChange>
          </w:rPr>
          <w:br/>
        </w:r>
        <w:r w:rsidRPr="00B74359">
          <w:rPr>
            <w:rFonts w:ascii="Courier New" w:hAnsi="Courier New" w:cs="Courier New"/>
            <w:color w:val="F5844C"/>
            <w:sz w:val="16"/>
            <w:szCs w:val="16"/>
            <w:rPrChange w:id="239" w:author="John MacAuley" w:date="2014-12-02T21:41:00Z">
              <w:rPr>
                <w:rFonts w:ascii="Times New Roman" w:hAnsi="Times New Roman"/>
                <w:color w:val="F5844C"/>
                <w:sz w:val="24"/>
              </w:rPr>
            </w:rPrChange>
          </w:rPr>
          <w:t xml:space="preserve">  </w:t>
        </w:r>
        <w:proofErr w:type="spellStart"/>
        <w:r w:rsidRPr="00B74359">
          <w:rPr>
            <w:rFonts w:ascii="Courier New" w:hAnsi="Courier New" w:cs="Courier New"/>
            <w:color w:val="0099CC"/>
            <w:sz w:val="16"/>
            <w:szCs w:val="16"/>
            <w:rPrChange w:id="240" w:author="John MacAuley" w:date="2014-12-02T21:41:00Z">
              <w:rPr>
                <w:rFonts w:ascii="Times New Roman" w:hAnsi="Times New Roman"/>
                <w:color w:val="0099CC"/>
                <w:sz w:val="24"/>
              </w:rPr>
            </w:rPrChange>
          </w:rPr>
          <w:t>xmlns:xcard</w:t>
        </w:r>
        <w:proofErr w:type="spellEnd"/>
        <w:r w:rsidRPr="00B74359">
          <w:rPr>
            <w:rFonts w:ascii="Courier New" w:hAnsi="Courier New" w:cs="Courier New"/>
            <w:color w:val="FF8040"/>
            <w:sz w:val="16"/>
            <w:szCs w:val="16"/>
            <w:rPrChange w:id="241" w:author="John MacAuley" w:date="2014-12-02T21:41:00Z">
              <w:rPr>
                <w:rFonts w:ascii="Times New Roman" w:hAnsi="Times New Roman"/>
                <w:color w:val="FF8040"/>
                <w:sz w:val="24"/>
              </w:rPr>
            </w:rPrChange>
          </w:rPr>
          <w:t>=</w:t>
        </w:r>
        <w:r w:rsidRPr="00B74359">
          <w:rPr>
            <w:rFonts w:ascii="Courier New" w:hAnsi="Courier New" w:cs="Courier New"/>
            <w:color w:val="993300"/>
            <w:sz w:val="16"/>
            <w:szCs w:val="16"/>
            <w:rPrChange w:id="242" w:author="John MacAuley" w:date="2014-12-02T21:41:00Z">
              <w:rPr>
                <w:rFonts w:ascii="Times New Roman" w:hAnsi="Times New Roman"/>
                <w:color w:val="993300"/>
                <w:sz w:val="24"/>
              </w:rPr>
            </w:rPrChange>
          </w:rPr>
          <w:t>"urn:ietf:params:xml:ns:vcard-4.0"</w:t>
        </w:r>
        <w:r w:rsidRPr="00B74359">
          <w:rPr>
            <w:rFonts w:ascii="Courier New" w:hAnsi="Courier New" w:cs="Courier New"/>
            <w:color w:val="000000"/>
            <w:sz w:val="16"/>
            <w:szCs w:val="16"/>
            <w:rPrChange w:id="243" w:author="John MacAuley" w:date="2014-12-02T21:41:00Z">
              <w:rPr>
                <w:rFonts w:ascii="Times New Roman" w:hAnsi="Times New Roman"/>
                <w:color w:val="000000"/>
                <w:sz w:val="24"/>
              </w:rPr>
            </w:rPrChange>
          </w:rPr>
          <w:br/>
        </w:r>
        <w:r w:rsidRPr="00B74359">
          <w:rPr>
            <w:rFonts w:ascii="Courier New" w:hAnsi="Courier New" w:cs="Courier New"/>
            <w:color w:val="F5844C"/>
            <w:sz w:val="16"/>
            <w:szCs w:val="16"/>
            <w:rPrChange w:id="244" w:author="John MacAuley" w:date="2014-12-02T21:41:00Z">
              <w:rPr>
                <w:rFonts w:ascii="Times New Roman" w:hAnsi="Times New Roman"/>
                <w:color w:val="F5844C"/>
                <w:sz w:val="24"/>
              </w:rPr>
            </w:rPrChange>
          </w:rPr>
          <w:t xml:space="preserve">  </w:t>
        </w:r>
        <w:proofErr w:type="spellStart"/>
        <w:r w:rsidRPr="00B74359">
          <w:rPr>
            <w:rFonts w:ascii="Courier New" w:hAnsi="Courier New" w:cs="Courier New"/>
            <w:color w:val="0099CC"/>
            <w:sz w:val="16"/>
            <w:szCs w:val="16"/>
            <w:rPrChange w:id="245" w:author="John MacAuley" w:date="2014-12-02T21:41:00Z">
              <w:rPr>
                <w:rFonts w:ascii="Times New Roman" w:hAnsi="Times New Roman"/>
                <w:color w:val="0099CC"/>
                <w:sz w:val="24"/>
              </w:rPr>
            </w:rPrChange>
          </w:rPr>
          <w:t>xmlns:tns</w:t>
        </w:r>
        <w:proofErr w:type="spellEnd"/>
        <w:r w:rsidRPr="00B74359">
          <w:rPr>
            <w:rFonts w:ascii="Courier New" w:hAnsi="Courier New" w:cs="Courier New"/>
            <w:color w:val="FF8040"/>
            <w:sz w:val="16"/>
            <w:szCs w:val="16"/>
            <w:rPrChange w:id="246" w:author="John MacAuley" w:date="2014-12-02T21:41:00Z">
              <w:rPr>
                <w:rFonts w:ascii="Times New Roman" w:hAnsi="Times New Roman"/>
                <w:color w:val="FF8040"/>
                <w:sz w:val="24"/>
              </w:rPr>
            </w:rPrChange>
          </w:rPr>
          <w:t>=</w:t>
        </w:r>
        <w:r w:rsidRPr="00B74359">
          <w:rPr>
            <w:rFonts w:ascii="Courier New" w:hAnsi="Courier New" w:cs="Courier New"/>
            <w:color w:val="993300"/>
            <w:sz w:val="16"/>
            <w:szCs w:val="16"/>
            <w:rPrChange w:id="247" w:author="John MacAuley" w:date="2014-12-02T21:41:00Z">
              <w:rPr>
                <w:rFonts w:ascii="Times New Roman" w:hAnsi="Times New Roman"/>
                <w:color w:val="993300"/>
                <w:sz w:val="24"/>
              </w:rPr>
            </w:rPrChange>
          </w:rPr>
          <w:t>"http://schemas.ogf.org/nsi/2014/02/discovery/nsa"</w:t>
        </w:r>
        <w:r w:rsidRPr="00B74359">
          <w:rPr>
            <w:rFonts w:ascii="Courier New" w:hAnsi="Courier New" w:cs="Courier New"/>
            <w:color w:val="000000"/>
            <w:sz w:val="16"/>
            <w:szCs w:val="16"/>
            <w:rPrChange w:id="248" w:author="John MacAuley" w:date="2014-12-02T21:41:00Z">
              <w:rPr>
                <w:rFonts w:ascii="Times New Roman" w:hAnsi="Times New Roman"/>
                <w:color w:val="000000"/>
                <w:sz w:val="24"/>
              </w:rPr>
            </w:rPrChange>
          </w:rPr>
          <w:br/>
        </w:r>
        <w:r w:rsidRPr="00B74359">
          <w:rPr>
            <w:rFonts w:ascii="Courier New" w:hAnsi="Courier New" w:cs="Courier New"/>
            <w:color w:val="F5844C"/>
            <w:sz w:val="16"/>
            <w:szCs w:val="16"/>
            <w:rPrChange w:id="249" w:author="John MacAuley" w:date="2014-12-02T21:41:00Z">
              <w:rPr>
                <w:rFonts w:ascii="Times New Roman" w:hAnsi="Times New Roman"/>
                <w:color w:val="F5844C"/>
                <w:sz w:val="24"/>
              </w:rPr>
            </w:rPrChange>
          </w:rPr>
          <w:t xml:space="preserve">        id</w:t>
        </w:r>
        <w:r w:rsidRPr="00B74359">
          <w:rPr>
            <w:rFonts w:ascii="Courier New" w:hAnsi="Courier New" w:cs="Courier New"/>
            <w:color w:val="FF8040"/>
            <w:sz w:val="16"/>
            <w:szCs w:val="16"/>
            <w:rPrChange w:id="250" w:author="John MacAuley" w:date="2014-12-02T21:41:00Z">
              <w:rPr>
                <w:rFonts w:ascii="Times New Roman" w:hAnsi="Times New Roman"/>
                <w:color w:val="FF8040"/>
                <w:sz w:val="24"/>
              </w:rPr>
            </w:rPrChange>
          </w:rPr>
          <w:t>=</w:t>
        </w:r>
        <w:r w:rsidRPr="00B74359">
          <w:rPr>
            <w:rFonts w:ascii="Courier New" w:hAnsi="Courier New" w:cs="Courier New"/>
            <w:color w:val="993300"/>
            <w:sz w:val="16"/>
            <w:szCs w:val="16"/>
            <w:rPrChange w:id="251" w:author="John MacAuley" w:date="2014-12-02T21:41:00Z">
              <w:rPr>
                <w:rFonts w:ascii="Times New Roman" w:hAnsi="Times New Roman"/>
                <w:color w:val="993300"/>
                <w:sz w:val="24"/>
              </w:rPr>
            </w:rPrChange>
          </w:rPr>
          <w:t>"urn:ogf:network:example.com:2013:nsa:vixen"</w:t>
        </w:r>
        <w:r w:rsidRPr="00B74359">
          <w:rPr>
            <w:rFonts w:ascii="Courier New" w:hAnsi="Courier New" w:cs="Courier New"/>
            <w:color w:val="000000"/>
            <w:sz w:val="16"/>
            <w:szCs w:val="16"/>
            <w:rPrChange w:id="252" w:author="John MacAuley" w:date="2014-12-02T21:41:00Z">
              <w:rPr>
                <w:rFonts w:ascii="Times New Roman" w:hAnsi="Times New Roman"/>
                <w:color w:val="000000"/>
                <w:sz w:val="24"/>
              </w:rPr>
            </w:rPrChange>
          </w:rPr>
          <w:br/>
        </w:r>
        <w:r w:rsidRPr="00B74359">
          <w:rPr>
            <w:rFonts w:ascii="Courier New" w:hAnsi="Courier New" w:cs="Courier New"/>
            <w:color w:val="F5844C"/>
            <w:sz w:val="16"/>
            <w:szCs w:val="16"/>
            <w:rPrChange w:id="253" w:author="John MacAuley" w:date="2014-12-02T21:41:00Z">
              <w:rPr>
                <w:rFonts w:ascii="Times New Roman" w:hAnsi="Times New Roman"/>
                <w:color w:val="F5844C"/>
                <w:sz w:val="24"/>
              </w:rPr>
            </w:rPrChange>
          </w:rPr>
          <w:t xml:space="preserve">        version</w:t>
        </w:r>
        <w:r w:rsidRPr="00B74359">
          <w:rPr>
            <w:rFonts w:ascii="Courier New" w:hAnsi="Courier New" w:cs="Courier New"/>
            <w:color w:val="FF8040"/>
            <w:sz w:val="16"/>
            <w:szCs w:val="16"/>
            <w:rPrChange w:id="254" w:author="John MacAuley" w:date="2014-12-02T21:41:00Z">
              <w:rPr>
                <w:rFonts w:ascii="Times New Roman" w:hAnsi="Times New Roman"/>
                <w:color w:val="FF8040"/>
                <w:sz w:val="24"/>
              </w:rPr>
            </w:rPrChange>
          </w:rPr>
          <w:t>=</w:t>
        </w:r>
        <w:r w:rsidRPr="00B74359">
          <w:rPr>
            <w:rFonts w:ascii="Courier New" w:hAnsi="Courier New" w:cs="Courier New"/>
            <w:color w:val="993300"/>
            <w:sz w:val="16"/>
            <w:szCs w:val="16"/>
            <w:rPrChange w:id="255" w:author="John MacAuley" w:date="2014-12-02T21:41:00Z">
              <w:rPr>
                <w:rFonts w:ascii="Times New Roman" w:hAnsi="Times New Roman"/>
                <w:color w:val="993300"/>
                <w:sz w:val="24"/>
              </w:rPr>
            </w:rPrChange>
          </w:rPr>
          <w:t>"2014-01-04T18:13:51.0Z"</w:t>
        </w:r>
        <w:r w:rsidRPr="00B74359">
          <w:rPr>
            <w:rFonts w:ascii="Courier New" w:hAnsi="Courier New" w:cs="Courier New"/>
            <w:color w:val="000000"/>
            <w:sz w:val="16"/>
            <w:szCs w:val="16"/>
            <w:rPrChange w:id="256" w:author="John MacAuley" w:date="2014-12-02T21:41:00Z">
              <w:rPr>
                <w:rFonts w:ascii="Times New Roman" w:hAnsi="Times New Roman"/>
                <w:color w:val="000000"/>
                <w:sz w:val="24"/>
              </w:rPr>
            </w:rPrChange>
          </w:rPr>
          <w:br/>
        </w:r>
        <w:r w:rsidRPr="00B74359">
          <w:rPr>
            <w:rFonts w:ascii="Courier New" w:hAnsi="Courier New" w:cs="Courier New"/>
            <w:color w:val="F5844C"/>
            <w:sz w:val="16"/>
            <w:szCs w:val="16"/>
            <w:rPrChange w:id="257" w:author="John MacAuley" w:date="2014-12-02T21:41:00Z">
              <w:rPr>
                <w:rFonts w:ascii="Times New Roman" w:hAnsi="Times New Roman"/>
                <w:color w:val="F5844C"/>
                <w:sz w:val="24"/>
              </w:rPr>
            </w:rPrChange>
          </w:rPr>
          <w:t xml:space="preserve">        expires</w:t>
        </w:r>
        <w:r w:rsidRPr="00B74359">
          <w:rPr>
            <w:rFonts w:ascii="Courier New" w:hAnsi="Courier New" w:cs="Courier New"/>
            <w:color w:val="FF8040"/>
            <w:sz w:val="16"/>
            <w:szCs w:val="16"/>
            <w:rPrChange w:id="258" w:author="John MacAuley" w:date="2014-12-02T21:41:00Z">
              <w:rPr>
                <w:rFonts w:ascii="Times New Roman" w:hAnsi="Times New Roman"/>
                <w:color w:val="FF8040"/>
                <w:sz w:val="24"/>
              </w:rPr>
            </w:rPrChange>
          </w:rPr>
          <w:t>=</w:t>
        </w:r>
        <w:r w:rsidRPr="00B74359">
          <w:rPr>
            <w:rFonts w:ascii="Courier New" w:hAnsi="Courier New" w:cs="Courier New"/>
            <w:color w:val="993300"/>
            <w:sz w:val="16"/>
            <w:szCs w:val="16"/>
            <w:rPrChange w:id="259" w:author="John MacAuley" w:date="2014-12-02T21:41:00Z">
              <w:rPr>
                <w:rFonts w:ascii="Times New Roman" w:hAnsi="Times New Roman"/>
                <w:color w:val="993300"/>
                <w:sz w:val="24"/>
              </w:rPr>
            </w:rPrChange>
          </w:rPr>
          <w:t>"2014-01-04T18:13:51.0Z"</w:t>
        </w:r>
        <w:r w:rsidRPr="00B74359">
          <w:rPr>
            <w:rFonts w:ascii="Courier New" w:hAnsi="Courier New" w:cs="Courier New"/>
            <w:color w:val="000096"/>
            <w:sz w:val="16"/>
            <w:szCs w:val="16"/>
            <w:rPrChange w:id="260"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261"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262" w:author="John MacAuley" w:date="2014-12-02T21:41:00Z">
              <w:rPr>
                <w:rFonts w:ascii="Times New Roman" w:hAnsi="Times New Roman"/>
                <w:color w:val="000096"/>
                <w:sz w:val="24"/>
              </w:rPr>
            </w:rPrChange>
          </w:rPr>
          <w:t>&lt;name&gt;</w:t>
        </w:r>
        <w:r w:rsidRPr="00B74359">
          <w:rPr>
            <w:rFonts w:ascii="Courier New" w:hAnsi="Courier New" w:cs="Courier New"/>
            <w:color w:val="000000"/>
            <w:sz w:val="16"/>
            <w:szCs w:val="16"/>
            <w:rPrChange w:id="263" w:author="John MacAuley" w:date="2014-12-02T21:41:00Z">
              <w:rPr>
                <w:rFonts w:ascii="Times New Roman" w:hAnsi="Times New Roman"/>
                <w:color w:val="000000"/>
                <w:sz w:val="24"/>
              </w:rPr>
            </w:rPrChange>
          </w:rPr>
          <w:t>Example NSA</w:t>
        </w:r>
        <w:r w:rsidRPr="00B74359">
          <w:rPr>
            <w:rFonts w:ascii="Courier New" w:hAnsi="Courier New" w:cs="Courier New"/>
            <w:color w:val="000096"/>
            <w:sz w:val="16"/>
            <w:szCs w:val="16"/>
            <w:rPrChange w:id="264" w:author="John MacAuley" w:date="2014-12-02T21:41:00Z">
              <w:rPr>
                <w:rFonts w:ascii="Times New Roman" w:hAnsi="Times New Roman"/>
                <w:color w:val="000096"/>
                <w:sz w:val="24"/>
              </w:rPr>
            </w:rPrChange>
          </w:rPr>
          <w:t>&lt;/name&gt;</w:t>
        </w:r>
        <w:r w:rsidRPr="00B74359">
          <w:rPr>
            <w:rFonts w:ascii="Courier New" w:hAnsi="Courier New" w:cs="Courier New"/>
            <w:color w:val="000000"/>
            <w:sz w:val="16"/>
            <w:szCs w:val="16"/>
            <w:rPrChange w:id="265"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266"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267" w:author="John MacAuley" w:date="2014-12-02T21:41:00Z">
              <w:rPr>
                <w:rFonts w:ascii="Times New Roman" w:hAnsi="Times New Roman"/>
                <w:color w:val="000096"/>
                <w:sz w:val="24"/>
              </w:rPr>
            </w:rPrChange>
          </w:rPr>
          <w:t>softwareVersion</w:t>
        </w:r>
        <w:proofErr w:type="spellEnd"/>
        <w:r w:rsidRPr="00B74359">
          <w:rPr>
            <w:rFonts w:ascii="Courier New" w:hAnsi="Courier New" w:cs="Courier New"/>
            <w:color w:val="000096"/>
            <w:sz w:val="16"/>
            <w:szCs w:val="16"/>
            <w:rPrChange w:id="268"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269" w:author="John MacAuley" w:date="2014-12-02T21:41:00Z">
              <w:rPr>
                <w:rFonts w:ascii="Times New Roman" w:hAnsi="Times New Roman"/>
                <w:color w:val="000000"/>
                <w:sz w:val="24"/>
              </w:rPr>
            </w:rPrChange>
          </w:rPr>
          <w:t>ExampleNsa-Version-1.0</w:t>
        </w:r>
        <w:r w:rsidRPr="00B74359">
          <w:rPr>
            <w:rFonts w:ascii="Courier New" w:hAnsi="Courier New" w:cs="Courier New"/>
            <w:color w:val="000096"/>
            <w:sz w:val="16"/>
            <w:szCs w:val="16"/>
            <w:rPrChange w:id="270"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271" w:author="John MacAuley" w:date="2014-12-02T21:41:00Z">
              <w:rPr>
                <w:rFonts w:ascii="Times New Roman" w:hAnsi="Times New Roman"/>
                <w:color w:val="000096"/>
                <w:sz w:val="24"/>
              </w:rPr>
            </w:rPrChange>
          </w:rPr>
          <w:t>softwareVersion</w:t>
        </w:r>
        <w:proofErr w:type="spellEnd"/>
        <w:r w:rsidRPr="00B74359">
          <w:rPr>
            <w:rFonts w:ascii="Courier New" w:hAnsi="Courier New" w:cs="Courier New"/>
            <w:color w:val="000096"/>
            <w:sz w:val="16"/>
            <w:szCs w:val="16"/>
            <w:rPrChange w:id="272"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273"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274"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275" w:author="John MacAuley" w:date="2014-12-02T21:41:00Z">
              <w:rPr>
                <w:rFonts w:ascii="Times New Roman" w:hAnsi="Times New Roman"/>
                <w:color w:val="000096"/>
                <w:sz w:val="24"/>
              </w:rPr>
            </w:rPrChange>
          </w:rPr>
          <w:t>startTime</w:t>
        </w:r>
        <w:proofErr w:type="spellEnd"/>
        <w:r w:rsidRPr="00B74359">
          <w:rPr>
            <w:rFonts w:ascii="Courier New" w:hAnsi="Courier New" w:cs="Courier New"/>
            <w:color w:val="000096"/>
            <w:sz w:val="16"/>
            <w:szCs w:val="16"/>
            <w:rPrChange w:id="276"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277" w:author="John MacAuley" w:date="2014-12-02T21:41:00Z">
              <w:rPr>
                <w:rFonts w:ascii="Times New Roman" w:hAnsi="Times New Roman"/>
                <w:color w:val="000000"/>
                <w:sz w:val="24"/>
              </w:rPr>
            </w:rPrChange>
          </w:rPr>
          <w:t>2014-01-01T18:13:51.0Z</w:t>
        </w:r>
        <w:r w:rsidRPr="00B74359">
          <w:rPr>
            <w:rFonts w:ascii="Courier New" w:hAnsi="Courier New" w:cs="Courier New"/>
            <w:color w:val="000096"/>
            <w:sz w:val="16"/>
            <w:szCs w:val="16"/>
            <w:rPrChange w:id="278"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279" w:author="John MacAuley" w:date="2014-12-02T21:41:00Z">
              <w:rPr>
                <w:rFonts w:ascii="Times New Roman" w:hAnsi="Times New Roman"/>
                <w:color w:val="000096"/>
                <w:sz w:val="24"/>
              </w:rPr>
            </w:rPrChange>
          </w:rPr>
          <w:t>startTime</w:t>
        </w:r>
        <w:proofErr w:type="spellEnd"/>
        <w:r w:rsidRPr="00B74359">
          <w:rPr>
            <w:rFonts w:ascii="Courier New" w:hAnsi="Courier New" w:cs="Courier New"/>
            <w:color w:val="000096"/>
            <w:sz w:val="16"/>
            <w:szCs w:val="16"/>
            <w:rPrChange w:id="280"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281"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282"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283" w:author="John MacAuley" w:date="2014-12-02T21:41:00Z">
              <w:rPr>
                <w:rFonts w:ascii="Times New Roman" w:hAnsi="Times New Roman"/>
                <w:color w:val="000096"/>
                <w:sz w:val="24"/>
              </w:rPr>
            </w:rPrChange>
          </w:rPr>
          <w:t>adminContact</w:t>
        </w:r>
        <w:proofErr w:type="spellEnd"/>
        <w:r w:rsidRPr="00B74359">
          <w:rPr>
            <w:rFonts w:ascii="Courier New" w:hAnsi="Courier New" w:cs="Courier New"/>
            <w:color w:val="000096"/>
            <w:sz w:val="16"/>
            <w:szCs w:val="16"/>
            <w:rPrChange w:id="284"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285"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286"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287" w:author="John MacAuley" w:date="2014-12-02T21:41:00Z">
              <w:rPr>
                <w:rFonts w:ascii="Times New Roman" w:hAnsi="Times New Roman"/>
                <w:color w:val="000096"/>
                <w:sz w:val="24"/>
              </w:rPr>
            </w:rPrChange>
          </w:rPr>
          <w:t>xcard:vcard</w:t>
        </w:r>
        <w:proofErr w:type="spellEnd"/>
        <w:r w:rsidRPr="00B74359">
          <w:rPr>
            <w:rFonts w:ascii="Courier New" w:hAnsi="Courier New" w:cs="Courier New"/>
            <w:color w:val="000096"/>
            <w:sz w:val="16"/>
            <w:szCs w:val="16"/>
            <w:rPrChange w:id="288" w:author="John MacAuley" w:date="2014-12-02T21:41:00Z">
              <w:rPr>
                <w:rFonts w:ascii="Times New Roman" w:hAnsi="Times New Roman"/>
                <w:color w:val="000096"/>
                <w:sz w:val="24"/>
              </w:rPr>
            </w:rPrChange>
          </w:rPr>
          <w:t>&gt;</w:t>
        </w:r>
      </w:ins>
    </w:p>
    <w:p w14:paraId="04CCC817" w14:textId="7D5567F0" w:rsidR="00B74359" w:rsidRDefault="00B74359" w:rsidP="00F168D7">
      <w:pPr>
        <w:rPr>
          <w:ins w:id="289" w:author="John MacAuley" w:date="2014-12-02T21:42:00Z"/>
          <w:rFonts w:ascii="Courier New" w:hAnsi="Courier New" w:cs="Courier New"/>
          <w:color w:val="000096"/>
          <w:sz w:val="16"/>
          <w:szCs w:val="16"/>
        </w:rPr>
      </w:pPr>
      <w:ins w:id="290" w:author="John MacAuley" w:date="2014-12-02T21:42:00Z">
        <w:r>
          <w:rPr>
            <w:rFonts w:ascii="Courier New" w:hAnsi="Courier New" w:cs="Courier New"/>
            <w:color w:val="000096"/>
            <w:sz w:val="16"/>
            <w:szCs w:val="16"/>
          </w:rPr>
          <w:t xml:space="preserve">            </w:t>
        </w:r>
      </w:ins>
      <w:ins w:id="291" w:author="John MacAuley" w:date="2014-12-02T21:41:00Z">
        <w:r w:rsidRPr="00B74359">
          <w:rPr>
            <w:rFonts w:ascii="Courier New" w:hAnsi="Courier New" w:cs="Courier New"/>
            <w:color w:val="000096"/>
            <w:sz w:val="16"/>
            <w:szCs w:val="16"/>
            <w:rPrChange w:id="292" w:author="John MacAuley" w:date="2014-12-02T21:41:00Z">
              <w:rPr>
                <w:rFonts w:ascii="Times New Roman" w:hAnsi="Times New Roman"/>
                <w:color w:val="000096"/>
                <w:sz w:val="24"/>
              </w:rPr>
            </w:rPrChange>
          </w:rPr>
          <w:t>&lt;</w:t>
        </w:r>
        <w:proofErr w:type="spellStart"/>
        <w:proofErr w:type="gramStart"/>
        <w:r w:rsidRPr="00B74359">
          <w:rPr>
            <w:rFonts w:ascii="Courier New" w:hAnsi="Courier New" w:cs="Courier New"/>
            <w:color w:val="000096"/>
            <w:sz w:val="16"/>
            <w:szCs w:val="16"/>
            <w:rPrChange w:id="293" w:author="John MacAuley" w:date="2014-12-02T21:41:00Z">
              <w:rPr>
                <w:rFonts w:ascii="Times New Roman" w:hAnsi="Times New Roman"/>
                <w:color w:val="000096"/>
                <w:sz w:val="24"/>
              </w:rPr>
            </w:rPrChange>
          </w:rPr>
          <w:t>xcard:uid</w:t>
        </w:r>
        <w:proofErr w:type="spellEnd"/>
        <w:proofErr w:type="gramEnd"/>
        <w:r w:rsidRPr="00B74359">
          <w:rPr>
            <w:rFonts w:ascii="Courier New" w:hAnsi="Courier New" w:cs="Courier New"/>
            <w:color w:val="000096"/>
            <w:sz w:val="16"/>
            <w:szCs w:val="16"/>
            <w:rPrChange w:id="294" w:author="John MacAuley" w:date="2014-12-02T21:41:00Z">
              <w:rPr>
                <w:rFonts w:ascii="Times New Roman" w:hAnsi="Times New Roman"/>
                <w:color w:val="000096"/>
                <w:sz w:val="24"/>
              </w:rPr>
            </w:rPrChange>
          </w:rPr>
          <w:t>&gt;</w:t>
        </w:r>
      </w:ins>
    </w:p>
    <w:p w14:paraId="0BA32AF1" w14:textId="56A2307C" w:rsidR="00B74359" w:rsidRDefault="00B74359" w:rsidP="00F168D7">
      <w:pPr>
        <w:rPr>
          <w:ins w:id="295" w:author="John MacAuley" w:date="2014-12-02T21:42:00Z"/>
          <w:rFonts w:ascii="Courier New" w:hAnsi="Courier New" w:cs="Courier New"/>
          <w:color w:val="000096"/>
          <w:sz w:val="16"/>
          <w:szCs w:val="16"/>
        </w:rPr>
      </w:pPr>
      <w:ins w:id="296" w:author="John MacAuley" w:date="2014-12-02T21:42:00Z">
        <w:r>
          <w:rPr>
            <w:rFonts w:ascii="Courier New" w:hAnsi="Courier New" w:cs="Courier New"/>
            <w:color w:val="000096"/>
            <w:sz w:val="16"/>
            <w:szCs w:val="16"/>
          </w:rPr>
          <w:t xml:space="preserve">                </w:t>
        </w:r>
      </w:ins>
      <w:ins w:id="297" w:author="John MacAuley" w:date="2014-12-02T21:41:00Z">
        <w:r w:rsidRPr="00B74359">
          <w:rPr>
            <w:rFonts w:ascii="Courier New" w:hAnsi="Courier New" w:cs="Courier New"/>
            <w:color w:val="000096"/>
            <w:sz w:val="16"/>
            <w:szCs w:val="16"/>
            <w:rPrChange w:id="298" w:author="John MacAuley" w:date="2014-12-02T21:41:00Z">
              <w:rPr>
                <w:rFonts w:ascii="Times New Roman" w:hAnsi="Times New Roman"/>
                <w:color w:val="000096"/>
                <w:sz w:val="24"/>
              </w:rPr>
            </w:rPrChange>
          </w:rPr>
          <w:t>&lt;</w:t>
        </w:r>
        <w:proofErr w:type="gramStart"/>
        <w:r w:rsidRPr="00B74359">
          <w:rPr>
            <w:rFonts w:ascii="Courier New" w:hAnsi="Courier New" w:cs="Courier New"/>
            <w:color w:val="000096"/>
            <w:sz w:val="16"/>
            <w:szCs w:val="16"/>
            <w:rPrChange w:id="299" w:author="John MacAuley" w:date="2014-12-02T21:41:00Z">
              <w:rPr>
                <w:rFonts w:ascii="Times New Roman" w:hAnsi="Times New Roman"/>
                <w:color w:val="000096"/>
                <w:sz w:val="24"/>
              </w:rPr>
            </w:rPrChange>
          </w:rPr>
          <w:t>xcard:uri</w:t>
        </w:r>
        <w:proofErr w:type="gramEnd"/>
        <w:r w:rsidRPr="00B74359">
          <w:rPr>
            <w:rFonts w:ascii="Courier New" w:hAnsi="Courier New" w:cs="Courier New"/>
            <w:color w:val="000096"/>
            <w:sz w:val="16"/>
            <w:szCs w:val="16"/>
            <w:rPrChange w:id="300"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301" w:author="John MacAuley" w:date="2014-12-02T21:41:00Z">
              <w:rPr>
                <w:rFonts w:ascii="Times New Roman" w:hAnsi="Times New Roman"/>
                <w:color w:val="000000"/>
                <w:sz w:val="24"/>
              </w:rPr>
            </w:rPrChange>
          </w:rPr>
          <w:t>http://www.example.com/santa.claus/santa.asc</w:t>
        </w:r>
        <w:r w:rsidRPr="00B74359">
          <w:rPr>
            <w:rFonts w:ascii="Courier New" w:hAnsi="Courier New" w:cs="Courier New"/>
            <w:color w:val="000096"/>
            <w:sz w:val="16"/>
            <w:szCs w:val="16"/>
            <w:rPrChange w:id="302" w:author="John MacAuley" w:date="2014-12-02T21:41:00Z">
              <w:rPr>
                <w:rFonts w:ascii="Times New Roman" w:hAnsi="Times New Roman"/>
                <w:color w:val="000096"/>
                <w:sz w:val="24"/>
              </w:rPr>
            </w:rPrChange>
          </w:rPr>
          <w:t>&lt;/xcard:uri&gt;</w:t>
        </w:r>
      </w:ins>
    </w:p>
    <w:p w14:paraId="272ADC7D" w14:textId="77777777" w:rsidR="00B74359" w:rsidRDefault="00B74359" w:rsidP="00F168D7">
      <w:pPr>
        <w:rPr>
          <w:ins w:id="303" w:author="John MacAuley" w:date="2014-12-02T21:42:00Z"/>
          <w:rFonts w:ascii="Courier New" w:hAnsi="Courier New" w:cs="Courier New"/>
          <w:color w:val="000096"/>
          <w:sz w:val="16"/>
          <w:szCs w:val="16"/>
        </w:rPr>
      </w:pPr>
      <w:ins w:id="304" w:author="John MacAuley" w:date="2014-12-02T21:42:00Z">
        <w:r>
          <w:rPr>
            <w:rFonts w:ascii="Courier New" w:hAnsi="Courier New" w:cs="Courier New"/>
            <w:color w:val="000096"/>
            <w:sz w:val="16"/>
            <w:szCs w:val="16"/>
          </w:rPr>
          <w:t xml:space="preserve">            </w:t>
        </w:r>
      </w:ins>
      <w:ins w:id="305" w:author="John MacAuley" w:date="2014-12-02T21:41:00Z">
        <w:r w:rsidRPr="00B74359">
          <w:rPr>
            <w:rFonts w:ascii="Courier New" w:hAnsi="Courier New" w:cs="Courier New"/>
            <w:color w:val="000096"/>
            <w:sz w:val="16"/>
            <w:szCs w:val="16"/>
            <w:rPrChange w:id="306"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307" w:author="John MacAuley" w:date="2014-12-02T21:41:00Z">
              <w:rPr>
                <w:rFonts w:ascii="Times New Roman" w:hAnsi="Times New Roman"/>
                <w:color w:val="000096"/>
                <w:sz w:val="24"/>
              </w:rPr>
            </w:rPrChange>
          </w:rPr>
          <w:t>xcard</w:t>
        </w:r>
        <w:proofErr w:type="gramStart"/>
        <w:r w:rsidRPr="00B74359">
          <w:rPr>
            <w:rFonts w:ascii="Courier New" w:hAnsi="Courier New" w:cs="Courier New"/>
            <w:color w:val="000096"/>
            <w:sz w:val="16"/>
            <w:szCs w:val="16"/>
            <w:rPrChange w:id="308" w:author="John MacAuley" w:date="2014-12-02T21:41:00Z">
              <w:rPr>
                <w:rFonts w:ascii="Times New Roman" w:hAnsi="Times New Roman"/>
                <w:color w:val="000096"/>
                <w:sz w:val="24"/>
              </w:rPr>
            </w:rPrChange>
          </w:rPr>
          <w:t>:uid</w:t>
        </w:r>
        <w:proofErr w:type="spellEnd"/>
        <w:proofErr w:type="gramEnd"/>
        <w:r w:rsidRPr="00B74359">
          <w:rPr>
            <w:rFonts w:ascii="Courier New" w:hAnsi="Courier New" w:cs="Courier New"/>
            <w:color w:val="000096"/>
            <w:sz w:val="16"/>
            <w:szCs w:val="16"/>
            <w:rPrChange w:id="309"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310"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311"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312" w:author="John MacAuley" w:date="2014-12-02T21:41:00Z">
              <w:rPr>
                <w:rFonts w:ascii="Times New Roman" w:hAnsi="Times New Roman"/>
                <w:color w:val="000096"/>
                <w:sz w:val="24"/>
              </w:rPr>
            </w:rPrChange>
          </w:rPr>
          <w:t>xcard:prodid</w:t>
        </w:r>
        <w:proofErr w:type="spellEnd"/>
        <w:r w:rsidRPr="00B74359">
          <w:rPr>
            <w:rFonts w:ascii="Courier New" w:hAnsi="Courier New" w:cs="Courier New"/>
            <w:color w:val="000096"/>
            <w:sz w:val="16"/>
            <w:szCs w:val="16"/>
            <w:rPrChange w:id="313" w:author="John MacAuley" w:date="2014-12-02T21:41:00Z">
              <w:rPr>
                <w:rFonts w:ascii="Times New Roman" w:hAnsi="Times New Roman"/>
                <w:color w:val="000096"/>
                <w:sz w:val="24"/>
              </w:rPr>
            </w:rPrChange>
          </w:rPr>
          <w:t>&gt;&lt;</w:t>
        </w:r>
        <w:proofErr w:type="spellStart"/>
        <w:r w:rsidRPr="00B74359">
          <w:rPr>
            <w:rFonts w:ascii="Courier New" w:hAnsi="Courier New" w:cs="Courier New"/>
            <w:color w:val="000096"/>
            <w:sz w:val="16"/>
            <w:szCs w:val="16"/>
            <w:rPrChange w:id="314" w:author="John MacAuley" w:date="2014-12-02T21:41:00Z">
              <w:rPr>
                <w:rFonts w:ascii="Times New Roman" w:hAnsi="Times New Roman"/>
                <w:color w:val="000096"/>
                <w:sz w:val="24"/>
              </w:rPr>
            </w:rPrChange>
          </w:rPr>
          <w:t>xcard:text</w:t>
        </w:r>
        <w:proofErr w:type="spellEnd"/>
        <w:r w:rsidRPr="00B74359">
          <w:rPr>
            <w:rFonts w:ascii="Courier New" w:hAnsi="Courier New" w:cs="Courier New"/>
            <w:color w:val="000096"/>
            <w:sz w:val="16"/>
            <w:szCs w:val="16"/>
            <w:rPrChange w:id="315"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316" w:author="John MacAuley" w:date="2014-12-02T21:41:00Z">
              <w:rPr>
                <w:rFonts w:ascii="Times New Roman" w:hAnsi="Times New Roman"/>
                <w:color w:val="000000"/>
                <w:sz w:val="24"/>
              </w:rPr>
            </w:rPrChange>
          </w:rPr>
          <w:t>OGF Example Maker // EN</w:t>
        </w:r>
        <w:r w:rsidRPr="00B74359">
          <w:rPr>
            <w:rFonts w:ascii="Courier New" w:hAnsi="Courier New" w:cs="Courier New"/>
            <w:color w:val="000096"/>
            <w:sz w:val="16"/>
            <w:szCs w:val="16"/>
            <w:rPrChange w:id="317"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318" w:author="John MacAuley" w:date="2014-12-02T21:41:00Z">
              <w:rPr>
                <w:rFonts w:ascii="Times New Roman" w:hAnsi="Times New Roman"/>
                <w:color w:val="000096"/>
                <w:sz w:val="24"/>
              </w:rPr>
            </w:rPrChange>
          </w:rPr>
          <w:t>xcard:text</w:t>
        </w:r>
        <w:proofErr w:type="spellEnd"/>
        <w:r w:rsidRPr="00B74359">
          <w:rPr>
            <w:rFonts w:ascii="Courier New" w:hAnsi="Courier New" w:cs="Courier New"/>
            <w:color w:val="000096"/>
            <w:sz w:val="16"/>
            <w:szCs w:val="16"/>
            <w:rPrChange w:id="319" w:author="John MacAuley" w:date="2014-12-02T21:41:00Z">
              <w:rPr>
                <w:rFonts w:ascii="Times New Roman" w:hAnsi="Times New Roman"/>
                <w:color w:val="000096"/>
                <w:sz w:val="24"/>
              </w:rPr>
            </w:rPrChange>
          </w:rPr>
          <w:t>&gt;&lt;/</w:t>
        </w:r>
        <w:proofErr w:type="spellStart"/>
        <w:r w:rsidRPr="00B74359">
          <w:rPr>
            <w:rFonts w:ascii="Courier New" w:hAnsi="Courier New" w:cs="Courier New"/>
            <w:color w:val="000096"/>
            <w:sz w:val="16"/>
            <w:szCs w:val="16"/>
            <w:rPrChange w:id="320" w:author="John MacAuley" w:date="2014-12-02T21:41:00Z">
              <w:rPr>
                <w:rFonts w:ascii="Times New Roman" w:hAnsi="Times New Roman"/>
                <w:color w:val="000096"/>
                <w:sz w:val="24"/>
              </w:rPr>
            </w:rPrChange>
          </w:rPr>
          <w:t>xcard:prodid</w:t>
        </w:r>
        <w:proofErr w:type="spellEnd"/>
        <w:r w:rsidRPr="00B74359">
          <w:rPr>
            <w:rFonts w:ascii="Courier New" w:hAnsi="Courier New" w:cs="Courier New"/>
            <w:color w:val="000096"/>
            <w:sz w:val="16"/>
            <w:szCs w:val="16"/>
            <w:rPrChange w:id="321"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322"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323" w:author="John MacAuley" w:date="2014-12-02T21:41:00Z">
              <w:rPr>
                <w:rFonts w:ascii="Times New Roman" w:hAnsi="Times New Roman"/>
                <w:color w:val="000096"/>
                <w:sz w:val="24"/>
              </w:rPr>
            </w:rPrChange>
          </w:rPr>
          <w:t>&lt;xcard:rev&gt;&lt;xcard:timestamp&gt;</w:t>
        </w:r>
        <w:r w:rsidRPr="00B74359">
          <w:rPr>
            <w:rFonts w:ascii="Courier New" w:hAnsi="Courier New" w:cs="Courier New"/>
            <w:color w:val="000000"/>
            <w:sz w:val="16"/>
            <w:szCs w:val="16"/>
            <w:rPrChange w:id="324" w:author="John MacAuley" w:date="2014-12-02T21:41:00Z">
              <w:rPr>
                <w:rFonts w:ascii="Times New Roman" w:hAnsi="Times New Roman"/>
                <w:color w:val="000000"/>
                <w:sz w:val="24"/>
              </w:rPr>
            </w:rPrChange>
          </w:rPr>
          <w:t>20080424T195243Z</w:t>
        </w:r>
        <w:r w:rsidRPr="00B74359">
          <w:rPr>
            <w:rFonts w:ascii="Courier New" w:hAnsi="Courier New" w:cs="Courier New"/>
            <w:color w:val="000096"/>
            <w:sz w:val="16"/>
            <w:szCs w:val="16"/>
            <w:rPrChange w:id="325" w:author="John MacAuley" w:date="2014-12-02T21:41:00Z">
              <w:rPr>
                <w:rFonts w:ascii="Times New Roman" w:hAnsi="Times New Roman"/>
                <w:color w:val="000096"/>
                <w:sz w:val="24"/>
              </w:rPr>
            </w:rPrChange>
          </w:rPr>
          <w:t>&lt;/xcard:timestamp&gt;&lt;/xcard:rev&gt;</w:t>
        </w:r>
        <w:r w:rsidRPr="00B74359">
          <w:rPr>
            <w:rFonts w:ascii="Courier New" w:hAnsi="Courier New" w:cs="Courier New"/>
            <w:color w:val="000000"/>
            <w:sz w:val="16"/>
            <w:szCs w:val="16"/>
            <w:rPrChange w:id="326"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327"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328" w:author="John MacAuley" w:date="2014-12-02T21:41:00Z">
              <w:rPr>
                <w:rFonts w:ascii="Times New Roman" w:hAnsi="Times New Roman"/>
                <w:color w:val="000096"/>
                <w:sz w:val="24"/>
              </w:rPr>
            </w:rPrChange>
          </w:rPr>
          <w:t>xcard:kind</w:t>
        </w:r>
        <w:proofErr w:type="spellEnd"/>
        <w:r w:rsidRPr="00B74359">
          <w:rPr>
            <w:rFonts w:ascii="Courier New" w:hAnsi="Courier New" w:cs="Courier New"/>
            <w:color w:val="000096"/>
            <w:sz w:val="16"/>
            <w:szCs w:val="16"/>
            <w:rPrChange w:id="329" w:author="John MacAuley" w:date="2014-12-02T21:41:00Z">
              <w:rPr>
                <w:rFonts w:ascii="Times New Roman" w:hAnsi="Times New Roman"/>
                <w:color w:val="000096"/>
                <w:sz w:val="24"/>
              </w:rPr>
            </w:rPrChange>
          </w:rPr>
          <w:t>&gt;&lt;</w:t>
        </w:r>
        <w:proofErr w:type="spellStart"/>
        <w:r w:rsidRPr="00B74359">
          <w:rPr>
            <w:rFonts w:ascii="Courier New" w:hAnsi="Courier New" w:cs="Courier New"/>
            <w:color w:val="000096"/>
            <w:sz w:val="16"/>
            <w:szCs w:val="16"/>
            <w:rPrChange w:id="330" w:author="John MacAuley" w:date="2014-12-02T21:41:00Z">
              <w:rPr>
                <w:rFonts w:ascii="Times New Roman" w:hAnsi="Times New Roman"/>
                <w:color w:val="000096"/>
                <w:sz w:val="24"/>
              </w:rPr>
            </w:rPrChange>
          </w:rPr>
          <w:t>xcard:text</w:t>
        </w:r>
        <w:proofErr w:type="spellEnd"/>
        <w:r w:rsidRPr="00B74359">
          <w:rPr>
            <w:rFonts w:ascii="Courier New" w:hAnsi="Courier New" w:cs="Courier New"/>
            <w:color w:val="000096"/>
            <w:sz w:val="16"/>
            <w:szCs w:val="16"/>
            <w:rPrChange w:id="331"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332" w:author="John MacAuley" w:date="2014-12-02T21:41:00Z">
              <w:rPr>
                <w:rFonts w:ascii="Times New Roman" w:hAnsi="Times New Roman"/>
                <w:color w:val="000000"/>
                <w:sz w:val="24"/>
              </w:rPr>
            </w:rPrChange>
          </w:rPr>
          <w:t>individual</w:t>
        </w:r>
        <w:r w:rsidRPr="00B74359">
          <w:rPr>
            <w:rFonts w:ascii="Courier New" w:hAnsi="Courier New" w:cs="Courier New"/>
            <w:color w:val="000096"/>
            <w:sz w:val="16"/>
            <w:szCs w:val="16"/>
            <w:rPrChange w:id="333"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334" w:author="John MacAuley" w:date="2014-12-02T21:41:00Z">
              <w:rPr>
                <w:rFonts w:ascii="Times New Roman" w:hAnsi="Times New Roman"/>
                <w:color w:val="000096"/>
                <w:sz w:val="24"/>
              </w:rPr>
            </w:rPrChange>
          </w:rPr>
          <w:t>xcard:text</w:t>
        </w:r>
        <w:proofErr w:type="spellEnd"/>
        <w:r w:rsidRPr="00B74359">
          <w:rPr>
            <w:rFonts w:ascii="Courier New" w:hAnsi="Courier New" w:cs="Courier New"/>
            <w:color w:val="000096"/>
            <w:sz w:val="16"/>
            <w:szCs w:val="16"/>
            <w:rPrChange w:id="335" w:author="John MacAuley" w:date="2014-12-02T21:41:00Z">
              <w:rPr>
                <w:rFonts w:ascii="Times New Roman" w:hAnsi="Times New Roman"/>
                <w:color w:val="000096"/>
                <w:sz w:val="24"/>
              </w:rPr>
            </w:rPrChange>
          </w:rPr>
          <w:t>&gt;&lt;/</w:t>
        </w:r>
        <w:proofErr w:type="spellStart"/>
        <w:r w:rsidRPr="00B74359">
          <w:rPr>
            <w:rFonts w:ascii="Courier New" w:hAnsi="Courier New" w:cs="Courier New"/>
            <w:color w:val="000096"/>
            <w:sz w:val="16"/>
            <w:szCs w:val="16"/>
            <w:rPrChange w:id="336" w:author="John MacAuley" w:date="2014-12-02T21:41:00Z">
              <w:rPr>
                <w:rFonts w:ascii="Times New Roman" w:hAnsi="Times New Roman"/>
                <w:color w:val="000096"/>
                <w:sz w:val="24"/>
              </w:rPr>
            </w:rPrChange>
          </w:rPr>
          <w:t>xcard:kind</w:t>
        </w:r>
        <w:proofErr w:type="spellEnd"/>
        <w:r w:rsidRPr="00B74359">
          <w:rPr>
            <w:rFonts w:ascii="Courier New" w:hAnsi="Courier New" w:cs="Courier New"/>
            <w:color w:val="000096"/>
            <w:sz w:val="16"/>
            <w:szCs w:val="16"/>
            <w:rPrChange w:id="337"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338"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339"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340" w:author="John MacAuley" w:date="2014-12-02T21:41:00Z">
              <w:rPr>
                <w:rFonts w:ascii="Times New Roman" w:hAnsi="Times New Roman"/>
                <w:color w:val="000096"/>
                <w:sz w:val="24"/>
              </w:rPr>
            </w:rPrChange>
          </w:rPr>
          <w:t>xcard:fn</w:t>
        </w:r>
        <w:proofErr w:type="spellEnd"/>
        <w:r w:rsidRPr="00B74359">
          <w:rPr>
            <w:rFonts w:ascii="Courier New" w:hAnsi="Courier New" w:cs="Courier New"/>
            <w:color w:val="000096"/>
            <w:sz w:val="16"/>
            <w:szCs w:val="16"/>
            <w:rPrChange w:id="341" w:author="John MacAuley" w:date="2014-12-02T21:41:00Z">
              <w:rPr>
                <w:rFonts w:ascii="Times New Roman" w:hAnsi="Times New Roman"/>
                <w:color w:val="000096"/>
                <w:sz w:val="24"/>
              </w:rPr>
            </w:rPrChange>
          </w:rPr>
          <w:t>&gt;&lt;</w:t>
        </w:r>
        <w:proofErr w:type="spellStart"/>
        <w:r w:rsidRPr="00B74359">
          <w:rPr>
            <w:rFonts w:ascii="Courier New" w:hAnsi="Courier New" w:cs="Courier New"/>
            <w:color w:val="000096"/>
            <w:sz w:val="16"/>
            <w:szCs w:val="16"/>
            <w:rPrChange w:id="342" w:author="John MacAuley" w:date="2014-12-02T21:41:00Z">
              <w:rPr>
                <w:rFonts w:ascii="Times New Roman" w:hAnsi="Times New Roman"/>
                <w:color w:val="000096"/>
                <w:sz w:val="24"/>
              </w:rPr>
            </w:rPrChange>
          </w:rPr>
          <w:t>xcard:text</w:t>
        </w:r>
        <w:proofErr w:type="spellEnd"/>
        <w:r w:rsidRPr="00B74359">
          <w:rPr>
            <w:rFonts w:ascii="Courier New" w:hAnsi="Courier New" w:cs="Courier New"/>
            <w:color w:val="000096"/>
            <w:sz w:val="16"/>
            <w:szCs w:val="16"/>
            <w:rPrChange w:id="343"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344" w:author="John MacAuley" w:date="2014-12-02T21:41:00Z">
              <w:rPr>
                <w:rFonts w:ascii="Times New Roman" w:hAnsi="Times New Roman"/>
                <w:color w:val="000000"/>
                <w:sz w:val="24"/>
              </w:rPr>
            </w:rPrChange>
          </w:rPr>
          <w:t>Saint Nicholas</w:t>
        </w:r>
        <w:r w:rsidRPr="00B74359">
          <w:rPr>
            <w:rFonts w:ascii="Courier New" w:hAnsi="Courier New" w:cs="Courier New"/>
            <w:color w:val="000096"/>
            <w:sz w:val="16"/>
            <w:szCs w:val="16"/>
            <w:rPrChange w:id="345"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346" w:author="John MacAuley" w:date="2014-12-02T21:41:00Z">
              <w:rPr>
                <w:rFonts w:ascii="Times New Roman" w:hAnsi="Times New Roman"/>
                <w:color w:val="000096"/>
                <w:sz w:val="24"/>
              </w:rPr>
            </w:rPrChange>
          </w:rPr>
          <w:t>xcard:text</w:t>
        </w:r>
        <w:proofErr w:type="spellEnd"/>
        <w:r w:rsidRPr="00B74359">
          <w:rPr>
            <w:rFonts w:ascii="Courier New" w:hAnsi="Courier New" w:cs="Courier New"/>
            <w:color w:val="000096"/>
            <w:sz w:val="16"/>
            <w:szCs w:val="16"/>
            <w:rPrChange w:id="347" w:author="John MacAuley" w:date="2014-12-02T21:41:00Z">
              <w:rPr>
                <w:rFonts w:ascii="Times New Roman" w:hAnsi="Times New Roman"/>
                <w:color w:val="000096"/>
                <w:sz w:val="24"/>
              </w:rPr>
            </w:rPrChange>
          </w:rPr>
          <w:t>&gt;&lt;/</w:t>
        </w:r>
        <w:proofErr w:type="spellStart"/>
        <w:r w:rsidRPr="00B74359">
          <w:rPr>
            <w:rFonts w:ascii="Courier New" w:hAnsi="Courier New" w:cs="Courier New"/>
            <w:color w:val="000096"/>
            <w:sz w:val="16"/>
            <w:szCs w:val="16"/>
            <w:rPrChange w:id="348" w:author="John MacAuley" w:date="2014-12-02T21:41:00Z">
              <w:rPr>
                <w:rFonts w:ascii="Times New Roman" w:hAnsi="Times New Roman"/>
                <w:color w:val="000096"/>
                <w:sz w:val="24"/>
              </w:rPr>
            </w:rPrChange>
          </w:rPr>
          <w:t>xcard:fn</w:t>
        </w:r>
        <w:proofErr w:type="spellEnd"/>
        <w:r w:rsidRPr="00B74359">
          <w:rPr>
            <w:rFonts w:ascii="Courier New" w:hAnsi="Courier New" w:cs="Courier New"/>
            <w:color w:val="000096"/>
            <w:sz w:val="16"/>
            <w:szCs w:val="16"/>
            <w:rPrChange w:id="349"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350"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351"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352" w:author="John MacAuley" w:date="2014-12-02T21:41:00Z">
              <w:rPr>
                <w:rFonts w:ascii="Times New Roman" w:hAnsi="Times New Roman"/>
                <w:color w:val="000096"/>
                <w:sz w:val="24"/>
              </w:rPr>
            </w:rPrChange>
          </w:rPr>
          <w:t>xcard:n</w:t>
        </w:r>
        <w:proofErr w:type="spellEnd"/>
        <w:r w:rsidRPr="00B74359">
          <w:rPr>
            <w:rFonts w:ascii="Courier New" w:hAnsi="Courier New" w:cs="Courier New"/>
            <w:color w:val="000096"/>
            <w:sz w:val="16"/>
            <w:szCs w:val="16"/>
            <w:rPrChange w:id="353"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354"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355"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356" w:author="John MacAuley" w:date="2014-12-02T21:41:00Z">
              <w:rPr>
                <w:rFonts w:ascii="Times New Roman" w:hAnsi="Times New Roman"/>
                <w:color w:val="000096"/>
                <w:sz w:val="24"/>
              </w:rPr>
            </w:rPrChange>
          </w:rPr>
          <w:t>xcard:surname</w:t>
        </w:r>
        <w:proofErr w:type="spellEnd"/>
        <w:r w:rsidRPr="00B74359">
          <w:rPr>
            <w:rFonts w:ascii="Courier New" w:hAnsi="Courier New" w:cs="Courier New"/>
            <w:color w:val="000096"/>
            <w:sz w:val="16"/>
            <w:szCs w:val="16"/>
            <w:rPrChange w:id="357"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358" w:author="John MacAuley" w:date="2014-12-02T21:41:00Z">
              <w:rPr>
                <w:rFonts w:ascii="Times New Roman" w:hAnsi="Times New Roman"/>
                <w:color w:val="000000"/>
                <w:sz w:val="24"/>
              </w:rPr>
            </w:rPrChange>
          </w:rPr>
          <w:t>Claus</w:t>
        </w:r>
        <w:r w:rsidRPr="00B74359">
          <w:rPr>
            <w:rFonts w:ascii="Courier New" w:hAnsi="Courier New" w:cs="Courier New"/>
            <w:color w:val="000096"/>
            <w:sz w:val="16"/>
            <w:szCs w:val="16"/>
            <w:rPrChange w:id="359"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360" w:author="John MacAuley" w:date="2014-12-02T21:41:00Z">
              <w:rPr>
                <w:rFonts w:ascii="Times New Roman" w:hAnsi="Times New Roman"/>
                <w:color w:val="000096"/>
                <w:sz w:val="24"/>
              </w:rPr>
            </w:rPrChange>
          </w:rPr>
          <w:t>xcard:surname</w:t>
        </w:r>
        <w:proofErr w:type="spellEnd"/>
        <w:r w:rsidRPr="00B74359">
          <w:rPr>
            <w:rFonts w:ascii="Courier New" w:hAnsi="Courier New" w:cs="Courier New"/>
            <w:color w:val="000096"/>
            <w:sz w:val="16"/>
            <w:szCs w:val="16"/>
            <w:rPrChange w:id="361"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362"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363"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364" w:author="John MacAuley" w:date="2014-12-02T21:41:00Z">
              <w:rPr>
                <w:rFonts w:ascii="Times New Roman" w:hAnsi="Times New Roman"/>
                <w:color w:val="000096"/>
                <w:sz w:val="24"/>
              </w:rPr>
            </w:rPrChange>
          </w:rPr>
          <w:t>xcard:given</w:t>
        </w:r>
        <w:proofErr w:type="spellEnd"/>
        <w:r w:rsidRPr="00B74359">
          <w:rPr>
            <w:rFonts w:ascii="Courier New" w:hAnsi="Courier New" w:cs="Courier New"/>
            <w:color w:val="000096"/>
            <w:sz w:val="16"/>
            <w:szCs w:val="16"/>
            <w:rPrChange w:id="365"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366" w:author="John MacAuley" w:date="2014-12-02T21:41:00Z">
              <w:rPr>
                <w:rFonts w:ascii="Times New Roman" w:hAnsi="Times New Roman"/>
                <w:color w:val="000000"/>
                <w:sz w:val="24"/>
              </w:rPr>
            </w:rPrChange>
          </w:rPr>
          <w:t>Santa</w:t>
        </w:r>
        <w:r w:rsidRPr="00B74359">
          <w:rPr>
            <w:rFonts w:ascii="Courier New" w:hAnsi="Courier New" w:cs="Courier New"/>
            <w:color w:val="000096"/>
            <w:sz w:val="16"/>
            <w:szCs w:val="16"/>
            <w:rPrChange w:id="367"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368" w:author="John MacAuley" w:date="2014-12-02T21:41:00Z">
              <w:rPr>
                <w:rFonts w:ascii="Times New Roman" w:hAnsi="Times New Roman"/>
                <w:color w:val="000096"/>
                <w:sz w:val="24"/>
              </w:rPr>
            </w:rPrChange>
          </w:rPr>
          <w:t>xcard:given</w:t>
        </w:r>
        <w:proofErr w:type="spellEnd"/>
        <w:r w:rsidRPr="00B74359">
          <w:rPr>
            <w:rFonts w:ascii="Courier New" w:hAnsi="Courier New" w:cs="Courier New"/>
            <w:color w:val="000096"/>
            <w:sz w:val="16"/>
            <w:szCs w:val="16"/>
            <w:rPrChange w:id="369"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370"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371"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372" w:author="John MacAuley" w:date="2014-12-02T21:41:00Z">
              <w:rPr>
                <w:rFonts w:ascii="Times New Roman" w:hAnsi="Times New Roman"/>
                <w:color w:val="000096"/>
                <w:sz w:val="24"/>
              </w:rPr>
            </w:rPrChange>
          </w:rPr>
          <w:t>xcard:suffix</w:t>
        </w:r>
        <w:proofErr w:type="spellEnd"/>
        <w:r w:rsidRPr="00B74359">
          <w:rPr>
            <w:rFonts w:ascii="Courier New" w:hAnsi="Courier New" w:cs="Courier New"/>
            <w:color w:val="000096"/>
            <w:sz w:val="16"/>
            <w:szCs w:val="16"/>
            <w:rPrChange w:id="373"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374" w:author="John MacAuley" w:date="2014-12-02T21:41:00Z">
              <w:rPr>
                <w:rFonts w:ascii="Times New Roman" w:hAnsi="Times New Roman"/>
                <w:color w:val="000000"/>
                <w:sz w:val="24"/>
              </w:rPr>
            </w:rPrChange>
          </w:rPr>
          <w:t>Saint</w:t>
        </w:r>
        <w:r w:rsidRPr="00B74359">
          <w:rPr>
            <w:rFonts w:ascii="Courier New" w:hAnsi="Courier New" w:cs="Courier New"/>
            <w:color w:val="000096"/>
            <w:sz w:val="16"/>
            <w:szCs w:val="16"/>
            <w:rPrChange w:id="375"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376" w:author="John MacAuley" w:date="2014-12-02T21:41:00Z">
              <w:rPr>
                <w:rFonts w:ascii="Times New Roman" w:hAnsi="Times New Roman"/>
                <w:color w:val="000096"/>
                <w:sz w:val="24"/>
              </w:rPr>
            </w:rPrChange>
          </w:rPr>
          <w:t>xcard:suffix</w:t>
        </w:r>
        <w:proofErr w:type="spellEnd"/>
        <w:r w:rsidRPr="00B74359">
          <w:rPr>
            <w:rFonts w:ascii="Courier New" w:hAnsi="Courier New" w:cs="Courier New"/>
            <w:color w:val="000096"/>
            <w:sz w:val="16"/>
            <w:szCs w:val="16"/>
            <w:rPrChange w:id="377"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378"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379"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380" w:author="John MacAuley" w:date="2014-12-02T21:41:00Z">
              <w:rPr>
                <w:rFonts w:ascii="Times New Roman" w:hAnsi="Times New Roman"/>
                <w:color w:val="000096"/>
                <w:sz w:val="24"/>
              </w:rPr>
            </w:rPrChange>
          </w:rPr>
          <w:t>xcard:n</w:t>
        </w:r>
        <w:proofErr w:type="spellEnd"/>
        <w:r w:rsidRPr="00B74359">
          <w:rPr>
            <w:rFonts w:ascii="Courier New" w:hAnsi="Courier New" w:cs="Courier New"/>
            <w:color w:val="000096"/>
            <w:sz w:val="16"/>
            <w:szCs w:val="16"/>
            <w:rPrChange w:id="381"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382"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383"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384" w:author="John MacAuley" w:date="2014-12-02T21:41:00Z">
              <w:rPr>
                <w:rFonts w:ascii="Times New Roman" w:hAnsi="Times New Roman"/>
                <w:color w:val="000096"/>
                <w:sz w:val="24"/>
              </w:rPr>
            </w:rPrChange>
          </w:rPr>
          <w:t>xcard:tel</w:t>
        </w:r>
        <w:proofErr w:type="spellEnd"/>
        <w:r w:rsidRPr="00B74359">
          <w:rPr>
            <w:rFonts w:ascii="Courier New" w:hAnsi="Courier New" w:cs="Courier New"/>
            <w:color w:val="000096"/>
            <w:sz w:val="16"/>
            <w:szCs w:val="16"/>
            <w:rPrChange w:id="385" w:author="John MacAuley" w:date="2014-12-02T21:41:00Z">
              <w:rPr>
                <w:rFonts w:ascii="Times New Roman" w:hAnsi="Times New Roman"/>
                <w:color w:val="000096"/>
                <w:sz w:val="24"/>
              </w:rPr>
            </w:rPrChange>
          </w:rPr>
          <w:t>&gt;&lt;</w:t>
        </w:r>
        <w:proofErr w:type="spellStart"/>
        <w:r w:rsidRPr="00B74359">
          <w:rPr>
            <w:rFonts w:ascii="Courier New" w:hAnsi="Courier New" w:cs="Courier New"/>
            <w:color w:val="000096"/>
            <w:sz w:val="16"/>
            <w:szCs w:val="16"/>
            <w:rPrChange w:id="386" w:author="John MacAuley" w:date="2014-12-02T21:41:00Z">
              <w:rPr>
                <w:rFonts w:ascii="Times New Roman" w:hAnsi="Times New Roman"/>
                <w:color w:val="000096"/>
                <w:sz w:val="24"/>
              </w:rPr>
            </w:rPrChange>
          </w:rPr>
          <w:t>xcard:text</w:t>
        </w:r>
        <w:proofErr w:type="spellEnd"/>
        <w:r w:rsidRPr="00B74359">
          <w:rPr>
            <w:rFonts w:ascii="Courier New" w:hAnsi="Courier New" w:cs="Courier New"/>
            <w:color w:val="000096"/>
            <w:sz w:val="16"/>
            <w:szCs w:val="16"/>
            <w:rPrChange w:id="387"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388" w:author="John MacAuley" w:date="2014-12-02T21:41:00Z">
              <w:rPr>
                <w:rFonts w:ascii="Times New Roman" w:hAnsi="Times New Roman"/>
                <w:color w:val="000000"/>
                <w:sz w:val="24"/>
              </w:rPr>
            </w:rPrChange>
          </w:rPr>
          <w:t>+1 555-555-5555</w:t>
        </w:r>
        <w:r w:rsidRPr="00B74359">
          <w:rPr>
            <w:rFonts w:ascii="Courier New" w:hAnsi="Courier New" w:cs="Courier New"/>
            <w:color w:val="000096"/>
            <w:sz w:val="16"/>
            <w:szCs w:val="16"/>
            <w:rPrChange w:id="389"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390" w:author="John MacAuley" w:date="2014-12-02T21:41:00Z">
              <w:rPr>
                <w:rFonts w:ascii="Times New Roman" w:hAnsi="Times New Roman"/>
                <w:color w:val="000096"/>
                <w:sz w:val="24"/>
              </w:rPr>
            </w:rPrChange>
          </w:rPr>
          <w:t>xcard:text</w:t>
        </w:r>
        <w:proofErr w:type="spellEnd"/>
        <w:r w:rsidRPr="00B74359">
          <w:rPr>
            <w:rFonts w:ascii="Courier New" w:hAnsi="Courier New" w:cs="Courier New"/>
            <w:color w:val="000096"/>
            <w:sz w:val="16"/>
            <w:szCs w:val="16"/>
            <w:rPrChange w:id="391" w:author="John MacAuley" w:date="2014-12-02T21:41:00Z">
              <w:rPr>
                <w:rFonts w:ascii="Times New Roman" w:hAnsi="Times New Roman"/>
                <w:color w:val="000096"/>
                <w:sz w:val="24"/>
              </w:rPr>
            </w:rPrChange>
          </w:rPr>
          <w:t>&gt;&lt;/</w:t>
        </w:r>
        <w:proofErr w:type="spellStart"/>
        <w:r w:rsidRPr="00B74359">
          <w:rPr>
            <w:rFonts w:ascii="Courier New" w:hAnsi="Courier New" w:cs="Courier New"/>
            <w:color w:val="000096"/>
            <w:sz w:val="16"/>
            <w:szCs w:val="16"/>
            <w:rPrChange w:id="392" w:author="John MacAuley" w:date="2014-12-02T21:41:00Z">
              <w:rPr>
                <w:rFonts w:ascii="Times New Roman" w:hAnsi="Times New Roman"/>
                <w:color w:val="000096"/>
                <w:sz w:val="24"/>
              </w:rPr>
            </w:rPrChange>
          </w:rPr>
          <w:t>xcard:tel</w:t>
        </w:r>
        <w:proofErr w:type="spellEnd"/>
        <w:r w:rsidRPr="00B74359">
          <w:rPr>
            <w:rFonts w:ascii="Courier New" w:hAnsi="Courier New" w:cs="Courier New"/>
            <w:color w:val="000096"/>
            <w:sz w:val="16"/>
            <w:szCs w:val="16"/>
            <w:rPrChange w:id="393"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394"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395"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396" w:author="John MacAuley" w:date="2014-12-02T21:41:00Z">
              <w:rPr>
                <w:rFonts w:ascii="Times New Roman" w:hAnsi="Times New Roman"/>
                <w:color w:val="000096"/>
                <w:sz w:val="24"/>
              </w:rPr>
            </w:rPrChange>
          </w:rPr>
          <w:t>xcard:email</w:t>
        </w:r>
        <w:proofErr w:type="spellEnd"/>
        <w:r w:rsidRPr="00B74359">
          <w:rPr>
            <w:rFonts w:ascii="Courier New" w:hAnsi="Courier New" w:cs="Courier New"/>
            <w:color w:val="000096"/>
            <w:sz w:val="16"/>
            <w:szCs w:val="16"/>
            <w:rPrChange w:id="397" w:author="John MacAuley" w:date="2014-12-02T21:41:00Z">
              <w:rPr>
                <w:rFonts w:ascii="Times New Roman" w:hAnsi="Times New Roman"/>
                <w:color w:val="000096"/>
                <w:sz w:val="24"/>
              </w:rPr>
            </w:rPrChange>
          </w:rPr>
          <w:t>&gt;</w:t>
        </w:r>
      </w:ins>
    </w:p>
    <w:p w14:paraId="07B3E78D" w14:textId="77777777" w:rsidR="00B74359" w:rsidRDefault="00B74359" w:rsidP="00F168D7">
      <w:pPr>
        <w:rPr>
          <w:ins w:id="398" w:author="John MacAuley" w:date="2014-12-02T21:43:00Z"/>
          <w:rFonts w:ascii="Courier New" w:hAnsi="Courier New" w:cs="Courier New"/>
          <w:color w:val="000096"/>
          <w:sz w:val="16"/>
          <w:szCs w:val="16"/>
        </w:rPr>
      </w:pPr>
      <w:ins w:id="399" w:author="John MacAuley" w:date="2014-12-02T21:42:00Z">
        <w:r>
          <w:rPr>
            <w:rFonts w:ascii="Courier New" w:hAnsi="Courier New" w:cs="Courier New"/>
            <w:color w:val="000096"/>
            <w:sz w:val="16"/>
            <w:szCs w:val="16"/>
          </w:rPr>
          <w:t xml:space="preserve">                </w:t>
        </w:r>
      </w:ins>
      <w:ins w:id="400" w:author="John MacAuley" w:date="2014-12-02T21:41:00Z">
        <w:r w:rsidRPr="00B74359">
          <w:rPr>
            <w:rFonts w:ascii="Courier New" w:hAnsi="Courier New" w:cs="Courier New"/>
            <w:color w:val="000096"/>
            <w:sz w:val="16"/>
            <w:szCs w:val="16"/>
            <w:rPrChange w:id="401" w:author="John MacAuley" w:date="2014-12-02T21:41:00Z">
              <w:rPr>
                <w:rFonts w:ascii="Times New Roman" w:hAnsi="Times New Roman"/>
                <w:color w:val="000096"/>
                <w:sz w:val="24"/>
              </w:rPr>
            </w:rPrChange>
          </w:rPr>
          <w:t>&lt;</w:t>
        </w:r>
        <w:proofErr w:type="spellStart"/>
        <w:proofErr w:type="gramStart"/>
        <w:r w:rsidRPr="00B74359">
          <w:rPr>
            <w:rFonts w:ascii="Courier New" w:hAnsi="Courier New" w:cs="Courier New"/>
            <w:color w:val="000096"/>
            <w:sz w:val="16"/>
            <w:szCs w:val="16"/>
            <w:rPrChange w:id="402" w:author="John MacAuley" w:date="2014-12-02T21:41:00Z">
              <w:rPr>
                <w:rFonts w:ascii="Times New Roman" w:hAnsi="Times New Roman"/>
                <w:color w:val="000096"/>
                <w:sz w:val="24"/>
              </w:rPr>
            </w:rPrChange>
          </w:rPr>
          <w:t>xcard:text</w:t>
        </w:r>
        <w:proofErr w:type="spellEnd"/>
        <w:proofErr w:type="gramEnd"/>
        <w:r w:rsidRPr="00B74359">
          <w:rPr>
            <w:rFonts w:ascii="Courier New" w:hAnsi="Courier New" w:cs="Courier New"/>
            <w:color w:val="000096"/>
            <w:sz w:val="16"/>
            <w:szCs w:val="16"/>
            <w:rPrChange w:id="403"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404" w:author="John MacAuley" w:date="2014-12-02T21:41:00Z">
              <w:rPr>
                <w:rFonts w:ascii="Times New Roman" w:hAnsi="Times New Roman"/>
                <w:color w:val="000000"/>
                <w:sz w:val="24"/>
              </w:rPr>
            </w:rPrChange>
          </w:rPr>
          <w:t>santa.claus@theworkshop.example.com</w:t>
        </w:r>
        <w:r w:rsidRPr="00B74359">
          <w:rPr>
            <w:rFonts w:ascii="Courier New" w:hAnsi="Courier New" w:cs="Courier New"/>
            <w:color w:val="000096"/>
            <w:sz w:val="16"/>
            <w:szCs w:val="16"/>
            <w:rPrChange w:id="405"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406" w:author="John MacAuley" w:date="2014-12-02T21:41:00Z">
              <w:rPr>
                <w:rFonts w:ascii="Times New Roman" w:hAnsi="Times New Roman"/>
                <w:color w:val="000096"/>
                <w:sz w:val="24"/>
              </w:rPr>
            </w:rPrChange>
          </w:rPr>
          <w:t>xcard:text</w:t>
        </w:r>
        <w:proofErr w:type="spellEnd"/>
        <w:r w:rsidRPr="00B74359">
          <w:rPr>
            <w:rFonts w:ascii="Courier New" w:hAnsi="Courier New" w:cs="Courier New"/>
            <w:color w:val="000096"/>
            <w:sz w:val="16"/>
            <w:szCs w:val="16"/>
            <w:rPrChange w:id="407" w:author="John MacAuley" w:date="2014-12-02T21:41:00Z">
              <w:rPr>
                <w:rFonts w:ascii="Times New Roman" w:hAnsi="Times New Roman"/>
                <w:color w:val="000096"/>
                <w:sz w:val="24"/>
              </w:rPr>
            </w:rPrChange>
          </w:rPr>
          <w:t>&gt;</w:t>
        </w:r>
      </w:ins>
    </w:p>
    <w:p w14:paraId="42B1753E" w14:textId="54270EBF" w:rsidR="00B74359" w:rsidRPr="00B74359" w:rsidRDefault="00B74359" w:rsidP="00F168D7">
      <w:pPr>
        <w:rPr>
          <w:ins w:id="408" w:author="John MacAuley" w:date="2014-12-02T21:41:00Z"/>
          <w:rFonts w:ascii="Courier New" w:hAnsi="Courier New" w:cs="Courier New"/>
          <w:color w:val="000096"/>
          <w:sz w:val="16"/>
          <w:szCs w:val="16"/>
          <w:rPrChange w:id="409" w:author="John MacAuley" w:date="2014-12-02T21:41:00Z">
            <w:rPr>
              <w:ins w:id="410" w:author="John MacAuley" w:date="2014-12-02T21:41:00Z"/>
              <w:rFonts w:ascii="Times New Roman" w:hAnsi="Times New Roman"/>
              <w:color w:val="000096"/>
              <w:sz w:val="24"/>
            </w:rPr>
          </w:rPrChange>
        </w:rPr>
      </w:pPr>
      <w:ins w:id="411" w:author="John MacAuley" w:date="2014-12-02T21:43:00Z">
        <w:r>
          <w:rPr>
            <w:rFonts w:ascii="Courier New" w:hAnsi="Courier New" w:cs="Courier New"/>
            <w:color w:val="000096"/>
            <w:sz w:val="16"/>
            <w:szCs w:val="16"/>
          </w:rPr>
          <w:t xml:space="preserve">           </w:t>
        </w:r>
      </w:ins>
      <w:ins w:id="412" w:author="John MacAuley" w:date="2014-12-02T21:41:00Z">
        <w:r w:rsidRPr="00B74359">
          <w:rPr>
            <w:rFonts w:ascii="Courier New" w:hAnsi="Courier New" w:cs="Courier New"/>
            <w:color w:val="000096"/>
            <w:sz w:val="16"/>
            <w:szCs w:val="16"/>
            <w:rPrChange w:id="413"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414" w:author="John MacAuley" w:date="2014-12-02T21:41:00Z">
              <w:rPr>
                <w:rFonts w:ascii="Times New Roman" w:hAnsi="Times New Roman"/>
                <w:color w:val="000096"/>
                <w:sz w:val="24"/>
              </w:rPr>
            </w:rPrChange>
          </w:rPr>
          <w:t>xcard</w:t>
        </w:r>
        <w:proofErr w:type="gramStart"/>
        <w:r w:rsidRPr="00B74359">
          <w:rPr>
            <w:rFonts w:ascii="Courier New" w:hAnsi="Courier New" w:cs="Courier New"/>
            <w:color w:val="000096"/>
            <w:sz w:val="16"/>
            <w:szCs w:val="16"/>
            <w:rPrChange w:id="415" w:author="John MacAuley" w:date="2014-12-02T21:41:00Z">
              <w:rPr>
                <w:rFonts w:ascii="Times New Roman" w:hAnsi="Times New Roman"/>
                <w:color w:val="000096"/>
                <w:sz w:val="24"/>
              </w:rPr>
            </w:rPrChange>
          </w:rPr>
          <w:t>:email</w:t>
        </w:r>
        <w:proofErr w:type="spellEnd"/>
        <w:proofErr w:type="gramEnd"/>
        <w:r w:rsidRPr="00B74359">
          <w:rPr>
            <w:rFonts w:ascii="Courier New" w:hAnsi="Courier New" w:cs="Courier New"/>
            <w:color w:val="000096"/>
            <w:sz w:val="16"/>
            <w:szCs w:val="16"/>
            <w:rPrChange w:id="416"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417"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418"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419" w:author="John MacAuley" w:date="2014-12-02T21:41:00Z">
              <w:rPr>
                <w:rFonts w:ascii="Times New Roman" w:hAnsi="Times New Roman"/>
                <w:color w:val="000096"/>
                <w:sz w:val="24"/>
              </w:rPr>
            </w:rPrChange>
          </w:rPr>
          <w:t>xcard:vcard</w:t>
        </w:r>
        <w:proofErr w:type="spellEnd"/>
        <w:r w:rsidRPr="00B74359">
          <w:rPr>
            <w:rFonts w:ascii="Courier New" w:hAnsi="Courier New" w:cs="Courier New"/>
            <w:color w:val="000096"/>
            <w:sz w:val="16"/>
            <w:szCs w:val="16"/>
            <w:rPrChange w:id="420"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421"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422"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423" w:author="John MacAuley" w:date="2014-12-02T21:41:00Z">
              <w:rPr>
                <w:rFonts w:ascii="Times New Roman" w:hAnsi="Times New Roman"/>
                <w:color w:val="000096"/>
                <w:sz w:val="24"/>
              </w:rPr>
            </w:rPrChange>
          </w:rPr>
          <w:t>adminContact</w:t>
        </w:r>
        <w:proofErr w:type="spellEnd"/>
        <w:r w:rsidRPr="00B74359">
          <w:rPr>
            <w:rFonts w:ascii="Courier New" w:hAnsi="Courier New" w:cs="Courier New"/>
            <w:color w:val="000096"/>
            <w:sz w:val="16"/>
            <w:szCs w:val="16"/>
            <w:rPrChange w:id="424"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425"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426" w:author="John MacAuley" w:date="2014-12-02T21:41:00Z">
              <w:rPr>
                <w:rFonts w:ascii="Times New Roman" w:hAnsi="Times New Roman"/>
                <w:color w:val="000096"/>
                <w:sz w:val="24"/>
              </w:rPr>
            </w:rPrChange>
          </w:rPr>
          <w:t>&lt;location&gt;</w:t>
        </w:r>
        <w:r w:rsidRPr="00B74359">
          <w:rPr>
            <w:rFonts w:ascii="Courier New" w:hAnsi="Courier New" w:cs="Courier New"/>
            <w:color w:val="000000"/>
            <w:sz w:val="16"/>
            <w:szCs w:val="16"/>
            <w:rPrChange w:id="427"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428" w:author="John MacAuley" w:date="2014-12-02T21:41:00Z">
              <w:rPr>
                <w:rFonts w:ascii="Times New Roman" w:hAnsi="Times New Roman"/>
                <w:color w:val="000096"/>
                <w:sz w:val="24"/>
              </w:rPr>
            </w:rPrChange>
          </w:rPr>
          <w:t>&lt;name&gt;</w:t>
        </w:r>
        <w:r w:rsidRPr="00B74359">
          <w:rPr>
            <w:rFonts w:ascii="Courier New" w:hAnsi="Courier New" w:cs="Courier New"/>
            <w:color w:val="000000"/>
            <w:sz w:val="16"/>
            <w:szCs w:val="16"/>
            <w:rPrChange w:id="429" w:author="John MacAuley" w:date="2014-12-02T21:41:00Z">
              <w:rPr>
                <w:rFonts w:ascii="Times New Roman" w:hAnsi="Times New Roman"/>
                <w:color w:val="000000"/>
                <w:sz w:val="24"/>
              </w:rPr>
            </w:rPrChange>
          </w:rPr>
          <w:t>Santa's Workshop</w:t>
        </w:r>
        <w:r w:rsidRPr="00B74359">
          <w:rPr>
            <w:rFonts w:ascii="Courier New" w:hAnsi="Courier New" w:cs="Courier New"/>
            <w:color w:val="000096"/>
            <w:sz w:val="16"/>
            <w:szCs w:val="16"/>
            <w:rPrChange w:id="430" w:author="John MacAuley" w:date="2014-12-02T21:41:00Z">
              <w:rPr>
                <w:rFonts w:ascii="Times New Roman" w:hAnsi="Times New Roman"/>
                <w:color w:val="000096"/>
                <w:sz w:val="24"/>
              </w:rPr>
            </w:rPrChange>
          </w:rPr>
          <w:t>&lt;/name&gt;</w:t>
        </w:r>
        <w:r w:rsidRPr="00B74359">
          <w:rPr>
            <w:rFonts w:ascii="Courier New" w:hAnsi="Courier New" w:cs="Courier New"/>
            <w:color w:val="000000"/>
            <w:sz w:val="16"/>
            <w:szCs w:val="16"/>
            <w:rPrChange w:id="431"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432" w:author="John MacAuley" w:date="2014-12-02T21:41:00Z">
              <w:rPr>
                <w:rFonts w:ascii="Times New Roman" w:hAnsi="Times New Roman"/>
                <w:color w:val="000096"/>
                <w:sz w:val="24"/>
              </w:rPr>
            </w:rPrChange>
          </w:rPr>
          <w:t>&lt;longitude&gt;</w:t>
        </w:r>
        <w:r w:rsidRPr="00B74359">
          <w:rPr>
            <w:rFonts w:ascii="Courier New" w:hAnsi="Courier New" w:cs="Courier New"/>
            <w:color w:val="000000"/>
            <w:sz w:val="16"/>
            <w:szCs w:val="16"/>
            <w:rPrChange w:id="433" w:author="John MacAuley" w:date="2014-12-02T21:41:00Z">
              <w:rPr>
                <w:rFonts w:ascii="Times New Roman" w:hAnsi="Times New Roman"/>
                <w:color w:val="000000"/>
                <w:sz w:val="24"/>
              </w:rPr>
            </w:rPrChange>
          </w:rPr>
          <w:t>0.0000</w:t>
        </w:r>
        <w:r w:rsidRPr="00B74359">
          <w:rPr>
            <w:rFonts w:ascii="Courier New" w:hAnsi="Courier New" w:cs="Courier New"/>
            <w:color w:val="000096"/>
            <w:sz w:val="16"/>
            <w:szCs w:val="16"/>
            <w:rPrChange w:id="434" w:author="John MacAuley" w:date="2014-12-02T21:41:00Z">
              <w:rPr>
                <w:rFonts w:ascii="Times New Roman" w:hAnsi="Times New Roman"/>
                <w:color w:val="000096"/>
                <w:sz w:val="24"/>
              </w:rPr>
            </w:rPrChange>
          </w:rPr>
          <w:t>&lt;/longitude&gt;</w:t>
        </w:r>
        <w:r w:rsidRPr="00B74359">
          <w:rPr>
            <w:rFonts w:ascii="Courier New" w:hAnsi="Courier New" w:cs="Courier New"/>
            <w:color w:val="000000"/>
            <w:sz w:val="16"/>
            <w:szCs w:val="16"/>
            <w:rPrChange w:id="435"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436" w:author="John MacAuley" w:date="2014-12-02T21:41:00Z">
              <w:rPr>
                <w:rFonts w:ascii="Times New Roman" w:hAnsi="Times New Roman"/>
                <w:color w:val="000096"/>
                <w:sz w:val="24"/>
              </w:rPr>
            </w:rPrChange>
          </w:rPr>
          <w:t>&lt;latitude&gt;</w:t>
        </w:r>
        <w:r w:rsidRPr="00B74359">
          <w:rPr>
            <w:rFonts w:ascii="Courier New" w:hAnsi="Courier New" w:cs="Courier New"/>
            <w:color w:val="000000"/>
            <w:sz w:val="16"/>
            <w:szCs w:val="16"/>
            <w:rPrChange w:id="437" w:author="John MacAuley" w:date="2014-12-02T21:41:00Z">
              <w:rPr>
                <w:rFonts w:ascii="Times New Roman" w:hAnsi="Times New Roman"/>
                <w:color w:val="000000"/>
                <w:sz w:val="24"/>
              </w:rPr>
            </w:rPrChange>
          </w:rPr>
          <w:t>90.0000</w:t>
        </w:r>
        <w:r w:rsidRPr="00B74359">
          <w:rPr>
            <w:rFonts w:ascii="Courier New" w:hAnsi="Courier New" w:cs="Courier New"/>
            <w:color w:val="000096"/>
            <w:sz w:val="16"/>
            <w:szCs w:val="16"/>
            <w:rPrChange w:id="438" w:author="John MacAuley" w:date="2014-12-02T21:41:00Z">
              <w:rPr>
                <w:rFonts w:ascii="Times New Roman" w:hAnsi="Times New Roman"/>
                <w:color w:val="000096"/>
                <w:sz w:val="24"/>
              </w:rPr>
            </w:rPrChange>
          </w:rPr>
          <w:t>&lt;/latitude&gt;</w:t>
        </w:r>
        <w:r w:rsidRPr="00B74359">
          <w:rPr>
            <w:rFonts w:ascii="Courier New" w:hAnsi="Courier New" w:cs="Courier New"/>
            <w:color w:val="000000"/>
            <w:sz w:val="16"/>
            <w:szCs w:val="16"/>
            <w:rPrChange w:id="439"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440" w:author="John MacAuley" w:date="2014-12-02T21:41:00Z">
              <w:rPr>
                <w:rFonts w:ascii="Times New Roman" w:hAnsi="Times New Roman"/>
                <w:color w:val="000096"/>
                <w:sz w:val="24"/>
              </w:rPr>
            </w:rPrChange>
          </w:rPr>
          <w:t>&lt;altitude&gt;</w:t>
        </w:r>
        <w:r w:rsidRPr="00B74359">
          <w:rPr>
            <w:rFonts w:ascii="Courier New" w:hAnsi="Courier New" w:cs="Courier New"/>
            <w:color w:val="000000"/>
            <w:sz w:val="16"/>
            <w:szCs w:val="16"/>
            <w:rPrChange w:id="441" w:author="John MacAuley" w:date="2014-12-02T21:41:00Z">
              <w:rPr>
                <w:rFonts w:ascii="Times New Roman" w:hAnsi="Times New Roman"/>
                <w:color w:val="000000"/>
                <w:sz w:val="24"/>
              </w:rPr>
            </w:rPrChange>
          </w:rPr>
          <w:t>10</w:t>
        </w:r>
        <w:r w:rsidRPr="00B74359">
          <w:rPr>
            <w:rFonts w:ascii="Courier New" w:hAnsi="Courier New" w:cs="Courier New"/>
            <w:color w:val="000096"/>
            <w:sz w:val="16"/>
            <w:szCs w:val="16"/>
            <w:rPrChange w:id="442" w:author="John MacAuley" w:date="2014-12-02T21:41:00Z">
              <w:rPr>
                <w:rFonts w:ascii="Times New Roman" w:hAnsi="Times New Roman"/>
                <w:color w:val="000096"/>
                <w:sz w:val="24"/>
              </w:rPr>
            </w:rPrChange>
          </w:rPr>
          <w:t>&lt;/altitude&gt;</w:t>
        </w:r>
        <w:r w:rsidRPr="00B74359">
          <w:rPr>
            <w:rFonts w:ascii="Courier New" w:hAnsi="Courier New" w:cs="Courier New"/>
            <w:color w:val="000000"/>
            <w:sz w:val="16"/>
            <w:szCs w:val="16"/>
            <w:rPrChange w:id="443" w:author="John MacAuley" w:date="2014-12-02T21:41:00Z">
              <w:rPr>
                <w:rFonts w:ascii="Times New Roman" w:hAnsi="Times New Roman"/>
                <w:color w:val="000000"/>
                <w:sz w:val="24"/>
              </w:rPr>
            </w:rPrChange>
          </w:rPr>
          <w:t xml:space="preserve">       </w:t>
        </w:r>
        <w:r w:rsidRPr="00B74359">
          <w:rPr>
            <w:rFonts w:ascii="Courier New" w:hAnsi="Courier New" w:cs="Courier New"/>
            <w:color w:val="000000"/>
            <w:sz w:val="16"/>
            <w:szCs w:val="16"/>
            <w:rPrChange w:id="444"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445" w:author="John MacAuley" w:date="2014-12-02T21:41:00Z">
              <w:rPr>
                <w:rFonts w:ascii="Times New Roman" w:hAnsi="Times New Roman"/>
                <w:color w:val="000096"/>
                <w:sz w:val="24"/>
              </w:rPr>
            </w:rPrChange>
          </w:rPr>
          <w:t>&lt;address&gt;</w:t>
        </w:r>
        <w:r w:rsidRPr="00B74359">
          <w:rPr>
            <w:rFonts w:ascii="Courier New" w:hAnsi="Courier New" w:cs="Courier New"/>
            <w:color w:val="000000"/>
            <w:sz w:val="16"/>
            <w:szCs w:val="16"/>
            <w:rPrChange w:id="446"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447"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448" w:author="John MacAuley" w:date="2014-12-02T21:41:00Z">
              <w:rPr>
                <w:rFonts w:ascii="Times New Roman" w:hAnsi="Times New Roman"/>
                <w:color w:val="000096"/>
                <w:sz w:val="24"/>
              </w:rPr>
            </w:rPrChange>
          </w:rPr>
          <w:t>xcard:pobox</w:t>
        </w:r>
        <w:proofErr w:type="spellEnd"/>
        <w:r w:rsidRPr="00B74359">
          <w:rPr>
            <w:rFonts w:ascii="Courier New" w:hAnsi="Courier New" w:cs="Courier New"/>
            <w:color w:val="000096"/>
            <w:sz w:val="16"/>
            <w:szCs w:val="16"/>
            <w:rPrChange w:id="449"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450" w:author="John MacAuley" w:date="2014-12-02T21:41:00Z">
              <w:rPr>
                <w:rFonts w:ascii="Times New Roman" w:hAnsi="Times New Roman"/>
                <w:color w:val="000000"/>
                <w:sz w:val="24"/>
              </w:rPr>
            </w:rPrChange>
          </w:rPr>
          <w:t>0001</w:t>
        </w:r>
        <w:r w:rsidRPr="00B74359">
          <w:rPr>
            <w:rFonts w:ascii="Courier New" w:hAnsi="Courier New" w:cs="Courier New"/>
            <w:color w:val="000096"/>
            <w:sz w:val="16"/>
            <w:szCs w:val="16"/>
            <w:rPrChange w:id="451"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452" w:author="John MacAuley" w:date="2014-12-02T21:41:00Z">
              <w:rPr>
                <w:rFonts w:ascii="Times New Roman" w:hAnsi="Times New Roman"/>
                <w:color w:val="000096"/>
                <w:sz w:val="24"/>
              </w:rPr>
            </w:rPrChange>
          </w:rPr>
          <w:t>xcard:pobox</w:t>
        </w:r>
        <w:proofErr w:type="spellEnd"/>
        <w:r w:rsidRPr="00B74359">
          <w:rPr>
            <w:rFonts w:ascii="Courier New" w:hAnsi="Courier New" w:cs="Courier New"/>
            <w:color w:val="000096"/>
            <w:sz w:val="16"/>
            <w:szCs w:val="16"/>
            <w:rPrChange w:id="453"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454"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455"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456" w:author="John MacAuley" w:date="2014-12-02T21:41:00Z">
              <w:rPr>
                <w:rFonts w:ascii="Times New Roman" w:hAnsi="Times New Roman"/>
                <w:color w:val="000096"/>
                <w:sz w:val="24"/>
              </w:rPr>
            </w:rPrChange>
          </w:rPr>
          <w:t>xcard:ext</w:t>
        </w:r>
        <w:proofErr w:type="spellEnd"/>
        <w:r w:rsidRPr="00B74359">
          <w:rPr>
            <w:rFonts w:ascii="Courier New" w:hAnsi="Courier New" w:cs="Courier New"/>
            <w:color w:val="000096"/>
            <w:sz w:val="16"/>
            <w:szCs w:val="16"/>
            <w:rPrChange w:id="457" w:author="John MacAuley" w:date="2014-12-02T21:41:00Z">
              <w:rPr>
                <w:rFonts w:ascii="Times New Roman" w:hAnsi="Times New Roman"/>
                <w:color w:val="000096"/>
                <w:sz w:val="24"/>
              </w:rPr>
            </w:rPrChange>
          </w:rPr>
          <w:t>&gt;&lt;/</w:t>
        </w:r>
        <w:proofErr w:type="spellStart"/>
        <w:r w:rsidRPr="00B74359">
          <w:rPr>
            <w:rFonts w:ascii="Courier New" w:hAnsi="Courier New" w:cs="Courier New"/>
            <w:color w:val="000096"/>
            <w:sz w:val="16"/>
            <w:szCs w:val="16"/>
            <w:rPrChange w:id="458" w:author="John MacAuley" w:date="2014-12-02T21:41:00Z">
              <w:rPr>
                <w:rFonts w:ascii="Times New Roman" w:hAnsi="Times New Roman"/>
                <w:color w:val="000096"/>
                <w:sz w:val="24"/>
              </w:rPr>
            </w:rPrChange>
          </w:rPr>
          <w:t>xcard:ext</w:t>
        </w:r>
        <w:proofErr w:type="spellEnd"/>
        <w:r w:rsidRPr="00B74359">
          <w:rPr>
            <w:rFonts w:ascii="Courier New" w:hAnsi="Courier New" w:cs="Courier New"/>
            <w:color w:val="000096"/>
            <w:sz w:val="16"/>
            <w:szCs w:val="16"/>
            <w:rPrChange w:id="459"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460"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461"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462" w:author="John MacAuley" w:date="2014-12-02T21:41:00Z">
              <w:rPr>
                <w:rFonts w:ascii="Times New Roman" w:hAnsi="Times New Roman"/>
                <w:color w:val="000096"/>
                <w:sz w:val="24"/>
              </w:rPr>
            </w:rPrChange>
          </w:rPr>
          <w:t>xcard:street</w:t>
        </w:r>
        <w:proofErr w:type="spellEnd"/>
        <w:r w:rsidRPr="00B74359">
          <w:rPr>
            <w:rFonts w:ascii="Courier New" w:hAnsi="Courier New" w:cs="Courier New"/>
            <w:color w:val="000096"/>
            <w:sz w:val="16"/>
            <w:szCs w:val="16"/>
            <w:rPrChange w:id="463"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464" w:author="John MacAuley" w:date="2014-12-02T21:41:00Z">
              <w:rPr>
                <w:rFonts w:ascii="Times New Roman" w:hAnsi="Times New Roman"/>
                <w:color w:val="000000"/>
                <w:sz w:val="24"/>
              </w:rPr>
            </w:rPrChange>
          </w:rPr>
          <w:t>1 Top of the world boulevard</w:t>
        </w:r>
        <w:r w:rsidRPr="00B74359">
          <w:rPr>
            <w:rFonts w:ascii="Courier New" w:hAnsi="Courier New" w:cs="Courier New"/>
            <w:color w:val="000096"/>
            <w:sz w:val="16"/>
            <w:szCs w:val="16"/>
            <w:rPrChange w:id="465"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466" w:author="John MacAuley" w:date="2014-12-02T21:41:00Z">
              <w:rPr>
                <w:rFonts w:ascii="Times New Roman" w:hAnsi="Times New Roman"/>
                <w:color w:val="000096"/>
                <w:sz w:val="24"/>
              </w:rPr>
            </w:rPrChange>
          </w:rPr>
          <w:t>xcard:street</w:t>
        </w:r>
        <w:proofErr w:type="spellEnd"/>
        <w:r w:rsidRPr="00B74359">
          <w:rPr>
            <w:rFonts w:ascii="Courier New" w:hAnsi="Courier New" w:cs="Courier New"/>
            <w:color w:val="000096"/>
            <w:sz w:val="16"/>
            <w:szCs w:val="16"/>
            <w:rPrChange w:id="467"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468"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469"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470" w:author="John MacAuley" w:date="2014-12-02T21:41:00Z">
              <w:rPr>
                <w:rFonts w:ascii="Times New Roman" w:hAnsi="Times New Roman"/>
                <w:color w:val="000096"/>
                <w:sz w:val="24"/>
              </w:rPr>
            </w:rPrChange>
          </w:rPr>
          <w:t>xcard:locality</w:t>
        </w:r>
        <w:proofErr w:type="spellEnd"/>
        <w:r w:rsidRPr="00B74359">
          <w:rPr>
            <w:rFonts w:ascii="Courier New" w:hAnsi="Courier New" w:cs="Courier New"/>
            <w:color w:val="000096"/>
            <w:sz w:val="16"/>
            <w:szCs w:val="16"/>
            <w:rPrChange w:id="471"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472" w:author="John MacAuley" w:date="2014-12-02T21:41:00Z">
              <w:rPr>
                <w:rFonts w:ascii="Times New Roman" w:hAnsi="Times New Roman"/>
                <w:color w:val="000000"/>
                <w:sz w:val="24"/>
              </w:rPr>
            </w:rPrChange>
          </w:rPr>
          <w:t>Polar Ice Flows</w:t>
        </w:r>
        <w:r w:rsidRPr="00B74359">
          <w:rPr>
            <w:rFonts w:ascii="Courier New" w:hAnsi="Courier New" w:cs="Courier New"/>
            <w:color w:val="000096"/>
            <w:sz w:val="16"/>
            <w:szCs w:val="16"/>
            <w:rPrChange w:id="473"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474" w:author="John MacAuley" w:date="2014-12-02T21:41:00Z">
              <w:rPr>
                <w:rFonts w:ascii="Times New Roman" w:hAnsi="Times New Roman"/>
                <w:color w:val="000096"/>
                <w:sz w:val="24"/>
              </w:rPr>
            </w:rPrChange>
          </w:rPr>
          <w:t>xcard:locality</w:t>
        </w:r>
        <w:proofErr w:type="spellEnd"/>
        <w:r w:rsidRPr="00B74359">
          <w:rPr>
            <w:rFonts w:ascii="Courier New" w:hAnsi="Courier New" w:cs="Courier New"/>
            <w:color w:val="000096"/>
            <w:sz w:val="16"/>
            <w:szCs w:val="16"/>
            <w:rPrChange w:id="475"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476"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477"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478" w:author="John MacAuley" w:date="2014-12-02T21:41:00Z">
              <w:rPr>
                <w:rFonts w:ascii="Times New Roman" w:hAnsi="Times New Roman"/>
                <w:color w:val="000096"/>
                <w:sz w:val="24"/>
              </w:rPr>
            </w:rPrChange>
          </w:rPr>
          <w:t>xcard:region</w:t>
        </w:r>
        <w:proofErr w:type="spellEnd"/>
        <w:r w:rsidRPr="00B74359">
          <w:rPr>
            <w:rFonts w:ascii="Courier New" w:hAnsi="Courier New" w:cs="Courier New"/>
            <w:color w:val="000096"/>
            <w:sz w:val="16"/>
            <w:szCs w:val="16"/>
            <w:rPrChange w:id="479"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480" w:author="John MacAuley" w:date="2014-12-02T21:41:00Z">
              <w:rPr>
                <w:rFonts w:ascii="Times New Roman" w:hAnsi="Times New Roman"/>
                <w:color w:val="000000"/>
                <w:sz w:val="24"/>
              </w:rPr>
            </w:rPrChange>
          </w:rPr>
          <w:t>The North Pole</w:t>
        </w:r>
        <w:r w:rsidRPr="00B74359">
          <w:rPr>
            <w:rFonts w:ascii="Courier New" w:hAnsi="Courier New" w:cs="Courier New"/>
            <w:color w:val="000096"/>
            <w:sz w:val="16"/>
            <w:szCs w:val="16"/>
            <w:rPrChange w:id="481"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482" w:author="John MacAuley" w:date="2014-12-02T21:41:00Z">
              <w:rPr>
                <w:rFonts w:ascii="Times New Roman" w:hAnsi="Times New Roman"/>
                <w:color w:val="000096"/>
                <w:sz w:val="24"/>
              </w:rPr>
            </w:rPrChange>
          </w:rPr>
          <w:t>xcard:region</w:t>
        </w:r>
        <w:proofErr w:type="spellEnd"/>
        <w:r w:rsidRPr="00B74359">
          <w:rPr>
            <w:rFonts w:ascii="Courier New" w:hAnsi="Courier New" w:cs="Courier New"/>
            <w:color w:val="000096"/>
            <w:sz w:val="16"/>
            <w:szCs w:val="16"/>
            <w:rPrChange w:id="483"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484"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485"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486" w:author="John MacAuley" w:date="2014-12-02T21:41:00Z">
              <w:rPr>
                <w:rFonts w:ascii="Times New Roman" w:hAnsi="Times New Roman"/>
                <w:color w:val="000096"/>
                <w:sz w:val="24"/>
              </w:rPr>
            </w:rPrChange>
          </w:rPr>
          <w:t>xcard:code</w:t>
        </w:r>
        <w:proofErr w:type="spellEnd"/>
        <w:r w:rsidRPr="00B74359">
          <w:rPr>
            <w:rFonts w:ascii="Courier New" w:hAnsi="Courier New" w:cs="Courier New"/>
            <w:color w:val="000096"/>
            <w:sz w:val="16"/>
            <w:szCs w:val="16"/>
            <w:rPrChange w:id="487"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488" w:author="John MacAuley" w:date="2014-12-02T21:41:00Z">
              <w:rPr>
                <w:rFonts w:ascii="Times New Roman" w:hAnsi="Times New Roman"/>
                <w:color w:val="000000"/>
                <w:sz w:val="24"/>
              </w:rPr>
            </w:rPrChange>
          </w:rPr>
          <w:t>CA</w:t>
        </w:r>
        <w:r w:rsidRPr="00B74359">
          <w:rPr>
            <w:rFonts w:ascii="Courier New" w:hAnsi="Courier New" w:cs="Courier New"/>
            <w:color w:val="000096"/>
            <w:sz w:val="16"/>
            <w:szCs w:val="16"/>
            <w:rPrChange w:id="489"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490" w:author="John MacAuley" w:date="2014-12-02T21:41:00Z">
              <w:rPr>
                <w:rFonts w:ascii="Times New Roman" w:hAnsi="Times New Roman"/>
                <w:color w:val="000096"/>
                <w:sz w:val="24"/>
              </w:rPr>
            </w:rPrChange>
          </w:rPr>
          <w:t>xcard:code</w:t>
        </w:r>
        <w:proofErr w:type="spellEnd"/>
        <w:r w:rsidRPr="00B74359">
          <w:rPr>
            <w:rFonts w:ascii="Courier New" w:hAnsi="Courier New" w:cs="Courier New"/>
            <w:color w:val="000096"/>
            <w:sz w:val="16"/>
            <w:szCs w:val="16"/>
            <w:rPrChange w:id="491"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492"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493"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494" w:author="John MacAuley" w:date="2014-12-02T21:41:00Z">
              <w:rPr>
                <w:rFonts w:ascii="Times New Roman" w:hAnsi="Times New Roman"/>
                <w:color w:val="000096"/>
                <w:sz w:val="24"/>
              </w:rPr>
            </w:rPrChange>
          </w:rPr>
          <w:t>xcard:country</w:t>
        </w:r>
        <w:proofErr w:type="spellEnd"/>
        <w:r w:rsidRPr="00B74359">
          <w:rPr>
            <w:rFonts w:ascii="Courier New" w:hAnsi="Courier New" w:cs="Courier New"/>
            <w:color w:val="000096"/>
            <w:sz w:val="16"/>
            <w:szCs w:val="16"/>
            <w:rPrChange w:id="495"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496" w:author="John MacAuley" w:date="2014-12-02T21:41:00Z">
              <w:rPr>
                <w:rFonts w:ascii="Times New Roman" w:hAnsi="Times New Roman"/>
                <w:color w:val="000000"/>
                <w:sz w:val="24"/>
              </w:rPr>
            </w:rPrChange>
          </w:rPr>
          <w:t>Canada</w:t>
        </w:r>
        <w:r w:rsidRPr="00B74359">
          <w:rPr>
            <w:rFonts w:ascii="Courier New" w:hAnsi="Courier New" w:cs="Courier New"/>
            <w:color w:val="000096"/>
            <w:sz w:val="16"/>
            <w:szCs w:val="16"/>
            <w:rPrChange w:id="497"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498" w:author="John MacAuley" w:date="2014-12-02T21:41:00Z">
              <w:rPr>
                <w:rFonts w:ascii="Times New Roman" w:hAnsi="Times New Roman"/>
                <w:color w:val="000096"/>
                <w:sz w:val="24"/>
              </w:rPr>
            </w:rPrChange>
          </w:rPr>
          <w:t>xcard:country</w:t>
        </w:r>
        <w:proofErr w:type="spellEnd"/>
        <w:r w:rsidRPr="00B74359">
          <w:rPr>
            <w:rFonts w:ascii="Courier New" w:hAnsi="Courier New" w:cs="Courier New"/>
            <w:color w:val="000096"/>
            <w:sz w:val="16"/>
            <w:szCs w:val="16"/>
            <w:rPrChange w:id="499"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500"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501" w:author="John MacAuley" w:date="2014-12-02T21:41:00Z">
              <w:rPr>
                <w:rFonts w:ascii="Times New Roman" w:hAnsi="Times New Roman"/>
                <w:color w:val="000096"/>
                <w:sz w:val="24"/>
              </w:rPr>
            </w:rPrChange>
          </w:rPr>
          <w:t>&lt;/address&gt;</w:t>
        </w:r>
        <w:r w:rsidRPr="00B74359">
          <w:rPr>
            <w:rFonts w:ascii="Courier New" w:hAnsi="Courier New" w:cs="Courier New"/>
            <w:color w:val="000000"/>
            <w:sz w:val="16"/>
            <w:szCs w:val="16"/>
            <w:rPrChange w:id="502"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503" w:author="John MacAuley" w:date="2014-12-02T21:41:00Z">
              <w:rPr>
                <w:rFonts w:ascii="Times New Roman" w:hAnsi="Times New Roman"/>
                <w:color w:val="000096"/>
                <w:sz w:val="24"/>
              </w:rPr>
            </w:rPrChange>
          </w:rPr>
          <w:t>&lt;/location&gt;</w:t>
        </w:r>
        <w:r w:rsidRPr="00B74359">
          <w:rPr>
            <w:rFonts w:ascii="Courier New" w:hAnsi="Courier New" w:cs="Courier New"/>
            <w:color w:val="000000"/>
            <w:sz w:val="16"/>
            <w:szCs w:val="16"/>
            <w:rPrChange w:id="504"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505" w:author="John MacAuley" w:date="2014-12-02T21:41:00Z">
              <w:rPr>
                <w:rFonts w:ascii="Times New Roman" w:hAnsi="Times New Roman"/>
                <w:color w:val="000096"/>
                <w:sz w:val="24"/>
              </w:rPr>
            </w:rPrChange>
          </w:rPr>
          <w:t>&lt;networkId&gt;</w:t>
        </w:r>
        <w:r w:rsidRPr="00B74359">
          <w:rPr>
            <w:rFonts w:ascii="Courier New" w:hAnsi="Courier New" w:cs="Courier New"/>
            <w:color w:val="000000"/>
            <w:sz w:val="16"/>
            <w:szCs w:val="16"/>
            <w:rPrChange w:id="506" w:author="John MacAuley" w:date="2014-12-02T21:41:00Z">
              <w:rPr>
                <w:rFonts w:ascii="Times New Roman" w:hAnsi="Times New Roman"/>
                <w:color w:val="000000"/>
                <w:sz w:val="24"/>
              </w:rPr>
            </w:rPrChange>
          </w:rPr>
          <w:t>urn:ogf:network:example.com:2013:network:theworkshop</w:t>
        </w:r>
        <w:r w:rsidRPr="00B74359">
          <w:rPr>
            <w:rFonts w:ascii="Courier New" w:hAnsi="Courier New" w:cs="Courier New"/>
            <w:color w:val="000096"/>
            <w:sz w:val="16"/>
            <w:szCs w:val="16"/>
            <w:rPrChange w:id="507" w:author="John MacAuley" w:date="2014-12-02T21:41:00Z">
              <w:rPr>
                <w:rFonts w:ascii="Times New Roman" w:hAnsi="Times New Roman"/>
                <w:color w:val="000096"/>
                <w:sz w:val="24"/>
              </w:rPr>
            </w:rPrChange>
          </w:rPr>
          <w:t>&lt;/networkId&gt;</w:t>
        </w:r>
        <w:r w:rsidRPr="00B74359">
          <w:rPr>
            <w:rFonts w:ascii="Courier New" w:hAnsi="Courier New" w:cs="Courier New"/>
            <w:color w:val="000000"/>
            <w:sz w:val="16"/>
            <w:szCs w:val="16"/>
            <w:rPrChange w:id="508"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509" w:author="John MacAuley" w:date="2014-12-02T21:41:00Z">
              <w:rPr>
                <w:rFonts w:ascii="Times New Roman" w:hAnsi="Times New Roman"/>
                <w:color w:val="000096"/>
                <w:sz w:val="24"/>
              </w:rPr>
            </w:rPrChange>
          </w:rPr>
          <w:t>&lt;networkId&gt;</w:t>
        </w:r>
        <w:r w:rsidRPr="00B74359">
          <w:rPr>
            <w:rFonts w:ascii="Courier New" w:hAnsi="Courier New" w:cs="Courier New"/>
            <w:color w:val="000000"/>
            <w:sz w:val="16"/>
            <w:szCs w:val="16"/>
            <w:rPrChange w:id="510" w:author="John MacAuley" w:date="2014-12-02T21:41:00Z">
              <w:rPr>
                <w:rFonts w:ascii="Times New Roman" w:hAnsi="Times New Roman"/>
                <w:color w:val="000000"/>
                <w:sz w:val="24"/>
              </w:rPr>
            </w:rPrChange>
          </w:rPr>
          <w:t>urn:ogf:network:example.com:2013:network:candycaneforest</w:t>
        </w:r>
        <w:r w:rsidRPr="00B74359">
          <w:rPr>
            <w:rFonts w:ascii="Courier New" w:hAnsi="Courier New" w:cs="Courier New"/>
            <w:color w:val="000096"/>
            <w:sz w:val="16"/>
            <w:szCs w:val="16"/>
            <w:rPrChange w:id="511" w:author="John MacAuley" w:date="2014-12-02T21:41:00Z">
              <w:rPr>
                <w:rFonts w:ascii="Times New Roman" w:hAnsi="Times New Roman"/>
                <w:color w:val="000096"/>
                <w:sz w:val="24"/>
              </w:rPr>
            </w:rPrChange>
          </w:rPr>
          <w:t>&lt;/networkId&gt;</w:t>
        </w:r>
        <w:r w:rsidRPr="00B74359">
          <w:rPr>
            <w:rFonts w:ascii="Courier New" w:hAnsi="Courier New" w:cs="Courier New"/>
            <w:color w:val="000000"/>
            <w:sz w:val="16"/>
            <w:szCs w:val="16"/>
            <w:rPrChange w:id="512"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513" w:author="John MacAuley" w:date="2014-12-02T21:41:00Z">
              <w:rPr>
                <w:rFonts w:ascii="Times New Roman" w:hAnsi="Times New Roman"/>
                <w:color w:val="000096"/>
                <w:sz w:val="24"/>
              </w:rPr>
            </w:rPrChange>
          </w:rPr>
          <w:t>&lt;interface&gt;</w:t>
        </w:r>
        <w:r w:rsidRPr="00B74359">
          <w:rPr>
            <w:rFonts w:ascii="Courier New" w:hAnsi="Courier New" w:cs="Courier New"/>
            <w:color w:val="000000"/>
            <w:sz w:val="16"/>
            <w:szCs w:val="16"/>
            <w:rPrChange w:id="514"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515" w:author="John MacAuley" w:date="2014-12-02T21:41:00Z">
              <w:rPr>
                <w:rFonts w:ascii="Times New Roman" w:hAnsi="Times New Roman"/>
                <w:color w:val="000096"/>
                <w:sz w:val="24"/>
              </w:rPr>
            </w:rPrChange>
          </w:rPr>
          <w:t>&lt;type&gt;</w:t>
        </w:r>
        <w:r w:rsidRPr="00B74359">
          <w:rPr>
            <w:rFonts w:ascii="Courier New" w:hAnsi="Courier New" w:cs="Courier New"/>
            <w:color w:val="000000"/>
            <w:sz w:val="16"/>
            <w:szCs w:val="16"/>
            <w:rPrChange w:id="516" w:author="John MacAuley" w:date="2014-12-02T21:41:00Z">
              <w:rPr>
                <w:rFonts w:ascii="Times New Roman" w:hAnsi="Times New Roman"/>
                <w:color w:val="000000"/>
                <w:sz w:val="24"/>
              </w:rPr>
            </w:rPrChange>
          </w:rPr>
          <w:t>application/vnd.ogf.nsi.dds.v1+xml</w:t>
        </w:r>
        <w:r w:rsidRPr="00B74359">
          <w:rPr>
            <w:rFonts w:ascii="Courier New" w:hAnsi="Courier New" w:cs="Courier New"/>
            <w:color w:val="000096"/>
            <w:sz w:val="16"/>
            <w:szCs w:val="16"/>
            <w:rPrChange w:id="517" w:author="John MacAuley" w:date="2014-12-02T21:41:00Z">
              <w:rPr>
                <w:rFonts w:ascii="Times New Roman" w:hAnsi="Times New Roman"/>
                <w:color w:val="000096"/>
                <w:sz w:val="24"/>
              </w:rPr>
            </w:rPrChange>
          </w:rPr>
          <w:t>&lt;/type&gt;</w:t>
        </w:r>
        <w:r w:rsidRPr="00B74359">
          <w:rPr>
            <w:rFonts w:ascii="Courier New" w:hAnsi="Courier New" w:cs="Courier New"/>
            <w:color w:val="000000"/>
            <w:sz w:val="16"/>
            <w:szCs w:val="16"/>
            <w:rPrChange w:id="518"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519"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520" w:author="John MacAuley" w:date="2014-12-02T21:41:00Z">
              <w:rPr>
                <w:rFonts w:ascii="Times New Roman" w:hAnsi="Times New Roman"/>
                <w:color w:val="000096"/>
                <w:sz w:val="24"/>
              </w:rPr>
            </w:rPrChange>
          </w:rPr>
          <w:t>href</w:t>
        </w:r>
        <w:proofErr w:type="spellEnd"/>
        <w:r w:rsidRPr="00B74359">
          <w:rPr>
            <w:rFonts w:ascii="Courier New" w:hAnsi="Courier New" w:cs="Courier New"/>
            <w:color w:val="000096"/>
            <w:sz w:val="16"/>
            <w:szCs w:val="16"/>
            <w:rPrChange w:id="521"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522" w:author="John MacAuley" w:date="2014-12-02T21:41:00Z">
              <w:rPr>
                <w:rFonts w:ascii="Times New Roman" w:hAnsi="Times New Roman"/>
                <w:color w:val="000000"/>
                <w:sz w:val="24"/>
              </w:rPr>
            </w:rPrChange>
          </w:rPr>
          <w:t>https://nsa.example.com/dds</w:t>
        </w:r>
        <w:r w:rsidRPr="00B74359">
          <w:rPr>
            <w:rFonts w:ascii="Courier New" w:hAnsi="Courier New" w:cs="Courier New"/>
            <w:color w:val="000096"/>
            <w:sz w:val="16"/>
            <w:szCs w:val="16"/>
            <w:rPrChange w:id="523" w:author="John MacAuley" w:date="2014-12-02T21:41:00Z">
              <w:rPr>
                <w:rFonts w:ascii="Times New Roman" w:hAnsi="Times New Roman"/>
                <w:color w:val="000096"/>
                <w:sz w:val="24"/>
              </w:rPr>
            </w:rPrChange>
          </w:rPr>
          <w:t>&lt;/href&gt;</w:t>
        </w:r>
        <w:r w:rsidRPr="00B74359">
          <w:rPr>
            <w:rFonts w:ascii="Courier New" w:hAnsi="Courier New" w:cs="Courier New"/>
            <w:color w:val="000000"/>
            <w:sz w:val="16"/>
            <w:szCs w:val="16"/>
            <w:rPrChange w:id="524"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525"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526" w:author="John MacAuley" w:date="2014-12-02T21:41:00Z">
              <w:rPr>
                <w:rFonts w:ascii="Times New Roman" w:hAnsi="Times New Roman"/>
                <w:color w:val="000096"/>
                <w:sz w:val="24"/>
              </w:rPr>
            </w:rPrChange>
          </w:rPr>
          <w:t>describedBy</w:t>
        </w:r>
        <w:proofErr w:type="spellEnd"/>
        <w:r w:rsidRPr="00B74359">
          <w:rPr>
            <w:rFonts w:ascii="Courier New" w:hAnsi="Courier New" w:cs="Courier New"/>
            <w:color w:val="000096"/>
            <w:sz w:val="16"/>
            <w:szCs w:val="16"/>
            <w:rPrChange w:id="527"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528" w:author="John MacAuley" w:date="2014-12-02T21:41:00Z">
              <w:rPr>
                <w:rFonts w:ascii="Times New Roman" w:hAnsi="Times New Roman"/>
                <w:color w:val="000000"/>
                <w:sz w:val="24"/>
              </w:rPr>
            </w:rPrChange>
          </w:rPr>
          <w:t>https://nsa.example.com/dds?wadl</w:t>
        </w:r>
        <w:r w:rsidRPr="00B74359">
          <w:rPr>
            <w:rFonts w:ascii="Courier New" w:hAnsi="Courier New" w:cs="Courier New"/>
            <w:color w:val="000096"/>
            <w:sz w:val="16"/>
            <w:szCs w:val="16"/>
            <w:rPrChange w:id="529" w:author="John MacAuley" w:date="2014-12-02T21:41:00Z">
              <w:rPr>
                <w:rFonts w:ascii="Times New Roman" w:hAnsi="Times New Roman"/>
                <w:color w:val="000096"/>
                <w:sz w:val="24"/>
              </w:rPr>
            </w:rPrChange>
          </w:rPr>
          <w:t>&lt;/describedBy&gt;</w:t>
        </w:r>
        <w:r w:rsidRPr="00B74359">
          <w:rPr>
            <w:rFonts w:ascii="Courier New" w:hAnsi="Courier New" w:cs="Courier New"/>
            <w:color w:val="000000"/>
            <w:sz w:val="16"/>
            <w:szCs w:val="16"/>
            <w:rPrChange w:id="530"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531" w:author="John MacAuley" w:date="2014-12-02T21:41:00Z">
              <w:rPr>
                <w:rFonts w:ascii="Times New Roman" w:hAnsi="Times New Roman"/>
                <w:color w:val="000096"/>
                <w:sz w:val="24"/>
              </w:rPr>
            </w:rPrChange>
          </w:rPr>
          <w:t>&lt;/interface&gt;</w:t>
        </w:r>
        <w:r w:rsidRPr="00B74359">
          <w:rPr>
            <w:rFonts w:ascii="Courier New" w:hAnsi="Courier New" w:cs="Courier New"/>
            <w:color w:val="000000"/>
            <w:sz w:val="16"/>
            <w:szCs w:val="16"/>
            <w:rPrChange w:id="532"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533" w:author="John MacAuley" w:date="2014-12-02T21:41:00Z">
              <w:rPr>
                <w:rFonts w:ascii="Times New Roman" w:hAnsi="Times New Roman"/>
                <w:color w:val="000096"/>
                <w:sz w:val="24"/>
              </w:rPr>
            </w:rPrChange>
          </w:rPr>
          <w:t>&lt;interface&gt;</w:t>
        </w:r>
        <w:r w:rsidRPr="00B74359">
          <w:rPr>
            <w:rFonts w:ascii="Courier New" w:hAnsi="Courier New" w:cs="Courier New"/>
            <w:color w:val="000000"/>
            <w:sz w:val="16"/>
            <w:szCs w:val="16"/>
            <w:rPrChange w:id="534"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535" w:author="John MacAuley" w:date="2014-12-02T21:41:00Z">
              <w:rPr>
                <w:rFonts w:ascii="Times New Roman" w:hAnsi="Times New Roman"/>
                <w:color w:val="000096"/>
                <w:sz w:val="24"/>
              </w:rPr>
            </w:rPrChange>
          </w:rPr>
          <w:t>&lt;type&gt;</w:t>
        </w:r>
        <w:r w:rsidRPr="00B74359">
          <w:rPr>
            <w:rFonts w:ascii="Courier New" w:hAnsi="Courier New" w:cs="Courier New"/>
            <w:color w:val="000000"/>
            <w:sz w:val="16"/>
            <w:szCs w:val="16"/>
            <w:rPrChange w:id="536" w:author="John MacAuley" w:date="2014-12-02T21:41:00Z">
              <w:rPr>
                <w:rFonts w:ascii="Times New Roman" w:hAnsi="Times New Roman"/>
                <w:color w:val="000000"/>
                <w:sz w:val="24"/>
              </w:rPr>
            </w:rPrChange>
          </w:rPr>
          <w:t>application/vnd.ogf.nsi.topology.v1+xml</w:t>
        </w:r>
        <w:r w:rsidRPr="00B74359">
          <w:rPr>
            <w:rFonts w:ascii="Courier New" w:hAnsi="Courier New" w:cs="Courier New"/>
            <w:color w:val="000096"/>
            <w:sz w:val="16"/>
            <w:szCs w:val="16"/>
            <w:rPrChange w:id="537" w:author="John MacAuley" w:date="2014-12-02T21:41:00Z">
              <w:rPr>
                <w:rFonts w:ascii="Times New Roman" w:hAnsi="Times New Roman"/>
                <w:color w:val="000096"/>
                <w:sz w:val="24"/>
              </w:rPr>
            </w:rPrChange>
          </w:rPr>
          <w:t>&lt;/type&gt;</w:t>
        </w:r>
        <w:r w:rsidRPr="00B74359">
          <w:rPr>
            <w:rFonts w:ascii="Courier New" w:hAnsi="Courier New" w:cs="Courier New"/>
            <w:color w:val="000000"/>
            <w:sz w:val="16"/>
            <w:szCs w:val="16"/>
            <w:rPrChange w:id="538"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539"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540" w:author="John MacAuley" w:date="2014-12-02T21:41:00Z">
              <w:rPr>
                <w:rFonts w:ascii="Times New Roman" w:hAnsi="Times New Roman"/>
                <w:color w:val="000096"/>
                <w:sz w:val="24"/>
              </w:rPr>
            </w:rPrChange>
          </w:rPr>
          <w:t>href</w:t>
        </w:r>
        <w:proofErr w:type="spellEnd"/>
        <w:r w:rsidRPr="00B74359">
          <w:rPr>
            <w:rFonts w:ascii="Courier New" w:hAnsi="Courier New" w:cs="Courier New"/>
            <w:color w:val="000096"/>
            <w:sz w:val="16"/>
            <w:szCs w:val="16"/>
            <w:rPrChange w:id="541"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542" w:author="John MacAuley" w:date="2014-12-02T21:41:00Z">
              <w:rPr>
                <w:rFonts w:ascii="Times New Roman" w:hAnsi="Times New Roman"/>
                <w:color w:val="000000"/>
                <w:sz w:val="24"/>
              </w:rPr>
            </w:rPrChange>
          </w:rPr>
          <w:t>https://nsa.example.com/topology.xml</w:t>
        </w:r>
        <w:r w:rsidRPr="00B74359">
          <w:rPr>
            <w:rFonts w:ascii="Courier New" w:hAnsi="Courier New" w:cs="Courier New"/>
            <w:color w:val="000096"/>
            <w:sz w:val="16"/>
            <w:szCs w:val="16"/>
            <w:rPrChange w:id="543" w:author="John MacAuley" w:date="2014-12-02T21:41:00Z">
              <w:rPr>
                <w:rFonts w:ascii="Times New Roman" w:hAnsi="Times New Roman"/>
                <w:color w:val="000096"/>
                <w:sz w:val="24"/>
              </w:rPr>
            </w:rPrChange>
          </w:rPr>
          <w:t>&lt;/href&gt;</w:t>
        </w:r>
        <w:r w:rsidRPr="00B74359">
          <w:rPr>
            <w:rFonts w:ascii="Courier New" w:hAnsi="Courier New" w:cs="Courier New"/>
            <w:color w:val="000000"/>
            <w:sz w:val="16"/>
            <w:szCs w:val="16"/>
            <w:rPrChange w:id="544"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545" w:author="John MacAuley" w:date="2014-12-02T21:41:00Z">
              <w:rPr>
                <w:rFonts w:ascii="Times New Roman" w:hAnsi="Times New Roman"/>
                <w:color w:val="000096"/>
                <w:sz w:val="24"/>
              </w:rPr>
            </w:rPrChange>
          </w:rPr>
          <w:t>&lt;/interface&gt;</w:t>
        </w:r>
        <w:r w:rsidRPr="00B74359">
          <w:rPr>
            <w:rFonts w:ascii="Courier New" w:hAnsi="Courier New" w:cs="Courier New"/>
            <w:color w:val="000000"/>
            <w:sz w:val="16"/>
            <w:szCs w:val="16"/>
            <w:rPrChange w:id="546"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547" w:author="John MacAuley" w:date="2014-12-02T21:41:00Z">
              <w:rPr>
                <w:rFonts w:ascii="Times New Roman" w:hAnsi="Times New Roman"/>
                <w:color w:val="000096"/>
                <w:sz w:val="24"/>
              </w:rPr>
            </w:rPrChange>
          </w:rPr>
          <w:t>&lt;interface&gt;</w:t>
        </w:r>
        <w:r w:rsidRPr="00B74359">
          <w:rPr>
            <w:rFonts w:ascii="Courier New" w:hAnsi="Courier New" w:cs="Courier New"/>
            <w:color w:val="000000"/>
            <w:sz w:val="16"/>
            <w:szCs w:val="16"/>
            <w:rPrChange w:id="548"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549" w:author="John MacAuley" w:date="2014-12-02T21:41:00Z">
              <w:rPr>
                <w:rFonts w:ascii="Times New Roman" w:hAnsi="Times New Roman"/>
                <w:color w:val="000096"/>
                <w:sz w:val="24"/>
              </w:rPr>
            </w:rPrChange>
          </w:rPr>
          <w:t>&lt;type&gt;</w:t>
        </w:r>
        <w:r w:rsidRPr="00B74359">
          <w:rPr>
            <w:rFonts w:ascii="Courier New" w:hAnsi="Courier New" w:cs="Courier New"/>
            <w:color w:val="000000"/>
            <w:sz w:val="16"/>
            <w:szCs w:val="16"/>
            <w:rPrChange w:id="550" w:author="John MacAuley" w:date="2014-12-02T21:41:00Z">
              <w:rPr>
                <w:rFonts w:ascii="Times New Roman" w:hAnsi="Times New Roman"/>
                <w:color w:val="000000"/>
                <w:sz w:val="24"/>
              </w:rPr>
            </w:rPrChange>
          </w:rPr>
          <w:t>application/vnd.ogf.nsi.cs.v2.provider+soap</w:t>
        </w:r>
        <w:r w:rsidRPr="00B74359">
          <w:rPr>
            <w:rFonts w:ascii="Courier New" w:hAnsi="Courier New" w:cs="Courier New"/>
            <w:color w:val="000096"/>
            <w:sz w:val="16"/>
            <w:szCs w:val="16"/>
            <w:rPrChange w:id="551" w:author="John MacAuley" w:date="2014-12-02T21:41:00Z">
              <w:rPr>
                <w:rFonts w:ascii="Times New Roman" w:hAnsi="Times New Roman"/>
                <w:color w:val="000096"/>
                <w:sz w:val="24"/>
              </w:rPr>
            </w:rPrChange>
          </w:rPr>
          <w:t>&lt;/type&gt;</w:t>
        </w:r>
        <w:r w:rsidRPr="00B74359">
          <w:rPr>
            <w:rFonts w:ascii="Courier New" w:hAnsi="Courier New" w:cs="Courier New"/>
            <w:color w:val="000000"/>
            <w:sz w:val="16"/>
            <w:szCs w:val="16"/>
            <w:rPrChange w:id="552"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553"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554" w:author="John MacAuley" w:date="2014-12-02T21:41:00Z">
              <w:rPr>
                <w:rFonts w:ascii="Times New Roman" w:hAnsi="Times New Roman"/>
                <w:color w:val="000096"/>
                <w:sz w:val="24"/>
              </w:rPr>
            </w:rPrChange>
          </w:rPr>
          <w:t>href</w:t>
        </w:r>
        <w:proofErr w:type="spellEnd"/>
        <w:r w:rsidRPr="00B74359">
          <w:rPr>
            <w:rFonts w:ascii="Courier New" w:hAnsi="Courier New" w:cs="Courier New"/>
            <w:color w:val="000096"/>
            <w:sz w:val="16"/>
            <w:szCs w:val="16"/>
            <w:rPrChange w:id="555"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556" w:author="John MacAuley" w:date="2014-12-02T21:41:00Z">
              <w:rPr>
                <w:rFonts w:ascii="Times New Roman" w:hAnsi="Times New Roman"/>
                <w:color w:val="000000"/>
                <w:sz w:val="24"/>
              </w:rPr>
            </w:rPrChange>
          </w:rPr>
          <w:t>https://nsa.example.com/connectionProvider</w:t>
        </w:r>
        <w:r w:rsidRPr="00B74359">
          <w:rPr>
            <w:rFonts w:ascii="Courier New" w:hAnsi="Courier New" w:cs="Courier New"/>
            <w:color w:val="000096"/>
            <w:sz w:val="16"/>
            <w:szCs w:val="16"/>
            <w:rPrChange w:id="557" w:author="John MacAuley" w:date="2014-12-02T21:41:00Z">
              <w:rPr>
                <w:rFonts w:ascii="Times New Roman" w:hAnsi="Times New Roman"/>
                <w:color w:val="000096"/>
                <w:sz w:val="24"/>
              </w:rPr>
            </w:rPrChange>
          </w:rPr>
          <w:t>&lt;/href&gt;</w:t>
        </w:r>
        <w:r w:rsidRPr="00B74359">
          <w:rPr>
            <w:rFonts w:ascii="Courier New" w:hAnsi="Courier New" w:cs="Courier New"/>
            <w:color w:val="000000"/>
            <w:sz w:val="16"/>
            <w:szCs w:val="16"/>
            <w:rPrChange w:id="558"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559" w:author="John MacAuley" w:date="2014-12-02T21:41:00Z">
              <w:rPr>
                <w:rFonts w:ascii="Times New Roman" w:hAnsi="Times New Roman"/>
                <w:color w:val="000096"/>
                <w:sz w:val="24"/>
              </w:rPr>
            </w:rPrChange>
          </w:rPr>
          <w:t>&lt;describedBy&gt;</w:t>
        </w:r>
        <w:r w:rsidRPr="00B74359">
          <w:rPr>
            <w:rFonts w:ascii="Courier New" w:hAnsi="Courier New" w:cs="Courier New"/>
            <w:color w:val="000000"/>
            <w:sz w:val="16"/>
            <w:szCs w:val="16"/>
            <w:rPrChange w:id="560" w:author="John MacAuley" w:date="2014-12-02T21:41:00Z">
              <w:rPr>
                <w:rFonts w:ascii="Times New Roman" w:hAnsi="Times New Roman"/>
                <w:color w:val="000000"/>
                <w:sz w:val="24"/>
              </w:rPr>
            </w:rPrChange>
          </w:rPr>
          <w:t>https://nsa.example.com/connectionProvider?wsdl</w:t>
        </w:r>
        <w:r w:rsidRPr="00B74359">
          <w:rPr>
            <w:rFonts w:ascii="Courier New" w:hAnsi="Courier New" w:cs="Courier New"/>
            <w:color w:val="000096"/>
            <w:sz w:val="16"/>
            <w:szCs w:val="16"/>
            <w:rPrChange w:id="561" w:author="John MacAuley" w:date="2014-12-02T21:41:00Z">
              <w:rPr>
                <w:rFonts w:ascii="Times New Roman" w:hAnsi="Times New Roman"/>
                <w:color w:val="000096"/>
                <w:sz w:val="24"/>
              </w:rPr>
            </w:rPrChange>
          </w:rPr>
          <w:t>&lt;/describedBy&gt;</w:t>
        </w:r>
        <w:r w:rsidRPr="00B74359">
          <w:rPr>
            <w:rFonts w:ascii="Courier New" w:hAnsi="Courier New" w:cs="Courier New"/>
            <w:color w:val="000000"/>
            <w:sz w:val="16"/>
            <w:szCs w:val="16"/>
            <w:rPrChange w:id="562"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563" w:author="John MacAuley" w:date="2014-12-02T21:41:00Z">
              <w:rPr>
                <w:rFonts w:ascii="Times New Roman" w:hAnsi="Times New Roman"/>
                <w:color w:val="000096"/>
                <w:sz w:val="24"/>
              </w:rPr>
            </w:rPrChange>
          </w:rPr>
          <w:t>&lt;/interface&gt;</w:t>
        </w:r>
        <w:r w:rsidRPr="00B74359">
          <w:rPr>
            <w:rFonts w:ascii="Courier New" w:hAnsi="Courier New" w:cs="Courier New"/>
            <w:color w:val="000000"/>
            <w:sz w:val="16"/>
            <w:szCs w:val="16"/>
            <w:rPrChange w:id="564"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565" w:author="John MacAuley" w:date="2014-12-02T21:41:00Z">
              <w:rPr>
                <w:rFonts w:ascii="Times New Roman" w:hAnsi="Times New Roman"/>
                <w:color w:val="000096"/>
                <w:sz w:val="24"/>
              </w:rPr>
            </w:rPrChange>
          </w:rPr>
          <w:t>&lt;interface&gt;</w:t>
        </w:r>
        <w:r w:rsidRPr="00B74359">
          <w:rPr>
            <w:rFonts w:ascii="Courier New" w:hAnsi="Courier New" w:cs="Courier New"/>
            <w:color w:val="000000"/>
            <w:sz w:val="16"/>
            <w:szCs w:val="16"/>
            <w:rPrChange w:id="566"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567" w:author="John MacAuley" w:date="2014-12-02T21:41:00Z">
              <w:rPr>
                <w:rFonts w:ascii="Times New Roman" w:hAnsi="Times New Roman"/>
                <w:color w:val="000096"/>
                <w:sz w:val="24"/>
              </w:rPr>
            </w:rPrChange>
          </w:rPr>
          <w:t>&lt;type&gt;</w:t>
        </w:r>
        <w:r w:rsidRPr="00B74359">
          <w:rPr>
            <w:rFonts w:ascii="Courier New" w:hAnsi="Courier New" w:cs="Courier New"/>
            <w:color w:val="000000"/>
            <w:sz w:val="16"/>
            <w:szCs w:val="16"/>
            <w:rPrChange w:id="568" w:author="John MacAuley" w:date="2014-12-02T21:41:00Z">
              <w:rPr>
                <w:rFonts w:ascii="Times New Roman" w:hAnsi="Times New Roman"/>
                <w:color w:val="000000"/>
                <w:sz w:val="24"/>
              </w:rPr>
            </w:rPrChange>
          </w:rPr>
          <w:t>application/vnd.ogf.nsi.cs.v2.requester+soap</w:t>
        </w:r>
        <w:r w:rsidRPr="00B74359">
          <w:rPr>
            <w:rFonts w:ascii="Courier New" w:hAnsi="Courier New" w:cs="Courier New"/>
            <w:color w:val="000096"/>
            <w:sz w:val="16"/>
            <w:szCs w:val="16"/>
            <w:rPrChange w:id="569" w:author="John MacAuley" w:date="2014-12-02T21:41:00Z">
              <w:rPr>
                <w:rFonts w:ascii="Times New Roman" w:hAnsi="Times New Roman"/>
                <w:color w:val="000096"/>
                <w:sz w:val="24"/>
              </w:rPr>
            </w:rPrChange>
          </w:rPr>
          <w:t>&lt;/type&gt;</w:t>
        </w:r>
        <w:r w:rsidRPr="00B74359">
          <w:rPr>
            <w:rFonts w:ascii="Courier New" w:hAnsi="Courier New" w:cs="Courier New"/>
            <w:color w:val="000000"/>
            <w:sz w:val="16"/>
            <w:szCs w:val="16"/>
            <w:rPrChange w:id="570"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571"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572" w:author="John MacAuley" w:date="2014-12-02T21:41:00Z">
              <w:rPr>
                <w:rFonts w:ascii="Times New Roman" w:hAnsi="Times New Roman"/>
                <w:color w:val="000096"/>
                <w:sz w:val="24"/>
              </w:rPr>
            </w:rPrChange>
          </w:rPr>
          <w:t>href</w:t>
        </w:r>
        <w:proofErr w:type="spellEnd"/>
        <w:r w:rsidRPr="00B74359">
          <w:rPr>
            <w:rFonts w:ascii="Courier New" w:hAnsi="Courier New" w:cs="Courier New"/>
            <w:color w:val="000096"/>
            <w:sz w:val="16"/>
            <w:szCs w:val="16"/>
            <w:rPrChange w:id="573"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574" w:author="John MacAuley" w:date="2014-12-02T21:41:00Z">
              <w:rPr>
                <w:rFonts w:ascii="Times New Roman" w:hAnsi="Times New Roman"/>
                <w:color w:val="000000"/>
                <w:sz w:val="24"/>
              </w:rPr>
            </w:rPrChange>
          </w:rPr>
          <w:t>https://nsa.example.com/connectionRequester</w:t>
        </w:r>
        <w:r w:rsidRPr="00B74359">
          <w:rPr>
            <w:rFonts w:ascii="Courier New" w:hAnsi="Courier New" w:cs="Courier New"/>
            <w:color w:val="000096"/>
            <w:sz w:val="16"/>
            <w:szCs w:val="16"/>
            <w:rPrChange w:id="575" w:author="John MacAuley" w:date="2014-12-02T21:41:00Z">
              <w:rPr>
                <w:rFonts w:ascii="Times New Roman" w:hAnsi="Times New Roman"/>
                <w:color w:val="000096"/>
                <w:sz w:val="24"/>
              </w:rPr>
            </w:rPrChange>
          </w:rPr>
          <w:t>&lt;/href&gt;</w:t>
        </w:r>
        <w:r w:rsidRPr="00B74359">
          <w:rPr>
            <w:rFonts w:ascii="Courier New" w:hAnsi="Courier New" w:cs="Courier New"/>
            <w:color w:val="000000"/>
            <w:sz w:val="16"/>
            <w:szCs w:val="16"/>
            <w:rPrChange w:id="576"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577" w:author="John MacAuley" w:date="2014-12-02T21:41:00Z">
              <w:rPr>
                <w:rFonts w:ascii="Times New Roman" w:hAnsi="Times New Roman"/>
                <w:color w:val="000096"/>
                <w:sz w:val="24"/>
              </w:rPr>
            </w:rPrChange>
          </w:rPr>
          <w:t>&lt;describedBy&gt;</w:t>
        </w:r>
        <w:r w:rsidRPr="00B74359">
          <w:rPr>
            <w:rFonts w:ascii="Courier New" w:hAnsi="Courier New" w:cs="Courier New"/>
            <w:color w:val="000000"/>
            <w:sz w:val="16"/>
            <w:szCs w:val="16"/>
            <w:rPrChange w:id="578" w:author="John MacAuley" w:date="2014-12-02T21:41:00Z">
              <w:rPr>
                <w:rFonts w:ascii="Times New Roman" w:hAnsi="Times New Roman"/>
                <w:color w:val="000000"/>
                <w:sz w:val="24"/>
              </w:rPr>
            </w:rPrChange>
          </w:rPr>
          <w:t>https://nsa.example.com/connectionRequester?wsdl</w:t>
        </w:r>
        <w:r w:rsidRPr="00B74359">
          <w:rPr>
            <w:rFonts w:ascii="Courier New" w:hAnsi="Courier New" w:cs="Courier New"/>
            <w:color w:val="000096"/>
            <w:sz w:val="16"/>
            <w:szCs w:val="16"/>
            <w:rPrChange w:id="579" w:author="John MacAuley" w:date="2014-12-02T21:41:00Z">
              <w:rPr>
                <w:rFonts w:ascii="Times New Roman" w:hAnsi="Times New Roman"/>
                <w:color w:val="000096"/>
                <w:sz w:val="24"/>
              </w:rPr>
            </w:rPrChange>
          </w:rPr>
          <w:t>&lt;/describedBy&gt;</w:t>
        </w:r>
        <w:r w:rsidRPr="00B74359">
          <w:rPr>
            <w:rFonts w:ascii="Courier New" w:hAnsi="Courier New" w:cs="Courier New"/>
            <w:color w:val="000000"/>
            <w:sz w:val="16"/>
            <w:szCs w:val="16"/>
            <w:rPrChange w:id="580"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581" w:author="John MacAuley" w:date="2014-12-02T21:41:00Z">
              <w:rPr>
                <w:rFonts w:ascii="Times New Roman" w:hAnsi="Times New Roman"/>
                <w:color w:val="000096"/>
                <w:sz w:val="24"/>
              </w:rPr>
            </w:rPrChange>
          </w:rPr>
          <w:t>&lt;/interface&gt;</w:t>
        </w:r>
        <w:r w:rsidRPr="00B74359">
          <w:rPr>
            <w:rFonts w:ascii="Courier New" w:hAnsi="Courier New" w:cs="Courier New"/>
            <w:color w:val="000000"/>
            <w:sz w:val="16"/>
            <w:szCs w:val="16"/>
            <w:rPrChange w:id="582"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583" w:author="John MacAuley" w:date="2014-12-02T21:41:00Z">
              <w:rPr>
                <w:rFonts w:ascii="Times New Roman" w:hAnsi="Times New Roman"/>
                <w:color w:val="000096"/>
                <w:sz w:val="24"/>
              </w:rPr>
            </w:rPrChange>
          </w:rPr>
          <w:t>&lt;feature</w:t>
        </w:r>
        <w:r w:rsidRPr="00B74359">
          <w:rPr>
            <w:rFonts w:ascii="Courier New" w:hAnsi="Courier New" w:cs="Courier New"/>
            <w:color w:val="F5844C"/>
            <w:sz w:val="16"/>
            <w:szCs w:val="16"/>
            <w:rPrChange w:id="584" w:author="John MacAuley" w:date="2014-12-02T21:41:00Z">
              <w:rPr>
                <w:rFonts w:ascii="Times New Roman" w:hAnsi="Times New Roman"/>
                <w:color w:val="F5844C"/>
                <w:sz w:val="24"/>
              </w:rPr>
            </w:rPrChange>
          </w:rPr>
          <w:t xml:space="preserve"> type</w:t>
        </w:r>
        <w:r w:rsidRPr="00B74359">
          <w:rPr>
            <w:rFonts w:ascii="Courier New" w:hAnsi="Courier New" w:cs="Courier New"/>
            <w:color w:val="FF8040"/>
            <w:sz w:val="16"/>
            <w:szCs w:val="16"/>
            <w:rPrChange w:id="585" w:author="John MacAuley" w:date="2014-12-02T21:41:00Z">
              <w:rPr>
                <w:rFonts w:ascii="Times New Roman" w:hAnsi="Times New Roman"/>
                <w:color w:val="FF8040"/>
                <w:sz w:val="24"/>
              </w:rPr>
            </w:rPrChange>
          </w:rPr>
          <w:t>=</w:t>
        </w:r>
        <w:r w:rsidRPr="00B74359">
          <w:rPr>
            <w:rFonts w:ascii="Courier New" w:hAnsi="Courier New" w:cs="Courier New"/>
            <w:color w:val="993300"/>
            <w:sz w:val="16"/>
            <w:szCs w:val="16"/>
            <w:rPrChange w:id="586" w:author="John MacAuley" w:date="2014-12-02T21:41:00Z">
              <w:rPr>
                <w:rFonts w:ascii="Times New Roman" w:hAnsi="Times New Roman"/>
                <w:color w:val="993300"/>
                <w:sz w:val="24"/>
              </w:rPr>
            </w:rPrChange>
          </w:rPr>
          <w:t>"org.ogf.nsi.cs.v2.role.aggregator"</w:t>
        </w:r>
        <w:r w:rsidRPr="00B74359">
          <w:rPr>
            <w:rFonts w:ascii="Courier New" w:hAnsi="Courier New" w:cs="Courier New"/>
            <w:color w:val="000096"/>
            <w:sz w:val="16"/>
            <w:szCs w:val="16"/>
            <w:rPrChange w:id="587"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588"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589" w:author="John MacAuley" w:date="2014-12-02T21:41:00Z">
              <w:rPr>
                <w:rFonts w:ascii="Times New Roman" w:hAnsi="Times New Roman"/>
                <w:color w:val="000096"/>
                <w:sz w:val="24"/>
              </w:rPr>
            </w:rPrChange>
          </w:rPr>
          <w:t>&lt;feature</w:t>
        </w:r>
        <w:r w:rsidRPr="00B74359">
          <w:rPr>
            <w:rFonts w:ascii="Courier New" w:hAnsi="Courier New" w:cs="Courier New"/>
            <w:color w:val="F5844C"/>
            <w:sz w:val="16"/>
            <w:szCs w:val="16"/>
            <w:rPrChange w:id="590" w:author="John MacAuley" w:date="2014-12-02T21:41:00Z">
              <w:rPr>
                <w:rFonts w:ascii="Times New Roman" w:hAnsi="Times New Roman"/>
                <w:color w:val="F5844C"/>
                <w:sz w:val="24"/>
              </w:rPr>
            </w:rPrChange>
          </w:rPr>
          <w:t xml:space="preserve"> type</w:t>
        </w:r>
        <w:r w:rsidRPr="00B74359">
          <w:rPr>
            <w:rFonts w:ascii="Courier New" w:hAnsi="Courier New" w:cs="Courier New"/>
            <w:color w:val="FF8040"/>
            <w:sz w:val="16"/>
            <w:szCs w:val="16"/>
            <w:rPrChange w:id="591" w:author="John MacAuley" w:date="2014-12-02T21:41:00Z">
              <w:rPr>
                <w:rFonts w:ascii="Times New Roman" w:hAnsi="Times New Roman"/>
                <w:color w:val="FF8040"/>
                <w:sz w:val="24"/>
              </w:rPr>
            </w:rPrChange>
          </w:rPr>
          <w:t>=</w:t>
        </w:r>
        <w:r w:rsidRPr="00B74359">
          <w:rPr>
            <w:rFonts w:ascii="Courier New" w:hAnsi="Courier New" w:cs="Courier New"/>
            <w:color w:val="993300"/>
            <w:sz w:val="16"/>
            <w:szCs w:val="16"/>
            <w:rPrChange w:id="592" w:author="John MacAuley" w:date="2014-12-02T21:41:00Z">
              <w:rPr>
                <w:rFonts w:ascii="Times New Roman" w:hAnsi="Times New Roman"/>
                <w:color w:val="993300"/>
                <w:sz w:val="24"/>
              </w:rPr>
            </w:rPrChange>
          </w:rPr>
          <w:t>"org.ogf.nsi.cs.v2.role.uPA"</w:t>
        </w:r>
        <w:r w:rsidRPr="00B74359">
          <w:rPr>
            <w:rFonts w:ascii="Courier New" w:hAnsi="Courier New" w:cs="Courier New"/>
            <w:color w:val="000096"/>
            <w:sz w:val="16"/>
            <w:szCs w:val="16"/>
            <w:rPrChange w:id="593"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594"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595" w:author="John MacAuley" w:date="2014-12-02T21:41:00Z">
              <w:rPr>
                <w:rFonts w:ascii="Times New Roman" w:hAnsi="Times New Roman"/>
                <w:color w:val="000096"/>
                <w:sz w:val="24"/>
              </w:rPr>
            </w:rPrChange>
          </w:rPr>
          <w:t>&lt;feature</w:t>
        </w:r>
        <w:r w:rsidRPr="00B74359">
          <w:rPr>
            <w:rFonts w:ascii="Courier New" w:hAnsi="Courier New" w:cs="Courier New"/>
            <w:color w:val="F5844C"/>
            <w:sz w:val="16"/>
            <w:szCs w:val="16"/>
            <w:rPrChange w:id="596" w:author="John MacAuley" w:date="2014-12-02T21:41:00Z">
              <w:rPr>
                <w:rFonts w:ascii="Times New Roman" w:hAnsi="Times New Roman"/>
                <w:color w:val="F5844C"/>
                <w:sz w:val="24"/>
              </w:rPr>
            </w:rPrChange>
          </w:rPr>
          <w:t xml:space="preserve"> type</w:t>
        </w:r>
        <w:r w:rsidRPr="00B74359">
          <w:rPr>
            <w:rFonts w:ascii="Courier New" w:hAnsi="Courier New" w:cs="Courier New"/>
            <w:color w:val="FF8040"/>
            <w:sz w:val="16"/>
            <w:szCs w:val="16"/>
            <w:rPrChange w:id="597" w:author="John MacAuley" w:date="2014-12-02T21:41:00Z">
              <w:rPr>
                <w:rFonts w:ascii="Times New Roman" w:hAnsi="Times New Roman"/>
                <w:color w:val="FF8040"/>
                <w:sz w:val="24"/>
              </w:rPr>
            </w:rPrChange>
          </w:rPr>
          <w:t>=</w:t>
        </w:r>
        <w:r w:rsidRPr="00B74359">
          <w:rPr>
            <w:rFonts w:ascii="Courier New" w:hAnsi="Courier New" w:cs="Courier New"/>
            <w:color w:val="993300"/>
            <w:sz w:val="16"/>
            <w:szCs w:val="16"/>
            <w:rPrChange w:id="598" w:author="John MacAuley" w:date="2014-12-02T21:41:00Z">
              <w:rPr>
                <w:rFonts w:ascii="Times New Roman" w:hAnsi="Times New Roman"/>
                <w:color w:val="993300"/>
                <w:sz w:val="24"/>
              </w:rPr>
            </w:rPrChange>
          </w:rPr>
          <w:t>"org.ogf.nsi.cs.v2.commitTimeout"</w:t>
        </w:r>
        <w:r w:rsidRPr="00B74359">
          <w:rPr>
            <w:rFonts w:ascii="Courier New" w:hAnsi="Courier New" w:cs="Courier New"/>
            <w:color w:val="000096"/>
            <w:sz w:val="16"/>
            <w:szCs w:val="16"/>
            <w:rPrChange w:id="599"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600" w:author="John MacAuley" w:date="2014-12-02T21:41:00Z">
              <w:rPr>
                <w:rFonts w:ascii="Times New Roman" w:hAnsi="Times New Roman"/>
                <w:color w:val="000000"/>
                <w:sz w:val="24"/>
              </w:rPr>
            </w:rPrChange>
          </w:rPr>
          <w:t>120</w:t>
        </w:r>
        <w:r w:rsidRPr="00B74359">
          <w:rPr>
            <w:rFonts w:ascii="Courier New" w:hAnsi="Courier New" w:cs="Courier New"/>
            <w:color w:val="000096"/>
            <w:sz w:val="16"/>
            <w:szCs w:val="16"/>
            <w:rPrChange w:id="601" w:author="John MacAuley" w:date="2014-12-02T21:41:00Z">
              <w:rPr>
                <w:rFonts w:ascii="Times New Roman" w:hAnsi="Times New Roman"/>
                <w:color w:val="000096"/>
                <w:sz w:val="24"/>
              </w:rPr>
            </w:rPrChange>
          </w:rPr>
          <w:t>&lt;/feature&gt;</w:t>
        </w:r>
        <w:r w:rsidRPr="00B74359">
          <w:rPr>
            <w:rFonts w:ascii="Courier New" w:hAnsi="Courier New" w:cs="Courier New"/>
            <w:color w:val="000000"/>
            <w:sz w:val="16"/>
            <w:szCs w:val="16"/>
            <w:rPrChange w:id="602" w:author="John MacAuley" w:date="2014-12-02T21:41:00Z">
              <w:rPr>
                <w:rFonts w:ascii="Times New Roman" w:hAnsi="Times New Roman"/>
                <w:color w:val="000000"/>
                <w:sz w:val="24"/>
              </w:rPr>
            </w:rPrChange>
          </w:rPr>
          <w:br/>
          <w:t xml:space="preserve">    </w:t>
        </w:r>
        <w:r w:rsidRPr="00B74359">
          <w:rPr>
            <w:rFonts w:ascii="Courier New" w:hAnsi="Courier New" w:cs="Courier New"/>
            <w:color w:val="006400"/>
            <w:sz w:val="16"/>
            <w:szCs w:val="16"/>
            <w:rPrChange w:id="603" w:author="John MacAuley" w:date="2014-12-02T21:41:00Z">
              <w:rPr>
                <w:rFonts w:ascii="Times New Roman" w:hAnsi="Times New Roman"/>
                <w:color w:val="006400"/>
                <w:sz w:val="24"/>
              </w:rPr>
            </w:rPrChange>
          </w:rPr>
          <w:t xml:space="preserve">&lt;!-- The following </w:t>
        </w:r>
        <w:proofErr w:type="spellStart"/>
        <w:r w:rsidRPr="00B74359">
          <w:rPr>
            <w:rFonts w:ascii="Courier New" w:hAnsi="Courier New" w:cs="Courier New"/>
            <w:color w:val="006400"/>
            <w:sz w:val="16"/>
            <w:szCs w:val="16"/>
            <w:rPrChange w:id="604" w:author="John MacAuley" w:date="2014-12-02T21:41:00Z">
              <w:rPr>
                <w:rFonts w:ascii="Times New Roman" w:hAnsi="Times New Roman"/>
                <w:color w:val="006400"/>
                <w:sz w:val="24"/>
              </w:rPr>
            </w:rPrChange>
          </w:rPr>
          <w:t>peersWith</w:t>
        </w:r>
        <w:proofErr w:type="spellEnd"/>
        <w:r w:rsidRPr="00B74359">
          <w:rPr>
            <w:rFonts w:ascii="Courier New" w:hAnsi="Courier New" w:cs="Courier New"/>
            <w:color w:val="006400"/>
            <w:sz w:val="16"/>
            <w:szCs w:val="16"/>
            <w:rPrChange w:id="605" w:author="John MacAuley" w:date="2014-12-02T21:41:00Z">
              <w:rPr>
                <w:rFonts w:ascii="Times New Roman" w:hAnsi="Times New Roman"/>
                <w:color w:val="006400"/>
                <w:sz w:val="24"/>
              </w:rPr>
            </w:rPrChange>
          </w:rPr>
          <w:t xml:space="preserve"> element describes a control plane peering with</w:t>
        </w:r>
        <w:r w:rsidRPr="00B74359">
          <w:rPr>
            <w:rFonts w:ascii="Courier New" w:hAnsi="Courier New" w:cs="Courier New"/>
            <w:color w:val="000000"/>
            <w:sz w:val="16"/>
            <w:szCs w:val="16"/>
            <w:rPrChange w:id="606" w:author="John MacAuley" w:date="2014-12-02T21:41:00Z">
              <w:rPr>
                <w:rFonts w:ascii="Times New Roman" w:hAnsi="Times New Roman"/>
                <w:color w:val="000000"/>
                <w:sz w:val="24"/>
              </w:rPr>
            </w:rPrChange>
          </w:rPr>
          <w:br/>
        </w:r>
        <w:r w:rsidRPr="00B74359">
          <w:rPr>
            <w:rFonts w:ascii="Courier New" w:hAnsi="Courier New" w:cs="Courier New"/>
            <w:color w:val="006400"/>
            <w:sz w:val="16"/>
            <w:szCs w:val="16"/>
            <w:rPrChange w:id="607" w:author="John MacAuley" w:date="2014-12-02T21:41:00Z">
              <w:rPr>
                <w:rFonts w:ascii="Times New Roman" w:hAnsi="Times New Roman"/>
                <w:color w:val="006400"/>
                <w:sz w:val="24"/>
              </w:rPr>
            </w:rPrChange>
          </w:rPr>
          <w:t xml:space="preserve">         an aggregator. --&gt;</w:t>
        </w:r>
        <w:r w:rsidRPr="00B74359">
          <w:rPr>
            <w:rFonts w:ascii="Courier New" w:hAnsi="Courier New" w:cs="Courier New"/>
            <w:color w:val="000000"/>
            <w:sz w:val="16"/>
            <w:szCs w:val="16"/>
            <w:rPrChange w:id="608"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609" w:author="John MacAuley" w:date="2014-12-02T21:41:00Z">
              <w:rPr>
                <w:rFonts w:ascii="Times New Roman" w:hAnsi="Times New Roman"/>
                <w:color w:val="000096"/>
                <w:sz w:val="24"/>
              </w:rPr>
            </w:rPrChange>
          </w:rPr>
          <w:t>&lt;</w:t>
        </w:r>
        <w:proofErr w:type="spellStart"/>
        <w:proofErr w:type="gramStart"/>
        <w:r w:rsidRPr="00B74359">
          <w:rPr>
            <w:rFonts w:ascii="Courier New" w:hAnsi="Courier New" w:cs="Courier New"/>
            <w:color w:val="000096"/>
            <w:sz w:val="16"/>
            <w:szCs w:val="16"/>
            <w:rPrChange w:id="610" w:author="John MacAuley" w:date="2014-12-02T21:41:00Z">
              <w:rPr>
                <w:rFonts w:ascii="Times New Roman" w:hAnsi="Times New Roman"/>
                <w:color w:val="000096"/>
                <w:sz w:val="24"/>
              </w:rPr>
            </w:rPrChange>
          </w:rPr>
          <w:t>peersWith</w:t>
        </w:r>
        <w:proofErr w:type="spellEnd"/>
        <w:proofErr w:type="gramEnd"/>
        <w:r w:rsidRPr="00B74359">
          <w:rPr>
            <w:rFonts w:ascii="Courier New" w:hAnsi="Courier New" w:cs="Courier New"/>
            <w:color w:val="F5844C"/>
            <w:sz w:val="16"/>
            <w:szCs w:val="16"/>
            <w:rPrChange w:id="611" w:author="John MacAuley" w:date="2014-12-02T21:41:00Z">
              <w:rPr>
                <w:rFonts w:ascii="Times New Roman" w:hAnsi="Times New Roman"/>
                <w:color w:val="F5844C"/>
                <w:sz w:val="24"/>
              </w:rPr>
            </w:rPrChange>
          </w:rPr>
          <w:t xml:space="preserve"> role</w:t>
        </w:r>
        <w:r w:rsidRPr="00B74359">
          <w:rPr>
            <w:rFonts w:ascii="Courier New" w:hAnsi="Courier New" w:cs="Courier New"/>
            <w:color w:val="FF8040"/>
            <w:sz w:val="16"/>
            <w:szCs w:val="16"/>
            <w:rPrChange w:id="612" w:author="John MacAuley" w:date="2014-12-02T21:41:00Z">
              <w:rPr>
                <w:rFonts w:ascii="Times New Roman" w:hAnsi="Times New Roman"/>
                <w:color w:val="FF8040"/>
                <w:sz w:val="24"/>
              </w:rPr>
            </w:rPrChange>
          </w:rPr>
          <w:t>=</w:t>
        </w:r>
        <w:r w:rsidRPr="00B74359">
          <w:rPr>
            <w:rFonts w:ascii="Courier New" w:hAnsi="Courier New" w:cs="Courier New"/>
            <w:color w:val="993300"/>
            <w:sz w:val="16"/>
            <w:szCs w:val="16"/>
            <w:rPrChange w:id="613" w:author="John MacAuley" w:date="2014-12-02T21:41:00Z">
              <w:rPr>
                <w:rFonts w:ascii="Times New Roman" w:hAnsi="Times New Roman"/>
                <w:color w:val="993300"/>
                <w:sz w:val="24"/>
              </w:rPr>
            </w:rPrChange>
          </w:rPr>
          <w:t>"RA"</w:t>
        </w:r>
        <w:r w:rsidRPr="00B74359">
          <w:rPr>
            <w:rFonts w:ascii="Courier New" w:hAnsi="Courier New" w:cs="Courier New"/>
            <w:color w:val="000096"/>
            <w:sz w:val="16"/>
            <w:szCs w:val="16"/>
            <w:rPrChange w:id="614"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615" w:author="John MacAuley" w:date="2014-12-02T21:41:00Z">
              <w:rPr>
                <w:rFonts w:ascii="Times New Roman" w:hAnsi="Times New Roman"/>
                <w:color w:val="000000"/>
                <w:sz w:val="24"/>
              </w:rPr>
            </w:rPrChange>
          </w:rPr>
          <w:t>urn:ogf:network:example.com:2013:nsa:dasher</w:t>
        </w:r>
        <w:r w:rsidRPr="00B74359">
          <w:rPr>
            <w:rFonts w:ascii="Courier New" w:hAnsi="Courier New" w:cs="Courier New"/>
            <w:color w:val="000096"/>
            <w:sz w:val="16"/>
            <w:szCs w:val="16"/>
            <w:rPrChange w:id="616"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617" w:author="John MacAuley" w:date="2014-12-02T21:41:00Z">
              <w:rPr>
                <w:rFonts w:ascii="Times New Roman" w:hAnsi="Times New Roman"/>
                <w:color w:val="000096"/>
                <w:sz w:val="24"/>
              </w:rPr>
            </w:rPrChange>
          </w:rPr>
          <w:t>peersWith</w:t>
        </w:r>
        <w:proofErr w:type="spellEnd"/>
        <w:r w:rsidRPr="00B74359">
          <w:rPr>
            <w:rFonts w:ascii="Courier New" w:hAnsi="Courier New" w:cs="Courier New"/>
            <w:color w:val="000096"/>
            <w:sz w:val="16"/>
            <w:szCs w:val="16"/>
            <w:rPrChange w:id="618"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619"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620"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621" w:author="John MacAuley" w:date="2014-12-02T21:41:00Z">
              <w:rPr>
                <w:rFonts w:ascii="Times New Roman" w:hAnsi="Times New Roman"/>
                <w:color w:val="000096"/>
                <w:sz w:val="24"/>
              </w:rPr>
            </w:rPrChange>
          </w:rPr>
          <w:t>peersWith</w:t>
        </w:r>
        <w:proofErr w:type="spellEnd"/>
        <w:r w:rsidRPr="00B74359">
          <w:rPr>
            <w:rFonts w:ascii="Courier New" w:hAnsi="Courier New" w:cs="Courier New"/>
            <w:color w:val="F5844C"/>
            <w:sz w:val="16"/>
            <w:szCs w:val="16"/>
            <w:rPrChange w:id="622" w:author="John MacAuley" w:date="2014-12-02T21:41:00Z">
              <w:rPr>
                <w:rFonts w:ascii="Times New Roman" w:hAnsi="Times New Roman"/>
                <w:color w:val="F5844C"/>
                <w:sz w:val="24"/>
              </w:rPr>
            </w:rPrChange>
          </w:rPr>
          <w:t xml:space="preserve"> role</w:t>
        </w:r>
        <w:r w:rsidRPr="00B74359">
          <w:rPr>
            <w:rFonts w:ascii="Courier New" w:hAnsi="Courier New" w:cs="Courier New"/>
            <w:color w:val="FF8040"/>
            <w:sz w:val="16"/>
            <w:szCs w:val="16"/>
            <w:rPrChange w:id="623" w:author="John MacAuley" w:date="2014-12-02T21:41:00Z">
              <w:rPr>
                <w:rFonts w:ascii="Times New Roman" w:hAnsi="Times New Roman"/>
                <w:color w:val="FF8040"/>
                <w:sz w:val="24"/>
              </w:rPr>
            </w:rPrChange>
          </w:rPr>
          <w:t>=</w:t>
        </w:r>
        <w:r w:rsidRPr="00B74359">
          <w:rPr>
            <w:rFonts w:ascii="Courier New" w:hAnsi="Courier New" w:cs="Courier New"/>
            <w:color w:val="993300"/>
            <w:sz w:val="16"/>
            <w:szCs w:val="16"/>
            <w:rPrChange w:id="624" w:author="John MacAuley" w:date="2014-12-02T21:41:00Z">
              <w:rPr>
                <w:rFonts w:ascii="Times New Roman" w:hAnsi="Times New Roman"/>
                <w:color w:val="993300"/>
                <w:sz w:val="24"/>
              </w:rPr>
            </w:rPrChange>
          </w:rPr>
          <w:t>"PA"</w:t>
        </w:r>
        <w:r w:rsidRPr="00B74359">
          <w:rPr>
            <w:rFonts w:ascii="Courier New" w:hAnsi="Courier New" w:cs="Courier New"/>
            <w:color w:val="000096"/>
            <w:sz w:val="16"/>
            <w:szCs w:val="16"/>
            <w:rPrChange w:id="625"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626" w:author="John MacAuley" w:date="2014-12-02T21:41:00Z">
              <w:rPr>
                <w:rFonts w:ascii="Times New Roman" w:hAnsi="Times New Roman"/>
                <w:color w:val="000000"/>
                <w:sz w:val="24"/>
              </w:rPr>
            </w:rPrChange>
          </w:rPr>
          <w:t>urn:ogf:network:example.com:2013:nsa:dasher</w:t>
        </w:r>
        <w:r w:rsidRPr="00B74359">
          <w:rPr>
            <w:rFonts w:ascii="Courier New" w:hAnsi="Courier New" w:cs="Courier New"/>
            <w:color w:val="000096"/>
            <w:sz w:val="16"/>
            <w:szCs w:val="16"/>
            <w:rPrChange w:id="627"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628" w:author="John MacAuley" w:date="2014-12-02T21:41:00Z">
              <w:rPr>
                <w:rFonts w:ascii="Times New Roman" w:hAnsi="Times New Roman"/>
                <w:color w:val="000096"/>
                <w:sz w:val="24"/>
              </w:rPr>
            </w:rPrChange>
          </w:rPr>
          <w:t>peersWith</w:t>
        </w:r>
        <w:proofErr w:type="spellEnd"/>
        <w:r w:rsidRPr="00B74359">
          <w:rPr>
            <w:rFonts w:ascii="Courier New" w:hAnsi="Courier New" w:cs="Courier New"/>
            <w:color w:val="000096"/>
            <w:sz w:val="16"/>
            <w:szCs w:val="16"/>
            <w:rPrChange w:id="629"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630"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00"/>
            <w:sz w:val="16"/>
            <w:szCs w:val="16"/>
            <w:rPrChange w:id="631" w:author="John MacAuley" w:date="2014-12-02T21:41:00Z">
              <w:rPr>
                <w:rFonts w:ascii="Times New Roman" w:hAnsi="Times New Roman"/>
                <w:color w:val="000000"/>
                <w:sz w:val="24"/>
              </w:rPr>
            </w:rPrChange>
          </w:rPr>
          <w:br/>
          <w:t xml:space="preserve">    </w:t>
        </w:r>
        <w:r w:rsidRPr="00B74359">
          <w:rPr>
            <w:rFonts w:ascii="Courier New" w:hAnsi="Courier New" w:cs="Courier New"/>
            <w:color w:val="006400"/>
            <w:sz w:val="16"/>
            <w:szCs w:val="16"/>
            <w:rPrChange w:id="632" w:author="John MacAuley" w:date="2014-12-02T21:41:00Z">
              <w:rPr>
                <w:rFonts w:ascii="Times New Roman" w:hAnsi="Times New Roman"/>
                <w:color w:val="006400"/>
                <w:sz w:val="24"/>
              </w:rPr>
            </w:rPrChange>
          </w:rPr>
          <w:t xml:space="preserve">&lt;!-- The following </w:t>
        </w:r>
        <w:proofErr w:type="spellStart"/>
        <w:r w:rsidRPr="00B74359">
          <w:rPr>
            <w:rFonts w:ascii="Courier New" w:hAnsi="Courier New" w:cs="Courier New"/>
            <w:color w:val="006400"/>
            <w:sz w:val="16"/>
            <w:szCs w:val="16"/>
            <w:rPrChange w:id="633" w:author="John MacAuley" w:date="2014-12-02T21:41:00Z">
              <w:rPr>
                <w:rFonts w:ascii="Times New Roman" w:hAnsi="Times New Roman"/>
                <w:color w:val="006400"/>
                <w:sz w:val="24"/>
              </w:rPr>
            </w:rPrChange>
          </w:rPr>
          <w:t>peersWith</w:t>
        </w:r>
        <w:proofErr w:type="spellEnd"/>
        <w:r w:rsidRPr="00B74359">
          <w:rPr>
            <w:rFonts w:ascii="Courier New" w:hAnsi="Courier New" w:cs="Courier New"/>
            <w:color w:val="006400"/>
            <w:sz w:val="16"/>
            <w:szCs w:val="16"/>
            <w:rPrChange w:id="634" w:author="John MacAuley" w:date="2014-12-02T21:41:00Z">
              <w:rPr>
                <w:rFonts w:ascii="Times New Roman" w:hAnsi="Times New Roman"/>
                <w:color w:val="006400"/>
                <w:sz w:val="24"/>
              </w:rPr>
            </w:rPrChange>
          </w:rPr>
          <w:t xml:space="preserve"> element describes a control plane peering with</w:t>
        </w:r>
        <w:r w:rsidRPr="00B74359">
          <w:rPr>
            <w:rFonts w:ascii="Courier New" w:hAnsi="Courier New" w:cs="Courier New"/>
            <w:color w:val="000000"/>
            <w:sz w:val="16"/>
            <w:szCs w:val="16"/>
            <w:rPrChange w:id="635" w:author="John MacAuley" w:date="2014-12-02T21:41:00Z">
              <w:rPr>
                <w:rFonts w:ascii="Times New Roman" w:hAnsi="Times New Roman"/>
                <w:color w:val="000000"/>
                <w:sz w:val="24"/>
              </w:rPr>
            </w:rPrChange>
          </w:rPr>
          <w:br/>
        </w:r>
        <w:r w:rsidRPr="00B74359">
          <w:rPr>
            <w:rFonts w:ascii="Courier New" w:hAnsi="Courier New" w:cs="Courier New"/>
            <w:color w:val="006400"/>
            <w:sz w:val="16"/>
            <w:szCs w:val="16"/>
            <w:rPrChange w:id="636" w:author="John MacAuley" w:date="2014-12-02T21:41:00Z">
              <w:rPr>
                <w:rFonts w:ascii="Times New Roman" w:hAnsi="Times New Roman"/>
                <w:color w:val="006400"/>
                <w:sz w:val="24"/>
              </w:rPr>
            </w:rPrChange>
          </w:rPr>
          <w:t xml:space="preserve">         a </w:t>
        </w:r>
        <w:proofErr w:type="spellStart"/>
        <w:r w:rsidRPr="00B74359">
          <w:rPr>
            <w:rFonts w:ascii="Courier New" w:hAnsi="Courier New" w:cs="Courier New"/>
            <w:color w:val="006400"/>
            <w:sz w:val="16"/>
            <w:szCs w:val="16"/>
            <w:rPrChange w:id="637" w:author="John MacAuley" w:date="2014-12-02T21:41:00Z">
              <w:rPr>
                <w:rFonts w:ascii="Times New Roman" w:hAnsi="Times New Roman"/>
                <w:color w:val="006400"/>
                <w:sz w:val="24"/>
              </w:rPr>
            </w:rPrChange>
          </w:rPr>
          <w:t>uPA</w:t>
        </w:r>
        <w:proofErr w:type="spellEnd"/>
        <w:r w:rsidRPr="00B74359">
          <w:rPr>
            <w:rFonts w:ascii="Courier New" w:hAnsi="Courier New" w:cs="Courier New"/>
            <w:color w:val="006400"/>
            <w:sz w:val="16"/>
            <w:szCs w:val="16"/>
            <w:rPrChange w:id="638" w:author="John MacAuley" w:date="2014-12-02T21:41:00Z">
              <w:rPr>
                <w:rFonts w:ascii="Times New Roman" w:hAnsi="Times New Roman"/>
                <w:color w:val="006400"/>
                <w:sz w:val="24"/>
              </w:rPr>
            </w:rPrChange>
          </w:rPr>
          <w:t>. --&gt;</w:t>
        </w:r>
        <w:r w:rsidRPr="00B74359">
          <w:rPr>
            <w:rFonts w:ascii="Courier New" w:hAnsi="Courier New" w:cs="Courier New"/>
            <w:color w:val="000000"/>
            <w:sz w:val="16"/>
            <w:szCs w:val="16"/>
            <w:rPrChange w:id="639"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640" w:author="John MacAuley" w:date="2014-12-02T21:41:00Z">
              <w:rPr>
                <w:rFonts w:ascii="Times New Roman" w:hAnsi="Times New Roman"/>
                <w:color w:val="000096"/>
                <w:sz w:val="24"/>
              </w:rPr>
            </w:rPrChange>
          </w:rPr>
          <w:t>&lt;</w:t>
        </w:r>
        <w:proofErr w:type="spellStart"/>
        <w:proofErr w:type="gramStart"/>
        <w:r w:rsidRPr="00B74359">
          <w:rPr>
            <w:rFonts w:ascii="Courier New" w:hAnsi="Courier New" w:cs="Courier New"/>
            <w:color w:val="000096"/>
            <w:sz w:val="16"/>
            <w:szCs w:val="16"/>
            <w:rPrChange w:id="641" w:author="John MacAuley" w:date="2014-12-02T21:41:00Z">
              <w:rPr>
                <w:rFonts w:ascii="Times New Roman" w:hAnsi="Times New Roman"/>
                <w:color w:val="000096"/>
                <w:sz w:val="24"/>
              </w:rPr>
            </w:rPrChange>
          </w:rPr>
          <w:t>peersWith</w:t>
        </w:r>
        <w:proofErr w:type="spellEnd"/>
        <w:proofErr w:type="gramEnd"/>
        <w:r w:rsidRPr="00B74359">
          <w:rPr>
            <w:rFonts w:ascii="Courier New" w:hAnsi="Courier New" w:cs="Courier New"/>
            <w:color w:val="F5844C"/>
            <w:sz w:val="16"/>
            <w:szCs w:val="16"/>
            <w:rPrChange w:id="642" w:author="John MacAuley" w:date="2014-12-02T21:41:00Z">
              <w:rPr>
                <w:rFonts w:ascii="Times New Roman" w:hAnsi="Times New Roman"/>
                <w:color w:val="F5844C"/>
                <w:sz w:val="24"/>
              </w:rPr>
            </w:rPrChange>
          </w:rPr>
          <w:t xml:space="preserve"> role</w:t>
        </w:r>
        <w:r w:rsidRPr="00B74359">
          <w:rPr>
            <w:rFonts w:ascii="Courier New" w:hAnsi="Courier New" w:cs="Courier New"/>
            <w:color w:val="FF8040"/>
            <w:sz w:val="16"/>
            <w:szCs w:val="16"/>
            <w:rPrChange w:id="643" w:author="John MacAuley" w:date="2014-12-02T21:41:00Z">
              <w:rPr>
                <w:rFonts w:ascii="Times New Roman" w:hAnsi="Times New Roman"/>
                <w:color w:val="FF8040"/>
                <w:sz w:val="24"/>
              </w:rPr>
            </w:rPrChange>
          </w:rPr>
          <w:t>=</w:t>
        </w:r>
        <w:r w:rsidRPr="00B74359">
          <w:rPr>
            <w:rFonts w:ascii="Courier New" w:hAnsi="Courier New" w:cs="Courier New"/>
            <w:color w:val="993300"/>
            <w:sz w:val="16"/>
            <w:szCs w:val="16"/>
            <w:rPrChange w:id="644" w:author="John MacAuley" w:date="2014-12-02T21:41:00Z">
              <w:rPr>
                <w:rFonts w:ascii="Times New Roman" w:hAnsi="Times New Roman"/>
                <w:color w:val="993300"/>
                <w:sz w:val="24"/>
              </w:rPr>
            </w:rPrChange>
          </w:rPr>
          <w:t>"RA"</w:t>
        </w:r>
        <w:r w:rsidRPr="00B74359">
          <w:rPr>
            <w:rFonts w:ascii="Courier New" w:hAnsi="Courier New" w:cs="Courier New"/>
            <w:color w:val="000096"/>
            <w:sz w:val="16"/>
            <w:szCs w:val="16"/>
            <w:rPrChange w:id="645"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646" w:author="John MacAuley" w:date="2014-12-02T21:41:00Z">
              <w:rPr>
                <w:rFonts w:ascii="Times New Roman" w:hAnsi="Times New Roman"/>
                <w:color w:val="000000"/>
                <w:sz w:val="24"/>
              </w:rPr>
            </w:rPrChange>
          </w:rPr>
          <w:t>urn:ogf:network:example.com:2013:nsa:dancer</w:t>
        </w:r>
        <w:r w:rsidRPr="00B74359">
          <w:rPr>
            <w:rFonts w:ascii="Courier New" w:hAnsi="Courier New" w:cs="Courier New"/>
            <w:color w:val="000096"/>
            <w:sz w:val="16"/>
            <w:szCs w:val="16"/>
            <w:rPrChange w:id="647"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648" w:author="John MacAuley" w:date="2014-12-02T21:41:00Z">
              <w:rPr>
                <w:rFonts w:ascii="Times New Roman" w:hAnsi="Times New Roman"/>
                <w:color w:val="000096"/>
                <w:sz w:val="24"/>
              </w:rPr>
            </w:rPrChange>
          </w:rPr>
          <w:t>peersWith</w:t>
        </w:r>
        <w:proofErr w:type="spellEnd"/>
        <w:r w:rsidRPr="00B74359">
          <w:rPr>
            <w:rFonts w:ascii="Courier New" w:hAnsi="Courier New" w:cs="Courier New"/>
            <w:color w:val="000096"/>
            <w:sz w:val="16"/>
            <w:szCs w:val="16"/>
            <w:rPrChange w:id="649"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650"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00"/>
            <w:sz w:val="16"/>
            <w:szCs w:val="16"/>
            <w:rPrChange w:id="651" w:author="John MacAuley" w:date="2014-12-02T21:41:00Z">
              <w:rPr>
                <w:rFonts w:ascii="Times New Roman" w:hAnsi="Times New Roman"/>
                <w:color w:val="000000"/>
                <w:sz w:val="24"/>
              </w:rPr>
            </w:rPrChange>
          </w:rPr>
          <w:br/>
          <w:t xml:space="preserve">    </w:t>
        </w:r>
        <w:r w:rsidRPr="00B74359">
          <w:rPr>
            <w:rFonts w:ascii="Courier New" w:hAnsi="Courier New" w:cs="Courier New"/>
            <w:color w:val="006400"/>
            <w:sz w:val="16"/>
            <w:szCs w:val="16"/>
            <w:rPrChange w:id="652" w:author="John MacAuley" w:date="2014-12-02T21:41:00Z">
              <w:rPr>
                <w:rFonts w:ascii="Times New Roman" w:hAnsi="Times New Roman"/>
                <w:color w:val="006400"/>
                <w:sz w:val="24"/>
              </w:rPr>
            </w:rPrChange>
          </w:rPr>
          <w:t xml:space="preserve">&lt;!-- The following </w:t>
        </w:r>
        <w:proofErr w:type="spellStart"/>
        <w:r w:rsidRPr="00B74359">
          <w:rPr>
            <w:rFonts w:ascii="Courier New" w:hAnsi="Courier New" w:cs="Courier New"/>
            <w:color w:val="006400"/>
            <w:sz w:val="16"/>
            <w:szCs w:val="16"/>
            <w:rPrChange w:id="653" w:author="John MacAuley" w:date="2014-12-02T21:41:00Z">
              <w:rPr>
                <w:rFonts w:ascii="Times New Roman" w:hAnsi="Times New Roman"/>
                <w:color w:val="006400"/>
                <w:sz w:val="24"/>
              </w:rPr>
            </w:rPrChange>
          </w:rPr>
          <w:t>peersWith</w:t>
        </w:r>
        <w:proofErr w:type="spellEnd"/>
        <w:r w:rsidRPr="00B74359">
          <w:rPr>
            <w:rFonts w:ascii="Courier New" w:hAnsi="Courier New" w:cs="Courier New"/>
            <w:color w:val="006400"/>
            <w:sz w:val="16"/>
            <w:szCs w:val="16"/>
            <w:rPrChange w:id="654" w:author="John MacAuley" w:date="2014-12-02T21:41:00Z">
              <w:rPr>
                <w:rFonts w:ascii="Times New Roman" w:hAnsi="Times New Roman"/>
                <w:color w:val="006400"/>
                <w:sz w:val="24"/>
              </w:rPr>
            </w:rPrChange>
          </w:rPr>
          <w:t xml:space="preserve"> element describes a control plane peering with</w:t>
        </w:r>
        <w:r w:rsidRPr="00B74359">
          <w:rPr>
            <w:rFonts w:ascii="Courier New" w:hAnsi="Courier New" w:cs="Courier New"/>
            <w:color w:val="000000"/>
            <w:sz w:val="16"/>
            <w:szCs w:val="16"/>
            <w:rPrChange w:id="655" w:author="John MacAuley" w:date="2014-12-02T21:41:00Z">
              <w:rPr>
                <w:rFonts w:ascii="Times New Roman" w:hAnsi="Times New Roman"/>
                <w:color w:val="000000"/>
                <w:sz w:val="24"/>
              </w:rPr>
            </w:rPrChange>
          </w:rPr>
          <w:br/>
        </w:r>
        <w:r w:rsidRPr="00B74359">
          <w:rPr>
            <w:rFonts w:ascii="Courier New" w:hAnsi="Courier New" w:cs="Courier New"/>
            <w:color w:val="006400"/>
            <w:sz w:val="16"/>
            <w:szCs w:val="16"/>
            <w:rPrChange w:id="656" w:author="John MacAuley" w:date="2014-12-02T21:41:00Z">
              <w:rPr>
                <w:rFonts w:ascii="Times New Roman" w:hAnsi="Times New Roman"/>
                <w:color w:val="006400"/>
                <w:sz w:val="24"/>
              </w:rPr>
            </w:rPrChange>
          </w:rPr>
          <w:t xml:space="preserve">         a </w:t>
        </w:r>
        <w:proofErr w:type="spellStart"/>
        <w:r w:rsidRPr="00B74359">
          <w:rPr>
            <w:rFonts w:ascii="Courier New" w:hAnsi="Courier New" w:cs="Courier New"/>
            <w:color w:val="006400"/>
            <w:sz w:val="16"/>
            <w:szCs w:val="16"/>
            <w:rPrChange w:id="657" w:author="John MacAuley" w:date="2014-12-02T21:41:00Z">
              <w:rPr>
                <w:rFonts w:ascii="Times New Roman" w:hAnsi="Times New Roman"/>
                <w:color w:val="006400"/>
                <w:sz w:val="24"/>
              </w:rPr>
            </w:rPrChange>
          </w:rPr>
          <w:t>uRA</w:t>
        </w:r>
        <w:proofErr w:type="spellEnd"/>
        <w:r w:rsidRPr="00B74359">
          <w:rPr>
            <w:rFonts w:ascii="Courier New" w:hAnsi="Courier New" w:cs="Courier New"/>
            <w:color w:val="006400"/>
            <w:sz w:val="16"/>
            <w:szCs w:val="16"/>
            <w:rPrChange w:id="658" w:author="John MacAuley" w:date="2014-12-02T21:41:00Z">
              <w:rPr>
                <w:rFonts w:ascii="Times New Roman" w:hAnsi="Times New Roman"/>
                <w:color w:val="006400"/>
                <w:sz w:val="24"/>
              </w:rPr>
            </w:rPrChange>
          </w:rPr>
          <w:t>. --</w:t>
        </w:r>
        <w:proofErr w:type="gramStart"/>
        <w:r w:rsidRPr="00B74359">
          <w:rPr>
            <w:rFonts w:ascii="Courier New" w:hAnsi="Courier New" w:cs="Courier New"/>
            <w:color w:val="006400"/>
            <w:sz w:val="16"/>
            <w:szCs w:val="16"/>
            <w:rPrChange w:id="659" w:author="John MacAuley" w:date="2014-12-02T21:41:00Z">
              <w:rPr>
                <w:rFonts w:ascii="Times New Roman" w:hAnsi="Times New Roman"/>
                <w:color w:val="006400"/>
                <w:sz w:val="24"/>
              </w:rPr>
            </w:rPrChange>
          </w:rPr>
          <w:t>&gt;</w:t>
        </w:r>
        <w:r w:rsidRPr="00B74359">
          <w:rPr>
            <w:rFonts w:ascii="Courier New" w:hAnsi="Courier New" w:cs="Courier New"/>
            <w:color w:val="000000"/>
            <w:sz w:val="16"/>
            <w:szCs w:val="16"/>
            <w:rPrChange w:id="660" w:author="John MacAuley" w:date="2014-12-02T21:41:00Z">
              <w:rPr>
                <w:rFonts w:ascii="Times New Roman" w:hAnsi="Times New Roman"/>
                <w:color w:val="000000"/>
                <w:sz w:val="24"/>
              </w:rPr>
            </w:rPrChange>
          </w:rPr>
          <w:t xml:space="preserve">    </w:t>
        </w:r>
        <w:proofErr w:type="gramEnd"/>
        <w:r w:rsidRPr="00B74359">
          <w:rPr>
            <w:rFonts w:ascii="Courier New" w:hAnsi="Courier New" w:cs="Courier New"/>
            <w:color w:val="000000"/>
            <w:sz w:val="16"/>
            <w:szCs w:val="16"/>
            <w:rPrChange w:id="661" w:author="John MacAuley" w:date="2014-12-02T21:41:00Z">
              <w:rPr>
                <w:rFonts w:ascii="Times New Roman" w:hAnsi="Times New Roman"/>
                <w:color w:val="000000"/>
                <w:sz w:val="24"/>
              </w:rPr>
            </w:rPrChange>
          </w:rPr>
          <w:br/>
          <w:t xml:space="preserve">    </w:t>
        </w:r>
        <w:r w:rsidRPr="00B74359">
          <w:rPr>
            <w:rFonts w:ascii="Courier New" w:hAnsi="Courier New" w:cs="Courier New"/>
            <w:color w:val="000096"/>
            <w:sz w:val="16"/>
            <w:szCs w:val="16"/>
            <w:rPrChange w:id="662"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663" w:author="John MacAuley" w:date="2014-12-02T21:41:00Z">
              <w:rPr>
                <w:rFonts w:ascii="Times New Roman" w:hAnsi="Times New Roman"/>
                <w:color w:val="000096"/>
                <w:sz w:val="24"/>
              </w:rPr>
            </w:rPrChange>
          </w:rPr>
          <w:t>peersWith</w:t>
        </w:r>
        <w:proofErr w:type="spellEnd"/>
        <w:r w:rsidRPr="00B74359">
          <w:rPr>
            <w:rFonts w:ascii="Courier New" w:hAnsi="Courier New" w:cs="Courier New"/>
            <w:color w:val="F5844C"/>
            <w:sz w:val="16"/>
            <w:szCs w:val="16"/>
            <w:rPrChange w:id="664" w:author="John MacAuley" w:date="2014-12-02T21:41:00Z">
              <w:rPr>
                <w:rFonts w:ascii="Times New Roman" w:hAnsi="Times New Roman"/>
                <w:color w:val="F5844C"/>
                <w:sz w:val="24"/>
              </w:rPr>
            </w:rPrChange>
          </w:rPr>
          <w:t xml:space="preserve"> role</w:t>
        </w:r>
        <w:r w:rsidRPr="00B74359">
          <w:rPr>
            <w:rFonts w:ascii="Courier New" w:hAnsi="Courier New" w:cs="Courier New"/>
            <w:color w:val="FF8040"/>
            <w:sz w:val="16"/>
            <w:szCs w:val="16"/>
            <w:rPrChange w:id="665" w:author="John MacAuley" w:date="2014-12-02T21:41:00Z">
              <w:rPr>
                <w:rFonts w:ascii="Times New Roman" w:hAnsi="Times New Roman"/>
                <w:color w:val="FF8040"/>
                <w:sz w:val="24"/>
              </w:rPr>
            </w:rPrChange>
          </w:rPr>
          <w:t>=</w:t>
        </w:r>
        <w:r w:rsidRPr="00B74359">
          <w:rPr>
            <w:rFonts w:ascii="Courier New" w:hAnsi="Courier New" w:cs="Courier New"/>
            <w:color w:val="993300"/>
            <w:sz w:val="16"/>
            <w:szCs w:val="16"/>
            <w:rPrChange w:id="666" w:author="John MacAuley" w:date="2014-12-02T21:41:00Z">
              <w:rPr>
                <w:rFonts w:ascii="Times New Roman" w:hAnsi="Times New Roman"/>
                <w:color w:val="993300"/>
                <w:sz w:val="24"/>
              </w:rPr>
            </w:rPrChange>
          </w:rPr>
          <w:t>"PA"</w:t>
        </w:r>
        <w:r w:rsidRPr="00B74359">
          <w:rPr>
            <w:rFonts w:ascii="Courier New" w:hAnsi="Courier New" w:cs="Courier New"/>
            <w:color w:val="000096"/>
            <w:sz w:val="16"/>
            <w:szCs w:val="16"/>
            <w:rPrChange w:id="667" w:author="John MacAuley" w:date="2014-12-02T21:41:00Z">
              <w:rPr>
                <w:rFonts w:ascii="Times New Roman" w:hAnsi="Times New Roman"/>
                <w:color w:val="000096"/>
                <w:sz w:val="24"/>
              </w:rPr>
            </w:rPrChange>
          </w:rPr>
          <w:t>&gt;</w:t>
        </w:r>
        <w:r w:rsidRPr="00B74359">
          <w:rPr>
            <w:rFonts w:ascii="Courier New" w:hAnsi="Courier New" w:cs="Courier New"/>
            <w:color w:val="000000"/>
            <w:sz w:val="16"/>
            <w:szCs w:val="16"/>
            <w:rPrChange w:id="668" w:author="John MacAuley" w:date="2014-12-02T21:41:00Z">
              <w:rPr>
                <w:rFonts w:ascii="Times New Roman" w:hAnsi="Times New Roman"/>
                <w:color w:val="000000"/>
                <w:sz w:val="24"/>
              </w:rPr>
            </w:rPrChange>
          </w:rPr>
          <w:t>urn:ogf:network:example.com:2013:nsa:prancer</w:t>
        </w:r>
        <w:r w:rsidRPr="00B74359">
          <w:rPr>
            <w:rFonts w:ascii="Courier New" w:hAnsi="Courier New" w:cs="Courier New"/>
            <w:color w:val="000096"/>
            <w:sz w:val="16"/>
            <w:szCs w:val="16"/>
            <w:rPrChange w:id="669" w:author="John MacAuley" w:date="2014-12-02T21:41:00Z">
              <w:rPr>
                <w:rFonts w:ascii="Times New Roman" w:hAnsi="Times New Roman"/>
                <w:color w:val="000096"/>
                <w:sz w:val="24"/>
              </w:rPr>
            </w:rPrChange>
          </w:rPr>
          <w:t>&lt;/peersWith&gt;</w:t>
        </w:r>
        <w:r w:rsidRPr="00B74359">
          <w:rPr>
            <w:rFonts w:ascii="Courier New" w:hAnsi="Courier New" w:cs="Courier New"/>
            <w:color w:val="000000"/>
            <w:sz w:val="16"/>
            <w:szCs w:val="16"/>
            <w:rPrChange w:id="670" w:author="John MacAuley" w:date="2014-12-02T21:41:00Z">
              <w:rPr>
                <w:rFonts w:ascii="Times New Roman" w:hAnsi="Times New Roman"/>
                <w:color w:val="000000"/>
                <w:sz w:val="24"/>
              </w:rPr>
            </w:rPrChange>
          </w:rPr>
          <w:br/>
        </w:r>
        <w:r w:rsidRPr="00B74359">
          <w:rPr>
            <w:rFonts w:ascii="Courier New" w:hAnsi="Courier New" w:cs="Courier New"/>
            <w:color w:val="000096"/>
            <w:sz w:val="16"/>
            <w:szCs w:val="16"/>
            <w:rPrChange w:id="671" w:author="John MacAuley" w:date="2014-12-02T21:41:00Z">
              <w:rPr>
                <w:rFonts w:ascii="Times New Roman" w:hAnsi="Times New Roman"/>
                <w:color w:val="000096"/>
                <w:sz w:val="24"/>
              </w:rPr>
            </w:rPrChange>
          </w:rPr>
          <w:t>&lt;/</w:t>
        </w:r>
        <w:proofErr w:type="spellStart"/>
        <w:r w:rsidRPr="00B74359">
          <w:rPr>
            <w:rFonts w:ascii="Courier New" w:hAnsi="Courier New" w:cs="Courier New"/>
            <w:color w:val="000096"/>
            <w:sz w:val="16"/>
            <w:szCs w:val="16"/>
            <w:rPrChange w:id="672" w:author="John MacAuley" w:date="2014-12-02T21:41:00Z">
              <w:rPr>
                <w:rFonts w:ascii="Times New Roman" w:hAnsi="Times New Roman"/>
                <w:color w:val="000096"/>
                <w:sz w:val="24"/>
              </w:rPr>
            </w:rPrChange>
          </w:rPr>
          <w:t>tns:nsa</w:t>
        </w:r>
        <w:proofErr w:type="spellEnd"/>
        <w:r w:rsidRPr="00B74359">
          <w:rPr>
            <w:rFonts w:ascii="Courier New" w:hAnsi="Courier New" w:cs="Courier New"/>
            <w:color w:val="000096"/>
            <w:sz w:val="16"/>
            <w:szCs w:val="16"/>
            <w:rPrChange w:id="673" w:author="John MacAuley" w:date="2014-12-02T21:41:00Z">
              <w:rPr>
                <w:rFonts w:ascii="Times New Roman" w:hAnsi="Times New Roman"/>
                <w:color w:val="000096"/>
                <w:sz w:val="24"/>
              </w:rPr>
            </w:rPrChange>
          </w:rPr>
          <w:t>&gt;</w:t>
        </w:r>
      </w:ins>
    </w:p>
    <w:p w14:paraId="33187EAC" w14:textId="2CEB9567" w:rsidR="001F14E6" w:rsidDel="00B74359" w:rsidRDefault="001F14E6" w:rsidP="00F168D7">
      <w:pPr>
        <w:rPr>
          <w:del w:id="674" w:author="John MacAuley" w:date="2014-12-02T21:41:00Z"/>
          <w:rFonts w:ascii="Courier New" w:hAnsi="Courier New" w:cs="Courier New"/>
          <w:color w:val="000096"/>
          <w:sz w:val="16"/>
          <w:szCs w:val="16"/>
        </w:rPr>
      </w:pPr>
      <w:del w:id="675" w:author="John MacAuley" w:date="2014-12-02T21:41:00Z">
        <w:r w:rsidRPr="001F14E6" w:rsidDel="00B74359">
          <w:rPr>
            <w:rFonts w:ascii="Courier New" w:hAnsi="Courier New" w:cs="Courier New"/>
            <w:color w:val="000096"/>
            <w:sz w:val="16"/>
            <w:szCs w:val="16"/>
          </w:rPr>
          <w:delText>&lt;tns:nsa</w:delText>
        </w:r>
        <w:r w:rsidRPr="001F14E6" w:rsidDel="00B74359">
          <w:rPr>
            <w:rFonts w:ascii="Courier New" w:hAnsi="Courier New" w:cs="Courier New"/>
            <w:color w:val="F5844C"/>
            <w:sz w:val="16"/>
            <w:szCs w:val="16"/>
          </w:rPr>
          <w:delText xml:space="preserve"> </w:delText>
        </w:r>
        <w:r w:rsidRPr="001F14E6" w:rsidDel="00B74359">
          <w:rPr>
            <w:rFonts w:ascii="Courier New" w:hAnsi="Courier New" w:cs="Courier New"/>
            <w:color w:val="0099CC"/>
            <w:sz w:val="16"/>
            <w:szCs w:val="16"/>
          </w:rPr>
          <w:delText>xmlns:xsi</w:delText>
        </w:r>
        <w:r w:rsidRPr="001F14E6" w:rsidDel="00B74359">
          <w:rPr>
            <w:rFonts w:ascii="Courier New" w:hAnsi="Courier New" w:cs="Courier New"/>
            <w:color w:val="FF8040"/>
            <w:sz w:val="16"/>
            <w:szCs w:val="16"/>
          </w:rPr>
          <w:delText>=</w:delText>
        </w:r>
        <w:r w:rsidRPr="001F14E6" w:rsidDel="00B74359">
          <w:rPr>
            <w:rFonts w:ascii="Courier New" w:hAnsi="Courier New" w:cs="Courier New"/>
            <w:color w:val="993300"/>
            <w:sz w:val="16"/>
            <w:szCs w:val="16"/>
          </w:rPr>
          <w:delText>"http://www.w3.org/2001/XMLSchema-instance"</w:delText>
        </w:r>
        <w:r w:rsidRPr="001F14E6" w:rsidDel="00B74359">
          <w:rPr>
            <w:rFonts w:ascii="Courier New" w:hAnsi="Courier New" w:cs="Courier New"/>
            <w:color w:val="000000"/>
            <w:sz w:val="16"/>
            <w:szCs w:val="16"/>
          </w:rPr>
          <w:br/>
        </w:r>
        <w:r w:rsidRPr="001F14E6" w:rsidDel="00B74359">
          <w:rPr>
            <w:rFonts w:ascii="Courier New" w:hAnsi="Courier New" w:cs="Courier New"/>
            <w:color w:val="F5844C"/>
            <w:sz w:val="16"/>
            <w:szCs w:val="16"/>
          </w:rPr>
          <w:delText xml:space="preserve">  </w:delText>
        </w:r>
        <w:r w:rsidDel="00B74359">
          <w:rPr>
            <w:rFonts w:ascii="Courier New" w:hAnsi="Courier New" w:cs="Courier New"/>
            <w:color w:val="F5844C"/>
            <w:sz w:val="16"/>
            <w:szCs w:val="16"/>
          </w:rPr>
          <w:delText xml:space="preserve">       </w:delText>
        </w:r>
        <w:r w:rsidRPr="001F14E6" w:rsidDel="00B74359">
          <w:rPr>
            <w:rFonts w:ascii="Courier New" w:hAnsi="Courier New" w:cs="Courier New"/>
            <w:color w:val="0099CC"/>
            <w:sz w:val="16"/>
            <w:szCs w:val="16"/>
          </w:rPr>
          <w:delText>xmlns:xcard</w:delText>
        </w:r>
        <w:r w:rsidRPr="001F14E6" w:rsidDel="00B74359">
          <w:rPr>
            <w:rFonts w:ascii="Courier New" w:hAnsi="Courier New" w:cs="Courier New"/>
            <w:color w:val="FF8040"/>
            <w:sz w:val="16"/>
            <w:szCs w:val="16"/>
          </w:rPr>
          <w:delText>=</w:delText>
        </w:r>
        <w:r w:rsidRPr="001F14E6" w:rsidDel="00B74359">
          <w:rPr>
            <w:rFonts w:ascii="Courier New" w:hAnsi="Courier New" w:cs="Courier New"/>
            <w:color w:val="993300"/>
            <w:sz w:val="16"/>
            <w:szCs w:val="16"/>
          </w:rPr>
          <w:delText>"urn:ietf:params:xml:ns:vcard-4.0"</w:delText>
        </w:r>
        <w:r w:rsidRPr="001F14E6" w:rsidDel="00B74359">
          <w:rPr>
            <w:rFonts w:ascii="Courier New" w:hAnsi="Courier New" w:cs="Courier New"/>
            <w:color w:val="000000"/>
            <w:sz w:val="16"/>
            <w:szCs w:val="16"/>
          </w:rPr>
          <w:br/>
        </w:r>
        <w:r w:rsidRPr="001F14E6" w:rsidDel="00B74359">
          <w:rPr>
            <w:rFonts w:ascii="Courier New" w:hAnsi="Courier New" w:cs="Courier New"/>
            <w:color w:val="F5844C"/>
            <w:sz w:val="16"/>
            <w:szCs w:val="16"/>
          </w:rPr>
          <w:delText xml:space="preserve">  </w:delText>
        </w:r>
        <w:r w:rsidDel="00B74359">
          <w:rPr>
            <w:rFonts w:ascii="Courier New" w:hAnsi="Courier New" w:cs="Courier New"/>
            <w:color w:val="F5844C"/>
            <w:sz w:val="16"/>
            <w:szCs w:val="16"/>
          </w:rPr>
          <w:delText xml:space="preserve">       </w:delText>
        </w:r>
        <w:r w:rsidRPr="001F14E6" w:rsidDel="00B74359">
          <w:rPr>
            <w:rFonts w:ascii="Courier New" w:hAnsi="Courier New" w:cs="Courier New"/>
            <w:color w:val="0099CC"/>
            <w:sz w:val="16"/>
            <w:szCs w:val="16"/>
          </w:rPr>
          <w:delText>xmlns:tns</w:delText>
        </w:r>
        <w:r w:rsidRPr="001F14E6" w:rsidDel="00B74359">
          <w:rPr>
            <w:rFonts w:ascii="Courier New" w:hAnsi="Courier New" w:cs="Courier New"/>
            <w:color w:val="FF8040"/>
            <w:sz w:val="16"/>
            <w:szCs w:val="16"/>
          </w:rPr>
          <w:delText>=</w:delText>
        </w:r>
        <w:r w:rsidRPr="001F14E6" w:rsidDel="00B74359">
          <w:rPr>
            <w:rFonts w:ascii="Courier New" w:hAnsi="Courier New" w:cs="Courier New"/>
            <w:color w:val="993300"/>
            <w:sz w:val="16"/>
            <w:szCs w:val="16"/>
          </w:rPr>
          <w:delText>"http://schemas.ogf.org/nsi/2014/02/discovery/nsa"</w:delText>
        </w:r>
        <w:r w:rsidRPr="001F14E6" w:rsidDel="00B74359">
          <w:rPr>
            <w:rFonts w:ascii="Courier New" w:hAnsi="Courier New" w:cs="Courier New"/>
            <w:color w:val="000000"/>
            <w:sz w:val="16"/>
            <w:szCs w:val="16"/>
          </w:rPr>
          <w:br/>
        </w:r>
        <w:r w:rsidDel="00B74359">
          <w:rPr>
            <w:rFonts w:ascii="Courier New" w:hAnsi="Courier New" w:cs="Courier New"/>
            <w:color w:val="F5844C"/>
            <w:sz w:val="16"/>
            <w:szCs w:val="16"/>
          </w:rPr>
          <w:delText xml:space="preserve">    </w:delText>
        </w:r>
        <w:r w:rsidRPr="001F14E6" w:rsidDel="00B74359">
          <w:rPr>
            <w:rFonts w:ascii="Courier New" w:hAnsi="Courier New" w:cs="Courier New"/>
            <w:color w:val="F5844C"/>
            <w:sz w:val="16"/>
            <w:szCs w:val="16"/>
          </w:rPr>
          <w:delText>id</w:delText>
        </w:r>
        <w:r w:rsidRPr="001F14E6" w:rsidDel="00B74359">
          <w:rPr>
            <w:rFonts w:ascii="Courier New" w:hAnsi="Courier New" w:cs="Courier New"/>
            <w:color w:val="FF8040"/>
            <w:sz w:val="16"/>
            <w:szCs w:val="16"/>
          </w:rPr>
          <w:delText>=</w:delText>
        </w:r>
        <w:r w:rsidRPr="001F14E6" w:rsidDel="00B74359">
          <w:rPr>
            <w:rFonts w:ascii="Courier New" w:hAnsi="Courier New" w:cs="Courier New"/>
            <w:color w:val="993300"/>
            <w:sz w:val="16"/>
            <w:szCs w:val="16"/>
          </w:rPr>
          <w:delText>"urn:ogf:network:example.com:2013:nsa:vixen"</w:delText>
        </w:r>
        <w:r w:rsidRPr="001F14E6" w:rsidDel="00B74359">
          <w:rPr>
            <w:rFonts w:ascii="Courier New" w:hAnsi="Courier New" w:cs="Courier New"/>
            <w:color w:val="000000"/>
            <w:sz w:val="16"/>
            <w:szCs w:val="16"/>
          </w:rPr>
          <w:br/>
        </w:r>
        <w:r w:rsidDel="00B74359">
          <w:rPr>
            <w:rFonts w:ascii="Courier New" w:hAnsi="Courier New" w:cs="Courier New"/>
            <w:color w:val="F5844C"/>
            <w:sz w:val="16"/>
            <w:szCs w:val="16"/>
          </w:rPr>
          <w:delText xml:space="preserve">    </w:delText>
        </w:r>
        <w:r w:rsidRPr="001F14E6" w:rsidDel="00B74359">
          <w:rPr>
            <w:rFonts w:ascii="Courier New" w:hAnsi="Courier New" w:cs="Courier New"/>
            <w:color w:val="F5844C"/>
            <w:sz w:val="16"/>
            <w:szCs w:val="16"/>
          </w:rPr>
          <w:delText>version</w:delText>
        </w:r>
        <w:r w:rsidRPr="001F14E6" w:rsidDel="00B74359">
          <w:rPr>
            <w:rFonts w:ascii="Courier New" w:hAnsi="Courier New" w:cs="Courier New"/>
            <w:color w:val="FF8040"/>
            <w:sz w:val="16"/>
            <w:szCs w:val="16"/>
          </w:rPr>
          <w:delText>=</w:delText>
        </w:r>
        <w:r w:rsidRPr="001F14E6" w:rsidDel="00B74359">
          <w:rPr>
            <w:rFonts w:ascii="Courier New" w:hAnsi="Courier New" w:cs="Courier New"/>
            <w:color w:val="993300"/>
            <w:sz w:val="16"/>
            <w:szCs w:val="16"/>
          </w:rPr>
          <w:delText>"2014-01-04T18:13:51.0Z"</w:delText>
        </w:r>
      </w:del>
      <w:del w:id="676" w:author="John MacAuley" w:date="2014-09-09T14:38:00Z">
        <w:r w:rsidR="008A3BB4" w:rsidDel="00913FEE">
          <w:rPr>
            <w:rFonts w:ascii="Courier New" w:hAnsi="Courier New" w:cs="Courier New"/>
            <w:color w:val="993300"/>
            <w:sz w:val="16"/>
            <w:szCs w:val="16"/>
          </w:rPr>
          <w:delText xml:space="preserve"> </w:delText>
        </w:r>
      </w:del>
      <w:del w:id="677" w:author="John MacAuley" w:date="2014-12-02T21:41:00Z">
        <w:r w:rsidR="008A3BB4" w:rsidDel="00B74359">
          <w:rPr>
            <w:rFonts w:ascii="Courier New" w:hAnsi="Courier New" w:cs="Courier New"/>
            <w:color w:val="F5844C"/>
            <w:sz w:val="16"/>
            <w:szCs w:val="16"/>
          </w:rPr>
          <w:delText>expires</w:delText>
        </w:r>
        <w:r w:rsidR="008A3BB4" w:rsidRPr="001F14E6" w:rsidDel="00B74359">
          <w:rPr>
            <w:rFonts w:ascii="Courier New" w:hAnsi="Courier New" w:cs="Courier New"/>
            <w:color w:val="FF8040"/>
            <w:sz w:val="16"/>
            <w:szCs w:val="16"/>
          </w:rPr>
          <w:delText>=</w:delText>
        </w:r>
        <w:r w:rsidR="008A3BB4" w:rsidDel="00B74359">
          <w:rPr>
            <w:rFonts w:ascii="Courier New" w:hAnsi="Courier New" w:cs="Courier New"/>
            <w:color w:val="993300"/>
            <w:sz w:val="16"/>
            <w:szCs w:val="16"/>
          </w:rPr>
          <w:delText>"2014-02</w:delText>
        </w:r>
        <w:r w:rsidR="008A3BB4" w:rsidRPr="001F14E6" w:rsidDel="00B74359">
          <w:rPr>
            <w:rFonts w:ascii="Courier New" w:hAnsi="Courier New" w:cs="Courier New"/>
            <w:color w:val="993300"/>
            <w:sz w:val="16"/>
            <w:szCs w:val="16"/>
          </w:rPr>
          <w:delText>-04T18:13:51.0Z"</w:delText>
        </w:r>
        <w:r w:rsidRPr="001F14E6" w:rsidDel="00B74359">
          <w:rPr>
            <w:rFonts w:ascii="Courier New" w:hAnsi="Courier New" w:cs="Courier New"/>
            <w:color w:val="000096"/>
            <w:sz w:val="16"/>
            <w:szCs w:val="16"/>
          </w:rPr>
          <w:delText>&gt;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&lt;name&gt;</w:delText>
        </w:r>
        <w:r w:rsidRPr="001F14E6" w:rsidDel="00B74359">
          <w:rPr>
            <w:rFonts w:ascii="Courier New" w:hAnsi="Courier New" w:cs="Courier New"/>
            <w:color w:val="000000"/>
            <w:sz w:val="16"/>
            <w:szCs w:val="16"/>
          </w:rPr>
          <w:delText>Example NSA</w:delText>
        </w:r>
        <w:r w:rsidRPr="001F14E6" w:rsidDel="00B74359">
          <w:rPr>
            <w:rFonts w:ascii="Courier New" w:hAnsi="Courier New" w:cs="Courier New"/>
            <w:color w:val="000096"/>
            <w:sz w:val="16"/>
            <w:szCs w:val="16"/>
          </w:rPr>
          <w:delText>&lt;/name&gt;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&lt;softwareVersion&gt;</w:delText>
        </w:r>
        <w:r w:rsidRPr="001F14E6" w:rsidDel="00B74359">
          <w:rPr>
            <w:rFonts w:ascii="Courier New" w:hAnsi="Courier New" w:cs="Courier New"/>
            <w:color w:val="000000"/>
            <w:sz w:val="16"/>
            <w:szCs w:val="16"/>
          </w:rPr>
          <w:delText>ExampleNsa-Version-1.0</w:delText>
        </w:r>
        <w:r w:rsidRPr="001F14E6" w:rsidDel="00B74359">
          <w:rPr>
            <w:rFonts w:ascii="Courier New" w:hAnsi="Courier New" w:cs="Courier New"/>
            <w:color w:val="000096"/>
            <w:sz w:val="16"/>
            <w:szCs w:val="16"/>
          </w:rPr>
          <w:delText>&lt;/softwareVersion&gt;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&lt;startTime&gt;</w:delText>
        </w:r>
        <w:r w:rsidRPr="001F14E6" w:rsidDel="00B74359">
          <w:rPr>
            <w:rFonts w:ascii="Courier New" w:hAnsi="Courier New" w:cs="Courier New"/>
            <w:color w:val="000000"/>
            <w:sz w:val="16"/>
            <w:szCs w:val="16"/>
          </w:rPr>
          <w:delText>2014-01-01T18:13:51.0Z</w:delText>
        </w:r>
        <w:r w:rsidRPr="001F14E6" w:rsidDel="00B74359">
          <w:rPr>
            <w:rFonts w:ascii="Courier New" w:hAnsi="Courier New" w:cs="Courier New"/>
            <w:color w:val="000096"/>
            <w:sz w:val="16"/>
            <w:szCs w:val="16"/>
          </w:rPr>
          <w:delText>&lt;/startTime&gt;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&lt;adminContact&gt;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&lt;xcard:vcard&gt;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&lt;xcard:uid&gt;</w:delText>
        </w:r>
      </w:del>
    </w:p>
    <w:p w14:paraId="66E9296E" w14:textId="656A516A" w:rsidR="001F14E6" w:rsidDel="00B74359" w:rsidRDefault="001F14E6" w:rsidP="00F168D7">
      <w:pPr>
        <w:rPr>
          <w:del w:id="678" w:author="John MacAuley" w:date="2014-12-02T21:41:00Z"/>
          <w:rFonts w:ascii="Courier New" w:hAnsi="Courier New" w:cs="Courier New"/>
          <w:color w:val="000096"/>
          <w:sz w:val="16"/>
          <w:szCs w:val="16"/>
        </w:rPr>
      </w:pPr>
      <w:del w:id="679" w:author="John MacAuley" w:date="2014-12-02T21:41:00Z">
        <w:r w:rsidDel="00B74359">
          <w:rPr>
            <w:rFonts w:ascii="Courier New" w:hAnsi="Courier New" w:cs="Courier New"/>
            <w:color w:val="000096"/>
            <w:sz w:val="16"/>
            <w:szCs w:val="16"/>
          </w:rPr>
          <w:delText xml:space="preserve">                </w:delText>
        </w:r>
        <w:r w:rsidRPr="001F14E6" w:rsidDel="00B74359">
          <w:rPr>
            <w:rFonts w:ascii="Courier New" w:hAnsi="Courier New" w:cs="Courier New"/>
            <w:color w:val="000096"/>
            <w:sz w:val="16"/>
            <w:szCs w:val="16"/>
          </w:rPr>
          <w:delText>&lt;xcard:uri&gt;</w:delText>
        </w:r>
        <w:r w:rsidRPr="001F14E6" w:rsidDel="00B74359">
          <w:rPr>
            <w:rFonts w:ascii="Courier New" w:hAnsi="Courier New" w:cs="Courier New"/>
            <w:color w:val="000000"/>
            <w:sz w:val="16"/>
            <w:szCs w:val="16"/>
          </w:rPr>
          <w:delText>http://www.example.com/santa.claus/santa.asc</w:delText>
        </w:r>
        <w:r w:rsidRPr="001F14E6" w:rsidDel="00B74359">
          <w:rPr>
            <w:rFonts w:ascii="Courier New" w:hAnsi="Courier New" w:cs="Courier New"/>
            <w:color w:val="000096"/>
            <w:sz w:val="16"/>
            <w:szCs w:val="16"/>
          </w:rPr>
          <w:delText>&lt;/xcard:uri&gt;</w:delText>
        </w:r>
      </w:del>
    </w:p>
    <w:p w14:paraId="43F1E45F" w14:textId="6E85C8CB" w:rsidR="001F14E6" w:rsidDel="00B74359" w:rsidRDefault="001F14E6" w:rsidP="00F168D7">
      <w:pPr>
        <w:rPr>
          <w:del w:id="680" w:author="John MacAuley" w:date="2014-12-02T21:41:00Z"/>
          <w:rFonts w:ascii="Courier New" w:hAnsi="Courier New" w:cs="Courier New"/>
          <w:color w:val="000096"/>
          <w:sz w:val="16"/>
          <w:szCs w:val="16"/>
        </w:rPr>
      </w:pPr>
      <w:del w:id="681" w:author="John MacAuley" w:date="2014-12-02T21:41:00Z">
        <w:r w:rsidDel="00B74359">
          <w:rPr>
            <w:rFonts w:ascii="Courier New" w:hAnsi="Courier New" w:cs="Courier New"/>
            <w:color w:val="000096"/>
            <w:sz w:val="16"/>
            <w:szCs w:val="16"/>
          </w:rPr>
          <w:delText xml:space="preserve">            </w:delText>
        </w:r>
        <w:r w:rsidRPr="001F14E6" w:rsidDel="00B74359">
          <w:rPr>
            <w:rFonts w:ascii="Courier New" w:hAnsi="Courier New" w:cs="Courier New"/>
            <w:color w:val="000096"/>
            <w:sz w:val="16"/>
            <w:szCs w:val="16"/>
          </w:rPr>
          <w:delText>&lt;/xcard:uid&gt;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&lt;xcard:prodid&gt;&lt;xcard:text&gt;</w:delText>
        </w:r>
        <w:r w:rsidRPr="001F14E6" w:rsidDel="00B74359">
          <w:rPr>
            <w:rFonts w:ascii="Courier New" w:hAnsi="Courier New" w:cs="Courier New"/>
            <w:color w:val="000000"/>
            <w:sz w:val="16"/>
            <w:szCs w:val="16"/>
          </w:rPr>
          <w:delText>OGF Example Maker // EN</w:delText>
        </w:r>
        <w:r w:rsidRPr="001F14E6" w:rsidDel="00B74359">
          <w:rPr>
            <w:rFonts w:ascii="Courier New" w:hAnsi="Courier New" w:cs="Courier New"/>
            <w:color w:val="000096"/>
            <w:sz w:val="16"/>
            <w:szCs w:val="16"/>
          </w:rPr>
          <w:delText>&lt;/xcard:text&gt;&lt;/xcard:prodid&gt;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&lt;xcard:rev&gt;&lt;xcard:timestamp&gt;</w:delText>
        </w:r>
        <w:r w:rsidRPr="001F14E6" w:rsidDel="00B74359">
          <w:rPr>
            <w:rFonts w:ascii="Courier New" w:hAnsi="Courier New" w:cs="Courier New"/>
            <w:color w:val="000000"/>
            <w:sz w:val="16"/>
            <w:szCs w:val="16"/>
          </w:rPr>
          <w:delText>20080424T195243Z</w:delText>
        </w:r>
        <w:r w:rsidRPr="001F14E6" w:rsidDel="00B74359">
          <w:rPr>
            <w:rFonts w:ascii="Courier New" w:hAnsi="Courier New" w:cs="Courier New"/>
            <w:color w:val="000096"/>
            <w:sz w:val="16"/>
            <w:szCs w:val="16"/>
          </w:rPr>
          <w:delText>&lt;/xcard:timestamp&gt;&lt;/xcard:rev&gt;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&lt;xcard:kind&gt;&lt;xcard:text&gt;</w:delText>
        </w:r>
        <w:r w:rsidRPr="001F14E6" w:rsidDel="00B74359">
          <w:rPr>
            <w:rFonts w:ascii="Courier New" w:hAnsi="Courier New" w:cs="Courier New"/>
            <w:color w:val="000000"/>
            <w:sz w:val="16"/>
            <w:szCs w:val="16"/>
          </w:rPr>
          <w:delText>individual</w:delText>
        </w:r>
        <w:r w:rsidRPr="001F14E6" w:rsidDel="00B74359">
          <w:rPr>
            <w:rFonts w:ascii="Courier New" w:hAnsi="Courier New" w:cs="Courier New"/>
            <w:color w:val="000096"/>
            <w:sz w:val="16"/>
            <w:szCs w:val="16"/>
          </w:rPr>
          <w:delText>&lt;/xcard:text&gt;&lt;/xcard:kind&gt;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&lt;xcard:fn&gt;&lt;xcard:text&gt;</w:delText>
        </w:r>
        <w:r w:rsidRPr="001F14E6" w:rsidDel="00B74359">
          <w:rPr>
            <w:rFonts w:ascii="Courier New" w:hAnsi="Courier New" w:cs="Courier New"/>
            <w:color w:val="000000"/>
            <w:sz w:val="16"/>
            <w:szCs w:val="16"/>
          </w:rPr>
          <w:delText>Saint Nicholas</w:delText>
        </w:r>
        <w:r w:rsidRPr="001F14E6" w:rsidDel="00B74359">
          <w:rPr>
            <w:rFonts w:ascii="Courier New" w:hAnsi="Courier New" w:cs="Courier New"/>
            <w:color w:val="000096"/>
            <w:sz w:val="16"/>
            <w:szCs w:val="16"/>
          </w:rPr>
          <w:delText>&lt;/xcard:text&gt;&lt;/xcard:fn&gt;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&lt;xcard:n&gt;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&lt;xcard:surname&gt;</w:delText>
        </w:r>
        <w:r w:rsidRPr="001F14E6" w:rsidDel="00B74359">
          <w:rPr>
            <w:rFonts w:ascii="Courier New" w:hAnsi="Courier New" w:cs="Courier New"/>
            <w:color w:val="000000"/>
            <w:sz w:val="16"/>
            <w:szCs w:val="16"/>
          </w:rPr>
          <w:delText>Claus</w:delText>
        </w:r>
        <w:r w:rsidRPr="001F14E6" w:rsidDel="00B74359">
          <w:rPr>
            <w:rFonts w:ascii="Courier New" w:hAnsi="Courier New" w:cs="Courier New"/>
            <w:color w:val="000096"/>
            <w:sz w:val="16"/>
            <w:szCs w:val="16"/>
          </w:rPr>
          <w:delText>&lt;/xcard:surname&gt;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&lt;xcard:given&gt;</w:delText>
        </w:r>
        <w:r w:rsidRPr="001F14E6" w:rsidDel="00B74359">
          <w:rPr>
            <w:rFonts w:ascii="Courier New" w:hAnsi="Courier New" w:cs="Courier New"/>
            <w:color w:val="000000"/>
            <w:sz w:val="16"/>
            <w:szCs w:val="16"/>
          </w:rPr>
          <w:delText>Santa</w:delText>
        </w:r>
        <w:r w:rsidRPr="001F14E6" w:rsidDel="00B74359">
          <w:rPr>
            <w:rFonts w:ascii="Courier New" w:hAnsi="Courier New" w:cs="Courier New"/>
            <w:color w:val="000096"/>
            <w:sz w:val="16"/>
            <w:szCs w:val="16"/>
          </w:rPr>
          <w:delText>&lt;/xcard:given&gt;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&lt;xcard:suffix&gt;</w:delText>
        </w:r>
        <w:r w:rsidRPr="001F14E6" w:rsidDel="00B74359">
          <w:rPr>
            <w:rFonts w:ascii="Courier New" w:hAnsi="Courier New" w:cs="Courier New"/>
            <w:color w:val="000000"/>
            <w:sz w:val="16"/>
            <w:szCs w:val="16"/>
          </w:rPr>
          <w:delText>Saint</w:delText>
        </w:r>
        <w:r w:rsidRPr="001F14E6" w:rsidDel="00B74359">
          <w:rPr>
            <w:rFonts w:ascii="Courier New" w:hAnsi="Courier New" w:cs="Courier New"/>
            <w:color w:val="000096"/>
            <w:sz w:val="16"/>
            <w:szCs w:val="16"/>
          </w:rPr>
          <w:delText>&lt;/xcard:suffix&gt;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&lt;/xcard:n&gt;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&lt;xcard:tel&gt;&lt;xcard:text&gt;</w:delText>
        </w:r>
        <w:r w:rsidRPr="001F14E6" w:rsidDel="00B74359">
          <w:rPr>
            <w:rFonts w:ascii="Courier New" w:hAnsi="Courier New" w:cs="Courier New"/>
            <w:color w:val="000000"/>
            <w:sz w:val="16"/>
            <w:szCs w:val="16"/>
          </w:rPr>
          <w:delText>+1 555-555-5555</w:delText>
        </w:r>
        <w:r w:rsidRPr="001F14E6" w:rsidDel="00B74359">
          <w:rPr>
            <w:rFonts w:ascii="Courier New" w:hAnsi="Courier New" w:cs="Courier New"/>
            <w:color w:val="000096"/>
            <w:sz w:val="16"/>
            <w:szCs w:val="16"/>
          </w:rPr>
          <w:delText>&lt;/xcard:text&gt;&lt;/xcard:tel&gt;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&lt;xcard:email&gt;</w:delText>
        </w:r>
      </w:del>
    </w:p>
    <w:p w14:paraId="72626AA7" w14:textId="74A341CC" w:rsidR="001F14E6" w:rsidDel="00B74359" w:rsidRDefault="001F14E6" w:rsidP="00F168D7">
      <w:pPr>
        <w:rPr>
          <w:del w:id="682" w:author="John MacAuley" w:date="2014-12-02T21:41:00Z"/>
          <w:rFonts w:ascii="Courier New" w:hAnsi="Courier New" w:cs="Courier New"/>
          <w:color w:val="000096"/>
          <w:sz w:val="16"/>
          <w:szCs w:val="16"/>
        </w:rPr>
      </w:pPr>
      <w:del w:id="683" w:author="John MacAuley" w:date="2014-12-02T21:41:00Z">
        <w:r w:rsidDel="00B74359">
          <w:rPr>
            <w:rFonts w:ascii="Courier New" w:hAnsi="Courier New" w:cs="Courier New"/>
            <w:color w:val="000096"/>
            <w:sz w:val="16"/>
            <w:szCs w:val="16"/>
          </w:rPr>
          <w:delText xml:space="preserve">                </w:delText>
        </w:r>
        <w:r w:rsidRPr="001F14E6" w:rsidDel="00B74359">
          <w:rPr>
            <w:rFonts w:ascii="Courier New" w:hAnsi="Courier New" w:cs="Courier New"/>
            <w:color w:val="000096"/>
            <w:sz w:val="16"/>
            <w:szCs w:val="16"/>
          </w:rPr>
          <w:delText>&lt;xcard:text&gt;</w:delText>
        </w:r>
        <w:r w:rsidRPr="001F14E6" w:rsidDel="00B74359">
          <w:rPr>
            <w:rFonts w:ascii="Courier New" w:hAnsi="Courier New" w:cs="Courier New"/>
            <w:color w:val="000000"/>
            <w:sz w:val="16"/>
            <w:szCs w:val="16"/>
          </w:rPr>
          <w:delText>santa.claus@theworkshop.example.com</w:delText>
        </w:r>
        <w:r w:rsidRPr="001F14E6" w:rsidDel="00B74359">
          <w:rPr>
            <w:rFonts w:ascii="Courier New" w:hAnsi="Courier New" w:cs="Courier New"/>
            <w:color w:val="000096"/>
            <w:sz w:val="16"/>
            <w:szCs w:val="16"/>
          </w:rPr>
          <w:delText>&lt;/xcard:text&gt;</w:delText>
        </w:r>
      </w:del>
    </w:p>
    <w:p w14:paraId="1C3240F6" w14:textId="026D5E51" w:rsidR="000018C9" w:rsidDel="00B9080C" w:rsidRDefault="001F14E6" w:rsidP="00F168D7">
      <w:pPr>
        <w:rPr>
          <w:del w:id="684" w:author="John MacAuley" w:date="2014-09-09T14:42:00Z"/>
          <w:rFonts w:ascii="Courier New" w:hAnsi="Courier New" w:cs="Courier New"/>
          <w:color w:val="000096"/>
          <w:sz w:val="16"/>
          <w:szCs w:val="16"/>
        </w:rPr>
      </w:pPr>
      <w:del w:id="685" w:author="John MacAuley" w:date="2014-12-02T21:41:00Z">
        <w:r w:rsidDel="00B74359">
          <w:rPr>
            <w:rFonts w:ascii="Courier New" w:hAnsi="Courier New" w:cs="Courier New"/>
            <w:color w:val="000096"/>
            <w:sz w:val="16"/>
            <w:szCs w:val="16"/>
          </w:rPr>
          <w:delText xml:space="preserve">            </w:delText>
        </w:r>
        <w:r w:rsidRPr="001F14E6" w:rsidDel="00B74359">
          <w:rPr>
            <w:rFonts w:ascii="Courier New" w:hAnsi="Courier New" w:cs="Courier New"/>
            <w:color w:val="000096"/>
            <w:sz w:val="16"/>
            <w:szCs w:val="16"/>
          </w:rPr>
          <w:delText>&lt;/xcard:email&gt;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&lt;/xcard:vcard&gt;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&lt;/adminContact&gt;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&lt;location&gt;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&lt;name&gt;</w:delText>
        </w:r>
        <w:r w:rsidRPr="001F14E6" w:rsidDel="00B74359">
          <w:rPr>
            <w:rFonts w:ascii="Courier New" w:hAnsi="Courier New" w:cs="Courier New"/>
            <w:color w:val="000000"/>
            <w:sz w:val="16"/>
            <w:szCs w:val="16"/>
          </w:rPr>
          <w:delText>Santa's Workshop, The North Pole</w:delText>
        </w:r>
        <w:r w:rsidRPr="001F14E6" w:rsidDel="00B74359">
          <w:rPr>
            <w:rFonts w:ascii="Courier New" w:hAnsi="Courier New" w:cs="Courier New"/>
            <w:color w:val="000096"/>
            <w:sz w:val="16"/>
            <w:szCs w:val="16"/>
          </w:rPr>
          <w:delText>&lt;/name&gt;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&lt;lat&gt;</w:delText>
        </w:r>
        <w:r w:rsidRPr="001F14E6" w:rsidDel="00B74359">
          <w:rPr>
            <w:rFonts w:ascii="Courier New" w:hAnsi="Courier New" w:cs="Courier New"/>
            <w:color w:val="000000"/>
            <w:sz w:val="16"/>
            <w:szCs w:val="16"/>
          </w:rPr>
          <w:delText>90.0000</w:delText>
        </w:r>
        <w:r w:rsidRPr="001F14E6" w:rsidDel="00B74359">
          <w:rPr>
            <w:rFonts w:ascii="Courier New" w:hAnsi="Courier New" w:cs="Courier New"/>
            <w:color w:val="000096"/>
            <w:sz w:val="16"/>
            <w:szCs w:val="16"/>
          </w:rPr>
          <w:delText>&lt;/</w:delText>
        </w:r>
      </w:del>
      <w:del w:id="686" w:author="John MacAuley" w:date="2014-09-09T09:37:00Z">
        <w:r w:rsidRPr="001F14E6" w:rsidDel="001E47D0">
          <w:rPr>
            <w:rFonts w:ascii="Courier New" w:hAnsi="Courier New" w:cs="Courier New"/>
            <w:color w:val="000096"/>
            <w:sz w:val="16"/>
            <w:szCs w:val="16"/>
          </w:rPr>
          <w:delText>lat</w:delText>
        </w:r>
      </w:del>
      <w:del w:id="687" w:author="John MacAuley" w:date="2014-12-02T21:41:00Z">
        <w:r w:rsidRPr="001F14E6" w:rsidDel="00B74359">
          <w:rPr>
            <w:rFonts w:ascii="Courier New" w:hAnsi="Courier New" w:cs="Courier New"/>
            <w:color w:val="000096"/>
            <w:sz w:val="16"/>
            <w:szCs w:val="16"/>
          </w:rPr>
          <w:delText>&gt;</w:delText>
        </w:r>
      </w:del>
      <w:del w:id="688" w:author="John MacAuley" w:date="2014-09-09T09:38:00Z">
        <w:r w:rsidRPr="001F14E6" w:rsidDel="001E47D0">
          <w:rPr>
            <w:rFonts w:ascii="Courier New" w:hAnsi="Courier New" w:cs="Courier New"/>
            <w:color w:val="000000"/>
            <w:sz w:val="16"/>
            <w:szCs w:val="16"/>
          </w:rPr>
          <w:br/>
          <w:delText xml:space="preserve">        </w:delText>
        </w:r>
        <w:r w:rsidRPr="001F14E6" w:rsidDel="001E47D0">
          <w:rPr>
            <w:rFonts w:ascii="Courier New" w:hAnsi="Courier New" w:cs="Courier New"/>
            <w:color w:val="000096"/>
            <w:sz w:val="16"/>
            <w:szCs w:val="16"/>
          </w:rPr>
          <w:delText>&lt;long&gt;</w:delText>
        </w:r>
        <w:r w:rsidRPr="001F14E6" w:rsidDel="001E47D0">
          <w:rPr>
            <w:rFonts w:ascii="Courier New" w:hAnsi="Courier New" w:cs="Courier New"/>
            <w:color w:val="000000"/>
            <w:sz w:val="16"/>
            <w:szCs w:val="16"/>
          </w:rPr>
          <w:delText>0.0000</w:delText>
        </w:r>
        <w:r w:rsidRPr="001F14E6" w:rsidDel="001E47D0">
          <w:rPr>
            <w:rFonts w:ascii="Courier New" w:hAnsi="Courier New" w:cs="Courier New"/>
            <w:color w:val="000096"/>
            <w:sz w:val="16"/>
            <w:szCs w:val="16"/>
          </w:rPr>
          <w:delText>&lt;/long&gt;</w:delText>
        </w:r>
      </w:del>
      <w:del w:id="689" w:author="John MacAuley" w:date="2014-12-02T21:41:00Z">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&lt;/location&gt;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&lt;networkId&gt;</w:delText>
        </w:r>
        <w:r w:rsidRPr="001F14E6" w:rsidDel="00B74359">
          <w:rPr>
            <w:rFonts w:ascii="Courier New" w:hAnsi="Courier New" w:cs="Courier New"/>
            <w:color w:val="000000"/>
            <w:sz w:val="16"/>
            <w:szCs w:val="16"/>
          </w:rPr>
          <w:delText>urn:ogf:network:example.com:2013:network:</w:delText>
        </w:r>
        <w:r w:rsidDel="00B74359">
          <w:rPr>
            <w:rFonts w:ascii="Courier New" w:hAnsi="Courier New" w:cs="Courier New"/>
            <w:color w:val="000000"/>
            <w:sz w:val="16"/>
            <w:szCs w:val="16"/>
          </w:rPr>
          <w:delText>theworkshop</w:delText>
        </w:r>
        <w:r w:rsidRPr="001F14E6" w:rsidDel="00B74359">
          <w:rPr>
            <w:rFonts w:ascii="Courier New" w:hAnsi="Courier New" w:cs="Courier New"/>
            <w:color w:val="000096"/>
            <w:sz w:val="16"/>
            <w:szCs w:val="16"/>
          </w:rPr>
          <w:delText>&lt;/networkId&gt;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&lt;networkId&gt;</w:delText>
        </w:r>
        <w:r w:rsidRPr="001F14E6" w:rsidDel="00B74359">
          <w:rPr>
            <w:rFonts w:ascii="Courier New" w:hAnsi="Courier New" w:cs="Courier New"/>
            <w:color w:val="000000"/>
            <w:sz w:val="16"/>
            <w:szCs w:val="16"/>
          </w:rPr>
          <w:delText>urn:ogf:network:example.com:2013:network:candycaneforest</w:delText>
        </w:r>
        <w:r w:rsidRPr="001F14E6" w:rsidDel="00B74359">
          <w:rPr>
            <w:rFonts w:ascii="Courier New" w:hAnsi="Courier New" w:cs="Courier New"/>
            <w:color w:val="000096"/>
            <w:sz w:val="16"/>
            <w:szCs w:val="16"/>
          </w:rPr>
          <w:delText>&lt;/networkId&gt;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&lt;interface&gt;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&lt;type&gt;</w:delText>
        </w:r>
        <w:r w:rsidRPr="001F14E6" w:rsidDel="00B74359">
          <w:rPr>
            <w:rFonts w:ascii="Courier New" w:hAnsi="Courier New" w:cs="Courier New"/>
            <w:color w:val="000000"/>
            <w:sz w:val="16"/>
            <w:szCs w:val="16"/>
          </w:rPr>
          <w:delText>application/vnd.ogf.nsi.</w:delText>
        </w:r>
      </w:del>
      <w:del w:id="690" w:author="John MacAuley" w:date="2014-09-09T14:41:00Z">
        <w:r w:rsidRPr="001F14E6" w:rsidDel="00913FEE">
          <w:rPr>
            <w:rFonts w:ascii="Courier New" w:hAnsi="Courier New" w:cs="Courier New"/>
            <w:color w:val="000000"/>
            <w:sz w:val="16"/>
            <w:szCs w:val="16"/>
          </w:rPr>
          <w:delText>discovery</w:delText>
        </w:r>
      </w:del>
      <w:del w:id="691" w:author="John MacAuley" w:date="2014-12-02T21:41:00Z">
        <w:r w:rsidRPr="001F14E6" w:rsidDel="00B74359">
          <w:rPr>
            <w:rFonts w:ascii="Courier New" w:hAnsi="Courier New" w:cs="Courier New"/>
            <w:color w:val="000000"/>
            <w:sz w:val="16"/>
            <w:szCs w:val="16"/>
          </w:rPr>
          <w:delText>.v1+xml</w:delText>
        </w:r>
        <w:r w:rsidRPr="001F14E6" w:rsidDel="00B74359">
          <w:rPr>
            <w:rFonts w:ascii="Courier New" w:hAnsi="Courier New" w:cs="Courier New"/>
            <w:color w:val="000096"/>
            <w:sz w:val="16"/>
            <w:szCs w:val="16"/>
          </w:rPr>
          <w:delText>&lt;/type&gt;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&lt;href&gt;</w:delText>
        </w:r>
        <w:r w:rsidRPr="001F14E6" w:rsidDel="00B74359">
          <w:rPr>
            <w:rFonts w:ascii="Courier New" w:hAnsi="Courier New" w:cs="Courier New"/>
            <w:color w:val="000000"/>
            <w:sz w:val="16"/>
            <w:szCs w:val="16"/>
          </w:rPr>
          <w:delText>https://nsa.example.com/</w:delText>
        </w:r>
      </w:del>
      <w:del w:id="692" w:author="John MacAuley" w:date="2014-09-09T14:41:00Z">
        <w:r w:rsidRPr="001F14E6" w:rsidDel="00913FEE">
          <w:rPr>
            <w:rFonts w:ascii="Courier New" w:hAnsi="Courier New" w:cs="Courier New"/>
            <w:color w:val="000000"/>
            <w:sz w:val="16"/>
            <w:szCs w:val="16"/>
          </w:rPr>
          <w:delText>discovery</w:delText>
        </w:r>
      </w:del>
      <w:del w:id="693" w:author="John MacAuley" w:date="2014-12-02T21:41:00Z">
        <w:r w:rsidRPr="001F14E6" w:rsidDel="00B74359">
          <w:rPr>
            <w:rFonts w:ascii="Courier New" w:hAnsi="Courier New" w:cs="Courier New"/>
            <w:color w:val="000096"/>
            <w:sz w:val="16"/>
            <w:szCs w:val="16"/>
          </w:rPr>
          <w:delText>&lt;/href&gt;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&lt;describedBy&gt;</w:delText>
        </w:r>
        <w:r w:rsidRPr="001F14E6" w:rsidDel="00B74359">
          <w:rPr>
            <w:rFonts w:ascii="Courier New" w:hAnsi="Courier New" w:cs="Courier New"/>
            <w:color w:val="000000"/>
            <w:sz w:val="16"/>
            <w:szCs w:val="16"/>
          </w:rPr>
          <w:delText>https://nsa.example.com/</w:delText>
        </w:r>
      </w:del>
      <w:del w:id="694" w:author="John MacAuley" w:date="2014-09-09T14:41:00Z">
        <w:r w:rsidRPr="001F14E6" w:rsidDel="00913FEE">
          <w:rPr>
            <w:rFonts w:ascii="Courier New" w:hAnsi="Courier New" w:cs="Courier New"/>
            <w:color w:val="000000"/>
            <w:sz w:val="16"/>
            <w:szCs w:val="16"/>
          </w:rPr>
          <w:delText>discovery</w:delText>
        </w:r>
      </w:del>
      <w:del w:id="695" w:author="John MacAuley" w:date="2014-09-05T17:04:00Z">
        <w:r w:rsidRPr="001F14E6" w:rsidDel="00081E01">
          <w:rPr>
            <w:rFonts w:ascii="Courier New" w:hAnsi="Courier New" w:cs="Courier New"/>
            <w:color w:val="000000"/>
            <w:sz w:val="16"/>
            <w:szCs w:val="16"/>
          </w:rPr>
          <w:delText>/</w:delText>
        </w:r>
      </w:del>
      <w:del w:id="696" w:author="John MacAuley" w:date="2014-12-02T21:41:00Z">
        <w:r w:rsidRPr="001F14E6" w:rsidDel="00B74359">
          <w:rPr>
            <w:rFonts w:ascii="Courier New" w:hAnsi="Courier New" w:cs="Courier New"/>
            <w:color w:val="000000"/>
            <w:sz w:val="16"/>
            <w:szCs w:val="16"/>
          </w:rPr>
          <w:delText>wadl</w:delText>
        </w:r>
        <w:r w:rsidRPr="001F14E6" w:rsidDel="00B74359">
          <w:rPr>
            <w:rFonts w:ascii="Courier New" w:hAnsi="Courier New" w:cs="Courier New"/>
            <w:color w:val="000096"/>
            <w:sz w:val="16"/>
            <w:szCs w:val="16"/>
          </w:rPr>
          <w:delText>&lt;/describedBy&gt;</w:delText>
        </w:r>
        <w:r w:rsidRPr="001F14E6" w:rsidDel="00B74359">
          <w:rPr>
            <w:rFonts w:ascii="Courier New" w:hAnsi="Courier New" w:cs="Courier New"/>
            <w:color w:val="000000"/>
            <w:sz w:val="16"/>
            <w:szCs w:val="16"/>
          </w:rPr>
          <w:br/>
          <w:delText xml:space="preserve">    </w:delText>
        </w:r>
        <w:r w:rsidRPr="001F14E6" w:rsidDel="00B74359">
          <w:rPr>
            <w:rFonts w:ascii="Courier New" w:hAnsi="Courier New" w:cs="Courier New"/>
            <w:color w:val="000096"/>
            <w:sz w:val="16"/>
            <w:szCs w:val="16"/>
          </w:rPr>
          <w:delText>&lt;/interface&gt;</w:delText>
        </w:r>
      </w:del>
    </w:p>
    <w:p w14:paraId="50DDC447" w14:textId="794A8DC5" w:rsidR="00F168D7" w:rsidRPr="00B9080C" w:rsidDel="00B74359" w:rsidRDefault="000018C9" w:rsidP="00F168D7">
      <w:pPr>
        <w:rPr>
          <w:del w:id="697" w:author="John MacAuley" w:date="2014-12-02T21:41:00Z"/>
          <w:rFonts w:ascii="Courier New" w:hAnsi="Courier New" w:cs="Courier New"/>
          <w:color w:val="000096"/>
          <w:sz w:val="16"/>
          <w:szCs w:val="16"/>
          <w:rPrChange w:id="698" w:author="John MacAuley" w:date="2014-09-09T14:58:00Z">
            <w:rPr>
              <w:del w:id="699" w:author="John MacAuley" w:date="2014-12-02T21:41:00Z"/>
              <w:rFonts w:ascii="Courier New" w:hAnsi="Courier New" w:cs="Courier New"/>
              <w:sz w:val="16"/>
              <w:szCs w:val="16"/>
            </w:rPr>
          </w:rPrChange>
        </w:rPr>
      </w:pPr>
      <w:del w:id="700" w:author="John MacAuley" w:date="2014-09-09T14:42:00Z">
        <w:r w:rsidRPr="001F14E6" w:rsidDel="00913FEE">
          <w:rPr>
            <w:rFonts w:ascii="Courier New" w:hAnsi="Courier New" w:cs="Courier New"/>
            <w:color w:val="000000"/>
            <w:sz w:val="16"/>
            <w:szCs w:val="16"/>
          </w:rPr>
          <w:delText xml:space="preserve">    </w:delText>
        </w:r>
        <w:r w:rsidRPr="001F14E6" w:rsidDel="00913FEE">
          <w:rPr>
            <w:rFonts w:ascii="Courier New" w:hAnsi="Courier New" w:cs="Courier New"/>
            <w:color w:val="000096"/>
            <w:sz w:val="16"/>
            <w:szCs w:val="16"/>
          </w:rPr>
          <w:delText>&lt;interface&gt;</w:delText>
        </w:r>
        <w:r w:rsidRPr="001F14E6" w:rsidDel="00913FEE">
          <w:rPr>
            <w:rFonts w:ascii="Courier New" w:hAnsi="Courier New" w:cs="Courier New"/>
            <w:color w:val="000000"/>
            <w:sz w:val="16"/>
            <w:szCs w:val="16"/>
          </w:rPr>
          <w:br/>
          <w:delText xml:space="preserve">        </w:delText>
        </w:r>
        <w:r w:rsidRPr="001F14E6" w:rsidDel="00913FEE">
          <w:rPr>
            <w:rFonts w:ascii="Courier New" w:hAnsi="Courier New" w:cs="Courier New"/>
            <w:color w:val="000096"/>
            <w:sz w:val="16"/>
            <w:szCs w:val="16"/>
          </w:rPr>
          <w:delText>&lt;type&gt;</w:delText>
        </w:r>
        <w:r w:rsidRPr="001F14E6" w:rsidDel="00913FEE">
          <w:rPr>
            <w:rFonts w:ascii="Courier New" w:hAnsi="Courier New" w:cs="Courier New"/>
            <w:color w:val="000000"/>
            <w:sz w:val="16"/>
            <w:szCs w:val="16"/>
          </w:rPr>
          <w:delText>application/vnd.ogf.nsi.topology.v1+xml</w:delText>
        </w:r>
        <w:r w:rsidRPr="001F14E6" w:rsidDel="00913FEE">
          <w:rPr>
            <w:rFonts w:ascii="Courier New" w:hAnsi="Courier New" w:cs="Courier New"/>
            <w:color w:val="000096"/>
            <w:sz w:val="16"/>
            <w:szCs w:val="16"/>
          </w:rPr>
          <w:delText>&lt;/type&gt;</w:delText>
        </w:r>
        <w:r w:rsidRPr="001F14E6" w:rsidDel="00913FEE">
          <w:rPr>
            <w:rFonts w:ascii="Courier New" w:hAnsi="Courier New" w:cs="Courier New"/>
            <w:color w:val="000000"/>
            <w:sz w:val="16"/>
            <w:szCs w:val="16"/>
          </w:rPr>
          <w:br/>
          <w:delText xml:space="preserve">        </w:delText>
        </w:r>
        <w:r w:rsidRPr="001F14E6" w:rsidDel="00913FEE">
          <w:rPr>
            <w:rFonts w:ascii="Courier New" w:hAnsi="Courier New" w:cs="Courier New"/>
            <w:color w:val="000096"/>
            <w:sz w:val="16"/>
            <w:szCs w:val="16"/>
          </w:rPr>
          <w:delText>&lt;href&gt;</w:delText>
        </w:r>
        <w:r w:rsidRPr="001F14E6" w:rsidDel="00913FEE">
          <w:rPr>
            <w:rFonts w:ascii="Courier New" w:hAnsi="Courier New" w:cs="Courier New"/>
            <w:color w:val="000000"/>
            <w:sz w:val="16"/>
            <w:szCs w:val="16"/>
          </w:rPr>
          <w:delText>https://nsa.example.com/topology.xml</w:delText>
        </w:r>
        <w:r w:rsidRPr="001F14E6" w:rsidDel="00913FEE">
          <w:rPr>
            <w:rFonts w:ascii="Courier New" w:hAnsi="Courier New" w:cs="Courier New"/>
            <w:color w:val="000096"/>
            <w:sz w:val="16"/>
            <w:szCs w:val="16"/>
          </w:rPr>
          <w:delText>&lt;/href&gt;</w:delText>
        </w:r>
        <w:r w:rsidRPr="001F14E6" w:rsidDel="00913FEE">
          <w:rPr>
            <w:rFonts w:ascii="Courier New" w:hAnsi="Courier New" w:cs="Courier New"/>
            <w:color w:val="000000"/>
            <w:sz w:val="16"/>
            <w:szCs w:val="16"/>
          </w:rPr>
          <w:br/>
          <w:delText xml:space="preserve">    </w:delText>
        </w:r>
        <w:r w:rsidRPr="001F14E6" w:rsidDel="00913FEE">
          <w:rPr>
            <w:rFonts w:ascii="Courier New" w:hAnsi="Courier New" w:cs="Courier New"/>
            <w:color w:val="000096"/>
            <w:sz w:val="16"/>
            <w:szCs w:val="16"/>
          </w:rPr>
          <w:delText>&lt;/interface&gt;</w:delText>
        </w:r>
      </w:del>
      <w:del w:id="701" w:author="John MacAuley" w:date="2014-12-02T21:41:00Z">
        <w:r w:rsidR="001F14E6" w:rsidRPr="001F14E6" w:rsidDel="00B74359">
          <w:rPr>
            <w:rFonts w:ascii="Courier New" w:hAnsi="Courier New" w:cs="Courier New"/>
            <w:color w:val="000000"/>
            <w:sz w:val="16"/>
            <w:szCs w:val="16"/>
          </w:rPr>
          <w:br/>
          <w:delText xml:space="preserve">    </w:delText>
        </w:r>
        <w:r w:rsidR="001F14E6" w:rsidRPr="001F14E6" w:rsidDel="00B74359">
          <w:rPr>
            <w:rFonts w:ascii="Courier New" w:hAnsi="Courier New" w:cs="Courier New"/>
            <w:color w:val="000096"/>
            <w:sz w:val="16"/>
            <w:szCs w:val="16"/>
          </w:rPr>
          <w:delText>&lt;interface&gt;</w:delText>
        </w:r>
        <w:r w:rsidR="001F14E6" w:rsidRPr="001F14E6" w:rsidDel="00B74359">
          <w:rPr>
            <w:rFonts w:ascii="Courier New" w:hAnsi="Courier New" w:cs="Courier New"/>
            <w:color w:val="000000"/>
            <w:sz w:val="16"/>
            <w:szCs w:val="16"/>
          </w:rPr>
          <w:br/>
          <w:delText xml:space="preserve">        </w:delText>
        </w:r>
        <w:r w:rsidR="001F14E6" w:rsidRPr="001F14E6" w:rsidDel="00B74359">
          <w:rPr>
            <w:rFonts w:ascii="Courier New" w:hAnsi="Courier New" w:cs="Courier New"/>
            <w:color w:val="000096"/>
            <w:sz w:val="16"/>
            <w:szCs w:val="16"/>
          </w:rPr>
          <w:delText>&lt;type&gt;</w:delText>
        </w:r>
        <w:r w:rsidR="001F14E6" w:rsidRPr="001F14E6" w:rsidDel="00B74359">
          <w:rPr>
            <w:rFonts w:ascii="Courier New" w:hAnsi="Courier New" w:cs="Courier New"/>
            <w:color w:val="000000"/>
            <w:sz w:val="16"/>
            <w:szCs w:val="16"/>
          </w:rPr>
          <w:delText>application/vnd.ogf.nsi.cs.v2.provider+soap</w:delText>
        </w:r>
        <w:r w:rsidR="001F14E6" w:rsidRPr="001F14E6" w:rsidDel="00B74359">
          <w:rPr>
            <w:rFonts w:ascii="Courier New" w:hAnsi="Courier New" w:cs="Courier New"/>
            <w:color w:val="000096"/>
            <w:sz w:val="16"/>
            <w:szCs w:val="16"/>
          </w:rPr>
          <w:delText>&lt;/type&gt;</w:delText>
        </w:r>
        <w:r w:rsidR="001F14E6" w:rsidRPr="001F14E6" w:rsidDel="00B74359">
          <w:rPr>
            <w:rFonts w:ascii="Courier New" w:hAnsi="Courier New" w:cs="Courier New"/>
            <w:color w:val="000000"/>
            <w:sz w:val="16"/>
            <w:szCs w:val="16"/>
          </w:rPr>
          <w:br/>
          <w:delText xml:space="preserve">        </w:delText>
        </w:r>
        <w:r w:rsidR="001F14E6" w:rsidRPr="001F14E6" w:rsidDel="00B74359">
          <w:rPr>
            <w:rFonts w:ascii="Courier New" w:hAnsi="Courier New" w:cs="Courier New"/>
            <w:color w:val="000096"/>
            <w:sz w:val="16"/>
            <w:szCs w:val="16"/>
          </w:rPr>
          <w:delText>&lt;href&gt;</w:delText>
        </w:r>
        <w:r w:rsidR="001F14E6" w:rsidRPr="001F14E6" w:rsidDel="00B74359">
          <w:rPr>
            <w:rFonts w:ascii="Courier New" w:hAnsi="Courier New" w:cs="Courier New"/>
            <w:color w:val="000000"/>
            <w:sz w:val="16"/>
            <w:szCs w:val="16"/>
          </w:rPr>
          <w:delText>https://nsa.example.com/connectionProvider</w:delText>
        </w:r>
        <w:r w:rsidR="001F14E6" w:rsidRPr="001F14E6" w:rsidDel="00B74359">
          <w:rPr>
            <w:rFonts w:ascii="Courier New" w:hAnsi="Courier New" w:cs="Courier New"/>
            <w:color w:val="000096"/>
            <w:sz w:val="16"/>
            <w:szCs w:val="16"/>
          </w:rPr>
          <w:delText>&lt;/href&gt;</w:delText>
        </w:r>
        <w:r w:rsidR="001F14E6" w:rsidRPr="001F14E6" w:rsidDel="00B74359">
          <w:rPr>
            <w:rFonts w:ascii="Courier New" w:hAnsi="Courier New" w:cs="Courier New"/>
            <w:color w:val="000000"/>
            <w:sz w:val="16"/>
            <w:szCs w:val="16"/>
          </w:rPr>
          <w:br/>
          <w:delText xml:space="preserve">        </w:delText>
        </w:r>
        <w:r w:rsidR="001F14E6" w:rsidRPr="001F14E6" w:rsidDel="00B74359">
          <w:rPr>
            <w:rFonts w:ascii="Courier New" w:hAnsi="Courier New" w:cs="Courier New"/>
            <w:color w:val="000096"/>
            <w:sz w:val="16"/>
            <w:szCs w:val="16"/>
          </w:rPr>
          <w:delText>&lt;describedBy&gt;</w:delText>
        </w:r>
        <w:r w:rsidR="001F14E6" w:rsidRPr="001F14E6" w:rsidDel="00B74359">
          <w:rPr>
            <w:rFonts w:ascii="Courier New" w:hAnsi="Courier New" w:cs="Courier New"/>
            <w:color w:val="000000"/>
            <w:sz w:val="16"/>
            <w:szCs w:val="16"/>
          </w:rPr>
          <w:delText>https://nsa.example.com/connectionProvider</w:delText>
        </w:r>
      </w:del>
      <w:del w:id="702" w:author="John MacAuley" w:date="2014-09-05T17:03:00Z">
        <w:r w:rsidR="001F14E6" w:rsidRPr="001F14E6" w:rsidDel="00081E01">
          <w:rPr>
            <w:rFonts w:ascii="Courier New" w:hAnsi="Courier New" w:cs="Courier New"/>
            <w:color w:val="000000"/>
            <w:sz w:val="16"/>
            <w:szCs w:val="16"/>
          </w:rPr>
          <w:delText>/</w:delText>
        </w:r>
      </w:del>
      <w:del w:id="703" w:author="John MacAuley" w:date="2014-12-02T21:41:00Z">
        <w:r w:rsidR="001F14E6" w:rsidRPr="001F14E6" w:rsidDel="00B74359">
          <w:rPr>
            <w:rFonts w:ascii="Courier New" w:hAnsi="Courier New" w:cs="Courier New"/>
            <w:color w:val="000000"/>
            <w:sz w:val="16"/>
            <w:szCs w:val="16"/>
          </w:rPr>
          <w:delText>wsdl</w:delText>
        </w:r>
        <w:r w:rsidR="001F14E6" w:rsidRPr="001F14E6" w:rsidDel="00B74359">
          <w:rPr>
            <w:rFonts w:ascii="Courier New" w:hAnsi="Courier New" w:cs="Courier New"/>
            <w:color w:val="000096"/>
            <w:sz w:val="16"/>
            <w:szCs w:val="16"/>
          </w:rPr>
          <w:delText>&lt;/describedBy&gt;</w:delText>
        </w:r>
        <w:r w:rsidR="001F14E6" w:rsidRPr="001F14E6" w:rsidDel="00B74359">
          <w:rPr>
            <w:rFonts w:ascii="Courier New" w:hAnsi="Courier New" w:cs="Courier New"/>
            <w:color w:val="000000"/>
            <w:sz w:val="16"/>
            <w:szCs w:val="16"/>
          </w:rPr>
          <w:br/>
          <w:delText xml:space="preserve">    </w:delText>
        </w:r>
        <w:r w:rsidR="001F14E6" w:rsidRPr="001F14E6" w:rsidDel="00B74359">
          <w:rPr>
            <w:rFonts w:ascii="Courier New" w:hAnsi="Courier New" w:cs="Courier New"/>
            <w:color w:val="000096"/>
            <w:sz w:val="16"/>
            <w:szCs w:val="16"/>
          </w:rPr>
          <w:delText>&lt;/interface&gt;</w:delText>
        </w:r>
        <w:r w:rsidR="001F14E6" w:rsidRPr="001F14E6" w:rsidDel="00B74359">
          <w:rPr>
            <w:rFonts w:ascii="Courier New" w:hAnsi="Courier New" w:cs="Courier New"/>
            <w:color w:val="000000"/>
            <w:sz w:val="16"/>
            <w:szCs w:val="16"/>
          </w:rPr>
          <w:br/>
          <w:delText xml:space="preserve">    </w:delText>
        </w:r>
        <w:r w:rsidR="001F14E6" w:rsidRPr="001F14E6" w:rsidDel="00B74359">
          <w:rPr>
            <w:rFonts w:ascii="Courier New" w:hAnsi="Courier New" w:cs="Courier New"/>
            <w:color w:val="000096"/>
            <w:sz w:val="16"/>
            <w:szCs w:val="16"/>
          </w:rPr>
          <w:delText>&lt;interface&gt;</w:delText>
        </w:r>
        <w:r w:rsidR="001F14E6" w:rsidRPr="001F14E6" w:rsidDel="00B74359">
          <w:rPr>
            <w:rFonts w:ascii="Courier New" w:hAnsi="Courier New" w:cs="Courier New"/>
            <w:color w:val="000000"/>
            <w:sz w:val="16"/>
            <w:szCs w:val="16"/>
          </w:rPr>
          <w:br/>
          <w:delText xml:space="preserve">        </w:delText>
        </w:r>
        <w:r w:rsidR="001F14E6" w:rsidRPr="001F14E6" w:rsidDel="00B74359">
          <w:rPr>
            <w:rFonts w:ascii="Courier New" w:hAnsi="Courier New" w:cs="Courier New"/>
            <w:color w:val="000096"/>
            <w:sz w:val="16"/>
            <w:szCs w:val="16"/>
          </w:rPr>
          <w:delText>&lt;type&gt;</w:delText>
        </w:r>
        <w:r w:rsidR="001F14E6" w:rsidRPr="001F14E6" w:rsidDel="00B74359">
          <w:rPr>
            <w:rFonts w:ascii="Courier New" w:hAnsi="Courier New" w:cs="Courier New"/>
            <w:color w:val="000000"/>
            <w:sz w:val="16"/>
            <w:szCs w:val="16"/>
          </w:rPr>
          <w:delText>application/vnd.ogf.nsi.cs.v2.requester+soap</w:delText>
        </w:r>
        <w:r w:rsidR="001F14E6" w:rsidRPr="001F14E6" w:rsidDel="00B74359">
          <w:rPr>
            <w:rFonts w:ascii="Courier New" w:hAnsi="Courier New" w:cs="Courier New"/>
            <w:color w:val="000096"/>
            <w:sz w:val="16"/>
            <w:szCs w:val="16"/>
          </w:rPr>
          <w:delText>&lt;/type&gt;</w:delText>
        </w:r>
        <w:r w:rsidR="001F14E6" w:rsidRPr="001F14E6" w:rsidDel="00B74359">
          <w:rPr>
            <w:rFonts w:ascii="Courier New" w:hAnsi="Courier New" w:cs="Courier New"/>
            <w:color w:val="000000"/>
            <w:sz w:val="16"/>
            <w:szCs w:val="16"/>
          </w:rPr>
          <w:br/>
          <w:delText xml:space="preserve">        </w:delText>
        </w:r>
        <w:r w:rsidR="001F14E6" w:rsidRPr="001F14E6" w:rsidDel="00B74359">
          <w:rPr>
            <w:rFonts w:ascii="Courier New" w:hAnsi="Courier New" w:cs="Courier New"/>
            <w:color w:val="000096"/>
            <w:sz w:val="16"/>
            <w:szCs w:val="16"/>
          </w:rPr>
          <w:delText>&lt;href&gt;</w:delText>
        </w:r>
        <w:r w:rsidR="001F14E6" w:rsidRPr="001F14E6" w:rsidDel="00B74359">
          <w:rPr>
            <w:rFonts w:ascii="Courier New" w:hAnsi="Courier New" w:cs="Courier New"/>
            <w:color w:val="000000"/>
            <w:sz w:val="16"/>
            <w:szCs w:val="16"/>
          </w:rPr>
          <w:delText>https://nsa.example.com/connectionRequester</w:delText>
        </w:r>
        <w:r w:rsidR="001F14E6" w:rsidRPr="001F14E6" w:rsidDel="00B74359">
          <w:rPr>
            <w:rFonts w:ascii="Courier New" w:hAnsi="Courier New" w:cs="Courier New"/>
            <w:color w:val="000096"/>
            <w:sz w:val="16"/>
            <w:szCs w:val="16"/>
          </w:rPr>
          <w:delText>&lt;/href&gt;</w:delText>
        </w:r>
        <w:r w:rsidR="001F14E6" w:rsidRPr="001F14E6" w:rsidDel="00B74359">
          <w:rPr>
            <w:rFonts w:ascii="Courier New" w:hAnsi="Courier New" w:cs="Courier New"/>
            <w:color w:val="000000"/>
            <w:sz w:val="16"/>
            <w:szCs w:val="16"/>
          </w:rPr>
          <w:br/>
          <w:delText xml:space="preserve">        </w:delText>
        </w:r>
        <w:r w:rsidR="001F14E6" w:rsidRPr="001F14E6" w:rsidDel="00B74359">
          <w:rPr>
            <w:rFonts w:ascii="Courier New" w:hAnsi="Courier New" w:cs="Courier New"/>
            <w:color w:val="000096"/>
            <w:sz w:val="16"/>
            <w:szCs w:val="16"/>
          </w:rPr>
          <w:delText>&lt;describedBy&gt;</w:delText>
        </w:r>
        <w:r w:rsidR="001F14E6" w:rsidRPr="001F14E6" w:rsidDel="00B74359">
          <w:rPr>
            <w:rFonts w:ascii="Courier New" w:hAnsi="Courier New" w:cs="Courier New"/>
            <w:color w:val="000000"/>
            <w:sz w:val="16"/>
            <w:szCs w:val="16"/>
          </w:rPr>
          <w:delText>https://nsa.example.com/connectionRequester</w:delText>
        </w:r>
      </w:del>
      <w:del w:id="704" w:author="John MacAuley" w:date="2014-09-05T17:03:00Z">
        <w:r w:rsidR="001F14E6" w:rsidRPr="001F14E6" w:rsidDel="00081E01">
          <w:rPr>
            <w:rFonts w:ascii="Courier New" w:hAnsi="Courier New" w:cs="Courier New"/>
            <w:color w:val="000000"/>
            <w:sz w:val="16"/>
            <w:szCs w:val="16"/>
          </w:rPr>
          <w:delText>/</w:delText>
        </w:r>
      </w:del>
      <w:del w:id="705" w:author="John MacAuley" w:date="2014-12-02T21:41:00Z">
        <w:r w:rsidR="001F14E6" w:rsidRPr="001F14E6" w:rsidDel="00B74359">
          <w:rPr>
            <w:rFonts w:ascii="Courier New" w:hAnsi="Courier New" w:cs="Courier New"/>
            <w:color w:val="000000"/>
            <w:sz w:val="16"/>
            <w:szCs w:val="16"/>
          </w:rPr>
          <w:delText>wsdl</w:delText>
        </w:r>
        <w:r w:rsidR="001F14E6" w:rsidRPr="001F14E6" w:rsidDel="00B74359">
          <w:rPr>
            <w:rFonts w:ascii="Courier New" w:hAnsi="Courier New" w:cs="Courier New"/>
            <w:color w:val="000096"/>
            <w:sz w:val="16"/>
            <w:szCs w:val="16"/>
          </w:rPr>
          <w:delText>&lt;/describedBy&gt;</w:delText>
        </w:r>
        <w:r w:rsidR="001F14E6" w:rsidRPr="001F14E6" w:rsidDel="00B74359">
          <w:rPr>
            <w:rFonts w:ascii="Courier New" w:hAnsi="Courier New" w:cs="Courier New"/>
            <w:color w:val="000000"/>
            <w:sz w:val="16"/>
            <w:szCs w:val="16"/>
          </w:rPr>
          <w:br/>
          <w:delText xml:space="preserve">    </w:delText>
        </w:r>
        <w:r w:rsidR="001F14E6" w:rsidRPr="001F14E6" w:rsidDel="00B74359">
          <w:rPr>
            <w:rFonts w:ascii="Courier New" w:hAnsi="Courier New" w:cs="Courier New"/>
            <w:color w:val="000096"/>
            <w:sz w:val="16"/>
            <w:szCs w:val="16"/>
          </w:rPr>
          <w:delText>&lt;/interface&gt;</w:delText>
        </w:r>
        <w:r w:rsidR="001F14E6" w:rsidRPr="001F14E6" w:rsidDel="00B74359">
          <w:rPr>
            <w:rFonts w:ascii="Courier New" w:hAnsi="Courier New" w:cs="Courier New"/>
            <w:color w:val="000000"/>
            <w:sz w:val="16"/>
            <w:szCs w:val="16"/>
          </w:rPr>
          <w:br/>
          <w:delText xml:space="preserve">    </w:delText>
        </w:r>
        <w:r w:rsidR="001F14E6" w:rsidRPr="001F14E6" w:rsidDel="00B74359">
          <w:rPr>
            <w:rFonts w:ascii="Courier New" w:hAnsi="Courier New" w:cs="Courier New"/>
            <w:color w:val="000096"/>
            <w:sz w:val="16"/>
            <w:szCs w:val="16"/>
          </w:rPr>
          <w:delText>&lt;feature</w:delText>
        </w:r>
        <w:r w:rsidR="001F14E6" w:rsidRPr="001F14E6" w:rsidDel="00B74359">
          <w:rPr>
            <w:rFonts w:ascii="Courier New" w:hAnsi="Courier New" w:cs="Courier New"/>
            <w:color w:val="F5844C"/>
            <w:sz w:val="16"/>
            <w:szCs w:val="16"/>
          </w:rPr>
          <w:delText xml:space="preserve"> type</w:delText>
        </w:r>
        <w:r w:rsidR="001F14E6" w:rsidRPr="001F14E6" w:rsidDel="00B74359">
          <w:rPr>
            <w:rFonts w:ascii="Courier New" w:hAnsi="Courier New" w:cs="Courier New"/>
            <w:color w:val="FF8040"/>
            <w:sz w:val="16"/>
            <w:szCs w:val="16"/>
          </w:rPr>
          <w:delText>=</w:delText>
        </w:r>
        <w:r w:rsidR="00C8571D" w:rsidDel="00B74359">
          <w:rPr>
            <w:rFonts w:ascii="Courier New" w:hAnsi="Courier New" w:cs="Courier New"/>
            <w:color w:val="993300"/>
            <w:sz w:val="16"/>
            <w:szCs w:val="16"/>
          </w:rPr>
          <w:delText>"org</w:delText>
        </w:r>
        <w:r w:rsidR="001F14E6" w:rsidRPr="001F14E6" w:rsidDel="00B74359">
          <w:rPr>
            <w:rFonts w:ascii="Courier New" w:hAnsi="Courier New" w:cs="Courier New"/>
            <w:color w:val="993300"/>
            <w:sz w:val="16"/>
            <w:szCs w:val="16"/>
          </w:rPr>
          <w:delText>.ogf.nsi.cs.v2.role.aggregator"</w:delText>
        </w:r>
        <w:r w:rsidR="001F14E6" w:rsidRPr="001F14E6" w:rsidDel="00B74359">
          <w:rPr>
            <w:rFonts w:ascii="Courier New" w:hAnsi="Courier New" w:cs="Courier New"/>
            <w:color w:val="000096"/>
            <w:sz w:val="16"/>
            <w:szCs w:val="16"/>
          </w:rPr>
          <w:delText>/&gt;</w:delText>
        </w:r>
        <w:r w:rsidR="001F14E6" w:rsidRPr="001F14E6" w:rsidDel="00B74359">
          <w:rPr>
            <w:rFonts w:ascii="Courier New" w:hAnsi="Courier New" w:cs="Courier New"/>
            <w:color w:val="000000"/>
            <w:sz w:val="16"/>
            <w:szCs w:val="16"/>
          </w:rPr>
          <w:br/>
          <w:delText xml:space="preserve">    </w:delText>
        </w:r>
        <w:r w:rsidR="001F14E6" w:rsidRPr="001F14E6" w:rsidDel="00B74359">
          <w:rPr>
            <w:rFonts w:ascii="Courier New" w:hAnsi="Courier New" w:cs="Courier New"/>
            <w:color w:val="000096"/>
            <w:sz w:val="16"/>
            <w:szCs w:val="16"/>
          </w:rPr>
          <w:delText>&lt;feature</w:delText>
        </w:r>
        <w:r w:rsidR="001F14E6" w:rsidRPr="001F14E6" w:rsidDel="00B74359">
          <w:rPr>
            <w:rFonts w:ascii="Courier New" w:hAnsi="Courier New" w:cs="Courier New"/>
            <w:color w:val="F5844C"/>
            <w:sz w:val="16"/>
            <w:szCs w:val="16"/>
          </w:rPr>
          <w:delText xml:space="preserve"> type</w:delText>
        </w:r>
        <w:r w:rsidR="001F14E6" w:rsidRPr="001F14E6" w:rsidDel="00B74359">
          <w:rPr>
            <w:rFonts w:ascii="Courier New" w:hAnsi="Courier New" w:cs="Courier New"/>
            <w:color w:val="FF8040"/>
            <w:sz w:val="16"/>
            <w:szCs w:val="16"/>
          </w:rPr>
          <w:delText>=</w:delText>
        </w:r>
        <w:r w:rsidR="00C8571D" w:rsidDel="00B74359">
          <w:rPr>
            <w:rFonts w:ascii="Courier New" w:hAnsi="Courier New" w:cs="Courier New"/>
            <w:color w:val="993300"/>
            <w:sz w:val="16"/>
            <w:szCs w:val="16"/>
          </w:rPr>
          <w:delText>"org</w:delText>
        </w:r>
        <w:r w:rsidR="001F14E6" w:rsidRPr="001F14E6" w:rsidDel="00B74359">
          <w:rPr>
            <w:rFonts w:ascii="Courier New" w:hAnsi="Courier New" w:cs="Courier New"/>
            <w:color w:val="993300"/>
            <w:sz w:val="16"/>
            <w:szCs w:val="16"/>
          </w:rPr>
          <w:delText>.ogf.nsi.cs.v2.role.uPA"</w:delText>
        </w:r>
        <w:r w:rsidR="001F14E6" w:rsidRPr="001F14E6" w:rsidDel="00B74359">
          <w:rPr>
            <w:rFonts w:ascii="Courier New" w:hAnsi="Courier New" w:cs="Courier New"/>
            <w:color w:val="000096"/>
            <w:sz w:val="16"/>
            <w:szCs w:val="16"/>
          </w:rPr>
          <w:delText>/&gt;</w:delText>
        </w:r>
        <w:r w:rsidR="001F14E6" w:rsidRPr="001F14E6" w:rsidDel="00B74359">
          <w:rPr>
            <w:rFonts w:ascii="Courier New" w:hAnsi="Courier New" w:cs="Courier New"/>
            <w:color w:val="000000"/>
            <w:sz w:val="16"/>
            <w:szCs w:val="16"/>
          </w:rPr>
          <w:br/>
          <w:delText xml:space="preserve">    </w:delText>
        </w:r>
        <w:r w:rsidR="001F14E6" w:rsidRPr="001F14E6" w:rsidDel="00B74359">
          <w:rPr>
            <w:rFonts w:ascii="Courier New" w:hAnsi="Courier New" w:cs="Courier New"/>
            <w:color w:val="000096"/>
            <w:sz w:val="16"/>
            <w:szCs w:val="16"/>
          </w:rPr>
          <w:delText>&lt;feature</w:delText>
        </w:r>
        <w:r w:rsidR="001F14E6" w:rsidRPr="001F14E6" w:rsidDel="00B74359">
          <w:rPr>
            <w:rFonts w:ascii="Courier New" w:hAnsi="Courier New" w:cs="Courier New"/>
            <w:color w:val="F5844C"/>
            <w:sz w:val="16"/>
            <w:szCs w:val="16"/>
          </w:rPr>
          <w:delText xml:space="preserve"> type</w:delText>
        </w:r>
        <w:r w:rsidR="001F14E6" w:rsidRPr="001F14E6" w:rsidDel="00B74359">
          <w:rPr>
            <w:rFonts w:ascii="Courier New" w:hAnsi="Courier New" w:cs="Courier New"/>
            <w:color w:val="FF8040"/>
            <w:sz w:val="16"/>
            <w:szCs w:val="16"/>
          </w:rPr>
          <w:delText>=</w:delText>
        </w:r>
        <w:r w:rsidR="00C8571D" w:rsidDel="00B74359">
          <w:rPr>
            <w:rFonts w:ascii="Courier New" w:hAnsi="Courier New" w:cs="Courier New"/>
            <w:color w:val="993300"/>
            <w:sz w:val="16"/>
            <w:szCs w:val="16"/>
          </w:rPr>
          <w:delText>"org</w:delText>
        </w:r>
        <w:r w:rsidR="001F14E6" w:rsidRPr="001F14E6" w:rsidDel="00B74359">
          <w:rPr>
            <w:rFonts w:ascii="Courier New" w:hAnsi="Courier New" w:cs="Courier New"/>
            <w:color w:val="993300"/>
            <w:sz w:val="16"/>
            <w:szCs w:val="16"/>
          </w:rPr>
          <w:delText>.ogf.nsi.cs.v2.commitTimeout"</w:delText>
        </w:r>
        <w:r w:rsidR="001F14E6" w:rsidRPr="001F14E6" w:rsidDel="00B74359">
          <w:rPr>
            <w:rFonts w:ascii="Courier New" w:hAnsi="Courier New" w:cs="Courier New"/>
            <w:color w:val="000096"/>
            <w:sz w:val="16"/>
            <w:szCs w:val="16"/>
          </w:rPr>
          <w:delText>&gt;</w:delText>
        </w:r>
        <w:r w:rsidR="001F14E6" w:rsidRPr="001F14E6" w:rsidDel="00B74359">
          <w:rPr>
            <w:rFonts w:ascii="Courier New" w:hAnsi="Courier New" w:cs="Courier New"/>
            <w:color w:val="000000"/>
            <w:sz w:val="16"/>
            <w:szCs w:val="16"/>
          </w:rPr>
          <w:delText>120</w:delText>
        </w:r>
        <w:r w:rsidR="001F14E6" w:rsidRPr="001F14E6" w:rsidDel="00B74359">
          <w:rPr>
            <w:rFonts w:ascii="Courier New" w:hAnsi="Courier New" w:cs="Courier New"/>
            <w:color w:val="000096"/>
            <w:sz w:val="16"/>
            <w:szCs w:val="16"/>
          </w:rPr>
          <w:delText>&lt;/feature&gt;</w:delText>
        </w:r>
        <w:r w:rsidR="001F14E6" w:rsidRPr="001F14E6" w:rsidDel="00B74359">
          <w:rPr>
            <w:rFonts w:ascii="Courier New" w:hAnsi="Courier New" w:cs="Courier New"/>
            <w:color w:val="000000"/>
            <w:sz w:val="16"/>
            <w:szCs w:val="16"/>
          </w:rPr>
          <w:br/>
        </w:r>
      </w:del>
      <w:del w:id="706" w:author="John MacAuley" w:date="2014-12-01T19:45:00Z">
        <w:r w:rsidR="001F14E6" w:rsidRPr="001F14E6" w:rsidDel="0016015C">
          <w:rPr>
            <w:rFonts w:ascii="Courier New" w:hAnsi="Courier New" w:cs="Courier New"/>
            <w:color w:val="000000"/>
            <w:sz w:val="16"/>
            <w:szCs w:val="16"/>
          </w:rPr>
          <w:delText xml:space="preserve">    </w:delText>
        </w:r>
        <w:r w:rsidR="001F14E6" w:rsidRPr="001F14E6" w:rsidDel="0016015C">
          <w:rPr>
            <w:rFonts w:ascii="Courier New" w:hAnsi="Courier New" w:cs="Courier New"/>
            <w:color w:val="000096"/>
            <w:sz w:val="16"/>
            <w:szCs w:val="16"/>
          </w:rPr>
          <w:delText>&lt;peersWith&gt;</w:delText>
        </w:r>
        <w:r w:rsidR="001F14E6" w:rsidRPr="001F14E6" w:rsidDel="0016015C">
          <w:rPr>
            <w:rFonts w:ascii="Courier New" w:hAnsi="Courier New" w:cs="Courier New"/>
            <w:color w:val="000000"/>
            <w:sz w:val="16"/>
            <w:szCs w:val="16"/>
          </w:rPr>
          <w:delText>urn:ogf:network:example.com:2013:nsa:dasher</w:delText>
        </w:r>
        <w:r w:rsidR="001F14E6" w:rsidRPr="001F14E6" w:rsidDel="0016015C">
          <w:rPr>
            <w:rFonts w:ascii="Courier New" w:hAnsi="Courier New" w:cs="Courier New"/>
            <w:color w:val="000096"/>
            <w:sz w:val="16"/>
            <w:szCs w:val="16"/>
          </w:rPr>
          <w:delText>&lt;/peersWith&gt;</w:delText>
        </w:r>
        <w:r w:rsidR="001F14E6" w:rsidRPr="001F14E6" w:rsidDel="0016015C">
          <w:rPr>
            <w:rFonts w:ascii="Courier New" w:hAnsi="Courier New" w:cs="Courier New"/>
            <w:color w:val="000000"/>
            <w:sz w:val="16"/>
            <w:szCs w:val="16"/>
          </w:rPr>
          <w:br/>
          <w:delText xml:space="preserve">    </w:delText>
        </w:r>
        <w:r w:rsidR="001F14E6" w:rsidRPr="001F14E6" w:rsidDel="0016015C">
          <w:rPr>
            <w:rFonts w:ascii="Courier New" w:hAnsi="Courier New" w:cs="Courier New"/>
            <w:color w:val="000096"/>
            <w:sz w:val="16"/>
            <w:szCs w:val="16"/>
          </w:rPr>
          <w:delText>&lt;peersWith&gt;</w:delText>
        </w:r>
        <w:r w:rsidR="001F14E6" w:rsidRPr="001F14E6" w:rsidDel="0016015C">
          <w:rPr>
            <w:rFonts w:ascii="Courier New" w:hAnsi="Courier New" w:cs="Courier New"/>
            <w:color w:val="000000"/>
            <w:sz w:val="16"/>
            <w:szCs w:val="16"/>
          </w:rPr>
          <w:delText>urn:ogf:network:example.com:2013:nsa:dancer</w:delText>
        </w:r>
        <w:r w:rsidR="001F14E6" w:rsidRPr="001F14E6" w:rsidDel="0016015C">
          <w:rPr>
            <w:rFonts w:ascii="Courier New" w:hAnsi="Courier New" w:cs="Courier New"/>
            <w:color w:val="000096"/>
            <w:sz w:val="16"/>
            <w:szCs w:val="16"/>
          </w:rPr>
          <w:delText>&lt;/peersWith&gt;</w:delText>
        </w:r>
        <w:r w:rsidR="001F14E6" w:rsidRPr="001F14E6" w:rsidDel="0016015C">
          <w:rPr>
            <w:rFonts w:ascii="Courier New" w:hAnsi="Courier New" w:cs="Courier New"/>
            <w:color w:val="000000"/>
            <w:sz w:val="16"/>
            <w:szCs w:val="16"/>
          </w:rPr>
          <w:br/>
          <w:delText xml:space="preserve">    </w:delText>
        </w:r>
        <w:r w:rsidR="001F14E6" w:rsidRPr="001F14E6" w:rsidDel="0016015C">
          <w:rPr>
            <w:rFonts w:ascii="Courier New" w:hAnsi="Courier New" w:cs="Courier New"/>
            <w:color w:val="000096"/>
            <w:sz w:val="16"/>
            <w:szCs w:val="16"/>
          </w:rPr>
          <w:delText>&lt;peersWith&gt;</w:delText>
        </w:r>
        <w:r w:rsidR="001F14E6" w:rsidRPr="001F14E6" w:rsidDel="0016015C">
          <w:rPr>
            <w:rFonts w:ascii="Courier New" w:hAnsi="Courier New" w:cs="Courier New"/>
            <w:color w:val="000000"/>
            <w:sz w:val="16"/>
            <w:szCs w:val="16"/>
          </w:rPr>
          <w:delText>urn:ogf:network:example.com:2013:nsa:prancer</w:delText>
        </w:r>
        <w:r w:rsidR="001F14E6" w:rsidRPr="001F14E6" w:rsidDel="0016015C">
          <w:rPr>
            <w:rFonts w:ascii="Courier New" w:hAnsi="Courier New" w:cs="Courier New"/>
            <w:color w:val="000096"/>
            <w:sz w:val="16"/>
            <w:szCs w:val="16"/>
          </w:rPr>
          <w:delText>&lt;/peersWith&gt;</w:delText>
        </w:r>
      </w:del>
      <w:del w:id="707" w:author="John MacAuley" w:date="2014-12-02T21:41:00Z">
        <w:r w:rsidR="001F14E6" w:rsidRPr="001F14E6" w:rsidDel="00B74359">
          <w:rPr>
            <w:rFonts w:ascii="Courier New" w:hAnsi="Courier New" w:cs="Courier New"/>
            <w:color w:val="000000"/>
            <w:sz w:val="16"/>
            <w:szCs w:val="16"/>
          </w:rPr>
          <w:br/>
        </w:r>
        <w:r w:rsidR="001F14E6" w:rsidRPr="001F14E6" w:rsidDel="00B74359">
          <w:rPr>
            <w:rFonts w:ascii="Courier New" w:hAnsi="Courier New" w:cs="Courier New"/>
            <w:color w:val="000096"/>
            <w:sz w:val="16"/>
            <w:szCs w:val="16"/>
          </w:rPr>
          <w:delText>&lt;/tns:nsa&gt;</w:delText>
        </w:r>
      </w:del>
    </w:p>
    <w:p w14:paraId="1AA9D891" w14:textId="77777777" w:rsidR="000340F1" w:rsidRDefault="000340F1" w:rsidP="00F168D7"/>
    <w:p w14:paraId="66BFB47A" w14:textId="21CA247C" w:rsidR="00F168D7" w:rsidRDefault="00F168D7" w:rsidP="00F168D7">
      <w:r>
        <w:t>The remainder of this section defines the</w:t>
      </w:r>
      <w:r w:rsidR="00EB6D06">
        <w:t xml:space="preserve"> XML types used within the NSA D</w:t>
      </w:r>
      <w:r>
        <w:t xml:space="preserve">iscovery </w:t>
      </w:r>
      <w:ins w:id="708" w:author="Guy Roberts" w:date="2014-02-17T12:36:00Z">
        <w:r w:rsidR="00C82217">
          <w:t>Document</w:t>
        </w:r>
      </w:ins>
      <w:r>
        <w:t>.</w:t>
      </w:r>
    </w:p>
    <w:p w14:paraId="5CBF0C2C" w14:textId="296580B8" w:rsidR="00533601" w:rsidRDefault="00533601" w:rsidP="00C448E8">
      <w:pPr>
        <w:pStyle w:val="Heading2"/>
      </w:pPr>
      <w:bookmarkStart w:id="709" w:name="_Toc279247118"/>
      <w:proofErr w:type="spellStart"/>
      <w:r>
        <w:t>NsaType</w:t>
      </w:r>
      <w:bookmarkEnd w:id="709"/>
      <w:proofErr w:type="spellEnd"/>
    </w:p>
    <w:p w14:paraId="1E8A4914" w14:textId="62E671E0" w:rsidR="00452141" w:rsidRDefault="00452141" w:rsidP="00452141">
      <w:r>
        <w:t xml:space="preserve">The </w:t>
      </w:r>
      <w:proofErr w:type="spellStart"/>
      <w:r>
        <w:rPr>
          <w:b/>
          <w:i/>
        </w:rPr>
        <w:t>Nsa</w:t>
      </w:r>
      <w:r w:rsidRPr="008D638C">
        <w:rPr>
          <w:b/>
          <w:i/>
        </w:rPr>
        <w:t>Type</w:t>
      </w:r>
      <w:proofErr w:type="spellEnd"/>
      <w:r>
        <w:t xml:space="preserve"> definition models the </w:t>
      </w:r>
      <w:r w:rsidR="00143385">
        <w:t xml:space="preserve">primary </w:t>
      </w:r>
      <w:r>
        <w:t>meta-data</w:t>
      </w:r>
      <w:r w:rsidRPr="00466B2A">
        <w:t xml:space="preserve"> </w:t>
      </w:r>
      <w:r>
        <w:t xml:space="preserve">elements of an NSA.  The </w:t>
      </w:r>
      <w:r w:rsidRPr="005070F2">
        <w:rPr>
          <w:i/>
        </w:rPr>
        <w:t>id</w:t>
      </w:r>
      <w:r>
        <w:t xml:space="preserve"> attribute of the NSA </w:t>
      </w:r>
      <w:ins w:id="710" w:author="John MacAuley" w:date="2014-02-17T14:46:00Z">
        <w:r w:rsidR="005B7434">
          <w:t>MUST</w:t>
        </w:r>
      </w:ins>
      <w:r>
        <w:t xml:space="preserve"> </w:t>
      </w:r>
      <w:proofErr w:type="gramStart"/>
      <w:r>
        <w:t>be</w:t>
      </w:r>
      <w:proofErr w:type="gramEnd"/>
      <w:r>
        <w:t xml:space="preserve"> globally unique as this is the primary identification key used across all NSA for discovery.</w:t>
      </w:r>
      <w:r w:rsidR="00143385">
        <w:t xml:space="preserve">  This </w:t>
      </w:r>
      <w:r w:rsidR="00143385" w:rsidRPr="00143385">
        <w:rPr>
          <w:i/>
        </w:rPr>
        <w:t>id</w:t>
      </w:r>
      <w:r w:rsidR="00143385">
        <w:t xml:space="preserve"> is referred to as the NSA identifier in the NSI </w:t>
      </w:r>
      <w:r w:rsidR="009650A2">
        <w:t>Connection Service (</w:t>
      </w:r>
      <w:r w:rsidR="00143385">
        <w:t>CS</w:t>
      </w:r>
      <w:r w:rsidR="009650A2">
        <w:t>)</w:t>
      </w:r>
      <w:r w:rsidR="00143385">
        <w:t xml:space="preserve"> protocol documents</w:t>
      </w:r>
      <w:ins w:id="711" w:author="Guy Roberts" w:date="2014-02-17T14:20:00Z">
        <w:r w:rsidR="004978AD">
          <w:t xml:space="preserve"> [OGF NSI-CS]</w:t>
        </w:r>
      </w:ins>
      <w:r w:rsidR="00143385">
        <w:t>.</w:t>
      </w:r>
    </w:p>
    <w:p w14:paraId="2842E55A" w14:textId="77777777" w:rsidR="00533601" w:rsidRDefault="00533601" w:rsidP="00533601"/>
    <w:p w14:paraId="26CEC5F5" w14:textId="6D32D2DE" w:rsidR="007254D1" w:rsidRDefault="005E0FEB" w:rsidP="00FE25B3">
      <w:pPr>
        <w:pStyle w:val="Caption"/>
        <w:rPr>
          <w:ins w:id="712" w:author="John MacAuley" w:date="2014-02-17T20:33:00Z"/>
        </w:rPr>
      </w:pPr>
      <w:ins w:id="713" w:author="John MacAuley" w:date="2014-12-02T21:46:00Z">
        <w:r>
          <w:rPr>
            <w:noProof/>
          </w:rPr>
          <w:drawing>
            <wp:inline distT="0" distB="0" distL="0" distR="0" wp14:anchorId="026D9054" wp14:editId="67AF3371">
              <wp:extent cx="2633345" cy="5099050"/>
              <wp:effectExtent l="0" t="0" r="8255" b="6350"/>
              <wp:docPr id="2" name="Picture 2" descr="Macintosh HD:Users:hacksaw:Desktop:Screen Shot 2014-12-02 at 9.46.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acksaw:Desktop:Screen Shot 2014-12-02 at 9.46.3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3345" cy="5099050"/>
                      </a:xfrm>
                      <a:prstGeom prst="rect">
                        <a:avLst/>
                      </a:prstGeom>
                      <a:noFill/>
                      <a:ln>
                        <a:noFill/>
                      </a:ln>
                    </pic:spPr>
                  </pic:pic>
                </a:graphicData>
              </a:graphic>
            </wp:inline>
          </w:drawing>
        </w:r>
      </w:ins>
    </w:p>
    <w:p w14:paraId="1AA0AD48" w14:textId="658CFFAC" w:rsidR="00FE25B3" w:rsidRDefault="00FE25B3" w:rsidP="00FE25B3">
      <w:pPr>
        <w:pStyle w:val="Caption"/>
      </w:pPr>
      <w:r>
        <w:t xml:space="preserve">Figure </w:t>
      </w:r>
      <w:r w:rsidR="000C4496">
        <w:fldChar w:fldCharType="begin"/>
      </w:r>
      <w:r w:rsidR="000C4496">
        <w:instrText xml:space="preserve"> SEQ Figure \* ARABIC </w:instrText>
      </w:r>
      <w:r w:rsidR="000C4496">
        <w:fldChar w:fldCharType="separate"/>
      </w:r>
      <w:ins w:id="714" w:author="John MacAuley" w:date="2014-02-18T00:23:00Z">
        <w:r w:rsidR="00653A92">
          <w:rPr>
            <w:noProof/>
          </w:rPr>
          <w:t>4</w:t>
        </w:r>
      </w:ins>
      <w:del w:id="715" w:author="John MacAuley" w:date="2014-02-18T00:22:00Z">
        <w:r w:rsidR="00A543BC" w:rsidDel="00653A92">
          <w:rPr>
            <w:noProof/>
          </w:rPr>
          <w:delText>2</w:delText>
        </w:r>
      </w:del>
      <w:r w:rsidR="000C4496">
        <w:rPr>
          <w:noProof/>
        </w:rPr>
        <w:fldChar w:fldCharType="end"/>
      </w:r>
      <w:r>
        <w:t xml:space="preserve"> – </w:t>
      </w:r>
      <w:proofErr w:type="spellStart"/>
      <w:r>
        <w:t>NsaType</w:t>
      </w:r>
      <w:proofErr w:type="spellEnd"/>
      <w:r>
        <w:t>.</w:t>
      </w:r>
    </w:p>
    <w:p w14:paraId="0A60082A" w14:textId="77777777" w:rsidR="00BF3D3A" w:rsidRPr="006C7966" w:rsidRDefault="00BF3D3A" w:rsidP="00BF3D3A">
      <w:pPr>
        <w:spacing w:before="120" w:after="120"/>
        <w:rPr>
          <w:b/>
          <w:i/>
          <w:iCs/>
          <w:color w:val="808080" w:themeColor="text1" w:themeTint="7F"/>
          <w:u w:val="single"/>
        </w:rPr>
      </w:pPr>
      <w:r w:rsidRPr="006C7966">
        <w:rPr>
          <w:b/>
          <w:i/>
          <w:iCs/>
          <w:color w:val="808080" w:themeColor="text1" w:themeTint="7F"/>
          <w:u w:val="single"/>
        </w:rPr>
        <w:t>Parameters</w:t>
      </w:r>
    </w:p>
    <w:p w14:paraId="18BC4998" w14:textId="499C9C71" w:rsidR="00BF3D3A" w:rsidRDefault="00BF3D3A" w:rsidP="00BF3D3A">
      <w:r w:rsidRPr="006C7966">
        <w:t xml:space="preserve">The </w:t>
      </w:r>
      <w:ins w:id="716" w:author="John MacAuley" w:date="2014-09-09T14:43:00Z">
        <w:r w:rsidR="009248BE">
          <w:t>&lt;</w:t>
        </w:r>
      </w:ins>
      <w:proofErr w:type="spellStart"/>
      <w:proofErr w:type="gramStart"/>
      <w:r>
        <w:rPr>
          <w:i/>
        </w:rPr>
        <w:t>nsa</w:t>
      </w:r>
      <w:proofErr w:type="spellEnd"/>
      <w:proofErr w:type="gramEnd"/>
      <w:ins w:id="717" w:author="John MacAuley" w:date="2014-09-09T14:43:00Z">
        <w:r w:rsidR="009248BE">
          <w:rPr>
            <w:i/>
          </w:rPr>
          <w:t>&gt;</w:t>
        </w:r>
      </w:ins>
      <w:r w:rsidRPr="006C7966">
        <w:t xml:space="preserve"> </w:t>
      </w:r>
      <w:r>
        <w:t>element is defined by</w:t>
      </w:r>
      <w:r w:rsidRPr="00F168D7">
        <w:t xml:space="preserve"> </w:t>
      </w:r>
      <w:r>
        <w:t xml:space="preserve">the complex type </w:t>
      </w:r>
      <w:proofErr w:type="spellStart"/>
      <w:r w:rsidRPr="00C01563">
        <w:rPr>
          <w:b/>
          <w:i/>
        </w:rPr>
        <w:t>NsaType</w:t>
      </w:r>
      <w:proofErr w:type="spellEnd"/>
      <w:r>
        <w:t xml:space="preserve"> that </w:t>
      </w:r>
      <w:r w:rsidRPr="006C7966">
        <w:t>has the following parameters</w:t>
      </w:r>
      <w:r>
        <w:t xml:space="preserve"> (M = Mandatory, O = Optional):</w:t>
      </w:r>
    </w:p>
    <w:p w14:paraId="3DCA25AD" w14:textId="77777777" w:rsidR="00E52F35" w:rsidRPr="00BF3D3A" w:rsidRDefault="00E52F35" w:rsidP="00BF3D3A"/>
    <w:tbl>
      <w:tblPr>
        <w:tblStyle w:val="TableGrid"/>
        <w:tblW w:w="0" w:type="auto"/>
        <w:jc w:val="center"/>
        <w:tblLook w:val="04A0" w:firstRow="1" w:lastRow="0" w:firstColumn="1" w:lastColumn="0" w:noHBand="0" w:noVBand="1"/>
      </w:tblPr>
      <w:tblGrid>
        <w:gridCol w:w="1877"/>
        <w:gridCol w:w="670"/>
        <w:gridCol w:w="5821"/>
      </w:tblGrid>
      <w:tr w:rsidR="00226484" w:rsidRPr="009650A2" w14:paraId="65A187F6" w14:textId="77777777" w:rsidTr="001E3A89">
        <w:trPr>
          <w:jc w:val="center"/>
        </w:trPr>
        <w:tc>
          <w:tcPr>
            <w:tcW w:w="1877" w:type="dxa"/>
            <w:shd w:val="clear" w:color="auto" w:fill="A7CAFF"/>
          </w:tcPr>
          <w:p w14:paraId="41BB1C7E" w14:textId="77777777" w:rsidR="00226484" w:rsidRPr="009650A2" w:rsidRDefault="00226484" w:rsidP="00E52F35">
            <w:pPr>
              <w:ind w:left="113"/>
              <w:rPr>
                <w:sz w:val="18"/>
              </w:rPr>
            </w:pPr>
            <w:r w:rsidRPr="009650A2">
              <w:rPr>
                <w:sz w:val="18"/>
              </w:rPr>
              <w:t>Parameter</w:t>
            </w:r>
          </w:p>
        </w:tc>
        <w:tc>
          <w:tcPr>
            <w:tcW w:w="670" w:type="dxa"/>
            <w:shd w:val="clear" w:color="auto" w:fill="A7CAFF"/>
          </w:tcPr>
          <w:p w14:paraId="4240F2B4" w14:textId="77777777" w:rsidR="00226484" w:rsidRPr="009650A2" w:rsidRDefault="00226484" w:rsidP="00E52F35">
            <w:pPr>
              <w:ind w:left="113"/>
              <w:jc w:val="center"/>
              <w:rPr>
                <w:sz w:val="18"/>
              </w:rPr>
            </w:pPr>
            <w:r w:rsidRPr="009650A2">
              <w:rPr>
                <w:sz w:val="18"/>
              </w:rPr>
              <w:t>M/O</w:t>
            </w:r>
          </w:p>
        </w:tc>
        <w:tc>
          <w:tcPr>
            <w:tcW w:w="5821" w:type="dxa"/>
            <w:shd w:val="clear" w:color="auto" w:fill="A7CAFF"/>
          </w:tcPr>
          <w:p w14:paraId="50ABB091" w14:textId="77777777" w:rsidR="00226484" w:rsidRPr="009650A2" w:rsidRDefault="00226484" w:rsidP="00E52F35">
            <w:pPr>
              <w:ind w:left="113"/>
              <w:rPr>
                <w:sz w:val="18"/>
              </w:rPr>
            </w:pPr>
            <w:r w:rsidRPr="009650A2">
              <w:rPr>
                <w:sz w:val="18"/>
              </w:rPr>
              <w:t>Description</w:t>
            </w:r>
          </w:p>
        </w:tc>
      </w:tr>
      <w:tr w:rsidR="00226484" w:rsidRPr="009650A2" w14:paraId="78E958F0" w14:textId="77777777" w:rsidTr="001E3A89">
        <w:trPr>
          <w:jc w:val="center"/>
        </w:trPr>
        <w:tc>
          <w:tcPr>
            <w:tcW w:w="1877" w:type="dxa"/>
          </w:tcPr>
          <w:p w14:paraId="00E9C7AE" w14:textId="77777777" w:rsidR="00226484" w:rsidRPr="009650A2" w:rsidRDefault="00226484" w:rsidP="00E52F35">
            <w:pPr>
              <w:ind w:left="113"/>
              <w:rPr>
                <w:rFonts w:cs="Arial"/>
                <w:i/>
                <w:sz w:val="18"/>
                <w:szCs w:val="18"/>
              </w:rPr>
            </w:pPr>
            <w:proofErr w:type="gramStart"/>
            <w:r w:rsidRPr="009650A2">
              <w:rPr>
                <w:rFonts w:cs="Arial"/>
                <w:i/>
                <w:color w:val="000000"/>
                <w:sz w:val="18"/>
                <w:szCs w:val="18"/>
              </w:rPr>
              <w:t>id</w:t>
            </w:r>
            <w:proofErr w:type="gramEnd"/>
          </w:p>
        </w:tc>
        <w:tc>
          <w:tcPr>
            <w:tcW w:w="670" w:type="dxa"/>
          </w:tcPr>
          <w:p w14:paraId="239E137D" w14:textId="77777777" w:rsidR="00226484" w:rsidRPr="009650A2" w:rsidRDefault="00226484" w:rsidP="00E52F35">
            <w:pPr>
              <w:ind w:left="113"/>
              <w:jc w:val="center"/>
              <w:rPr>
                <w:rFonts w:cs="Arial"/>
                <w:color w:val="000000"/>
                <w:sz w:val="18"/>
                <w:szCs w:val="18"/>
              </w:rPr>
            </w:pPr>
            <w:r w:rsidRPr="009650A2">
              <w:rPr>
                <w:rFonts w:cs="Arial"/>
                <w:color w:val="000000"/>
                <w:sz w:val="18"/>
                <w:szCs w:val="18"/>
              </w:rPr>
              <w:t>M</w:t>
            </w:r>
          </w:p>
        </w:tc>
        <w:tc>
          <w:tcPr>
            <w:tcW w:w="5821" w:type="dxa"/>
          </w:tcPr>
          <w:p w14:paraId="025E5B83" w14:textId="77777777" w:rsidR="00226484" w:rsidRPr="009650A2" w:rsidRDefault="00226484" w:rsidP="00E52F35">
            <w:pPr>
              <w:ind w:left="113"/>
              <w:rPr>
                <w:rFonts w:cs="Arial"/>
                <w:b/>
                <w:sz w:val="18"/>
                <w:szCs w:val="18"/>
              </w:rPr>
            </w:pPr>
            <w:r w:rsidRPr="009650A2">
              <w:rPr>
                <w:rFonts w:cs="Arial"/>
                <w:color w:val="000000"/>
                <w:sz w:val="18"/>
                <w:szCs w:val="18"/>
              </w:rPr>
              <w:t>The globally unique NSA identifier for this resource.</w:t>
            </w:r>
          </w:p>
        </w:tc>
      </w:tr>
      <w:tr w:rsidR="00226484" w:rsidRPr="009650A2" w14:paraId="6C4F848C" w14:textId="77777777" w:rsidTr="001E3A89">
        <w:trPr>
          <w:jc w:val="center"/>
        </w:trPr>
        <w:tc>
          <w:tcPr>
            <w:tcW w:w="1877" w:type="dxa"/>
          </w:tcPr>
          <w:p w14:paraId="2B05D50E" w14:textId="77777777" w:rsidR="00226484" w:rsidRPr="009650A2" w:rsidRDefault="00226484" w:rsidP="00E52F35">
            <w:pPr>
              <w:ind w:left="113"/>
              <w:rPr>
                <w:rFonts w:cs="Arial"/>
                <w:b/>
                <w:i/>
                <w:sz w:val="18"/>
                <w:szCs w:val="18"/>
              </w:rPr>
            </w:pPr>
            <w:proofErr w:type="gramStart"/>
            <w:r w:rsidRPr="009650A2">
              <w:rPr>
                <w:rFonts w:cs="Arial"/>
                <w:i/>
                <w:color w:val="000000"/>
                <w:sz w:val="18"/>
                <w:szCs w:val="18"/>
              </w:rPr>
              <w:t>version</w:t>
            </w:r>
            <w:proofErr w:type="gramEnd"/>
          </w:p>
        </w:tc>
        <w:tc>
          <w:tcPr>
            <w:tcW w:w="670" w:type="dxa"/>
          </w:tcPr>
          <w:p w14:paraId="19CB5593" w14:textId="77777777" w:rsidR="00226484" w:rsidRPr="009650A2" w:rsidRDefault="00226484" w:rsidP="00E52F35">
            <w:pPr>
              <w:ind w:left="113"/>
              <w:jc w:val="center"/>
              <w:rPr>
                <w:rFonts w:cs="Arial"/>
                <w:color w:val="000000"/>
                <w:sz w:val="18"/>
                <w:szCs w:val="18"/>
              </w:rPr>
            </w:pPr>
            <w:r w:rsidRPr="009650A2">
              <w:rPr>
                <w:rFonts w:cs="Arial"/>
                <w:color w:val="000000"/>
                <w:sz w:val="18"/>
                <w:szCs w:val="18"/>
              </w:rPr>
              <w:t>M</w:t>
            </w:r>
          </w:p>
        </w:tc>
        <w:tc>
          <w:tcPr>
            <w:tcW w:w="5821" w:type="dxa"/>
          </w:tcPr>
          <w:p w14:paraId="289EB9ED" w14:textId="6DD8F758" w:rsidR="00226484" w:rsidRPr="009650A2" w:rsidRDefault="00226484" w:rsidP="001E3A89">
            <w:pPr>
              <w:ind w:left="113"/>
              <w:rPr>
                <w:rFonts w:cs="Arial"/>
                <w:b/>
                <w:sz w:val="18"/>
                <w:szCs w:val="18"/>
              </w:rPr>
            </w:pPr>
            <w:r w:rsidRPr="009650A2">
              <w:rPr>
                <w:rFonts w:cs="Arial"/>
                <w:color w:val="000000"/>
                <w:sz w:val="18"/>
                <w:szCs w:val="18"/>
              </w:rPr>
              <w:t xml:space="preserve">The version of this NSA </w:t>
            </w:r>
            <w:del w:id="718" w:author="John MacAuley" w:date="2014-09-09T14:44:00Z">
              <w:r w:rsidRPr="009650A2" w:rsidDel="009248BE">
                <w:rPr>
                  <w:rFonts w:cs="Arial"/>
                  <w:color w:val="000000"/>
                  <w:sz w:val="18"/>
                  <w:szCs w:val="18"/>
                </w:rPr>
                <w:delText xml:space="preserve">resource </w:delText>
              </w:r>
            </w:del>
            <w:ins w:id="719" w:author="John MacAuley" w:date="2014-09-09T14:44:00Z">
              <w:r w:rsidR="009248BE">
                <w:rPr>
                  <w:rFonts w:cs="Arial"/>
                  <w:color w:val="000000"/>
                  <w:sz w:val="18"/>
                  <w:szCs w:val="18"/>
                </w:rPr>
                <w:t>Description Document</w:t>
              </w:r>
              <w:r w:rsidR="009248BE" w:rsidRPr="009650A2">
                <w:rPr>
                  <w:rFonts w:cs="Arial"/>
                  <w:color w:val="000000"/>
                  <w:sz w:val="18"/>
                  <w:szCs w:val="18"/>
                </w:rPr>
                <w:t xml:space="preserve"> </w:t>
              </w:r>
            </w:ins>
            <w:r w:rsidRPr="009650A2">
              <w:rPr>
                <w:rFonts w:cs="Arial"/>
                <w:color w:val="000000"/>
                <w:sz w:val="18"/>
                <w:szCs w:val="18"/>
              </w:rPr>
              <w:t>based on the date and time the entry was created at the source NSA.  This attribute can be used to compare two versions of the document for equality (same version) or to determine the new and older versions through date comparison.</w:t>
            </w:r>
          </w:p>
        </w:tc>
      </w:tr>
      <w:tr w:rsidR="00733F09" w:rsidRPr="009650A2" w14:paraId="75097634" w14:textId="77777777" w:rsidTr="001E3A89">
        <w:trPr>
          <w:jc w:val="center"/>
        </w:trPr>
        <w:tc>
          <w:tcPr>
            <w:tcW w:w="1877" w:type="dxa"/>
          </w:tcPr>
          <w:p w14:paraId="56EFDD96" w14:textId="34A4A995" w:rsidR="00733F09" w:rsidRPr="009650A2" w:rsidRDefault="00733F09" w:rsidP="00E52F35">
            <w:pPr>
              <w:ind w:left="113"/>
              <w:rPr>
                <w:rFonts w:cs="Arial"/>
                <w:i/>
                <w:color w:val="000000"/>
                <w:sz w:val="18"/>
                <w:szCs w:val="18"/>
              </w:rPr>
            </w:pPr>
            <w:proofErr w:type="gramStart"/>
            <w:r w:rsidRPr="009650A2">
              <w:rPr>
                <w:rFonts w:cs="Arial"/>
                <w:i/>
                <w:color w:val="000000"/>
                <w:sz w:val="18"/>
                <w:szCs w:val="18"/>
              </w:rPr>
              <w:t>expires</w:t>
            </w:r>
            <w:proofErr w:type="gramEnd"/>
          </w:p>
        </w:tc>
        <w:tc>
          <w:tcPr>
            <w:tcW w:w="670" w:type="dxa"/>
          </w:tcPr>
          <w:p w14:paraId="4B149A2F" w14:textId="341D8274" w:rsidR="00733F09" w:rsidRPr="009650A2" w:rsidRDefault="00733F09" w:rsidP="00E52F35">
            <w:pPr>
              <w:ind w:left="113"/>
              <w:jc w:val="center"/>
              <w:rPr>
                <w:rFonts w:cs="Arial"/>
                <w:color w:val="000000"/>
                <w:sz w:val="18"/>
                <w:szCs w:val="18"/>
              </w:rPr>
            </w:pPr>
            <w:del w:id="720" w:author="John MacAuley" w:date="2014-09-09T14:44:00Z">
              <w:r w:rsidRPr="009650A2" w:rsidDel="00950E09">
                <w:rPr>
                  <w:rFonts w:cs="Arial"/>
                  <w:color w:val="000000"/>
                  <w:sz w:val="18"/>
                  <w:szCs w:val="18"/>
                </w:rPr>
                <w:delText>M</w:delText>
              </w:r>
            </w:del>
            <w:ins w:id="721" w:author="John MacAuley" w:date="2014-09-09T14:44:00Z">
              <w:r w:rsidR="00950E09">
                <w:rPr>
                  <w:rFonts w:cs="Arial"/>
                  <w:color w:val="000000"/>
                  <w:sz w:val="18"/>
                  <w:szCs w:val="18"/>
                </w:rPr>
                <w:t>O</w:t>
              </w:r>
            </w:ins>
          </w:p>
        </w:tc>
        <w:tc>
          <w:tcPr>
            <w:tcW w:w="5821" w:type="dxa"/>
          </w:tcPr>
          <w:p w14:paraId="706BDCFB" w14:textId="00BFC6FF" w:rsidR="00733F09" w:rsidRPr="009650A2" w:rsidRDefault="00733F09" w:rsidP="001E3A89">
            <w:pPr>
              <w:ind w:left="113"/>
              <w:rPr>
                <w:rFonts w:cs="Arial"/>
                <w:color w:val="000000"/>
                <w:sz w:val="18"/>
                <w:szCs w:val="18"/>
              </w:rPr>
            </w:pPr>
            <w:r w:rsidRPr="009650A2">
              <w:rPr>
                <w:rFonts w:cs="Arial"/>
                <w:color w:val="000000"/>
                <w:sz w:val="18"/>
                <w:szCs w:val="18"/>
              </w:rPr>
              <w:t xml:space="preserve">The date this version of the document expires and </w:t>
            </w:r>
            <w:ins w:id="722" w:author="John MacAuley" w:date="2014-09-09T14:45:00Z">
              <w:r w:rsidR="00950E09">
                <w:rPr>
                  <w:rFonts w:cs="Arial"/>
                  <w:color w:val="000000"/>
                  <w:sz w:val="18"/>
                  <w:szCs w:val="18"/>
                </w:rPr>
                <w:t xml:space="preserve">after which </w:t>
              </w:r>
            </w:ins>
            <w:r w:rsidRPr="009650A2">
              <w:rPr>
                <w:rFonts w:cs="Arial"/>
                <w:color w:val="000000"/>
                <w:sz w:val="18"/>
                <w:szCs w:val="18"/>
              </w:rPr>
              <w:t xml:space="preserve">should no longer be </w:t>
            </w:r>
            <w:del w:id="723" w:author="John MacAuley" w:date="2014-09-09T14:45:00Z">
              <w:r w:rsidRPr="009650A2" w:rsidDel="00950E09">
                <w:rPr>
                  <w:rFonts w:cs="Arial"/>
                  <w:color w:val="000000"/>
                  <w:sz w:val="18"/>
                  <w:szCs w:val="18"/>
                </w:rPr>
                <w:delText>used</w:delText>
              </w:r>
            </w:del>
            <w:ins w:id="724" w:author="John MacAuley" w:date="2014-09-09T14:45:00Z">
              <w:r w:rsidR="00950E09">
                <w:rPr>
                  <w:rFonts w:cs="Arial"/>
                  <w:color w:val="000000"/>
                  <w:sz w:val="18"/>
                  <w:szCs w:val="18"/>
                </w:rPr>
                <w:t>considered valid</w:t>
              </w:r>
            </w:ins>
            <w:r w:rsidRPr="009650A2">
              <w:rPr>
                <w:rFonts w:cs="Arial"/>
                <w:color w:val="000000"/>
                <w:sz w:val="18"/>
                <w:szCs w:val="18"/>
              </w:rPr>
              <w:t>.</w:t>
            </w:r>
            <w:ins w:id="725" w:author="John MacAuley" w:date="2014-09-09T14:46:00Z">
              <w:r w:rsidR="00950E09">
                <w:rPr>
                  <w:rFonts w:cs="Arial"/>
                  <w:color w:val="000000"/>
                  <w:sz w:val="18"/>
                  <w:szCs w:val="18"/>
                </w:rPr>
                <w:t xml:space="preserve">  If this value is not present then the document should be considered to have no expire date.</w:t>
              </w:r>
            </w:ins>
          </w:p>
        </w:tc>
      </w:tr>
      <w:tr w:rsidR="00226484" w:rsidRPr="009650A2" w14:paraId="4B552192" w14:textId="77777777" w:rsidTr="001E3A89">
        <w:trPr>
          <w:jc w:val="center"/>
        </w:trPr>
        <w:tc>
          <w:tcPr>
            <w:tcW w:w="1877" w:type="dxa"/>
          </w:tcPr>
          <w:p w14:paraId="419CEBB1" w14:textId="77777777" w:rsidR="00226484" w:rsidRPr="009650A2" w:rsidRDefault="00226484" w:rsidP="00E52F35">
            <w:pPr>
              <w:ind w:left="113"/>
              <w:rPr>
                <w:rFonts w:cs="Arial"/>
                <w:b/>
                <w:i/>
                <w:sz w:val="18"/>
                <w:szCs w:val="18"/>
              </w:rPr>
            </w:pPr>
            <w:proofErr w:type="spellStart"/>
            <w:proofErr w:type="gramStart"/>
            <w:r w:rsidRPr="009650A2">
              <w:rPr>
                <w:rFonts w:cs="Arial"/>
                <w:i/>
                <w:color w:val="000000"/>
                <w:sz w:val="18"/>
                <w:szCs w:val="18"/>
              </w:rPr>
              <w:t>anyAttribute</w:t>
            </w:r>
            <w:proofErr w:type="spellEnd"/>
            <w:proofErr w:type="gramEnd"/>
          </w:p>
        </w:tc>
        <w:tc>
          <w:tcPr>
            <w:tcW w:w="670" w:type="dxa"/>
          </w:tcPr>
          <w:p w14:paraId="3C0AB074" w14:textId="77777777" w:rsidR="00226484" w:rsidRPr="009650A2" w:rsidRDefault="00226484" w:rsidP="00E52F35">
            <w:pPr>
              <w:ind w:left="113"/>
              <w:jc w:val="center"/>
              <w:rPr>
                <w:rFonts w:cs="Arial"/>
                <w:color w:val="000000"/>
                <w:sz w:val="18"/>
                <w:szCs w:val="18"/>
              </w:rPr>
            </w:pPr>
            <w:r w:rsidRPr="009650A2">
              <w:rPr>
                <w:rFonts w:cs="Arial"/>
                <w:color w:val="000000"/>
                <w:sz w:val="18"/>
                <w:szCs w:val="18"/>
              </w:rPr>
              <w:t>O</w:t>
            </w:r>
          </w:p>
        </w:tc>
        <w:tc>
          <w:tcPr>
            <w:tcW w:w="5821" w:type="dxa"/>
          </w:tcPr>
          <w:p w14:paraId="0120331A" w14:textId="77777777" w:rsidR="00226484" w:rsidRPr="009650A2" w:rsidRDefault="00226484" w:rsidP="00E52F35">
            <w:pPr>
              <w:ind w:left="113"/>
              <w:rPr>
                <w:rFonts w:cs="Arial"/>
                <w:b/>
                <w:sz w:val="18"/>
                <w:szCs w:val="18"/>
              </w:rPr>
            </w:pPr>
            <w:r w:rsidRPr="009650A2">
              <w:rPr>
                <w:rFonts w:cs="Arial"/>
                <w:color w:val="000000"/>
                <w:sz w:val="18"/>
                <w:szCs w:val="18"/>
              </w:rPr>
              <w:t>Permit inclusion of attributes from other namespaces for flexible extension without needing to update this schema definition.</w:t>
            </w:r>
          </w:p>
        </w:tc>
      </w:tr>
      <w:tr w:rsidR="00226484" w:rsidRPr="009650A2" w14:paraId="6E131DC2" w14:textId="77777777" w:rsidTr="001E3A89">
        <w:trPr>
          <w:jc w:val="center"/>
        </w:trPr>
        <w:tc>
          <w:tcPr>
            <w:tcW w:w="1877" w:type="dxa"/>
          </w:tcPr>
          <w:p w14:paraId="1BF5AF91" w14:textId="77777777" w:rsidR="00226484" w:rsidRPr="009650A2" w:rsidRDefault="00226484" w:rsidP="00E52F35">
            <w:pPr>
              <w:ind w:left="113"/>
              <w:rPr>
                <w:rFonts w:cs="Arial"/>
                <w:b/>
                <w:i/>
                <w:sz w:val="18"/>
                <w:szCs w:val="18"/>
              </w:rPr>
            </w:pPr>
            <w:proofErr w:type="gramStart"/>
            <w:r w:rsidRPr="009650A2">
              <w:rPr>
                <w:rFonts w:cs="Arial"/>
                <w:i/>
                <w:color w:val="000000"/>
                <w:sz w:val="18"/>
                <w:szCs w:val="18"/>
              </w:rPr>
              <w:t>name</w:t>
            </w:r>
            <w:proofErr w:type="gramEnd"/>
          </w:p>
        </w:tc>
        <w:tc>
          <w:tcPr>
            <w:tcW w:w="670" w:type="dxa"/>
          </w:tcPr>
          <w:p w14:paraId="3B5CFE3B"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7991EBE1" w14:textId="5A9535CF" w:rsidR="00226484" w:rsidRPr="009650A2" w:rsidRDefault="00226484" w:rsidP="001E3A89">
            <w:pPr>
              <w:tabs>
                <w:tab w:val="left" w:pos="1040"/>
              </w:tabs>
              <w:ind w:left="113"/>
              <w:rPr>
                <w:rFonts w:cs="Arial"/>
                <w:b/>
                <w:sz w:val="18"/>
                <w:szCs w:val="18"/>
              </w:rPr>
            </w:pPr>
            <w:r w:rsidRPr="009650A2">
              <w:rPr>
                <w:rFonts w:cs="Arial"/>
                <w:color w:val="000000"/>
                <w:sz w:val="18"/>
                <w:szCs w:val="18"/>
              </w:rPr>
              <w:t>A descriptive name for this NSA</w:t>
            </w:r>
            <w:del w:id="726" w:author="John MacAuley" w:date="2014-09-09T14:47:00Z">
              <w:r w:rsidRPr="009650A2" w:rsidDel="001E3A89">
                <w:rPr>
                  <w:rFonts w:cs="Arial"/>
                  <w:color w:val="000000"/>
                  <w:sz w:val="18"/>
                  <w:szCs w:val="18"/>
                </w:rPr>
                <w:delText xml:space="preserve"> resource</w:delText>
              </w:r>
            </w:del>
            <w:r w:rsidRPr="009650A2">
              <w:rPr>
                <w:rFonts w:cs="Arial"/>
                <w:color w:val="000000"/>
                <w:sz w:val="18"/>
                <w:szCs w:val="18"/>
              </w:rPr>
              <w:t>.  This value is typically used for display purposes.</w:t>
            </w:r>
          </w:p>
        </w:tc>
      </w:tr>
      <w:tr w:rsidR="00226484" w:rsidRPr="009650A2" w14:paraId="6AD37932" w14:textId="77777777" w:rsidTr="001E3A89">
        <w:trPr>
          <w:jc w:val="center"/>
        </w:trPr>
        <w:tc>
          <w:tcPr>
            <w:tcW w:w="1877" w:type="dxa"/>
          </w:tcPr>
          <w:p w14:paraId="6E69819A" w14:textId="77777777" w:rsidR="00226484" w:rsidRPr="009650A2" w:rsidRDefault="00226484" w:rsidP="00E52F35">
            <w:pPr>
              <w:ind w:left="113"/>
              <w:rPr>
                <w:rFonts w:cs="Arial"/>
                <w:i/>
                <w:color w:val="000000"/>
                <w:sz w:val="18"/>
                <w:szCs w:val="18"/>
              </w:rPr>
            </w:pPr>
            <w:proofErr w:type="spellStart"/>
            <w:proofErr w:type="gramStart"/>
            <w:r w:rsidRPr="009650A2">
              <w:rPr>
                <w:rFonts w:cs="Arial"/>
                <w:i/>
                <w:color w:val="000000"/>
                <w:sz w:val="18"/>
                <w:szCs w:val="18"/>
              </w:rPr>
              <w:t>softwareVersion</w:t>
            </w:r>
            <w:proofErr w:type="spellEnd"/>
            <w:proofErr w:type="gramEnd"/>
          </w:p>
        </w:tc>
        <w:tc>
          <w:tcPr>
            <w:tcW w:w="670" w:type="dxa"/>
          </w:tcPr>
          <w:p w14:paraId="609DE0F6"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23CC2C7D" w14:textId="77777777" w:rsidR="00226484" w:rsidRPr="009650A2" w:rsidRDefault="00226484" w:rsidP="00E52F35">
            <w:pPr>
              <w:tabs>
                <w:tab w:val="left" w:pos="1040"/>
              </w:tabs>
              <w:ind w:left="113"/>
              <w:rPr>
                <w:rFonts w:cs="Arial"/>
                <w:color w:val="000000"/>
                <w:sz w:val="18"/>
                <w:szCs w:val="18"/>
              </w:rPr>
            </w:pPr>
            <w:r w:rsidRPr="009650A2">
              <w:rPr>
                <w:rFonts w:cs="Arial"/>
                <w:color w:val="000000"/>
                <w:sz w:val="18"/>
                <w:szCs w:val="18"/>
              </w:rPr>
              <w:t>A descriptive string describing the NSA software type and version.   This value will allow a peer NSA to adapt behaviors to specific versions of an NSA when required.</w:t>
            </w:r>
          </w:p>
        </w:tc>
      </w:tr>
      <w:tr w:rsidR="00226484" w:rsidRPr="009650A2" w14:paraId="5D170064" w14:textId="77777777" w:rsidTr="001E3A89">
        <w:trPr>
          <w:jc w:val="center"/>
        </w:trPr>
        <w:tc>
          <w:tcPr>
            <w:tcW w:w="1877" w:type="dxa"/>
          </w:tcPr>
          <w:p w14:paraId="4DDD5F6F" w14:textId="77777777" w:rsidR="00226484" w:rsidRPr="009650A2" w:rsidRDefault="00226484" w:rsidP="00E52F35">
            <w:pPr>
              <w:ind w:left="113"/>
              <w:rPr>
                <w:rFonts w:cs="Arial"/>
                <w:i/>
                <w:color w:val="000000"/>
                <w:sz w:val="18"/>
                <w:szCs w:val="18"/>
              </w:rPr>
            </w:pPr>
            <w:proofErr w:type="spellStart"/>
            <w:proofErr w:type="gramStart"/>
            <w:r w:rsidRPr="009650A2">
              <w:rPr>
                <w:rFonts w:cs="Arial"/>
                <w:i/>
                <w:color w:val="000000"/>
                <w:sz w:val="18"/>
                <w:szCs w:val="18"/>
              </w:rPr>
              <w:t>startTime</w:t>
            </w:r>
            <w:proofErr w:type="spellEnd"/>
            <w:proofErr w:type="gramEnd"/>
          </w:p>
        </w:tc>
        <w:tc>
          <w:tcPr>
            <w:tcW w:w="670" w:type="dxa"/>
          </w:tcPr>
          <w:p w14:paraId="40A3114C"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4ADB60A2" w14:textId="77777777" w:rsidR="00226484" w:rsidRPr="009650A2" w:rsidRDefault="00226484" w:rsidP="00E52F35">
            <w:pPr>
              <w:tabs>
                <w:tab w:val="left" w:pos="1040"/>
              </w:tabs>
              <w:ind w:left="113"/>
              <w:rPr>
                <w:rFonts w:cs="Arial"/>
                <w:color w:val="000000"/>
                <w:sz w:val="18"/>
                <w:szCs w:val="18"/>
              </w:rPr>
            </w:pPr>
            <w:r w:rsidRPr="009650A2">
              <w:rPr>
                <w:rFonts w:cs="Arial"/>
                <w:color w:val="000000"/>
                <w:sz w:val="18"/>
                <w:szCs w:val="18"/>
              </w:rPr>
              <w:t>The time at which this NSA last started to provide uninterrupted service.   This is effectively the last restart time of the NSA.  A peer discovering a change in this value can initiate recovery procedures.</w:t>
            </w:r>
          </w:p>
        </w:tc>
      </w:tr>
      <w:tr w:rsidR="00226484" w:rsidRPr="009650A2" w14:paraId="4D7FB8BA" w14:textId="77777777" w:rsidTr="001E3A89">
        <w:trPr>
          <w:jc w:val="center"/>
        </w:trPr>
        <w:tc>
          <w:tcPr>
            <w:tcW w:w="1877" w:type="dxa"/>
          </w:tcPr>
          <w:p w14:paraId="5676D87D" w14:textId="77777777" w:rsidR="00226484" w:rsidRPr="009650A2" w:rsidRDefault="00226484" w:rsidP="00E52F35">
            <w:pPr>
              <w:ind w:left="113"/>
              <w:rPr>
                <w:rFonts w:cs="Arial"/>
                <w:i/>
                <w:color w:val="000000"/>
                <w:sz w:val="18"/>
                <w:szCs w:val="18"/>
              </w:rPr>
            </w:pPr>
            <w:proofErr w:type="spellStart"/>
            <w:proofErr w:type="gramStart"/>
            <w:r w:rsidRPr="009650A2">
              <w:rPr>
                <w:rFonts w:cs="Arial"/>
                <w:i/>
                <w:color w:val="000000"/>
                <w:sz w:val="18"/>
                <w:szCs w:val="18"/>
              </w:rPr>
              <w:t>adminContact</w:t>
            </w:r>
            <w:proofErr w:type="spellEnd"/>
            <w:proofErr w:type="gramEnd"/>
          </w:p>
        </w:tc>
        <w:tc>
          <w:tcPr>
            <w:tcW w:w="670" w:type="dxa"/>
          </w:tcPr>
          <w:p w14:paraId="285C1D49"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70DC463E" w14:textId="77777777" w:rsidR="00226484" w:rsidRPr="009650A2" w:rsidRDefault="00226484" w:rsidP="00E52F35">
            <w:pPr>
              <w:tabs>
                <w:tab w:val="left" w:pos="1040"/>
              </w:tabs>
              <w:ind w:left="113"/>
              <w:rPr>
                <w:rFonts w:cs="Arial"/>
                <w:color w:val="000000"/>
                <w:sz w:val="18"/>
                <w:szCs w:val="18"/>
              </w:rPr>
            </w:pPr>
            <w:r w:rsidRPr="009650A2">
              <w:rPr>
                <w:rFonts w:cs="Arial"/>
                <w:color w:val="000000"/>
                <w:sz w:val="18"/>
                <w:szCs w:val="18"/>
              </w:rPr>
              <w:t>A list of zero or more administrative contacts associated with this NSA.</w:t>
            </w:r>
          </w:p>
        </w:tc>
      </w:tr>
      <w:tr w:rsidR="00226484" w:rsidRPr="009650A2" w14:paraId="307944D4" w14:textId="77777777" w:rsidTr="001E3A89">
        <w:trPr>
          <w:jc w:val="center"/>
        </w:trPr>
        <w:tc>
          <w:tcPr>
            <w:tcW w:w="1877" w:type="dxa"/>
          </w:tcPr>
          <w:p w14:paraId="37DE8951" w14:textId="77777777" w:rsidR="00226484" w:rsidRPr="009650A2" w:rsidRDefault="00226484" w:rsidP="00E52F35">
            <w:pPr>
              <w:ind w:left="113"/>
              <w:rPr>
                <w:rFonts w:cs="Arial"/>
                <w:i/>
                <w:color w:val="000000"/>
                <w:sz w:val="18"/>
                <w:szCs w:val="18"/>
              </w:rPr>
            </w:pPr>
            <w:proofErr w:type="gramStart"/>
            <w:r w:rsidRPr="009650A2">
              <w:rPr>
                <w:rFonts w:cs="Arial"/>
                <w:i/>
                <w:color w:val="000000"/>
                <w:sz w:val="18"/>
                <w:szCs w:val="18"/>
              </w:rPr>
              <w:t>location</w:t>
            </w:r>
            <w:proofErr w:type="gramEnd"/>
          </w:p>
        </w:tc>
        <w:tc>
          <w:tcPr>
            <w:tcW w:w="670" w:type="dxa"/>
          </w:tcPr>
          <w:p w14:paraId="6F46C8C8"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09919121" w14:textId="74AD99C9" w:rsidR="00226484" w:rsidRPr="009650A2" w:rsidRDefault="00226484" w:rsidP="001E3A89">
            <w:pPr>
              <w:tabs>
                <w:tab w:val="left" w:pos="1040"/>
              </w:tabs>
              <w:ind w:left="113"/>
              <w:rPr>
                <w:rFonts w:cs="Arial"/>
                <w:color w:val="000000"/>
                <w:sz w:val="18"/>
                <w:szCs w:val="18"/>
              </w:rPr>
            </w:pPr>
            <w:r w:rsidRPr="009650A2">
              <w:rPr>
                <w:rFonts w:cs="Arial"/>
                <w:color w:val="000000"/>
                <w:sz w:val="18"/>
                <w:szCs w:val="18"/>
              </w:rPr>
              <w:t xml:space="preserve">The physical location of the logical NSA </w:t>
            </w:r>
            <w:del w:id="727" w:author="John MacAuley" w:date="2014-09-09T14:47:00Z">
              <w:r w:rsidRPr="009650A2" w:rsidDel="001E3A89">
                <w:rPr>
                  <w:rFonts w:cs="Arial"/>
                  <w:color w:val="000000"/>
                  <w:sz w:val="18"/>
                  <w:szCs w:val="18"/>
                </w:rPr>
                <w:delText>resource</w:delText>
              </w:r>
            </w:del>
            <w:ins w:id="728" w:author="John MacAuley" w:date="2014-09-09T14:47:00Z">
              <w:r w:rsidR="001E3A89">
                <w:rPr>
                  <w:rFonts w:cs="Arial"/>
                  <w:color w:val="000000"/>
                  <w:sz w:val="18"/>
                  <w:szCs w:val="18"/>
                </w:rPr>
                <w:t>entity</w:t>
              </w:r>
            </w:ins>
            <w:r w:rsidRPr="009650A2">
              <w:rPr>
                <w:rFonts w:cs="Arial"/>
                <w:color w:val="000000"/>
                <w:sz w:val="18"/>
                <w:szCs w:val="18"/>
              </w:rPr>
              <w:t>.  This can be the location of the server hosting the NSA, or some other location related to the service being offered.</w:t>
            </w:r>
          </w:p>
        </w:tc>
      </w:tr>
      <w:tr w:rsidR="00226484" w:rsidRPr="009650A2" w14:paraId="7F9565B0" w14:textId="77777777" w:rsidTr="001E3A89">
        <w:trPr>
          <w:jc w:val="center"/>
        </w:trPr>
        <w:tc>
          <w:tcPr>
            <w:tcW w:w="1877" w:type="dxa"/>
          </w:tcPr>
          <w:p w14:paraId="37524871" w14:textId="77777777" w:rsidR="00226484" w:rsidRPr="009650A2" w:rsidRDefault="00226484" w:rsidP="00E52F35">
            <w:pPr>
              <w:ind w:left="113"/>
              <w:rPr>
                <w:rFonts w:cs="Arial"/>
                <w:i/>
                <w:color w:val="000000"/>
                <w:sz w:val="18"/>
                <w:szCs w:val="18"/>
              </w:rPr>
            </w:pPr>
            <w:proofErr w:type="spellStart"/>
            <w:proofErr w:type="gramStart"/>
            <w:r w:rsidRPr="009650A2">
              <w:rPr>
                <w:rFonts w:cs="Arial"/>
                <w:i/>
                <w:color w:val="000000"/>
                <w:sz w:val="18"/>
                <w:szCs w:val="18"/>
              </w:rPr>
              <w:t>networkId</w:t>
            </w:r>
            <w:proofErr w:type="spellEnd"/>
            <w:proofErr w:type="gramEnd"/>
          </w:p>
        </w:tc>
        <w:tc>
          <w:tcPr>
            <w:tcW w:w="670" w:type="dxa"/>
          </w:tcPr>
          <w:p w14:paraId="6AB1DF34"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44CCCB05" w14:textId="28595EF4" w:rsidR="00226484" w:rsidRPr="009650A2" w:rsidRDefault="00226484" w:rsidP="001E3A89">
            <w:pPr>
              <w:tabs>
                <w:tab w:val="left" w:pos="1040"/>
              </w:tabs>
              <w:ind w:left="113"/>
              <w:rPr>
                <w:rFonts w:cs="Arial"/>
                <w:color w:val="000000"/>
                <w:sz w:val="18"/>
                <w:szCs w:val="18"/>
              </w:rPr>
            </w:pPr>
            <w:r w:rsidRPr="009650A2">
              <w:rPr>
                <w:rFonts w:cs="Arial"/>
                <w:color w:val="000000"/>
                <w:sz w:val="18"/>
                <w:szCs w:val="18"/>
              </w:rPr>
              <w:t xml:space="preserve">A list of zero or more network identifiers for which this NSA is providing the listed service interfaces and features.  These network identifiers can be mapped into network topology </w:t>
            </w:r>
            <w:ins w:id="729" w:author="John MacAuley" w:date="2014-09-09T14:48:00Z">
              <w:r w:rsidR="001E3A89">
                <w:rPr>
                  <w:rFonts w:cs="Arial"/>
                  <w:color w:val="000000"/>
                  <w:sz w:val="18"/>
                  <w:szCs w:val="18"/>
                </w:rPr>
                <w:t xml:space="preserve">using </w:t>
              </w:r>
            </w:ins>
            <w:del w:id="730" w:author="John MacAuley" w:date="2014-09-09T14:48:00Z">
              <w:r w:rsidRPr="009650A2" w:rsidDel="001E3A89">
                <w:rPr>
                  <w:rFonts w:cs="Arial"/>
                  <w:color w:val="000000"/>
                  <w:sz w:val="18"/>
                  <w:szCs w:val="18"/>
                </w:rPr>
                <w:delText>(</w:delText>
              </w:r>
            </w:del>
            <w:r w:rsidRPr="009650A2">
              <w:rPr>
                <w:rFonts w:cs="Arial"/>
                <w:color w:val="000000"/>
                <w:sz w:val="18"/>
                <w:szCs w:val="18"/>
              </w:rPr>
              <w:t xml:space="preserve">the </w:t>
            </w:r>
            <w:ins w:id="731" w:author="John MacAuley" w:date="2014-09-09T14:48:00Z">
              <w:r w:rsidR="001E3A89" w:rsidRPr="001E3A89">
                <w:rPr>
                  <w:rFonts w:cs="Arial"/>
                  <w:i/>
                  <w:color w:val="000000"/>
                  <w:sz w:val="18"/>
                  <w:szCs w:val="18"/>
                  <w:rPrChange w:id="732" w:author="John MacAuley" w:date="2014-09-09T14:49:00Z">
                    <w:rPr>
                      <w:rFonts w:cs="Arial"/>
                      <w:color w:val="000000"/>
                      <w:sz w:val="18"/>
                      <w:szCs w:val="18"/>
                    </w:rPr>
                  </w:rPrChange>
                </w:rPr>
                <w:t>&lt;T</w:t>
              </w:r>
            </w:ins>
            <w:del w:id="733" w:author="John MacAuley" w:date="2014-09-09T14:48:00Z">
              <w:r w:rsidRPr="001E3A89" w:rsidDel="001E3A89">
                <w:rPr>
                  <w:rFonts w:cs="Arial"/>
                  <w:i/>
                  <w:color w:val="000000"/>
                  <w:sz w:val="18"/>
                  <w:szCs w:val="18"/>
                  <w:rPrChange w:id="734" w:author="John MacAuley" w:date="2014-09-09T14:49:00Z">
                    <w:rPr>
                      <w:rFonts w:cs="Arial"/>
                      <w:color w:val="000000"/>
                      <w:sz w:val="18"/>
                      <w:szCs w:val="18"/>
                    </w:rPr>
                  </w:rPrChange>
                </w:rPr>
                <w:delText>t</w:delText>
              </w:r>
            </w:del>
            <w:r w:rsidRPr="001E3A89">
              <w:rPr>
                <w:rFonts w:cs="Arial"/>
                <w:i/>
                <w:color w:val="000000"/>
                <w:sz w:val="18"/>
                <w:szCs w:val="18"/>
                <w:rPrChange w:id="735" w:author="John MacAuley" w:date="2014-09-09T14:49:00Z">
                  <w:rPr>
                    <w:rFonts w:cs="Arial"/>
                    <w:color w:val="000000"/>
                    <w:sz w:val="18"/>
                    <w:szCs w:val="18"/>
                  </w:rPr>
                </w:rPrChange>
              </w:rPr>
              <w:t>opology</w:t>
            </w:r>
            <w:ins w:id="736" w:author="John MacAuley" w:date="2014-09-09T14:48:00Z">
              <w:r w:rsidR="001E3A89" w:rsidRPr="001E3A89">
                <w:rPr>
                  <w:rFonts w:cs="Arial"/>
                  <w:i/>
                  <w:color w:val="000000"/>
                  <w:sz w:val="18"/>
                  <w:szCs w:val="18"/>
                  <w:rPrChange w:id="737" w:author="John MacAuley" w:date="2014-09-09T14:49:00Z">
                    <w:rPr>
                      <w:rFonts w:cs="Arial"/>
                      <w:color w:val="000000"/>
                      <w:sz w:val="18"/>
                      <w:szCs w:val="18"/>
                    </w:rPr>
                  </w:rPrChange>
                </w:rPr>
                <w:t>&gt;</w:t>
              </w:r>
              <w:r w:rsidR="001E3A89">
                <w:rPr>
                  <w:rFonts w:cs="Arial"/>
                  <w:color w:val="000000"/>
                  <w:sz w:val="18"/>
                  <w:szCs w:val="18"/>
                </w:rPr>
                <w:t xml:space="preserve"> element’s </w:t>
              </w:r>
              <w:r w:rsidR="001E3A89" w:rsidRPr="001E3A89">
                <w:rPr>
                  <w:rFonts w:cs="Arial"/>
                  <w:i/>
                  <w:color w:val="000000"/>
                  <w:sz w:val="18"/>
                  <w:szCs w:val="18"/>
                  <w:rPrChange w:id="738" w:author="John MacAuley" w:date="2014-09-09T14:49:00Z">
                    <w:rPr>
                      <w:rFonts w:cs="Arial"/>
                      <w:color w:val="000000"/>
                      <w:sz w:val="18"/>
                      <w:szCs w:val="18"/>
                    </w:rPr>
                  </w:rPrChange>
                </w:rPr>
                <w:t>i</w:t>
              </w:r>
            </w:ins>
            <w:del w:id="739" w:author="John MacAuley" w:date="2014-09-09T14:48:00Z">
              <w:r w:rsidRPr="001E3A89" w:rsidDel="001E3A89">
                <w:rPr>
                  <w:rFonts w:cs="Arial"/>
                  <w:i/>
                  <w:color w:val="000000"/>
                  <w:sz w:val="18"/>
                  <w:szCs w:val="18"/>
                  <w:rPrChange w:id="740" w:author="John MacAuley" w:date="2014-09-09T14:49:00Z">
                    <w:rPr>
                      <w:rFonts w:cs="Arial"/>
                      <w:color w:val="000000"/>
                      <w:sz w:val="18"/>
                      <w:szCs w:val="18"/>
                    </w:rPr>
                  </w:rPrChange>
                </w:rPr>
                <w:delText>I</w:delText>
              </w:r>
            </w:del>
            <w:r w:rsidRPr="001E3A89">
              <w:rPr>
                <w:rFonts w:cs="Arial"/>
                <w:i/>
                <w:color w:val="000000"/>
                <w:sz w:val="18"/>
                <w:szCs w:val="18"/>
                <w:rPrChange w:id="741" w:author="John MacAuley" w:date="2014-09-09T14:49:00Z">
                  <w:rPr>
                    <w:rFonts w:cs="Arial"/>
                    <w:color w:val="000000"/>
                    <w:sz w:val="18"/>
                    <w:szCs w:val="18"/>
                  </w:rPr>
                </w:rPrChange>
              </w:rPr>
              <w:t>d</w:t>
            </w:r>
            <w:del w:id="742" w:author="John MacAuley" w:date="2014-09-09T14:48:00Z">
              <w:r w:rsidRPr="001E3A89" w:rsidDel="001E3A89">
                <w:rPr>
                  <w:rFonts w:cs="Arial"/>
                  <w:i/>
                  <w:color w:val="000000"/>
                  <w:sz w:val="18"/>
                  <w:szCs w:val="18"/>
                  <w:rPrChange w:id="743" w:author="John MacAuley" w:date="2014-09-09T14:49:00Z">
                    <w:rPr>
                      <w:rFonts w:cs="Arial"/>
                      <w:color w:val="000000"/>
                      <w:sz w:val="18"/>
                      <w:szCs w:val="18"/>
                    </w:rPr>
                  </w:rPrChange>
                </w:rPr>
                <w:delText>)</w:delText>
              </w:r>
            </w:del>
            <w:r w:rsidRPr="009650A2">
              <w:rPr>
                <w:rFonts w:cs="Arial"/>
                <w:color w:val="000000"/>
                <w:sz w:val="18"/>
                <w:szCs w:val="18"/>
              </w:rPr>
              <w:t xml:space="preserve"> </w:t>
            </w:r>
            <w:ins w:id="744" w:author="John MacAuley" w:date="2014-09-09T14:48:00Z">
              <w:r w:rsidR="001E3A89">
                <w:rPr>
                  <w:rFonts w:cs="Arial"/>
                  <w:color w:val="000000"/>
                  <w:sz w:val="18"/>
                  <w:szCs w:val="18"/>
                </w:rPr>
                <w:t xml:space="preserve">attribute </w:t>
              </w:r>
            </w:ins>
            <w:r w:rsidRPr="009650A2">
              <w:rPr>
                <w:rFonts w:cs="Arial"/>
                <w:color w:val="000000"/>
                <w:sz w:val="18"/>
                <w:szCs w:val="18"/>
              </w:rPr>
              <w:t>to determine the network resources being managed by this NSA.</w:t>
            </w:r>
          </w:p>
        </w:tc>
      </w:tr>
      <w:tr w:rsidR="00226484" w:rsidRPr="009650A2" w14:paraId="0A3FAA10" w14:textId="77777777" w:rsidTr="001E3A89">
        <w:trPr>
          <w:jc w:val="center"/>
        </w:trPr>
        <w:tc>
          <w:tcPr>
            <w:tcW w:w="1877" w:type="dxa"/>
          </w:tcPr>
          <w:p w14:paraId="216B2034" w14:textId="77777777" w:rsidR="00226484" w:rsidRPr="009650A2" w:rsidRDefault="00226484" w:rsidP="00E52F35">
            <w:pPr>
              <w:ind w:left="113"/>
              <w:rPr>
                <w:rFonts w:cs="Arial"/>
                <w:i/>
                <w:color w:val="000000"/>
                <w:sz w:val="18"/>
                <w:szCs w:val="18"/>
              </w:rPr>
            </w:pPr>
            <w:proofErr w:type="gramStart"/>
            <w:r w:rsidRPr="009650A2">
              <w:rPr>
                <w:rFonts w:cs="Arial"/>
                <w:i/>
                <w:color w:val="000000"/>
                <w:sz w:val="18"/>
                <w:szCs w:val="18"/>
              </w:rPr>
              <w:t>interface</w:t>
            </w:r>
            <w:proofErr w:type="gramEnd"/>
          </w:p>
        </w:tc>
        <w:tc>
          <w:tcPr>
            <w:tcW w:w="670" w:type="dxa"/>
          </w:tcPr>
          <w:p w14:paraId="25BF29C2"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31B1BA2A" w14:textId="735D0401" w:rsidR="00226484" w:rsidRPr="009650A2" w:rsidRDefault="00226484" w:rsidP="004978AD">
            <w:pPr>
              <w:tabs>
                <w:tab w:val="left" w:pos="1040"/>
              </w:tabs>
              <w:ind w:left="113"/>
              <w:rPr>
                <w:rFonts w:cs="Arial"/>
                <w:color w:val="000000"/>
                <w:sz w:val="18"/>
                <w:szCs w:val="18"/>
              </w:rPr>
            </w:pPr>
            <w:r w:rsidRPr="009650A2">
              <w:rPr>
                <w:rFonts w:cs="Arial"/>
                <w:color w:val="000000"/>
                <w:sz w:val="18"/>
                <w:szCs w:val="18"/>
              </w:rPr>
              <w:t xml:space="preserve">A list of zero or more </w:t>
            </w:r>
            <w:ins w:id="745" w:author="Guy Roberts" w:date="2014-02-17T14:21:00Z">
              <w:r w:rsidR="004978AD">
                <w:rPr>
                  <w:rFonts w:cs="Arial"/>
                  <w:color w:val="000000"/>
                  <w:sz w:val="18"/>
                  <w:szCs w:val="18"/>
                </w:rPr>
                <w:t xml:space="preserve">NSI </w:t>
              </w:r>
            </w:ins>
            <w:r w:rsidRPr="009650A2">
              <w:rPr>
                <w:rFonts w:cs="Arial"/>
                <w:color w:val="000000"/>
                <w:sz w:val="18"/>
                <w:szCs w:val="18"/>
              </w:rPr>
              <w:t>interfaces supported by the NSA.</w:t>
            </w:r>
          </w:p>
        </w:tc>
      </w:tr>
      <w:tr w:rsidR="001E3A89" w:rsidRPr="009650A2" w14:paraId="0B93B7C3" w14:textId="77777777" w:rsidTr="001E3A89">
        <w:trPr>
          <w:jc w:val="center"/>
          <w:ins w:id="746" w:author="John MacAuley" w:date="2014-09-09T14:51:00Z"/>
        </w:trPr>
        <w:tc>
          <w:tcPr>
            <w:tcW w:w="1877" w:type="dxa"/>
          </w:tcPr>
          <w:p w14:paraId="642B7A05" w14:textId="180EC54B" w:rsidR="001E3A89" w:rsidRPr="009650A2" w:rsidRDefault="001E3A89" w:rsidP="00E52F35">
            <w:pPr>
              <w:ind w:left="113"/>
              <w:rPr>
                <w:ins w:id="747" w:author="John MacAuley" w:date="2014-09-09T14:51:00Z"/>
                <w:rFonts w:cs="Arial"/>
                <w:i/>
                <w:color w:val="000000"/>
                <w:sz w:val="18"/>
                <w:szCs w:val="18"/>
              </w:rPr>
            </w:pPr>
            <w:proofErr w:type="gramStart"/>
            <w:ins w:id="748" w:author="John MacAuley" w:date="2014-09-09T14:51:00Z">
              <w:r>
                <w:rPr>
                  <w:rFonts w:cs="Arial"/>
                  <w:i/>
                  <w:color w:val="000000"/>
                  <w:sz w:val="18"/>
                  <w:szCs w:val="18"/>
                </w:rPr>
                <w:t>feature</w:t>
              </w:r>
              <w:proofErr w:type="gramEnd"/>
            </w:ins>
          </w:p>
        </w:tc>
        <w:tc>
          <w:tcPr>
            <w:tcW w:w="670" w:type="dxa"/>
          </w:tcPr>
          <w:p w14:paraId="72F509EC" w14:textId="7164E951" w:rsidR="001E3A89" w:rsidRPr="009650A2" w:rsidRDefault="001E3A89" w:rsidP="00E52F35">
            <w:pPr>
              <w:tabs>
                <w:tab w:val="left" w:pos="1040"/>
              </w:tabs>
              <w:ind w:left="113"/>
              <w:jc w:val="center"/>
              <w:rPr>
                <w:ins w:id="749" w:author="John MacAuley" w:date="2014-09-09T14:51:00Z"/>
                <w:rFonts w:cs="Arial"/>
                <w:color w:val="000000"/>
                <w:sz w:val="18"/>
                <w:szCs w:val="18"/>
              </w:rPr>
            </w:pPr>
            <w:ins w:id="750" w:author="John MacAuley" w:date="2014-09-09T14:51:00Z">
              <w:r w:rsidRPr="009650A2">
                <w:rPr>
                  <w:rFonts w:cs="Arial"/>
                  <w:color w:val="000000"/>
                  <w:sz w:val="18"/>
                  <w:szCs w:val="18"/>
                </w:rPr>
                <w:t>O</w:t>
              </w:r>
            </w:ins>
          </w:p>
        </w:tc>
        <w:tc>
          <w:tcPr>
            <w:tcW w:w="5821" w:type="dxa"/>
          </w:tcPr>
          <w:p w14:paraId="3D8AA975" w14:textId="2527439F" w:rsidR="001E3A89" w:rsidRPr="009650A2" w:rsidRDefault="001E3A89">
            <w:pPr>
              <w:tabs>
                <w:tab w:val="left" w:pos="1040"/>
              </w:tabs>
              <w:ind w:left="113"/>
              <w:rPr>
                <w:ins w:id="751" w:author="John MacAuley" w:date="2014-09-09T14:51:00Z"/>
                <w:rFonts w:cs="Arial"/>
                <w:color w:val="000000"/>
                <w:sz w:val="18"/>
                <w:szCs w:val="18"/>
              </w:rPr>
            </w:pPr>
            <w:ins w:id="752" w:author="John MacAuley" w:date="2014-09-09T14:51:00Z">
              <w:r w:rsidRPr="009650A2">
                <w:rPr>
                  <w:rFonts w:cs="Arial"/>
                  <w:color w:val="000000"/>
                  <w:sz w:val="18"/>
                  <w:szCs w:val="18"/>
                </w:rPr>
                <w:t xml:space="preserve">A list of zero or more </w:t>
              </w:r>
            </w:ins>
            <w:ins w:id="753" w:author="John MacAuley" w:date="2014-09-09T14:52:00Z">
              <w:r>
                <w:rPr>
                  <w:rFonts w:cs="Arial"/>
                  <w:color w:val="000000"/>
                  <w:sz w:val="18"/>
                  <w:szCs w:val="18"/>
                </w:rPr>
                <w:t>features</w:t>
              </w:r>
            </w:ins>
            <w:ins w:id="754" w:author="John MacAuley" w:date="2014-09-09T14:51:00Z">
              <w:r w:rsidRPr="009650A2">
                <w:rPr>
                  <w:rFonts w:cs="Arial"/>
                  <w:color w:val="000000"/>
                  <w:sz w:val="18"/>
                  <w:szCs w:val="18"/>
                </w:rPr>
                <w:t xml:space="preserve"> supported by the NSA.</w:t>
              </w:r>
            </w:ins>
            <w:ins w:id="755" w:author="John MacAuley" w:date="2014-09-09T14:52:00Z">
              <w:r>
                <w:rPr>
                  <w:rFonts w:cs="Arial"/>
                  <w:color w:val="000000"/>
                  <w:sz w:val="18"/>
                  <w:szCs w:val="18"/>
                </w:rPr>
                <w:t xml:space="preserve">  </w:t>
              </w:r>
              <w:r w:rsidRPr="001E3A89">
                <w:rPr>
                  <w:rFonts w:cs="Arial"/>
                  <w:color w:val="000000"/>
                  <w:sz w:val="18"/>
                  <w:szCs w:val="18"/>
                </w:rPr>
                <w:t xml:space="preserve">An NSA feature is a piece of metadata that describes a specific capability offered by </w:t>
              </w:r>
            </w:ins>
            <w:ins w:id="756" w:author="John MacAuley" w:date="2014-09-09T14:53:00Z">
              <w:r>
                <w:rPr>
                  <w:rFonts w:cs="Arial"/>
                  <w:color w:val="000000"/>
                  <w:sz w:val="18"/>
                  <w:szCs w:val="18"/>
                </w:rPr>
                <w:t>this</w:t>
              </w:r>
            </w:ins>
            <w:ins w:id="757" w:author="John MacAuley" w:date="2014-09-09T14:52:00Z">
              <w:r w:rsidRPr="001E3A89">
                <w:rPr>
                  <w:rFonts w:cs="Arial"/>
                  <w:color w:val="000000"/>
                  <w:sz w:val="18"/>
                  <w:szCs w:val="18"/>
                </w:rPr>
                <w:t xml:space="preserve"> NSA, or </w:t>
              </w:r>
            </w:ins>
            <w:ins w:id="758" w:author="John MacAuley" w:date="2014-09-09T14:53:00Z">
              <w:r>
                <w:rPr>
                  <w:rFonts w:cs="Arial"/>
                  <w:color w:val="000000"/>
                  <w:sz w:val="18"/>
                  <w:szCs w:val="18"/>
                </w:rPr>
                <w:t xml:space="preserve">a </w:t>
              </w:r>
            </w:ins>
            <w:ins w:id="759" w:author="John MacAuley" w:date="2014-09-09T14:52:00Z">
              <w:r w:rsidRPr="001E3A89">
                <w:rPr>
                  <w:rFonts w:cs="Arial"/>
                  <w:color w:val="000000"/>
                  <w:sz w:val="18"/>
                  <w:szCs w:val="18"/>
                </w:rPr>
                <w:t xml:space="preserve">configuration value </w:t>
              </w:r>
            </w:ins>
            <w:ins w:id="760" w:author="John MacAuley" w:date="2014-09-09T14:53:00Z">
              <w:r>
                <w:rPr>
                  <w:rFonts w:cs="Arial"/>
                  <w:color w:val="000000"/>
                  <w:sz w:val="18"/>
                  <w:szCs w:val="18"/>
                </w:rPr>
                <w:t>for this</w:t>
              </w:r>
            </w:ins>
            <w:ins w:id="761" w:author="John MacAuley" w:date="2014-09-09T14:52:00Z">
              <w:r w:rsidRPr="001E3A89">
                <w:rPr>
                  <w:rFonts w:cs="Arial"/>
                  <w:color w:val="000000"/>
                  <w:sz w:val="18"/>
                  <w:szCs w:val="18"/>
                </w:rPr>
                <w:t xml:space="preserve"> NSA, that is not specifically defined by an </w:t>
              </w:r>
            </w:ins>
            <w:ins w:id="762" w:author="John MacAuley" w:date="2014-09-09T14:53:00Z">
              <w:r>
                <w:rPr>
                  <w:rFonts w:cs="Arial"/>
                  <w:color w:val="000000"/>
                  <w:sz w:val="18"/>
                  <w:szCs w:val="18"/>
                </w:rPr>
                <w:t xml:space="preserve">independent </w:t>
              </w:r>
            </w:ins>
            <w:ins w:id="763" w:author="John MacAuley" w:date="2014-09-09T14:52:00Z">
              <w:r w:rsidRPr="001E3A89">
                <w:rPr>
                  <w:rFonts w:cs="Arial"/>
                  <w:color w:val="000000"/>
                  <w:sz w:val="18"/>
                  <w:szCs w:val="18"/>
                </w:rPr>
                <w:t>element</w:t>
              </w:r>
            </w:ins>
            <w:ins w:id="764" w:author="John MacAuley" w:date="2014-09-09T14:53:00Z">
              <w:r>
                <w:rPr>
                  <w:rFonts w:cs="Arial"/>
                  <w:color w:val="000000"/>
                  <w:sz w:val="18"/>
                  <w:szCs w:val="18"/>
                </w:rPr>
                <w:t xml:space="preserve"> definition</w:t>
              </w:r>
            </w:ins>
            <w:ins w:id="765" w:author="John MacAuley" w:date="2014-09-09T14:52:00Z">
              <w:r w:rsidRPr="001E3A89">
                <w:rPr>
                  <w:rFonts w:cs="Arial"/>
                  <w:color w:val="000000"/>
                  <w:sz w:val="18"/>
                  <w:szCs w:val="18"/>
                </w:rPr>
                <w:t xml:space="preserve"> </w:t>
              </w:r>
            </w:ins>
            <w:ins w:id="766" w:author="John MacAuley" w:date="2014-09-09T14:53:00Z">
              <w:r>
                <w:rPr>
                  <w:rFonts w:cs="Arial"/>
                  <w:color w:val="000000"/>
                  <w:sz w:val="18"/>
                  <w:szCs w:val="18"/>
                </w:rPr>
                <w:t>within this document.</w:t>
              </w:r>
            </w:ins>
          </w:p>
        </w:tc>
      </w:tr>
      <w:tr w:rsidR="001E3A89" w:rsidRPr="009650A2" w14:paraId="675176E7" w14:textId="77777777" w:rsidTr="001E3A89">
        <w:trPr>
          <w:jc w:val="center"/>
        </w:trPr>
        <w:tc>
          <w:tcPr>
            <w:tcW w:w="1877" w:type="dxa"/>
          </w:tcPr>
          <w:p w14:paraId="476BE242" w14:textId="77777777" w:rsidR="001E3A89" w:rsidRPr="009650A2" w:rsidRDefault="001E3A89" w:rsidP="00E52F35">
            <w:pPr>
              <w:ind w:left="113"/>
              <w:rPr>
                <w:rFonts w:cs="Arial"/>
                <w:i/>
                <w:color w:val="000000"/>
                <w:sz w:val="18"/>
                <w:szCs w:val="18"/>
              </w:rPr>
            </w:pPr>
            <w:proofErr w:type="spellStart"/>
            <w:proofErr w:type="gramStart"/>
            <w:r w:rsidRPr="009650A2">
              <w:rPr>
                <w:rFonts w:cs="Arial"/>
                <w:i/>
                <w:color w:val="000000"/>
                <w:sz w:val="18"/>
                <w:szCs w:val="18"/>
              </w:rPr>
              <w:t>peersWith</w:t>
            </w:r>
            <w:proofErr w:type="spellEnd"/>
            <w:proofErr w:type="gramEnd"/>
          </w:p>
        </w:tc>
        <w:tc>
          <w:tcPr>
            <w:tcW w:w="670" w:type="dxa"/>
          </w:tcPr>
          <w:p w14:paraId="10D3CB88" w14:textId="77777777" w:rsidR="001E3A89" w:rsidRPr="009650A2" w:rsidRDefault="001E3A89"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2833D3CF" w14:textId="5488848E" w:rsidR="001E3A89" w:rsidRPr="009650A2" w:rsidRDefault="001E3A89">
            <w:pPr>
              <w:tabs>
                <w:tab w:val="left" w:pos="1040"/>
              </w:tabs>
              <w:ind w:left="113"/>
              <w:rPr>
                <w:rFonts w:cs="Arial"/>
                <w:b/>
                <w:color w:val="000000"/>
                <w:sz w:val="18"/>
                <w:szCs w:val="18"/>
              </w:rPr>
              <w:pPrChange w:id="767" w:author="John MacAuley" w:date="2014-12-02T21:48:00Z">
                <w:pPr>
                  <w:keepNext/>
                  <w:numPr>
                    <w:ilvl w:val="3"/>
                    <w:numId w:val="11"/>
                  </w:numPr>
                  <w:tabs>
                    <w:tab w:val="left" w:pos="1040"/>
                  </w:tabs>
                  <w:spacing w:before="240" w:after="60"/>
                  <w:ind w:left="113" w:hanging="864"/>
                  <w:outlineLvl w:val="3"/>
                </w:pPr>
              </w:pPrChange>
            </w:pPr>
            <w:r w:rsidRPr="009650A2">
              <w:rPr>
                <w:rFonts w:cs="Arial"/>
                <w:color w:val="000000"/>
                <w:sz w:val="18"/>
                <w:szCs w:val="18"/>
              </w:rPr>
              <w:t xml:space="preserve">A list of zero or more NSA identifiers enumerating peer NSA that have </w:t>
            </w:r>
            <w:ins w:id="768" w:author="John MacAuley" w:date="2014-02-17T17:07:00Z">
              <w:r>
                <w:rPr>
                  <w:rFonts w:cs="Arial"/>
                  <w:color w:val="000000"/>
                  <w:sz w:val="18"/>
                  <w:szCs w:val="18"/>
                </w:rPr>
                <w:t xml:space="preserve">had </w:t>
              </w:r>
            </w:ins>
            <w:ins w:id="769" w:author="John MacAuley" w:date="2014-02-17T14:53:00Z">
              <w:r>
                <w:rPr>
                  <w:rFonts w:cs="Arial"/>
                  <w:color w:val="000000"/>
                  <w:sz w:val="18"/>
                  <w:szCs w:val="18"/>
                </w:rPr>
                <w:t xml:space="preserve">a </w:t>
              </w:r>
            </w:ins>
            <w:r w:rsidRPr="009650A2">
              <w:rPr>
                <w:rFonts w:cs="Arial"/>
                <w:color w:val="000000"/>
                <w:sz w:val="18"/>
                <w:szCs w:val="18"/>
              </w:rPr>
              <w:t xml:space="preserve">trusted control plane relationship </w:t>
            </w:r>
            <w:ins w:id="770" w:author="John MacAuley" w:date="2014-02-17T17:08:00Z">
              <w:r>
                <w:rPr>
                  <w:rFonts w:cs="Arial"/>
                  <w:color w:val="000000"/>
                  <w:sz w:val="18"/>
                  <w:szCs w:val="18"/>
                </w:rPr>
                <w:t xml:space="preserve">provisioned </w:t>
              </w:r>
            </w:ins>
            <w:r w:rsidRPr="009650A2">
              <w:rPr>
                <w:rFonts w:cs="Arial"/>
                <w:color w:val="000000"/>
                <w:sz w:val="18"/>
                <w:szCs w:val="18"/>
              </w:rPr>
              <w:t>with this NSA.</w:t>
            </w:r>
            <w:ins w:id="771" w:author="John MacAuley" w:date="2014-02-17T17:08:00Z">
              <w:r>
                <w:rPr>
                  <w:rFonts w:cs="Arial"/>
                  <w:color w:val="000000"/>
                  <w:sz w:val="18"/>
                  <w:szCs w:val="18"/>
                </w:rPr>
                <w:t xml:space="preserve">  </w:t>
              </w:r>
            </w:ins>
            <w:ins w:id="772" w:author="John MacAuley" w:date="2014-12-02T21:48:00Z">
              <w:r w:rsidR="005E0FEB" w:rsidRPr="005E0FEB">
                <w:rPr>
                  <w:rFonts w:cs="Arial"/>
                  <w:color w:val="000000"/>
                  <w:sz w:val="18"/>
                  <w:szCs w:val="18"/>
                </w:rPr>
                <w:t>Each entry in</w:t>
              </w:r>
              <w:r w:rsidR="005E0FEB">
                <w:rPr>
                  <w:rFonts w:cs="Arial"/>
                  <w:color w:val="000000"/>
                  <w:sz w:val="18"/>
                  <w:szCs w:val="18"/>
                </w:rPr>
                <w:t xml:space="preserve"> this list represents a trusted </w:t>
              </w:r>
              <w:r w:rsidR="005E0FEB" w:rsidRPr="005E0FEB">
                <w:rPr>
                  <w:rFonts w:cs="Arial"/>
                  <w:color w:val="000000"/>
                  <w:sz w:val="18"/>
                  <w:szCs w:val="18"/>
                </w:rPr>
                <w:t>unidirectional relationship with</w:t>
              </w:r>
              <w:r w:rsidR="005E0FEB">
                <w:rPr>
                  <w:rFonts w:cs="Arial"/>
                  <w:color w:val="000000"/>
                  <w:sz w:val="18"/>
                  <w:szCs w:val="18"/>
                </w:rPr>
                <w:t xml:space="preserve"> the direction described by the </w:t>
              </w:r>
              <w:r w:rsidR="005E0FEB" w:rsidRPr="005E0FEB">
                <w:rPr>
                  <w:rFonts w:cs="Arial"/>
                  <w:color w:val="000000"/>
                  <w:sz w:val="18"/>
                  <w:szCs w:val="18"/>
                </w:rPr>
                <w:t xml:space="preserve">"role" attribute associated with the </w:t>
              </w:r>
              <w:proofErr w:type="spellStart"/>
              <w:r w:rsidR="005E0FEB" w:rsidRPr="005E0FEB">
                <w:rPr>
                  <w:rFonts w:cs="Arial"/>
                  <w:color w:val="000000"/>
                  <w:sz w:val="18"/>
                  <w:szCs w:val="18"/>
                </w:rPr>
                <w:t>peersWith</w:t>
              </w:r>
              <w:proofErr w:type="spellEnd"/>
              <w:r w:rsidR="005E0FEB" w:rsidRPr="005E0FEB">
                <w:rPr>
                  <w:rFonts w:cs="Arial"/>
                  <w:color w:val="000000"/>
                  <w:sz w:val="18"/>
                  <w:szCs w:val="18"/>
                </w:rPr>
                <w:t xml:space="preserve"> element.</w:t>
              </w:r>
            </w:ins>
          </w:p>
        </w:tc>
      </w:tr>
      <w:tr w:rsidR="001E3A89" w:rsidRPr="009650A2" w14:paraId="4226D253" w14:textId="77777777" w:rsidTr="001E3A89">
        <w:trPr>
          <w:jc w:val="center"/>
        </w:trPr>
        <w:tc>
          <w:tcPr>
            <w:tcW w:w="1877" w:type="dxa"/>
          </w:tcPr>
          <w:p w14:paraId="3B4B596E" w14:textId="77777777" w:rsidR="001E3A89" w:rsidRPr="009650A2" w:rsidRDefault="001E3A89" w:rsidP="00E52F35">
            <w:pPr>
              <w:ind w:left="113"/>
              <w:rPr>
                <w:rFonts w:cs="Arial"/>
                <w:i/>
                <w:color w:val="000000"/>
                <w:sz w:val="18"/>
                <w:szCs w:val="18"/>
              </w:rPr>
            </w:pPr>
            <w:proofErr w:type="gramStart"/>
            <w:r w:rsidRPr="009650A2">
              <w:rPr>
                <w:rFonts w:cs="Arial"/>
                <w:i/>
                <w:color w:val="000000"/>
                <w:sz w:val="18"/>
                <w:szCs w:val="18"/>
              </w:rPr>
              <w:t>any</w:t>
            </w:r>
            <w:proofErr w:type="gramEnd"/>
            <w:r w:rsidRPr="009650A2">
              <w:rPr>
                <w:rFonts w:cs="Arial"/>
                <w:i/>
                <w:color w:val="000000"/>
                <w:sz w:val="18"/>
                <w:szCs w:val="18"/>
              </w:rPr>
              <w:t xml:space="preserve"> element</w:t>
            </w:r>
          </w:p>
        </w:tc>
        <w:tc>
          <w:tcPr>
            <w:tcW w:w="670" w:type="dxa"/>
          </w:tcPr>
          <w:p w14:paraId="54B29ECF" w14:textId="77777777" w:rsidR="001E3A89" w:rsidRPr="009650A2" w:rsidRDefault="001E3A89"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638360D6" w14:textId="77777777" w:rsidR="001E3A89" w:rsidRPr="009650A2" w:rsidRDefault="001E3A89" w:rsidP="00E52F35">
            <w:pPr>
              <w:tabs>
                <w:tab w:val="left" w:pos="1040"/>
              </w:tabs>
              <w:ind w:left="113"/>
              <w:rPr>
                <w:rFonts w:cs="Arial"/>
                <w:color w:val="000000"/>
                <w:sz w:val="18"/>
                <w:szCs w:val="18"/>
              </w:rPr>
            </w:pPr>
            <w:r w:rsidRPr="009650A2">
              <w:rPr>
                <w:rFonts w:cs="Arial"/>
                <w:color w:val="000000"/>
                <w:sz w:val="18"/>
                <w:szCs w:val="18"/>
              </w:rPr>
              <w:t>Provides a flexible mechanism allowing additional elements to be provided from other namespaces without needing to update this schema definition.</w:t>
            </w:r>
          </w:p>
        </w:tc>
      </w:tr>
    </w:tbl>
    <w:p w14:paraId="315BEC4E" w14:textId="69B495A8" w:rsidR="00537C1F" w:rsidRDefault="00537C1F" w:rsidP="00466B2A">
      <w:pPr>
        <w:pStyle w:val="Heading2"/>
      </w:pPr>
      <w:bookmarkStart w:id="773" w:name="_Toc279247119"/>
      <w:proofErr w:type="spellStart"/>
      <w:r>
        <w:t>VcardsType</w:t>
      </w:r>
      <w:bookmarkEnd w:id="773"/>
      <w:proofErr w:type="spellEnd"/>
    </w:p>
    <w:p w14:paraId="06E3BD29" w14:textId="77777777" w:rsidR="008C142A" w:rsidRPr="008C142A" w:rsidRDefault="00537C1F" w:rsidP="008C142A">
      <w:r>
        <w:t xml:space="preserve">The </w:t>
      </w:r>
      <w:proofErr w:type="spellStart"/>
      <w:r w:rsidRPr="00B61693">
        <w:rPr>
          <w:i/>
        </w:rPr>
        <w:t>adminContact</w:t>
      </w:r>
      <w:proofErr w:type="spellEnd"/>
      <w:r w:rsidR="002A3690">
        <w:t xml:space="preserve"> field of the </w:t>
      </w:r>
      <w:proofErr w:type="spellStart"/>
      <w:r w:rsidR="00B61693" w:rsidRPr="008C142A">
        <w:rPr>
          <w:b/>
          <w:i/>
        </w:rPr>
        <w:t>NsaType</w:t>
      </w:r>
      <w:proofErr w:type="spellEnd"/>
      <w:r w:rsidR="00B61693">
        <w:t xml:space="preserve"> definition uses the standard</w:t>
      </w:r>
      <w:r w:rsidR="008C142A">
        <w:t xml:space="preserve"> </w:t>
      </w:r>
      <w:r w:rsidR="008C142A" w:rsidRPr="008C142A">
        <w:t>vCard XML Representation</w:t>
      </w:r>
    </w:p>
    <w:p w14:paraId="4732FCEE" w14:textId="78F27129" w:rsidR="00537C1F" w:rsidRPr="00537C1F" w:rsidRDefault="008C142A" w:rsidP="00537C1F">
      <w:r>
        <w:t xml:space="preserve"> </w:t>
      </w:r>
      <w:proofErr w:type="gramStart"/>
      <w:r w:rsidRPr="008C142A">
        <w:t>[RFC 6351]</w:t>
      </w:r>
      <w:r>
        <w:t>.</w:t>
      </w:r>
      <w:proofErr w:type="gramEnd"/>
      <w:r>
        <w:t xml:space="preserve">  The </w:t>
      </w:r>
      <w:proofErr w:type="spellStart"/>
      <w:r w:rsidRPr="008C142A">
        <w:rPr>
          <w:b/>
          <w:i/>
        </w:rPr>
        <w:t>VcardsType</w:t>
      </w:r>
      <w:proofErr w:type="spellEnd"/>
      <w:r>
        <w:t xml:space="preserve"> supports a list of </w:t>
      </w:r>
      <w:proofErr w:type="spellStart"/>
      <w:r w:rsidRPr="008D638C">
        <w:rPr>
          <w:i/>
        </w:rPr>
        <w:t>vcards</w:t>
      </w:r>
      <w:proofErr w:type="spellEnd"/>
      <w:r>
        <w:t xml:space="preserve"> that can be used to fully model administrator contact information.  Due to the size of the structure it will not be reproduced here.</w:t>
      </w:r>
    </w:p>
    <w:p w14:paraId="1054DDC8" w14:textId="7DAFA08F" w:rsidR="00466B2A" w:rsidRDefault="00466B2A" w:rsidP="00466B2A">
      <w:pPr>
        <w:pStyle w:val="Heading2"/>
      </w:pPr>
      <w:bookmarkStart w:id="774" w:name="_Toc279247120"/>
      <w:proofErr w:type="spellStart"/>
      <w:r>
        <w:t>LocationType</w:t>
      </w:r>
      <w:bookmarkEnd w:id="774"/>
      <w:proofErr w:type="spellEnd"/>
    </w:p>
    <w:p w14:paraId="4E646CD2" w14:textId="26A205DE" w:rsidR="00466B2A" w:rsidRDefault="00466B2A" w:rsidP="00466B2A">
      <w:r>
        <w:t xml:space="preserve">The </w:t>
      </w:r>
      <w:proofErr w:type="spellStart"/>
      <w:r w:rsidRPr="008D638C">
        <w:rPr>
          <w:b/>
          <w:i/>
        </w:rPr>
        <w:t>LocationType</w:t>
      </w:r>
      <w:proofErr w:type="spellEnd"/>
      <w:r>
        <w:t xml:space="preserve"> </w:t>
      </w:r>
      <w:r w:rsidR="00A42173">
        <w:t>definition models</w:t>
      </w:r>
      <w:r w:rsidRPr="00466B2A">
        <w:t xml:space="preserve"> the location </w:t>
      </w:r>
      <w:r>
        <w:t xml:space="preserve">elements of an NSA.  A </w:t>
      </w:r>
      <w:r w:rsidRPr="00466B2A">
        <w:t>Location is a reference to a ge</w:t>
      </w:r>
      <w:r>
        <w:t xml:space="preserve">ographical location or area for </w:t>
      </w:r>
      <w:r w:rsidRPr="00466B2A">
        <w:t>the NSA.</w:t>
      </w:r>
    </w:p>
    <w:p w14:paraId="41A90331" w14:textId="77777777" w:rsidR="00466B2A" w:rsidRDefault="00466B2A" w:rsidP="00466B2A"/>
    <w:p w14:paraId="6BEDEE55" w14:textId="4E722F37" w:rsidR="00466B2A" w:rsidRDefault="00B9080C" w:rsidP="00466B2A">
      <w:pPr>
        <w:jc w:val="center"/>
      </w:pPr>
      <w:commentRangeStart w:id="775"/>
      <w:ins w:id="776" w:author="John MacAuley" w:date="2014-09-09T14:55:00Z">
        <w:r>
          <w:rPr>
            <w:noProof/>
          </w:rPr>
          <w:drawing>
            <wp:inline distT="0" distB="0" distL="0" distR="0" wp14:anchorId="28583C88" wp14:editId="429EFFB5">
              <wp:extent cx="2895600" cy="2301240"/>
              <wp:effectExtent l="0" t="0" r="0" b="10160"/>
              <wp:docPr id="10" name="Picture 10" descr="Macintosh HD:Users:hacksaw:Desktop:Screen Shot 2014-09-09 at 2.54.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acksaw:Desktop:Screen Shot 2014-09-09 at 2.54.57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301240"/>
                      </a:xfrm>
                      <a:prstGeom prst="rect">
                        <a:avLst/>
                      </a:prstGeom>
                      <a:noFill/>
                      <a:ln>
                        <a:noFill/>
                      </a:ln>
                    </pic:spPr>
                  </pic:pic>
                </a:graphicData>
              </a:graphic>
            </wp:inline>
          </w:drawing>
        </w:r>
      </w:ins>
      <w:del w:id="777" w:author="John MacAuley" w:date="2014-09-09T14:55:00Z">
        <w:r w:rsidR="00B61693" w:rsidDel="00B9080C">
          <w:rPr>
            <w:noProof/>
          </w:rPr>
          <w:drawing>
            <wp:inline distT="0" distB="0" distL="0" distR="0" wp14:anchorId="055EC107" wp14:editId="09BDC83D">
              <wp:extent cx="3101340" cy="2400300"/>
              <wp:effectExtent l="0" t="0" r="0" b="12700"/>
              <wp:docPr id="5" name="Picture 5" descr="Macintosh HD:Users:hacksaw:Desktop:Screen Shot 2014-02-04 at 11.11.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acksaw:Desktop:Screen Shot 2014-02-04 at 11.11.42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1340" cy="2400300"/>
                      </a:xfrm>
                      <a:prstGeom prst="rect">
                        <a:avLst/>
                      </a:prstGeom>
                      <a:noFill/>
                      <a:ln>
                        <a:noFill/>
                      </a:ln>
                    </pic:spPr>
                  </pic:pic>
                </a:graphicData>
              </a:graphic>
            </wp:inline>
          </w:drawing>
        </w:r>
      </w:del>
      <w:commentRangeEnd w:id="775"/>
      <w:r w:rsidR="003430E5">
        <w:rPr>
          <w:rStyle w:val="CommentReference"/>
        </w:rPr>
        <w:commentReference w:id="775"/>
      </w:r>
    </w:p>
    <w:p w14:paraId="1E5576A9" w14:textId="55C7D3A2" w:rsidR="00466B2A" w:rsidRDefault="00466B2A" w:rsidP="00466B2A">
      <w:pPr>
        <w:pStyle w:val="Caption"/>
      </w:pPr>
      <w:r>
        <w:t xml:space="preserve">Figure </w:t>
      </w:r>
      <w:r w:rsidR="000C4496">
        <w:fldChar w:fldCharType="begin"/>
      </w:r>
      <w:r w:rsidR="000C4496">
        <w:instrText xml:space="preserve"> SEQ Figure \* ARABIC </w:instrText>
      </w:r>
      <w:r w:rsidR="000C4496">
        <w:fldChar w:fldCharType="separate"/>
      </w:r>
      <w:ins w:id="778" w:author="John MacAuley" w:date="2014-02-18T00:23:00Z">
        <w:r w:rsidR="00653A92">
          <w:rPr>
            <w:noProof/>
          </w:rPr>
          <w:t>5</w:t>
        </w:r>
      </w:ins>
      <w:del w:id="779" w:author="John MacAuley" w:date="2014-02-18T00:22:00Z">
        <w:r w:rsidR="00A543BC" w:rsidDel="00653A92">
          <w:rPr>
            <w:noProof/>
          </w:rPr>
          <w:delText>3</w:delText>
        </w:r>
      </w:del>
      <w:r w:rsidR="000C4496">
        <w:rPr>
          <w:noProof/>
        </w:rPr>
        <w:fldChar w:fldCharType="end"/>
      </w:r>
      <w:r>
        <w:t xml:space="preserve"> – </w:t>
      </w:r>
      <w:proofErr w:type="spellStart"/>
      <w:r>
        <w:t>LocationType</w:t>
      </w:r>
      <w:proofErr w:type="spellEnd"/>
      <w:r>
        <w:t>.</w:t>
      </w:r>
    </w:p>
    <w:p w14:paraId="096A891B" w14:textId="77777777" w:rsidR="008D638C" w:rsidRPr="006C7966" w:rsidRDefault="008D638C" w:rsidP="008D638C">
      <w:pPr>
        <w:spacing w:before="120" w:after="120"/>
        <w:rPr>
          <w:b/>
          <w:i/>
          <w:iCs/>
          <w:color w:val="808080" w:themeColor="text1" w:themeTint="7F"/>
          <w:u w:val="single"/>
        </w:rPr>
      </w:pPr>
      <w:r w:rsidRPr="006C7966">
        <w:rPr>
          <w:b/>
          <w:i/>
          <w:iCs/>
          <w:color w:val="808080" w:themeColor="text1" w:themeTint="7F"/>
          <w:u w:val="single"/>
        </w:rPr>
        <w:t>Parameters</w:t>
      </w:r>
    </w:p>
    <w:p w14:paraId="571A86AE" w14:textId="641CBDC6" w:rsidR="008D638C" w:rsidRDefault="008D638C" w:rsidP="008D638C">
      <w:proofErr w:type="gramStart"/>
      <w:r w:rsidRPr="006C7966">
        <w:t xml:space="preserve">The </w:t>
      </w:r>
      <w:ins w:id="780" w:author="John MacAuley" w:date="2014-09-09T15:03:00Z">
        <w:r w:rsidR="00FC15B5">
          <w:t>&lt;</w:t>
        </w:r>
      </w:ins>
      <w:r>
        <w:rPr>
          <w:i/>
        </w:rPr>
        <w:t>location</w:t>
      </w:r>
      <w:ins w:id="781" w:author="John MacAuley" w:date="2014-09-09T15:03:00Z">
        <w:r w:rsidR="00FC15B5">
          <w:rPr>
            <w:i/>
          </w:rPr>
          <w:t>&gt;</w:t>
        </w:r>
      </w:ins>
      <w:r w:rsidRPr="006C7966">
        <w:t xml:space="preserve"> </w:t>
      </w:r>
      <w:r>
        <w:t xml:space="preserve">element is defined by </w:t>
      </w:r>
      <w:r w:rsidR="00F168D7">
        <w:t>the complex type</w:t>
      </w:r>
      <w:r w:rsidR="00F168D7" w:rsidRPr="009F582E">
        <w:t xml:space="preserve"> </w:t>
      </w:r>
      <w:proofErr w:type="spellStart"/>
      <w:r>
        <w:rPr>
          <w:b/>
          <w:i/>
        </w:rPr>
        <w:t>LocationType</w:t>
      </w:r>
      <w:proofErr w:type="spellEnd"/>
      <w:r w:rsidR="00F168D7">
        <w:t xml:space="preserve"> that</w:t>
      </w:r>
      <w:r>
        <w:t xml:space="preserve"> </w:t>
      </w:r>
      <w:r w:rsidRPr="006C7966">
        <w:t>has the following parameters</w:t>
      </w:r>
      <w:proofErr w:type="gramEnd"/>
      <w:r w:rsidRPr="006C7966">
        <w:t xml:space="preserve"> (M = Mandatory, O = Optional):</w:t>
      </w:r>
    </w:p>
    <w:p w14:paraId="3F5F158A" w14:textId="77777777" w:rsidR="00E52F35" w:rsidRPr="006C7966" w:rsidRDefault="00E52F35" w:rsidP="008D638C"/>
    <w:tbl>
      <w:tblPr>
        <w:tblStyle w:val="TableGrid"/>
        <w:tblW w:w="0" w:type="auto"/>
        <w:jc w:val="center"/>
        <w:tblLook w:val="04A0" w:firstRow="1" w:lastRow="0" w:firstColumn="1" w:lastColumn="0" w:noHBand="0" w:noVBand="1"/>
      </w:tblPr>
      <w:tblGrid>
        <w:gridCol w:w="1877"/>
        <w:gridCol w:w="670"/>
        <w:gridCol w:w="5821"/>
      </w:tblGrid>
      <w:tr w:rsidR="008D638C" w:rsidRPr="009650A2" w14:paraId="41EE991B" w14:textId="77777777" w:rsidTr="00D32F76">
        <w:trPr>
          <w:jc w:val="center"/>
        </w:trPr>
        <w:tc>
          <w:tcPr>
            <w:tcW w:w="1877" w:type="dxa"/>
            <w:shd w:val="clear" w:color="auto" w:fill="A7CAFF"/>
          </w:tcPr>
          <w:p w14:paraId="2FADB20E" w14:textId="77777777" w:rsidR="008D638C" w:rsidRPr="009650A2" w:rsidRDefault="008D638C" w:rsidP="00E52F35">
            <w:pPr>
              <w:ind w:left="113"/>
              <w:rPr>
                <w:sz w:val="18"/>
              </w:rPr>
            </w:pPr>
            <w:r w:rsidRPr="009650A2">
              <w:rPr>
                <w:sz w:val="18"/>
              </w:rPr>
              <w:t>Parameter</w:t>
            </w:r>
          </w:p>
        </w:tc>
        <w:tc>
          <w:tcPr>
            <w:tcW w:w="670" w:type="dxa"/>
            <w:shd w:val="clear" w:color="auto" w:fill="A7CAFF"/>
          </w:tcPr>
          <w:p w14:paraId="35948BB1" w14:textId="77777777" w:rsidR="008D638C" w:rsidRPr="009650A2" w:rsidRDefault="008D638C" w:rsidP="00E52F35">
            <w:pPr>
              <w:ind w:left="113"/>
              <w:jc w:val="center"/>
              <w:rPr>
                <w:sz w:val="18"/>
              </w:rPr>
            </w:pPr>
            <w:r w:rsidRPr="009650A2">
              <w:rPr>
                <w:sz w:val="18"/>
              </w:rPr>
              <w:t>M/O</w:t>
            </w:r>
          </w:p>
        </w:tc>
        <w:tc>
          <w:tcPr>
            <w:tcW w:w="5821" w:type="dxa"/>
            <w:shd w:val="clear" w:color="auto" w:fill="A7CAFF"/>
          </w:tcPr>
          <w:p w14:paraId="1EBFDF84" w14:textId="77777777" w:rsidR="008D638C" w:rsidRPr="009650A2" w:rsidRDefault="008D638C" w:rsidP="00E52F35">
            <w:pPr>
              <w:ind w:left="113"/>
              <w:rPr>
                <w:sz w:val="18"/>
              </w:rPr>
            </w:pPr>
            <w:r w:rsidRPr="009650A2">
              <w:rPr>
                <w:sz w:val="18"/>
              </w:rPr>
              <w:t>Description</w:t>
            </w:r>
          </w:p>
        </w:tc>
      </w:tr>
      <w:tr w:rsidR="008D638C" w:rsidRPr="009650A2" w14:paraId="287AA7CC" w14:textId="77777777" w:rsidTr="00D32F76">
        <w:trPr>
          <w:jc w:val="center"/>
        </w:trPr>
        <w:tc>
          <w:tcPr>
            <w:tcW w:w="1877" w:type="dxa"/>
          </w:tcPr>
          <w:p w14:paraId="43B3D883" w14:textId="77777777" w:rsidR="008D638C" w:rsidRPr="009650A2" w:rsidRDefault="008D638C" w:rsidP="00E52F35">
            <w:pPr>
              <w:ind w:left="113"/>
              <w:rPr>
                <w:rFonts w:cs="Arial"/>
                <w:b/>
                <w:i/>
                <w:sz w:val="18"/>
                <w:szCs w:val="18"/>
              </w:rPr>
            </w:pPr>
            <w:proofErr w:type="gramStart"/>
            <w:r w:rsidRPr="009650A2">
              <w:rPr>
                <w:rFonts w:cs="Arial"/>
                <w:i/>
                <w:color w:val="000000"/>
                <w:sz w:val="18"/>
                <w:szCs w:val="18"/>
              </w:rPr>
              <w:t>name</w:t>
            </w:r>
            <w:proofErr w:type="gramEnd"/>
          </w:p>
        </w:tc>
        <w:tc>
          <w:tcPr>
            <w:tcW w:w="670" w:type="dxa"/>
          </w:tcPr>
          <w:p w14:paraId="6585E08C"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5C043539" w14:textId="7731DAEC" w:rsidR="008D638C" w:rsidRPr="009650A2" w:rsidRDefault="008D638C" w:rsidP="00E52F35">
            <w:pPr>
              <w:tabs>
                <w:tab w:val="left" w:pos="1040"/>
              </w:tabs>
              <w:ind w:left="113"/>
              <w:rPr>
                <w:rFonts w:cs="Arial"/>
                <w:b/>
                <w:sz w:val="18"/>
                <w:szCs w:val="18"/>
              </w:rPr>
            </w:pPr>
            <w:r w:rsidRPr="009650A2">
              <w:rPr>
                <w:rFonts w:cs="Arial"/>
                <w:color w:val="000000"/>
                <w:sz w:val="18"/>
                <w:szCs w:val="18"/>
              </w:rPr>
              <w:t>A human readable string naming this location.</w:t>
            </w:r>
          </w:p>
        </w:tc>
      </w:tr>
      <w:tr w:rsidR="008D638C" w:rsidRPr="009650A2" w14:paraId="636A0710" w14:textId="77777777" w:rsidTr="00D32F76">
        <w:trPr>
          <w:jc w:val="center"/>
        </w:trPr>
        <w:tc>
          <w:tcPr>
            <w:tcW w:w="1877" w:type="dxa"/>
          </w:tcPr>
          <w:p w14:paraId="0483F9A8" w14:textId="68C496D2" w:rsidR="008D638C" w:rsidRPr="009650A2" w:rsidRDefault="008D638C" w:rsidP="00E52F35">
            <w:pPr>
              <w:ind w:left="113"/>
              <w:rPr>
                <w:rFonts w:cs="Arial"/>
                <w:i/>
                <w:color w:val="000000"/>
                <w:sz w:val="18"/>
                <w:szCs w:val="18"/>
              </w:rPr>
            </w:pPr>
            <w:proofErr w:type="gramStart"/>
            <w:r w:rsidRPr="009650A2">
              <w:rPr>
                <w:rFonts w:cs="Arial"/>
                <w:i/>
                <w:color w:val="000000"/>
                <w:sz w:val="18"/>
                <w:szCs w:val="18"/>
              </w:rPr>
              <w:t>long</w:t>
            </w:r>
            <w:ins w:id="782" w:author="John MacAuley" w:date="2014-09-09T14:55:00Z">
              <w:r w:rsidR="00B9080C">
                <w:rPr>
                  <w:rFonts w:cs="Arial"/>
                  <w:i/>
                  <w:color w:val="000000"/>
                  <w:sz w:val="18"/>
                  <w:szCs w:val="18"/>
                </w:rPr>
                <w:t>itude</w:t>
              </w:r>
            </w:ins>
            <w:proofErr w:type="gramEnd"/>
          </w:p>
        </w:tc>
        <w:tc>
          <w:tcPr>
            <w:tcW w:w="670" w:type="dxa"/>
          </w:tcPr>
          <w:p w14:paraId="560D4C84"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573D3D6B" w14:textId="62A16064" w:rsidR="008D638C" w:rsidRPr="009650A2" w:rsidRDefault="008D638C" w:rsidP="00E52F35">
            <w:pPr>
              <w:tabs>
                <w:tab w:val="left" w:pos="1040"/>
              </w:tabs>
              <w:ind w:left="113"/>
              <w:rPr>
                <w:rFonts w:cs="Arial"/>
                <w:color w:val="000000"/>
                <w:sz w:val="18"/>
                <w:szCs w:val="18"/>
              </w:rPr>
            </w:pPr>
            <w:r w:rsidRPr="009650A2">
              <w:rPr>
                <w:rFonts w:cs="Arial"/>
                <w:color w:val="000000"/>
                <w:sz w:val="18"/>
                <w:szCs w:val="18"/>
              </w:rPr>
              <w:t>The longitude of the NSA in WGS84 coordinate system (in decimal degrees).</w:t>
            </w:r>
          </w:p>
        </w:tc>
      </w:tr>
      <w:tr w:rsidR="008D638C" w:rsidRPr="009650A2" w14:paraId="3B6CCF47" w14:textId="77777777" w:rsidTr="00D32F76">
        <w:trPr>
          <w:jc w:val="center"/>
        </w:trPr>
        <w:tc>
          <w:tcPr>
            <w:tcW w:w="1877" w:type="dxa"/>
          </w:tcPr>
          <w:p w14:paraId="759DDECE" w14:textId="58DAEED9" w:rsidR="008D638C" w:rsidRPr="009650A2" w:rsidRDefault="008D638C" w:rsidP="00E52F35">
            <w:pPr>
              <w:ind w:left="113"/>
              <w:rPr>
                <w:rFonts w:cs="Arial"/>
                <w:i/>
                <w:color w:val="000000"/>
                <w:sz w:val="18"/>
                <w:szCs w:val="18"/>
              </w:rPr>
            </w:pPr>
            <w:proofErr w:type="gramStart"/>
            <w:r w:rsidRPr="009650A2">
              <w:rPr>
                <w:rFonts w:cs="Arial"/>
                <w:i/>
                <w:color w:val="000000"/>
                <w:sz w:val="18"/>
                <w:szCs w:val="18"/>
              </w:rPr>
              <w:t>lat</w:t>
            </w:r>
            <w:ins w:id="783" w:author="John MacAuley" w:date="2014-09-09T14:55:00Z">
              <w:r w:rsidR="00B9080C">
                <w:rPr>
                  <w:rFonts w:cs="Arial"/>
                  <w:i/>
                  <w:color w:val="000000"/>
                  <w:sz w:val="18"/>
                  <w:szCs w:val="18"/>
                </w:rPr>
                <w:t>itude</w:t>
              </w:r>
            </w:ins>
            <w:proofErr w:type="gramEnd"/>
          </w:p>
        </w:tc>
        <w:tc>
          <w:tcPr>
            <w:tcW w:w="670" w:type="dxa"/>
          </w:tcPr>
          <w:p w14:paraId="4479778D"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02EC39AA" w14:textId="3CCB54DF" w:rsidR="008D638C" w:rsidRPr="009650A2" w:rsidRDefault="008D638C" w:rsidP="00E52F35">
            <w:pPr>
              <w:tabs>
                <w:tab w:val="left" w:pos="1040"/>
              </w:tabs>
              <w:ind w:left="113"/>
              <w:rPr>
                <w:rFonts w:cs="Arial"/>
                <w:color w:val="000000"/>
                <w:sz w:val="18"/>
                <w:szCs w:val="18"/>
              </w:rPr>
            </w:pPr>
            <w:r w:rsidRPr="009650A2">
              <w:rPr>
                <w:rFonts w:cs="Arial"/>
                <w:color w:val="000000"/>
                <w:sz w:val="18"/>
                <w:szCs w:val="18"/>
              </w:rPr>
              <w:t>The latitude of the NSA in WGS84 coordinate system (in decimal degrees).</w:t>
            </w:r>
          </w:p>
        </w:tc>
      </w:tr>
      <w:tr w:rsidR="008D638C" w:rsidRPr="009650A2" w14:paraId="2A3B49C3" w14:textId="77777777" w:rsidTr="00D32F76">
        <w:trPr>
          <w:jc w:val="center"/>
        </w:trPr>
        <w:tc>
          <w:tcPr>
            <w:tcW w:w="1877" w:type="dxa"/>
          </w:tcPr>
          <w:p w14:paraId="5858AA30" w14:textId="6209DEA2" w:rsidR="008D638C" w:rsidRPr="009650A2" w:rsidRDefault="009A74FC" w:rsidP="00E52F35">
            <w:pPr>
              <w:ind w:left="113"/>
              <w:rPr>
                <w:rFonts w:cs="Arial"/>
                <w:i/>
                <w:color w:val="000000"/>
                <w:sz w:val="18"/>
                <w:szCs w:val="18"/>
              </w:rPr>
            </w:pPr>
            <w:proofErr w:type="gramStart"/>
            <w:r w:rsidRPr="009650A2">
              <w:rPr>
                <w:rFonts w:cs="Arial"/>
                <w:i/>
                <w:color w:val="000000"/>
                <w:sz w:val="18"/>
                <w:szCs w:val="18"/>
              </w:rPr>
              <w:t>alt</w:t>
            </w:r>
            <w:ins w:id="784" w:author="John MacAuley" w:date="2014-09-09T14:55:00Z">
              <w:r w:rsidR="00B9080C">
                <w:rPr>
                  <w:rFonts w:cs="Arial"/>
                  <w:i/>
                  <w:color w:val="000000"/>
                  <w:sz w:val="18"/>
                  <w:szCs w:val="18"/>
                </w:rPr>
                <w:t>itude</w:t>
              </w:r>
            </w:ins>
            <w:proofErr w:type="gramEnd"/>
          </w:p>
        </w:tc>
        <w:tc>
          <w:tcPr>
            <w:tcW w:w="670" w:type="dxa"/>
          </w:tcPr>
          <w:p w14:paraId="5C85EAA6"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1887BBC6" w14:textId="6DB04323" w:rsidR="008D638C" w:rsidRPr="009650A2" w:rsidRDefault="009A74FC" w:rsidP="00E52F35">
            <w:pPr>
              <w:tabs>
                <w:tab w:val="left" w:pos="1040"/>
              </w:tabs>
              <w:ind w:left="113"/>
              <w:rPr>
                <w:rFonts w:cs="Arial"/>
                <w:color w:val="000000"/>
                <w:sz w:val="18"/>
                <w:szCs w:val="18"/>
              </w:rPr>
            </w:pPr>
            <w:r w:rsidRPr="009650A2">
              <w:rPr>
                <w:rFonts w:cs="Arial"/>
                <w:color w:val="000000"/>
                <w:sz w:val="18"/>
                <w:szCs w:val="18"/>
              </w:rPr>
              <w:t>The altitude of the NSA in WGS84 coordinate system (in decimal meters).</w:t>
            </w:r>
          </w:p>
        </w:tc>
      </w:tr>
      <w:tr w:rsidR="008D638C" w:rsidRPr="009650A2" w14:paraId="1D5700BB" w14:textId="77777777" w:rsidTr="00D32F76">
        <w:trPr>
          <w:jc w:val="center"/>
        </w:trPr>
        <w:tc>
          <w:tcPr>
            <w:tcW w:w="1877" w:type="dxa"/>
          </w:tcPr>
          <w:p w14:paraId="3F898579" w14:textId="789BCA4A" w:rsidR="008D638C" w:rsidRPr="009650A2" w:rsidRDefault="009A74FC" w:rsidP="00E52F35">
            <w:pPr>
              <w:ind w:left="113"/>
              <w:rPr>
                <w:rFonts w:cs="Arial"/>
                <w:i/>
                <w:color w:val="000000"/>
                <w:sz w:val="18"/>
                <w:szCs w:val="18"/>
              </w:rPr>
            </w:pPr>
            <w:proofErr w:type="spellStart"/>
            <w:proofErr w:type="gramStart"/>
            <w:r w:rsidRPr="009650A2">
              <w:rPr>
                <w:rFonts w:cs="Arial"/>
                <w:i/>
                <w:color w:val="000000"/>
                <w:sz w:val="18"/>
                <w:szCs w:val="18"/>
              </w:rPr>
              <w:t>unlocode</w:t>
            </w:r>
            <w:proofErr w:type="spellEnd"/>
            <w:proofErr w:type="gramEnd"/>
          </w:p>
        </w:tc>
        <w:tc>
          <w:tcPr>
            <w:tcW w:w="670" w:type="dxa"/>
          </w:tcPr>
          <w:p w14:paraId="19D23F50"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31D39710" w14:textId="0110BD39" w:rsidR="008D638C" w:rsidRPr="009650A2" w:rsidRDefault="009A74FC" w:rsidP="00E52F35">
            <w:pPr>
              <w:tabs>
                <w:tab w:val="left" w:pos="1040"/>
              </w:tabs>
              <w:ind w:left="113"/>
              <w:rPr>
                <w:rFonts w:cs="Arial"/>
                <w:color w:val="000000"/>
                <w:sz w:val="18"/>
                <w:szCs w:val="18"/>
              </w:rPr>
            </w:pPr>
            <w:r w:rsidRPr="009650A2">
              <w:rPr>
                <w:rFonts w:cs="Arial"/>
                <w:color w:val="000000"/>
                <w:sz w:val="18"/>
                <w:szCs w:val="18"/>
              </w:rPr>
              <w:t>The UN/LOCODE location identifier for the NSA location.</w:t>
            </w:r>
          </w:p>
        </w:tc>
      </w:tr>
      <w:tr w:rsidR="008D638C" w:rsidRPr="009650A2" w14:paraId="7B272C5D" w14:textId="77777777" w:rsidTr="00D32F76">
        <w:trPr>
          <w:jc w:val="center"/>
        </w:trPr>
        <w:tc>
          <w:tcPr>
            <w:tcW w:w="1877" w:type="dxa"/>
          </w:tcPr>
          <w:p w14:paraId="2DC3B717" w14:textId="355F3F02" w:rsidR="008D638C" w:rsidRPr="009650A2" w:rsidRDefault="009A74FC" w:rsidP="00E52F35">
            <w:pPr>
              <w:ind w:left="113"/>
              <w:rPr>
                <w:rFonts w:cs="Arial"/>
                <w:i/>
                <w:color w:val="000000"/>
                <w:sz w:val="18"/>
                <w:szCs w:val="18"/>
              </w:rPr>
            </w:pPr>
            <w:proofErr w:type="gramStart"/>
            <w:r w:rsidRPr="009650A2">
              <w:rPr>
                <w:rFonts w:cs="Arial"/>
                <w:i/>
                <w:color w:val="000000"/>
                <w:sz w:val="18"/>
                <w:szCs w:val="18"/>
              </w:rPr>
              <w:t>address</w:t>
            </w:r>
            <w:proofErr w:type="gramEnd"/>
          </w:p>
        </w:tc>
        <w:tc>
          <w:tcPr>
            <w:tcW w:w="670" w:type="dxa"/>
          </w:tcPr>
          <w:p w14:paraId="4853A6D3"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4C33D2B4" w14:textId="58FE7EF6" w:rsidR="008D638C" w:rsidRPr="009650A2" w:rsidRDefault="009A74FC" w:rsidP="00E52F35">
            <w:pPr>
              <w:tabs>
                <w:tab w:val="left" w:pos="1040"/>
              </w:tabs>
              <w:ind w:left="113"/>
              <w:rPr>
                <w:rFonts w:cs="Arial"/>
                <w:color w:val="000000"/>
                <w:sz w:val="18"/>
                <w:szCs w:val="18"/>
              </w:rPr>
            </w:pPr>
            <w:r w:rsidRPr="009650A2">
              <w:rPr>
                <w:rFonts w:cs="Arial"/>
                <w:color w:val="000000"/>
                <w:sz w:val="18"/>
                <w:szCs w:val="18"/>
              </w:rPr>
              <w:t xml:space="preserve">The address of the NSA location specified in vCard </w:t>
            </w:r>
            <w:r w:rsidR="007355EE" w:rsidRPr="009650A2">
              <w:rPr>
                <w:rFonts w:cs="Arial"/>
                <w:color w:val="000000"/>
                <w:sz w:val="18"/>
                <w:szCs w:val="18"/>
              </w:rPr>
              <w:t xml:space="preserve">address </w:t>
            </w:r>
            <w:r w:rsidRPr="009650A2">
              <w:rPr>
                <w:rFonts w:cs="Arial"/>
                <w:color w:val="000000"/>
                <w:sz w:val="18"/>
                <w:szCs w:val="18"/>
              </w:rPr>
              <w:t>format.</w:t>
            </w:r>
          </w:p>
        </w:tc>
      </w:tr>
    </w:tbl>
    <w:p w14:paraId="5935B9C6" w14:textId="26BEBCB4" w:rsidR="00466B2A" w:rsidRDefault="00466B2A" w:rsidP="00466B2A">
      <w:pPr>
        <w:pStyle w:val="Heading2"/>
      </w:pPr>
      <w:bookmarkStart w:id="785" w:name="_Toc279247121"/>
      <w:proofErr w:type="spellStart"/>
      <w:r>
        <w:t>InterfaceType</w:t>
      </w:r>
      <w:bookmarkEnd w:id="785"/>
      <w:proofErr w:type="spellEnd"/>
    </w:p>
    <w:p w14:paraId="1AB4D792" w14:textId="30C7CF6C" w:rsidR="00466B2A" w:rsidRDefault="00A42173" w:rsidP="00466B2A">
      <w:r>
        <w:t xml:space="preserve">The </w:t>
      </w:r>
      <w:proofErr w:type="spellStart"/>
      <w:r w:rsidR="00466B2A" w:rsidRPr="008D638C">
        <w:rPr>
          <w:b/>
          <w:i/>
        </w:rPr>
        <w:t>InterfaceType</w:t>
      </w:r>
      <w:proofErr w:type="spellEnd"/>
      <w:r w:rsidR="00466B2A">
        <w:t xml:space="preserve"> </w:t>
      </w:r>
      <w:r>
        <w:t xml:space="preserve">definition </w:t>
      </w:r>
      <w:r w:rsidR="00466B2A">
        <w:t xml:space="preserve">models an </w:t>
      </w:r>
      <w:r w:rsidR="00466B2A" w:rsidRPr="00466B2A">
        <w:t>NSA protocol</w:t>
      </w:r>
      <w:r w:rsidR="00466B2A">
        <w:t xml:space="preserve"> interface.  This type </w:t>
      </w:r>
      <w:r w:rsidR="00466B2A" w:rsidRPr="00466B2A">
        <w:t>encapsulates the meta-data needed to determin</w:t>
      </w:r>
      <w:r w:rsidR="00466B2A">
        <w:t xml:space="preserve">e the version, </w:t>
      </w:r>
      <w:r w:rsidR="00466B2A" w:rsidRPr="00466B2A">
        <w:t>location</w:t>
      </w:r>
      <w:r w:rsidR="00466B2A">
        <w:t xml:space="preserve">, and schema associated with a specific NSA </w:t>
      </w:r>
      <w:r w:rsidR="00466B2A" w:rsidRPr="00466B2A">
        <w:t>interface.</w:t>
      </w:r>
    </w:p>
    <w:p w14:paraId="4B8A7499" w14:textId="77777777" w:rsidR="00466B2A" w:rsidRDefault="00466B2A" w:rsidP="00466B2A"/>
    <w:p w14:paraId="6C1530B5" w14:textId="1D6A4BCF" w:rsidR="00466B2A" w:rsidRDefault="00466B2A" w:rsidP="00466B2A">
      <w:pPr>
        <w:jc w:val="center"/>
      </w:pPr>
      <w:r>
        <w:rPr>
          <w:noProof/>
        </w:rPr>
        <w:drawing>
          <wp:inline distT="0" distB="0" distL="0" distR="0" wp14:anchorId="5033A74F" wp14:editId="026C2678">
            <wp:extent cx="2827020" cy="1203960"/>
            <wp:effectExtent l="0" t="0" r="0" b="0"/>
            <wp:docPr id="4" name="Picture 4" descr="Macintosh HD:Users:hacksaw:Desktop:Screen Shot 2014-02-03 at 10.51.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acksaw:Desktop:Screen Shot 2014-02-03 at 10.51.01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7020" cy="1203960"/>
                    </a:xfrm>
                    <a:prstGeom prst="rect">
                      <a:avLst/>
                    </a:prstGeom>
                    <a:noFill/>
                    <a:ln>
                      <a:noFill/>
                    </a:ln>
                  </pic:spPr>
                </pic:pic>
              </a:graphicData>
            </a:graphic>
          </wp:inline>
        </w:drawing>
      </w:r>
    </w:p>
    <w:p w14:paraId="0A0C7967" w14:textId="70F89CF8" w:rsidR="00466B2A" w:rsidRDefault="00466B2A" w:rsidP="00466B2A">
      <w:pPr>
        <w:pStyle w:val="Caption"/>
      </w:pPr>
      <w:r>
        <w:t xml:space="preserve">Figure </w:t>
      </w:r>
      <w:r w:rsidR="000C4496">
        <w:fldChar w:fldCharType="begin"/>
      </w:r>
      <w:r w:rsidR="000C4496">
        <w:instrText xml:space="preserve"> SEQ Figure \* ARABIC </w:instrText>
      </w:r>
      <w:r w:rsidR="000C4496">
        <w:fldChar w:fldCharType="separate"/>
      </w:r>
      <w:ins w:id="786" w:author="John MacAuley" w:date="2014-02-18T00:23:00Z">
        <w:r w:rsidR="00653A92">
          <w:rPr>
            <w:noProof/>
          </w:rPr>
          <w:t>6</w:t>
        </w:r>
      </w:ins>
      <w:del w:id="787" w:author="John MacAuley" w:date="2014-02-18T00:22:00Z">
        <w:r w:rsidR="00A543BC" w:rsidDel="00653A92">
          <w:rPr>
            <w:noProof/>
          </w:rPr>
          <w:delText>4</w:delText>
        </w:r>
      </w:del>
      <w:r w:rsidR="000C4496">
        <w:rPr>
          <w:noProof/>
        </w:rPr>
        <w:fldChar w:fldCharType="end"/>
      </w:r>
      <w:r>
        <w:t xml:space="preserve"> – </w:t>
      </w:r>
      <w:proofErr w:type="spellStart"/>
      <w:r>
        <w:t>InterfaceType</w:t>
      </w:r>
      <w:proofErr w:type="spellEnd"/>
      <w:r>
        <w:t>.</w:t>
      </w:r>
    </w:p>
    <w:p w14:paraId="75D6B55C" w14:textId="77777777" w:rsidR="00A42173" w:rsidRDefault="00A42173" w:rsidP="00466B2A"/>
    <w:p w14:paraId="6595A2A2" w14:textId="1EB3098E" w:rsidR="00425DB7" w:rsidRDefault="00A42173" w:rsidP="00425DB7">
      <w:r>
        <w:t xml:space="preserve">For example, the </w:t>
      </w:r>
      <w:r w:rsidRPr="00A42173">
        <w:t xml:space="preserve">first </w:t>
      </w:r>
      <w:ins w:id="788" w:author="John MacAuley" w:date="2014-09-09T14:57:00Z">
        <w:r w:rsidR="00B9080C">
          <w:t>&lt;</w:t>
        </w:r>
      </w:ins>
      <w:r w:rsidRPr="00425DB7">
        <w:rPr>
          <w:i/>
        </w:rPr>
        <w:t>interface</w:t>
      </w:r>
      <w:ins w:id="789" w:author="John MacAuley" w:date="2014-09-09T14:57:00Z">
        <w:r w:rsidR="00B9080C">
          <w:rPr>
            <w:i/>
          </w:rPr>
          <w:t>&gt;</w:t>
        </w:r>
      </w:ins>
      <w:r>
        <w:t xml:space="preserve"> </w:t>
      </w:r>
      <w:del w:id="790" w:author="John MacAuley" w:date="2014-09-09T15:02:00Z">
        <w:r w:rsidDel="00FC15B5">
          <w:delText>entry</w:delText>
        </w:r>
        <w:r w:rsidRPr="00A42173" w:rsidDel="00FC15B5">
          <w:delText xml:space="preserve"> </w:delText>
        </w:r>
      </w:del>
      <w:ins w:id="791" w:author="John MacAuley" w:date="2014-09-09T15:02:00Z">
        <w:r w:rsidR="00FC15B5">
          <w:t>element</w:t>
        </w:r>
        <w:r w:rsidR="00FC15B5" w:rsidRPr="00A42173">
          <w:t xml:space="preserve"> </w:t>
        </w:r>
      </w:ins>
      <w:r w:rsidRPr="00A42173">
        <w:t>below identif</w:t>
      </w:r>
      <w:r>
        <w:t xml:space="preserve">ies the </w:t>
      </w:r>
      <w:ins w:id="792" w:author="John MacAuley" w:date="2014-09-09T15:00:00Z">
        <w:r w:rsidR="00FC15B5">
          <w:t xml:space="preserve">proposed </w:t>
        </w:r>
      </w:ins>
      <w:r>
        <w:t xml:space="preserve">NSI </w:t>
      </w:r>
      <w:del w:id="793" w:author="John MacAuley" w:date="2014-09-09T14:56:00Z">
        <w:r w:rsidDel="00B9080C">
          <w:delText xml:space="preserve">Discovery </w:delText>
        </w:r>
        <w:r w:rsidRPr="00A42173" w:rsidDel="00B9080C">
          <w:delText>Protocol</w:delText>
        </w:r>
      </w:del>
      <w:ins w:id="794" w:author="John MacAuley" w:date="2014-09-09T14:56:00Z">
        <w:r w:rsidR="00B9080C">
          <w:t>Document Distribution</w:t>
        </w:r>
      </w:ins>
      <w:r w:rsidRPr="00A42173">
        <w:t xml:space="preserve"> </w:t>
      </w:r>
      <w:ins w:id="795" w:author="John MacAuley" w:date="2014-09-09T14:57:00Z">
        <w:r w:rsidR="00B9080C">
          <w:t xml:space="preserve">Service </w:t>
        </w:r>
      </w:ins>
      <w:r w:rsidRPr="00A42173">
        <w:t xml:space="preserve">Version 1 </w:t>
      </w:r>
      <w:ins w:id="796" w:author="John MacAuley" w:date="2014-09-09T15:59:00Z">
        <w:r w:rsidR="00063CE5">
          <w:t xml:space="preserve">[OGF NSI-DS] </w:t>
        </w:r>
      </w:ins>
      <w:r w:rsidRPr="00A42173">
        <w:t>XML en</w:t>
      </w:r>
      <w:r>
        <w:t>coded representation</w:t>
      </w:r>
      <w:r w:rsidR="00425DB7">
        <w:t xml:space="preserve">.  The </w:t>
      </w:r>
      <w:ins w:id="797" w:author="John MacAuley" w:date="2014-09-09T15:00:00Z">
        <w:r w:rsidR="00FC15B5">
          <w:t>&lt;</w:t>
        </w:r>
      </w:ins>
      <w:r w:rsidR="00425DB7" w:rsidRPr="00425DB7">
        <w:rPr>
          <w:i/>
        </w:rPr>
        <w:t>type</w:t>
      </w:r>
      <w:ins w:id="798" w:author="John MacAuley" w:date="2014-09-09T15:00:00Z">
        <w:r w:rsidR="00FC15B5">
          <w:rPr>
            <w:i/>
          </w:rPr>
          <w:t>&gt;</w:t>
        </w:r>
      </w:ins>
      <w:r w:rsidR="00425DB7">
        <w:t xml:space="preserve"> element describes the specific version of the </w:t>
      </w:r>
      <w:del w:id="799" w:author="John MacAuley" w:date="2014-09-09T15:00:00Z">
        <w:r w:rsidR="00425DB7" w:rsidDel="00FC15B5">
          <w:delText xml:space="preserve">discovery </w:delText>
        </w:r>
      </w:del>
      <w:ins w:id="800" w:author="John MacAuley" w:date="2014-09-09T15:00:00Z">
        <w:r w:rsidR="00FC15B5">
          <w:t xml:space="preserve">DDS </w:t>
        </w:r>
      </w:ins>
      <w:r w:rsidR="00425DB7">
        <w:t xml:space="preserve">interface, as well as the media encoding used on the interface.  The </w:t>
      </w:r>
      <w:ins w:id="801" w:author="John MacAuley" w:date="2014-09-09T15:00:00Z">
        <w:r w:rsidR="00FC15B5">
          <w:t>&lt;</w:t>
        </w:r>
      </w:ins>
      <w:proofErr w:type="spellStart"/>
      <w:r w:rsidR="00425DB7" w:rsidRPr="00425DB7">
        <w:rPr>
          <w:i/>
        </w:rPr>
        <w:t>href</w:t>
      </w:r>
      <w:proofErr w:type="spellEnd"/>
      <w:del w:id="802" w:author="John MacAuley" w:date="2014-09-09T15:01:00Z">
        <w:r w:rsidR="00425DB7" w:rsidDel="00FC15B5">
          <w:delText xml:space="preserve"> </w:delText>
        </w:r>
      </w:del>
      <w:ins w:id="803" w:author="John MacAuley" w:date="2014-09-09T15:01:00Z">
        <w:r w:rsidR="00FC15B5">
          <w:t xml:space="preserve">&gt; </w:t>
        </w:r>
      </w:ins>
      <w:r w:rsidR="00425DB7">
        <w:t xml:space="preserve">element provides the protocol endpoint used to access this interface.  The optional </w:t>
      </w:r>
      <w:ins w:id="804" w:author="John MacAuley" w:date="2014-09-09T15:01:00Z">
        <w:r w:rsidR="00FC15B5">
          <w:t>&lt;</w:t>
        </w:r>
      </w:ins>
      <w:proofErr w:type="spellStart"/>
      <w:r w:rsidR="00425DB7" w:rsidRPr="00680B2F">
        <w:rPr>
          <w:i/>
        </w:rPr>
        <w:t>describedBy</w:t>
      </w:r>
      <w:proofErr w:type="spellEnd"/>
      <w:ins w:id="805" w:author="John MacAuley" w:date="2014-09-09T15:01:00Z">
        <w:r w:rsidR="00FC15B5">
          <w:rPr>
            <w:i/>
          </w:rPr>
          <w:t>&gt;</w:t>
        </w:r>
      </w:ins>
      <w:r w:rsidR="00425DB7">
        <w:t xml:space="preserve"> element provides a reference to the meta-data document formally describing the interface.  In this case, a WADL document </w:t>
      </w:r>
      <w:r w:rsidR="00680B2F">
        <w:t>is available describing the discovery REST interface.</w:t>
      </w:r>
    </w:p>
    <w:p w14:paraId="5A90EC4B" w14:textId="62F6899A" w:rsidR="00425DB7" w:rsidRPr="005A3B7D" w:rsidRDefault="00A42173" w:rsidP="00425DB7">
      <w:pPr>
        <w:ind w:left="720"/>
        <w:rPr>
          <w:rFonts w:ascii="Times New Roman" w:hAnsi="Times New Roman"/>
          <w:color w:val="000096"/>
          <w:sz w:val="18"/>
          <w:szCs w:val="18"/>
        </w:rPr>
      </w:pPr>
      <w:r w:rsidRPr="00A42173">
        <w:br/>
      </w:r>
      <w:r w:rsidR="00425DB7" w:rsidRPr="005A3B7D">
        <w:rPr>
          <w:rFonts w:ascii="Courier New" w:hAnsi="Courier New" w:cs="Courier New"/>
          <w:color w:val="000096"/>
          <w:sz w:val="18"/>
          <w:szCs w:val="18"/>
        </w:rPr>
        <w:t>&lt;</w:t>
      </w:r>
      <w:proofErr w:type="gramStart"/>
      <w:r w:rsidR="00425DB7" w:rsidRPr="005A3B7D">
        <w:rPr>
          <w:rFonts w:ascii="Courier New" w:hAnsi="Courier New" w:cs="Courier New"/>
          <w:color w:val="000096"/>
          <w:sz w:val="18"/>
          <w:szCs w:val="18"/>
        </w:rPr>
        <w:t>interface</w:t>
      </w:r>
      <w:proofErr w:type="gramEnd"/>
      <w:r w:rsidR="00425DB7" w:rsidRPr="005A3B7D">
        <w:rPr>
          <w:rFonts w:ascii="Courier New" w:hAnsi="Courier New" w:cs="Courier New"/>
          <w:color w:val="000096"/>
          <w:sz w:val="18"/>
          <w:szCs w:val="18"/>
        </w:rPr>
        <w:t>&gt;</w:t>
      </w:r>
      <w:r w:rsidR="00425DB7" w:rsidRPr="005A3B7D">
        <w:rPr>
          <w:rFonts w:ascii="Courier New" w:hAnsi="Courier New" w:cs="Courier New"/>
          <w:color w:val="000000"/>
          <w:sz w:val="18"/>
          <w:szCs w:val="18"/>
        </w:rPr>
        <w:br/>
        <w:t xml:space="preserve">    </w:t>
      </w:r>
      <w:r w:rsidR="00425DB7" w:rsidRPr="005A3B7D">
        <w:rPr>
          <w:rFonts w:ascii="Courier New" w:hAnsi="Courier New" w:cs="Courier New"/>
          <w:color w:val="000096"/>
          <w:sz w:val="18"/>
          <w:szCs w:val="18"/>
        </w:rPr>
        <w:t>&lt;type&gt;</w:t>
      </w:r>
      <w:r w:rsidR="00425DB7" w:rsidRPr="005A3B7D">
        <w:rPr>
          <w:rFonts w:ascii="Courier New" w:hAnsi="Courier New" w:cs="Courier New"/>
          <w:color w:val="000000"/>
          <w:sz w:val="18"/>
          <w:szCs w:val="18"/>
        </w:rPr>
        <w:t>application/vnd.ogf.nsi.</w:t>
      </w:r>
      <w:del w:id="806" w:author="John MacAuley" w:date="2014-09-09T15:02:00Z">
        <w:r w:rsidR="00425DB7" w:rsidRPr="005A3B7D" w:rsidDel="00FC15B5">
          <w:rPr>
            <w:rFonts w:ascii="Courier New" w:hAnsi="Courier New" w:cs="Courier New"/>
            <w:color w:val="000000"/>
            <w:sz w:val="18"/>
            <w:szCs w:val="18"/>
          </w:rPr>
          <w:delText>discovery</w:delText>
        </w:r>
      </w:del>
      <w:proofErr w:type="gramStart"/>
      <w:ins w:id="807" w:author="John MacAuley" w:date="2014-09-09T15:02:00Z">
        <w:r w:rsidR="00FC15B5">
          <w:rPr>
            <w:rFonts w:ascii="Courier New" w:hAnsi="Courier New" w:cs="Courier New"/>
            <w:color w:val="000000"/>
            <w:sz w:val="18"/>
            <w:szCs w:val="18"/>
          </w:rPr>
          <w:t>dds</w:t>
        </w:r>
      </w:ins>
      <w:r w:rsidR="00425DB7" w:rsidRPr="005A3B7D">
        <w:rPr>
          <w:rFonts w:ascii="Courier New" w:hAnsi="Courier New" w:cs="Courier New"/>
          <w:color w:val="000000"/>
          <w:sz w:val="18"/>
          <w:szCs w:val="18"/>
        </w:rPr>
        <w:t>.v1</w:t>
      </w:r>
      <w:proofErr w:type="gramEnd"/>
      <w:r w:rsidR="00425DB7" w:rsidRPr="005A3B7D">
        <w:rPr>
          <w:rFonts w:ascii="Courier New" w:hAnsi="Courier New" w:cs="Courier New"/>
          <w:color w:val="000000"/>
          <w:sz w:val="18"/>
          <w:szCs w:val="18"/>
        </w:rPr>
        <w:t>+xml</w:t>
      </w:r>
      <w:r w:rsidR="00425DB7" w:rsidRPr="005A3B7D">
        <w:rPr>
          <w:rFonts w:ascii="Courier New" w:hAnsi="Courier New" w:cs="Courier New"/>
          <w:color w:val="000096"/>
          <w:sz w:val="18"/>
          <w:szCs w:val="18"/>
        </w:rPr>
        <w:t>&lt;/type&gt;</w:t>
      </w:r>
      <w:r w:rsidR="00425DB7" w:rsidRPr="005A3B7D">
        <w:rPr>
          <w:rFonts w:ascii="Courier New" w:hAnsi="Courier New" w:cs="Courier New"/>
          <w:color w:val="000000"/>
          <w:sz w:val="18"/>
          <w:szCs w:val="18"/>
        </w:rPr>
        <w:br/>
        <w:t xml:space="preserve">    </w:t>
      </w:r>
      <w:r w:rsidR="00425DB7" w:rsidRPr="005A3B7D">
        <w:rPr>
          <w:rFonts w:ascii="Courier New" w:hAnsi="Courier New" w:cs="Courier New"/>
          <w:color w:val="000096"/>
          <w:sz w:val="18"/>
          <w:szCs w:val="18"/>
        </w:rPr>
        <w:t>&lt;</w:t>
      </w:r>
      <w:proofErr w:type="spellStart"/>
      <w:r w:rsidR="00425DB7" w:rsidRPr="005A3B7D">
        <w:rPr>
          <w:rFonts w:ascii="Courier New" w:hAnsi="Courier New" w:cs="Courier New"/>
          <w:color w:val="000096"/>
          <w:sz w:val="18"/>
          <w:szCs w:val="18"/>
        </w:rPr>
        <w:t>href</w:t>
      </w:r>
      <w:proofErr w:type="spellEnd"/>
      <w:r w:rsidR="00425DB7" w:rsidRPr="005A3B7D">
        <w:rPr>
          <w:rFonts w:ascii="Courier New" w:hAnsi="Courier New" w:cs="Courier New"/>
          <w:color w:val="000096"/>
          <w:sz w:val="18"/>
          <w:szCs w:val="18"/>
        </w:rPr>
        <w:t>&gt;</w:t>
      </w:r>
      <w:r w:rsidR="00425DB7" w:rsidRPr="005A3B7D">
        <w:rPr>
          <w:rFonts w:ascii="Courier New" w:hAnsi="Courier New" w:cs="Courier New"/>
          <w:color w:val="000000"/>
          <w:sz w:val="18"/>
          <w:szCs w:val="18"/>
        </w:rPr>
        <w:t>https://nsa.</w:t>
      </w:r>
      <w:r w:rsidR="0070244B" w:rsidRPr="005A3B7D">
        <w:rPr>
          <w:rFonts w:ascii="Courier New" w:hAnsi="Courier New" w:cs="Courier New"/>
          <w:color w:val="000000"/>
          <w:sz w:val="18"/>
          <w:szCs w:val="18"/>
        </w:rPr>
        <w:t>example.com</w:t>
      </w:r>
      <w:r w:rsidR="00425DB7" w:rsidRPr="005A3B7D">
        <w:rPr>
          <w:rFonts w:ascii="Courier New" w:hAnsi="Courier New" w:cs="Courier New"/>
          <w:color w:val="000000"/>
          <w:sz w:val="18"/>
          <w:szCs w:val="18"/>
        </w:rPr>
        <w:t>/</w:t>
      </w:r>
      <w:del w:id="808" w:author="John MacAuley" w:date="2014-09-09T15:02:00Z">
        <w:r w:rsidR="00425DB7" w:rsidRPr="005A3B7D" w:rsidDel="00FC15B5">
          <w:rPr>
            <w:rFonts w:ascii="Courier New" w:hAnsi="Courier New" w:cs="Courier New"/>
            <w:color w:val="000000"/>
            <w:sz w:val="18"/>
            <w:szCs w:val="18"/>
          </w:rPr>
          <w:delText>discovery</w:delText>
        </w:r>
      </w:del>
      <w:ins w:id="809" w:author="John MacAuley" w:date="2014-09-09T15:02:00Z">
        <w:r w:rsidR="00FC15B5">
          <w:rPr>
            <w:rFonts w:ascii="Courier New" w:hAnsi="Courier New" w:cs="Courier New"/>
            <w:color w:val="000000"/>
            <w:sz w:val="18"/>
            <w:szCs w:val="18"/>
          </w:rPr>
          <w:t>dds</w:t>
        </w:r>
      </w:ins>
      <w:r w:rsidR="00425DB7" w:rsidRPr="005A3B7D">
        <w:rPr>
          <w:rFonts w:ascii="Courier New" w:hAnsi="Courier New" w:cs="Courier New"/>
          <w:color w:val="000096"/>
          <w:sz w:val="18"/>
          <w:szCs w:val="18"/>
        </w:rPr>
        <w:t>&lt;/href&gt;</w:t>
      </w:r>
      <w:r w:rsidR="00425DB7" w:rsidRPr="005A3B7D">
        <w:rPr>
          <w:rFonts w:ascii="Courier New" w:hAnsi="Courier New" w:cs="Courier New"/>
          <w:color w:val="000000"/>
          <w:sz w:val="18"/>
          <w:szCs w:val="18"/>
        </w:rPr>
        <w:br/>
        <w:t xml:space="preserve">    </w:t>
      </w:r>
      <w:r w:rsidR="00425DB7" w:rsidRPr="005A3B7D">
        <w:rPr>
          <w:rFonts w:ascii="Courier New" w:hAnsi="Courier New" w:cs="Courier New"/>
          <w:color w:val="000096"/>
          <w:sz w:val="18"/>
          <w:szCs w:val="18"/>
        </w:rPr>
        <w:t>&lt;</w:t>
      </w:r>
      <w:proofErr w:type="spellStart"/>
      <w:r w:rsidR="00425DB7" w:rsidRPr="005A3B7D">
        <w:rPr>
          <w:rFonts w:ascii="Courier New" w:hAnsi="Courier New" w:cs="Courier New"/>
          <w:color w:val="000096"/>
          <w:sz w:val="18"/>
          <w:szCs w:val="18"/>
        </w:rPr>
        <w:t>describedBy</w:t>
      </w:r>
      <w:proofErr w:type="spellEnd"/>
      <w:r w:rsidR="00425DB7" w:rsidRPr="005A3B7D">
        <w:rPr>
          <w:rFonts w:ascii="Courier New" w:hAnsi="Courier New" w:cs="Courier New"/>
          <w:color w:val="000096"/>
          <w:sz w:val="18"/>
          <w:szCs w:val="18"/>
        </w:rPr>
        <w:t>&gt;</w:t>
      </w:r>
      <w:r w:rsidR="00425DB7" w:rsidRPr="005A3B7D">
        <w:rPr>
          <w:rFonts w:ascii="Courier New" w:hAnsi="Courier New" w:cs="Courier New"/>
          <w:color w:val="000000"/>
          <w:sz w:val="18"/>
          <w:szCs w:val="18"/>
        </w:rPr>
        <w:t>https://</w:t>
      </w:r>
      <w:r w:rsidR="005A3B7D" w:rsidRPr="005A3B7D">
        <w:rPr>
          <w:rFonts w:ascii="Courier New" w:hAnsi="Courier New" w:cs="Courier New"/>
          <w:color w:val="000000"/>
          <w:sz w:val="18"/>
          <w:szCs w:val="18"/>
        </w:rPr>
        <w:t>nsa.example.com</w:t>
      </w:r>
      <w:r w:rsidR="00425DB7" w:rsidRPr="005A3B7D">
        <w:rPr>
          <w:rFonts w:ascii="Courier New" w:hAnsi="Courier New" w:cs="Courier New"/>
          <w:color w:val="000000"/>
          <w:sz w:val="18"/>
          <w:szCs w:val="18"/>
        </w:rPr>
        <w:t>/</w:t>
      </w:r>
      <w:del w:id="810" w:author="John MacAuley" w:date="2014-09-09T15:02:00Z">
        <w:r w:rsidR="00425DB7" w:rsidRPr="005A3B7D" w:rsidDel="00FC15B5">
          <w:rPr>
            <w:rFonts w:ascii="Courier New" w:hAnsi="Courier New" w:cs="Courier New"/>
            <w:color w:val="000000"/>
            <w:sz w:val="18"/>
            <w:szCs w:val="18"/>
          </w:rPr>
          <w:delText>discovery</w:delText>
        </w:r>
      </w:del>
      <w:ins w:id="811" w:author="John MacAuley" w:date="2014-09-09T15:02:00Z">
        <w:r w:rsidR="00FC15B5">
          <w:rPr>
            <w:rFonts w:ascii="Courier New" w:hAnsi="Courier New" w:cs="Courier New"/>
            <w:color w:val="000000"/>
            <w:sz w:val="18"/>
            <w:szCs w:val="18"/>
          </w:rPr>
          <w:t>dds?</w:t>
        </w:r>
      </w:ins>
      <w:del w:id="812" w:author="John MacAuley" w:date="2014-09-09T15:02:00Z">
        <w:r w:rsidR="00425DB7" w:rsidRPr="005A3B7D" w:rsidDel="00FC15B5">
          <w:rPr>
            <w:rFonts w:ascii="Courier New" w:hAnsi="Courier New" w:cs="Courier New"/>
            <w:color w:val="000000"/>
            <w:sz w:val="18"/>
            <w:szCs w:val="18"/>
          </w:rPr>
          <w:delText>/</w:delText>
        </w:r>
      </w:del>
      <w:proofErr w:type="gramStart"/>
      <w:r w:rsidR="00425DB7" w:rsidRPr="005A3B7D">
        <w:rPr>
          <w:rFonts w:ascii="Courier New" w:hAnsi="Courier New" w:cs="Courier New"/>
          <w:color w:val="000000"/>
          <w:sz w:val="18"/>
          <w:szCs w:val="18"/>
        </w:rPr>
        <w:t>wadl</w:t>
      </w:r>
      <w:proofErr w:type="gramEnd"/>
      <w:r w:rsidR="00425DB7" w:rsidRPr="005A3B7D">
        <w:rPr>
          <w:rFonts w:ascii="Courier New" w:hAnsi="Courier New" w:cs="Courier New"/>
          <w:color w:val="000096"/>
          <w:sz w:val="18"/>
          <w:szCs w:val="18"/>
        </w:rPr>
        <w:t>&lt;/describedBy&gt;</w:t>
      </w:r>
      <w:r w:rsidR="00425DB7" w:rsidRPr="005A3B7D">
        <w:rPr>
          <w:rFonts w:ascii="Courier New" w:hAnsi="Courier New" w:cs="Courier New"/>
          <w:color w:val="000000"/>
          <w:sz w:val="18"/>
          <w:szCs w:val="18"/>
        </w:rPr>
        <w:br/>
      </w:r>
      <w:r w:rsidR="00425DB7" w:rsidRPr="005A3B7D">
        <w:rPr>
          <w:rFonts w:ascii="Courier New" w:hAnsi="Courier New" w:cs="Courier New"/>
          <w:color w:val="000096"/>
          <w:sz w:val="18"/>
          <w:szCs w:val="18"/>
        </w:rPr>
        <w:t>&lt;/interface&gt;</w:t>
      </w:r>
    </w:p>
    <w:p w14:paraId="1BDA9CB8" w14:textId="77777777" w:rsidR="00425DB7" w:rsidRDefault="00425DB7" w:rsidP="00425DB7"/>
    <w:p w14:paraId="0DCF39FB" w14:textId="4645F518" w:rsidR="00425DB7" w:rsidRDefault="00680B2F" w:rsidP="00425DB7">
      <w:r>
        <w:t>This second entry also defines an interface for the</w:t>
      </w:r>
      <w:r w:rsidRPr="00680B2F">
        <w:t xml:space="preserve"> </w:t>
      </w:r>
      <w:ins w:id="813" w:author="John MacAuley" w:date="2014-09-09T15:01:00Z">
        <w:r w:rsidR="00FC15B5">
          <w:t xml:space="preserve">proposed </w:t>
        </w:r>
      </w:ins>
      <w:r>
        <w:t xml:space="preserve">NSI </w:t>
      </w:r>
      <w:del w:id="814" w:author="John MacAuley" w:date="2014-09-09T15:01:00Z">
        <w:r w:rsidDel="00FC15B5">
          <w:delText xml:space="preserve">Discovery </w:delText>
        </w:r>
      </w:del>
      <w:ins w:id="815" w:author="John MacAuley" w:date="2014-09-09T15:01:00Z">
        <w:r w:rsidR="00FC15B5">
          <w:t xml:space="preserve">Document Distribution Service </w:t>
        </w:r>
      </w:ins>
      <w:del w:id="816" w:author="John MacAuley" w:date="2014-09-09T15:01:00Z">
        <w:r w:rsidDel="00FC15B5">
          <w:delText xml:space="preserve">Protocol </w:delText>
        </w:r>
      </w:del>
      <w:r>
        <w:t>Version 1, but in</w:t>
      </w:r>
      <w:r w:rsidR="00C05943">
        <w:t>s</w:t>
      </w:r>
      <w:r>
        <w:t xml:space="preserve">tead of XML, this is a definition for </w:t>
      </w:r>
      <w:r w:rsidR="00C05943">
        <w:t>a</w:t>
      </w:r>
      <w:r>
        <w:t xml:space="preserve"> </w:t>
      </w:r>
      <w:r w:rsidR="00425DB7">
        <w:t>JSON representation:</w:t>
      </w:r>
    </w:p>
    <w:p w14:paraId="2CBAFC49" w14:textId="77777777" w:rsidR="00425DB7" w:rsidRPr="005A3B7D" w:rsidRDefault="00425DB7" w:rsidP="00425DB7">
      <w:pPr>
        <w:rPr>
          <w:sz w:val="18"/>
          <w:szCs w:val="18"/>
        </w:rPr>
      </w:pPr>
    </w:p>
    <w:p w14:paraId="4F60DE37" w14:textId="7F7C2EA5" w:rsidR="00425DB7" w:rsidRPr="005A3B7D" w:rsidRDefault="00425DB7" w:rsidP="00425DB7">
      <w:pPr>
        <w:ind w:left="720"/>
        <w:rPr>
          <w:rFonts w:ascii="Courier New" w:hAnsi="Courier New" w:cs="Courier New"/>
          <w:color w:val="000096"/>
          <w:sz w:val="18"/>
          <w:szCs w:val="18"/>
        </w:rPr>
      </w:pPr>
      <w:r w:rsidRPr="005A3B7D">
        <w:rPr>
          <w:rFonts w:ascii="Courier New" w:hAnsi="Courier New" w:cs="Courier New"/>
          <w:color w:val="000096"/>
          <w:sz w:val="18"/>
          <w:szCs w:val="18"/>
        </w:rPr>
        <w:t>&lt;</w:t>
      </w:r>
      <w:proofErr w:type="gramStart"/>
      <w:r w:rsidRPr="005A3B7D">
        <w:rPr>
          <w:rFonts w:ascii="Courier New" w:hAnsi="Courier New" w:cs="Courier New"/>
          <w:color w:val="000096"/>
          <w:sz w:val="18"/>
          <w:szCs w:val="18"/>
        </w:rPr>
        <w:t>interface</w:t>
      </w:r>
      <w:proofErr w:type="gramEnd"/>
      <w:r w:rsidRPr="005A3B7D">
        <w:rPr>
          <w:rFonts w:ascii="Courier New" w:hAnsi="Courier New" w:cs="Courier New"/>
          <w:color w:val="000096"/>
          <w:sz w:val="18"/>
          <w:szCs w:val="18"/>
        </w:rPr>
        <w:t>&gt;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&lt;type&gt;</w:t>
      </w:r>
      <w:r w:rsidRPr="005A3B7D">
        <w:rPr>
          <w:sz w:val="18"/>
          <w:szCs w:val="18"/>
        </w:rPr>
        <w:t xml:space="preserve"> </w:t>
      </w:r>
      <w:r w:rsidRPr="005A3B7D">
        <w:rPr>
          <w:rFonts w:ascii="Courier New" w:hAnsi="Courier New" w:cs="Courier New"/>
          <w:color w:val="000000"/>
          <w:sz w:val="18"/>
          <w:szCs w:val="18"/>
        </w:rPr>
        <w:t>application/vnd.ogf.nsi.</w:t>
      </w:r>
      <w:del w:id="817" w:author="John MacAuley" w:date="2014-09-09T15:02:00Z">
        <w:r w:rsidRPr="005A3B7D" w:rsidDel="00FC15B5">
          <w:rPr>
            <w:rFonts w:ascii="Courier New" w:hAnsi="Courier New" w:cs="Courier New"/>
            <w:color w:val="000000"/>
            <w:sz w:val="18"/>
            <w:szCs w:val="18"/>
          </w:rPr>
          <w:delText>discovery</w:delText>
        </w:r>
      </w:del>
      <w:proofErr w:type="gramStart"/>
      <w:ins w:id="818" w:author="John MacAuley" w:date="2014-09-09T15:02:00Z">
        <w:r w:rsidR="00FC15B5">
          <w:rPr>
            <w:rFonts w:ascii="Courier New" w:hAnsi="Courier New" w:cs="Courier New"/>
            <w:color w:val="000000"/>
            <w:sz w:val="18"/>
            <w:szCs w:val="18"/>
          </w:rPr>
          <w:t>dds</w:t>
        </w:r>
      </w:ins>
      <w:r w:rsidRPr="005A3B7D">
        <w:rPr>
          <w:rFonts w:ascii="Courier New" w:hAnsi="Courier New" w:cs="Courier New"/>
          <w:color w:val="000000"/>
          <w:sz w:val="18"/>
          <w:szCs w:val="18"/>
        </w:rPr>
        <w:t>.v1</w:t>
      </w:r>
      <w:proofErr w:type="gramEnd"/>
      <w:r w:rsidRPr="005A3B7D">
        <w:rPr>
          <w:rFonts w:ascii="Courier New" w:hAnsi="Courier New" w:cs="Courier New"/>
          <w:color w:val="000000"/>
          <w:sz w:val="18"/>
          <w:szCs w:val="18"/>
        </w:rPr>
        <w:t>+json</w:t>
      </w:r>
      <w:r w:rsidRPr="005A3B7D">
        <w:rPr>
          <w:rFonts w:ascii="Courier New" w:hAnsi="Courier New" w:cs="Courier New"/>
          <w:color w:val="000096"/>
          <w:sz w:val="18"/>
          <w:szCs w:val="18"/>
        </w:rPr>
        <w:t>&lt;/type&gt;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w:t>
      </w:r>
      <w:proofErr w:type="spellStart"/>
      <w:r w:rsidRPr="005A3B7D">
        <w:rPr>
          <w:rFonts w:ascii="Courier New" w:hAnsi="Courier New" w:cs="Courier New"/>
          <w:color w:val="000096"/>
          <w:sz w:val="18"/>
          <w:szCs w:val="18"/>
        </w:rPr>
        <w:t>href</w:t>
      </w:r>
      <w:proofErr w:type="spellEnd"/>
      <w:r w:rsidRPr="005A3B7D">
        <w:rPr>
          <w:rFonts w:ascii="Courier New" w:hAnsi="Courier New" w:cs="Courier New"/>
          <w:color w:val="000096"/>
          <w:sz w:val="18"/>
          <w:szCs w:val="18"/>
        </w:rPr>
        <w:t>&gt;</w:t>
      </w:r>
      <w:r w:rsidRPr="005A3B7D">
        <w:rPr>
          <w:rFonts w:ascii="Courier New" w:hAnsi="Courier New" w:cs="Courier New"/>
          <w:color w:val="000000"/>
          <w:sz w:val="18"/>
          <w:szCs w:val="18"/>
        </w:rPr>
        <w:t>https://</w:t>
      </w:r>
      <w:r w:rsidR="005A3B7D" w:rsidRPr="005A3B7D">
        <w:rPr>
          <w:rFonts w:ascii="Courier New" w:hAnsi="Courier New" w:cs="Courier New"/>
          <w:color w:val="000000"/>
          <w:sz w:val="18"/>
          <w:szCs w:val="18"/>
        </w:rPr>
        <w:t>nsa.example.com</w:t>
      </w:r>
      <w:r w:rsidRPr="005A3B7D">
        <w:rPr>
          <w:rFonts w:ascii="Courier New" w:hAnsi="Courier New" w:cs="Courier New"/>
          <w:color w:val="000000"/>
          <w:sz w:val="18"/>
          <w:szCs w:val="18"/>
        </w:rPr>
        <w:t>/</w:t>
      </w:r>
      <w:del w:id="819" w:author="John MacAuley" w:date="2014-09-09T15:02:00Z">
        <w:r w:rsidRPr="005A3B7D" w:rsidDel="00FC15B5">
          <w:rPr>
            <w:rFonts w:ascii="Courier New" w:hAnsi="Courier New" w:cs="Courier New"/>
            <w:color w:val="000000"/>
            <w:sz w:val="18"/>
            <w:szCs w:val="18"/>
          </w:rPr>
          <w:delText>discovery</w:delText>
        </w:r>
      </w:del>
      <w:ins w:id="820" w:author="John MacAuley" w:date="2014-09-09T15:02:00Z">
        <w:r w:rsidR="00FC15B5">
          <w:rPr>
            <w:rFonts w:ascii="Courier New" w:hAnsi="Courier New" w:cs="Courier New"/>
            <w:color w:val="000000"/>
            <w:sz w:val="18"/>
            <w:szCs w:val="18"/>
          </w:rPr>
          <w:t>dds</w:t>
        </w:r>
      </w:ins>
      <w:r w:rsidRPr="005A3B7D">
        <w:rPr>
          <w:rFonts w:ascii="Courier New" w:hAnsi="Courier New" w:cs="Courier New"/>
          <w:color w:val="000096"/>
          <w:sz w:val="18"/>
          <w:szCs w:val="18"/>
        </w:rPr>
        <w:t>&lt;/href&gt;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w:t>
      </w:r>
      <w:proofErr w:type="spellStart"/>
      <w:r w:rsidRPr="005A3B7D">
        <w:rPr>
          <w:rFonts w:ascii="Courier New" w:hAnsi="Courier New" w:cs="Courier New"/>
          <w:color w:val="000096"/>
          <w:sz w:val="18"/>
          <w:szCs w:val="18"/>
        </w:rPr>
        <w:t>describedBy</w:t>
      </w:r>
      <w:proofErr w:type="spellEnd"/>
      <w:r w:rsidRPr="005A3B7D">
        <w:rPr>
          <w:rFonts w:ascii="Courier New" w:hAnsi="Courier New" w:cs="Courier New"/>
          <w:color w:val="000096"/>
          <w:sz w:val="18"/>
          <w:szCs w:val="18"/>
        </w:rPr>
        <w:t>&gt;</w:t>
      </w:r>
      <w:r w:rsidRPr="005A3B7D">
        <w:rPr>
          <w:rFonts w:ascii="Courier New" w:hAnsi="Courier New" w:cs="Courier New"/>
          <w:color w:val="000000"/>
          <w:sz w:val="18"/>
          <w:szCs w:val="18"/>
        </w:rPr>
        <w:t>https://</w:t>
      </w:r>
      <w:r w:rsidR="005A3B7D" w:rsidRPr="005A3B7D">
        <w:rPr>
          <w:rFonts w:ascii="Courier New" w:hAnsi="Courier New" w:cs="Courier New"/>
          <w:color w:val="000000"/>
          <w:sz w:val="18"/>
          <w:szCs w:val="18"/>
        </w:rPr>
        <w:t>nsa.example.com</w:t>
      </w:r>
      <w:r w:rsidRPr="005A3B7D">
        <w:rPr>
          <w:rFonts w:ascii="Courier New" w:hAnsi="Courier New" w:cs="Courier New"/>
          <w:color w:val="000000"/>
          <w:sz w:val="18"/>
          <w:szCs w:val="18"/>
        </w:rPr>
        <w:t>/</w:t>
      </w:r>
      <w:del w:id="821" w:author="John MacAuley" w:date="2014-09-09T15:02:00Z">
        <w:r w:rsidRPr="005A3B7D" w:rsidDel="00FC15B5">
          <w:rPr>
            <w:rFonts w:ascii="Courier New" w:hAnsi="Courier New" w:cs="Courier New"/>
            <w:color w:val="000000"/>
            <w:sz w:val="18"/>
            <w:szCs w:val="18"/>
          </w:rPr>
          <w:delText>discovery</w:delText>
        </w:r>
      </w:del>
      <w:ins w:id="822" w:author="John MacAuley" w:date="2014-09-09T15:02:00Z">
        <w:r w:rsidR="00FC15B5">
          <w:rPr>
            <w:rFonts w:ascii="Courier New" w:hAnsi="Courier New" w:cs="Courier New"/>
            <w:color w:val="000000"/>
            <w:sz w:val="18"/>
            <w:szCs w:val="18"/>
          </w:rPr>
          <w:t>dds?</w:t>
        </w:r>
      </w:ins>
      <w:del w:id="823" w:author="John MacAuley" w:date="2014-09-09T15:02:00Z">
        <w:r w:rsidRPr="005A3B7D" w:rsidDel="00FC15B5">
          <w:rPr>
            <w:rFonts w:ascii="Courier New" w:hAnsi="Courier New" w:cs="Courier New"/>
            <w:color w:val="000000"/>
            <w:sz w:val="18"/>
            <w:szCs w:val="18"/>
          </w:rPr>
          <w:delText>/</w:delText>
        </w:r>
      </w:del>
      <w:proofErr w:type="gramStart"/>
      <w:r w:rsidRPr="005A3B7D">
        <w:rPr>
          <w:rFonts w:ascii="Courier New" w:hAnsi="Courier New" w:cs="Courier New"/>
          <w:color w:val="000000"/>
          <w:sz w:val="18"/>
          <w:szCs w:val="18"/>
        </w:rPr>
        <w:t>wadl</w:t>
      </w:r>
      <w:proofErr w:type="gramEnd"/>
      <w:r w:rsidRPr="005A3B7D">
        <w:rPr>
          <w:rFonts w:ascii="Courier New" w:hAnsi="Courier New" w:cs="Courier New"/>
          <w:color w:val="000096"/>
          <w:sz w:val="18"/>
          <w:szCs w:val="18"/>
        </w:rPr>
        <w:t>&lt;/describedBy&gt;</w:t>
      </w:r>
      <w:r w:rsidRPr="005A3B7D">
        <w:rPr>
          <w:rFonts w:ascii="Courier New" w:hAnsi="Courier New" w:cs="Courier New"/>
          <w:color w:val="000000"/>
          <w:sz w:val="18"/>
          <w:szCs w:val="18"/>
        </w:rPr>
        <w:br/>
      </w:r>
      <w:r w:rsidRPr="005A3B7D">
        <w:rPr>
          <w:rFonts w:ascii="Courier New" w:hAnsi="Courier New" w:cs="Courier New"/>
          <w:color w:val="000096"/>
          <w:sz w:val="18"/>
          <w:szCs w:val="18"/>
        </w:rPr>
        <w:t>&lt;/interface&gt;</w:t>
      </w:r>
    </w:p>
    <w:p w14:paraId="03FA84F2" w14:textId="5C5F3378" w:rsidR="00466B2A" w:rsidRDefault="00466B2A" w:rsidP="00425DB7"/>
    <w:p w14:paraId="76C720BE" w14:textId="2FF8FAA1" w:rsidR="00BC1606" w:rsidRDefault="00BC1606" w:rsidP="00BC1606">
      <w:r>
        <w:t xml:space="preserve">It is also possible to </w:t>
      </w:r>
      <w:r w:rsidR="003E55D3">
        <w:t>define</w:t>
      </w:r>
      <w:r>
        <w:t xml:space="preserve"> an </w:t>
      </w:r>
      <w:ins w:id="824" w:author="John MacAuley" w:date="2014-09-09T15:02:00Z">
        <w:r w:rsidR="00FC15B5" w:rsidRPr="00FC15B5">
          <w:rPr>
            <w:i/>
            <w:rPrChange w:id="825" w:author="John MacAuley" w:date="2014-09-09T15:02:00Z">
              <w:rPr/>
            </w:rPrChange>
          </w:rPr>
          <w:t>&lt;</w:t>
        </w:r>
      </w:ins>
      <w:r w:rsidRPr="00FC15B5">
        <w:rPr>
          <w:i/>
          <w:rPrChange w:id="826" w:author="John MacAuley" w:date="2014-09-09T15:02:00Z">
            <w:rPr/>
          </w:rPrChange>
        </w:rPr>
        <w:t>interface</w:t>
      </w:r>
      <w:ins w:id="827" w:author="John MacAuley" w:date="2014-09-09T15:02:00Z">
        <w:r w:rsidR="00FC15B5" w:rsidRPr="00FC15B5">
          <w:rPr>
            <w:i/>
            <w:rPrChange w:id="828" w:author="John MacAuley" w:date="2014-09-09T15:02:00Z">
              <w:rPr/>
            </w:rPrChange>
          </w:rPr>
          <w:t>&gt;</w:t>
        </w:r>
        <w:r w:rsidR="00FC15B5">
          <w:t xml:space="preserve"> element </w:t>
        </w:r>
      </w:ins>
      <w:del w:id="829" w:author="John MacAuley" w:date="2014-09-09T15:02:00Z">
        <w:r w:rsidDel="00FC15B5">
          <w:delText xml:space="preserve"> </w:delText>
        </w:r>
      </w:del>
      <w:r>
        <w:t xml:space="preserve">that does not contain the </w:t>
      </w:r>
      <w:ins w:id="830" w:author="John MacAuley" w:date="2014-09-09T15:03:00Z">
        <w:r w:rsidR="00FC15B5" w:rsidRPr="00FC15B5">
          <w:rPr>
            <w:i/>
            <w:rPrChange w:id="831" w:author="John MacAuley" w:date="2014-09-09T15:03:00Z">
              <w:rPr/>
            </w:rPrChange>
          </w:rPr>
          <w:t>&lt;</w:t>
        </w:r>
      </w:ins>
      <w:proofErr w:type="spellStart"/>
      <w:r w:rsidRPr="00FC15B5">
        <w:rPr>
          <w:i/>
          <w:rPrChange w:id="832" w:author="John MacAuley" w:date="2014-09-09T15:03:00Z">
            <w:rPr/>
          </w:rPrChange>
        </w:rPr>
        <w:t>describedBy</w:t>
      </w:r>
      <w:proofErr w:type="spellEnd"/>
      <w:ins w:id="833" w:author="John MacAuley" w:date="2014-09-09T15:03:00Z">
        <w:r w:rsidR="00FC15B5" w:rsidRPr="00FC15B5">
          <w:rPr>
            <w:i/>
            <w:rPrChange w:id="834" w:author="John MacAuley" w:date="2014-09-09T15:03:00Z">
              <w:rPr/>
            </w:rPrChange>
          </w:rPr>
          <w:t>&gt;</w:t>
        </w:r>
      </w:ins>
      <w:r>
        <w:t xml:space="preserve"> element.  This can </w:t>
      </w:r>
      <w:r w:rsidR="00B05917">
        <w:t xml:space="preserve">be used in situations where </w:t>
      </w:r>
      <w:r>
        <w:t>dynamically discovering the interface description is not required</w:t>
      </w:r>
      <w:ins w:id="835" w:author="John MacAuley" w:date="2014-09-09T15:03:00Z">
        <w:r w:rsidR="00FC15B5">
          <w:t xml:space="preserve"> or available</w:t>
        </w:r>
      </w:ins>
      <w:r>
        <w:t>:</w:t>
      </w:r>
    </w:p>
    <w:p w14:paraId="50401734" w14:textId="77777777" w:rsidR="00BC1606" w:rsidRPr="005A3B7D" w:rsidRDefault="00BC1606" w:rsidP="00BC1606">
      <w:pPr>
        <w:rPr>
          <w:sz w:val="18"/>
          <w:szCs w:val="18"/>
        </w:rPr>
      </w:pPr>
    </w:p>
    <w:p w14:paraId="45C6FB3C" w14:textId="1EC22C7B" w:rsidR="00BC1606" w:rsidRPr="005A3B7D" w:rsidRDefault="00BC1606" w:rsidP="00BC1606">
      <w:pPr>
        <w:ind w:left="720"/>
        <w:rPr>
          <w:rFonts w:ascii="Courier New" w:hAnsi="Courier New" w:cs="Courier New"/>
          <w:color w:val="000096"/>
          <w:sz w:val="18"/>
          <w:szCs w:val="18"/>
        </w:rPr>
      </w:pPr>
      <w:r w:rsidRPr="005A3B7D">
        <w:rPr>
          <w:rFonts w:ascii="Courier New" w:hAnsi="Courier New" w:cs="Courier New"/>
          <w:color w:val="000096"/>
          <w:sz w:val="18"/>
          <w:szCs w:val="18"/>
        </w:rPr>
        <w:t>&lt;</w:t>
      </w:r>
      <w:proofErr w:type="gramStart"/>
      <w:r w:rsidRPr="005A3B7D">
        <w:rPr>
          <w:rFonts w:ascii="Courier New" w:hAnsi="Courier New" w:cs="Courier New"/>
          <w:color w:val="000096"/>
          <w:sz w:val="18"/>
          <w:szCs w:val="18"/>
        </w:rPr>
        <w:t>interface</w:t>
      </w:r>
      <w:proofErr w:type="gramEnd"/>
      <w:r w:rsidRPr="005A3B7D">
        <w:rPr>
          <w:rFonts w:ascii="Courier New" w:hAnsi="Courier New" w:cs="Courier New"/>
          <w:color w:val="000096"/>
          <w:sz w:val="18"/>
          <w:szCs w:val="18"/>
        </w:rPr>
        <w:t>&gt;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&lt;type&gt;</w:t>
      </w:r>
      <w:r w:rsidRPr="005A3B7D">
        <w:rPr>
          <w:sz w:val="18"/>
          <w:szCs w:val="18"/>
        </w:rPr>
        <w:t xml:space="preserve"> </w:t>
      </w:r>
      <w:r w:rsidRPr="005A3B7D">
        <w:rPr>
          <w:rFonts w:ascii="Courier New" w:hAnsi="Courier New" w:cs="Courier New"/>
          <w:color w:val="000000"/>
          <w:sz w:val="18"/>
          <w:szCs w:val="18"/>
        </w:rPr>
        <w:t>application/vnd.ogf.nsi.</w:t>
      </w:r>
      <w:r w:rsidR="00B05917">
        <w:rPr>
          <w:rFonts w:ascii="Courier New" w:hAnsi="Courier New" w:cs="Courier New"/>
          <w:color w:val="000000"/>
          <w:sz w:val="18"/>
          <w:szCs w:val="18"/>
        </w:rPr>
        <w:t>topology</w:t>
      </w:r>
      <w:r w:rsidRPr="005A3B7D">
        <w:rPr>
          <w:rFonts w:ascii="Courier New" w:hAnsi="Courier New" w:cs="Courier New"/>
          <w:color w:val="000000"/>
          <w:sz w:val="18"/>
          <w:szCs w:val="18"/>
        </w:rPr>
        <w:t>.v1+</w:t>
      </w:r>
      <w:r w:rsidR="00B05917">
        <w:rPr>
          <w:rFonts w:ascii="Courier New" w:hAnsi="Courier New" w:cs="Courier New"/>
          <w:color w:val="000000"/>
          <w:sz w:val="18"/>
          <w:szCs w:val="18"/>
        </w:rPr>
        <w:t>xml</w:t>
      </w:r>
      <w:r w:rsidRPr="005A3B7D">
        <w:rPr>
          <w:rFonts w:ascii="Courier New" w:hAnsi="Courier New" w:cs="Courier New"/>
          <w:color w:val="000096"/>
          <w:sz w:val="18"/>
          <w:szCs w:val="18"/>
        </w:rPr>
        <w:t>&lt;/type&gt;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w:t>
      </w:r>
      <w:proofErr w:type="spellStart"/>
      <w:r w:rsidRPr="005A3B7D">
        <w:rPr>
          <w:rFonts w:ascii="Courier New" w:hAnsi="Courier New" w:cs="Courier New"/>
          <w:color w:val="000096"/>
          <w:sz w:val="18"/>
          <w:szCs w:val="18"/>
        </w:rPr>
        <w:t>href</w:t>
      </w:r>
      <w:proofErr w:type="spellEnd"/>
      <w:r w:rsidRPr="005A3B7D">
        <w:rPr>
          <w:rFonts w:ascii="Courier New" w:hAnsi="Courier New" w:cs="Courier New"/>
          <w:color w:val="000096"/>
          <w:sz w:val="18"/>
          <w:szCs w:val="18"/>
        </w:rPr>
        <w:t>&gt;</w:t>
      </w:r>
      <w:r w:rsidRPr="005A3B7D">
        <w:rPr>
          <w:rFonts w:ascii="Courier New" w:hAnsi="Courier New" w:cs="Courier New"/>
          <w:color w:val="000000"/>
          <w:sz w:val="18"/>
          <w:szCs w:val="18"/>
        </w:rPr>
        <w:t>https://nsa.example.com/</w:t>
      </w:r>
      <w:r w:rsidR="00B05917">
        <w:rPr>
          <w:rFonts w:ascii="Courier New" w:hAnsi="Courier New" w:cs="Courier New"/>
          <w:color w:val="000000"/>
          <w:sz w:val="18"/>
          <w:szCs w:val="18"/>
        </w:rPr>
        <w:t>topology.xml</w:t>
      </w:r>
      <w:r w:rsidRPr="005A3B7D">
        <w:rPr>
          <w:rFonts w:ascii="Courier New" w:hAnsi="Courier New" w:cs="Courier New"/>
          <w:color w:val="000096"/>
          <w:sz w:val="18"/>
          <w:szCs w:val="18"/>
        </w:rPr>
        <w:t>&lt;/href&gt;</w:t>
      </w:r>
      <w:r w:rsidRPr="005A3B7D">
        <w:rPr>
          <w:rFonts w:ascii="Courier New" w:hAnsi="Courier New" w:cs="Courier New"/>
          <w:color w:val="000000"/>
          <w:sz w:val="18"/>
          <w:szCs w:val="18"/>
        </w:rPr>
        <w:br/>
      </w:r>
      <w:r w:rsidRPr="005A3B7D">
        <w:rPr>
          <w:rFonts w:ascii="Courier New" w:hAnsi="Courier New" w:cs="Courier New"/>
          <w:color w:val="000096"/>
          <w:sz w:val="18"/>
          <w:szCs w:val="18"/>
        </w:rPr>
        <w:t>&lt;/interface&gt;</w:t>
      </w:r>
    </w:p>
    <w:p w14:paraId="2364FBB5" w14:textId="77777777" w:rsidR="00BC1606" w:rsidRDefault="00BC1606" w:rsidP="00425DB7"/>
    <w:p w14:paraId="002AFA8F" w14:textId="77777777" w:rsidR="00A82C0F" w:rsidRDefault="00A82C0F" w:rsidP="00425DB7"/>
    <w:p w14:paraId="6CD95AAF" w14:textId="77777777" w:rsidR="009F582E" w:rsidRPr="009F582E" w:rsidRDefault="009F582E" w:rsidP="009F582E">
      <w:pPr>
        <w:rPr>
          <w:b/>
          <w:i/>
          <w:iCs/>
          <w:u w:val="single"/>
        </w:rPr>
      </w:pPr>
      <w:r w:rsidRPr="009F582E">
        <w:rPr>
          <w:b/>
          <w:i/>
          <w:iCs/>
          <w:u w:val="single"/>
        </w:rPr>
        <w:t>Parameters</w:t>
      </w:r>
    </w:p>
    <w:p w14:paraId="6978D36C" w14:textId="75F1C157" w:rsidR="009F582E" w:rsidRDefault="009F582E" w:rsidP="009F582E">
      <w:proofErr w:type="gramStart"/>
      <w:r w:rsidRPr="009F582E">
        <w:t xml:space="preserve">The </w:t>
      </w:r>
      <w:ins w:id="836" w:author="John MacAuley" w:date="2014-09-09T15:03:00Z">
        <w:r w:rsidR="00FC15B5">
          <w:t>&lt;</w:t>
        </w:r>
      </w:ins>
      <w:r w:rsidR="00451544">
        <w:rPr>
          <w:i/>
        </w:rPr>
        <w:t>interface</w:t>
      </w:r>
      <w:ins w:id="837" w:author="John MacAuley" w:date="2014-09-09T15:03:00Z">
        <w:r w:rsidR="00FC15B5">
          <w:rPr>
            <w:i/>
          </w:rPr>
          <w:t>&gt;</w:t>
        </w:r>
      </w:ins>
      <w:r w:rsidRPr="009F582E">
        <w:t xml:space="preserve"> element is defined by</w:t>
      </w:r>
      <w:r w:rsidR="00F168D7">
        <w:t xml:space="preserve"> the complex type</w:t>
      </w:r>
      <w:r w:rsidRPr="009F582E">
        <w:t xml:space="preserve"> </w:t>
      </w:r>
      <w:proofErr w:type="spellStart"/>
      <w:r w:rsidR="00451544">
        <w:rPr>
          <w:b/>
          <w:i/>
        </w:rPr>
        <w:t>Interface</w:t>
      </w:r>
      <w:r w:rsidRPr="009F582E">
        <w:rPr>
          <w:b/>
          <w:i/>
        </w:rPr>
        <w:t>Type</w:t>
      </w:r>
      <w:proofErr w:type="spellEnd"/>
      <w:r w:rsidR="00F168D7">
        <w:t xml:space="preserve"> </w:t>
      </w:r>
      <w:r w:rsidRPr="009F582E">
        <w:t>that has the following parameters</w:t>
      </w:r>
      <w:proofErr w:type="gramEnd"/>
      <w:r w:rsidRPr="009F582E">
        <w:t xml:space="preserve"> (M = Mandatory, O = Optional):</w:t>
      </w:r>
    </w:p>
    <w:p w14:paraId="73CE314E" w14:textId="77777777" w:rsidR="00675572" w:rsidRPr="009F582E" w:rsidRDefault="00675572" w:rsidP="009F582E"/>
    <w:tbl>
      <w:tblPr>
        <w:tblStyle w:val="TableGrid"/>
        <w:tblW w:w="0" w:type="auto"/>
        <w:jc w:val="center"/>
        <w:tblLook w:val="04A0" w:firstRow="1" w:lastRow="0" w:firstColumn="1" w:lastColumn="0" w:noHBand="0" w:noVBand="1"/>
      </w:tblPr>
      <w:tblGrid>
        <w:gridCol w:w="1877"/>
        <w:gridCol w:w="632"/>
        <w:gridCol w:w="5821"/>
      </w:tblGrid>
      <w:tr w:rsidR="009F582E" w:rsidRPr="009F582E" w14:paraId="03B112A6" w14:textId="77777777" w:rsidTr="00675572">
        <w:trPr>
          <w:jc w:val="center"/>
        </w:trPr>
        <w:tc>
          <w:tcPr>
            <w:tcW w:w="1877" w:type="dxa"/>
            <w:shd w:val="clear" w:color="auto" w:fill="A7CAFF"/>
          </w:tcPr>
          <w:p w14:paraId="5B53CD25" w14:textId="77777777" w:rsidR="009F582E" w:rsidRPr="009F582E" w:rsidRDefault="009F582E" w:rsidP="00675572">
            <w:r w:rsidRPr="009F582E">
              <w:t>Parameter</w:t>
            </w:r>
          </w:p>
        </w:tc>
        <w:tc>
          <w:tcPr>
            <w:tcW w:w="632" w:type="dxa"/>
            <w:shd w:val="clear" w:color="auto" w:fill="A7CAFF"/>
          </w:tcPr>
          <w:p w14:paraId="38F1E866" w14:textId="77777777" w:rsidR="009F582E" w:rsidRPr="009F582E" w:rsidRDefault="009F582E" w:rsidP="00675572">
            <w:r w:rsidRPr="009F582E">
              <w:t>M/O</w:t>
            </w:r>
          </w:p>
        </w:tc>
        <w:tc>
          <w:tcPr>
            <w:tcW w:w="5821" w:type="dxa"/>
            <w:shd w:val="clear" w:color="auto" w:fill="A7CAFF"/>
          </w:tcPr>
          <w:p w14:paraId="336D505F" w14:textId="77777777" w:rsidR="009F582E" w:rsidRPr="009F582E" w:rsidRDefault="009F582E" w:rsidP="00675572">
            <w:r w:rsidRPr="009F582E">
              <w:t>Description</w:t>
            </w:r>
          </w:p>
        </w:tc>
      </w:tr>
      <w:tr w:rsidR="009F582E" w:rsidRPr="009F582E" w14:paraId="03659222" w14:textId="77777777" w:rsidTr="00675572">
        <w:trPr>
          <w:jc w:val="center"/>
        </w:trPr>
        <w:tc>
          <w:tcPr>
            <w:tcW w:w="1877" w:type="dxa"/>
          </w:tcPr>
          <w:p w14:paraId="3B251E61" w14:textId="53C0D18B" w:rsidR="009F582E" w:rsidRPr="009F582E" w:rsidRDefault="00451544" w:rsidP="00675572">
            <w:pPr>
              <w:rPr>
                <w:b/>
                <w:i/>
              </w:rPr>
            </w:pPr>
            <w:proofErr w:type="gramStart"/>
            <w:r>
              <w:rPr>
                <w:i/>
              </w:rPr>
              <w:t>type</w:t>
            </w:r>
            <w:proofErr w:type="gramEnd"/>
          </w:p>
        </w:tc>
        <w:tc>
          <w:tcPr>
            <w:tcW w:w="632" w:type="dxa"/>
          </w:tcPr>
          <w:p w14:paraId="1A0B524C" w14:textId="01C404F4" w:rsidR="009F582E" w:rsidRPr="009F582E" w:rsidRDefault="00451544" w:rsidP="00675572">
            <w:r>
              <w:t>M</w:t>
            </w:r>
          </w:p>
        </w:tc>
        <w:tc>
          <w:tcPr>
            <w:tcW w:w="5821" w:type="dxa"/>
          </w:tcPr>
          <w:p w14:paraId="3F60E608" w14:textId="12C53AED" w:rsidR="009F582E" w:rsidRPr="009F582E" w:rsidRDefault="00451544" w:rsidP="00675572">
            <w:pPr>
              <w:rPr>
                <w:b/>
              </w:rPr>
            </w:pPr>
            <w:r w:rsidRPr="00451544">
              <w:t>The unique string ident</w:t>
            </w:r>
            <w:r>
              <w:t xml:space="preserve">ifying the type and version of </w:t>
            </w:r>
            <w:r w:rsidRPr="00451544">
              <w:t>the NSA interface.  A</w:t>
            </w:r>
            <w:r>
              <w:t xml:space="preserve">pplication Internet media types </w:t>
            </w:r>
            <w:r w:rsidR="006B707A">
              <w:t xml:space="preserve">(Content-types) </w:t>
            </w:r>
            <w:r w:rsidRPr="00451544">
              <w:t>are used</w:t>
            </w:r>
            <w:r>
              <w:t xml:space="preserve"> to identify the NSI interface, </w:t>
            </w:r>
            <w:r w:rsidRPr="00451544">
              <w:t>version, and supported encoding type.</w:t>
            </w:r>
          </w:p>
        </w:tc>
      </w:tr>
      <w:tr w:rsidR="009F582E" w:rsidRPr="009F582E" w14:paraId="6CA9BE32" w14:textId="77777777" w:rsidTr="00675572">
        <w:trPr>
          <w:jc w:val="center"/>
        </w:trPr>
        <w:tc>
          <w:tcPr>
            <w:tcW w:w="1877" w:type="dxa"/>
          </w:tcPr>
          <w:p w14:paraId="6AA3D1EE" w14:textId="6109F2A9" w:rsidR="009F582E" w:rsidRPr="009F582E" w:rsidRDefault="00451544" w:rsidP="00675572">
            <w:pPr>
              <w:rPr>
                <w:i/>
              </w:rPr>
            </w:pPr>
            <w:proofErr w:type="spellStart"/>
            <w:proofErr w:type="gramStart"/>
            <w:r>
              <w:rPr>
                <w:i/>
              </w:rPr>
              <w:t>href</w:t>
            </w:r>
            <w:proofErr w:type="spellEnd"/>
            <w:proofErr w:type="gramEnd"/>
          </w:p>
        </w:tc>
        <w:tc>
          <w:tcPr>
            <w:tcW w:w="632" w:type="dxa"/>
          </w:tcPr>
          <w:p w14:paraId="29B97E6A" w14:textId="38EA4CAB" w:rsidR="009F582E" w:rsidRPr="009F582E" w:rsidRDefault="00451544" w:rsidP="00675572">
            <w:r>
              <w:t>M</w:t>
            </w:r>
          </w:p>
        </w:tc>
        <w:tc>
          <w:tcPr>
            <w:tcW w:w="5821" w:type="dxa"/>
          </w:tcPr>
          <w:p w14:paraId="4C337203" w14:textId="0826701C" w:rsidR="009F582E" w:rsidRPr="009F582E" w:rsidRDefault="00451544" w:rsidP="00675572">
            <w:r>
              <w:t>Contains</w:t>
            </w:r>
            <w:r w:rsidRPr="00451544">
              <w:t xml:space="preserve"> the protocol endpoint for the</w:t>
            </w:r>
            <w:r>
              <w:t xml:space="preserve"> </w:t>
            </w:r>
            <w:r w:rsidRPr="00451544">
              <w:t>interface identified in this interface reference.</w:t>
            </w:r>
          </w:p>
        </w:tc>
      </w:tr>
      <w:tr w:rsidR="009F582E" w:rsidRPr="009F582E" w14:paraId="35746DB0" w14:textId="77777777" w:rsidTr="00675572">
        <w:trPr>
          <w:jc w:val="center"/>
        </w:trPr>
        <w:tc>
          <w:tcPr>
            <w:tcW w:w="1877" w:type="dxa"/>
          </w:tcPr>
          <w:p w14:paraId="46F26D97" w14:textId="0B223C54" w:rsidR="009F582E" w:rsidRPr="009F582E" w:rsidRDefault="00451544" w:rsidP="00675572">
            <w:pPr>
              <w:rPr>
                <w:i/>
              </w:rPr>
            </w:pPr>
            <w:proofErr w:type="spellStart"/>
            <w:proofErr w:type="gramStart"/>
            <w:r>
              <w:rPr>
                <w:i/>
              </w:rPr>
              <w:t>describedBy</w:t>
            </w:r>
            <w:proofErr w:type="spellEnd"/>
            <w:proofErr w:type="gramEnd"/>
          </w:p>
        </w:tc>
        <w:tc>
          <w:tcPr>
            <w:tcW w:w="632" w:type="dxa"/>
          </w:tcPr>
          <w:p w14:paraId="5D630335" w14:textId="77777777" w:rsidR="009F582E" w:rsidRPr="009F582E" w:rsidRDefault="009F582E" w:rsidP="00675572">
            <w:r w:rsidRPr="009F582E">
              <w:t>O</w:t>
            </w:r>
          </w:p>
        </w:tc>
        <w:tc>
          <w:tcPr>
            <w:tcW w:w="5821" w:type="dxa"/>
          </w:tcPr>
          <w:p w14:paraId="3A7F01CA" w14:textId="64217222" w:rsidR="009F582E" w:rsidRPr="009F582E" w:rsidRDefault="00451544" w:rsidP="00675572">
            <w:r w:rsidRPr="00451544">
              <w:t>This attribute co</w:t>
            </w:r>
            <w:r>
              <w:t xml:space="preserve">ntains a reference to the WSDL </w:t>
            </w:r>
            <w:r w:rsidRPr="00451544">
              <w:t xml:space="preserve">or WADL file corresponding </w:t>
            </w:r>
            <w:r>
              <w:t xml:space="preserve">to this interface's version (if </w:t>
            </w:r>
            <w:r w:rsidRPr="00451544">
              <w:t>available).</w:t>
            </w:r>
          </w:p>
        </w:tc>
      </w:tr>
    </w:tbl>
    <w:p w14:paraId="5D21842D" w14:textId="333C2279" w:rsidR="00571302" w:rsidRDefault="00571302" w:rsidP="00571302">
      <w:pPr>
        <w:pStyle w:val="Heading2"/>
      </w:pPr>
      <w:bookmarkStart w:id="838" w:name="_Toc279247122"/>
      <w:proofErr w:type="spellStart"/>
      <w:r>
        <w:t>FeatureType</w:t>
      </w:r>
      <w:bookmarkEnd w:id="838"/>
      <w:proofErr w:type="spellEnd"/>
    </w:p>
    <w:p w14:paraId="6547257D" w14:textId="2F5C3268" w:rsidR="008A1647" w:rsidRDefault="00571302" w:rsidP="00571302">
      <w:r>
        <w:t xml:space="preserve">The </w:t>
      </w:r>
      <w:proofErr w:type="spellStart"/>
      <w:r w:rsidRPr="00571302">
        <w:rPr>
          <w:b/>
        </w:rPr>
        <w:t>FeatureType</w:t>
      </w:r>
      <w:proofErr w:type="spellEnd"/>
      <w:r>
        <w:t xml:space="preserve"> definition </w:t>
      </w:r>
      <w:r w:rsidR="008A1647">
        <w:t xml:space="preserve">is a simple type value pair </w:t>
      </w:r>
      <w:r>
        <w:t>used to model an NSA feature within the network</w:t>
      </w:r>
      <w:r w:rsidR="008A1647">
        <w:t xml:space="preserve">.  </w:t>
      </w:r>
      <w:r>
        <w:t xml:space="preserve">This type is left underspecified so that external values can be defined as additional features </w:t>
      </w:r>
      <w:r w:rsidR="00C565C4">
        <w:t>as</w:t>
      </w:r>
      <w:r>
        <w:t xml:space="preserve"> protocol interfaces are introduced.</w:t>
      </w:r>
    </w:p>
    <w:p w14:paraId="6DDE39EC" w14:textId="77777777" w:rsidR="007045B2" w:rsidRDefault="007045B2" w:rsidP="00571302"/>
    <w:p w14:paraId="045130AA" w14:textId="77777777" w:rsidR="007045B2" w:rsidRDefault="007045B2" w:rsidP="007045B2">
      <w:pPr>
        <w:jc w:val="center"/>
      </w:pPr>
      <w:r>
        <w:rPr>
          <w:noProof/>
        </w:rPr>
        <w:drawing>
          <wp:inline distT="0" distB="0" distL="0" distR="0" wp14:anchorId="47BF793B" wp14:editId="179AB017">
            <wp:extent cx="2537460" cy="1036320"/>
            <wp:effectExtent l="0" t="0" r="2540" b="5080"/>
            <wp:docPr id="6" name="Picture 6" descr="Macintosh HD:Users:hacksaw:Desktop:Screen Shot 2014-02-04 at 12.49.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acksaw:Desktop:Screen Shot 2014-02-04 at 12.49.40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7460" cy="1036320"/>
                    </a:xfrm>
                    <a:prstGeom prst="rect">
                      <a:avLst/>
                    </a:prstGeom>
                    <a:noFill/>
                    <a:ln>
                      <a:noFill/>
                    </a:ln>
                  </pic:spPr>
                </pic:pic>
              </a:graphicData>
            </a:graphic>
          </wp:inline>
        </w:drawing>
      </w:r>
    </w:p>
    <w:p w14:paraId="01611437" w14:textId="76C1E1C9" w:rsidR="007045B2" w:rsidRDefault="007045B2" w:rsidP="007045B2">
      <w:pPr>
        <w:pStyle w:val="Caption"/>
      </w:pPr>
      <w:r>
        <w:t xml:space="preserve">Figure </w:t>
      </w:r>
      <w:r w:rsidR="000C4496">
        <w:fldChar w:fldCharType="begin"/>
      </w:r>
      <w:r w:rsidR="000C4496">
        <w:instrText xml:space="preserve"> SEQ Figure \* ARABIC </w:instrText>
      </w:r>
      <w:r w:rsidR="000C4496">
        <w:fldChar w:fldCharType="separate"/>
      </w:r>
      <w:ins w:id="839" w:author="John MacAuley" w:date="2014-02-18T00:23:00Z">
        <w:r w:rsidR="00653A92">
          <w:rPr>
            <w:noProof/>
          </w:rPr>
          <w:t>7</w:t>
        </w:r>
      </w:ins>
      <w:del w:id="840" w:author="John MacAuley" w:date="2014-02-18T00:22:00Z">
        <w:r w:rsidR="00A543BC" w:rsidDel="00653A92">
          <w:rPr>
            <w:noProof/>
          </w:rPr>
          <w:delText>5</w:delText>
        </w:r>
      </w:del>
      <w:r w:rsidR="000C4496">
        <w:rPr>
          <w:noProof/>
        </w:rPr>
        <w:fldChar w:fldCharType="end"/>
      </w:r>
      <w:r>
        <w:t xml:space="preserve"> </w:t>
      </w:r>
      <w:del w:id="841" w:author="John MacAuley" w:date="2014-12-03T17:06:00Z">
        <w:r w:rsidDel="00CA49F8">
          <w:delText>-</w:delText>
        </w:r>
      </w:del>
      <w:ins w:id="842" w:author="John MacAuley" w:date="2014-12-03T17:06:00Z">
        <w:r w:rsidR="00CA49F8">
          <w:t>–</w:t>
        </w:r>
      </w:ins>
      <w:r>
        <w:t xml:space="preserve"> </w:t>
      </w:r>
      <w:proofErr w:type="spellStart"/>
      <w:r>
        <w:t>FeatureType</w:t>
      </w:r>
      <w:proofErr w:type="spellEnd"/>
      <w:ins w:id="843" w:author="John MacAuley" w:date="2014-12-03T17:06:00Z">
        <w:r w:rsidR="00CA49F8">
          <w:t>.</w:t>
        </w:r>
      </w:ins>
    </w:p>
    <w:p w14:paraId="4F8BDAE3" w14:textId="77777777" w:rsidR="00571302" w:rsidRDefault="00571302" w:rsidP="00571302">
      <w:r>
        <w:t xml:space="preserve">                </w:t>
      </w:r>
    </w:p>
    <w:p w14:paraId="47AF9C3C" w14:textId="05E3DA70" w:rsidR="00985A80" w:rsidRDefault="00985A80" w:rsidP="00985A80">
      <w:pPr>
        <w:rPr>
          <w:ins w:id="844" w:author="John MacAuley" w:date="2014-02-17T17:04:00Z"/>
        </w:rPr>
      </w:pPr>
      <w:ins w:id="845" w:author="John MacAuley" w:date="2014-02-17T17:04:00Z">
        <w:r>
          <w:t xml:space="preserve">An NSA feature is a piece of metadata attached to the NSA </w:t>
        </w:r>
      </w:ins>
      <w:ins w:id="846" w:author="John MacAuley" w:date="2014-09-09T15:04:00Z">
        <w:r w:rsidR="00A82305">
          <w:t>Description</w:t>
        </w:r>
      </w:ins>
      <w:ins w:id="847" w:author="John MacAuley" w:date="2014-02-17T17:04:00Z">
        <w:r>
          <w:t xml:space="preserve"> Document that describes a specific capability offered by that NSA, or configuration value on that NSA, that is not specifically defined by an element in the NSA </w:t>
        </w:r>
      </w:ins>
      <w:ins w:id="848" w:author="John MacAuley" w:date="2014-09-09T15:16:00Z">
        <w:r w:rsidR="00B603AD">
          <w:t xml:space="preserve">Description </w:t>
        </w:r>
      </w:ins>
      <w:ins w:id="849" w:author="John MacAuley" w:date="2014-02-17T17:04:00Z">
        <w:r>
          <w:t>Document schema, but still needs to be communicated to requester agents within the network.  These features may be specifically associated with an instance of NSI protocol interface on the NSA, or may be associated with the NSA entity itself.  Features associated with an NSI protocol should be defined in that protocol’s specification document, while more generic features should be captured in this document as they are defined.</w:t>
        </w:r>
      </w:ins>
    </w:p>
    <w:p w14:paraId="370974E0" w14:textId="77777777" w:rsidR="00985A80" w:rsidRDefault="00985A80" w:rsidP="00571302">
      <w:pPr>
        <w:rPr>
          <w:ins w:id="850" w:author="John MacAuley" w:date="2014-02-17T17:04:00Z"/>
        </w:rPr>
      </w:pPr>
    </w:p>
    <w:p w14:paraId="4E2ECB57" w14:textId="1C1E4DC5" w:rsidR="00571302" w:rsidRDefault="00571302" w:rsidP="00571302">
      <w:del w:id="851" w:author="John MacAuley" w:date="2014-09-09T15:17:00Z">
        <w:r w:rsidDel="00B603AD">
          <w:delText>As an example we can model</w:delText>
        </w:r>
      </w:del>
      <w:ins w:id="852" w:author="John MacAuley" w:date="2014-09-09T15:17:00Z">
        <w:r w:rsidR="00B603AD">
          <w:t xml:space="preserve">We formally define three values to model an </w:t>
        </w:r>
      </w:ins>
      <w:del w:id="853" w:author="John MacAuley" w:date="2014-09-09T15:17:00Z">
        <w:r w:rsidDel="00B603AD">
          <w:delText xml:space="preserve"> the </w:delText>
        </w:r>
      </w:del>
      <w:r>
        <w:t>NSA's CS "role" within the network as shown below:</w:t>
      </w:r>
    </w:p>
    <w:p w14:paraId="743B9D6C" w14:textId="77777777" w:rsidR="00571302" w:rsidRDefault="00571302" w:rsidP="00571302">
      <w:r>
        <w:t xml:space="preserve">                </w:t>
      </w:r>
    </w:p>
    <w:p w14:paraId="519A4A05" w14:textId="77777777" w:rsidR="00B603AD" w:rsidRDefault="00571302">
      <w:pPr>
        <w:rPr>
          <w:ins w:id="854" w:author="John MacAuley" w:date="2014-09-09T15:17:00Z"/>
          <w:rFonts w:ascii="Courier New" w:hAnsi="Courier New" w:cs="Courier New"/>
          <w:color w:val="000096"/>
        </w:rPr>
        <w:pPrChange w:id="855" w:author="John MacAuley" w:date="2014-09-09T15:17:00Z">
          <w:pPr>
            <w:ind w:left="720"/>
          </w:pPr>
        </w:pPrChange>
      </w:pPr>
      <w:r w:rsidRPr="00571302">
        <w:rPr>
          <w:rFonts w:ascii="Courier New" w:hAnsi="Courier New" w:cs="Courier New"/>
          <w:color w:val="000096"/>
        </w:rPr>
        <w:t>&lt;</w:t>
      </w:r>
      <w:proofErr w:type="gramStart"/>
      <w:r w:rsidRPr="00571302">
        <w:rPr>
          <w:rFonts w:ascii="Courier New" w:hAnsi="Courier New" w:cs="Courier New"/>
          <w:color w:val="000096"/>
        </w:rPr>
        <w:t>feature</w:t>
      </w:r>
      <w:proofErr w:type="gramEnd"/>
      <w:r w:rsidRPr="00571302">
        <w:rPr>
          <w:rFonts w:ascii="Courier New" w:hAnsi="Courier New" w:cs="Courier New"/>
          <w:color w:val="F5844C"/>
        </w:rPr>
        <w:t xml:space="preserve"> type</w:t>
      </w:r>
      <w:r w:rsidRPr="00571302">
        <w:rPr>
          <w:rFonts w:ascii="Courier New" w:hAnsi="Courier New" w:cs="Courier New"/>
          <w:color w:val="FF8040"/>
        </w:rPr>
        <w:t>=</w:t>
      </w:r>
      <w:r w:rsidR="00C8571D">
        <w:rPr>
          <w:rFonts w:ascii="Courier New" w:hAnsi="Courier New" w:cs="Courier New"/>
          <w:color w:val="993300"/>
        </w:rPr>
        <w:t>"org</w:t>
      </w:r>
      <w:r w:rsidRPr="00571302">
        <w:rPr>
          <w:rFonts w:ascii="Courier New" w:hAnsi="Courier New" w:cs="Courier New"/>
          <w:color w:val="993300"/>
        </w:rPr>
        <w:t>.ogf.nsi.cs.v2.role</w:t>
      </w:r>
      <w:r w:rsidR="00A31C0A">
        <w:rPr>
          <w:rFonts w:ascii="Courier New" w:hAnsi="Courier New" w:cs="Courier New"/>
          <w:color w:val="993300"/>
        </w:rPr>
        <w:t>.aggregator</w:t>
      </w:r>
      <w:r w:rsidRPr="00571302">
        <w:rPr>
          <w:rFonts w:ascii="Courier New" w:hAnsi="Courier New" w:cs="Courier New"/>
          <w:color w:val="993300"/>
        </w:rPr>
        <w:t>"</w:t>
      </w:r>
      <w:r w:rsidR="00A31C0A" w:rsidRPr="00571302">
        <w:rPr>
          <w:rFonts w:ascii="Courier New" w:hAnsi="Courier New" w:cs="Courier New"/>
          <w:color w:val="000096"/>
        </w:rPr>
        <w:t>/</w:t>
      </w:r>
      <w:r w:rsidRPr="00571302">
        <w:rPr>
          <w:rFonts w:ascii="Courier New" w:hAnsi="Courier New" w:cs="Courier New"/>
          <w:color w:val="000096"/>
        </w:rPr>
        <w:t>&gt;</w:t>
      </w:r>
    </w:p>
    <w:p w14:paraId="6296ACFC" w14:textId="31E2FEBD" w:rsidR="00B603AD" w:rsidRDefault="00B603AD">
      <w:pPr>
        <w:ind w:left="720"/>
        <w:rPr>
          <w:ins w:id="856" w:author="John MacAuley" w:date="2014-09-09T15:20:00Z"/>
        </w:rPr>
      </w:pPr>
      <w:ins w:id="857" w:author="John MacAuley" w:date="2014-09-09T15:18:00Z">
        <w:r>
          <w:t xml:space="preserve">An NSA </w:t>
        </w:r>
      </w:ins>
      <w:ins w:id="858" w:author="John MacAuley" w:date="2014-09-09T15:20:00Z">
        <w:r>
          <w:t>MUST</w:t>
        </w:r>
      </w:ins>
      <w:ins w:id="859" w:author="John MacAuley" w:date="2014-09-09T15:18:00Z">
        <w:r>
          <w:t xml:space="preserve"> include in it</w:t>
        </w:r>
      </w:ins>
      <w:ins w:id="860" w:author="John MacAuley" w:date="2014-09-09T15:19:00Z">
        <w:r>
          <w:t>s Description Document a</w:t>
        </w:r>
      </w:ins>
      <w:ins w:id="861" w:author="John MacAuley" w:date="2014-09-09T15:18:00Z">
        <w:r>
          <w:t xml:space="preserve"> </w:t>
        </w:r>
        <w:r w:rsidRPr="00B603AD">
          <w:rPr>
            <w:i/>
            <w:rPrChange w:id="862" w:author="John MacAuley" w:date="2014-09-09T15:21:00Z">
              <w:rPr/>
            </w:rPrChange>
          </w:rPr>
          <w:t>&lt;feature&gt;</w:t>
        </w:r>
        <w:r>
          <w:t xml:space="preserve"> element of this type if</w:t>
        </w:r>
      </w:ins>
      <w:ins w:id="863" w:author="John MacAuley" w:date="2014-09-09T15:19:00Z">
        <w:r>
          <w:t xml:space="preserve"> the NSA is performing an aggregator NSA role as defined in the NSI CS Version 2 </w:t>
        </w:r>
      </w:ins>
      <w:ins w:id="864" w:author="John MacAuley" w:date="2014-09-09T15:20:00Z">
        <w:r>
          <w:t xml:space="preserve">specification.  Presence of this </w:t>
        </w:r>
      </w:ins>
      <w:ins w:id="865" w:author="John MacAuley" w:date="2014-09-09T15:21:00Z">
        <w:r w:rsidRPr="00945948">
          <w:rPr>
            <w:i/>
          </w:rPr>
          <w:t>&lt;feature&gt;</w:t>
        </w:r>
        <w:r>
          <w:t xml:space="preserve"> element type communicates the </w:t>
        </w:r>
      </w:ins>
      <w:ins w:id="866" w:author="John MacAuley" w:date="2014-09-09T15:24:00Z">
        <w:r>
          <w:t xml:space="preserve">NSA’s </w:t>
        </w:r>
      </w:ins>
      <w:ins w:id="867" w:author="John MacAuley" w:date="2014-09-09T15:21:00Z">
        <w:r>
          <w:t xml:space="preserve">willingness to perform </w:t>
        </w:r>
      </w:ins>
      <w:ins w:id="868" w:author="John MacAuley" w:date="2014-09-09T15:23:00Z">
        <w:r>
          <w:t xml:space="preserve">reservation </w:t>
        </w:r>
      </w:ins>
      <w:ins w:id="869" w:author="John MacAuley" w:date="2014-09-09T15:21:00Z">
        <w:r>
          <w:t xml:space="preserve">path finding and </w:t>
        </w:r>
      </w:ins>
      <w:ins w:id="870" w:author="John MacAuley" w:date="2014-09-09T15:23:00Z">
        <w:r>
          <w:t>CS protocol message</w:t>
        </w:r>
      </w:ins>
      <w:ins w:id="871" w:author="John MacAuley" w:date="2014-09-09T15:21:00Z">
        <w:r>
          <w:t xml:space="preserve"> </w:t>
        </w:r>
      </w:ins>
      <w:ins w:id="872" w:author="John MacAuley" w:date="2014-09-09T15:22:00Z">
        <w:r>
          <w:t xml:space="preserve">forwarding through </w:t>
        </w:r>
      </w:ins>
      <w:ins w:id="873" w:author="John MacAuley" w:date="2014-09-09T15:23:00Z">
        <w:r>
          <w:t xml:space="preserve">to </w:t>
        </w:r>
      </w:ins>
      <w:ins w:id="874" w:author="John MacAuley" w:date="2014-09-09T15:22:00Z">
        <w:r>
          <w:t>connected peer</w:t>
        </w:r>
      </w:ins>
      <w:ins w:id="875" w:author="John MacAuley" w:date="2014-09-09T15:23:00Z">
        <w:r>
          <w:t>s on the</w:t>
        </w:r>
      </w:ins>
      <w:ins w:id="876" w:author="John MacAuley" w:date="2014-09-09T15:22:00Z">
        <w:r>
          <w:t xml:space="preserve"> control plane</w:t>
        </w:r>
      </w:ins>
      <w:ins w:id="877" w:author="John MacAuley" w:date="2014-09-09T15:23:00Z">
        <w:r>
          <w:t>.</w:t>
        </w:r>
      </w:ins>
      <w:ins w:id="878" w:author="John MacAuley" w:date="2014-09-09T15:25:00Z">
        <w:r w:rsidR="00A833C8">
          <w:t xml:space="preserve">  In addition, the NSA must </w:t>
        </w:r>
      </w:ins>
      <w:ins w:id="879" w:author="John MacAuley" w:date="2014-09-09T15:27:00Z">
        <w:r w:rsidR="00A833C8">
          <w:t>populate</w:t>
        </w:r>
      </w:ins>
      <w:ins w:id="880" w:author="John MacAuley" w:date="2014-09-09T15:25:00Z">
        <w:r w:rsidR="00A833C8">
          <w:t xml:space="preserve"> all </w:t>
        </w:r>
      </w:ins>
      <w:ins w:id="881" w:author="John MacAuley" w:date="2014-09-09T15:28:00Z">
        <w:r w:rsidR="00A833C8">
          <w:t xml:space="preserve">control plane </w:t>
        </w:r>
      </w:ins>
      <w:ins w:id="882" w:author="John MacAuley" w:date="2014-09-09T15:25:00Z">
        <w:r w:rsidR="00A833C8">
          <w:t xml:space="preserve">peered NSA using the </w:t>
        </w:r>
      </w:ins>
      <w:ins w:id="883" w:author="John MacAuley" w:date="2014-09-09T15:26:00Z">
        <w:r w:rsidR="00A833C8" w:rsidRPr="00A833C8">
          <w:rPr>
            <w:i/>
            <w:rPrChange w:id="884" w:author="John MacAuley" w:date="2014-09-09T15:26:00Z">
              <w:rPr/>
            </w:rPrChange>
          </w:rPr>
          <w:t>&lt;</w:t>
        </w:r>
        <w:proofErr w:type="spellStart"/>
        <w:r w:rsidR="00A833C8" w:rsidRPr="00A833C8">
          <w:rPr>
            <w:i/>
            <w:rPrChange w:id="885" w:author="John MacAuley" w:date="2014-09-09T15:26:00Z">
              <w:rPr/>
            </w:rPrChange>
          </w:rPr>
          <w:t>peersWith</w:t>
        </w:r>
        <w:proofErr w:type="spellEnd"/>
        <w:r w:rsidR="00A833C8" w:rsidRPr="00A833C8">
          <w:rPr>
            <w:i/>
            <w:rPrChange w:id="886" w:author="John MacAuley" w:date="2014-09-09T15:26:00Z">
              <w:rPr/>
            </w:rPrChange>
          </w:rPr>
          <w:t>&gt;</w:t>
        </w:r>
        <w:r w:rsidR="00A833C8">
          <w:t xml:space="preserve"> element</w:t>
        </w:r>
      </w:ins>
      <w:ins w:id="887" w:author="John MacAuley" w:date="2014-09-09T15:27:00Z">
        <w:r w:rsidR="00A833C8">
          <w:t>.</w:t>
        </w:r>
      </w:ins>
      <w:ins w:id="888" w:author="John MacAuley" w:date="2014-09-09T15:29:00Z">
        <w:r w:rsidR="00A833C8">
          <w:t xml:space="preserve">  This will allow a remote NSA to determine control plane paths to this aggregator, and control plane reachability through the aggregator to other networks.</w:t>
        </w:r>
      </w:ins>
    </w:p>
    <w:p w14:paraId="0666EC8F" w14:textId="77777777" w:rsidR="00B603AD" w:rsidRPr="00B603AD" w:rsidRDefault="00B603AD">
      <w:pPr>
        <w:ind w:left="720"/>
        <w:rPr>
          <w:ins w:id="889" w:author="John MacAuley" w:date="2014-09-09T15:18:00Z"/>
          <w:rFonts w:ascii="Courier New" w:hAnsi="Courier New" w:cs="Courier New"/>
          <w:color w:val="000000"/>
          <w:rPrChange w:id="890" w:author="John MacAuley" w:date="2014-09-09T15:18:00Z">
            <w:rPr>
              <w:ins w:id="891" w:author="John MacAuley" w:date="2014-09-09T15:18:00Z"/>
              <w:rFonts w:ascii="Courier New" w:hAnsi="Courier New" w:cs="Courier New"/>
              <w:color w:val="000096"/>
            </w:rPr>
          </w:rPrChange>
        </w:rPr>
      </w:pPr>
    </w:p>
    <w:p w14:paraId="64A93860" w14:textId="77777777" w:rsidR="00B603AD" w:rsidRDefault="00571302">
      <w:pPr>
        <w:rPr>
          <w:ins w:id="892" w:author="John MacAuley" w:date="2014-09-09T15:24:00Z"/>
          <w:rFonts w:ascii="Courier New" w:hAnsi="Courier New" w:cs="Courier New"/>
          <w:color w:val="000096"/>
        </w:rPr>
        <w:pPrChange w:id="893" w:author="John MacAuley" w:date="2014-09-09T15:18:00Z">
          <w:pPr>
            <w:ind w:left="720"/>
          </w:pPr>
        </w:pPrChange>
      </w:pPr>
      <w:del w:id="894" w:author="John MacAuley" w:date="2014-09-09T15:18:00Z">
        <w:r w:rsidRPr="00B603AD" w:rsidDel="00B603AD">
          <w:rPr>
            <w:rFonts w:ascii="Courier New" w:hAnsi="Courier New" w:cs="Courier New"/>
            <w:color w:val="000000"/>
            <w:rPrChange w:id="895" w:author="John MacAuley" w:date="2014-09-09T15:18:00Z">
              <w:rPr>
                <w:color w:val="000000"/>
              </w:rPr>
            </w:rPrChange>
          </w:rPr>
          <w:br/>
        </w:r>
      </w:del>
      <w:r w:rsidRPr="00B603AD">
        <w:rPr>
          <w:rFonts w:ascii="Courier New" w:hAnsi="Courier New" w:cs="Courier New"/>
          <w:color w:val="000096"/>
          <w:rPrChange w:id="896" w:author="John MacAuley" w:date="2014-09-09T15:18:00Z">
            <w:rPr>
              <w:color w:val="000096"/>
            </w:rPr>
          </w:rPrChange>
        </w:rPr>
        <w:t>&lt;</w:t>
      </w:r>
      <w:proofErr w:type="gramStart"/>
      <w:r w:rsidRPr="00B603AD">
        <w:rPr>
          <w:rFonts w:ascii="Courier New" w:hAnsi="Courier New" w:cs="Courier New"/>
          <w:color w:val="000096"/>
          <w:rPrChange w:id="897" w:author="John MacAuley" w:date="2014-09-09T15:18:00Z">
            <w:rPr>
              <w:color w:val="000096"/>
            </w:rPr>
          </w:rPrChange>
        </w:rPr>
        <w:t>feature</w:t>
      </w:r>
      <w:proofErr w:type="gramEnd"/>
      <w:r w:rsidRPr="00B603AD">
        <w:rPr>
          <w:rFonts w:ascii="Courier New" w:hAnsi="Courier New" w:cs="Courier New"/>
          <w:color w:val="F5844C"/>
          <w:rPrChange w:id="898" w:author="John MacAuley" w:date="2014-09-09T15:18:00Z">
            <w:rPr>
              <w:color w:val="F5844C"/>
            </w:rPr>
          </w:rPrChange>
        </w:rPr>
        <w:t xml:space="preserve"> type</w:t>
      </w:r>
      <w:r w:rsidRPr="00B603AD">
        <w:rPr>
          <w:rFonts w:ascii="Courier New" w:hAnsi="Courier New" w:cs="Courier New"/>
          <w:color w:val="FF8040"/>
          <w:rPrChange w:id="899" w:author="John MacAuley" w:date="2014-09-09T15:18:00Z">
            <w:rPr>
              <w:color w:val="FF8040"/>
            </w:rPr>
          </w:rPrChange>
        </w:rPr>
        <w:t>=</w:t>
      </w:r>
      <w:r w:rsidR="00C8571D" w:rsidRPr="00B603AD">
        <w:rPr>
          <w:rFonts w:ascii="Courier New" w:hAnsi="Courier New" w:cs="Courier New"/>
          <w:color w:val="993300"/>
          <w:rPrChange w:id="900" w:author="John MacAuley" w:date="2014-09-09T15:18:00Z">
            <w:rPr/>
          </w:rPrChange>
        </w:rPr>
        <w:t>"org</w:t>
      </w:r>
      <w:r w:rsidRPr="00B603AD">
        <w:rPr>
          <w:rFonts w:ascii="Courier New" w:hAnsi="Courier New" w:cs="Courier New"/>
          <w:color w:val="993300"/>
          <w:rPrChange w:id="901" w:author="John MacAuley" w:date="2014-09-09T15:18:00Z">
            <w:rPr/>
          </w:rPrChange>
        </w:rPr>
        <w:t>.ogf.nsi.cs.v2.role</w:t>
      </w:r>
      <w:r w:rsidR="00A31C0A" w:rsidRPr="00B603AD">
        <w:rPr>
          <w:rFonts w:ascii="Courier New" w:hAnsi="Courier New" w:cs="Courier New"/>
          <w:color w:val="993300"/>
          <w:rPrChange w:id="902" w:author="John MacAuley" w:date="2014-09-09T15:18:00Z">
            <w:rPr/>
          </w:rPrChange>
        </w:rPr>
        <w:t>.uPA</w:t>
      </w:r>
      <w:r w:rsidRPr="00B603AD">
        <w:rPr>
          <w:rFonts w:ascii="Courier New" w:hAnsi="Courier New" w:cs="Courier New"/>
          <w:color w:val="993300"/>
          <w:rPrChange w:id="903" w:author="John MacAuley" w:date="2014-09-09T15:18:00Z">
            <w:rPr/>
          </w:rPrChange>
        </w:rPr>
        <w:t>"</w:t>
      </w:r>
      <w:r w:rsidR="00A31C0A" w:rsidRPr="00B603AD">
        <w:rPr>
          <w:rFonts w:ascii="Courier New" w:hAnsi="Courier New" w:cs="Courier New"/>
          <w:color w:val="000096"/>
          <w:rPrChange w:id="904" w:author="John MacAuley" w:date="2014-09-09T15:18:00Z">
            <w:rPr>
              <w:color w:val="000096"/>
            </w:rPr>
          </w:rPrChange>
        </w:rPr>
        <w:t>/</w:t>
      </w:r>
      <w:r w:rsidRPr="00B603AD">
        <w:rPr>
          <w:rFonts w:ascii="Courier New" w:hAnsi="Courier New" w:cs="Courier New"/>
          <w:color w:val="000096"/>
          <w:rPrChange w:id="905" w:author="John MacAuley" w:date="2014-09-09T15:18:00Z">
            <w:rPr>
              <w:color w:val="000096"/>
            </w:rPr>
          </w:rPrChange>
        </w:rPr>
        <w:t>&gt;</w:t>
      </w:r>
    </w:p>
    <w:p w14:paraId="417D37E6" w14:textId="21833CF6" w:rsidR="00B603AD" w:rsidRPr="00A833C8" w:rsidRDefault="00B603AD">
      <w:pPr>
        <w:ind w:left="720"/>
        <w:rPr>
          <w:ins w:id="906" w:author="John MacAuley" w:date="2014-09-09T15:18:00Z"/>
          <w:rPrChange w:id="907" w:author="John MacAuley" w:date="2014-09-09T15:24:00Z">
            <w:rPr>
              <w:ins w:id="908" w:author="John MacAuley" w:date="2014-09-09T15:18:00Z"/>
              <w:rFonts w:ascii="Courier New" w:hAnsi="Courier New" w:cs="Courier New"/>
              <w:color w:val="000096"/>
            </w:rPr>
          </w:rPrChange>
        </w:rPr>
      </w:pPr>
      <w:ins w:id="909" w:author="John MacAuley" w:date="2014-09-09T15:24:00Z">
        <w:r>
          <w:t xml:space="preserve">An NSA MUST include in its Description Document a </w:t>
        </w:r>
        <w:r w:rsidRPr="00945948">
          <w:rPr>
            <w:i/>
          </w:rPr>
          <w:t>&lt;feature&gt;</w:t>
        </w:r>
        <w:r>
          <w:t xml:space="preserve"> element of this type if the NSA is performing </w:t>
        </w:r>
        <w:proofErr w:type="spellStart"/>
        <w:r w:rsidR="00A833C8">
          <w:t>uPA</w:t>
        </w:r>
        <w:proofErr w:type="spellEnd"/>
        <w:r>
          <w:t xml:space="preserve"> NSA role as defined in the </w:t>
        </w:r>
        <w:r w:rsidR="00A833C8">
          <w:t>NSI CS Version 2 specification.</w:t>
        </w:r>
      </w:ins>
      <w:ins w:id="910" w:author="John MacAuley" w:date="2014-09-09T15:28:00Z">
        <w:r w:rsidR="00A833C8">
          <w:t xml:space="preserve">  In addition, the NSA must populate all control plane peered NSA using the </w:t>
        </w:r>
        <w:r w:rsidR="00A833C8" w:rsidRPr="00945948">
          <w:rPr>
            <w:i/>
          </w:rPr>
          <w:t>&lt;</w:t>
        </w:r>
        <w:proofErr w:type="spellStart"/>
        <w:r w:rsidR="00A833C8" w:rsidRPr="00945948">
          <w:rPr>
            <w:i/>
          </w:rPr>
          <w:t>peersWith</w:t>
        </w:r>
        <w:proofErr w:type="spellEnd"/>
        <w:r w:rsidR="00A833C8" w:rsidRPr="00945948">
          <w:rPr>
            <w:i/>
          </w:rPr>
          <w:t>&gt;</w:t>
        </w:r>
        <w:r w:rsidR="00A833C8">
          <w:t xml:space="preserve"> element.  This will allow a remote NSA to determine control plane paths to the </w:t>
        </w:r>
        <w:proofErr w:type="spellStart"/>
        <w:r w:rsidR="00A833C8">
          <w:t>uPA</w:t>
        </w:r>
        <w:proofErr w:type="spellEnd"/>
        <w:r w:rsidR="00A833C8">
          <w:t>.</w:t>
        </w:r>
      </w:ins>
      <w:r w:rsidR="00571302" w:rsidRPr="00B603AD">
        <w:rPr>
          <w:rFonts w:ascii="Courier New" w:hAnsi="Courier New" w:cs="Courier New"/>
          <w:color w:val="000000"/>
          <w:rPrChange w:id="911" w:author="John MacAuley" w:date="2014-09-09T15:18:00Z">
            <w:rPr>
              <w:color w:val="000000"/>
            </w:rPr>
          </w:rPrChange>
        </w:rPr>
        <w:br/>
      </w:r>
    </w:p>
    <w:p w14:paraId="10766FB1" w14:textId="7BD644AC" w:rsidR="00571302" w:rsidRPr="00B603AD" w:rsidRDefault="00571302">
      <w:pPr>
        <w:rPr>
          <w:rFonts w:ascii="Courier New" w:hAnsi="Courier New" w:cs="Courier New"/>
          <w:color w:val="000000"/>
          <w:rPrChange w:id="912" w:author="John MacAuley" w:date="2014-09-09T15:18:00Z">
            <w:rPr>
              <w:color w:val="000000"/>
            </w:rPr>
          </w:rPrChange>
        </w:rPr>
        <w:pPrChange w:id="913" w:author="John MacAuley" w:date="2014-09-09T15:18:00Z">
          <w:pPr>
            <w:ind w:left="720"/>
          </w:pPr>
        </w:pPrChange>
      </w:pPr>
      <w:r w:rsidRPr="00B603AD">
        <w:rPr>
          <w:rFonts w:ascii="Courier New" w:hAnsi="Courier New" w:cs="Courier New"/>
          <w:color w:val="000096"/>
          <w:rPrChange w:id="914" w:author="John MacAuley" w:date="2014-09-09T15:18:00Z">
            <w:rPr>
              <w:color w:val="000096"/>
            </w:rPr>
          </w:rPrChange>
        </w:rPr>
        <w:t>&lt;</w:t>
      </w:r>
      <w:proofErr w:type="gramStart"/>
      <w:r w:rsidRPr="00B603AD">
        <w:rPr>
          <w:rFonts w:ascii="Courier New" w:hAnsi="Courier New" w:cs="Courier New"/>
          <w:color w:val="000096"/>
          <w:rPrChange w:id="915" w:author="John MacAuley" w:date="2014-09-09T15:18:00Z">
            <w:rPr>
              <w:color w:val="000096"/>
            </w:rPr>
          </w:rPrChange>
        </w:rPr>
        <w:t>feature</w:t>
      </w:r>
      <w:proofErr w:type="gramEnd"/>
      <w:r w:rsidRPr="00B603AD">
        <w:rPr>
          <w:rFonts w:ascii="Courier New" w:hAnsi="Courier New" w:cs="Courier New"/>
          <w:color w:val="F5844C"/>
          <w:rPrChange w:id="916" w:author="John MacAuley" w:date="2014-09-09T15:18:00Z">
            <w:rPr>
              <w:color w:val="F5844C"/>
            </w:rPr>
          </w:rPrChange>
        </w:rPr>
        <w:t xml:space="preserve"> type</w:t>
      </w:r>
      <w:r w:rsidRPr="00B603AD">
        <w:rPr>
          <w:rFonts w:ascii="Courier New" w:hAnsi="Courier New" w:cs="Courier New"/>
          <w:color w:val="FF8040"/>
          <w:rPrChange w:id="917" w:author="John MacAuley" w:date="2014-09-09T15:18:00Z">
            <w:rPr>
              <w:color w:val="FF8040"/>
            </w:rPr>
          </w:rPrChange>
        </w:rPr>
        <w:t>=</w:t>
      </w:r>
      <w:r w:rsidR="00C8571D" w:rsidRPr="00B603AD">
        <w:rPr>
          <w:rFonts w:ascii="Courier New" w:hAnsi="Courier New" w:cs="Courier New"/>
          <w:color w:val="993300"/>
          <w:rPrChange w:id="918" w:author="John MacAuley" w:date="2014-09-09T15:18:00Z">
            <w:rPr/>
          </w:rPrChange>
        </w:rPr>
        <w:t>"org</w:t>
      </w:r>
      <w:r w:rsidRPr="00B603AD">
        <w:rPr>
          <w:rFonts w:ascii="Courier New" w:hAnsi="Courier New" w:cs="Courier New"/>
          <w:color w:val="993300"/>
          <w:rPrChange w:id="919" w:author="John MacAuley" w:date="2014-09-09T15:18:00Z">
            <w:rPr/>
          </w:rPrChange>
        </w:rPr>
        <w:t>.ogf.nsi.cs.v2.role</w:t>
      </w:r>
      <w:r w:rsidR="00A31C0A" w:rsidRPr="00B603AD">
        <w:rPr>
          <w:rFonts w:ascii="Courier New" w:hAnsi="Courier New" w:cs="Courier New"/>
          <w:color w:val="993300"/>
          <w:rPrChange w:id="920" w:author="John MacAuley" w:date="2014-09-09T15:18:00Z">
            <w:rPr/>
          </w:rPrChange>
        </w:rPr>
        <w:t>.uRA</w:t>
      </w:r>
      <w:r w:rsidRPr="00B603AD">
        <w:rPr>
          <w:rFonts w:ascii="Courier New" w:hAnsi="Courier New" w:cs="Courier New"/>
          <w:color w:val="993300"/>
          <w:rPrChange w:id="921" w:author="John MacAuley" w:date="2014-09-09T15:18:00Z">
            <w:rPr/>
          </w:rPrChange>
        </w:rPr>
        <w:t>"</w:t>
      </w:r>
      <w:r w:rsidR="00A31C0A" w:rsidRPr="00B603AD">
        <w:rPr>
          <w:rFonts w:ascii="Courier New" w:hAnsi="Courier New" w:cs="Courier New"/>
          <w:color w:val="000096"/>
          <w:rPrChange w:id="922" w:author="John MacAuley" w:date="2014-09-09T15:18:00Z">
            <w:rPr>
              <w:color w:val="000096"/>
            </w:rPr>
          </w:rPrChange>
        </w:rPr>
        <w:t>/</w:t>
      </w:r>
      <w:r w:rsidRPr="00B603AD">
        <w:rPr>
          <w:rFonts w:ascii="Courier New" w:hAnsi="Courier New" w:cs="Courier New"/>
          <w:color w:val="000096"/>
          <w:rPrChange w:id="923" w:author="John MacAuley" w:date="2014-09-09T15:18:00Z">
            <w:rPr>
              <w:color w:val="000096"/>
            </w:rPr>
          </w:rPrChange>
        </w:rPr>
        <w:t>&gt;</w:t>
      </w:r>
    </w:p>
    <w:p w14:paraId="0C18AF35" w14:textId="558CD684" w:rsidR="00A31C0A" w:rsidRDefault="00A833C8" w:rsidP="00571302">
      <w:pPr>
        <w:ind w:left="720"/>
        <w:rPr>
          <w:ins w:id="924" w:author="John MacAuley" w:date="2014-09-09T15:30:00Z"/>
        </w:rPr>
      </w:pPr>
      <w:ins w:id="925" w:author="John MacAuley" w:date="2014-09-09T15:30:00Z">
        <w:r>
          <w:t xml:space="preserve">An NSA MUST include in its Description Document a </w:t>
        </w:r>
        <w:r w:rsidRPr="00945948">
          <w:rPr>
            <w:i/>
          </w:rPr>
          <w:t>&lt;feature&gt;</w:t>
        </w:r>
        <w:r>
          <w:t xml:space="preserve"> element of this type if the NSA is performing </w:t>
        </w:r>
        <w:proofErr w:type="spellStart"/>
        <w:r>
          <w:t>uRA</w:t>
        </w:r>
        <w:proofErr w:type="spellEnd"/>
        <w:r>
          <w:t xml:space="preserve"> NSA role as defined in the NSI CS Version 2 specification.  In addition, the NSA must populate all control plane peered NSA using the </w:t>
        </w:r>
        <w:r w:rsidRPr="00945948">
          <w:rPr>
            <w:i/>
          </w:rPr>
          <w:t>&lt;</w:t>
        </w:r>
        <w:proofErr w:type="spellStart"/>
        <w:r w:rsidRPr="00945948">
          <w:rPr>
            <w:i/>
          </w:rPr>
          <w:t>peersWith</w:t>
        </w:r>
        <w:proofErr w:type="spellEnd"/>
        <w:r w:rsidRPr="00945948">
          <w:rPr>
            <w:i/>
          </w:rPr>
          <w:t>&gt;</w:t>
        </w:r>
        <w:r>
          <w:t xml:space="preserve"> element.</w:t>
        </w:r>
      </w:ins>
    </w:p>
    <w:p w14:paraId="680A4F82" w14:textId="77777777" w:rsidR="00A833C8" w:rsidRDefault="00A833C8" w:rsidP="00571302">
      <w:pPr>
        <w:ind w:left="720"/>
        <w:rPr>
          <w:rFonts w:ascii="Courier New" w:hAnsi="Courier New" w:cs="Courier New"/>
          <w:color w:val="000000"/>
        </w:rPr>
      </w:pPr>
    </w:p>
    <w:p w14:paraId="2A064E6F" w14:textId="3870AB3B" w:rsidR="00A31C0A" w:rsidRDefault="00C565C4" w:rsidP="00A31C0A">
      <w:r>
        <w:t>Notice that in the</w:t>
      </w:r>
      <w:ins w:id="926" w:author="John MacAuley" w:date="2014-09-09T15:31:00Z">
        <w:r w:rsidR="00FB5025">
          <w:t>se</w:t>
        </w:r>
      </w:ins>
      <w:r>
        <w:t xml:space="preserve"> previous </w:t>
      </w:r>
      <w:ins w:id="927" w:author="John MacAuley" w:date="2014-09-09T15:31:00Z">
        <w:r w:rsidR="00FB5025" w:rsidRPr="00FB5025">
          <w:rPr>
            <w:i/>
            <w:rPrChange w:id="928" w:author="John MacAuley" w:date="2014-09-09T15:31:00Z">
              <w:rPr/>
            </w:rPrChange>
          </w:rPr>
          <w:t>&lt;</w:t>
        </w:r>
      </w:ins>
      <w:del w:id="929" w:author="John MacAuley" w:date="2014-09-09T15:31:00Z">
        <w:r w:rsidRPr="00FB5025" w:rsidDel="00FB5025">
          <w:rPr>
            <w:i/>
            <w:rPrChange w:id="930" w:author="John MacAuley" w:date="2014-09-09T15:31:00Z">
              <w:rPr/>
            </w:rPrChange>
          </w:rPr>
          <w:delText xml:space="preserve">example </w:delText>
        </w:r>
      </w:del>
      <w:ins w:id="931" w:author="John MacAuley" w:date="2014-09-09T15:31:00Z">
        <w:r w:rsidR="00FB5025" w:rsidRPr="00FB5025">
          <w:rPr>
            <w:i/>
            <w:rPrChange w:id="932" w:author="John MacAuley" w:date="2014-09-09T15:31:00Z">
              <w:rPr/>
            </w:rPrChange>
          </w:rPr>
          <w:t>feature&gt;</w:t>
        </w:r>
        <w:r w:rsidR="00FB5025">
          <w:t xml:space="preserve"> definitions </w:t>
        </w:r>
      </w:ins>
      <w:r>
        <w:t>there is no value associated with the feature type.  To illustrate a type/value combination, w</w:t>
      </w:r>
      <w:r w:rsidR="00A31C0A" w:rsidRPr="00A31C0A">
        <w:t>e could model the NSI CS</w:t>
      </w:r>
      <w:r w:rsidR="00A31C0A">
        <w:t xml:space="preserve"> 2.0 reservation commit timeout </w:t>
      </w:r>
      <w:r w:rsidR="00A31C0A" w:rsidRPr="00A31C0A">
        <w:t>value for an NSA</w:t>
      </w:r>
      <w:r>
        <w:t xml:space="preserve"> as follows</w:t>
      </w:r>
      <w:r w:rsidR="00A31C0A" w:rsidRPr="00A31C0A">
        <w:t>:</w:t>
      </w:r>
    </w:p>
    <w:p w14:paraId="182B6A71" w14:textId="77777777" w:rsidR="00A31C0A" w:rsidRDefault="00A31C0A" w:rsidP="00A31C0A"/>
    <w:p w14:paraId="549F2174" w14:textId="300CE0D4" w:rsidR="00A31C0A" w:rsidRPr="00A31C0A" w:rsidRDefault="00A31C0A" w:rsidP="00A31C0A">
      <w:pPr>
        <w:ind w:left="720"/>
        <w:rPr>
          <w:rFonts w:ascii="Courier New" w:hAnsi="Courier New" w:cs="Courier New"/>
        </w:rPr>
      </w:pPr>
      <w:r w:rsidRPr="00A31C0A">
        <w:rPr>
          <w:rFonts w:ascii="Courier New" w:hAnsi="Courier New" w:cs="Courier New"/>
          <w:color w:val="000096"/>
        </w:rPr>
        <w:t>&lt;</w:t>
      </w:r>
      <w:proofErr w:type="gramStart"/>
      <w:r w:rsidRPr="00A31C0A">
        <w:rPr>
          <w:rFonts w:ascii="Courier New" w:hAnsi="Courier New" w:cs="Courier New"/>
          <w:color w:val="000096"/>
        </w:rPr>
        <w:t>feature</w:t>
      </w:r>
      <w:proofErr w:type="gramEnd"/>
      <w:r w:rsidRPr="00A31C0A">
        <w:rPr>
          <w:rFonts w:ascii="Courier New" w:hAnsi="Courier New" w:cs="Courier New"/>
          <w:color w:val="F5844C"/>
        </w:rPr>
        <w:t xml:space="preserve"> type</w:t>
      </w:r>
      <w:r w:rsidRPr="00A31C0A">
        <w:rPr>
          <w:rFonts w:ascii="Courier New" w:hAnsi="Courier New" w:cs="Courier New"/>
          <w:color w:val="FF8040"/>
        </w:rPr>
        <w:t>=</w:t>
      </w:r>
      <w:r w:rsidR="00C8571D">
        <w:rPr>
          <w:rFonts w:ascii="Courier New" w:hAnsi="Courier New" w:cs="Courier New"/>
          <w:color w:val="993300"/>
        </w:rPr>
        <w:t>"org</w:t>
      </w:r>
      <w:r w:rsidRPr="00A31C0A">
        <w:rPr>
          <w:rFonts w:ascii="Courier New" w:hAnsi="Courier New" w:cs="Courier New"/>
          <w:color w:val="993300"/>
        </w:rPr>
        <w:t>.ogf.nsi.cs.v2.commitTimeout"</w:t>
      </w:r>
      <w:r w:rsidRPr="00A31C0A">
        <w:rPr>
          <w:rFonts w:ascii="Courier New" w:hAnsi="Courier New" w:cs="Courier New"/>
          <w:color w:val="000096"/>
        </w:rPr>
        <w:t>&gt;</w:t>
      </w:r>
      <w:r w:rsidRPr="00A31C0A">
        <w:rPr>
          <w:rFonts w:ascii="Courier New" w:hAnsi="Courier New" w:cs="Courier New"/>
          <w:color w:val="000000"/>
        </w:rPr>
        <w:t>120</w:t>
      </w:r>
      <w:r w:rsidRPr="00A31C0A">
        <w:rPr>
          <w:rFonts w:ascii="Courier New" w:hAnsi="Courier New" w:cs="Courier New"/>
          <w:color w:val="000096"/>
        </w:rPr>
        <w:t>&lt;/feature&gt;</w:t>
      </w:r>
    </w:p>
    <w:p w14:paraId="682C80FE" w14:textId="77777777" w:rsidR="00985A80" w:rsidRDefault="00571302" w:rsidP="007045B2">
      <w:pPr>
        <w:rPr>
          <w:ins w:id="933" w:author="John MacAuley" w:date="2014-02-17T17:07:00Z"/>
        </w:rPr>
      </w:pPr>
      <w:r>
        <w:t xml:space="preserve"> </w:t>
      </w:r>
    </w:p>
    <w:p w14:paraId="217ADB39" w14:textId="77777777" w:rsidR="007045B2" w:rsidRPr="009F582E" w:rsidRDefault="007045B2" w:rsidP="007045B2">
      <w:pPr>
        <w:rPr>
          <w:b/>
          <w:i/>
          <w:iCs/>
          <w:u w:val="single"/>
        </w:rPr>
      </w:pPr>
      <w:r w:rsidRPr="009F582E">
        <w:rPr>
          <w:b/>
          <w:i/>
          <w:iCs/>
          <w:u w:val="single"/>
        </w:rPr>
        <w:t>Parameters</w:t>
      </w:r>
    </w:p>
    <w:p w14:paraId="0138EA53" w14:textId="3F49EFB6" w:rsidR="007045B2" w:rsidRDefault="007045B2" w:rsidP="007045B2">
      <w:proofErr w:type="gramStart"/>
      <w:r w:rsidRPr="009F582E">
        <w:t xml:space="preserve">The </w:t>
      </w:r>
      <w:ins w:id="934" w:author="John MacAuley" w:date="2014-09-09T15:31:00Z">
        <w:r w:rsidR="00FB5025">
          <w:t>&lt;</w:t>
        </w:r>
      </w:ins>
      <w:r>
        <w:rPr>
          <w:i/>
        </w:rPr>
        <w:t>feature</w:t>
      </w:r>
      <w:ins w:id="935" w:author="John MacAuley" w:date="2014-09-09T15:31:00Z">
        <w:r w:rsidR="00FB5025">
          <w:rPr>
            <w:i/>
          </w:rPr>
          <w:t>&gt;</w:t>
        </w:r>
      </w:ins>
      <w:r w:rsidRPr="009F582E">
        <w:t xml:space="preserve"> element is defined by</w:t>
      </w:r>
      <w:r w:rsidR="00F168D7">
        <w:t xml:space="preserve"> the simple type</w:t>
      </w:r>
      <w:r w:rsidRPr="009F582E">
        <w:t xml:space="preserve"> </w:t>
      </w:r>
      <w:proofErr w:type="spellStart"/>
      <w:r>
        <w:rPr>
          <w:b/>
          <w:i/>
        </w:rPr>
        <w:t>Feature</w:t>
      </w:r>
      <w:r w:rsidRPr="009F582E">
        <w:rPr>
          <w:b/>
          <w:i/>
        </w:rPr>
        <w:t>Type</w:t>
      </w:r>
      <w:proofErr w:type="spellEnd"/>
      <w:r w:rsidRPr="009F582E">
        <w:t xml:space="preserve"> that has the following parameters</w:t>
      </w:r>
      <w:proofErr w:type="gramEnd"/>
      <w:r w:rsidRPr="009F582E">
        <w:t xml:space="preserve"> (M = Mandatory, O = Optional):</w:t>
      </w:r>
    </w:p>
    <w:p w14:paraId="2346F267" w14:textId="77777777" w:rsidR="00675572" w:rsidRPr="009F582E" w:rsidRDefault="00675572" w:rsidP="007045B2"/>
    <w:tbl>
      <w:tblPr>
        <w:tblStyle w:val="TableGrid"/>
        <w:tblW w:w="0" w:type="auto"/>
        <w:jc w:val="center"/>
        <w:tblLook w:val="04A0" w:firstRow="1" w:lastRow="0" w:firstColumn="1" w:lastColumn="0" w:noHBand="0" w:noVBand="1"/>
      </w:tblPr>
      <w:tblGrid>
        <w:gridCol w:w="1877"/>
        <w:gridCol w:w="632"/>
        <w:gridCol w:w="5821"/>
      </w:tblGrid>
      <w:tr w:rsidR="007045B2" w:rsidRPr="009F582E" w14:paraId="2357A8DD" w14:textId="77777777" w:rsidTr="00675572">
        <w:trPr>
          <w:jc w:val="center"/>
        </w:trPr>
        <w:tc>
          <w:tcPr>
            <w:tcW w:w="1877" w:type="dxa"/>
            <w:shd w:val="clear" w:color="auto" w:fill="A7CAFF"/>
          </w:tcPr>
          <w:p w14:paraId="7F822776" w14:textId="77777777" w:rsidR="007045B2" w:rsidRPr="009F582E" w:rsidRDefault="007045B2" w:rsidP="00675572">
            <w:r w:rsidRPr="009F582E">
              <w:t>Parameter</w:t>
            </w:r>
          </w:p>
        </w:tc>
        <w:tc>
          <w:tcPr>
            <w:tcW w:w="632" w:type="dxa"/>
            <w:shd w:val="clear" w:color="auto" w:fill="A7CAFF"/>
          </w:tcPr>
          <w:p w14:paraId="3F30CFFE" w14:textId="77777777" w:rsidR="007045B2" w:rsidRPr="009F582E" w:rsidRDefault="007045B2" w:rsidP="00675572">
            <w:r w:rsidRPr="009F582E">
              <w:t>M/O</w:t>
            </w:r>
          </w:p>
        </w:tc>
        <w:tc>
          <w:tcPr>
            <w:tcW w:w="5821" w:type="dxa"/>
            <w:shd w:val="clear" w:color="auto" w:fill="A7CAFF"/>
          </w:tcPr>
          <w:p w14:paraId="4EA8231B" w14:textId="77777777" w:rsidR="007045B2" w:rsidRPr="009F582E" w:rsidRDefault="007045B2" w:rsidP="00675572">
            <w:r w:rsidRPr="009F582E">
              <w:t>Description</w:t>
            </w:r>
          </w:p>
        </w:tc>
      </w:tr>
      <w:tr w:rsidR="007045B2" w:rsidRPr="009F582E" w14:paraId="6B0B1D5E" w14:textId="77777777" w:rsidTr="00675572">
        <w:trPr>
          <w:jc w:val="center"/>
        </w:trPr>
        <w:tc>
          <w:tcPr>
            <w:tcW w:w="1877" w:type="dxa"/>
          </w:tcPr>
          <w:p w14:paraId="74F5E8E5" w14:textId="77777777" w:rsidR="007045B2" w:rsidRPr="009F582E" w:rsidRDefault="007045B2" w:rsidP="00675572">
            <w:pPr>
              <w:rPr>
                <w:b/>
                <w:i/>
              </w:rPr>
            </w:pPr>
            <w:proofErr w:type="gramStart"/>
            <w:r>
              <w:rPr>
                <w:i/>
              </w:rPr>
              <w:t>type</w:t>
            </w:r>
            <w:proofErr w:type="gramEnd"/>
          </w:p>
        </w:tc>
        <w:tc>
          <w:tcPr>
            <w:tcW w:w="632" w:type="dxa"/>
          </w:tcPr>
          <w:p w14:paraId="18F48564" w14:textId="77777777" w:rsidR="007045B2" w:rsidRPr="009F582E" w:rsidRDefault="007045B2" w:rsidP="00675572">
            <w:r>
              <w:t>M</w:t>
            </w:r>
          </w:p>
        </w:tc>
        <w:tc>
          <w:tcPr>
            <w:tcW w:w="5821" w:type="dxa"/>
          </w:tcPr>
          <w:p w14:paraId="77AE0BE4" w14:textId="0EA16CDC" w:rsidR="007045B2" w:rsidRPr="009F582E" w:rsidRDefault="007045B2" w:rsidP="00675572">
            <w:pPr>
              <w:rPr>
                <w:b/>
              </w:rPr>
            </w:pPr>
            <w:r w:rsidRPr="007045B2">
              <w:t xml:space="preserve">Identifies the type </w:t>
            </w:r>
            <w:r>
              <w:t xml:space="preserve">of role modeled by the supplied </w:t>
            </w:r>
            <w:r w:rsidRPr="007045B2">
              <w:t>value.</w:t>
            </w:r>
          </w:p>
        </w:tc>
      </w:tr>
      <w:tr w:rsidR="007045B2" w:rsidRPr="009F582E" w14:paraId="1C0BB42B" w14:textId="77777777" w:rsidTr="00675572">
        <w:trPr>
          <w:jc w:val="center"/>
        </w:trPr>
        <w:tc>
          <w:tcPr>
            <w:tcW w:w="1877" w:type="dxa"/>
          </w:tcPr>
          <w:p w14:paraId="24727C96" w14:textId="332A139D" w:rsidR="007045B2" w:rsidRPr="009F582E" w:rsidRDefault="007045B2" w:rsidP="00675572">
            <w:pPr>
              <w:rPr>
                <w:i/>
              </w:rPr>
            </w:pPr>
            <w:proofErr w:type="gramStart"/>
            <w:r>
              <w:rPr>
                <w:i/>
              </w:rPr>
              <w:t>value</w:t>
            </w:r>
            <w:proofErr w:type="gramEnd"/>
          </w:p>
        </w:tc>
        <w:tc>
          <w:tcPr>
            <w:tcW w:w="632" w:type="dxa"/>
          </w:tcPr>
          <w:p w14:paraId="57224D73" w14:textId="6F009176" w:rsidR="007045B2" w:rsidRPr="009F582E" w:rsidRDefault="00C32EAD" w:rsidP="00675572">
            <w:ins w:id="936" w:author="John MacAuley" w:date="2014-09-09T15:31:00Z">
              <w:r>
                <w:t>O</w:t>
              </w:r>
            </w:ins>
            <w:del w:id="937" w:author="John MacAuley" w:date="2014-09-09T15:31:00Z">
              <w:r w:rsidR="007045B2" w:rsidDel="00C32EAD">
                <w:delText>M</w:delText>
              </w:r>
            </w:del>
          </w:p>
        </w:tc>
        <w:tc>
          <w:tcPr>
            <w:tcW w:w="5821" w:type="dxa"/>
          </w:tcPr>
          <w:p w14:paraId="5A020F24" w14:textId="5ADAD9EA" w:rsidR="007045B2" w:rsidRPr="009F582E" w:rsidRDefault="007045B2" w:rsidP="00675572">
            <w:r w:rsidRPr="007045B2">
              <w:t xml:space="preserve">The </w:t>
            </w:r>
            <w:r w:rsidR="00D570C5">
              <w:t xml:space="preserve">optional </w:t>
            </w:r>
            <w:r w:rsidRPr="007045B2">
              <w:t>string value associated with the type.</w:t>
            </w:r>
          </w:p>
        </w:tc>
      </w:tr>
    </w:tbl>
    <w:p w14:paraId="1441CA6A" w14:textId="1668702D" w:rsidR="004339FE" w:rsidRDefault="004339FE" w:rsidP="004339FE">
      <w:pPr>
        <w:pStyle w:val="Heading2"/>
        <w:rPr>
          <w:ins w:id="938" w:author="John MacAuley" w:date="2014-12-03T10:31:00Z"/>
        </w:rPr>
      </w:pPr>
      <w:bookmarkStart w:id="939" w:name="_Toc279247123"/>
      <w:bookmarkStart w:id="940" w:name="_Toc20156277"/>
      <w:proofErr w:type="spellStart"/>
      <w:ins w:id="941" w:author="John MacAuley" w:date="2014-12-03T10:33:00Z">
        <w:r>
          <w:t>PeersWithType</w:t>
        </w:r>
      </w:ins>
      <w:bookmarkEnd w:id="939"/>
      <w:proofErr w:type="spellEnd"/>
    </w:p>
    <w:p w14:paraId="247DF6C1" w14:textId="720A07B8" w:rsidR="00026D7B" w:rsidRPr="00026D7B" w:rsidRDefault="004339FE">
      <w:pPr>
        <w:rPr>
          <w:ins w:id="942" w:author="John MacAuley" w:date="2014-12-03T13:45:00Z"/>
          <w:lang w:val="en-CA"/>
        </w:rPr>
        <w:pPrChange w:id="943" w:author="John MacAuley" w:date="2014-12-03T13:46:00Z">
          <w:pPr>
            <w:numPr>
              <w:numId w:val="24"/>
            </w:numPr>
            <w:tabs>
              <w:tab w:val="num" w:pos="720"/>
            </w:tabs>
            <w:ind w:left="720" w:hanging="360"/>
          </w:pPr>
        </w:pPrChange>
      </w:pPr>
      <w:ins w:id="944" w:author="John MacAuley" w:date="2014-12-03T10:31:00Z">
        <w:r>
          <w:t xml:space="preserve">The </w:t>
        </w:r>
      </w:ins>
      <w:proofErr w:type="spellStart"/>
      <w:ins w:id="945" w:author="John MacAuley" w:date="2014-12-03T10:33:00Z">
        <w:r>
          <w:rPr>
            <w:b/>
          </w:rPr>
          <w:t>PeersWithType</w:t>
        </w:r>
      </w:ins>
      <w:proofErr w:type="spellEnd"/>
      <w:ins w:id="946" w:author="John MacAuley" w:date="2014-12-03T10:31:00Z">
        <w:r>
          <w:t xml:space="preserve"> definition is a simple </w:t>
        </w:r>
      </w:ins>
      <w:ins w:id="947" w:author="John MacAuley" w:date="2014-12-03T10:36:00Z">
        <w:r w:rsidR="00D4022C">
          <w:t>role/</w:t>
        </w:r>
      </w:ins>
      <w:ins w:id="948" w:author="John MacAuley" w:date="2014-12-03T10:31:00Z">
        <w:r>
          <w:t xml:space="preserve">value pair used to model </w:t>
        </w:r>
      </w:ins>
      <w:ins w:id="949" w:author="John MacAuley" w:date="2014-12-03T10:36:00Z">
        <w:r w:rsidR="00D4022C" w:rsidRPr="00D4022C">
          <w:t>a unidirectional</w:t>
        </w:r>
        <w:r w:rsidR="00E924E0">
          <w:t xml:space="preserve"> trusted control plane </w:t>
        </w:r>
        <w:r w:rsidR="00D4022C" w:rsidRPr="00D4022C">
          <w:t>relationship between an NSA and its peer</w:t>
        </w:r>
      </w:ins>
      <w:ins w:id="950" w:author="John MacAuley" w:date="2014-12-03T13:45:00Z">
        <w:r w:rsidR="00DB4F77">
          <w:t xml:space="preserve"> </w:t>
        </w:r>
        <w:r w:rsidR="00DB4F77" w:rsidRPr="00026D7B">
          <w:t>following the RA-&gt;PA role direction</w:t>
        </w:r>
      </w:ins>
      <w:ins w:id="951" w:author="John MacAuley" w:date="2014-12-03T10:36:00Z">
        <w:r w:rsidR="00D4022C" w:rsidRPr="00D4022C">
          <w:t>.</w:t>
        </w:r>
      </w:ins>
      <w:ins w:id="952" w:author="John MacAuley" w:date="2014-12-03T10:41:00Z">
        <w:r w:rsidR="00E924E0">
          <w:t xml:space="preserve">  This </w:t>
        </w:r>
      </w:ins>
      <w:ins w:id="953" w:author="John MacAuley" w:date="2014-12-03T10:42:00Z">
        <w:r w:rsidR="00E924E0">
          <w:t xml:space="preserve">information, in combination with the </w:t>
        </w:r>
      </w:ins>
      <w:ins w:id="954" w:author="John MacAuley" w:date="2014-12-03T10:43:00Z">
        <w:r w:rsidR="00E924E0">
          <w:t>NSA role type feature information,</w:t>
        </w:r>
      </w:ins>
      <w:ins w:id="955" w:author="John MacAuley" w:date="2014-12-03T10:41:00Z">
        <w:r w:rsidR="00E924E0">
          <w:t xml:space="preserve"> can be used to build a directed graph of control plane connectivity for the </w:t>
        </w:r>
      </w:ins>
      <w:ins w:id="956" w:author="John MacAuley" w:date="2014-12-03T10:43:00Z">
        <w:r w:rsidR="00E924E0">
          <w:t>purpose of routing connection service reservation messages to destination NSA.</w:t>
        </w:r>
      </w:ins>
    </w:p>
    <w:p w14:paraId="3AFF0ADE" w14:textId="560200FB" w:rsidR="004339FE" w:rsidRDefault="004339FE" w:rsidP="004339FE">
      <w:pPr>
        <w:rPr>
          <w:ins w:id="957" w:author="John MacAuley" w:date="2014-12-03T10:31:00Z"/>
        </w:rPr>
      </w:pPr>
    </w:p>
    <w:p w14:paraId="6550AFA0" w14:textId="77777777" w:rsidR="004339FE" w:rsidRDefault="004339FE" w:rsidP="004339FE">
      <w:pPr>
        <w:rPr>
          <w:ins w:id="958" w:author="John MacAuley" w:date="2014-12-03T10:31:00Z"/>
        </w:rPr>
      </w:pPr>
    </w:p>
    <w:p w14:paraId="636E8A2E" w14:textId="3DF30936" w:rsidR="004339FE" w:rsidRDefault="004339FE" w:rsidP="004339FE">
      <w:pPr>
        <w:jc w:val="center"/>
        <w:rPr>
          <w:ins w:id="959" w:author="John MacAuley" w:date="2014-12-03T10:31:00Z"/>
        </w:rPr>
      </w:pPr>
      <w:ins w:id="960" w:author="John MacAuley" w:date="2014-12-03T10:35:00Z">
        <w:r>
          <w:rPr>
            <w:noProof/>
          </w:rPr>
          <w:drawing>
            <wp:inline distT="0" distB="0" distL="0" distR="0" wp14:anchorId="2CD59CAF" wp14:editId="7D1222FE">
              <wp:extent cx="2781300" cy="1524000"/>
              <wp:effectExtent l="0" t="0" r="12700" b="0"/>
              <wp:docPr id="8" name="Picture 8" descr="Macintosh HD:Users:hacksaw:Desktop:Screen Shot 2014-12-03 at 10.34.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acksaw:Desktop:Screen Shot 2014-12-03 at 10.34.58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1300" cy="1524000"/>
                      </a:xfrm>
                      <a:prstGeom prst="rect">
                        <a:avLst/>
                      </a:prstGeom>
                      <a:noFill/>
                      <a:ln>
                        <a:noFill/>
                      </a:ln>
                    </pic:spPr>
                  </pic:pic>
                </a:graphicData>
              </a:graphic>
            </wp:inline>
          </w:drawing>
        </w:r>
      </w:ins>
    </w:p>
    <w:p w14:paraId="22B7E69F" w14:textId="1C55F62E" w:rsidR="004339FE" w:rsidRDefault="004339FE" w:rsidP="004339FE">
      <w:pPr>
        <w:pStyle w:val="Caption"/>
        <w:rPr>
          <w:ins w:id="961" w:author="John MacAuley" w:date="2014-12-03T10:31:00Z"/>
        </w:rPr>
      </w:pPr>
      <w:ins w:id="962" w:author="John MacAuley" w:date="2014-12-03T10:31:00Z">
        <w:r>
          <w:t xml:space="preserve">Figure </w:t>
        </w:r>
        <w:r>
          <w:fldChar w:fldCharType="begin"/>
        </w:r>
        <w:r>
          <w:instrText xml:space="preserve"> SEQ Figure \* ARABIC </w:instrText>
        </w:r>
        <w:r>
          <w:fldChar w:fldCharType="separate"/>
        </w:r>
      </w:ins>
      <w:r>
        <w:rPr>
          <w:noProof/>
        </w:rPr>
        <w:t>6</w:t>
      </w:r>
      <w:ins w:id="963" w:author="John MacAuley" w:date="2014-12-03T10:31:00Z">
        <w:r>
          <w:rPr>
            <w:noProof/>
          </w:rPr>
          <w:fldChar w:fldCharType="end"/>
        </w:r>
        <w:r>
          <w:t xml:space="preserve"> </w:t>
        </w:r>
      </w:ins>
      <w:ins w:id="964" w:author="John MacAuley" w:date="2014-12-03T17:06:00Z">
        <w:r w:rsidR="00CA49F8">
          <w:t>–</w:t>
        </w:r>
      </w:ins>
      <w:ins w:id="965" w:author="John MacAuley" w:date="2014-12-03T10:31:00Z">
        <w:r>
          <w:t xml:space="preserve"> </w:t>
        </w:r>
      </w:ins>
      <w:proofErr w:type="spellStart"/>
      <w:ins w:id="966" w:author="John MacAuley" w:date="2014-12-03T10:35:00Z">
        <w:r w:rsidR="00D4022C">
          <w:t>PeersWithType</w:t>
        </w:r>
      </w:ins>
      <w:proofErr w:type="spellEnd"/>
      <w:ins w:id="967" w:author="John MacAuley" w:date="2014-12-03T17:06:00Z">
        <w:r w:rsidR="00CA49F8">
          <w:t>.</w:t>
        </w:r>
      </w:ins>
    </w:p>
    <w:p w14:paraId="38441C3D" w14:textId="77777777" w:rsidR="00CE5F1A" w:rsidRDefault="00CE5F1A" w:rsidP="00CE5F1A">
      <w:pPr>
        <w:rPr>
          <w:ins w:id="968" w:author="John MacAuley" w:date="2014-12-03T10:47:00Z"/>
        </w:rPr>
      </w:pPr>
    </w:p>
    <w:p w14:paraId="67DE445D" w14:textId="35C67F89" w:rsidR="00CE5F1A" w:rsidRDefault="00CE5F1A" w:rsidP="00CE5F1A">
      <w:pPr>
        <w:rPr>
          <w:ins w:id="969" w:author="John MacAuley" w:date="2014-12-03T10:46:00Z"/>
        </w:rPr>
      </w:pPr>
      <w:ins w:id="970" w:author="John MacAuley" w:date="2014-12-03T10:46:00Z">
        <w:r>
          <w:t xml:space="preserve">The </w:t>
        </w:r>
      </w:ins>
      <w:proofErr w:type="spellStart"/>
      <w:ins w:id="971" w:author="John MacAuley" w:date="2014-12-03T10:47:00Z">
        <w:r>
          <w:rPr>
            <w:b/>
          </w:rPr>
          <w:t>PeerRoleEnum</w:t>
        </w:r>
      </w:ins>
      <w:proofErr w:type="spellEnd"/>
      <w:ins w:id="972" w:author="John MacAuley" w:date="2014-12-03T10:46:00Z">
        <w:r>
          <w:t xml:space="preserve"> definition is</w:t>
        </w:r>
      </w:ins>
      <w:ins w:id="973" w:author="John MacAuley" w:date="2014-12-03T13:28:00Z">
        <w:r w:rsidR="00216573">
          <w:t xml:space="preserve"> an enumeration with the following two values:</w:t>
        </w:r>
      </w:ins>
    </w:p>
    <w:p w14:paraId="0417286C" w14:textId="77777777" w:rsidR="004339FE" w:rsidRDefault="004339FE" w:rsidP="00216573">
      <w:pPr>
        <w:rPr>
          <w:ins w:id="974" w:author="John MacAuley" w:date="2014-12-03T10:31:00Z"/>
        </w:rPr>
      </w:pPr>
    </w:p>
    <w:p w14:paraId="5C52AED5" w14:textId="1E80B199" w:rsidR="00CE5F1A" w:rsidRPr="00216573" w:rsidRDefault="00216573" w:rsidP="00CE5F1A">
      <w:pPr>
        <w:numPr>
          <w:ilvl w:val="0"/>
          <w:numId w:val="24"/>
        </w:numPr>
        <w:rPr>
          <w:ins w:id="975" w:author="John MacAuley" w:date="2014-12-03T13:31:00Z"/>
          <w:lang w:val="en-CA"/>
          <w:rPrChange w:id="976" w:author="John MacAuley" w:date="2014-12-03T13:31:00Z">
            <w:rPr>
              <w:ins w:id="977" w:author="John MacAuley" w:date="2014-12-03T13:31:00Z"/>
            </w:rPr>
          </w:rPrChange>
        </w:rPr>
      </w:pPr>
      <w:ins w:id="978" w:author="John MacAuley" w:date="2014-12-03T13:31:00Z">
        <w:r>
          <w:t xml:space="preserve">A value of </w:t>
        </w:r>
      </w:ins>
      <w:ins w:id="979" w:author="John MacAuley" w:date="2014-12-03T13:29:00Z">
        <w:r>
          <w:t>“</w:t>
        </w:r>
      </w:ins>
      <w:ins w:id="980" w:author="John MacAuley" w:date="2014-12-03T10:46:00Z">
        <w:r w:rsidR="00CE5F1A" w:rsidRPr="00CE5F1A">
          <w:t>RA</w:t>
        </w:r>
      </w:ins>
      <w:ins w:id="981" w:author="John MacAuley" w:date="2014-12-03T13:29:00Z">
        <w:r>
          <w:t>” implies the</w:t>
        </w:r>
      </w:ins>
      <w:ins w:id="982" w:author="John MacAuley" w:date="2014-12-03T10:46:00Z">
        <w:r w:rsidR="00CE5F1A" w:rsidRPr="00CE5F1A">
          <w:t xml:space="preserve"> </w:t>
        </w:r>
        <w:r w:rsidR="00CE5F1A" w:rsidRPr="00026D7B">
          <w:rPr>
            <w:i/>
            <w:rPrChange w:id="983" w:author="John MacAuley" w:date="2014-12-03T13:42:00Z">
              <w:rPr/>
            </w:rPrChange>
          </w:rPr>
          <w:t>&lt;</w:t>
        </w:r>
        <w:proofErr w:type="spellStart"/>
        <w:r w:rsidR="00CE5F1A" w:rsidRPr="00026D7B">
          <w:rPr>
            <w:i/>
            <w:rPrChange w:id="984" w:author="John MacAuley" w:date="2014-12-03T13:42:00Z">
              <w:rPr/>
            </w:rPrChange>
          </w:rPr>
          <w:t>peersWith</w:t>
        </w:r>
        <w:proofErr w:type="spellEnd"/>
        <w:r w:rsidR="00CE5F1A" w:rsidRPr="00026D7B">
          <w:rPr>
            <w:i/>
            <w:rPrChange w:id="985" w:author="John MacAuley" w:date="2014-12-03T13:42:00Z">
              <w:rPr/>
            </w:rPrChange>
          </w:rPr>
          <w:t>&gt;</w:t>
        </w:r>
        <w:r w:rsidR="00CE5F1A" w:rsidRPr="00CE5F1A">
          <w:t xml:space="preserve"> </w:t>
        </w:r>
      </w:ins>
      <w:ins w:id="986" w:author="John MacAuley" w:date="2014-12-03T13:29:00Z">
        <w:r>
          <w:t xml:space="preserve">element represents </w:t>
        </w:r>
      </w:ins>
      <w:ins w:id="987" w:author="John MacAuley" w:date="2014-12-03T10:46:00Z">
        <w:r w:rsidR="00CE5F1A" w:rsidRPr="00CE5F1A">
          <w:t xml:space="preserve">an RA-&gt;PA relationship </w:t>
        </w:r>
      </w:ins>
      <w:ins w:id="988" w:author="John MacAuley" w:date="2014-12-03T13:29:00Z">
        <w:r>
          <w:t>with</w:t>
        </w:r>
      </w:ins>
      <w:ins w:id="989" w:author="John MacAuley" w:date="2014-12-03T10:46:00Z">
        <w:r w:rsidR="00CE5F1A" w:rsidRPr="00CE5F1A">
          <w:t xml:space="preserve"> the target </w:t>
        </w:r>
      </w:ins>
      <w:ins w:id="990" w:author="John MacAuley" w:date="2014-12-03T13:30:00Z">
        <w:r>
          <w:t xml:space="preserve">peer </w:t>
        </w:r>
      </w:ins>
      <w:ins w:id="991" w:author="John MacAuley" w:date="2014-12-03T10:46:00Z">
        <w:r>
          <w:t xml:space="preserve">a PA (AG or </w:t>
        </w:r>
        <w:proofErr w:type="spellStart"/>
        <w:r>
          <w:t>uPA</w:t>
        </w:r>
        <w:proofErr w:type="spellEnd"/>
        <w:r>
          <w:t>).</w:t>
        </w:r>
      </w:ins>
    </w:p>
    <w:p w14:paraId="0D38D0A3" w14:textId="0C3092FF" w:rsidR="00216573" w:rsidRPr="00CE5F1A" w:rsidRDefault="00216573" w:rsidP="00216573">
      <w:pPr>
        <w:numPr>
          <w:ilvl w:val="0"/>
          <w:numId w:val="24"/>
        </w:numPr>
        <w:rPr>
          <w:ins w:id="992" w:author="John MacAuley" w:date="2014-12-03T13:31:00Z"/>
          <w:lang w:val="en-CA"/>
        </w:rPr>
      </w:pPr>
      <w:ins w:id="993" w:author="John MacAuley" w:date="2014-12-03T13:31:00Z">
        <w:r>
          <w:t>A value of “PA” implies the</w:t>
        </w:r>
        <w:r w:rsidRPr="00CE5F1A">
          <w:t xml:space="preserve"> </w:t>
        </w:r>
        <w:r w:rsidRPr="00026D7B">
          <w:rPr>
            <w:i/>
            <w:rPrChange w:id="994" w:author="John MacAuley" w:date="2014-12-03T13:42:00Z">
              <w:rPr/>
            </w:rPrChange>
          </w:rPr>
          <w:t>&lt;</w:t>
        </w:r>
        <w:proofErr w:type="spellStart"/>
        <w:r w:rsidRPr="00026D7B">
          <w:rPr>
            <w:i/>
            <w:rPrChange w:id="995" w:author="John MacAuley" w:date="2014-12-03T13:42:00Z">
              <w:rPr/>
            </w:rPrChange>
          </w:rPr>
          <w:t>peersWith</w:t>
        </w:r>
        <w:proofErr w:type="spellEnd"/>
        <w:r w:rsidRPr="00026D7B">
          <w:rPr>
            <w:i/>
            <w:rPrChange w:id="996" w:author="John MacAuley" w:date="2014-12-03T13:42:00Z">
              <w:rPr/>
            </w:rPrChange>
          </w:rPr>
          <w:t>&gt;</w:t>
        </w:r>
        <w:r w:rsidRPr="00CE5F1A">
          <w:t xml:space="preserve"> </w:t>
        </w:r>
        <w:r>
          <w:t xml:space="preserve">element represents </w:t>
        </w:r>
        <w:r w:rsidRPr="00CE5F1A">
          <w:t xml:space="preserve">an RA-&gt;PA relationship </w:t>
        </w:r>
        <w:r>
          <w:t>with</w:t>
        </w:r>
        <w:r w:rsidRPr="00CE5F1A">
          <w:t xml:space="preserve"> the target </w:t>
        </w:r>
        <w:r>
          <w:t xml:space="preserve">peer an RA (AG or </w:t>
        </w:r>
        <w:proofErr w:type="spellStart"/>
        <w:r>
          <w:t>uRA</w:t>
        </w:r>
        <w:proofErr w:type="spellEnd"/>
        <w:r>
          <w:t>).</w:t>
        </w:r>
      </w:ins>
    </w:p>
    <w:p w14:paraId="4584A849" w14:textId="77777777" w:rsidR="00216573" w:rsidRDefault="00216573">
      <w:pPr>
        <w:rPr>
          <w:ins w:id="997" w:author="John MacAuley" w:date="2014-12-03T13:41:00Z"/>
          <w:lang w:val="en-CA"/>
        </w:rPr>
        <w:pPrChange w:id="998" w:author="John MacAuley" w:date="2014-12-03T13:33:00Z">
          <w:pPr>
            <w:numPr>
              <w:numId w:val="24"/>
            </w:numPr>
            <w:tabs>
              <w:tab w:val="num" w:pos="720"/>
            </w:tabs>
            <w:ind w:left="720" w:hanging="360"/>
          </w:pPr>
        </w:pPrChange>
      </w:pPr>
    </w:p>
    <w:p w14:paraId="2275BF21" w14:textId="5D2F3B37" w:rsidR="00026D7B" w:rsidRDefault="007405D3">
      <w:pPr>
        <w:rPr>
          <w:ins w:id="999" w:author="John MacAuley" w:date="2014-12-03T13:41:00Z"/>
          <w:lang w:val="en-CA"/>
        </w:rPr>
        <w:pPrChange w:id="1000" w:author="John MacAuley" w:date="2014-12-03T13:33:00Z">
          <w:pPr>
            <w:numPr>
              <w:numId w:val="24"/>
            </w:numPr>
            <w:tabs>
              <w:tab w:val="num" w:pos="720"/>
            </w:tabs>
            <w:ind w:left="720" w:hanging="360"/>
          </w:pPr>
        </w:pPrChange>
      </w:pPr>
      <w:ins w:id="1001" w:author="John MacAuley" w:date="2014-12-03T17:30:00Z">
        <w:r>
          <w:rPr>
            <w:lang w:val="en-CA"/>
          </w:rPr>
          <w:fldChar w:fldCharType="begin"/>
        </w:r>
        <w:r>
          <w:rPr>
            <w:lang w:val="en-CA"/>
          </w:rPr>
          <w:instrText xml:space="preserve"> REF _Ref279247153 \h </w:instrText>
        </w:r>
      </w:ins>
      <w:r>
        <w:rPr>
          <w:lang w:val="en-CA"/>
        </w:rPr>
      </w:r>
      <w:r>
        <w:rPr>
          <w:lang w:val="en-CA"/>
        </w:rPr>
        <w:fldChar w:fldCharType="separate"/>
      </w:r>
      <w:ins w:id="1002" w:author="John MacAuley" w:date="2014-12-03T17:30:00Z">
        <w:r>
          <w:t xml:space="preserve">Figure </w:t>
        </w:r>
        <w:r>
          <w:rPr>
            <w:noProof/>
          </w:rPr>
          <w:t>7</w:t>
        </w:r>
        <w:r>
          <w:rPr>
            <w:lang w:val="en-CA"/>
          </w:rPr>
          <w:fldChar w:fldCharType="end"/>
        </w:r>
        <w:r>
          <w:rPr>
            <w:lang w:val="en-CA"/>
          </w:rPr>
          <w:t xml:space="preserve"> </w:t>
        </w:r>
      </w:ins>
      <w:ins w:id="1003" w:author="John MacAuley" w:date="2014-12-03T13:41:00Z">
        <w:r w:rsidR="00026D7B">
          <w:rPr>
            <w:lang w:val="en-CA"/>
          </w:rPr>
          <w:t xml:space="preserve">below shows a simple control plane interconnection and their associated </w:t>
        </w:r>
        <w:r w:rsidR="00026D7B" w:rsidRPr="00026D7B">
          <w:rPr>
            <w:i/>
            <w:lang w:val="en-CA"/>
            <w:rPrChange w:id="1004" w:author="John MacAuley" w:date="2014-12-03T13:42:00Z">
              <w:rPr>
                <w:lang w:val="en-CA"/>
              </w:rPr>
            </w:rPrChange>
          </w:rPr>
          <w:t>&lt;</w:t>
        </w:r>
        <w:proofErr w:type="spellStart"/>
        <w:r w:rsidR="00026D7B" w:rsidRPr="00026D7B">
          <w:rPr>
            <w:i/>
            <w:lang w:val="en-CA"/>
            <w:rPrChange w:id="1005" w:author="John MacAuley" w:date="2014-12-03T13:42:00Z">
              <w:rPr>
                <w:lang w:val="en-CA"/>
              </w:rPr>
            </w:rPrChange>
          </w:rPr>
          <w:t>peersWith</w:t>
        </w:r>
        <w:proofErr w:type="spellEnd"/>
        <w:r w:rsidR="00026D7B" w:rsidRPr="00026D7B">
          <w:rPr>
            <w:i/>
            <w:lang w:val="en-CA"/>
            <w:rPrChange w:id="1006" w:author="John MacAuley" w:date="2014-12-03T13:42:00Z">
              <w:rPr>
                <w:lang w:val="en-CA"/>
              </w:rPr>
            </w:rPrChange>
          </w:rPr>
          <w:t>&gt;</w:t>
        </w:r>
        <w:r w:rsidR="00026D7B">
          <w:rPr>
            <w:lang w:val="en-CA"/>
          </w:rPr>
          <w:t xml:space="preserve"> elements.</w:t>
        </w:r>
      </w:ins>
    </w:p>
    <w:p w14:paraId="1A3211C2" w14:textId="77777777" w:rsidR="00026D7B" w:rsidRDefault="00026D7B">
      <w:pPr>
        <w:rPr>
          <w:ins w:id="1007" w:author="John MacAuley" w:date="2014-12-03T13:33:00Z"/>
          <w:lang w:val="en-CA"/>
        </w:rPr>
        <w:pPrChange w:id="1008" w:author="John MacAuley" w:date="2014-12-03T13:33:00Z">
          <w:pPr>
            <w:numPr>
              <w:numId w:val="24"/>
            </w:numPr>
            <w:tabs>
              <w:tab w:val="num" w:pos="720"/>
            </w:tabs>
            <w:ind w:left="720" w:hanging="360"/>
          </w:pPr>
        </w:pPrChange>
      </w:pPr>
    </w:p>
    <w:p w14:paraId="455ED6DD" w14:textId="56A8BD5F" w:rsidR="00216573" w:rsidRDefault="00026D7B" w:rsidP="00216573">
      <w:pPr>
        <w:jc w:val="center"/>
        <w:rPr>
          <w:ins w:id="1009" w:author="John MacAuley" w:date="2014-12-03T13:33:00Z"/>
        </w:rPr>
      </w:pPr>
      <w:ins w:id="1010" w:author="John MacAuley" w:date="2014-12-03T13:41:00Z">
        <w:r>
          <w:rPr>
            <w:noProof/>
          </w:rPr>
          <w:drawing>
            <wp:inline distT="0" distB="0" distL="0" distR="0" wp14:anchorId="35A1E8F5" wp14:editId="4182EC1C">
              <wp:extent cx="5478145" cy="1981200"/>
              <wp:effectExtent l="0" t="0" r="8255" b="0"/>
              <wp:docPr id="12" name="Picture 12" descr="Macintosh HD:Users:hacksaw:Desktop:Screen Shot 2014-12-03 at 1.35.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acksaw:Desktop:Screen Shot 2014-12-03 at 1.35.02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8145" cy="1981200"/>
                      </a:xfrm>
                      <a:prstGeom prst="rect">
                        <a:avLst/>
                      </a:prstGeom>
                      <a:noFill/>
                      <a:ln>
                        <a:noFill/>
                      </a:ln>
                    </pic:spPr>
                  </pic:pic>
                </a:graphicData>
              </a:graphic>
            </wp:inline>
          </w:drawing>
        </w:r>
      </w:ins>
    </w:p>
    <w:p w14:paraId="6265A6D6" w14:textId="39769F05" w:rsidR="00216573" w:rsidRDefault="00216573" w:rsidP="00216573">
      <w:pPr>
        <w:pStyle w:val="Caption"/>
        <w:rPr>
          <w:ins w:id="1011" w:author="John MacAuley" w:date="2014-12-03T13:33:00Z"/>
        </w:rPr>
      </w:pPr>
      <w:bookmarkStart w:id="1012" w:name="_Ref279247153"/>
      <w:ins w:id="1013" w:author="John MacAuley" w:date="2014-12-03T13:33:00Z">
        <w:r>
          <w:t xml:space="preserve">Figure </w:t>
        </w:r>
        <w:r>
          <w:fldChar w:fldCharType="begin"/>
        </w:r>
        <w:r>
          <w:instrText xml:space="preserve"> SEQ Figure \* ARABIC </w:instrText>
        </w:r>
        <w:r>
          <w:fldChar w:fldCharType="separate"/>
        </w:r>
      </w:ins>
      <w:r>
        <w:rPr>
          <w:noProof/>
        </w:rPr>
        <w:t>7</w:t>
      </w:r>
      <w:ins w:id="1014" w:author="John MacAuley" w:date="2014-12-03T13:33:00Z">
        <w:r>
          <w:rPr>
            <w:noProof/>
          </w:rPr>
          <w:fldChar w:fldCharType="end"/>
        </w:r>
        <w:bookmarkEnd w:id="1012"/>
        <w:r>
          <w:t xml:space="preserve"> </w:t>
        </w:r>
      </w:ins>
      <w:ins w:id="1015" w:author="John MacAuley" w:date="2014-12-03T13:42:00Z">
        <w:r w:rsidR="00026D7B">
          <w:t>–</w:t>
        </w:r>
      </w:ins>
      <w:ins w:id="1016" w:author="John MacAuley" w:date="2014-12-03T13:33:00Z">
        <w:r>
          <w:t xml:space="preserve"> </w:t>
        </w:r>
      </w:ins>
      <w:ins w:id="1017" w:author="John MacAuley" w:date="2014-12-03T13:42:00Z">
        <w:r w:rsidR="00026D7B">
          <w:t>Example &lt;</w:t>
        </w:r>
        <w:proofErr w:type="spellStart"/>
        <w:r w:rsidR="00026D7B">
          <w:t>peersWith</w:t>
        </w:r>
        <w:proofErr w:type="spellEnd"/>
        <w:r w:rsidR="00026D7B">
          <w:t>&gt; elements.</w:t>
        </w:r>
      </w:ins>
    </w:p>
    <w:p w14:paraId="5AA45F92" w14:textId="77777777" w:rsidR="00DB4F77" w:rsidRDefault="00DB4F77">
      <w:pPr>
        <w:rPr>
          <w:ins w:id="1018" w:author="John MacAuley" w:date="2014-12-03T13:46:00Z"/>
          <w:lang w:val="en-CA"/>
        </w:rPr>
        <w:pPrChange w:id="1019" w:author="John MacAuley" w:date="2014-12-03T13:33:00Z">
          <w:pPr>
            <w:numPr>
              <w:numId w:val="24"/>
            </w:numPr>
            <w:tabs>
              <w:tab w:val="num" w:pos="720"/>
            </w:tabs>
            <w:ind w:left="720" w:hanging="360"/>
          </w:pPr>
        </w:pPrChange>
      </w:pPr>
    </w:p>
    <w:p w14:paraId="6819041E" w14:textId="4604CE32" w:rsidR="00216573" w:rsidRDefault="00026D7B">
      <w:pPr>
        <w:rPr>
          <w:ins w:id="1020" w:author="John MacAuley" w:date="2014-12-03T13:33:00Z"/>
          <w:lang w:val="en-CA"/>
        </w:rPr>
        <w:pPrChange w:id="1021" w:author="John MacAuley" w:date="2014-12-03T13:33:00Z">
          <w:pPr>
            <w:numPr>
              <w:numId w:val="24"/>
            </w:numPr>
            <w:tabs>
              <w:tab w:val="num" w:pos="720"/>
            </w:tabs>
            <w:ind w:left="720" w:hanging="360"/>
          </w:pPr>
        </w:pPrChange>
      </w:pPr>
      <w:ins w:id="1022" w:author="John MacAuley" w:date="2014-12-03T13:43:00Z">
        <w:r>
          <w:rPr>
            <w:lang w:val="en-CA"/>
          </w:rPr>
          <w:t xml:space="preserve">The following additional rules apply to the use of the </w:t>
        </w:r>
        <w:r w:rsidRPr="00026D7B">
          <w:rPr>
            <w:i/>
            <w:lang w:val="en-CA"/>
            <w:rPrChange w:id="1023" w:author="John MacAuley" w:date="2014-12-03T13:44:00Z">
              <w:rPr>
                <w:lang w:val="en-CA"/>
              </w:rPr>
            </w:rPrChange>
          </w:rPr>
          <w:t>&lt;</w:t>
        </w:r>
        <w:proofErr w:type="spellStart"/>
        <w:r w:rsidRPr="00026D7B">
          <w:rPr>
            <w:i/>
            <w:lang w:val="en-CA"/>
            <w:rPrChange w:id="1024" w:author="John MacAuley" w:date="2014-12-03T13:44:00Z">
              <w:rPr>
                <w:lang w:val="en-CA"/>
              </w:rPr>
            </w:rPrChange>
          </w:rPr>
          <w:t>peersWith</w:t>
        </w:r>
        <w:proofErr w:type="spellEnd"/>
        <w:r w:rsidRPr="00026D7B">
          <w:rPr>
            <w:i/>
            <w:lang w:val="en-CA"/>
            <w:rPrChange w:id="1025" w:author="John MacAuley" w:date="2014-12-03T13:44:00Z">
              <w:rPr>
                <w:lang w:val="en-CA"/>
              </w:rPr>
            </w:rPrChange>
          </w:rPr>
          <w:t>&gt;</w:t>
        </w:r>
        <w:r>
          <w:rPr>
            <w:lang w:val="en-CA"/>
          </w:rPr>
          <w:t xml:space="preserve"> element:</w:t>
        </w:r>
      </w:ins>
    </w:p>
    <w:p w14:paraId="3E83F9F5" w14:textId="77777777" w:rsidR="00216573" w:rsidRPr="00CE5F1A" w:rsidRDefault="00216573">
      <w:pPr>
        <w:ind w:left="720"/>
        <w:rPr>
          <w:ins w:id="1026" w:author="John MacAuley" w:date="2014-12-03T10:46:00Z"/>
          <w:lang w:val="en-CA"/>
        </w:rPr>
        <w:pPrChange w:id="1027" w:author="John MacAuley" w:date="2014-12-03T13:33:00Z">
          <w:pPr>
            <w:numPr>
              <w:numId w:val="24"/>
            </w:numPr>
            <w:tabs>
              <w:tab w:val="num" w:pos="720"/>
            </w:tabs>
            <w:ind w:left="720" w:hanging="360"/>
          </w:pPr>
        </w:pPrChange>
      </w:pPr>
    </w:p>
    <w:p w14:paraId="16BF5AA3" w14:textId="27DA41D4" w:rsidR="00026D7B" w:rsidRPr="000C4496" w:rsidRDefault="00026D7B" w:rsidP="00CE5F1A">
      <w:pPr>
        <w:numPr>
          <w:ilvl w:val="0"/>
          <w:numId w:val="24"/>
        </w:numPr>
        <w:rPr>
          <w:ins w:id="1028" w:author="John MacAuley" w:date="2014-12-04T16:54:00Z"/>
          <w:lang w:val="en-CA"/>
          <w:rPrChange w:id="1029" w:author="John MacAuley" w:date="2014-12-04T16:54:00Z">
            <w:rPr>
              <w:ins w:id="1030" w:author="John MacAuley" w:date="2014-12-04T16:54:00Z"/>
            </w:rPr>
          </w:rPrChange>
        </w:rPr>
      </w:pPr>
      <w:ins w:id="1031" w:author="John MacAuley" w:date="2014-12-03T13:44:00Z">
        <w:r w:rsidRPr="00CE5F1A">
          <w:t xml:space="preserve">Two AG with a bidirectional peering </w:t>
        </w:r>
      </w:ins>
      <w:ins w:id="1032" w:author="John MacAuley" w:date="2014-12-04T16:55:00Z">
        <w:r w:rsidR="000C4496">
          <w:t>MUST</w:t>
        </w:r>
      </w:ins>
      <w:ins w:id="1033" w:author="John MacAuley" w:date="2014-12-03T13:44:00Z">
        <w:r w:rsidRPr="00CE5F1A">
          <w:t xml:space="preserve"> each contain a </w:t>
        </w:r>
        <w:r w:rsidRPr="00026D7B">
          <w:rPr>
            <w:i/>
            <w:rPrChange w:id="1034" w:author="John MacAuley" w:date="2014-12-03T13:44:00Z">
              <w:rPr/>
            </w:rPrChange>
          </w:rPr>
          <w:t>&lt;</w:t>
        </w:r>
        <w:proofErr w:type="spellStart"/>
        <w:r w:rsidRPr="00026D7B">
          <w:rPr>
            <w:i/>
            <w:rPrChange w:id="1035" w:author="John MacAuley" w:date="2014-12-03T13:44:00Z">
              <w:rPr/>
            </w:rPrChange>
          </w:rPr>
          <w:t>peersWith</w:t>
        </w:r>
        <w:proofErr w:type="spellEnd"/>
        <w:r w:rsidRPr="00026D7B">
          <w:rPr>
            <w:i/>
            <w:rPrChange w:id="1036" w:author="John MacAuley" w:date="2014-12-03T13:44:00Z">
              <w:rPr/>
            </w:rPrChange>
          </w:rPr>
          <w:t>&gt;</w:t>
        </w:r>
        <w:r w:rsidRPr="00CE5F1A">
          <w:t xml:space="preserve"> </w:t>
        </w:r>
        <w:r>
          <w:t>element</w:t>
        </w:r>
        <w:r w:rsidRPr="00CE5F1A">
          <w:t xml:space="preserve"> to model the bidirectional relationship.</w:t>
        </w:r>
        <w:r>
          <w:t xml:space="preserve">  Unidirectional relationships are allowed between AG.</w:t>
        </w:r>
      </w:ins>
    </w:p>
    <w:p w14:paraId="6857E6FF" w14:textId="20BD261C" w:rsidR="000C4496" w:rsidRPr="00DB4F77" w:rsidRDefault="000C4496" w:rsidP="00CE5F1A">
      <w:pPr>
        <w:numPr>
          <w:ilvl w:val="0"/>
          <w:numId w:val="24"/>
        </w:numPr>
        <w:rPr>
          <w:ins w:id="1037" w:author="John MacAuley" w:date="2014-12-03T13:46:00Z"/>
          <w:lang w:val="en-CA"/>
          <w:rPrChange w:id="1038" w:author="John MacAuley" w:date="2014-12-03T13:46:00Z">
            <w:rPr>
              <w:ins w:id="1039" w:author="John MacAuley" w:date="2014-12-03T13:46:00Z"/>
            </w:rPr>
          </w:rPrChange>
        </w:rPr>
      </w:pPr>
      <w:proofErr w:type="gramStart"/>
      <w:ins w:id="1040" w:author="John MacAuley" w:date="2014-12-04T16:54:00Z">
        <w:r>
          <w:t>A</w:t>
        </w:r>
        <w:proofErr w:type="gramEnd"/>
        <w:r>
          <w:t xml:space="preserve"> </w:t>
        </w:r>
        <w:proofErr w:type="spellStart"/>
        <w:r>
          <w:t>uPA</w:t>
        </w:r>
        <w:proofErr w:type="spellEnd"/>
        <w:r>
          <w:t xml:space="preserve"> MUST describe any peering relationships with </w:t>
        </w:r>
        <w:bookmarkStart w:id="1041" w:name="_GoBack"/>
        <w:r w:rsidRPr="000C4496">
          <w:rPr>
            <w:i/>
            <w:rPrChange w:id="1042" w:author="John MacAuley" w:date="2014-12-04T16:55:00Z">
              <w:rPr/>
            </w:rPrChange>
          </w:rPr>
          <w:t>&lt;</w:t>
        </w:r>
        <w:proofErr w:type="spellStart"/>
        <w:r w:rsidRPr="000C4496">
          <w:rPr>
            <w:i/>
            <w:rPrChange w:id="1043" w:author="John MacAuley" w:date="2014-12-04T16:55:00Z">
              <w:rPr/>
            </w:rPrChange>
          </w:rPr>
          <w:t>peerWith</w:t>
        </w:r>
        <w:proofErr w:type="spellEnd"/>
        <w:r w:rsidRPr="000C4496">
          <w:rPr>
            <w:i/>
            <w:rPrChange w:id="1044" w:author="John MacAuley" w:date="2014-12-04T16:55:00Z">
              <w:rPr/>
            </w:rPrChange>
          </w:rPr>
          <w:t>&gt;</w:t>
        </w:r>
        <w:bookmarkEnd w:id="1041"/>
        <w:r>
          <w:t xml:space="preserve"> elements with a role set to </w:t>
        </w:r>
      </w:ins>
      <w:ins w:id="1045" w:author="John MacAuley" w:date="2014-12-04T16:55:00Z">
        <w:r>
          <w:t>“PA”.</w:t>
        </w:r>
      </w:ins>
    </w:p>
    <w:p w14:paraId="3F1FF5EC" w14:textId="019A9383" w:rsidR="00DB4F77" w:rsidRPr="00CE5F1A" w:rsidRDefault="00DB4F77" w:rsidP="00DB4F77">
      <w:pPr>
        <w:numPr>
          <w:ilvl w:val="0"/>
          <w:numId w:val="24"/>
        </w:numPr>
        <w:rPr>
          <w:ins w:id="1046" w:author="John MacAuley" w:date="2014-12-03T13:46:00Z"/>
          <w:lang w:val="en-CA"/>
        </w:rPr>
      </w:pPr>
      <w:ins w:id="1047" w:author="John MacAuley" w:date="2014-12-03T13:46:00Z">
        <w:r w:rsidRPr="00CE5F1A">
          <w:t xml:space="preserve">Feature type of </w:t>
        </w:r>
        <w:proofErr w:type="spellStart"/>
        <w:r w:rsidRPr="00CE5F1A">
          <w:t>AG+uPA</w:t>
        </w:r>
        <w:proofErr w:type="spellEnd"/>
        <w:r w:rsidRPr="00CE5F1A">
          <w:t xml:space="preserve"> has an implicit </w:t>
        </w:r>
        <w:r w:rsidRPr="00DB4F77">
          <w:rPr>
            <w:i/>
            <w:rPrChange w:id="1048" w:author="John MacAuley" w:date="2014-12-03T13:46:00Z">
              <w:rPr/>
            </w:rPrChange>
          </w:rPr>
          <w:t>&lt;</w:t>
        </w:r>
        <w:proofErr w:type="spellStart"/>
        <w:r w:rsidRPr="00DB4F77">
          <w:rPr>
            <w:i/>
            <w:rPrChange w:id="1049" w:author="John MacAuley" w:date="2014-12-03T13:46:00Z">
              <w:rPr/>
            </w:rPrChange>
          </w:rPr>
          <w:t>peersWith</w:t>
        </w:r>
        <w:proofErr w:type="spellEnd"/>
        <w:r w:rsidRPr="00DB4F77">
          <w:rPr>
            <w:i/>
            <w:rPrChange w:id="1050" w:author="John MacAuley" w:date="2014-12-03T13:46:00Z">
              <w:rPr/>
            </w:rPrChange>
          </w:rPr>
          <w:t>&gt;</w:t>
        </w:r>
        <w:r w:rsidRPr="00CE5F1A">
          <w:t xml:space="preserve"> for itself with an RA-&gt;PA relationship</w:t>
        </w:r>
      </w:ins>
      <w:ins w:id="1051" w:author="John MacAuley" w:date="2014-12-03T13:47:00Z">
        <w:r>
          <w:t xml:space="preserve"> from the AG to the </w:t>
        </w:r>
        <w:proofErr w:type="spellStart"/>
        <w:r>
          <w:t>uPA</w:t>
        </w:r>
      </w:ins>
      <w:proofErr w:type="spellEnd"/>
      <w:ins w:id="1052" w:author="John MacAuley" w:date="2014-12-03T13:46:00Z">
        <w:r w:rsidRPr="00CE5F1A">
          <w:t>.</w:t>
        </w:r>
      </w:ins>
    </w:p>
    <w:p w14:paraId="58FFDFDF" w14:textId="6B3C411B" w:rsidR="00DB4F77" w:rsidRPr="00CE5F1A" w:rsidRDefault="00DB4F77" w:rsidP="00DB4F77">
      <w:pPr>
        <w:numPr>
          <w:ilvl w:val="0"/>
          <w:numId w:val="24"/>
        </w:numPr>
        <w:rPr>
          <w:ins w:id="1053" w:author="John MacAuley" w:date="2014-12-03T13:47:00Z"/>
          <w:lang w:val="en-CA"/>
        </w:rPr>
      </w:pPr>
      <w:ins w:id="1054" w:author="John MacAuley" w:date="2014-12-03T13:47:00Z">
        <w:r w:rsidRPr="00CE5F1A">
          <w:t xml:space="preserve">Feature type of </w:t>
        </w:r>
        <w:proofErr w:type="spellStart"/>
        <w:r w:rsidRPr="00CE5F1A">
          <w:t>uRA+AG</w:t>
        </w:r>
        <w:proofErr w:type="spellEnd"/>
        <w:r w:rsidRPr="00CE5F1A">
          <w:t xml:space="preserve"> has an implicit </w:t>
        </w:r>
        <w:r w:rsidRPr="00DB4F77">
          <w:rPr>
            <w:i/>
            <w:rPrChange w:id="1055" w:author="John MacAuley" w:date="2014-12-03T13:47:00Z">
              <w:rPr/>
            </w:rPrChange>
          </w:rPr>
          <w:t>&lt;</w:t>
        </w:r>
        <w:proofErr w:type="spellStart"/>
        <w:r w:rsidRPr="00DB4F77">
          <w:rPr>
            <w:i/>
            <w:rPrChange w:id="1056" w:author="John MacAuley" w:date="2014-12-03T13:47:00Z">
              <w:rPr/>
            </w:rPrChange>
          </w:rPr>
          <w:t>peersWith</w:t>
        </w:r>
        <w:proofErr w:type="spellEnd"/>
        <w:r w:rsidRPr="00DB4F77">
          <w:rPr>
            <w:i/>
            <w:rPrChange w:id="1057" w:author="John MacAuley" w:date="2014-12-03T13:47:00Z">
              <w:rPr/>
            </w:rPrChange>
          </w:rPr>
          <w:t>&gt;</w:t>
        </w:r>
        <w:r w:rsidRPr="00CE5F1A">
          <w:t xml:space="preserve"> for itself with an RA-&gt;PA relationship</w:t>
        </w:r>
        <w:r>
          <w:t xml:space="preserve"> from the </w:t>
        </w:r>
        <w:proofErr w:type="spellStart"/>
        <w:proofErr w:type="gramStart"/>
        <w:r>
          <w:t>uRA</w:t>
        </w:r>
        <w:proofErr w:type="spellEnd"/>
        <w:proofErr w:type="gramEnd"/>
        <w:r>
          <w:t xml:space="preserve"> to the AG</w:t>
        </w:r>
        <w:r w:rsidRPr="00CE5F1A">
          <w:t>.</w:t>
        </w:r>
      </w:ins>
    </w:p>
    <w:p w14:paraId="1952B517" w14:textId="349DD4F6" w:rsidR="004339FE" w:rsidRDefault="004339FE" w:rsidP="004339FE">
      <w:pPr>
        <w:rPr>
          <w:ins w:id="1058" w:author="John MacAuley" w:date="2014-12-03T10:31:00Z"/>
        </w:rPr>
      </w:pPr>
    </w:p>
    <w:p w14:paraId="14F9F392" w14:textId="77777777" w:rsidR="004339FE" w:rsidRPr="009F582E" w:rsidRDefault="004339FE" w:rsidP="004339FE">
      <w:pPr>
        <w:rPr>
          <w:ins w:id="1059" w:author="John MacAuley" w:date="2014-12-03T10:31:00Z"/>
          <w:b/>
          <w:i/>
          <w:iCs/>
          <w:u w:val="single"/>
        </w:rPr>
      </w:pPr>
      <w:ins w:id="1060" w:author="John MacAuley" w:date="2014-12-03T10:31:00Z">
        <w:r w:rsidRPr="009F582E">
          <w:rPr>
            <w:b/>
            <w:i/>
            <w:iCs/>
            <w:u w:val="single"/>
          </w:rPr>
          <w:t>Parameters</w:t>
        </w:r>
      </w:ins>
    </w:p>
    <w:p w14:paraId="5401F510" w14:textId="0FEE8FE8" w:rsidR="004339FE" w:rsidRDefault="004339FE" w:rsidP="004339FE">
      <w:pPr>
        <w:rPr>
          <w:ins w:id="1061" w:author="John MacAuley" w:date="2014-12-03T10:31:00Z"/>
        </w:rPr>
      </w:pPr>
      <w:proofErr w:type="gramStart"/>
      <w:ins w:id="1062" w:author="John MacAuley" w:date="2014-12-03T10:31:00Z">
        <w:r w:rsidRPr="009F582E">
          <w:t xml:space="preserve">The </w:t>
        </w:r>
        <w:r>
          <w:t>&lt;</w:t>
        </w:r>
      </w:ins>
      <w:proofErr w:type="spellStart"/>
      <w:ins w:id="1063" w:author="John MacAuley" w:date="2014-12-03T13:48:00Z">
        <w:r w:rsidR="00DB4F77">
          <w:rPr>
            <w:i/>
          </w:rPr>
          <w:t>peersWith</w:t>
        </w:r>
      </w:ins>
      <w:proofErr w:type="spellEnd"/>
      <w:ins w:id="1064" w:author="John MacAuley" w:date="2014-12-03T10:31:00Z">
        <w:r>
          <w:rPr>
            <w:i/>
          </w:rPr>
          <w:t>&gt;</w:t>
        </w:r>
        <w:r w:rsidRPr="009F582E">
          <w:t xml:space="preserve"> element is defined by</w:t>
        </w:r>
        <w:r>
          <w:t xml:space="preserve"> the simple type</w:t>
        </w:r>
        <w:r w:rsidRPr="009F582E">
          <w:t xml:space="preserve"> </w:t>
        </w:r>
      </w:ins>
      <w:proofErr w:type="spellStart"/>
      <w:ins w:id="1065" w:author="John MacAuley" w:date="2014-12-03T13:48:00Z">
        <w:r w:rsidR="00DB4F77">
          <w:rPr>
            <w:b/>
            <w:i/>
          </w:rPr>
          <w:t>PeersWithType</w:t>
        </w:r>
      </w:ins>
      <w:proofErr w:type="spellEnd"/>
      <w:ins w:id="1066" w:author="John MacAuley" w:date="2014-12-03T10:31:00Z">
        <w:r w:rsidRPr="009F582E">
          <w:t xml:space="preserve"> that has the following parameters</w:t>
        </w:r>
        <w:proofErr w:type="gramEnd"/>
        <w:r w:rsidRPr="009F582E">
          <w:t xml:space="preserve"> (M = Mandatory, O = Optional):</w:t>
        </w:r>
      </w:ins>
    </w:p>
    <w:p w14:paraId="6A235C86" w14:textId="77777777" w:rsidR="004339FE" w:rsidRPr="009F582E" w:rsidRDefault="004339FE" w:rsidP="004339FE">
      <w:pPr>
        <w:rPr>
          <w:ins w:id="1067" w:author="John MacAuley" w:date="2014-12-03T10:31:00Z"/>
        </w:rPr>
      </w:pPr>
    </w:p>
    <w:tbl>
      <w:tblPr>
        <w:tblStyle w:val="TableGrid"/>
        <w:tblW w:w="0" w:type="auto"/>
        <w:jc w:val="center"/>
        <w:tblLook w:val="04A0" w:firstRow="1" w:lastRow="0" w:firstColumn="1" w:lastColumn="0" w:noHBand="0" w:noVBand="1"/>
      </w:tblPr>
      <w:tblGrid>
        <w:gridCol w:w="1877"/>
        <w:gridCol w:w="632"/>
        <w:gridCol w:w="5821"/>
      </w:tblGrid>
      <w:tr w:rsidR="004339FE" w:rsidRPr="009F582E" w14:paraId="28383D4E" w14:textId="77777777" w:rsidTr="004339FE">
        <w:trPr>
          <w:jc w:val="center"/>
          <w:ins w:id="1068" w:author="John MacAuley" w:date="2014-12-03T10:31:00Z"/>
        </w:trPr>
        <w:tc>
          <w:tcPr>
            <w:tcW w:w="1877" w:type="dxa"/>
            <w:shd w:val="clear" w:color="auto" w:fill="A7CAFF"/>
          </w:tcPr>
          <w:p w14:paraId="69A1683A" w14:textId="77777777" w:rsidR="004339FE" w:rsidRPr="009F582E" w:rsidRDefault="004339FE" w:rsidP="004339FE">
            <w:pPr>
              <w:rPr>
                <w:ins w:id="1069" w:author="John MacAuley" w:date="2014-12-03T10:31:00Z"/>
              </w:rPr>
            </w:pPr>
            <w:ins w:id="1070" w:author="John MacAuley" w:date="2014-12-03T10:31:00Z">
              <w:r w:rsidRPr="009F582E">
                <w:t>Parameter</w:t>
              </w:r>
            </w:ins>
          </w:p>
        </w:tc>
        <w:tc>
          <w:tcPr>
            <w:tcW w:w="632" w:type="dxa"/>
            <w:shd w:val="clear" w:color="auto" w:fill="A7CAFF"/>
          </w:tcPr>
          <w:p w14:paraId="70287A52" w14:textId="77777777" w:rsidR="004339FE" w:rsidRPr="009F582E" w:rsidRDefault="004339FE" w:rsidP="004339FE">
            <w:pPr>
              <w:rPr>
                <w:ins w:id="1071" w:author="John MacAuley" w:date="2014-12-03T10:31:00Z"/>
              </w:rPr>
            </w:pPr>
            <w:ins w:id="1072" w:author="John MacAuley" w:date="2014-12-03T10:31:00Z">
              <w:r w:rsidRPr="009F582E">
                <w:t>M/O</w:t>
              </w:r>
            </w:ins>
          </w:p>
        </w:tc>
        <w:tc>
          <w:tcPr>
            <w:tcW w:w="5821" w:type="dxa"/>
            <w:shd w:val="clear" w:color="auto" w:fill="A7CAFF"/>
          </w:tcPr>
          <w:p w14:paraId="5BE9824A" w14:textId="77777777" w:rsidR="004339FE" w:rsidRPr="009F582E" w:rsidRDefault="004339FE" w:rsidP="004339FE">
            <w:pPr>
              <w:rPr>
                <w:ins w:id="1073" w:author="John MacAuley" w:date="2014-12-03T10:31:00Z"/>
              </w:rPr>
            </w:pPr>
            <w:ins w:id="1074" w:author="John MacAuley" w:date="2014-12-03T10:31:00Z">
              <w:r w:rsidRPr="009F582E">
                <w:t>Description</w:t>
              </w:r>
            </w:ins>
          </w:p>
        </w:tc>
      </w:tr>
      <w:tr w:rsidR="004339FE" w:rsidRPr="009F582E" w14:paraId="06D0423F" w14:textId="77777777" w:rsidTr="004339FE">
        <w:trPr>
          <w:jc w:val="center"/>
          <w:ins w:id="1075" w:author="John MacAuley" w:date="2014-12-03T10:31:00Z"/>
        </w:trPr>
        <w:tc>
          <w:tcPr>
            <w:tcW w:w="1877" w:type="dxa"/>
          </w:tcPr>
          <w:p w14:paraId="1094ACCF" w14:textId="5932CED0" w:rsidR="004339FE" w:rsidRPr="009F582E" w:rsidRDefault="00DB4F77" w:rsidP="004339FE">
            <w:pPr>
              <w:rPr>
                <w:ins w:id="1076" w:author="John MacAuley" w:date="2014-12-03T10:31:00Z"/>
                <w:b/>
                <w:i/>
              </w:rPr>
            </w:pPr>
            <w:proofErr w:type="gramStart"/>
            <w:ins w:id="1077" w:author="John MacAuley" w:date="2014-12-03T13:51:00Z">
              <w:r>
                <w:rPr>
                  <w:i/>
                </w:rPr>
                <w:t>role</w:t>
              </w:r>
            </w:ins>
            <w:proofErr w:type="gramEnd"/>
          </w:p>
        </w:tc>
        <w:tc>
          <w:tcPr>
            <w:tcW w:w="632" w:type="dxa"/>
          </w:tcPr>
          <w:p w14:paraId="32B64203" w14:textId="40E2E3CE" w:rsidR="004339FE" w:rsidRPr="009F582E" w:rsidRDefault="00DB4F77" w:rsidP="004339FE">
            <w:pPr>
              <w:rPr>
                <w:ins w:id="1078" w:author="John MacAuley" w:date="2014-12-03T10:31:00Z"/>
              </w:rPr>
            </w:pPr>
            <w:ins w:id="1079" w:author="John MacAuley" w:date="2014-12-03T13:51:00Z">
              <w:r>
                <w:t>O</w:t>
              </w:r>
            </w:ins>
          </w:p>
        </w:tc>
        <w:tc>
          <w:tcPr>
            <w:tcW w:w="5821" w:type="dxa"/>
          </w:tcPr>
          <w:p w14:paraId="150F4B81" w14:textId="496D54EB" w:rsidR="004339FE" w:rsidRPr="009F582E" w:rsidRDefault="004339FE">
            <w:pPr>
              <w:rPr>
                <w:ins w:id="1080" w:author="John MacAuley" w:date="2014-12-03T10:31:00Z"/>
                <w:b/>
              </w:rPr>
            </w:pPr>
            <w:ins w:id="1081" w:author="John MacAuley" w:date="2014-12-03T10:31:00Z">
              <w:r w:rsidRPr="007045B2">
                <w:t xml:space="preserve">Identifies the </w:t>
              </w:r>
            </w:ins>
            <w:ins w:id="1082" w:author="John MacAuley" w:date="2014-12-03T13:51:00Z">
              <w:r w:rsidR="00DB4F77">
                <w:t xml:space="preserve">source NSA </w:t>
              </w:r>
            </w:ins>
            <w:ins w:id="1083" w:author="John MacAuley" w:date="2014-12-03T10:31:00Z">
              <w:r>
                <w:t xml:space="preserve">role </w:t>
              </w:r>
            </w:ins>
            <w:ins w:id="1084" w:author="John MacAuley" w:date="2014-12-03T13:52:00Z">
              <w:r w:rsidR="00DB4F77">
                <w:t xml:space="preserve">(RA or PA) </w:t>
              </w:r>
            </w:ins>
            <w:ins w:id="1085" w:author="John MacAuley" w:date="2014-12-03T13:51:00Z">
              <w:r w:rsidR="00DB4F77">
                <w:t xml:space="preserve">in the peering relationship.  </w:t>
              </w:r>
            </w:ins>
            <w:ins w:id="1086" w:author="John MacAuley" w:date="2014-12-03T13:52:00Z">
              <w:r w:rsidR="00DB4F77">
                <w:t xml:space="preserve">If a role value is not provided </w:t>
              </w:r>
            </w:ins>
          </w:p>
        </w:tc>
      </w:tr>
      <w:tr w:rsidR="004339FE" w:rsidRPr="009F582E" w14:paraId="78BC3880" w14:textId="77777777" w:rsidTr="004339FE">
        <w:trPr>
          <w:jc w:val="center"/>
          <w:ins w:id="1087" w:author="John MacAuley" w:date="2014-12-03T10:31:00Z"/>
        </w:trPr>
        <w:tc>
          <w:tcPr>
            <w:tcW w:w="1877" w:type="dxa"/>
          </w:tcPr>
          <w:p w14:paraId="7E8A2F11" w14:textId="77777777" w:rsidR="004339FE" w:rsidRPr="009F582E" w:rsidRDefault="004339FE" w:rsidP="004339FE">
            <w:pPr>
              <w:rPr>
                <w:ins w:id="1088" w:author="John MacAuley" w:date="2014-12-03T10:31:00Z"/>
                <w:i/>
              </w:rPr>
            </w:pPr>
            <w:proofErr w:type="gramStart"/>
            <w:ins w:id="1089" w:author="John MacAuley" w:date="2014-12-03T10:31:00Z">
              <w:r>
                <w:rPr>
                  <w:i/>
                </w:rPr>
                <w:t>value</w:t>
              </w:r>
              <w:proofErr w:type="gramEnd"/>
            </w:ins>
          </w:p>
        </w:tc>
        <w:tc>
          <w:tcPr>
            <w:tcW w:w="632" w:type="dxa"/>
          </w:tcPr>
          <w:p w14:paraId="163CAA9F" w14:textId="46D4BFE0" w:rsidR="004339FE" w:rsidRPr="009F582E" w:rsidRDefault="00DB4F77" w:rsidP="004339FE">
            <w:pPr>
              <w:rPr>
                <w:ins w:id="1090" w:author="John MacAuley" w:date="2014-12-03T10:31:00Z"/>
              </w:rPr>
            </w:pPr>
            <w:ins w:id="1091" w:author="John MacAuley" w:date="2014-12-03T13:51:00Z">
              <w:r>
                <w:t>M</w:t>
              </w:r>
            </w:ins>
          </w:p>
        </w:tc>
        <w:tc>
          <w:tcPr>
            <w:tcW w:w="5821" w:type="dxa"/>
          </w:tcPr>
          <w:p w14:paraId="306A4A96" w14:textId="50FDE048" w:rsidR="004339FE" w:rsidRPr="009F582E" w:rsidRDefault="004339FE">
            <w:pPr>
              <w:rPr>
                <w:ins w:id="1092" w:author="John MacAuley" w:date="2014-12-03T10:31:00Z"/>
              </w:rPr>
            </w:pPr>
            <w:ins w:id="1093" w:author="John MacAuley" w:date="2014-12-03T10:31:00Z">
              <w:r w:rsidRPr="007045B2">
                <w:t xml:space="preserve">The </w:t>
              </w:r>
            </w:ins>
            <w:ins w:id="1094" w:author="John MacAuley" w:date="2014-12-03T13:53:00Z">
              <w:r w:rsidR="00DB4F77">
                <w:t>NSA identifier of the remote peer NSA that is the target of this peering relationship</w:t>
              </w:r>
            </w:ins>
            <w:ins w:id="1095" w:author="John MacAuley" w:date="2014-12-03T10:31:00Z">
              <w:r w:rsidRPr="007045B2">
                <w:t>.</w:t>
              </w:r>
            </w:ins>
          </w:p>
        </w:tc>
      </w:tr>
    </w:tbl>
    <w:p w14:paraId="3A86A488" w14:textId="12EDFF14" w:rsidR="0080640C" w:rsidRDefault="0080640C" w:rsidP="0080640C">
      <w:pPr>
        <w:pStyle w:val="Heading2"/>
        <w:rPr>
          <w:ins w:id="1096" w:author="John MacAuley" w:date="2014-12-03T13:55:00Z"/>
        </w:rPr>
      </w:pPr>
      <w:bookmarkStart w:id="1097" w:name="_Toc279247124"/>
      <w:proofErr w:type="spellStart"/>
      <w:ins w:id="1098" w:author="John MacAuley" w:date="2014-12-03T13:55:00Z">
        <w:r>
          <w:t>HolderType</w:t>
        </w:r>
        <w:bookmarkEnd w:id="1097"/>
        <w:proofErr w:type="spellEnd"/>
      </w:ins>
    </w:p>
    <w:p w14:paraId="5A62BF95" w14:textId="224A4F98" w:rsidR="0080640C" w:rsidRPr="00026D7B" w:rsidRDefault="0080640C" w:rsidP="0080640C">
      <w:pPr>
        <w:rPr>
          <w:ins w:id="1099" w:author="John MacAuley" w:date="2014-12-03T13:55:00Z"/>
          <w:lang w:val="en-CA"/>
        </w:rPr>
      </w:pPr>
      <w:ins w:id="1100" w:author="John MacAuley" w:date="2014-12-03T13:55:00Z">
        <w:r>
          <w:t xml:space="preserve">The </w:t>
        </w:r>
      </w:ins>
      <w:proofErr w:type="spellStart"/>
      <w:ins w:id="1101" w:author="John MacAuley" w:date="2014-12-03T13:56:00Z">
        <w:r w:rsidR="005E1B1D">
          <w:rPr>
            <w:b/>
          </w:rPr>
          <w:t>HolderType</w:t>
        </w:r>
      </w:ins>
      <w:proofErr w:type="spellEnd"/>
      <w:ins w:id="1102" w:author="John MacAuley" w:date="2014-12-03T13:55:00Z">
        <w:r>
          <w:t xml:space="preserve"> definition is </w:t>
        </w:r>
      </w:ins>
      <w:ins w:id="1103" w:author="John MacAuley" w:date="2014-12-03T17:04:00Z">
        <w:r w:rsidR="00CB4D0E">
          <w:t>a</w:t>
        </w:r>
        <w:r w:rsidR="00CB4D0E" w:rsidRPr="00CB4D0E">
          <w:t xml:space="preserve"> simple holder type for inclu</w:t>
        </w:r>
        <w:r w:rsidR="00CB4D0E">
          <w:t xml:space="preserve">sion of elements and attributes </w:t>
        </w:r>
        <w:r w:rsidR="00CB4D0E" w:rsidRPr="00CB4D0E">
          <w:t>from external namespaces.  Th</w:t>
        </w:r>
        <w:r w:rsidR="00CB4D0E">
          <w:t xml:space="preserve">is separate type is used as an alternative to inline ANY definitions as a workaround </w:t>
        </w:r>
      </w:ins>
      <w:ins w:id="1104" w:author="John MacAuley" w:date="2014-12-03T17:05:00Z">
        <w:r w:rsidR="00CB4D0E">
          <w:t xml:space="preserve">to XML parsing </w:t>
        </w:r>
      </w:ins>
      <w:ins w:id="1105" w:author="John MacAuley" w:date="2014-12-03T17:04:00Z">
        <w:r w:rsidR="00CB4D0E" w:rsidRPr="00CB4D0E">
          <w:t xml:space="preserve">bugs in </w:t>
        </w:r>
      </w:ins>
      <w:ins w:id="1106" w:author="John MacAuley" w:date="2014-12-03T17:05:00Z">
        <w:r w:rsidR="00CB4D0E">
          <w:t xml:space="preserve">the </w:t>
        </w:r>
      </w:ins>
      <w:ins w:id="1107" w:author="John MacAuley" w:date="2014-12-03T17:04:00Z">
        <w:r w:rsidR="00CB4D0E" w:rsidRPr="00CB4D0E">
          <w:t xml:space="preserve">Libxml2 library used by </w:t>
        </w:r>
      </w:ins>
      <w:ins w:id="1108" w:author="John MacAuley" w:date="2014-12-03T17:05:00Z">
        <w:r w:rsidR="00CB4D0E">
          <w:t xml:space="preserve">many </w:t>
        </w:r>
      </w:ins>
      <w:ins w:id="1109" w:author="John MacAuley" w:date="2014-12-03T17:04:00Z">
        <w:r w:rsidR="00CB4D0E" w:rsidRPr="00CB4D0E">
          <w:t>command line tools</w:t>
        </w:r>
      </w:ins>
      <w:ins w:id="1110" w:author="John MacAuley" w:date="2014-12-03T17:05:00Z">
        <w:r w:rsidR="00CB4D0E">
          <w:t>.</w:t>
        </w:r>
      </w:ins>
    </w:p>
    <w:p w14:paraId="195CB097" w14:textId="77777777" w:rsidR="0080640C" w:rsidRDefault="0080640C" w:rsidP="0080640C">
      <w:pPr>
        <w:rPr>
          <w:ins w:id="1111" w:author="John MacAuley" w:date="2014-12-03T13:55:00Z"/>
        </w:rPr>
      </w:pPr>
    </w:p>
    <w:p w14:paraId="13EF5531" w14:textId="77777777" w:rsidR="0080640C" w:rsidRDefault="0080640C" w:rsidP="0080640C">
      <w:pPr>
        <w:rPr>
          <w:ins w:id="1112" w:author="John MacAuley" w:date="2014-12-03T13:55:00Z"/>
        </w:rPr>
      </w:pPr>
    </w:p>
    <w:p w14:paraId="5FA40573" w14:textId="24957BEC" w:rsidR="0080640C" w:rsidRDefault="005E1B1D" w:rsidP="0080640C">
      <w:pPr>
        <w:jc w:val="center"/>
        <w:rPr>
          <w:ins w:id="1113" w:author="John MacAuley" w:date="2014-12-03T13:55:00Z"/>
        </w:rPr>
      </w:pPr>
      <w:ins w:id="1114" w:author="John MacAuley" w:date="2014-12-03T13:56:00Z">
        <w:r>
          <w:rPr>
            <w:noProof/>
          </w:rPr>
          <w:drawing>
            <wp:inline distT="0" distB="0" distL="0" distR="0" wp14:anchorId="7E427AC5" wp14:editId="5CB5A0E2">
              <wp:extent cx="2369820" cy="899160"/>
              <wp:effectExtent l="0" t="0" r="0" b="0"/>
              <wp:docPr id="14" name="Picture 14" descr="Macintosh HD:Users:hacksaw:Desktop:Screen Shot 2014-12-03 at 1.56.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acksaw:Desktop:Screen Shot 2014-12-03 at 1.56.34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9820" cy="899160"/>
                      </a:xfrm>
                      <a:prstGeom prst="rect">
                        <a:avLst/>
                      </a:prstGeom>
                      <a:noFill/>
                      <a:ln>
                        <a:noFill/>
                      </a:ln>
                    </pic:spPr>
                  </pic:pic>
                </a:graphicData>
              </a:graphic>
            </wp:inline>
          </w:drawing>
        </w:r>
      </w:ins>
    </w:p>
    <w:p w14:paraId="1EA7CA0A" w14:textId="046C7DFD" w:rsidR="004339FE" w:rsidRDefault="0080640C">
      <w:pPr>
        <w:pStyle w:val="Caption"/>
        <w:rPr>
          <w:ins w:id="1115" w:author="John MacAuley" w:date="2014-12-03T10:31:00Z"/>
        </w:rPr>
        <w:pPrChange w:id="1116" w:author="John MacAuley" w:date="2014-12-03T13:55:00Z">
          <w:pPr>
            <w:pStyle w:val="Heading1"/>
          </w:pPr>
        </w:pPrChange>
      </w:pPr>
      <w:ins w:id="1117" w:author="John MacAuley" w:date="2014-12-03T13:55:00Z">
        <w:r>
          <w:t xml:space="preserve">Figure </w:t>
        </w:r>
        <w:r>
          <w:fldChar w:fldCharType="begin"/>
        </w:r>
        <w:r>
          <w:instrText xml:space="preserve"> SEQ Figure \* ARABIC </w:instrText>
        </w:r>
        <w:r>
          <w:fldChar w:fldCharType="separate"/>
        </w:r>
      </w:ins>
      <w:r>
        <w:rPr>
          <w:noProof/>
        </w:rPr>
        <w:t>8</w:t>
      </w:r>
      <w:ins w:id="1118" w:author="John MacAuley" w:date="2014-12-03T13:55:00Z">
        <w:r>
          <w:rPr>
            <w:noProof/>
          </w:rPr>
          <w:fldChar w:fldCharType="end"/>
        </w:r>
        <w:r>
          <w:t xml:space="preserve"> </w:t>
        </w:r>
      </w:ins>
      <w:ins w:id="1119" w:author="John MacAuley" w:date="2014-12-03T17:06:00Z">
        <w:r w:rsidR="00CA49F8">
          <w:t>–</w:t>
        </w:r>
      </w:ins>
      <w:ins w:id="1120" w:author="John MacAuley" w:date="2014-12-03T13:55:00Z">
        <w:r>
          <w:t xml:space="preserve"> </w:t>
        </w:r>
      </w:ins>
      <w:proofErr w:type="spellStart"/>
      <w:ins w:id="1121" w:author="John MacAuley" w:date="2014-12-03T13:57:00Z">
        <w:r w:rsidR="005E1B1D">
          <w:t>HolderType</w:t>
        </w:r>
      </w:ins>
      <w:proofErr w:type="spellEnd"/>
      <w:ins w:id="1122" w:author="John MacAuley" w:date="2014-12-03T17:06:00Z">
        <w:r w:rsidR="00CA49F8">
          <w:t>.</w:t>
        </w:r>
      </w:ins>
    </w:p>
    <w:p w14:paraId="7E7D23AF" w14:textId="5E4AC5A1" w:rsidR="00A82C0F" w:rsidRDefault="00A82C0F" w:rsidP="007C6746">
      <w:pPr>
        <w:pStyle w:val="Heading1"/>
      </w:pPr>
      <w:bookmarkStart w:id="1123" w:name="_Toc279247125"/>
      <w:r>
        <w:t>Interface Versioning</w:t>
      </w:r>
      <w:bookmarkEnd w:id="1123"/>
    </w:p>
    <w:p w14:paraId="4BB765DB" w14:textId="77777777" w:rsidR="00653A92" w:rsidRDefault="00A82C0F" w:rsidP="00870721">
      <w:pPr>
        <w:rPr>
          <w:ins w:id="1124" w:author="John MacAuley" w:date="2014-02-18T00:23:00Z"/>
          <w:b/>
        </w:rPr>
      </w:pPr>
      <w:r w:rsidRPr="00A82C0F">
        <w:t xml:space="preserve">Versioning within the NSI suite of protocols utilizes </w:t>
      </w:r>
      <w:r w:rsidRPr="00A82C0F">
        <w:rPr>
          <w:bCs/>
        </w:rPr>
        <w:t xml:space="preserve">Internet Assigned Numbers Authority (IANA) MIME Media Types as a standard mechanism for distinguishing between releases of </w:t>
      </w:r>
      <w:r>
        <w:rPr>
          <w:bCs/>
        </w:rPr>
        <w:t xml:space="preserve">each protocol.  For the REST protocol specifications based on HTTP these media types are used directly in the protocol via the </w:t>
      </w:r>
      <w:r w:rsidRPr="00A82C0F">
        <w:rPr>
          <w:bCs/>
          <w:i/>
        </w:rPr>
        <w:t>Content-Type</w:t>
      </w:r>
      <w:r>
        <w:rPr>
          <w:bCs/>
        </w:rPr>
        <w:t xml:space="preserve"> and </w:t>
      </w:r>
      <w:r w:rsidRPr="00A82C0F">
        <w:rPr>
          <w:bCs/>
          <w:i/>
        </w:rPr>
        <w:t>Accept</w:t>
      </w:r>
      <w:r w:rsidRPr="00A82C0F">
        <w:rPr>
          <w:b/>
          <w:bCs/>
        </w:rPr>
        <w:t xml:space="preserve"> </w:t>
      </w:r>
      <w:r>
        <w:rPr>
          <w:bCs/>
        </w:rPr>
        <w:t>header parameters, where in other cases the values are used in a protocol version field.  Which of the two mechanisms are used is left up to the protocol profile itself.  For example, t</w:t>
      </w:r>
      <w:r w:rsidRPr="00A82C0F">
        <w:rPr>
          <w:bCs/>
        </w:rPr>
        <w:t xml:space="preserve">he current NSI CS 2.0 profile </w:t>
      </w:r>
      <w:r>
        <w:rPr>
          <w:bCs/>
        </w:rPr>
        <w:t xml:space="preserve">[OGF NSI-CS] </w:t>
      </w:r>
      <w:r w:rsidRPr="00A82C0F">
        <w:rPr>
          <w:bCs/>
        </w:rPr>
        <w:t>utilizes SOAP over HTTP as a transport that has a standard MIME Media Type of “application/</w:t>
      </w:r>
      <w:proofErr w:type="spellStart"/>
      <w:r w:rsidRPr="00A82C0F">
        <w:rPr>
          <w:bCs/>
        </w:rPr>
        <w:t>soap+xml</w:t>
      </w:r>
      <w:proofErr w:type="spellEnd"/>
      <w:r w:rsidRPr="00A82C0F">
        <w:rPr>
          <w:bCs/>
        </w:rPr>
        <w:t xml:space="preserve">”. We have created a custom Media Type for the NSI CS 2.0 SOAP profile to distinguish this protocol, however, it is only used in the </w:t>
      </w:r>
      <w:proofErr w:type="spellStart"/>
      <w:r w:rsidRPr="00A82C0F">
        <w:rPr>
          <w:bCs/>
          <w:i/>
        </w:rPr>
        <w:t>protocolVersion</w:t>
      </w:r>
      <w:proofErr w:type="spellEnd"/>
      <w:r w:rsidRPr="00A82C0F">
        <w:rPr>
          <w:bCs/>
        </w:rPr>
        <w:t xml:space="preserve"> field of the SOAP header and not the </w:t>
      </w:r>
      <w:r w:rsidRPr="00A82C0F">
        <w:rPr>
          <w:i/>
        </w:rPr>
        <w:t>Content-</w:t>
      </w:r>
      <w:r>
        <w:rPr>
          <w:i/>
        </w:rPr>
        <w:t>T</w:t>
      </w:r>
      <w:r w:rsidRPr="00A82C0F">
        <w:rPr>
          <w:i/>
        </w:rPr>
        <w:t>ype</w:t>
      </w:r>
      <w:r w:rsidRPr="00A82C0F">
        <w:rPr>
          <w:bCs/>
        </w:rPr>
        <w:t xml:space="preserve"> field of the HTTP header that </w:t>
      </w:r>
      <w:r>
        <w:rPr>
          <w:bCs/>
        </w:rPr>
        <w:t xml:space="preserve">still </w:t>
      </w:r>
      <w:r w:rsidRPr="00A82C0F">
        <w:rPr>
          <w:bCs/>
        </w:rPr>
        <w:t>remains “application/</w:t>
      </w:r>
      <w:proofErr w:type="spellStart"/>
      <w:r w:rsidRPr="00A82C0F">
        <w:rPr>
          <w:bCs/>
        </w:rPr>
        <w:t>soap+xml</w:t>
      </w:r>
      <w:proofErr w:type="spellEnd"/>
      <w:r w:rsidRPr="00A82C0F">
        <w:rPr>
          <w:bCs/>
        </w:rPr>
        <w:t xml:space="preserve">”. </w:t>
      </w:r>
      <w:r w:rsidRPr="00A82C0F">
        <w:rPr>
          <w:bCs/>
        </w:rPr>
        <w:fldChar w:fldCharType="begin"/>
      </w:r>
      <w:r w:rsidRPr="00A82C0F">
        <w:rPr>
          <w:bCs/>
        </w:rPr>
        <w:instrText xml:space="preserve"> REF _Ref232577338 \h  \* MERGEFORMAT </w:instrText>
      </w:r>
      <w:r w:rsidRPr="00A82C0F">
        <w:rPr>
          <w:bCs/>
        </w:rPr>
      </w:r>
      <w:r w:rsidRPr="00A82C0F">
        <w:rPr>
          <w:bCs/>
        </w:rPr>
        <w:fldChar w:fldCharType="separate"/>
      </w:r>
    </w:p>
    <w:p w14:paraId="1CB76FF7" w14:textId="6C6806FE" w:rsidR="00A82C0F" w:rsidRDefault="00653A92" w:rsidP="00A82C0F">
      <w:pPr>
        <w:rPr>
          <w:bCs/>
        </w:rPr>
      </w:pPr>
      <w:ins w:id="1125" w:author="John MacAuley" w:date="2014-02-18T00:23:00Z">
        <w:r w:rsidRPr="00A82C0F">
          <w:rPr>
            <w:b/>
          </w:rPr>
          <w:t xml:space="preserve">Table </w:t>
        </w:r>
        <w:r>
          <w:rPr>
            <w:b/>
            <w:noProof/>
          </w:rPr>
          <w:t>3</w:t>
        </w:r>
      </w:ins>
      <w:r w:rsidR="00A82C0F" w:rsidRPr="00A82C0F">
        <w:fldChar w:fldCharType="end"/>
      </w:r>
      <w:r w:rsidR="00A82C0F" w:rsidRPr="00A82C0F">
        <w:rPr>
          <w:bCs/>
        </w:rPr>
        <w:t xml:space="preserve"> below enumerates the MIME Media Types defined for version</w:t>
      </w:r>
      <w:r w:rsidR="00A82C0F">
        <w:rPr>
          <w:bCs/>
        </w:rPr>
        <w:t>s</w:t>
      </w:r>
      <w:r w:rsidR="00A82C0F" w:rsidRPr="00A82C0F">
        <w:rPr>
          <w:bCs/>
        </w:rPr>
        <w:t xml:space="preserve"> of the </w:t>
      </w:r>
      <w:r w:rsidR="00A82C0F">
        <w:rPr>
          <w:bCs/>
        </w:rPr>
        <w:t xml:space="preserve">NSI </w:t>
      </w:r>
      <w:r w:rsidR="00A82C0F" w:rsidRPr="00A82C0F">
        <w:rPr>
          <w:bCs/>
        </w:rPr>
        <w:t>protocol</w:t>
      </w:r>
      <w:r w:rsidR="00A82C0F">
        <w:rPr>
          <w:bCs/>
        </w:rPr>
        <w:t xml:space="preserve"> suite</w:t>
      </w:r>
      <w:r w:rsidR="00A82C0F" w:rsidRPr="00A82C0F">
        <w:rPr>
          <w:bCs/>
        </w:rPr>
        <w:t>, and the specific protocol interface role the NSA supports.</w:t>
      </w:r>
      <w:r w:rsidR="00482945">
        <w:rPr>
          <w:bCs/>
        </w:rPr>
        <w:t xml:space="preserve">  </w:t>
      </w:r>
      <w:r w:rsidR="00B03E36">
        <w:rPr>
          <w:bCs/>
        </w:rPr>
        <w:t xml:space="preserve">An NSA will populate </w:t>
      </w:r>
      <w:r w:rsidR="00482945">
        <w:rPr>
          <w:bCs/>
        </w:rPr>
        <w:t>values in the interface elements (</w:t>
      </w:r>
      <w:proofErr w:type="spellStart"/>
      <w:r w:rsidR="00482945" w:rsidRPr="00870721">
        <w:rPr>
          <w:bCs/>
          <w:i/>
        </w:rPr>
        <w:t>InterfaceType</w:t>
      </w:r>
      <w:proofErr w:type="spellEnd"/>
      <w:r w:rsidR="00482945">
        <w:rPr>
          <w:bCs/>
        </w:rPr>
        <w:t>) of the</w:t>
      </w:r>
      <w:r w:rsidR="00B03E36">
        <w:rPr>
          <w:bCs/>
        </w:rPr>
        <w:t>ir</w:t>
      </w:r>
      <w:r w:rsidR="00482945">
        <w:rPr>
          <w:bCs/>
        </w:rPr>
        <w:t xml:space="preserve"> NSA </w:t>
      </w:r>
      <w:del w:id="1126" w:author="John MacAuley" w:date="2014-09-09T15:36:00Z">
        <w:r w:rsidR="00482945" w:rsidDel="00D11F19">
          <w:rPr>
            <w:bCs/>
          </w:rPr>
          <w:delText xml:space="preserve">Discovery </w:delText>
        </w:r>
      </w:del>
      <w:ins w:id="1127" w:author="John MacAuley" w:date="2014-09-09T15:36:00Z">
        <w:r w:rsidR="00D11F19">
          <w:rPr>
            <w:bCs/>
          </w:rPr>
          <w:t>Description D</w:t>
        </w:r>
      </w:ins>
      <w:del w:id="1128" w:author="John MacAuley" w:date="2014-09-09T15:36:00Z">
        <w:r w:rsidR="00482945" w:rsidDel="00D11F19">
          <w:rPr>
            <w:bCs/>
          </w:rPr>
          <w:delText>d</w:delText>
        </w:r>
      </w:del>
      <w:r w:rsidR="00482945">
        <w:rPr>
          <w:bCs/>
        </w:rPr>
        <w:t>ocument</w:t>
      </w:r>
      <w:r w:rsidR="00B03E36">
        <w:rPr>
          <w:bCs/>
        </w:rPr>
        <w:t>.</w:t>
      </w:r>
    </w:p>
    <w:p w14:paraId="33F6EF4B" w14:textId="77777777" w:rsidR="00675572" w:rsidRPr="00A82C0F" w:rsidRDefault="00675572" w:rsidP="00A82C0F"/>
    <w:tbl>
      <w:tblPr>
        <w:tblStyle w:val="TableGrid"/>
        <w:tblW w:w="8472" w:type="dxa"/>
        <w:jc w:val="center"/>
        <w:tblLayout w:type="fixed"/>
        <w:tblLook w:val="04A0" w:firstRow="1" w:lastRow="0" w:firstColumn="1" w:lastColumn="0" w:noHBand="0" w:noVBand="1"/>
      </w:tblPr>
      <w:tblGrid>
        <w:gridCol w:w="2518"/>
        <w:gridCol w:w="1276"/>
        <w:gridCol w:w="4678"/>
      </w:tblGrid>
      <w:tr w:rsidR="00675572" w:rsidRPr="00A82C0F" w14:paraId="49FCC5A9" w14:textId="77777777" w:rsidTr="00675572">
        <w:trPr>
          <w:jc w:val="center"/>
        </w:trPr>
        <w:tc>
          <w:tcPr>
            <w:tcW w:w="2518" w:type="dxa"/>
            <w:shd w:val="clear" w:color="auto" w:fill="A7CAFF"/>
          </w:tcPr>
          <w:p w14:paraId="444F15AC" w14:textId="77777777" w:rsidR="00A82C0F" w:rsidRPr="00A82C0F" w:rsidRDefault="00A82C0F" w:rsidP="00675572">
            <w:r w:rsidRPr="00A82C0F">
              <w:t>Version</w:t>
            </w:r>
          </w:p>
        </w:tc>
        <w:tc>
          <w:tcPr>
            <w:tcW w:w="1276" w:type="dxa"/>
            <w:shd w:val="clear" w:color="auto" w:fill="A7CAFF"/>
          </w:tcPr>
          <w:p w14:paraId="28FF3124" w14:textId="77777777" w:rsidR="00A82C0F" w:rsidRPr="00A82C0F" w:rsidRDefault="00A82C0F" w:rsidP="00675572">
            <w:r w:rsidRPr="00A82C0F">
              <w:t>Interface</w:t>
            </w:r>
          </w:p>
        </w:tc>
        <w:tc>
          <w:tcPr>
            <w:tcW w:w="4678" w:type="dxa"/>
            <w:shd w:val="clear" w:color="auto" w:fill="A7CAFF"/>
          </w:tcPr>
          <w:p w14:paraId="610CFAC2" w14:textId="77777777" w:rsidR="00A82C0F" w:rsidRPr="00A82C0F" w:rsidRDefault="00A82C0F" w:rsidP="00675572">
            <w:r w:rsidRPr="00A82C0F">
              <w:rPr>
                <w:bCs/>
              </w:rPr>
              <w:t>MIME Media Type</w:t>
            </w:r>
          </w:p>
        </w:tc>
      </w:tr>
      <w:tr w:rsidR="00A82C0F" w:rsidRPr="00A82C0F" w14:paraId="4C70C374" w14:textId="77777777" w:rsidTr="00675572">
        <w:trPr>
          <w:jc w:val="center"/>
        </w:trPr>
        <w:tc>
          <w:tcPr>
            <w:tcW w:w="2518" w:type="dxa"/>
          </w:tcPr>
          <w:p w14:paraId="0137AE6E" w14:textId="77777777" w:rsidR="00A82C0F" w:rsidRPr="00A82C0F" w:rsidRDefault="00A82C0F" w:rsidP="00675572">
            <w:r w:rsidRPr="00A82C0F">
              <w:t>NSI CS version 1.0</w:t>
            </w:r>
          </w:p>
        </w:tc>
        <w:tc>
          <w:tcPr>
            <w:tcW w:w="1276" w:type="dxa"/>
          </w:tcPr>
          <w:p w14:paraId="502B50C1" w14:textId="77777777" w:rsidR="00A82C0F" w:rsidRPr="00A82C0F" w:rsidRDefault="00A82C0F" w:rsidP="00675572">
            <w:r w:rsidRPr="00A82C0F">
              <w:t>Provider</w:t>
            </w:r>
          </w:p>
        </w:tc>
        <w:tc>
          <w:tcPr>
            <w:tcW w:w="4678" w:type="dxa"/>
          </w:tcPr>
          <w:p w14:paraId="28C5EF0E" w14:textId="77777777" w:rsidR="00A82C0F" w:rsidRPr="00A82C0F" w:rsidRDefault="00A82C0F" w:rsidP="00675572">
            <w:r w:rsidRPr="00A82C0F">
              <w:t>“</w:t>
            </w:r>
            <w:proofErr w:type="gramStart"/>
            <w:r w:rsidRPr="00A82C0F">
              <w:t>application</w:t>
            </w:r>
            <w:proofErr w:type="gramEnd"/>
            <w:r w:rsidRPr="00A82C0F">
              <w:t>/vnd.ogf.nsi.cs.v1.provider+soap”</w:t>
            </w:r>
          </w:p>
        </w:tc>
      </w:tr>
      <w:tr w:rsidR="00A82C0F" w:rsidRPr="00A82C0F" w14:paraId="796C7D02" w14:textId="77777777" w:rsidTr="00675572">
        <w:trPr>
          <w:jc w:val="center"/>
        </w:trPr>
        <w:tc>
          <w:tcPr>
            <w:tcW w:w="2518" w:type="dxa"/>
          </w:tcPr>
          <w:p w14:paraId="1D070B0A" w14:textId="77777777" w:rsidR="00A82C0F" w:rsidRPr="00A82C0F" w:rsidRDefault="00A82C0F" w:rsidP="00675572">
            <w:r w:rsidRPr="00A82C0F">
              <w:t>NSI CS version 1.0</w:t>
            </w:r>
          </w:p>
        </w:tc>
        <w:tc>
          <w:tcPr>
            <w:tcW w:w="1276" w:type="dxa"/>
          </w:tcPr>
          <w:p w14:paraId="323F4691" w14:textId="77777777" w:rsidR="00A82C0F" w:rsidRPr="00A82C0F" w:rsidRDefault="00A82C0F" w:rsidP="00675572">
            <w:pPr>
              <w:rPr>
                <w:b/>
              </w:rPr>
            </w:pPr>
            <w:r w:rsidRPr="00A82C0F">
              <w:t>Requester</w:t>
            </w:r>
          </w:p>
        </w:tc>
        <w:tc>
          <w:tcPr>
            <w:tcW w:w="4678" w:type="dxa"/>
          </w:tcPr>
          <w:p w14:paraId="4082EA8A" w14:textId="77777777" w:rsidR="00A82C0F" w:rsidRPr="00A82C0F" w:rsidRDefault="00A82C0F" w:rsidP="00675572">
            <w:pPr>
              <w:rPr>
                <w:b/>
              </w:rPr>
            </w:pPr>
            <w:r w:rsidRPr="00A82C0F">
              <w:t>“</w:t>
            </w:r>
            <w:proofErr w:type="gramStart"/>
            <w:r w:rsidRPr="00A82C0F">
              <w:t>application</w:t>
            </w:r>
            <w:proofErr w:type="gramEnd"/>
            <w:r w:rsidRPr="00A82C0F">
              <w:t>/vnd.ogf.nsi.cs.v1.requester+soap”</w:t>
            </w:r>
          </w:p>
        </w:tc>
      </w:tr>
      <w:tr w:rsidR="00A82C0F" w:rsidRPr="00A82C0F" w14:paraId="74A90109" w14:textId="77777777" w:rsidTr="00675572">
        <w:trPr>
          <w:jc w:val="center"/>
        </w:trPr>
        <w:tc>
          <w:tcPr>
            <w:tcW w:w="2518" w:type="dxa"/>
          </w:tcPr>
          <w:p w14:paraId="52049D80" w14:textId="77777777" w:rsidR="00A82C0F" w:rsidRPr="00A82C0F" w:rsidRDefault="00A82C0F" w:rsidP="00675572">
            <w:r w:rsidRPr="00A82C0F">
              <w:t>NSI CS version 1.1</w:t>
            </w:r>
          </w:p>
        </w:tc>
        <w:tc>
          <w:tcPr>
            <w:tcW w:w="1276" w:type="dxa"/>
          </w:tcPr>
          <w:p w14:paraId="161B275F" w14:textId="77777777" w:rsidR="00A82C0F" w:rsidRPr="00A82C0F" w:rsidRDefault="00A82C0F" w:rsidP="00675572">
            <w:r w:rsidRPr="00A82C0F">
              <w:t>Provider</w:t>
            </w:r>
          </w:p>
        </w:tc>
        <w:tc>
          <w:tcPr>
            <w:tcW w:w="4678" w:type="dxa"/>
          </w:tcPr>
          <w:p w14:paraId="2AC22242" w14:textId="77777777" w:rsidR="00A82C0F" w:rsidRPr="00A82C0F" w:rsidRDefault="00A82C0F" w:rsidP="00675572">
            <w:r w:rsidRPr="00A82C0F">
              <w:t>“</w:t>
            </w:r>
            <w:proofErr w:type="gramStart"/>
            <w:r w:rsidRPr="00A82C0F">
              <w:t>application</w:t>
            </w:r>
            <w:proofErr w:type="gramEnd"/>
            <w:r w:rsidRPr="00A82C0F">
              <w:t>/vnd.ogf.nsi.cs.v1-1.provider+soap”</w:t>
            </w:r>
          </w:p>
        </w:tc>
      </w:tr>
      <w:tr w:rsidR="00A82C0F" w:rsidRPr="00A82C0F" w14:paraId="5F22EAEF" w14:textId="77777777" w:rsidTr="00675572">
        <w:trPr>
          <w:jc w:val="center"/>
        </w:trPr>
        <w:tc>
          <w:tcPr>
            <w:tcW w:w="2518" w:type="dxa"/>
          </w:tcPr>
          <w:p w14:paraId="1299A5EA" w14:textId="77777777" w:rsidR="00A82C0F" w:rsidRPr="00A82C0F" w:rsidRDefault="00A82C0F" w:rsidP="00675572">
            <w:r w:rsidRPr="00A82C0F">
              <w:t>NSI CS version 1.1</w:t>
            </w:r>
          </w:p>
        </w:tc>
        <w:tc>
          <w:tcPr>
            <w:tcW w:w="1276" w:type="dxa"/>
          </w:tcPr>
          <w:p w14:paraId="2B7ECE5C" w14:textId="77777777" w:rsidR="00A82C0F" w:rsidRPr="00A82C0F" w:rsidRDefault="00A82C0F" w:rsidP="00675572">
            <w:pPr>
              <w:rPr>
                <w:b/>
              </w:rPr>
            </w:pPr>
            <w:r w:rsidRPr="00A82C0F">
              <w:t>Requester</w:t>
            </w:r>
          </w:p>
        </w:tc>
        <w:tc>
          <w:tcPr>
            <w:tcW w:w="4678" w:type="dxa"/>
          </w:tcPr>
          <w:p w14:paraId="3ABF7CC8" w14:textId="77777777" w:rsidR="00A82C0F" w:rsidRPr="00A82C0F" w:rsidRDefault="00A82C0F" w:rsidP="00675572">
            <w:pPr>
              <w:rPr>
                <w:b/>
              </w:rPr>
            </w:pPr>
            <w:r w:rsidRPr="00A82C0F">
              <w:t>“</w:t>
            </w:r>
            <w:proofErr w:type="gramStart"/>
            <w:r w:rsidRPr="00A82C0F">
              <w:t>application</w:t>
            </w:r>
            <w:proofErr w:type="gramEnd"/>
            <w:r w:rsidRPr="00A82C0F">
              <w:t>/vnd.ogf.nsi.cs.v1-1.requester+soap”</w:t>
            </w:r>
          </w:p>
        </w:tc>
      </w:tr>
      <w:tr w:rsidR="00A82C0F" w:rsidRPr="00A82C0F" w14:paraId="16FCB4A3" w14:textId="77777777" w:rsidTr="00675572">
        <w:trPr>
          <w:jc w:val="center"/>
        </w:trPr>
        <w:tc>
          <w:tcPr>
            <w:tcW w:w="2518" w:type="dxa"/>
          </w:tcPr>
          <w:p w14:paraId="599BAA57" w14:textId="77777777" w:rsidR="00A82C0F" w:rsidRPr="00A82C0F" w:rsidRDefault="00A82C0F" w:rsidP="00675572">
            <w:r w:rsidRPr="00A82C0F">
              <w:t>NSI CS version 2.0</w:t>
            </w:r>
          </w:p>
        </w:tc>
        <w:tc>
          <w:tcPr>
            <w:tcW w:w="1276" w:type="dxa"/>
          </w:tcPr>
          <w:p w14:paraId="43E2AB70" w14:textId="77777777" w:rsidR="00A82C0F" w:rsidRPr="00A82C0F" w:rsidRDefault="00A82C0F" w:rsidP="00675572">
            <w:r w:rsidRPr="00A82C0F">
              <w:t>Provider</w:t>
            </w:r>
          </w:p>
        </w:tc>
        <w:tc>
          <w:tcPr>
            <w:tcW w:w="4678" w:type="dxa"/>
          </w:tcPr>
          <w:p w14:paraId="69D7CDBD" w14:textId="77777777" w:rsidR="00A82C0F" w:rsidRPr="00A82C0F" w:rsidRDefault="00A82C0F" w:rsidP="00675572">
            <w:r w:rsidRPr="00A82C0F">
              <w:t>“</w:t>
            </w:r>
            <w:proofErr w:type="gramStart"/>
            <w:r w:rsidRPr="00A82C0F">
              <w:t>application</w:t>
            </w:r>
            <w:proofErr w:type="gramEnd"/>
            <w:r w:rsidRPr="00A82C0F">
              <w:t>/vnd.ogf.nsi.cs.v2.provider+soap”</w:t>
            </w:r>
          </w:p>
        </w:tc>
      </w:tr>
      <w:tr w:rsidR="00A82C0F" w:rsidRPr="00A82C0F" w14:paraId="361ABC9B" w14:textId="77777777" w:rsidTr="00675572">
        <w:trPr>
          <w:jc w:val="center"/>
        </w:trPr>
        <w:tc>
          <w:tcPr>
            <w:tcW w:w="2518" w:type="dxa"/>
          </w:tcPr>
          <w:p w14:paraId="77AA970C" w14:textId="77777777" w:rsidR="00A82C0F" w:rsidRPr="00A82C0F" w:rsidRDefault="00A82C0F" w:rsidP="00675572">
            <w:r w:rsidRPr="00A82C0F">
              <w:t>NSI CS version 2.0</w:t>
            </w:r>
          </w:p>
        </w:tc>
        <w:tc>
          <w:tcPr>
            <w:tcW w:w="1276" w:type="dxa"/>
          </w:tcPr>
          <w:p w14:paraId="66718C49" w14:textId="77777777" w:rsidR="00A82C0F" w:rsidRPr="00A82C0F" w:rsidRDefault="00A82C0F" w:rsidP="00675572">
            <w:r w:rsidRPr="00A82C0F">
              <w:t>Requester</w:t>
            </w:r>
          </w:p>
        </w:tc>
        <w:tc>
          <w:tcPr>
            <w:tcW w:w="4678" w:type="dxa"/>
          </w:tcPr>
          <w:p w14:paraId="2D1FC023" w14:textId="77777777" w:rsidR="00A82C0F" w:rsidRPr="00A82C0F" w:rsidRDefault="00A82C0F" w:rsidP="00675572">
            <w:r w:rsidRPr="00A82C0F">
              <w:t>“</w:t>
            </w:r>
            <w:proofErr w:type="gramStart"/>
            <w:r w:rsidRPr="00A82C0F">
              <w:t>application</w:t>
            </w:r>
            <w:proofErr w:type="gramEnd"/>
            <w:r w:rsidRPr="00A82C0F">
              <w:t>/vnd.ogf.nsi.cs.v2.requester+soap”</w:t>
            </w:r>
          </w:p>
        </w:tc>
      </w:tr>
      <w:tr w:rsidR="00A82C0F" w:rsidRPr="00A82C0F" w14:paraId="5A4326C6" w14:textId="77777777" w:rsidTr="00675572">
        <w:trPr>
          <w:jc w:val="center"/>
        </w:trPr>
        <w:tc>
          <w:tcPr>
            <w:tcW w:w="2518" w:type="dxa"/>
          </w:tcPr>
          <w:p w14:paraId="6D94F6B5" w14:textId="2EF5E164" w:rsidR="00A82C0F" w:rsidRPr="00A82C0F" w:rsidRDefault="00675572" w:rsidP="00675572">
            <w:r>
              <w:t>NSI Topology version 1.0</w:t>
            </w:r>
          </w:p>
        </w:tc>
        <w:tc>
          <w:tcPr>
            <w:tcW w:w="1276" w:type="dxa"/>
          </w:tcPr>
          <w:p w14:paraId="06C979FD" w14:textId="22611028" w:rsidR="00A82C0F" w:rsidRPr="00A82C0F" w:rsidRDefault="0052002A" w:rsidP="00675572">
            <w:ins w:id="1129" w:author="John MacAuley" w:date="2014-02-21T16:34:00Z">
              <w:r>
                <w:t>Provider</w:t>
              </w:r>
            </w:ins>
          </w:p>
        </w:tc>
        <w:tc>
          <w:tcPr>
            <w:tcW w:w="4678" w:type="dxa"/>
          </w:tcPr>
          <w:p w14:paraId="7A5998AD" w14:textId="38A70A60" w:rsidR="00A82C0F" w:rsidRPr="00A82C0F" w:rsidRDefault="00675572" w:rsidP="00675572">
            <w:r w:rsidRPr="00A82C0F">
              <w:t>“</w:t>
            </w:r>
            <w:proofErr w:type="gramStart"/>
            <w:r w:rsidRPr="00A82C0F">
              <w:t>application</w:t>
            </w:r>
            <w:proofErr w:type="gramEnd"/>
            <w:r w:rsidRPr="00A82C0F">
              <w:t>/vnd.ogf.nsi.</w:t>
            </w:r>
            <w:r>
              <w:t>topology.v1+xml</w:t>
            </w:r>
            <w:r w:rsidRPr="00A82C0F">
              <w:t>”</w:t>
            </w:r>
          </w:p>
        </w:tc>
      </w:tr>
      <w:tr w:rsidR="000C359A" w:rsidRPr="00A82C0F" w14:paraId="7C0297AF" w14:textId="77777777" w:rsidTr="00675572">
        <w:trPr>
          <w:jc w:val="center"/>
          <w:ins w:id="1130" w:author="John MacAuley" w:date="2014-02-19T10:35:00Z"/>
        </w:trPr>
        <w:tc>
          <w:tcPr>
            <w:tcW w:w="2518" w:type="dxa"/>
          </w:tcPr>
          <w:p w14:paraId="3F5A6E74" w14:textId="09575710" w:rsidR="000C359A" w:rsidRDefault="000C359A" w:rsidP="00675572">
            <w:pPr>
              <w:rPr>
                <w:ins w:id="1131" w:author="John MacAuley" w:date="2014-02-19T10:35:00Z"/>
              </w:rPr>
            </w:pPr>
            <w:ins w:id="1132" w:author="John MacAuley" w:date="2014-02-19T10:35:00Z">
              <w:r>
                <w:t>NSI Topology version 2.0</w:t>
              </w:r>
            </w:ins>
          </w:p>
        </w:tc>
        <w:tc>
          <w:tcPr>
            <w:tcW w:w="1276" w:type="dxa"/>
          </w:tcPr>
          <w:p w14:paraId="0B4C1D9A" w14:textId="19CD8AA5" w:rsidR="000C359A" w:rsidRDefault="0052002A" w:rsidP="00675572">
            <w:pPr>
              <w:rPr>
                <w:ins w:id="1133" w:author="John MacAuley" w:date="2014-02-19T10:35:00Z"/>
              </w:rPr>
            </w:pPr>
            <w:ins w:id="1134" w:author="John MacAuley" w:date="2014-02-21T16:33:00Z">
              <w:r>
                <w:t>Document</w:t>
              </w:r>
            </w:ins>
          </w:p>
        </w:tc>
        <w:tc>
          <w:tcPr>
            <w:tcW w:w="4678" w:type="dxa"/>
          </w:tcPr>
          <w:p w14:paraId="02185F09" w14:textId="696E31A7" w:rsidR="000C359A" w:rsidRPr="00A82C0F" w:rsidRDefault="000C359A" w:rsidP="00675572">
            <w:pPr>
              <w:rPr>
                <w:ins w:id="1135" w:author="John MacAuley" w:date="2014-02-19T10:35:00Z"/>
              </w:rPr>
            </w:pPr>
            <w:ins w:id="1136" w:author="John MacAuley" w:date="2014-02-19T10:35:00Z">
              <w:r w:rsidRPr="00A82C0F">
                <w:t>“</w:t>
              </w:r>
              <w:proofErr w:type="gramStart"/>
              <w:r w:rsidRPr="00A82C0F">
                <w:t>application</w:t>
              </w:r>
              <w:proofErr w:type="gramEnd"/>
              <w:r w:rsidRPr="00A82C0F">
                <w:t>/vnd.ogf.nsi.</w:t>
              </w:r>
              <w:r>
                <w:t>topology.v2+xml</w:t>
              </w:r>
              <w:r w:rsidRPr="00A82C0F">
                <w:t>”</w:t>
              </w:r>
            </w:ins>
          </w:p>
        </w:tc>
      </w:tr>
      <w:tr w:rsidR="0052002A" w:rsidRPr="00A82C0F" w14:paraId="1034F041" w14:textId="77777777" w:rsidTr="00675572">
        <w:trPr>
          <w:jc w:val="center"/>
          <w:ins w:id="1137" w:author="John MacAuley" w:date="2014-02-21T16:33:00Z"/>
        </w:trPr>
        <w:tc>
          <w:tcPr>
            <w:tcW w:w="2518" w:type="dxa"/>
          </w:tcPr>
          <w:p w14:paraId="11D5E44F" w14:textId="7F12D956" w:rsidR="0052002A" w:rsidRDefault="0052002A">
            <w:pPr>
              <w:rPr>
                <w:ins w:id="1138" w:author="John MacAuley" w:date="2014-02-21T16:33:00Z"/>
              </w:rPr>
            </w:pPr>
            <w:ins w:id="1139" w:author="John MacAuley" w:date="2014-02-21T16:33:00Z">
              <w:r>
                <w:t xml:space="preserve">NSA </w:t>
              </w:r>
            </w:ins>
            <w:ins w:id="1140" w:author="John MacAuley" w:date="2014-09-09T15:32:00Z">
              <w:r w:rsidR="002F62CC">
                <w:t>Description</w:t>
              </w:r>
            </w:ins>
            <w:ins w:id="1141" w:author="John MacAuley" w:date="2014-02-21T16:33:00Z">
              <w:r>
                <w:t xml:space="preserve"> Document version 1.0</w:t>
              </w:r>
            </w:ins>
          </w:p>
        </w:tc>
        <w:tc>
          <w:tcPr>
            <w:tcW w:w="1276" w:type="dxa"/>
          </w:tcPr>
          <w:p w14:paraId="55A4569B" w14:textId="2414542B" w:rsidR="0052002A" w:rsidRDefault="0052002A" w:rsidP="00675572">
            <w:pPr>
              <w:rPr>
                <w:ins w:id="1142" w:author="John MacAuley" w:date="2014-02-21T16:33:00Z"/>
              </w:rPr>
            </w:pPr>
            <w:ins w:id="1143" w:author="John MacAuley" w:date="2014-02-21T16:33:00Z">
              <w:r>
                <w:t>Document</w:t>
              </w:r>
            </w:ins>
          </w:p>
        </w:tc>
        <w:tc>
          <w:tcPr>
            <w:tcW w:w="4678" w:type="dxa"/>
          </w:tcPr>
          <w:p w14:paraId="1C9B6315" w14:textId="20E884AD" w:rsidR="0052002A" w:rsidRPr="00A82C0F" w:rsidRDefault="0052002A" w:rsidP="00675572">
            <w:pPr>
              <w:rPr>
                <w:ins w:id="1144" w:author="John MacAuley" w:date="2014-02-21T16:33:00Z"/>
              </w:rPr>
            </w:pPr>
            <w:ins w:id="1145" w:author="John MacAuley" w:date="2014-02-21T16:34:00Z">
              <w:r w:rsidRPr="00A82C0F">
                <w:t>“</w:t>
              </w:r>
              <w:proofErr w:type="gramStart"/>
              <w:r w:rsidRPr="00A82C0F">
                <w:t>application</w:t>
              </w:r>
              <w:proofErr w:type="gramEnd"/>
              <w:r w:rsidRPr="00A82C0F">
                <w:t>/vnd.ogf.nsi.</w:t>
              </w:r>
              <w:r>
                <w:t>nsa.v1+xml</w:t>
              </w:r>
              <w:r w:rsidRPr="00A82C0F">
                <w:t>”</w:t>
              </w:r>
            </w:ins>
          </w:p>
        </w:tc>
      </w:tr>
      <w:tr w:rsidR="000C359A" w:rsidRPr="00A82C0F" w14:paraId="49F34403" w14:textId="77777777" w:rsidTr="00675572">
        <w:trPr>
          <w:jc w:val="center"/>
        </w:trPr>
        <w:tc>
          <w:tcPr>
            <w:tcW w:w="2518" w:type="dxa"/>
          </w:tcPr>
          <w:p w14:paraId="5439C334" w14:textId="64E01CA9" w:rsidR="000C359A" w:rsidRPr="00A82C0F" w:rsidRDefault="000C359A">
            <w:r>
              <w:t xml:space="preserve">NSI </w:t>
            </w:r>
            <w:del w:id="1146" w:author="John MacAuley" w:date="2014-09-09T15:33:00Z">
              <w:r w:rsidDel="002F62CC">
                <w:delText xml:space="preserve">Discovery </w:delText>
              </w:r>
            </w:del>
            <w:ins w:id="1147" w:author="John MacAuley" w:date="2014-09-09T15:33:00Z">
              <w:r w:rsidR="002F62CC">
                <w:t xml:space="preserve">Document Distribution </w:t>
              </w:r>
            </w:ins>
            <w:ins w:id="1148" w:author="John MacAuley" w:date="2014-09-09T15:35:00Z">
              <w:r w:rsidR="00A67A0F">
                <w:t xml:space="preserve">Service </w:t>
              </w:r>
            </w:ins>
            <w:r>
              <w:t>version 1.0</w:t>
            </w:r>
          </w:p>
        </w:tc>
        <w:tc>
          <w:tcPr>
            <w:tcW w:w="1276" w:type="dxa"/>
          </w:tcPr>
          <w:p w14:paraId="47027FA0" w14:textId="29727E44" w:rsidR="000C359A" w:rsidRPr="00A82C0F" w:rsidRDefault="000C359A" w:rsidP="00675572">
            <w:r>
              <w:t>Requester/Provider</w:t>
            </w:r>
          </w:p>
        </w:tc>
        <w:tc>
          <w:tcPr>
            <w:tcW w:w="4678" w:type="dxa"/>
          </w:tcPr>
          <w:p w14:paraId="45E6FFE1" w14:textId="35ADAFA8" w:rsidR="000C359A" w:rsidRPr="00A82C0F" w:rsidRDefault="000C359A">
            <w:r w:rsidRPr="00A82C0F">
              <w:t>“</w:t>
            </w:r>
            <w:proofErr w:type="gramStart"/>
            <w:r w:rsidRPr="00A82C0F">
              <w:t>application</w:t>
            </w:r>
            <w:proofErr w:type="gramEnd"/>
            <w:r w:rsidRPr="00A82C0F">
              <w:t>/vnd.ogf.nsi.</w:t>
            </w:r>
            <w:del w:id="1149" w:author="John MacAuley" w:date="2014-09-09T15:33:00Z">
              <w:r w:rsidDel="002F62CC">
                <w:delText>discovery</w:delText>
              </w:r>
            </w:del>
            <w:proofErr w:type="gramStart"/>
            <w:ins w:id="1150" w:author="John MacAuley" w:date="2014-09-09T15:33:00Z">
              <w:r w:rsidR="002F62CC">
                <w:t>dds</w:t>
              </w:r>
            </w:ins>
            <w:r>
              <w:t>.v1</w:t>
            </w:r>
            <w:proofErr w:type="gramEnd"/>
            <w:r>
              <w:t>+xml</w:t>
            </w:r>
            <w:r w:rsidRPr="00A82C0F">
              <w:t>”</w:t>
            </w:r>
          </w:p>
        </w:tc>
      </w:tr>
    </w:tbl>
    <w:p w14:paraId="1B8AB964" w14:textId="77777777" w:rsidR="00675572" w:rsidRDefault="00675572" w:rsidP="00A82C0F">
      <w:pPr>
        <w:jc w:val="center"/>
        <w:rPr>
          <w:b/>
        </w:rPr>
      </w:pPr>
      <w:bookmarkStart w:id="1151" w:name="_Ref232577338"/>
    </w:p>
    <w:p w14:paraId="21CEF473" w14:textId="2417AB64" w:rsidR="00A82C0F" w:rsidRPr="00482945" w:rsidRDefault="00A82C0F" w:rsidP="00482945">
      <w:pPr>
        <w:jc w:val="center"/>
        <w:rPr>
          <w:b/>
        </w:rPr>
      </w:pPr>
      <w:r w:rsidRPr="00A82C0F">
        <w:rPr>
          <w:b/>
        </w:rPr>
        <w:t xml:space="preserve">Table </w:t>
      </w:r>
      <w:r w:rsidRPr="00A82C0F">
        <w:rPr>
          <w:b/>
        </w:rPr>
        <w:fldChar w:fldCharType="begin"/>
      </w:r>
      <w:r w:rsidRPr="00A82C0F">
        <w:rPr>
          <w:b/>
        </w:rPr>
        <w:instrText xml:space="preserve"> SEQ Table \* ARABIC </w:instrText>
      </w:r>
      <w:r w:rsidRPr="00A82C0F">
        <w:rPr>
          <w:b/>
        </w:rPr>
        <w:fldChar w:fldCharType="separate"/>
      </w:r>
      <w:ins w:id="1152" w:author="John MacAuley" w:date="2014-02-18T00:23:00Z">
        <w:r w:rsidR="00653A92">
          <w:rPr>
            <w:b/>
            <w:noProof/>
          </w:rPr>
          <w:t>3</w:t>
        </w:r>
      </w:ins>
      <w:r w:rsidRPr="00A82C0F">
        <w:fldChar w:fldCharType="end"/>
      </w:r>
      <w:bookmarkEnd w:id="1151"/>
      <w:r w:rsidRPr="00A82C0F">
        <w:rPr>
          <w:b/>
        </w:rPr>
        <w:t xml:space="preserve"> – NSI CS protocol version MIME Media Types.</w:t>
      </w:r>
    </w:p>
    <w:p w14:paraId="3D78A56C" w14:textId="350C361C" w:rsidR="00BD70C0" w:rsidRDefault="00BD70C0" w:rsidP="007C6746">
      <w:pPr>
        <w:pStyle w:val="Heading1"/>
      </w:pPr>
      <w:bookmarkStart w:id="1153" w:name="_Toc279247126"/>
      <w:r>
        <w:t>Optionality</w:t>
      </w:r>
      <w:bookmarkEnd w:id="1153"/>
    </w:p>
    <w:p w14:paraId="586EFDD2" w14:textId="56DD74C4" w:rsidR="00BD70C0" w:rsidRDefault="00D52BA2" w:rsidP="00BD70C0">
      <w:r>
        <w:t xml:space="preserve">An NSA </w:t>
      </w:r>
      <w:del w:id="1154" w:author="John MacAuley" w:date="2014-09-09T15:36:00Z">
        <w:r w:rsidDel="00734BD8">
          <w:delText xml:space="preserve">Discovery </w:delText>
        </w:r>
      </w:del>
      <w:ins w:id="1155" w:author="John MacAuley" w:date="2014-09-09T15:36:00Z">
        <w:r w:rsidR="00734BD8">
          <w:t>Description D</w:t>
        </w:r>
      </w:ins>
      <w:del w:id="1156" w:author="John MacAuley" w:date="2014-09-09T15:36:00Z">
        <w:r w:rsidDel="00734BD8">
          <w:delText>d</w:delText>
        </w:r>
      </w:del>
      <w:r>
        <w:t xml:space="preserve">ocument should be created and made available via </w:t>
      </w:r>
      <w:ins w:id="1157" w:author="John MacAuley" w:date="2014-09-09T15:37:00Z">
        <w:r w:rsidR="00734BD8">
          <w:t>the protocol formally know as t</w:t>
        </w:r>
        <w:r w:rsidR="00734BD8" w:rsidRPr="002645C1">
          <w:t xml:space="preserve">he </w:t>
        </w:r>
        <w:r w:rsidR="00734BD8">
          <w:t xml:space="preserve">NSA </w:t>
        </w:r>
        <w:r w:rsidR="00734BD8" w:rsidRPr="002645C1">
          <w:t>Discovery Service</w:t>
        </w:r>
        <w:r w:rsidR="00734BD8">
          <w:t xml:space="preserve"> </w:t>
        </w:r>
      </w:ins>
      <w:del w:id="1158" w:author="John MacAuley" w:date="2014-09-09T15:37:00Z">
        <w:r w:rsidDel="00734BD8">
          <w:delText xml:space="preserve">the NSI Discovery protocol </w:delText>
        </w:r>
      </w:del>
      <w:r>
        <w:t xml:space="preserve">to all interested NSA within the interconnected network.  However, the NSA </w:t>
      </w:r>
      <w:ins w:id="1159" w:author="John MacAuley" w:date="2014-09-09T15:37:00Z">
        <w:r w:rsidR="00734BD8">
          <w:t xml:space="preserve">Description Document </w:t>
        </w:r>
      </w:ins>
      <w:del w:id="1160" w:author="John MacAuley" w:date="2014-09-09T15:37:00Z">
        <w:r w:rsidDel="00734BD8">
          <w:delText xml:space="preserve">Discovery document </w:delText>
        </w:r>
      </w:del>
      <w:r>
        <w:t xml:space="preserve">contains information that would typically be considered configuration information, or may have been previously hard coded within NSA implementations, so there can be situations where this information </w:t>
      </w:r>
      <w:r w:rsidR="00E54C78">
        <w:t>may</w:t>
      </w:r>
      <w:r>
        <w:t xml:space="preserve"> be manually provisioned on NSA.  The following statements are made to help guide implementations.</w:t>
      </w:r>
    </w:p>
    <w:p w14:paraId="02D3223E" w14:textId="77777777" w:rsidR="00D52BA2" w:rsidRDefault="00D52BA2" w:rsidP="00BD70C0"/>
    <w:p w14:paraId="11CC2C4D" w14:textId="58B5E144" w:rsidR="00D52BA2" w:rsidRDefault="00D52BA2" w:rsidP="00BD70C0">
      <w:r>
        <w:t>An Ultimate Provider NSA (</w:t>
      </w:r>
      <w:proofErr w:type="spellStart"/>
      <w:r>
        <w:t>uPA</w:t>
      </w:r>
      <w:proofErr w:type="spellEnd"/>
      <w:r>
        <w:t xml:space="preserve">) </w:t>
      </w:r>
      <w:ins w:id="1161" w:author="Guy Roberts" w:date="2014-02-17T14:32:00Z">
        <w:r w:rsidR="00CD6D9F">
          <w:t xml:space="preserve">MUST </w:t>
        </w:r>
      </w:ins>
      <w:r>
        <w:t xml:space="preserve">participate in </w:t>
      </w:r>
      <w:ins w:id="1162" w:author="John MacAuley" w:date="2014-09-09T15:37:00Z">
        <w:r w:rsidR="00734BD8">
          <w:t>the protocol formally know as t</w:t>
        </w:r>
        <w:r w:rsidR="00734BD8" w:rsidRPr="002645C1">
          <w:t xml:space="preserve">he </w:t>
        </w:r>
        <w:r w:rsidR="00734BD8">
          <w:t xml:space="preserve">NSA </w:t>
        </w:r>
        <w:r w:rsidR="00734BD8" w:rsidRPr="002645C1">
          <w:t>Discovery Service</w:t>
        </w:r>
        <w:r w:rsidR="00734BD8" w:rsidDel="00734BD8">
          <w:t xml:space="preserve"> </w:t>
        </w:r>
      </w:ins>
      <w:del w:id="1163" w:author="John MacAuley" w:date="2014-09-09T15:37:00Z">
        <w:r w:rsidDel="00734BD8">
          <w:delText xml:space="preserve">the NSI Discovery protocol </w:delText>
        </w:r>
      </w:del>
      <w:r>
        <w:t xml:space="preserve">and make available an NSA </w:t>
      </w:r>
      <w:del w:id="1164" w:author="John MacAuley" w:date="2014-09-09T15:38:00Z">
        <w:r w:rsidDel="00734BD8">
          <w:delText xml:space="preserve">Discovery </w:delText>
        </w:r>
      </w:del>
      <w:ins w:id="1165" w:author="John MacAuley" w:date="2014-09-09T15:38:00Z">
        <w:r w:rsidR="00734BD8">
          <w:t xml:space="preserve">Description </w:t>
        </w:r>
      </w:ins>
      <w:del w:id="1166" w:author="John MacAuley" w:date="2014-09-09T15:38:00Z">
        <w:r w:rsidDel="00734BD8">
          <w:delText xml:space="preserve">document </w:delText>
        </w:r>
      </w:del>
      <w:ins w:id="1167" w:author="John MacAuley" w:date="2014-09-09T15:38:00Z">
        <w:r w:rsidR="00734BD8">
          <w:t xml:space="preserve">Document </w:t>
        </w:r>
      </w:ins>
      <w:r>
        <w:t xml:space="preserve">describing the available interfaces, capabilities, and networks managed.  </w:t>
      </w:r>
      <w:r w:rsidR="00033B77">
        <w:t xml:space="preserve">The </w:t>
      </w:r>
      <w:proofErr w:type="spellStart"/>
      <w:r w:rsidR="00033B77">
        <w:t>uPA</w:t>
      </w:r>
      <w:proofErr w:type="spellEnd"/>
      <w:r w:rsidR="00033B77">
        <w:t xml:space="preserve"> will only participate in the provider role within </w:t>
      </w:r>
      <w:ins w:id="1168" w:author="John MacAuley" w:date="2014-09-09T15:38:00Z">
        <w:r w:rsidR="00734BD8">
          <w:t>the protocol formally know as t</w:t>
        </w:r>
        <w:r w:rsidR="00734BD8" w:rsidRPr="002645C1">
          <w:t xml:space="preserve">he </w:t>
        </w:r>
        <w:r w:rsidR="00734BD8">
          <w:t xml:space="preserve">NSA </w:t>
        </w:r>
        <w:r w:rsidR="00734BD8" w:rsidRPr="002645C1">
          <w:t>Discovery Service</w:t>
        </w:r>
        <w:r w:rsidR="00734BD8" w:rsidDel="00734BD8">
          <w:t xml:space="preserve"> </w:t>
        </w:r>
      </w:ins>
      <w:del w:id="1169" w:author="John MacAuley" w:date="2014-09-09T15:38:00Z">
        <w:r w:rsidR="00033B77" w:rsidDel="00734BD8">
          <w:delText xml:space="preserve">the NSI Discovery Protocol </w:delText>
        </w:r>
      </w:del>
      <w:r w:rsidR="00033B77">
        <w:t>as it does not contain a requester component, and therefore, will not need to discover documents from other NSA</w:t>
      </w:r>
      <w:ins w:id="1170" w:author="Guy Roberts" w:date="2014-02-17T14:33:00Z">
        <w:r w:rsidR="00CD6D9F">
          <w:t>s</w:t>
        </w:r>
      </w:ins>
      <w:r w:rsidR="00033B77">
        <w:t xml:space="preserve">.  </w:t>
      </w:r>
      <w:r>
        <w:t>This will allow peer NSA (</w:t>
      </w:r>
      <w:r w:rsidR="00E54C78">
        <w:t>Requester roles</w:t>
      </w:r>
      <w:r>
        <w:t>) to dynamically bootstrap communications.</w:t>
      </w:r>
    </w:p>
    <w:p w14:paraId="4E6AF8AB" w14:textId="77777777" w:rsidR="00D52BA2" w:rsidRDefault="00D52BA2" w:rsidP="00BD70C0"/>
    <w:p w14:paraId="78D29434" w14:textId="6ADD38FF" w:rsidR="00D52BA2" w:rsidRDefault="00D52BA2" w:rsidP="00BD70C0">
      <w:r>
        <w:t>An Aggregator NSA (</w:t>
      </w:r>
      <w:del w:id="1171" w:author="John MacAuley" w:date="2014-09-09T15:39:00Z">
        <w:r w:rsidR="00033B77" w:rsidDel="00734BD8">
          <w:delText>Aggr</w:delText>
        </w:r>
      </w:del>
      <w:ins w:id="1172" w:author="John MacAuley" w:date="2014-09-09T15:39:00Z">
        <w:r w:rsidR="00734BD8">
          <w:t>AG</w:t>
        </w:r>
      </w:ins>
      <w:r>
        <w:t xml:space="preserve">) </w:t>
      </w:r>
      <w:ins w:id="1173" w:author="Guy Roberts" w:date="2014-02-17T14:34:00Z">
        <w:r w:rsidR="00CD6D9F">
          <w:t xml:space="preserve">MUST </w:t>
        </w:r>
      </w:ins>
      <w:r>
        <w:t xml:space="preserve">participate in </w:t>
      </w:r>
      <w:ins w:id="1174" w:author="John MacAuley" w:date="2014-09-09T15:38:00Z">
        <w:r w:rsidR="00734BD8">
          <w:t>the protocol formally know as t</w:t>
        </w:r>
        <w:r w:rsidR="00734BD8" w:rsidRPr="002645C1">
          <w:t xml:space="preserve">he </w:t>
        </w:r>
        <w:r w:rsidR="00734BD8">
          <w:t xml:space="preserve">NSA </w:t>
        </w:r>
        <w:r w:rsidR="00734BD8" w:rsidRPr="002645C1">
          <w:t>Discovery Service</w:t>
        </w:r>
        <w:r w:rsidR="00734BD8" w:rsidDel="00734BD8">
          <w:t xml:space="preserve"> </w:t>
        </w:r>
      </w:ins>
      <w:del w:id="1175" w:author="John MacAuley" w:date="2014-09-09T15:38:00Z">
        <w:r w:rsidDel="00734BD8">
          <w:delText xml:space="preserve">the NSI Discovery protocol </w:delText>
        </w:r>
      </w:del>
      <w:r>
        <w:t xml:space="preserve">and make available an NSA </w:t>
      </w:r>
      <w:del w:id="1176" w:author="John MacAuley" w:date="2014-09-09T15:38:00Z">
        <w:r w:rsidDel="00734BD8">
          <w:delText xml:space="preserve">Discovery </w:delText>
        </w:r>
      </w:del>
      <w:ins w:id="1177" w:author="John MacAuley" w:date="2014-09-09T15:38:00Z">
        <w:r w:rsidR="00734BD8">
          <w:t xml:space="preserve">Description </w:t>
        </w:r>
      </w:ins>
      <w:ins w:id="1178" w:author="John MacAuley" w:date="2014-09-09T15:39:00Z">
        <w:r w:rsidR="00734BD8">
          <w:t>D</w:t>
        </w:r>
      </w:ins>
      <w:del w:id="1179" w:author="John MacAuley" w:date="2014-09-09T15:39:00Z">
        <w:r w:rsidDel="00734BD8">
          <w:delText>d</w:delText>
        </w:r>
      </w:del>
      <w:r>
        <w:t>ocument describing the available interfaces and capabilities (</w:t>
      </w:r>
      <w:del w:id="1180" w:author="John MacAuley" w:date="2014-09-09T15:39:00Z">
        <w:r w:rsidR="00033B77" w:rsidDel="00734BD8">
          <w:delText xml:space="preserve">Aggr </w:delText>
        </w:r>
      </w:del>
      <w:ins w:id="1181" w:author="John MacAuley" w:date="2014-09-09T15:39:00Z">
        <w:r w:rsidR="00734BD8">
          <w:t xml:space="preserve">AG </w:t>
        </w:r>
      </w:ins>
      <w:r>
        <w:t>do not have directly manages networks).</w:t>
      </w:r>
      <w:r w:rsidR="00033B77">
        <w:t xml:space="preserve">  An </w:t>
      </w:r>
      <w:del w:id="1182" w:author="John MacAuley" w:date="2014-09-09T15:39:00Z">
        <w:r w:rsidR="00033B77" w:rsidDel="00734BD8">
          <w:delText xml:space="preserve">Aggr </w:delText>
        </w:r>
      </w:del>
      <w:ins w:id="1183" w:author="John MacAuley" w:date="2014-09-09T15:39:00Z">
        <w:r w:rsidR="00734BD8">
          <w:t xml:space="preserve">AG </w:t>
        </w:r>
      </w:ins>
      <w:r w:rsidR="00033B77">
        <w:t xml:space="preserve">contains both a requester and provider component, so </w:t>
      </w:r>
      <w:ins w:id="1184" w:author="Guy Roberts" w:date="2014-02-17T14:35:00Z">
        <w:r w:rsidR="00CD6D9F">
          <w:t xml:space="preserve">SHOULD </w:t>
        </w:r>
      </w:ins>
      <w:r w:rsidR="00033B77">
        <w:t xml:space="preserve">support </w:t>
      </w:r>
      <w:ins w:id="1185" w:author="Guy Roberts" w:date="2014-02-17T14:35:00Z">
        <w:r w:rsidR="00CD6D9F">
          <w:t xml:space="preserve">the </w:t>
        </w:r>
      </w:ins>
      <w:r w:rsidR="00033B77">
        <w:t xml:space="preserve">requester roles within </w:t>
      </w:r>
      <w:ins w:id="1186" w:author="John MacAuley" w:date="2014-09-09T15:39:00Z">
        <w:r w:rsidR="00734BD8">
          <w:t>the protocol formally know as t</w:t>
        </w:r>
        <w:r w:rsidR="00734BD8" w:rsidRPr="002645C1">
          <w:t xml:space="preserve">he </w:t>
        </w:r>
        <w:r w:rsidR="00734BD8">
          <w:t xml:space="preserve">NSA </w:t>
        </w:r>
        <w:r w:rsidR="00734BD8" w:rsidRPr="002645C1">
          <w:t>Discovery Service</w:t>
        </w:r>
      </w:ins>
      <w:del w:id="1187" w:author="John MacAuley" w:date="2014-09-09T15:39:00Z">
        <w:r w:rsidR="00033B77" w:rsidDel="00734BD8">
          <w:delText>the NSI Discovery Protocol</w:delText>
        </w:r>
      </w:del>
      <w:r w:rsidR="00033B77">
        <w:t>.  This will allow peer NSA (</w:t>
      </w:r>
      <w:r w:rsidR="00E54C78">
        <w:t>Requester roles</w:t>
      </w:r>
      <w:r w:rsidR="00033B77">
        <w:t xml:space="preserve">) to dynamically bootstrap communications with the </w:t>
      </w:r>
      <w:del w:id="1188" w:author="John MacAuley" w:date="2014-09-09T15:40:00Z">
        <w:r w:rsidR="00033B77" w:rsidDel="00734BD8">
          <w:delText xml:space="preserve">Aggr’s </w:delText>
        </w:r>
      </w:del>
      <w:ins w:id="1189" w:author="John MacAuley" w:date="2014-09-09T15:40:00Z">
        <w:r w:rsidR="00734BD8">
          <w:t xml:space="preserve">AG’s </w:t>
        </w:r>
      </w:ins>
      <w:r w:rsidR="00033B77">
        <w:t xml:space="preserve">provider role, and allow the </w:t>
      </w:r>
      <w:del w:id="1190" w:author="John MacAuley" w:date="2014-09-09T15:40:00Z">
        <w:r w:rsidR="00033B77" w:rsidDel="00734BD8">
          <w:delText xml:space="preserve">Aggr </w:delText>
        </w:r>
      </w:del>
      <w:ins w:id="1191" w:author="John MacAuley" w:date="2014-09-09T15:40:00Z">
        <w:r w:rsidR="00734BD8">
          <w:t xml:space="preserve">AG </w:t>
        </w:r>
      </w:ins>
      <w:r w:rsidR="00033B77">
        <w:t xml:space="preserve">to dynamically bootstrap communications with its peers in the </w:t>
      </w:r>
      <w:r w:rsidR="00E54C78">
        <w:t>requester</w:t>
      </w:r>
      <w:r w:rsidR="00033B77">
        <w:t xml:space="preserve"> role.</w:t>
      </w:r>
    </w:p>
    <w:p w14:paraId="785D99BE" w14:textId="77777777" w:rsidR="00033B77" w:rsidRDefault="00033B77" w:rsidP="00BD70C0"/>
    <w:p w14:paraId="00735967" w14:textId="640E2B09" w:rsidR="00D52BA2" w:rsidRPr="00BD70C0" w:rsidRDefault="00033B77" w:rsidP="00BD70C0">
      <w:r>
        <w:t>An Ultimate Requester NSA (</w:t>
      </w:r>
      <w:proofErr w:type="spellStart"/>
      <w:r>
        <w:t>uRA</w:t>
      </w:r>
      <w:proofErr w:type="spellEnd"/>
      <w:r>
        <w:t xml:space="preserve">) may participate in </w:t>
      </w:r>
      <w:ins w:id="1192" w:author="John MacAuley" w:date="2014-09-09T15:40:00Z">
        <w:r w:rsidR="00734BD8">
          <w:t>the protocol formally know as t</w:t>
        </w:r>
        <w:r w:rsidR="00734BD8" w:rsidRPr="002645C1">
          <w:t xml:space="preserve">he </w:t>
        </w:r>
        <w:r w:rsidR="00734BD8">
          <w:t xml:space="preserve">NSA </w:t>
        </w:r>
        <w:r w:rsidR="00734BD8" w:rsidRPr="002645C1">
          <w:t>Discovery Service</w:t>
        </w:r>
        <w:r w:rsidR="00734BD8" w:rsidDel="00734BD8">
          <w:t xml:space="preserve"> </w:t>
        </w:r>
      </w:ins>
      <w:del w:id="1193" w:author="John MacAuley" w:date="2014-09-09T15:40:00Z">
        <w:r w:rsidDel="00734BD8">
          <w:delText xml:space="preserve">the NSI Discovery protocol </w:delText>
        </w:r>
      </w:del>
      <w:r>
        <w:t xml:space="preserve">as a requester to bootstrap communications with an </w:t>
      </w:r>
      <w:del w:id="1194" w:author="John MacAuley" w:date="2014-09-09T15:40:00Z">
        <w:r w:rsidDel="00734BD8">
          <w:delText xml:space="preserve">Aggr </w:delText>
        </w:r>
      </w:del>
      <w:ins w:id="1195" w:author="John MacAuley" w:date="2014-09-09T15:40:00Z">
        <w:r w:rsidR="00734BD8">
          <w:t xml:space="preserve">AG </w:t>
        </w:r>
      </w:ins>
      <w:r>
        <w:t xml:space="preserve">or </w:t>
      </w:r>
      <w:proofErr w:type="spellStart"/>
      <w:r>
        <w:t>uPA</w:t>
      </w:r>
      <w:proofErr w:type="spellEnd"/>
      <w:r>
        <w:t xml:space="preserve">, but will never participate as a provider, so does not need to make an NSA </w:t>
      </w:r>
      <w:del w:id="1196" w:author="John MacAuley" w:date="2014-09-09T15:40:00Z">
        <w:r w:rsidDel="00734BD8">
          <w:delText xml:space="preserve">Discovery </w:delText>
        </w:r>
      </w:del>
      <w:ins w:id="1197" w:author="John MacAuley" w:date="2014-09-09T15:40:00Z">
        <w:r w:rsidR="00734BD8">
          <w:t>Description D</w:t>
        </w:r>
      </w:ins>
      <w:del w:id="1198" w:author="John MacAuley" w:date="2014-09-09T15:40:00Z">
        <w:r w:rsidDel="00734BD8">
          <w:delText>d</w:delText>
        </w:r>
      </w:del>
      <w:r>
        <w:t xml:space="preserve">ocument available.  The </w:t>
      </w:r>
      <w:proofErr w:type="spellStart"/>
      <w:r>
        <w:t>uRA</w:t>
      </w:r>
      <w:proofErr w:type="spellEnd"/>
      <w:r>
        <w:t xml:space="preserve"> may </w:t>
      </w:r>
      <w:r w:rsidR="00E54C78">
        <w:t xml:space="preserve">decide </w:t>
      </w:r>
      <w:r>
        <w:t>not</w:t>
      </w:r>
      <w:ins w:id="1199" w:author="Guy Roberts" w:date="2014-02-17T14:36:00Z">
        <w:r w:rsidR="00CD6D9F">
          <w:t xml:space="preserve"> to</w:t>
        </w:r>
      </w:ins>
      <w:r>
        <w:t xml:space="preserve"> participate in </w:t>
      </w:r>
      <w:ins w:id="1200" w:author="John MacAuley" w:date="2014-09-09T15:40:00Z">
        <w:r w:rsidR="00734BD8">
          <w:t>the protocol formally know as t</w:t>
        </w:r>
        <w:r w:rsidR="00734BD8" w:rsidRPr="002645C1">
          <w:t xml:space="preserve">he </w:t>
        </w:r>
        <w:r w:rsidR="00734BD8">
          <w:t xml:space="preserve">NSA </w:t>
        </w:r>
        <w:r w:rsidR="00734BD8" w:rsidRPr="002645C1">
          <w:t>Discovery Service</w:t>
        </w:r>
      </w:ins>
      <w:del w:id="1201" w:author="John MacAuley" w:date="2014-09-09T15:40:00Z">
        <w:r w:rsidDel="00734BD8">
          <w:delText>the NSI Discovery protocol</w:delText>
        </w:r>
      </w:del>
      <w:r>
        <w:t xml:space="preserve">, but instead choose to statically provision all information required to bootstrap communications with the target </w:t>
      </w:r>
      <w:del w:id="1202" w:author="John MacAuley" w:date="2014-09-09T15:40:00Z">
        <w:r w:rsidDel="00734BD8">
          <w:delText xml:space="preserve">Aggr </w:delText>
        </w:r>
      </w:del>
      <w:ins w:id="1203" w:author="John MacAuley" w:date="2014-09-09T15:40:00Z">
        <w:r w:rsidR="00734BD8">
          <w:t xml:space="preserve">AG </w:t>
        </w:r>
      </w:ins>
      <w:r>
        <w:t xml:space="preserve">or </w:t>
      </w:r>
      <w:proofErr w:type="spellStart"/>
      <w:r>
        <w:t>uPA</w:t>
      </w:r>
      <w:proofErr w:type="spellEnd"/>
      <w:r>
        <w:t>.</w:t>
      </w:r>
    </w:p>
    <w:p w14:paraId="17299913" w14:textId="1B84ADA1" w:rsidR="007C6746" w:rsidRDefault="007C6746" w:rsidP="007C6746">
      <w:pPr>
        <w:pStyle w:val="Heading1"/>
      </w:pPr>
      <w:bookmarkStart w:id="1204" w:name="_Toc279247127"/>
      <w:r w:rsidRPr="00866D9D">
        <w:t>Security Considerations</w:t>
      </w:r>
      <w:bookmarkEnd w:id="940"/>
      <w:bookmarkEnd w:id="1204"/>
    </w:p>
    <w:p w14:paraId="3FBF589F" w14:textId="21FED3E0" w:rsidR="00DE1106" w:rsidRPr="00DE1106" w:rsidRDefault="0068782C" w:rsidP="00DE1106">
      <w:r>
        <w:t>This document describes the info</w:t>
      </w:r>
      <w:r w:rsidR="009A6DE7">
        <w:t xml:space="preserve">rmation modeled within the NSA </w:t>
      </w:r>
      <w:del w:id="1205" w:author="John MacAuley" w:date="2014-09-09T15:41:00Z">
        <w:r w:rsidR="009A6DE7" w:rsidDel="00AE5268">
          <w:delText>D</w:delText>
        </w:r>
        <w:r w:rsidDel="00AE5268">
          <w:delText xml:space="preserve">iscovery </w:delText>
        </w:r>
      </w:del>
      <w:ins w:id="1206" w:author="John MacAuley" w:date="2014-09-09T15:41:00Z">
        <w:r w:rsidR="00AE5268">
          <w:t>Description D</w:t>
        </w:r>
      </w:ins>
      <w:del w:id="1207" w:author="John MacAuley" w:date="2014-09-09T15:41:00Z">
        <w:r w:rsidDel="00AE5268">
          <w:delText>d</w:delText>
        </w:r>
      </w:del>
      <w:r>
        <w:t>ocument, but does not define the specific mechanism that is used by NSA to get access to all documents within the network.  It is assumed that t</w:t>
      </w:r>
      <w:r w:rsidR="00DE1106" w:rsidRPr="00DE1106">
        <w:t xml:space="preserve">he </w:t>
      </w:r>
      <w:r w:rsidR="009A6DE7">
        <w:t xml:space="preserve">NSA </w:t>
      </w:r>
      <w:del w:id="1208" w:author="John MacAuley" w:date="2014-09-09T15:41:00Z">
        <w:r w:rsidR="009A6DE7" w:rsidDel="00AE5268">
          <w:delText>D</w:delText>
        </w:r>
        <w:r w:rsidR="00DE1106" w:rsidDel="00AE5268">
          <w:delText xml:space="preserve">iscovery </w:delText>
        </w:r>
      </w:del>
      <w:ins w:id="1209" w:author="John MacAuley" w:date="2014-09-09T15:41:00Z">
        <w:r w:rsidR="00AE5268">
          <w:t>Description D</w:t>
        </w:r>
      </w:ins>
      <w:del w:id="1210" w:author="John MacAuley" w:date="2014-09-09T15:41:00Z">
        <w:r w:rsidR="00DE1106" w:rsidDel="00AE5268">
          <w:delText>d</w:delText>
        </w:r>
      </w:del>
      <w:r w:rsidR="00DE1106">
        <w:t>ocument</w:t>
      </w:r>
      <w:r w:rsidR="00DE1106" w:rsidRPr="00DE1106">
        <w:t xml:space="preserve"> </w:t>
      </w:r>
      <w:ins w:id="1211" w:author="John MacAuley" w:date="2014-02-17T14:46:00Z">
        <w:r w:rsidR="005B7434">
          <w:t>MUST</w:t>
        </w:r>
      </w:ins>
      <w:r w:rsidR="00DE1106" w:rsidRPr="00DE1106">
        <w:t xml:space="preserve"> be verifiable (e.g. the </w:t>
      </w:r>
      <w:r w:rsidR="00DE1106">
        <w:t>agent</w:t>
      </w:r>
      <w:r w:rsidR="00DE1106" w:rsidRPr="00DE1106">
        <w:t xml:space="preserve"> </w:t>
      </w:r>
      <w:ins w:id="1212" w:author="John MacAuley" w:date="2014-02-17T14:46:00Z">
        <w:r w:rsidR="005B7434">
          <w:t>MUST</w:t>
        </w:r>
      </w:ins>
      <w:r w:rsidR="00DE1106" w:rsidRPr="00DE1106">
        <w:t xml:space="preserve"> be able to determine that the </w:t>
      </w:r>
      <w:r w:rsidR="009A6DE7">
        <w:t xml:space="preserve">contents of the NSA </w:t>
      </w:r>
      <w:del w:id="1213" w:author="John MacAuley" w:date="2014-09-09T15:41:00Z">
        <w:r w:rsidR="009A6DE7" w:rsidDel="00AE5268">
          <w:delText>D</w:delText>
        </w:r>
        <w:r w:rsidR="00DE1106" w:rsidDel="00AE5268">
          <w:delText xml:space="preserve">iscovery </w:delText>
        </w:r>
      </w:del>
      <w:ins w:id="1214" w:author="John MacAuley" w:date="2014-09-09T15:41:00Z">
        <w:r w:rsidR="00AE5268">
          <w:t>Description D</w:t>
        </w:r>
      </w:ins>
      <w:del w:id="1215" w:author="John MacAuley" w:date="2014-09-09T15:41:00Z">
        <w:r w:rsidR="00DE1106" w:rsidDel="00AE5268">
          <w:delText>d</w:delText>
        </w:r>
      </w:del>
      <w:r w:rsidR="00DE1106">
        <w:t>ocument</w:t>
      </w:r>
      <w:r w:rsidR="00DE1106" w:rsidRPr="00DE1106">
        <w:t xml:space="preserve"> was not altered during delivery)</w:t>
      </w:r>
      <w:r w:rsidR="00DE1106">
        <w:t>.</w:t>
      </w:r>
      <w:r w:rsidR="0014292C">
        <w:t xml:space="preserve">  It is also assumed that exchange of documents between NSA is secured to the level of other protocols within the NSI protocol suite.  This security </w:t>
      </w:r>
      <w:ins w:id="1216" w:author="John MacAuley" w:date="2014-02-17T14:46:00Z">
        <w:r w:rsidR="005B7434">
          <w:t>MUST</w:t>
        </w:r>
      </w:ins>
      <w:r w:rsidR="0014292C">
        <w:t xml:space="preserve"> include authentication, authorization, and confidentiality.</w:t>
      </w:r>
    </w:p>
    <w:p w14:paraId="6CB1F78A" w14:textId="77777777" w:rsidR="007C6746" w:rsidRDefault="007C6746" w:rsidP="007C6746">
      <w:pPr>
        <w:pStyle w:val="Heading1"/>
        <w:ind w:left="360" w:hanging="360"/>
      </w:pPr>
      <w:bookmarkStart w:id="1217" w:name="_Toc279247128"/>
      <w:r>
        <w:t>Glossary</w:t>
      </w:r>
      <w:bookmarkEnd w:id="12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629"/>
      </w:tblGrid>
      <w:tr w:rsidR="006A68EC" w:rsidRPr="009650A2" w14:paraId="2F37DFBC" w14:textId="77777777" w:rsidTr="00F42C7B">
        <w:tc>
          <w:tcPr>
            <w:tcW w:w="3227" w:type="dxa"/>
          </w:tcPr>
          <w:p w14:paraId="06AD677B" w14:textId="05C228D9" w:rsidR="006A68EC" w:rsidRPr="009650A2" w:rsidRDefault="006A68EC">
            <w:pPr>
              <w:spacing w:after="120"/>
              <w:rPr>
                <w:rFonts w:cs="Arial"/>
                <w:b/>
                <w:sz w:val="18"/>
                <w:szCs w:val="16"/>
                <w:lang w:eastAsia="en-GB"/>
              </w:rPr>
              <w:pPrChange w:id="1218" w:author="John MacAuley" w:date="2014-09-09T15:41:00Z">
                <w:pPr>
                  <w:keepNext/>
                  <w:numPr>
                    <w:ilvl w:val="3"/>
                    <w:numId w:val="11"/>
                  </w:numPr>
                  <w:spacing w:before="240" w:after="120"/>
                  <w:ind w:left="864" w:hanging="864"/>
                  <w:outlineLvl w:val="3"/>
                </w:pPr>
              </w:pPrChange>
            </w:pPr>
            <w:r>
              <w:rPr>
                <w:rFonts w:cs="Arial"/>
                <w:sz w:val="18"/>
                <w:szCs w:val="16"/>
                <w:lang w:eastAsia="en-GB"/>
              </w:rPr>
              <w:t>Aggregator NSA (</w:t>
            </w:r>
            <w:del w:id="1219" w:author="John MacAuley" w:date="2014-09-09T15:41:00Z">
              <w:r w:rsidDel="00AE5268">
                <w:rPr>
                  <w:rFonts w:cs="Arial"/>
                  <w:sz w:val="18"/>
                  <w:szCs w:val="16"/>
                  <w:lang w:eastAsia="en-GB"/>
                </w:rPr>
                <w:delText>Aggr</w:delText>
              </w:r>
            </w:del>
            <w:ins w:id="1220" w:author="John MacAuley" w:date="2014-09-09T15:41:00Z">
              <w:r w:rsidR="00AE5268">
                <w:rPr>
                  <w:rFonts w:cs="Arial"/>
                  <w:sz w:val="18"/>
                  <w:szCs w:val="16"/>
                  <w:lang w:eastAsia="en-GB"/>
                </w:rPr>
                <w:t>AG</w:t>
              </w:r>
            </w:ins>
            <w:r>
              <w:rPr>
                <w:rFonts w:cs="Arial"/>
                <w:sz w:val="18"/>
                <w:szCs w:val="16"/>
                <w:lang w:eastAsia="en-GB"/>
              </w:rPr>
              <w:t>)</w:t>
            </w:r>
          </w:p>
        </w:tc>
        <w:tc>
          <w:tcPr>
            <w:tcW w:w="5629" w:type="dxa"/>
          </w:tcPr>
          <w:p w14:paraId="456783CB" w14:textId="518D8146" w:rsidR="006A68EC" w:rsidRPr="009650A2" w:rsidRDefault="006A68EC" w:rsidP="006A68EC">
            <w:pPr>
              <w:spacing w:after="120"/>
              <w:rPr>
                <w:rFonts w:cs="Arial"/>
                <w:sz w:val="18"/>
                <w:szCs w:val="16"/>
                <w:lang w:eastAsia="en-GB"/>
              </w:rPr>
            </w:pPr>
            <w:r w:rsidRPr="009650A2">
              <w:rPr>
                <w:rFonts w:cs="Arial"/>
                <w:color w:val="000000"/>
                <w:sz w:val="18"/>
                <w:szCs w:val="16"/>
                <w:lang w:eastAsia="en-GB"/>
              </w:rPr>
              <w:t xml:space="preserve">The </w:t>
            </w:r>
            <w:r>
              <w:rPr>
                <w:rFonts w:cs="Arial"/>
                <w:color w:val="000000"/>
                <w:sz w:val="18"/>
                <w:szCs w:val="16"/>
                <w:lang w:eastAsia="en-GB"/>
              </w:rPr>
              <w:t>Aggregator NSA</w:t>
            </w:r>
            <w:r w:rsidRPr="009650A2">
              <w:rPr>
                <w:rFonts w:cs="Arial"/>
                <w:color w:val="000000"/>
                <w:sz w:val="18"/>
                <w:szCs w:val="16"/>
                <w:lang w:eastAsia="en-GB"/>
              </w:rPr>
              <w:t xml:space="preserve"> is a Provider Agent that </w:t>
            </w:r>
            <w:r>
              <w:rPr>
                <w:rFonts w:cs="Arial"/>
                <w:color w:val="000000"/>
                <w:sz w:val="18"/>
                <w:szCs w:val="16"/>
                <w:lang w:eastAsia="en-GB"/>
              </w:rPr>
              <w:t>acts as both a requester and provider NSA</w:t>
            </w:r>
            <w:r w:rsidRPr="009650A2">
              <w:rPr>
                <w:rFonts w:cs="Arial"/>
                <w:color w:val="000000"/>
                <w:sz w:val="18"/>
                <w:szCs w:val="16"/>
                <w:lang w:eastAsia="en-GB"/>
              </w:rPr>
              <w:t>.</w:t>
            </w:r>
            <w:r>
              <w:rPr>
                <w:rFonts w:cs="Arial"/>
                <w:color w:val="000000"/>
                <w:sz w:val="18"/>
                <w:szCs w:val="16"/>
                <w:lang w:eastAsia="en-GB"/>
              </w:rPr>
              <w:t xml:space="preserve">  It can service requests from other NSA, perform path finding, and distribute segment requests to child NSA for processing.</w:t>
            </w:r>
          </w:p>
        </w:tc>
      </w:tr>
      <w:tr w:rsidR="009650A2" w:rsidRPr="009650A2" w14:paraId="77DA7E16" w14:textId="77777777" w:rsidTr="00F42C7B">
        <w:tc>
          <w:tcPr>
            <w:tcW w:w="3227" w:type="dxa"/>
          </w:tcPr>
          <w:p w14:paraId="4AB51A80" w14:textId="77777777" w:rsidR="009650A2" w:rsidRPr="009650A2" w:rsidRDefault="009650A2" w:rsidP="005A36C6">
            <w:pPr>
              <w:spacing w:after="120"/>
              <w:rPr>
                <w:rFonts w:cs="Arial"/>
                <w:sz w:val="18"/>
                <w:szCs w:val="16"/>
                <w:lang w:eastAsia="en-GB"/>
              </w:rPr>
            </w:pPr>
            <w:r w:rsidRPr="009650A2">
              <w:rPr>
                <w:rFonts w:cs="Arial"/>
                <w:sz w:val="18"/>
                <w:szCs w:val="16"/>
                <w:lang w:eastAsia="en-GB"/>
              </w:rPr>
              <w:t>Connection Service (CS)</w:t>
            </w:r>
          </w:p>
        </w:tc>
        <w:tc>
          <w:tcPr>
            <w:tcW w:w="5629" w:type="dxa"/>
          </w:tcPr>
          <w:p w14:paraId="20C6709A" w14:textId="4486C426" w:rsidR="009650A2" w:rsidRPr="009650A2" w:rsidRDefault="009650A2" w:rsidP="005A36C6">
            <w:pPr>
              <w:spacing w:after="120"/>
              <w:rPr>
                <w:rFonts w:cs="Arial"/>
                <w:iCs/>
                <w:sz w:val="18"/>
                <w:szCs w:val="16"/>
                <w:lang w:eastAsia="en-GB"/>
              </w:rPr>
            </w:pPr>
            <w:r w:rsidRPr="009650A2">
              <w:rPr>
                <w:rFonts w:cs="Arial"/>
                <w:sz w:val="18"/>
                <w:szCs w:val="16"/>
                <w:lang w:eastAsia="en-GB"/>
              </w:rPr>
              <w:t xml:space="preserve">The NSI </w:t>
            </w:r>
            <w:r w:rsidRPr="009650A2">
              <w:rPr>
                <w:rFonts w:cs="Arial"/>
                <w:iCs/>
                <w:sz w:val="18"/>
                <w:szCs w:val="16"/>
                <w:lang w:eastAsia="en-GB"/>
              </w:rPr>
              <w:t>Connection Service</w:t>
            </w:r>
            <w:r w:rsidRPr="009650A2">
              <w:rPr>
                <w:rFonts w:cs="Arial"/>
                <w:sz w:val="18"/>
                <w:szCs w:val="16"/>
                <w:lang w:eastAsia="en-GB"/>
              </w:rPr>
              <w:t xml:space="preserve"> is a service that allows an RA to request and manage a </w:t>
            </w:r>
            <w:r w:rsidRPr="009650A2">
              <w:rPr>
                <w:rFonts w:cs="Arial"/>
                <w:iCs/>
                <w:sz w:val="18"/>
                <w:szCs w:val="16"/>
                <w:lang w:eastAsia="en-GB"/>
              </w:rPr>
              <w:t xml:space="preserve">Connection </w:t>
            </w:r>
            <w:r w:rsidRPr="009650A2">
              <w:rPr>
                <w:rFonts w:cs="Arial"/>
                <w:sz w:val="18"/>
                <w:szCs w:val="16"/>
                <w:lang w:eastAsia="en-GB"/>
              </w:rPr>
              <w:t xml:space="preserve">from a </w:t>
            </w:r>
            <w:r w:rsidRPr="009650A2">
              <w:rPr>
                <w:rFonts w:cs="Arial"/>
                <w:iCs/>
                <w:sz w:val="18"/>
                <w:szCs w:val="16"/>
                <w:lang w:eastAsia="en-GB"/>
              </w:rPr>
              <w:t>PA.</w:t>
            </w:r>
            <w:r w:rsidR="001E3462">
              <w:rPr>
                <w:rFonts w:cs="Arial"/>
                <w:iCs/>
                <w:sz w:val="18"/>
                <w:szCs w:val="16"/>
                <w:lang w:eastAsia="en-GB"/>
              </w:rPr>
              <w:t xml:space="preserve"> </w:t>
            </w:r>
            <w:r w:rsidR="004B2A2F">
              <w:rPr>
                <w:rFonts w:cs="Arial"/>
                <w:iCs/>
                <w:sz w:val="18"/>
                <w:szCs w:val="16"/>
                <w:lang w:eastAsia="en-GB"/>
              </w:rPr>
              <w:t xml:space="preserve">See </w:t>
            </w:r>
            <w:r w:rsidR="001E3462">
              <w:rPr>
                <w:rFonts w:cs="Arial"/>
                <w:iCs/>
                <w:sz w:val="18"/>
                <w:szCs w:val="16"/>
                <w:lang w:eastAsia="en-GB"/>
              </w:rPr>
              <w:t>[OGF NSI-CS]</w:t>
            </w:r>
            <w:r w:rsidR="004B2A2F">
              <w:rPr>
                <w:rFonts w:cs="Arial"/>
                <w:iCs/>
                <w:sz w:val="18"/>
                <w:szCs w:val="16"/>
                <w:lang w:eastAsia="en-GB"/>
              </w:rPr>
              <w:t>.</w:t>
            </w:r>
          </w:p>
        </w:tc>
      </w:tr>
      <w:tr w:rsidR="009650A2" w:rsidRPr="009650A2" w14:paraId="011AC149" w14:textId="77777777" w:rsidTr="00F42C7B">
        <w:tc>
          <w:tcPr>
            <w:tcW w:w="3227" w:type="dxa"/>
          </w:tcPr>
          <w:p w14:paraId="2BAB5C21" w14:textId="6BF52A5A" w:rsidR="009650A2" w:rsidRPr="009650A2" w:rsidRDefault="00AE5268" w:rsidP="005A36C6">
            <w:pPr>
              <w:spacing w:after="120"/>
              <w:rPr>
                <w:rFonts w:cs="Arial"/>
                <w:sz w:val="18"/>
                <w:szCs w:val="16"/>
              </w:rPr>
            </w:pPr>
            <w:ins w:id="1221" w:author="John MacAuley" w:date="2014-09-09T15:42:00Z">
              <w:r>
                <w:rPr>
                  <w:rFonts w:cs="Arial"/>
                  <w:sz w:val="18"/>
                  <w:szCs w:val="16"/>
                </w:rPr>
                <w:t>T</w:t>
              </w:r>
              <w:r w:rsidRPr="00AE5268">
                <w:rPr>
                  <w:rFonts w:cs="Arial"/>
                  <w:sz w:val="18"/>
                  <w:szCs w:val="16"/>
                </w:rPr>
                <w:t>he protocol formally know as the NSA Discovery Service</w:t>
              </w:r>
            </w:ins>
            <w:del w:id="1222" w:author="John MacAuley" w:date="2014-09-09T15:42:00Z">
              <w:r w:rsidR="009650A2" w:rsidRPr="009650A2" w:rsidDel="00AE5268">
                <w:rPr>
                  <w:rFonts w:cs="Arial"/>
                  <w:sz w:val="18"/>
                  <w:szCs w:val="16"/>
                </w:rPr>
                <w:delText>Discovery Service</w:delText>
              </w:r>
            </w:del>
          </w:p>
        </w:tc>
        <w:tc>
          <w:tcPr>
            <w:tcW w:w="5629" w:type="dxa"/>
          </w:tcPr>
          <w:p w14:paraId="67FA1C40" w14:textId="5FAC95A2" w:rsidR="009650A2" w:rsidRPr="009650A2" w:rsidRDefault="009650A2">
            <w:pPr>
              <w:spacing w:after="120"/>
              <w:rPr>
                <w:rFonts w:cs="Arial"/>
                <w:sz w:val="18"/>
                <w:szCs w:val="16"/>
              </w:rPr>
            </w:pPr>
            <w:del w:id="1223" w:author="John MacAuley" w:date="2014-09-09T15:55:00Z">
              <w:r w:rsidRPr="009650A2" w:rsidDel="007C1C1A">
                <w:rPr>
                  <w:rFonts w:cs="Arial"/>
                  <w:sz w:val="18"/>
                  <w:szCs w:val="16"/>
                </w:rPr>
                <w:delText xml:space="preserve">The NSI discovery service is a web service that allows </w:delText>
              </w:r>
              <w:r w:rsidR="005A36C6" w:rsidDel="007C1C1A">
                <w:rPr>
                  <w:rFonts w:cs="Arial"/>
                  <w:sz w:val="18"/>
                  <w:szCs w:val="16"/>
                </w:rPr>
                <w:delText xml:space="preserve">the exchange of documents between </w:delText>
              </w:r>
              <w:r w:rsidRPr="009650A2" w:rsidDel="007C1C1A">
                <w:rPr>
                  <w:rFonts w:cs="Arial"/>
                  <w:sz w:val="18"/>
                  <w:szCs w:val="16"/>
                </w:rPr>
                <w:delText xml:space="preserve">RA </w:delText>
              </w:r>
              <w:r w:rsidR="005A36C6" w:rsidDel="007C1C1A">
                <w:rPr>
                  <w:rFonts w:cs="Arial"/>
                  <w:sz w:val="18"/>
                  <w:szCs w:val="16"/>
                </w:rPr>
                <w:delText xml:space="preserve">and </w:delText>
              </w:r>
              <w:r w:rsidRPr="009650A2" w:rsidDel="007C1C1A">
                <w:rPr>
                  <w:rFonts w:cs="Arial"/>
                  <w:sz w:val="18"/>
                  <w:szCs w:val="16"/>
                </w:rPr>
                <w:delText>PA</w:delText>
              </w:r>
              <w:r w:rsidR="005A36C6" w:rsidDel="007C1C1A">
                <w:rPr>
                  <w:rFonts w:cs="Arial"/>
                  <w:sz w:val="18"/>
                  <w:szCs w:val="16"/>
                </w:rPr>
                <w:delText xml:space="preserve"> within the network</w:delText>
              </w:r>
              <w:r w:rsidRPr="009650A2" w:rsidDel="007C1C1A">
                <w:rPr>
                  <w:rFonts w:cs="Arial"/>
                  <w:sz w:val="18"/>
                  <w:szCs w:val="16"/>
                </w:rPr>
                <w:delText>.</w:delText>
              </w:r>
              <w:r w:rsidR="005A36C6" w:rsidDel="007C1C1A">
                <w:rPr>
                  <w:rFonts w:cs="Arial"/>
                  <w:sz w:val="18"/>
                  <w:szCs w:val="16"/>
                </w:rPr>
                <w:delText xml:space="preserve">  </w:delText>
              </w:r>
            </w:del>
            <w:ins w:id="1224" w:author="John MacAuley" w:date="2014-09-09T15:55:00Z">
              <w:r w:rsidR="007C1C1A">
                <w:rPr>
                  <w:rFonts w:cs="Arial"/>
                  <w:sz w:val="18"/>
                  <w:szCs w:val="16"/>
                </w:rPr>
                <w:t xml:space="preserve">Is a protocol for the exchange and propagation of NSA meta data </w:t>
              </w:r>
            </w:ins>
            <w:ins w:id="1225" w:author="John MacAuley" w:date="2014-09-09T15:58:00Z">
              <w:r w:rsidR="007C1C1A">
                <w:rPr>
                  <w:rFonts w:cs="Arial"/>
                  <w:sz w:val="18"/>
                  <w:szCs w:val="16"/>
                </w:rPr>
                <w:t xml:space="preserve">between NSA </w:t>
              </w:r>
            </w:ins>
            <w:ins w:id="1226" w:author="John MacAuley" w:date="2014-09-09T15:55:00Z">
              <w:r w:rsidR="007C1C1A">
                <w:rPr>
                  <w:rFonts w:cs="Arial"/>
                  <w:sz w:val="18"/>
                  <w:szCs w:val="16"/>
                </w:rPr>
                <w:t xml:space="preserve">throughout the </w:t>
              </w:r>
            </w:ins>
            <w:ins w:id="1227" w:author="John MacAuley" w:date="2014-09-09T15:57:00Z">
              <w:r w:rsidR="007C1C1A">
                <w:rPr>
                  <w:rFonts w:cs="Arial"/>
                  <w:sz w:val="18"/>
                  <w:szCs w:val="16"/>
                </w:rPr>
                <w:t xml:space="preserve">interconnected control </w:t>
              </w:r>
              <w:proofErr w:type="gramStart"/>
              <w:r w:rsidR="007C1C1A">
                <w:rPr>
                  <w:rFonts w:cs="Arial"/>
                  <w:sz w:val="18"/>
                  <w:szCs w:val="16"/>
                </w:rPr>
                <w:t>plane</w:t>
              </w:r>
            </w:ins>
            <w:ins w:id="1228" w:author="John MacAuley" w:date="2014-09-09T15:55:00Z">
              <w:r w:rsidR="007C1C1A">
                <w:rPr>
                  <w:rFonts w:cs="Arial"/>
                  <w:sz w:val="18"/>
                  <w:szCs w:val="16"/>
                </w:rPr>
                <w:t>.</w:t>
              </w:r>
              <w:proofErr w:type="gramEnd"/>
              <w:r w:rsidR="007C1C1A">
                <w:rPr>
                  <w:rFonts w:cs="Arial"/>
                  <w:sz w:val="18"/>
                  <w:szCs w:val="16"/>
                </w:rPr>
                <w:t xml:space="preserve">  </w:t>
              </w:r>
            </w:ins>
            <w:r w:rsidR="005A36C6">
              <w:rPr>
                <w:rFonts w:cs="Arial"/>
                <w:sz w:val="18"/>
                <w:szCs w:val="16"/>
              </w:rPr>
              <w:t>The NSA Discovery document is an example of information exchanged using this protocol.</w:t>
            </w:r>
          </w:p>
        </w:tc>
      </w:tr>
      <w:tr w:rsidR="009650A2" w:rsidRPr="009650A2" w14:paraId="5AFCE7D4" w14:textId="77777777" w:rsidTr="00F42C7B">
        <w:tc>
          <w:tcPr>
            <w:tcW w:w="3227" w:type="dxa"/>
          </w:tcPr>
          <w:p w14:paraId="6C5D01F5"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Network Service Agent (NSA)</w:t>
            </w:r>
          </w:p>
        </w:tc>
        <w:tc>
          <w:tcPr>
            <w:tcW w:w="5629" w:type="dxa"/>
          </w:tcPr>
          <w:p w14:paraId="472113AE"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 xml:space="preserve">The </w:t>
            </w:r>
            <w:r w:rsidRPr="009650A2">
              <w:rPr>
                <w:rFonts w:cs="Arial"/>
                <w:iCs/>
                <w:sz w:val="18"/>
                <w:szCs w:val="16"/>
                <w:lang w:eastAsia="en-GB"/>
              </w:rPr>
              <w:t>Network Service Agent</w:t>
            </w:r>
            <w:r w:rsidRPr="009650A2">
              <w:rPr>
                <w:rFonts w:cs="Arial"/>
                <w:sz w:val="18"/>
                <w:szCs w:val="16"/>
                <w:lang w:eastAsia="en-GB"/>
              </w:rPr>
              <w:t xml:space="preserve"> is a concrete piece of software that sends and receives NSI </w:t>
            </w:r>
            <w:r w:rsidRPr="009650A2">
              <w:rPr>
                <w:rFonts w:cs="Arial"/>
                <w:iCs/>
                <w:sz w:val="18"/>
                <w:szCs w:val="16"/>
                <w:lang w:eastAsia="en-GB"/>
              </w:rPr>
              <w:t>Messages</w:t>
            </w:r>
            <w:r w:rsidRPr="009650A2">
              <w:rPr>
                <w:rFonts w:cs="Arial"/>
                <w:sz w:val="18"/>
                <w:szCs w:val="16"/>
                <w:lang w:eastAsia="en-GB"/>
              </w:rPr>
              <w:t xml:space="preserve">. The NSA includes a set of capabilities that allow </w:t>
            </w:r>
            <w:r w:rsidRPr="009650A2">
              <w:rPr>
                <w:rFonts w:cs="Arial"/>
                <w:iCs/>
                <w:sz w:val="18"/>
                <w:szCs w:val="16"/>
                <w:lang w:eastAsia="en-GB"/>
              </w:rPr>
              <w:t>Network Services</w:t>
            </w:r>
            <w:r w:rsidRPr="009650A2">
              <w:rPr>
                <w:rFonts w:cs="Arial"/>
                <w:sz w:val="18"/>
                <w:szCs w:val="16"/>
                <w:lang w:eastAsia="en-GB"/>
              </w:rPr>
              <w:t xml:space="preserve"> to be delivered.</w:t>
            </w:r>
          </w:p>
        </w:tc>
      </w:tr>
      <w:tr w:rsidR="009650A2" w:rsidRPr="009650A2" w14:paraId="6C313D62" w14:textId="77777777" w:rsidTr="00F42C7B">
        <w:tc>
          <w:tcPr>
            <w:tcW w:w="3227" w:type="dxa"/>
          </w:tcPr>
          <w:p w14:paraId="3356A641"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Network Service Interface (NSI)</w:t>
            </w:r>
          </w:p>
        </w:tc>
        <w:tc>
          <w:tcPr>
            <w:tcW w:w="5629" w:type="dxa"/>
          </w:tcPr>
          <w:p w14:paraId="1E34D738"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 xml:space="preserve">The NSI is the interface between </w:t>
            </w:r>
            <w:r w:rsidRPr="009650A2">
              <w:rPr>
                <w:rFonts w:cs="Arial"/>
                <w:iCs/>
                <w:sz w:val="18"/>
                <w:szCs w:val="16"/>
                <w:lang w:eastAsia="en-GB"/>
              </w:rPr>
              <w:t>RA</w:t>
            </w:r>
            <w:r w:rsidRPr="009650A2">
              <w:rPr>
                <w:rFonts w:cs="Arial"/>
                <w:sz w:val="18"/>
                <w:szCs w:val="16"/>
                <w:lang w:eastAsia="en-GB"/>
              </w:rPr>
              <w:t xml:space="preserve">s and </w:t>
            </w:r>
            <w:r w:rsidRPr="009650A2">
              <w:rPr>
                <w:rFonts w:cs="Arial"/>
                <w:iCs/>
                <w:sz w:val="18"/>
                <w:szCs w:val="16"/>
                <w:lang w:eastAsia="en-GB"/>
              </w:rPr>
              <w:t>PA</w:t>
            </w:r>
            <w:r w:rsidRPr="009650A2">
              <w:rPr>
                <w:rFonts w:cs="Arial"/>
                <w:sz w:val="18"/>
                <w:szCs w:val="16"/>
                <w:lang w:eastAsia="en-GB"/>
              </w:rPr>
              <w:t xml:space="preserve">s. The NSI defines a set of interactions or transactions between these NSAs to realize a </w:t>
            </w:r>
            <w:r w:rsidRPr="009650A2">
              <w:rPr>
                <w:rFonts w:cs="Arial"/>
                <w:iCs/>
                <w:sz w:val="18"/>
                <w:szCs w:val="16"/>
                <w:lang w:eastAsia="en-GB"/>
              </w:rPr>
              <w:t>Network Service.</w:t>
            </w:r>
          </w:p>
        </w:tc>
      </w:tr>
      <w:tr w:rsidR="009650A2" w:rsidRPr="009650A2" w14:paraId="6EF85629" w14:textId="77777777" w:rsidTr="00F42C7B">
        <w:tc>
          <w:tcPr>
            <w:tcW w:w="3227" w:type="dxa"/>
          </w:tcPr>
          <w:p w14:paraId="380CC1BA"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Network Services Framework (NSF)</w:t>
            </w:r>
          </w:p>
        </w:tc>
        <w:tc>
          <w:tcPr>
            <w:tcW w:w="5629" w:type="dxa"/>
          </w:tcPr>
          <w:p w14:paraId="5C70D06A" w14:textId="011FB216"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The Network Services framework describes an NSI message-based platform capable of supporting a suite of Network Services such as the Connection Service and the Topology Service.</w:t>
            </w:r>
            <w:r w:rsidR="004B2A2F">
              <w:rPr>
                <w:rFonts w:cs="Arial"/>
                <w:sz w:val="18"/>
                <w:szCs w:val="16"/>
                <w:lang w:eastAsia="en-GB"/>
              </w:rPr>
              <w:t xml:space="preserve">  See [OGF NSF].</w:t>
            </w:r>
          </w:p>
        </w:tc>
      </w:tr>
      <w:tr w:rsidR="005A36C6" w:rsidRPr="009650A2" w14:paraId="5D34D0E4" w14:textId="77777777" w:rsidTr="00F42C7B">
        <w:tc>
          <w:tcPr>
            <w:tcW w:w="3227" w:type="dxa"/>
          </w:tcPr>
          <w:p w14:paraId="3D8C19FA" w14:textId="4C864BED" w:rsidR="005A36C6" w:rsidRPr="009650A2" w:rsidRDefault="003E55D3" w:rsidP="005A36C6">
            <w:pPr>
              <w:spacing w:after="120"/>
              <w:rPr>
                <w:rFonts w:cs="Arial"/>
                <w:sz w:val="18"/>
                <w:szCs w:val="16"/>
                <w:lang w:eastAsia="en-GB"/>
              </w:rPr>
            </w:pPr>
            <w:r>
              <w:rPr>
                <w:rFonts w:cs="Arial"/>
                <w:sz w:val="18"/>
                <w:szCs w:val="16"/>
                <w:lang w:eastAsia="en-GB"/>
              </w:rPr>
              <w:t>NSA Discovery document</w:t>
            </w:r>
          </w:p>
        </w:tc>
        <w:tc>
          <w:tcPr>
            <w:tcW w:w="5629" w:type="dxa"/>
          </w:tcPr>
          <w:p w14:paraId="42CD68A8" w14:textId="6531E3AA" w:rsidR="005A36C6" w:rsidRPr="009650A2" w:rsidRDefault="003E55D3" w:rsidP="003E55D3">
            <w:pPr>
              <w:spacing w:after="120"/>
              <w:rPr>
                <w:rFonts w:cs="Arial"/>
                <w:sz w:val="18"/>
                <w:szCs w:val="16"/>
                <w:lang w:eastAsia="en-GB"/>
              </w:rPr>
            </w:pPr>
            <w:r w:rsidRPr="003E55D3">
              <w:rPr>
                <w:rFonts w:cs="Arial"/>
                <w:sz w:val="18"/>
                <w:szCs w:val="16"/>
                <w:lang w:eastAsia="en-GB"/>
              </w:rPr>
              <w:t>The NSA Discovery document encapsulates descriptive meta-data associated with an NSA</w:t>
            </w:r>
            <w:r>
              <w:rPr>
                <w:rFonts w:cs="Arial"/>
                <w:sz w:val="18"/>
                <w:szCs w:val="16"/>
                <w:lang w:eastAsia="en-GB"/>
              </w:rPr>
              <w:t xml:space="preserve"> such as </w:t>
            </w:r>
            <w:r w:rsidRPr="003E55D3">
              <w:rPr>
                <w:rFonts w:cs="Arial"/>
                <w:sz w:val="18"/>
                <w:szCs w:val="16"/>
                <w:lang w:eastAsia="en-GB"/>
              </w:rPr>
              <w:t>all NSI services and associated proto</w:t>
            </w:r>
            <w:r>
              <w:rPr>
                <w:rFonts w:cs="Arial"/>
                <w:sz w:val="18"/>
                <w:szCs w:val="16"/>
                <w:lang w:eastAsia="en-GB"/>
              </w:rPr>
              <w:t xml:space="preserve">col interfaces offered by the </w:t>
            </w:r>
            <w:r w:rsidRPr="003E55D3">
              <w:rPr>
                <w:rFonts w:cs="Arial"/>
                <w:sz w:val="18"/>
                <w:szCs w:val="16"/>
                <w:lang w:eastAsia="en-GB"/>
              </w:rPr>
              <w:t>NSA.</w:t>
            </w:r>
          </w:p>
        </w:tc>
      </w:tr>
      <w:tr w:rsidR="009650A2" w:rsidRPr="009650A2" w14:paraId="5896F88A" w14:textId="77777777" w:rsidTr="00F42C7B">
        <w:tc>
          <w:tcPr>
            <w:tcW w:w="3227" w:type="dxa"/>
          </w:tcPr>
          <w:p w14:paraId="01F71197" w14:textId="77777777" w:rsidR="009650A2" w:rsidRPr="009650A2" w:rsidRDefault="009650A2" w:rsidP="005A36C6">
            <w:pPr>
              <w:spacing w:after="120"/>
              <w:rPr>
                <w:rFonts w:cs="Arial"/>
                <w:sz w:val="18"/>
                <w:szCs w:val="16"/>
                <w:lang w:eastAsia="en-GB"/>
              </w:rPr>
            </w:pPr>
            <w:r w:rsidRPr="009650A2">
              <w:rPr>
                <w:rFonts w:cs="Arial"/>
                <w:sz w:val="18"/>
                <w:szCs w:val="16"/>
                <w:lang w:eastAsia="en-GB"/>
              </w:rPr>
              <w:t>NSI Topology</w:t>
            </w:r>
          </w:p>
        </w:tc>
        <w:tc>
          <w:tcPr>
            <w:tcW w:w="5629" w:type="dxa"/>
          </w:tcPr>
          <w:p w14:paraId="7E6A8C58" w14:textId="5442DCA6" w:rsidR="009650A2" w:rsidRPr="009650A2" w:rsidRDefault="009650A2" w:rsidP="004B2A2F">
            <w:pPr>
              <w:spacing w:after="120"/>
              <w:rPr>
                <w:rFonts w:cs="Arial"/>
                <w:sz w:val="18"/>
                <w:szCs w:val="16"/>
                <w:lang w:eastAsia="en-GB"/>
              </w:rPr>
            </w:pPr>
            <w:r w:rsidRPr="009650A2">
              <w:rPr>
                <w:rFonts w:cs="Arial"/>
                <w:sz w:val="18"/>
                <w:szCs w:val="16"/>
                <w:lang w:eastAsia="en-GB"/>
              </w:rPr>
              <w:t>The NSI Topology defines a standard ontology and a schema to describe network resources that are managed to create the NSI service. The NSI Topology as used by the NSI CS (and in future othe</w:t>
            </w:r>
            <w:r w:rsidR="004B2A2F">
              <w:rPr>
                <w:rFonts w:cs="Arial"/>
                <w:sz w:val="18"/>
                <w:szCs w:val="16"/>
                <w:lang w:eastAsia="en-GB"/>
              </w:rPr>
              <w:t>r NSI services) is described in [</w:t>
            </w:r>
            <w:ins w:id="1229" w:author="John MacAuley" w:date="2014-02-18T00:17:00Z">
              <w:r w:rsidR="00572BE4">
                <w:rPr>
                  <w:rFonts w:cs="Arial"/>
                  <w:sz w:val="18"/>
                  <w:szCs w:val="16"/>
                  <w:lang w:eastAsia="en-GB"/>
                </w:rPr>
                <w:t>OGF NSI-TS</w:t>
              </w:r>
            </w:ins>
            <w:r w:rsidR="004B2A2F">
              <w:rPr>
                <w:rFonts w:cs="Arial"/>
                <w:sz w:val="18"/>
                <w:szCs w:val="16"/>
                <w:lang w:eastAsia="en-GB"/>
              </w:rPr>
              <w:t>].</w:t>
            </w:r>
          </w:p>
        </w:tc>
      </w:tr>
      <w:tr w:rsidR="009650A2" w:rsidRPr="009650A2" w14:paraId="454C957A" w14:textId="77777777" w:rsidTr="00F42C7B">
        <w:tc>
          <w:tcPr>
            <w:tcW w:w="3227" w:type="dxa"/>
          </w:tcPr>
          <w:p w14:paraId="26CD0B97" w14:textId="77777777" w:rsidR="009650A2" w:rsidRPr="009650A2" w:rsidRDefault="009650A2" w:rsidP="005A36C6">
            <w:pPr>
              <w:spacing w:after="120"/>
              <w:rPr>
                <w:rFonts w:cs="Arial"/>
                <w:sz w:val="18"/>
                <w:szCs w:val="16"/>
                <w:lang w:eastAsia="en-GB"/>
              </w:rPr>
            </w:pPr>
            <w:r w:rsidRPr="009650A2">
              <w:rPr>
                <w:rFonts w:cs="Arial"/>
                <w:sz w:val="18"/>
                <w:szCs w:val="16"/>
                <w:lang w:eastAsia="en-GB"/>
              </w:rPr>
              <w:t xml:space="preserve">Requester/Provider Agent (RA/PA) </w:t>
            </w:r>
          </w:p>
        </w:tc>
        <w:tc>
          <w:tcPr>
            <w:tcW w:w="5629" w:type="dxa"/>
          </w:tcPr>
          <w:p w14:paraId="234265EA"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 xml:space="preserve">An NSA acts in one of two possible roles relative to a particular instance of an NSI. When an NSA requests a service, it is called a </w:t>
            </w:r>
            <w:r w:rsidRPr="009650A2">
              <w:rPr>
                <w:rFonts w:cs="Arial"/>
                <w:iCs/>
                <w:sz w:val="18"/>
                <w:szCs w:val="16"/>
                <w:lang w:eastAsia="en-GB"/>
              </w:rPr>
              <w:t>Requester Agent (RA)</w:t>
            </w:r>
            <w:r w:rsidRPr="009650A2">
              <w:rPr>
                <w:rFonts w:cs="Arial"/>
                <w:sz w:val="18"/>
                <w:szCs w:val="16"/>
                <w:lang w:eastAsia="en-GB"/>
              </w:rPr>
              <w:t xml:space="preserve">. When an NSA realizes a service, it is called a </w:t>
            </w:r>
            <w:r w:rsidRPr="009650A2">
              <w:rPr>
                <w:rFonts w:cs="Arial"/>
                <w:iCs/>
                <w:sz w:val="18"/>
                <w:szCs w:val="16"/>
                <w:lang w:eastAsia="en-GB"/>
              </w:rPr>
              <w:t>Provider Agent (PA)</w:t>
            </w:r>
            <w:r w:rsidRPr="009650A2">
              <w:rPr>
                <w:rFonts w:cs="Arial"/>
                <w:sz w:val="18"/>
                <w:szCs w:val="16"/>
                <w:lang w:eastAsia="en-GB"/>
              </w:rPr>
              <w:t>. A particular NSA may act in different roles at different interfaces.</w:t>
            </w:r>
          </w:p>
        </w:tc>
      </w:tr>
      <w:tr w:rsidR="00C15859" w:rsidRPr="009650A2" w14:paraId="53381E6D" w14:textId="77777777" w:rsidTr="00F42C7B">
        <w:tc>
          <w:tcPr>
            <w:tcW w:w="3227" w:type="dxa"/>
          </w:tcPr>
          <w:p w14:paraId="7E56ABD1" w14:textId="6FFE65D5" w:rsidR="00C15859" w:rsidRPr="009650A2" w:rsidRDefault="00C15859" w:rsidP="005A36C6">
            <w:pPr>
              <w:spacing w:after="120"/>
              <w:rPr>
                <w:rFonts w:cs="Arial"/>
                <w:color w:val="000000"/>
                <w:sz w:val="18"/>
                <w:szCs w:val="16"/>
                <w:lang w:eastAsia="en-GB"/>
              </w:rPr>
            </w:pPr>
            <w:r>
              <w:rPr>
                <w:rFonts w:cs="Arial"/>
                <w:color w:val="000000"/>
                <w:sz w:val="18"/>
                <w:szCs w:val="16"/>
                <w:lang w:eastAsia="en-GB"/>
              </w:rPr>
              <w:t>NSI Service Definition</w:t>
            </w:r>
          </w:p>
        </w:tc>
        <w:tc>
          <w:tcPr>
            <w:tcW w:w="5629" w:type="dxa"/>
          </w:tcPr>
          <w:p w14:paraId="5E0A7BB1" w14:textId="1A9DC8D3" w:rsidR="00C15859" w:rsidRPr="009650A2" w:rsidRDefault="00C15859" w:rsidP="005A36C6">
            <w:pPr>
              <w:spacing w:after="120"/>
              <w:rPr>
                <w:rFonts w:cs="Arial"/>
                <w:color w:val="000000"/>
                <w:sz w:val="18"/>
                <w:szCs w:val="16"/>
                <w:lang w:eastAsia="en-GB"/>
              </w:rPr>
            </w:pPr>
            <w:r>
              <w:rPr>
                <w:rFonts w:cs="Arial"/>
                <w:color w:val="000000"/>
                <w:sz w:val="18"/>
                <w:szCs w:val="16"/>
                <w:lang w:eastAsia="en-GB"/>
              </w:rPr>
              <w:t>A document describing the service offered by an NSA and it’s underlying network.  A network can offer multiple services, and therefore, have multiple Service Definitions defined.</w:t>
            </w:r>
          </w:p>
        </w:tc>
      </w:tr>
      <w:tr w:rsidR="009650A2" w:rsidRPr="009650A2" w14:paraId="056D345F" w14:textId="77777777" w:rsidTr="00F42C7B">
        <w:tc>
          <w:tcPr>
            <w:tcW w:w="3227" w:type="dxa"/>
          </w:tcPr>
          <w:p w14:paraId="6D14CCDD"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Simple Object Access Protocol (SOAP)</w:t>
            </w:r>
          </w:p>
        </w:tc>
        <w:tc>
          <w:tcPr>
            <w:tcW w:w="5629" w:type="dxa"/>
          </w:tcPr>
          <w:p w14:paraId="52042E33"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SOAP is a protocol specification for exchanging structured information in the implementation of Web Services in computer networks.</w:t>
            </w:r>
          </w:p>
        </w:tc>
      </w:tr>
      <w:tr w:rsidR="009650A2" w:rsidRPr="009650A2" w14:paraId="52FAB91B" w14:textId="77777777" w:rsidTr="00F42C7B">
        <w:tc>
          <w:tcPr>
            <w:tcW w:w="3227" w:type="dxa"/>
          </w:tcPr>
          <w:p w14:paraId="2907484B"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Ultimate PA (</w:t>
            </w:r>
            <w:proofErr w:type="spellStart"/>
            <w:r w:rsidRPr="009650A2">
              <w:rPr>
                <w:rFonts w:cs="Arial"/>
                <w:color w:val="000000"/>
                <w:sz w:val="18"/>
                <w:szCs w:val="16"/>
                <w:lang w:eastAsia="en-GB"/>
              </w:rPr>
              <w:t>uPA</w:t>
            </w:r>
            <w:proofErr w:type="spellEnd"/>
            <w:r w:rsidRPr="009650A2">
              <w:rPr>
                <w:rFonts w:cs="Arial"/>
                <w:color w:val="000000"/>
                <w:sz w:val="18"/>
                <w:szCs w:val="16"/>
                <w:lang w:eastAsia="en-GB"/>
              </w:rPr>
              <w:t>)</w:t>
            </w:r>
          </w:p>
        </w:tc>
        <w:tc>
          <w:tcPr>
            <w:tcW w:w="5629" w:type="dxa"/>
          </w:tcPr>
          <w:p w14:paraId="176D30ED"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 xml:space="preserve">The ultimate PA is a Provider Agent that has an associated NRM. </w:t>
            </w:r>
          </w:p>
        </w:tc>
      </w:tr>
      <w:tr w:rsidR="009650A2" w:rsidRPr="009650A2" w14:paraId="4DE7A8FE" w14:textId="77777777" w:rsidTr="00F42C7B">
        <w:tc>
          <w:tcPr>
            <w:tcW w:w="3227" w:type="dxa"/>
          </w:tcPr>
          <w:p w14:paraId="779C25CF"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Ultimate RA (</w:t>
            </w:r>
            <w:proofErr w:type="spellStart"/>
            <w:r w:rsidRPr="009650A2">
              <w:rPr>
                <w:rFonts w:cs="Arial"/>
                <w:color w:val="000000"/>
                <w:sz w:val="18"/>
                <w:szCs w:val="16"/>
                <w:lang w:eastAsia="en-GB"/>
              </w:rPr>
              <w:t>uRA</w:t>
            </w:r>
            <w:proofErr w:type="spellEnd"/>
            <w:r w:rsidRPr="009650A2">
              <w:rPr>
                <w:rFonts w:cs="Arial"/>
                <w:color w:val="000000"/>
                <w:sz w:val="18"/>
                <w:szCs w:val="16"/>
                <w:lang w:eastAsia="en-GB"/>
              </w:rPr>
              <w:t>)</w:t>
            </w:r>
          </w:p>
        </w:tc>
        <w:tc>
          <w:tcPr>
            <w:tcW w:w="5629" w:type="dxa"/>
          </w:tcPr>
          <w:p w14:paraId="3C6370B5"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The Ultimate RA is a Requester Agent is the originator of a service request.</w:t>
            </w:r>
          </w:p>
        </w:tc>
      </w:tr>
      <w:tr w:rsidR="009650A2" w:rsidRPr="009650A2" w14:paraId="2617C9F3" w14:textId="77777777" w:rsidTr="00F42C7B">
        <w:tc>
          <w:tcPr>
            <w:tcW w:w="3227" w:type="dxa"/>
          </w:tcPr>
          <w:p w14:paraId="4B4AFEED"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XML Schema Definition (XSD)</w:t>
            </w:r>
          </w:p>
        </w:tc>
        <w:tc>
          <w:tcPr>
            <w:tcW w:w="5629" w:type="dxa"/>
          </w:tcPr>
          <w:p w14:paraId="17229E18" w14:textId="176B87F8"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XSD is a schema language for XML.</w:t>
            </w:r>
            <w:r w:rsidR="004B2A2F">
              <w:rPr>
                <w:rFonts w:cs="Arial"/>
                <w:color w:val="000000"/>
                <w:sz w:val="18"/>
                <w:szCs w:val="16"/>
                <w:lang w:eastAsia="en-GB"/>
              </w:rPr>
              <w:t xml:space="preserve"> See [W3C XSD]</w:t>
            </w:r>
          </w:p>
        </w:tc>
      </w:tr>
      <w:tr w:rsidR="009650A2" w:rsidRPr="009650A2" w14:paraId="64901700" w14:textId="77777777" w:rsidTr="00F42C7B">
        <w:tc>
          <w:tcPr>
            <w:tcW w:w="3227" w:type="dxa"/>
          </w:tcPr>
          <w:p w14:paraId="79AB30D6" w14:textId="77777777" w:rsidR="009650A2" w:rsidRPr="009650A2" w:rsidRDefault="009650A2" w:rsidP="005A36C6">
            <w:pPr>
              <w:spacing w:after="120"/>
              <w:rPr>
                <w:rFonts w:cs="Arial"/>
                <w:color w:val="000000"/>
                <w:sz w:val="18"/>
                <w:szCs w:val="16"/>
                <w:lang w:eastAsia="en-GB"/>
              </w:rPr>
            </w:pPr>
            <w:proofErr w:type="spellStart"/>
            <w:proofErr w:type="gramStart"/>
            <w:r w:rsidRPr="009650A2">
              <w:rPr>
                <w:rFonts w:cs="Arial"/>
                <w:color w:val="000000"/>
                <w:sz w:val="18"/>
                <w:szCs w:val="16"/>
                <w:lang w:eastAsia="en-GB"/>
              </w:rPr>
              <w:t>eXtensible</w:t>
            </w:r>
            <w:proofErr w:type="spellEnd"/>
            <w:proofErr w:type="gramEnd"/>
            <w:r w:rsidRPr="009650A2">
              <w:rPr>
                <w:rFonts w:cs="Arial"/>
                <w:color w:val="000000"/>
                <w:sz w:val="18"/>
                <w:szCs w:val="16"/>
                <w:lang w:eastAsia="en-GB"/>
              </w:rPr>
              <w:t xml:space="preserve"> Markup Language (XML)</w:t>
            </w:r>
          </w:p>
        </w:tc>
        <w:tc>
          <w:tcPr>
            <w:tcW w:w="5629" w:type="dxa"/>
          </w:tcPr>
          <w:p w14:paraId="377D7F79"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XML is a markup language that defines a set of rules for encoding documents in a format that is both human-readable and machine-readable.</w:t>
            </w:r>
          </w:p>
        </w:tc>
      </w:tr>
    </w:tbl>
    <w:p w14:paraId="7A59B8BF" w14:textId="77777777" w:rsidR="007C6746" w:rsidRDefault="007C6746" w:rsidP="007C6746">
      <w:pPr>
        <w:pStyle w:val="Heading1"/>
        <w:ind w:left="360" w:hanging="360"/>
      </w:pPr>
      <w:bookmarkStart w:id="1230" w:name="_Toc279247129"/>
      <w:r>
        <w:t>Contributors</w:t>
      </w:r>
      <w:bookmarkEnd w:id="1230"/>
    </w:p>
    <w:p w14:paraId="24820CF6" w14:textId="543C7180" w:rsidR="007C6746" w:rsidRDefault="00CB2B29" w:rsidP="007C6746">
      <w:r>
        <w:t xml:space="preserve">John H. MacAuley, </w:t>
      </w:r>
      <w:proofErr w:type="spellStart"/>
      <w:r>
        <w:t>ESnet</w:t>
      </w:r>
      <w:proofErr w:type="spellEnd"/>
      <w:r>
        <w:t>, macauley@es.net</w:t>
      </w:r>
    </w:p>
    <w:p w14:paraId="77A99E96" w14:textId="40920C03" w:rsidR="009E13A3" w:rsidRDefault="009E13A3" w:rsidP="007C6746">
      <w:pPr>
        <w:rPr>
          <w:ins w:id="1231" w:author="John MacAuley" w:date="2014-02-17T15:56:00Z"/>
        </w:rPr>
      </w:pPr>
      <w:proofErr w:type="spellStart"/>
      <w:r w:rsidRPr="009E13A3">
        <w:t>Henrik</w:t>
      </w:r>
      <w:proofErr w:type="spellEnd"/>
      <w:r w:rsidRPr="009E13A3">
        <w:t xml:space="preserve"> </w:t>
      </w:r>
      <w:proofErr w:type="spellStart"/>
      <w:r w:rsidRPr="009E13A3">
        <w:t>Thostrup</w:t>
      </w:r>
      <w:proofErr w:type="spellEnd"/>
      <w:r w:rsidRPr="009E13A3">
        <w:t xml:space="preserve"> Jensen, </w:t>
      </w:r>
      <w:proofErr w:type="spellStart"/>
      <w:r w:rsidRPr="009E13A3">
        <w:t>NORDUnet</w:t>
      </w:r>
      <w:proofErr w:type="spellEnd"/>
      <w:r>
        <w:t>, htj@nordu.net</w:t>
      </w:r>
    </w:p>
    <w:p w14:paraId="141A0F46" w14:textId="2866F803" w:rsidR="00EA2E84" w:rsidRDefault="00EA2E84" w:rsidP="007C6746">
      <w:ins w:id="1232" w:author="John MacAuley" w:date="2014-02-17T15:57:00Z">
        <w:r w:rsidRPr="00EA2E84">
          <w:t>Guy Roberts, DANTE</w:t>
        </w:r>
      </w:ins>
      <w:ins w:id="1233" w:author="John MacAuley" w:date="2014-02-17T15:58:00Z">
        <w:r>
          <w:t xml:space="preserve">, </w:t>
        </w:r>
        <w:r w:rsidRPr="00EA2E84">
          <w:t>Guy.Roberts@dante.net</w:t>
        </w:r>
      </w:ins>
    </w:p>
    <w:p w14:paraId="7EC0D75E" w14:textId="77777777" w:rsidR="007C6746" w:rsidRDefault="007C6746" w:rsidP="007C6746">
      <w:pPr>
        <w:pStyle w:val="Heading1"/>
        <w:ind w:left="360" w:hanging="360"/>
      </w:pPr>
      <w:bookmarkStart w:id="1234" w:name="_Toc526008660"/>
      <w:bookmarkStart w:id="1235" w:name="_Toc279247130"/>
      <w:r>
        <w:t>Intellectual Property Statement</w:t>
      </w:r>
      <w:bookmarkEnd w:id="1234"/>
      <w:bookmarkEnd w:id="1235"/>
    </w:p>
    <w:p w14:paraId="47132177" w14:textId="77777777" w:rsidR="007C6746" w:rsidRDefault="007C6746">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43F7B6DC" w14:textId="77777777" w:rsidR="007C6746" w:rsidRDefault="007C6746">
      <w:pPr>
        <w:rPr>
          <w:lang w:eastAsia="zh-CN"/>
        </w:rPr>
      </w:pPr>
    </w:p>
    <w:p w14:paraId="112EED97" w14:textId="77777777" w:rsidR="007C6746" w:rsidRDefault="007C6746">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505D8143" w14:textId="77777777" w:rsidR="007C6746" w:rsidRDefault="007C6746" w:rsidP="007C6746">
      <w:pPr>
        <w:pStyle w:val="Heading1"/>
        <w:ind w:left="360" w:hanging="360"/>
      </w:pPr>
      <w:bookmarkStart w:id="1236" w:name="_Toc279247131"/>
      <w:bookmarkStart w:id="1237" w:name="_Toc526008661"/>
      <w:r>
        <w:t>Disclaimer</w:t>
      </w:r>
      <w:bookmarkEnd w:id="1236"/>
    </w:p>
    <w:p w14:paraId="2E34C527" w14:textId="77777777" w:rsidR="007C6746" w:rsidRPr="003633AF" w:rsidRDefault="007C6746" w:rsidP="007C6746">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397C2C87" w14:textId="77777777" w:rsidR="007C6746" w:rsidRDefault="007C6746" w:rsidP="007C6746">
      <w:pPr>
        <w:pStyle w:val="Heading1"/>
        <w:ind w:left="360" w:hanging="360"/>
      </w:pPr>
      <w:bookmarkStart w:id="1238" w:name="_Toc279247132"/>
      <w:r>
        <w:t>Full Copyright Notice</w:t>
      </w:r>
      <w:bookmarkEnd w:id="1237"/>
      <w:bookmarkEnd w:id="1238"/>
    </w:p>
    <w:p w14:paraId="6BC51C32" w14:textId="0C383D2C" w:rsidR="007C6746" w:rsidRDefault="007C6746">
      <w:proofErr w:type="gramStart"/>
      <w:r>
        <w:t>Copyright (C) Open Grid Forum (</w:t>
      </w:r>
      <w:r w:rsidR="00102520">
        <w:t>2012-2014</w:t>
      </w:r>
      <w:r>
        <w:t>).</w:t>
      </w:r>
      <w:proofErr w:type="gramEnd"/>
      <w:r>
        <w:t xml:space="preserve"> </w:t>
      </w:r>
      <w:proofErr w:type="gramStart"/>
      <w:r>
        <w:t>Some Rights Reserved.</w:t>
      </w:r>
      <w:proofErr w:type="gramEnd"/>
      <w:r>
        <w:t xml:space="preserve"> </w:t>
      </w:r>
    </w:p>
    <w:p w14:paraId="1767F0E2" w14:textId="77777777" w:rsidR="00C01563" w:rsidRDefault="00C01563"/>
    <w:p w14:paraId="03D78C40" w14:textId="77777777" w:rsidR="00AC79F0" w:rsidRPr="00AC79F0" w:rsidRDefault="00AC79F0" w:rsidP="00C01563">
      <w:r w:rsidRPr="00AC79F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7F2C1DE1" w14:textId="77777777" w:rsidR="00AC79F0" w:rsidRDefault="00AC79F0" w:rsidP="00C01563">
      <w:pPr>
        <w:rPr>
          <w:ins w:id="1239" w:author="John MacAuley" w:date="2014-02-21T16:31:00Z"/>
        </w:rPr>
      </w:pPr>
      <w:r w:rsidRPr="00AC79F0">
        <w:t xml:space="preserve">The limited permissions granted above are perpetual and will not be revoked by the OGF or its successors or assignees. </w:t>
      </w:r>
    </w:p>
    <w:p w14:paraId="172B6AAF" w14:textId="77777777" w:rsidR="0052002A" w:rsidRPr="003633AF" w:rsidRDefault="0052002A" w:rsidP="0052002A">
      <w:pPr>
        <w:pStyle w:val="Heading1"/>
        <w:rPr>
          <w:ins w:id="1240" w:author="John MacAuley" w:date="2014-02-21T16:31:00Z"/>
        </w:rPr>
      </w:pPr>
      <w:bookmarkStart w:id="1241" w:name="_Toc279247133"/>
      <w:ins w:id="1242" w:author="John MacAuley" w:date="2014-02-21T16:31:00Z">
        <w:r>
          <w:t>References</w:t>
        </w:r>
        <w:bookmarkEnd w:id="1241"/>
      </w:ins>
    </w:p>
    <w:p w14:paraId="77A881A1" w14:textId="77777777" w:rsidR="0052002A" w:rsidRPr="007F5ACE" w:rsidRDefault="0052002A" w:rsidP="0052002A">
      <w:pPr>
        <w:ind w:left="1276" w:hanging="1276"/>
        <w:rPr>
          <w:ins w:id="1243" w:author="John MacAuley" w:date="2014-02-21T16:31:00Z"/>
          <w:rStyle w:val="URL"/>
          <w:sz w:val="20"/>
          <w:szCs w:val="20"/>
        </w:rPr>
      </w:pPr>
      <w:ins w:id="1244" w:author="John MacAuley" w:date="2014-02-21T16:31:00Z">
        <w:r>
          <w:t xml:space="preserve">[BRADNER] </w:t>
        </w:r>
        <w:r>
          <w:tab/>
        </w:r>
        <w:r w:rsidRPr="007F5ACE">
          <w:rPr>
            <w:szCs w:val="20"/>
          </w:rPr>
          <w:t xml:space="preserve">Scott </w:t>
        </w:r>
        <w:proofErr w:type="spellStart"/>
        <w:r w:rsidRPr="007F5ACE">
          <w:rPr>
            <w:szCs w:val="20"/>
          </w:rPr>
          <w:t>Bradner</w:t>
        </w:r>
        <w:proofErr w:type="spellEnd"/>
        <w:r w:rsidRPr="007F5ACE">
          <w:rPr>
            <w:szCs w:val="20"/>
          </w:rPr>
          <w:t xml:space="preserve">.  </w:t>
        </w:r>
        <w:proofErr w:type="gramStart"/>
        <w:r w:rsidRPr="007F5ACE">
          <w:rPr>
            <w:szCs w:val="20"/>
            <w:u w:val="single"/>
          </w:rPr>
          <w:t>Key Words for Use in RFCs to Indicate Requirement Levels, RFC 2119</w:t>
        </w:r>
        <w:r w:rsidRPr="007F5ACE">
          <w:rPr>
            <w:szCs w:val="20"/>
          </w:rPr>
          <w:t>.</w:t>
        </w:r>
        <w:proofErr w:type="gramEnd"/>
        <w:r w:rsidRPr="007F5ACE">
          <w:rPr>
            <w:szCs w:val="20"/>
          </w:rPr>
          <w:t xml:space="preserve">  </w:t>
        </w:r>
        <w:proofErr w:type="gramStart"/>
        <w:r w:rsidRPr="007F5ACE">
          <w:rPr>
            <w:szCs w:val="20"/>
          </w:rPr>
          <w:t>The Internet Society.</w:t>
        </w:r>
        <w:proofErr w:type="gramEnd"/>
        <w:r w:rsidRPr="007F5ACE">
          <w:rPr>
            <w:szCs w:val="20"/>
          </w:rPr>
          <w:t xml:space="preserve">  March 1997. </w:t>
        </w:r>
        <w:r>
          <w:fldChar w:fldCharType="begin"/>
        </w:r>
        <w:r>
          <w:instrText xml:space="preserve"> HYPERLINK "http://tools.ietf.org/html/rfc2026" </w:instrText>
        </w:r>
        <w:r>
          <w:fldChar w:fldCharType="separate"/>
        </w:r>
        <w:r w:rsidRPr="007F5ACE">
          <w:rPr>
            <w:rStyle w:val="Hyperlink"/>
            <w:rFonts w:cs="Arial"/>
            <w:szCs w:val="20"/>
          </w:rPr>
          <w:t>http://tools.ietf.org/html/rfc2026</w:t>
        </w:r>
        <w:r>
          <w:rPr>
            <w:rStyle w:val="Hyperlink"/>
            <w:rFonts w:cs="Arial"/>
            <w:szCs w:val="20"/>
          </w:rPr>
          <w:fldChar w:fldCharType="end"/>
        </w:r>
      </w:ins>
    </w:p>
    <w:p w14:paraId="1681F753" w14:textId="77777777" w:rsidR="0052002A" w:rsidRPr="00C07625" w:rsidRDefault="0052002A" w:rsidP="0052002A">
      <w:pPr>
        <w:ind w:left="360" w:hanging="360"/>
        <w:rPr>
          <w:ins w:id="1245" w:author="John MacAuley" w:date="2014-02-21T16:31:00Z"/>
        </w:rPr>
      </w:pPr>
    </w:p>
    <w:p w14:paraId="12F9EC1E" w14:textId="77777777" w:rsidR="0052002A" w:rsidRDefault="0052002A" w:rsidP="0052002A">
      <w:pPr>
        <w:ind w:left="1276" w:hanging="1276"/>
        <w:rPr>
          <w:ins w:id="1246" w:author="John MacAuley" w:date="2014-02-21T16:31:00Z"/>
        </w:rPr>
      </w:pPr>
      <w:ins w:id="1247" w:author="John MacAuley" w:date="2014-02-21T16:31:00Z">
        <w:r w:rsidRPr="00537C1F">
          <w:t xml:space="preserve">[RFC 6350] </w:t>
        </w:r>
        <w:r>
          <w:tab/>
        </w:r>
        <w:r w:rsidRPr="00537C1F">
          <w:t xml:space="preserve">Simon </w:t>
        </w:r>
        <w:proofErr w:type="spellStart"/>
        <w:r w:rsidRPr="00537C1F">
          <w:t>Perreault</w:t>
        </w:r>
        <w:proofErr w:type="spellEnd"/>
        <w:r w:rsidRPr="00537C1F">
          <w:t xml:space="preserve">. </w:t>
        </w:r>
        <w:proofErr w:type="gramStart"/>
        <w:r w:rsidRPr="00537C1F">
          <w:t>vCard</w:t>
        </w:r>
        <w:proofErr w:type="gramEnd"/>
        <w:r w:rsidRPr="00537C1F">
          <w:t xml:space="preserve"> Format Specification RFC 6350 (Standards Track), August 2011. URL </w:t>
        </w:r>
        <w:r>
          <w:fldChar w:fldCharType="begin"/>
        </w:r>
        <w:r>
          <w:instrText xml:space="preserve"> HYPERLINK "http://tools.ietf.org/html/rfc6350" </w:instrText>
        </w:r>
        <w:r>
          <w:fldChar w:fldCharType="separate"/>
        </w:r>
        <w:r w:rsidRPr="00910964">
          <w:rPr>
            <w:rStyle w:val="Hyperlink"/>
          </w:rPr>
          <w:t>http://tools.ietf.org/html/rfc6350</w:t>
        </w:r>
        <w:r>
          <w:rPr>
            <w:rStyle w:val="Hyperlink"/>
          </w:rPr>
          <w:fldChar w:fldCharType="end"/>
        </w:r>
        <w:r w:rsidRPr="00537C1F">
          <w:t>.</w:t>
        </w:r>
      </w:ins>
    </w:p>
    <w:p w14:paraId="18E400E2" w14:textId="77777777" w:rsidR="0052002A" w:rsidRPr="00537C1F" w:rsidRDefault="0052002A" w:rsidP="0052002A">
      <w:pPr>
        <w:ind w:left="360" w:hanging="360"/>
        <w:rPr>
          <w:ins w:id="1248" w:author="John MacAuley" w:date="2014-02-21T16:31:00Z"/>
        </w:rPr>
      </w:pPr>
    </w:p>
    <w:p w14:paraId="7E02AA9A" w14:textId="77777777" w:rsidR="0052002A" w:rsidRPr="00537C1F" w:rsidRDefault="0052002A" w:rsidP="0052002A">
      <w:pPr>
        <w:ind w:left="1276" w:hanging="1276"/>
        <w:rPr>
          <w:ins w:id="1249" w:author="John MacAuley" w:date="2014-02-21T16:31:00Z"/>
        </w:rPr>
      </w:pPr>
      <w:ins w:id="1250" w:author="John MacAuley" w:date="2014-02-21T16:31:00Z">
        <w:r w:rsidRPr="00537C1F">
          <w:t xml:space="preserve">[RFC 6351] </w:t>
        </w:r>
        <w:r>
          <w:tab/>
        </w:r>
        <w:r w:rsidRPr="00537C1F">
          <w:t xml:space="preserve">S. </w:t>
        </w:r>
        <w:proofErr w:type="spellStart"/>
        <w:r w:rsidRPr="00537C1F">
          <w:t>Perreault</w:t>
        </w:r>
        <w:proofErr w:type="spellEnd"/>
        <w:r w:rsidRPr="00537C1F">
          <w:t xml:space="preserve">. </w:t>
        </w:r>
        <w:proofErr w:type="spellStart"/>
        <w:proofErr w:type="gramStart"/>
        <w:r w:rsidRPr="00537C1F">
          <w:t>xCard</w:t>
        </w:r>
        <w:proofErr w:type="spellEnd"/>
        <w:proofErr w:type="gramEnd"/>
        <w:r w:rsidRPr="00537C1F">
          <w:t>: vCard XML Representation RFC 6351 (Standards Track), August 2011. URL http://tools.ietf.org/html/rfc6351.</w:t>
        </w:r>
      </w:ins>
    </w:p>
    <w:p w14:paraId="4757C13E" w14:textId="77777777" w:rsidR="0052002A" w:rsidRDefault="0052002A" w:rsidP="0052002A">
      <w:pPr>
        <w:rPr>
          <w:ins w:id="1251" w:author="John MacAuley" w:date="2014-02-21T16:31:00Z"/>
        </w:rPr>
      </w:pPr>
    </w:p>
    <w:p w14:paraId="0C9D4590" w14:textId="77777777" w:rsidR="0052002A" w:rsidRDefault="0052002A" w:rsidP="0052002A">
      <w:pPr>
        <w:ind w:left="1276" w:hanging="1276"/>
        <w:rPr>
          <w:ins w:id="1252" w:author="John MacAuley" w:date="2014-02-21T16:31:00Z"/>
        </w:rPr>
      </w:pPr>
      <w:ins w:id="1253" w:author="John MacAuley" w:date="2014-02-21T16:31:00Z">
        <w:r>
          <w:t>[OGF NSF]</w:t>
        </w:r>
        <w:r>
          <w:tab/>
          <w:t xml:space="preserve">Guy Roberts, et al. </w:t>
        </w:r>
        <w:r w:rsidRPr="00DD74BA">
          <w:t>“</w:t>
        </w:r>
        <w:r>
          <w:t xml:space="preserve">OGF </w:t>
        </w:r>
        <w:r w:rsidRPr="00DD74BA">
          <w:t>Network Service Framework v2.0”</w:t>
        </w:r>
        <w:r>
          <w:t xml:space="preserve">, </w:t>
        </w:r>
        <w:r w:rsidRPr="00DD74BA">
          <w:t>Group Working Draft (GWD), candidat</w:t>
        </w:r>
        <w:r>
          <w:t xml:space="preserve">e Recommendation Proposed (R-P), </w:t>
        </w:r>
        <w:proofErr w:type="gramStart"/>
        <w:r>
          <w:t>January</w:t>
        </w:r>
        <w:proofErr w:type="gramEnd"/>
        <w:r>
          <w:t xml:space="preserve"> 28, 2014.</w:t>
        </w:r>
      </w:ins>
    </w:p>
    <w:p w14:paraId="08825738" w14:textId="77777777" w:rsidR="0052002A" w:rsidRPr="00DD74BA" w:rsidRDefault="0052002A" w:rsidP="0052002A">
      <w:pPr>
        <w:rPr>
          <w:ins w:id="1254" w:author="John MacAuley" w:date="2014-02-21T16:31:00Z"/>
        </w:rPr>
      </w:pPr>
    </w:p>
    <w:p w14:paraId="0B58B1C6" w14:textId="77777777" w:rsidR="0052002A" w:rsidRPr="00DD74BA" w:rsidRDefault="0052002A" w:rsidP="0052002A">
      <w:pPr>
        <w:ind w:left="1418" w:hanging="1418"/>
        <w:rPr>
          <w:ins w:id="1255" w:author="John MacAuley" w:date="2014-02-21T16:31:00Z"/>
        </w:rPr>
      </w:pPr>
      <w:ins w:id="1256" w:author="John MacAuley" w:date="2014-02-21T16:31:00Z">
        <w:r>
          <w:t>[OGF NSI-CS]</w:t>
        </w:r>
        <w:r>
          <w:tab/>
          <w:t xml:space="preserve">Guy Roberts, et al.  “OGF </w:t>
        </w:r>
        <w:r w:rsidRPr="00DD74BA">
          <w:t>NSI Connection Service v2.0</w:t>
        </w:r>
        <w:r>
          <w:t xml:space="preserve">”, </w:t>
        </w:r>
        <w:r w:rsidRPr="00DD74BA">
          <w:t>Group Working Draft (GWD), candidat</w:t>
        </w:r>
        <w:r>
          <w:t>e Recommendation Proposed (R-P), January 12, 2014.</w:t>
        </w:r>
      </w:ins>
    </w:p>
    <w:p w14:paraId="64A8B5C5" w14:textId="77777777" w:rsidR="0052002A" w:rsidRDefault="0052002A" w:rsidP="0052002A">
      <w:pPr>
        <w:rPr>
          <w:ins w:id="1257" w:author="John MacAuley" w:date="2014-02-21T16:31:00Z"/>
        </w:rPr>
      </w:pPr>
    </w:p>
    <w:p w14:paraId="3752334A" w14:textId="77777777" w:rsidR="0052002A" w:rsidRDefault="0052002A" w:rsidP="0052002A">
      <w:pPr>
        <w:ind w:left="1560" w:hanging="1560"/>
        <w:rPr>
          <w:ins w:id="1258" w:author="John MacAuley" w:date="2014-02-21T16:31:00Z"/>
        </w:rPr>
      </w:pPr>
      <w:ins w:id="1259" w:author="John MacAuley" w:date="2014-02-21T16:31:00Z">
        <w:r>
          <w:t>[OGF NSI-TS]</w:t>
        </w:r>
        <w:r>
          <w:tab/>
        </w:r>
        <w:proofErr w:type="spellStart"/>
        <w:r w:rsidRPr="001E3462">
          <w:t>Jeroen</w:t>
        </w:r>
        <w:proofErr w:type="spellEnd"/>
        <w:r w:rsidRPr="001E3462">
          <w:t xml:space="preserve"> van der Ham,</w:t>
        </w:r>
        <w:r>
          <w:t xml:space="preserve"> </w:t>
        </w:r>
        <w:r w:rsidRPr="00DD74BA">
          <w:t>GWD-R-P Network Service Interface Topology Representation</w:t>
        </w:r>
        <w:r>
          <w:t xml:space="preserve">, </w:t>
        </w:r>
        <w:r w:rsidRPr="001E3462">
          <w:t>Group Working Draft (GWD), candidate</w:t>
        </w:r>
        <w:r>
          <w:t xml:space="preserve"> Recommendations Proposed (R-P), January 2013.</w:t>
        </w:r>
      </w:ins>
    </w:p>
    <w:p w14:paraId="678666DC" w14:textId="77777777" w:rsidR="0052002A" w:rsidRDefault="0052002A" w:rsidP="0052002A">
      <w:pPr>
        <w:ind w:left="1560" w:hanging="1560"/>
        <w:rPr>
          <w:ins w:id="1260" w:author="John MacAuley" w:date="2014-02-21T16:31:00Z"/>
        </w:rPr>
      </w:pPr>
    </w:p>
    <w:p w14:paraId="2A2502FB" w14:textId="0E884063" w:rsidR="0052002A" w:rsidRPr="00DD74BA" w:rsidRDefault="0052002A" w:rsidP="0052002A">
      <w:pPr>
        <w:ind w:left="1418" w:hanging="1418"/>
        <w:rPr>
          <w:ins w:id="1261" w:author="John MacAuley" w:date="2014-02-21T16:31:00Z"/>
        </w:rPr>
      </w:pPr>
      <w:ins w:id="1262" w:author="John MacAuley" w:date="2014-02-21T16:31:00Z">
        <w:r>
          <w:t>[OGF NSI-DS]</w:t>
        </w:r>
        <w:r>
          <w:tab/>
          <w:t xml:space="preserve">John MacAuley, et al. </w:t>
        </w:r>
        <w:r w:rsidRPr="00DD74BA">
          <w:t>“</w:t>
        </w:r>
        <w:r>
          <w:t xml:space="preserve">Network Service Interface </w:t>
        </w:r>
      </w:ins>
      <w:ins w:id="1263" w:author="John MacAuley" w:date="2014-09-09T15:59:00Z">
        <w:r w:rsidR="00063CE5">
          <w:t>Document Distribution Protocol</w:t>
        </w:r>
      </w:ins>
      <w:ins w:id="1264" w:author="John MacAuley" w:date="2014-02-21T16:31:00Z">
        <w:r w:rsidRPr="00DD74BA">
          <w:t xml:space="preserve"> </w:t>
        </w:r>
        <w:r>
          <w:t>v1</w:t>
        </w:r>
        <w:r w:rsidRPr="00DD74BA">
          <w:t>.0”</w:t>
        </w:r>
        <w:r>
          <w:t xml:space="preserve">, </w:t>
        </w:r>
        <w:r w:rsidRPr="00DD74BA">
          <w:t>Group Working Draft (GWD), candidat</w:t>
        </w:r>
        <w:r>
          <w:t>e Recommendation Proposed (R-P), February 18, 2014.</w:t>
        </w:r>
      </w:ins>
    </w:p>
    <w:p w14:paraId="68F010BA" w14:textId="77777777" w:rsidR="0052002A" w:rsidRDefault="0052002A" w:rsidP="0052002A">
      <w:pPr>
        <w:rPr>
          <w:ins w:id="1265" w:author="John MacAuley" w:date="2014-02-21T16:31:00Z"/>
        </w:rPr>
      </w:pPr>
    </w:p>
    <w:p w14:paraId="5CBE9C97" w14:textId="77777777" w:rsidR="0052002A" w:rsidRPr="00DD74BA" w:rsidRDefault="0052002A" w:rsidP="0052002A">
      <w:pPr>
        <w:ind w:left="1134" w:hanging="1134"/>
        <w:rPr>
          <w:ins w:id="1266" w:author="John MacAuley" w:date="2014-02-21T16:31:00Z"/>
          <w:u w:val="single"/>
        </w:rPr>
      </w:pPr>
      <w:ins w:id="1267" w:author="John MacAuley" w:date="2014-02-21T16:31:00Z">
        <w:r>
          <w:t xml:space="preserve">[OGF NML] </w:t>
        </w:r>
        <w:r>
          <w:tab/>
        </w:r>
        <w:r w:rsidRPr="00DD74BA">
          <w:t>OGF GFD.206: Network Markup Language Base Schema version 1</w:t>
        </w:r>
        <w:r>
          <w:t>,</w:t>
        </w:r>
        <w:r w:rsidRPr="00DD74BA">
          <w:t xml:space="preserve"> </w:t>
        </w:r>
        <w:r>
          <w:fldChar w:fldCharType="begin"/>
        </w:r>
        <w:r>
          <w:instrText xml:space="preserve"> HYPERLINK "http://www.gridforum.org/documents/GFD.206.pdf" </w:instrText>
        </w:r>
        <w:r>
          <w:fldChar w:fldCharType="separate"/>
        </w:r>
        <w:r w:rsidRPr="00DD74BA">
          <w:rPr>
            <w:rStyle w:val="Hyperlink"/>
          </w:rPr>
          <w:t>http://www.gridforum.org/documents/GFD.206.pdf</w:t>
        </w:r>
        <w:r>
          <w:rPr>
            <w:rStyle w:val="Hyperlink"/>
          </w:rPr>
          <w:fldChar w:fldCharType="end"/>
        </w:r>
      </w:ins>
    </w:p>
    <w:p w14:paraId="178A31B6" w14:textId="77777777" w:rsidR="0052002A" w:rsidRDefault="0052002A" w:rsidP="0052002A">
      <w:pPr>
        <w:ind w:left="360" w:hanging="360"/>
        <w:rPr>
          <w:ins w:id="1268" w:author="John MacAuley" w:date="2014-02-21T16:31:00Z"/>
        </w:rPr>
      </w:pPr>
    </w:p>
    <w:p w14:paraId="2BA1D954" w14:textId="77777777" w:rsidR="0052002A" w:rsidRPr="00DD74BA" w:rsidRDefault="0052002A" w:rsidP="0052002A">
      <w:pPr>
        <w:ind w:left="1134" w:hanging="1134"/>
        <w:rPr>
          <w:ins w:id="1269" w:author="John MacAuley" w:date="2014-02-21T16:31:00Z"/>
        </w:rPr>
      </w:pPr>
      <w:ins w:id="1270" w:author="John MacAuley" w:date="2014-02-21T16:31:00Z">
        <w:r>
          <w:t xml:space="preserve">[W3C XSD] </w:t>
        </w:r>
        <w:r>
          <w:tab/>
        </w:r>
        <w:r w:rsidRPr="00DD74BA">
          <w:t xml:space="preserve">W3C XML “Schema Definition Language (XSD) 1.1 Part 2: </w:t>
        </w:r>
        <w:proofErr w:type="spellStart"/>
        <w:r w:rsidRPr="00DD74BA">
          <w:t>Datatypes</w:t>
        </w:r>
        <w:proofErr w:type="spellEnd"/>
        <w:r w:rsidRPr="00DD74BA">
          <w:t xml:space="preserve">”, </w:t>
        </w:r>
        <w:r>
          <w:fldChar w:fldCharType="begin"/>
        </w:r>
        <w:r>
          <w:instrText xml:space="preserve"> HYPERLINK "http://www.w3.org/TR/xmlschema11-2/" \l "anyURI" </w:instrText>
        </w:r>
        <w:r>
          <w:fldChar w:fldCharType="separate"/>
        </w:r>
        <w:r w:rsidRPr="00DD74BA">
          <w:rPr>
            <w:rStyle w:val="Hyperlink"/>
          </w:rPr>
          <w:t>http://www.w3.org/TR/xmlschema11-2/#anyURI</w:t>
        </w:r>
        <w:r>
          <w:rPr>
            <w:rStyle w:val="Hyperlink"/>
          </w:rPr>
          <w:fldChar w:fldCharType="end"/>
        </w:r>
      </w:ins>
    </w:p>
    <w:p w14:paraId="716A5428" w14:textId="77777777" w:rsidR="0052002A" w:rsidRDefault="0052002A" w:rsidP="00C01563"/>
    <w:p w14:paraId="0700E7B5" w14:textId="16893A35" w:rsidR="008459A1" w:rsidRDefault="008459A1" w:rsidP="008459A1">
      <w:pPr>
        <w:pStyle w:val="Heading1"/>
      </w:pPr>
      <w:bookmarkStart w:id="1271" w:name="_Ref253129210"/>
      <w:bookmarkStart w:id="1272" w:name="_Toc279247134"/>
      <w:r>
        <w:t xml:space="preserve">Appendix </w:t>
      </w:r>
      <w:r w:rsidR="00C01563">
        <w:t>A:</w:t>
      </w:r>
      <w:r w:rsidR="009A6DE7">
        <w:t xml:space="preserve"> NSA </w:t>
      </w:r>
      <w:del w:id="1273" w:author="John MacAuley" w:date="2014-09-09T16:05:00Z">
        <w:r w:rsidR="009A6DE7" w:rsidDel="00742D3C">
          <w:delText>D</w:delText>
        </w:r>
        <w:r w:rsidDel="00742D3C">
          <w:delText xml:space="preserve">iscovery </w:delText>
        </w:r>
      </w:del>
      <w:ins w:id="1274" w:author="John MacAuley" w:date="2014-09-09T16:05:00Z">
        <w:r w:rsidR="00742D3C">
          <w:t xml:space="preserve">Description </w:t>
        </w:r>
      </w:ins>
      <w:del w:id="1275" w:author="John MacAuley" w:date="2014-09-09T16:05:00Z">
        <w:r w:rsidDel="00742D3C">
          <w:delText xml:space="preserve">document </w:delText>
        </w:r>
      </w:del>
      <w:ins w:id="1276" w:author="John MacAuley" w:date="2014-09-09T16:05:00Z">
        <w:r w:rsidR="00742D3C">
          <w:t xml:space="preserve">Document </w:t>
        </w:r>
      </w:ins>
      <w:r>
        <w:t>schema</w:t>
      </w:r>
      <w:bookmarkEnd w:id="1271"/>
      <w:bookmarkEnd w:id="1272"/>
    </w:p>
    <w:p w14:paraId="4E0FDAD3" w14:textId="3E330080" w:rsidR="00CB142D" w:rsidRDefault="00CB142D" w:rsidP="00CB142D">
      <w:r>
        <w:t xml:space="preserve">The following XSD is captured from the </w:t>
      </w:r>
      <w:r w:rsidRPr="00CB142D">
        <w:rPr>
          <w:i/>
        </w:rPr>
        <w:t>ogf_nsi</w:t>
      </w:r>
      <w:del w:id="1277" w:author="John MacAuley" w:date="2014-09-09T16:05:00Z">
        <w:r w:rsidRPr="00CB142D" w:rsidDel="00742D3C">
          <w:rPr>
            <w:i/>
          </w:rPr>
          <w:delText>_discovery</w:delText>
        </w:r>
      </w:del>
      <w:r w:rsidRPr="00CB142D">
        <w:rPr>
          <w:i/>
        </w:rPr>
        <w:t>_nsa_</w:t>
      </w:r>
      <w:ins w:id="1278" w:author="John MacAuley" w:date="2014-09-09T16:05:00Z">
        <w:r w:rsidR="00742D3C">
          <w:rPr>
            <w:i/>
          </w:rPr>
          <w:t>description_</w:t>
        </w:r>
      </w:ins>
      <w:r w:rsidRPr="00CB142D">
        <w:rPr>
          <w:i/>
        </w:rPr>
        <w:t>v1_0.xsd</w:t>
      </w:r>
      <w:r>
        <w:t xml:space="preserve"> schema file</w:t>
      </w:r>
      <w:r w:rsidR="00E556CD">
        <w:t xml:space="preserve"> that is t</w:t>
      </w:r>
      <w:r w:rsidR="009A6DE7">
        <w:t xml:space="preserve">he official source for the NSA </w:t>
      </w:r>
      <w:del w:id="1279" w:author="John MacAuley" w:date="2014-09-09T16:06:00Z">
        <w:r w:rsidR="009A6DE7" w:rsidDel="00742D3C">
          <w:delText>D</w:delText>
        </w:r>
        <w:r w:rsidR="00E556CD" w:rsidDel="00742D3C">
          <w:delText xml:space="preserve">iscovery </w:delText>
        </w:r>
      </w:del>
      <w:ins w:id="1280" w:author="John MacAuley" w:date="2014-09-09T16:06:00Z">
        <w:r w:rsidR="00742D3C">
          <w:t>Description D</w:t>
        </w:r>
      </w:ins>
      <w:del w:id="1281" w:author="John MacAuley" w:date="2014-09-09T16:06:00Z">
        <w:r w:rsidR="00E556CD" w:rsidDel="00742D3C">
          <w:delText>d</w:delText>
        </w:r>
      </w:del>
      <w:r w:rsidR="00E556CD">
        <w:t>ocument schema</w:t>
      </w:r>
      <w:r>
        <w:t>.</w:t>
      </w:r>
    </w:p>
    <w:p w14:paraId="6F997D25" w14:textId="77777777" w:rsidR="006C3ACB" w:rsidRDefault="006C3ACB" w:rsidP="00AD354C">
      <w:pPr>
        <w:ind w:firstLine="1560"/>
      </w:pPr>
    </w:p>
    <w:p w14:paraId="6839FA41" w14:textId="77777777" w:rsidR="004D1B37" w:rsidRDefault="004D1B37">
      <w:pPr>
        <w:ind w:left="360"/>
        <w:rPr>
          <w:ins w:id="1282" w:author="John MacAuley" w:date="2014-12-02T21:30:00Z"/>
          <w:rFonts w:ascii="Courier New" w:hAnsi="Courier New" w:cs="Courier New"/>
          <w:color w:val="F5844C"/>
          <w:sz w:val="16"/>
          <w:szCs w:val="16"/>
        </w:rPr>
        <w:pPrChange w:id="1283" w:author="John MacAuley" w:date="2014-09-09T16:23:00Z">
          <w:pPr>
            <w:ind w:left="360" w:hanging="360"/>
          </w:pPr>
        </w:pPrChange>
      </w:pPr>
      <w:ins w:id="1284" w:author="John MacAuley" w:date="2014-12-02T21:29:00Z">
        <w:r w:rsidRPr="004D1B37">
          <w:rPr>
            <w:rFonts w:ascii="Courier New" w:hAnsi="Courier New" w:cs="Courier New"/>
            <w:color w:val="8B26C9"/>
            <w:sz w:val="16"/>
            <w:szCs w:val="16"/>
            <w:rPrChange w:id="1285" w:author="John MacAuley" w:date="2014-12-02T21:30:00Z">
              <w:rPr>
                <w:rFonts w:ascii="Times New Roman" w:hAnsi="Times New Roman"/>
                <w:color w:val="8B26C9"/>
                <w:sz w:val="24"/>
              </w:rPr>
            </w:rPrChange>
          </w:rPr>
          <w:t>&lt;</w:t>
        </w:r>
        <w:proofErr w:type="gramStart"/>
        <w:r w:rsidRPr="004D1B37">
          <w:rPr>
            <w:rFonts w:ascii="Courier New" w:hAnsi="Courier New" w:cs="Courier New"/>
            <w:color w:val="8B26C9"/>
            <w:sz w:val="16"/>
            <w:szCs w:val="16"/>
            <w:rPrChange w:id="1286" w:author="John MacAuley" w:date="2014-12-02T21:30:00Z">
              <w:rPr>
                <w:rFonts w:ascii="Times New Roman" w:hAnsi="Times New Roman"/>
                <w:color w:val="8B26C9"/>
                <w:sz w:val="24"/>
              </w:rPr>
            </w:rPrChange>
          </w:rPr>
          <w:t>?xml</w:t>
        </w:r>
        <w:proofErr w:type="gramEnd"/>
        <w:r w:rsidRPr="004D1B37">
          <w:rPr>
            <w:rFonts w:ascii="Courier New" w:hAnsi="Courier New" w:cs="Courier New"/>
            <w:color w:val="8B26C9"/>
            <w:sz w:val="16"/>
            <w:szCs w:val="16"/>
            <w:rPrChange w:id="1287" w:author="John MacAuley" w:date="2014-12-02T21:30:00Z">
              <w:rPr>
                <w:rFonts w:ascii="Times New Roman" w:hAnsi="Times New Roman"/>
                <w:color w:val="8B26C9"/>
                <w:sz w:val="24"/>
              </w:rPr>
            </w:rPrChange>
          </w:rPr>
          <w:t xml:space="preserve"> version="1.0" encoding="UTF-8"?&gt;</w:t>
        </w:r>
        <w:r w:rsidRPr="004D1B37">
          <w:rPr>
            <w:rFonts w:ascii="Courier New" w:hAnsi="Courier New" w:cs="Courier New"/>
            <w:color w:val="000000"/>
            <w:sz w:val="16"/>
            <w:szCs w:val="16"/>
            <w:rPrChange w:id="1288"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289" w:author="John MacAuley" w:date="2014-12-02T21:30:00Z">
              <w:rPr>
                <w:rFonts w:ascii="Times New Roman" w:hAnsi="Times New Roman"/>
                <w:color w:val="006400"/>
                <w:sz w:val="24"/>
              </w:rPr>
            </w:rPrChange>
          </w:rPr>
          <w:t>&lt;!--</w:t>
        </w:r>
        <w:r w:rsidRPr="004D1B37">
          <w:rPr>
            <w:rFonts w:ascii="Courier New" w:hAnsi="Courier New" w:cs="Courier New"/>
            <w:color w:val="000000"/>
            <w:sz w:val="16"/>
            <w:szCs w:val="16"/>
            <w:rPrChange w:id="1290"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291" w:author="John MacAuley" w:date="2014-12-02T21:30:00Z">
              <w:rPr>
                <w:rFonts w:ascii="Times New Roman" w:hAnsi="Times New Roman"/>
                <w:color w:val="006400"/>
                <w:sz w:val="24"/>
              </w:rPr>
            </w:rPrChange>
          </w:rPr>
          <w:t>The OGF takes no position regarding the validity or scope of any intellectual</w:t>
        </w:r>
        <w:r w:rsidRPr="004D1B37">
          <w:rPr>
            <w:rFonts w:ascii="Courier New" w:hAnsi="Courier New" w:cs="Courier New"/>
            <w:color w:val="000000"/>
            <w:sz w:val="16"/>
            <w:szCs w:val="16"/>
            <w:rPrChange w:id="1292"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293" w:author="John MacAuley" w:date="2014-12-02T21:30:00Z">
              <w:rPr>
                <w:rFonts w:ascii="Times New Roman" w:hAnsi="Times New Roman"/>
                <w:color w:val="006400"/>
                <w:sz w:val="24"/>
              </w:rPr>
            </w:rPrChange>
          </w:rPr>
          <w:t>property or other rights that might be claimed to pertain to the implementation</w:t>
        </w:r>
        <w:r w:rsidRPr="004D1B37">
          <w:rPr>
            <w:rFonts w:ascii="Courier New" w:hAnsi="Courier New" w:cs="Courier New"/>
            <w:color w:val="000000"/>
            <w:sz w:val="16"/>
            <w:szCs w:val="16"/>
            <w:rPrChange w:id="1294"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295" w:author="John MacAuley" w:date="2014-12-02T21:30:00Z">
              <w:rPr>
                <w:rFonts w:ascii="Times New Roman" w:hAnsi="Times New Roman"/>
                <w:color w:val="006400"/>
                <w:sz w:val="24"/>
              </w:rPr>
            </w:rPrChange>
          </w:rPr>
          <w:t>or use of the technology described in this document or the extent to which any</w:t>
        </w:r>
        <w:r w:rsidRPr="004D1B37">
          <w:rPr>
            <w:rFonts w:ascii="Courier New" w:hAnsi="Courier New" w:cs="Courier New"/>
            <w:color w:val="000000"/>
            <w:sz w:val="16"/>
            <w:szCs w:val="16"/>
            <w:rPrChange w:id="1296"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297" w:author="John MacAuley" w:date="2014-12-02T21:30:00Z">
              <w:rPr>
                <w:rFonts w:ascii="Times New Roman" w:hAnsi="Times New Roman"/>
                <w:color w:val="006400"/>
                <w:sz w:val="24"/>
              </w:rPr>
            </w:rPrChange>
          </w:rPr>
          <w:t>license under such rights might or might not be available; neither does it</w:t>
        </w:r>
        <w:r w:rsidRPr="004D1B37">
          <w:rPr>
            <w:rFonts w:ascii="Courier New" w:hAnsi="Courier New" w:cs="Courier New"/>
            <w:color w:val="000000"/>
            <w:sz w:val="16"/>
            <w:szCs w:val="16"/>
            <w:rPrChange w:id="1298"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299" w:author="John MacAuley" w:date="2014-12-02T21:30:00Z">
              <w:rPr>
                <w:rFonts w:ascii="Times New Roman" w:hAnsi="Times New Roman"/>
                <w:color w:val="006400"/>
                <w:sz w:val="24"/>
              </w:rPr>
            </w:rPrChange>
          </w:rPr>
          <w:t>represent that it has made any effort to identify any such rights.  Copies of</w:t>
        </w:r>
        <w:r w:rsidRPr="004D1B37">
          <w:rPr>
            <w:rFonts w:ascii="Courier New" w:hAnsi="Courier New" w:cs="Courier New"/>
            <w:color w:val="000000"/>
            <w:sz w:val="16"/>
            <w:szCs w:val="16"/>
            <w:rPrChange w:id="1300"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01" w:author="John MacAuley" w:date="2014-12-02T21:30:00Z">
              <w:rPr>
                <w:rFonts w:ascii="Times New Roman" w:hAnsi="Times New Roman"/>
                <w:color w:val="006400"/>
                <w:sz w:val="24"/>
              </w:rPr>
            </w:rPrChange>
          </w:rPr>
          <w:t>claims of rights made available for publication and any assurances of licenses</w:t>
        </w:r>
        <w:r w:rsidRPr="004D1B37">
          <w:rPr>
            <w:rFonts w:ascii="Courier New" w:hAnsi="Courier New" w:cs="Courier New"/>
            <w:color w:val="000000"/>
            <w:sz w:val="16"/>
            <w:szCs w:val="16"/>
            <w:rPrChange w:id="1302"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03" w:author="John MacAuley" w:date="2014-12-02T21:30:00Z">
              <w:rPr>
                <w:rFonts w:ascii="Times New Roman" w:hAnsi="Times New Roman"/>
                <w:color w:val="006400"/>
                <w:sz w:val="24"/>
              </w:rPr>
            </w:rPrChange>
          </w:rPr>
          <w:t>to be made available, or the result of an attempt made to obtain a general</w:t>
        </w:r>
        <w:r w:rsidRPr="004D1B37">
          <w:rPr>
            <w:rFonts w:ascii="Courier New" w:hAnsi="Courier New" w:cs="Courier New"/>
            <w:color w:val="000000"/>
            <w:sz w:val="16"/>
            <w:szCs w:val="16"/>
            <w:rPrChange w:id="1304"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05" w:author="John MacAuley" w:date="2014-12-02T21:30:00Z">
              <w:rPr>
                <w:rFonts w:ascii="Times New Roman" w:hAnsi="Times New Roman"/>
                <w:color w:val="006400"/>
                <w:sz w:val="24"/>
              </w:rPr>
            </w:rPrChange>
          </w:rPr>
          <w:t>license or permission for the use of such proprietary rights by implementers or</w:t>
        </w:r>
        <w:r w:rsidRPr="004D1B37">
          <w:rPr>
            <w:rFonts w:ascii="Courier New" w:hAnsi="Courier New" w:cs="Courier New"/>
            <w:color w:val="000000"/>
            <w:sz w:val="16"/>
            <w:szCs w:val="16"/>
            <w:rPrChange w:id="1306"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07" w:author="John MacAuley" w:date="2014-12-02T21:30:00Z">
              <w:rPr>
                <w:rFonts w:ascii="Times New Roman" w:hAnsi="Times New Roman"/>
                <w:color w:val="006400"/>
                <w:sz w:val="24"/>
              </w:rPr>
            </w:rPrChange>
          </w:rPr>
          <w:t>users of this specification can be obtained from the OGF Secretariat.</w:t>
        </w:r>
        <w:r w:rsidRPr="004D1B37">
          <w:rPr>
            <w:rFonts w:ascii="Courier New" w:hAnsi="Courier New" w:cs="Courier New"/>
            <w:color w:val="000000"/>
            <w:sz w:val="16"/>
            <w:szCs w:val="16"/>
            <w:rPrChange w:id="1308" w:author="John MacAuley" w:date="2014-12-02T21:30:00Z">
              <w:rPr>
                <w:rFonts w:ascii="Times New Roman" w:hAnsi="Times New Roman"/>
                <w:color w:val="000000"/>
                <w:sz w:val="24"/>
              </w:rPr>
            </w:rPrChange>
          </w:rPr>
          <w:br/>
        </w:r>
        <w:r w:rsidRPr="004D1B37">
          <w:rPr>
            <w:rFonts w:ascii="Courier New" w:hAnsi="Courier New" w:cs="Courier New"/>
            <w:color w:val="000000"/>
            <w:sz w:val="16"/>
            <w:szCs w:val="16"/>
            <w:rPrChange w:id="1309"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10" w:author="John MacAuley" w:date="2014-12-02T21:30:00Z">
              <w:rPr>
                <w:rFonts w:ascii="Times New Roman" w:hAnsi="Times New Roman"/>
                <w:color w:val="006400"/>
                <w:sz w:val="24"/>
              </w:rPr>
            </w:rPrChange>
          </w:rPr>
          <w:t>The OGF invites any interested party to bring to its attention any copyrights,</w:t>
        </w:r>
        <w:r w:rsidRPr="004D1B37">
          <w:rPr>
            <w:rFonts w:ascii="Courier New" w:hAnsi="Courier New" w:cs="Courier New"/>
            <w:color w:val="000000"/>
            <w:sz w:val="16"/>
            <w:szCs w:val="16"/>
            <w:rPrChange w:id="1311"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12" w:author="John MacAuley" w:date="2014-12-02T21:30:00Z">
              <w:rPr>
                <w:rFonts w:ascii="Times New Roman" w:hAnsi="Times New Roman"/>
                <w:color w:val="006400"/>
                <w:sz w:val="24"/>
              </w:rPr>
            </w:rPrChange>
          </w:rPr>
          <w:t xml:space="preserve">patents or patent applications, or other proprietary </w:t>
        </w:r>
        <w:proofErr w:type="gramStart"/>
        <w:r w:rsidRPr="004D1B37">
          <w:rPr>
            <w:rFonts w:ascii="Courier New" w:hAnsi="Courier New" w:cs="Courier New"/>
            <w:color w:val="006400"/>
            <w:sz w:val="16"/>
            <w:szCs w:val="16"/>
            <w:rPrChange w:id="1313" w:author="John MacAuley" w:date="2014-12-02T21:30:00Z">
              <w:rPr>
                <w:rFonts w:ascii="Times New Roman" w:hAnsi="Times New Roman"/>
                <w:color w:val="006400"/>
                <w:sz w:val="24"/>
              </w:rPr>
            </w:rPrChange>
          </w:rPr>
          <w:t>rights which</w:t>
        </w:r>
        <w:proofErr w:type="gramEnd"/>
        <w:r w:rsidRPr="004D1B37">
          <w:rPr>
            <w:rFonts w:ascii="Courier New" w:hAnsi="Courier New" w:cs="Courier New"/>
            <w:color w:val="006400"/>
            <w:sz w:val="16"/>
            <w:szCs w:val="16"/>
            <w:rPrChange w:id="1314" w:author="John MacAuley" w:date="2014-12-02T21:30:00Z">
              <w:rPr>
                <w:rFonts w:ascii="Times New Roman" w:hAnsi="Times New Roman"/>
                <w:color w:val="006400"/>
                <w:sz w:val="24"/>
              </w:rPr>
            </w:rPrChange>
          </w:rPr>
          <w:t xml:space="preserve"> may cover</w:t>
        </w:r>
        <w:r w:rsidRPr="004D1B37">
          <w:rPr>
            <w:rFonts w:ascii="Courier New" w:hAnsi="Courier New" w:cs="Courier New"/>
            <w:color w:val="000000"/>
            <w:sz w:val="16"/>
            <w:szCs w:val="16"/>
            <w:rPrChange w:id="1315"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16" w:author="John MacAuley" w:date="2014-12-02T21:30:00Z">
              <w:rPr>
                <w:rFonts w:ascii="Times New Roman" w:hAnsi="Times New Roman"/>
                <w:color w:val="006400"/>
                <w:sz w:val="24"/>
              </w:rPr>
            </w:rPrChange>
          </w:rPr>
          <w:t>technology that may be required to practice this recommendation.  Please</w:t>
        </w:r>
        <w:r w:rsidRPr="004D1B37">
          <w:rPr>
            <w:rFonts w:ascii="Courier New" w:hAnsi="Courier New" w:cs="Courier New"/>
            <w:color w:val="000000"/>
            <w:sz w:val="16"/>
            <w:szCs w:val="16"/>
            <w:rPrChange w:id="1317"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18" w:author="John MacAuley" w:date="2014-12-02T21:30:00Z">
              <w:rPr>
                <w:rFonts w:ascii="Times New Roman" w:hAnsi="Times New Roman"/>
                <w:color w:val="006400"/>
                <w:sz w:val="24"/>
              </w:rPr>
            </w:rPrChange>
          </w:rPr>
          <w:t>address the information to the OGF Executive Director.</w:t>
        </w:r>
        <w:r w:rsidRPr="004D1B37">
          <w:rPr>
            <w:rFonts w:ascii="Courier New" w:hAnsi="Courier New" w:cs="Courier New"/>
            <w:color w:val="000000"/>
            <w:sz w:val="16"/>
            <w:szCs w:val="16"/>
            <w:rPrChange w:id="1319" w:author="John MacAuley" w:date="2014-12-02T21:30:00Z">
              <w:rPr>
                <w:rFonts w:ascii="Times New Roman" w:hAnsi="Times New Roman"/>
                <w:color w:val="000000"/>
                <w:sz w:val="24"/>
              </w:rPr>
            </w:rPrChange>
          </w:rPr>
          <w:br/>
        </w:r>
        <w:r w:rsidRPr="004D1B37">
          <w:rPr>
            <w:rFonts w:ascii="Courier New" w:hAnsi="Courier New" w:cs="Courier New"/>
            <w:color w:val="000000"/>
            <w:sz w:val="16"/>
            <w:szCs w:val="16"/>
            <w:rPrChange w:id="1320"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21" w:author="John MacAuley" w:date="2014-12-02T21:30:00Z">
              <w:rPr>
                <w:rFonts w:ascii="Times New Roman" w:hAnsi="Times New Roman"/>
                <w:color w:val="006400"/>
                <w:sz w:val="24"/>
              </w:rPr>
            </w:rPrChange>
          </w:rPr>
          <w:t>This document and the information contained herein is provided on an "As Is"</w:t>
        </w:r>
        <w:r w:rsidRPr="004D1B37">
          <w:rPr>
            <w:rFonts w:ascii="Courier New" w:hAnsi="Courier New" w:cs="Courier New"/>
            <w:color w:val="000000"/>
            <w:sz w:val="16"/>
            <w:szCs w:val="16"/>
            <w:rPrChange w:id="1322"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23" w:author="John MacAuley" w:date="2014-12-02T21:30:00Z">
              <w:rPr>
                <w:rFonts w:ascii="Times New Roman" w:hAnsi="Times New Roman"/>
                <w:color w:val="006400"/>
                <w:sz w:val="24"/>
              </w:rPr>
            </w:rPrChange>
          </w:rPr>
          <w:t>basis and the OGF disclaims all warranties, express or implied, including but</w:t>
        </w:r>
        <w:r w:rsidRPr="004D1B37">
          <w:rPr>
            <w:rFonts w:ascii="Courier New" w:hAnsi="Courier New" w:cs="Courier New"/>
            <w:color w:val="000000"/>
            <w:sz w:val="16"/>
            <w:szCs w:val="16"/>
            <w:rPrChange w:id="1324"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25" w:author="John MacAuley" w:date="2014-12-02T21:30:00Z">
              <w:rPr>
                <w:rFonts w:ascii="Times New Roman" w:hAnsi="Times New Roman"/>
                <w:color w:val="006400"/>
                <w:sz w:val="24"/>
              </w:rPr>
            </w:rPrChange>
          </w:rPr>
          <w:t>not limited to any warranty that the use of the information herein will not</w:t>
        </w:r>
        <w:r w:rsidRPr="004D1B37">
          <w:rPr>
            <w:rFonts w:ascii="Courier New" w:hAnsi="Courier New" w:cs="Courier New"/>
            <w:color w:val="000000"/>
            <w:sz w:val="16"/>
            <w:szCs w:val="16"/>
            <w:rPrChange w:id="1326"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27" w:author="John MacAuley" w:date="2014-12-02T21:30:00Z">
              <w:rPr>
                <w:rFonts w:ascii="Times New Roman" w:hAnsi="Times New Roman"/>
                <w:color w:val="006400"/>
                <w:sz w:val="24"/>
              </w:rPr>
            </w:rPrChange>
          </w:rPr>
          <w:t>infringe any rights or any implied warranties of merchantability or fitness</w:t>
        </w:r>
        <w:r w:rsidRPr="004D1B37">
          <w:rPr>
            <w:rFonts w:ascii="Courier New" w:hAnsi="Courier New" w:cs="Courier New"/>
            <w:color w:val="000000"/>
            <w:sz w:val="16"/>
            <w:szCs w:val="16"/>
            <w:rPrChange w:id="1328"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29" w:author="John MacAuley" w:date="2014-12-02T21:30:00Z">
              <w:rPr>
                <w:rFonts w:ascii="Times New Roman" w:hAnsi="Times New Roman"/>
                <w:color w:val="006400"/>
                <w:sz w:val="24"/>
              </w:rPr>
            </w:rPrChange>
          </w:rPr>
          <w:t>for a particular purpose.</w:t>
        </w:r>
        <w:r w:rsidRPr="004D1B37">
          <w:rPr>
            <w:rFonts w:ascii="Courier New" w:hAnsi="Courier New" w:cs="Courier New"/>
            <w:color w:val="000000"/>
            <w:sz w:val="16"/>
            <w:szCs w:val="16"/>
            <w:rPrChange w:id="1330" w:author="John MacAuley" w:date="2014-12-02T21:30:00Z">
              <w:rPr>
                <w:rFonts w:ascii="Times New Roman" w:hAnsi="Times New Roman"/>
                <w:color w:val="000000"/>
                <w:sz w:val="24"/>
              </w:rPr>
            </w:rPrChange>
          </w:rPr>
          <w:br/>
        </w:r>
        <w:r w:rsidRPr="004D1B37">
          <w:rPr>
            <w:rFonts w:ascii="Courier New" w:hAnsi="Courier New" w:cs="Courier New"/>
            <w:color w:val="000000"/>
            <w:sz w:val="16"/>
            <w:szCs w:val="16"/>
            <w:rPrChange w:id="1331" w:author="John MacAuley" w:date="2014-12-02T21:30:00Z">
              <w:rPr>
                <w:rFonts w:ascii="Times New Roman" w:hAnsi="Times New Roman"/>
                <w:color w:val="000000"/>
                <w:sz w:val="24"/>
              </w:rPr>
            </w:rPrChange>
          </w:rPr>
          <w:br/>
        </w:r>
        <w:proofErr w:type="gramStart"/>
        <w:r w:rsidRPr="004D1B37">
          <w:rPr>
            <w:rFonts w:ascii="Courier New" w:hAnsi="Courier New" w:cs="Courier New"/>
            <w:color w:val="006400"/>
            <w:sz w:val="16"/>
            <w:szCs w:val="16"/>
            <w:rPrChange w:id="1332" w:author="John MacAuley" w:date="2014-12-02T21:30:00Z">
              <w:rPr>
                <w:rFonts w:ascii="Times New Roman" w:hAnsi="Times New Roman"/>
                <w:color w:val="006400"/>
                <w:sz w:val="24"/>
              </w:rPr>
            </w:rPrChange>
          </w:rPr>
          <w:t>Copyright (C) Open Grid Forum (2009-2012).</w:t>
        </w:r>
        <w:proofErr w:type="gramEnd"/>
        <w:r w:rsidRPr="004D1B37">
          <w:rPr>
            <w:rFonts w:ascii="Courier New" w:hAnsi="Courier New" w:cs="Courier New"/>
            <w:color w:val="006400"/>
            <w:sz w:val="16"/>
            <w:szCs w:val="16"/>
            <w:rPrChange w:id="1333" w:author="John MacAuley" w:date="2014-12-02T21:30:00Z">
              <w:rPr>
                <w:rFonts w:ascii="Times New Roman" w:hAnsi="Times New Roman"/>
                <w:color w:val="006400"/>
                <w:sz w:val="24"/>
              </w:rPr>
            </w:rPrChange>
          </w:rPr>
          <w:t xml:space="preserve"> All Rights Reserved.</w:t>
        </w:r>
        <w:r w:rsidRPr="004D1B37">
          <w:rPr>
            <w:rFonts w:ascii="Courier New" w:hAnsi="Courier New" w:cs="Courier New"/>
            <w:color w:val="000000"/>
            <w:sz w:val="16"/>
            <w:szCs w:val="16"/>
            <w:rPrChange w:id="1334" w:author="John MacAuley" w:date="2014-12-02T21:30:00Z">
              <w:rPr>
                <w:rFonts w:ascii="Times New Roman" w:hAnsi="Times New Roman"/>
                <w:color w:val="000000"/>
                <w:sz w:val="24"/>
              </w:rPr>
            </w:rPrChange>
          </w:rPr>
          <w:br/>
        </w:r>
        <w:r w:rsidRPr="004D1B37">
          <w:rPr>
            <w:rFonts w:ascii="Courier New" w:hAnsi="Courier New" w:cs="Courier New"/>
            <w:color w:val="000000"/>
            <w:sz w:val="16"/>
            <w:szCs w:val="16"/>
            <w:rPrChange w:id="1335"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36" w:author="John MacAuley" w:date="2014-12-02T21:30:00Z">
              <w:rPr>
                <w:rFonts w:ascii="Times New Roman" w:hAnsi="Times New Roman"/>
                <w:color w:val="006400"/>
                <w:sz w:val="24"/>
              </w:rPr>
            </w:rPrChange>
          </w:rPr>
          <w:t>This document and translations of it may be copied and furnished to others, and</w:t>
        </w:r>
        <w:r w:rsidRPr="004D1B37">
          <w:rPr>
            <w:rFonts w:ascii="Courier New" w:hAnsi="Courier New" w:cs="Courier New"/>
            <w:color w:val="000000"/>
            <w:sz w:val="16"/>
            <w:szCs w:val="16"/>
            <w:rPrChange w:id="1337"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38" w:author="John MacAuley" w:date="2014-12-02T21:30:00Z">
              <w:rPr>
                <w:rFonts w:ascii="Times New Roman" w:hAnsi="Times New Roman"/>
                <w:color w:val="006400"/>
                <w:sz w:val="24"/>
              </w:rPr>
            </w:rPrChange>
          </w:rPr>
          <w:t>derivative works that comment on or otherwise explain it or assist in its</w:t>
        </w:r>
        <w:r w:rsidRPr="004D1B37">
          <w:rPr>
            <w:rFonts w:ascii="Courier New" w:hAnsi="Courier New" w:cs="Courier New"/>
            <w:color w:val="000000"/>
            <w:sz w:val="16"/>
            <w:szCs w:val="16"/>
            <w:rPrChange w:id="1339"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40" w:author="John MacAuley" w:date="2014-12-02T21:30:00Z">
              <w:rPr>
                <w:rFonts w:ascii="Times New Roman" w:hAnsi="Times New Roman"/>
                <w:color w:val="006400"/>
                <w:sz w:val="24"/>
              </w:rPr>
            </w:rPrChange>
          </w:rPr>
          <w:t>implementation may be prepared, copied, published and distributed, in whole or</w:t>
        </w:r>
        <w:r w:rsidRPr="004D1B37">
          <w:rPr>
            <w:rFonts w:ascii="Courier New" w:hAnsi="Courier New" w:cs="Courier New"/>
            <w:color w:val="000000"/>
            <w:sz w:val="16"/>
            <w:szCs w:val="16"/>
            <w:rPrChange w:id="1341"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42" w:author="John MacAuley" w:date="2014-12-02T21:30:00Z">
              <w:rPr>
                <w:rFonts w:ascii="Times New Roman" w:hAnsi="Times New Roman"/>
                <w:color w:val="006400"/>
                <w:sz w:val="24"/>
              </w:rPr>
            </w:rPrChange>
          </w:rPr>
          <w:t>in part, without restriction of any kind, provided that the above copyright</w:t>
        </w:r>
        <w:r w:rsidRPr="004D1B37">
          <w:rPr>
            <w:rFonts w:ascii="Courier New" w:hAnsi="Courier New" w:cs="Courier New"/>
            <w:color w:val="000000"/>
            <w:sz w:val="16"/>
            <w:szCs w:val="16"/>
            <w:rPrChange w:id="1343"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44" w:author="John MacAuley" w:date="2014-12-02T21:30:00Z">
              <w:rPr>
                <w:rFonts w:ascii="Times New Roman" w:hAnsi="Times New Roman"/>
                <w:color w:val="006400"/>
                <w:sz w:val="24"/>
              </w:rPr>
            </w:rPrChange>
          </w:rPr>
          <w:t>notice and this paragraph are included on all such copies and derivative works.</w:t>
        </w:r>
        <w:r w:rsidRPr="004D1B37">
          <w:rPr>
            <w:rFonts w:ascii="Courier New" w:hAnsi="Courier New" w:cs="Courier New"/>
            <w:color w:val="000000"/>
            <w:sz w:val="16"/>
            <w:szCs w:val="16"/>
            <w:rPrChange w:id="1345"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46" w:author="John MacAuley" w:date="2014-12-02T21:30:00Z">
              <w:rPr>
                <w:rFonts w:ascii="Times New Roman" w:hAnsi="Times New Roman"/>
                <w:color w:val="006400"/>
                <w:sz w:val="24"/>
              </w:rPr>
            </w:rPrChange>
          </w:rPr>
          <w:t>However, this document itself may not be modified in any way, such as by removing</w:t>
        </w:r>
        <w:r w:rsidRPr="004D1B37">
          <w:rPr>
            <w:rFonts w:ascii="Courier New" w:hAnsi="Courier New" w:cs="Courier New"/>
            <w:color w:val="000000"/>
            <w:sz w:val="16"/>
            <w:szCs w:val="16"/>
            <w:rPrChange w:id="1347"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48" w:author="John MacAuley" w:date="2014-12-02T21:30:00Z">
              <w:rPr>
                <w:rFonts w:ascii="Times New Roman" w:hAnsi="Times New Roman"/>
                <w:color w:val="006400"/>
                <w:sz w:val="24"/>
              </w:rPr>
            </w:rPrChange>
          </w:rPr>
          <w:t>the copyright notice or references to the OGF or other organizations, except as</w:t>
        </w:r>
        <w:r w:rsidRPr="004D1B37">
          <w:rPr>
            <w:rFonts w:ascii="Courier New" w:hAnsi="Courier New" w:cs="Courier New"/>
            <w:color w:val="000000"/>
            <w:sz w:val="16"/>
            <w:szCs w:val="16"/>
            <w:rPrChange w:id="1349"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50" w:author="John MacAuley" w:date="2014-12-02T21:30:00Z">
              <w:rPr>
                <w:rFonts w:ascii="Times New Roman" w:hAnsi="Times New Roman"/>
                <w:color w:val="006400"/>
                <w:sz w:val="24"/>
              </w:rPr>
            </w:rPrChange>
          </w:rPr>
          <w:t>needed for the purpose of developing Grid Recommendations in which case the</w:t>
        </w:r>
        <w:r w:rsidRPr="004D1B37">
          <w:rPr>
            <w:rFonts w:ascii="Courier New" w:hAnsi="Courier New" w:cs="Courier New"/>
            <w:color w:val="000000"/>
            <w:sz w:val="16"/>
            <w:szCs w:val="16"/>
            <w:rPrChange w:id="1351"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52" w:author="John MacAuley" w:date="2014-12-02T21:30:00Z">
              <w:rPr>
                <w:rFonts w:ascii="Times New Roman" w:hAnsi="Times New Roman"/>
                <w:color w:val="006400"/>
                <w:sz w:val="24"/>
              </w:rPr>
            </w:rPrChange>
          </w:rPr>
          <w:t>procedures for copyrights defined in the OGF Document process must be followed,</w:t>
        </w:r>
        <w:r w:rsidRPr="004D1B37">
          <w:rPr>
            <w:rFonts w:ascii="Courier New" w:hAnsi="Courier New" w:cs="Courier New"/>
            <w:color w:val="000000"/>
            <w:sz w:val="16"/>
            <w:szCs w:val="16"/>
            <w:rPrChange w:id="1353"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54" w:author="John MacAuley" w:date="2014-12-02T21:30:00Z">
              <w:rPr>
                <w:rFonts w:ascii="Times New Roman" w:hAnsi="Times New Roman"/>
                <w:color w:val="006400"/>
                <w:sz w:val="24"/>
              </w:rPr>
            </w:rPrChange>
          </w:rPr>
          <w:t>or as required to translate it into languages other than English.</w:t>
        </w:r>
        <w:r w:rsidRPr="004D1B37">
          <w:rPr>
            <w:rFonts w:ascii="Courier New" w:hAnsi="Courier New" w:cs="Courier New"/>
            <w:color w:val="000000"/>
            <w:sz w:val="16"/>
            <w:szCs w:val="16"/>
            <w:rPrChange w:id="1355" w:author="John MacAuley" w:date="2014-12-02T21:30:00Z">
              <w:rPr>
                <w:rFonts w:ascii="Times New Roman" w:hAnsi="Times New Roman"/>
                <w:color w:val="000000"/>
                <w:sz w:val="24"/>
              </w:rPr>
            </w:rPrChange>
          </w:rPr>
          <w:br/>
        </w:r>
        <w:r w:rsidRPr="004D1B37">
          <w:rPr>
            <w:rFonts w:ascii="Courier New" w:hAnsi="Courier New" w:cs="Courier New"/>
            <w:color w:val="000000"/>
            <w:sz w:val="16"/>
            <w:szCs w:val="16"/>
            <w:rPrChange w:id="1356"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57" w:author="John MacAuley" w:date="2014-12-02T21:30:00Z">
              <w:rPr>
                <w:rFonts w:ascii="Times New Roman" w:hAnsi="Times New Roman"/>
                <w:color w:val="006400"/>
                <w:sz w:val="24"/>
              </w:rPr>
            </w:rPrChange>
          </w:rPr>
          <w:t>The limited permissions granted above are perpetual and will not be revoked by</w:t>
        </w:r>
        <w:r w:rsidRPr="004D1B37">
          <w:rPr>
            <w:rFonts w:ascii="Courier New" w:hAnsi="Courier New" w:cs="Courier New"/>
            <w:color w:val="000000"/>
            <w:sz w:val="16"/>
            <w:szCs w:val="16"/>
            <w:rPrChange w:id="1358"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59" w:author="John MacAuley" w:date="2014-12-02T21:30:00Z">
              <w:rPr>
                <w:rFonts w:ascii="Times New Roman" w:hAnsi="Times New Roman"/>
                <w:color w:val="006400"/>
                <w:sz w:val="24"/>
              </w:rPr>
            </w:rPrChange>
          </w:rPr>
          <w:t>the OGF or its successors or assignees.</w:t>
        </w:r>
        <w:r w:rsidRPr="004D1B37">
          <w:rPr>
            <w:rFonts w:ascii="Courier New" w:hAnsi="Courier New" w:cs="Courier New"/>
            <w:color w:val="000000"/>
            <w:sz w:val="16"/>
            <w:szCs w:val="16"/>
            <w:rPrChange w:id="1360" w:author="John MacAuley" w:date="2014-12-02T21:30:00Z">
              <w:rPr>
                <w:rFonts w:ascii="Times New Roman" w:hAnsi="Times New Roman"/>
                <w:color w:val="000000"/>
                <w:sz w:val="24"/>
              </w:rPr>
            </w:rPrChange>
          </w:rPr>
          <w:br/>
        </w:r>
        <w:r w:rsidRPr="004D1B37">
          <w:rPr>
            <w:rFonts w:ascii="Courier New" w:hAnsi="Courier New" w:cs="Courier New"/>
            <w:color w:val="000000"/>
            <w:sz w:val="16"/>
            <w:szCs w:val="16"/>
            <w:rPrChange w:id="1361"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62" w:author="John MacAuley" w:date="2014-12-02T21:30:00Z">
              <w:rPr>
                <w:rFonts w:ascii="Times New Roman" w:hAnsi="Times New Roman"/>
                <w:color w:val="006400"/>
                <w:sz w:val="24"/>
              </w:rPr>
            </w:rPrChange>
          </w:rPr>
          <w:t>Open Grid Forum NSI NSA Discovery Document v1.0.</w:t>
        </w:r>
        <w:r w:rsidRPr="004D1B37">
          <w:rPr>
            <w:rFonts w:ascii="Courier New" w:hAnsi="Courier New" w:cs="Courier New"/>
            <w:color w:val="000000"/>
            <w:sz w:val="16"/>
            <w:szCs w:val="16"/>
            <w:rPrChange w:id="1363" w:author="John MacAuley" w:date="2014-12-02T21:30:00Z">
              <w:rPr>
                <w:rFonts w:ascii="Times New Roman" w:hAnsi="Times New Roman"/>
                <w:color w:val="000000"/>
                <w:sz w:val="24"/>
              </w:rPr>
            </w:rPrChange>
          </w:rPr>
          <w:br/>
        </w:r>
        <w:r w:rsidRPr="004D1B37">
          <w:rPr>
            <w:rFonts w:ascii="Courier New" w:hAnsi="Courier New" w:cs="Courier New"/>
            <w:color w:val="000000"/>
            <w:sz w:val="16"/>
            <w:szCs w:val="16"/>
            <w:rPrChange w:id="1364"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65" w:author="John MacAuley" w:date="2014-12-02T21:30:00Z">
              <w:rPr>
                <w:rFonts w:ascii="Times New Roman" w:hAnsi="Times New Roman"/>
                <w:color w:val="006400"/>
                <w:sz w:val="24"/>
              </w:rPr>
            </w:rPrChange>
          </w:rPr>
          <w:t>Description: This is the NSA Discovery Document schema defined for use in the</w:t>
        </w:r>
        <w:r w:rsidRPr="004D1B37">
          <w:rPr>
            <w:rFonts w:ascii="Courier New" w:hAnsi="Courier New" w:cs="Courier New"/>
            <w:color w:val="000000"/>
            <w:sz w:val="16"/>
            <w:szCs w:val="16"/>
            <w:rPrChange w:id="1366"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67" w:author="John MacAuley" w:date="2014-12-02T21:30:00Z">
              <w:rPr>
                <w:rFonts w:ascii="Times New Roman" w:hAnsi="Times New Roman"/>
                <w:color w:val="006400"/>
                <w:sz w:val="24"/>
              </w:rPr>
            </w:rPrChange>
          </w:rPr>
          <w:t>OGF NSI Discovery Service v1.0. Comments and questions can be directed to the</w:t>
        </w:r>
        <w:r w:rsidRPr="004D1B37">
          <w:rPr>
            <w:rFonts w:ascii="Courier New" w:hAnsi="Courier New" w:cs="Courier New"/>
            <w:color w:val="000000"/>
            <w:sz w:val="16"/>
            <w:szCs w:val="16"/>
            <w:rPrChange w:id="1368"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69" w:author="John MacAuley" w:date="2014-12-02T21:30:00Z">
              <w:rPr>
                <w:rFonts w:ascii="Times New Roman" w:hAnsi="Times New Roman"/>
                <w:color w:val="006400"/>
                <w:sz w:val="24"/>
              </w:rPr>
            </w:rPrChange>
          </w:rPr>
          <w:t>mailing list group mailing list (nsi-wg@ogf.org).</w:t>
        </w:r>
        <w:r w:rsidRPr="004D1B37">
          <w:rPr>
            <w:rFonts w:ascii="Courier New" w:hAnsi="Courier New" w:cs="Courier New"/>
            <w:color w:val="000000"/>
            <w:sz w:val="16"/>
            <w:szCs w:val="16"/>
            <w:rPrChange w:id="1370"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371" w:author="John MacAuley" w:date="2014-12-02T21:30:00Z">
              <w:rPr>
                <w:rFonts w:ascii="Times New Roman" w:hAnsi="Times New Roman"/>
                <w:color w:val="006400"/>
                <w:sz w:val="24"/>
              </w:rPr>
            </w:rPrChange>
          </w:rPr>
          <w:t>--&gt;</w:t>
        </w:r>
        <w:r w:rsidRPr="004D1B37">
          <w:rPr>
            <w:rFonts w:ascii="Courier New" w:hAnsi="Courier New" w:cs="Courier New"/>
            <w:color w:val="000000"/>
            <w:sz w:val="16"/>
            <w:szCs w:val="16"/>
            <w:rPrChange w:id="1372" w:author="John MacAuley" w:date="2014-12-02T21:30:00Z">
              <w:rPr>
                <w:rFonts w:ascii="Times New Roman" w:hAnsi="Times New Roman"/>
                <w:color w:val="000000"/>
                <w:sz w:val="24"/>
              </w:rPr>
            </w:rPrChange>
          </w:rPr>
          <w:br/>
        </w:r>
        <w:r w:rsidRPr="004D1B37">
          <w:rPr>
            <w:rFonts w:ascii="Courier New" w:hAnsi="Courier New" w:cs="Courier New"/>
            <w:color w:val="003296"/>
            <w:sz w:val="16"/>
            <w:szCs w:val="16"/>
            <w:rPrChange w:id="1373" w:author="John MacAuley" w:date="2014-12-02T21:30:00Z">
              <w:rPr>
                <w:rFonts w:ascii="Times New Roman" w:hAnsi="Times New Roman"/>
                <w:color w:val="003296"/>
                <w:sz w:val="24"/>
              </w:rPr>
            </w:rPrChange>
          </w:rPr>
          <w:t>&lt;</w:t>
        </w:r>
        <w:proofErr w:type="spellStart"/>
        <w:proofErr w:type="gramStart"/>
        <w:r w:rsidRPr="004D1B37">
          <w:rPr>
            <w:rFonts w:ascii="Courier New" w:hAnsi="Courier New" w:cs="Courier New"/>
            <w:color w:val="003296"/>
            <w:sz w:val="16"/>
            <w:szCs w:val="16"/>
            <w:rPrChange w:id="1374" w:author="John MacAuley" w:date="2014-12-02T21:30:00Z">
              <w:rPr>
                <w:rFonts w:ascii="Times New Roman" w:hAnsi="Times New Roman"/>
                <w:color w:val="003296"/>
                <w:sz w:val="24"/>
              </w:rPr>
            </w:rPrChange>
          </w:rPr>
          <w:t>xsd:schema</w:t>
        </w:r>
        <w:proofErr w:type="spellEnd"/>
        <w:proofErr w:type="gramEnd"/>
        <w:r w:rsidRPr="004D1B37">
          <w:rPr>
            <w:rFonts w:ascii="Courier New" w:hAnsi="Courier New" w:cs="Courier New"/>
            <w:color w:val="F5844C"/>
            <w:sz w:val="16"/>
            <w:szCs w:val="16"/>
            <w:rPrChange w:id="1375" w:author="John MacAuley" w:date="2014-12-02T21:30:00Z">
              <w:rPr>
                <w:rFonts w:ascii="Times New Roman" w:hAnsi="Times New Roman"/>
                <w:color w:val="F5844C"/>
                <w:sz w:val="24"/>
              </w:rPr>
            </w:rPrChange>
          </w:rPr>
          <w:t xml:space="preserve"> targetNamespace</w:t>
        </w:r>
        <w:r w:rsidRPr="004D1B37">
          <w:rPr>
            <w:rFonts w:ascii="Courier New" w:hAnsi="Courier New" w:cs="Courier New"/>
            <w:color w:val="FF8040"/>
            <w:sz w:val="16"/>
            <w:szCs w:val="16"/>
            <w:rPrChange w:id="1376"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377" w:author="John MacAuley" w:date="2014-12-02T21:30:00Z">
              <w:rPr>
                <w:rFonts w:ascii="Times New Roman" w:hAnsi="Times New Roman"/>
                <w:color w:val="993300"/>
                <w:sz w:val="24"/>
              </w:rPr>
            </w:rPrChange>
          </w:rPr>
          <w:t>"http://schemas.ogf.org/nsi/2014/02/discovery/nsa"</w:t>
        </w:r>
        <w:r w:rsidRPr="004D1B37">
          <w:rPr>
            <w:rFonts w:ascii="Courier New" w:hAnsi="Courier New" w:cs="Courier New"/>
            <w:color w:val="000000"/>
            <w:sz w:val="16"/>
            <w:szCs w:val="16"/>
            <w:rPrChange w:id="1378" w:author="John MacAuley" w:date="2014-12-02T21:30:00Z">
              <w:rPr>
                <w:rFonts w:ascii="Times New Roman" w:hAnsi="Times New Roman"/>
                <w:color w:val="000000"/>
                <w:sz w:val="24"/>
              </w:rPr>
            </w:rPrChange>
          </w:rPr>
          <w:br/>
        </w:r>
        <w:r w:rsidRPr="004D1B37">
          <w:rPr>
            <w:rFonts w:ascii="Courier New" w:hAnsi="Courier New" w:cs="Courier New"/>
            <w:color w:val="F5844C"/>
            <w:sz w:val="16"/>
            <w:szCs w:val="16"/>
            <w:rPrChange w:id="1379" w:author="John MacAuley" w:date="2014-12-02T21:30:00Z">
              <w:rPr>
                <w:rFonts w:ascii="Times New Roman" w:hAnsi="Times New Roman"/>
                <w:color w:val="F5844C"/>
                <w:sz w:val="24"/>
              </w:rPr>
            </w:rPrChange>
          </w:rPr>
          <w:t xml:space="preserve">    </w:t>
        </w:r>
        <w:proofErr w:type="spellStart"/>
        <w:r w:rsidRPr="004D1B37">
          <w:rPr>
            <w:rFonts w:ascii="Courier New" w:hAnsi="Courier New" w:cs="Courier New"/>
            <w:color w:val="0099CC"/>
            <w:sz w:val="16"/>
            <w:szCs w:val="16"/>
            <w:rPrChange w:id="1380" w:author="John MacAuley" w:date="2014-12-02T21:30:00Z">
              <w:rPr>
                <w:rFonts w:ascii="Times New Roman" w:hAnsi="Times New Roman"/>
                <w:color w:val="0099CC"/>
                <w:sz w:val="24"/>
              </w:rPr>
            </w:rPrChange>
          </w:rPr>
          <w:t>xmlns:xsd</w:t>
        </w:r>
        <w:proofErr w:type="spellEnd"/>
        <w:r w:rsidRPr="004D1B37">
          <w:rPr>
            <w:rFonts w:ascii="Courier New" w:hAnsi="Courier New" w:cs="Courier New"/>
            <w:color w:val="FF8040"/>
            <w:sz w:val="16"/>
            <w:szCs w:val="16"/>
            <w:rPrChange w:id="1381"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382" w:author="John MacAuley" w:date="2014-12-02T21:30:00Z">
              <w:rPr>
                <w:rFonts w:ascii="Times New Roman" w:hAnsi="Times New Roman"/>
                <w:color w:val="993300"/>
                <w:sz w:val="24"/>
              </w:rPr>
            </w:rPrChange>
          </w:rPr>
          <w:t>"http://www.w3.org/2001/XMLSchema"</w:t>
        </w:r>
        <w:r w:rsidRPr="004D1B37">
          <w:rPr>
            <w:rFonts w:ascii="Courier New" w:hAnsi="Courier New" w:cs="Courier New"/>
            <w:color w:val="000000"/>
            <w:sz w:val="16"/>
            <w:szCs w:val="16"/>
            <w:rPrChange w:id="1383" w:author="John MacAuley" w:date="2014-12-02T21:30:00Z">
              <w:rPr>
                <w:rFonts w:ascii="Times New Roman" w:hAnsi="Times New Roman"/>
                <w:color w:val="000000"/>
                <w:sz w:val="24"/>
              </w:rPr>
            </w:rPrChange>
          </w:rPr>
          <w:br/>
        </w:r>
        <w:r w:rsidRPr="004D1B37">
          <w:rPr>
            <w:rFonts w:ascii="Courier New" w:hAnsi="Courier New" w:cs="Courier New"/>
            <w:color w:val="F5844C"/>
            <w:sz w:val="16"/>
            <w:szCs w:val="16"/>
            <w:rPrChange w:id="1384" w:author="John MacAuley" w:date="2014-12-02T21:30:00Z">
              <w:rPr>
                <w:rFonts w:ascii="Times New Roman" w:hAnsi="Times New Roman"/>
                <w:color w:val="F5844C"/>
                <w:sz w:val="24"/>
              </w:rPr>
            </w:rPrChange>
          </w:rPr>
          <w:t xml:space="preserve">    </w:t>
        </w:r>
        <w:proofErr w:type="spellStart"/>
        <w:r w:rsidRPr="004D1B37">
          <w:rPr>
            <w:rFonts w:ascii="Courier New" w:hAnsi="Courier New" w:cs="Courier New"/>
            <w:color w:val="0099CC"/>
            <w:sz w:val="16"/>
            <w:szCs w:val="16"/>
            <w:rPrChange w:id="1385" w:author="John MacAuley" w:date="2014-12-02T21:30:00Z">
              <w:rPr>
                <w:rFonts w:ascii="Times New Roman" w:hAnsi="Times New Roman"/>
                <w:color w:val="0099CC"/>
                <w:sz w:val="24"/>
              </w:rPr>
            </w:rPrChange>
          </w:rPr>
          <w:t>xmlns:xcard</w:t>
        </w:r>
        <w:proofErr w:type="spellEnd"/>
        <w:r w:rsidRPr="004D1B37">
          <w:rPr>
            <w:rFonts w:ascii="Courier New" w:hAnsi="Courier New" w:cs="Courier New"/>
            <w:color w:val="FF8040"/>
            <w:sz w:val="16"/>
            <w:szCs w:val="16"/>
            <w:rPrChange w:id="1386"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387" w:author="John MacAuley" w:date="2014-12-02T21:30:00Z">
              <w:rPr>
                <w:rFonts w:ascii="Times New Roman" w:hAnsi="Times New Roman"/>
                <w:color w:val="993300"/>
                <w:sz w:val="24"/>
              </w:rPr>
            </w:rPrChange>
          </w:rPr>
          <w:t>"urn:ietf:params:xml:ns:vcard-4.0"</w:t>
        </w:r>
        <w:r w:rsidRPr="004D1B37">
          <w:rPr>
            <w:rFonts w:ascii="Courier New" w:hAnsi="Courier New" w:cs="Courier New"/>
            <w:color w:val="000000"/>
            <w:sz w:val="16"/>
            <w:szCs w:val="16"/>
            <w:rPrChange w:id="1388" w:author="John MacAuley" w:date="2014-12-02T21:30:00Z">
              <w:rPr>
                <w:rFonts w:ascii="Times New Roman" w:hAnsi="Times New Roman"/>
                <w:color w:val="000000"/>
                <w:sz w:val="24"/>
              </w:rPr>
            </w:rPrChange>
          </w:rPr>
          <w:br/>
        </w:r>
        <w:r w:rsidRPr="004D1B37">
          <w:rPr>
            <w:rFonts w:ascii="Courier New" w:hAnsi="Courier New" w:cs="Courier New"/>
            <w:color w:val="F5844C"/>
            <w:sz w:val="16"/>
            <w:szCs w:val="16"/>
            <w:rPrChange w:id="1389" w:author="John MacAuley" w:date="2014-12-02T21:30:00Z">
              <w:rPr>
                <w:rFonts w:ascii="Times New Roman" w:hAnsi="Times New Roman"/>
                <w:color w:val="F5844C"/>
                <w:sz w:val="24"/>
              </w:rPr>
            </w:rPrChange>
          </w:rPr>
          <w:t xml:space="preserve">    </w:t>
        </w:r>
        <w:proofErr w:type="spellStart"/>
        <w:r w:rsidRPr="004D1B37">
          <w:rPr>
            <w:rFonts w:ascii="Courier New" w:hAnsi="Courier New" w:cs="Courier New"/>
            <w:color w:val="0099CC"/>
            <w:sz w:val="16"/>
            <w:szCs w:val="16"/>
            <w:rPrChange w:id="1390" w:author="John MacAuley" w:date="2014-12-02T21:30:00Z">
              <w:rPr>
                <w:rFonts w:ascii="Times New Roman" w:hAnsi="Times New Roman"/>
                <w:color w:val="0099CC"/>
                <w:sz w:val="24"/>
              </w:rPr>
            </w:rPrChange>
          </w:rPr>
          <w:t>xmlns:tns</w:t>
        </w:r>
        <w:proofErr w:type="spellEnd"/>
        <w:r w:rsidRPr="004D1B37">
          <w:rPr>
            <w:rFonts w:ascii="Courier New" w:hAnsi="Courier New" w:cs="Courier New"/>
            <w:color w:val="FF8040"/>
            <w:sz w:val="16"/>
            <w:szCs w:val="16"/>
            <w:rPrChange w:id="1391"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392" w:author="John MacAuley" w:date="2014-12-02T21:30:00Z">
              <w:rPr>
                <w:rFonts w:ascii="Times New Roman" w:hAnsi="Times New Roman"/>
                <w:color w:val="993300"/>
                <w:sz w:val="24"/>
              </w:rPr>
            </w:rPrChange>
          </w:rPr>
          <w:t>"http://schemas.ogf.org/nsi/2014/02/discovery/nsa"</w:t>
        </w:r>
        <w:r w:rsidRPr="004D1B37">
          <w:rPr>
            <w:rFonts w:ascii="Courier New" w:hAnsi="Courier New" w:cs="Courier New"/>
            <w:color w:val="000000"/>
            <w:sz w:val="16"/>
            <w:szCs w:val="16"/>
            <w:rPrChange w:id="1393" w:author="John MacAuley" w:date="2014-12-02T21:30:00Z">
              <w:rPr>
                <w:rFonts w:ascii="Times New Roman" w:hAnsi="Times New Roman"/>
                <w:color w:val="000000"/>
                <w:sz w:val="24"/>
              </w:rPr>
            </w:rPrChange>
          </w:rPr>
          <w:br/>
        </w:r>
        <w:r w:rsidRPr="004D1B37">
          <w:rPr>
            <w:rFonts w:ascii="Courier New" w:hAnsi="Courier New" w:cs="Courier New"/>
            <w:color w:val="F5844C"/>
            <w:sz w:val="16"/>
            <w:szCs w:val="16"/>
            <w:rPrChange w:id="1394" w:author="John MacAuley" w:date="2014-12-02T21:30:00Z">
              <w:rPr>
                <w:rFonts w:ascii="Times New Roman" w:hAnsi="Times New Roman"/>
                <w:color w:val="F5844C"/>
                <w:sz w:val="24"/>
              </w:rPr>
            </w:rPrChange>
          </w:rPr>
          <w:t xml:space="preserve">    version</w:t>
        </w:r>
        <w:r w:rsidRPr="004D1B37">
          <w:rPr>
            <w:rFonts w:ascii="Courier New" w:hAnsi="Courier New" w:cs="Courier New"/>
            <w:color w:val="FF8040"/>
            <w:sz w:val="16"/>
            <w:szCs w:val="16"/>
            <w:rPrChange w:id="1395"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396" w:author="John MacAuley" w:date="2014-12-02T21:30:00Z">
              <w:rPr>
                <w:rFonts w:ascii="Times New Roman" w:hAnsi="Times New Roman"/>
                <w:color w:val="993300"/>
                <w:sz w:val="24"/>
              </w:rPr>
            </w:rPrChange>
          </w:rPr>
          <w:t>"1.0"</w:t>
        </w:r>
        <w:r w:rsidRPr="004D1B37">
          <w:rPr>
            <w:rFonts w:ascii="Courier New" w:hAnsi="Courier New" w:cs="Courier New"/>
            <w:color w:val="000096"/>
            <w:sz w:val="16"/>
            <w:szCs w:val="16"/>
            <w:rPrChange w:id="1397" w:author="John MacAuley" w:date="2014-12-02T21:30:00Z">
              <w:rPr>
                <w:rFonts w:ascii="Times New Roman" w:hAnsi="Times New Roman"/>
                <w:color w:val="000096"/>
                <w:sz w:val="24"/>
              </w:rPr>
            </w:rPrChange>
          </w:rPr>
          <w:t>&gt;</w:t>
        </w:r>
        <w:r w:rsidRPr="004D1B37">
          <w:rPr>
            <w:rFonts w:ascii="Courier New" w:hAnsi="Courier New" w:cs="Courier New"/>
            <w:color w:val="000000"/>
            <w:sz w:val="16"/>
            <w:szCs w:val="16"/>
            <w:rPrChange w:id="1398" w:author="John MacAuley" w:date="2014-12-02T21:30:00Z">
              <w:rPr>
                <w:rFonts w:ascii="Times New Roman" w:hAnsi="Times New Roman"/>
                <w:color w:val="000000"/>
                <w:sz w:val="24"/>
              </w:rPr>
            </w:rPrChange>
          </w:rPr>
          <w:br/>
          <w:t xml:space="preserve">    </w:t>
        </w:r>
        <w:r w:rsidRPr="004D1B37">
          <w:rPr>
            <w:rFonts w:ascii="Courier New" w:hAnsi="Courier New" w:cs="Courier New"/>
            <w:color w:val="003296"/>
            <w:sz w:val="16"/>
            <w:szCs w:val="16"/>
            <w:rPrChange w:id="1399" w:author="John MacAuley" w:date="2014-12-02T21:30:00Z">
              <w:rPr>
                <w:rFonts w:ascii="Times New Roman" w:hAnsi="Times New Roman"/>
                <w:color w:val="003296"/>
                <w:sz w:val="24"/>
              </w:rPr>
            </w:rPrChange>
          </w:rPr>
          <w:t>&lt;</w:t>
        </w:r>
        <w:proofErr w:type="spellStart"/>
        <w:r w:rsidRPr="004D1B37">
          <w:rPr>
            <w:rFonts w:ascii="Courier New" w:hAnsi="Courier New" w:cs="Courier New"/>
            <w:color w:val="003296"/>
            <w:sz w:val="16"/>
            <w:szCs w:val="16"/>
            <w:rPrChange w:id="1400" w:author="John MacAuley" w:date="2014-12-02T21:30:00Z">
              <w:rPr>
                <w:rFonts w:ascii="Times New Roman" w:hAnsi="Times New Roman"/>
                <w:color w:val="003296"/>
                <w:sz w:val="24"/>
              </w:rPr>
            </w:rPrChange>
          </w:rPr>
          <w:t>xsd:annotation</w:t>
        </w:r>
        <w:proofErr w:type="spellEnd"/>
        <w:r w:rsidRPr="004D1B37">
          <w:rPr>
            <w:rFonts w:ascii="Courier New" w:hAnsi="Courier New" w:cs="Courier New"/>
            <w:color w:val="003296"/>
            <w:sz w:val="16"/>
            <w:szCs w:val="16"/>
            <w:rPrChange w:id="1401" w:author="John MacAuley" w:date="2014-12-02T21:30:00Z">
              <w:rPr>
                <w:rFonts w:ascii="Times New Roman" w:hAnsi="Times New Roman"/>
                <w:color w:val="003296"/>
                <w:sz w:val="24"/>
              </w:rPr>
            </w:rPrChange>
          </w:rPr>
          <w:t>&gt;</w:t>
        </w:r>
        <w:r w:rsidRPr="004D1B37">
          <w:rPr>
            <w:rFonts w:ascii="Courier New" w:hAnsi="Courier New" w:cs="Courier New"/>
            <w:color w:val="000000"/>
            <w:sz w:val="16"/>
            <w:szCs w:val="16"/>
            <w:rPrChange w:id="1402" w:author="John MacAuley" w:date="2014-12-02T21:30:00Z">
              <w:rPr>
                <w:rFonts w:ascii="Times New Roman" w:hAnsi="Times New Roman"/>
                <w:color w:val="000000"/>
                <w:sz w:val="24"/>
              </w:rPr>
            </w:rPrChange>
          </w:rPr>
          <w:br/>
          <w:t xml:space="preserve">        </w:t>
        </w:r>
        <w:r w:rsidRPr="004D1B37">
          <w:rPr>
            <w:rFonts w:ascii="Courier New" w:hAnsi="Courier New" w:cs="Courier New"/>
            <w:color w:val="003296"/>
            <w:sz w:val="16"/>
            <w:szCs w:val="16"/>
            <w:rPrChange w:id="1403" w:author="John MacAuley" w:date="2014-12-02T21:30:00Z">
              <w:rPr>
                <w:rFonts w:ascii="Times New Roman" w:hAnsi="Times New Roman"/>
                <w:color w:val="003296"/>
                <w:sz w:val="24"/>
              </w:rPr>
            </w:rPrChange>
          </w:rPr>
          <w:t>&lt;</w:t>
        </w:r>
        <w:proofErr w:type="spellStart"/>
        <w:r w:rsidRPr="004D1B37">
          <w:rPr>
            <w:rFonts w:ascii="Courier New" w:hAnsi="Courier New" w:cs="Courier New"/>
            <w:color w:val="003296"/>
            <w:sz w:val="16"/>
            <w:szCs w:val="16"/>
            <w:rPrChange w:id="1404" w:author="John MacAuley" w:date="2014-12-02T21:30:00Z">
              <w:rPr>
                <w:rFonts w:ascii="Times New Roman" w:hAnsi="Times New Roman"/>
                <w:color w:val="003296"/>
                <w:sz w:val="24"/>
              </w:rPr>
            </w:rPrChange>
          </w:rPr>
          <w:t>xsd:appinfo</w:t>
        </w:r>
        <w:proofErr w:type="spellEnd"/>
        <w:r w:rsidRPr="004D1B37">
          <w:rPr>
            <w:rFonts w:ascii="Courier New" w:hAnsi="Courier New" w:cs="Courier New"/>
            <w:color w:val="003296"/>
            <w:sz w:val="16"/>
            <w:szCs w:val="16"/>
            <w:rPrChange w:id="1405" w:author="John MacAuley" w:date="2014-12-02T21:30:00Z">
              <w:rPr>
                <w:rFonts w:ascii="Times New Roman" w:hAnsi="Times New Roman"/>
                <w:color w:val="003296"/>
                <w:sz w:val="24"/>
              </w:rPr>
            </w:rPrChange>
          </w:rPr>
          <w:t>&gt;</w:t>
        </w:r>
        <w:r w:rsidRPr="004D1B37">
          <w:rPr>
            <w:rFonts w:ascii="Courier New" w:hAnsi="Courier New" w:cs="Courier New"/>
            <w:color w:val="000000"/>
            <w:sz w:val="16"/>
            <w:szCs w:val="16"/>
            <w:rPrChange w:id="1406" w:author="John MacAuley" w:date="2014-12-02T21:30:00Z">
              <w:rPr>
                <w:rFonts w:ascii="Times New Roman" w:hAnsi="Times New Roman"/>
                <w:color w:val="000000"/>
                <w:sz w:val="24"/>
              </w:rPr>
            </w:rPrChange>
          </w:rPr>
          <w:t>ogf_nsi_discovery_nsa_v1_0.xsd 2014-12-01</w:t>
        </w:r>
        <w:r w:rsidRPr="004D1B37">
          <w:rPr>
            <w:rFonts w:ascii="Courier New" w:hAnsi="Courier New" w:cs="Courier New"/>
            <w:color w:val="003296"/>
            <w:sz w:val="16"/>
            <w:szCs w:val="16"/>
            <w:rPrChange w:id="1407" w:author="John MacAuley" w:date="2014-12-02T21:30:00Z">
              <w:rPr>
                <w:rFonts w:ascii="Times New Roman" w:hAnsi="Times New Roman"/>
                <w:color w:val="003296"/>
                <w:sz w:val="24"/>
              </w:rPr>
            </w:rPrChange>
          </w:rPr>
          <w:t>&lt;/</w:t>
        </w:r>
        <w:proofErr w:type="spellStart"/>
        <w:r w:rsidRPr="004D1B37">
          <w:rPr>
            <w:rFonts w:ascii="Courier New" w:hAnsi="Courier New" w:cs="Courier New"/>
            <w:color w:val="003296"/>
            <w:sz w:val="16"/>
            <w:szCs w:val="16"/>
            <w:rPrChange w:id="1408" w:author="John MacAuley" w:date="2014-12-02T21:30:00Z">
              <w:rPr>
                <w:rFonts w:ascii="Times New Roman" w:hAnsi="Times New Roman"/>
                <w:color w:val="003296"/>
                <w:sz w:val="24"/>
              </w:rPr>
            </w:rPrChange>
          </w:rPr>
          <w:t>xsd:appinfo</w:t>
        </w:r>
        <w:proofErr w:type="spellEnd"/>
        <w:r w:rsidRPr="004D1B37">
          <w:rPr>
            <w:rFonts w:ascii="Courier New" w:hAnsi="Courier New" w:cs="Courier New"/>
            <w:color w:val="003296"/>
            <w:sz w:val="16"/>
            <w:szCs w:val="16"/>
            <w:rPrChange w:id="1409" w:author="John MacAuley" w:date="2014-12-02T21:30:00Z">
              <w:rPr>
                <w:rFonts w:ascii="Times New Roman" w:hAnsi="Times New Roman"/>
                <w:color w:val="003296"/>
                <w:sz w:val="24"/>
              </w:rPr>
            </w:rPrChange>
          </w:rPr>
          <w:t>&gt;</w:t>
        </w:r>
        <w:r w:rsidRPr="004D1B37">
          <w:rPr>
            <w:rFonts w:ascii="Courier New" w:hAnsi="Courier New" w:cs="Courier New"/>
            <w:color w:val="000000"/>
            <w:sz w:val="16"/>
            <w:szCs w:val="16"/>
            <w:rPrChange w:id="1410" w:author="John MacAuley" w:date="2014-12-02T21:30:00Z">
              <w:rPr>
                <w:rFonts w:ascii="Times New Roman" w:hAnsi="Times New Roman"/>
                <w:color w:val="000000"/>
                <w:sz w:val="24"/>
              </w:rPr>
            </w:rPrChange>
          </w:rPr>
          <w:br/>
          <w:t xml:space="preserve">        </w:t>
        </w:r>
        <w:r w:rsidRPr="004D1B37">
          <w:rPr>
            <w:rFonts w:ascii="Courier New" w:hAnsi="Courier New" w:cs="Courier New"/>
            <w:color w:val="003296"/>
            <w:sz w:val="16"/>
            <w:szCs w:val="16"/>
            <w:rPrChange w:id="1411" w:author="John MacAuley" w:date="2014-12-02T21:30:00Z">
              <w:rPr>
                <w:rFonts w:ascii="Times New Roman" w:hAnsi="Times New Roman"/>
                <w:color w:val="003296"/>
                <w:sz w:val="24"/>
              </w:rPr>
            </w:rPrChange>
          </w:rPr>
          <w:t>&lt;</w:t>
        </w:r>
        <w:proofErr w:type="spellStart"/>
        <w:r w:rsidRPr="004D1B37">
          <w:rPr>
            <w:rFonts w:ascii="Courier New" w:hAnsi="Courier New" w:cs="Courier New"/>
            <w:color w:val="003296"/>
            <w:sz w:val="16"/>
            <w:szCs w:val="16"/>
            <w:rPrChange w:id="1412" w:author="John MacAuley" w:date="2014-12-02T21:30:00Z">
              <w:rPr>
                <w:rFonts w:ascii="Times New Roman" w:hAnsi="Times New Roman"/>
                <w:color w:val="003296"/>
                <w:sz w:val="24"/>
              </w:rPr>
            </w:rPrChange>
          </w:rPr>
          <w:t>xsd:documentation</w:t>
        </w:r>
        <w:proofErr w:type="spellEnd"/>
        <w:r w:rsidRPr="004D1B37">
          <w:rPr>
            <w:rFonts w:ascii="Courier New" w:hAnsi="Courier New" w:cs="Courier New"/>
            <w:color w:val="F5844C"/>
            <w:sz w:val="16"/>
            <w:szCs w:val="16"/>
            <w:rPrChange w:id="1413" w:author="John MacAuley" w:date="2014-12-02T21:30:00Z">
              <w:rPr>
                <w:rFonts w:ascii="Times New Roman" w:hAnsi="Times New Roman"/>
                <w:color w:val="F5844C"/>
                <w:sz w:val="24"/>
              </w:rPr>
            </w:rPrChange>
          </w:rPr>
          <w:t xml:space="preserve"> </w:t>
        </w:r>
        <w:proofErr w:type="spellStart"/>
        <w:r w:rsidRPr="004D1B37">
          <w:rPr>
            <w:rFonts w:ascii="Courier New" w:hAnsi="Courier New" w:cs="Courier New"/>
            <w:color w:val="F5844C"/>
            <w:sz w:val="16"/>
            <w:szCs w:val="16"/>
            <w:rPrChange w:id="1414" w:author="John MacAuley" w:date="2014-12-02T21:30:00Z">
              <w:rPr>
                <w:rFonts w:ascii="Times New Roman" w:hAnsi="Times New Roman"/>
                <w:color w:val="F5844C"/>
                <w:sz w:val="24"/>
              </w:rPr>
            </w:rPrChange>
          </w:rPr>
          <w:t>xml:lang</w:t>
        </w:r>
        <w:proofErr w:type="spellEnd"/>
        <w:r w:rsidRPr="004D1B37">
          <w:rPr>
            <w:rFonts w:ascii="Courier New" w:hAnsi="Courier New" w:cs="Courier New"/>
            <w:color w:val="FF8040"/>
            <w:sz w:val="16"/>
            <w:szCs w:val="16"/>
            <w:rPrChange w:id="1415"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416" w:author="John MacAuley" w:date="2014-12-02T21:30:00Z">
              <w:rPr>
                <w:rFonts w:ascii="Times New Roman" w:hAnsi="Times New Roman"/>
                <w:color w:val="993300"/>
                <w:sz w:val="24"/>
              </w:rPr>
            </w:rPrChange>
          </w:rPr>
          <w:t>"en"</w:t>
        </w:r>
        <w:r w:rsidRPr="004D1B37">
          <w:rPr>
            <w:rFonts w:ascii="Courier New" w:hAnsi="Courier New" w:cs="Courier New"/>
            <w:color w:val="000096"/>
            <w:sz w:val="16"/>
            <w:szCs w:val="16"/>
            <w:rPrChange w:id="1417" w:author="John MacAuley" w:date="2014-12-02T21:30:00Z">
              <w:rPr>
                <w:rFonts w:ascii="Times New Roman" w:hAnsi="Times New Roman"/>
                <w:color w:val="000096"/>
                <w:sz w:val="24"/>
              </w:rPr>
            </w:rPrChange>
          </w:rPr>
          <w:t>&gt;</w:t>
        </w:r>
        <w:r w:rsidRPr="004D1B37">
          <w:rPr>
            <w:rFonts w:ascii="Courier New" w:hAnsi="Courier New" w:cs="Courier New"/>
            <w:color w:val="000000"/>
            <w:sz w:val="16"/>
            <w:szCs w:val="16"/>
            <w:rPrChange w:id="1418" w:author="John MacAuley" w:date="2014-12-02T21:30:00Z">
              <w:rPr>
                <w:rFonts w:ascii="Times New Roman" w:hAnsi="Times New Roman"/>
                <w:color w:val="000000"/>
                <w:sz w:val="24"/>
              </w:rPr>
            </w:rPrChange>
          </w:rPr>
          <w:br/>
          <w:t xml:space="preserve">            This is an XML schema document describing the NSA element of the</w:t>
        </w:r>
        <w:r w:rsidRPr="004D1B37">
          <w:rPr>
            <w:rFonts w:ascii="Courier New" w:hAnsi="Courier New" w:cs="Courier New"/>
            <w:color w:val="000000"/>
            <w:sz w:val="16"/>
            <w:szCs w:val="16"/>
            <w:rPrChange w:id="1419" w:author="John MacAuley" w:date="2014-12-02T21:30:00Z">
              <w:rPr>
                <w:rFonts w:ascii="Times New Roman" w:hAnsi="Times New Roman"/>
                <w:color w:val="000000"/>
                <w:sz w:val="24"/>
              </w:rPr>
            </w:rPrChange>
          </w:rPr>
          <w:br/>
          <w:t xml:space="preserve">            OGF NSI Interface Discovery Protocol v1.0.  There is a corresponding</w:t>
        </w:r>
        <w:r w:rsidRPr="004D1B37">
          <w:rPr>
            <w:rFonts w:ascii="Courier New" w:hAnsi="Courier New" w:cs="Courier New"/>
            <w:color w:val="000000"/>
            <w:sz w:val="16"/>
            <w:szCs w:val="16"/>
            <w:rPrChange w:id="1420" w:author="John MacAuley" w:date="2014-12-02T21:30:00Z">
              <w:rPr>
                <w:rFonts w:ascii="Times New Roman" w:hAnsi="Times New Roman"/>
                <w:color w:val="000000"/>
                <w:sz w:val="24"/>
              </w:rPr>
            </w:rPrChange>
          </w:rPr>
          <w:br/>
        </w:r>
        <w:proofErr w:type="gramStart"/>
        <w:r w:rsidRPr="004D1B37">
          <w:rPr>
            <w:rFonts w:ascii="Courier New" w:hAnsi="Courier New" w:cs="Courier New"/>
            <w:color w:val="000000"/>
            <w:sz w:val="16"/>
            <w:szCs w:val="16"/>
            <w:rPrChange w:id="1421" w:author="John MacAuley" w:date="2014-12-02T21:30:00Z">
              <w:rPr>
                <w:rFonts w:ascii="Times New Roman" w:hAnsi="Times New Roman"/>
                <w:color w:val="000000"/>
                <w:sz w:val="24"/>
              </w:rPr>
            </w:rPrChange>
          </w:rPr>
          <w:t xml:space="preserve">            document</w:t>
        </w:r>
        <w:proofErr w:type="gramEnd"/>
        <w:r w:rsidRPr="004D1B37">
          <w:rPr>
            <w:rFonts w:ascii="Courier New" w:hAnsi="Courier New" w:cs="Courier New"/>
            <w:color w:val="000000"/>
            <w:sz w:val="16"/>
            <w:szCs w:val="16"/>
            <w:rPrChange w:id="1422" w:author="John MacAuley" w:date="2014-12-02T21:30:00Z">
              <w:rPr>
                <w:rFonts w:ascii="Times New Roman" w:hAnsi="Times New Roman"/>
                <w:color w:val="000000"/>
                <w:sz w:val="24"/>
              </w:rPr>
            </w:rPrChange>
          </w:rPr>
          <w:t xml:space="preserve"> providing a description of the </w:t>
        </w:r>
        <w:proofErr w:type="spellStart"/>
        <w:r w:rsidRPr="004D1B37">
          <w:rPr>
            <w:rFonts w:ascii="Courier New" w:hAnsi="Courier New" w:cs="Courier New"/>
            <w:color w:val="000000"/>
            <w:sz w:val="16"/>
            <w:szCs w:val="16"/>
            <w:rPrChange w:id="1423" w:author="John MacAuley" w:date="2014-12-02T21:30:00Z">
              <w:rPr>
                <w:rFonts w:ascii="Times New Roman" w:hAnsi="Times New Roman"/>
                <w:color w:val="000000"/>
                <w:sz w:val="24"/>
              </w:rPr>
            </w:rPrChange>
          </w:rPr>
          <w:t>RESTful</w:t>
        </w:r>
        <w:proofErr w:type="spellEnd"/>
        <w:r w:rsidRPr="004D1B37">
          <w:rPr>
            <w:rFonts w:ascii="Courier New" w:hAnsi="Courier New" w:cs="Courier New"/>
            <w:color w:val="000000"/>
            <w:sz w:val="16"/>
            <w:szCs w:val="16"/>
            <w:rPrChange w:id="1424" w:author="John MacAuley" w:date="2014-12-02T21:30:00Z">
              <w:rPr>
                <w:rFonts w:ascii="Times New Roman" w:hAnsi="Times New Roman"/>
                <w:color w:val="000000"/>
                <w:sz w:val="24"/>
              </w:rPr>
            </w:rPrChange>
          </w:rPr>
          <w:t xml:space="preserve"> service definition</w:t>
        </w:r>
        <w:r w:rsidRPr="004D1B37">
          <w:rPr>
            <w:rFonts w:ascii="Courier New" w:hAnsi="Courier New" w:cs="Courier New"/>
            <w:color w:val="000000"/>
            <w:sz w:val="16"/>
            <w:szCs w:val="16"/>
            <w:rPrChange w:id="1425" w:author="John MacAuley" w:date="2014-12-02T21:30:00Z">
              <w:rPr>
                <w:rFonts w:ascii="Times New Roman" w:hAnsi="Times New Roman"/>
                <w:color w:val="000000"/>
                <w:sz w:val="24"/>
              </w:rPr>
            </w:rPrChange>
          </w:rPr>
          <w:br/>
          <w:t xml:space="preserve">            and protocol specific types.</w:t>
        </w:r>
        <w:r w:rsidRPr="004D1B37">
          <w:rPr>
            <w:rFonts w:ascii="Courier New" w:hAnsi="Courier New" w:cs="Courier New"/>
            <w:color w:val="000000"/>
            <w:sz w:val="16"/>
            <w:szCs w:val="16"/>
            <w:rPrChange w:id="1426" w:author="John MacAuley" w:date="2014-12-02T21:30:00Z">
              <w:rPr>
                <w:rFonts w:ascii="Times New Roman" w:hAnsi="Times New Roman"/>
                <w:color w:val="000000"/>
                <w:sz w:val="24"/>
              </w:rPr>
            </w:rPrChange>
          </w:rPr>
          <w:br/>
          <w:t xml:space="preserve">            </w:t>
        </w:r>
        <w:r w:rsidRPr="004D1B37">
          <w:rPr>
            <w:rFonts w:ascii="Courier New" w:hAnsi="Courier New" w:cs="Courier New"/>
            <w:color w:val="000000"/>
            <w:sz w:val="16"/>
            <w:szCs w:val="16"/>
            <w:rPrChange w:id="1427" w:author="John MacAuley" w:date="2014-12-02T21:30:00Z">
              <w:rPr>
                <w:rFonts w:ascii="Times New Roman" w:hAnsi="Times New Roman"/>
                <w:color w:val="000000"/>
                <w:sz w:val="24"/>
              </w:rPr>
            </w:rPrChange>
          </w:rPr>
          <w:br/>
          <w:t xml:space="preserve">            Within the NSI reference architecture the Network Services Agent</w:t>
        </w:r>
        <w:r w:rsidRPr="004D1B37">
          <w:rPr>
            <w:rFonts w:ascii="Courier New" w:hAnsi="Courier New" w:cs="Courier New"/>
            <w:color w:val="000000"/>
            <w:sz w:val="16"/>
            <w:szCs w:val="16"/>
            <w:rPrChange w:id="1428" w:author="John MacAuley" w:date="2014-12-02T21:30:00Z">
              <w:rPr>
                <w:rFonts w:ascii="Times New Roman" w:hAnsi="Times New Roman"/>
                <w:color w:val="000000"/>
                <w:sz w:val="24"/>
              </w:rPr>
            </w:rPrChange>
          </w:rPr>
          <w:br/>
          <w:t xml:space="preserve">            (NSA) is an entity that offers network services.  These services</w:t>
        </w:r>
        <w:r w:rsidRPr="004D1B37">
          <w:rPr>
            <w:rFonts w:ascii="Courier New" w:hAnsi="Courier New" w:cs="Courier New"/>
            <w:color w:val="000000"/>
            <w:sz w:val="16"/>
            <w:szCs w:val="16"/>
            <w:rPrChange w:id="1429" w:author="John MacAuley" w:date="2014-12-02T21:30:00Z">
              <w:rPr>
                <w:rFonts w:ascii="Times New Roman" w:hAnsi="Times New Roman"/>
                <w:color w:val="000000"/>
                <w:sz w:val="24"/>
              </w:rPr>
            </w:rPrChange>
          </w:rPr>
          <w:br/>
        </w:r>
        <w:proofErr w:type="gramStart"/>
        <w:r w:rsidRPr="004D1B37">
          <w:rPr>
            <w:rFonts w:ascii="Courier New" w:hAnsi="Courier New" w:cs="Courier New"/>
            <w:color w:val="000000"/>
            <w:sz w:val="16"/>
            <w:szCs w:val="16"/>
            <w:rPrChange w:id="1430" w:author="John MacAuley" w:date="2014-12-02T21:30:00Z">
              <w:rPr>
                <w:rFonts w:ascii="Times New Roman" w:hAnsi="Times New Roman"/>
                <w:color w:val="000000"/>
                <w:sz w:val="24"/>
              </w:rPr>
            </w:rPrChange>
          </w:rPr>
          <w:t xml:space="preserve">            can</w:t>
        </w:r>
        <w:proofErr w:type="gramEnd"/>
        <w:r w:rsidRPr="004D1B37">
          <w:rPr>
            <w:rFonts w:ascii="Courier New" w:hAnsi="Courier New" w:cs="Courier New"/>
            <w:color w:val="000000"/>
            <w:sz w:val="16"/>
            <w:szCs w:val="16"/>
            <w:rPrChange w:id="1431" w:author="John MacAuley" w:date="2014-12-02T21:30:00Z">
              <w:rPr>
                <w:rFonts w:ascii="Times New Roman" w:hAnsi="Times New Roman"/>
                <w:color w:val="000000"/>
                <w:sz w:val="24"/>
              </w:rPr>
            </w:rPrChange>
          </w:rPr>
          <w:t xml:space="preserve"> be varied in functionality, and an NSA does not need to offer</w:t>
        </w:r>
        <w:r w:rsidRPr="004D1B37">
          <w:rPr>
            <w:rFonts w:ascii="Courier New" w:hAnsi="Courier New" w:cs="Courier New"/>
            <w:color w:val="000000"/>
            <w:sz w:val="16"/>
            <w:szCs w:val="16"/>
            <w:rPrChange w:id="1432" w:author="John MacAuley" w:date="2014-12-02T21:30:00Z">
              <w:rPr>
                <w:rFonts w:ascii="Times New Roman" w:hAnsi="Times New Roman"/>
                <w:color w:val="000000"/>
                <w:sz w:val="24"/>
              </w:rPr>
            </w:rPrChange>
          </w:rPr>
          <w:br/>
          <w:t xml:space="preserve">            all services defined within a network.  For example, one NSA may</w:t>
        </w:r>
        <w:r w:rsidRPr="004D1B37">
          <w:rPr>
            <w:rFonts w:ascii="Courier New" w:hAnsi="Courier New" w:cs="Courier New"/>
            <w:color w:val="000000"/>
            <w:sz w:val="16"/>
            <w:szCs w:val="16"/>
            <w:rPrChange w:id="1433" w:author="John MacAuley" w:date="2014-12-02T21:30:00Z">
              <w:rPr>
                <w:rFonts w:ascii="Times New Roman" w:hAnsi="Times New Roman"/>
                <w:color w:val="000000"/>
                <w:sz w:val="24"/>
              </w:rPr>
            </w:rPrChange>
          </w:rPr>
          <w:br/>
        </w:r>
        <w:proofErr w:type="gramStart"/>
        <w:r w:rsidRPr="004D1B37">
          <w:rPr>
            <w:rFonts w:ascii="Courier New" w:hAnsi="Courier New" w:cs="Courier New"/>
            <w:color w:val="000000"/>
            <w:sz w:val="16"/>
            <w:szCs w:val="16"/>
            <w:rPrChange w:id="1434" w:author="John MacAuley" w:date="2014-12-02T21:30:00Z">
              <w:rPr>
                <w:rFonts w:ascii="Times New Roman" w:hAnsi="Times New Roman"/>
                <w:color w:val="000000"/>
                <w:sz w:val="24"/>
              </w:rPr>
            </w:rPrChange>
          </w:rPr>
          <w:t xml:space="preserve">            offer</w:t>
        </w:r>
        <w:proofErr w:type="gramEnd"/>
        <w:r w:rsidRPr="004D1B37">
          <w:rPr>
            <w:rFonts w:ascii="Courier New" w:hAnsi="Courier New" w:cs="Courier New"/>
            <w:color w:val="000000"/>
            <w:sz w:val="16"/>
            <w:szCs w:val="16"/>
            <w:rPrChange w:id="1435" w:author="John MacAuley" w:date="2014-12-02T21:30:00Z">
              <w:rPr>
                <w:rFonts w:ascii="Times New Roman" w:hAnsi="Times New Roman"/>
                <w:color w:val="000000"/>
                <w:sz w:val="24"/>
              </w:rPr>
            </w:rPrChange>
          </w:rPr>
          <w:t xml:space="preserve"> Connection Services and Topology Services for a specific</w:t>
        </w:r>
        <w:r w:rsidRPr="004D1B37">
          <w:rPr>
            <w:rFonts w:ascii="Courier New" w:hAnsi="Courier New" w:cs="Courier New"/>
            <w:color w:val="000000"/>
            <w:sz w:val="16"/>
            <w:szCs w:val="16"/>
            <w:rPrChange w:id="1436" w:author="John MacAuley" w:date="2014-12-02T21:30:00Z">
              <w:rPr>
                <w:rFonts w:ascii="Times New Roman" w:hAnsi="Times New Roman"/>
                <w:color w:val="000000"/>
                <w:sz w:val="24"/>
              </w:rPr>
            </w:rPrChange>
          </w:rPr>
          <w:br/>
          <w:t xml:space="preserve">            network, while a second NSA offers Monitoring Services for that</w:t>
        </w:r>
        <w:r w:rsidRPr="004D1B37">
          <w:rPr>
            <w:rFonts w:ascii="Courier New" w:hAnsi="Courier New" w:cs="Courier New"/>
            <w:color w:val="000000"/>
            <w:sz w:val="16"/>
            <w:szCs w:val="16"/>
            <w:rPrChange w:id="1437" w:author="John MacAuley" w:date="2014-12-02T21:30:00Z">
              <w:rPr>
                <w:rFonts w:ascii="Times New Roman" w:hAnsi="Times New Roman"/>
                <w:color w:val="000000"/>
                <w:sz w:val="24"/>
              </w:rPr>
            </w:rPrChange>
          </w:rPr>
          <w:br/>
          <w:t xml:space="preserve">            same network.  In addition, the versions of the services offered</w:t>
        </w:r>
        <w:r w:rsidRPr="004D1B37">
          <w:rPr>
            <w:rFonts w:ascii="Courier New" w:hAnsi="Courier New" w:cs="Courier New"/>
            <w:color w:val="000000"/>
            <w:sz w:val="16"/>
            <w:szCs w:val="16"/>
            <w:rPrChange w:id="1438" w:author="John MacAuley" w:date="2014-12-02T21:30:00Z">
              <w:rPr>
                <w:rFonts w:ascii="Times New Roman" w:hAnsi="Times New Roman"/>
                <w:color w:val="000000"/>
                <w:sz w:val="24"/>
              </w:rPr>
            </w:rPrChange>
          </w:rPr>
          <w:br/>
        </w:r>
        <w:proofErr w:type="gramStart"/>
        <w:r w:rsidRPr="004D1B37">
          <w:rPr>
            <w:rFonts w:ascii="Courier New" w:hAnsi="Courier New" w:cs="Courier New"/>
            <w:color w:val="000000"/>
            <w:sz w:val="16"/>
            <w:szCs w:val="16"/>
            <w:rPrChange w:id="1439" w:author="John MacAuley" w:date="2014-12-02T21:30:00Z">
              <w:rPr>
                <w:rFonts w:ascii="Times New Roman" w:hAnsi="Times New Roman"/>
                <w:color w:val="000000"/>
                <w:sz w:val="24"/>
              </w:rPr>
            </w:rPrChange>
          </w:rPr>
          <w:t xml:space="preserve">            can</w:t>
        </w:r>
        <w:proofErr w:type="gramEnd"/>
        <w:r w:rsidRPr="004D1B37">
          <w:rPr>
            <w:rFonts w:ascii="Courier New" w:hAnsi="Courier New" w:cs="Courier New"/>
            <w:color w:val="000000"/>
            <w:sz w:val="16"/>
            <w:szCs w:val="16"/>
            <w:rPrChange w:id="1440" w:author="John MacAuley" w:date="2014-12-02T21:30:00Z">
              <w:rPr>
                <w:rFonts w:ascii="Times New Roman" w:hAnsi="Times New Roman"/>
                <w:color w:val="000000"/>
                <w:sz w:val="24"/>
              </w:rPr>
            </w:rPrChange>
          </w:rPr>
          <w:t xml:space="preserve"> vary from NSA to NSA.  The NSI Discovery Protocol is a metadata</w:t>
        </w:r>
        <w:r w:rsidRPr="004D1B37">
          <w:rPr>
            <w:rFonts w:ascii="Courier New" w:hAnsi="Courier New" w:cs="Courier New"/>
            <w:color w:val="000000"/>
            <w:sz w:val="16"/>
            <w:szCs w:val="16"/>
            <w:rPrChange w:id="1441" w:author="John MacAuley" w:date="2014-12-02T21:30:00Z">
              <w:rPr>
                <w:rFonts w:ascii="Times New Roman" w:hAnsi="Times New Roman"/>
                <w:color w:val="000000"/>
                <w:sz w:val="24"/>
              </w:rPr>
            </w:rPrChange>
          </w:rPr>
          <w:br/>
        </w:r>
        <w:proofErr w:type="gramStart"/>
        <w:r w:rsidRPr="004D1B37">
          <w:rPr>
            <w:rFonts w:ascii="Courier New" w:hAnsi="Courier New" w:cs="Courier New"/>
            <w:color w:val="000000"/>
            <w:sz w:val="16"/>
            <w:szCs w:val="16"/>
            <w:rPrChange w:id="1442" w:author="John MacAuley" w:date="2014-12-02T21:30:00Z">
              <w:rPr>
                <w:rFonts w:ascii="Times New Roman" w:hAnsi="Times New Roman"/>
                <w:color w:val="000000"/>
                <w:sz w:val="24"/>
              </w:rPr>
            </w:rPrChange>
          </w:rPr>
          <w:t xml:space="preserve">            service</w:t>
        </w:r>
        <w:proofErr w:type="gramEnd"/>
        <w:r w:rsidRPr="004D1B37">
          <w:rPr>
            <w:rFonts w:ascii="Courier New" w:hAnsi="Courier New" w:cs="Courier New"/>
            <w:color w:val="000000"/>
            <w:sz w:val="16"/>
            <w:szCs w:val="16"/>
            <w:rPrChange w:id="1443" w:author="John MacAuley" w:date="2014-12-02T21:30:00Z">
              <w:rPr>
                <w:rFonts w:ascii="Times New Roman" w:hAnsi="Times New Roman"/>
                <w:color w:val="000000"/>
                <w:sz w:val="24"/>
              </w:rPr>
            </w:rPrChange>
          </w:rPr>
          <w:t xml:space="preserve"> designed to enable self-description of all NSI services</w:t>
        </w:r>
        <w:r w:rsidRPr="004D1B37">
          <w:rPr>
            <w:rFonts w:ascii="Courier New" w:hAnsi="Courier New" w:cs="Courier New"/>
            <w:color w:val="000000"/>
            <w:sz w:val="16"/>
            <w:szCs w:val="16"/>
            <w:rPrChange w:id="1444" w:author="John MacAuley" w:date="2014-12-02T21:30:00Z">
              <w:rPr>
                <w:rFonts w:ascii="Times New Roman" w:hAnsi="Times New Roman"/>
                <w:color w:val="000000"/>
                <w:sz w:val="24"/>
              </w:rPr>
            </w:rPrChange>
          </w:rPr>
          <w:br/>
          <w:t xml:space="preserve">            and associated protocol interfaces offered by these NSA.</w:t>
        </w:r>
        <w:r w:rsidRPr="004D1B37">
          <w:rPr>
            <w:rFonts w:ascii="Courier New" w:hAnsi="Courier New" w:cs="Courier New"/>
            <w:color w:val="000000"/>
            <w:sz w:val="16"/>
            <w:szCs w:val="16"/>
            <w:rPrChange w:id="1445" w:author="John MacAuley" w:date="2014-12-02T21:30:00Z">
              <w:rPr>
                <w:rFonts w:ascii="Times New Roman" w:hAnsi="Times New Roman"/>
                <w:color w:val="000000"/>
                <w:sz w:val="24"/>
              </w:rPr>
            </w:rPrChange>
          </w:rPr>
          <w:br/>
          <w:t xml:space="preserve">            </w:t>
        </w:r>
        <w:r w:rsidRPr="004D1B37">
          <w:rPr>
            <w:rFonts w:ascii="Courier New" w:hAnsi="Courier New" w:cs="Courier New"/>
            <w:color w:val="000000"/>
            <w:sz w:val="16"/>
            <w:szCs w:val="16"/>
            <w:rPrChange w:id="1446" w:author="John MacAuley" w:date="2014-12-02T21:30:00Z">
              <w:rPr>
                <w:rFonts w:ascii="Times New Roman" w:hAnsi="Times New Roman"/>
                <w:color w:val="000000"/>
                <w:sz w:val="24"/>
              </w:rPr>
            </w:rPrChange>
          </w:rPr>
          <w:br/>
          <w:t xml:space="preserve">            The NSI Discovery schema allows an NSA to describe the</w:t>
        </w:r>
        <w:r w:rsidRPr="004D1B37">
          <w:rPr>
            <w:rFonts w:ascii="Courier New" w:hAnsi="Courier New" w:cs="Courier New"/>
            <w:color w:val="000000"/>
            <w:sz w:val="16"/>
            <w:szCs w:val="16"/>
            <w:rPrChange w:id="1447" w:author="John MacAuley" w:date="2014-12-02T21:30:00Z">
              <w:rPr>
                <w:rFonts w:ascii="Times New Roman" w:hAnsi="Times New Roman"/>
                <w:color w:val="000000"/>
                <w:sz w:val="24"/>
              </w:rPr>
            </w:rPrChange>
          </w:rPr>
          <w:br/>
        </w:r>
        <w:proofErr w:type="gramStart"/>
        <w:r w:rsidRPr="004D1B37">
          <w:rPr>
            <w:rFonts w:ascii="Courier New" w:hAnsi="Courier New" w:cs="Courier New"/>
            <w:color w:val="000000"/>
            <w:sz w:val="16"/>
            <w:szCs w:val="16"/>
            <w:rPrChange w:id="1448" w:author="John MacAuley" w:date="2014-12-02T21:30:00Z">
              <w:rPr>
                <w:rFonts w:ascii="Times New Roman" w:hAnsi="Times New Roman"/>
                <w:color w:val="000000"/>
                <w:sz w:val="24"/>
              </w:rPr>
            </w:rPrChange>
          </w:rPr>
          <w:t xml:space="preserve">            interfaces</w:t>
        </w:r>
        <w:proofErr w:type="gramEnd"/>
        <w:r w:rsidRPr="004D1B37">
          <w:rPr>
            <w:rFonts w:ascii="Courier New" w:hAnsi="Courier New" w:cs="Courier New"/>
            <w:color w:val="000000"/>
            <w:sz w:val="16"/>
            <w:szCs w:val="16"/>
            <w:rPrChange w:id="1449" w:author="John MacAuley" w:date="2014-12-02T21:30:00Z">
              <w:rPr>
                <w:rFonts w:ascii="Times New Roman" w:hAnsi="Times New Roman"/>
                <w:color w:val="000000"/>
                <w:sz w:val="24"/>
              </w:rPr>
            </w:rPrChange>
          </w:rPr>
          <w:t xml:space="preserve"> and versions of interfaces that it supports.  Through</w:t>
        </w:r>
        <w:r w:rsidRPr="004D1B37">
          <w:rPr>
            <w:rFonts w:ascii="Courier New" w:hAnsi="Courier New" w:cs="Courier New"/>
            <w:color w:val="000000"/>
            <w:sz w:val="16"/>
            <w:szCs w:val="16"/>
            <w:rPrChange w:id="1450" w:author="John MacAuley" w:date="2014-12-02T21:30:00Z">
              <w:rPr>
                <w:rFonts w:ascii="Times New Roman" w:hAnsi="Times New Roman"/>
                <w:color w:val="000000"/>
                <w:sz w:val="24"/>
              </w:rPr>
            </w:rPrChange>
          </w:rPr>
          <w:br/>
        </w:r>
        <w:proofErr w:type="gramStart"/>
        <w:r w:rsidRPr="004D1B37">
          <w:rPr>
            <w:rFonts w:ascii="Courier New" w:hAnsi="Courier New" w:cs="Courier New"/>
            <w:color w:val="000000"/>
            <w:sz w:val="16"/>
            <w:szCs w:val="16"/>
            <w:rPrChange w:id="1451" w:author="John MacAuley" w:date="2014-12-02T21:30:00Z">
              <w:rPr>
                <w:rFonts w:ascii="Times New Roman" w:hAnsi="Times New Roman"/>
                <w:color w:val="000000"/>
                <w:sz w:val="24"/>
              </w:rPr>
            </w:rPrChange>
          </w:rPr>
          <w:t xml:space="preserve">            the</w:t>
        </w:r>
        <w:proofErr w:type="gramEnd"/>
        <w:r w:rsidRPr="004D1B37">
          <w:rPr>
            <w:rFonts w:ascii="Courier New" w:hAnsi="Courier New" w:cs="Courier New"/>
            <w:color w:val="000000"/>
            <w:sz w:val="16"/>
            <w:szCs w:val="16"/>
            <w:rPrChange w:id="1452" w:author="John MacAuley" w:date="2014-12-02T21:30:00Z">
              <w:rPr>
                <w:rFonts w:ascii="Times New Roman" w:hAnsi="Times New Roman"/>
                <w:color w:val="000000"/>
                <w:sz w:val="24"/>
              </w:rPr>
            </w:rPrChange>
          </w:rPr>
          <w:t xml:space="preserve"> REST API access methods defined, an NSA can dynamically</w:t>
        </w:r>
        <w:r w:rsidRPr="004D1B37">
          <w:rPr>
            <w:rFonts w:ascii="Courier New" w:hAnsi="Courier New" w:cs="Courier New"/>
            <w:color w:val="000000"/>
            <w:sz w:val="16"/>
            <w:szCs w:val="16"/>
            <w:rPrChange w:id="1453" w:author="John MacAuley" w:date="2014-12-02T21:30:00Z">
              <w:rPr>
                <w:rFonts w:ascii="Times New Roman" w:hAnsi="Times New Roman"/>
                <w:color w:val="000000"/>
                <w:sz w:val="24"/>
              </w:rPr>
            </w:rPrChange>
          </w:rPr>
          <w:br/>
          <w:t xml:space="preserve">            discover interfaces and capabilities supported by a peer NSA,</w:t>
        </w:r>
        <w:r w:rsidRPr="004D1B37">
          <w:rPr>
            <w:rFonts w:ascii="Courier New" w:hAnsi="Courier New" w:cs="Courier New"/>
            <w:color w:val="000000"/>
            <w:sz w:val="16"/>
            <w:szCs w:val="16"/>
            <w:rPrChange w:id="1454" w:author="John MacAuley" w:date="2014-12-02T21:30:00Z">
              <w:rPr>
                <w:rFonts w:ascii="Times New Roman" w:hAnsi="Times New Roman"/>
                <w:color w:val="000000"/>
                <w:sz w:val="24"/>
              </w:rPr>
            </w:rPrChange>
          </w:rPr>
          <w:br/>
          <w:t xml:space="preserve">            perform protocol version negotiation based on the supplied</w:t>
        </w:r>
        <w:r w:rsidRPr="004D1B37">
          <w:rPr>
            <w:rFonts w:ascii="Courier New" w:hAnsi="Courier New" w:cs="Courier New"/>
            <w:color w:val="000000"/>
            <w:sz w:val="16"/>
            <w:szCs w:val="16"/>
            <w:rPrChange w:id="1455" w:author="John MacAuley" w:date="2014-12-02T21:30:00Z">
              <w:rPr>
                <w:rFonts w:ascii="Times New Roman" w:hAnsi="Times New Roman"/>
                <w:color w:val="000000"/>
                <w:sz w:val="24"/>
              </w:rPr>
            </w:rPrChange>
          </w:rPr>
          <w:br/>
          <w:t xml:space="preserve">            metadata, identify protocol endpoints, and bootstrap peer</w:t>
        </w:r>
        <w:r w:rsidRPr="004D1B37">
          <w:rPr>
            <w:rFonts w:ascii="Courier New" w:hAnsi="Courier New" w:cs="Courier New"/>
            <w:color w:val="000000"/>
            <w:sz w:val="16"/>
            <w:szCs w:val="16"/>
            <w:rPrChange w:id="1456" w:author="John MacAuley" w:date="2014-12-02T21:30:00Z">
              <w:rPr>
                <w:rFonts w:ascii="Times New Roman" w:hAnsi="Times New Roman"/>
                <w:color w:val="000000"/>
                <w:sz w:val="24"/>
              </w:rPr>
            </w:rPrChange>
          </w:rPr>
          <w:br/>
          <w:t xml:space="preserve">            communications with minimal configuration.</w:t>
        </w:r>
        <w:r w:rsidRPr="004D1B37">
          <w:rPr>
            <w:rFonts w:ascii="Courier New" w:hAnsi="Courier New" w:cs="Courier New"/>
            <w:color w:val="000000"/>
            <w:sz w:val="16"/>
            <w:szCs w:val="16"/>
            <w:rPrChange w:id="1457" w:author="John MacAuley" w:date="2014-12-02T21:30:00Z">
              <w:rPr>
                <w:rFonts w:ascii="Times New Roman" w:hAnsi="Times New Roman"/>
                <w:color w:val="000000"/>
                <w:sz w:val="24"/>
              </w:rPr>
            </w:rPrChange>
          </w:rPr>
          <w:br/>
          <w:t xml:space="preserve">            </w:t>
        </w:r>
        <w:r w:rsidRPr="004D1B37">
          <w:rPr>
            <w:rFonts w:ascii="Courier New" w:hAnsi="Courier New" w:cs="Courier New"/>
            <w:color w:val="000000"/>
            <w:sz w:val="16"/>
            <w:szCs w:val="16"/>
            <w:rPrChange w:id="1458" w:author="John MacAuley" w:date="2014-12-02T21:30:00Z">
              <w:rPr>
                <w:rFonts w:ascii="Times New Roman" w:hAnsi="Times New Roman"/>
                <w:color w:val="000000"/>
                <w:sz w:val="24"/>
              </w:rPr>
            </w:rPrChange>
          </w:rPr>
          <w:br/>
          <w:t xml:space="preserve">            This document encapsulates the types used to model meta-data</w:t>
        </w:r>
        <w:r w:rsidRPr="004D1B37">
          <w:rPr>
            <w:rFonts w:ascii="Courier New" w:hAnsi="Courier New" w:cs="Courier New"/>
            <w:color w:val="000000"/>
            <w:sz w:val="16"/>
            <w:szCs w:val="16"/>
            <w:rPrChange w:id="1459" w:author="John MacAuley" w:date="2014-12-02T21:30:00Z">
              <w:rPr>
                <w:rFonts w:ascii="Times New Roman" w:hAnsi="Times New Roman"/>
                <w:color w:val="000000"/>
                <w:sz w:val="24"/>
              </w:rPr>
            </w:rPrChange>
          </w:rPr>
          <w:br/>
        </w:r>
        <w:proofErr w:type="gramStart"/>
        <w:r w:rsidRPr="004D1B37">
          <w:rPr>
            <w:rFonts w:ascii="Courier New" w:hAnsi="Courier New" w:cs="Courier New"/>
            <w:color w:val="000000"/>
            <w:sz w:val="16"/>
            <w:szCs w:val="16"/>
            <w:rPrChange w:id="1460" w:author="John MacAuley" w:date="2014-12-02T21:30:00Z">
              <w:rPr>
                <w:rFonts w:ascii="Times New Roman" w:hAnsi="Times New Roman"/>
                <w:color w:val="000000"/>
                <w:sz w:val="24"/>
              </w:rPr>
            </w:rPrChange>
          </w:rPr>
          <w:t xml:space="preserve">            associated</w:t>
        </w:r>
        <w:proofErr w:type="gramEnd"/>
        <w:r w:rsidRPr="004D1B37">
          <w:rPr>
            <w:rFonts w:ascii="Courier New" w:hAnsi="Courier New" w:cs="Courier New"/>
            <w:color w:val="000000"/>
            <w:sz w:val="16"/>
            <w:szCs w:val="16"/>
            <w:rPrChange w:id="1461" w:author="John MacAuley" w:date="2014-12-02T21:30:00Z">
              <w:rPr>
                <w:rFonts w:ascii="Times New Roman" w:hAnsi="Times New Roman"/>
                <w:color w:val="000000"/>
                <w:sz w:val="24"/>
              </w:rPr>
            </w:rPrChange>
          </w:rPr>
          <w:t xml:space="preserve"> with an NSA.  By defining these type in a separate</w:t>
        </w:r>
        <w:r w:rsidRPr="004D1B37">
          <w:rPr>
            <w:rFonts w:ascii="Courier New" w:hAnsi="Courier New" w:cs="Courier New"/>
            <w:color w:val="000000"/>
            <w:sz w:val="16"/>
            <w:szCs w:val="16"/>
            <w:rPrChange w:id="1462" w:author="John MacAuley" w:date="2014-12-02T21:30:00Z">
              <w:rPr>
                <w:rFonts w:ascii="Times New Roman" w:hAnsi="Times New Roman"/>
                <w:color w:val="000000"/>
                <w:sz w:val="24"/>
              </w:rPr>
            </w:rPrChange>
          </w:rPr>
          <w:br/>
        </w:r>
        <w:proofErr w:type="gramStart"/>
        <w:r w:rsidRPr="004D1B37">
          <w:rPr>
            <w:rFonts w:ascii="Courier New" w:hAnsi="Courier New" w:cs="Courier New"/>
            <w:color w:val="000000"/>
            <w:sz w:val="16"/>
            <w:szCs w:val="16"/>
            <w:rPrChange w:id="1463" w:author="John MacAuley" w:date="2014-12-02T21:30:00Z">
              <w:rPr>
                <w:rFonts w:ascii="Times New Roman" w:hAnsi="Times New Roman"/>
                <w:color w:val="000000"/>
                <w:sz w:val="24"/>
              </w:rPr>
            </w:rPrChange>
          </w:rPr>
          <w:t xml:space="preserve">            namespace</w:t>
        </w:r>
        <w:proofErr w:type="gramEnd"/>
        <w:r w:rsidRPr="004D1B37">
          <w:rPr>
            <w:rFonts w:ascii="Courier New" w:hAnsi="Courier New" w:cs="Courier New"/>
            <w:color w:val="000000"/>
            <w:sz w:val="16"/>
            <w:szCs w:val="16"/>
            <w:rPrChange w:id="1464" w:author="John MacAuley" w:date="2014-12-02T21:30:00Z">
              <w:rPr>
                <w:rFonts w:ascii="Times New Roman" w:hAnsi="Times New Roman"/>
                <w:color w:val="000000"/>
                <w:sz w:val="24"/>
              </w:rPr>
            </w:rPrChange>
          </w:rPr>
          <w:t>, it is hoped that new versions of the meta-data will not</w:t>
        </w:r>
        <w:r w:rsidRPr="004D1B37">
          <w:rPr>
            <w:rFonts w:ascii="Courier New" w:hAnsi="Courier New" w:cs="Courier New"/>
            <w:color w:val="000000"/>
            <w:sz w:val="16"/>
            <w:szCs w:val="16"/>
            <w:rPrChange w:id="1465" w:author="John MacAuley" w:date="2014-12-02T21:30:00Z">
              <w:rPr>
                <w:rFonts w:ascii="Times New Roman" w:hAnsi="Times New Roman"/>
                <w:color w:val="000000"/>
                <w:sz w:val="24"/>
              </w:rPr>
            </w:rPrChange>
          </w:rPr>
          <w:br/>
          <w:t xml:space="preserve">            impact the base discovery protocol.</w:t>
        </w:r>
        <w:r w:rsidRPr="004D1B37">
          <w:rPr>
            <w:rFonts w:ascii="Courier New" w:hAnsi="Courier New" w:cs="Courier New"/>
            <w:color w:val="000000"/>
            <w:sz w:val="16"/>
            <w:szCs w:val="16"/>
            <w:rPrChange w:id="1466" w:author="John MacAuley" w:date="2014-12-02T21:30:00Z">
              <w:rPr>
                <w:rFonts w:ascii="Times New Roman" w:hAnsi="Times New Roman"/>
                <w:color w:val="000000"/>
                <w:sz w:val="24"/>
              </w:rPr>
            </w:rPrChange>
          </w:rPr>
          <w:br/>
          <w:t xml:space="preserve">        </w:t>
        </w:r>
        <w:r w:rsidRPr="004D1B37">
          <w:rPr>
            <w:rFonts w:ascii="Courier New" w:hAnsi="Courier New" w:cs="Courier New"/>
            <w:color w:val="003296"/>
            <w:sz w:val="16"/>
            <w:szCs w:val="16"/>
            <w:rPrChange w:id="1467" w:author="John MacAuley" w:date="2014-12-02T21:30:00Z">
              <w:rPr>
                <w:rFonts w:ascii="Times New Roman" w:hAnsi="Times New Roman"/>
                <w:color w:val="003296"/>
                <w:sz w:val="24"/>
              </w:rPr>
            </w:rPrChange>
          </w:rPr>
          <w:t>&lt;/</w:t>
        </w:r>
        <w:proofErr w:type="spellStart"/>
        <w:r w:rsidRPr="004D1B37">
          <w:rPr>
            <w:rFonts w:ascii="Courier New" w:hAnsi="Courier New" w:cs="Courier New"/>
            <w:color w:val="003296"/>
            <w:sz w:val="16"/>
            <w:szCs w:val="16"/>
            <w:rPrChange w:id="1468" w:author="John MacAuley" w:date="2014-12-02T21:30:00Z">
              <w:rPr>
                <w:rFonts w:ascii="Times New Roman" w:hAnsi="Times New Roman"/>
                <w:color w:val="003296"/>
                <w:sz w:val="24"/>
              </w:rPr>
            </w:rPrChange>
          </w:rPr>
          <w:t>xsd</w:t>
        </w:r>
        <w:proofErr w:type="gramStart"/>
        <w:r w:rsidRPr="004D1B37">
          <w:rPr>
            <w:rFonts w:ascii="Courier New" w:hAnsi="Courier New" w:cs="Courier New"/>
            <w:color w:val="003296"/>
            <w:sz w:val="16"/>
            <w:szCs w:val="16"/>
            <w:rPrChange w:id="1469" w:author="John MacAuley" w:date="2014-12-02T21:30:00Z">
              <w:rPr>
                <w:rFonts w:ascii="Times New Roman" w:hAnsi="Times New Roman"/>
                <w:color w:val="003296"/>
                <w:sz w:val="24"/>
              </w:rPr>
            </w:rPrChange>
          </w:rPr>
          <w:t>:documentation</w:t>
        </w:r>
        <w:proofErr w:type="spellEnd"/>
        <w:proofErr w:type="gramEnd"/>
        <w:r w:rsidRPr="004D1B37">
          <w:rPr>
            <w:rFonts w:ascii="Courier New" w:hAnsi="Courier New" w:cs="Courier New"/>
            <w:color w:val="003296"/>
            <w:sz w:val="16"/>
            <w:szCs w:val="16"/>
            <w:rPrChange w:id="1470" w:author="John MacAuley" w:date="2014-12-02T21:30:00Z">
              <w:rPr>
                <w:rFonts w:ascii="Times New Roman" w:hAnsi="Times New Roman"/>
                <w:color w:val="003296"/>
                <w:sz w:val="24"/>
              </w:rPr>
            </w:rPrChange>
          </w:rPr>
          <w:t>&gt;</w:t>
        </w:r>
        <w:r w:rsidRPr="004D1B37">
          <w:rPr>
            <w:rFonts w:ascii="Courier New" w:hAnsi="Courier New" w:cs="Courier New"/>
            <w:color w:val="000000"/>
            <w:sz w:val="16"/>
            <w:szCs w:val="16"/>
            <w:rPrChange w:id="1471" w:author="John MacAuley" w:date="2014-12-02T21:30:00Z">
              <w:rPr>
                <w:rFonts w:ascii="Times New Roman" w:hAnsi="Times New Roman"/>
                <w:color w:val="000000"/>
                <w:sz w:val="24"/>
              </w:rPr>
            </w:rPrChange>
          </w:rPr>
          <w:br/>
          <w:t xml:space="preserve">    </w:t>
        </w:r>
        <w:r w:rsidRPr="004D1B37">
          <w:rPr>
            <w:rFonts w:ascii="Courier New" w:hAnsi="Courier New" w:cs="Courier New"/>
            <w:color w:val="003296"/>
            <w:sz w:val="16"/>
            <w:szCs w:val="16"/>
            <w:rPrChange w:id="1472" w:author="John MacAuley" w:date="2014-12-02T21:30:00Z">
              <w:rPr>
                <w:rFonts w:ascii="Times New Roman" w:hAnsi="Times New Roman"/>
                <w:color w:val="003296"/>
                <w:sz w:val="24"/>
              </w:rPr>
            </w:rPrChange>
          </w:rPr>
          <w:t>&lt;/</w:t>
        </w:r>
        <w:proofErr w:type="spellStart"/>
        <w:r w:rsidRPr="004D1B37">
          <w:rPr>
            <w:rFonts w:ascii="Courier New" w:hAnsi="Courier New" w:cs="Courier New"/>
            <w:color w:val="003296"/>
            <w:sz w:val="16"/>
            <w:szCs w:val="16"/>
            <w:rPrChange w:id="1473" w:author="John MacAuley" w:date="2014-12-02T21:30:00Z">
              <w:rPr>
                <w:rFonts w:ascii="Times New Roman" w:hAnsi="Times New Roman"/>
                <w:color w:val="003296"/>
                <w:sz w:val="24"/>
              </w:rPr>
            </w:rPrChange>
          </w:rPr>
          <w:t>xsd:annotation</w:t>
        </w:r>
        <w:proofErr w:type="spellEnd"/>
        <w:r w:rsidRPr="004D1B37">
          <w:rPr>
            <w:rFonts w:ascii="Courier New" w:hAnsi="Courier New" w:cs="Courier New"/>
            <w:color w:val="003296"/>
            <w:sz w:val="16"/>
            <w:szCs w:val="16"/>
            <w:rPrChange w:id="1474" w:author="John MacAuley" w:date="2014-12-02T21:30:00Z">
              <w:rPr>
                <w:rFonts w:ascii="Times New Roman" w:hAnsi="Times New Roman"/>
                <w:color w:val="003296"/>
                <w:sz w:val="24"/>
              </w:rPr>
            </w:rPrChange>
          </w:rPr>
          <w:t>&gt;</w:t>
        </w:r>
        <w:r w:rsidRPr="004D1B37">
          <w:rPr>
            <w:rFonts w:ascii="Courier New" w:hAnsi="Courier New" w:cs="Courier New"/>
            <w:color w:val="000000"/>
            <w:sz w:val="16"/>
            <w:szCs w:val="16"/>
            <w:rPrChange w:id="1475" w:author="John MacAuley" w:date="2014-12-02T21:30:00Z">
              <w:rPr>
                <w:rFonts w:ascii="Times New Roman" w:hAnsi="Times New Roman"/>
                <w:color w:val="000000"/>
                <w:sz w:val="24"/>
              </w:rPr>
            </w:rPrChange>
          </w:rPr>
          <w:br/>
          <w:t xml:space="preserve">    </w:t>
        </w:r>
        <w:r w:rsidRPr="004D1B37">
          <w:rPr>
            <w:rFonts w:ascii="Courier New" w:hAnsi="Courier New" w:cs="Courier New"/>
            <w:color w:val="000000"/>
            <w:sz w:val="16"/>
            <w:szCs w:val="16"/>
            <w:rPrChange w:id="1476" w:author="John MacAuley" w:date="2014-12-02T21:30:00Z">
              <w:rPr>
                <w:rFonts w:ascii="Times New Roman" w:hAnsi="Times New Roman"/>
                <w:color w:val="000000"/>
                <w:sz w:val="24"/>
              </w:rPr>
            </w:rPrChange>
          </w:rPr>
          <w:br/>
          <w:t xml:space="preserve">    </w:t>
        </w:r>
        <w:r w:rsidRPr="004D1B37">
          <w:rPr>
            <w:rFonts w:ascii="Courier New" w:hAnsi="Courier New" w:cs="Courier New"/>
            <w:color w:val="006400"/>
            <w:sz w:val="16"/>
            <w:szCs w:val="16"/>
            <w:rPrChange w:id="1477" w:author="John MacAuley" w:date="2014-12-02T21:30:00Z">
              <w:rPr>
                <w:rFonts w:ascii="Times New Roman" w:hAnsi="Times New Roman"/>
                <w:color w:val="006400"/>
                <w:sz w:val="24"/>
              </w:rPr>
            </w:rPrChange>
          </w:rPr>
          <w:t>&lt;!-- Import additional standard name spaces. --&gt;</w:t>
        </w:r>
        <w:r w:rsidRPr="004D1B37">
          <w:rPr>
            <w:rFonts w:ascii="Courier New" w:hAnsi="Courier New" w:cs="Courier New"/>
            <w:color w:val="000000"/>
            <w:sz w:val="16"/>
            <w:szCs w:val="16"/>
            <w:rPrChange w:id="1478" w:author="John MacAuley" w:date="2014-12-02T21:30:00Z">
              <w:rPr>
                <w:rFonts w:ascii="Times New Roman" w:hAnsi="Times New Roman"/>
                <w:color w:val="000000"/>
                <w:sz w:val="24"/>
              </w:rPr>
            </w:rPrChange>
          </w:rPr>
          <w:br/>
          <w:t xml:space="preserve">    </w:t>
        </w:r>
        <w:r w:rsidRPr="004D1B37">
          <w:rPr>
            <w:rFonts w:ascii="Courier New" w:hAnsi="Courier New" w:cs="Courier New"/>
            <w:color w:val="003296"/>
            <w:sz w:val="16"/>
            <w:szCs w:val="16"/>
            <w:rPrChange w:id="1479" w:author="John MacAuley" w:date="2014-12-02T21:30:00Z">
              <w:rPr>
                <w:rFonts w:ascii="Times New Roman" w:hAnsi="Times New Roman"/>
                <w:color w:val="003296"/>
                <w:sz w:val="24"/>
              </w:rPr>
            </w:rPrChange>
          </w:rPr>
          <w:t>&lt;</w:t>
        </w:r>
        <w:proofErr w:type="spellStart"/>
        <w:proofErr w:type="gramStart"/>
        <w:r w:rsidRPr="004D1B37">
          <w:rPr>
            <w:rFonts w:ascii="Courier New" w:hAnsi="Courier New" w:cs="Courier New"/>
            <w:color w:val="003296"/>
            <w:sz w:val="16"/>
            <w:szCs w:val="16"/>
            <w:rPrChange w:id="1480" w:author="John MacAuley" w:date="2014-12-02T21:30:00Z">
              <w:rPr>
                <w:rFonts w:ascii="Times New Roman" w:hAnsi="Times New Roman"/>
                <w:color w:val="003296"/>
                <w:sz w:val="24"/>
              </w:rPr>
            </w:rPrChange>
          </w:rPr>
          <w:t>xsd:import</w:t>
        </w:r>
        <w:proofErr w:type="spellEnd"/>
        <w:proofErr w:type="gramEnd"/>
        <w:r w:rsidRPr="004D1B37">
          <w:rPr>
            <w:rFonts w:ascii="Courier New" w:hAnsi="Courier New" w:cs="Courier New"/>
            <w:color w:val="F5844C"/>
            <w:sz w:val="16"/>
            <w:szCs w:val="16"/>
            <w:rPrChange w:id="1481" w:author="John MacAuley" w:date="2014-12-02T21:30:00Z">
              <w:rPr>
                <w:rFonts w:ascii="Times New Roman" w:hAnsi="Times New Roman"/>
                <w:color w:val="F5844C"/>
                <w:sz w:val="24"/>
              </w:rPr>
            </w:rPrChange>
          </w:rPr>
          <w:t xml:space="preserve"> namespace</w:t>
        </w:r>
        <w:r w:rsidRPr="004D1B37">
          <w:rPr>
            <w:rFonts w:ascii="Courier New" w:hAnsi="Courier New" w:cs="Courier New"/>
            <w:color w:val="FF8040"/>
            <w:sz w:val="16"/>
            <w:szCs w:val="16"/>
            <w:rPrChange w:id="1482"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483" w:author="John MacAuley" w:date="2014-12-02T21:30:00Z">
              <w:rPr>
                <w:rFonts w:ascii="Times New Roman" w:hAnsi="Times New Roman"/>
                <w:color w:val="993300"/>
                <w:sz w:val="24"/>
              </w:rPr>
            </w:rPrChange>
          </w:rPr>
          <w:t>"urn:ietf:params:xml:ns:vcard-4.0"</w:t>
        </w:r>
        <w:r w:rsidRPr="004D1B37">
          <w:rPr>
            <w:rFonts w:ascii="Courier New" w:hAnsi="Courier New" w:cs="Courier New"/>
            <w:color w:val="F5844C"/>
            <w:sz w:val="16"/>
            <w:szCs w:val="16"/>
            <w:rPrChange w:id="1484" w:author="John MacAuley" w:date="2014-12-02T21:30:00Z">
              <w:rPr>
                <w:rFonts w:ascii="Times New Roman" w:hAnsi="Times New Roman"/>
                <w:color w:val="F5844C"/>
                <w:sz w:val="24"/>
              </w:rPr>
            </w:rPrChange>
          </w:rPr>
          <w:t xml:space="preserve"> </w:t>
        </w:r>
      </w:ins>
    </w:p>
    <w:p w14:paraId="19F0221E" w14:textId="2ADF67F7" w:rsidR="004D1B37" w:rsidRDefault="004D1B37">
      <w:pPr>
        <w:ind w:left="360"/>
        <w:rPr>
          <w:ins w:id="1485" w:author="John MacAuley" w:date="2014-12-02T21:32:00Z"/>
          <w:rFonts w:ascii="Courier New" w:hAnsi="Courier New" w:cs="Courier New"/>
          <w:color w:val="993300"/>
          <w:sz w:val="16"/>
          <w:szCs w:val="16"/>
        </w:rPr>
        <w:pPrChange w:id="1486" w:author="John MacAuley" w:date="2014-09-09T16:23:00Z">
          <w:pPr>
            <w:ind w:left="360" w:hanging="360"/>
          </w:pPr>
        </w:pPrChange>
      </w:pPr>
      <w:ins w:id="1487" w:author="John MacAuley" w:date="2014-12-02T21:30:00Z">
        <w:r>
          <w:rPr>
            <w:rFonts w:ascii="Courier New" w:hAnsi="Courier New" w:cs="Courier New"/>
            <w:color w:val="F5844C"/>
            <w:sz w:val="16"/>
            <w:szCs w:val="16"/>
          </w:rPr>
          <w:t xml:space="preserve">        </w:t>
        </w:r>
      </w:ins>
      <w:proofErr w:type="spellStart"/>
      <w:proofErr w:type="gramStart"/>
      <w:ins w:id="1488" w:author="John MacAuley" w:date="2014-12-02T21:29:00Z">
        <w:r w:rsidRPr="004D1B37">
          <w:rPr>
            <w:rFonts w:ascii="Courier New" w:hAnsi="Courier New" w:cs="Courier New"/>
            <w:color w:val="F5844C"/>
            <w:sz w:val="16"/>
            <w:szCs w:val="16"/>
            <w:rPrChange w:id="1489" w:author="John MacAuley" w:date="2014-12-02T21:30:00Z">
              <w:rPr>
                <w:rFonts w:ascii="Times New Roman" w:hAnsi="Times New Roman"/>
                <w:color w:val="F5844C"/>
                <w:sz w:val="24"/>
              </w:rPr>
            </w:rPrChange>
          </w:rPr>
          <w:t>schemaLocation</w:t>
        </w:r>
        <w:proofErr w:type="spellEnd"/>
        <w:proofErr w:type="gramEnd"/>
        <w:r w:rsidRPr="004D1B37">
          <w:rPr>
            <w:rFonts w:ascii="Courier New" w:hAnsi="Courier New" w:cs="Courier New"/>
            <w:color w:val="FF8040"/>
            <w:sz w:val="16"/>
            <w:szCs w:val="16"/>
            <w:rPrChange w:id="1490"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491" w:author="John MacAuley" w:date="2014-12-02T21:30:00Z">
              <w:rPr>
                <w:rFonts w:ascii="Times New Roman" w:hAnsi="Times New Roman"/>
                <w:color w:val="993300"/>
                <w:sz w:val="24"/>
              </w:rPr>
            </w:rPrChange>
          </w:rPr>
          <w:t>"xCard.xsd"</w:t>
        </w:r>
        <w:r w:rsidRPr="004D1B37">
          <w:rPr>
            <w:rFonts w:ascii="Courier New" w:hAnsi="Courier New" w:cs="Courier New"/>
            <w:color w:val="000096"/>
            <w:sz w:val="16"/>
            <w:szCs w:val="16"/>
            <w:rPrChange w:id="1492" w:author="John MacAuley" w:date="2014-12-02T21:30:00Z">
              <w:rPr>
                <w:rFonts w:ascii="Times New Roman" w:hAnsi="Times New Roman"/>
                <w:color w:val="000096"/>
                <w:sz w:val="24"/>
              </w:rPr>
            </w:rPrChange>
          </w:rPr>
          <w:t>/&gt;</w:t>
        </w:r>
        <w:r w:rsidRPr="004D1B37">
          <w:rPr>
            <w:rFonts w:ascii="Courier New" w:hAnsi="Courier New" w:cs="Courier New"/>
            <w:color w:val="000000"/>
            <w:sz w:val="16"/>
            <w:szCs w:val="16"/>
            <w:rPrChange w:id="1493" w:author="John MacAuley" w:date="2014-12-02T21:30:00Z">
              <w:rPr>
                <w:rFonts w:ascii="Times New Roman" w:hAnsi="Times New Roman"/>
                <w:color w:val="000000"/>
                <w:sz w:val="24"/>
              </w:rPr>
            </w:rPrChange>
          </w:rPr>
          <w:br/>
          <w:t xml:space="preserve">    </w:t>
        </w:r>
        <w:r w:rsidRPr="004D1B37">
          <w:rPr>
            <w:rFonts w:ascii="Courier New" w:hAnsi="Courier New" w:cs="Courier New"/>
            <w:color w:val="000000"/>
            <w:sz w:val="16"/>
            <w:szCs w:val="16"/>
            <w:rPrChange w:id="1494" w:author="John MacAuley" w:date="2014-12-02T21:30:00Z">
              <w:rPr>
                <w:rFonts w:ascii="Times New Roman" w:hAnsi="Times New Roman"/>
                <w:color w:val="000000"/>
                <w:sz w:val="24"/>
              </w:rPr>
            </w:rPrChange>
          </w:rPr>
          <w:br/>
          <w:t xml:space="preserve">    </w:t>
        </w:r>
        <w:r w:rsidRPr="004D1B37">
          <w:rPr>
            <w:rFonts w:ascii="Courier New" w:hAnsi="Courier New" w:cs="Courier New"/>
            <w:color w:val="006400"/>
            <w:sz w:val="16"/>
            <w:szCs w:val="16"/>
            <w:rPrChange w:id="1495" w:author="John MacAuley" w:date="2014-12-02T21:30:00Z">
              <w:rPr>
                <w:rFonts w:ascii="Times New Roman" w:hAnsi="Times New Roman"/>
                <w:color w:val="006400"/>
                <w:sz w:val="24"/>
              </w:rPr>
            </w:rPrChange>
          </w:rPr>
          <w:t>&lt;!-- ******************************************************************</w:t>
        </w:r>
        <w:r w:rsidRPr="004D1B37">
          <w:rPr>
            <w:rFonts w:ascii="Courier New" w:hAnsi="Courier New" w:cs="Courier New"/>
            <w:color w:val="000000"/>
            <w:sz w:val="16"/>
            <w:szCs w:val="16"/>
            <w:rPrChange w:id="1496"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497" w:author="John MacAuley" w:date="2014-12-02T21:30:00Z">
              <w:rPr>
                <w:rFonts w:ascii="Times New Roman" w:hAnsi="Times New Roman"/>
                <w:color w:val="006400"/>
                <w:sz w:val="24"/>
              </w:rPr>
            </w:rPrChange>
          </w:rPr>
          <w:t xml:space="preserve">         *                     XML element types                          *</w:t>
        </w:r>
        <w:r w:rsidRPr="004D1B37">
          <w:rPr>
            <w:rFonts w:ascii="Courier New" w:hAnsi="Courier New" w:cs="Courier New"/>
            <w:color w:val="000000"/>
            <w:sz w:val="16"/>
            <w:szCs w:val="16"/>
            <w:rPrChange w:id="1498"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499" w:author="John MacAuley" w:date="2014-12-02T21:30:00Z">
              <w:rPr>
                <w:rFonts w:ascii="Times New Roman" w:hAnsi="Times New Roman"/>
                <w:color w:val="006400"/>
                <w:sz w:val="24"/>
              </w:rPr>
            </w:rPrChange>
          </w:rPr>
          <w:t xml:space="preserve">         ****************************************************************** --&gt;</w:t>
        </w:r>
        <w:r w:rsidRPr="004D1B37">
          <w:rPr>
            <w:rFonts w:ascii="Courier New" w:hAnsi="Courier New" w:cs="Courier New"/>
            <w:color w:val="000000"/>
            <w:sz w:val="16"/>
            <w:szCs w:val="16"/>
            <w:rPrChange w:id="1500" w:author="John MacAuley" w:date="2014-12-02T21:30:00Z">
              <w:rPr>
                <w:rFonts w:ascii="Times New Roman" w:hAnsi="Times New Roman"/>
                <w:color w:val="000000"/>
                <w:sz w:val="24"/>
              </w:rPr>
            </w:rPrChange>
          </w:rPr>
          <w:br/>
          <w:t xml:space="preserve">    </w:t>
        </w:r>
        <w:r w:rsidRPr="004D1B37">
          <w:rPr>
            <w:rFonts w:ascii="Courier New" w:hAnsi="Courier New" w:cs="Courier New"/>
            <w:color w:val="000000"/>
            <w:sz w:val="16"/>
            <w:szCs w:val="16"/>
            <w:rPrChange w:id="1501" w:author="John MacAuley" w:date="2014-12-02T21:30:00Z">
              <w:rPr>
                <w:rFonts w:ascii="Times New Roman" w:hAnsi="Times New Roman"/>
                <w:color w:val="000000"/>
                <w:sz w:val="24"/>
              </w:rPr>
            </w:rPrChange>
          </w:rPr>
          <w:br/>
          <w:t xml:space="preserve">    </w:t>
        </w:r>
        <w:r w:rsidRPr="004D1B37">
          <w:rPr>
            <w:rFonts w:ascii="Courier New" w:hAnsi="Courier New" w:cs="Courier New"/>
            <w:color w:val="006400"/>
            <w:sz w:val="16"/>
            <w:szCs w:val="16"/>
            <w:rPrChange w:id="1502" w:author="John MacAuley" w:date="2014-12-02T21:30:00Z">
              <w:rPr>
                <w:rFonts w:ascii="Times New Roman" w:hAnsi="Times New Roman"/>
                <w:color w:val="006400"/>
                <w:sz w:val="24"/>
              </w:rPr>
            </w:rPrChange>
          </w:rPr>
          <w:t>&lt;!-- NSA resource definition. --&gt;</w:t>
        </w:r>
        <w:r w:rsidRPr="004D1B37">
          <w:rPr>
            <w:rFonts w:ascii="Courier New" w:hAnsi="Courier New" w:cs="Courier New"/>
            <w:color w:val="000000"/>
            <w:sz w:val="16"/>
            <w:szCs w:val="16"/>
            <w:rPrChange w:id="1503" w:author="John MacAuley" w:date="2014-12-02T21:30:00Z">
              <w:rPr>
                <w:rFonts w:ascii="Times New Roman" w:hAnsi="Times New Roman"/>
                <w:color w:val="000000"/>
                <w:sz w:val="24"/>
              </w:rPr>
            </w:rPrChange>
          </w:rPr>
          <w:br/>
          <w:t xml:space="preserve">    </w:t>
        </w:r>
        <w:r w:rsidRPr="004D1B37">
          <w:rPr>
            <w:rFonts w:ascii="Courier New" w:hAnsi="Courier New" w:cs="Courier New"/>
            <w:color w:val="003296"/>
            <w:sz w:val="16"/>
            <w:szCs w:val="16"/>
            <w:rPrChange w:id="1504" w:author="John MacAuley" w:date="2014-12-02T21:30:00Z">
              <w:rPr>
                <w:rFonts w:ascii="Times New Roman" w:hAnsi="Times New Roman"/>
                <w:color w:val="003296"/>
                <w:sz w:val="24"/>
              </w:rPr>
            </w:rPrChange>
          </w:rPr>
          <w:t>&lt;</w:t>
        </w:r>
        <w:proofErr w:type="spellStart"/>
        <w:proofErr w:type="gramStart"/>
        <w:r w:rsidRPr="004D1B37">
          <w:rPr>
            <w:rFonts w:ascii="Courier New" w:hAnsi="Courier New" w:cs="Courier New"/>
            <w:color w:val="003296"/>
            <w:sz w:val="16"/>
            <w:szCs w:val="16"/>
            <w:rPrChange w:id="1505" w:author="John MacAuley" w:date="2014-12-02T21:30:00Z">
              <w:rPr>
                <w:rFonts w:ascii="Times New Roman" w:hAnsi="Times New Roman"/>
                <w:color w:val="003296"/>
                <w:sz w:val="24"/>
              </w:rPr>
            </w:rPrChange>
          </w:rPr>
          <w:t>xsd:element</w:t>
        </w:r>
        <w:proofErr w:type="spellEnd"/>
        <w:proofErr w:type="gramEnd"/>
        <w:r w:rsidRPr="004D1B37">
          <w:rPr>
            <w:rFonts w:ascii="Courier New" w:hAnsi="Courier New" w:cs="Courier New"/>
            <w:color w:val="F5844C"/>
            <w:sz w:val="16"/>
            <w:szCs w:val="16"/>
            <w:rPrChange w:id="1506" w:author="John MacAuley" w:date="2014-12-02T21:30:00Z">
              <w:rPr>
                <w:rFonts w:ascii="Times New Roman" w:hAnsi="Times New Roman"/>
                <w:color w:val="F5844C"/>
                <w:sz w:val="24"/>
              </w:rPr>
            </w:rPrChange>
          </w:rPr>
          <w:t xml:space="preserve"> name</w:t>
        </w:r>
        <w:r w:rsidRPr="004D1B37">
          <w:rPr>
            <w:rFonts w:ascii="Courier New" w:hAnsi="Courier New" w:cs="Courier New"/>
            <w:color w:val="FF8040"/>
            <w:sz w:val="16"/>
            <w:szCs w:val="16"/>
            <w:rPrChange w:id="1507"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508" w:author="John MacAuley" w:date="2014-12-02T21:30:00Z">
              <w:rPr>
                <w:rFonts w:ascii="Times New Roman" w:hAnsi="Times New Roman"/>
                <w:color w:val="993300"/>
                <w:sz w:val="24"/>
              </w:rPr>
            </w:rPrChange>
          </w:rPr>
          <w:t>"</w:t>
        </w:r>
        <w:proofErr w:type="spellStart"/>
        <w:r w:rsidRPr="004D1B37">
          <w:rPr>
            <w:rFonts w:ascii="Courier New" w:hAnsi="Courier New" w:cs="Courier New"/>
            <w:color w:val="993300"/>
            <w:sz w:val="16"/>
            <w:szCs w:val="16"/>
            <w:rPrChange w:id="1509" w:author="John MacAuley" w:date="2014-12-02T21:30:00Z">
              <w:rPr>
                <w:rFonts w:ascii="Times New Roman" w:hAnsi="Times New Roman"/>
                <w:color w:val="993300"/>
                <w:sz w:val="24"/>
              </w:rPr>
            </w:rPrChange>
          </w:rPr>
          <w:t>nsa</w:t>
        </w:r>
        <w:proofErr w:type="spellEnd"/>
        <w:r w:rsidRPr="004D1B37">
          <w:rPr>
            <w:rFonts w:ascii="Courier New" w:hAnsi="Courier New" w:cs="Courier New"/>
            <w:color w:val="993300"/>
            <w:sz w:val="16"/>
            <w:szCs w:val="16"/>
            <w:rPrChange w:id="1510" w:author="John MacAuley" w:date="2014-12-02T21:30:00Z">
              <w:rPr>
                <w:rFonts w:ascii="Times New Roman" w:hAnsi="Times New Roman"/>
                <w:color w:val="993300"/>
                <w:sz w:val="24"/>
              </w:rPr>
            </w:rPrChange>
          </w:rPr>
          <w:t>"</w:t>
        </w:r>
        <w:r w:rsidRPr="004D1B37">
          <w:rPr>
            <w:rFonts w:ascii="Courier New" w:hAnsi="Courier New" w:cs="Courier New"/>
            <w:color w:val="F5844C"/>
            <w:sz w:val="16"/>
            <w:szCs w:val="16"/>
            <w:rPrChange w:id="1511" w:author="John MacAuley" w:date="2014-12-02T21:30:00Z">
              <w:rPr>
                <w:rFonts w:ascii="Times New Roman" w:hAnsi="Times New Roman"/>
                <w:color w:val="F5844C"/>
                <w:sz w:val="24"/>
              </w:rPr>
            </w:rPrChange>
          </w:rPr>
          <w:t xml:space="preserve"> type</w:t>
        </w:r>
        <w:r w:rsidRPr="004D1B37">
          <w:rPr>
            <w:rFonts w:ascii="Courier New" w:hAnsi="Courier New" w:cs="Courier New"/>
            <w:color w:val="FF8040"/>
            <w:sz w:val="16"/>
            <w:szCs w:val="16"/>
            <w:rPrChange w:id="1512"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513" w:author="John MacAuley" w:date="2014-12-02T21:30:00Z">
              <w:rPr>
                <w:rFonts w:ascii="Times New Roman" w:hAnsi="Times New Roman"/>
                <w:color w:val="993300"/>
                <w:sz w:val="24"/>
              </w:rPr>
            </w:rPrChange>
          </w:rPr>
          <w:t>"</w:t>
        </w:r>
        <w:proofErr w:type="spellStart"/>
        <w:r w:rsidRPr="004D1B37">
          <w:rPr>
            <w:rFonts w:ascii="Courier New" w:hAnsi="Courier New" w:cs="Courier New"/>
            <w:color w:val="993300"/>
            <w:sz w:val="16"/>
            <w:szCs w:val="16"/>
            <w:rPrChange w:id="1514" w:author="John MacAuley" w:date="2014-12-02T21:30:00Z">
              <w:rPr>
                <w:rFonts w:ascii="Times New Roman" w:hAnsi="Times New Roman"/>
                <w:color w:val="993300"/>
                <w:sz w:val="24"/>
              </w:rPr>
            </w:rPrChange>
          </w:rPr>
          <w:t>tns:NsaType</w:t>
        </w:r>
        <w:proofErr w:type="spellEnd"/>
        <w:r w:rsidRPr="004D1B37">
          <w:rPr>
            <w:rFonts w:ascii="Courier New" w:hAnsi="Courier New" w:cs="Courier New"/>
            <w:color w:val="993300"/>
            <w:sz w:val="16"/>
            <w:szCs w:val="16"/>
            <w:rPrChange w:id="1515" w:author="John MacAuley" w:date="2014-12-02T21:30:00Z">
              <w:rPr>
                <w:rFonts w:ascii="Times New Roman" w:hAnsi="Times New Roman"/>
                <w:color w:val="993300"/>
                <w:sz w:val="24"/>
              </w:rPr>
            </w:rPrChange>
          </w:rPr>
          <w:t>"</w:t>
        </w:r>
        <w:r w:rsidRPr="004D1B37">
          <w:rPr>
            <w:rFonts w:ascii="Courier New" w:hAnsi="Courier New" w:cs="Courier New"/>
            <w:color w:val="F5844C"/>
            <w:sz w:val="16"/>
            <w:szCs w:val="16"/>
            <w:rPrChange w:id="1516" w:author="John MacAuley" w:date="2014-12-02T21:30:00Z">
              <w:rPr>
                <w:rFonts w:ascii="Times New Roman" w:hAnsi="Times New Roman"/>
                <w:color w:val="F5844C"/>
                <w:sz w:val="24"/>
              </w:rPr>
            </w:rPrChange>
          </w:rPr>
          <w:t xml:space="preserve"> </w:t>
        </w:r>
        <w:r w:rsidRPr="004D1B37">
          <w:rPr>
            <w:rFonts w:ascii="Courier New" w:hAnsi="Courier New" w:cs="Courier New"/>
            <w:color w:val="000096"/>
            <w:sz w:val="16"/>
            <w:szCs w:val="16"/>
            <w:rPrChange w:id="1517" w:author="John MacAuley" w:date="2014-12-02T21:30:00Z">
              <w:rPr>
                <w:rFonts w:ascii="Times New Roman" w:hAnsi="Times New Roman"/>
                <w:color w:val="000096"/>
                <w:sz w:val="24"/>
              </w:rPr>
            </w:rPrChange>
          </w:rPr>
          <w:t>/&gt;</w:t>
        </w:r>
        <w:r w:rsidRPr="004D1B37">
          <w:rPr>
            <w:rFonts w:ascii="Courier New" w:hAnsi="Courier New" w:cs="Courier New"/>
            <w:color w:val="000000"/>
            <w:sz w:val="16"/>
            <w:szCs w:val="16"/>
            <w:rPrChange w:id="1518" w:author="John MacAuley" w:date="2014-12-02T21:30:00Z">
              <w:rPr>
                <w:rFonts w:ascii="Times New Roman" w:hAnsi="Times New Roman"/>
                <w:color w:val="000000"/>
                <w:sz w:val="24"/>
              </w:rPr>
            </w:rPrChange>
          </w:rPr>
          <w:br/>
          <w:t xml:space="preserve">    </w:t>
        </w:r>
        <w:r w:rsidRPr="004D1B37">
          <w:rPr>
            <w:rFonts w:ascii="Courier New" w:hAnsi="Courier New" w:cs="Courier New"/>
            <w:color w:val="000000"/>
            <w:sz w:val="16"/>
            <w:szCs w:val="16"/>
            <w:rPrChange w:id="1519" w:author="John MacAuley" w:date="2014-12-02T21:30:00Z">
              <w:rPr>
                <w:rFonts w:ascii="Times New Roman" w:hAnsi="Times New Roman"/>
                <w:color w:val="000000"/>
                <w:sz w:val="24"/>
              </w:rPr>
            </w:rPrChange>
          </w:rPr>
          <w:br/>
          <w:t xml:space="preserve">    </w:t>
        </w:r>
        <w:r w:rsidRPr="004D1B37">
          <w:rPr>
            <w:rFonts w:ascii="Courier New" w:hAnsi="Courier New" w:cs="Courier New"/>
            <w:color w:val="006400"/>
            <w:sz w:val="16"/>
            <w:szCs w:val="16"/>
            <w:rPrChange w:id="1520" w:author="John MacAuley" w:date="2014-12-02T21:30:00Z">
              <w:rPr>
                <w:rFonts w:ascii="Times New Roman" w:hAnsi="Times New Roman"/>
                <w:color w:val="006400"/>
                <w:sz w:val="24"/>
              </w:rPr>
            </w:rPrChange>
          </w:rPr>
          <w:t>&lt;!-- ******************************************************************</w:t>
        </w:r>
        <w:r w:rsidRPr="004D1B37">
          <w:rPr>
            <w:rFonts w:ascii="Courier New" w:hAnsi="Courier New" w:cs="Courier New"/>
            <w:color w:val="000000"/>
            <w:sz w:val="16"/>
            <w:szCs w:val="16"/>
            <w:rPrChange w:id="1521"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522" w:author="John MacAuley" w:date="2014-12-02T21:30:00Z">
              <w:rPr>
                <w:rFonts w:ascii="Times New Roman" w:hAnsi="Times New Roman"/>
                <w:color w:val="006400"/>
                <w:sz w:val="24"/>
              </w:rPr>
            </w:rPrChange>
          </w:rPr>
          <w:t xml:space="preserve">         *                       XML base types                           *</w:t>
        </w:r>
        <w:r w:rsidRPr="004D1B37">
          <w:rPr>
            <w:rFonts w:ascii="Courier New" w:hAnsi="Courier New" w:cs="Courier New"/>
            <w:color w:val="000000"/>
            <w:sz w:val="16"/>
            <w:szCs w:val="16"/>
            <w:rPrChange w:id="1523" w:author="John MacAuley" w:date="2014-12-02T21:30:00Z">
              <w:rPr>
                <w:rFonts w:ascii="Times New Roman" w:hAnsi="Times New Roman"/>
                <w:color w:val="000000"/>
                <w:sz w:val="24"/>
              </w:rPr>
            </w:rPrChange>
          </w:rPr>
          <w:br/>
        </w:r>
        <w:r w:rsidRPr="004D1B37">
          <w:rPr>
            <w:rFonts w:ascii="Courier New" w:hAnsi="Courier New" w:cs="Courier New"/>
            <w:color w:val="006400"/>
            <w:sz w:val="16"/>
            <w:szCs w:val="16"/>
            <w:rPrChange w:id="1524" w:author="John MacAuley" w:date="2014-12-02T21:30:00Z">
              <w:rPr>
                <w:rFonts w:ascii="Times New Roman" w:hAnsi="Times New Roman"/>
                <w:color w:val="006400"/>
                <w:sz w:val="24"/>
              </w:rPr>
            </w:rPrChange>
          </w:rPr>
          <w:t xml:space="preserve">         ****************************************************************** --&gt;</w:t>
        </w:r>
        <w:r w:rsidRPr="004D1B37">
          <w:rPr>
            <w:rFonts w:ascii="Courier New" w:hAnsi="Courier New" w:cs="Courier New"/>
            <w:color w:val="000000"/>
            <w:sz w:val="16"/>
            <w:szCs w:val="16"/>
            <w:rPrChange w:id="1525" w:author="John MacAuley" w:date="2014-12-02T21:30:00Z">
              <w:rPr>
                <w:rFonts w:ascii="Times New Roman" w:hAnsi="Times New Roman"/>
                <w:color w:val="000000"/>
                <w:sz w:val="24"/>
              </w:rPr>
            </w:rPrChange>
          </w:rPr>
          <w:br/>
          <w:t xml:space="preserve">    </w:t>
        </w:r>
        <w:r w:rsidRPr="004D1B37">
          <w:rPr>
            <w:rFonts w:ascii="Courier New" w:hAnsi="Courier New" w:cs="Courier New"/>
            <w:color w:val="000000"/>
            <w:sz w:val="16"/>
            <w:szCs w:val="16"/>
            <w:rPrChange w:id="1526" w:author="John MacAuley" w:date="2014-12-02T21:30:00Z">
              <w:rPr>
                <w:rFonts w:ascii="Times New Roman" w:hAnsi="Times New Roman"/>
                <w:color w:val="000000"/>
                <w:sz w:val="24"/>
              </w:rPr>
            </w:rPrChange>
          </w:rPr>
          <w:br/>
          <w:t xml:space="preserve">    </w:t>
        </w:r>
        <w:r w:rsidRPr="004D1B37">
          <w:rPr>
            <w:rFonts w:ascii="Courier New" w:hAnsi="Courier New" w:cs="Courier New"/>
            <w:color w:val="003296"/>
            <w:sz w:val="16"/>
            <w:szCs w:val="16"/>
            <w:rPrChange w:id="1527" w:author="John MacAuley" w:date="2014-12-02T21:30:00Z">
              <w:rPr>
                <w:rFonts w:ascii="Times New Roman" w:hAnsi="Times New Roman"/>
                <w:color w:val="003296"/>
                <w:sz w:val="24"/>
              </w:rPr>
            </w:rPrChange>
          </w:rPr>
          <w:t>&lt;</w:t>
        </w:r>
        <w:proofErr w:type="spellStart"/>
        <w:r w:rsidRPr="004D1B37">
          <w:rPr>
            <w:rFonts w:ascii="Courier New" w:hAnsi="Courier New" w:cs="Courier New"/>
            <w:color w:val="003296"/>
            <w:sz w:val="16"/>
            <w:szCs w:val="16"/>
            <w:rPrChange w:id="1528" w:author="John MacAuley" w:date="2014-12-02T21:30:00Z">
              <w:rPr>
                <w:rFonts w:ascii="Times New Roman" w:hAnsi="Times New Roman"/>
                <w:color w:val="003296"/>
                <w:sz w:val="24"/>
              </w:rPr>
            </w:rPrChange>
          </w:rPr>
          <w:t>xsd:complexType</w:t>
        </w:r>
        <w:proofErr w:type="spellEnd"/>
        <w:r w:rsidRPr="004D1B37">
          <w:rPr>
            <w:rFonts w:ascii="Courier New" w:hAnsi="Courier New" w:cs="Courier New"/>
            <w:color w:val="F5844C"/>
            <w:sz w:val="16"/>
            <w:szCs w:val="16"/>
            <w:rPrChange w:id="1529" w:author="John MacAuley" w:date="2014-12-02T21:30:00Z">
              <w:rPr>
                <w:rFonts w:ascii="Times New Roman" w:hAnsi="Times New Roman"/>
                <w:color w:val="F5844C"/>
                <w:sz w:val="24"/>
              </w:rPr>
            </w:rPrChange>
          </w:rPr>
          <w:t xml:space="preserve"> name</w:t>
        </w:r>
        <w:r w:rsidRPr="004D1B37">
          <w:rPr>
            <w:rFonts w:ascii="Courier New" w:hAnsi="Courier New" w:cs="Courier New"/>
            <w:color w:val="FF8040"/>
            <w:sz w:val="16"/>
            <w:szCs w:val="16"/>
            <w:rPrChange w:id="1530"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531" w:author="John MacAuley" w:date="2014-12-02T21:30:00Z">
              <w:rPr>
                <w:rFonts w:ascii="Times New Roman" w:hAnsi="Times New Roman"/>
                <w:color w:val="993300"/>
                <w:sz w:val="24"/>
              </w:rPr>
            </w:rPrChange>
          </w:rPr>
          <w:t>"</w:t>
        </w:r>
        <w:proofErr w:type="spellStart"/>
        <w:r w:rsidRPr="004D1B37">
          <w:rPr>
            <w:rFonts w:ascii="Courier New" w:hAnsi="Courier New" w:cs="Courier New"/>
            <w:color w:val="993300"/>
            <w:sz w:val="16"/>
            <w:szCs w:val="16"/>
            <w:rPrChange w:id="1532" w:author="John MacAuley" w:date="2014-12-02T21:30:00Z">
              <w:rPr>
                <w:rFonts w:ascii="Times New Roman" w:hAnsi="Times New Roman"/>
                <w:color w:val="993300"/>
                <w:sz w:val="24"/>
              </w:rPr>
            </w:rPrChange>
          </w:rPr>
          <w:t>NsaType</w:t>
        </w:r>
        <w:proofErr w:type="spellEnd"/>
        <w:r w:rsidRPr="004D1B37">
          <w:rPr>
            <w:rFonts w:ascii="Courier New" w:hAnsi="Courier New" w:cs="Courier New"/>
            <w:color w:val="993300"/>
            <w:sz w:val="16"/>
            <w:szCs w:val="16"/>
            <w:rPrChange w:id="1533" w:author="John MacAuley" w:date="2014-12-02T21:30:00Z">
              <w:rPr>
                <w:rFonts w:ascii="Times New Roman" w:hAnsi="Times New Roman"/>
                <w:color w:val="993300"/>
                <w:sz w:val="24"/>
              </w:rPr>
            </w:rPrChange>
          </w:rPr>
          <w:t>"</w:t>
        </w:r>
        <w:r w:rsidRPr="004D1B37">
          <w:rPr>
            <w:rFonts w:ascii="Courier New" w:hAnsi="Courier New" w:cs="Courier New"/>
            <w:color w:val="000096"/>
            <w:sz w:val="16"/>
            <w:szCs w:val="16"/>
            <w:rPrChange w:id="1534" w:author="John MacAuley" w:date="2014-12-02T21:30:00Z">
              <w:rPr>
                <w:rFonts w:ascii="Times New Roman" w:hAnsi="Times New Roman"/>
                <w:color w:val="000096"/>
                <w:sz w:val="24"/>
              </w:rPr>
            </w:rPrChange>
          </w:rPr>
          <w:t>&gt;</w:t>
        </w:r>
        <w:r w:rsidRPr="004D1B37">
          <w:rPr>
            <w:rFonts w:ascii="Courier New" w:hAnsi="Courier New" w:cs="Courier New"/>
            <w:color w:val="000000"/>
            <w:sz w:val="16"/>
            <w:szCs w:val="16"/>
            <w:rPrChange w:id="1535" w:author="John MacAuley" w:date="2014-12-02T21:30:00Z">
              <w:rPr>
                <w:rFonts w:ascii="Times New Roman" w:hAnsi="Times New Roman"/>
                <w:color w:val="000000"/>
                <w:sz w:val="24"/>
              </w:rPr>
            </w:rPrChange>
          </w:rPr>
          <w:br/>
          <w:t xml:space="preserve">        </w:t>
        </w:r>
        <w:r w:rsidRPr="004D1B37">
          <w:rPr>
            <w:rFonts w:ascii="Courier New" w:hAnsi="Courier New" w:cs="Courier New"/>
            <w:color w:val="003296"/>
            <w:sz w:val="16"/>
            <w:szCs w:val="16"/>
            <w:rPrChange w:id="1536" w:author="John MacAuley" w:date="2014-12-02T21:30:00Z">
              <w:rPr>
                <w:rFonts w:ascii="Times New Roman" w:hAnsi="Times New Roman"/>
                <w:color w:val="003296"/>
                <w:sz w:val="24"/>
              </w:rPr>
            </w:rPrChange>
          </w:rPr>
          <w:t>&lt;</w:t>
        </w:r>
        <w:proofErr w:type="spellStart"/>
        <w:r w:rsidRPr="004D1B37">
          <w:rPr>
            <w:rFonts w:ascii="Courier New" w:hAnsi="Courier New" w:cs="Courier New"/>
            <w:color w:val="003296"/>
            <w:sz w:val="16"/>
            <w:szCs w:val="16"/>
            <w:rPrChange w:id="1537" w:author="John MacAuley" w:date="2014-12-02T21:30:00Z">
              <w:rPr>
                <w:rFonts w:ascii="Times New Roman" w:hAnsi="Times New Roman"/>
                <w:color w:val="003296"/>
                <w:sz w:val="24"/>
              </w:rPr>
            </w:rPrChange>
          </w:rPr>
          <w:t>xsd:annotation</w:t>
        </w:r>
        <w:proofErr w:type="spellEnd"/>
        <w:r w:rsidRPr="004D1B37">
          <w:rPr>
            <w:rFonts w:ascii="Courier New" w:hAnsi="Courier New" w:cs="Courier New"/>
            <w:color w:val="003296"/>
            <w:sz w:val="16"/>
            <w:szCs w:val="16"/>
            <w:rPrChange w:id="1538" w:author="John MacAuley" w:date="2014-12-02T21:30:00Z">
              <w:rPr>
                <w:rFonts w:ascii="Times New Roman" w:hAnsi="Times New Roman"/>
                <w:color w:val="003296"/>
                <w:sz w:val="24"/>
              </w:rPr>
            </w:rPrChange>
          </w:rPr>
          <w:t>&gt;</w:t>
        </w:r>
        <w:r w:rsidRPr="004D1B37">
          <w:rPr>
            <w:rFonts w:ascii="Courier New" w:hAnsi="Courier New" w:cs="Courier New"/>
            <w:color w:val="000000"/>
            <w:sz w:val="16"/>
            <w:szCs w:val="16"/>
            <w:rPrChange w:id="1539" w:author="John MacAuley" w:date="2014-12-02T21:30:00Z">
              <w:rPr>
                <w:rFonts w:ascii="Times New Roman" w:hAnsi="Times New Roman"/>
                <w:color w:val="000000"/>
                <w:sz w:val="24"/>
              </w:rPr>
            </w:rPrChange>
          </w:rPr>
          <w:br/>
          <w:t xml:space="preserve">            </w:t>
        </w:r>
        <w:r w:rsidRPr="004D1B37">
          <w:rPr>
            <w:rFonts w:ascii="Courier New" w:hAnsi="Courier New" w:cs="Courier New"/>
            <w:color w:val="003296"/>
            <w:sz w:val="16"/>
            <w:szCs w:val="16"/>
            <w:rPrChange w:id="1540" w:author="John MacAuley" w:date="2014-12-02T21:30:00Z">
              <w:rPr>
                <w:rFonts w:ascii="Times New Roman" w:hAnsi="Times New Roman"/>
                <w:color w:val="003296"/>
                <w:sz w:val="24"/>
              </w:rPr>
            </w:rPrChange>
          </w:rPr>
          <w:t>&lt;</w:t>
        </w:r>
        <w:proofErr w:type="spellStart"/>
        <w:r w:rsidRPr="004D1B37">
          <w:rPr>
            <w:rFonts w:ascii="Courier New" w:hAnsi="Courier New" w:cs="Courier New"/>
            <w:color w:val="003296"/>
            <w:sz w:val="16"/>
            <w:szCs w:val="16"/>
            <w:rPrChange w:id="1541" w:author="John MacAuley" w:date="2014-12-02T21:30:00Z">
              <w:rPr>
                <w:rFonts w:ascii="Times New Roman" w:hAnsi="Times New Roman"/>
                <w:color w:val="003296"/>
                <w:sz w:val="24"/>
              </w:rPr>
            </w:rPrChange>
          </w:rPr>
          <w:t>xsd:documentation</w:t>
        </w:r>
        <w:proofErr w:type="spellEnd"/>
        <w:r w:rsidRPr="004D1B37">
          <w:rPr>
            <w:rFonts w:ascii="Courier New" w:hAnsi="Courier New" w:cs="Courier New"/>
            <w:color w:val="F5844C"/>
            <w:sz w:val="16"/>
            <w:szCs w:val="16"/>
            <w:rPrChange w:id="1542" w:author="John MacAuley" w:date="2014-12-02T21:30:00Z">
              <w:rPr>
                <w:rFonts w:ascii="Times New Roman" w:hAnsi="Times New Roman"/>
                <w:color w:val="F5844C"/>
                <w:sz w:val="24"/>
              </w:rPr>
            </w:rPrChange>
          </w:rPr>
          <w:t xml:space="preserve"> </w:t>
        </w:r>
        <w:proofErr w:type="spellStart"/>
        <w:r w:rsidRPr="004D1B37">
          <w:rPr>
            <w:rFonts w:ascii="Courier New" w:hAnsi="Courier New" w:cs="Courier New"/>
            <w:color w:val="F5844C"/>
            <w:sz w:val="16"/>
            <w:szCs w:val="16"/>
            <w:rPrChange w:id="1543" w:author="John MacAuley" w:date="2014-12-02T21:30:00Z">
              <w:rPr>
                <w:rFonts w:ascii="Times New Roman" w:hAnsi="Times New Roman"/>
                <w:color w:val="F5844C"/>
                <w:sz w:val="24"/>
              </w:rPr>
            </w:rPrChange>
          </w:rPr>
          <w:t>xml:lang</w:t>
        </w:r>
        <w:proofErr w:type="spellEnd"/>
        <w:r w:rsidRPr="004D1B37">
          <w:rPr>
            <w:rFonts w:ascii="Courier New" w:hAnsi="Courier New" w:cs="Courier New"/>
            <w:color w:val="FF8040"/>
            <w:sz w:val="16"/>
            <w:szCs w:val="16"/>
            <w:rPrChange w:id="1544"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545" w:author="John MacAuley" w:date="2014-12-02T21:30:00Z">
              <w:rPr>
                <w:rFonts w:ascii="Times New Roman" w:hAnsi="Times New Roman"/>
                <w:color w:val="993300"/>
                <w:sz w:val="24"/>
              </w:rPr>
            </w:rPrChange>
          </w:rPr>
          <w:t>"en"</w:t>
        </w:r>
        <w:r w:rsidRPr="004D1B37">
          <w:rPr>
            <w:rFonts w:ascii="Courier New" w:hAnsi="Courier New" w:cs="Courier New"/>
            <w:color w:val="000096"/>
            <w:sz w:val="16"/>
            <w:szCs w:val="16"/>
            <w:rPrChange w:id="1546" w:author="John MacAuley" w:date="2014-12-02T21:30:00Z">
              <w:rPr>
                <w:rFonts w:ascii="Times New Roman" w:hAnsi="Times New Roman"/>
                <w:color w:val="000096"/>
                <w:sz w:val="24"/>
              </w:rPr>
            </w:rPrChange>
          </w:rPr>
          <w:t>&gt;</w:t>
        </w:r>
        <w:r w:rsidRPr="004D1B37">
          <w:rPr>
            <w:rFonts w:ascii="Courier New" w:hAnsi="Courier New" w:cs="Courier New"/>
            <w:color w:val="000000"/>
            <w:sz w:val="16"/>
            <w:szCs w:val="16"/>
            <w:rPrChange w:id="1547" w:author="John MacAuley" w:date="2014-12-02T21:30:00Z">
              <w:rPr>
                <w:rFonts w:ascii="Times New Roman" w:hAnsi="Times New Roman"/>
                <w:color w:val="000000"/>
                <w:sz w:val="24"/>
              </w:rPr>
            </w:rPrChange>
          </w:rPr>
          <w:br/>
          <w:t xml:space="preserve">                This is the type definition for meta-data associated with an</w:t>
        </w:r>
        <w:r w:rsidRPr="004D1B37">
          <w:rPr>
            <w:rFonts w:ascii="Courier New" w:hAnsi="Courier New" w:cs="Courier New"/>
            <w:color w:val="000000"/>
            <w:sz w:val="16"/>
            <w:szCs w:val="16"/>
            <w:rPrChange w:id="1548" w:author="John MacAuley" w:date="2014-12-02T21:30:00Z">
              <w:rPr>
                <w:rFonts w:ascii="Times New Roman" w:hAnsi="Times New Roman"/>
                <w:color w:val="000000"/>
                <w:sz w:val="24"/>
              </w:rPr>
            </w:rPrChange>
          </w:rPr>
          <w:br/>
          <w:t xml:space="preserve">                NSA resource.</w:t>
        </w:r>
        <w:r w:rsidRPr="004D1B37">
          <w:rPr>
            <w:rFonts w:ascii="Courier New" w:hAnsi="Courier New" w:cs="Courier New"/>
            <w:color w:val="000000"/>
            <w:sz w:val="16"/>
            <w:szCs w:val="16"/>
            <w:rPrChange w:id="1549" w:author="John MacAuley" w:date="2014-12-02T21:30:00Z">
              <w:rPr>
                <w:rFonts w:ascii="Times New Roman" w:hAnsi="Times New Roman"/>
                <w:color w:val="000000"/>
                <w:sz w:val="24"/>
              </w:rPr>
            </w:rPrChange>
          </w:rPr>
          <w:br/>
          <w:t xml:space="preserve">                </w:t>
        </w:r>
        <w:r w:rsidRPr="004D1B37">
          <w:rPr>
            <w:rFonts w:ascii="Courier New" w:hAnsi="Courier New" w:cs="Courier New"/>
            <w:color w:val="000000"/>
            <w:sz w:val="16"/>
            <w:szCs w:val="16"/>
            <w:rPrChange w:id="1550" w:author="John MacAuley" w:date="2014-12-02T21:30:00Z">
              <w:rPr>
                <w:rFonts w:ascii="Times New Roman" w:hAnsi="Times New Roman"/>
                <w:color w:val="000000"/>
                <w:sz w:val="24"/>
              </w:rPr>
            </w:rPrChange>
          </w:rPr>
          <w:br/>
          <w:t xml:space="preserve">                Attributes:</w:t>
        </w:r>
        <w:r w:rsidRPr="004D1B37">
          <w:rPr>
            <w:rFonts w:ascii="Courier New" w:hAnsi="Courier New" w:cs="Courier New"/>
            <w:color w:val="000000"/>
            <w:sz w:val="16"/>
            <w:szCs w:val="16"/>
            <w:rPrChange w:id="1551" w:author="John MacAuley" w:date="2014-12-02T21:30:00Z">
              <w:rPr>
                <w:rFonts w:ascii="Times New Roman" w:hAnsi="Times New Roman"/>
                <w:color w:val="000000"/>
                <w:sz w:val="24"/>
              </w:rPr>
            </w:rPrChange>
          </w:rPr>
          <w:br/>
        </w:r>
        <w:proofErr w:type="gramStart"/>
        <w:r w:rsidRPr="004D1B37">
          <w:rPr>
            <w:rFonts w:ascii="Courier New" w:hAnsi="Courier New" w:cs="Courier New"/>
            <w:color w:val="000000"/>
            <w:sz w:val="16"/>
            <w:szCs w:val="16"/>
            <w:rPrChange w:id="1552" w:author="John MacAuley" w:date="2014-12-02T21:30:00Z">
              <w:rPr>
                <w:rFonts w:ascii="Times New Roman" w:hAnsi="Times New Roman"/>
                <w:color w:val="000000"/>
                <w:sz w:val="24"/>
              </w:rPr>
            </w:rPrChange>
          </w:rPr>
          <w:t xml:space="preserve">                </w:t>
        </w:r>
        <w:proofErr w:type="gramEnd"/>
        <w:r w:rsidRPr="004D1B37">
          <w:rPr>
            <w:rFonts w:ascii="Courier New" w:hAnsi="Courier New" w:cs="Courier New"/>
            <w:color w:val="000000"/>
            <w:sz w:val="16"/>
            <w:szCs w:val="16"/>
            <w:rPrChange w:id="1553" w:author="John MacAuley" w:date="2014-12-02T21:30:00Z">
              <w:rPr>
                <w:rFonts w:ascii="Times New Roman" w:hAnsi="Times New Roman"/>
                <w:color w:val="000000"/>
                <w:sz w:val="24"/>
              </w:rPr>
            </w:rPrChange>
          </w:rPr>
          <w:br/>
          <w:t xml:space="preserve">                id - The globally unique NSA identifier for this resource.</w:t>
        </w:r>
        <w:r w:rsidRPr="004D1B37">
          <w:rPr>
            <w:rFonts w:ascii="Courier New" w:hAnsi="Courier New" w:cs="Courier New"/>
            <w:color w:val="000000"/>
            <w:sz w:val="16"/>
            <w:szCs w:val="16"/>
            <w:rPrChange w:id="1554" w:author="John MacAuley" w:date="2014-12-02T21:30:00Z">
              <w:rPr>
                <w:rFonts w:ascii="Times New Roman" w:hAnsi="Times New Roman"/>
                <w:color w:val="000000"/>
                <w:sz w:val="24"/>
              </w:rPr>
            </w:rPrChange>
          </w:rPr>
          <w:br/>
          <w:t xml:space="preserve">                </w:t>
        </w:r>
        <w:r w:rsidRPr="004D1B37">
          <w:rPr>
            <w:rFonts w:ascii="Courier New" w:hAnsi="Courier New" w:cs="Courier New"/>
            <w:color w:val="000000"/>
            <w:sz w:val="16"/>
            <w:szCs w:val="16"/>
            <w:rPrChange w:id="1555" w:author="John MacAuley" w:date="2014-12-02T21:30:00Z">
              <w:rPr>
                <w:rFonts w:ascii="Times New Roman" w:hAnsi="Times New Roman"/>
                <w:color w:val="000000"/>
                <w:sz w:val="24"/>
              </w:rPr>
            </w:rPrChange>
          </w:rPr>
          <w:br/>
          <w:t xml:space="preserve">                </w:t>
        </w:r>
        <w:proofErr w:type="gramStart"/>
        <w:r w:rsidRPr="004D1B37">
          <w:rPr>
            <w:rFonts w:ascii="Courier New" w:hAnsi="Courier New" w:cs="Courier New"/>
            <w:color w:val="000000"/>
            <w:sz w:val="16"/>
            <w:szCs w:val="16"/>
            <w:rPrChange w:id="1556" w:author="John MacAuley" w:date="2014-12-02T21:30:00Z">
              <w:rPr>
                <w:rFonts w:ascii="Times New Roman" w:hAnsi="Times New Roman"/>
                <w:color w:val="000000"/>
                <w:sz w:val="24"/>
              </w:rPr>
            </w:rPrChange>
          </w:rPr>
          <w:t>version</w:t>
        </w:r>
        <w:proofErr w:type="gramEnd"/>
        <w:r w:rsidRPr="004D1B37">
          <w:rPr>
            <w:rFonts w:ascii="Courier New" w:hAnsi="Courier New" w:cs="Courier New"/>
            <w:color w:val="000000"/>
            <w:sz w:val="16"/>
            <w:szCs w:val="16"/>
            <w:rPrChange w:id="1557" w:author="John MacAuley" w:date="2014-12-02T21:30:00Z">
              <w:rPr>
                <w:rFonts w:ascii="Times New Roman" w:hAnsi="Times New Roman"/>
                <w:color w:val="000000"/>
                <w:sz w:val="24"/>
              </w:rPr>
            </w:rPrChange>
          </w:rPr>
          <w:t xml:space="preserve"> - The version of this NSA resource based on the date</w:t>
        </w:r>
        <w:r w:rsidRPr="004D1B37">
          <w:rPr>
            <w:rFonts w:ascii="Courier New" w:hAnsi="Courier New" w:cs="Courier New"/>
            <w:color w:val="000000"/>
            <w:sz w:val="16"/>
            <w:szCs w:val="16"/>
            <w:rPrChange w:id="1558" w:author="John MacAuley" w:date="2014-12-02T21:30:00Z">
              <w:rPr>
                <w:rFonts w:ascii="Times New Roman" w:hAnsi="Times New Roman"/>
                <w:color w:val="000000"/>
                <w:sz w:val="24"/>
              </w:rPr>
            </w:rPrChange>
          </w:rPr>
          <w:br/>
          <w:t xml:space="preserve">                and time the entry was created at the source NSA.  This</w:t>
        </w:r>
        <w:r w:rsidRPr="004D1B37">
          <w:rPr>
            <w:rFonts w:ascii="Courier New" w:hAnsi="Courier New" w:cs="Courier New"/>
            <w:color w:val="000000"/>
            <w:sz w:val="16"/>
            <w:szCs w:val="16"/>
            <w:rPrChange w:id="1559" w:author="John MacAuley" w:date="2014-12-02T21:30:00Z">
              <w:rPr>
                <w:rFonts w:ascii="Times New Roman" w:hAnsi="Times New Roman"/>
                <w:color w:val="000000"/>
                <w:sz w:val="24"/>
              </w:rPr>
            </w:rPrChange>
          </w:rPr>
          <w:br/>
        </w:r>
        <w:proofErr w:type="gramStart"/>
        <w:r w:rsidRPr="004D1B37">
          <w:rPr>
            <w:rFonts w:ascii="Courier New" w:hAnsi="Courier New" w:cs="Courier New"/>
            <w:color w:val="000000"/>
            <w:sz w:val="16"/>
            <w:szCs w:val="16"/>
            <w:rPrChange w:id="1560" w:author="John MacAuley" w:date="2014-12-02T21:30:00Z">
              <w:rPr>
                <w:rFonts w:ascii="Times New Roman" w:hAnsi="Times New Roman"/>
                <w:color w:val="000000"/>
                <w:sz w:val="24"/>
              </w:rPr>
            </w:rPrChange>
          </w:rPr>
          <w:t xml:space="preserve">                attribute</w:t>
        </w:r>
        <w:proofErr w:type="gramEnd"/>
        <w:r w:rsidRPr="004D1B37">
          <w:rPr>
            <w:rFonts w:ascii="Courier New" w:hAnsi="Courier New" w:cs="Courier New"/>
            <w:color w:val="000000"/>
            <w:sz w:val="16"/>
            <w:szCs w:val="16"/>
            <w:rPrChange w:id="1561" w:author="John MacAuley" w:date="2014-12-02T21:30:00Z">
              <w:rPr>
                <w:rFonts w:ascii="Times New Roman" w:hAnsi="Times New Roman"/>
                <w:color w:val="000000"/>
                <w:sz w:val="24"/>
              </w:rPr>
            </w:rPrChange>
          </w:rPr>
          <w:t xml:space="preserve"> can be used to compare two versions of the document</w:t>
        </w:r>
        <w:r w:rsidRPr="004D1B37">
          <w:rPr>
            <w:rFonts w:ascii="Courier New" w:hAnsi="Courier New" w:cs="Courier New"/>
            <w:color w:val="000000"/>
            <w:sz w:val="16"/>
            <w:szCs w:val="16"/>
            <w:rPrChange w:id="1562" w:author="John MacAuley" w:date="2014-12-02T21:30:00Z">
              <w:rPr>
                <w:rFonts w:ascii="Times New Roman" w:hAnsi="Times New Roman"/>
                <w:color w:val="000000"/>
                <w:sz w:val="24"/>
              </w:rPr>
            </w:rPrChange>
          </w:rPr>
          <w:br/>
          <w:t xml:space="preserve">                for equality (same version) or to determine the new and older</w:t>
        </w:r>
        <w:r w:rsidRPr="004D1B37">
          <w:rPr>
            <w:rFonts w:ascii="Courier New" w:hAnsi="Courier New" w:cs="Courier New"/>
            <w:color w:val="000000"/>
            <w:sz w:val="16"/>
            <w:szCs w:val="16"/>
            <w:rPrChange w:id="1563" w:author="John MacAuley" w:date="2014-12-02T21:30:00Z">
              <w:rPr>
                <w:rFonts w:ascii="Times New Roman" w:hAnsi="Times New Roman"/>
                <w:color w:val="000000"/>
                <w:sz w:val="24"/>
              </w:rPr>
            </w:rPrChange>
          </w:rPr>
          <w:br/>
          <w:t xml:space="preserve">                versions through date comparison.</w:t>
        </w:r>
        <w:r w:rsidRPr="004D1B37">
          <w:rPr>
            <w:rFonts w:ascii="Courier New" w:hAnsi="Courier New" w:cs="Courier New"/>
            <w:color w:val="000000"/>
            <w:sz w:val="16"/>
            <w:szCs w:val="16"/>
            <w:rPrChange w:id="1564" w:author="John MacAuley" w:date="2014-12-02T21:30:00Z">
              <w:rPr>
                <w:rFonts w:ascii="Times New Roman" w:hAnsi="Times New Roman"/>
                <w:color w:val="000000"/>
                <w:sz w:val="24"/>
              </w:rPr>
            </w:rPrChange>
          </w:rPr>
          <w:br/>
          <w:t xml:space="preserve">                </w:t>
        </w:r>
        <w:r w:rsidRPr="004D1B37">
          <w:rPr>
            <w:rFonts w:ascii="Courier New" w:hAnsi="Courier New" w:cs="Courier New"/>
            <w:color w:val="000000"/>
            <w:sz w:val="16"/>
            <w:szCs w:val="16"/>
            <w:rPrChange w:id="1565" w:author="John MacAuley" w:date="2014-12-02T21:30:00Z">
              <w:rPr>
                <w:rFonts w:ascii="Times New Roman" w:hAnsi="Times New Roman"/>
                <w:color w:val="000000"/>
                <w:sz w:val="24"/>
              </w:rPr>
            </w:rPrChange>
          </w:rPr>
          <w:br/>
          <w:t xml:space="preserve">                </w:t>
        </w:r>
        <w:proofErr w:type="gramStart"/>
        <w:r w:rsidRPr="004D1B37">
          <w:rPr>
            <w:rFonts w:ascii="Courier New" w:hAnsi="Courier New" w:cs="Courier New"/>
            <w:color w:val="000000"/>
            <w:sz w:val="16"/>
            <w:szCs w:val="16"/>
            <w:rPrChange w:id="1566" w:author="John MacAuley" w:date="2014-12-02T21:30:00Z">
              <w:rPr>
                <w:rFonts w:ascii="Times New Roman" w:hAnsi="Times New Roman"/>
                <w:color w:val="000000"/>
                <w:sz w:val="24"/>
              </w:rPr>
            </w:rPrChange>
          </w:rPr>
          <w:t>expires</w:t>
        </w:r>
        <w:proofErr w:type="gramEnd"/>
        <w:r w:rsidRPr="004D1B37">
          <w:rPr>
            <w:rFonts w:ascii="Courier New" w:hAnsi="Courier New" w:cs="Courier New"/>
            <w:color w:val="000000"/>
            <w:sz w:val="16"/>
            <w:szCs w:val="16"/>
            <w:rPrChange w:id="1567" w:author="John MacAuley" w:date="2014-12-02T21:30:00Z">
              <w:rPr>
                <w:rFonts w:ascii="Times New Roman" w:hAnsi="Times New Roman"/>
                <w:color w:val="000000"/>
                <w:sz w:val="24"/>
              </w:rPr>
            </w:rPrChange>
          </w:rPr>
          <w:t xml:space="preserve"> - The date this version of the document expires and should</w:t>
        </w:r>
        <w:r w:rsidRPr="004D1B37">
          <w:rPr>
            <w:rFonts w:ascii="Courier New" w:hAnsi="Courier New" w:cs="Courier New"/>
            <w:color w:val="000000"/>
            <w:sz w:val="16"/>
            <w:szCs w:val="16"/>
            <w:rPrChange w:id="1568" w:author="John MacAuley" w:date="2014-12-02T21:30:00Z">
              <w:rPr>
                <w:rFonts w:ascii="Times New Roman" w:hAnsi="Times New Roman"/>
                <w:color w:val="000000"/>
                <w:sz w:val="24"/>
              </w:rPr>
            </w:rPrChange>
          </w:rPr>
          <w:br/>
          <w:t xml:space="preserve">                no longer be used.</w:t>
        </w:r>
        <w:r w:rsidRPr="004D1B37">
          <w:rPr>
            <w:rFonts w:ascii="Courier New" w:hAnsi="Courier New" w:cs="Courier New"/>
            <w:color w:val="000000"/>
            <w:sz w:val="16"/>
            <w:szCs w:val="16"/>
            <w:rPrChange w:id="1569" w:author="John MacAuley" w:date="2014-12-02T21:30:00Z">
              <w:rPr>
                <w:rFonts w:ascii="Times New Roman" w:hAnsi="Times New Roman"/>
                <w:color w:val="000000"/>
                <w:sz w:val="24"/>
              </w:rPr>
            </w:rPrChange>
          </w:rPr>
          <w:br/>
          <w:t xml:space="preserve">                </w:t>
        </w:r>
        <w:r w:rsidRPr="004D1B37">
          <w:rPr>
            <w:rFonts w:ascii="Courier New" w:hAnsi="Courier New" w:cs="Courier New"/>
            <w:color w:val="000000"/>
            <w:sz w:val="16"/>
            <w:szCs w:val="16"/>
            <w:rPrChange w:id="1570" w:author="John MacAuley" w:date="2014-12-02T21:30:00Z">
              <w:rPr>
                <w:rFonts w:ascii="Times New Roman" w:hAnsi="Times New Roman"/>
                <w:color w:val="000000"/>
                <w:sz w:val="24"/>
              </w:rPr>
            </w:rPrChange>
          </w:rPr>
          <w:br/>
          <w:t xml:space="preserve">                </w:t>
        </w:r>
        <w:proofErr w:type="spellStart"/>
        <w:proofErr w:type="gramStart"/>
        <w:r w:rsidRPr="004D1B37">
          <w:rPr>
            <w:rFonts w:ascii="Courier New" w:hAnsi="Courier New" w:cs="Courier New"/>
            <w:color w:val="000000"/>
            <w:sz w:val="16"/>
            <w:szCs w:val="16"/>
            <w:rPrChange w:id="1571" w:author="John MacAuley" w:date="2014-12-02T21:30:00Z">
              <w:rPr>
                <w:rFonts w:ascii="Times New Roman" w:hAnsi="Times New Roman"/>
                <w:color w:val="000000"/>
                <w:sz w:val="24"/>
              </w:rPr>
            </w:rPrChange>
          </w:rPr>
          <w:t>anyAttribute</w:t>
        </w:r>
        <w:proofErr w:type="spellEnd"/>
        <w:proofErr w:type="gramEnd"/>
        <w:r w:rsidRPr="004D1B37">
          <w:rPr>
            <w:rFonts w:ascii="Courier New" w:hAnsi="Courier New" w:cs="Courier New"/>
            <w:color w:val="000000"/>
            <w:sz w:val="16"/>
            <w:szCs w:val="16"/>
            <w:rPrChange w:id="1572" w:author="John MacAuley" w:date="2014-12-02T21:30:00Z">
              <w:rPr>
                <w:rFonts w:ascii="Times New Roman" w:hAnsi="Times New Roman"/>
                <w:color w:val="000000"/>
                <w:sz w:val="24"/>
              </w:rPr>
            </w:rPrChange>
          </w:rPr>
          <w:t xml:space="preserve"> - Permit inclusion of attributes from other namespaces</w:t>
        </w:r>
        <w:r w:rsidRPr="004D1B37">
          <w:rPr>
            <w:rFonts w:ascii="Courier New" w:hAnsi="Courier New" w:cs="Courier New"/>
            <w:color w:val="000000"/>
            <w:sz w:val="16"/>
            <w:szCs w:val="16"/>
            <w:rPrChange w:id="1573" w:author="John MacAuley" w:date="2014-12-02T21:30:00Z">
              <w:rPr>
                <w:rFonts w:ascii="Times New Roman" w:hAnsi="Times New Roman"/>
                <w:color w:val="000000"/>
                <w:sz w:val="24"/>
              </w:rPr>
            </w:rPrChange>
          </w:rPr>
          <w:br/>
          <w:t xml:space="preserve">                for flexible extension without needing to update this schema</w:t>
        </w:r>
        <w:r w:rsidRPr="004D1B37">
          <w:rPr>
            <w:rFonts w:ascii="Courier New" w:hAnsi="Courier New" w:cs="Courier New"/>
            <w:color w:val="000000"/>
            <w:sz w:val="16"/>
            <w:szCs w:val="16"/>
            <w:rPrChange w:id="1574" w:author="John MacAuley" w:date="2014-12-02T21:30:00Z">
              <w:rPr>
                <w:rFonts w:ascii="Times New Roman" w:hAnsi="Times New Roman"/>
                <w:color w:val="000000"/>
                <w:sz w:val="24"/>
              </w:rPr>
            </w:rPrChange>
          </w:rPr>
          <w:br/>
          <w:t xml:space="preserve">                definition.</w:t>
        </w:r>
        <w:r w:rsidRPr="004D1B37">
          <w:rPr>
            <w:rFonts w:ascii="Courier New" w:hAnsi="Courier New" w:cs="Courier New"/>
            <w:color w:val="000000"/>
            <w:sz w:val="16"/>
            <w:szCs w:val="16"/>
            <w:rPrChange w:id="1575" w:author="John MacAuley" w:date="2014-12-02T21:30:00Z">
              <w:rPr>
                <w:rFonts w:ascii="Times New Roman" w:hAnsi="Times New Roman"/>
                <w:color w:val="000000"/>
                <w:sz w:val="24"/>
              </w:rPr>
            </w:rPrChange>
          </w:rPr>
          <w:br/>
          <w:t xml:space="preserve">                </w:t>
        </w:r>
        <w:r w:rsidRPr="004D1B37">
          <w:rPr>
            <w:rFonts w:ascii="Courier New" w:hAnsi="Courier New" w:cs="Courier New"/>
            <w:color w:val="000000"/>
            <w:sz w:val="16"/>
            <w:szCs w:val="16"/>
            <w:rPrChange w:id="1576" w:author="John MacAuley" w:date="2014-12-02T21:30:00Z">
              <w:rPr>
                <w:rFonts w:ascii="Times New Roman" w:hAnsi="Times New Roman"/>
                <w:color w:val="000000"/>
                <w:sz w:val="24"/>
              </w:rPr>
            </w:rPrChange>
          </w:rPr>
          <w:br/>
          <w:t xml:space="preserve">                Elements:</w:t>
        </w:r>
        <w:r w:rsidRPr="004D1B37">
          <w:rPr>
            <w:rFonts w:ascii="Courier New" w:hAnsi="Courier New" w:cs="Courier New"/>
            <w:color w:val="000000"/>
            <w:sz w:val="16"/>
            <w:szCs w:val="16"/>
            <w:rPrChange w:id="1577" w:author="John MacAuley" w:date="2014-12-02T21:30:00Z">
              <w:rPr>
                <w:rFonts w:ascii="Times New Roman" w:hAnsi="Times New Roman"/>
                <w:color w:val="000000"/>
                <w:sz w:val="24"/>
              </w:rPr>
            </w:rPrChange>
          </w:rPr>
          <w:br/>
        </w:r>
        <w:proofErr w:type="gramStart"/>
        <w:r w:rsidRPr="004D1B37">
          <w:rPr>
            <w:rFonts w:ascii="Courier New" w:hAnsi="Courier New" w:cs="Courier New"/>
            <w:color w:val="000000"/>
            <w:sz w:val="16"/>
            <w:szCs w:val="16"/>
            <w:rPrChange w:id="1578" w:author="John MacAuley" w:date="2014-12-02T21:30:00Z">
              <w:rPr>
                <w:rFonts w:ascii="Times New Roman" w:hAnsi="Times New Roman"/>
                <w:color w:val="000000"/>
                <w:sz w:val="24"/>
              </w:rPr>
            </w:rPrChange>
          </w:rPr>
          <w:t xml:space="preserve">                </w:t>
        </w:r>
        <w:proofErr w:type="gramEnd"/>
        <w:r w:rsidRPr="004D1B37">
          <w:rPr>
            <w:rFonts w:ascii="Courier New" w:hAnsi="Courier New" w:cs="Courier New"/>
            <w:color w:val="000000"/>
            <w:sz w:val="16"/>
            <w:szCs w:val="16"/>
            <w:rPrChange w:id="1579" w:author="John MacAuley" w:date="2014-12-02T21:30:00Z">
              <w:rPr>
                <w:rFonts w:ascii="Times New Roman" w:hAnsi="Times New Roman"/>
                <w:color w:val="000000"/>
                <w:sz w:val="24"/>
              </w:rPr>
            </w:rPrChange>
          </w:rPr>
          <w:br/>
          <w:t xml:space="preserve">                name - A descriptive name for this NSA resource.  This value is</w:t>
        </w:r>
        <w:r w:rsidRPr="004D1B37">
          <w:rPr>
            <w:rFonts w:ascii="Courier New" w:hAnsi="Courier New" w:cs="Courier New"/>
            <w:color w:val="000000"/>
            <w:sz w:val="16"/>
            <w:szCs w:val="16"/>
            <w:rPrChange w:id="1580" w:author="John MacAuley" w:date="2014-12-02T21:30:00Z">
              <w:rPr>
                <w:rFonts w:ascii="Times New Roman" w:hAnsi="Times New Roman"/>
                <w:color w:val="000000"/>
                <w:sz w:val="24"/>
              </w:rPr>
            </w:rPrChange>
          </w:rPr>
          <w:br/>
        </w:r>
        <w:proofErr w:type="gramStart"/>
        <w:r w:rsidRPr="004D1B37">
          <w:rPr>
            <w:rFonts w:ascii="Courier New" w:hAnsi="Courier New" w:cs="Courier New"/>
            <w:color w:val="000000"/>
            <w:sz w:val="16"/>
            <w:szCs w:val="16"/>
            <w:rPrChange w:id="1581" w:author="John MacAuley" w:date="2014-12-02T21:30:00Z">
              <w:rPr>
                <w:rFonts w:ascii="Times New Roman" w:hAnsi="Times New Roman"/>
                <w:color w:val="000000"/>
                <w:sz w:val="24"/>
              </w:rPr>
            </w:rPrChange>
          </w:rPr>
          <w:t xml:space="preserve">                typically</w:t>
        </w:r>
        <w:proofErr w:type="gramEnd"/>
        <w:r w:rsidRPr="004D1B37">
          <w:rPr>
            <w:rFonts w:ascii="Courier New" w:hAnsi="Courier New" w:cs="Courier New"/>
            <w:color w:val="000000"/>
            <w:sz w:val="16"/>
            <w:szCs w:val="16"/>
            <w:rPrChange w:id="1582" w:author="John MacAuley" w:date="2014-12-02T21:30:00Z">
              <w:rPr>
                <w:rFonts w:ascii="Times New Roman" w:hAnsi="Times New Roman"/>
                <w:color w:val="000000"/>
                <w:sz w:val="24"/>
              </w:rPr>
            </w:rPrChange>
          </w:rPr>
          <w:t xml:space="preserve"> used for display purposes.</w:t>
        </w:r>
        <w:r w:rsidRPr="004D1B37">
          <w:rPr>
            <w:rFonts w:ascii="Courier New" w:hAnsi="Courier New" w:cs="Courier New"/>
            <w:color w:val="000000"/>
            <w:sz w:val="16"/>
            <w:szCs w:val="16"/>
            <w:rPrChange w:id="1583" w:author="John MacAuley" w:date="2014-12-02T21:30:00Z">
              <w:rPr>
                <w:rFonts w:ascii="Times New Roman" w:hAnsi="Times New Roman"/>
                <w:color w:val="000000"/>
                <w:sz w:val="24"/>
              </w:rPr>
            </w:rPrChange>
          </w:rPr>
          <w:br/>
          <w:t xml:space="preserve">                </w:t>
        </w:r>
        <w:r w:rsidRPr="004D1B37">
          <w:rPr>
            <w:rFonts w:ascii="Courier New" w:hAnsi="Courier New" w:cs="Courier New"/>
            <w:color w:val="000000"/>
            <w:sz w:val="16"/>
            <w:szCs w:val="16"/>
            <w:rPrChange w:id="1584" w:author="John MacAuley" w:date="2014-12-02T21:30:00Z">
              <w:rPr>
                <w:rFonts w:ascii="Times New Roman" w:hAnsi="Times New Roman"/>
                <w:color w:val="000000"/>
                <w:sz w:val="24"/>
              </w:rPr>
            </w:rPrChange>
          </w:rPr>
          <w:br/>
          <w:t xml:space="preserve">                </w:t>
        </w:r>
        <w:proofErr w:type="spellStart"/>
        <w:proofErr w:type="gramStart"/>
        <w:r w:rsidRPr="004D1B37">
          <w:rPr>
            <w:rFonts w:ascii="Courier New" w:hAnsi="Courier New" w:cs="Courier New"/>
            <w:color w:val="000000"/>
            <w:sz w:val="16"/>
            <w:szCs w:val="16"/>
            <w:rPrChange w:id="1585" w:author="John MacAuley" w:date="2014-12-02T21:30:00Z">
              <w:rPr>
                <w:rFonts w:ascii="Times New Roman" w:hAnsi="Times New Roman"/>
                <w:color w:val="000000"/>
                <w:sz w:val="24"/>
              </w:rPr>
            </w:rPrChange>
          </w:rPr>
          <w:t>softwareVersion</w:t>
        </w:r>
        <w:proofErr w:type="spellEnd"/>
        <w:proofErr w:type="gramEnd"/>
        <w:r w:rsidRPr="004D1B37">
          <w:rPr>
            <w:rFonts w:ascii="Courier New" w:hAnsi="Courier New" w:cs="Courier New"/>
            <w:color w:val="000000"/>
            <w:sz w:val="16"/>
            <w:szCs w:val="16"/>
            <w:rPrChange w:id="1586" w:author="John MacAuley" w:date="2014-12-02T21:30:00Z">
              <w:rPr>
                <w:rFonts w:ascii="Times New Roman" w:hAnsi="Times New Roman"/>
                <w:color w:val="000000"/>
                <w:sz w:val="24"/>
              </w:rPr>
            </w:rPrChange>
          </w:rPr>
          <w:t xml:space="preserve"> - A descriptive string describing the NSA software</w:t>
        </w:r>
        <w:r w:rsidRPr="004D1B37">
          <w:rPr>
            <w:rFonts w:ascii="Courier New" w:hAnsi="Courier New" w:cs="Courier New"/>
            <w:color w:val="000000"/>
            <w:sz w:val="16"/>
            <w:szCs w:val="16"/>
            <w:rPrChange w:id="1587" w:author="John MacAuley" w:date="2014-12-02T21:30:00Z">
              <w:rPr>
                <w:rFonts w:ascii="Times New Roman" w:hAnsi="Times New Roman"/>
                <w:color w:val="000000"/>
                <w:sz w:val="24"/>
              </w:rPr>
            </w:rPrChange>
          </w:rPr>
          <w:br/>
          <w:t xml:space="preserve">                type and version.   This value will allow a peer NSA to adapt</w:t>
        </w:r>
        <w:r w:rsidRPr="004D1B37">
          <w:rPr>
            <w:rFonts w:ascii="Courier New" w:hAnsi="Courier New" w:cs="Courier New"/>
            <w:color w:val="000000"/>
            <w:sz w:val="16"/>
            <w:szCs w:val="16"/>
            <w:rPrChange w:id="1588" w:author="John MacAuley" w:date="2014-12-02T21:30:00Z">
              <w:rPr>
                <w:rFonts w:ascii="Times New Roman" w:hAnsi="Times New Roman"/>
                <w:color w:val="000000"/>
                <w:sz w:val="24"/>
              </w:rPr>
            </w:rPrChange>
          </w:rPr>
          <w:br/>
        </w:r>
        <w:proofErr w:type="gramStart"/>
        <w:r w:rsidRPr="004D1B37">
          <w:rPr>
            <w:rFonts w:ascii="Courier New" w:hAnsi="Courier New" w:cs="Courier New"/>
            <w:color w:val="000000"/>
            <w:sz w:val="16"/>
            <w:szCs w:val="16"/>
            <w:rPrChange w:id="1589" w:author="John MacAuley" w:date="2014-12-02T21:30:00Z">
              <w:rPr>
                <w:rFonts w:ascii="Times New Roman" w:hAnsi="Times New Roman"/>
                <w:color w:val="000000"/>
                <w:sz w:val="24"/>
              </w:rPr>
            </w:rPrChange>
          </w:rPr>
          <w:t xml:space="preserve">                behaviors</w:t>
        </w:r>
        <w:proofErr w:type="gramEnd"/>
        <w:r w:rsidRPr="004D1B37">
          <w:rPr>
            <w:rFonts w:ascii="Courier New" w:hAnsi="Courier New" w:cs="Courier New"/>
            <w:color w:val="000000"/>
            <w:sz w:val="16"/>
            <w:szCs w:val="16"/>
            <w:rPrChange w:id="1590" w:author="John MacAuley" w:date="2014-12-02T21:30:00Z">
              <w:rPr>
                <w:rFonts w:ascii="Times New Roman" w:hAnsi="Times New Roman"/>
                <w:color w:val="000000"/>
                <w:sz w:val="24"/>
              </w:rPr>
            </w:rPrChange>
          </w:rPr>
          <w:t xml:space="preserve"> to specific versions of an NSA when required.</w:t>
        </w:r>
        <w:r w:rsidRPr="004D1B37">
          <w:rPr>
            <w:rFonts w:ascii="Courier New" w:hAnsi="Courier New" w:cs="Courier New"/>
            <w:color w:val="000000"/>
            <w:sz w:val="16"/>
            <w:szCs w:val="16"/>
            <w:rPrChange w:id="1591" w:author="John MacAuley" w:date="2014-12-02T21:30:00Z">
              <w:rPr>
                <w:rFonts w:ascii="Times New Roman" w:hAnsi="Times New Roman"/>
                <w:color w:val="000000"/>
                <w:sz w:val="24"/>
              </w:rPr>
            </w:rPrChange>
          </w:rPr>
          <w:br/>
          <w:t xml:space="preserve">                </w:t>
        </w:r>
        <w:r w:rsidRPr="004D1B37">
          <w:rPr>
            <w:rFonts w:ascii="Courier New" w:hAnsi="Courier New" w:cs="Courier New"/>
            <w:color w:val="000000"/>
            <w:sz w:val="16"/>
            <w:szCs w:val="16"/>
            <w:rPrChange w:id="1592" w:author="John MacAuley" w:date="2014-12-02T21:30:00Z">
              <w:rPr>
                <w:rFonts w:ascii="Times New Roman" w:hAnsi="Times New Roman"/>
                <w:color w:val="000000"/>
                <w:sz w:val="24"/>
              </w:rPr>
            </w:rPrChange>
          </w:rPr>
          <w:br/>
          <w:t xml:space="preserve">                </w:t>
        </w:r>
        <w:proofErr w:type="spellStart"/>
        <w:proofErr w:type="gramStart"/>
        <w:r w:rsidRPr="004D1B37">
          <w:rPr>
            <w:rFonts w:ascii="Courier New" w:hAnsi="Courier New" w:cs="Courier New"/>
            <w:color w:val="000000"/>
            <w:sz w:val="16"/>
            <w:szCs w:val="16"/>
            <w:rPrChange w:id="1593" w:author="John MacAuley" w:date="2014-12-02T21:30:00Z">
              <w:rPr>
                <w:rFonts w:ascii="Times New Roman" w:hAnsi="Times New Roman"/>
                <w:color w:val="000000"/>
                <w:sz w:val="24"/>
              </w:rPr>
            </w:rPrChange>
          </w:rPr>
          <w:t>startTime</w:t>
        </w:r>
        <w:proofErr w:type="spellEnd"/>
        <w:proofErr w:type="gramEnd"/>
        <w:r w:rsidRPr="004D1B37">
          <w:rPr>
            <w:rFonts w:ascii="Courier New" w:hAnsi="Courier New" w:cs="Courier New"/>
            <w:color w:val="000000"/>
            <w:sz w:val="16"/>
            <w:szCs w:val="16"/>
            <w:rPrChange w:id="1594" w:author="John MacAuley" w:date="2014-12-02T21:30:00Z">
              <w:rPr>
                <w:rFonts w:ascii="Times New Roman" w:hAnsi="Times New Roman"/>
                <w:color w:val="000000"/>
                <w:sz w:val="24"/>
              </w:rPr>
            </w:rPrChange>
          </w:rPr>
          <w:t xml:space="preserve"> - The time at which this NSA last started to provide</w:t>
        </w:r>
        <w:r w:rsidRPr="004D1B37">
          <w:rPr>
            <w:rFonts w:ascii="Courier New" w:hAnsi="Courier New" w:cs="Courier New"/>
            <w:color w:val="000000"/>
            <w:sz w:val="16"/>
            <w:szCs w:val="16"/>
            <w:rPrChange w:id="1595" w:author="John MacAuley" w:date="2014-12-02T21:30:00Z">
              <w:rPr>
                <w:rFonts w:ascii="Times New Roman" w:hAnsi="Times New Roman"/>
                <w:color w:val="000000"/>
                <w:sz w:val="24"/>
              </w:rPr>
            </w:rPrChange>
          </w:rPr>
          <w:br/>
          <w:t xml:space="preserve">                uninterrupted service.   This is effectively the last restart</w:t>
        </w:r>
        <w:r w:rsidRPr="004D1B37">
          <w:rPr>
            <w:rFonts w:ascii="Courier New" w:hAnsi="Courier New" w:cs="Courier New"/>
            <w:color w:val="000000"/>
            <w:sz w:val="16"/>
            <w:szCs w:val="16"/>
            <w:rPrChange w:id="1596" w:author="John MacAuley" w:date="2014-12-02T21:30:00Z">
              <w:rPr>
                <w:rFonts w:ascii="Times New Roman" w:hAnsi="Times New Roman"/>
                <w:color w:val="000000"/>
                <w:sz w:val="24"/>
              </w:rPr>
            </w:rPrChange>
          </w:rPr>
          <w:br/>
        </w:r>
        <w:proofErr w:type="gramStart"/>
        <w:r w:rsidRPr="004D1B37">
          <w:rPr>
            <w:rFonts w:ascii="Courier New" w:hAnsi="Courier New" w:cs="Courier New"/>
            <w:color w:val="000000"/>
            <w:sz w:val="16"/>
            <w:szCs w:val="16"/>
            <w:rPrChange w:id="1597" w:author="John MacAuley" w:date="2014-12-02T21:30:00Z">
              <w:rPr>
                <w:rFonts w:ascii="Times New Roman" w:hAnsi="Times New Roman"/>
                <w:color w:val="000000"/>
                <w:sz w:val="24"/>
              </w:rPr>
            </w:rPrChange>
          </w:rPr>
          <w:t xml:space="preserve">                time</w:t>
        </w:r>
        <w:proofErr w:type="gramEnd"/>
        <w:r w:rsidRPr="004D1B37">
          <w:rPr>
            <w:rFonts w:ascii="Courier New" w:hAnsi="Courier New" w:cs="Courier New"/>
            <w:color w:val="000000"/>
            <w:sz w:val="16"/>
            <w:szCs w:val="16"/>
            <w:rPrChange w:id="1598" w:author="John MacAuley" w:date="2014-12-02T21:30:00Z">
              <w:rPr>
                <w:rFonts w:ascii="Times New Roman" w:hAnsi="Times New Roman"/>
                <w:color w:val="000000"/>
                <w:sz w:val="24"/>
              </w:rPr>
            </w:rPrChange>
          </w:rPr>
          <w:t xml:space="preserve"> of the NSA.  A peer discovering a change in this value</w:t>
        </w:r>
        <w:r w:rsidRPr="004D1B37">
          <w:rPr>
            <w:rFonts w:ascii="Courier New" w:hAnsi="Courier New" w:cs="Courier New"/>
            <w:color w:val="000000"/>
            <w:sz w:val="16"/>
            <w:szCs w:val="16"/>
            <w:rPrChange w:id="1599" w:author="John MacAuley" w:date="2014-12-02T21:30:00Z">
              <w:rPr>
                <w:rFonts w:ascii="Times New Roman" w:hAnsi="Times New Roman"/>
                <w:color w:val="000000"/>
                <w:sz w:val="24"/>
              </w:rPr>
            </w:rPrChange>
          </w:rPr>
          <w:br/>
        </w:r>
        <w:proofErr w:type="gramStart"/>
        <w:r w:rsidRPr="004D1B37">
          <w:rPr>
            <w:rFonts w:ascii="Courier New" w:hAnsi="Courier New" w:cs="Courier New"/>
            <w:color w:val="000000"/>
            <w:sz w:val="16"/>
            <w:szCs w:val="16"/>
            <w:rPrChange w:id="1600" w:author="John MacAuley" w:date="2014-12-02T21:30:00Z">
              <w:rPr>
                <w:rFonts w:ascii="Times New Roman" w:hAnsi="Times New Roman"/>
                <w:color w:val="000000"/>
                <w:sz w:val="24"/>
              </w:rPr>
            </w:rPrChange>
          </w:rPr>
          <w:t xml:space="preserve">                can</w:t>
        </w:r>
        <w:proofErr w:type="gramEnd"/>
        <w:r w:rsidRPr="004D1B37">
          <w:rPr>
            <w:rFonts w:ascii="Courier New" w:hAnsi="Courier New" w:cs="Courier New"/>
            <w:color w:val="000000"/>
            <w:sz w:val="16"/>
            <w:szCs w:val="16"/>
            <w:rPrChange w:id="1601" w:author="John MacAuley" w:date="2014-12-02T21:30:00Z">
              <w:rPr>
                <w:rFonts w:ascii="Times New Roman" w:hAnsi="Times New Roman"/>
                <w:color w:val="000000"/>
                <w:sz w:val="24"/>
              </w:rPr>
            </w:rPrChange>
          </w:rPr>
          <w:t xml:space="preserve"> initiate recovery procedures.</w:t>
        </w:r>
        <w:r w:rsidRPr="004D1B37">
          <w:rPr>
            <w:rFonts w:ascii="Courier New" w:hAnsi="Courier New" w:cs="Courier New"/>
            <w:color w:val="000000"/>
            <w:sz w:val="16"/>
            <w:szCs w:val="16"/>
            <w:rPrChange w:id="1602" w:author="John MacAuley" w:date="2014-12-02T21:30:00Z">
              <w:rPr>
                <w:rFonts w:ascii="Times New Roman" w:hAnsi="Times New Roman"/>
                <w:color w:val="000000"/>
                <w:sz w:val="24"/>
              </w:rPr>
            </w:rPrChange>
          </w:rPr>
          <w:br/>
          <w:t xml:space="preserve">                </w:t>
        </w:r>
        <w:r w:rsidRPr="004D1B37">
          <w:rPr>
            <w:rFonts w:ascii="Courier New" w:hAnsi="Courier New" w:cs="Courier New"/>
            <w:color w:val="000000"/>
            <w:sz w:val="16"/>
            <w:szCs w:val="16"/>
            <w:rPrChange w:id="1603" w:author="John MacAuley" w:date="2014-12-02T21:30:00Z">
              <w:rPr>
                <w:rFonts w:ascii="Times New Roman" w:hAnsi="Times New Roman"/>
                <w:color w:val="000000"/>
                <w:sz w:val="24"/>
              </w:rPr>
            </w:rPrChange>
          </w:rPr>
          <w:br/>
          <w:t xml:space="preserve">                </w:t>
        </w:r>
        <w:proofErr w:type="spellStart"/>
        <w:proofErr w:type="gramStart"/>
        <w:r w:rsidRPr="004D1B37">
          <w:rPr>
            <w:rFonts w:ascii="Courier New" w:hAnsi="Courier New" w:cs="Courier New"/>
            <w:color w:val="000000"/>
            <w:sz w:val="16"/>
            <w:szCs w:val="16"/>
            <w:rPrChange w:id="1604" w:author="John MacAuley" w:date="2014-12-02T21:30:00Z">
              <w:rPr>
                <w:rFonts w:ascii="Times New Roman" w:hAnsi="Times New Roman"/>
                <w:color w:val="000000"/>
                <w:sz w:val="24"/>
              </w:rPr>
            </w:rPrChange>
          </w:rPr>
          <w:t>adminContact</w:t>
        </w:r>
        <w:proofErr w:type="spellEnd"/>
        <w:proofErr w:type="gramEnd"/>
        <w:r w:rsidRPr="004D1B37">
          <w:rPr>
            <w:rFonts w:ascii="Courier New" w:hAnsi="Courier New" w:cs="Courier New"/>
            <w:color w:val="000000"/>
            <w:sz w:val="16"/>
            <w:szCs w:val="16"/>
            <w:rPrChange w:id="1605" w:author="John MacAuley" w:date="2014-12-02T21:30:00Z">
              <w:rPr>
                <w:rFonts w:ascii="Times New Roman" w:hAnsi="Times New Roman"/>
                <w:color w:val="000000"/>
                <w:sz w:val="24"/>
              </w:rPr>
            </w:rPrChange>
          </w:rPr>
          <w:t xml:space="preserve"> - A list of zero or more administrative contacts</w:t>
        </w:r>
        <w:r w:rsidRPr="004D1B37">
          <w:rPr>
            <w:rFonts w:ascii="Courier New" w:hAnsi="Courier New" w:cs="Courier New"/>
            <w:color w:val="000000"/>
            <w:sz w:val="16"/>
            <w:szCs w:val="16"/>
            <w:rPrChange w:id="1606" w:author="John MacAuley" w:date="2014-12-02T21:30:00Z">
              <w:rPr>
                <w:rFonts w:ascii="Times New Roman" w:hAnsi="Times New Roman"/>
                <w:color w:val="000000"/>
                <w:sz w:val="24"/>
              </w:rPr>
            </w:rPrChange>
          </w:rPr>
          <w:br/>
          <w:t xml:space="preserve">                associated with this NSA.</w:t>
        </w:r>
        <w:r w:rsidRPr="004D1B37">
          <w:rPr>
            <w:rFonts w:ascii="Courier New" w:hAnsi="Courier New" w:cs="Courier New"/>
            <w:color w:val="000000"/>
            <w:sz w:val="16"/>
            <w:szCs w:val="16"/>
            <w:rPrChange w:id="1607" w:author="John MacAuley" w:date="2014-12-02T21:30:00Z">
              <w:rPr>
                <w:rFonts w:ascii="Times New Roman" w:hAnsi="Times New Roman"/>
                <w:color w:val="000000"/>
                <w:sz w:val="24"/>
              </w:rPr>
            </w:rPrChange>
          </w:rPr>
          <w:br/>
          <w:t xml:space="preserve">                </w:t>
        </w:r>
        <w:r w:rsidRPr="004D1B37">
          <w:rPr>
            <w:rFonts w:ascii="Courier New" w:hAnsi="Courier New" w:cs="Courier New"/>
            <w:color w:val="000000"/>
            <w:sz w:val="16"/>
            <w:szCs w:val="16"/>
            <w:rPrChange w:id="1608" w:author="John MacAuley" w:date="2014-12-02T21:30:00Z">
              <w:rPr>
                <w:rFonts w:ascii="Times New Roman" w:hAnsi="Times New Roman"/>
                <w:color w:val="000000"/>
                <w:sz w:val="24"/>
              </w:rPr>
            </w:rPrChange>
          </w:rPr>
          <w:br/>
          <w:t xml:space="preserve">                </w:t>
        </w:r>
      </w:ins>
      <w:proofErr w:type="gramStart"/>
      <w:ins w:id="1609" w:author="John MacAuley" w:date="2014-12-02T21:35:00Z">
        <w:r w:rsidR="00C6793D">
          <w:rPr>
            <w:rFonts w:ascii="Courier New" w:hAnsi="Courier New" w:cs="Courier New"/>
            <w:color w:val="000000"/>
            <w:sz w:val="16"/>
            <w:szCs w:val="16"/>
          </w:rPr>
          <w:t>location</w:t>
        </w:r>
      </w:ins>
      <w:proofErr w:type="gramEnd"/>
      <w:ins w:id="1610" w:author="John MacAuley" w:date="2014-12-02T21:29:00Z">
        <w:r w:rsidRPr="004D1B37">
          <w:rPr>
            <w:rFonts w:ascii="Courier New" w:hAnsi="Courier New" w:cs="Courier New"/>
            <w:color w:val="000000"/>
            <w:sz w:val="16"/>
            <w:szCs w:val="16"/>
            <w:rPrChange w:id="1611" w:author="John MacAuley" w:date="2014-12-02T21:30:00Z">
              <w:rPr>
                <w:rFonts w:ascii="Times New Roman" w:hAnsi="Times New Roman"/>
                <w:color w:val="000000"/>
                <w:sz w:val="24"/>
              </w:rPr>
            </w:rPrChange>
          </w:rPr>
          <w:t xml:space="preserve"> - The physical location of the logical NSA resource.</w:t>
        </w:r>
        <w:r w:rsidRPr="004D1B37">
          <w:rPr>
            <w:rFonts w:ascii="Courier New" w:hAnsi="Courier New" w:cs="Courier New"/>
            <w:color w:val="000000"/>
            <w:sz w:val="16"/>
            <w:szCs w:val="16"/>
            <w:rPrChange w:id="1612" w:author="John MacAuley" w:date="2014-12-02T21:30:00Z">
              <w:rPr>
                <w:rFonts w:ascii="Times New Roman" w:hAnsi="Times New Roman"/>
                <w:color w:val="000000"/>
                <w:sz w:val="24"/>
              </w:rPr>
            </w:rPrChange>
          </w:rPr>
          <w:br/>
          <w:t xml:space="preserve">                This can be the location of the server hosting the NSA, or</w:t>
        </w:r>
        <w:r w:rsidRPr="004D1B37">
          <w:rPr>
            <w:rFonts w:ascii="Courier New" w:hAnsi="Courier New" w:cs="Courier New"/>
            <w:color w:val="000000"/>
            <w:sz w:val="16"/>
            <w:szCs w:val="16"/>
            <w:rPrChange w:id="1613" w:author="John MacAuley" w:date="2014-12-02T21:30:00Z">
              <w:rPr>
                <w:rFonts w:ascii="Times New Roman" w:hAnsi="Times New Roman"/>
                <w:color w:val="000000"/>
                <w:sz w:val="24"/>
              </w:rPr>
            </w:rPrChange>
          </w:rPr>
          <w:br/>
        </w:r>
        <w:proofErr w:type="gramStart"/>
        <w:r w:rsidRPr="004D1B37">
          <w:rPr>
            <w:rFonts w:ascii="Courier New" w:hAnsi="Courier New" w:cs="Courier New"/>
            <w:color w:val="000000"/>
            <w:sz w:val="16"/>
            <w:szCs w:val="16"/>
            <w:rPrChange w:id="1614" w:author="John MacAuley" w:date="2014-12-02T21:30:00Z">
              <w:rPr>
                <w:rFonts w:ascii="Times New Roman" w:hAnsi="Times New Roman"/>
                <w:color w:val="000000"/>
                <w:sz w:val="24"/>
              </w:rPr>
            </w:rPrChange>
          </w:rPr>
          <w:t xml:space="preserve">                some</w:t>
        </w:r>
        <w:proofErr w:type="gramEnd"/>
        <w:r w:rsidRPr="004D1B37">
          <w:rPr>
            <w:rFonts w:ascii="Courier New" w:hAnsi="Courier New" w:cs="Courier New"/>
            <w:color w:val="000000"/>
            <w:sz w:val="16"/>
            <w:szCs w:val="16"/>
            <w:rPrChange w:id="1615" w:author="John MacAuley" w:date="2014-12-02T21:30:00Z">
              <w:rPr>
                <w:rFonts w:ascii="Times New Roman" w:hAnsi="Times New Roman"/>
                <w:color w:val="000000"/>
                <w:sz w:val="24"/>
              </w:rPr>
            </w:rPrChange>
          </w:rPr>
          <w:t xml:space="preserve"> other location related to the service being offered</w:t>
        </w:r>
      </w:ins>
      <w:ins w:id="1616" w:author="John MacAuley" w:date="2014-12-02T21:36:00Z">
        <w:r w:rsidR="00C6793D">
          <w:rPr>
            <w:rFonts w:ascii="Courier New" w:hAnsi="Courier New" w:cs="Courier New"/>
            <w:color w:val="000000"/>
            <w:sz w:val="16"/>
            <w:szCs w:val="16"/>
          </w:rPr>
          <w:t>.</w:t>
        </w:r>
      </w:ins>
      <w:ins w:id="1617" w:author="John MacAuley" w:date="2014-12-02T21:29:00Z">
        <w:r w:rsidRPr="004D1B37">
          <w:rPr>
            <w:rFonts w:ascii="Courier New" w:hAnsi="Courier New" w:cs="Courier New"/>
            <w:color w:val="000000"/>
            <w:sz w:val="16"/>
            <w:szCs w:val="16"/>
            <w:rPrChange w:id="1618" w:author="John MacAuley" w:date="2014-12-02T21:30:00Z">
              <w:rPr>
                <w:rFonts w:ascii="Times New Roman" w:hAnsi="Times New Roman"/>
                <w:color w:val="000000"/>
                <w:sz w:val="24"/>
              </w:rPr>
            </w:rPrChange>
          </w:rPr>
          <w:br/>
          <w:t xml:space="preserve">                </w:t>
        </w:r>
        <w:r w:rsidRPr="004D1B37">
          <w:rPr>
            <w:rFonts w:ascii="Courier New" w:hAnsi="Courier New" w:cs="Courier New"/>
            <w:color w:val="000000"/>
            <w:sz w:val="16"/>
            <w:szCs w:val="16"/>
            <w:rPrChange w:id="1619" w:author="John MacAuley" w:date="2014-12-02T21:30:00Z">
              <w:rPr>
                <w:rFonts w:ascii="Times New Roman" w:hAnsi="Times New Roman"/>
                <w:color w:val="000000"/>
                <w:sz w:val="24"/>
              </w:rPr>
            </w:rPrChange>
          </w:rPr>
          <w:br/>
          <w:t xml:space="preserve">                </w:t>
        </w:r>
        <w:proofErr w:type="spellStart"/>
        <w:proofErr w:type="gramStart"/>
        <w:r w:rsidRPr="004D1B37">
          <w:rPr>
            <w:rFonts w:ascii="Courier New" w:hAnsi="Courier New" w:cs="Courier New"/>
            <w:color w:val="000000"/>
            <w:sz w:val="16"/>
            <w:szCs w:val="16"/>
            <w:rPrChange w:id="1620" w:author="John MacAuley" w:date="2014-12-02T21:30:00Z">
              <w:rPr>
                <w:rFonts w:ascii="Times New Roman" w:hAnsi="Times New Roman"/>
                <w:color w:val="000000"/>
                <w:sz w:val="24"/>
              </w:rPr>
            </w:rPrChange>
          </w:rPr>
          <w:t>networkId</w:t>
        </w:r>
        <w:proofErr w:type="spellEnd"/>
        <w:proofErr w:type="gramEnd"/>
        <w:r w:rsidRPr="004D1B37">
          <w:rPr>
            <w:rFonts w:ascii="Courier New" w:hAnsi="Courier New" w:cs="Courier New"/>
            <w:color w:val="000000"/>
            <w:sz w:val="16"/>
            <w:szCs w:val="16"/>
            <w:rPrChange w:id="1621" w:author="John MacAuley" w:date="2014-12-02T21:30:00Z">
              <w:rPr>
                <w:rFonts w:ascii="Times New Roman" w:hAnsi="Times New Roman"/>
                <w:color w:val="000000"/>
                <w:sz w:val="24"/>
              </w:rPr>
            </w:rPrChange>
          </w:rPr>
          <w:t xml:space="preserve"> - A list of zero or more network identifiers for which</w:t>
        </w:r>
        <w:r w:rsidRPr="004D1B37">
          <w:rPr>
            <w:rFonts w:ascii="Courier New" w:hAnsi="Courier New" w:cs="Courier New"/>
            <w:color w:val="000000"/>
            <w:sz w:val="16"/>
            <w:szCs w:val="16"/>
            <w:rPrChange w:id="1622" w:author="John MacAuley" w:date="2014-12-02T21:30:00Z">
              <w:rPr>
                <w:rFonts w:ascii="Times New Roman" w:hAnsi="Times New Roman"/>
                <w:color w:val="000000"/>
                <w:sz w:val="24"/>
              </w:rPr>
            </w:rPrChange>
          </w:rPr>
          <w:br/>
          <w:t xml:space="preserve">                this NSA is providing the listed service interfaces and</w:t>
        </w:r>
        <w:r w:rsidRPr="004D1B37">
          <w:rPr>
            <w:rFonts w:ascii="Courier New" w:hAnsi="Courier New" w:cs="Courier New"/>
            <w:color w:val="000000"/>
            <w:sz w:val="16"/>
            <w:szCs w:val="16"/>
            <w:rPrChange w:id="1623" w:author="John MacAuley" w:date="2014-12-02T21:30:00Z">
              <w:rPr>
                <w:rFonts w:ascii="Times New Roman" w:hAnsi="Times New Roman"/>
                <w:color w:val="000000"/>
                <w:sz w:val="24"/>
              </w:rPr>
            </w:rPrChange>
          </w:rPr>
          <w:br/>
          <w:t xml:space="preserve">                features.  These network identifiers can be mapped into network</w:t>
        </w:r>
        <w:r w:rsidRPr="004D1B37">
          <w:rPr>
            <w:rFonts w:ascii="Courier New" w:hAnsi="Courier New" w:cs="Courier New"/>
            <w:color w:val="000000"/>
            <w:sz w:val="16"/>
            <w:szCs w:val="16"/>
            <w:rPrChange w:id="1624" w:author="John MacAuley" w:date="2014-12-02T21:30:00Z">
              <w:rPr>
                <w:rFonts w:ascii="Times New Roman" w:hAnsi="Times New Roman"/>
                <w:color w:val="000000"/>
                <w:sz w:val="24"/>
              </w:rPr>
            </w:rPrChange>
          </w:rPr>
          <w:br/>
        </w:r>
        <w:proofErr w:type="gramStart"/>
        <w:r w:rsidRPr="004D1B37">
          <w:rPr>
            <w:rFonts w:ascii="Courier New" w:hAnsi="Courier New" w:cs="Courier New"/>
            <w:color w:val="000000"/>
            <w:sz w:val="16"/>
            <w:szCs w:val="16"/>
            <w:rPrChange w:id="1625" w:author="John MacAuley" w:date="2014-12-02T21:30:00Z">
              <w:rPr>
                <w:rFonts w:ascii="Times New Roman" w:hAnsi="Times New Roman"/>
                <w:color w:val="000000"/>
                <w:sz w:val="24"/>
              </w:rPr>
            </w:rPrChange>
          </w:rPr>
          <w:t xml:space="preserve">                topology</w:t>
        </w:r>
        <w:proofErr w:type="gramEnd"/>
        <w:r w:rsidRPr="004D1B37">
          <w:rPr>
            <w:rFonts w:ascii="Courier New" w:hAnsi="Courier New" w:cs="Courier New"/>
            <w:color w:val="000000"/>
            <w:sz w:val="16"/>
            <w:szCs w:val="16"/>
            <w:rPrChange w:id="1626" w:author="John MacAuley" w:date="2014-12-02T21:30:00Z">
              <w:rPr>
                <w:rFonts w:ascii="Times New Roman" w:hAnsi="Times New Roman"/>
                <w:color w:val="000000"/>
                <w:sz w:val="24"/>
              </w:rPr>
            </w:rPrChange>
          </w:rPr>
          <w:t xml:space="preserve"> to determine the network resources being managed by</w:t>
        </w:r>
        <w:r w:rsidRPr="004D1B37">
          <w:rPr>
            <w:rFonts w:ascii="Courier New" w:hAnsi="Courier New" w:cs="Courier New"/>
            <w:color w:val="000000"/>
            <w:sz w:val="16"/>
            <w:szCs w:val="16"/>
            <w:rPrChange w:id="1627" w:author="John MacAuley" w:date="2014-12-02T21:30:00Z">
              <w:rPr>
                <w:rFonts w:ascii="Times New Roman" w:hAnsi="Times New Roman"/>
                <w:color w:val="000000"/>
                <w:sz w:val="24"/>
              </w:rPr>
            </w:rPrChange>
          </w:rPr>
          <w:br/>
          <w:t xml:space="preserve">                this NSA.</w:t>
        </w:r>
        <w:r w:rsidRPr="004D1B37">
          <w:rPr>
            <w:rFonts w:ascii="Courier New" w:hAnsi="Courier New" w:cs="Courier New"/>
            <w:color w:val="000000"/>
            <w:sz w:val="16"/>
            <w:szCs w:val="16"/>
            <w:rPrChange w:id="1628" w:author="John MacAuley" w:date="2014-12-02T21:30:00Z">
              <w:rPr>
                <w:rFonts w:ascii="Times New Roman" w:hAnsi="Times New Roman"/>
                <w:color w:val="000000"/>
                <w:sz w:val="24"/>
              </w:rPr>
            </w:rPrChange>
          </w:rPr>
          <w:br/>
          <w:t xml:space="preserve">                </w:t>
        </w:r>
        <w:r w:rsidRPr="004D1B37">
          <w:rPr>
            <w:rFonts w:ascii="Courier New" w:hAnsi="Courier New" w:cs="Courier New"/>
            <w:color w:val="000000"/>
            <w:sz w:val="16"/>
            <w:szCs w:val="16"/>
            <w:rPrChange w:id="1629" w:author="John MacAuley" w:date="2014-12-02T21:30:00Z">
              <w:rPr>
                <w:rFonts w:ascii="Times New Roman" w:hAnsi="Times New Roman"/>
                <w:color w:val="000000"/>
                <w:sz w:val="24"/>
              </w:rPr>
            </w:rPrChange>
          </w:rPr>
          <w:br/>
          <w:t xml:space="preserve">                </w:t>
        </w:r>
        <w:proofErr w:type="gramStart"/>
        <w:r w:rsidRPr="004D1B37">
          <w:rPr>
            <w:rFonts w:ascii="Courier New" w:hAnsi="Courier New" w:cs="Courier New"/>
            <w:color w:val="000000"/>
            <w:sz w:val="16"/>
            <w:szCs w:val="16"/>
            <w:rPrChange w:id="1630" w:author="John MacAuley" w:date="2014-12-02T21:30:00Z">
              <w:rPr>
                <w:rFonts w:ascii="Times New Roman" w:hAnsi="Times New Roman"/>
                <w:color w:val="000000"/>
                <w:sz w:val="24"/>
              </w:rPr>
            </w:rPrChange>
          </w:rPr>
          <w:t>interface</w:t>
        </w:r>
        <w:proofErr w:type="gramEnd"/>
        <w:r w:rsidRPr="004D1B37">
          <w:rPr>
            <w:rFonts w:ascii="Courier New" w:hAnsi="Courier New" w:cs="Courier New"/>
            <w:color w:val="000000"/>
            <w:sz w:val="16"/>
            <w:szCs w:val="16"/>
            <w:rPrChange w:id="1631" w:author="John MacAuley" w:date="2014-12-02T21:30:00Z">
              <w:rPr>
                <w:rFonts w:ascii="Times New Roman" w:hAnsi="Times New Roman"/>
                <w:color w:val="000000"/>
                <w:sz w:val="24"/>
              </w:rPr>
            </w:rPrChange>
          </w:rPr>
          <w:t xml:space="preserve"> - A list of zero or more service interfaces supported</w:t>
        </w:r>
        <w:r w:rsidRPr="004D1B37">
          <w:rPr>
            <w:rFonts w:ascii="Courier New" w:hAnsi="Courier New" w:cs="Courier New"/>
            <w:color w:val="000000"/>
            <w:sz w:val="16"/>
            <w:szCs w:val="16"/>
            <w:rPrChange w:id="1632" w:author="John MacAuley" w:date="2014-12-02T21:30:00Z">
              <w:rPr>
                <w:rFonts w:ascii="Times New Roman" w:hAnsi="Times New Roman"/>
                <w:color w:val="000000"/>
                <w:sz w:val="24"/>
              </w:rPr>
            </w:rPrChange>
          </w:rPr>
          <w:br/>
          <w:t xml:space="preserve">                by the NSA.</w:t>
        </w:r>
        <w:r w:rsidRPr="004D1B37">
          <w:rPr>
            <w:rFonts w:ascii="Courier New" w:hAnsi="Courier New" w:cs="Courier New"/>
            <w:color w:val="000000"/>
            <w:sz w:val="16"/>
            <w:szCs w:val="16"/>
            <w:rPrChange w:id="1633" w:author="John MacAuley" w:date="2014-12-02T21:30:00Z">
              <w:rPr>
                <w:rFonts w:ascii="Times New Roman" w:hAnsi="Times New Roman"/>
                <w:color w:val="000000"/>
                <w:sz w:val="24"/>
              </w:rPr>
            </w:rPrChange>
          </w:rPr>
          <w:br/>
          <w:t xml:space="preserve">                </w:t>
        </w:r>
        <w:r w:rsidRPr="004D1B37">
          <w:rPr>
            <w:rFonts w:ascii="Courier New" w:hAnsi="Courier New" w:cs="Courier New"/>
            <w:color w:val="000000"/>
            <w:sz w:val="16"/>
            <w:szCs w:val="16"/>
            <w:rPrChange w:id="1634" w:author="John MacAuley" w:date="2014-12-02T21:30:00Z">
              <w:rPr>
                <w:rFonts w:ascii="Times New Roman" w:hAnsi="Times New Roman"/>
                <w:color w:val="000000"/>
                <w:sz w:val="24"/>
              </w:rPr>
            </w:rPrChange>
          </w:rPr>
          <w:br/>
          <w:t xml:space="preserve">                </w:t>
        </w:r>
        <w:proofErr w:type="spellStart"/>
        <w:proofErr w:type="gramStart"/>
        <w:r w:rsidRPr="004D1B37">
          <w:rPr>
            <w:rFonts w:ascii="Courier New" w:hAnsi="Courier New" w:cs="Courier New"/>
            <w:color w:val="000000"/>
            <w:sz w:val="16"/>
            <w:szCs w:val="16"/>
            <w:rPrChange w:id="1635" w:author="John MacAuley" w:date="2014-12-02T21:30:00Z">
              <w:rPr>
                <w:rFonts w:ascii="Times New Roman" w:hAnsi="Times New Roman"/>
                <w:color w:val="000000"/>
                <w:sz w:val="24"/>
              </w:rPr>
            </w:rPrChange>
          </w:rPr>
          <w:t>peersWith</w:t>
        </w:r>
        <w:proofErr w:type="spellEnd"/>
        <w:proofErr w:type="gramEnd"/>
        <w:r w:rsidRPr="004D1B37">
          <w:rPr>
            <w:rFonts w:ascii="Courier New" w:hAnsi="Courier New" w:cs="Courier New"/>
            <w:color w:val="000000"/>
            <w:sz w:val="16"/>
            <w:szCs w:val="16"/>
            <w:rPrChange w:id="1636" w:author="John MacAuley" w:date="2014-12-02T21:30:00Z">
              <w:rPr>
                <w:rFonts w:ascii="Times New Roman" w:hAnsi="Times New Roman"/>
                <w:color w:val="000000"/>
                <w:sz w:val="24"/>
              </w:rPr>
            </w:rPrChange>
          </w:rPr>
          <w:t xml:space="preserve"> - A list of zero or more NSA entries enumerating the</w:t>
        </w:r>
        <w:r w:rsidRPr="004D1B37">
          <w:rPr>
            <w:rFonts w:ascii="Courier New" w:hAnsi="Courier New" w:cs="Courier New"/>
            <w:color w:val="000000"/>
            <w:sz w:val="16"/>
            <w:szCs w:val="16"/>
            <w:rPrChange w:id="1637" w:author="John MacAuley" w:date="2014-12-02T21:30:00Z">
              <w:rPr>
                <w:rFonts w:ascii="Times New Roman" w:hAnsi="Times New Roman"/>
                <w:color w:val="000000"/>
                <w:sz w:val="24"/>
              </w:rPr>
            </w:rPrChange>
          </w:rPr>
          <w:br/>
          <w:t xml:space="preserve">                peer NSA that have set up a trusted control plane relationship</w:t>
        </w:r>
        <w:r w:rsidRPr="004D1B37">
          <w:rPr>
            <w:rFonts w:ascii="Courier New" w:hAnsi="Courier New" w:cs="Courier New"/>
            <w:color w:val="000000"/>
            <w:sz w:val="16"/>
            <w:szCs w:val="16"/>
            <w:rPrChange w:id="1638" w:author="John MacAuley" w:date="2014-12-02T21:30:00Z">
              <w:rPr>
                <w:rFonts w:ascii="Times New Roman" w:hAnsi="Times New Roman"/>
                <w:color w:val="000000"/>
                <w:sz w:val="24"/>
              </w:rPr>
            </w:rPrChange>
          </w:rPr>
          <w:br/>
          <w:t xml:space="preserve">                with this NSA.  Each entry in this list represents a trusted</w:t>
        </w:r>
        <w:r w:rsidRPr="004D1B37">
          <w:rPr>
            <w:rFonts w:ascii="Courier New" w:hAnsi="Courier New" w:cs="Courier New"/>
            <w:color w:val="000000"/>
            <w:sz w:val="16"/>
            <w:szCs w:val="16"/>
            <w:rPrChange w:id="1639" w:author="John MacAuley" w:date="2014-12-02T21:30:00Z">
              <w:rPr>
                <w:rFonts w:ascii="Times New Roman" w:hAnsi="Times New Roman"/>
                <w:color w:val="000000"/>
                <w:sz w:val="24"/>
              </w:rPr>
            </w:rPrChange>
          </w:rPr>
          <w:br/>
        </w:r>
        <w:proofErr w:type="gramStart"/>
        <w:r w:rsidRPr="004D1B37">
          <w:rPr>
            <w:rFonts w:ascii="Courier New" w:hAnsi="Courier New" w:cs="Courier New"/>
            <w:color w:val="000000"/>
            <w:sz w:val="16"/>
            <w:szCs w:val="16"/>
            <w:rPrChange w:id="1640" w:author="John MacAuley" w:date="2014-12-02T21:30:00Z">
              <w:rPr>
                <w:rFonts w:ascii="Times New Roman" w:hAnsi="Times New Roman"/>
                <w:color w:val="000000"/>
                <w:sz w:val="24"/>
              </w:rPr>
            </w:rPrChange>
          </w:rPr>
          <w:t xml:space="preserve">                un</w:t>
        </w:r>
      </w:ins>
      <w:ins w:id="1641" w:author="John MacAuley" w:date="2014-12-02T21:48:00Z">
        <w:r w:rsidR="009B106F">
          <w:rPr>
            <w:rFonts w:ascii="Courier New" w:hAnsi="Courier New" w:cs="Courier New"/>
            <w:color w:val="000000"/>
            <w:sz w:val="16"/>
            <w:szCs w:val="16"/>
          </w:rPr>
          <w:t>i</w:t>
        </w:r>
      </w:ins>
      <w:ins w:id="1642" w:author="John MacAuley" w:date="2014-12-02T21:29:00Z">
        <w:r w:rsidRPr="004D1B37">
          <w:rPr>
            <w:rFonts w:ascii="Courier New" w:hAnsi="Courier New" w:cs="Courier New"/>
            <w:color w:val="000000"/>
            <w:sz w:val="16"/>
            <w:szCs w:val="16"/>
            <w:rPrChange w:id="1643" w:author="John MacAuley" w:date="2014-12-02T21:30:00Z">
              <w:rPr>
                <w:rFonts w:ascii="Times New Roman" w:hAnsi="Times New Roman"/>
                <w:color w:val="000000"/>
                <w:sz w:val="24"/>
              </w:rPr>
            </w:rPrChange>
          </w:rPr>
          <w:t>directional</w:t>
        </w:r>
        <w:proofErr w:type="gramEnd"/>
        <w:r w:rsidRPr="004D1B37">
          <w:rPr>
            <w:rFonts w:ascii="Courier New" w:hAnsi="Courier New" w:cs="Courier New"/>
            <w:color w:val="000000"/>
            <w:sz w:val="16"/>
            <w:szCs w:val="16"/>
            <w:rPrChange w:id="1644" w:author="John MacAuley" w:date="2014-12-02T21:30:00Z">
              <w:rPr>
                <w:rFonts w:ascii="Times New Roman" w:hAnsi="Times New Roman"/>
                <w:color w:val="000000"/>
                <w:sz w:val="24"/>
              </w:rPr>
            </w:rPrChange>
          </w:rPr>
          <w:t xml:space="preserve"> relationship with the direction described by the</w:t>
        </w:r>
        <w:r w:rsidRPr="004D1B37">
          <w:rPr>
            <w:rFonts w:ascii="Courier New" w:hAnsi="Courier New" w:cs="Courier New"/>
            <w:color w:val="000000"/>
            <w:sz w:val="16"/>
            <w:szCs w:val="16"/>
            <w:rPrChange w:id="1645" w:author="John MacAuley" w:date="2014-12-02T21:30:00Z">
              <w:rPr>
                <w:rFonts w:ascii="Times New Roman" w:hAnsi="Times New Roman"/>
                <w:color w:val="000000"/>
                <w:sz w:val="24"/>
              </w:rPr>
            </w:rPrChange>
          </w:rPr>
          <w:br/>
          <w:t xml:space="preserve">                "role" attribute associated with the </w:t>
        </w:r>
        <w:proofErr w:type="spellStart"/>
        <w:r w:rsidRPr="004D1B37">
          <w:rPr>
            <w:rFonts w:ascii="Courier New" w:hAnsi="Courier New" w:cs="Courier New"/>
            <w:color w:val="000000"/>
            <w:sz w:val="16"/>
            <w:szCs w:val="16"/>
            <w:rPrChange w:id="1646" w:author="John MacAuley" w:date="2014-12-02T21:30:00Z">
              <w:rPr>
                <w:rFonts w:ascii="Times New Roman" w:hAnsi="Times New Roman"/>
                <w:color w:val="000000"/>
                <w:sz w:val="24"/>
              </w:rPr>
            </w:rPrChange>
          </w:rPr>
          <w:t>peersWith</w:t>
        </w:r>
        <w:proofErr w:type="spellEnd"/>
        <w:r w:rsidRPr="004D1B37">
          <w:rPr>
            <w:rFonts w:ascii="Courier New" w:hAnsi="Courier New" w:cs="Courier New"/>
            <w:color w:val="000000"/>
            <w:sz w:val="16"/>
            <w:szCs w:val="16"/>
            <w:rPrChange w:id="1647" w:author="John MacAuley" w:date="2014-12-02T21:30:00Z">
              <w:rPr>
                <w:rFonts w:ascii="Times New Roman" w:hAnsi="Times New Roman"/>
                <w:color w:val="000000"/>
                <w:sz w:val="24"/>
              </w:rPr>
            </w:rPrChange>
          </w:rPr>
          <w:t xml:space="preserve"> element. </w:t>
        </w:r>
        <w:r w:rsidRPr="004D1B37">
          <w:rPr>
            <w:rFonts w:ascii="Courier New" w:hAnsi="Courier New" w:cs="Courier New"/>
            <w:color w:val="000000"/>
            <w:sz w:val="16"/>
            <w:szCs w:val="16"/>
            <w:rPrChange w:id="1648" w:author="John MacAuley" w:date="2014-12-02T21:30:00Z">
              <w:rPr>
                <w:rFonts w:ascii="Times New Roman" w:hAnsi="Times New Roman"/>
                <w:color w:val="000000"/>
                <w:sz w:val="24"/>
              </w:rPr>
            </w:rPrChange>
          </w:rPr>
          <w:br/>
          <w:t xml:space="preserve">                </w:t>
        </w:r>
        <w:r w:rsidRPr="004D1B37">
          <w:rPr>
            <w:rFonts w:ascii="Courier New" w:hAnsi="Courier New" w:cs="Courier New"/>
            <w:color w:val="000000"/>
            <w:sz w:val="16"/>
            <w:szCs w:val="16"/>
            <w:rPrChange w:id="1649" w:author="John MacAuley" w:date="2014-12-02T21:30:00Z">
              <w:rPr>
                <w:rFonts w:ascii="Times New Roman" w:hAnsi="Times New Roman"/>
                <w:color w:val="000000"/>
                <w:sz w:val="24"/>
              </w:rPr>
            </w:rPrChange>
          </w:rPr>
          <w:br/>
          <w:t xml:space="preserve">                </w:t>
        </w:r>
        <w:proofErr w:type="gramStart"/>
        <w:r w:rsidRPr="004D1B37">
          <w:rPr>
            <w:rFonts w:ascii="Courier New" w:hAnsi="Courier New" w:cs="Courier New"/>
            <w:color w:val="000000"/>
            <w:sz w:val="16"/>
            <w:szCs w:val="16"/>
            <w:rPrChange w:id="1650" w:author="John MacAuley" w:date="2014-12-02T21:30:00Z">
              <w:rPr>
                <w:rFonts w:ascii="Times New Roman" w:hAnsi="Times New Roman"/>
                <w:color w:val="000000"/>
                <w:sz w:val="24"/>
              </w:rPr>
            </w:rPrChange>
          </w:rPr>
          <w:t>other</w:t>
        </w:r>
        <w:proofErr w:type="gramEnd"/>
        <w:r w:rsidRPr="004D1B37">
          <w:rPr>
            <w:rFonts w:ascii="Courier New" w:hAnsi="Courier New" w:cs="Courier New"/>
            <w:color w:val="000000"/>
            <w:sz w:val="16"/>
            <w:szCs w:val="16"/>
            <w:rPrChange w:id="1651" w:author="John MacAuley" w:date="2014-12-02T21:30:00Z">
              <w:rPr>
                <w:rFonts w:ascii="Times New Roman" w:hAnsi="Times New Roman"/>
                <w:color w:val="000000"/>
                <w:sz w:val="24"/>
              </w:rPr>
            </w:rPrChange>
          </w:rPr>
          <w:t xml:space="preserve"> - Provides a flexible mechanism allowing additional elements</w:t>
        </w:r>
        <w:r w:rsidRPr="004D1B37">
          <w:rPr>
            <w:rFonts w:ascii="Courier New" w:hAnsi="Courier New" w:cs="Courier New"/>
            <w:color w:val="000000"/>
            <w:sz w:val="16"/>
            <w:szCs w:val="16"/>
            <w:rPrChange w:id="1652" w:author="John MacAuley" w:date="2014-12-02T21:30:00Z">
              <w:rPr>
                <w:rFonts w:ascii="Times New Roman" w:hAnsi="Times New Roman"/>
                <w:color w:val="000000"/>
                <w:sz w:val="24"/>
              </w:rPr>
            </w:rPrChange>
          </w:rPr>
          <w:br/>
          <w:t xml:space="preserve">                to be provided from other namespaces without needing to update</w:t>
        </w:r>
        <w:r w:rsidRPr="004D1B37">
          <w:rPr>
            <w:rFonts w:ascii="Courier New" w:hAnsi="Courier New" w:cs="Courier New"/>
            <w:color w:val="000000"/>
            <w:sz w:val="16"/>
            <w:szCs w:val="16"/>
            <w:rPrChange w:id="1653" w:author="John MacAuley" w:date="2014-12-02T21:30:00Z">
              <w:rPr>
                <w:rFonts w:ascii="Times New Roman" w:hAnsi="Times New Roman"/>
                <w:color w:val="000000"/>
                <w:sz w:val="24"/>
              </w:rPr>
            </w:rPrChange>
          </w:rPr>
          <w:br/>
          <w:t xml:space="preserve">                this schema definition.</w:t>
        </w:r>
        <w:r w:rsidRPr="004D1B37">
          <w:rPr>
            <w:rFonts w:ascii="Courier New" w:hAnsi="Courier New" w:cs="Courier New"/>
            <w:color w:val="000000"/>
            <w:sz w:val="16"/>
            <w:szCs w:val="16"/>
            <w:rPrChange w:id="1654" w:author="John MacAuley" w:date="2014-12-02T21:30:00Z">
              <w:rPr>
                <w:rFonts w:ascii="Times New Roman" w:hAnsi="Times New Roman"/>
                <w:color w:val="000000"/>
                <w:sz w:val="24"/>
              </w:rPr>
            </w:rPrChange>
          </w:rPr>
          <w:br/>
          <w:t xml:space="preserve">            </w:t>
        </w:r>
        <w:r w:rsidRPr="004D1B37">
          <w:rPr>
            <w:rFonts w:ascii="Courier New" w:hAnsi="Courier New" w:cs="Courier New"/>
            <w:color w:val="003296"/>
            <w:sz w:val="16"/>
            <w:szCs w:val="16"/>
            <w:rPrChange w:id="1655" w:author="John MacAuley" w:date="2014-12-02T21:30:00Z">
              <w:rPr>
                <w:rFonts w:ascii="Times New Roman" w:hAnsi="Times New Roman"/>
                <w:color w:val="003296"/>
                <w:sz w:val="24"/>
              </w:rPr>
            </w:rPrChange>
          </w:rPr>
          <w:t>&lt;/</w:t>
        </w:r>
        <w:proofErr w:type="spellStart"/>
        <w:r w:rsidRPr="004D1B37">
          <w:rPr>
            <w:rFonts w:ascii="Courier New" w:hAnsi="Courier New" w:cs="Courier New"/>
            <w:color w:val="003296"/>
            <w:sz w:val="16"/>
            <w:szCs w:val="16"/>
            <w:rPrChange w:id="1656" w:author="John MacAuley" w:date="2014-12-02T21:30:00Z">
              <w:rPr>
                <w:rFonts w:ascii="Times New Roman" w:hAnsi="Times New Roman"/>
                <w:color w:val="003296"/>
                <w:sz w:val="24"/>
              </w:rPr>
            </w:rPrChange>
          </w:rPr>
          <w:t>xsd</w:t>
        </w:r>
        <w:proofErr w:type="gramStart"/>
        <w:r w:rsidRPr="004D1B37">
          <w:rPr>
            <w:rFonts w:ascii="Courier New" w:hAnsi="Courier New" w:cs="Courier New"/>
            <w:color w:val="003296"/>
            <w:sz w:val="16"/>
            <w:szCs w:val="16"/>
            <w:rPrChange w:id="1657" w:author="John MacAuley" w:date="2014-12-02T21:30:00Z">
              <w:rPr>
                <w:rFonts w:ascii="Times New Roman" w:hAnsi="Times New Roman"/>
                <w:color w:val="003296"/>
                <w:sz w:val="24"/>
              </w:rPr>
            </w:rPrChange>
          </w:rPr>
          <w:t>:documentation</w:t>
        </w:r>
        <w:proofErr w:type="spellEnd"/>
        <w:proofErr w:type="gramEnd"/>
        <w:r w:rsidRPr="004D1B37">
          <w:rPr>
            <w:rFonts w:ascii="Courier New" w:hAnsi="Courier New" w:cs="Courier New"/>
            <w:color w:val="003296"/>
            <w:sz w:val="16"/>
            <w:szCs w:val="16"/>
            <w:rPrChange w:id="1658" w:author="John MacAuley" w:date="2014-12-02T21:30:00Z">
              <w:rPr>
                <w:rFonts w:ascii="Times New Roman" w:hAnsi="Times New Roman"/>
                <w:color w:val="003296"/>
                <w:sz w:val="24"/>
              </w:rPr>
            </w:rPrChange>
          </w:rPr>
          <w:t>&gt;</w:t>
        </w:r>
        <w:r w:rsidRPr="004D1B37">
          <w:rPr>
            <w:rFonts w:ascii="Courier New" w:hAnsi="Courier New" w:cs="Courier New"/>
            <w:color w:val="000000"/>
            <w:sz w:val="16"/>
            <w:szCs w:val="16"/>
            <w:rPrChange w:id="1659" w:author="John MacAuley" w:date="2014-12-02T21:30:00Z">
              <w:rPr>
                <w:rFonts w:ascii="Times New Roman" w:hAnsi="Times New Roman"/>
                <w:color w:val="000000"/>
                <w:sz w:val="24"/>
              </w:rPr>
            </w:rPrChange>
          </w:rPr>
          <w:br/>
          <w:t xml:space="preserve">        </w:t>
        </w:r>
        <w:r w:rsidRPr="004D1B37">
          <w:rPr>
            <w:rFonts w:ascii="Courier New" w:hAnsi="Courier New" w:cs="Courier New"/>
            <w:color w:val="003296"/>
            <w:sz w:val="16"/>
            <w:szCs w:val="16"/>
            <w:rPrChange w:id="1660" w:author="John MacAuley" w:date="2014-12-02T21:30:00Z">
              <w:rPr>
                <w:rFonts w:ascii="Times New Roman" w:hAnsi="Times New Roman"/>
                <w:color w:val="003296"/>
                <w:sz w:val="24"/>
              </w:rPr>
            </w:rPrChange>
          </w:rPr>
          <w:t>&lt;/</w:t>
        </w:r>
        <w:proofErr w:type="spellStart"/>
        <w:r w:rsidRPr="004D1B37">
          <w:rPr>
            <w:rFonts w:ascii="Courier New" w:hAnsi="Courier New" w:cs="Courier New"/>
            <w:color w:val="003296"/>
            <w:sz w:val="16"/>
            <w:szCs w:val="16"/>
            <w:rPrChange w:id="1661" w:author="John MacAuley" w:date="2014-12-02T21:30:00Z">
              <w:rPr>
                <w:rFonts w:ascii="Times New Roman" w:hAnsi="Times New Roman"/>
                <w:color w:val="003296"/>
                <w:sz w:val="24"/>
              </w:rPr>
            </w:rPrChange>
          </w:rPr>
          <w:t>xsd:annotation</w:t>
        </w:r>
        <w:proofErr w:type="spellEnd"/>
        <w:r w:rsidRPr="004D1B37">
          <w:rPr>
            <w:rFonts w:ascii="Courier New" w:hAnsi="Courier New" w:cs="Courier New"/>
            <w:color w:val="003296"/>
            <w:sz w:val="16"/>
            <w:szCs w:val="16"/>
            <w:rPrChange w:id="1662" w:author="John MacAuley" w:date="2014-12-02T21:30:00Z">
              <w:rPr>
                <w:rFonts w:ascii="Times New Roman" w:hAnsi="Times New Roman"/>
                <w:color w:val="003296"/>
                <w:sz w:val="24"/>
              </w:rPr>
            </w:rPrChange>
          </w:rPr>
          <w:t>&gt;</w:t>
        </w:r>
        <w:r w:rsidRPr="004D1B37">
          <w:rPr>
            <w:rFonts w:ascii="Courier New" w:hAnsi="Courier New" w:cs="Courier New"/>
            <w:color w:val="000000"/>
            <w:sz w:val="16"/>
            <w:szCs w:val="16"/>
            <w:rPrChange w:id="1663" w:author="John MacAuley" w:date="2014-12-02T21:30:00Z">
              <w:rPr>
                <w:rFonts w:ascii="Times New Roman" w:hAnsi="Times New Roman"/>
                <w:color w:val="000000"/>
                <w:sz w:val="24"/>
              </w:rPr>
            </w:rPrChange>
          </w:rPr>
          <w:br/>
          <w:t xml:space="preserve">        </w:t>
        </w:r>
        <w:r w:rsidRPr="004D1B37">
          <w:rPr>
            <w:rFonts w:ascii="Courier New" w:hAnsi="Courier New" w:cs="Courier New"/>
            <w:color w:val="003296"/>
            <w:sz w:val="16"/>
            <w:szCs w:val="16"/>
            <w:rPrChange w:id="1664" w:author="John MacAuley" w:date="2014-12-02T21:30:00Z">
              <w:rPr>
                <w:rFonts w:ascii="Times New Roman" w:hAnsi="Times New Roman"/>
                <w:color w:val="003296"/>
                <w:sz w:val="24"/>
              </w:rPr>
            </w:rPrChange>
          </w:rPr>
          <w:t>&lt;</w:t>
        </w:r>
        <w:proofErr w:type="spellStart"/>
        <w:r w:rsidRPr="004D1B37">
          <w:rPr>
            <w:rFonts w:ascii="Courier New" w:hAnsi="Courier New" w:cs="Courier New"/>
            <w:color w:val="003296"/>
            <w:sz w:val="16"/>
            <w:szCs w:val="16"/>
            <w:rPrChange w:id="1665" w:author="John MacAuley" w:date="2014-12-02T21:30:00Z">
              <w:rPr>
                <w:rFonts w:ascii="Times New Roman" w:hAnsi="Times New Roman"/>
                <w:color w:val="003296"/>
                <w:sz w:val="24"/>
              </w:rPr>
            </w:rPrChange>
          </w:rPr>
          <w:t>xsd:sequence</w:t>
        </w:r>
        <w:proofErr w:type="spellEnd"/>
        <w:r w:rsidRPr="004D1B37">
          <w:rPr>
            <w:rFonts w:ascii="Courier New" w:hAnsi="Courier New" w:cs="Courier New"/>
            <w:color w:val="003296"/>
            <w:sz w:val="16"/>
            <w:szCs w:val="16"/>
            <w:rPrChange w:id="1666" w:author="John MacAuley" w:date="2014-12-02T21:30:00Z">
              <w:rPr>
                <w:rFonts w:ascii="Times New Roman" w:hAnsi="Times New Roman"/>
                <w:color w:val="003296"/>
                <w:sz w:val="24"/>
              </w:rPr>
            </w:rPrChange>
          </w:rPr>
          <w:t>&gt;</w:t>
        </w:r>
        <w:r w:rsidRPr="004D1B37">
          <w:rPr>
            <w:rFonts w:ascii="Courier New" w:hAnsi="Courier New" w:cs="Courier New"/>
            <w:color w:val="000000"/>
            <w:sz w:val="16"/>
            <w:szCs w:val="16"/>
            <w:rPrChange w:id="1667" w:author="John MacAuley" w:date="2014-12-02T21:30:00Z">
              <w:rPr>
                <w:rFonts w:ascii="Times New Roman" w:hAnsi="Times New Roman"/>
                <w:color w:val="000000"/>
                <w:sz w:val="24"/>
              </w:rPr>
            </w:rPrChange>
          </w:rPr>
          <w:br/>
          <w:t xml:space="preserve">            </w:t>
        </w:r>
        <w:r w:rsidRPr="004D1B37">
          <w:rPr>
            <w:rFonts w:ascii="Courier New" w:hAnsi="Courier New" w:cs="Courier New"/>
            <w:color w:val="003296"/>
            <w:sz w:val="16"/>
            <w:szCs w:val="16"/>
            <w:rPrChange w:id="1668" w:author="John MacAuley" w:date="2014-12-02T21:30:00Z">
              <w:rPr>
                <w:rFonts w:ascii="Times New Roman" w:hAnsi="Times New Roman"/>
                <w:color w:val="003296"/>
                <w:sz w:val="24"/>
              </w:rPr>
            </w:rPrChange>
          </w:rPr>
          <w:t>&lt;</w:t>
        </w:r>
        <w:proofErr w:type="spellStart"/>
        <w:r w:rsidRPr="004D1B37">
          <w:rPr>
            <w:rFonts w:ascii="Courier New" w:hAnsi="Courier New" w:cs="Courier New"/>
            <w:color w:val="003296"/>
            <w:sz w:val="16"/>
            <w:szCs w:val="16"/>
            <w:rPrChange w:id="1669" w:author="John MacAuley" w:date="2014-12-02T21:30:00Z">
              <w:rPr>
                <w:rFonts w:ascii="Times New Roman" w:hAnsi="Times New Roman"/>
                <w:color w:val="003296"/>
                <w:sz w:val="24"/>
              </w:rPr>
            </w:rPrChange>
          </w:rPr>
          <w:t>xsd:element</w:t>
        </w:r>
        <w:proofErr w:type="spellEnd"/>
        <w:r w:rsidRPr="004D1B37">
          <w:rPr>
            <w:rFonts w:ascii="Courier New" w:hAnsi="Courier New" w:cs="Courier New"/>
            <w:color w:val="F5844C"/>
            <w:sz w:val="16"/>
            <w:szCs w:val="16"/>
            <w:rPrChange w:id="1670" w:author="John MacAuley" w:date="2014-12-02T21:30:00Z">
              <w:rPr>
                <w:rFonts w:ascii="Times New Roman" w:hAnsi="Times New Roman"/>
                <w:color w:val="F5844C"/>
                <w:sz w:val="24"/>
              </w:rPr>
            </w:rPrChange>
          </w:rPr>
          <w:t xml:space="preserve"> name</w:t>
        </w:r>
        <w:r w:rsidRPr="004D1B37">
          <w:rPr>
            <w:rFonts w:ascii="Courier New" w:hAnsi="Courier New" w:cs="Courier New"/>
            <w:color w:val="FF8040"/>
            <w:sz w:val="16"/>
            <w:szCs w:val="16"/>
            <w:rPrChange w:id="1671"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672" w:author="John MacAuley" w:date="2014-12-02T21:30:00Z">
              <w:rPr>
                <w:rFonts w:ascii="Times New Roman" w:hAnsi="Times New Roman"/>
                <w:color w:val="993300"/>
                <w:sz w:val="24"/>
              </w:rPr>
            </w:rPrChange>
          </w:rPr>
          <w:t>"name"</w:t>
        </w:r>
        <w:r w:rsidRPr="00216573">
          <w:rPr>
            <w:rFonts w:ascii="Courier New" w:hAnsi="Courier New" w:cs="Courier New"/>
            <w:color w:val="F5844C"/>
            <w:sz w:val="16"/>
            <w:szCs w:val="16"/>
          </w:rPr>
          <w:t xml:space="preserve"> </w:t>
        </w:r>
        <w:r w:rsidRPr="004D1B37">
          <w:rPr>
            <w:rFonts w:ascii="Courier New" w:hAnsi="Courier New" w:cs="Courier New"/>
            <w:color w:val="F5844C"/>
            <w:sz w:val="16"/>
            <w:szCs w:val="16"/>
            <w:rPrChange w:id="1673" w:author="John MacAuley" w:date="2014-12-02T21:30:00Z">
              <w:rPr>
                <w:rFonts w:ascii="Times New Roman" w:hAnsi="Times New Roman"/>
                <w:color w:val="F5844C"/>
                <w:sz w:val="24"/>
              </w:rPr>
            </w:rPrChange>
          </w:rPr>
          <w:t>type</w:t>
        </w:r>
        <w:r w:rsidRPr="004D1B37">
          <w:rPr>
            <w:rFonts w:ascii="Courier New" w:hAnsi="Courier New" w:cs="Courier New"/>
            <w:color w:val="FF8040"/>
            <w:sz w:val="16"/>
            <w:szCs w:val="16"/>
            <w:rPrChange w:id="1674"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675" w:author="John MacAuley" w:date="2014-12-02T21:30:00Z">
              <w:rPr>
                <w:rFonts w:ascii="Times New Roman" w:hAnsi="Times New Roman"/>
                <w:color w:val="993300"/>
                <w:sz w:val="24"/>
              </w:rPr>
            </w:rPrChange>
          </w:rPr>
          <w:t>"</w:t>
        </w:r>
        <w:proofErr w:type="spellStart"/>
        <w:r w:rsidRPr="004D1B37">
          <w:rPr>
            <w:rFonts w:ascii="Courier New" w:hAnsi="Courier New" w:cs="Courier New"/>
            <w:color w:val="993300"/>
            <w:sz w:val="16"/>
            <w:szCs w:val="16"/>
            <w:rPrChange w:id="1676" w:author="John MacAuley" w:date="2014-12-02T21:30:00Z">
              <w:rPr>
                <w:rFonts w:ascii="Times New Roman" w:hAnsi="Times New Roman"/>
                <w:color w:val="993300"/>
                <w:sz w:val="24"/>
              </w:rPr>
            </w:rPrChange>
          </w:rPr>
          <w:t>xsd:string</w:t>
        </w:r>
        <w:proofErr w:type="spellEnd"/>
        <w:r w:rsidRPr="004D1B37">
          <w:rPr>
            <w:rFonts w:ascii="Courier New" w:hAnsi="Courier New" w:cs="Courier New"/>
            <w:color w:val="993300"/>
            <w:sz w:val="16"/>
            <w:szCs w:val="16"/>
            <w:rPrChange w:id="1677" w:author="John MacAuley" w:date="2014-12-02T21:30:00Z">
              <w:rPr>
                <w:rFonts w:ascii="Times New Roman" w:hAnsi="Times New Roman"/>
                <w:color w:val="993300"/>
                <w:sz w:val="24"/>
              </w:rPr>
            </w:rPrChange>
          </w:rPr>
          <w:t>"</w:t>
        </w:r>
        <w:r w:rsidRPr="004D1B37">
          <w:rPr>
            <w:rFonts w:ascii="Courier New" w:hAnsi="Courier New" w:cs="Courier New"/>
            <w:color w:val="F5844C"/>
            <w:sz w:val="16"/>
            <w:szCs w:val="16"/>
            <w:rPrChange w:id="1678" w:author="John MacAuley" w:date="2014-12-02T21:30:00Z">
              <w:rPr>
                <w:rFonts w:ascii="Times New Roman" w:hAnsi="Times New Roman"/>
                <w:color w:val="F5844C"/>
                <w:sz w:val="24"/>
              </w:rPr>
            </w:rPrChange>
          </w:rPr>
          <w:t xml:space="preserve"> </w:t>
        </w:r>
        <w:proofErr w:type="spellStart"/>
        <w:r w:rsidRPr="004D1B37">
          <w:rPr>
            <w:rFonts w:ascii="Courier New" w:hAnsi="Courier New" w:cs="Courier New"/>
            <w:color w:val="F5844C"/>
            <w:sz w:val="16"/>
            <w:szCs w:val="16"/>
            <w:rPrChange w:id="1679" w:author="John MacAuley" w:date="2014-12-02T21:30:00Z">
              <w:rPr>
                <w:rFonts w:ascii="Times New Roman" w:hAnsi="Times New Roman"/>
                <w:color w:val="F5844C"/>
                <w:sz w:val="24"/>
              </w:rPr>
            </w:rPrChange>
          </w:rPr>
          <w:t>minOccurs</w:t>
        </w:r>
        <w:proofErr w:type="spellEnd"/>
        <w:r w:rsidRPr="004D1B37">
          <w:rPr>
            <w:rFonts w:ascii="Courier New" w:hAnsi="Courier New" w:cs="Courier New"/>
            <w:color w:val="FF8040"/>
            <w:sz w:val="16"/>
            <w:szCs w:val="16"/>
            <w:rPrChange w:id="1680"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681" w:author="John MacAuley" w:date="2014-12-02T21:30:00Z">
              <w:rPr>
                <w:rFonts w:ascii="Times New Roman" w:hAnsi="Times New Roman"/>
                <w:color w:val="993300"/>
                <w:sz w:val="24"/>
              </w:rPr>
            </w:rPrChange>
          </w:rPr>
          <w:t>"0"</w:t>
        </w:r>
        <w:r w:rsidRPr="004D1B37">
          <w:rPr>
            <w:rFonts w:ascii="Courier New" w:hAnsi="Courier New" w:cs="Courier New"/>
            <w:color w:val="F5844C"/>
            <w:sz w:val="16"/>
            <w:szCs w:val="16"/>
            <w:rPrChange w:id="1682" w:author="John MacAuley" w:date="2014-12-02T21:30:00Z">
              <w:rPr>
                <w:rFonts w:ascii="Times New Roman" w:hAnsi="Times New Roman"/>
                <w:color w:val="F5844C"/>
                <w:sz w:val="24"/>
              </w:rPr>
            </w:rPrChange>
          </w:rPr>
          <w:t xml:space="preserve"> </w:t>
        </w:r>
        <w:r w:rsidRPr="004D1B37">
          <w:rPr>
            <w:rFonts w:ascii="Courier New" w:hAnsi="Courier New" w:cs="Courier New"/>
            <w:color w:val="000096"/>
            <w:sz w:val="16"/>
            <w:szCs w:val="16"/>
            <w:rPrChange w:id="1683" w:author="John MacAuley" w:date="2014-12-02T21:30:00Z">
              <w:rPr>
                <w:rFonts w:ascii="Times New Roman" w:hAnsi="Times New Roman"/>
                <w:color w:val="000096"/>
                <w:sz w:val="24"/>
              </w:rPr>
            </w:rPrChange>
          </w:rPr>
          <w:t>/&gt;</w:t>
        </w:r>
        <w:r w:rsidRPr="004D1B37">
          <w:rPr>
            <w:rFonts w:ascii="Courier New" w:hAnsi="Courier New" w:cs="Courier New"/>
            <w:color w:val="000000"/>
            <w:sz w:val="16"/>
            <w:szCs w:val="16"/>
            <w:rPrChange w:id="1684" w:author="John MacAuley" w:date="2014-12-02T21:30:00Z">
              <w:rPr>
                <w:rFonts w:ascii="Times New Roman" w:hAnsi="Times New Roman"/>
                <w:color w:val="000000"/>
                <w:sz w:val="24"/>
              </w:rPr>
            </w:rPrChange>
          </w:rPr>
          <w:br/>
          <w:t xml:space="preserve">            </w:t>
        </w:r>
        <w:r w:rsidRPr="004D1B37">
          <w:rPr>
            <w:rFonts w:ascii="Courier New" w:hAnsi="Courier New" w:cs="Courier New"/>
            <w:color w:val="003296"/>
            <w:sz w:val="16"/>
            <w:szCs w:val="16"/>
            <w:rPrChange w:id="1685" w:author="John MacAuley" w:date="2014-12-02T21:30:00Z">
              <w:rPr>
                <w:rFonts w:ascii="Times New Roman" w:hAnsi="Times New Roman"/>
                <w:color w:val="003296"/>
                <w:sz w:val="24"/>
              </w:rPr>
            </w:rPrChange>
          </w:rPr>
          <w:t>&lt;</w:t>
        </w:r>
        <w:proofErr w:type="spellStart"/>
        <w:r w:rsidRPr="004D1B37">
          <w:rPr>
            <w:rFonts w:ascii="Courier New" w:hAnsi="Courier New" w:cs="Courier New"/>
            <w:color w:val="003296"/>
            <w:sz w:val="16"/>
            <w:szCs w:val="16"/>
            <w:rPrChange w:id="1686" w:author="John MacAuley" w:date="2014-12-02T21:30:00Z">
              <w:rPr>
                <w:rFonts w:ascii="Times New Roman" w:hAnsi="Times New Roman"/>
                <w:color w:val="003296"/>
                <w:sz w:val="24"/>
              </w:rPr>
            </w:rPrChange>
          </w:rPr>
          <w:t>xsd:element</w:t>
        </w:r>
        <w:proofErr w:type="spellEnd"/>
        <w:r w:rsidRPr="004D1B37">
          <w:rPr>
            <w:rFonts w:ascii="Courier New" w:hAnsi="Courier New" w:cs="Courier New"/>
            <w:color w:val="F5844C"/>
            <w:sz w:val="16"/>
            <w:szCs w:val="16"/>
            <w:rPrChange w:id="1687" w:author="John MacAuley" w:date="2014-12-02T21:30:00Z">
              <w:rPr>
                <w:rFonts w:ascii="Times New Roman" w:hAnsi="Times New Roman"/>
                <w:color w:val="F5844C"/>
                <w:sz w:val="24"/>
              </w:rPr>
            </w:rPrChange>
          </w:rPr>
          <w:t xml:space="preserve"> name</w:t>
        </w:r>
        <w:r w:rsidRPr="004D1B37">
          <w:rPr>
            <w:rFonts w:ascii="Courier New" w:hAnsi="Courier New" w:cs="Courier New"/>
            <w:color w:val="FF8040"/>
            <w:sz w:val="16"/>
            <w:szCs w:val="16"/>
            <w:rPrChange w:id="1688"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689" w:author="John MacAuley" w:date="2014-12-02T21:30:00Z">
              <w:rPr>
                <w:rFonts w:ascii="Times New Roman" w:hAnsi="Times New Roman"/>
                <w:color w:val="993300"/>
                <w:sz w:val="24"/>
              </w:rPr>
            </w:rPrChange>
          </w:rPr>
          <w:t>"</w:t>
        </w:r>
        <w:proofErr w:type="spellStart"/>
        <w:r w:rsidRPr="004D1B37">
          <w:rPr>
            <w:rFonts w:ascii="Courier New" w:hAnsi="Courier New" w:cs="Courier New"/>
            <w:color w:val="993300"/>
            <w:sz w:val="16"/>
            <w:szCs w:val="16"/>
            <w:rPrChange w:id="1690" w:author="John MacAuley" w:date="2014-12-02T21:30:00Z">
              <w:rPr>
                <w:rFonts w:ascii="Times New Roman" w:hAnsi="Times New Roman"/>
                <w:color w:val="993300"/>
                <w:sz w:val="24"/>
              </w:rPr>
            </w:rPrChange>
          </w:rPr>
          <w:t>softwareVersion</w:t>
        </w:r>
        <w:proofErr w:type="spellEnd"/>
        <w:r w:rsidRPr="004D1B37">
          <w:rPr>
            <w:rFonts w:ascii="Courier New" w:hAnsi="Courier New" w:cs="Courier New"/>
            <w:color w:val="993300"/>
            <w:sz w:val="16"/>
            <w:szCs w:val="16"/>
            <w:rPrChange w:id="1691" w:author="John MacAuley" w:date="2014-12-02T21:30:00Z">
              <w:rPr>
                <w:rFonts w:ascii="Times New Roman" w:hAnsi="Times New Roman"/>
                <w:color w:val="993300"/>
                <w:sz w:val="24"/>
              </w:rPr>
            </w:rPrChange>
          </w:rPr>
          <w:t>"</w:t>
        </w:r>
        <w:r w:rsidRPr="004D1B37">
          <w:rPr>
            <w:rFonts w:ascii="Courier New" w:hAnsi="Courier New" w:cs="Courier New"/>
            <w:color w:val="F5844C"/>
            <w:sz w:val="16"/>
            <w:szCs w:val="16"/>
            <w:rPrChange w:id="1692" w:author="John MacAuley" w:date="2014-12-02T21:30:00Z">
              <w:rPr>
                <w:rFonts w:ascii="Times New Roman" w:hAnsi="Times New Roman"/>
                <w:color w:val="F5844C"/>
                <w:sz w:val="24"/>
              </w:rPr>
            </w:rPrChange>
          </w:rPr>
          <w:t xml:space="preserve"> type</w:t>
        </w:r>
        <w:r w:rsidRPr="004D1B37">
          <w:rPr>
            <w:rFonts w:ascii="Courier New" w:hAnsi="Courier New" w:cs="Courier New"/>
            <w:color w:val="FF8040"/>
            <w:sz w:val="16"/>
            <w:szCs w:val="16"/>
            <w:rPrChange w:id="1693"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694" w:author="John MacAuley" w:date="2014-12-02T21:30:00Z">
              <w:rPr>
                <w:rFonts w:ascii="Times New Roman" w:hAnsi="Times New Roman"/>
                <w:color w:val="993300"/>
                <w:sz w:val="24"/>
              </w:rPr>
            </w:rPrChange>
          </w:rPr>
          <w:t>"</w:t>
        </w:r>
        <w:proofErr w:type="spellStart"/>
        <w:r w:rsidRPr="004D1B37">
          <w:rPr>
            <w:rFonts w:ascii="Courier New" w:hAnsi="Courier New" w:cs="Courier New"/>
            <w:color w:val="993300"/>
            <w:sz w:val="16"/>
            <w:szCs w:val="16"/>
            <w:rPrChange w:id="1695" w:author="John MacAuley" w:date="2014-12-02T21:30:00Z">
              <w:rPr>
                <w:rFonts w:ascii="Times New Roman" w:hAnsi="Times New Roman"/>
                <w:color w:val="993300"/>
                <w:sz w:val="24"/>
              </w:rPr>
            </w:rPrChange>
          </w:rPr>
          <w:t>xsd:string</w:t>
        </w:r>
        <w:proofErr w:type="spellEnd"/>
        <w:r w:rsidRPr="004D1B37">
          <w:rPr>
            <w:rFonts w:ascii="Courier New" w:hAnsi="Courier New" w:cs="Courier New"/>
            <w:color w:val="993300"/>
            <w:sz w:val="16"/>
            <w:szCs w:val="16"/>
            <w:rPrChange w:id="1696" w:author="John MacAuley" w:date="2014-12-02T21:30:00Z">
              <w:rPr>
                <w:rFonts w:ascii="Times New Roman" w:hAnsi="Times New Roman"/>
                <w:color w:val="993300"/>
                <w:sz w:val="24"/>
              </w:rPr>
            </w:rPrChange>
          </w:rPr>
          <w:t>"</w:t>
        </w:r>
        <w:r w:rsidRPr="004D1B37">
          <w:rPr>
            <w:rFonts w:ascii="Courier New" w:hAnsi="Courier New" w:cs="Courier New"/>
            <w:color w:val="F5844C"/>
            <w:sz w:val="16"/>
            <w:szCs w:val="16"/>
            <w:rPrChange w:id="1697" w:author="John MacAuley" w:date="2014-12-02T21:30:00Z">
              <w:rPr>
                <w:rFonts w:ascii="Times New Roman" w:hAnsi="Times New Roman"/>
                <w:color w:val="F5844C"/>
                <w:sz w:val="24"/>
              </w:rPr>
            </w:rPrChange>
          </w:rPr>
          <w:t xml:space="preserve"> </w:t>
        </w:r>
        <w:proofErr w:type="spellStart"/>
        <w:r w:rsidRPr="004D1B37">
          <w:rPr>
            <w:rFonts w:ascii="Courier New" w:hAnsi="Courier New" w:cs="Courier New"/>
            <w:color w:val="F5844C"/>
            <w:sz w:val="16"/>
            <w:szCs w:val="16"/>
            <w:rPrChange w:id="1698" w:author="John MacAuley" w:date="2014-12-02T21:30:00Z">
              <w:rPr>
                <w:rFonts w:ascii="Times New Roman" w:hAnsi="Times New Roman"/>
                <w:color w:val="F5844C"/>
                <w:sz w:val="24"/>
              </w:rPr>
            </w:rPrChange>
          </w:rPr>
          <w:t>minOccurs</w:t>
        </w:r>
        <w:proofErr w:type="spellEnd"/>
        <w:r w:rsidRPr="004D1B37">
          <w:rPr>
            <w:rFonts w:ascii="Courier New" w:hAnsi="Courier New" w:cs="Courier New"/>
            <w:color w:val="FF8040"/>
            <w:sz w:val="16"/>
            <w:szCs w:val="16"/>
            <w:rPrChange w:id="1699"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700" w:author="John MacAuley" w:date="2014-12-02T21:30:00Z">
              <w:rPr>
                <w:rFonts w:ascii="Times New Roman" w:hAnsi="Times New Roman"/>
                <w:color w:val="993300"/>
                <w:sz w:val="24"/>
              </w:rPr>
            </w:rPrChange>
          </w:rPr>
          <w:t>"0"</w:t>
        </w:r>
        <w:r w:rsidRPr="004D1B37">
          <w:rPr>
            <w:rFonts w:ascii="Courier New" w:hAnsi="Courier New" w:cs="Courier New"/>
            <w:color w:val="F5844C"/>
            <w:sz w:val="16"/>
            <w:szCs w:val="16"/>
            <w:rPrChange w:id="1701" w:author="John MacAuley" w:date="2014-12-02T21:30:00Z">
              <w:rPr>
                <w:rFonts w:ascii="Times New Roman" w:hAnsi="Times New Roman"/>
                <w:color w:val="F5844C"/>
                <w:sz w:val="24"/>
              </w:rPr>
            </w:rPrChange>
          </w:rPr>
          <w:t xml:space="preserve"> </w:t>
        </w:r>
        <w:r w:rsidRPr="004D1B37">
          <w:rPr>
            <w:rFonts w:ascii="Courier New" w:hAnsi="Courier New" w:cs="Courier New"/>
            <w:color w:val="000096"/>
            <w:sz w:val="16"/>
            <w:szCs w:val="16"/>
            <w:rPrChange w:id="1702" w:author="John MacAuley" w:date="2014-12-02T21:30:00Z">
              <w:rPr>
                <w:rFonts w:ascii="Times New Roman" w:hAnsi="Times New Roman"/>
                <w:color w:val="000096"/>
                <w:sz w:val="24"/>
              </w:rPr>
            </w:rPrChange>
          </w:rPr>
          <w:t>/&gt;</w:t>
        </w:r>
        <w:r w:rsidRPr="004D1B37">
          <w:rPr>
            <w:rFonts w:ascii="Courier New" w:hAnsi="Courier New" w:cs="Courier New"/>
            <w:color w:val="000000"/>
            <w:sz w:val="16"/>
            <w:szCs w:val="16"/>
            <w:rPrChange w:id="1703" w:author="John MacAuley" w:date="2014-12-02T21:30:00Z">
              <w:rPr>
                <w:rFonts w:ascii="Times New Roman" w:hAnsi="Times New Roman"/>
                <w:color w:val="000000"/>
                <w:sz w:val="24"/>
              </w:rPr>
            </w:rPrChange>
          </w:rPr>
          <w:br/>
          <w:t xml:space="preserve">            </w:t>
        </w:r>
        <w:r w:rsidRPr="004D1B37">
          <w:rPr>
            <w:rFonts w:ascii="Courier New" w:hAnsi="Courier New" w:cs="Courier New"/>
            <w:color w:val="003296"/>
            <w:sz w:val="16"/>
            <w:szCs w:val="16"/>
            <w:rPrChange w:id="1704" w:author="John MacAuley" w:date="2014-12-02T21:30:00Z">
              <w:rPr>
                <w:rFonts w:ascii="Times New Roman" w:hAnsi="Times New Roman"/>
                <w:color w:val="003296"/>
                <w:sz w:val="24"/>
              </w:rPr>
            </w:rPrChange>
          </w:rPr>
          <w:t>&lt;</w:t>
        </w:r>
        <w:proofErr w:type="spellStart"/>
        <w:r w:rsidRPr="004D1B37">
          <w:rPr>
            <w:rFonts w:ascii="Courier New" w:hAnsi="Courier New" w:cs="Courier New"/>
            <w:color w:val="003296"/>
            <w:sz w:val="16"/>
            <w:szCs w:val="16"/>
            <w:rPrChange w:id="1705" w:author="John MacAuley" w:date="2014-12-02T21:30:00Z">
              <w:rPr>
                <w:rFonts w:ascii="Times New Roman" w:hAnsi="Times New Roman"/>
                <w:color w:val="003296"/>
                <w:sz w:val="24"/>
              </w:rPr>
            </w:rPrChange>
          </w:rPr>
          <w:t>xsd:element</w:t>
        </w:r>
        <w:proofErr w:type="spellEnd"/>
        <w:r w:rsidRPr="004D1B37">
          <w:rPr>
            <w:rFonts w:ascii="Courier New" w:hAnsi="Courier New" w:cs="Courier New"/>
            <w:color w:val="F5844C"/>
            <w:sz w:val="16"/>
            <w:szCs w:val="16"/>
            <w:rPrChange w:id="1706" w:author="John MacAuley" w:date="2014-12-02T21:30:00Z">
              <w:rPr>
                <w:rFonts w:ascii="Times New Roman" w:hAnsi="Times New Roman"/>
                <w:color w:val="F5844C"/>
                <w:sz w:val="24"/>
              </w:rPr>
            </w:rPrChange>
          </w:rPr>
          <w:t xml:space="preserve"> name</w:t>
        </w:r>
        <w:r w:rsidRPr="004D1B37">
          <w:rPr>
            <w:rFonts w:ascii="Courier New" w:hAnsi="Courier New" w:cs="Courier New"/>
            <w:color w:val="FF8040"/>
            <w:sz w:val="16"/>
            <w:szCs w:val="16"/>
            <w:rPrChange w:id="1707"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708" w:author="John MacAuley" w:date="2014-12-02T21:30:00Z">
              <w:rPr>
                <w:rFonts w:ascii="Times New Roman" w:hAnsi="Times New Roman"/>
                <w:color w:val="993300"/>
                <w:sz w:val="24"/>
              </w:rPr>
            </w:rPrChange>
          </w:rPr>
          <w:t>"</w:t>
        </w:r>
        <w:proofErr w:type="spellStart"/>
        <w:r w:rsidRPr="004D1B37">
          <w:rPr>
            <w:rFonts w:ascii="Courier New" w:hAnsi="Courier New" w:cs="Courier New"/>
            <w:color w:val="993300"/>
            <w:sz w:val="16"/>
            <w:szCs w:val="16"/>
            <w:rPrChange w:id="1709" w:author="John MacAuley" w:date="2014-12-02T21:30:00Z">
              <w:rPr>
                <w:rFonts w:ascii="Times New Roman" w:hAnsi="Times New Roman"/>
                <w:color w:val="993300"/>
                <w:sz w:val="24"/>
              </w:rPr>
            </w:rPrChange>
          </w:rPr>
          <w:t>startTime</w:t>
        </w:r>
        <w:proofErr w:type="spellEnd"/>
        <w:r w:rsidRPr="004D1B37">
          <w:rPr>
            <w:rFonts w:ascii="Courier New" w:hAnsi="Courier New" w:cs="Courier New"/>
            <w:color w:val="993300"/>
            <w:sz w:val="16"/>
            <w:szCs w:val="16"/>
            <w:rPrChange w:id="1710" w:author="John MacAuley" w:date="2014-12-02T21:30:00Z">
              <w:rPr>
                <w:rFonts w:ascii="Times New Roman" w:hAnsi="Times New Roman"/>
                <w:color w:val="993300"/>
                <w:sz w:val="24"/>
              </w:rPr>
            </w:rPrChange>
          </w:rPr>
          <w:t>"</w:t>
        </w:r>
        <w:r w:rsidRPr="00216573">
          <w:rPr>
            <w:rFonts w:ascii="Courier New" w:hAnsi="Courier New" w:cs="Courier New"/>
            <w:color w:val="F5844C"/>
            <w:sz w:val="16"/>
            <w:szCs w:val="16"/>
          </w:rPr>
          <w:t xml:space="preserve"> </w:t>
        </w:r>
        <w:r w:rsidRPr="004D1B37">
          <w:rPr>
            <w:rFonts w:ascii="Courier New" w:hAnsi="Courier New" w:cs="Courier New"/>
            <w:color w:val="F5844C"/>
            <w:sz w:val="16"/>
            <w:szCs w:val="16"/>
            <w:rPrChange w:id="1711" w:author="John MacAuley" w:date="2014-12-02T21:30:00Z">
              <w:rPr>
                <w:rFonts w:ascii="Times New Roman" w:hAnsi="Times New Roman"/>
                <w:color w:val="F5844C"/>
                <w:sz w:val="24"/>
              </w:rPr>
            </w:rPrChange>
          </w:rPr>
          <w:t>type</w:t>
        </w:r>
        <w:r w:rsidRPr="004D1B37">
          <w:rPr>
            <w:rFonts w:ascii="Courier New" w:hAnsi="Courier New" w:cs="Courier New"/>
            <w:color w:val="FF8040"/>
            <w:sz w:val="16"/>
            <w:szCs w:val="16"/>
            <w:rPrChange w:id="1712"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713" w:author="John MacAuley" w:date="2014-12-02T21:30:00Z">
              <w:rPr>
                <w:rFonts w:ascii="Times New Roman" w:hAnsi="Times New Roman"/>
                <w:color w:val="993300"/>
                <w:sz w:val="24"/>
              </w:rPr>
            </w:rPrChange>
          </w:rPr>
          <w:t>"</w:t>
        </w:r>
        <w:proofErr w:type="spellStart"/>
        <w:r w:rsidRPr="004D1B37">
          <w:rPr>
            <w:rFonts w:ascii="Courier New" w:hAnsi="Courier New" w:cs="Courier New"/>
            <w:color w:val="993300"/>
            <w:sz w:val="16"/>
            <w:szCs w:val="16"/>
            <w:rPrChange w:id="1714" w:author="John MacAuley" w:date="2014-12-02T21:30:00Z">
              <w:rPr>
                <w:rFonts w:ascii="Times New Roman" w:hAnsi="Times New Roman"/>
                <w:color w:val="993300"/>
                <w:sz w:val="24"/>
              </w:rPr>
            </w:rPrChange>
          </w:rPr>
          <w:t>xsd:dateTime</w:t>
        </w:r>
        <w:proofErr w:type="spellEnd"/>
        <w:r w:rsidRPr="004D1B37">
          <w:rPr>
            <w:rFonts w:ascii="Courier New" w:hAnsi="Courier New" w:cs="Courier New"/>
            <w:color w:val="993300"/>
            <w:sz w:val="16"/>
            <w:szCs w:val="16"/>
            <w:rPrChange w:id="1715" w:author="John MacAuley" w:date="2014-12-02T21:30:00Z">
              <w:rPr>
                <w:rFonts w:ascii="Times New Roman" w:hAnsi="Times New Roman"/>
                <w:color w:val="993300"/>
                <w:sz w:val="24"/>
              </w:rPr>
            </w:rPrChange>
          </w:rPr>
          <w:t>"</w:t>
        </w:r>
        <w:r w:rsidRPr="004D1B37">
          <w:rPr>
            <w:rFonts w:ascii="Courier New" w:hAnsi="Courier New" w:cs="Courier New"/>
            <w:color w:val="F5844C"/>
            <w:sz w:val="16"/>
            <w:szCs w:val="16"/>
            <w:rPrChange w:id="1716" w:author="John MacAuley" w:date="2014-12-02T21:30:00Z">
              <w:rPr>
                <w:rFonts w:ascii="Times New Roman" w:hAnsi="Times New Roman"/>
                <w:color w:val="F5844C"/>
                <w:sz w:val="24"/>
              </w:rPr>
            </w:rPrChange>
          </w:rPr>
          <w:t xml:space="preserve"> </w:t>
        </w:r>
        <w:proofErr w:type="spellStart"/>
        <w:r w:rsidRPr="004D1B37">
          <w:rPr>
            <w:rFonts w:ascii="Courier New" w:hAnsi="Courier New" w:cs="Courier New"/>
            <w:color w:val="F5844C"/>
            <w:sz w:val="16"/>
            <w:szCs w:val="16"/>
            <w:rPrChange w:id="1717" w:author="John MacAuley" w:date="2014-12-02T21:30:00Z">
              <w:rPr>
                <w:rFonts w:ascii="Times New Roman" w:hAnsi="Times New Roman"/>
                <w:color w:val="F5844C"/>
                <w:sz w:val="24"/>
              </w:rPr>
            </w:rPrChange>
          </w:rPr>
          <w:t>minOccurs</w:t>
        </w:r>
        <w:proofErr w:type="spellEnd"/>
        <w:r w:rsidRPr="004D1B37">
          <w:rPr>
            <w:rFonts w:ascii="Courier New" w:hAnsi="Courier New" w:cs="Courier New"/>
            <w:color w:val="FF8040"/>
            <w:sz w:val="16"/>
            <w:szCs w:val="16"/>
            <w:rPrChange w:id="1718"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719" w:author="John MacAuley" w:date="2014-12-02T21:30:00Z">
              <w:rPr>
                <w:rFonts w:ascii="Times New Roman" w:hAnsi="Times New Roman"/>
                <w:color w:val="993300"/>
                <w:sz w:val="24"/>
              </w:rPr>
            </w:rPrChange>
          </w:rPr>
          <w:t>"0"</w:t>
        </w:r>
        <w:r w:rsidRPr="004D1B37">
          <w:rPr>
            <w:rFonts w:ascii="Courier New" w:hAnsi="Courier New" w:cs="Courier New"/>
            <w:color w:val="F5844C"/>
            <w:sz w:val="16"/>
            <w:szCs w:val="16"/>
            <w:rPrChange w:id="1720" w:author="John MacAuley" w:date="2014-12-02T21:30:00Z">
              <w:rPr>
                <w:rFonts w:ascii="Times New Roman" w:hAnsi="Times New Roman"/>
                <w:color w:val="F5844C"/>
                <w:sz w:val="24"/>
              </w:rPr>
            </w:rPrChange>
          </w:rPr>
          <w:t xml:space="preserve"> </w:t>
        </w:r>
        <w:r w:rsidRPr="004D1B37">
          <w:rPr>
            <w:rFonts w:ascii="Courier New" w:hAnsi="Courier New" w:cs="Courier New"/>
            <w:color w:val="000096"/>
            <w:sz w:val="16"/>
            <w:szCs w:val="16"/>
            <w:rPrChange w:id="1721" w:author="John MacAuley" w:date="2014-12-02T21:30:00Z">
              <w:rPr>
                <w:rFonts w:ascii="Times New Roman" w:hAnsi="Times New Roman"/>
                <w:color w:val="000096"/>
                <w:sz w:val="24"/>
              </w:rPr>
            </w:rPrChange>
          </w:rPr>
          <w:t>/&gt;</w:t>
        </w:r>
        <w:r w:rsidRPr="004D1B37">
          <w:rPr>
            <w:rFonts w:ascii="Courier New" w:hAnsi="Courier New" w:cs="Courier New"/>
            <w:color w:val="000000"/>
            <w:sz w:val="16"/>
            <w:szCs w:val="16"/>
            <w:rPrChange w:id="1722" w:author="John MacAuley" w:date="2014-12-02T21:30:00Z">
              <w:rPr>
                <w:rFonts w:ascii="Times New Roman" w:hAnsi="Times New Roman"/>
                <w:color w:val="000000"/>
                <w:sz w:val="24"/>
              </w:rPr>
            </w:rPrChange>
          </w:rPr>
          <w:br/>
          <w:t xml:space="preserve">            </w:t>
        </w:r>
        <w:r w:rsidRPr="004D1B37">
          <w:rPr>
            <w:rFonts w:ascii="Courier New" w:hAnsi="Courier New" w:cs="Courier New"/>
            <w:color w:val="003296"/>
            <w:sz w:val="16"/>
            <w:szCs w:val="16"/>
            <w:rPrChange w:id="1723" w:author="John MacAuley" w:date="2014-12-02T21:30:00Z">
              <w:rPr>
                <w:rFonts w:ascii="Times New Roman" w:hAnsi="Times New Roman"/>
                <w:color w:val="003296"/>
                <w:sz w:val="24"/>
              </w:rPr>
            </w:rPrChange>
          </w:rPr>
          <w:t>&lt;</w:t>
        </w:r>
        <w:proofErr w:type="spellStart"/>
        <w:r w:rsidRPr="004D1B37">
          <w:rPr>
            <w:rFonts w:ascii="Courier New" w:hAnsi="Courier New" w:cs="Courier New"/>
            <w:color w:val="003296"/>
            <w:sz w:val="16"/>
            <w:szCs w:val="16"/>
            <w:rPrChange w:id="1724" w:author="John MacAuley" w:date="2014-12-02T21:30:00Z">
              <w:rPr>
                <w:rFonts w:ascii="Times New Roman" w:hAnsi="Times New Roman"/>
                <w:color w:val="003296"/>
                <w:sz w:val="24"/>
              </w:rPr>
            </w:rPrChange>
          </w:rPr>
          <w:t>xsd:element</w:t>
        </w:r>
        <w:proofErr w:type="spellEnd"/>
        <w:r w:rsidRPr="004D1B37">
          <w:rPr>
            <w:rFonts w:ascii="Courier New" w:hAnsi="Courier New" w:cs="Courier New"/>
            <w:color w:val="F5844C"/>
            <w:sz w:val="16"/>
            <w:szCs w:val="16"/>
            <w:rPrChange w:id="1725" w:author="John MacAuley" w:date="2014-12-02T21:30:00Z">
              <w:rPr>
                <w:rFonts w:ascii="Times New Roman" w:hAnsi="Times New Roman"/>
                <w:color w:val="F5844C"/>
                <w:sz w:val="24"/>
              </w:rPr>
            </w:rPrChange>
          </w:rPr>
          <w:t xml:space="preserve"> name</w:t>
        </w:r>
        <w:r w:rsidRPr="004D1B37">
          <w:rPr>
            <w:rFonts w:ascii="Courier New" w:hAnsi="Courier New" w:cs="Courier New"/>
            <w:color w:val="FF8040"/>
            <w:sz w:val="16"/>
            <w:szCs w:val="16"/>
            <w:rPrChange w:id="1726"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727" w:author="John MacAuley" w:date="2014-12-02T21:30:00Z">
              <w:rPr>
                <w:rFonts w:ascii="Times New Roman" w:hAnsi="Times New Roman"/>
                <w:color w:val="993300"/>
                <w:sz w:val="24"/>
              </w:rPr>
            </w:rPrChange>
          </w:rPr>
          <w:t>"</w:t>
        </w:r>
        <w:proofErr w:type="spellStart"/>
        <w:r w:rsidRPr="004D1B37">
          <w:rPr>
            <w:rFonts w:ascii="Courier New" w:hAnsi="Courier New" w:cs="Courier New"/>
            <w:color w:val="993300"/>
            <w:sz w:val="16"/>
            <w:szCs w:val="16"/>
            <w:rPrChange w:id="1728" w:author="John MacAuley" w:date="2014-12-02T21:30:00Z">
              <w:rPr>
                <w:rFonts w:ascii="Times New Roman" w:hAnsi="Times New Roman"/>
                <w:color w:val="993300"/>
                <w:sz w:val="24"/>
              </w:rPr>
            </w:rPrChange>
          </w:rPr>
          <w:t>adminContact</w:t>
        </w:r>
        <w:proofErr w:type="spellEnd"/>
        <w:r w:rsidRPr="004D1B37">
          <w:rPr>
            <w:rFonts w:ascii="Courier New" w:hAnsi="Courier New" w:cs="Courier New"/>
            <w:color w:val="993300"/>
            <w:sz w:val="16"/>
            <w:szCs w:val="16"/>
            <w:rPrChange w:id="1729" w:author="John MacAuley" w:date="2014-12-02T21:30:00Z">
              <w:rPr>
                <w:rFonts w:ascii="Times New Roman" w:hAnsi="Times New Roman"/>
                <w:color w:val="993300"/>
                <w:sz w:val="24"/>
              </w:rPr>
            </w:rPrChange>
          </w:rPr>
          <w:t>"</w:t>
        </w:r>
        <w:r w:rsidRPr="00216573">
          <w:rPr>
            <w:rFonts w:ascii="Courier New" w:hAnsi="Courier New" w:cs="Courier New"/>
            <w:color w:val="F5844C"/>
            <w:sz w:val="16"/>
            <w:szCs w:val="16"/>
          </w:rPr>
          <w:t xml:space="preserve"> </w:t>
        </w:r>
        <w:r w:rsidRPr="004D1B37">
          <w:rPr>
            <w:rFonts w:ascii="Courier New" w:hAnsi="Courier New" w:cs="Courier New"/>
            <w:color w:val="F5844C"/>
            <w:sz w:val="16"/>
            <w:szCs w:val="16"/>
            <w:rPrChange w:id="1730" w:author="John MacAuley" w:date="2014-12-02T21:30:00Z">
              <w:rPr>
                <w:rFonts w:ascii="Times New Roman" w:hAnsi="Times New Roman"/>
                <w:color w:val="F5844C"/>
                <w:sz w:val="24"/>
              </w:rPr>
            </w:rPrChange>
          </w:rPr>
          <w:t>type</w:t>
        </w:r>
        <w:r w:rsidRPr="004D1B37">
          <w:rPr>
            <w:rFonts w:ascii="Courier New" w:hAnsi="Courier New" w:cs="Courier New"/>
            <w:color w:val="FF8040"/>
            <w:sz w:val="16"/>
            <w:szCs w:val="16"/>
            <w:rPrChange w:id="1731"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732" w:author="John MacAuley" w:date="2014-12-02T21:30:00Z">
              <w:rPr>
                <w:rFonts w:ascii="Times New Roman" w:hAnsi="Times New Roman"/>
                <w:color w:val="993300"/>
                <w:sz w:val="24"/>
              </w:rPr>
            </w:rPrChange>
          </w:rPr>
          <w:t>"</w:t>
        </w:r>
        <w:proofErr w:type="spellStart"/>
        <w:r w:rsidRPr="004D1B37">
          <w:rPr>
            <w:rFonts w:ascii="Courier New" w:hAnsi="Courier New" w:cs="Courier New"/>
            <w:color w:val="993300"/>
            <w:sz w:val="16"/>
            <w:szCs w:val="16"/>
            <w:rPrChange w:id="1733" w:author="John MacAuley" w:date="2014-12-02T21:30:00Z">
              <w:rPr>
                <w:rFonts w:ascii="Times New Roman" w:hAnsi="Times New Roman"/>
                <w:color w:val="993300"/>
                <w:sz w:val="24"/>
              </w:rPr>
            </w:rPrChange>
          </w:rPr>
          <w:t>xcard:VcardsType</w:t>
        </w:r>
        <w:proofErr w:type="spellEnd"/>
        <w:r w:rsidRPr="004D1B37">
          <w:rPr>
            <w:rFonts w:ascii="Courier New" w:hAnsi="Courier New" w:cs="Courier New"/>
            <w:color w:val="993300"/>
            <w:sz w:val="16"/>
            <w:szCs w:val="16"/>
            <w:rPrChange w:id="1734" w:author="John MacAuley" w:date="2014-12-02T21:30:00Z">
              <w:rPr>
                <w:rFonts w:ascii="Times New Roman" w:hAnsi="Times New Roman"/>
                <w:color w:val="993300"/>
                <w:sz w:val="24"/>
              </w:rPr>
            </w:rPrChange>
          </w:rPr>
          <w:t>"</w:t>
        </w:r>
        <w:r w:rsidRPr="00216573">
          <w:rPr>
            <w:rFonts w:ascii="Courier New" w:hAnsi="Courier New" w:cs="Courier New"/>
            <w:color w:val="F5844C"/>
            <w:sz w:val="16"/>
            <w:szCs w:val="16"/>
          </w:rPr>
          <w:t xml:space="preserve"> </w:t>
        </w:r>
        <w:proofErr w:type="spellStart"/>
        <w:r w:rsidRPr="004D1B37">
          <w:rPr>
            <w:rFonts w:ascii="Courier New" w:hAnsi="Courier New" w:cs="Courier New"/>
            <w:color w:val="F5844C"/>
            <w:sz w:val="16"/>
            <w:szCs w:val="16"/>
            <w:rPrChange w:id="1735" w:author="John MacAuley" w:date="2014-12-02T21:30:00Z">
              <w:rPr>
                <w:rFonts w:ascii="Times New Roman" w:hAnsi="Times New Roman"/>
                <w:color w:val="F5844C"/>
                <w:sz w:val="24"/>
              </w:rPr>
            </w:rPrChange>
          </w:rPr>
          <w:t>minOccurs</w:t>
        </w:r>
        <w:proofErr w:type="spellEnd"/>
        <w:r w:rsidRPr="004D1B37">
          <w:rPr>
            <w:rFonts w:ascii="Courier New" w:hAnsi="Courier New" w:cs="Courier New"/>
            <w:color w:val="FF8040"/>
            <w:sz w:val="16"/>
            <w:szCs w:val="16"/>
            <w:rPrChange w:id="1736"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737" w:author="John MacAuley" w:date="2014-12-02T21:30:00Z">
              <w:rPr>
                <w:rFonts w:ascii="Times New Roman" w:hAnsi="Times New Roman"/>
                <w:color w:val="993300"/>
                <w:sz w:val="24"/>
              </w:rPr>
            </w:rPrChange>
          </w:rPr>
          <w:t>"0"</w:t>
        </w:r>
        <w:r w:rsidRPr="004D1B37">
          <w:rPr>
            <w:rFonts w:ascii="Courier New" w:hAnsi="Courier New" w:cs="Courier New"/>
            <w:color w:val="F5844C"/>
            <w:sz w:val="16"/>
            <w:szCs w:val="16"/>
            <w:rPrChange w:id="1738" w:author="John MacAuley" w:date="2014-12-02T21:30:00Z">
              <w:rPr>
                <w:rFonts w:ascii="Times New Roman" w:hAnsi="Times New Roman"/>
                <w:color w:val="F5844C"/>
                <w:sz w:val="24"/>
              </w:rPr>
            </w:rPrChange>
          </w:rPr>
          <w:t xml:space="preserve"> </w:t>
        </w:r>
        <w:r w:rsidRPr="004D1B37">
          <w:rPr>
            <w:rFonts w:ascii="Courier New" w:hAnsi="Courier New" w:cs="Courier New"/>
            <w:color w:val="000096"/>
            <w:sz w:val="16"/>
            <w:szCs w:val="16"/>
            <w:rPrChange w:id="1739" w:author="John MacAuley" w:date="2014-12-02T21:30:00Z">
              <w:rPr>
                <w:rFonts w:ascii="Times New Roman" w:hAnsi="Times New Roman"/>
                <w:color w:val="000096"/>
                <w:sz w:val="24"/>
              </w:rPr>
            </w:rPrChange>
          </w:rPr>
          <w:t>/&gt;</w:t>
        </w:r>
        <w:r w:rsidRPr="004D1B37">
          <w:rPr>
            <w:rFonts w:ascii="Courier New" w:hAnsi="Courier New" w:cs="Courier New"/>
            <w:color w:val="000000"/>
            <w:sz w:val="16"/>
            <w:szCs w:val="16"/>
            <w:rPrChange w:id="1740" w:author="John MacAuley" w:date="2014-12-02T21:30:00Z">
              <w:rPr>
                <w:rFonts w:ascii="Times New Roman" w:hAnsi="Times New Roman"/>
                <w:color w:val="000000"/>
                <w:sz w:val="24"/>
              </w:rPr>
            </w:rPrChange>
          </w:rPr>
          <w:br/>
          <w:t xml:space="preserve">            </w:t>
        </w:r>
        <w:r w:rsidRPr="004D1B37">
          <w:rPr>
            <w:rFonts w:ascii="Courier New" w:hAnsi="Courier New" w:cs="Courier New"/>
            <w:color w:val="003296"/>
            <w:sz w:val="16"/>
            <w:szCs w:val="16"/>
            <w:rPrChange w:id="1741" w:author="John MacAuley" w:date="2014-12-02T21:30:00Z">
              <w:rPr>
                <w:rFonts w:ascii="Times New Roman" w:hAnsi="Times New Roman"/>
                <w:color w:val="003296"/>
                <w:sz w:val="24"/>
              </w:rPr>
            </w:rPrChange>
          </w:rPr>
          <w:t>&lt;</w:t>
        </w:r>
        <w:proofErr w:type="spellStart"/>
        <w:r w:rsidRPr="004D1B37">
          <w:rPr>
            <w:rFonts w:ascii="Courier New" w:hAnsi="Courier New" w:cs="Courier New"/>
            <w:color w:val="003296"/>
            <w:sz w:val="16"/>
            <w:szCs w:val="16"/>
            <w:rPrChange w:id="1742" w:author="John MacAuley" w:date="2014-12-02T21:30:00Z">
              <w:rPr>
                <w:rFonts w:ascii="Times New Roman" w:hAnsi="Times New Roman"/>
                <w:color w:val="003296"/>
                <w:sz w:val="24"/>
              </w:rPr>
            </w:rPrChange>
          </w:rPr>
          <w:t>xsd:element</w:t>
        </w:r>
        <w:proofErr w:type="spellEnd"/>
        <w:r w:rsidRPr="004D1B37">
          <w:rPr>
            <w:rFonts w:ascii="Courier New" w:hAnsi="Courier New" w:cs="Courier New"/>
            <w:color w:val="F5844C"/>
            <w:sz w:val="16"/>
            <w:szCs w:val="16"/>
            <w:rPrChange w:id="1743" w:author="John MacAuley" w:date="2014-12-02T21:30:00Z">
              <w:rPr>
                <w:rFonts w:ascii="Times New Roman" w:hAnsi="Times New Roman"/>
                <w:color w:val="F5844C"/>
                <w:sz w:val="24"/>
              </w:rPr>
            </w:rPrChange>
          </w:rPr>
          <w:t xml:space="preserve"> name</w:t>
        </w:r>
        <w:r w:rsidRPr="004D1B37">
          <w:rPr>
            <w:rFonts w:ascii="Courier New" w:hAnsi="Courier New" w:cs="Courier New"/>
            <w:color w:val="FF8040"/>
            <w:sz w:val="16"/>
            <w:szCs w:val="16"/>
            <w:rPrChange w:id="1744"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745" w:author="John MacAuley" w:date="2014-12-02T21:30:00Z">
              <w:rPr>
                <w:rFonts w:ascii="Times New Roman" w:hAnsi="Times New Roman"/>
                <w:color w:val="993300"/>
                <w:sz w:val="24"/>
              </w:rPr>
            </w:rPrChange>
          </w:rPr>
          <w:t>"location"</w:t>
        </w:r>
        <w:r w:rsidRPr="00216573">
          <w:rPr>
            <w:rFonts w:ascii="Courier New" w:hAnsi="Courier New" w:cs="Courier New"/>
            <w:color w:val="F5844C"/>
            <w:sz w:val="16"/>
            <w:szCs w:val="16"/>
          </w:rPr>
          <w:t xml:space="preserve"> </w:t>
        </w:r>
        <w:r w:rsidRPr="004D1B37">
          <w:rPr>
            <w:rFonts w:ascii="Courier New" w:hAnsi="Courier New" w:cs="Courier New"/>
            <w:color w:val="F5844C"/>
            <w:sz w:val="16"/>
            <w:szCs w:val="16"/>
            <w:rPrChange w:id="1746" w:author="John MacAuley" w:date="2014-12-02T21:30:00Z">
              <w:rPr>
                <w:rFonts w:ascii="Times New Roman" w:hAnsi="Times New Roman"/>
                <w:color w:val="F5844C"/>
                <w:sz w:val="24"/>
              </w:rPr>
            </w:rPrChange>
          </w:rPr>
          <w:t>type</w:t>
        </w:r>
        <w:r w:rsidRPr="004D1B37">
          <w:rPr>
            <w:rFonts w:ascii="Courier New" w:hAnsi="Courier New" w:cs="Courier New"/>
            <w:color w:val="FF8040"/>
            <w:sz w:val="16"/>
            <w:szCs w:val="16"/>
            <w:rPrChange w:id="1747"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748" w:author="John MacAuley" w:date="2014-12-02T21:30:00Z">
              <w:rPr>
                <w:rFonts w:ascii="Times New Roman" w:hAnsi="Times New Roman"/>
                <w:color w:val="993300"/>
                <w:sz w:val="24"/>
              </w:rPr>
            </w:rPrChange>
          </w:rPr>
          <w:t>"</w:t>
        </w:r>
        <w:proofErr w:type="spellStart"/>
        <w:r w:rsidRPr="004D1B37">
          <w:rPr>
            <w:rFonts w:ascii="Courier New" w:hAnsi="Courier New" w:cs="Courier New"/>
            <w:color w:val="993300"/>
            <w:sz w:val="16"/>
            <w:szCs w:val="16"/>
            <w:rPrChange w:id="1749" w:author="John MacAuley" w:date="2014-12-02T21:30:00Z">
              <w:rPr>
                <w:rFonts w:ascii="Times New Roman" w:hAnsi="Times New Roman"/>
                <w:color w:val="993300"/>
                <w:sz w:val="24"/>
              </w:rPr>
            </w:rPrChange>
          </w:rPr>
          <w:t>tns:LocationType</w:t>
        </w:r>
        <w:proofErr w:type="spellEnd"/>
        <w:r w:rsidRPr="004D1B37">
          <w:rPr>
            <w:rFonts w:ascii="Courier New" w:hAnsi="Courier New" w:cs="Courier New"/>
            <w:color w:val="993300"/>
            <w:sz w:val="16"/>
            <w:szCs w:val="16"/>
            <w:rPrChange w:id="1750" w:author="John MacAuley" w:date="2014-12-02T21:30:00Z">
              <w:rPr>
                <w:rFonts w:ascii="Times New Roman" w:hAnsi="Times New Roman"/>
                <w:color w:val="993300"/>
                <w:sz w:val="24"/>
              </w:rPr>
            </w:rPrChange>
          </w:rPr>
          <w:t>"</w:t>
        </w:r>
        <w:r w:rsidRPr="004D1B37">
          <w:rPr>
            <w:rFonts w:ascii="Courier New" w:hAnsi="Courier New" w:cs="Courier New"/>
            <w:color w:val="F5844C"/>
            <w:sz w:val="16"/>
            <w:szCs w:val="16"/>
            <w:rPrChange w:id="1751" w:author="John MacAuley" w:date="2014-12-02T21:30:00Z">
              <w:rPr>
                <w:rFonts w:ascii="Times New Roman" w:hAnsi="Times New Roman"/>
                <w:color w:val="F5844C"/>
                <w:sz w:val="24"/>
              </w:rPr>
            </w:rPrChange>
          </w:rPr>
          <w:t xml:space="preserve">  </w:t>
        </w:r>
        <w:proofErr w:type="spellStart"/>
        <w:r w:rsidRPr="004D1B37">
          <w:rPr>
            <w:rFonts w:ascii="Courier New" w:hAnsi="Courier New" w:cs="Courier New"/>
            <w:color w:val="F5844C"/>
            <w:sz w:val="16"/>
            <w:szCs w:val="16"/>
            <w:rPrChange w:id="1752" w:author="John MacAuley" w:date="2014-12-02T21:30:00Z">
              <w:rPr>
                <w:rFonts w:ascii="Times New Roman" w:hAnsi="Times New Roman"/>
                <w:color w:val="F5844C"/>
                <w:sz w:val="24"/>
              </w:rPr>
            </w:rPrChange>
          </w:rPr>
          <w:t>minOccurs</w:t>
        </w:r>
        <w:proofErr w:type="spellEnd"/>
        <w:r w:rsidRPr="004D1B37">
          <w:rPr>
            <w:rFonts w:ascii="Courier New" w:hAnsi="Courier New" w:cs="Courier New"/>
            <w:color w:val="FF8040"/>
            <w:sz w:val="16"/>
            <w:szCs w:val="16"/>
            <w:rPrChange w:id="1753"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754" w:author="John MacAuley" w:date="2014-12-02T21:30:00Z">
              <w:rPr>
                <w:rFonts w:ascii="Times New Roman" w:hAnsi="Times New Roman"/>
                <w:color w:val="993300"/>
                <w:sz w:val="24"/>
              </w:rPr>
            </w:rPrChange>
          </w:rPr>
          <w:t>"0"</w:t>
        </w:r>
        <w:r w:rsidRPr="004D1B37">
          <w:rPr>
            <w:rFonts w:ascii="Courier New" w:hAnsi="Courier New" w:cs="Courier New"/>
            <w:color w:val="F5844C"/>
            <w:sz w:val="16"/>
            <w:szCs w:val="16"/>
            <w:rPrChange w:id="1755" w:author="John MacAuley" w:date="2014-12-02T21:30:00Z">
              <w:rPr>
                <w:rFonts w:ascii="Times New Roman" w:hAnsi="Times New Roman"/>
                <w:color w:val="F5844C"/>
                <w:sz w:val="24"/>
              </w:rPr>
            </w:rPrChange>
          </w:rPr>
          <w:t xml:space="preserve"> </w:t>
        </w:r>
        <w:r w:rsidRPr="004D1B37">
          <w:rPr>
            <w:rFonts w:ascii="Courier New" w:hAnsi="Courier New" w:cs="Courier New"/>
            <w:color w:val="000096"/>
            <w:sz w:val="16"/>
            <w:szCs w:val="16"/>
            <w:rPrChange w:id="1756" w:author="John MacAuley" w:date="2014-12-02T21:30:00Z">
              <w:rPr>
                <w:rFonts w:ascii="Times New Roman" w:hAnsi="Times New Roman"/>
                <w:color w:val="000096"/>
                <w:sz w:val="24"/>
              </w:rPr>
            </w:rPrChange>
          </w:rPr>
          <w:t>/&gt;</w:t>
        </w:r>
        <w:r w:rsidRPr="004D1B37">
          <w:rPr>
            <w:rFonts w:ascii="Courier New" w:hAnsi="Courier New" w:cs="Courier New"/>
            <w:color w:val="000000"/>
            <w:sz w:val="16"/>
            <w:szCs w:val="16"/>
            <w:rPrChange w:id="1757" w:author="John MacAuley" w:date="2014-12-02T21:30:00Z">
              <w:rPr>
                <w:rFonts w:ascii="Times New Roman" w:hAnsi="Times New Roman"/>
                <w:color w:val="000000"/>
                <w:sz w:val="24"/>
              </w:rPr>
            </w:rPrChange>
          </w:rPr>
          <w:br/>
          <w:t xml:space="preserve">            </w:t>
        </w:r>
        <w:r w:rsidRPr="004D1B37">
          <w:rPr>
            <w:rFonts w:ascii="Courier New" w:hAnsi="Courier New" w:cs="Courier New"/>
            <w:color w:val="003296"/>
            <w:sz w:val="16"/>
            <w:szCs w:val="16"/>
            <w:rPrChange w:id="1758" w:author="John MacAuley" w:date="2014-12-02T21:30:00Z">
              <w:rPr>
                <w:rFonts w:ascii="Times New Roman" w:hAnsi="Times New Roman"/>
                <w:color w:val="003296"/>
                <w:sz w:val="24"/>
              </w:rPr>
            </w:rPrChange>
          </w:rPr>
          <w:t>&lt;</w:t>
        </w:r>
        <w:proofErr w:type="spellStart"/>
        <w:r w:rsidRPr="004D1B37">
          <w:rPr>
            <w:rFonts w:ascii="Courier New" w:hAnsi="Courier New" w:cs="Courier New"/>
            <w:color w:val="003296"/>
            <w:sz w:val="16"/>
            <w:szCs w:val="16"/>
            <w:rPrChange w:id="1759" w:author="John MacAuley" w:date="2014-12-02T21:30:00Z">
              <w:rPr>
                <w:rFonts w:ascii="Times New Roman" w:hAnsi="Times New Roman"/>
                <w:color w:val="003296"/>
                <w:sz w:val="24"/>
              </w:rPr>
            </w:rPrChange>
          </w:rPr>
          <w:t>xsd:element</w:t>
        </w:r>
        <w:proofErr w:type="spellEnd"/>
        <w:r w:rsidRPr="004D1B37">
          <w:rPr>
            <w:rFonts w:ascii="Courier New" w:hAnsi="Courier New" w:cs="Courier New"/>
            <w:color w:val="F5844C"/>
            <w:sz w:val="16"/>
            <w:szCs w:val="16"/>
            <w:rPrChange w:id="1760" w:author="John MacAuley" w:date="2014-12-02T21:30:00Z">
              <w:rPr>
                <w:rFonts w:ascii="Times New Roman" w:hAnsi="Times New Roman"/>
                <w:color w:val="F5844C"/>
                <w:sz w:val="24"/>
              </w:rPr>
            </w:rPrChange>
          </w:rPr>
          <w:t xml:space="preserve"> name</w:t>
        </w:r>
        <w:r w:rsidRPr="004D1B37">
          <w:rPr>
            <w:rFonts w:ascii="Courier New" w:hAnsi="Courier New" w:cs="Courier New"/>
            <w:color w:val="FF8040"/>
            <w:sz w:val="16"/>
            <w:szCs w:val="16"/>
            <w:rPrChange w:id="1761"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762" w:author="John MacAuley" w:date="2014-12-02T21:30:00Z">
              <w:rPr>
                <w:rFonts w:ascii="Times New Roman" w:hAnsi="Times New Roman"/>
                <w:color w:val="993300"/>
                <w:sz w:val="24"/>
              </w:rPr>
            </w:rPrChange>
          </w:rPr>
          <w:t>"</w:t>
        </w:r>
        <w:proofErr w:type="spellStart"/>
        <w:r w:rsidRPr="004D1B37">
          <w:rPr>
            <w:rFonts w:ascii="Courier New" w:hAnsi="Courier New" w:cs="Courier New"/>
            <w:color w:val="993300"/>
            <w:sz w:val="16"/>
            <w:szCs w:val="16"/>
            <w:rPrChange w:id="1763" w:author="John MacAuley" w:date="2014-12-02T21:30:00Z">
              <w:rPr>
                <w:rFonts w:ascii="Times New Roman" w:hAnsi="Times New Roman"/>
                <w:color w:val="993300"/>
                <w:sz w:val="24"/>
              </w:rPr>
            </w:rPrChange>
          </w:rPr>
          <w:t>networkId</w:t>
        </w:r>
        <w:proofErr w:type="spellEnd"/>
        <w:r w:rsidRPr="004D1B37">
          <w:rPr>
            <w:rFonts w:ascii="Courier New" w:hAnsi="Courier New" w:cs="Courier New"/>
            <w:color w:val="993300"/>
            <w:sz w:val="16"/>
            <w:szCs w:val="16"/>
            <w:rPrChange w:id="1764" w:author="John MacAuley" w:date="2014-12-02T21:30:00Z">
              <w:rPr>
                <w:rFonts w:ascii="Times New Roman" w:hAnsi="Times New Roman"/>
                <w:color w:val="993300"/>
                <w:sz w:val="24"/>
              </w:rPr>
            </w:rPrChange>
          </w:rPr>
          <w:t>"</w:t>
        </w:r>
        <w:r w:rsidRPr="00216573">
          <w:rPr>
            <w:rFonts w:ascii="Courier New" w:hAnsi="Courier New" w:cs="Courier New"/>
            <w:color w:val="F5844C"/>
            <w:sz w:val="16"/>
            <w:szCs w:val="16"/>
          </w:rPr>
          <w:t xml:space="preserve"> </w:t>
        </w:r>
        <w:r w:rsidRPr="004D1B37">
          <w:rPr>
            <w:rFonts w:ascii="Courier New" w:hAnsi="Courier New" w:cs="Courier New"/>
            <w:color w:val="F5844C"/>
            <w:sz w:val="16"/>
            <w:szCs w:val="16"/>
            <w:rPrChange w:id="1765" w:author="John MacAuley" w:date="2014-12-02T21:30:00Z">
              <w:rPr>
                <w:rFonts w:ascii="Times New Roman" w:hAnsi="Times New Roman"/>
                <w:color w:val="F5844C"/>
                <w:sz w:val="24"/>
              </w:rPr>
            </w:rPrChange>
          </w:rPr>
          <w:t>type</w:t>
        </w:r>
        <w:r w:rsidRPr="004D1B37">
          <w:rPr>
            <w:rFonts w:ascii="Courier New" w:hAnsi="Courier New" w:cs="Courier New"/>
            <w:color w:val="FF8040"/>
            <w:sz w:val="16"/>
            <w:szCs w:val="16"/>
            <w:rPrChange w:id="1766"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767" w:author="John MacAuley" w:date="2014-12-02T21:30:00Z">
              <w:rPr>
                <w:rFonts w:ascii="Times New Roman" w:hAnsi="Times New Roman"/>
                <w:color w:val="993300"/>
                <w:sz w:val="24"/>
              </w:rPr>
            </w:rPrChange>
          </w:rPr>
          <w:t>"</w:t>
        </w:r>
        <w:proofErr w:type="spellStart"/>
        <w:r w:rsidRPr="004D1B37">
          <w:rPr>
            <w:rFonts w:ascii="Courier New" w:hAnsi="Courier New" w:cs="Courier New"/>
            <w:color w:val="993300"/>
            <w:sz w:val="16"/>
            <w:szCs w:val="16"/>
            <w:rPrChange w:id="1768" w:author="John MacAuley" w:date="2014-12-02T21:30:00Z">
              <w:rPr>
                <w:rFonts w:ascii="Times New Roman" w:hAnsi="Times New Roman"/>
                <w:color w:val="993300"/>
                <w:sz w:val="24"/>
              </w:rPr>
            </w:rPrChange>
          </w:rPr>
          <w:t>xsd:anyURI</w:t>
        </w:r>
        <w:proofErr w:type="spellEnd"/>
        <w:r w:rsidRPr="004D1B37">
          <w:rPr>
            <w:rFonts w:ascii="Courier New" w:hAnsi="Courier New" w:cs="Courier New"/>
            <w:color w:val="993300"/>
            <w:sz w:val="16"/>
            <w:szCs w:val="16"/>
            <w:rPrChange w:id="1769" w:author="John MacAuley" w:date="2014-12-02T21:30:00Z">
              <w:rPr>
                <w:rFonts w:ascii="Times New Roman" w:hAnsi="Times New Roman"/>
                <w:color w:val="993300"/>
                <w:sz w:val="24"/>
              </w:rPr>
            </w:rPrChange>
          </w:rPr>
          <w:t>"</w:t>
        </w:r>
        <w:r w:rsidRPr="004D1B37">
          <w:rPr>
            <w:rFonts w:ascii="Courier New" w:hAnsi="Courier New" w:cs="Courier New"/>
            <w:color w:val="F5844C"/>
            <w:sz w:val="16"/>
            <w:szCs w:val="16"/>
            <w:rPrChange w:id="1770" w:author="John MacAuley" w:date="2014-12-02T21:30:00Z">
              <w:rPr>
                <w:rFonts w:ascii="Times New Roman" w:hAnsi="Times New Roman"/>
                <w:color w:val="F5844C"/>
                <w:sz w:val="24"/>
              </w:rPr>
            </w:rPrChange>
          </w:rPr>
          <w:t xml:space="preserve"> </w:t>
        </w:r>
        <w:proofErr w:type="spellStart"/>
        <w:r w:rsidRPr="004D1B37">
          <w:rPr>
            <w:rFonts w:ascii="Courier New" w:hAnsi="Courier New" w:cs="Courier New"/>
            <w:color w:val="F5844C"/>
            <w:sz w:val="16"/>
            <w:szCs w:val="16"/>
            <w:rPrChange w:id="1771" w:author="John MacAuley" w:date="2014-12-02T21:30:00Z">
              <w:rPr>
                <w:rFonts w:ascii="Times New Roman" w:hAnsi="Times New Roman"/>
                <w:color w:val="F5844C"/>
                <w:sz w:val="24"/>
              </w:rPr>
            </w:rPrChange>
          </w:rPr>
          <w:t>minOccurs</w:t>
        </w:r>
        <w:proofErr w:type="spellEnd"/>
        <w:r w:rsidRPr="004D1B37">
          <w:rPr>
            <w:rFonts w:ascii="Courier New" w:hAnsi="Courier New" w:cs="Courier New"/>
            <w:color w:val="FF8040"/>
            <w:sz w:val="16"/>
            <w:szCs w:val="16"/>
            <w:rPrChange w:id="1772"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773" w:author="John MacAuley" w:date="2014-12-02T21:30:00Z">
              <w:rPr>
                <w:rFonts w:ascii="Times New Roman" w:hAnsi="Times New Roman"/>
                <w:color w:val="993300"/>
                <w:sz w:val="24"/>
              </w:rPr>
            </w:rPrChange>
          </w:rPr>
          <w:t>"0"</w:t>
        </w:r>
      </w:ins>
    </w:p>
    <w:p w14:paraId="5E2AB06F" w14:textId="77777777" w:rsidR="004D1B37" w:rsidRDefault="004D1B37">
      <w:pPr>
        <w:ind w:left="360"/>
        <w:rPr>
          <w:ins w:id="1774" w:author="John MacAuley" w:date="2014-12-02T21:32:00Z"/>
          <w:rFonts w:ascii="Courier New" w:hAnsi="Courier New" w:cs="Courier New"/>
          <w:color w:val="993300"/>
          <w:sz w:val="16"/>
          <w:szCs w:val="16"/>
        </w:rPr>
        <w:pPrChange w:id="1775" w:author="John MacAuley" w:date="2014-09-09T16:23:00Z">
          <w:pPr>
            <w:ind w:left="360" w:hanging="360"/>
          </w:pPr>
        </w:pPrChange>
      </w:pPr>
      <w:ins w:id="1776" w:author="John MacAuley" w:date="2014-12-02T21:32:00Z">
        <w:r>
          <w:rPr>
            <w:rFonts w:ascii="Courier New" w:hAnsi="Courier New" w:cs="Courier New"/>
            <w:color w:val="993300"/>
            <w:sz w:val="16"/>
            <w:szCs w:val="16"/>
          </w:rPr>
          <w:t xml:space="preserve">               </w:t>
        </w:r>
      </w:ins>
      <w:ins w:id="1777" w:author="John MacAuley" w:date="2014-12-02T21:29:00Z">
        <w:r w:rsidRPr="004D1B37">
          <w:rPr>
            <w:rFonts w:ascii="Courier New" w:hAnsi="Courier New" w:cs="Courier New"/>
            <w:color w:val="F5844C"/>
            <w:sz w:val="16"/>
            <w:szCs w:val="16"/>
            <w:rPrChange w:id="1778" w:author="John MacAuley" w:date="2014-12-02T21:30:00Z">
              <w:rPr>
                <w:rFonts w:ascii="Times New Roman" w:hAnsi="Times New Roman"/>
                <w:color w:val="F5844C"/>
                <w:sz w:val="24"/>
              </w:rPr>
            </w:rPrChange>
          </w:rPr>
          <w:t xml:space="preserve"> </w:t>
        </w:r>
        <w:proofErr w:type="spellStart"/>
        <w:proofErr w:type="gramStart"/>
        <w:r w:rsidRPr="004D1B37">
          <w:rPr>
            <w:rFonts w:ascii="Courier New" w:hAnsi="Courier New" w:cs="Courier New"/>
            <w:color w:val="F5844C"/>
            <w:sz w:val="16"/>
            <w:szCs w:val="16"/>
            <w:rPrChange w:id="1779" w:author="John MacAuley" w:date="2014-12-02T21:30:00Z">
              <w:rPr>
                <w:rFonts w:ascii="Times New Roman" w:hAnsi="Times New Roman"/>
                <w:color w:val="F5844C"/>
                <w:sz w:val="24"/>
              </w:rPr>
            </w:rPrChange>
          </w:rPr>
          <w:t>maxOccurs</w:t>
        </w:r>
        <w:proofErr w:type="spellEnd"/>
        <w:proofErr w:type="gramEnd"/>
        <w:r w:rsidRPr="004D1B37">
          <w:rPr>
            <w:rFonts w:ascii="Courier New" w:hAnsi="Courier New" w:cs="Courier New"/>
            <w:color w:val="FF8040"/>
            <w:sz w:val="16"/>
            <w:szCs w:val="16"/>
            <w:rPrChange w:id="1780"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781" w:author="John MacAuley" w:date="2014-12-02T21:30:00Z">
              <w:rPr>
                <w:rFonts w:ascii="Times New Roman" w:hAnsi="Times New Roman"/>
                <w:color w:val="993300"/>
                <w:sz w:val="24"/>
              </w:rPr>
            </w:rPrChange>
          </w:rPr>
          <w:t>"unbounded"</w:t>
        </w:r>
        <w:r w:rsidRPr="004D1B37">
          <w:rPr>
            <w:rFonts w:ascii="Courier New" w:hAnsi="Courier New" w:cs="Courier New"/>
            <w:color w:val="F5844C"/>
            <w:sz w:val="16"/>
            <w:szCs w:val="16"/>
            <w:rPrChange w:id="1782" w:author="John MacAuley" w:date="2014-12-02T21:30:00Z">
              <w:rPr>
                <w:rFonts w:ascii="Times New Roman" w:hAnsi="Times New Roman"/>
                <w:color w:val="F5844C"/>
                <w:sz w:val="24"/>
              </w:rPr>
            </w:rPrChange>
          </w:rPr>
          <w:t xml:space="preserve"> </w:t>
        </w:r>
        <w:r w:rsidRPr="004D1B37">
          <w:rPr>
            <w:rFonts w:ascii="Courier New" w:hAnsi="Courier New" w:cs="Courier New"/>
            <w:color w:val="000096"/>
            <w:sz w:val="16"/>
            <w:szCs w:val="16"/>
            <w:rPrChange w:id="1783" w:author="John MacAuley" w:date="2014-12-02T21:30:00Z">
              <w:rPr>
                <w:rFonts w:ascii="Times New Roman" w:hAnsi="Times New Roman"/>
                <w:color w:val="000096"/>
                <w:sz w:val="24"/>
              </w:rPr>
            </w:rPrChange>
          </w:rPr>
          <w:t>/&gt;</w:t>
        </w:r>
        <w:r w:rsidRPr="004D1B37">
          <w:rPr>
            <w:rFonts w:ascii="Courier New" w:hAnsi="Courier New" w:cs="Courier New"/>
            <w:color w:val="000000"/>
            <w:sz w:val="16"/>
            <w:szCs w:val="16"/>
            <w:rPrChange w:id="1784" w:author="John MacAuley" w:date="2014-12-02T21:30:00Z">
              <w:rPr>
                <w:rFonts w:ascii="Times New Roman" w:hAnsi="Times New Roman"/>
                <w:color w:val="000000"/>
                <w:sz w:val="24"/>
              </w:rPr>
            </w:rPrChange>
          </w:rPr>
          <w:br/>
          <w:t xml:space="preserve">            </w:t>
        </w:r>
        <w:r w:rsidRPr="004D1B37">
          <w:rPr>
            <w:rFonts w:ascii="Courier New" w:hAnsi="Courier New" w:cs="Courier New"/>
            <w:color w:val="003296"/>
            <w:sz w:val="16"/>
            <w:szCs w:val="16"/>
            <w:rPrChange w:id="1785" w:author="John MacAuley" w:date="2014-12-02T21:30:00Z">
              <w:rPr>
                <w:rFonts w:ascii="Times New Roman" w:hAnsi="Times New Roman"/>
                <w:color w:val="003296"/>
                <w:sz w:val="24"/>
              </w:rPr>
            </w:rPrChange>
          </w:rPr>
          <w:t>&lt;</w:t>
        </w:r>
        <w:proofErr w:type="spellStart"/>
        <w:r w:rsidRPr="004D1B37">
          <w:rPr>
            <w:rFonts w:ascii="Courier New" w:hAnsi="Courier New" w:cs="Courier New"/>
            <w:color w:val="003296"/>
            <w:sz w:val="16"/>
            <w:szCs w:val="16"/>
            <w:rPrChange w:id="1786" w:author="John MacAuley" w:date="2014-12-02T21:30:00Z">
              <w:rPr>
                <w:rFonts w:ascii="Times New Roman" w:hAnsi="Times New Roman"/>
                <w:color w:val="003296"/>
                <w:sz w:val="24"/>
              </w:rPr>
            </w:rPrChange>
          </w:rPr>
          <w:t>xsd:element</w:t>
        </w:r>
        <w:proofErr w:type="spellEnd"/>
        <w:r w:rsidRPr="004D1B37">
          <w:rPr>
            <w:rFonts w:ascii="Courier New" w:hAnsi="Courier New" w:cs="Courier New"/>
            <w:color w:val="F5844C"/>
            <w:sz w:val="16"/>
            <w:szCs w:val="16"/>
            <w:rPrChange w:id="1787" w:author="John MacAuley" w:date="2014-12-02T21:30:00Z">
              <w:rPr>
                <w:rFonts w:ascii="Times New Roman" w:hAnsi="Times New Roman"/>
                <w:color w:val="F5844C"/>
                <w:sz w:val="24"/>
              </w:rPr>
            </w:rPrChange>
          </w:rPr>
          <w:t xml:space="preserve"> name</w:t>
        </w:r>
        <w:r w:rsidRPr="004D1B37">
          <w:rPr>
            <w:rFonts w:ascii="Courier New" w:hAnsi="Courier New" w:cs="Courier New"/>
            <w:color w:val="FF8040"/>
            <w:sz w:val="16"/>
            <w:szCs w:val="16"/>
            <w:rPrChange w:id="1788"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789" w:author="John MacAuley" w:date="2014-12-02T21:30:00Z">
              <w:rPr>
                <w:rFonts w:ascii="Times New Roman" w:hAnsi="Times New Roman"/>
                <w:color w:val="993300"/>
                <w:sz w:val="24"/>
              </w:rPr>
            </w:rPrChange>
          </w:rPr>
          <w:t>"interface"</w:t>
        </w:r>
        <w:r w:rsidRPr="00216573">
          <w:rPr>
            <w:rFonts w:ascii="Courier New" w:hAnsi="Courier New" w:cs="Courier New"/>
            <w:color w:val="F5844C"/>
            <w:sz w:val="16"/>
            <w:szCs w:val="16"/>
          </w:rPr>
          <w:t xml:space="preserve"> </w:t>
        </w:r>
        <w:r w:rsidRPr="004D1B37">
          <w:rPr>
            <w:rFonts w:ascii="Courier New" w:hAnsi="Courier New" w:cs="Courier New"/>
            <w:color w:val="F5844C"/>
            <w:sz w:val="16"/>
            <w:szCs w:val="16"/>
            <w:rPrChange w:id="1790" w:author="John MacAuley" w:date="2014-12-02T21:30:00Z">
              <w:rPr>
                <w:rFonts w:ascii="Times New Roman" w:hAnsi="Times New Roman"/>
                <w:color w:val="F5844C"/>
                <w:sz w:val="24"/>
              </w:rPr>
            </w:rPrChange>
          </w:rPr>
          <w:t>type</w:t>
        </w:r>
        <w:r w:rsidRPr="004D1B37">
          <w:rPr>
            <w:rFonts w:ascii="Courier New" w:hAnsi="Courier New" w:cs="Courier New"/>
            <w:color w:val="FF8040"/>
            <w:sz w:val="16"/>
            <w:szCs w:val="16"/>
            <w:rPrChange w:id="1791"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792" w:author="John MacAuley" w:date="2014-12-02T21:30:00Z">
              <w:rPr>
                <w:rFonts w:ascii="Times New Roman" w:hAnsi="Times New Roman"/>
                <w:color w:val="993300"/>
                <w:sz w:val="24"/>
              </w:rPr>
            </w:rPrChange>
          </w:rPr>
          <w:t>"</w:t>
        </w:r>
        <w:proofErr w:type="spellStart"/>
        <w:r w:rsidRPr="004D1B37">
          <w:rPr>
            <w:rFonts w:ascii="Courier New" w:hAnsi="Courier New" w:cs="Courier New"/>
            <w:color w:val="993300"/>
            <w:sz w:val="16"/>
            <w:szCs w:val="16"/>
            <w:rPrChange w:id="1793" w:author="John MacAuley" w:date="2014-12-02T21:30:00Z">
              <w:rPr>
                <w:rFonts w:ascii="Times New Roman" w:hAnsi="Times New Roman"/>
                <w:color w:val="993300"/>
                <w:sz w:val="24"/>
              </w:rPr>
            </w:rPrChange>
          </w:rPr>
          <w:t>tns:InterfaceType</w:t>
        </w:r>
        <w:proofErr w:type="spellEnd"/>
        <w:r w:rsidRPr="004D1B37">
          <w:rPr>
            <w:rFonts w:ascii="Courier New" w:hAnsi="Courier New" w:cs="Courier New"/>
            <w:color w:val="993300"/>
            <w:sz w:val="16"/>
            <w:szCs w:val="16"/>
            <w:rPrChange w:id="1794" w:author="John MacAuley" w:date="2014-12-02T21:30:00Z">
              <w:rPr>
                <w:rFonts w:ascii="Times New Roman" w:hAnsi="Times New Roman"/>
                <w:color w:val="993300"/>
                <w:sz w:val="24"/>
              </w:rPr>
            </w:rPrChange>
          </w:rPr>
          <w:t>"</w:t>
        </w:r>
        <w:r w:rsidRPr="004D1B37">
          <w:rPr>
            <w:rFonts w:ascii="Courier New" w:hAnsi="Courier New" w:cs="Courier New"/>
            <w:color w:val="F5844C"/>
            <w:sz w:val="16"/>
            <w:szCs w:val="16"/>
            <w:rPrChange w:id="1795" w:author="John MacAuley" w:date="2014-12-02T21:30:00Z">
              <w:rPr>
                <w:rFonts w:ascii="Times New Roman" w:hAnsi="Times New Roman"/>
                <w:color w:val="F5844C"/>
                <w:sz w:val="24"/>
              </w:rPr>
            </w:rPrChange>
          </w:rPr>
          <w:t xml:space="preserve"> </w:t>
        </w:r>
        <w:proofErr w:type="spellStart"/>
        <w:r w:rsidRPr="004D1B37">
          <w:rPr>
            <w:rFonts w:ascii="Courier New" w:hAnsi="Courier New" w:cs="Courier New"/>
            <w:color w:val="F5844C"/>
            <w:sz w:val="16"/>
            <w:szCs w:val="16"/>
            <w:rPrChange w:id="1796" w:author="John MacAuley" w:date="2014-12-02T21:30:00Z">
              <w:rPr>
                <w:rFonts w:ascii="Times New Roman" w:hAnsi="Times New Roman"/>
                <w:color w:val="F5844C"/>
                <w:sz w:val="24"/>
              </w:rPr>
            </w:rPrChange>
          </w:rPr>
          <w:t>minOccurs</w:t>
        </w:r>
        <w:proofErr w:type="spellEnd"/>
        <w:r w:rsidRPr="004D1B37">
          <w:rPr>
            <w:rFonts w:ascii="Courier New" w:hAnsi="Courier New" w:cs="Courier New"/>
            <w:color w:val="FF8040"/>
            <w:sz w:val="16"/>
            <w:szCs w:val="16"/>
            <w:rPrChange w:id="1797"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798" w:author="John MacAuley" w:date="2014-12-02T21:30:00Z">
              <w:rPr>
                <w:rFonts w:ascii="Times New Roman" w:hAnsi="Times New Roman"/>
                <w:color w:val="993300"/>
                <w:sz w:val="24"/>
              </w:rPr>
            </w:rPrChange>
          </w:rPr>
          <w:t>"0"</w:t>
        </w:r>
      </w:ins>
    </w:p>
    <w:p w14:paraId="3BB97C00" w14:textId="77777777" w:rsidR="004D1B37" w:rsidRDefault="004D1B37">
      <w:pPr>
        <w:ind w:left="360"/>
        <w:rPr>
          <w:ins w:id="1799" w:author="John MacAuley" w:date="2014-12-02T21:33:00Z"/>
          <w:rFonts w:ascii="Courier New" w:hAnsi="Courier New" w:cs="Courier New"/>
          <w:color w:val="993300"/>
          <w:sz w:val="16"/>
          <w:szCs w:val="16"/>
        </w:rPr>
        <w:pPrChange w:id="1800" w:author="John MacAuley" w:date="2014-09-09T16:23:00Z">
          <w:pPr>
            <w:ind w:left="360" w:hanging="360"/>
          </w:pPr>
        </w:pPrChange>
      </w:pPr>
      <w:ins w:id="1801" w:author="John MacAuley" w:date="2014-12-02T21:32:00Z">
        <w:r>
          <w:rPr>
            <w:rFonts w:ascii="Courier New" w:hAnsi="Courier New" w:cs="Courier New"/>
            <w:color w:val="F5844C"/>
            <w:sz w:val="16"/>
            <w:szCs w:val="16"/>
          </w:rPr>
          <w:t xml:space="preserve">               </w:t>
        </w:r>
      </w:ins>
      <w:ins w:id="1802" w:author="John MacAuley" w:date="2014-12-02T21:29:00Z">
        <w:r w:rsidRPr="004D1B37">
          <w:rPr>
            <w:rFonts w:ascii="Courier New" w:hAnsi="Courier New" w:cs="Courier New"/>
            <w:color w:val="F5844C"/>
            <w:sz w:val="16"/>
            <w:szCs w:val="16"/>
            <w:rPrChange w:id="1803" w:author="John MacAuley" w:date="2014-12-02T21:30:00Z">
              <w:rPr>
                <w:rFonts w:ascii="Times New Roman" w:hAnsi="Times New Roman"/>
                <w:color w:val="F5844C"/>
                <w:sz w:val="24"/>
              </w:rPr>
            </w:rPrChange>
          </w:rPr>
          <w:t xml:space="preserve"> </w:t>
        </w:r>
        <w:proofErr w:type="spellStart"/>
        <w:proofErr w:type="gramStart"/>
        <w:r w:rsidRPr="004D1B37">
          <w:rPr>
            <w:rFonts w:ascii="Courier New" w:hAnsi="Courier New" w:cs="Courier New"/>
            <w:color w:val="F5844C"/>
            <w:sz w:val="16"/>
            <w:szCs w:val="16"/>
            <w:rPrChange w:id="1804" w:author="John MacAuley" w:date="2014-12-02T21:30:00Z">
              <w:rPr>
                <w:rFonts w:ascii="Times New Roman" w:hAnsi="Times New Roman"/>
                <w:color w:val="F5844C"/>
                <w:sz w:val="24"/>
              </w:rPr>
            </w:rPrChange>
          </w:rPr>
          <w:t>maxOccurs</w:t>
        </w:r>
        <w:proofErr w:type="spellEnd"/>
        <w:proofErr w:type="gramEnd"/>
        <w:r w:rsidRPr="004D1B37">
          <w:rPr>
            <w:rFonts w:ascii="Courier New" w:hAnsi="Courier New" w:cs="Courier New"/>
            <w:color w:val="FF8040"/>
            <w:sz w:val="16"/>
            <w:szCs w:val="16"/>
            <w:rPrChange w:id="1805"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806" w:author="John MacAuley" w:date="2014-12-02T21:30:00Z">
              <w:rPr>
                <w:rFonts w:ascii="Times New Roman" w:hAnsi="Times New Roman"/>
                <w:color w:val="993300"/>
                <w:sz w:val="24"/>
              </w:rPr>
            </w:rPrChange>
          </w:rPr>
          <w:t>"unbounded"</w:t>
        </w:r>
        <w:r w:rsidRPr="004D1B37">
          <w:rPr>
            <w:rFonts w:ascii="Courier New" w:hAnsi="Courier New" w:cs="Courier New"/>
            <w:color w:val="F5844C"/>
            <w:sz w:val="16"/>
            <w:szCs w:val="16"/>
            <w:rPrChange w:id="1807" w:author="John MacAuley" w:date="2014-12-02T21:30:00Z">
              <w:rPr>
                <w:rFonts w:ascii="Times New Roman" w:hAnsi="Times New Roman"/>
                <w:color w:val="F5844C"/>
                <w:sz w:val="24"/>
              </w:rPr>
            </w:rPrChange>
          </w:rPr>
          <w:t xml:space="preserve"> </w:t>
        </w:r>
        <w:r w:rsidRPr="004D1B37">
          <w:rPr>
            <w:rFonts w:ascii="Courier New" w:hAnsi="Courier New" w:cs="Courier New"/>
            <w:color w:val="000096"/>
            <w:sz w:val="16"/>
            <w:szCs w:val="16"/>
            <w:rPrChange w:id="1808" w:author="John MacAuley" w:date="2014-12-02T21:30:00Z">
              <w:rPr>
                <w:rFonts w:ascii="Times New Roman" w:hAnsi="Times New Roman"/>
                <w:color w:val="000096"/>
                <w:sz w:val="24"/>
              </w:rPr>
            </w:rPrChange>
          </w:rPr>
          <w:t>/&gt;</w:t>
        </w:r>
        <w:r w:rsidRPr="004D1B37">
          <w:rPr>
            <w:rFonts w:ascii="Courier New" w:hAnsi="Courier New" w:cs="Courier New"/>
            <w:color w:val="000000"/>
            <w:sz w:val="16"/>
            <w:szCs w:val="16"/>
            <w:rPrChange w:id="1809" w:author="John MacAuley" w:date="2014-12-02T21:30:00Z">
              <w:rPr>
                <w:rFonts w:ascii="Times New Roman" w:hAnsi="Times New Roman"/>
                <w:color w:val="000000"/>
                <w:sz w:val="24"/>
              </w:rPr>
            </w:rPrChange>
          </w:rPr>
          <w:br/>
          <w:t xml:space="preserve">            </w:t>
        </w:r>
        <w:r w:rsidRPr="004D1B37">
          <w:rPr>
            <w:rFonts w:ascii="Courier New" w:hAnsi="Courier New" w:cs="Courier New"/>
            <w:color w:val="003296"/>
            <w:sz w:val="16"/>
            <w:szCs w:val="16"/>
            <w:rPrChange w:id="1810" w:author="John MacAuley" w:date="2014-12-02T21:30:00Z">
              <w:rPr>
                <w:rFonts w:ascii="Times New Roman" w:hAnsi="Times New Roman"/>
                <w:color w:val="003296"/>
                <w:sz w:val="24"/>
              </w:rPr>
            </w:rPrChange>
          </w:rPr>
          <w:t>&lt;</w:t>
        </w:r>
        <w:proofErr w:type="spellStart"/>
        <w:r w:rsidRPr="004D1B37">
          <w:rPr>
            <w:rFonts w:ascii="Courier New" w:hAnsi="Courier New" w:cs="Courier New"/>
            <w:color w:val="003296"/>
            <w:sz w:val="16"/>
            <w:szCs w:val="16"/>
            <w:rPrChange w:id="1811" w:author="John MacAuley" w:date="2014-12-02T21:30:00Z">
              <w:rPr>
                <w:rFonts w:ascii="Times New Roman" w:hAnsi="Times New Roman"/>
                <w:color w:val="003296"/>
                <w:sz w:val="24"/>
              </w:rPr>
            </w:rPrChange>
          </w:rPr>
          <w:t>xsd:element</w:t>
        </w:r>
        <w:proofErr w:type="spellEnd"/>
        <w:r w:rsidRPr="004D1B37">
          <w:rPr>
            <w:rFonts w:ascii="Courier New" w:hAnsi="Courier New" w:cs="Courier New"/>
            <w:color w:val="F5844C"/>
            <w:sz w:val="16"/>
            <w:szCs w:val="16"/>
            <w:rPrChange w:id="1812" w:author="John MacAuley" w:date="2014-12-02T21:30:00Z">
              <w:rPr>
                <w:rFonts w:ascii="Times New Roman" w:hAnsi="Times New Roman"/>
                <w:color w:val="F5844C"/>
                <w:sz w:val="24"/>
              </w:rPr>
            </w:rPrChange>
          </w:rPr>
          <w:t xml:space="preserve"> name</w:t>
        </w:r>
        <w:r w:rsidRPr="004D1B37">
          <w:rPr>
            <w:rFonts w:ascii="Courier New" w:hAnsi="Courier New" w:cs="Courier New"/>
            <w:color w:val="FF8040"/>
            <w:sz w:val="16"/>
            <w:szCs w:val="16"/>
            <w:rPrChange w:id="1813"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814" w:author="John MacAuley" w:date="2014-12-02T21:30:00Z">
              <w:rPr>
                <w:rFonts w:ascii="Times New Roman" w:hAnsi="Times New Roman"/>
                <w:color w:val="993300"/>
                <w:sz w:val="24"/>
              </w:rPr>
            </w:rPrChange>
          </w:rPr>
          <w:t>"feature"</w:t>
        </w:r>
        <w:r w:rsidRPr="00216573">
          <w:rPr>
            <w:rFonts w:ascii="Courier New" w:hAnsi="Courier New" w:cs="Courier New"/>
            <w:color w:val="F5844C"/>
            <w:sz w:val="16"/>
            <w:szCs w:val="16"/>
          </w:rPr>
          <w:t xml:space="preserve"> </w:t>
        </w:r>
        <w:r w:rsidRPr="004D1B37">
          <w:rPr>
            <w:rFonts w:ascii="Courier New" w:hAnsi="Courier New" w:cs="Courier New"/>
            <w:color w:val="F5844C"/>
            <w:sz w:val="16"/>
            <w:szCs w:val="16"/>
            <w:rPrChange w:id="1815" w:author="John MacAuley" w:date="2014-12-02T21:30:00Z">
              <w:rPr>
                <w:rFonts w:ascii="Times New Roman" w:hAnsi="Times New Roman"/>
                <w:color w:val="F5844C"/>
                <w:sz w:val="24"/>
              </w:rPr>
            </w:rPrChange>
          </w:rPr>
          <w:t>type</w:t>
        </w:r>
        <w:r w:rsidRPr="004D1B37">
          <w:rPr>
            <w:rFonts w:ascii="Courier New" w:hAnsi="Courier New" w:cs="Courier New"/>
            <w:color w:val="FF8040"/>
            <w:sz w:val="16"/>
            <w:szCs w:val="16"/>
            <w:rPrChange w:id="1816"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817" w:author="John MacAuley" w:date="2014-12-02T21:30:00Z">
              <w:rPr>
                <w:rFonts w:ascii="Times New Roman" w:hAnsi="Times New Roman"/>
                <w:color w:val="993300"/>
                <w:sz w:val="24"/>
              </w:rPr>
            </w:rPrChange>
          </w:rPr>
          <w:t>"</w:t>
        </w:r>
        <w:proofErr w:type="spellStart"/>
        <w:r w:rsidRPr="004D1B37">
          <w:rPr>
            <w:rFonts w:ascii="Courier New" w:hAnsi="Courier New" w:cs="Courier New"/>
            <w:color w:val="993300"/>
            <w:sz w:val="16"/>
            <w:szCs w:val="16"/>
            <w:rPrChange w:id="1818" w:author="John MacAuley" w:date="2014-12-02T21:30:00Z">
              <w:rPr>
                <w:rFonts w:ascii="Times New Roman" w:hAnsi="Times New Roman"/>
                <w:color w:val="993300"/>
                <w:sz w:val="24"/>
              </w:rPr>
            </w:rPrChange>
          </w:rPr>
          <w:t>tns:FeatureType</w:t>
        </w:r>
        <w:proofErr w:type="spellEnd"/>
        <w:r w:rsidRPr="004D1B37">
          <w:rPr>
            <w:rFonts w:ascii="Courier New" w:hAnsi="Courier New" w:cs="Courier New"/>
            <w:color w:val="993300"/>
            <w:sz w:val="16"/>
            <w:szCs w:val="16"/>
            <w:rPrChange w:id="1819" w:author="John MacAuley" w:date="2014-12-02T21:30:00Z">
              <w:rPr>
                <w:rFonts w:ascii="Times New Roman" w:hAnsi="Times New Roman"/>
                <w:color w:val="993300"/>
                <w:sz w:val="24"/>
              </w:rPr>
            </w:rPrChange>
          </w:rPr>
          <w:t>"</w:t>
        </w:r>
        <w:r w:rsidRPr="004D1B37">
          <w:rPr>
            <w:rFonts w:ascii="Courier New" w:hAnsi="Courier New" w:cs="Courier New"/>
            <w:color w:val="F5844C"/>
            <w:sz w:val="16"/>
            <w:szCs w:val="16"/>
            <w:rPrChange w:id="1820" w:author="John MacAuley" w:date="2014-12-02T21:30:00Z">
              <w:rPr>
                <w:rFonts w:ascii="Times New Roman" w:hAnsi="Times New Roman"/>
                <w:color w:val="F5844C"/>
                <w:sz w:val="24"/>
              </w:rPr>
            </w:rPrChange>
          </w:rPr>
          <w:t xml:space="preserve"> </w:t>
        </w:r>
        <w:proofErr w:type="spellStart"/>
        <w:r w:rsidRPr="004D1B37">
          <w:rPr>
            <w:rFonts w:ascii="Courier New" w:hAnsi="Courier New" w:cs="Courier New"/>
            <w:color w:val="F5844C"/>
            <w:sz w:val="16"/>
            <w:szCs w:val="16"/>
            <w:rPrChange w:id="1821" w:author="John MacAuley" w:date="2014-12-02T21:30:00Z">
              <w:rPr>
                <w:rFonts w:ascii="Times New Roman" w:hAnsi="Times New Roman"/>
                <w:color w:val="F5844C"/>
                <w:sz w:val="24"/>
              </w:rPr>
            </w:rPrChange>
          </w:rPr>
          <w:t>minOccurs</w:t>
        </w:r>
        <w:proofErr w:type="spellEnd"/>
        <w:r w:rsidRPr="004D1B37">
          <w:rPr>
            <w:rFonts w:ascii="Courier New" w:hAnsi="Courier New" w:cs="Courier New"/>
            <w:color w:val="FF8040"/>
            <w:sz w:val="16"/>
            <w:szCs w:val="16"/>
            <w:rPrChange w:id="1822"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823" w:author="John MacAuley" w:date="2014-12-02T21:30:00Z">
              <w:rPr>
                <w:rFonts w:ascii="Times New Roman" w:hAnsi="Times New Roman"/>
                <w:color w:val="993300"/>
                <w:sz w:val="24"/>
              </w:rPr>
            </w:rPrChange>
          </w:rPr>
          <w:t>"0"</w:t>
        </w:r>
      </w:ins>
    </w:p>
    <w:p w14:paraId="778B42E2" w14:textId="7BFCAFB3" w:rsidR="004D1B37" w:rsidRDefault="004D1B37">
      <w:pPr>
        <w:ind w:left="360"/>
        <w:rPr>
          <w:ins w:id="1824" w:author="John MacAuley" w:date="2014-12-02T21:33:00Z"/>
          <w:rFonts w:ascii="Courier New" w:hAnsi="Courier New" w:cs="Courier New"/>
          <w:color w:val="993300"/>
          <w:sz w:val="16"/>
          <w:szCs w:val="16"/>
        </w:rPr>
        <w:pPrChange w:id="1825" w:author="John MacAuley" w:date="2014-09-09T16:23:00Z">
          <w:pPr>
            <w:ind w:left="360" w:hanging="360"/>
          </w:pPr>
        </w:pPrChange>
      </w:pPr>
      <w:ins w:id="1826" w:author="John MacAuley" w:date="2014-12-02T21:33:00Z">
        <w:r>
          <w:rPr>
            <w:rFonts w:ascii="Courier New" w:hAnsi="Courier New" w:cs="Courier New"/>
            <w:color w:val="F5844C"/>
            <w:sz w:val="16"/>
            <w:szCs w:val="16"/>
          </w:rPr>
          <w:t xml:space="preserve">               </w:t>
        </w:r>
      </w:ins>
      <w:ins w:id="1827" w:author="John MacAuley" w:date="2014-12-02T21:29:00Z">
        <w:r w:rsidRPr="004D1B37">
          <w:rPr>
            <w:rFonts w:ascii="Courier New" w:hAnsi="Courier New" w:cs="Courier New"/>
            <w:color w:val="F5844C"/>
            <w:sz w:val="16"/>
            <w:szCs w:val="16"/>
            <w:rPrChange w:id="1828" w:author="John MacAuley" w:date="2014-12-02T21:30:00Z">
              <w:rPr>
                <w:rFonts w:ascii="Times New Roman" w:hAnsi="Times New Roman"/>
                <w:color w:val="F5844C"/>
                <w:sz w:val="24"/>
              </w:rPr>
            </w:rPrChange>
          </w:rPr>
          <w:t xml:space="preserve"> </w:t>
        </w:r>
        <w:proofErr w:type="spellStart"/>
        <w:proofErr w:type="gramStart"/>
        <w:r w:rsidRPr="004D1B37">
          <w:rPr>
            <w:rFonts w:ascii="Courier New" w:hAnsi="Courier New" w:cs="Courier New"/>
            <w:color w:val="F5844C"/>
            <w:sz w:val="16"/>
            <w:szCs w:val="16"/>
            <w:rPrChange w:id="1829" w:author="John MacAuley" w:date="2014-12-02T21:30:00Z">
              <w:rPr>
                <w:rFonts w:ascii="Times New Roman" w:hAnsi="Times New Roman"/>
                <w:color w:val="F5844C"/>
                <w:sz w:val="24"/>
              </w:rPr>
            </w:rPrChange>
          </w:rPr>
          <w:t>maxOccurs</w:t>
        </w:r>
        <w:proofErr w:type="spellEnd"/>
        <w:proofErr w:type="gramEnd"/>
        <w:r w:rsidRPr="004D1B37">
          <w:rPr>
            <w:rFonts w:ascii="Courier New" w:hAnsi="Courier New" w:cs="Courier New"/>
            <w:color w:val="FF8040"/>
            <w:sz w:val="16"/>
            <w:szCs w:val="16"/>
            <w:rPrChange w:id="1830"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831" w:author="John MacAuley" w:date="2014-12-02T21:30:00Z">
              <w:rPr>
                <w:rFonts w:ascii="Times New Roman" w:hAnsi="Times New Roman"/>
                <w:color w:val="993300"/>
                <w:sz w:val="24"/>
              </w:rPr>
            </w:rPrChange>
          </w:rPr>
          <w:t>"unbounded"</w:t>
        </w:r>
        <w:r w:rsidRPr="004D1B37">
          <w:rPr>
            <w:rFonts w:ascii="Courier New" w:hAnsi="Courier New" w:cs="Courier New"/>
            <w:color w:val="F5844C"/>
            <w:sz w:val="16"/>
            <w:szCs w:val="16"/>
            <w:rPrChange w:id="1832" w:author="John MacAuley" w:date="2014-12-02T21:30:00Z">
              <w:rPr>
                <w:rFonts w:ascii="Times New Roman" w:hAnsi="Times New Roman"/>
                <w:color w:val="F5844C"/>
                <w:sz w:val="24"/>
              </w:rPr>
            </w:rPrChange>
          </w:rPr>
          <w:t xml:space="preserve"> </w:t>
        </w:r>
        <w:r w:rsidRPr="004D1B37">
          <w:rPr>
            <w:rFonts w:ascii="Courier New" w:hAnsi="Courier New" w:cs="Courier New"/>
            <w:color w:val="000096"/>
            <w:sz w:val="16"/>
            <w:szCs w:val="16"/>
            <w:rPrChange w:id="1833" w:author="John MacAuley" w:date="2014-12-02T21:30:00Z">
              <w:rPr>
                <w:rFonts w:ascii="Times New Roman" w:hAnsi="Times New Roman"/>
                <w:color w:val="000096"/>
                <w:sz w:val="24"/>
              </w:rPr>
            </w:rPrChange>
          </w:rPr>
          <w:t>/&gt;</w:t>
        </w:r>
        <w:r w:rsidRPr="004D1B37">
          <w:rPr>
            <w:rFonts w:ascii="Courier New" w:hAnsi="Courier New" w:cs="Courier New"/>
            <w:color w:val="000000"/>
            <w:sz w:val="16"/>
            <w:szCs w:val="16"/>
            <w:rPrChange w:id="1834" w:author="John MacAuley" w:date="2014-12-02T21:30:00Z">
              <w:rPr>
                <w:rFonts w:ascii="Times New Roman" w:hAnsi="Times New Roman"/>
                <w:color w:val="000000"/>
                <w:sz w:val="24"/>
              </w:rPr>
            </w:rPrChange>
          </w:rPr>
          <w:br/>
          <w:t xml:space="preserve">            </w:t>
        </w:r>
        <w:r w:rsidRPr="004D1B37">
          <w:rPr>
            <w:rFonts w:ascii="Courier New" w:hAnsi="Courier New" w:cs="Courier New"/>
            <w:color w:val="003296"/>
            <w:sz w:val="16"/>
            <w:szCs w:val="16"/>
            <w:rPrChange w:id="1835" w:author="John MacAuley" w:date="2014-12-02T21:30:00Z">
              <w:rPr>
                <w:rFonts w:ascii="Times New Roman" w:hAnsi="Times New Roman"/>
                <w:color w:val="003296"/>
                <w:sz w:val="24"/>
              </w:rPr>
            </w:rPrChange>
          </w:rPr>
          <w:t>&lt;</w:t>
        </w:r>
        <w:proofErr w:type="spellStart"/>
        <w:r w:rsidRPr="004D1B37">
          <w:rPr>
            <w:rFonts w:ascii="Courier New" w:hAnsi="Courier New" w:cs="Courier New"/>
            <w:color w:val="003296"/>
            <w:sz w:val="16"/>
            <w:szCs w:val="16"/>
            <w:rPrChange w:id="1836" w:author="John MacAuley" w:date="2014-12-02T21:30:00Z">
              <w:rPr>
                <w:rFonts w:ascii="Times New Roman" w:hAnsi="Times New Roman"/>
                <w:color w:val="003296"/>
                <w:sz w:val="24"/>
              </w:rPr>
            </w:rPrChange>
          </w:rPr>
          <w:t>xsd:element</w:t>
        </w:r>
        <w:proofErr w:type="spellEnd"/>
        <w:r w:rsidRPr="004D1B37">
          <w:rPr>
            <w:rFonts w:ascii="Courier New" w:hAnsi="Courier New" w:cs="Courier New"/>
            <w:color w:val="F5844C"/>
            <w:sz w:val="16"/>
            <w:szCs w:val="16"/>
            <w:rPrChange w:id="1837" w:author="John MacAuley" w:date="2014-12-02T21:30:00Z">
              <w:rPr>
                <w:rFonts w:ascii="Times New Roman" w:hAnsi="Times New Roman"/>
                <w:color w:val="F5844C"/>
                <w:sz w:val="24"/>
              </w:rPr>
            </w:rPrChange>
          </w:rPr>
          <w:t xml:space="preserve"> name</w:t>
        </w:r>
        <w:r w:rsidRPr="004D1B37">
          <w:rPr>
            <w:rFonts w:ascii="Courier New" w:hAnsi="Courier New" w:cs="Courier New"/>
            <w:color w:val="FF8040"/>
            <w:sz w:val="16"/>
            <w:szCs w:val="16"/>
            <w:rPrChange w:id="1838"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839" w:author="John MacAuley" w:date="2014-12-02T21:30:00Z">
              <w:rPr>
                <w:rFonts w:ascii="Times New Roman" w:hAnsi="Times New Roman"/>
                <w:color w:val="993300"/>
                <w:sz w:val="24"/>
              </w:rPr>
            </w:rPrChange>
          </w:rPr>
          <w:t>"</w:t>
        </w:r>
        <w:proofErr w:type="spellStart"/>
        <w:r w:rsidRPr="004D1B37">
          <w:rPr>
            <w:rFonts w:ascii="Courier New" w:hAnsi="Courier New" w:cs="Courier New"/>
            <w:color w:val="993300"/>
            <w:sz w:val="16"/>
            <w:szCs w:val="16"/>
            <w:rPrChange w:id="1840" w:author="John MacAuley" w:date="2014-12-02T21:30:00Z">
              <w:rPr>
                <w:rFonts w:ascii="Times New Roman" w:hAnsi="Times New Roman"/>
                <w:color w:val="993300"/>
                <w:sz w:val="24"/>
              </w:rPr>
            </w:rPrChange>
          </w:rPr>
          <w:t>peersWith</w:t>
        </w:r>
        <w:proofErr w:type="spellEnd"/>
        <w:r w:rsidRPr="004D1B37">
          <w:rPr>
            <w:rFonts w:ascii="Courier New" w:hAnsi="Courier New" w:cs="Courier New"/>
            <w:color w:val="993300"/>
            <w:sz w:val="16"/>
            <w:szCs w:val="16"/>
            <w:rPrChange w:id="1841" w:author="John MacAuley" w:date="2014-12-02T21:30:00Z">
              <w:rPr>
                <w:rFonts w:ascii="Times New Roman" w:hAnsi="Times New Roman"/>
                <w:color w:val="993300"/>
                <w:sz w:val="24"/>
              </w:rPr>
            </w:rPrChange>
          </w:rPr>
          <w:t>"</w:t>
        </w:r>
        <w:r w:rsidRPr="00216573">
          <w:rPr>
            <w:rFonts w:ascii="Courier New" w:hAnsi="Courier New" w:cs="Courier New"/>
            <w:color w:val="F5844C"/>
            <w:sz w:val="16"/>
            <w:szCs w:val="16"/>
          </w:rPr>
          <w:t xml:space="preserve"> </w:t>
        </w:r>
        <w:r w:rsidRPr="004D1B37">
          <w:rPr>
            <w:rFonts w:ascii="Courier New" w:hAnsi="Courier New" w:cs="Courier New"/>
            <w:color w:val="F5844C"/>
            <w:sz w:val="16"/>
            <w:szCs w:val="16"/>
            <w:rPrChange w:id="1842" w:author="John MacAuley" w:date="2014-12-02T21:30:00Z">
              <w:rPr>
                <w:rFonts w:ascii="Times New Roman" w:hAnsi="Times New Roman"/>
                <w:color w:val="F5844C"/>
                <w:sz w:val="24"/>
              </w:rPr>
            </w:rPrChange>
          </w:rPr>
          <w:t>type</w:t>
        </w:r>
        <w:r w:rsidRPr="004D1B37">
          <w:rPr>
            <w:rFonts w:ascii="Courier New" w:hAnsi="Courier New" w:cs="Courier New"/>
            <w:color w:val="FF8040"/>
            <w:sz w:val="16"/>
            <w:szCs w:val="16"/>
            <w:rPrChange w:id="1843"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844" w:author="John MacAuley" w:date="2014-12-02T21:30:00Z">
              <w:rPr>
                <w:rFonts w:ascii="Times New Roman" w:hAnsi="Times New Roman"/>
                <w:color w:val="993300"/>
                <w:sz w:val="24"/>
              </w:rPr>
            </w:rPrChange>
          </w:rPr>
          <w:t>"</w:t>
        </w:r>
        <w:proofErr w:type="spellStart"/>
        <w:r w:rsidRPr="004D1B37">
          <w:rPr>
            <w:rFonts w:ascii="Courier New" w:hAnsi="Courier New" w:cs="Courier New"/>
            <w:color w:val="993300"/>
            <w:sz w:val="16"/>
            <w:szCs w:val="16"/>
            <w:rPrChange w:id="1845" w:author="John MacAuley" w:date="2014-12-02T21:30:00Z">
              <w:rPr>
                <w:rFonts w:ascii="Times New Roman" w:hAnsi="Times New Roman"/>
                <w:color w:val="993300"/>
                <w:sz w:val="24"/>
              </w:rPr>
            </w:rPrChange>
          </w:rPr>
          <w:t>tns:PeersWithType</w:t>
        </w:r>
        <w:proofErr w:type="spellEnd"/>
        <w:r w:rsidRPr="004D1B37">
          <w:rPr>
            <w:rFonts w:ascii="Courier New" w:hAnsi="Courier New" w:cs="Courier New"/>
            <w:color w:val="993300"/>
            <w:sz w:val="16"/>
            <w:szCs w:val="16"/>
            <w:rPrChange w:id="1846" w:author="John MacAuley" w:date="2014-12-02T21:30:00Z">
              <w:rPr>
                <w:rFonts w:ascii="Times New Roman" w:hAnsi="Times New Roman"/>
                <w:color w:val="993300"/>
                <w:sz w:val="24"/>
              </w:rPr>
            </w:rPrChange>
          </w:rPr>
          <w:t>"</w:t>
        </w:r>
        <w:r w:rsidRPr="004D1B37">
          <w:rPr>
            <w:rFonts w:ascii="Courier New" w:hAnsi="Courier New" w:cs="Courier New"/>
            <w:color w:val="F5844C"/>
            <w:sz w:val="16"/>
            <w:szCs w:val="16"/>
            <w:rPrChange w:id="1847" w:author="John MacAuley" w:date="2014-12-02T21:30:00Z">
              <w:rPr>
                <w:rFonts w:ascii="Times New Roman" w:hAnsi="Times New Roman"/>
                <w:color w:val="F5844C"/>
                <w:sz w:val="24"/>
              </w:rPr>
            </w:rPrChange>
          </w:rPr>
          <w:t xml:space="preserve"> </w:t>
        </w:r>
        <w:proofErr w:type="spellStart"/>
        <w:r w:rsidRPr="004D1B37">
          <w:rPr>
            <w:rFonts w:ascii="Courier New" w:hAnsi="Courier New" w:cs="Courier New"/>
            <w:color w:val="F5844C"/>
            <w:sz w:val="16"/>
            <w:szCs w:val="16"/>
            <w:rPrChange w:id="1848" w:author="John MacAuley" w:date="2014-12-02T21:30:00Z">
              <w:rPr>
                <w:rFonts w:ascii="Times New Roman" w:hAnsi="Times New Roman"/>
                <w:color w:val="F5844C"/>
                <w:sz w:val="24"/>
              </w:rPr>
            </w:rPrChange>
          </w:rPr>
          <w:t>minOccurs</w:t>
        </w:r>
        <w:proofErr w:type="spellEnd"/>
        <w:r w:rsidRPr="004D1B37">
          <w:rPr>
            <w:rFonts w:ascii="Courier New" w:hAnsi="Courier New" w:cs="Courier New"/>
            <w:color w:val="FF8040"/>
            <w:sz w:val="16"/>
            <w:szCs w:val="16"/>
            <w:rPrChange w:id="1849"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850" w:author="John MacAuley" w:date="2014-12-02T21:30:00Z">
              <w:rPr>
                <w:rFonts w:ascii="Times New Roman" w:hAnsi="Times New Roman"/>
                <w:color w:val="993300"/>
                <w:sz w:val="24"/>
              </w:rPr>
            </w:rPrChange>
          </w:rPr>
          <w:t>"0"</w:t>
        </w:r>
      </w:ins>
    </w:p>
    <w:p w14:paraId="0C016520" w14:textId="77777777" w:rsidR="00C6793D" w:rsidRDefault="004D1B37">
      <w:pPr>
        <w:ind w:left="360"/>
        <w:rPr>
          <w:ins w:id="1851" w:author="John MacAuley" w:date="2014-12-02T21:33:00Z"/>
          <w:rFonts w:ascii="Courier New" w:hAnsi="Courier New" w:cs="Courier New"/>
          <w:color w:val="993300"/>
          <w:sz w:val="16"/>
          <w:szCs w:val="16"/>
        </w:rPr>
        <w:pPrChange w:id="1852" w:author="John MacAuley" w:date="2014-09-09T16:23:00Z">
          <w:pPr>
            <w:ind w:left="360" w:hanging="360"/>
          </w:pPr>
        </w:pPrChange>
      </w:pPr>
      <w:ins w:id="1853" w:author="John MacAuley" w:date="2014-12-02T21:33:00Z">
        <w:r>
          <w:rPr>
            <w:rFonts w:ascii="Courier New" w:hAnsi="Courier New" w:cs="Courier New"/>
            <w:color w:val="F5844C"/>
            <w:sz w:val="16"/>
            <w:szCs w:val="16"/>
          </w:rPr>
          <w:t xml:space="preserve">               </w:t>
        </w:r>
      </w:ins>
      <w:ins w:id="1854" w:author="John MacAuley" w:date="2014-12-02T21:29:00Z">
        <w:r w:rsidRPr="004D1B37">
          <w:rPr>
            <w:rFonts w:ascii="Courier New" w:hAnsi="Courier New" w:cs="Courier New"/>
            <w:color w:val="F5844C"/>
            <w:sz w:val="16"/>
            <w:szCs w:val="16"/>
            <w:rPrChange w:id="1855" w:author="John MacAuley" w:date="2014-12-02T21:30:00Z">
              <w:rPr>
                <w:rFonts w:ascii="Times New Roman" w:hAnsi="Times New Roman"/>
                <w:color w:val="F5844C"/>
                <w:sz w:val="24"/>
              </w:rPr>
            </w:rPrChange>
          </w:rPr>
          <w:t xml:space="preserve"> </w:t>
        </w:r>
        <w:proofErr w:type="spellStart"/>
        <w:proofErr w:type="gramStart"/>
        <w:r w:rsidRPr="004D1B37">
          <w:rPr>
            <w:rFonts w:ascii="Courier New" w:hAnsi="Courier New" w:cs="Courier New"/>
            <w:color w:val="F5844C"/>
            <w:sz w:val="16"/>
            <w:szCs w:val="16"/>
            <w:rPrChange w:id="1856" w:author="John MacAuley" w:date="2014-12-02T21:30:00Z">
              <w:rPr>
                <w:rFonts w:ascii="Times New Roman" w:hAnsi="Times New Roman"/>
                <w:color w:val="F5844C"/>
                <w:sz w:val="24"/>
              </w:rPr>
            </w:rPrChange>
          </w:rPr>
          <w:t>maxOccurs</w:t>
        </w:r>
        <w:proofErr w:type="spellEnd"/>
        <w:proofErr w:type="gramEnd"/>
        <w:r w:rsidRPr="004D1B37">
          <w:rPr>
            <w:rFonts w:ascii="Courier New" w:hAnsi="Courier New" w:cs="Courier New"/>
            <w:color w:val="FF8040"/>
            <w:sz w:val="16"/>
            <w:szCs w:val="16"/>
            <w:rPrChange w:id="1857"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858" w:author="John MacAuley" w:date="2014-12-02T21:30:00Z">
              <w:rPr>
                <w:rFonts w:ascii="Times New Roman" w:hAnsi="Times New Roman"/>
                <w:color w:val="993300"/>
                <w:sz w:val="24"/>
              </w:rPr>
            </w:rPrChange>
          </w:rPr>
          <w:t>"unbounded"</w:t>
        </w:r>
        <w:r w:rsidRPr="004D1B37">
          <w:rPr>
            <w:rFonts w:ascii="Courier New" w:hAnsi="Courier New" w:cs="Courier New"/>
            <w:color w:val="F5844C"/>
            <w:sz w:val="16"/>
            <w:szCs w:val="16"/>
            <w:rPrChange w:id="1859" w:author="John MacAuley" w:date="2014-12-02T21:30:00Z">
              <w:rPr>
                <w:rFonts w:ascii="Times New Roman" w:hAnsi="Times New Roman"/>
                <w:color w:val="F5844C"/>
                <w:sz w:val="24"/>
              </w:rPr>
            </w:rPrChange>
          </w:rPr>
          <w:t xml:space="preserve"> </w:t>
        </w:r>
        <w:r w:rsidRPr="004D1B37">
          <w:rPr>
            <w:rFonts w:ascii="Courier New" w:hAnsi="Courier New" w:cs="Courier New"/>
            <w:color w:val="000096"/>
            <w:sz w:val="16"/>
            <w:szCs w:val="16"/>
            <w:rPrChange w:id="1860" w:author="John MacAuley" w:date="2014-12-02T21:30:00Z">
              <w:rPr>
                <w:rFonts w:ascii="Times New Roman" w:hAnsi="Times New Roman"/>
                <w:color w:val="000096"/>
                <w:sz w:val="24"/>
              </w:rPr>
            </w:rPrChange>
          </w:rPr>
          <w:t>/&gt;</w:t>
        </w:r>
        <w:r w:rsidRPr="004D1B37">
          <w:rPr>
            <w:rFonts w:ascii="Courier New" w:hAnsi="Courier New" w:cs="Courier New"/>
            <w:color w:val="000000"/>
            <w:sz w:val="16"/>
            <w:szCs w:val="16"/>
            <w:rPrChange w:id="1861" w:author="John MacAuley" w:date="2014-12-02T21:30:00Z">
              <w:rPr>
                <w:rFonts w:ascii="Times New Roman" w:hAnsi="Times New Roman"/>
                <w:color w:val="000000"/>
                <w:sz w:val="24"/>
              </w:rPr>
            </w:rPrChange>
          </w:rPr>
          <w:br/>
          <w:t xml:space="preserve">            </w:t>
        </w:r>
        <w:r w:rsidRPr="004D1B37">
          <w:rPr>
            <w:rFonts w:ascii="Courier New" w:hAnsi="Courier New" w:cs="Courier New"/>
            <w:color w:val="003296"/>
            <w:sz w:val="16"/>
            <w:szCs w:val="16"/>
            <w:rPrChange w:id="1862" w:author="John MacAuley" w:date="2014-12-02T21:30:00Z">
              <w:rPr>
                <w:rFonts w:ascii="Times New Roman" w:hAnsi="Times New Roman"/>
                <w:color w:val="003296"/>
                <w:sz w:val="24"/>
              </w:rPr>
            </w:rPrChange>
          </w:rPr>
          <w:t>&lt;</w:t>
        </w:r>
        <w:proofErr w:type="spellStart"/>
        <w:r w:rsidRPr="004D1B37">
          <w:rPr>
            <w:rFonts w:ascii="Courier New" w:hAnsi="Courier New" w:cs="Courier New"/>
            <w:color w:val="003296"/>
            <w:sz w:val="16"/>
            <w:szCs w:val="16"/>
            <w:rPrChange w:id="1863" w:author="John MacAuley" w:date="2014-12-02T21:30:00Z">
              <w:rPr>
                <w:rFonts w:ascii="Times New Roman" w:hAnsi="Times New Roman"/>
                <w:color w:val="003296"/>
                <w:sz w:val="24"/>
              </w:rPr>
            </w:rPrChange>
          </w:rPr>
          <w:t>xsd:element</w:t>
        </w:r>
        <w:proofErr w:type="spellEnd"/>
        <w:r w:rsidRPr="004D1B37">
          <w:rPr>
            <w:rFonts w:ascii="Courier New" w:hAnsi="Courier New" w:cs="Courier New"/>
            <w:color w:val="F5844C"/>
            <w:sz w:val="16"/>
            <w:szCs w:val="16"/>
            <w:rPrChange w:id="1864" w:author="John MacAuley" w:date="2014-12-02T21:30:00Z">
              <w:rPr>
                <w:rFonts w:ascii="Times New Roman" w:hAnsi="Times New Roman"/>
                <w:color w:val="F5844C"/>
                <w:sz w:val="24"/>
              </w:rPr>
            </w:rPrChange>
          </w:rPr>
          <w:t xml:space="preserve"> name</w:t>
        </w:r>
        <w:r w:rsidRPr="004D1B37">
          <w:rPr>
            <w:rFonts w:ascii="Courier New" w:hAnsi="Courier New" w:cs="Courier New"/>
            <w:color w:val="FF8040"/>
            <w:sz w:val="16"/>
            <w:szCs w:val="16"/>
            <w:rPrChange w:id="1865"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866" w:author="John MacAuley" w:date="2014-12-02T21:30:00Z">
              <w:rPr>
                <w:rFonts w:ascii="Times New Roman" w:hAnsi="Times New Roman"/>
                <w:color w:val="993300"/>
                <w:sz w:val="24"/>
              </w:rPr>
            </w:rPrChange>
          </w:rPr>
          <w:t>"other"</w:t>
        </w:r>
        <w:r w:rsidRPr="004D1B37">
          <w:rPr>
            <w:rFonts w:ascii="Courier New" w:hAnsi="Courier New" w:cs="Courier New"/>
            <w:color w:val="F5844C"/>
            <w:sz w:val="16"/>
            <w:szCs w:val="16"/>
            <w:rPrChange w:id="1867" w:author="John MacAuley" w:date="2014-12-02T21:30:00Z">
              <w:rPr>
                <w:rFonts w:ascii="Times New Roman" w:hAnsi="Times New Roman"/>
                <w:color w:val="F5844C"/>
                <w:sz w:val="24"/>
              </w:rPr>
            </w:rPrChange>
          </w:rPr>
          <w:t xml:space="preserve"> type</w:t>
        </w:r>
        <w:r w:rsidRPr="004D1B37">
          <w:rPr>
            <w:rFonts w:ascii="Courier New" w:hAnsi="Courier New" w:cs="Courier New"/>
            <w:color w:val="FF8040"/>
            <w:sz w:val="16"/>
            <w:szCs w:val="16"/>
            <w:rPrChange w:id="1868"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869" w:author="John MacAuley" w:date="2014-12-02T21:30:00Z">
              <w:rPr>
                <w:rFonts w:ascii="Times New Roman" w:hAnsi="Times New Roman"/>
                <w:color w:val="993300"/>
                <w:sz w:val="24"/>
              </w:rPr>
            </w:rPrChange>
          </w:rPr>
          <w:t>"</w:t>
        </w:r>
        <w:proofErr w:type="spellStart"/>
        <w:r w:rsidRPr="004D1B37">
          <w:rPr>
            <w:rFonts w:ascii="Courier New" w:hAnsi="Courier New" w:cs="Courier New"/>
            <w:color w:val="993300"/>
            <w:sz w:val="16"/>
            <w:szCs w:val="16"/>
            <w:rPrChange w:id="1870" w:author="John MacAuley" w:date="2014-12-02T21:30:00Z">
              <w:rPr>
                <w:rFonts w:ascii="Times New Roman" w:hAnsi="Times New Roman"/>
                <w:color w:val="993300"/>
                <w:sz w:val="24"/>
              </w:rPr>
            </w:rPrChange>
          </w:rPr>
          <w:t>tns:HolderType</w:t>
        </w:r>
        <w:proofErr w:type="spellEnd"/>
        <w:r w:rsidRPr="004D1B37">
          <w:rPr>
            <w:rFonts w:ascii="Courier New" w:hAnsi="Courier New" w:cs="Courier New"/>
            <w:color w:val="993300"/>
            <w:sz w:val="16"/>
            <w:szCs w:val="16"/>
            <w:rPrChange w:id="1871" w:author="John MacAuley" w:date="2014-12-02T21:30:00Z">
              <w:rPr>
                <w:rFonts w:ascii="Times New Roman" w:hAnsi="Times New Roman"/>
                <w:color w:val="993300"/>
                <w:sz w:val="24"/>
              </w:rPr>
            </w:rPrChange>
          </w:rPr>
          <w:t>"</w:t>
        </w:r>
        <w:r w:rsidRPr="004D1B37">
          <w:rPr>
            <w:rFonts w:ascii="Courier New" w:hAnsi="Courier New" w:cs="Courier New"/>
            <w:color w:val="F5844C"/>
            <w:sz w:val="16"/>
            <w:szCs w:val="16"/>
            <w:rPrChange w:id="1872" w:author="John MacAuley" w:date="2014-12-02T21:30:00Z">
              <w:rPr>
                <w:rFonts w:ascii="Times New Roman" w:hAnsi="Times New Roman"/>
                <w:color w:val="F5844C"/>
                <w:sz w:val="24"/>
              </w:rPr>
            </w:rPrChange>
          </w:rPr>
          <w:t xml:space="preserve"> </w:t>
        </w:r>
        <w:proofErr w:type="spellStart"/>
        <w:r w:rsidRPr="004D1B37">
          <w:rPr>
            <w:rFonts w:ascii="Courier New" w:hAnsi="Courier New" w:cs="Courier New"/>
            <w:color w:val="F5844C"/>
            <w:sz w:val="16"/>
            <w:szCs w:val="16"/>
            <w:rPrChange w:id="1873" w:author="John MacAuley" w:date="2014-12-02T21:30:00Z">
              <w:rPr>
                <w:rFonts w:ascii="Times New Roman" w:hAnsi="Times New Roman"/>
                <w:color w:val="F5844C"/>
                <w:sz w:val="24"/>
              </w:rPr>
            </w:rPrChange>
          </w:rPr>
          <w:t>minOccurs</w:t>
        </w:r>
        <w:proofErr w:type="spellEnd"/>
        <w:r w:rsidRPr="004D1B37">
          <w:rPr>
            <w:rFonts w:ascii="Courier New" w:hAnsi="Courier New" w:cs="Courier New"/>
            <w:color w:val="FF8040"/>
            <w:sz w:val="16"/>
            <w:szCs w:val="16"/>
            <w:rPrChange w:id="1874" w:author="John MacAuley" w:date="2014-12-02T21:30:00Z">
              <w:rPr>
                <w:rFonts w:ascii="Times New Roman" w:hAnsi="Times New Roman"/>
                <w:color w:val="FF8040"/>
                <w:sz w:val="24"/>
              </w:rPr>
            </w:rPrChange>
          </w:rPr>
          <w:t>=</w:t>
        </w:r>
        <w:r w:rsidRPr="004D1B37">
          <w:rPr>
            <w:rFonts w:ascii="Courier New" w:hAnsi="Courier New" w:cs="Courier New"/>
            <w:color w:val="993300"/>
            <w:sz w:val="16"/>
            <w:szCs w:val="16"/>
            <w:rPrChange w:id="1875" w:author="John MacAuley" w:date="2014-12-02T21:30:00Z">
              <w:rPr>
                <w:rFonts w:ascii="Times New Roman" w:hAnsi="Times New Roman"/>
                <w:color w:val="993300"/>
                <w:sz w:val="24"/>
              </w:rPr>
            </w:rPrChange>
          </w:rPr>
          <w:t>"0"</w:t>
        </w:r>
      </w:ins>
    </w:p>
    <w:p w14:paraId="22298105" w14:textId="776363D0" w:rsidR="004F00DC" w:rsidRPr="004D1B37" w:rsidDel="00406EEC" w:rsidRDefault="00C6793D">
      <w:pPr>
        <w:ind w:left="360"/>
        <w:rPr>
          <w:del w:id="1876" w:author="John MacAuley" w:date="2014-09-09T16:00:00Z"/>
          <w:rFonts w:ascii="Courier New" w:hAnsi="Courier New" w:cs="Courier New"/>
          <w:color w:val="000000"/>
          <w:sz w:val="16"/>
          <w:szCs w:val="16"/>
        </w:rPr>
        <w:pPrChange w:id="1877" w:author="John MacAuley" w:date="2014-09-09T16:23:00Z">
          <w:pPr/>
        </w:pPrChange>
      </w:pPr>
      <w:ins w:id="1878" w:author="John MacAuley" w:date="2014-12-02T21:33:00Z">
        <w:r>
          <w:rPr>
            <w:rFonts w:ascii="Courier New" w:hAnsi="Courier New" w:cs="Courier New"/>
            <w:color w:val="F5844C"/>
            <w:sz w:val="16"/>
            <w:szCs w:val="16"/>
          </w:rPr>
          <w:t xml:space="preserve">               </w:t>
        </w:r>
      </w:ins>
      <w:ins w:id="1879" w:author="John MacAuley" w:date="2014-12-02T21:29:00Z">
        <w:r w:rsidR="004D1B37" w:rsidRPr="004D1B37">
          <w:rPr>
            <w:rFonts w:ascii="Courier New" w:hAnsi="Courier New" w:cs="Courier New"/>
            <w:color w:val="F5844C"/>
            <w:sz w:val="16"/>
            <w:szCs w:val="16"/>
            <w:rPrChange w:id="1880" w:author="John MacAuley" w:date="2014-12-02T21:30:00Z">
              <w:rPr>
                <w:rFonts w:ascii="Times New Roman" w:hAnsi="Times New Roman"/>
                <w:color w:val="F5844C"/>
                <w:sz w:val="24"/>
              </w:rPr>
            </w:rPrChange>
          </w:rPr>
          <w:t xml:space="preserve"> </w:t>
        </w:r>
        <w:proofErr w:type="spellStart"/>
        <w:proofErr w:type="gramStart"/>
        <w:r w:rsidR="004D1B37" w:rsidRPr="004D1B37">
          <w:rPr>
            <w:rFonts w:ascii="Courier New" w:hAnsi="Courier New" w:cs="Courier New"/>
            <w:color w:val="F5844C"/>
            <w:sz w:val="16"/>
            <w:szCs w:val="16"/>
            <w:rPrChange w:id="1881" w:author="John MacAuley" w:date="2014-12-02T21:30:00Z">
              <w:rPr>
                <w:rFonts w:ascii="Times New Roman" w:hAnsi="Times New Roman"/>
                <w:color w:val="F5844C"/>
                <w:sz w:val="24"/>
              </w:rPr>
            </w:rPrChange>
          </w:rPr>
          <w:t>maxOccurs</w:t>
        </w:r>
        <w:proofErr w:type="spellEnd"/>
        <w:proofErr w:type="gramEnd"/>
        <w:r w:rsidR="004D1B37" w:rsidRPr="004D1B37">
          <w:rPr>
            <w:rFonts w:ascii="Courier New" w:hAnsi="Courier New" w:cs="Courier New"/>
            <w:color w:val="FF8040"/>
            <w:sz w:val="16"/>
            <w:szCs w:val="16"/>
            <w:rPrChange w:id="1882"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1883" w:author="John MacAuley" w:date="2014-12-02T21:30:00Z">
              <w:rPr>
                <w:rFonts w:ascii="Times New Roman" w:hAnsi="Times New Roman"/>
                <w:color w:val="993300"/>
                <w:sz w:val="24"/>
              </w:rPr>
            </w:rPrChange>
          </w:rPr>
          <w:t>"unbounded"</w:t>
        </w:r>
        <w:r w:rsidR="004D1B37" w:rsidRPr="004D1B37">
          <w:rPr>
            <w:rFonts w:ascii="Courier New" w:hAnsi="Courier New" w:cs="Courier New"/>
            <w:color w:val="F5844C"/>
            <w:sz w:val="16"/>
            <w:szCs w:val="16"/>
            <w:rPrChange w:id="1884" w:author="John MacAuley" w:date="2014-12-02T21:30:00Z">
              <w:rPr>
                <w:rFonts w:ascii="Times New Roman" w:hAnsi="Times New Roman"/>
                <w:color w:val="F5844C"/>
                <w:sz w:val="24"/>
              </w:rPr>
            </w:rPrChange>
          </w:rPr>
          <w:t xml:space="preserve"> </w:t>
        </w:r>
        <w:r w:rsidR="004D1B37" w:rsidRPr="004D1B37">
          <w:rPr>
            <w:rFonts w:ascii="Courier New" w:hAnsi="Courier New" w:cs="Courier New"/>
            <w:color w:val="000096"/>
            <w:sz w:val="16"/>
            <w:szCs w:val="16"/>
            <w:rPrChange w:id="1885"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1886"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1887"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1888" w:author="John MacAuley" w:date="2014-12-02T21:30:00Z">
              <w:rPr>
                <w:rFonts w:ascii="Times New Roman" w:hAnsi="Times New Roman"/>
                <w:color w:val="003296"/>
                <w:sz w:val="24"/>
              </w:rPr>
            </w:rPrChange>
          </w:rPr>
          <w:t>xsd:sequence</w:t>
        </w:r>
        <w:proofErr w:type="spellEnd"/>
        <w:r w:rsidR="004D1B37" w:rsidRPr="004D1B37">
          <w:rPr>
            <w:rFonts w:ascii="Courier New" w:hAnsi="Courier New" w:cs="Courier New"/>
            <w:color w:val="003296"/>
            <w:sz w:val="16"/>
            <w:szCs w:val="16"/>
            <w:rPrChange w:id="1889"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1890"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1891"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1892" w:author="John MacAuley" w:date="2014-12-02T21:30:00Z">
              <w:rPr>
                <w:rFonts w:ascii="Times New Roman" w:hAnsi="Times New Roman"/>
                <w:color w:val="003296"/>
                <w:sz w:val="24"/>
              </w:rPr>
            </w:rPrChange>
          </w:rPr>
          <w:t>xsd:attribute</w:t>
        </w:r>
        <w:proofErr w:type="spellEnd"/>
        <w:r w:rsidR="004D1B37" w:rsidRPr="004D1B37">
          <w:rPr>
            <w:rFonts w:ascii="Courier New" w:hAnsi="Courier New" w:cs="Courier New"/>
            <w:color w:val="F5844C"/>
            <w:sz w:val="16"/>
            <w:szCs w:val="16"/>
            <w:rPrChange w:id="1893" w:author="John MacAuley" w:date="2014-12-02T21:30:00Z">
              <w:rPr>
                <w:rFonts w:ascii="Times New Roman" w:hAnsi="Times New Roman"/>
                <w:color w:val="F5844C"/>
                <w:sz w:val="24"/>
              </w:rPr>
            </w:rPrChange>
          </w:rPr>
          <w:t xml:space="preserve">   name</w:t>
        </w:r>
        <w:r w:rsidR="004D1B37" w:rsidRPr="004D1B37">
          <w:rPr>
            <w:rFonts w:ascii="Courier New" w:hAnsi="Courier New" w:cs="Courier New"/>
            <w:color w:val="FF8040"/>
            <w:sz w:val="16"/>
            <w:szCs w:val="16"/>
            <w:rPrChange w:id="1894"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1895" w:author="John MacAuley" w:date="2014-12-02T21:30:00Z">
              <w:rPr>
                <w:rFonts w:ascii="Times New Roman" w:hAnsi="Times New Roman"/>
                <w:color w:val="993300"/>
                <w:sz w:val="24"/>
              </w:rPr>
            </w:rPrChange>
          </w:rPr>
          <w:t>"id"</w:t>
        </w:r>
        <w:r w:rsidR="004D1B37" w:rsidRPr="004D1B37">
          <w:rPr>
            <w:rFonts w:ascii="Courier New" w:hAnsi="Courier New" w:cs="Courier New"/>
            <w:color w:val="F5844C"/>
            <w:sz w:val="16"/>
            <w:szCs w:val="16"/>
            <w:rPrChange w:id="1896" w:author="John MacAuley" w:date="2014-12-02T21:30:00Z">
              <w:rPr>
                <w:rFonts w:ascii="Times New Roman" w:hAnsi="Times New Roman"/>
                <w:color w:val="F5844C"/>
                <w:sz w:val="24"/>
              </w:rPr>
            </w:rPrChange>
          </w:rPr>
          <w:t xml:space="preserve">      use</w:t>
        </w:r>
        <w:r w:rsidR="004D1B37" w:rsidRPr="004D1B37">
          <w:rPr>
            <w:rFonts w:ascii="Courier New" w:hAnsi="Courier New" w:cs="Courier New"/>
            <w:color w:val="FF8040"/>
            <w:sz w:val="16"/>
            <w:szCs w:val="16"/>
            <w:rPrChange w:id="1897"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1898" w:author="John MacAuley" w:date="2014-12-02T21:30:00Z">
              <w:rPr>
                <w:rFonts w:ascii="Times New Roman" w:hAnsi="Times New Roman"/>
                <w:color w:val="993300"/>
                <w:sz w:val="24"/>
              </w:rPr>
            </w:rPrChange>
          </w:rPr>
          <w:t>"required"</w:t>
        </w:r>
        <w:r w:rsidR="004D1B37" w:rsidRPr="004D1B37">
          <w:rPr>
            <w:rFonts w:ascii="Courier New" w:hAnsi="Courier New" w:cs="Courier New"/>
            <w:color w:val="F5844C"/>
            <w:sz w:val="16"/>
            <w:szCs w:val="16"/>
            <w:rPrChange w:id="1899" w:author="John MacAuley" w:date="2014-12-02T21:30:00Z">
              <w:rPr>
                <w:rFonts w:ascii="Times New Roman" w:hAnsi="Times New Roman"/>
                <w:color w:val="F5844C"/>
                <w:sz w:val="24"/>
              </w:rPr>
            </w:rPrChange>
          </w:rPr>
          <w:t xml:space="preserve"> type</w:t>
        </w:r>
        <w:r w:rsidR="004D1B37" w:rsidRPr="004D1B37">
          <w:rPr>
            <w:rFonts w:ascii="Courier New" w:hAnsi="Courier New" w:cs="Courier New"/>
            <w:color w:val="FF8040"/>
            <w:sz w:val="16"/>
            <w:szCs w:val="16"/>
            <w:rPrChange w:id="1900"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1901" w:author="John MacAuley" w:date="2014-12-02T21:30:00Z">
              <w:rPr>
                <w:rFonts w:ascii="Times New Roman" w:hAnsi="Times New Roman"/>
                <w:color w:val="993300"/>
                <w:sz w:val="24"/>
              </w:rPr>
            </w:rPrChange>
          </w:rPr>
          <w:t>"</w:t>
        </w:r>
        <w:proofErr w:type="spellStart"/>
        <w:r w:rsidR="004D1B37" w:rsidRPr="004D1B37">
          <w:rPr>
            <w:rFonts w:ascii="Courier New" w:hAnsi="Courier New" w:cs="Courier New"/>
            <w:color w:val="993300"/>
            <w:sz w:val="16"/>
            <w:szCs w:val="16"/>
            <w:rPrChange w:id="1902" w:author="John MacAuley" w:date="2014-12-02T21:30:00Z">
              <w:rPr>
                <w:rFonts w:ascii="Times New Roman" w:hAnsi="Times New Roman"/>
                <w:color w:val="993300"/>
                <w:sz w:val="24"/>
              </w:rPr>
            </w:rPrChange>
          </w:rPr>
          <w:t>xsd:anyURI</w:t>
        </w:r>
        <w:proofErr w:type="spellEnd"/>
        <w:r w:rsidR="004D1B37" w:rsidRPr="004D1B37">
          <w:rPr>
            <w:rFonts w:ascii="Courier New" w:hAnsi="Courier New" w:cs="Courier New"/>
            <w:color w:val="993300"/>
            <w:sz w:val="16"/>
            <w:szCs w:val="16"/>
            <w:rPrChange w:id="1903" w:author="John MacAuley" w:date="2014-12-02T21:30:00Z">
              <w:rPr>
                <w:rFonts w:ascii="Times New Roman" w:hAnsi="Times New Roman"/>
                <w:color w:val="993300"/>
                <w:sz w:val="24"/>
              </w:rPr>
            </w:rPrChange>
          </w:rPr>
          <w:t>"</w:t>
        </w:r>
        <w:r w:rsidR="004D1B37" w:rsidRPr="004D1B37">
          <w:rPr>
            <w:rFonts w:ascii="Courier New" w:hAnsi="Courier New" w:cs="Courier New"/>
            <w:color w:val="F5844C"/>
            <w:sz w:val="16"/>
            <w:szCs w:val="16"/>
            <w:rPrChange w:id="1904" w:author="John MacAuley" w:date="2014-12-02T21:30:00Z">
              <w:rPr>
                <w:rFonts w:ascii="Times New Roman" w:hAnsi="Times New Roman"/>
                <w:color w:val="F5844C"/>
                <w:sz w:val="24"/>
              </w:rPr>
            </w:rPrChange>
          </w:rPr>
          <w:t xml:space="preserve"> </w:t>
        </w:r>
        <w:r w:rsidR="004D1B37" w:rsidRPr="004D1B37">
          <w:rPr>
            <w:rFonts w:ascii="Courier New" w:hAnsi="Courier New" w:cs="Courier New"/>
            <w:color w:val="000096"/>
            <w:sz w:val="16"/>
            <w:szCs w:val="16"/>
            <w:rPrChange w:id="1905"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1906"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1907"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1908" w:author="John MacAuley" w:date="2014-12-02T21:30:00Z">
              <w:rPr>
                <w:rFonts w:ascii="Times New Roman" w:hAnsi="Times New Roman"/>
                <w:color w:val="003296"/>
                <w:sz w:val="24"/>
              </w:rPr>
            </w:rPrChange>
          </w:rPr>
          <w:t>xsd:attribute</w:t>
        </w:r>
        <w:proofErr w:type="spellEnd"/>
        <w:r w:rsidR="004D1B37" w:rsidRPr="004D1B37">
          <w:rPr>
            <w:rFonts w:ascii="Courier New" w:hAnsi="Courier New" w:cs="Courier New"/>
            <w:color w:val="F5844C"/>
            <w:sz w:val="16"/>
            <w:szCs w:val="16"/>
            <w:rPrChange w:id="1909" w:author="John MacAuley" w:date="2014-12-02T21:30:00Z">
              <w:rPr>
                <w:rFonts w:ascii="Times New Roman" w:hAnsi="Times New Roman"/>
                <w:color w:val="F5844C"/>
                <w:sz w:val="24"/>
              </w:rPr>
            </w:rPrChange>
          </w:rPr>
          <w:t xml:space="preserve">   name</w:t>
        </w:r>
        <w:r w:rsidR="004D1B37" w:rsidRPr="004D1B37">
          <w:rPr>
            <w:rFonts w:ascii="Courier New" w:hAnsi="Courier New" w:cs="Courier New"/>
            <w:color w:val="FF8040"/>
            <w:sz w:val="16"/>
            <w:szCs w:val="16"/>
            <w:rPrChange w:id="1910"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1911" w:author="John MacAuley" w:date="2014-12-02T21:30:00Z">
              <w:rPr>
                <w:rFonts w:ascii="Times New Roman" w:hAnsi="Times New Roman"/>
                <w:color w:val="993300"/>
                <w:sz w:val="24"/>
              </w:rPr>
            </w:rPrChange>
          </w:rPr>
          <w:t>"version"</w:t>
        </w:r>
        <w:r w:rsidR="004D1B37" w:rsidRPr="004D1B37">
          <w:rPr>
            <w:rFonts w:ascii="Courier New" w:hAnsi="Courier New" w:cs="Courier New"/>
            <w:color w:val="F5844C"/>
            <w:sz w:val="16"/>
            <w:szCs w:val="16"/>
            <w:rPrChange w:id="1912" w:author="John MacAuley" w:date="2014-12-02T21:30:00Z">
              <w:rPr>
                <w:rFonts w:ascii="Times New Roman" w:hAnsi="Times New Roman"/>
                <w:color w:val="F5844C"/>
                <w:sz w:val="24"/>
              </w:rPr>
            </w:rPrChange>
          </w:rPr>
          <w:t xml:space="preserve"> use</w:t>
        </w:r>
        <w:r w:rsidR="004D1B37" w:rsidRPr="004D1B37">
          <w:rPr>
            <w:rFonts w:ascii="Courier New" w:hAnsi="Courier New" w:cs="Courier New"/>
            <w:color w:val="FF8040"/>
            <w:sz w:val="16"/>
            <w:szCs w:val="16"/>
            <w:rPrChange w:id="1913"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1914" w:author="John MacAuley" w:date="2014-12-02T21:30:00Z">
              <w:rPr>
                <w:rFonts w:ascii="Times New Roman" w:hAnsi="Times New Roman"/>
                <w:color w:val="993300"/>
                <w:sz w:val="24"/>
              </w:rPr>
            </w:rPrChange>
          </w:rPr>
          <w:t>"required"</w:t>
        </w:r>
        <w:r w:rsidR="004D1B37" w:rsidRPr="004D1B37">
          <w:rPr>
            <w:rFonts w:ascii="Courier New" w:hAnsi="Courier New" w:cs="Courier New"/>
            <w:color w:val="F5844C"/>
            <w:sz w:val="16"/>
            <w:szCs w:val="16"/>
            <w:rPrChange w:id="1915" w:author="John MacAuley" w:date="2014-12-02T21:30:00Z">
              <w:rPr>
                <w:rFonts w:ascii="Times New Roman" w:hAnsi="Times New Roman"/>
                <w:color w:val="F5844C"/>
                <w:sz w:val="24"/>
              </w:rPr>
            </w:rPrChange>
          </w:rPr>
          <w:t xml:space="preserve"> type</w:t>
        </w:r>
        <w:r w:rsidR="004D1B37" w:rsidRPr="004D1B37">
          <w:rPr>
            <w:rFonts w:ascii="Courier New" w:hAnsi="Courier New" w:cs="Courier New"/>
            <w:color w:val="FF8040"/>
            <w:sz w:val="16"/>
            <w:szCs w:val="16"/>
            <w:rPrChange w:id="1916"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1917" w:author="John MacAuley" w:date="2014-12-02T21:30:00Z">
              <w:rPr>
                <w:rFonts w:ascii="Times New Roman" w:hAnsi="Times New Roman"/>
                <w:color w:val="993300"/>
                <w:sz w:val="24"/>
              </w:rPr>
            </w:rPrChange>
          </w:rPr>
          <w:t>"</w:t>
        </w:r>
        <w:proofErr w:type="spellStart"/>
        <w:r w:rsidR="004D1B37" w:rsidRPr="004D1B37">
          <w:rPr>
            <w:rFonts w:ascii="Courier New" w:hAnsi="Courier New" w:cs="Courier New"/>
            <w:color w:val="993300"/>
            <w:sz w:val="16"/>
            <w:szCs w:val="16"/>
            <w:rPrChange w:id="1918" w:author="John MacAuley" w:date="2014-12-02T21:30:00Z">
              <w:rPr>
                <w:rFonts w:ascii="Times New Roman" w:hAnsi="Times New Roman"/>
                <w:color w:val="993300"/>
                <w:sz w:val="24"/>
              </w:rPr>
            </w:rPrChange>
          </w:rPr>
          <w:t>xsd:dateTime</w:t>
        </w:r>
        <w:proofErr w:type="spellEnd"/>
        <w:r w:rsidR="004D1B37" w:rsidRPr="004D1B37">
          <w:rPr>
            <w:rFonts w:ascii="Courier New" w:hAnsi="Courier New" w:cs="Courier New"/>
            <w:color w:val="993300"/>
            <w:sz w:val="16"/>
            <w:szCs w:val="16"/>
            <w:rPrChange w:id="1919" w:author="John MacAuley" w:date="2014-12-02T21:30:00Z">
              <w:rPr>
                <w:rFonts w:ascii="Times New Roman" w:hAnsi="Times New Roman"/>
                <w:color w:val="993300"/>
                <w:sz w:val="24"/>
              </w:rPr>
            </w:rPrChange>
          </w:rPr>
          <w:t>"</w:t>
        </w:r>
        <w:r w:rsidR="004D1B37" w:rsidRPr="004D1B37">
          <w:rPr>
            <w:rFonts w:ascii="Courier New" w:hAnsi="Courier New" w:cs="Courier New"/>
            <w:color w:val="F5844C"/>
            <w:sz w:val="16"/>
            <w:szCs w:val="16"/>
            <w:rPrChange w:id="1920" w:author="John MacAuley" w:date="2014-12-02T21:30:00Z">
              <w:rPr>
                <w:rFonts w:ascii="Times New Roman" w:hAnsi="Times New Roman"/>
                <w:color w:val="F5844C"/>
                <w:sz w:val="24"/>
              </w:rPr>
            </w:rPrChange>
          </w:rPr>
          <w:t xml:space="preserve"> </w:t>
        </w:r>
        <w:r w:rsidR="004D1B37" w:rsidRPr="004D1B37">
          <w:rPr>
            <w:rFonts w:ascii="Courier New" w:hAnsi="Courier New" w:cs="Courier New"/>
            <w:color w:val="000096"/>
            <w:sz w:val="16"/>
            <w:szCs w:val="16"/>
            <w:rPrChange w:id="1921"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1922"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1923"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1924" w:author="John MacAuley" w:date="2014-12-02T21:30:00Z">
              <w:rPr>
                <w:rFonts w:ascii="Times New Roman" w:hAnsi="Times New Roman"/>
                <w:color w:val="003296"/>
                <w:sz w:val="24"/>
              </w:rPr>
            </w:rPrChange>
          </w:rPr>
          <w:t>xsd:attribute</w:t>
        </w:r>
        <w:proofErr w:type="spellEnd"/>
        <w:r w:rsidR="004D1B37" w:rsidRPr="004D1B37">
          <w:rPr>
            <w:rFonts w:ascii="Courier New" w:hAnsi="Courier New" w:cs="Courier New"/>
            <w:color w:val="F5844C"/>
            <w:sz w:val="16"/>
            <w:szCs w:val="16"/>
            <w:rPrChange w:id="1925" w:author="John MacAuley" w:date="2014-12-02T21:30:00Z">
              <w:rPr>
                <w:rFonts w:ascii="Times New Roman" w:hAnsi="Times New Roman"/>
                <w:color w:val="F5844C"/>
                <w:sz w:val="24"/>
              </w:rPr>
            </w:rPrChange>
          </w:rPr>
          <w:t xml:space="preserve">   name</w:t>
        </w:r>
        <w:r w:rsidR="004D1B37" w:rsidRPr="004D1B37">
          <w:rPr>
            <w:rFonts w:ascii="Courier New" w:hAnsi="Courier New" w:cs="Courier New"/>
            <w:color w:val="FF8040"/>
            <w:sz w:val="16"/>
            <w:szCs w:val="16"/>
            <w:rPrChange w:id="1926"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1927" w:author="John MacAuley" w:date="2014-12-02T21:30:00Z">
              <w:rPr>
                <w:rFonts w:ascii="Times New Roman" w:hAnsi="Times New Roman"/>
                <w:color w:val="993300"/>
                <w:sz w:val="24"/>
              </w:rPr>
            </w:rPrChange>
          </w:rPr>
          <w:t>"expires"</w:t>
        </w:r>
        <w:r w:rsidR="004D1B37" w:rsidRPr="004D1B37">
          <w:rPr>
            <w:rFonts w:ascii="Courier New" w:hAnsi="Courier New" w:cs="Courier New"/>
            <w:color w:val="F5844C"/>
            <w:sz w:val="16"/>
            <w:szCs w:val="16"/>
            <w:rPrChange w:id="1928" w:author="John MacAuley" w:date="2014-12-02T21:30:00Z">
              <w:rPr>
                <w:rFonts w:ascii="Times New Roman" w:hAnsi="Times New Roman"/>
                <w:color w:val="F5844C"/>
                <w:sz w:val="24"/>
              </w:rPr>
            </w:rPrChange>
          </w:rPr>
          <w:t xml:space="preserve"> use</w:t>
        </w:r>
        <w:r w:rsidR="004D1B37" w:rsidRPr="004D1B37">
          <w:rPr>
            <w:rFonts w:ascii="Courier New" w:hAnsi="Courier New" w:cs="Courier New"/>
            <w:color w:val="FF8040"/>
            <w:sz w:val="16"/>
            <w:szCs w:val="16"/>
            <w:rPrChange w:id="1929"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1930" w:author="John MacAuley" w:date="2014-12-02T21:30:00Z">
              <w:rPr>
                <w:rFonts w:ascii="Times New Roman" w:hAnsi="Times New Roman"/>
                <w:color w:val="993300"/>
                <w:sz w:val="24"/>
              </w:rPr>
            </w:rPrChange>
          </w:rPr>
          <w:t>"optional"</w:t>
        </w:r>
        <w:r w:rsidR="004D1B37" w:rsidRPr="004D1B37">
          <w:rPr>
            <w:rFonts w:ascii="Courier New" w:hAnsi="Courier New" w:cs="Courier New"/>
            <w:color w:val="F5844C"/>
            <w:sz w:val="16"/>
            <w:szCs w:val="16"/>
            <w:rPrChange w:id="1931" w:author="John MacAuley" w:date="2014-12-02T21:30:00Z">
              <w:rPr>
                <w:rFonts w:ascii="Times New Roman" w:hAnsi="Times New Roman"/>
                <w:color w:val="F5844C"/>
                <w:sz w:val="24"/>
              </w:rPr>
            </w:rPrChange>
          </w:rPr>
          <w:t xml:space="preserve"> type</w:t>
        </w:r>
        <w:r w:rsidR="004D1B37" w:rsidRPr="004D1B37">
          <w:rPr>
            <w:rFonts w:ascii="Courier New" w:hAnsi="Courier New" w:cs="Courier New"/>
            <w:color w:val="FF8040"/>
            <w:sz w:val="16"/>
            <w:szCs w:val="16"/>
            <w:rPrChange w:id="1932"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1933" w:author="John MacAuley" w:date="2014-12-02T21:30:00Z">
              <w:rPr>
                <w:rFonts w:ascii="Times New Roman" w:hAnsi="Times New Roman"/>
                <w:color w:val="993300"/>
                <w:sz w:val="24"/>
              </w:rPr>
            </w:rPrChange>
          </w:rPr>
          <w:t>"</w:t>
        </w:r>
        <w:proofErr w:type="spellStart"/>
        <w:r w:rsidR="004D1B37" w:rsidRPr="004D1B37">
          <w:rPr>
            <w:rFonts w:ascii="Courier New" w:hAnsi="Courier New" w:cs="Courier New"/>
            <w:color w:val="993300"/>
            <w:sz w:val="16"/>
            <w:szCs w:val="16"/>
            <w:rPrChange w:id="1934" w:author="John MacAuley" w:date="2014-12-02T21:30:00Z">
              <w:rPr>
                <w:rFonts w:ascii="Times New Roman" w:hAnsi="Times New Roman"/>
                <w:color w:val="993300"/>
                <w:sz w:val="24"/>
              </w:rPr>
            </w:rPrChange>
          </w:rPr>
          <w:t>xsd:dateTime</w:t>
        </w:r>
        <w:proofErr w:type="spellEnd"/>
        <w:r w:rsidR="004D1B37" w:rsidRPr="004D1B37">
          <w:rPr>
            <w:rFonts w:ascii="Courier New" w:hAnsi="Courier New" w:cs="Courier New"/>
            <w:color w:val="993300"/>
            <w:sz w:val="16"/>
            <w:szCs w:val="16"/>
            <w:rPrChange w:id="1935" w:author="John MacAuley" w:date="2014-12-02T21:30:00Z">
              <w:rPr>
                <w:rFonts w:ascii="Times New Roman" w:hAnsi="Times New Roman"/>
                <w:color w:val="993300"/>
                <w:sz w:val="24"/>
              </w:rPr>
            </w:rPrChange>
          </w:rPr>
          <w:t>"</w:t>
        </w:r>
        <w:r w:rsidR="004D1B37" w:rsidRPr="004D1B37">
          <w:rPr>
            <w:rFonts w:ascii="Courier New" w:hAnsi="Courier New" w:cs="Courier New"/>
            <w:color w:val="F5844C"/>
            <w:sz w:val="16"/>
            <w:szCs w:val="16"/>
            <w:rPrChange w:id="1936" w:author="John MacAuley" w:date="2014-12-02T21:30:00Z">
              <w:rPr>
                <w:rFonts w:ascii="Times New Roman" w:hAnsi="Times New Roman"/>
                <w:color w:val="F5844C"/>
                <w:sz w:val="24"/>
              </w:rPr>
            </w:rPrChange>
          </w:rPr>
          <w:t xml:space="preserve"> </w:t>
        </w:r>
        <w:r w:rsidR="004D1B37" w:rsidRPr="004D1B37">
          <w:rPr>
            <w:rFonts w:ascii="Courier New" w:hAnsi="Courier New" w:cs="Courier New"/>
            <w:color w:val="000096"/>
            <w:sz w:val="16"/>
            <w:szCs w:val="16"/>
            <w:rPrChange w:id="1937"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1938"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1939"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1940" w:author="John MacAuley" w:date="2014-12-02T21:30:00Z">
              <w:rPr>
                <w:rFonts w:ascii="Times New Roman" w:hAnsi="Times New Roman"/>
                <w:color w:val="003296"/>
                <w:sz w:val="24"/>
              </w:rPr>
            </w:rPrChange>
          </w:rPr>
          <w:t>xsd:anyAttribute</w:t>
        </w:r>
        <w:proofErr w:type="spellEnd"/>
        <w:r w:rsidR="004D1B37" w:rsidRPr="004D1B37">
          <w:rPr>
            <w:rFonts w:ascii="Courier New" w:hAnsi="Courier New" w:cs="Courier New"/>
            <w:color w:val="F5844C"/>
            <w:sz w:val="16"/>
            <w:szCs w:val="16"/>
            <w:rPrChange w:id="1941" w:author="John MacAuley" w:date="2014-12-02T21:30:00Z">
              <w:rPr>
                <w:rFonts w:ascii="Times New Roman" w:hAnsi="Times New Roman"/>
                <w:color w:val="F5844C"/>
                <w:sz w:val="24"/>
              </w:rPr>
            </w:rPrChange>
          </w:rPr>
          <w:t xml:space="preserve"> namespace</w:t>
        </w:r>
        <w:r w:rsidR="004D1B37" w:rsidRPr="004D1B37">
          <w:rPr>
            <w:rFonts w:ascii="Courier New" w:hAnsi="Courier New" w:cs="Courier New"/>
            <w:color w:val="FF8040"/>
            <w:sz w:val="16"/>
            <w:szCs w:val="16"/>
            <w:rPrChange w:id="1942"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1943" w:author="John MacAuley" w:date="2014-12-02T21:30:00Z">
              <w:rPr>
                <w:rFonts w:ascii="Times New Roman" w:hAnsi="Times New Roman"/>
                <w:color w:val="993300"/>
                <w:sz w:val="24"/>
              </w:rPr>
            </w:rPrChange>
          </w:rPr>
          <w:t>"##other"</w:t>
        </w:r>
        <w:r w:rsidR="004D1B37" w:rsidRPr="004D1B37">
          <w:rPr>
            <w:rFonts w:ascii="Courier New" w:hAnsi="Courier New" w:cs="Courier New"/>
            <w:color w:val="F5844C"/>
            <w:sz w:val="16"/>
            <w:szCs w:val="16"/>
            <w:rPrChange w:id="1944" w:author="John MacAuley" w:date="2014-12-02T21:30:00Z">
              <w:rPr>
                <w:rFonts w:ascii="Times New Roman" w:hAnsi="Times New Roman"/>
                <w:color w:val="F5844C"/>
                <w:sz w:val="24"/>
              </w:rPr>
            </w:rPrChange>
          </w:rPr>
          <w:t xml:space="preserve"> </w:t>
        </w:r>
        <w:proofErr w:type="spellStart"/>
        <w:r w:rsidR="004D1B37" w:rsidRPr="004D1B37">
          <w:rPr>
            <w:rFonts w:ascii="Courier New" w:hAnsi="Courier New" w:cs="Courier New"/>
            <w:color w:val="F5844C"/>
            <w:sz w:val="16"/>
            <w:szCs w:val="16"/>
            <w:rPrChange w:id="1945" w:author="John MacAuley" w:date="2014-12-02T21:30:00Z">
              <w:rPr>
                <w:rFonts w:ascii="Times New Roman" w:hAnsi="Times New Roman"/>
                <w:color w:val="F5844C"/>
                <w:sz w:val="24"/>
              </w:rPr>
            </w:rPrChange>
          </w:rPr>
          <w:t>processContents</w:t>
        </w:r>
        <w:proofErr w:type="spellEnd"/>
        <w:r w:rsidR="004D1B37" w:rsidRPr="004D1B37">
          <w:rPr>
            <w:rFonts w:ascii="Courier New" w:hAnsi="Courier New" w:cs="Courier New"/>
            <w:color w:val="FF8040"/>
            <w:sz w:val="16"/>
            <w:szCs w:val="16"/>
            <w:rPrChange w:id="1946"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1947" w:author="John MacAuley" w:date="2014-12-02T21:30:00Z">
              <w:rPr>
                <w:rFonts w:ascii="Times New Roman" w:hAnsi="Times New Roman"/>
                <w:color w:val="993300"/>
                <w:sz w:val="24"/>
              </w:rPr>
            </w:rPrChange>
          </w:rPr>
          <w:t>"lax"</w:t>
        </w:r>
        <w:r w:rsidR="004D1B37" w:rsidRPr="004D1B37">
          <w:rPr>
            <w:rFonts w:ascii="Courier New" w:hAnsi="Courier New" w:cs="Courier New"/>
            <w:color w:val="F5844C"/>
            <w:sz w:val="16"/>
            <w:szCs w:val="16"/>
            <w:rPrChange w:id="1948" w:author="John MacAuley" w:date="2014-12-02T21:30:00Z">
              <w:rPr>
                <w:rFonts w:ascii="Times New Roman" w:hAnsi="Times New Roman"/>
                <w:color w:val="F5844C"/>
                <w:sz w:val="24"/>
              </w:rPr>
            </w:rPrChange>
          </w:rPr>
          <w:t xml:space="preserve"> </w:t>
        </w:r>
        <w:r w:rsidR="004D1B37" w:rsidRPr="004D1B37">
          <w:rPr>
            <w:rFonts w:ascii="Courier New" w:hAnsi="Courier New" w:cs="Courier New"/>
            <w:color w:val="000096"/>
            <w:sz w:val="16"/>
            <w:szCs w:val="16"/>
            <w:rPrChange w:id="1949"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1950"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1951"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1952" w:author="John MacAuley" w:date="2014-12-02T21:30:00Z">
              <w:rPr>
                <w:rFonts w:ascii="Times New Roman" w:hAnsi="Times New Roman"/>
                <w:color w:val="003296"/>
                <w:sz w:val="24"/>
              </w:rPr>
            </w:rPrChange>
          </w:rPr>
          <w:t>xsd:complexType</w:t>
        </w:r>
        <w:proofErr w:type="spellEnd"/>
        <w:r w:rsidR="004D1B37" w:rsidRPr="004D1B37">
          <w:rPr>
            <w:rFonts w:ascii="Courier New" w:hAnsi="Courier New" w:cs="Courier New"/>
            <w:color w:val="003296"/>
            <w:sz w:val="16"/>
            <w:szCs w:val="16"/>
            <w:rPrChange w:id="1953"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1954" w:author="John MacAuley" w:date="2014-12-02T21:30:00Z">
              <w:rPr>
                <w:rFonts w:ascii="Times New Roman" w:hAnsi="Times New Roman"/>
                <w:color w:val="000000"/>
                <w:sz w:val="24"/>
              </w:rPr>
            </w:rPrChange>
          </w:rPr>
          <w:br/>
        </w:r>
        <w:r w:rsidR="004D1B37" w:rsidRPr="004D1B37">
          <w:rPr>
            <w:rFonts w:ascii="Courier New" w:hAnsi="Courier New" w:cs="Courier New"/>
            <w:color w:val="000000"/>
            <w:sz w:val="16"/>
            <w:szCs w:val="16"/>
            <w:rPrChange w:id="1955"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1956"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1957" w:author="John MacAuley" w:date="2014-12-02T21:30:00Z">
              <w:rPr>
                <w:rFonts w:ascii="Times New Roman" w:hAnsi="Times New Roman"/>
                <w:color w:val="003296"/>
                <w:sz w:val="24"/>
              </w:rPr>
            </w:rPrChange>
          </w:rPr>
          <w:t>xsd:complexType</w:t>
        </w:r>
        <w:proofErr w:type="spellEnd"/>
        <w:r w:rsidR="004D1B37" w:rsidRPr="004D1B37">
          <w:rPr>
            <w:rFonts w:ascii="Courier New" w:hAnsi="Courier New" w:cs="Courier New"/>
            <w:color w:val="F5844C"/>
            <w:sz w:val="16"/>
            <w:szCs w:val="16"/>
            <w:rPrChange w:id="1958" w:author="John MacAuley" w:date="2014-12-02T21:30:00Z">
              <w:rPr>
                <w:rFonts w:ascii="Times New Roman" w:hAnsi="Times New Roman"/>
                <w:color w:val="F5844C"/>
                <w:sz w:val="24"/>
              </w:rPr>
            </w:rPrChange>
          </w:rPr>
          <w:t xml:space="preserve"> name</w:t>
        </w:r>
        <w:r w:rsidR="004D1B37" w:rsidRPr="004D1B37">
          <w:rPr>
            <w:rFonts w:ascii="Courier New" w:hAnsi="Courier New" w:cs="Courier New"/>
            <w:color w:val="FF8040"/>
            <w:sz w:val="16"/>
            <w:szCs w:val="16"/>
            <w:rPrChange w:id="1959"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1960" w:author="John MacAuley" w:date="2014-12-02T21:30:00Z">
              <w:rPr>
                <w:rFonts w:ascii="Times New Roman" w:hAnsi="Times New Roman"/>
                <w:color w:val="993300"/>
                <w:sz w:val="24"/>
              </w:rPr>
            </w:rPrChange>
          </w:rPr>
          <w:t>"</w:t>
        </w:r>
        <w:proofErr w:type="spellStart"/>
        <w:r w:rsidR="004D1B37" w:rsidRPr="004D1B37">
          <w:rPr>
            <w:rFonts w:ascii="Courier New" w:hAnsi="Courier New" w:cs="Courier New"/>
            <w:color w:val="993300"/>
            <w:sz w:val="16"/>
            <w:szCs w:val="16"/>
            <w:rPrChange w:id="1961" w:author="John MacAuley" w:date="2014-12-02T21:30:00Z">
              <w:rPr>
                <w:rFonts w:ascii="Times New Roman" w:hAnsi="Times New Roman"/>
                <w:color w:val="993300"/>
                <w:sz w:val="24"/>
              </w:rPr>
            </w:rPrChange>
          </w:rPr>
          <w:t>LocationType</w:t>
        </w:r>
        <w:proofErr w:type="spellEnd"/>
        <w:r w:rsidR="004D1B37" w:rsidRPr="004D1B37">
          <w:rPr>
            <w:rFonts w:ascii="Courier New" w:hAnsi="Courier New" w:cs="Courier New"/>
            <w:color w:val="993300"/>
            <w:sz w:val="16"/>
            <w:szCs w:val="16"/>
            <w:rPrChange w:id="1962" w:author="John MacAuley" w:date="2014-12-02T21:30:00Z">
              <w:rPr>
                <w:rFonts w:ascii="Times New Roman" w:hAnsi="Times New Roman"/>
                <w:color w:val="993300"/>
                <w:sz w:val="24"/>
              </w:rPr>
            </w:rPrChange>
          </w:rPr>
          <w:t>"</w:t>
        </w:r>
        <w:r w:rsidR="004D1B37" w:rsidRPr="004D1B37">
          <w:rPr>
            <w:rFonts w:ascii="Courier New" w:hAnsi="Courier New" w:cs="Courier New"/>
            <w:color w:val="000096"/>
            <w:sz w:val="16"/>
            <w:szCs w:val="16"/>
            <w:rPrChange w:id="1963"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1964"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1965"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1966" w:author="John MacAuley" w:date="2014-12-02T21:30:00Z">
              <w:rPr>
                <w:rFonts w:ascii="Times New Roman" w:hAnsi="Times New Roman"/>
                <w:color w:val="003296"/>
                <w:sz w:val="24"/>
              </w:rPr>
            </w:rPrChange>
          </w:rPr>
          <w:t>xsd:annotation</w:t>
        </w:r>
        <w:proofErr w:type="spellEnd"/>
        <w:r w:rsidR="004D1B37" w:rsidRPr="004D1B37">
          <w:rPr>
            <w:rFonts w:ascii="Courier New" w:hAnsi="Courier New" w:cs="Courier New"/>
            <w:color w:val="003296"/>
            <w:sz w:val="16"/>
            <w:szCs w:val="16"/>
            <w:rPrChange w:id="1967"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1968"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1969"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1970" w:author="John MacAuley" w:date="2014-12-02T21:30:00Z">
              <w:rPr>
                <w:rFonts w:ascii="Times New Roman" w:hAnsi="Times New Roman"/>
                <w:color w:val="003296"/>
                <w:sz w:val="24"/>
              </w:rPr>
            </w:rPrChange>
          </w:rPr>
          <w:t>xsd:documentation</w:t>
        </w:r>
        <w:proofErr w:type="spellEnd"/>
        <w:r w:rsidR="004D1B37" w:rsidRPr="004D1B37">
          <w:rPr>
            <w:rFonts w:ascii="Courier New" w:hAnsi="Courier New" w:cs="Courier New"/>
            <w:color w:val="F5844C"/>
            <w:sz w:val="16"/>
            <w:szCs w:val="16"/>
            <w:rPrChange w:id="1971" w:author="John MacAuley" w:date="2014-12-02T21:30:00Z">
              <w:rPr>
                <w:rFonts w:ascii="Times New Roman" w:hAnsi="Times New Roman"/>
                <w:color w:val="F5844C"/>
                <w:sz w:val="24"/>
              </w:rPr>
            </w:rPrChange>
          </w:rPr>
          <w:t xml:space="preserve"> </w:t>
        </w:r>
        <w:proofErr w:type="spellStart"/>
        <w:r w:rsidR="004D1B37" w:rsidRPr="004D1B37">
          <w:rPr>
            <w:rFonts w:ascii="Courier New" w:hAnsi="Courier New" w:cs="Courier New"/>
            <w:color w:val="F5844C"/>
            <w:sz w:val="16"/>
            <w:szCs w:val="16"/>
            <w:rPrChange w:id="1972" w:author="John MacAuley" w:date="2014-12-02T21:30:00Z">
              <w:rPr>
                <w:rFonts w:ascii="Times New Roman" w:hAnsi="Times New Roman"/>
                <w:color w:val="F5844C"/>
                <w:sz w:val="24"/>
              </w:rPr>
            </w:rPrChange>
          </w:rPr>
          <w:t>xml:lang</w:t>
        </w:r>
        <w:proofErr w:type="spellEnd"/>
        <w:r w:rsidR="004D1B37" w:rsidRPr="004D1B37">
          <w:rPr>
            <w:rFonts w:ascii="Courier New" w:hAnsi="Courier New" w:cs="Courier New"/>
            <w:color w:val="FF8040"/>
            <w:sz w:val="16"/>
            <w:szCs w:val="16"/>
            <w:rPrChange w:id="1973"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1974" w:author="John MacAuley" w:date="2014-12-02T21:30:00Z">
              <w:rPr>
                <w:rFonts w:ascii="Times New Roman" w:hAnsi="Times New Roman"/>
                <w:color w:val="993300"/>
                <w:sz w:val="24"/>
              </w:rPr>
            </w:rPrChange>
          </w:rPr>
          <w:t>"en"</w:t>
        </w:r>
        <w:r w:rsidR="004D1B37" w:rsidRPr="004D1B37">
          <w:rPr>
            <w:rFonts w:ascii="Courier New" w:hAnsi="Courier New" w:cs="Courier New"/>
            <w:color w:val="000096"/>
            <w:sz w:val="16"/>
            <w:szCs w:val="16"/>
            <w:rPrChange w:id="1975"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1976" w:author="John MacAuley" w:date="2014-12-02T21:30:00Z">
              <w:rPr>
                <w:rFonts w:ascii="Times New Roman" w:hAnsi="Times New Roman"/>
                <w:color w:val="000000"/>
                <w:sz w:val="24"/>
              </w:rPr>
            </w:rPrChange>
          </w:rPr>
          <w:br/>
          <w:t xml:space="preserve">                This is a type definition modeling the location of an NSA.  A</w:t>
        </w:r>
        <w:r w:rsidR="004D1B37" w:rsidRPr="004D1B37">
          <w:rPr>
            <w:rFonts w:ascii="Courier New" w:hAnsi="Courier New" w:cs="Courier New"/>
            <w:color w:val="000000"/>
            <w:sz w:val="16"/>
            <w:szCs w:val="16"/>
            <w:rPrChange w:id="1977" w:author="John MacAuley" w:date="2014-12-02T21:30:00Z">
              <w:rPr>
                <w:rFonts w:ascii="Times New Roman" w:hAnsi="Times New Roman"/>
                <w:color w:val="000000"/>
                <w:sz w:val="24"/>
              </w:rPr>
            </w:rPrChange>
          </w:rPr>
          <w:br/>
        </w:r>
        <w:proofErr w:type="gramStart"/>
        <w:r w:rsidR="004D1B37" w:rsidRPr="004D1B37">
          <w:rPr>
            <w:rFonts w:ascii="Courier New" w:hAnsi="Courier New" w:cs="Courier New"/>
            <w:color w:val="000000"/>
            <w:sz w:val="16"/>
            <w:szCs w:val="16"/>
            <w:rPrChange w:id="1978" w:author="John MacAuley" w:date="2014-12-02T21:30:00Z">
              <w:rPr>
                <w:rFonts w:ascii="Times New Roman" w:hAnsi="Times New Roman"/>
                <w:color w:val="000000"/>
                <w:sz w:val="24"/>
              </w:rPr>
            </w:rPrChange>
          </w:rPr>
          <w:t xml:space="preserve">                Location</w:t>
        </w:r>
        <w:proofErr w:type="gramEnd"/>
        <w:r w:rsidR="004D1B37" w:rsidRPr="004D1B37">
          <w:rPr>
            <w:rFonts w:ascii="Courier New" w:hAnsi="Courier New" w:cs="Courier New"/>
            <w:color w:val="000000"/>
            <w:sz w:val="16"/>
            <w:szCs w:val="16"/>
            <w:rPrChange w:id="1979" w:author="John MacAuley" w:date="2014-12-02T21:30:00Z">
              <w:rPr>
                <w:rFonts w:ascii="Times New Roman" w:hAnsi="Times New Roman"/>
                <w:color w:val="000000"/>
                <w:sz w:val="24"/>
              </w:rPr>
            </w:rPrChange>
          </w:rPr>
          <w:t xml:space="preserve"> is a reference to a geographical location or area for</w:t>
        </w:r>
        <w:r w:rsidR="004D1B37" w:rsidRPr="004D1B37">
          <w:rPr>
            <w:rFonts w:ascii="Courier New" w:hAnsi="Courier New" w:cs="Courier New"/>
            <w:color w:val="000000"/>
            <w:sz w:val="16"/>
            <w:szCs w:val="16"/>
            <w:rPrChange w:id="1980" w:author="John MacAuley" w:date="2014-12-02T21:30:00Z">
              <w:rPr>
                <w:rFonts w:ascii="Times New Roman" w:hAnsi="Times New Roman"/>
                <w:color w:val="000000"/>
                <w:sz w:val="24"/>
              </w:rPr>
            </w:rPrChange>
          </w:rPr>
          <w:br/>
          <w:t xml:space="preserve">                the NSA.</w:t>
        </w:r>
        <w:r w:rsidR="004D1B37" w:rsidRPr="004D1B37">
          <w:rPr>
            <w:rFonts w:ascii="Courier New" w:hAnsi="Courier New" w:cs="Courier New"/>
            <w:color w:val="000000"/>
            <w:sz w:val="16"/>
            <w:szCs w:val="16"/>
            <w:rPrChange w:id="1981"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00"/>
            <w:sz w:val="16"/>
            <w:szCs w:val="16"/>
            <w:rPrChange w:id="1982" w:author="John MacAuley" w:date="2014-12-02T21:30:00Z">
              <w:rPr>
                <w:rFonts w:ascii="Times New Roman" w:hAnsi="Times New Roman"/>
                <w:color w:val="000000"/>
                <w:sz w:val="24"/>
              </w:rPr>
            </w:rPrChange>
          </w:rPr>
          <w:br/>
          <w:t xml:space="preserve">                Elements:</w:t>
        </w:r>
        <w:r w:rsidR="004D1B37" w:rsidRPr="004D1B37">
          <w:rPr>
            <w:rFonts w:ascii="Courier New" w:hAnsi="Courier New" w:cs="Courier New"/>
            <w:color w:val="000000"/>
            <w:sz w:val="16"/>
            <w:szCs w:val="16"/>
            <w:rPrChange w:id="1983" w:author="John MacAuley" w:date="2014-12-02T21:30:00Z">
              <w:rPr>
                <w:rFonts w:ascii="Times New Roman" w:hAnsi="Times New Roman"/>
                <w:color w:val="000000"/>
                <w:sz w:val="24"/>
              </w:rPr>
            </w:rPrChange>
          </w:rPr>
          <w:br/>
        </w:r>
        <w:proofErr w:type="gramStart"/>
        <w:r w:rsidR="004D1B37" w:rsidRPr="004D1B37">
          <w:rPr>
            <w:rFonts w:ascii="Courier New" w:hAnsi="Courier New" w:cs="Courier New"/>
            <w:color w:val="000000"/>
            <w:sz w:val="16"/>
            <w:szCs w:val="16"/>
            <w:rPrChange w:id="1984" w:author="John MacAuley" w:date="2014-12-02T21:30:00Z">
              <w:rPr>
                <w:rFonts w:ascii="Times New Roman" w:hAnsi="Times New Roman"/>
                <w:color w:val="000000"/>
                <w:sz w:val="24"/>
              </w:rPr>
            </w:rPrChange>
          </w:rPr>
          <w:t xml:space="preserve">                </w:t>
        </w:r>
        <w:proofErr w:type="gramEnd"/>
        <w:r w:rsidR="004D1B37" w:rsidRPr="004D1B37">
          <w:rPr>
            <w:rFonts w:ascii="Courier New" w:hAnsi="Courier New" w:cs="Courier New"/>
            <w:color w:val="000000"/>
            <w:sz w:val="16"/>
            <w:szCs w:val="16"/>
            <w:rPrChange w:id="1985" w:author="John MacAuley" w:date="2014-12-02T21:30:00Z">
              <w:rPr>
                <w:rFonts w:ascii="Times New Roman" w:hAnsi="Times New Roman"/>
                <w:color w:val="000000"/>
                <w:sz w:val="24"/>
              </w:rPr>
            </w:rPrChange>
          </w:rPr>
          <w:br/>
          <w:t xml:space="preserve">                name  - A human readable string naming this location.</w:t>
        </w:r>
        <w:r w:rsidR="004D1B37" w:rsidRPr="004D1B37">
          <w:rPr>
            <w:rFonts w:ascii="Courier New" w:hAnsi="Courier New" w:cs="Courier New"/>
            <w:color w:val="000000"/>
            <w:sz w:val="16"/>
            <w:szCs w:val="16"/>
            <w:rPrChange w:id="1986"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00"/>
            <w:sz w:val="16"/>
            <w:szCs w:val="16"/>
            <w:rPrChange w:id="1987" w:author="John MacAuley" w:date="2014-12-02T21:30:00Z">
              <w:rPr>
                <w:rFonts w:ascii="Times New Roman" w:hAnsi="Times New Roman"/>
                <w:color w:val="000000"/>
                <w:sz w:val="24"/>
              </w:rPr>
            </w:rPrChange>
          </w:rPr>
          <w:br/>
          <w:t xml:space="preserve">                </w:t>
        </w:r>
        <w:proofErr w:type="gramStart"/>
        <w:r w:rsidR="004D1B37" w:rsidRPr="004D1B37">
          <w:rPr>
            <w:rFonts w:ascii="Courier New" w:hAnsi="Courier New" w:cs="Courier New"/>
            <w:color w:val="000000"/>
            <w:sz w:val="16"/>
            <w:szCs w:val="16"/>
            <w:rPrChange w:id="1988" w:author="John MacAuley" w:date="2014-12-02T21:30:00Z">
              <w:rPr>
                <w:rFonts w:ascii="Times New Roman" w:hAnsi="Times New Roman"/>
                <w:color w:val="000000"/>
                <w:sz w:val="24"/>
              </w:rPr>
            </w:rPrChange>
          </w:rPr>
          <w:t>longitude</w:t>
        </w:r>
        <w:proofErr w:type="gramEnd"/>
        <w:r w:rsidR="004D1B37" w:rsidRPr="004D1B37">
          <w:rPr>
            <w:rFonts w:ascii="Courier New" w:hAnsi="Courier New" w:cs="Courier New"/>
            <w:color w:val="000000"/>
            <w:sz w:val="16"/>
            <w:szCs w:val="16"/>
            <w:rPrChange w:id="1989" w:author="John MacAuley" w:date="2014-12-02T21:30:00Z">
              <w:rPr>
                <w:rFonts w:ascii="Times New Roman" w:hAnsi="Times New Roman"/>
                <w:color w:val="000000"/>
                <w:sz w:val="24"/>
              </w:rPr>
            </w:rPrChange>
          </w:rPr>
          <w:t xml:space="preserve"> - The longitude of the NSA in WGS84 coordinate system</w:t>
        </w:r>
        <w:r w:rsidR="004D1B37" w:rsidRPr="004D1B37">
          <w:rPr>
            <w:rFonts w:ascii="Courier New" w:hAnsi="Courier New" w:cs="Courier New"/>
            <w:color w:val="000000"/>
            <w:sz w:val="16"/>
            <w:szCs w:val="16"/>
            <w:rPrChange w:id="1990" w:author="John MacAuley" w:date="2014-12-02T21:30:00Z">
              <w:rPr>
                <w:rFonts w:ascii="Times New Roman" w:hAnsi="Times New Roman"/>
                <w:color w:val="000000"/>
                <w:sz w:val="24"/>
              </w:rPr>
            </w:rPrChange>
          </w:rPr>
          <w:br/>
          <w:t xml:space="preserve">                (in decimal degrees).</w:t>
        </w:r>
        <w:r w:rsidR="004D1B37" w:rsidRPr="004D1B37">
          <w:rPr>
            <w:rFonts w:ascii="Courier New" w:hAnsi="Courier New" w:cs="Courier New"/>
            <w:color w:val="000000"/>
            <w:sz w:val="16"/>
            <w:szCs w:val="16"/>
            <w:rPrChange w:id="1991"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00"/>
            <w:sz w:val="16"/>
            <w:szCs w:val="16"/>
            <w:rPrChange w:id="1992" w:author="John MacAuley" w:date="2014-12-02T21:30:00Z">
              <w:rPr>
                <w:rFonts w:ascii="Times New Roman" w:hAnsi="Times New Roman"/>
                <w:color w:val="000000"/>
                <w:sz w:val="24"/>
              </w:rPr>
            </w:rPrChange>
          </w:rPr>
          <w:br/>
          <w:t xml:space="preserve">                </w:t>
        </w:r>
        <w:proofErr w:type="gramStart"/>
        <w:r w:rsidR="004D1B37" w:rsidRPr="004D1B37">
          <w:rPr>
            <w:rFonts w:ascii="Courier New" w:hAnsi="Courier New" w:cs="Courier New"/>
            <w:color w:val="000000"/>
            <w:sz w:val="16"/>
            <w:szCs w:val="16"/>
            <w:rPrChange w:id="1993" w:author="John MacAuley" w:date="2014-12-02T21:30:00Z">
              <w:rPr>
                <w:rFonts w:ascii="Times New Roman" w:hAnsi="Times New Roman"/>
                <w:color w:val="000000"/>
                <w:sz w:val="24"/>
              </w:rPr>
            </w:rPrChange>
          </w:rPr>
          <w:t>latitude</w:t>
        </w:r>
        <w:proofErr w:type="gramEnd"/>
        <w:r w:rsidR="004D1B37" w:rsidRPr="004D1B37">
          <w:rPr>
            <w:rFonts w:ascii="Courier New" w:hAnsi="Courier New" w:cs="Courier New"/>
            <w:color w:val="000000"/>
            <w:sz w:val="16"/>
            <w:szCs w:val="16"/>
            <w:rPrChange w:id="1994" w:author="John MacAuley" w:date="2014-12-02T21:30:00Z">
              <w:rPr>
                <w:rFonts w:ascii="Times New Roman" w:hAnsi="Times New Roman"/>
                <w:color w:val="000000"/>
                <w:sz w:val="24"/>
              </w:rPr>
            </w:rPrChange>
          </w:rPr>
          <w:t xml:space="preserve"> - The latitude of the NSA in WGS84 coordinate system (in</w:t>
        </w:r>
        <w:r w:rsidR="004D1B37" w:rsidRPr="004D1B37">
          <w:rPr>
            <w:rFonts w:ascii="Courier New" w:hAnsi="Courier New" w:cs="Courier New"/>
            <w:color w:val="000000"/>
            <w:sz w:val="16"/>
            <w:szCs w:val="16"/>
            <w:rPrChange w:id="1995" w:author="John MacAuley" w:date="2014-12-02T21:30:00Z">
              <w:rPr>
                <w:rFonts w:ascii="Times New Roman" w:hAnsi="Times New Roman"/>
                <w:color w:val="000000"/>
                <w:sz w:val="24"/>
              </w:rPr>
            </w:rPrChange>
          </w:rPr>
          <w:br/>
          <w:t xml:space="preserve">                decimal degrees).</w:t>
        </w:r>
        <w:r w:rsidR="004D1B37" w:rsidRPr="004D1B37">
          <w:rPr>
            <w:rFonts w:ascii="Courier New" w:hAnsi="Courier New" w:cs="Courier New"/>
            <w:color w:val="000000"/>
            <w:sz w:val="16"/>
            <w:szCs w:val="16"/>
            <w:rPrChange w:id="1996"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00"/>
            <w:sz w:val="16"/>
            <w:szCs w:val="16"/>
            <w:rPrChange w:id="1997" w:author="John MacAuley" w:date="2014-12-02T21:30:00Z">
              <w:rPr>
                <w:rFonts w:ascii="Times New Roman" w:hAnsi="Times New Roman"/>
                <w:color w:val="000000"/>
                <w:sz w:val="24"/>
              </w:rPr>
            </w:rPrChange>
          </w:rPr>
          <w:br/>
          <w:t xml:space="preserve">                </w:t>
        </w:r>
        <w:proofErr w:type="gramStart"/>
        <w:r w:rsidR="004D1B37" w:rsidRPr="004D1B37">
          <w:rPr>
            <w:rFonts w:ascii="Courier New" w:hAnsi="Courier New" w:cs="Courier New"/>
            <w:color w:val="000000"/>
            <w:sz w:val="16"/>
            <w:szCs w:val="16"/>
            <w:rPrChange w:id="1998" w:author="John MacAuley" w:date="2014-12-02T21:30:00Z">
              <w:rPr>
                <w:rFonts w:ascii="Times New Roman" w:hAnsi="Times New Roman"/>
                <w:color w:val="000000"/>
                <w:sz w:val="24"/>
              </w:rPr>
            </w:rPrChange>
          </w:rPr>
          <w:t>altitude</w:t>
        </w:r>
        <w:proofErr w:type="gramEnd"/>
        <w:r w:rsidR="004D1B37" w:rsidRPr="004D1B37">
          <w:rPr>
            <w:rFonts w:ascii="Courier New" w:hAnsi="Courier New" w:cs="Courier New"/>
            <w:color w:val="000000"/>
            <w:sz w:val="16"/>
            <w:szCs w:val="16"/>
            <w:rPrChange w:id="1999" w:author="John MacAuley" w:date="2014-12-02T21:30:00Z">
              <w:rPr>
                <w:rFonts w:ascii="Times New Roman" w:hAnsi="Times New Roman"/>
                <w:color w:val="000000"/>
                <w:sz w:val="24"/>
              </w:rPr>
            </w:rPrChange>
          </w:rPr>
          <w:t xml:space="preserve">  - The altitude of the NSA in WGS84 coordinate system (in</w:t>
        </w:r>
        <w:r w:rsidR="004D1B37" w:rsidRPr="004D1B37">
          <w:rPr>
            <w:rFonts w:ascii="Courier New" w:hAnsi="Courier New" w:cs="Courier New"/>
            <w:color w:val="000000"/>
            <w:sz w:val="16"/>
            <w:szCs w:val="16"/>
            <w:rPrChange w:id="2000" w:author="John MacAuley" w:date="2014-12-02T21:30:00Z">
              <w:rPr>
                <w:rFonts w:ascii="Times New Roman" w:hAnsi="Times New Roman"/>
                <w:color w:val="000000"/>
                <w:sz w:val="24"/>
              </w:rPr>
            </w:rPrChange>
          </w:rPr>
          <w:br/>
          <w:t xml:space="preserve">                decimal meters).</w:t>
        </w:r>
        <w:r w:rsidR="004D1B37" w:rsidRPr="004D1B37">
          <w:rPr>
            <w:rFonts w:ascii="Courier New" w:hAnsi="Courier New" w:cs="Courier New"/>
            <w:color w:val="000000"/>
            <w:sz w:val="16"/>
            <w:szCs w:val="16"/>
            <w:rPrChange w:id="2001"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00"/>
            <w:sz w:val="16"/>
            <w:szCs w:val="16"/>
            <w:rPrChange w:id="2002" w:author="John MacAuley" w:date="2014-12-02T21:30:00Z">
              <w:rPr>
                <w:rFonts w:ascii="Times New Roman" w:hAnsi="Times New Roman"/>
                <w:color w:val="000000"/>
                <w:sz w:val="24"/>
              </w:rPr>
            </w:rPrChange>
          </w:rPr>
          <w:br/>
          <w:t xml:space="preserve">                </w:t>
        </w:r>
        <w:proofErr w:type="spellStart"/>
        <w:proofErr w:type="gramStart"/>
        <w:r w:rsidR="004D1B37" w:rsidRPr="004D1B37">
          <w:rPr>
            <w:rFonts w:ascii="Courier New" w:hAnsi="Courier New" w:cs="Courier New"/>
            <w:color w:val="000000"/>
            <w:sz w:val="16"/>
            <w:szCs w:val="16"/>
            <w:rPrChange w:id="2003" w:author="John MacAuley" w:date="2014-12-02T21:30:00Z">
              <w:rPr>
                <w:rFonts w:ascii="Times New Roman" w:hAnsi="Times New Roman"/>
                <w:color w:val="000000"/>
                <w:sz w:val="24"/>
              </w:rPr>
            </w:rPrChange>
          </w:rPr>
          <w:t>unlocode</w:t>
        </w:r>
        <w:proofErr w:type="spellEnd"/>
        <w:proofErr w:type="gramEnd"/>
        <w:r w:rsidR="004D1B37" w:rsidRPr="004D1B37">
          <w:rPr>
            <w:rFonts w:ascii="Courier New" w:hAnsi="Courier New" w:cs="Courier New"/>
            <w:color w:val="000000"/>
            <w:sz w:val="16"/>
            <w:szCs w:val="16"/>
            <w:rPrChange w:id="2004" w:author="John MacAuley" w:date="2014-12-02T21:30:00Z">
              <w:rPr>
                <w:rFonts w:ascii="Times New Roman" w:hAnsi="Times New Roman"/>
                <w:color w:val="000000"/>
                <w:sz w:val="24"/>
              </w:rPr>
            </w:rPrChange>
          </w:rPr>
          <w:t xml:space="preserve"> - The UN/LOCODE location identifier for the NSA</w:t>
        </w:r>
        <w:r w:rsidR="004D1B37" w:rsidRPr="004D1B37">
          <w:rPr>
            <w:rFonts w:ascii="Courier New" w:hAnsi="Courier New" w:cs="Courier New"/>
            <w:color w:val="000000"/>
            <w:sz w:val="16"/>
            <w:szCs w:val="16"/>
            <w:rPrChange w:id="2005" w:author="John MacAuley" w:date="2014-12-02T21:30:00Z">
              <w:rPr>
                <w:rFonts w:ascii="Times New Roman" w:hAnsi="Times New Roman"/>
                <w:color w:val="000000"/>
                <w:sz w:val="24"/>
              </w:rPr>
            </w:rPrChange>
          </w:rPr>
          <w:br/>
          <w:t xml:space="preserve">                location.</w:t>
        </w:r>
        <w:r w:rsidR="004D1B37" w:rsidRPr="004D1B37">
          <w:rPr>
            <w:rFonts w:ascii="Courier New" w:hAnsi="Courier New" w:cs="Courier New"/>
            <w:color w:val="000000"/>
            <w:sz w:val="16"/>
            <w:szCs w:val="16"/>
            <w:rPrChange w:id="2006"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00"/>
            <w:sz w:val="16"/>
            <w:szCs w:val="16"/>
            <w:rPrChange w:id="2007" w:author="John MacAuley" w:date="2014-12-02T21:30:00Z">
              <w:rPr>
                <w:rFonts w:ascii="Times New Roman" w:hAnsi="Times New Roman"/>
                <w:color w:val="000000"/>
                <w:sz w:val="24"/>
              </w:rPr>
            </w:rPrChange>
          </w:rPr>
          <w:br/>
          <w:t xml:space="preserve">                </w:t>
        </w:r>
        <w:proofErr w:type="gramStart"/>
        <w:r w:rsidR="004D1B37" w:rsidRPr="004D1B37">
          <w:rPr>
            <w:rFonts w:ascii="Courier New" w:hAnsi="Courier New" w:cs="Courier New"/>
            <w:color w:val="000000"/>
            <w:sz w:val="16"/>
            <w:szCs w:val="16"/>
            <w:rPrChange w:id="2008" w:author="John MacAuley" w:date="2014-12-02T21:30:00Z">
              <w:rPr>
                <w:rFonts w:ascii="Times New Roman" w:hAnsi="Times New Roman"/>
                <w:color w:val="000000"/>
                <w:sz w:val="24"/>
              </w:rPr>
            </w:rPrChange>
          </w:rPr>
          <w:t>address</w:t>
        </w:r>
        <w:proofErr w:type="gramEnd"/>
        <w:r w:rsidR="004D1B37" w:rsidRPr="004D1B37">
          <w:rPr>
            <w:rFonts w:ascii="Courier New" w:hAnsi="Courier New" w:cs="Courier New"/>
            <w:color w:val="000000"/>
            <w:sz w:val="16"/>
            <w:szCs w:val="16"/>
            <w:rPrChange w:id="2009" w:author="John MacAuley" w:date="2014-12-02T21:30:00Z">
              <w:rPr>
                <w:rFonts w:ascii="Times New Roman" w:hAnsi="Times New Roman"/>
                <w:color w:val="000000"/>
                <w:sz w:val="24"/>
              </w:rPr>
            </w:rPrChange>
          </w:rPr>
          <w:t xml:space="preserve"> - The address of the NSA location specified using the</w:t>
        </w:r>
        <w:r w:rsidR="004D1B37" w:rsidRPr="004D1B37">
          <w:rPr>
            <w:rFonts w:ascii="Courier New" w:hAnsi="Courier New" w:cs="Courier New"/>
            <w:color w:val="000000"/>
            <w:sz w:val="16"/>
            <w:szCs w:val="16"/>
            <w:rPrChange w:id="2010" w:author="John MacAuley" w:date="2014-12-02T21:30:00Z">
              <w:rPr>
                <w:rFonts w:ascii="Times New Roman" w:hAnsi="Times New Roman"/>
                <w:color w:val="000000"/>
                <w:sz w:val="24"/>
              </w:rPr>
            </w:rPrChange>
          </w:rPr>
          <w:br/>
          <w:t xml:space="preserve">                vCard address format.</w:t>
        </w:r>
        <w:r w:rsidR="004D1B37" w:rsidRPr="004D1B37">
          <w:rPr>
            <w:rFonts w:ascii="Courier New" w:hAnsi="Courier New" w:cs="Courier New"/>
            <w:color w:val="000000"/>
            <w:sz w:val="16"/>
            <w:szCs w:val="16"/>
            <w:rPrChange w:id="2011"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012"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013" w:author="John MacAuley" w:date="2014-12-02T21:30:00Z">
              <w:rPr>
                <w:rFonts w:ascii="Times New Roman" w:hAnsi="Times New Roman"/>
                <w:color w:val="003296"/>
                <w:sz w:val="24"/>
              </w:rPr>
            </w:rPrChange>
          </w:rPr>
          <w:t>xsd</w:t>
        </w:r>
        <w:proofErr w:type="gramStart"/>
        <w:r w:rsidR="004D1B37" w:rsidRPr="004D1B37">
          <w:rPr>
            <w:rFonts w:ascii="Courier New" w:hAnsi="Courier New" w:cs="Courier New"/>
            <w:color w:val="003296"/>
            <w:sz w:val="16"/>
            <w:szCs w:val="16"/>
            <w:rPrChange w:id="2014" w:author="John MacAuley" w:date="2014-12-02T21:30:00Z">
              <w:rPr>
                <w:rFonts w:ascii="Times New Roman" w:hAnsi="Times New Roman"/>
                <w:color w:val="003296"/>
                <w:sz w:val="24"/>
              </w:rPr>
            </w:rPrChange>
          </w:rPr>
          <w:t>:documentation</w:t>
        </w:r>
        <w:proofErr w:type="spellEnd"/>
        <w:proofErr w:type="gramEnd"/>
        <w:r w:rsidR="004D1B37" w:rsidRPr="004D1B37">
          <w:rPr>
            <w:rFonts w:ascii="Courier New" w:hAnsi="Courier New" w:cs="Courier New"/>
            <w:color w:val="003296"/>
            <w:sz w:val="16"/>
            <w:szCs w:val="16"/>
            <w:rPrChange w:id="2015"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016"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017"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018" w:author="John MacAuley" w:date="2014-12-02T21:30:00Z">
              <w:rPr>
                <w:rFonts w:ascii="Times New Roman" w:hAnsi="Times New Roman"/>
                <w:color w:val="003296"/>
                <w:sz w:val="24"/>
              </w:rPr>
            </w:rPrChange>
          </w:rPr>
          <w:t>xsd:annotation</w:t>
        </w:r>
        <w:proofErr w:type="spellEnd"/>
        <w:r w:rsidR="004D1B37" w:rsidRPr="004D1B37">
          <w:rPr>
            <w:rFonts w:ascii="Courier New" w:hAnsi="Courier New" w:cs="Courier New"/>
            <w:color w:val="003296"/>
            <w:sz w:val="16"/>
            <w:szCs w:val="16"/>
            <w:rPrChange w:id="2019"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020" w:author="John MacAuley" w:date="2014-12-02T21:30:00Z">
              <w:rPr>
                <w:rFonts w:ascii="Times New Roman" w:hAnsi="Times New Roman"/>
                <w:color w:val="000000"/>
                <w:sz w:val="24"/>
              </w:rPr>
            </w:rPrChange>
          </w:rPr>
          <w:t xml:space="preserve">        </w:t>
        </w:r>
        <w:r w:rsidR="004D1B37" w:rsidRPr="004D1B37">
          <w:rPr>
            <w:rFonts w:ascii="Courier New" w:hAnsi="Courier New" w:cs="Courier New"/>
            <w:color w:val="000000"/>
            <w:sz w:val="16"/>
            <w:szCs w:val="16"/>
            <w:rPrChange w:id="2021"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022"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023" w:author="John MacAuley" w:date="2014-12-02T21:30:00Z">
              <w:rPr>
                <w:rFonts w:ascii="Times New Roman" w:hAnsi="Times New Roman"/>
                <w:color w:val="003296"/>
                <w:sz w:val="24"/>
              </w:rPr>
            </w:rPrChange>
          </w:rPr>
          <w:t>xsd:all</w:t>
        </w:r>
        <w:proofErr w:type="spellEnd"/>
        <w:r w:rsidR="004D1B37" w:rsidRPr="004D1B37">
          <w:rPr>
            <w:rFonts w:ascii="Courier New" w:hAnsi="Courier New" w:cs="Courier New"/>
            <w:color w:val="003296"/>
            <w:sz w:val="16"/>
            <w:szCs w:val="16"/>
            <w:rPrChange w:id="2024"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025"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026"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027" w:author="John MacAuley" w:date="2014-12-02T21:30:00Z">
              <w:rPr>
                <w:rFonts w:ascii="Times New Roman" w:hAnsi="Times New Roman"/>
                <w:color w:val="003296"/>
                <w:sz w:val="24"/>
              </w:rPr>
            </w:rPrChange>
          </w:rPr>
          <w:t>xsd:element</w:t>
        </w:r>
        <w:proofErr w:type="spellEnd"/>
        <w:r w:rsidR="004D1B37" w:rsidRPr="004D1B37">
          <w:rPr>
            <w:rFonts w:ascii="Courier New" w:hAnsi="Courier New" w:cs="Courier New"/>
            <w:color w:val="F5844C"/>
            <w:sz w:val="16"/>
            <w:szCs w:val="16"/>
            <w:rPrChange w:id="2028" w:author="John MacAuley" w:date="2014-12-02T21:30:00Z">
              <w:rPr>
                <w:rFonts w:ascii="Times New Roman" w:hAnsi="Times New Roman"/>
                <w:color w:val="F5844C"/>
                <w:sz w:val="24"/>
              </w:rPr>
            </w:rPrChange>
          </w:rPr>
          <w:t xml:space="preserve"> name</w:t>
        </w:r>
        <w:r w:rsidR="004D1B37" w:rsidRPr="004D1B37">
          <w:rPr>
            <w:rFonts w:ascii="Courier New" w:hAnsi="Courier New" w:cs="Courier New"/>
            <w:color w:val="FF8040"/>
            <w:sz w:val="16"/>
            <w:szCs w:val="16"/>
            <w:rPrChange w:id="2029"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030" w:author="John MacAuley" w:date="2014-12-02T21:30:00Z">
              <w:rPr>
                <w:rFonts w:ascii="Times New Roman" w:hAnsi="Times New Roman"/>
                <w:color w:val="993300"/>
                <w:sz w:val="24"/>
              </w:rPr>
            </w:rPrChange>
          </w:rPr>
          <w:t>"name"</w:t>
        </w:r>
        <w:r w:rsidR="004D1B37" w:rsidRPr="004D1B37">
          <w:rPr>
            <w:rFonts w:ascii="Courier New" w:hAnsi="Courier New" w:cs="Courier New"/>
            <w:color w:val="F5844C"/>
            <w:sz w:val="16"/>
            <w:szCs w:val="16"/>
            <w:rPrChange w:id="2031" w:author="John MacAuley" w:date="2014-12-02T21:30:00Z">
              <w:rPr>
                <w:rFonts w:ascii="Times New Roman" w:hAnsi="Times New Roman"/>
                <w:color w:val="F5844C"/>
                <w:sz w:val="24"/>
              </w:rPr>
            </w:rPrChange>
          </w:rPr>
          <w:t xml:space="preserve">       type</w:t>
        </w:r>
        <w:r w:rsidR="004D1B37" w:rsidRPr="004D1B37">
          <w:rPr>
            <w:rFonts w:ascii="Courier New" w:hAnsi="Courier New" w:cs="Courier New"/>
            <w:color w:val="FF8040"/>
            <w:sz w:val="16"/>
            <w:szCs w:val="16"/>
            <w:rPrChange w:id="2032"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033" w:author="John MacAuley" w:date="2014-12-02T21:30:00Z">
              <w:rPr>
                <w:rFonts w:ascii="Times New Roman" w:hAnsi="Times New Roman"/>
                <w:color w:val="993300"/>
                <w:sz w:val="24"/>
              </w:rPr>
            </w:rPrChange>
          </w:rPr>
          <w:t>"</w:t>
        </w:r>
        <w:proofErr w:type="spellStart"/>
        <w:r w:rsidR="004D1B37" w:rsidRPr="004D1B37">
          <w:rPr>
            <w:rFonts w:ascii="Courier New" w:hAnsi="Courier New" w:cs="Courier New"/>
            <w:color w:val="993300"/>
            <w:sz w:val="16"/>
            <w:szCs w:val="16"/>
            <w:rPrChange w:id="2034" w:author="John MacAuley" w:date="2014-12-02T21:30:00Z">
              <w:rPr>
                <w:rFonts w:ascii="Times New Roman" w:hAnsi="Times New Roman"/>
                <w:color w:val="993300"/>
                <w:sz w:val="24"/>
              </w:rPr>
            </w:rPrChange>
          </w:rPr>
          <w:t>xsd:string</w:t>
        </w:r>
        <w:proofErr w:type="spellEnd"/>
        <w:r w:rsidR="004D1B37" w:rsidRPr="004D1B37">
          <w:rPr>
            <w:rFonts w:ascii="Courier New" w:hAnsi="Courier New" w:cs="Courier New"/>
            <w:color w:val="993300"/>
            <w:sz w:val="16"/>
            <w:szCs w:val="16"/>
            <w:rPrChange w:id="2035" w:author="John MacAuley" w:date="2014-12-02T21:30:00Z">
              <w:rPr>
                <w:rFonts w:ascii="Times New Roman" w:hAnsi="Times New Roman"/>
                <w:color w:val="993300"/>
                <w:sz w:val="24"/>
              </w:rPr>
            </w:rPrChange>
          </w:rPr>
          <w:t>"</w:t>
        </w:r>
        <w:r w:rsidR="004D1B37" w:rsidRPr="004D1B37">
          <w:rPr>
            <w:rFonts w:ascii="Courier New" w:hAnsi="Courier New" w:cs="Courier New"/>
            <w:color w:val="F5844C"/>
            <w:sz w:val="16"/>
            <w:szCs w:val="16"/>
            <w:rPrChange w:id="2036" w:author="John MacAuley" w:date="2014-12-02T21:30:00Z">
              <w:rPr>
                <w:rFonts w:ascii="Times New Roman" w:hAnsi="Times New Roman"/>
                <w:color w:val="F5844C"/>
                <w:sz w:val="24"/>
              </w:rPr>
            </w:rPrChange>
          </w:rPr>
          <w:t xml:space="preserve">        </w:t>
        </w:r>
        <w:proofErr w:type="spellStart"/>
        <w:r w:rsidR="004D1B37" w:rsidRPr="004D1B37">
          <w:rPr>
            <w:rFonts w:ascii="Courier New" w:hAnsi="Courier New" w:cs="Courier New"/>
            <w:color w:val="F5844C"/>
            <w:sz w:val="16"/>
            <w:szCs w:val="16"/>
            <w:rPrChange w:id="2037" w:author="John MacAuley" w:date="2014-12-02T21:30:00Z">
              <w:rPr>
                <w:rFonts w:ascii="Times New Roman" w:hAnsi="Times New Roman"/>
                <w:color w:val="F5844C"/>
                <w:sz w:val="24"/>
              </w:rPr>
            </w:rPrChange>
          </w:rPr>
          <w:t>minOccurs</w:t>
        </w:r>
        <w:proofErr w:type="spellEnd"/>
        <w:r w:rsidR="004D1B37" w:rsidRPr="004D1B37">
          <w:rPr>
            <w:rFonts w:ascii="Courier New" w:hAnsi="Courier New" w:cs="Courier New"/>
            <w:color w:val="FF8040"/>
            <w:sz w:val="16"/>
            <w:szCs w:val="16"/>
            <w:rPrChange w:id="2038"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039" w:author="John MacAuley" w:date="2014-12-02T21:30:00Z">
              <w:rPr>
                <w:rFonts w:ascii="Times New Roman" w:hAnsi="Times New Roman"/>
                <w:color w:val="993300"/>
                <w:sz w:val="24"/>
              </w:rPr>
            </w:rPrChange>
          </w:rPr>
          <w:t>"0"</w:t>
        </w:r>
        <w:r w:rsidR="004D1B37" w:rsidRPr="004D1B37">
          <w:rPr>
            <w:rFonts w:ascii="Courier New" w:hAnsi="Courier New" w:cs="Courier New"/>
            <w:color w:val="F5844C"/>
            <w:sz w:val="16"/>
            <w:szCs w:val="16"/>
            <w:rPrChange w:id="2040" w:author="John MacAuley" w:date="2014-12-02T21:30:00Z">
              <w:rPr>
                <w:rFonts w:ascii="Times New Roman" w:hAnsi="Times New Roman"/>
                <w:color w:val="F5844C"/>
                <w:sz w:val="24"/>
              </w:rPr>
            </w:rPrChange>
          </w:rPr>
          <w:t xml:space="preserve"> </w:t>
        </w:r>
        <w:r w:rsidR="004D1B37" w:rsidRPr="004D1B37">
          <w:rPr>
            <w:rFonts w:ascii="Courier New" w:hAnsi="Courier New" w:cs="Courier New"/>
            <w:color w:val="000096"/>
            <w:sz w:val="16"/>
            <w:szCs w:val="16"/>
            <w:rPrChange w:id="2041"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042"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043"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044" w:author="John MacAuley" w:date="2014-12-02T21:30:00Z">
              <w:rPr>
                <w:rFonts w:ascii="Times New Roman" w:hAnsi="Times New Roman"/>
                <w:color w:val="003296"/>
                <w:sz w:val="24"/>
              </w:rPr>
            </w:rPrChange>
          </w:rPr>
          <w:t>xsd:element</w:t>
        </w:r>
        <w:proofErr w:type="spellEnd"/>
        <w:r w:rsidR="004D1B37" w:rsidRPr="004D1B37">
          <w:rPr>
            <w:rFonts w:ascii="Courier New" w:hAnsi="Courier New" w:cs="Courier New"/>
            <w:color w:val="F5844C"/>
            <w:sz w:val="16"/>
            <w:szCs w:val="16"/>
            <w:rPrChange w:id="2045" w:author="John MacAuley" w:date="2014-12-02T21:30:00Z">
              <w:rPr>
                <w:rFonts w:ascii="Times New Roman" w:hAnsi="Times New Roman"/>
                <w:color w:val="F5844C"/>
                <w:sz w:val="24"/>
              </w:rPr>
            </w:rPrChange>
          </w:rPr>
          <w:t xml:space="preserve"> name</w:t>
        </w:r>
        <w:r w:rsidR="004D1B37" w:rsidRPr="004D1B37">
          <w:rPr>
            <w:rFonts w:ascii="Courier New" w:hAnsi="Courier New" w:cs="Courier New"/>
            <w:color w:val="FF8040"/>
            <w:sz w:val="16"/>
            <w:szCs w:val="16"/>
            <w:rPrChange w:id="2046"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047" w:author="John MacAuley" w:date="2014-12-02T21:30:00Z">
              <w:rPr>
                <w:rFonts w:ascii="Times New Roman" w:hAnsi="Times New Roman"/>
                <w:color w:val="993300"/>
                <w:sz w:val="24"/>
              </w:rPr>
            </w:rPrChange>
          </w:rPr>
          <w:t>"longitude"</w:t>
        </w:r>
        <w:r w:rsidR="004D1B37" w:rsidRPr="004D1B37">
          <w:rPr>
            <w:rFonts w:ascii="Courier New" w:hAnsi="Courier New" w:cs="Courier New"/>
            <w:color w:val="F5844C"/>
            <w:sz w:val="16"/>
            <w:szCs w:val="16"/>
            <w:rPrChange w:id="2048" w:author="John MacAuley" w:date="2014-12-02T21:30:00Z">
              <w:rPr>
                <w:rFonts w:ascii="Times New Roman" w:hAnsi="Times New Roman"/>
                <w:color w:val="F5844C"/>
                <w:sz w:val="24"/>
              </w:rPr>
            </w:rPrChange>
          </w:rPr>
          <w:t xml:space="preserve">  type</w:t>
        </w:r>
        <w:r w:rsidR="004D1B37" w:rsidRPr="004D1B37">
          <w:rPr>
            <w:rFonts w:ascii="Courier New" w:hAnsi="Courier New" w:cs="Courier New"/>
            <w:color w:val="FF8040"/>
            <w:sz w:val="16"/>
            <w:szCs w:val="16"/>
            <w:rPrChange w:id="2049"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050" w:author="John MacAuley" w:date="2014-12-02T21:30:00Z">
              <w:rPr>
                <w:rFonts w:ascii="Times New Roman" w:hAnsi="Times New Roman"/>
                <w:color w:val="993300"/>
                <w:sz w:val="24"/>
              </w:rPr>
            </w:rPrChange>
          </w:rPr>
          <w:t>"</w:t>
        </w:r>
        <w:proofErr w:type="spellStart"/>
        <w:r w:rsidR="004D1B37" w:rsidRPr="004D1B37">
          <w:rPr>
            <w:rFonts w:ascii="Courier New" w:hAnsi="Courier New" w:cs="Courier New"/>
            <w:color w:val="993300"/>
            <w:sz w:val="16"/>
            <w:szCs w:val="16"/>
            <w:rPrChange w:id="2051" w:author="John MacAuley" w:date="2014-12-02T21:30:00Z">
              <w:rPr>
                <w:rFonts w:ascii="Times New Roman" w:hAnsi="Times New Roman"/>
                <w:color w:val="993300"/>
                <w:sz w:val="24"/>
              </w:rPr>
            </w:rPrChange>
          </w:rPr>
          <w:t>xsd:float</w:t>
        </w:r>
        <w:proofErr w:type="spellEnd"/>
        <w:r w:rsidR="004D1B37" w:rsidRPr="004D1B37">
          <w:rPr>
            <w:rFonts w:ascii="Courier New" w:hAnsi="Courier New" w:cs="Courier New"/>
            <w:color w:val="993300"/>
            <w:sz w:val="16"/>
            <w:szCs w:val="16"/>
            <w:rPrChange w:id="2052" w:author="John MacAuley" w:date="2014-12-02T21:30:00Z">
              <w:rPr>
                <w:rFonts w:ascii="Times New Roman" w:hAnsi="Times New Roman"/>
                <w:color w:val="993300"/>
                <w:sz w:val="24"/>
              </w:rPr>
            </w:rPrChange>
          </w:rPr>
          <w:t>"</w:t>
        </w:r>
        <w:r w:rsidR="004D1B37" w:rsidRPr="004D1B37">
          <w:rPr>
            <w:rFonts w:ascii="Courier New" w:hAnsi="Courier New" w:cs="Courier New"/>
            <w:color w:val="F5844C"/>
            <w:sz w:val="16"/>
            <w:szCs w:val="16"/>
            <w:rPrChange w:id="2053" w:author="John MacAuley" w:date="2014-12-02T21:30:00Z">
              <w:rPr>
                <w:rFonts w:ascii="Times New Roman" w:hAnsi="Times New Roman"/>
                <w:color w:val="F5844C"/>
                <w:sz w:val="24"/>
              </w:rPr>
            </w:rPrChange>
          </w:rPr>
          <w:t xml:space="preserve">         </w:t>
        </w:r>
        <w:proofErr w:type="spellStart"/>
        <w:r w:rsidR="004D1B37" w:rsidRPr="004D1B37">
          <w:rPr>
            <w:rFonts w:ascii="Courier New" w:hAnsi="Courier New" w:cs="Courier New"/>
            <w:color w:val="F5844C"/>
            <w:sz w:val="16"/>
            <w:szCs w:val="16"/>
            <w:rPrChange w:id="2054" w:author="John MacAuley" w:date="2014-12-02T21:30:00Z">
              <w:rPr>
                <w:rFonts w:ascii="Times New Roman" w:hAnsi="Times New Roman"/>
                <w:color w:val="F5844C"/>
                <w:sz w:val="24"/>
              </w:rPr>
            </w:rPrChange>
          </w:rPr>
          <w:t>minOccurs</w:t>
        </w:r>
        <w:proofErr w:type="spellEnd"/>
        <w:r w:rsidR="004D1B37" w:rsidRPr="004D1B37">
          <w:rPr>
            <w:rFonts w:ascii="Courier New" w:hAnsi="Courier New" w:cs="Courier New"/>
            <w:color w:val="FF8040"/>
            <w:sz w:val="16"/>
            <w:szCs w:val="16"/>
            <w:rPrChange w:id="2055"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056" w:author="John MacAuley" w:date="2014-12-02T21:30:00Z">
              <w:rPr>
                <w:rFonts w:ascii="Times New Roman" w:hAnsi="Times New Roman"/>
                <w:color w:val="993300"/>
                <w:sz w:val="24"/>
              </w:rPr>
            </w:rPrChange>
          </w:rPr>
          <w:t>"0"</w:t>
        </w:r>
        <w:r w:rsidR="004D1B37" w:rsidRPr="004D1B37">
          <w:rPr>
            <w:rFonts w:ascii="Courier New" w:hAnsi="Courier New" w:cs="Courier New"/>
            <w:color w:val="F5844C"/>
            <w:sz w:val="16"/>
            <w:szCs w:val="16"/>
            <w:rPrChange w:id="2057" w:author="John MacAuley" w:date="2014-12-02T21:30:00Z">
              <w:rPr>
                <w:rFonts w:ascii="Times New Roman" w:hAnsi="Times New Roman"/>
                <w:color w:val="F5844C"/>
                <w:sz w:val="24"/>
              </w:rPr>
            </w:rPrChange>
          </w:rPr>
          <w:t xml:space="preserve"> </w:t>
        </w:r>
        <w:r w:rsidR="004D1B37" w:rsidRPr="004D1B37">
          <w:rPr>
            <w:rFonts w:ascii="Courier New" w:hAnsi="Courier New" w:cs="Courier New"/>
            <w:color w:val="000096"/>
            <w:sz w:val="16"/>
            <w:szCs w:val="16"/>
            <w:rPrChange w:id="2058"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059"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060"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061" w:author="John MacAuley" w:date="2014-12-02T21:30:00Z">
              <w:rPr>
                <w:rFonts w:ascii="Times New Roman" w:hAnsi="Times New Roman"/>
                <w:color w:val="003296"/>
                <w:sz w:val="24"/>
              </w:rPr>
            </w:rPrChange>
          </w:rPr>
          <w:t>xsd:element</w:t>
        </w:r>
        <w:proofErr w:type="spellEnd"/>
        <w:r w:rsidR="004D1B37" w:rsidRPr="004D1B37">
          <w:rPr>
            <w:rFonts w:ascii="Courier New" w:hAnsi="Courier New" w:cs="Courier New"/>
            <w:color w:val="F5844C"/>
            <w:sz w:val="16"/>
            <w:szCs w:val="16"/>
            <w:rPrChange w:id="2062" w:author="John MacAuley" w:date="2014-12-02T21:30:00Z">
              <w:rPr>
                <w:rFonts w:ascii="Times New Roman" w:hAnsi="Times New Roman"/>
                <w:color w:val="F5844C"/>
                <w:sz w:val="24"/>
              </w:rPr>
            </w:rPrChange>
          </w:rPr>
          <w:t xml:space="preserve"> name</w:t>
        </w:r>
        <w:r w:rsidR="004D1B37" w:rsidRPr="004D1B37">
          <w:rPr>
            <w:rFonts w:ascii="Courier New" w:hAnsi="Courier New" w:cs="Courier New"/>
            <w:color w:val="FF8040"/>
            <w:sz w:val="16"/>
            <w:szCs w:val="16"/>
            <w:rPrChange w:id="2063"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064" w:author="John MacAuley" w:date="2014-12-02T21:30:00Z">
              <w:rPr>
                <w:rFonts w:ascii="Times New Roman" w:hAnsi="Times New Roman"/>
                <w:color w:val="993300"/>
                <w:sz w:val="24"/>
              </w:rPr>
            </w:rPrChange>
          </w:rPr>
          <w:t>"latitude"</w:t>
        </w:r>
        <w:r w:rsidR="004D1B37" w:rsidRPr="004D1B37">
          <w:rPr>
            <w:rFonts w:ascii="Courier New" w:hAnsi="Courier New" w:cs="Courier New"/>
            <w:color w:val="F5844C"/>
            <w:sz w:val="16"/>
            <w:szCs w:val="16"/>
            <w:rPrChange w:id="2065" w:author="John MacAuley" w:date="2014-12-02T21:30:00Z">
              <w:rPr>
                <w:rFonts w:ascii="Times New Roman" w:hAnsi="Times New Roman"/>
                <w:color w:val="F5844C"/>
                <w:sz w:val="24"/>
              </w:rPr>
            </w:rPrChange>
          </w:rPr>
          <w:t xml:space="preserve">   type</w:t>
        </w:r>
        <w:r w:rsidR="004D1B37" w:rsidRPr="004D1B37">
          <w:rPr>
            <w:rFonts w:ascii="Courier New" w:hAnsi="Courier New" w:cs="Courier New"/>
            <w:color w:val="FF8040"/>
            <w:sz w:val="16"/>
            <w:szCs w:val="16"/>
            <w:rPrChange w:id="2066"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067" w:author="John MacAuley" w:date="2014-12-02T21:30:00Z">
              <w:rPr>
                <w:rFonts w:ascii="Times New Roman" w:hAnsi="Times New Roman"/>
                <w:color w:val="993300"/>
                <w:sz w:val="24"/>
              </w:rPr>
            </w:rPrChange>
          </w:rPr>
          <w:t>"</w:t>
        </w:r>
        <w:proofErr w:type="spellStart"/>
        <w:r w:rsidR="004D1B37" w:rsidRPr="004D1B37">
          <w:rPr>
            <w:rFonts w:ascii="Courier New" w:hAnsi="Courier New" w:cs="Courier New"/>
            <w:color w:val="993300"/>
            <w:sz w:val="16"/>
            <w:szCs w:val="16"/>
            <w:rPrChange w:id="2068" w:author="John MacAuley" w:date="2014-12-02T21:30:00Z">
              <w:rPr>
                <w:rFonts w:ascii="Times New Roman" w:hAnsi="Times New Roman"/>
                <w:color w:val="993300"/>
                <w:sz w:val="24"/>
              </w:rPr>
            </w:rPrChange>
          </w:rPr>
          <w:t>xsd:float</w:t>
        </w:r>
        <w:proofErr w:type="spellEnd"/>
        <w:r w:rsidR="004D1B37" w:rsidRPr="004D1B37">
          <w:rPr>
            <w:rFonts w:ascii="Courier New" w:hAnsi="Courier New" w:cs="Courier New"/>
            <w:color w:val="993300"/>
            <w:sz w:val="16"/>
            <w:szCs w:val="16"/>
            <w:rPrChange w:id="2069" w:author="John MacAuley" w:date="2014-12-02T21:30:00Z">
              <w:rPr>
                <w:rFonts w:ascii="Times New Roman" w:hAnsi="Times New Roman"/>
                <w:color w:val="993300"/>
                <w:sz w:val="24"/>
              </w:rPr>
            </w:rPrChange>
          </w:rPr>
          <w:t>"</w:t>
        </w:r>
        <w:r w:rsidR="004D1B37" w:rsidRPr="004D1B37">
          <w:rPr>
            <w:rFonts w:ascii="Courier New" w:hAnsi="Courier New" w:cs="Courier New"/>
            <w:color w:val="F5844C"/>
            <w:sz w:val="16"/>
            <w:szCs w:val="16"/>
            <w:rPrChange w:id="2070" w:author="John MacAuley" w:date="2014-12-02T21:30:00Z">
              <w:rPr>
                <w:rFonts w:ascii="Times New Roman" w:hAnsi="Times New Roman"/>
                <w:color w:val="F5844C"/>
                <w:sz w:val="24"/>
              </w:rPr>
            </w:rPrChange>
          </w:rPr>
          <w:t xml:space="preserve">         </w:t>
        </w:r>
        <w:proofErr w:type="spellStart"/>
        <w:r w:rsidR="004D1B37" w:rsidRPr="004D1B37">
          <w:rPr>
            <w:rFonts w:ascii="Courier New" w:hAnsi="Courier New" w:cs="Courier New"/>
            <w:color w:val="F5844C"/>
            <w:sz w:val="16"/>
            <w:szCs w:val="16"/>
            <w:rPrChange w:id="2071" w:author="John MacAuley" w:date="2014-12-02T21:30:00Z">
              <w:rPr>
                <w:rFonts w:ascii="Times New Roman" w:hAnsi="Times New Roman"/>
                <w:color w:val="F5844C"/>
                <w:sz w:val="24"/>
              </w:rPr>
            </w:rPrChange>
          </w:rPr>
          <w:t>minOccurs</w:t>
        </w:r>
        <w:proofErr w:type="spellEnd"/>
        <w:r w:rsidR="004D1B37" w:rsidRPr="004D1B37">
          <w:rPr>
            <w:rFonts w:ascii="Courier New" w:hAnsi="Courier New" w:cs="Courier New"/>
            <w:color w:val="FF8040"/>
            <w:sz w:val="16"/>
            <w:szCs w:val="16"/>
            <w:rPrChange w:id="2072"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073" w:author="John MacAuley" w:date="2014-12-02T21:30:00Z">
              <w:rPr>
                <w:rFonts w:ascii="Times New Roman" w:hAnsi="Times New Roman"/>
                <w:color w:val="993300"/>
                <w:sz w:val="24"/>
              </w:rPr>
            </w:rPrChange>
          </w:rPr>
          <w:t>"0"</w:t>
        </w:r>
        <w:r w:rsidR="004D1B37" w:rsidRPr="004D1B37">
          <w:rPr>
            <w:rFonts w:ascii="Courier New" w:hAnsi="Courier New" w:cs="Courier New"/>
            <w:color w:val="F5844C"/>
            <w:sz w:val="16"/>
            <w:szCs w:val="16"/>
            <w:rPrChange w:id="2074" w:author="John MacAuley" w:date="2014-12-02T21:30:00Z">
              <w:rPr>
                <w:rFonts w:ascii="Times New Roman" w:hAnsi="Times New Roman"/>
                <w:color w:val="F5844C"/>
                <w:sz w:val="24"/>
              </w:rPr>
            </w:rPrChange>
          </w:rPr>
          <w:t xml:space="preserve"> </w:t>
        </w:r>
        <w:r w:rsidR="004D1B37" w:rsidRPr="004D1B37">
          <w:rPr>
            <w:rFonts w:ascii="Courier New" w:hAnsi="Courier New" w:cs="Courier New"/>
            <w:color w:val="000096"/>
            <w:sz w:val="16"/>
            <w:szCs w:val="16"/>
            <w:rPrChange w:id="2075"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076"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077"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078" w:author="John MacAuley" w:date="2014-12-02T21:30:00Z">
              <w:rPr>
                <w:rFonts w:ascii="Times New Roman" w:hAnsi="Times New Roman"/>
                <w:color w:val="003296"/>
                <w:sz w:val="24"/>
              </w:rPr>
            </w:rPrChange>
          </w:rPr>
          <w:t>xsd:element</w:t>
        </w:r>
        <w:proofErr w:type="spellEnd"/>
        <w:r w:rsidR="004D1B37" w:rsidRPr="004D1B37">
          <w:rPr>
            <w:rFonts w:ascii="Courier New" w:hAnsi="Courier New" w:cs="Courier New"/>
            <w:color w:val="F5844C"/>
            <w:sz w:val="16"/>
            <w:szCs w:val="16"/>
            <w:rPrChange w:id="2079" w:author="John MacAuley" w:date="2014-12-02T21:30:00Z">
              <w:rPr>
                <w:rFonts w:ascii="Times New Roman" w:hAnsi="Times New Roman"/>
                <w:color w:val="F5844C"/>
                <w:sz w:val="24"/>
              </w:rPr>
            </w:rPrChange>
          </w:rPr>
          <w:t xml:space="preserve"> name</w:t>
        </w:r>
        <w:r w:rsidR="004D1B37" w:rsidRPr="004D1B37">
          <w:rPr>
            <w:rFonts w:ascii="Courier New" w:hAnsi="Courier New" w:cs="Courier New"/>
            <w:color w:val="FF8040"/>
            <w:sz w:val="16"/>
            <w:szCs w:val="16"/>
            <w:rPrChange w:id="2080"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081" w:author="John MacAuley" w:date="2014-12-02T21:30:00Z">
              <w:rPr>
                <w:rFonts w:ascii="Times New Roman" w:hAnsi="Times New Roman"/>
                <w:color w:val="993300"/>
                <w:sz w:val="24"/>
              </w:rPr>
            </w:rPrChange>
          </w:rPr>
          <w:t>"altitude"</w:t>
        </w:r>
        <w:r w:rsidR="004D1B37" w:rsidRPr="004D1B37">
          <w:rPr>
            <w:rFonts w:ascii="Courier New" w:hAnsi="Courier New" w:cs="Courier New"/>
            <w:color w:val="F5844C"/>
            <w:sz w:val="16"/>
            <w:szCs w:val="16"/>
            <w:rPrChange w:id="2082" w:author="John MacAuley" w:date="2014-12-02T21:30:00Z">
              <w:rPr>
                <w:rFonts w:ascii="Times New Roman" w:hAnsi="Times New Roman"/>
                <w:color w:val="F5844C"/>
                <w:sz w:val="24"/>
              </w:rPr>
            </w:rPrChange>
          </w:rPr>
          <w:t xml:space="preserve">   type</w:t>
        </w:r>
        <w:r w:rsidR="004D1B37" w:rsidRPr="004D1B37">
          <w:rPr>
            <w:rFonts w:ascii="Courier New" w:hAnsi="Courier New" w:cs="Courier New"/>
            <w:color w:val="FF8040"/>
            <w:sz w:val="16"/>
            <w:szCs w:val="16"/>
            <w:rPrChange w:id="2083"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084" w:author="John MacAuley" w:date="2014-12-02T21:30:00Z">
              <w:rPr>
                <w:rFonts w:ascii="Times New Roman" w:hAnsi="Times New Roman"/>
                <w:color w:val="993300"/>
                <w:sz w:val="24"/>
              </w:rPr>
            </w:rPrChange>
          </w:rPr>
          <w:t>"</w:t>
        </w:r>
        <w:proofErr w:type="spellStart"/>
        <w:r w:rsidR="004D1B37" w:rsidRPr="004D1B37">
          <w:rPr>
            <w:rFonts w:ascii="Courier New" w:hAnsi="Courier New" w:cs="Courier New"/>
            <w:color w:val="993300"/>
            <w:sz w:val="16"/>
            <w:szCs w:val="16"/>
            <w:rPrChange w:id="2085" w:author="John MacAuley" w:date="2014-12-02T21:30:00Z">
              <w:rPr>
                <w:rFonts w:ascii="Times New Roman" w:hAnsi="Times New Roman"/>
                <w:color w:val="993300"/>
                <w:sz w:val="24"/>
              </w:rPr>
            </w:rPrChange>
          </w:rPr>
          <w:t>xsd:float</w:t>
        </w:r>
        <w:proofErr w:type="spellEnd"/>
        <w:r w:rsidR="004D1B37" w:rsidRPr="004D1B37">
          <w:rPr>
            <w:rFonts w:ascii="Courier New" w:hAnsi="Courier New" w:cs="Courier New"/>
            <w:color w:val="993300"/>
            <w:sz w:val="16"/>
            <w:szCs w:val="16"/>
            <w:rPrChange w:id="2086" w:author="John MacAuley" w:date="2014-12-02T21:30:00Z">
              <w:rPr>
                <w:rFonts w:ascii="Times New Roman" w:hAnsi="Times New Roman"/>
                <w:color w:val="993300"/>
                <w:sz w:val="24"/>
              </w:rPr>
            </w:rPrChange>
          </w:rPr>
          <w:t>"</w:t>
        </w:r>
        <w:r w:rsidR="004D1B37" w:rsidRPr="004D1B37">
          <w:rPr>
            <w:rFonts w:ascii="Courier New" w:hAnsi="Courier New" w:cs="Courier New"/>
            <w:color w:val="F5844C"/>
            <w:sz w:val="16"/>
            <w:szCs w:val="16"/>
            <w:rPrChange w:id="2087" w:author="John MacAuley" w:date="2014-12-02T21:30:00Z">
              <w:rPr>
                <w:rFonts w:ascii="Times New Roman" w:hAnsi="Times New Roman"/>
                <w:color w:val="F5844C"/>
                <w:sz w:val="24"/>
              </w:rPr>
            </w:rPrChange>
          </w:rPr>
          <w:t xml:space="preserve">         </w:t>
        </w:r>
        <w:proofErr w:type="spellStart"/>
        <w:r w:rsidR="004D1B37" w:rsidRPr="004D1B37">
          <w:rPr>
            <w:rFonts w:ascii="Courier New" w:hAnsi="Courier New" w:cs="Courier New"/>
            <w:color w:val="F5844C"/>
            <w:sz w:val="16"/>
            <w:szCs w:val="16"/>
            <w:rPrChange w:id="2088" w:author="John MacAuley" w:date="2014-12-02T21:30:00Z">
              <w:rPr>
                <w:rFonts w:ascii="Times New Roman" w:hAnsi="Times New Roman"/>
                <w:color w:val="F5844C"/>
                <w:sz w:val="24"/>
              </w:rPr>
            </w:rPrChange>
          </w:rPr>
          <w:t>minOccurs</w:t>
        </w:r>
        <w:proofErr w:type="spellEnd"/>
        <w:r w:rsidR="004D1B37" w:rsidRPr="004D1B37">
          <w:rPr>
            <w:rFonts w:ascii="Courier New" w:hAnsi="Courier New" w:cs="Courier New"/>
            <w:color w:val="FF8040"/>
            <w:sz w:val="16"/>
            <w:szCs w:val="16"/>
            <w:rPrChange w:id="2089"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090" w:author="John MacAuley" w:date="2014-12-02T21:30:00Z">
              <w:rPr>
                <w:rFonts w:ascii="Times New Roman" w:hAnsi="Times New Roman"/>
                <w:color w:val="993300"/>
                <w:sz w:val="24"/>
              </w:rPr>
            </w:rPrChange>
          </w:rPr>
          <w:t>"0"</w:t>
        </w:r>
        <w:r w:rsidR="004D1B37" w:rsidRPr="004D1B37">
          <w:rPr>
            <w:rFonts w:ascii="Courier New" w:hAnsi="Courier New" w:cs="Courier New"/>
            <w:color w:val="F5844C"/>
            <w:sz w:val="16"/>
            <w:szCs w:val="16"/>
            <w:rPrChange w:id="2091" w:author="John MacAuley" w:date="2014-12-02T21:30:00Z">
              <w:rPr>
                <w:rFonts w:ascii="Times New Roman" w:hAnsi="Times New Roman"/>
                <w:color w:val="F5844C"/>
                <w:sz w:val="24"/>
              </w:rPr>
            </w:rPrChange>
          </w:rPr>
          <w:t xml:space="preserve"> </w:t>
        </w:r>
        <w:r w:rsidR="004D1B37" w:rsidRPr="004D1B37">
          <w:rPr>
            <w:rFonts w:ascii="Courier New" w:hAnsi="Courier New" w:cs="Courier New"/>
            <w:color w:val="000096"/>
            <w:sz w:val="16"/>
            <w:szCs w:val="16"/>
            <w:rPrChange w:id="2092"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093"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094"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095" w:author="John MacAuley" w:date="2014-12-02T21:30:00Z">
              <w:rPr>
                <w:rFonts w:ascii="Times New Roman" w:hAnsi="Times New Roman"/>
                <w:color w:val="003296"/>
                <w:sz w:val="24"/>
              </w:rPr>
            </w:rPrChange>
          </w:rPr>
          <w:t>xsd:element</w:t>
        </w:r>
        <w:proofErr w:type="spellEnd"/>
        <w:r w:rsidR="004D1B37" w:rsidRPr="004D1B37">
          <w:rPr>
            <w:rFonts w:ascii="Courier New" w:hAnsi="Courier New" w:cs="Courier New"/>
            <w:color w:val="F5844C"/>
            <w:sz w:val="16"/>
            <w:szCs w:val="16"/>
            <w:rPrChange w:id="2096" w:author="John MacAuley" w:date="2014-12-02T21:30:00Z">
              <w:rPr>
                <w:rFonts w:ascii="Times New Roman" w:hAnsi="Times New Roman"/>
                <w:color w:val="F5844C"/>
                <w:sz w:val="24"/>
              </w:rPr>
            </w:rPrChange>
          </w:rPr>
          <w:t xml:space="preserve"> name</w:t>
        </w:r>
        <w:r w:rsidR="004D1B37" w:rsidRPr="004D1B37">
          <w:rPr>
            <w:rFonts w:ascii="Courier New" w:hAnsi="Courier New" w:cs="Courier New"/>
            <w:color w:val="FF8040"/>
            <w:sz w:val="16"/>
            <w:szCs w:val="16"/>
            <w:rPrChange w:id="2097"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098" w:author="John MacAuley" w:date="2014-12-02T21:30:00Z">
              <w:rPr>
                <w:rFonts w:ascii="Times New Roman" w:hAnsi="Times New Roman"/>
                <w:color w:val="993300"/>
                <w:sz w:val="24"/>
              </w:rPr>
            </w:rPrChange>
          </w:rPr>
          <w:t>"</w:t>
        </w:r>
        <w:proofErr w:type="spellStart"/>
        <w:r w:rsidR="004D1B37" w:rsidRPr="004D1B37">
          <w:rPr>
            <w:rFonts w:ascii="Courier New" w:hAnsi="Courier New" w:cs="Courier New"/>
            <w:color w:val="993300"/>
            <w:sz w:val="16"/>
            <w:szCs w:val="16"/>
            <w:rPrChange w:id="2099" w:author="John MacAuley" w:date="2014-12-02T21:30:00Z">
              <w:rPr>
                <w:rFonts w:ascii="Times New Roman" w:hAnsi="Times New Roman"/>
                <w:color w:val="993300"/>
                <w:sz w:val="24"/>
              </w:rPr>
            </w:rPrChange>
          </w:rPr>
          <w:t>unlocode</w:t>
        </w:r>
        <w:proofErr w:type="spellEnd"/>
        <w:r w:rsidR="004D1B37" w:rsidRPr="004D1B37">
          <w:rPr>
            <w:rFonts w:ascii="Courier New" w:hAnsi="Courier New" w:cs="Courier New"/>
            <w:color w:val="993300"/>
            <w:sz w:val="16"/>
            <w:szCs w:val="16"/>
            <w:rPrChange w:id="2100" w:author="John MacAuley" w:date="2014-12-02T21:30:00Z">
              <w:rPr>
                <w:rFonts w:ascii="Times New Roman" w:hAnsi="Times New Roman"/>
                <w:color w:val="993300"/>
                <w:sz w:val="24"/>
              </w:rPr>
            </w:rPrChange>
          </w:rPr>
          <w:t>"</w:t>
        </w:r>
        <w:r w:rsidR="004D1B37" w:rsidRPr="004D1B37">
          <w:rPr>
            <w:rFonts w:ascii="Courier New" w:hAnsi="Courier New" w:cs="Courier New"/>
            <w:color w:val="F5844C"/>
            <w:sz w:val="16"/>
            <w:szCs w:val="16"/>
            <w:rPrChange w:id="2101" w:author="John MacAuley" w:date="2014-12-02T21:30:00Z">
              <w:rPr>
                <w:rFonts w:ascii="Times New Roman" w:hAnsi="Times New Roman"/>
                <w:color w:val="F5844C"/>
                <w:sz w:val="24"/>
              </w:rPr>
            </w:rPrChange>
          </w:rPr>
          <w:t xml:space="preserve">   type</w:t>
        </w:r>
        <w:r w:rsidR="004D1B37" w:rsidRPr="004D1B37">
          <w:rPr>
            <w:rFonts w:ascii="Courier New" w:hAnsi="Courier New" w:cs="Courier New"/>
            <w:color w:val="FF8040"/>
            <w:sz w:val="16"/>
            <w:szCs w:val="16"/>
            <w:rPrChange w:id="2102"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103" w:author="John MacAuley" w:date="2014-12-02T21:30:00Z">
              <w:rPr>
                <w:rFonts w:ascii="Times New Roman" w:hAnsi="Times New Roman"/>
                <w:color w:val="993300"/>
                <w:sz w:val="24"/>
              </w:rPr>
            </w:rPrChange>
          </w:rPr>
          <w:t>"</w:t>
        </w:r>
        <w:proofErr w:type="spellStart"/>
        <w:r w:rsidR="004D1B37" w:rsidRPr="004D1B37">
          <w:rPr>
            <w:rFonts w:ascii="Courier New" w:hAnsi="Courier New" w:cs="Courier New"/>
            <w:color w:val="993300"/>
            <w:sz w:val="16"/>
            <w:szCs w:val="16"/>
            <w:rPrChange w:id="2104" w:author="John MacAuley" w:date="2014-12-02T21:30:00Z">
              <w:rPr>
                <w:rFonts w:ascii="Times New Roman" w:hAnsi="Times New Roman"/>
                <w:color w:val="993300"/>
                <w:sz w:val="24"/>
              </w:rPr>
            </w:rPrChange>
          </w:rPr>
          <w:t>xsd:string</w:t>
        </w:r>
        <w:proofErr w:type="spellEnd"/>
        <w:r w:rsidR="004D1B37" w:rsidRPr="004D1B37">
          <w:rPr>
            <w:rFonts w:ascii="Courier New" w:hAnsi="Courier New" w:cs="Courier New"/>
            <w:color w:val="993300"/>
            <w:sz w:val="16"/>
            <w:szCs w:val="16"/>
            <w:rPrChange w:id="2105" w:author="John MacAuley" w:date="2014-12-02T21:30:00Z">
              <w:rPr>
                <w:rFonts w:ascii="Times New Roman" w:hAnsi="Times New Roman"/>
                <w:color w:val="993300"/>
                <w:sz w:val="24"/>
              </w:rPr>
            </w:rPrChange>
          </w:rPr>
          <w:t>"</w:t>
        </w:r>
        <w:r w:rsidR="004D1B37" w:rsidRPr="004D1B37">
          <w:rPr>
            <w:rFonts w:ascii="Courier New" w:hAnsi="Courier New" w:cs="Courier New"/>
            <w:color w:val="F5844C"/>
            <w:sz w:val="16"/>
            <w:szCs w:val="16"/>
            <w:rPrChange w:id="2106" w:author="John MacAuley" w:date="2014-12-02T21:30:00Z">
              <w:rPr>
                <w:rFonts w:ascii="Times New Roman" w:hAnsi="Times New Roman"/>
                <w:color w:val="F5844C"/>
                <w:sz w:val="24"/>
              </w:rPr>
            </w:rPrChange>
          </w:rPr>
          <w:t xml:space="preserve">        </w:t>
        </w:r>
        <w:proofErr w:type="spellStart"/>
        <w:r w:rsidR="004D1B37" w:rsidRPr="004D1B37">
          <w:rPr>
            <w:rFonts w:ascii="Courier New" w:hAnsi="Courier New" w:cs="Courier New"/>
            <w:color w:val="F5844C"/>
            <w:sz w:val="16"/>
            <w:szCs w:val="16"/>
            <w:rPrChange w:id="2107" w:author="John MacAuley" w:date="2014-12-02T21:30:00Z">
              <w:rPr>
                <w:rFonts w:ascii="Times New Roman" w:hAnsi="Times New Roman"/>
                <w:color w:val="F5844C"/>
                <w:sz w:val="24"/>
              </w:rPr>
            </w:rPrChange>
          </w:rPr>
          <w:t>minOccurs</w:t>
        </w:r>
        <w:proofErr w:type="spellEnd"/>
        <w:r w:rsidR="004D1B37" w:rsidRPr="004D1B37">
          <w:rPr>
            <w:rFonts w:ascii="Courier New" w:hAnsi="Courier New" w:cs="Courier New"/>
            <w:color w:val="FF8040"/>
            <w:sz w:val="16"/>
            <w:szCs w:val="16"/>
            <w:rPrChange w:id="2108"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109" w:author="John MacAuley" w:date="2014-12-02T21:30:00Z">
              <w:rPr>
                <w:rFonts w:ascii="Times New Roman" w:hAnsi="Times New Roman"/>
                <w:color w:val="993300"/>
                <w:sz w:val="24"/>
              </w:rPr>
            </w:rPrChange>
          </w:rPr>
          <w:t>"0"</w:t>
        </w:r>
        <w:r w:rsidR="004D1B37" w:rsidRPr="004D1B37">
          <w:rPr>
            <w:rFonts w:ascii="Courier New" w:hAnsi="Courier New" w:cs="Courier New"/>
            <w:color w:val="F5844C"/>
            <w:sz w:val="16"/>
            <w:szCs w:val="16"/>
            <w:rPrChange w:id="2110" w:author="John MacAuley" w:date="2014-12-02T21:30:00Z">
              <w:rPr>
                <w:rFonts w:ascii="Times New Roman" w:hAnsi="Times New Roman"/>
                <w:color w:val="F5844C"/>
                <w:sz w:val="24"/>
              </w:rPr>
            </w:rPrChange>
          </w:rPr>
          <w:t xml:space="preserve"> </w:t>
        </w:r>
        <w:r w:rsidR="004D1B37" w:rsidRPr="004D1B37">
          <w:rPr>
            <w:rFonts w:ascii="Courier New" w:hAnsi="Courier New" w:cs="Courier New"/>
            <w:color w:val="000096"/>
            <w:sz w:val="16"/>
            <w:szCs w:val="16"/>
            <w:rPrChange w:id="2111"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112"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113"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114" w:author="John MacAuley" w:date="2014-12-02T21:30:00Z">
              <w:rPr>
                <w:rFonts w:ascii="Times New Roman" w:hAnsi="Times New Roman"/>
                <w:color w:val="003296"/>
                <w:sz w:val="24"/>
              </w:rPr>
            </w:rPrChange>
          </w:rPr>
          <w:t>xsd:element</w:t>
        </w:r>
        <w:proofErr w:type="spellEnd"/>
        <w:r w:rsidR="004D1B37" w:rsidRPr="004D1B37">
          <w:rPr>
            <w:rFonts w:ascii="Courier New" w:hAnsi="Courier New" w:cs="Courier New"/>
            <w:color w:val="F5844C"/>
            <w:sz w:val="16"/>
            <w:szCs w:val="16"/>
            <w:rPrChange w:id="2115" w:author="John MacAuley" w:date="2014-12-02T21:30:00Z">
              <w:rPr>
                <w:rFonts w:ascii="Times New Roman" w:hAnsi="Times New Roman"/>
                <w:color w:val="F5844C"/>
                <w:sz w:val="24"/>
              </w:rPr>
            </w:rPrChange>
          </w:rPr>
          <w:t xml:space="preserve"> name</w:t>
        </w:r>
        <w:r w:rsidR="004D1B37" w:rsidRPr="004D1B37">
          <w:rPr>
            <w:rFonts w:ascii="Courier New" w:hAnsi="Courier New" w:cs="Courier New"/>
            <w:color w:val="FF8040"/>
            <w:sz w:val="16"/>
            <w:szCs w:val="16"/>
            <w:rPrChange w:id="2116"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117" w:author="John MacAuley" w:date="2014-12-02T21:30:00Z">
              <w:rPr>
                <w:rFonts w:ascii="Times New Roman" w:hAnsi="Times New Roman"/>
                <w:color w:val="993300"/>
                <w:sz w:val="24"/>
              </w:rPr>
            </w:rPrChange>
          </w:rPr>
          <w:t>"address"</w:t>
        </w:r>
        <w:r w:rsidR="004D1B37" w:rsidRPr="004D1B37">
          <w:rPr>
            <w:rFonts w:ascii="Courier New" w:hAnsi="Courier New" w:cs="Courier New"/>
            <w:color w:val="F5844C"/>
            <w:sz w:val="16"/>
            <w:szCs w:val="16"/>
            <w:rPrChange w:id="2118" w:author="John MacAuley" w:date="2014-12-02T21:30:00Z">
              <w:rPr>
                <w:rFonts w:ascii="Times New Roman" w:hAnsi="Times New Roman"/>
                <w:color w:val="F5844C"/>
                <w:sz w:val="24"/>
              </w:rPr>
            </w:rPrChange>
          </w:rPr>
          <w:t xml:space="preserve">    type</w:t>
        </w:r>
        <w:r w:rsidR="004D1B37" w:rsidRPr="004D1B37">
          <w:rPr>
            <w:rFonts w:ascii="Courier New" w:hAnsi="Courier New" w:cs="Courier New"/>
            <w:color w:val="FF8040"/>
            <w:sz w:val="16"/>
            <w:szCs w:val="16"/>
            <w:rPrChange w:id="2119"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120" w:author="John MacAuley" w:date="2014-12-02T21:30:00Z">
              <w:rPr>
                <w:rFonts w:ascii="Times New Roman" w:hAnsi="Times New Roman"/>
                <w:color w:val="993300"/>
                <w:sz w:val="24"/>
              </w:rPr>
            </w:rPrChange>
          </w:rPr>
          <w:t>"</w:t>
        </w:r>
        <w:proofErr w:type="spellStart"/>
        <w:r w:rsidR="004D1B37" w:rsidRPr="004D1B37">
          <w:rPr>
            <w:rFonts w:ascii="Courier New" w:hAnsi="Courier New" w:cs="Courier New"/>
            <w:color w:val="993300"/>
            <w:sz w:val="16"/>
            <w:szCs w:val="16"/>
            <w:rPrChange w:id="2121" w:author="John MacAuley" w:date="2014-12-02T21:30:00Z">
              <w:rPr>
                <w:rFonts w:ascii="Times New Roman" w:hAnsi="Times New Roman"/>
                <w:color w:val="993300"/>
                <w:sz w:val="24"/>
              </w:rPr>
            </w:rPrChange>
          </w:rPr>
          <w:t>xcard:adrPropType</w:t>
        </w:r>
        <w:proofErr w:type="spellEnd"/>
        <w:r w:rsidR="004D1B37" w:rsidRPr="004D1B37">
          <w:rPr>
            <w:rFonts w:ascii="Courier New" w:hAnsi="Courier New" w:cs="Courier New"/>
            <w:color w:val="993300"/>
            <w:sz w:val="16"/>
            <w:szCs w:val="16"/>
            <w:rPrChange w:id="2122" w:author="John MacAuley" w:date="2014-12-02T21:30:00Z">
              <w:rPr>
                <w:rFonts w:ascii="Times New Roman" w:hAnsi="Times New Roman"/>
                <w:color w:val="993300"/>
                <w:sz w:val="24"/>
              </w:rPr>
            </w:rPrChange>
          </w:rPr>
          <w:t>"</w:t>
        </w:r>
        <w:r w:rsidR="004D1B37" w:rsidRPr="004D1B37">
          <w:rPr>
            <w:rFonts w:ascii="Courier New" w:hAnsi="Courier New" w:cs="Courier New"/>
            <w:color w:val="F5844C"/>
            <w:sz w:val="16"/>
            <w:szCs w:val="16"/>
            <w:rPrChange w:id="2123" w:author="John MacAuley" w:date="2014-12-02T21:30:00Z">
              <w:rPr>
                <w:rFonts w:ascii="Times New Roman" w:hAnsi="Times New Roman"/>
                <w:color w:val="F5844C"/>
                <w:sz w:val="24"/>
              </w:rPr>
            </w:rPrChange>
          </w:rPr>
          <w:t xml:space="preserve"> </w:t>
        </w:r>
        <w:proofErr w:type="spellStart"/>
        <w:r w:rsidR="004D1B37" w:rsidRPr="004D1B37">
          <w:rPr>
            <w:rFonts w:ascii="Courier New" w:hAnsi="Courier New" w:cs="Courier New"/>
            <w:color w:val="F5844C"/>
            <w:sz w:val="16"/>
            <w:szCs w:val="16"/>
            <w:rPrChange w:id="2124" w:author="John MacAuley" w:date="2014-12-02T21:30:00Z">
              <w:rPr>
                <w:rFonts w:ascii="Times New Roman" w:hAnsi="Times New Roman"/>
                <w:color w:val="F5844C"/>
                <w:sz w:val="24"/>
              </w:rPr>
            </w:rPrChange>
          </w:rPr>
          <w:t>minOccurs</w:t>
        </w:r>
        <w:proofErr w:type="spellEnd"/>
        <w:r w:rsidR="004D1B37" w:rsidRPr="004D1B37">
          <w:rPr>
            <w:rFonts w:ascii="Courier New" w:hAnsi="Courier New" w:cs="Courier New"/>
            <w:color w:val="FF8040"/>
            <w:sz w:val="16"/>
            <w:szCs w:val="16"/>
            <w:rPrChange w:id="2125"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126" w:author="John MacAuley" w:date="2014-12-02T21:30:00Z">
              <w:rPr>
                <w:rFonts w:ascii="Times New Roman" w:hAnsi="Times New Roman"/>
                <w:color w:val="993300"/>
                <w:sz w:val="24"/>
              </w:rPr>
            </w:rPrChange>
          </w:rPr>
          <w:t>"0"</w:t>
        </w:r>
        <w:r w:rsidR="004D1B37" w:rsidRPr="004D1B37">
          <w:rPr>
            <w:rFonts w:ascii="Courier New" w:hAnsi="Courier New" w:cs="Courier New"/>
            <w:color w:val="F5844C"/>
            <w:sz w:val="16"/>
            <w:szCs w:val="16"/>
            <w:rPrChange w:id="2127" w:author="John MacAuley" w:date="2014-12-02T21:30:00Z">
              <w:rPr>
                <w:rFonts w:ascii="Times New Roman" w:hAnsi="Times New Roman"/>
                <w:color w:val="F5844C"/>
                <w:sz w:val="24"/>
              </w:rPr>
            </w:rPrChange>
          </w:rPr>
          <w:t xml:space="preserve"> </w:t>
        </w:r>
        <w:r w:rsidR="004D1B37" w:rsidRPr="004D1B37">
          <w:rPr>
            <w:rFonts w:ascii="Courier New" w:hAnsi="Courier New" w:cs="Courier New"/>
            <w:color w:val="000096"/>
            <w:sz w:val="16"/>
            <w:szCs w:val="16"/>
            <w:rPrChange w:id="2128"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129"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130"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131" w:author="John MacAuley" w:date="2014-12-02T21:30:00Z">
              <w:rPr>
                <w:rFonts w:ascii="Times New Roman" w:hAnsi="Times New Roman"/>
                <w:color w:val="003296"/>
                <w:sz w:val="24"/>
              </w:rPr>
            </w:rPrChange>
          </w:rPr>
          <w:t>xsd:all</w:t>
        </w:r>
        <w:proofErr w:type="spellEnd"/>
        <w:r w:rsidR="004D1B37" w:rsidRPr="004D1B37">
          <w:rPr>
            <w:rFonts w:ascii="Courier New" w:hAnsi="Courier New" w:cs="Courier New"/>
            <w:color w:val="003296"/>
            <w:sz w:val="16"/>
            <w:szCs w:val="16"/>
            <w:rPrChange w:id="2132"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133"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134"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135" w:author="John MacAuley" w:date="2014-12-02T21:30:00Z">
              <w:rPr>
                <w:rFonts w:ascii="Times New Roman" w:hAnsi="Times New Roman"/>
                <w:color w:val="003296"/>
                <w:sz w:val="24"/>
              </w:rPr>
            </w:rPrChange>
          </w:rPr>
          <w:t>xsd:complexType</w:t>
        </w:r>
        <w:proofErr w:type="spellEnd"/>
        <w:r w:rsidR="004D1B37" w:rsidRPr="004D1B37">
          <w:rPr>
            <w:rFonts w:ascii="Courier New" w:hAnsi="Courier New" w:cs="Courier New"/>
            <w:color w:val="003296"/>
            <w:sz w:val="16"/>
            <w:szCs w:val="16"/>
            <w:rPrChange w:id="2136"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137"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00"/>
            <w:sz w:val="16"/>
            <w:szCs w:val="16"/>
            <w:rPrChange w:id="2138"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139"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140" w:author="John MacAuley" w:date="2014-12-02T21:30:00Z">
              <w:rPr>
                <w:rFonts w:ascii="Times New Roman" w:hAnsi="Times New Roman"/>
                <w:color w:val="003296"/>
                <w:sz w:val="24"/>
              </w:rPr>
            </w:rPrChange>
          </w:rPr>
          <w:t>xsd:complexType</w:t>
        </w:r>
        <w:proofErr w:type="spellEnd"/>
        <w:r w:rsidR="004D1B37" w:rsidRPr="004D1B37">
          <w:rPr>
            <w:rFonts w:ascii="Courier New" w:hAnsi="Courier New" w:cs="Courier New"/>
            <w:color w:val="F5844C"/>
            <w:sz w:val="16"/>
            <w:szCs w:val="16"/>
            <w:rPrChange w:id="2141" w:author="John MacAuley" w:date="2014-12-02T21:30:00Z">
              <w:rPr>
                <w:rFonts w:ascii="Times New Roman" w:hAnsi="Times New Roman"/>
                <w:color w:val="F5844C"/>
                <w:sz w:val="24"/>
              </w:rPr>
            </w:rPrChange>
          </w:rPr>
          <w:t xml:space="preserve"> name</w:t>
        </w:r>
        <w:r w:rsidR="004D1B37" w:rsidRPr="004D1B37">
          <w:rPr>
            <w:rFonts w:ascii="Courier New" w:hAnsi="Courier New" w:cs="Courier New"/>
            <w:color w:val="FF8040"/>
            <w:sz w:val="16"/>
            <w:szCs w:val="16"/>
            <w:rPrChange w:id="2142"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143" w:author="John MacAuley" w:date="2014-12-02T21:30:00Z">
              <w:rPr>
                <w:rFonts w:ascii="Times New Roman" w:hAnsi="Times New Roman"/>
                <w:color w:val="993300"/>
                <w:sz w:val="24"/>
              </w:rPr>
            </w:rPrChange>
          </w:rPr>
          <w:t>"</w:t>
        </w:r>
        <w:proofErr w:type="spellStart"/>
        <w:r w:rsidR="004D1B37" w:rsidRPr="004D1B37">
          <w:rPr>
            <w:rFonts w:ascii="Courier New" w:hAnsi="Courier New" w:cs="Courier New"/>
            <w:color w:val="993300"/>
            <w:sz w:val="16"/>
            <w:szCs w:val="16"/>
            <w:rPrChange w:id="2144" w:author="John MacAuley" w:date="2014-12-02T21:30:00Z">
              <w:rPr>
                <w:rFonts w:ascii="Times New Roman" w:hAnsi="Times New Roman"/>
                <w:color w:val="993300"/>
                <w:sz w:val="24"/>
              </w:rPr>
            </w:rPrChange>
          </w:rPr>
          <w:t>InterfaceType</w:t>
        </w:r>
        <w:proofErr w:type="spellEnd"/>
        <w:r w:rsidR="004D1B37" w:rsidRPr="004D1B37">
          <w:rPr>
            <w:rFonts w:ascii="Courier New" w:hAnsi="Courier New" w:cs="Courier New"/>
            <w:color w:val="993300"/>
            <w:sz w:val="16"/>
            <w:szCs w:val="16"/>
            <w:rPrChange w:id="2145" w:author="John MacAuley" w:date="2014-12-02T21:30:00Z">
              <w:rPr>
                <w:rFonts w:ascii="Times New Roman" w:hAnsi="Times New Roman"/>
                <w:color w:val="993300"/>
                <w:sz w:val="24"/>
              </w:rPr>
            </w:rPrChange>
          </w:rPr>
          <w:t>"</w:t>
        </w:r>
        <w:r w:rsidR="004D1B37" w:rsidRPr="004D1B37">
          <w:rPr>
            <w:rFonts w:ascii="Courier New" w:hAnsi="Courier New" w:cs="Courier New"/>
            <w:color w:val="000096"/>
            <w:sz w:val="16"/>
            <w:szCs w:val="16"/>
            <w:rPrChange w:id="2146"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147"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148"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149" w:author="John MacAuley" w:date="2014-12-02T21:30:00Z">
              <w:rPr>
                <w:rFonts w:ascii="Times New Roman" w:hAnsi="Times New Roman"/>
                <w:color w:val="003296"/>
                <w:sz w:val="24"/>
              </w:rPr>
            </w:rPrChange>
          </w:rPr>
          <w:t>xsd:annotation</w:t>
        </w:r>
        <w:proofErr w:type="spellEnd"/>
        <w:r w:rsidR="004D1B37" w:rsidRPr="004D1B37">
          <w:rPr>
            <w:rFonts w:ascii="Courier New" w:hAnsi="Courier New" w:cs="Courier New"/>
            <w:color w:val="003296"/>
            <w:sz w:val="16"/>
            <w:szCs w:val="16"/>
            <w:rPrChange w:id="2150"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151"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152"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153" w:author="John MacAuley" w:date="2014-12-02T21:30:00Z">
              <w:rPr>
                <w:rFonts w:ascii="Times New Roman" w:hAnsi="Times New Roman"/>
                <w:color w:val="003296"/>
                <w:sz w:val="24"/>
              </w:rPr>
            </w:rPrChange>
          </w:rPr>
          <w:t>xsd:documentation</w:t>
        </w:r>
        <w:proofErr w:type="spellEnd"/>
        <w:r w:rsidR="004D1B37" w:rsidRPr="004D1B37">
          <w:rPr>
            <w:rFonts w:ascii="Courier New" w:hAnsi="Courier New" w:cs="Courier New"/>
            <w:color w:val="F5844C"/>
            <w:sz w:val="16"/>
            <w:szCs w:val="16"/>
            <w:rPrChange w:id="2154" w:author="John MacAuley" w:date="2014-12-02T21:30:00Z">
              <w:rPr>
                <w:rFonts w:ascii="Times New Roman" w:hAnsi="Times New Roman"/>
                <w:color w:val="F5844C"/>
                <w:sz w:val="24"/>
              </w:rPr>
            </w:rPrChange>
          </w:rPr>
          <w:t xml:space="preserve"> </w:t>
        </w:r>
        <w:proofErr w:type="spellStart"/>
        <w:r w:rsidR="004D1B37" w:rsidRPr="004D1B37">
          <w:rPr>
            <w:rFonts w:ascii="Courier New" w:hAnsi="Courier New" w:cs="Courier New"/>
            <w:color w:val="F5844C"/>
            <w:sz w:val="16"/>
            <w:szCs w:val="16"/>
            <w:rPrChange w:id="2155" w:author="John MacAuley" w:date="2014-12-02T21:30:00Z">
              <w:rPr>
                <w:rFonts w:ascii="Times New Roman" w:hAnsi="Times New Roman"/>
                <w:color w:val="F5844C"/>
                <w:sz w:val="24"/>
              </w:rPr>
            </w:rPrChange>
          </w:rPr>
          <w:t>xml:lang</w:t>
        </w:r>
        <w:proofErr w:type="spellEnd"/>
        <w:r w:rsidR="004D1B37" w:rsidRPr="004D1B37">
          <w:rPr>
            <w:rFonts w:ascii="Courier New" w:hAnsi="Courier New" w:cs="Courier New"/>
            <w:color w:val="FF8040"/>
            <w:sz w:val="16"/>
            <w:szCs w:val="16"/>
            <w:rPrChange w:id="2156"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157" w:author="John MacAuley" w:date="2014-12-02T21:30:00Z">
              <w:rPr>
                <w:rFonts w:ascii="Times New Roman" w:hAnsi="Times New Roman"/>
                <w:color w:val="993300"/>
                <w:sz w:val="24"/>
              </w:rPr>
            </w:rPrChange>
          </w:rPr>
          <w:t>"en"</w:t>
        </w:r>
        <w:r w:rsidR="004D1B37" w:rsidRPr="004D1B37">
          <w:rPr>
            <w:rFonts w:ascii="Courier New" w:hAnsi="Courier New" w:cs="Courier New"/>
            <w:color w:val="000096"/>
            <w:sz w:val="16"/>
            <w:szCs w:val="16"/>
            <w:rPrChange w:id="2158"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159" w:author="John MacAuley" w:date="2014-12-02T21:30:00Z">
              <w:rPr>
                <w:rFonts w:ascii="Times New Roman" w:hAnsi="Times New Roman"/>
                <w:color w:val="000000"/>
                <w:sz w:val="24"/>
              </w:rPr>
            </w:rPrChange>
          </w:rPr>
          <w:br/>
          <w:t xml:space="preserve">                Type definition that models an NSA protocol interface.  This</w:t>
        </w:r>
        <w:r w:rsidR="004D1B37" w:rsidRPr="004D1B37">
          <w:rPr>
            <w:rFonts w:ascii="Courier New" w:hAnsi="Courier New" w:cs="Courier New"/>
            <w:color w:val="000000"/>
            <w:sz w:val="16"/>
            <w:szCs w:val="16"/>
            <w:rPrChange w:id="2160" w:author="John MacAuley" w:date="2014-12-02T21:30:00Z">
              <w:rPr>
                <w:rFonts w:ascii="Times New Roman" w:hAnsi="Times New Roman"/>
                <w:color w:val="000000"/>
                <w:sz w:val="24"/>
              </w:rPr>
            </w:rPrChange>
          </w:rPr>
          <w:br/>
        </w:r>
        <w:proofErr w:type="gramStart"/>
        <w:r w:rsidR="004D1B37" w:rsidRPr="004D1B37">
          <w:rPr>
            <w:rFonts w:ascii="Courier New" w:hAnsi="Courier New" w:cs="Courier New"/>
            <w:color w:val="000000"/>
            <w:sz w:val="16"/>
            <w:szCs w:val="16"/>
            <w:rPrChange w:id="2161" w:author="John MacAuley" w:date="2014-12-02T21:30:00Z">
              <w:rPr>
                <w:rFonts w:ascii="Times New Roman" w:hAnsi="Times New Roman"/>
                <w:color w:val="000000"/>
                <w:sz w:val="24"/>
              </w:rPr>
            </w:rPrChange>
          </w:rPr>
          <w:t xml:space="preserve">                type</w:t>
        </w:r>
        <w:proofErr w:type="gramEnd"/>
        <w:r w:rsidR="004D1B37" w:rsidRPr="004D1B37">
          <w:rPr>
            <w:rFonts w:ascii="Courier New" w:hAnsi="Courier New" w:cs="Courier New"/>
            <w:color w:val="000000"/>
            <w:sz w:val="16"/>
            <w:szCs w:val="16"/>
            <w:rPrChange w:id="2162" w:author="John MacAuley" w:date="2014-12-02T21:30:00Z">
              <w:rPr>
                <w:rFonts w:ascii="Times New Roman" w:hAnsi="Times New Roman"/>
                <w:color w:val="000000"/>
                <w:sz w:val="24"/>
              </w:rPr>
            </w:rPrChange>
          </w:rPr>
          <w:t xml:space="preserve"> encapsulates the meta-data needed to determine the version,</w:t>
        </w:r>
        <w:r w:rsidR="004D1B37" w:rsidRPr="004D1B37">
          <w:rPr>
            <w:rFonts w:ascii="Courier New" w:hAnsi="Courier New" w:cs="Courier New"/>
            <w:color w:val="000000"/>
            <w:sz w:val="16"/>
            <w:szCs w:val="16"/>
            <w:rPrChange w:id="2163" w:author="John MacAuley" w:date="2014-12-02T21:30:00Z">
              <w:rPr>
                <w:rFonts w:ascii="Times New Roman" w:hAnsi="Times New Roman"/>
                <w:color w:val="000000"/>
                <w:sz w:val="24"/>
              </w:rPr>
            </w:rPrChange>
          </w:rPr>
          <w:br/>
          <w:t xml:space="preserve">                location, and schema associated with a specific NSA interface.</w:t>
        </w:r>
        <w:r w:rsidR="004D1B37" w:rsidRPr="004D1B37">
          <w:rPr>
            <w:rFonts w:ascii="Courier New" w:hAnsi="Courier New" w:cs="Courier New"/>
            <w:color w:val="000000"/>
            <w:sz w:val="16"/>
            <w:szCs w:val="16"/>
            <w:rPrChange w:id="2164"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00"/>
            <w:sz w:val="16"/>
            <w:szCs w:val="16"/>
            <w:rPrChange w:id="2165" w:author="John MacAuley" w:date="2014-12-02T21:30:00Z">
              <w:rPr>
                <w:rFonts w:ascii="Times New Roman" w:hAnsi="Times New Roman"/>
                <w:color w:val="000000"/>
                <w:sz w:val="24"/>
              </w:rPr>
            </w:rPrChange>
          </w:rPr>
          <w:br/>
          <w:t xml:space="preserve">                Elements:</w:t>
        </w:r>
        <w:r w:rsidR="004D1B37" w:rsidRPr="004D1B37">
          <w:rPr>
            <w:rFonts w:ascii="Courier New" w:hAnsi="Courier New" w:cs="Courier New"/>
            <w:color w:val="000000"/>
            <w:sz w:val="16"/>
            <w:szCs w:val="16"/>
            <w:rPrChange w:id="2166" w:author="John MacAuley" w:date="2014-12-02T21:30:00Z">
              <w:rPr>
                <w:rFonts w:ascii="Times New Roman" w:hAnsi="Times New Roman"/>
                <w:color w:val="000000"/>
                <w:sz w:val="24"/>
              </w:rPr>
            </w:rPrChange>
          </w:rPr>
          <w:br/>
        </w:r>
        <w:proofErr w:type="gramStart"/>
        <w:r w:rsidR="004D1B37" w:rsidRPr="004D1B37">
          <w:rPr>
            <w:rFonts w:ascii="Courier New" w:hAnsi="Courier New" w:cs="Courier New"/>
            <w:color w:val="000000"/>
            <w:sz w:val="16"/>
            <w:szCs w:val="16"/>
            <w:rPrChange w:id="2167" w:author="John MacAuley" w:date="2014-12-02T21:30:00Z">
              <w:rPr>
                <w:rFonts w:ascii="Times New Roman" w:hAnsi="Times New Roman"/>
                <w:color w:val="000000"/>
                <w:sz w:val="24"/>
              </w:rPr>
            </w:rPrChange>
          </w:rPr>
          <w:t xml:space="preserve">                </w:t>
        </w:r>
        <w:proofErr w:type="gramEnd"/>
        <w:r w:rsidR="004D1B37" w:rsidRPr="004D1B37">
          <w:rPr>
            <w:rFonts w:ascii="Courier New" w:hAnsi="Courier New" w:cs="Courier New"/>
            <w:color w:val="000000"/>
            <w:sz w:val="16"/>
            <w:szCs w:val="16"/>
            <w:rPrChange w:id="2168" w:author="John MacAuley" w:date="2014-12-02T21:30:00Z">
              <w:rPr>
                <w:rFonts w:ascii="Times New Roman" w:hAnsi="Times New Roman"/>
                <w:color w:val="000000"/>
                <w:sz w:val="24"/>
              </w:rPr>
            </w:rPrChange>
          </w:rPr>
          <w:br/>
          <w:t xml:space="preserve">                type - The unique string identifying the type and version of</w:t>
        </w:r>
        <w:r w:rsidR="004D1B37" w:rsidRPr="004D1B37">
          <w:rPr>
            <w:rFonts w:ascii="Courier New" w:hAnsi="Courier New" w:cs="Courier New"/>
            <w:color w:val="000000"/>
            <w:sz w:val="16"/>
            <w:szCs w:val="16"/>
            <w:rPrChange w:id="2169" w:author="John MacAuley" w:date="2014-12-02T21:30:00Z">
              <w:rPr>
                <w:rFonts w:ascii="Times New Roman" w:hAnsi="Times New Roman"/>
                <w:color w:val="000000"/>
                <w:sz w:val="24"/>
              </w:rPr>
            </w:rPrChange>
          </w:rPr>
          <w:br/>
          <w:t xml:space="preserve">                the NSA interface.  Application Internet media types</w:t>
        </w:r>
        <w:r w:rsidR="004D1B37" w:rsidRPr="004D1B37">
          <w:rPr>
            <w:rFonts w:ascii="Courier New" w:hAnsi="Courier New" w:cs="Courier New"/>
            <w:color w:val="000000"/>
            <w:sz w:val="16"/>
            <w:szCs w:val="16"/>
            <w:rPrChange w:id="2170" w:author="John MacAuley" w:date="2014-12-02T21:30:00Z">
              <w:rPr>
                <w:rFonts w:ascii="Times New Roman" w:hAnsi="Times New Roman"/>
                <w:color w:val="000000"/>
                <w:sz w:val="24"/>
              </w:rPr>
            </w:rPrChange>
          </w:rPr>
          <w:br/>
          <w:t xml:space="preserve"> </w:t>
        </w:r>
        <w:r w:rsidR="009B106F" w:rsidRPr="00216573">
          <w:rPr>
            <w:rFonts w:ascii="Courier New" w:hAnsi="Courier New" w:cs="Courier New"/>
            <w:color w:val="000000"/>
            <w:sz w:val="16"/>
            <w:szCs w:val="16"/>
          </w:rPr>
          <w:t xml:space="preserve">               (Content-types) </w:t>
        </w:r>
        <w:r w:rsidR="004D1B37" w:rsidRPr="004D1B37">
          <w:rPr>
            <w:rFonts w:ascii="Courier New" w:hAnsi="Courier New" w:cs="Courier New"/>
            <w:color w:val="000000"/>
            <w:sz w:val="16"/>
            <w:szCs w:val="16"/>
            <w:rPrChange w:id="2171" w:author="John MacAuley" w:date="2014-12-02T21:30:00Z">
              <w:rPr>
                <w:rFonts w:ascii="Times New Roman" w:hAnsi="Times New Roman"/>
                <w:color w:val="000000"/>
                <w:sz w:val="24"/>
              </w:rPr>
            </w:rPrChange>
          </w:rPr>
          <w:t>are used to identify the NSI interface,</w:t>
        </w:r>
        <w:r w:rsidR="004D1B37" w:rsidRPr="004D1B37">
          <w:rPr>
            <w:rFonts w:ascii="Courier New" w:hAnsi="Courier New" w:cs="Courier New"/>
            <w:color w:val="000000"/>
            <w:sz w:val="16"/>
            <w:szCs w:val="16"/>
            <w:rPrChange w:id="2172" w:author="John MacAuley" w:date="2014-12-02T21:30:00Z">
              <w:rPr>
                <w:rFonts w:ascii="Times New Roman" w:hAnsi="Times New Roman"/>
                <w:color w:val="000000"/>
                <w:sz w:val="24"/>
              </w:rPr>
            </w:rPrChange>
          </w:rPr>
          <w:br/>
        </w:r>
        <w:proofErr w:type="gramStart"/>
        <w:r w:rsidR="004D1B37" w:rsidRPr="004D1B37">
          <w:rPr>
            <w:rFonts w:ascii="Courier New" w:hAnsi="Courier New" w:cs="Courier New"/>
            <w:color w:val="000000"/>
            <w:sz w:val="16"/>
            <w:szCs w:val="16"/>
            <w:rPrChange w:id="2173" w:author="John MacAuley" w:date="2014-12-02T21:30:00Z">
              <w:rPr>
                <w:rFonts w:ascii="Times New Roman" w:hAnsi="Times New Roman"/>
                <w:color w:val="000000"/>
                <w:sz w:val="24"/>
              </w:rPr>
            </w:rPrChange>
          </w:rPr>
          <w:t xml:space="preserve">                version</w:t>
        </w:r>
        <w:proofErr w:type="gramEnd"/>
        <w:r w:rsidR="004D1B37" w:rsidRPr="004D1B37">
          <w:rPr>
            <w:rFonts w:ascii="Courier New" w:hAnsi="Courier New" w:cs="Courier New"/>
            <w:color w:val="000000"/>
            <w:sz w:val="16"/>
            <w:szCs w:val="16"/>
            <w:rPrChange w:id="2174" w:author="John MacAuley" w:date="2014-12-02T21:30:00Z">
              <w:rPr>
                <w:rFonts w:ascii="Times New Roman" w:hAnsi="Times New Roman"/>
                <w:color w:val="000000"/>
                <w:sz w:val="24"/>
              </w:rPr>
            </w:rPrChange>
          </w:rPr>
          <w:t>, and supported encoding type.  For example, the</w:t>
        </w:r>
        <w:r w:rsidR="004D1B37" w:rsidRPr="004D1B37">
          <w:rPr>
            <w:rFonts w:ascii="Courier New" w:hAnsi="Courier New" w:cs="Courier New"/>
            <w:color w:val="000000"/>
            <w:sz w:val="16"/>
            <w:szCs w:val="16"/>
            <w:rPrChange w:id="2175" w:author="John MacAuley" w:date="2014-12-02T21:30:00Z">
              <w:rPr>
                <w:rFonts w:ascii="Times New Roman" w:hAnsi="Times New Roman"/>
                <w:color w:val="000000"/>
                <w:sz w:val="24"/>
              </w:rPr>
            </w:rPrChange>
          </w:rPr>
          <w:br/>
        </w:r>
        <w:proofErr w:type="gramStart"/>
        <w:r w:rsidR="004D1B37" w:rsidRPr="004D1B37">
          <w:rPr>
            <w:rFonts w:ascii="Courier New" w:hAnsi="Courier New" w:cs="Courier New"/>
            <w:color w:val="000000"/>
            <w:sz w:val="16"/>
            <w:szCs w:val="16"/>
            <w:rPrChange w:id="2176" w:author="John MacAuley" w:date="2014-12-02T21:30:00Z">
              <w:rPr>
                <w:rFonts w:ascii="Times New Roman" w:hAnsi="Times New Roman"/>
                <w:color w:val="000000"/>
                <w:sz w:val="24"/>
              </w:rPr>
            </w:rPrChange>
          </w:rPr>
          <w:t xml:space="preserve">                first</w:t>
        </w:r>
        <w:proofErr w:type="gramEnd"/>
        <w:r w:rsidR="004D1B37" w:rsidRPr="004D1B37">
          <w:rPr>
            <w:rFonts w:ascii="Courier New" w:hAnsi="Courier New" w:cs="Courier New"/>
            <w:color w:val="000000"/>
            <w:sz w:val="16"/>
            <w:szCs w:val="16"/>
            <w:rPrChange w:id="2177" w:author="John MacAuley" w:date="2014-12-02T21:30:00Z">
              <w:rPr>
                <w:rFonts w:ascii="Times New Roman" w:hAnsi="Times New Roman"/>
                <w:color w:val="000000"/>
                <w:sz w:val="24"/>
              </w:rPr>
            </w:rPrChange>
          </w:rPr>
          <w:t xml:space="preserve"> string below identifies the NSI Interface Discovery</w:t>
        </w:r>
        <w:r w:rsidR="004D1B37" w:rsidRPr="004D1B37">
          <w:rPr>
            <w:rFonts w:ascii="Courier New" w:hAnsi="Courier New" w:cs="Courier New"/>
            <w:color w:val="000000"/>
            <w:sz w:val="16"/>
            <w:szCs w:val="16"/>
            <w:rPrChange w:id="2178" w:author="John MacAuley" w:date="2014-12-02T21:30:00Z">
              <w:rPr>
                <w:rFonts w:ascii="Times New Roman" w:hAnsi="Times New Roman"/>
                <w:color w:val="000000"/>
                <w:sz w:val="24"/>
              </w:rPr>
            </w:rPrChange>
          </w:rPr>
          <w:br/>
          <w:t xml:space="preserve">                Protocol Version 1 XML encoded representation, while the</w:t>
        </w:r>
        <w:r w:rsidR="004D1B37" w:rsidRPr="004D1B37">
          <w:rPr>
            <w:rFonts w:ascii="Courier New" w:hAnsi="Courier New" w:cs="Courier New"/>
            <w:color w:val="000000"/>
            <w:sz w:val="16"/>
            <w:szCs w:val="16"/>
            <w:rPrChange w:id="2179" w:author="John MacAuley" w:date="2014-12-02T21:30:00Z">
              <w:rPr>
                <w:rFonts w:ascii="Times New Roman" w:hAnsi="Times New Roman"/>
                <w:color w:val="000000"/>
                <w:sz w:val="24"/>
              </w:rPr>
            </w:rPrChange>
          </w:rPr>
          <w:br/>
          <w:t xml:space="preserve">                second string identifies the same protocol and version, but</w:t>
        </w:r>
        <w:r w:rsidR="004D1B37" w:rsidRPr="004D1B37">
          <w:rPr>
            <w:rFonts w:ascii="Courier New" w:hAnsi="Courier New" w:cs="Courier New"/>
            <w:color w:val="000000"/>
            <w:sz w:val="16"/>
            <w:szCs w:val="16"/>
            <w:rPrChange w:id="2180" w:author="John MacAuley" w:date="2014-12-02T21:30:00Z">
              <w:rPr>
                <w:rFonts w:ascii="Times New Roman" w:hAnsi="Times New Roman"/>
                <w:color w:val="000000"/>
                <w:sz w:val="24"/>
              </w:rPr>
            </w:rPrChange>
          </w:rPr>
          <w:br/>
          <w:t xml:space="preserve">                the JSON representation:</w:t>
        </w:r>
        <w:r w:rsidR="004D1B37" w:rsidRPr="004D1B37">
          <w:rPr>
            <w:rFonts w:ascii="Courier New" w:hAnsi="Courier New" w:cs="Courier New"/>
            <w:color w:val="000000"/>
            <w:sz w:val="16"/>
            <w:szCs w:val="16"/>
            <w:rPrChange w:id="2181"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00"/>
            <w:sz w:val="16"/>
            <w:szCs w:val="16"/>
            <w:rPrChange w:id="2182" w:author="John MacAuley" w:date="2014-12-02T21:30:00Z">
              <w:rPr>
                <w:rFonts w:ascii="Times New Roman" w:hAnsi="Times New Roman"/>
                <w:color w:val="000000"/>
                <w:sz w:val="24"/>
              </w:rPr>
            </w:rPrChange>
          </w:rPr>
          <w:br/>
          <w:t xml:space="preserve">                type="application/vnd.ogf.nsi.discovery.v1+xml"</w:t>
        </w:r>
        <w:r w:rsidR="004D1B37" w:rsidRPr="004D1B37">
          <w:rPr>
            <w:rFonts w:ascii="Courier New" w:hAnsi="Courier New" w:cs="Courier New"/>
            <w:color w:val="000000"/>
            <w:sz w:val="16"/>
            <w:szCs w:val="16"/>
            <w:rPrChange w:id="2183" w:author="John MacAuley" w:date="2014-12-02T21:30:00Z">
              <w:rPr>
                <w:rFonts w:ascii="Times New Roman" w:hAnsi="Times New Roman"/>
                <w:color w:val="000000"/>
                <w:sz w:val="24"/>
              </w:rPr>
            </w:rPrChange>
          </w:rPr>
          <w:br/>
          <w:t xml:space="preserve">                type="application/vnd.ogf.nsi.discovery.v1+json"</w:t>
        </w:r>
        <w:r w:rsidR="004D1B37" w:rsidRPr="004D1B37">
          <w:rPr>
            <w:rFonts w:ascii="Courier New" w:hAnsi="Courier New" w:cs="Courier New"/>
            <w:color w:val="000000"/>
            <w:sz w:val="16"/>
            <w:szCs w:val="16"/>
            <w:rPrChange w:id="2184"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00"/>
            <w:sz w:val="16"/>
            <w:szCs w:val="16"/>
            <w:rPrChange w:id="2185" w:author="John MacAuley" w:date="2014-12-02T21:30:00Z">
              <w:rPr>
                <w:rFonts w:ascii="Times New Roman" w:hAnsi="Times New Roman"/>
                <w:color w:val="000000"/>
                <w:sz w:val="24"/>
              </w:rPr>
            </w:rPrChange>
          </w:rPr>
          <w:br/>
          <w:t xml:space="preserve">                </w:t>
        </w:r>
        <w:proofErr w:type="spellStart"/>
        <w:r w:rsidR="004D1B37" w:rsidRPr="004D1B37">
          <w:rPr>
            <w:rFonts w:ascii="Courier New" w:hAnsi="Courier New" w:cs="Courier New"/>
            <w:color w:val="000000"/>
            <w:sz w:val="16"/>
            <w:szCs w:val="16"/>
            <w:rPrChange w:id="2186" w:author="John MacAuley" w:date="2014-12-02T21:30:00Z">
              <w:rPr>
                <w:rFonts w:ascii="Times New Roman" w:hAnsi="Times New Roman"/>
                <w:color w:val="000000"/>
                <w:sz w:val="24"/>
              </w:rPr>
            </w:rPrChange>
          </w:rPr>
          <w:t>href</w:t>
        </w:r>
        <w:proofErr w:type="spellEnd"/>
        <w:r w:rsidR="004D1B37" w:rsidRPr="004D1B37">
          <w:rPr>
            <w:rFonts w:ascii="Courier New" w:hAnsi="Courier New" w:cs="Courier New"/>
            <w:color w:val="000000"/>
            <w:sz w:val="16"/>
            <w:szCs w:val="16"/>
            <w:rPrChange w:id="2187" w:author="John MacAuley" w:date="2014-12-02T21:30:00Z">
              <w:rPr>
                <w:rFonts w:ascii="Times New Roman" w:hAnsi="Times New Roman"/>
                <w:color w:val="000000"/>
                <w:sz w:val="24"/>
              </w:rPr>
            </w:rPrChange>
          </w:rPr>
          <w:t xml:space="preserve"> - This attribute contains the protocol endpoint for the</w:t>
        </w:r>
        <w:r w:rsidR="004D1B37" w:rsidRPr="004D1B37">
          <w:rPr>
            <w:rFonts w:ascii="Courier New" w:hAnsi="Courier New" w:cs="Courier New"/>
            <w:color w:val="000000"/>
            <w:sz w:val="16"/>
            <w:szCs w:val="16"/>
            <w:rPrChange w:id="2188" w:author="John MacAuley" w:date="2014-12-02T21:30:00Z">
              <w:rPr>
                <w:rFonts w:ascii="Times New Roman" w:hAnsi="Times New Roman"/>
                <w:color w:val="000000"/>
                <w:sz w:val="24"/>
              </w:rPr>
            </w:rPrChange>
          </w:rPr>
          <w:br/>
          <w:t xml:space="preserve">                interface identified in this interface reference.  For example, the</w:t>
        </w:r>
        <w:r w:rsidR="004D1B37" w:rsidRPr="004D1B37">
          <w:rPr>
            <w:rFonts w:ascii="Courier New" w:hAnsi="Courier New" w:cs="Courier New"/>
            <w:color w:val="000000"/>
            <w:sz w:val="16"/>
            <w:szCs w:val="16"/>
            <w:rPrChange w:id="2189" w:author="John MacAuley" w:date="2014-12-02T21:30:00Z">
              <w:rPr>
                <w:rFonts w:ascii="Times New Roman" w:hAnsi="Times New Roman"/>
                <w:color w:val="000000"/>
                <w:sz w:val="24"/>
              </w:rPr>
            </w:rPrChange>
          </w:rPr>
          <w:br/>
        </w:r>
        <w:proofErr w:type="gramStart"/>
        <w:r w:rsidR="004D1B37" w:rsidRPr="004D1B37">
          <w:rPr>
            <w:rFonts w:ascii="Courier New" w:hAnsi="Courier New" w:cs="Courier New"/>
            <w:color w:val="000000"/>
            <w:sz w:val="16"/>
            <w:szCs w:val="16"/>
            <w:rPrChange w:id="2190" w:author="John MacAuley" w:date="2014-12-02T21:30:00Z">
              <w:rPr>
                <w:rFonts w:ascii="Times New Roman" w:hAnsi="Times New Roman"/>
                <w:color w:val="000000"/>
                <w:sz w:val="24"/>
              </w:rPr>
            </w:rPrChange>
          </w:rPr>
          <w:t xml:space="preserve">                following</w:t>
        </w:r>
        <w:proofErr w:type="gramEnd"/>
        <w:r w:rsidR="004D1B37" w:rsidRPr="004D1B37">
          <w:rPr>
            <w:rFonts w:ascii="Courier New" w:hAnsi="Courier New" w:cs="Courier New"/>
            <w:color w:val="000000"/>
            <w:sz w:val="16"/>
            <w:szCs w:val="16"/>
            <w:rPrChange w:id="2191" w:author="John MacAuley" w:date="2014-12-02T21:30:00Z">
              <w:rPr>
                <w:rFonts w:ascii="Times New Roman" w:hAnsi="Times New Roman"/>
                <w:color w:val="000000"/>
                <w:sz w:val="24"/>
              </w:rPr>
            </w:rPrChange>
          </w:rPr>
          <w:t xml:space="preserve"> URL provides the protocol endpoint for the interface type</w:t>
        </w:r>
        <w:r w:rsidR="004D1B37" w:rsidRPr="004D1B37">
          <w:rPr>
            <w:rFonts w:ascii="Courier New" w:hAnsi="Courier New" w:cs="Courier New"/>
            <w:color w:val="000000"/>
            <w:sz w:val="16"/>
            <w:szCs w:val="16"/>
            <w:rPrChange w:id="2192" w:author="John MacAuley" w:date="2014-12-02T21:30:00Z">
              <w:rPr>
                <w:rFonts w:ascii="Times New Roman" w:hAnsi="Times New Roman"/>
                <w:color w:val="000000"/>
                <w:sz w:val="24"/>
              </w:rPr>
            </w:rPrChange>
          </w:rPr>
          <w:br/>
          <w:t xml:space="preserve">                identified in this interface reference.</w:t>
        </w:r>
        <w:r w:rsidR="004D1B37" w:rsidRPr="004D1B37">
          <w:rPr>
            <w:rFonts w:ascii="Courier New" w:hAnsi="Courier New" w:cs="Courier New"/>
            <w:color w:val="000000"/>
            <w:sz w:val="16"/>
            <w:szCs w:val="16"/>
            <w:rPrChange w:id="2193"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00"/>
            <w:sz w:val="16"/>
            <w:szCs w:val="16"/>
            <w:rPrChange w:id="2194" w:author="John MacAuley" w:date="2014-12-02T21:30:00Z">
              <w:rPr>
                <w:rFonts w:ascii="Times New Roman" w:hAnsi="Times New Roman"/>
                <w:color w:val="000000"/>
                <w:sz w:val="24"/>
              </w:rPr>
            </w:rPrChange>
          </w:rPr>
          <w:br/>
          <w:t xml:space="preserve">                </w:t>
        </w:r>
        <w:proofErr w:type="spellStart"/>
        <w:proofErr w:type="gramStart"/>
        <w:r w:rsidR="004D1B37" w:rsidRPr="004D1B37">
          <w:rPr>
            <w:rFonts w:ascii="Courier New" w:hAnsi="Courier New" w:cs="Courier New"/>
            <w:color w:val="000000"/>
            <w:sz w:val="16"/>
            <w:szCs w:val="16"/>
            <w:rPrChange w:id="2195" w:author="John MacAuley" w:date="2014-12-02T21:30:00Z">
              <w:rPr>
                <w:rFonts w:ascii="Times New Roman" w:hAnsi="Times New Roman"/>
                <w:color w:val="000000"/>
                <w:sz w:val="24"/>
              </w:rPr>
            </w:rPrChange>
          </w:rPr>
          <w:t>href</w:t>
        </w:r>
        <w:proofErr w:type="spellEnd"/>
        <w:proofErr w:type="gramEnd"/>
        <w:r w:rsidR="004D1B37" w:rsidRPr="004D1B37">
          <w:rPr>
            <w:rFonts w:ascii="Courier New" w:hAnsi="Courier New" w:cs="Courier New"/>
            <w:color w:val="000000"/>
            <w:sz w:val="16"/>
            <w:szCs w:val="16"/>
            <w:rPrChange w:id="2196" w:author="John MacAuley" w:date="2014-12-02T21:30:00Z">
              <w:rPr>
                <w:rFonts w:ascii="Times New Roman" w:hAnsi="Times New Roman"/>
                <w:color w:val="000000"/>
                <w:sz w:val="24"/>
              </w:rPr>
            </w:rPrChange>
          </w:rPr>
          <w:t xml:space="preserve">="https://nsa.ogf.org/discovery"     </w:t>
        </w:r>
        <w:r w:rsidR="004D1B37" w:rsidRPr="004D1B37">
          <w:rPr>
            <w:rFonts w:ascii="Courier New" w:hAnsi="Courier New" w:cs="Courier New"/>
            <w:color w:val="000000"/>
            <w:sz w:val="16"/>
            <w:szCs w:val="16"/>
            <w:rPrChange w:id="2197"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00"/>
            <w:sz w:val="16"/>
            <w:szCs w:val="16"/>
            <w:rPrChange w:id="2198" w:author="John MacAuley" w:date="2014-12-02T21:30:00Z">
              <w:rPr>
                <w:rFonts w:ascii="Times New Roman" w:hAnsi="Times New Roman"/>
                <w:color w:val="000000"/>
                <w:sz w:val="24"/>
              </w:rPr>
            </w:rPrChange>
          </w:rPr>
          <w:br/>
          <w:t xml:space="preserve">                </w:t>
        </w:r>
        <w:proofErr w:type="spellStart"/>
        <w:r w:rsidR="004D1B37" w:rsidRPr="004D1B37">
          <w:rPr>
            <w:rFonts w:ascii="Courier New" w:hAnsi="Courier New" w:cs="Courier New"/>
            <w:color w:val="000000"/>
            <w:sz w:val="16"/>
            <w:szCs w:val="16"/>
            <w:rPrChange w:id="2199" w:author="John MacAuley" w:date="2014-12-02T21:30:00Z">
              <w:rPr>
                <w:rFonts w:ascii="Times New Roman" w:hAnsi="Times New Roman"/>
                <w:color w:val="000000"/>
                <w:sz w:val="24"/>
              </w:rPr>
            </w:rPrChange>
          </w:rPr>
          <w:t>describedBy</w:t>
        </w:r>
        <w:proofErr w:type="spellEnd"/>
        <w:r w:rsidR="004D1B37" w:rsidRPr="004D1B37">
          <w:rPr>
            <w:rFonts w:ascii="Courier New" w:hAnsi="Courier New" w:cs="Courier New"/>
            <w:color w:val="000000"/>
            <w:sz w:val="16"/>
            <w:szCs w:val="16"/>
            <w:rPrChange w:id="2200" w:author="John MacAuley" w:date="2014-12-02T21:30:00Z">
              <w:rPr>
                <w:rFonts w:ascii="Times New Roman" w:hAnsi="Times New Roman"/>
                <w:color w:val="000000"/>
                <w:sz w:val="24"/>
              </w:rPr>
            </w:rPrChange>
          </w:rPr>
          <w:t xml:space="preserve"> - This attribute contains a reference to the WSDL</w:t>
        </w:r>
        <w:r w:rsidR="004D1B37" w:rsidRPr="004D1B37">
          <w:rPr>
            <w:rFonts w:ascii="Courier New" w:hAnsi="Courier New" w:cs="Courier New"/>
            <w:color w:val="000000"/>
            <w:sz w:val="16"/>
            <w:szCs w:val="16"/>
            <w:rPrChange w:id="2201" w:author="John MacAuley" w:date="2014-12-02T21:30:00Z">
              <w:rPr>
                <w:rFonts w:ascii="Times New Roman" w:hAnsi="Times New Roman"/>
                <w:color w:val="000000"/>
                <w:sz w:val="24"/>
              </w:rPr>
            </w:rPrChange>
          </w:rPr>
          <w:br/>
          <w:t xml:space="preserve">                or WADL file corresponding to this interface's version (if</w:t>
        </w:r>
        <w:r w:rsidR="004D1B37" w:rsidRPr="004D1B37">
          <w:rPr>
            <w:rFonts w:ascii="Courier New" w:hAnsi="Courier New" w:cs="Courier New"/>
            <w:color w:val="000000"/>
            <w:sz w:val="16"/>
            <w:szCs w:val="16"/>
            <w:rPrChange w:id="2202" w:author="John MacAuley" w:date="2014-12-02T21:30:00Z">
              <w:rPr>
                <w:rFonts w:ascii="Times New Roman" w:hAnsi="Times New Roman"/>
                <w:color w:val="000000"/>
                <w:sz w:val="24"/>
              </w:rPr>
            </w:rPrChange>
          </w:rPr>
          <w:br/>
          <w:t xml:space="preserve">                available).  For example, the following URL provides the</w:t>
        </w:r>
        <w:r w:rsidR="004D1B37" w:rsidRPr="004D1B37">
          <w:rPr>
            <w:rFonts w:ascii="Courier New" w:hAnsi="Courier New" w:cs="Courier New"/>
            <w:color w:val="000000"/>
            <w:sz w:val="16"/>
            <w:szCs w:val="16"/>
            <w:rPrChange w:id="2203" w:author="John MacAuley" w:date="2014-12-02T21:30:00Z">
              <w:rPr>
                <w:rFonts w:ascii="Times New Roman" w:hAnsi="Times New Roman"/>
                <w:color w:val="000000"/>
                <w:sz w:val="24"/>
              </w:rPr>
            </w:rPrChange>
          </w:rPr>
          <w:br/>
        </w:r>
        <w:proofErr w:type="gramStart"/>
        <w:r w:rsidR="004D1B37" w:rsidRPr="004D1B37">
          <w:rPr>
            <w:rFonts w:ascii="Courier New" w:hAnsi="Courier New" w:cs="Courier New"/>
            <w:color w:val="000000"/>
            <w:sz w:val="16"/>
            <w:szCs w:val="16"/>
            <w:rPrChange w:id="2204" w:author="John MacAuley" w:date="2014-12-02T21:30:00Z">
              <w:rPr>
                <w:rFonts w:ascii="Times New Roman" w:hAnsi="Times New Roman"/>
                <w:color w:val="000000"/>
                <w:sz w:val="24"/>
              </w:rPr>
            </w:rPrChange>
          </w:rPr>
          <w:t xml:space="preserve">                location</w:t>
        </w:r>
        <w:proofErr w:type="gramEnd"/>
        <w:r w:rsidR="004D1B37" w:rsidRPr="004D1B37">
          <w:rPr>
            <w:rFonts w:ascii="Courier New" w:hAnsi="Courier New" w:cs="Courier New"/>
            <w:color w:val="000000"/>
            <w:sz w:val="16"/>
            <w:szCs w:val="16"/>
            <w:rPrChange w:id="2205" w:author="John MacAuley" w:date="2014-12-02T21:30:00Z">
              <w:rPr>
                <w:rFonts w:ascii="Times New Roman" w:hAnsi="Times New Roman"/>
                <w:color w:val="000000"/>
                <w:sz w:val="24"/>
              </w:rPr>
            </w:rPrChange>
          </w:rPr>
          <w:t xml:space="preserve"> for a WADL description of the NSI Interface Discovery</w:t>
        </w:r>
        <w:r w:rsidR="004D1B37" w:rsidRPr="004D1B37">
          <w:rPr>
            <w:rFonts w:ascii="Courier New" w:hAnsi="Courier New" w:cs="Courier New"/>
            <w:color w:val="000000"/>
            <w:sz w:val="16"/>
            <w:szCs w:val="16"/>
            <w:rPrChange w:id="2206" w:author="John MacAuley" w:date="2014-12-02T21:30:00Z">
              <w:rPr>
                <w:rFonts w:ascii="Times New Roman" w:hAnsi="Times New Roman"/>
                <w:color w:val="000000"/>
                <w:sz w:val="24"/>
              </w:rPr>
            </w:rPrChange>
          </w:rPr>
          <w:br/>
          <w:t xml:space="preserve">                Protocol Version 1.</w:t>
        </w:r>
        <w:r w:rsidR="004D1B37" w:rsidRPr="004D1B37">
          <w:rPr>
            <w:rFonts w:ascii="Courier New" w:hAnsi="Courier New" w:cs="Courier New"/>
            <w:color w:val="000000"/>
            <w:sz w:val="16"/>
            <w:szCs w:val="16"/>
            <w:rPrChange w:id="2207"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00"/>
            <w:sz w:val="16"/>
            <w:szCs w:val="16"/>
            <w:rPrChange w:id="2208" w:author="John MacAuley" w:date="2014-12-02T21:30:00Z">
              <w:rPr>
                <w:rFonts w:ascii="Times New Roman" w:hAnsi="Times New Roman"/>
                <w:color w:val="000000"/>
                <w:sz w:val="24"/>
              </w:rPr>
            </w:rPrChange>
          </w:rPr>
          <w:br/>
          <w:t xml:space="preserve">                </w:t>
        </w:r>
        <w:proofErr w:type="spellStart"/>
        <w:proofErr w:type="gramStart"/>
        <w:r w:rsidR="004D1B37" w:rsidRPr="004D1B37">
          <w:rPr>
            <w:rFonts w:ascii="Courier New" w:hAnsi="Courier New" w:cs="Courier New"/>
            <w:color w:val="000000"/>
            <w:sz w:val="16"/>
            <w:szCs w:val="16"/>
            <w:rPrChange w:id="2209" w:author="John MacAuley" w:date="2014-12-02T21:30:00Z">
              <w:rPr>
                <w:rFonts w:ascii="Times New Roman" w:hAnsi="Times New Roman"/>
                <w:color w:val="000000"/>
                <w:sz w:val="24"/>
              </w:rPr>
            </w:rPrChange>
          </w:rPr>
          <w:t>describedBy</w:t>
        </w:r>
        <w:proofErr w:type="spellEnd"/>
        <w:proofErr w:type="gramEnd"/>
        <w:r w:rsidR="004D1B37" w:rsidRPr="004D1B37">
          <w:rPr>
            <w:rFonts w:ascii="Courier New" w:hAnsi="Courier New" w:cs="Courier New"/>
            <w:color w:val="000000"/>
            <w:sz w:val="16"/>
            <w:szCs w:val="16"/>
            <w:rPrChange w:id="2210" w:author="John MacAuley" w:date="2014-12-02T21:30:00Z">
              <w:rPr>
                <w:rFonts w:ascii="Times New Roman" w:hAnsi="Times New Roman"/>
                <w:color w:val="000000"/>
                <w:sz w:val="24"/>
              </w:rPr>
            </w:rPrChange>
          </w:rPr>
          <w:t xml:space="preserve">="https://nsa.ogf.org/discovery/wadl"    </w:t>
        </w:r>
        <w:r w:rsidR="004D1B37" w:rsidRPr="004D1B37">
          <w:rPr>
            <w:rFonts w:ascii="Courier New" w:hAnsi="Courier New" w:cs="Courier New"/>
            <w:color w:val="000000"/>
            <w:sz w:val="16"/>
            <w:szCs w:val="16"/>
            <w:rPrChange w:id="2211"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212"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213" w:author="John MacAuley" w:date="2014-12-02T21:30:00Z">
              <w:rPr>
                <w:rFonts w:ascii="Times New Roman" w:hAnsi="Times New Roman"/>
                <w:color w:val="003296"/>
                <w:sz w:val="24"/>
              </w:rPr>
            </w:rPrChange>
          </w:rPr>
          <w:t>xsd:documentation</w:t>
        </w:r>
        <w:proofErr w:type="spellEnd"/>
        <w:r w:rsidR="004D1B37" w:rsidRPr="004D1B37">
          <w:rPr>
            <w:rFonts w:ascii="Courier New" w:hAnsi="Courier New" w:cs="Courier New"/>
            <w:color w:val="003296"/>
            <w:sz w:val="16"/>
            <w:szCs w:val="16"/>
            <w:rPrChange w:id="2214"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215"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216"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217" w:author="John MacAuley" w:date="2014-12-02T21:30:00Z">
              <w:rPr>
                <w:rFonts w:ascii="Times New Roman" w:hAnsi="Times New Roman"/>
                <w:color w:val="003296"/>
                <w:sz w:val="24"/>
              </w:rPr>
            </w:rPrChange>
          </w:rPr>
          <w:t>xsd:annotation</w:t>
        </w:r>
        <w:proofErr w:type="spellEnd"/>
        <w:r w:rsidR="004D1B37" w:rsidRPr="004D1B37">
          <w:rPr>
            <w:rFonts w:ascii="Courier New" w:hAnsi="Courier New" w:cs="Courier New"/>
            <w:color w:val="003296"/>
            <w:sz w:val="16"/>
            <w:szCs w:val="16"/>
            <w:rPrChange w:id="2218"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219"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220"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221" w:author="John MacAuley" w:date="2014-12-02T21:30:00Z">
              <w:rPr>
                <w:rFonts w:ascii="Times New Roman" w:hAnsi="Times New Roman"/>
                <w:color w:val="003296"/>
                <w:sz w:val="24"/>
              </w:rPr>
            </w:rPrChange>
          </w:rPr>
          <w:t>xsd:sequence</w:t>
        </w:r>
        <w:proofErr w:type="spellEnd"/>
        <w:r w:rsidR="004D1B37" w:rsidRPr="004D1B37">
          <w:rPr>
            <w:rFonts w:ascii="Courier New" w:hAnsi="Courier New" w:cs="Courier New"/>
            <w:color w:val="003296"/>
            <w:sz w:val="16"/>
            <w:szCs w:val="16"/>
            <w:rPrChange w:id="2222"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223"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224"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225" w:author="John MacAuley" w:date="2014-12-02T21:30:00Z">
              <w:rPr>
                <w:rFonts w:ascii="Times New Roman" w:hAnsi="Times New Roman"/>
                <w:color w:val="003296"/>
                <w:sz w:val="24"/>
              </w:rPr>
            </w:rPrChange>
          </w:rPr>
          <w:t>xsd:element</w:t>
        </w:r>
        <w:proofErr w:type="spellEnd"/>
        <w:r w:rsidR="004D1B37" w:rsidRPr="004D1B37">
          <w:rPr>
            <w:rFonts w:ascii="Courier New" w:hAnsi="Courier New" w:cs="Courier New"/>
            <w:color w:val="F5844C"/>
            <w:sz w:val="16"/>
            <w:szCs w:val="16"/>
            <w:rPrChange w:id="2226" w:author="John MacAuley" w:date="2014-12-02T21:30:00Z">
              <w:rPr>
                <w:rFonts w:ascii="Times New Roman" w:hAnsi="Times New Roman"/>
                <w:color w:val="F5844C"/>
                <w:sz w:val="24"/>
              </w:rPr>
            </w:rPrChange>
          </w:rPr>
          <w:t xml:space="preserve"> name</w:t>
        </w:r>
        <w:r w:rsidR="004D1B37" w:rsidRPr="004D1B37">
          <w:rPr>
            <w:rFonts w:ascii="Courier New" w:hAnsi="Courier New" w:cs="Courier New"/>
            <w:color w:val="FF8040"/>
            <w:sz w:val="16"/>
            <w:szCs w:val="16"/>
            <w:rPrChange w:id="2227"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228" w:author="John MacAuley" w:date="2014-12-02T21:30:00Z">
              <w:rPr>
                <w:rFonts w:ascii="Times New Roman" w:hAnsi="Times New Roman"/>
                <w:color w:val="993300"/>
                <w:sz w:val="24"/>
              </w:rPr>
            </w:rPrChange>
          </w:rPr>
          <w:t>"type"</w:t>
        </w:r>
        <w:r w:rsidR="004D1B37" w:rsidRPr="004D1B37">
          <w:rPr>
            <w:rFonts w:ascii="Courier New" w:hAnsi="Courier New" w:cs="Courier New"/>
            <w:color w:val="F5844C"/>
            <w:sz w:val="16"/>
            <w:szCs w:val="16"/>
            <w:rPrChange w:id="2229" w:author="John MacAuley" w:date="2014-12-02T21:30:00Z">
              <w:rPr>
                <w:rFonts w:ascii="Times New Roman" w:hAnsi="Times New Roman"/>
                <w:color w:val="F5844C"/>
                <w:sz w:val="24"/>
              </w:rPr>
            </w:rPrChange>
          </w:rPr>
          <w:t xml:space="preserve">        type</w:t>
        </w:r>
        <w:r w:rsidR="004D1B37" w:rsidRPr="004D1B37">
          <w:rPr>
            <w:rFonts w:ascii="Courier New" w:hAnsi="Courier New" w:cs="Courier New"/>
            <w:color w:val="FF8040"/>
            <w:sz w:val="16"/>
            <w:szCs w:val="16"/>
            <w:rPrChange w:id="2230"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231" w:author="John MacAuley" w:date="2014-12-02T21:30:00Z">
              <w:rPr>
                <w:rFonts w:ascii="Times New Roman" w:hAnsi="Times New Roman"/>
                <w:color w:val="993300"/>
                <w:sz w:val="24"/>
              </w:rPr>
            </w:rPrChange>
          </w:rPr>
          <w:t>"</w:t>
        </w:r>
        <w:proofErr w:type="spellStart"/>
        <w:r w:rsidR="004D1B37" w:rsidRPr="004D1B37">
          <w:rPr>
            <w:rFonts w:ascii="Courier New" w:hAnsi="Courier New" w:cs="Courier New"/>
            <w:color w:val="993300"/>
            <w:sz w:val="16"/>
            <w:szCs w:val="16"/>
            <w:rPrChange w:id="2232" w:author="John MacAuley" w:date="2014-12-02T21:30:00Z">
              <w:rPr>
                <w:rFonts w:ascii="Times New Roman" w:hAnsi="Times New Roman"/>
                <w:color w:val="993300"/>
                <w:sz w:val="24"/>
              </w:rPr>
            </w:rPrChange>
          </w:rPr>
          <w:t>xsd:string</w:t>
        </w:r>
        <w:proofErr w:type="spellEnd"/>
        <w:r w:rsidR="004D1B37" w:rsidRPr="004D1B37">
          <w:rPr>
            <w:rFonts w:ascii="Courier New" w:hAnsi="Courier New" w:cs="Courier New"/>
            <w:color w:val="993300"/>
            <w:sz w:val="16"/>
            <w:szCs w:val="16"/>
            <w:rPrChange w:id="2233" w:author="John MacAuley" w:date="2014-12-02T21:30:00Z">
              <w:rPr>
                <w:rFonts w:ascii="Times New Roman" w:hAnsi="Times New Roman"/>
                <w:color w:val="993300"/>
                <w:sz w:val="24"/>
              </w:rPr>
            </w:rPrChange>
          </w:rPr>
          <w:t>"</w:t>
        </w:r>
        <w:r w:rsidR="004D1B37" w:rsidRPr="004D1B37">
          <w:rPr>
            <w:rFonts w:ascii="Courier New" w:hAnsi="Courier New" w:cs="Courier New"/>
            <w:color w:val="F5844C"/>
            <w:sz w:val="16"/>
            <w:szCs w:val="16"/>
            <w:rPrChange w:id="2234" w:author="John MacAuley" w:date="2014-12-02T21:30:00Z">
              <w:rPr>
                <w:rFonts w:ascii="Times New Roman" w:hAnsi="Times New Roman"/>
                <w:color w:val="F5844C"/>
                <w:sz w:val="24"/>
              </w:rPr>
            </w:rPrChange>
          </w:rPr>
          <w:t xml:space="preserve"> </w:t>
        </w:r>
        <w:r w:rsidR="004D1B37" w:rsidRPr="004D1B37">
          <w:rPr>
            <w:rFonts w:ascii="Courier New" w:hAnsi="Courier New" w:cs="Courier New"/>
            <w:color w:val="000096"/>
            <w:sz w:val="16"/>
            <w:szCs w:val="16"/>
            <w:rPrChange w:id="2235"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236"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237"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238" w:author="John MacAuley" w:date="2014-12-02T21:30:00Z">
              <w:rPr>
                <w:rFonts w:ascii="Times New Roman" w:hAnsi="Times New Roman"/>
                <w:color w:val="003296"/>
                <w:sz w:val="24"/>
              </w:rPr>
            </w:rPrChange>
          </w:rPr>
          <w:t>xsd:element</w:t>
        </w:r>
        <w:proofErr w:type="spellEnd"/>
        <w:r w:rsidR="004D1B37" w:rsidRPr="004D1B37">
          <w:rPr>
            <w:rFonts w:ascii="Courier New" w:hAnsi="Courier New" w:cs="Courier New"/>
            <w:color w:val="F5844C"/>
            <w:sz w:val="16"/>
            <w:szCs w:val="16"/>
            <w:rPrChange w:id="2239" w:author="John MacAuley" w:date="2014-12-02T21:30:00Z">
              <w:rPr>
                <w:rFonts w:ascii="Times New Roman" w:hAnsi="Times New Roman"/>
                <w:color w:val="F5844C"/>
                <w:sz w:val="24"/>
              </w:rPr>
            </w:rPrChange>
          </w:rPr>
          <w:t xml:space="preserve"> name</w:t>
        </w:r>
        <w:r w:rsidR="004D1B37" w:rsidRPr="004D1B37">
          <w:rPr>
            <w:rFonts w:ascii="Courier New" w:hAnsi="Courier New" w:cs="Courier New"/>
            <w:color w:val="FF8040"/>
            <w:sz w:val="16"/>
            <w:szCs w:val="16"/>
            <w:rPrChange w:id="2240"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241" w:author="John MacAuley" w:date="2014-12-02T21:30:00Z">
              <w:rPr>
                <w:rFonts w:ascii="Times New Roman" w:hAnsi="Times New Roman"/>
                <w:color w:val="993300"/>
                <w:sz w:val="24"/>
              </w:rPr>
            </w:rPrChange>
          </w:rPr>
          <w:t>"</w:t>
        </w:r>
        <w:proofErr w:type="spellStart"/>
        <w:r w:rsidR="004D1B37" w:rsidRPr="004D1B37">
          <w:rPr>
            <w:rFonts w:ascii="Courier New" w:hAnsi="Courier New" w:cs="Courier New"/>
            <w:color w:val="993300"/>
            <w:sz w:val="16"/>
            <w:szCs w:val="16"/>
            <w:rPrChange w:id="2242" w:author="John MacAuley" w:date="2014-12-02T21:30:00Z">
              <w:rPr>
                <w:rFonts w:ascii="Times New Roman" w:hAnsi="Times New Roman"/>
                <w:color w:val="993300"/>
                <w:sz w:val="24"/>
              </w:rPr>
            </w:rPrChange>
          </w:rPr>
          <w:t>href</w:t>
        </w:r>
        <w:proofErr w:type="spellEnd"/>
        <w:r w:rsidR="004D1B37" w:rsidRPr="004D1B37">
          <w:rPr>
            <w:rFonts w:ascii="Courier New" w:hAnsi="Courier New" w:cs="Courier New"/>
            <w:color w:val="993300"/>
            <w:sz w:val="16"/>
            <w:szCs w:val="16"/>
            <w:rPrChange w:id="2243" w:author="John MacAuley" w:date="2014-12-02T21:30:00Z">
              <w:rPr>
                <w:rFonts w:ascii="Times New Roman" w:hAnsi="Times New Roman"/>
                <w:color w:val="993300"/>
                <w:sz w:val="24"/>
              </w:rPr>
            </w:rPrChange>
          </w:rPr>
          <w:t>"</w:t>
        </w:r>
        <w:r w:rsidR="004D1B37" w:rsidRPr="004D1B37">
          <w:rPr>
            <w:rFonts w:ascii="Courier New" w:hAnsi="Courier New" w:cs="Courier New"/>
            <w:color w:val="F5844C"/>
            <w:sz w:val="16"/>
            <w:szCs w:val="16"/>
            <w:rPrChange w:id="2244" w:author="John MacAuley" w:date="2014-12-02T21:30:00Z">
              <w:rPr>
                <w:rFonts w:ascii="Times New Roman" w:hAnsi="Times New Roman"/>
                <w:color w:val="F5844C"/>
                <w:sz w:val="24"/>
              </w:rPr>
            </w:rPrChange>
          </w:rPr>
          <w:t xml:space="preserve">        type</w:t>
        </w:r>
        <w:r w:rsidR="004D1B37" w:rsidRPr="004D1B37">
          <w:rPr>
            <w:rFonts w:ascii="Courier New" w:hAnsi="Courier New" w:cs="Courier New"/>
            <w:color w:val="FF8040"/>
            <w:sz w:val="16"/>
            <w:szCs w:val="16"/>
            <w:rPrChange w:id="2245"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246" w:author="John MacAuley" w:date="2014-12-02T21:30:00Z">
              <w:rPr>
                <w:rFonts w:ascii="Times New Roman" w:hAnsi="Times New Roman"/>
                <w:color w:val="993300"/>
                <w:sz w:val="24"/>
              </w:rPr>
            </w:rPrChange>
          </w:rPr>
          <w:t>"</w:t>
        </w:r>
        <w:proofErr w:type="spellStart"/>
        <w:r w:rsidR="004D1B37" w:rsidRPr="004D1B37">
          <w:rPr>
            <w:rFonts w:ascii="Courier New" w:hAnsi="Courier New" w:cs="Courier New"/>
            <w:color w:val="993300"/>
            <w:sz w:val="16"/>
            <w:szCs w:val="16"/>
            <w:rPrChange w:id="2247" w:author="John MacAuley" w:date="2014-12-02T21:30:00Z">
              <w:rPr>
                <w:rFonts w:ascii="Times New Roman" w:hAnsi="Times New Roman"/>
                <w:color w:val="993300"/>
                <w:sz w:val="24"/>
              </w:rPr>
            </w:rPrChange>
          </w:rPr>
          <w:t>xsd:anyURI</w:t>
        </w:r>
        <w:proofErr w:type="spellEnd"/>
        <w:r w:rsidR="004D1B37" w:rsidRPr="004D1B37">
          <w:rPr>
            <w:rFonts w:ascii="Courier New" w:hAnsi="Courier New" w:cs="Courier New"/>
            <w:color w:val="993300"/>
            <w:sz w:val="16"/>
            <w:szCs w:val="16"/>
            <w:rPrChange w:id="2248" w:author="John MacAuley" w:date="2014-12-02T21:30:00Z">
              <w:rPr>
                <w:rFonts w:ascii="Times New Roman" w:hAnsi="Times New Roman"/>
                <w:color w:val="993300"/>
                <w:sz w:val="24"/>
              </w:rPr>
            </w:rPrChange>
          </w:rPr>
          <w:t>"</w:t>
        </w:r>
        <w:r w:rsidR="004D1B37" w:rsidRPr="004D1B37">
          <w:rPr>
            <w:rFonts w:ascii="Courier New" w:hAnsi="Courier New" w:cs="Courier New"/>
            <w:color w:val="F5844C"/>
            <w:sz w:val="16"/>
            <w:szCs w:val="16"/>
            <w:rPrChange w:id="2249" w:author="John MacAuley" w:date="2014-12-02T21:30:00Z">
              <w:rPr>
                <w:rFonts w:ascii="Times New Roman" w:hAnsi="Times New Roman"/>
                <w:color w:val="F5844C"/>
                <w:sz w:val="24"/>
              </w:rPr>
            </w:rPrChange>
          </w:rPr>
          <w:t xml:space="preserve"> </w:t>
        </w:r>
        <w:r w:rsidR="004D1B37" w:rsidRPr="004D1B37">
          <w:rPr>
            <w:rFonts w:ascii="Courier New" w:hAnsi="Courier New" w:cs="Courier New"/>
            <w:color w:val="000096"/>
            <w:sz w:val="16"/>
            <w:szCs w:val="16"/>
            <w:rPrChange w:id="2250"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251"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252"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253" w:author="John MacAuley" w:date="2014-12-02T21:30:00Z">
              <w:rPr>
                <w:rFonts w:ascii="Times New Roman" w:hAnsi="Times New Roman"/>
                <w:color w:val="003296"/>
                <w:sz w:val="24"/>
              </w:rPr>
            </w:rPrChange>
          </w:rPr>
          <w:t>xsd:element</w:t>
        </w:r>
        <w:proofErr w:type="spellEnd"/>
        <w:r w:rsidR="004D1B37" w:rsidRPr="004D1B37">
          <w:rPr>
            <w:rFonts w:ascii="Courier New" w:hAnsi="Courier New" w:cs="Courier New"/>
            <w:color w:val="F5844C"/>
            <w:sz w:val="16"/>
            <w:szCs w:val="16"/>
            <w:rPrChange w:id="2254" w:author="John MacAuley" w:date="2014-12-02T21:30:00Z">
              <w:rPr>
                <w:rFonts w:ascii="Times New Roman" w:hAnsi="Times New Roman"/>
                <w:color w:val="F5844C"/>
                <w:sz w:val="24"/>
              </w:rPr>
            </w:rPrChange>
          </w:rPr>
          <w:t xml:space="preserve"> name</w:t>
        </w:r>
        <w:r w:rsidR="004D1B37" w:rsidRPr="004D1B37">
          <w:rPr>
            <w:rFonts w:ascii="Courier New" w:hAnsi="Courier New" w:cs="Courier New"/>
            <w:color w:val="FF8040"/>
            <w:sz w:val="16"/>
            <w:szCs w:val="16"/>
            <w:rPrChange w:id="2255"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256" w:author="John MacAuley" w:date="2014-12-02T21:30:00Z">
              <w:rPr>
                <w:rFonts w:ascii="Times New Roman" w:hAnsi="Times New Roman"/>
                <w:color w:val="993300"/>
                <w:sz w:val="24"/>
              </w:rPr>
            </w:rPrChange>
          </w:rPr>
          <w:t>"</w:t>
        </w:r>
        <w:proofErr w:type="spellStart"/>
        <w:r w:rsidR="004D1B37" w:rsidRPr="004D1B37">
          <w:rPr>
            <w:rFonts w:ascii="Courier New" w:hAnsi="Courier New" w:cs="Courier New"/>
            <w:color w:val="993300"/>
            <w:sz w:val="16"/>
            <w:szCs w:val="16"/>
            <w:rPrChange w:id="2257" w:author="John MacAuley" w:date="2014-12-02T21:30:00Z">
              <w:rPr>
                <w:rFonts w:ascii="Times New Roman" w:hAnsi="Times New Roman"/>
                <w:color w:val="993300"/>
                <w:sz w:val="24"/>
              </w:rPr>
            </w:rPrChange>
          </w:rPr>
          <w:t>describedBy</w:t>
        </w:r>
        <w:proofErr w:type="spellEnd"/>
        <w:r w:rsidR="004D1B37" w:rsidRPr="004D1B37">
          <w:rPr>
            <w:rFonts w:ascii="Courier New" w:hAnsi="Courier New" w:cs="Courier New"/>
            <w:color w:val="993300"/>
            <w:sz w:val="16"/>
            <w:szCs w:val="16"/>
            <w:rPrChange w:id="2258" w:author="John MacAuley" w:date="2014-12-02T21:30:00Z">
              <w:rPr>
                <w:rFonts w:ascii="Times New Roman" w:hAnsi="Times New Roman"/>
                <w:color w:val="993300"/>
                <w:sz w:val="24"/>
              </w:rPr>
            </w:rPrChange>
          </w:rPr>
          <w:t>"</w:t>
        </w:r>
        <w:r w:rsidR="004D1B37" w:rsidRPr="004D1B37">
          <w:rPr>
            <w:rFonts w:ascii="Courier New" w:hAnsi="Courier New" w:cs="Courier New"/>
            <w:color w:val="F5844C"/>
            <w:sz w:val="16"/>
            <w:szCs w:val="16"/>
            <w:rPrChange w:id="2259" w:author="John MacAuley" w:date="2014-12-02T21:30:00Z">
              <w:rPr>
                <w:rFonts w:ascii="Times New Roman" w:hAnsi="Times New Roman"/>
                <w:color w:val="F5844C"/>
                <w:sz w:val="24"/>
              </w:rPr>
            </w:rPrChange>
          </w:rPr>
          <w:t xml:space="preserve"> type</w:t>
        </w:r>
        <w:r w:rsidR="004D1B37" w:rsidRPr="004D1B37">
          <w:rPr>
            <w:rFonts w:ascii="Courier New" w:hAnsi="Courier New" w:cs="Courier New"/>
            <w:color w:val="FF8040"/>
            <w:sz w:val="16"/>
            <w:szCs w:val="16"/>
            <w:rPrChange w:id="2260"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261" w:author="John MacAuley" w:date="2014-12-02T21:30:00Z">
              <w:rPr>
                <w:rFonts w:ascii="Times New Roman" w:hAnsi="Times New Roman"/>
                <w:color w:val="993300"/>
                <w:sz w:val="24"/>
              </w:rPr>
            </w:rPrChange>
          </w:rPr>
          <w:t>"</w:t>
        </w:r>
        <w:proofErr w:type="spellStart"/>
        <w:r w:rsidR="004D1B37" w:rsidRPr="004D1B37">
          <w:rPr>
            <w:rFonts w:ascii="Courier New" w:hAnsi="Courier New" w:cs="Courier New"/>
            <w:color w:val="993300"/>
            <w:sz w:val="16"/>
            <w:szCs w:val="16"/>
            <w:rPrChange w:id="2262" w:author="John MacAuley" w:date="2014-12-02T21:30:00Z">
              <w:rPr>
                <w:rFonts w:ascii="Times New Roman" w:hAnsi="Times New Roman"/>
                <w:color w:val="993300"/>
                <w:sz w:val="24"/>
              </w:rPr>
            </w:rPrChange>
          </w:rPr>
          <w:t>xsd:anyURI</w:t>
        </w:r>
        <w:proofErr w:type="spellEnd"/>
        <w:r w:rsidR="004D1B37" w:rsidRPr="004D1B37">
          <w:rPr>
            <w:rFonts w:ascii="Courier New" w:hAnsi="Courier New" w:cs="Courier New"/>
            <w:color w:val="993300"/>
            <w:sz w:val="16"/>
            <w:szCs w:val="16"/>
            <w:rPrChange w:id="2263" w:author="John MacAuley" w:date="2014-12-02T21:30:00Z">
              <w:rPr>
                <w:rFonts w:ascii="Times New Roman" w:hAnsi="Times New Roman"/>
                <w:color w:val="993300"/>
                <w:sz w:val="24"/>
              </w:rPr>
            </w:rPrChange>
          </w:rPr>
          <w:t>"</w:t>
        </w:r>
        <w:r w:rsidR="004D1B37" w:rsidRPr="004D1B37">
          <w:rPr>
            <w:rFonts w:ascii="Courier New" w:hAnsi="Courier New" w:cs="Courier New"/>
            <w:color w:val="F5844C"/>
            <w:sz w:val="16"/>
            <w:szCs w:val="16"/>
            <w:rPrChange w:id="2264" w:author="John MacAuley" w:date="2014-12-02T21:30:00Z">
              <w:rPr>
                <w:rFonts w:ascii="Times New Roman" w:hAnsi="Times New Roman"/>
                <w:color w:val="F5844C"/>
                <w:sz w:val="24"/>
              </w:rPr>
            </w:rPrChange>
          </w:rPr>
          <w:t xml:space="preserve"> </w:t>
        </w:r>
        <w:proofErr w:type="spellStart"/>
        <w:r w:rsidR="004D1B37" w:rsidRPr="004D1B37">
          <w:rPr>
            <w:rFonts w:ascii="Courier New" w:hAnsi="Courier New" w:cs="Courier New"/>
            <w:color w:val="F5844C"/>
            <w:sz w:val="16"/>
            <w:szCs w:val="16"/>
            <w:rPrChange w:id="2265" w:author="John MacAuley" w:date="2014-12-02T21:30:00Z">
              <w:rPr>
                <w:rFonts w:ascii="Times New Roman" w:hAnsi="Times New Roman"/>
                <w:color w:val="F5844C"/>
                <w:sz w:val="24"/>
              </w:rPr>
            </w:rPrChange>
          </w:rPr>
          <w:t>minOccurs</w:t>
        </w:r>
        <w:proofErr w:type="spellEnd"/>
        <w:r w:rsidR="004D1B37" w:rsidRPr="004D1B37">
          <w:rPr>
            <w:rFonts w:ascii="Courier New" w:hAnsi="Courier New" w:cs="Courier New"/>
            <w:color w:val="FF8040"/>
            <w:sz w:val="16"/>
            <w:szCs w:val="16"/>
            <w:rPrChange w:id="2266"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267" w:author="John MacAuley" w:date="2014-12-02T21:30:00Z">
              <w:rPr>
                <w:rFonts w:ascii="Times New Roman" w:hAnsi="Times New Roman"/>
                <w:color w:val="993300"/>
                <w:sz w:val="24"/>
              </w:rPr>
            </w:rPrChange>
          </w:rPr>
          <w:t>"0"</w:t>
        </w:r>
        <w:r w:rsidR="004D1B37" w:rsidRPr="004D1B37">
          <w:rPr>
            <w:rFonts w:ascii="Courier New" w:hAnsi="Courier New" w:cs="Courier New"/>
            <w:color w:val="F5844C"/>
            <w:sz w:val="16"/>
            <w:szCs w:val="16"/>
            <w:rPrChange w:id="2268" w:author="John MacAuley" w:date="2014-12-02T21:30:00Z">
              <w:rPr>
                <w:rFonts w:ascii="Times New Roman" w:hAnsi="Times New Roman"/>
                <w:color w:val="F5844C"/>
                <w:sz w:val="24"/>
              </w:rPr>
            </w:rPrChange>
          </w:rPr>
          <w:t xml:space="preserve"> </w:t>
        </w:r>
        <w:r w:rsidR="004D1B37" w:rsidRPr="004D1B37">
          <w:rPr>
            <w:rFonts w:ascii="Courier New" w:hAnsi="Courier New" w:cs="Courier New"/>
            <w:color w:val="000096"/>
            <w:sz w:val="16"/>
            <w:szCs w:val="16"/>
            <w:rPrChange w:id="2269"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270"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271"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272" w:author="John MacAuley" w:date="2014-12-02T21:30:00Z">
              <w:rPr>
                <w:rFonts w:ascii="Times New Roman" w:hAnsi="Times New Roman"/>
                <w:color w:val="003296"/>
                <w:sz w:val="24"/>
              </w:rPr>
            </w:rPrChange>
          </w:rPr>
          <w:t>xsd:sequence</w:t>
        </w:r>
        <w:proofErr w:type="spellEnd"/>
        <w:r w:rsidR="004D1B37" w:rsidRPr="004D1B37">
          <w:rPr>
            <w:rFonts w:ascii="Courier New" w:hAnsi="Courier New" w:cs="Courier New"/>
            <w:color w:val="003296"/>
            <w:sz w:val="16"/>
            <w:szCs w:val="16"/>
            <w:rPrChange w:id="2273"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274"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275"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276" w:author="John MacAuley" w:date="2014-12-02T21:30:00Z">
              <w:rPr>
                <w:rFonts w:ascii="Times New Roman" w:hAnsi="Times New Roman"/>
                <w:color w:val="003296"/>
                <w:sz w:val="24"/>
              </w:rPr>
            </w:rPrChange>
          </w:rPr>
          <w:t>xsd:complexType</w:t>
        </w:r>
        <w:proofErr w:type="spellEnd"/>
        <w:r w:rsidR="004D1B37" w:rsidRPr="004D1B37">
          <w:rPr>
            <w:rFonts w:ascii="Courier New" w:hAnsi="Courier New" w:cs="Courier New"/>
            <w:color w:val="003296"/>
            <w:sz w:val="16"/>
            <w:szCs w:val="16"/>
            <w:rPrChange w:id="2277"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278"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00"/>
            <w:sz w:val="16"/>
            <w:szCs w:val="16"/>
            <w:rPrChange w:id="2279"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280"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281" w:author="John MacAuley" w:date="2014-12-02T21:30:00Z">
              <w:rPr>
                <w:rFonts w:ascii="Times New Roman" w:hAnsi="Times New Roman"/>
                <w:color w:val="003296"/>
                <w:sz w:val="24"/>
              </w:rPr>
            </w:rPrChange>
          </w:rPr>
          <w:t>xsd:complexType</w:t>
        </w:r>
        <w:proofErr w:type="spellEnd"/>
        <w:r w:rsidR="004D1B37" w:rsidRPr="004D1B37">
          <w:rPr>
            <w:rFonts w:ascii="Courier New" w:hAnsi="Courier New" w:cs="Courier New"/>
            <w:color w:val="F5844C"/>
            <w:sz w:val="16"/>
            <w:szCs w:val="16"/>
            <w:rPrChange w:id="2282" w:author="John MacAuley" w:date="2014-12-02T21:30:00Z">
              <w:rPr>
                <w:rFonts w:ascii="Times New Roman" w:hAnsi="Times New Roman"/>
                <w:color w:val="F5844C"/>
                <w:sz w:val="24"/>
              </w:rPr>
            </w:rPrChange>
          </w:rPr>
          <w:t xml:space="preserve"> name</w:t>
        </w:r>
        <w:r w:rsidR="004D1B37" w:rsidRPr="004D1B37">
          <w:rPr>
            <w:rFonts w:ascii="Courier New" w:hAnsi="Courier New" w:cs="Courier New"/>
            <w:color w:val="FF8040"/>
            <w:sz w:val="16"/>
            <w:szCs w:val="16"/>
            <w:rPrChange w:id="2283"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284" w:author="John MacAuley" w:date="2014-12-02T21:30:00Z">
              <w:rPr>
                <w:rFonts w:ascii="Times New Roman" w:hAnsi="Times New Roman"/>
                <w:color w:val="993300"/>
                <w:sz w:val="24"/>
              </w:rPr>
            </w:rPrChange>
          </w:rPr>
          <w:t>"</w:t>
        </w:r>
        <w:proofErr w:type="spellStart"/>
        <w:r w:rsidR="004D1B37" w:rsidRPr="004D1B37">
          <w:rPr>
            <w:rFonts w:ascii="Courier New" w:hAnsi="Courier New" w:cs="Courier New"/>
            <w:color w:val="993300"/>
            <w:sz w:val="16"/>
            <w:szCs w:val="16"/>
            <w:rPrChange w:id="2285" w:author="John MacAuley" w:date="2014-12-02T21:30:00Z">
              <w:rPr>
                <w:rFonts w:ascii="Times New Roman" w:hAnsi="Times New Roman"/>
                <w:color w:val="993300"/>
                <w:sz w:val="24"/>
              </w:rPr>
            </w:rPrChange>
          </w:rPr>
          <w:t>FeatureType</w:t>
        </w:r>
        <w:proofErr w:type="spellEnd"/>
        <w:r w:rsidR="004D1B37" w:rsidRPr="004D1B37">
          <w:rPr>
            <w:rFonts w:ascii="Courier New" w:hAnsi="Courier New" w:cs="Courier New"/>
            <w:color w:val="993300"/>
            <w:sz w:val="16"/>
            <w:szCs w:val="16"/>
            <w:rPrChange w:id="2286" w:author="John MacAuley" w:date="2014-12-02T21:30:00Z">
              <w:rPr>
                <w:rFonts w:ascii="Times New Roman" w:hAnsi="Times New Roman"/>
                <w:color w:val="993300"/>
                <w:sz w:val="24"/>
              </w:rPr>
            </w:rPrChange>
          </w:rPr>
          <w:t>"</w:t>
        </w:r>
        <w:r w:rsidR="004D1B37" w:rsidRPr="004D1B37">
          <w:rPr>
            <w:rFonts w:ascii="Courier New" w:hAnsi="Courier New" w:cs="Courier New"/>
            <w:color w:val="000096"/>
            <w:sz w:val="16"/>
            <w:szCs w:val="16"/>
            <w:rPrChange w:id="2287"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288"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289"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290" w:author="John MacAuley" w:date="2014-12-02T21:30:00Z">
              <w:rPr>
                <w:rFonts w:ascii="Times New Roman" w:hAnsi="Times New Roman"/>
                <w:color w:val="003296"/>
                <w:sz w:val="24"/>
              </w:rPr>
            </w:rPrChange>
          </w:rPr>
          <w:t>xsd:annotation</w:t>
        </w:r>
        <w:proofErr w:type="spellEnd"/>
        <w:r w:rsidR="004D1B37" w:rsidRPr="004D1B37">
          <w:rPr>
            <w:rFonts w:ascii="Courier New" w:hAnsi="Courier New" w:cs="Courier New"/>
            <w:color w:val="003296"/>
            <w:sz w:val="16"/>
            <w:szCs w:val="16"/>
            <w:rPrChange w:id="2291"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292"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293"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294" w:author="John MacAuley" w:date="2014-12-02T21:30:00Z">
              <w:rPr>
                <w:rFonts w:ascii="Times New Roman" w:hAnsi="Times New Roman"/>
                <w:color w:val="003296"/>
                <w:sz w:val="24"/>
              </w:rPr>
            </w:rPrChange>
          </w:rPr>
          <w:t>xsd:documentation</w:t>
        </w:r>
        <w:proofErr w:type="spellEnd"/>
        <w:r w:rsidR="004D1B37" w:rsidRPr="004D1B37">
          <w:rPr>
            <w:rFonts w:ascii="Courier New" w:hAnsi="Courier New" w:cs="Courier New"/>
            <w:color w:val="F5844C"/>
            <w:sz w:val="16"/>
            <w:szCs w:val="16"/>
            <w:rPrChange w:id="2295" w:author="John MacAuley" w:date="2014-12-02T21:30:00Z">
              <w:rPr>
                <w:rFonts w:ascii="Times New Roman" w:hAnsi="Times New Roman"/>
                <w:color w:val="F5844C"/>
                <w:sz w:val="24"/>
              </w:rPr>
            </w:rPrChange>
          </w:rPr>
          <w:t xml:space="preserve"> </w:t>
        </w:r>
        <w:proofErr w:type="spellStart"/>
        <w:r w:rsidR="004D1B37" w:rsidRPr="004D1B37">
          <w:rPr>
            <w:rFonts w:ascii="Courier New" w:hAnsi="Courier New" w:cs="Courier New"/>
            <w:color w:val="F5844C"/>
            <w:sz w:val="16"/>
            <w:szCs w:val="16"/>
            <w:rPrChange w:id="2296" w:author="John MacAuley" w:date="2014-12-02T21:30:00Z">
              <w:rPr>
                <w:rFonts w:ascii="Times New Roman" w:hAnsi="Times New Roman"/>
                <w:color w:val="F5844C"/>
                <w:sz w:val="24"/>
              </w:rPr>
            </w:rPrChange>
          </w:rPr>
          <w:t>xml:lang</w:t>
        </w:r>
        <w:proofErr w:type="spellEnd"/>
        <w:r w:rsidR="004D1B37" w:rsidRPr="004D1B37">
          <w:rPr>
            <w:rFonts w:ascii="Courier New" w:hAnsi="Courier New" w:cs="Courier New"/>
            <w:color w:val="FF8040"/>
            <w:sz w:val="16"/>
            <w:szCs w:val="16"/>
            <w:rPrChange w:id="2297"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298" w:author="John MacAuley" w:date="2014-12-02T21:30:00Z">
              <w:rPr>
                <w:rFonts w:ascii="Times New Roman" w:hAnsi="Times New Roman"/>
                <w:color w:val="993300"/>
                <w:sz w:val="24"/>
              </w:rPr>
            </w:rPrChange>
          </w:rPr>
          <w:t>"en"</w:t>
        </w:r>
        <w:r w:rsidR="004D1B37" w:rsidRPr="004D1B37">
          <w:rPr>
            <w:rFonts w:ascii="Courier New" w:hAnsi="Courier New" w:cs="Courier New"/>
            <w:color w:val="000096"/>
            <w:sz w:val="16"/>
            <w:szCs w:val="16"/>
            <w:rPrChange w:id="2299"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300" w:author="John MacAuley" w:date="2014-12-02T21:30:00Z">
              <w:rPr>
                <w:rFonts w:ascii="Times New Roman" w:hAnsi="Times New Roman"/>
                <w:color w:val="000000"/>
                <w:sz w:val="24"/>
              </w:rPr>
            </w:rPrChange>
          </w:rPr>
          <w:br/>
          <w:t xml:space="preserve">                Type definition for an NSA feature within the network.  This type</w:t>
        </w:r>
        <w:r w:rsidR="004D1B37" w:rsidRPr="004D1B37">
          <w:rPr>
            <w:rFonts w:ascii="Courier New" w:hAnsi="Courier New" w:cs="Courier New"/>
            <w:color w:val="000000"/>
            <w:sz w:val="16"/>
            <w:szCs w:val="16"/>
            <w:rPrChange w:id="2301" w:author="John MacAuley" w:date="2014-12-02T21:30:00Z">
              <w:rPr>
                <w:rFonts w:ascii="Times New Roman" w:hAnsi="Times New Roman"/>
                <w:color w:val="000000"/>
                <w:sz w:val="24"/>
              </w:rPr>
            </w:rPrChange>
          </w:rPr>
          <w:br/>
        </w:r>
        <w:proofErr w:type="gramStart"/>
        <w:r w:rsidR="004D1B37" w:rsidRPr="004D1B37">
          <w:rPr>
            <w:rFonts w:ascii="Courier New" w:hAnsi="Courier New" w:cs="Courier New"/>
            <w:color w:val="000000"/>
            <w:sz w:val="16"/>
            <w:szCs w:val="16"/>
            <w:rPrChange w:id="2302" w:author="John MacAuley" w:date="2014-12-02T21:30:00Z">
              <w:rPr>
                <w:rFonts w:ascii="Times New Roman" w:hAnsi="Times New Roman"/>
                <w:color w:val="000000"/>
                <w:sz w:val="24"/>
              </w:rPr>
            </w:rPrChange>
          </w:rPr>
          <w:t xml:space="preserve">                is</w:t>
        </w:r>
        <w:proofErr w:type="gramEnd"/>
        <w:r w:rsidR="004D1B37" w:rsidRPr="004D1B37">
          <w:rPr>
            <w:rFonts w:ascii="Courier New" w:hAnsi="Courier New" w:cs="Courier New"/>
            <w:color w:val="000000"/>
            <w:sz w:val="16"/>
            <w:szCs w:val="16"/>
            <w:rPrChange w:id="2303" w:author="John MacAuley" w:date="2014-12-02T21:30:00Z">
              <w:rPr>
                <w:rFonts w:ascii="Times New Roman" w:hAnsi="Times New Roman"/>
                <w:color w:val="000000"/>
                <w:sz w:val="24"/>
              </w:rPr>
            </w:rPrChange>
          </w:rPr>
          <w:t xml:space="preserve"> left underspecified so that external values can be defined</w:t>
        </w:r>
        <w:r w:rsidR="004D1B37" w:rsidRPr="004D1B37">
          <w:rPr>
            <w:rFonts w:ascii="Courier New" w:hAnsi="Courier New" w:cs="Courier New"/>
            <w:color w:val="000000"/>
            <w:sz w:val="16"/>
            <w:szCs w:val="16"/>
            <w:rPrChange w:id="2304" w:author="John MacAuley" w:date="2014-12-02T21:30:00Z">
              <w:rPr>
                <w:rFonts w:ascii="Times New Roman" w:hAnsi="Times New Roman"/>
                <w:color w:val="000000"/>
                <w:sz w:val="24"/>
              </w:rPr>
            </w:rPrChange>
          </w:rPr>
          <w:br/>
          <w:t xml:space="preserve">                as additional features and protocol interfaces are introduced.</w:t>
        </w:r>
        <w:r w:rsidR="004D1B37" w:rsidRPr="004D1B37">
          <w:rPr>
            <w:rFonts w:ascii="Courier New" w:hAnsi="Courier New" w:cs="Courier New"/>
            <w:color w:val="000000"/>
            <w:sz w:val="16"/>
            <w:szCs w:val="16"/>
            <w:rPrChange w:id="2305"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00"/>
            <w:sz w:val="16"/>
            <w:szCs w:val="16"/>
            <w:rPrChange w:id="2306" w:author="John MacAuley" w:date="2014-12-02T21:30:00Z">
              <w:rPr>
                <w:rFonts w:ascii="Times New Roman" w:hAnsi="Times New Roman"/>
                <w:color w:val="000000"/>
                <w:sz w:val="24"/>
              </w:rPr>
            </w:rPrChange>
          </w:rPr>
          <w:br/>
          <w:t xml:space="preserve">                As an example we can model the NSA's CS "role" within the network</w:t>
        </w:r>
        <w:r w:rsidR="004D1B37" w:rsidRPr="004D1B37">
          <w:rPr>
            <w:rFonts w:ascii="Courier New" w:hAnsi="Courier New" w:cs="Courier New"/>
            <w:color w:val="000000"/>
            <w:sz w:val="16"/>
            <w:szCs w:val="16"/>
            <w:rPrChange w:id="2307" w:author="John MacAuley" w:date="2014-12-02T21:30:00Z">
              <w:rPr>
                <w:rFonts w:ascii="Times New Roman" w:hAnsi="Times New Roman"/>
                <w:color w:val="000000"/>
                <w:sz w:val="24"/>
              </w:rPr>
            </w:rPrChange>
          </w:rPr>
          <w:br/>
        </w:r>
        <w:proofErr w:type="gramStart"/>
        <w:r w:rsidR="004D1B37" w:rsidRPr="004D1B37">
          <w:rPr>
            <w:rFonts w:ascii="Courier New" w:hAnsi="Courier New" w:cs="Courier New"/>
            <w:color w:val="000000"/>
            <w:sz w:val="16"/>
            <w:szCs w:val="16"/>
            <w:rPrChange w:id="2308" w:author="John MacAuley" w:date="2014-12-02T21:30:00Z">
              <w:rPr>
                <w:rFonts w:ascii="Times New Roman" w:hAnsi="Times New Roman"/>
                <w:color w:val="000000"/>
                <w:sz w:val="24"/>
              </w:rPr>
            </w:rPrChange>
          </w:rPr>
          <w:t xml:space="preserve">                as</w:t>
        </w:r>
        <w:proofErr w:type="gramEnd"/>
        <w:r w:rsidR="004D1B37" w:rsidRPr="004D1B37">
          <w:rPr>
            <w:rFonts w:ascii="Courier New" w:hAnsi="Courier New" w:cs="Courier New"/>
            <w:color w:val="000000"/>
            <w:sz w:val="16"/>
            <w:szCs w:val="16"/>
            <w:rPrChange w:id="2309" w:author="John MacAuley" w:date="2014-12-02T21:30:00Z">
              <w:rPr>
                <w:rFonts w:ascii="Times New Roman" w:hAnsi="Times New Roman"/>
                <w:color w:val="000000"/>
                <w:sz w:val="24"/>
              </w:rPr>
            </w:rPrChange>
          </w:rPr>
          <w:t xml:space="preserve"> shown below:</w:t>
        </w:r>
        <w:r w:rsidR="004D1B37" w:rsidRPr="004D1B37">
          <w:rPr>
            <w:rFonts w:ascii="Courier New" w:hAnsi="Courier New" w:cs="Courier New"/>
            <w:color w:val="000000"/>
            <w:sz w:val="16"/>
            <w:szCs w:val="16"/>
            <w:rPrChange w:id="2310"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00"/>
            <w:sz w:val="16"/>
            <w:szCs w:val="16"/>
            <w:rPrChange w:id="2311"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96"/>
            <w:sz w:val="16"/>
            <w:szCs w:val="16"/>
            <w:rPrChange w:id="2312" w:author="John MacAuley" w:date="2014-12-02T21:30:00Z">
              <w:rPr>
                <w:rFonts w:ascii="Times New Roman" w:hAnsi="Times New Roman"/>
                <w:color w:val="000096"/>
                <w:sz w:val="24"/>
              </w:rPr>
            </w:rPrChange>
          </w:rPr>
          <w:t>&lt;feature</w:t>
        </w:r>
        <w:r w:rsidR="004D1B37" w:rsidRPr="004D1B37">
          <w:rPr>
            <w:rFonts w:ascii="Courier New" w:hAnsi="Courier New" w:cs="Courier New"/>
            <w:color w:val="F5844C"/>
            <w:sz w:val="16"/>
            <w:szCs w:val="16"/>
            <w:rPrChange w:id="2313" w:author="John MacAuley" w:date="2014-12-02T21:30:00Z">
              <w:rPr>
                <w:rFonts w:ascii="Times New Roman" w:hAnsi="Times New Roman"/>
                <w:color w:val="F5844C"/>
                <w:sz w:val="24"/>
              </w:rPr>
            </w:rPrChange>
          </w:rPr>
          <w:t xml:space="preserve"> type</w:t>
        </w:r>
        <w:r w:rsidR="004D1B37" w:rsidRPr="004D1B37">
          <w:rPr>
            <w:rFonts w:ascii="Courier New" w:hAnsi="Courier New" w:cs="Courier New"/>
            <w:color w:val="FF8040"/>
            <w:sz w:val="16"/>
            <w:szCs w:val="16"/>
            <w:rPrChange w:id="2314"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315" w:author="John MacAuley" w:date="2014-12-02T21:30:00Z">
              <w:rPr>
                <w:rFonts w:ascii="Times New Roman" w:hAnsi="Times New Roman"/>
                <w:color w:val="993300"/>
                <w:sz w:val="24"/>
              </w:rPr>
            </w:rPrChange>
          </w:rPr>
          <w:t>"org.ogf.nsi.cs.v2.role.aggregator"</w:t>
        </w:r>
        <w:r w:rsidR="004D1B37" w:rsidRPr="004D1B37">
          <w:rPr>
            <w:rFonts w:ascii="Courier New" w:hAnsi="Courier New" w:cs="Courier New"/>
            <w:color w:val="000096"/>
            <w:sz w:val="16"/>
            <w:szCs w:val="16"/>
            <w:rPrChange w:id="2316"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317"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96"/>
            <w:sz w:val="16"/>
            <w:szCs w:val="16"/>
            <w:rPrChange w:id="2318" w:author="John MacAuley" w:date="2014-12-02T21:30:00Z">
              <w:rPr>
                <w:rFonts w:ascii="Times New Roman" w:hAnsi="Times New Roman"/>
                <w:color w:val="000096"/>
                <w:sz w:val="24"/>
              </w:rPr>
            </w:rPrChange>
          </w:rPr>
          <w:t>&lt;feature</w:t>
        </w:r>
        <w:r w:rsidR="004D1B37" w:rsidRPr="004D1B37">
          <w:rPr>
            <w:rFonts w:ascii="Courier New" w:hAnsi="Courier New" w:cs="Courier New"/>
            <w:color w:val="F5844C"/>
            <w:sz w:val="16"/>
            <w:szCs w:val="16"/>
            <w:rPrChange w:id="2319" w:author="John MacAuley" w:date="2014-12-02T21:30:00Z">
              <w:rPr>
                <w:rFonts w:ascii="Times New Roman" w:hAnsi="Times New Roman"/>
                <w:color w:val="F5844C"/>
                <w:sz w:val="24"/>
              </w:rPr>
            </w:rPrChange>
          </w:rPr>
          <w:t xml:space="preserve"> type</w:t>
        </w:r>
        <w:r w:rsidR="004D1B37" w:rsidRPr="004D1B37">
          <w:rPr>
            <w:rFonts w:ascii="Courier New" w:hAnsi="Courier New" w:cs="Courier New"/>
            <w:color w:val="FF8040"/>
            <w:sz w:val="16"/>
            <w:szCs w:val="16"/>
            <w:rPrChange w:id="2320"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321" w:author="John MacAuley" w:date="2014-12-02T21:30:00Z">
              <w:rPr>
                <w:rFonts w:ascii="Times New Roman" w:hAnsi="Times New Roman"/>
                <w:color w:val="993300"/>
                <w:sz w:val="24"/>
              </w:rPr>
            </w:rPrChange>
          </w:rPr>
          <w:t>"org.ogf.nsi.cs.v2.role.uPA"</w:t>
        </w:r>
        <w:r w:rsidR="004D1B37" w:rsidRPr="004D1B37">
          <w:rPr>
            <w:rFonts w:ascii="Courier New" w:hAnsi="Courier New" w:cs="Courier New"/>
            <w:color w:val="000096"/>
            <w:sz w:val="16"/>
            <w:szCs w:val="16"/>
            <w:rPrChange w:id="2322"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323"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96"/>
            <w:sz w:val="16"/>
            <w:szCs w:val="16"/>
            <w:rPrChange w:id="2324" w:author="John MacAuley" w:date="2014-12-02T21:30:00Z">
              <w:rPr>
                <w:rFonts w:ascii="Times New Roman" w:hAnsi="Times New Roman"/>
                <w:color w:val="000096"/>
                <w:sz w:val="24"/>
              </w:rPr>
            </w:rPrChange>
          </w:rPr>
          <w:t>&lt;feature</w:t>
        </w:r>
        <w:r w:rsidR="004D1B37" w:rsidRPr="004D1B37">
          <w:rPr>
            <w:rFonts w:ascii="Courier New" w:hAnsi="Courier New" w:cs="Courier New"/>
            <w:color w:val="F5844C"/>
            <w:sz w:val="16"/>
            <w:szCs w:val="16"/>
            <w:rPrChange w:id="2325" w:author="John MacAuley" w:date="2014-12-02T21:30:00Z">
              <w:rPr>
                <w:rFonts w:ascii="Times New Roman" w:hAnsi="Times New Roman"/>
                <w:color w:val="F5844C"/>
                <w:sz w:val="24"/>
              </w:rPr>
            </w:rPrChange>
          </w:rPr>
          <w:t xml:space="preserve"> type</w:t>
        </w:r>
        <w:r w:rsidR="004D1B37" w:rsidRPr="004D1B37">
          <w:rPr>
            <w:rFonts w:ascii="Courier New" w:hAnsi="Courier New" w:cs="Courier New"/>
            <w:color w:val="FF8040"/>
            <w:sz w:val="16"/>
            <w:szCs w:val="16"/>
            <w:rPrChange w:id="2326"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327" w:author="John MacAuley" w:date="2014-12-02T21:30:00Z">
              <w:rPr>
                <w:rFonts w:ascii="Times New Roman" w:hAnsi="Times New Roman"/>
                <w:color w:val="993300"/>
                <w:sz w:val="24"/>
              </w:rPr>
            </w:rPrChange>
          </w:rPr>
          <w:t>"org.ogf.nsi.cs.v2.role.uRA"</w:t>
        </w:r>
        <w:r w:rsidR="004D1B37" w:rsidRPr="004D1B37">
          <w:rPr>
            <w:rFonts w:ascii="Courier New" w:hAnsi="Courier New" w:cs="Courier New"/>
            <w:color w:val="000096"/>
            <w:sz w:val="16"/>
            <w:szCs w:val="16"/>
            <w:rPrChange w:id="2328"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329"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00"/>
            <w:sz w:val="16"/>
            <w:szCs w:val="16"/>
            <w:rPrChange w:id="2330" w:author="John MacAuley" w:date="2014-12-02T21:30:00Z">
              <w:rPr>
                <w:rFonts w:ascii="Times New Roman" w:hAnsi="Times New Roman"/>
                <w:color w:val="000000"/>
                <w:sz w:val="24"/>
              </w:rPr>
            </w:rPrChange>
          </w:rPr>
          <w:br/>
          <w:t xml:space="preserve">                We could also model the NSI CS 2.0 reservation commit timeout</w:t>
        </w:r>
        <w:r w:rsidR="004D1B37" w:rsidRPr="004D1B37">
          <w:rPr>
            <w:rFonts w:ascii="Courier New" w:hAnsi="Courier New" w:cs="Courier New"/>
            <w:color w:val="000000"/>
            <w:sz w:val="16"/>
            <w:szCs w:val="16"/>
            <w:rPrChange w:id="2331" w:author="John MacAuley" w:date="2014-12-02T21:30:00Z">
              <w:rPr>
                <w:rFonts w:ascii="Times New Roman" w:hAnsi="Times New Roman"/>
                <w:color w:val="000000"/>
                <w:sz w:val="24"/>
              </w:rPr>
            </w:rPrChange>
          </w:rPr>
          <w:br/>
          <w:t xml:space="preserve">                value for an NSA:</w:t>
        </w:r>
        <w:r w:rsidR="004D1B37" w:rsidRPr="004D1B37">
          <w:rPr>
            <w:rFonts w:ascii="Courier New" w:hAnsi="Courier New" w:cs="Courier New"/>
            <w:color w:val="000000"/>
            <w:sz w:val="16"/>
            <w:szCs w:val="16"/>
            <w:rPrChange w:id="2332"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00"/>
            <w:sz w:val="16"/>
            <w:szCs w:val="16"/>
            <w:rPrChange w:id="2333"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96"/>
            <w:sz w:val="16"/>
            <w:szCs w:val="16"/>
            <w:rPrChange w:id="2334" w:author="John MacAuley" w:date="2014-12-02T21:30:00Z">
              <w:rPr>
                <w:rFonts w:ascii="Times New Roman" w:hAnsi="Times New Roman"/>
                <w:color w:val="000096"/>
                <w:sz w:val="24"/>
              </w:rPr>
            </w:rPrChange>
          </w:rPr>
          <w:t>&lt;feature</w:t>
        </w:r>
        <w:r w:rsidR="004D1B37" w:rsidRPr="004D1B37">
          <w:rPr>
            <w:rFonts w:ascii="Courier New" w:hAnsi="Courier New" w:cs="Courier New"/>
            <w:color w:val="F5844C"/>
            <w:sz w:val="16"/>
            <w:szCs w:val="16"/>
            <w:rPrChange w:id="2335" w:author="John MacAuley" w:date="2014-12-02T21:30:00Z">
              <w:rPr>
                <w:rFonts w:ascii="Times New Roman" w:hAnsi="Times New Roman"/>
                <w:color w:val="F5844C"/>
                <w:sz w:val="24"/>
              </w:rPr>
            </w:rPrChange>
          </w:rPr>
          <w:t xml:space="preserve"> type</w:t>
        </w:r>
        <w:r w:rsidR="004D1B37" w:rsidRPr="004D1B37">
          <w:rPr>
            <w:rFonts w:ascii="Courier New" w:hAnsi="Courier New" w:cs="Courier New"/>
            <w:color w:val="FF8040"/>
            <w:sz w:val="16"/>
            <w:szCs w:val="16"/>
            <w:rPrChange w:id="2336"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337" w:author="John MacAuley" w:date="2014-12-02T21:30:00Z">
              <w:rPr>
                <w:rFonts w:ascii="Times New Roman" w:hAnsi="Times New Roman"/>
                <w:color w:val="993300"/>
                <w:sz w:val="24"/>
              </w:rPr>
            </w:rPrChange>
          </w:rPr>
          <w:t>"org.ogf.nsi.cs.v2.commitTimeout"</w:t>
        </w:r>
        <w:r w:rsidR="004D1B37" w:rsidRPr="004D1B37">
          <w:rPr>
            <w:rFonts w:ascii="Courier New" w:hAnsi="Courier New" w:cs="Courier New"/>
            <w:color w:val="000096"/>
            <w:sz w:val="16"/>
            <w:szCs w:val="16"/>
            <w:rPrChange w:id="2338"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339" w:author="John MacAuley" w:date="2014-12-02T21:30:00Z">
              <w:rPr>
                <w:rFonts w:ascii="Times New Roman" w:hAnsi="Times New Roman"/>
                <w:color w:val="000000"/>
                <w:sz w:val="24"/>
              </w:rPr>
            </w:rPrChange>
          </w:rPr>
          <w:t>120</w:t>
        </w:r>
        <w:r w:rsidR="004D1B37" w:rsidRPr="004D1B37">
          <w:rPr>
            <w:rFonts w:ascii="Courier New" w:hAnsi="Courier New" w:cs="Courier New"/>
            <w:color w:val="000096"/>
            <w:sz w:val="16"/>
            <w:szCs w:val="16"/>
            <w:rPrChange w:id="2340" w:author="John MacAuley" w:date="2014-12-02T21:30:00Z">
              <w:rPr>
                <w:rFonts w:ascii="Times New Roman" w:hAnsi="Times New Roman"/>
                <w:color w:val="000096"/>
                <w:sz w:val="24"/>
              </w:rPr>
            </w:rPrChange>
          </w:rPr>
          <w:t>&lt;/feature&gt;</w:t>
        </w:r>
        <w:r w:rsidR="004D1B37" w:rsidRPr="004D1B37">
          <w:rPr>
            <w:rFonts w:ascii="Courier New" w:hAnsi="Courier New" w:cs="Courier New"/>
            <w:color w:val="000000"/>
            <w:sz w:val="16"/>
            <w:szCs w:val="16"/>
            <w:rPrChange w:id="2341"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00"/>
            <w:sz w:val="16"/>
            <w:szCs w:val="16"/>
            <w:rPrChange w:id="2342" w:author="John MacAuley" w:date="2014-12-02T21:30:00Z">
              <w:rPr>
                <w:rFonts w:ascii="Times New Roman" w:hAnsi="Times New Roman"/>
                <w:color w:val="000000"/>
                <w:sz w:val="24"/>
              </w:rPr>
            </w:rPrChange>
          </w:rPr>
          <w:br/>
          <w:t xml:space="preserve">                Attributes:</w:t>
        </w:r>
        <w:r w:rsidR="004D1B37" w:rsidRPr="004D1B37">
          <w:rPr>
            <w:rFonts w:ascii="Courier New" w:hAnsi="Courier New" w:cs="Courier New"/>
            <w:color w:val="000000"/>
            <w:sz w:val="16"/>
            <w:szCs w:val="16"/>
            <w:rPrChange w:id="2343"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00"/>
            <w:sz w:val="16"/>
            <w:szCs w:val="16"/>
            <w:rPrChange w:id="2344" w:author="John MacAuley" w:date="2014-12-02T21:30:00Z">
              <w:rPr>
                <w:rFonts w:ascii="Times New Roman" w:hAnsi="Times New Roman"/>
                <w:color w:val="000000"/>
                <w:sz w:val="24"/>
              </w:rPr>
            </w:rPrChange>
          </w:rPr>
          <w:br/>
          <w:t xml:space="preserve">                type - Identifies the type of role modeled by the supplied</w:t>
        </w:r>
        <w:r w:rsidR="004D1B37" w:rsidRPr="004D1B37">
          <w:rPr>
            <w:rFonts w:ascii="Courier New" w:hAnsi="Courier New" w:cs="Courier New"/>
            <w:color w:val="000000"/>
            <w:sz w:val="16"/>
            <w:szCs w:val="16"/>
            <w:rPrChange w:id="2345" w:author="John MacAuley" w:date="2014-12-02T21:30:00Z">
              <w:rPr>
                <w:rFonts w:ascii="Times New Roman" w:hAnsi="Times New Roman"/>
                <w:color w:val="000000"/>
                <w:sz w:val="24"/>
              </w:rPr>
            </w:rPrChange>
          </w:rPr>
          <w:br/>
          <w:t xml:space="preserve">                value.</w:t>
        </w:r>
        <w:r w:rsidR="004D1B37" w:rsidRPr="004D1B37">
          <w:rPr>
            <w:rFonts w:ascii="Courier New" w:hAnsi="Courier New" w:cs="Courier New"/>
            <w:color w:val="000000"/>
            <w:sz w:val="16"/>
            <w:szCs w:val="16"/>
            <w:rPrChange w:id="2346"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00"/>
            <w:sz w:val="16"/>
            <w:szCs w:val="16"/>
            <w:rPrChange w:id="2347" w:author="John MacAuley" w:date="2014-12-02T21:30:00Z">
              <w:rPr>
                <w:rFonts w:ascii="Times New Roman" w:hAnsi="Times New Roman"/>
                <w:color w:val="000000"/>
                <w:sz w:val="24"/>
              </w:rPr>
            </w:rPrChange>
          </w:rPr>
          <w:br/>
          <w:t xml:space="preserve">                </w:t>
        </w:r>
        <w:proofErr w:type="gramStart"/>
        <w:r w:rsidR="004D1B37" w:rsidRPr="004D1B37">
          <w:rPr>
            <w:rFonts w:ascii="Courier New" w:hAnsi="Courier New" w:cs="Courier New"/>
            <w:color w:val="000000"/>
            <w:sz w:val="16"/>
            <w:szCs w:val="16"/>
            <w:rPrChange w:id="2348" w:author="John MacAuley" w:date="2014-12-02T21:30:00Z">
              <w:rPr>
                <w:rFonts w:ascii="Times New Roman" w:hAnsi="Times New Roman"/>
                <w:color w:val="000000"/>
                <w:sz w:val="24"/>
              </w:rPr>
            </w:rPrChange>
          </w:rPr>
          <w:t>value</w:t>
        </w:r>
        <w:proofErr w:type="gramEnd"/>
        <w:r w:rsidR="004D1B37" w:rsidRPr="004D1B37">
          <w:rPr>
            <w:rFonts w:ascii="Courier New" w:hAnsi="Courier New" w:cs="Courier New"/>
            <w:color w:val="000000"/>
            <w:sz w:val="16"/>
            <w:szCs w:val="16"/>
            <w:rPrChange w:id="2349" w:author="John MacAuley" w:date="2014-12-02T21:30:00Z">
              <w:rPr>
                <w:rFonts w:ascii="Times New Roman" w:hAnsi="Times New Roman"/>
                <w:color w:val="000000"/>
                <w:sz w:val="24"/>
              </w:rPr>
            </w:rPrChange>
          </w:rPr>
          <w:t xml:space="preserve"> - The optional string value associated with the type.</w:t>
        </w:r>
        <w:r w:rsidR="004D1B37" w:rsidRPr="004D1B37">
          <w:rPr>
            <w:rFonts w:ascii="Courier New" w:hAnsi="Courier New" w:cs="Courier New"/>
            <w:color w:val="000000"/>
            <w:sz w:val="16"/>
            <w:szCs w:val="16"/>
            <w:rPrChange w:id="2350"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351"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352" w:author="John MacAuley" w:date="2014-12-02T21:30:00Z">
              <w:rPr>
                <w:rFonts w:ascii="Times New Roman" w:hAnsi="Times New Roman"/>
                <w:color w:val="003296"/>
                <w:sz w:val="24"/>
              </w:rPr>
            </w:rPrChange>
          </w:rPr>
          <w:t>xsd</w:t>
        </w:r>
        <w:proofErr w:type="gramStart"/>
        <w:r w:rsidR="004D1B37" w:rsidRPr="004D1B37">
          <w:rPr>
            <w:rFonts w:ascii="Courier New" w:hAnsi="Courier New" w:cs="Courier New"/>
            <w:color w:val="003296"/>
            <w:sz w:val="16"/>
            <w:szCs w:val="16"/>
            <w:rPrChange w:id="2353" w:author="John MacAuley" w:date="2014-12-02T21:30:00Z">
              <w:rPr>
                <w:rFonts w:ascii="Times New Roman" w:hAnsi="Times New Roman"/>
                <w:color w:val="003296"/>
                <w:sz w:val="24"/>
              </w:rPr>
            </w:rPrChange>
          </w:rPr>
          <w:t>:documentation</w:t>
        </w:r>
        <w:proofErr w:type="spellEnd"/>
        <w:proofErr w:type="gramEnd"/>
        <w:r w:rsidR="004D1B37" w:rsidRPr="004D1B37">
          <w:rPr>
            <w:rFonts w:ascii="Courier New" w:hAnsi="Courier New" w:cs="Courier New"/>
            <w:color w:val="003296"/>
            <w:sz w:val="16"/>
            <w:szCs w:val="16"/>
            <w:rPrChange w:id="2354"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355"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356"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357" w:author="John MacAuley" w:date="2014-12-02T21:30:00Z">
              <w:rPr>
                <w:rFonts w:ascii="Times New Roman" w:hAnsi="Times New Roman"/>
                <w:color w:val="003296"/>
                <w:sz w:val="24"/>
              </w:rPr>
            </w:rPrChange>
          </w:rPr>
          <w:t>xsd:annotation</w:t>
        </w:r>
        <w:proofErr w:type="spellEnd"/>
        <w:r w:rsidR="004D1B37" w:rsidRPr="004D1B37">
          <w:rPr>
            <w:rFonts w:ascii="Courier New" w:hAnsi="Courier New" w:cs="Courier New"/>
            <w:color w:val="003296"/>
            <w:sz w:val="16"/>
            <w:szCs w:val="16"/>
            <w:rPrChange w:id="2358"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359"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360"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361" w:author="John MacAuley" w:date="2014-12-02T21:30:00Z">
              <w:rPr>
                <w:rFonts w:ascii="Times New Roman" w:hAnsi="Times New Roman"/>
                <w:color w:val="003296"/>
                <w:sz w:val="24"/>
              </w:rPr>
            </w:rPrChange>
          </w:rPr>
          <w:t>xsd:simpleContent</w:t>
        </w:r>
        <w:proofErr w:type="spellEnd"/>
        <w:r w:rsidR="004D1B37" w:rsidRPr="004D1B37">
          <w:rPr>
            <w:rFonts w:ascii="Courier New" w:hAnsi="Courier New" w:cs="Courier New"/>
            <w:color w:val="003296"/>
            <w:sz w:val="16"/>
            <w:szCs w:val="16"/>
            <w:rPrChange w:id="2362"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363"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364"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365" w:author="John MacAuley" w:date="2014-12-02T21:30:00Z">
              <w:rPr>
                <w:rFonts w:ascii="Times New Roman" w:hAnsi="Times New Roman"/>
                <w:color w:val="003296"/>
                <w:sz w:val="24"/>
              </w:rPr>
            </w:rPrChange>
          </w:rPr>
          <w:t>xsd:extension</w:t>
        </w:r>
        <w:proofErr w:type="spellEnd"/>
        <w:r w:rsidR="004D1B37" w:rsidRPr="004D1B37">
          <w:rPr>
            <w:rFonts w:ascii="Courier New" w:hAnsi="Courier New" w:cs="Courier New"/>
            <w:color w:val="F5844C"/>
            <w:sz w:val="16"/>
            <w:szCs w:val="16"/>
            <w:rPrChange w:id="2366" w:author="John MacAuley" w:date="2014-12-02T21:30:00Z">
              <w:rPr>
                <w:rFonts w:ascii="Times New Roman" w:hAnsi="Times New Roman"/>
                <w:color w:val="F5844C"/>
                <w:sz w:val="24"/>
              </w:rPr>
            </w:rPrChange>
          </w:rPr>
          <w:t xml:space="preserve">  base</w:t>
        </w:r>
        <w:r w:rsidR="004D1B37" w:rsidRPr="004D1B37">
          <w:rPr>
            <w:rFonts w:ascii="Courier New" w:hAnsi="Courier New" w:cs="Courier New"/>
            <w:color w:val="FF8040"/>
            <w:sz w:val="16"/>
            <w:szCs w:val="16"/>
            <w:rPrChange w:id="2367"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368" w:author="John MacAuley" w:date="2014-12-02T21:30:00Z">
              <w:rPr>
                <w:rFonts w:ascii="Times New Roman" w:hAnsi="Times New Roman"/>
                <w:color w:val="993300"/>
                <w:sz w:val="24"/>
              </w:rPr>
            </w:rPrChange>
          </w:rPr>
          <w:t>"</w:t>
        </w:r>
        <w:proofErr w:type="spellStart"/>
        <w:r w:rsidR="004D1B37" w:rsidRPr="004D1B37">
          <w:rPr>
            <w:rFonts w:ascii="Courier New" w:hAnsi="Courier New" w:cs="Courier New"/>
            <w:color w:val="993300"/>
            <w:sz w:val="16"/>
            <w:szCs w:val="16"/>
            <w:rPrChange w:id="2369" w:author="John MacAuley" w:date="2014-12-02T21:30:00Z">
              <w:rPr>
                <w:rFonts w:ascii="Times New Roman" w:hAnsi="Times New Roman"/>
                <w:color w:val="993300"/>
                <w:sz w:val="24"/>
              </w:rPr>
            </w:rPrChange>
          </w:rPr>
          <w:t>xsd:string</w:t>
        </w:r>
        <w:proofErr w:type="spellEnd"/>
        <w:r w:rsidR="004D1B37" w:rsidRPr="004D1B37">
          <w:rPr>
            <w:rFonts w:ascii="Courier New" w:hAnsi="Courier New" w:cs="Courier New"/>
            <w:color w:val="993300"/>
            <w:sz w:val="16"/>
            <w:szCs w:val="16"/>
            <w:rPrChange w:id="2370" w:author="John MacAuley" w:date="2014-12-02T21:30:00Z">
              <w:rPr>
                <w:rFonts w:ascii="Times New Roman" w:hAnsi="Times New Roman"/>
                <w:color w:val="993300"/>
                <w:sz w:val="24"/>
              </w:rPr>
            </w:rPrChange>
          </w:rPr>
          <w:t>"</w:t>
        </w:r>
        <w:r w:rsidR="004D1B37" w:rsidRPr="004D1B37">
          <w:rPr>
            <w:rFonts w:ascii="Courier New" w:hAnsi="Courier New" w:cs="Courier New"/>
            <w:color w:val="000096"/>
            <w:sz w:val="16"/>
            <w:szCs w:val="16"/>
            <w:rPrChange w:id="2371"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372"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373"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374" w:author="John MacAuley" w:date="2014-12-02T21:30:00Z">
              <w:rPr>
                <w:rFonts w:ascii="Times New Roman" w:hAnsi="Times New Roman"/>
                <w:color w:val="003296"/>
                <w:sz w:val="24"/>
              </w:rPr>
            </w:rPrChange>
          </w:rPr>
          <w:t>xsd:attribute</w:t>
        </w:r>
        <w:proofErr w:type="spellEnd"/>
        <w:r w:rsidR="004D1B37" w:rsidRPr="004D1B37">
          <w:rPr>
            <w:rFonts w:ascii="Courier New" w:hAnsi="Courier New" w:cs="Courier New"/>
            <w:color w:val="F5844C"/>
            <w:sz w:val="16"/>
            <w:szCs w:val="16"/>
            <w:rPrChange w:id="2375" w:author="John MacAuley" w:date="2014-12-02T21:30:00Z">
              <w:rPr>
                <w:rFonts w:ascii="Times New Roman" w:hAnsi="Times New Roman"/>
                <w:color w:val="F5844C"/>
                <w:sz w:val="24"/>
              </w:rPr>
            </w:rPrChange>
          </w:rPr>
          <w:t xml:space="preserve">  name</w:t>
        </w:r>
        <w:r w:rsidR="004D1B37" w:rsidRPr="004D1B37">
          <w:rPr>
            <w:rFonts w:ascii="Courier New" w:hAnsi="Courier New" w:cs="Courier New"/>
            <w:color w:val="FF8040"/>
            <w:sz w:val="16"/>
            <w:szCs w:val="16"/>
            <w:rPrChange w:id="2376"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377" w:author="John MacAuley" w:date="2014-12-02T21:30:00Z">
              <w:rPr>
                <w:rFonts w:ascii="Times New Roman" w:hAnsi="Times New Roman"/>
                <w:color w:val="993300"/>
                <w:sz w:val="24"/>
              </w:rPr>
            </w:rPrChange>
          </w:rPr>
          <w:t>"type"</w:t>
        </w:r>
        <w:r w:rsidR="004D1B37" w:rsidRPr="004D1B37">
          <w:rPr>
            <w:rFonts w:ascii="Courier New" w:hAnsi="Courier New" w:cs="Courier New"/>
            <w:color w:val="F5844C"/>
            <w:sz w:val="16"/>
            <w:szCs w:val="16"/>
            <w:rPrChange w:id="2378" w:author="John MacAuley" w:date="2014-12-02T21:30:00Z">
              <w:rPr>
                <w:rFonts w:ascii="Times New Roman" w:hAnsi="Times New Roman"/>
                <w:color w:val="F5844C"/>
                <w:sz w:val="24"/>
              </w:rPr>
            </w:rPrChange>
          </w:rPr>
          <w:t xml:space="preserve">  type</w:t>
        </w:r>
        <w:r w:rsidR="004D1B37" w:rsidRPr="004D1B37">
          <w:rPr>
            <w:rFonts w:ascii="Courier New" w:hAnsi="Courier New" w:cs="Courier New"/>
            <w:color w:val="FF8040"/>
            <w:sz w:val="16"/>
            <w:szCs w:val="16"/>
            <w:rPrChange w:id="2379"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380" w:author="John MacAuley" w:date="2014-12-02T21:30:00Z">
              <w:rPr>
                <w:rFonts w:ascii="Times New Roman" w:hAnsi="Times New Roman"/>
                <w:color w:val="993300"/>
                <w:sz w:val="24"/>
              </w:rPr>
            </w:rPrChange>
          </w:rPr>
          <w:t>"</w:t>
        </w:r>
        <w:proofErr w:type="spellStart"/>
        <w:r w:rsidR="004D1B37" w:rsidRPr="004D1B37">
          <w:rPr>
            <w:rFonts w:ascii="Courier New" w:hAnsi="Courier New" w:cs="Courier New"/>
            <w:color w:val="993300"/>
            <w:sz w:val="16"/>
            <w:szCs w:val="16"/>
            <w:rPrChange w:id="2381" w:author="John MacAuley" w:date="2014-12-02T21:30:00Z">
              <w:rPr>
                <w:rFonts w:ascii="Times New Roman" w:hAnsi="Times New Roman"/>
                <w:color w:val="993300"/>
                <w:sz w:val="24"/>
              </w:rPr>
            </w:rPrChange>
          </w:rPr>
          <w:t>xsd:string</w:t>
        </w:r>
        <w:proofErr w:type="spellEnd"/>
        <w:r w:rsidR="004D1B37" w:rsidRPr="004D1B37">
          <w:rPr>
            <w:rFonts w:ascii="Courier New" w:hAnsi="Courier New" w:cs="Courier New"/>
            <w:color w:val="993300"/>
            <w:sz w:val="16"/>
            <w:szCs w:val="16"/>
            <w:rPrChange w:id="2382" w:author="John MacAuley" w:date="2014-12-02T21:30:00Z">
              <w:rPr>
                <w:rFonts w:ascii="Times New Roman" w:hAnsi="Times New Roman"/>
                <w:color w:val="993300"/>
                <w:sz w:val="24"/>
              </w:rPr>
            </w:rPrChange>
          </w:rPr>
          <w:t>"</w:t>
        </w:r>
        <w:r w:rsidR="004D1B37" w:rsidRPr="004D1B37">
          <w:rPr>
            <w:rFonts w:ascii="Courier New" w:hAnsi="Courier New" w:cs="Courier New"/>
            <w:color w:val="F5844C"/>
            <w:sz w:val="16"/>
            <w:szCs w:val="16"/>
            <w:rPrChange w:id="2383" w:author="John MacAuley" w:date="2014-12-02T21:30:00Z">
              <w:rPr>
                <w:rFonts w:ascii="Times New Roman" w:hAnsi="Times New Roman"/>
                <w:color w:val="F5844C"/>
                <w:sz w:val="24"/>
              </w:rPr>
            </w:rPrChange>
          </w:rPr>
          <w:t xml:space="preserve">  use</w:t>
        </w:r>
        <w:r w:rsidR="004D1B37" w:rsidRPr="004D1B37">
          <w:rPr>
            <w:rFonts w:ascii="Courier New" w:hAnsi="Courier New" w:cs="Courier New"/>
            <w:color w:val="FF8040"/>
            <w:sz w:val="16"/>
            <w:szCs w:val="16"/>
            <w:rPrChange w:id="2384"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385" w:author="John MacAuley" w:date="2014-12-02T21:30:00Z">
              <w:rPr>
                <w:rFonts w:ascii="Times New Roman" w:hAnsi="Times New Roman"/>
                <w:color w:val="993300"/>
                <w:sz w:val="24"/>
              </w:rPr>
            </w:rPrChange>
          </w:rPr>
          <w:t>"required"</w:t>
        </w:r>
        <w:r w:rsidR="004D1B37" w:rsidRPr="004D1B37">
          <w:rPr>
            <w:rFonts w:ascii="Courier New" w:hAnsi="Courier New" w:cs="Courier New"/>
            <w:color w:val="000096"/>
            <w:sz w:val="16"/>
            <w:szCs w:val="16"/>
            <w:rPrChange w:id="2386"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387"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388"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389" w:author="John MacAuley" w:date="2014-12-02T21:30:00Z">
              <w:rPr>
                <w:rFonts w:ascii="Times New Roman" w:hAnsi="Times New Roman"/>
                <w:color w:val="003296"/>
                <w:sz w:val="24"/>
              </w:rPr>
            </w:rPrChange>
          </w:rPr>
          <w:t>xsd:extension</w:t>
        </w:r>
        <w:proofErr w:type="spellEnd"/>
        <w:r w:rsidR="004D1B37" w:rsidRPr="004D1B37">
          <w:rPr>
            <w:rFonts w:ascii="Courier New" w:hAnsi="Courier New" w:cs="Courier New"/>
            <w:color w:val="003296"/>
            <w:sz w:val="16"/>
            <w:szCs w:val="16"/>
            <w:rPrChange w:id="2390"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391"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392"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393" w:author="John MacAuley" w:date="2014-12-02T21:30:00Z">
              <w:rPr>
                <w:rFonts w:ascii="Times New Roman" w:hAnsi="Times New Roman"/>
                <w:color w:val="003296"/>
                <w:sz w:val="24"/>
              </w:rPr>
            </w:rPrChange>
          </w:rPr>
          <w:t>xsd:simpleContent</w:t>
        </w:r>
        <w:proofErr w:type="spellEnd"/>
        <w:r w:rsidR="004D1B37" w:rsidRPr="004D1B37">
          <w:rPr>
            <w:rFonts w:ascii="Courier New" w:hAnsi="Courier New" w:cs="Courier New"/>
            <w:color w:val="003296"/>
            <w:sz w:val="16"/>
            <w:szCs w:val="16"/>
            <w:rPrChange w:id="2394"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395"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396"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397" w:author="John MacAuley" w:date="2014-12-02T21:30:00Z">
              <w:rPr>
                <w:rFonts w:ascii="Times New Roman" w:hAnsi="Times New Roman"/>
                <w:color w:val="003296"/>
                <w:sz w:val="24"/>
              </w:rPr>
            </w:rPrChange>
          </w:rPr>
          <w:t>xsd:complexType</w:t>
        </w:r>
        <w:proofErr w:type="spellEnd"/>
        <w:r w:rsidR="004D1B37" w:rsidRPr="004D1B37">
          <w:rPr>
            <w:rFonts w:ascii="Courier New" w:hAnsi="Courier New" w:cs="Courier New"/>
            <w:color w:val="003296"/>
            <w:sz w:val="16"/>
            <w:szCs w:val="16"/>
            <w:rPrChange w:id="2398"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399"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00"/>
            <w:sz w:val="16"/>
            <w:szCs w:val="16"/>
            <w:rPrChange w:id="2400"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401"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402" w:author="John MacAuley" w:date="2014-12-02T21:30:00Z">
              <w:rPr>
                <w:rFonts w:ascii="Times New Roman" w:hAnsi="Times New Roman"/>
                <w:color w:val="003296"/>
                <w:sz w:val="24"/>
              </w:rPr>
            </w:rPrChange>
          </w:rPr>
          <w:t>xsd:complexType</w:t>
        </w:r>
        <w:proofErr w:type="spellEnd"/>
        <w:r w:rsidR="004D1B37" w:rsidRPr="004D1B37">
          <w:rPr>
            <w:rFonts w:ascii="Courier New" w:hAnsi="Courier New" w:cs="Courier New"/>
            <w:color w:val="F5844C"/>
            <w:sz w:val="16"/>
            <w:szCs w:val="16"/>
            <w:rPrChange w:id="2403" w:author="John MacAuley" w:date="2014-12-02T21:30:00Z">
              <w:rPr>
                <w:rFonts w:ascii="Times New Roman" w:hAnsi="Times New Roman"/>
                <w:color w:val="F5844C"/>
                <w:sz w:val="24"/>
              </w:rPr>
            </w:rPrChange>
          </w:rPr>
          <w:t xml:space="preserve"> name</w:t>
        </w:r>
        <w:r w:rsidR="004D1B37" w:rsidRPr="004D1B37">
          <w:rPr>
            <w:rFonts w:ascii="Courier New" w:hAnsi="Courier New" w:cs="Courier New"/>
            <w:color w:val="FF8040"/>
            <w:sz w:val="16"/>
            <w:szCs w:val="16"/>
            <w:rPrChange w:id="2404"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405" w:author="John MacAuley" w:date="2014-12-02T21:30:00Z">
              <w:rPr>
                <w:rFonts w:ascii="Times New Roman" w:hAnsi="Times New Roman"/>
                <w:color w:val="993300"/>
                <w:sz w:val="24"/>
              </w:rPr>
            </w:rPrChange>
          </w:rPr>
          <w:t>"</w:t>
        </w:r>
        <w:proofErr w:type="spellStart"/>
        <w:r w:rsidR="004D1B37" w:rsidRPr="004D1B37">
          <w:rPr>
            <w:rFonts w:ascii="Courier New" w:hAnsi="Courier New" w:cs="Courier New"/>
            <w:color w:val="993300"/>
            <w:sz w:val="16"/>
            <w:szCs w:val="16"/>
            <w:rPrChange w:id="2406" w:author="John MacAuley" w:date="2014-12-02T21:30:00Z">
              <w:rPr>
                <w:rFonts w:ascii="Times New Roman" w:hAnsi="Times New Roman"/>
                <w:color w:val="993300"/>
                <w:sz w:val="24"/>
              </w:rPr>
            </w:rPrChange>
          </w:rPr>
          <w:t>PeersWithType</w:t>
        </w:r>
        <w:proofErr w:type="spellEnd"/>
        <w:r w:rsidR="004D1B37" w:rsidRPr="004D1B37">
          <w:rPr>
            <w:rFonts w:ascii="Courier New" w:hAnsi="Courier New" w:cs="Courier New"/>
            <w:color w:val="993300"/>
            <w:sz w:val="16"/>
            <w:szCs w:val="16"/>
            <w:rPrChange w:id="2407" w:author="John MacAuley" w:date="2014-12-02T21:30:00Z">
              <w:rPr>
                <w:rFonts w:ascii="Times New Roman" w:hAnsi="Times New Roman"/>
                <w:color w:val="993300"/>
                <w:sz w:val="24"/>
              </w:rPr>
            </w:rPrChange>
          </w:rPr>
          <w:t>"</w:t>
        </w:r>
        <w:r w:rsidR="004D1B37" w:rsidRPr="004D1B37">
          <w:rPr>
            <w:rFonts w:ascii="Courier New" w:hAnsi="Courier New" w:cs="Courier New"/>
            <w:color w:val="000096"/>
            <w:sz w:val="16"/>
            <w:szCs w:val="16"/>
            <w:rPrChange w:id="2408"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409"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410"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411" w:author="John MacAuley" w:date="2014-12-02T21:30:00Z">
              <w:rPr>
                <w:rFonts w:ascii="Times New Roman" w:hAnsi="Times New Roman"/>
                <w:color w:val="003296"/>
                <w:sz w:val="24"/>
              </w:rPr>
            </w:rPrChange>
          </w:rPr>
          <w:t>xsd:annotation</w:t>
        </w:r>
        <w:proofErr w:type="spellEnd"/>
        <w:r w:rsidR="004D1B37" w:rsidRPr="004D1B37">
          <w:rPr>
            <w:rFonts w:ascii="Courier New" w:hAnsi="Courier New" w:cs="Courier New"/>
            <w:color w:val="003296"/>
            <w:sz w:val="16"/>
            <w:szCs w:val="16"/>
            <w:rPrChange w:id="2412"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413"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414"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415" w:author="John MacAuley" w:date="2014-12-02T21:30:00Z">
              <w:rPr>
                <w:rFonts w:ascii="Times New Roman" w:hAnsi="Times New Roman"/>
                <w:color w:val="003296"/>
                <w:sz w:val="24"/>
              </w:rPr>
            </w:rPrChange>
          </w:rPr>
          <w:t>xsd:documentation</w:t>
        </w:r>
        <w:proofErr w:type="spellEnd"/>
        <w:r w:rsidR="004D1B37" w:rsidRPr="004D1B37">
          <w:rPr>
            <w:rFonts w:ascii="Courier New" w:hAnsi="Courier New" w:cs="Courier New"/>
            <w:color w:val="F5844C"/>
            <w:sz w:val="16"/>
            <w:szCs w:val="16"/>
            <w:rPrChange w:id="2416" w:author="John MacAuley" w:date="2014-12-02T21:30:00Z">
              <w:rPr>
                <w:rFonts w:ascii="Times New Roman" w:hAnsi="Times New Roman"/>
                <w:color w:val="F5844C"/>
                <w:sz w:val="24"/>
              </w:rPr>
            </w:rPrChange>
          </w:rPr>
          <w:t xml:space="preserve"> </w:t>
        </w:r>
        <w:proofErr w:type="spellStart"/>
        <w:r w:rsidR="004D1B37" w:rsidRPr="004D1B37">
          <w:rPr>
            <w:rFonts w:ascii="Courier New" w:hAnsi="Courier New" w:cs="Courier New"/>
            <w:color w:val="F5844C"/>
            <w:sz w:val="16"/>
            <w:szCs w:val="16"/>
            <w:rPrChange w:id="2417" w:author="John MacAuley" w:date="2014-12-02T21:30:00Z">
              <w:rPr>
                <w:rFonts w:ascii="Times New Roman" w:hAnsi="Times New Roman"/>
                <w:color w:val="F5844C"/>
                <w:sz w:val="24"/>
              </w:rPr>
            </w:rPrChange>
          </w:rPr>
          <w:t>xml:lang</w:t>
        </w:r>
        <w:proofErr w:type="spellEnd"/>
        <w:r w:rsidR="004D1B37" w:rsidRPr="004D1B37">
          <w:rPr>
            <w:rFonts w:ascii="Courier New" w:hAnsi="Courier New" w:cs="Courier New"/>
            <w:color w:val="FF8040"/>
            <w:sz w:val="16"/>
            <w:szCs w:val="16"/>
            <w:rPrChange w:id="2418"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419" w:author="John MacAuley" w:date="2014-12-02T21:30:00Z">
              <w:rPr>
                <w:rFonts w:ascii="Times New Roman" w:hAnsi="Times New Roman"/>
                <w:color w:val="993300"/>
                <w:sz w:val="24"/>
              </w:rPr>
            </w:rPrChange>
          </w:rPr>
          <w:t>"en"</w:t>
        </w:r>
        <w:r w:rsidR="004D1B37" w:rsidRPr="004D1B37">
          <w:rPr>
            <w:rFonts w:ascii="Courier New" w:hAnsi="Courier New" w:cs="Courier New"/>
            <w:color w:val="000096"/>
            <w:sz w:val="16"/>
            <w:szCs w:val="16"/>
            <w:rPrChange w:id="2420"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421" w:author="John MacAuley" w:date="2014-12-02T21:30:00Z">
              <w:rPr>
                <w:rFonts w:ascii="Times New Roman" w:hAnsi="Times New Roman"/>
                <w:color w:val="000000"/>
                <w:sz w:val="24"/>
              </w:rPr>
            </w:rPrChange>
          </w:rPr>
          <w:br/>
          <w:t xml:space="preserve">                Type definition models a </w:t>
        </w:r>
        <w:proofErr w:type="spellStart"/>
        <w:r w:rsidR="004D1B37" w:rsidRPr="004D1B37">
          <w:rPr>
            <w:rFonts w:ascii="Courier New" w:hAnsi="Courier New" w:cs="Courier New"/>
            <w:color w:val="000000"/>
            <w:sz w:val="16"/>
            <w:szCs w:val="16"/>
            <w:rPrChange w:id="2422" w:author="John MacAuley" w:date="2014-12-02T21:30:00Z">
              <w:rPr>
                <w:rFonts w:ascii="Times New Roman" w:hAnsi="Times New Roman"/>
                <w:color w:val="000000"/>
                <w:sz w:val="24"/>
              </w:rPr>
            </w:rPrChange>
          </w:rPr>
          <w:t>unidierctional</w:t>
        </w:r>
        <w:proofErr w:type="spellEnd"/>
        <w:r w:rsidR="004D1B37" w:rsidRPr="004D1B37">
          <w:rPr>
            <w:rFonts w:ascii="Courier New" w:hAnsi="Courier New" w:cs="Courier New"/>
            <w:color w:val="000000"/>
            <w:sz w:val="16"/>
            <w:szCs w:val="16"/>
            <w:rPrChange w:id="2423" w:author="John MacAuley" w:date="2014-12-02T21:30:00Z">
              <w:rPr>
                <w:rFonts w:ascii="Times New Roman" w:hAnsi="Times New Roman"/>
                <w:color w:val="000000"/>
                <w:sz w:val="24"/>
              </w:rPr>
            </w:rPrChange>
          </w:rPr>
          <w:t xml:space="preserve"> trusted control plane</w:t>
        </w:r>
        <w:r w:rsidR="004D1B37" w:rsidRPr="004D1B37">
          <w:rPr>
            <w:rFonts w:ascii="Courier New" w:hAnsi="Courier New" w:cs="Courier New"/>
            <w:color w:val="000000"/>
            <w:sz w:val="16"/>
            <w:szCs w:val="16"/>
            <w:rPrChange w:id="2424" w:author="John MacAuley" w:date="2014-12-02T21:30:00Z">
              <w:rPr>
                <w:rFonts w:ascii="Times New Roman" w:hAnsi="Times New Roman"/>
                <w:color w:val="000000"/>
                <w:sz w:val="24"/>
              </w:rPr>
            </w:rPrChange>
          </w:rPr>
          <w:br/>
          <w:t xml:space="preserve">                relationship between an NSA and its peer.</w:t>
        </w:r>
        <w:r w:rsidR="004D1B37" w:rsidRPr="004D1B37">
          <w:rPr>
            <w:rFonts w:ascii="Courier New" w:hAnsi="Courier New" w:cs="Courier New"/>
            <w:color w:val="000000"/>
            <w:sz w:val="16"/>
            <w:szCs w:val="16"/>
            <w:rPrChange w:id="2425" w:author="John MacAuley" w:date="2014-12-02T21:30:00Z">
              <w:rPr>
                <w:rFonts w:ascii="Times New Roman" w:hAnsi="Times New Roman"/>
                <w:color w:val="000000"/>
                <w:sz w:val="24"/>
              </w:rPr>
            </w:rPrChange>
          </w:rPr>
          <w:br/>
        </w:r>
        <w:r w:rsidR="004D1B37" w:rsidRPr="004D1B37">
          <w:rPr>
            <w:rFonts w:ascii="Courier New" w:hAnsi="Courier New" w:cs="Courier New"/>
            <w:color w:val="000000"/>
            <w:sz w:val="16"/>
            <w:szCs w:val="16"/>
            <w:rPrChange w:id="2426" w:author="John MacAuley" w:date="2014-12-02T21:30:00Z">
              <w:rPr>
                <w:rFonts w:ascii="Times New Roman" w:hAnsi="Times New Roman"/>
                <w:color w:val="000000"/>
                <w:sz w:val="24"/>
              </w:rPr>
            </w:rPrChange>
          </w:rPr>
          <w:br/>
          <w:t xml:space="preserve">                Attributes:</w:t>
        </w:r>
        <w:r w:rsidR="004D1B37" w:rsidRPr="004D1B37">
          <w:rPr>
            <w:rFonts w:ascii="Courier New" w:hAnsi="Courier New" w:cs="Courier New"/>
            <w:color w:val="000000"/>
            <w:sz w:val="16"/>
            <w:szCs w:val="16"/>
            <w:rPrChange w:id="2427" w:author="John MacAuley" w:date="2014-12-02T21:30:00Z">
              <w:rPr>
                <w:rFonts w:ascii="Times New Roman" w:hAnsi="Times New Roman"/>
                <w:color w:val="000000"/>
                <w:sz w:val="24"/>
              </w:rPr>
            </w:rPrChange>
          </w:rPr>
          <w:br/>
        </w:r>
        <w:proofErr w:type="gramStart"/>
        <w:r w:rsidR="004D1B37" w:rsidRPr="004D1B37">
          <w:rPr>
            <w:rFonts w:ascii="Courier New" w:hAnsi="Courier New" w:cs="Courier New"/>
            <w:color w:val="000000"/>
            <w:sz w:val="16"/>
            <w:szCs w:val="16"/>
            <w:rPrChange w:id="2428" w:author="John MacAuley" w:date="2014-12-02T21:30:00Z">
              <w:rPr>
                <w:rFonts w:ascii="Times New Roman" w:hAnsi="Times New Roman"/>
                <w:color w:val="000000"/>
                <w:sz w:val="24"/>
              </w:rPr>
            </w:rPrChange>
          </w:rPr>
          <w:t xml:space="preserve">                </w:t>
        </w:r>
        <w:proofErr w:type="gramEnd"/>
        <w:r w:rsidR="004D1B37" w:rsidRPr="004D1B37">
          <w:rPr>
            <w:rFonts w:ascii="Courier New" w:hAnsi="Courier New" w:cs="Courier New"/>
            <w:color w:val="000000"/>
            <w:sz w:val="16"/>
            <w:szCs w:val="16"/>
            <w:rPrChange w:id="2429" w:author="John MacAuley" w:date="2014-12-02T21:30:00Z">
              <w:rPr>
                <w:rFonts w:ascii="Times New Roman" w:hAnsi="Times New Roman"/>
                <w:color w:val="000000"/>
                <w:sz w:val="24"/>
              </w:rPr>
            </w:rPrChange>
          </w:rPr>
          <w:br/>
          <w:t xml:space="preserve">                role - Identifies the directionality of the peering relationship</w:t>
        </w:r>
        <w:r w:rsidR="004D1B37" w:rsidRPr="004D1B37">
          <w:rPr>
            <w:rFonts w:ascii="Courier New" w:hAnsi="Courier New" w:cs="Courier New"/>
            <w:color w:val="000000"/>
            <w:sz w:val="16"/>
            <w:szCs w:val="16"/>
            <w:rPrChange w:id="2430" w:author="John MacAuley" w:date="2014-12-02T21:30:00Z">
              <w:rPr>
                <w:rFonts w:ascii="Times New Roman" w:hAnsi="Times New Roman"/>
                <w:color w:val="000000"/>
                <w:sz w:val="24"/>
              </w:rPr>
            </w:rPrChange>
          </w:rPr>
          <w:br/>
          <w:t xml:space="preserve">                being modeled by the value.  A value of "RA" indicates the NSA</w:t>
        </w:r>
        <w:r w:rsidR="004D1B37" w:rsidRPr="004D1B37">
          <w:rPr>
            <w:rFonts w:ascii="Courier New" w:hAnsi="Courier New" w:cs="Courier New"/>
            <w:color w:val="000000"/>
            <w:sz w:val="16"/>
            <w:szCs w:val="16"/>
            <w:rPrChange w:id="2431" w:author="John MacAuley" w:date="2014-12-02T21:30:00Z">
              <w:rPr>
                <w:rFonts w:ascii="Times New Roman" w:hAnsi="Times New Roman"/>
                <w:color w:val="000000"/>
                <w:sz w:val="24"/>
              </w:rPr>
            </w:rPrChange>
          </w:rPr>
          <w:br/>
          <w:t xml:space="preserve">                represented by the document is performing the RA role (source NSA)</w:t>
        </w:r>
        <w:r w:rsidR="004D1B37" w:rsidRPr="004D1B37">
          <w:rPr>
            <w:rFonts w:ascii="Courier New" w:hAnsi="Courier New" w:cs="Courier New"/>
            <w:color w:val="000000"/>
            <w:sz w:val="16"/>
            <w:szCs w:val="16"/>
            <w:rPrChange w:id="2432" w:author="John MacAuley" w:date="2014-12-02T21:30:00Z">
              <w:rPr>
                <w:rFonts w:ascii="Times New Roman" w:hAnsi="Times New Roman"/>
                <w:color w:val="000000"/>
                <w:sz w:val="24"/>
              </w:rPr>
            </w:rPrChange>
          </w:rPr>
          <w:br/>
          <w:t xml:space="preserve">                in the </w:t>
        </w:r>
      </w:ins>
      <w:ins w:id="2433" w:author="John MacAuley" w:date="2014-12-03T17:34:00Z">
        <w:r w:rsidR="009B1880" w:rsidRPr="004D1B37">
          <w:rPr>
            <w:rFonts w:ascii="Courier New" w:hAnsi="Courier New" w:cs="Courier New"/>
            <w:color w:val="000000"/>
            <w:sz w:val="16"/>
            <w:szCs w:val="16"/>
          </w:rPr>
          <w:t>unidirectional</w:t>
        </w:r>
      </w:ins>
      <w:ins w:id="2434" w:author="John MacAuley" w:date="2014-12-02T21:29:00Z">
        <w:r w:rsidR="004D1B37" w:rsidRPr="004D1B37">
          <w:rPr>
            <w:rFonts w:ascii="Courier New" w:hAnsi="Courier New" w:cs="Courier New"/>
            <w:color w:val="000000"/>
            <w:sz w:val="16"/>
            <w:szCs w:val="16"/>
            <w:rPrChange w:id="2435" w:author="John MacAuley" w:date="2014-12-02T21:30:00Z">
              <w:rPr>
                <w:rFonts w:ascii="Times New Roman" w:hAnsi="Times New Roman"/>
                <w:color w:val="000000"/>
                <w:sz w:val="24"/>
              </w:rPr>
            </w:rPrChange>
          </w:rPr>
          <w:t xml:space="preserve"> relationship.   A value of "PA" indicates</w:t>
        </w:r>
        <w:r w:rsidR="004D1B37" w:rsidRPr="004D1B37">
          <w:rPr>
            <w:rFonts w:ascii="Courier New" w:hAnsi="Courier New" w:cs="Courier New"/>
            <w:color w:val="000000"/>
            <w:sz w:val="16"/>
            <w:szCs w:val="16"/>
            <w:rPrChange w:id="2436" w:author="John MacAuley" w:date="2014-12-02T21:30:00Z">
              <w:rPr>
                <w:rFonts w:ascii="Times New Roman" w:hAnsi="Times New Roman"/>
                <w:color w:val="000000"/>
                <w:sz w:val="24"/>
              </w:rPr>
            </w:rPrChange>
          </w:rPr>
          <w:br/>
        </w:r>
        <w:proofErr w:type="gramStart"/>
        <w:r w:rsidR="004D1B37" w:rsidRPr="004D1B37">
          <w:rPr>
            <w:rFonts w:ascii="Courier New" w:hAnsi="Courier New" w:cs="Courier New"/>
            <w:color w:val="000000"/>
            <w:sz w:val="16"/>
            <w:szCs w:val="16"/>
            <w:rPrChange w:id="2437" w:author="John MacAuley" w:date="2014-12-02T21:30:00Z">
              <w:rPr>
                <w:rFonts w:ascii="Times New Roman" w:hAnsi="Times New Roman"/>
                <w:color w:val="000000"/>
                <w:sz w:val="24"/>
              </w:rPr>
            </w:rPrChange>
          </w:rPr>
          <w:t xml:space="preserve">                the</w:t>
        </w:r>
        <w:proofErr w:type="gramEnd"/>
        <w:r w:rsidR="004D1B37" w:rsidRPr="004D1B37">
          <w:rPr>
            <w:rFonts w:ascii="Courier New" w:hAnsi="Courier New" w:cs="Courier New"/>
            <w:color w:val="000000"/>
            <w:sz w:val="16"/>
            <w:szCs w:val="16"/>
            <w:rPrChange w:id="2438" w:author="John MacAuley" w:date="2014-12-02T21:30:00Z">
              <w:rPr>
                <w:rFonts w:ascii="Times New Roman" w:hAnsi="Times New Roman"/>
                <w:color w:val="000000"/>
                <w:sz w:val="24"/>
              </w:rPr>
            </w:rPrChange>
          </w:rPr>
          <w:t xml:space="preserve"> NSA is performing the PA role (destination NSA) in the</w:t>
        </w:r>
        <w:r w:rsidR="004D1B37" w:rsidRPr="004D1B37">
          <w:rPr>
            <w:rFonts w:ascii="Courier New" w:hAnsi="Courier New" w:cs="Courier New"/>
            <w:color w:val="000000"/>
            <w:sz w:val="16"/>
            <w:szCs w:val="16"/>
            <w:rPrChange w:id="2439" w:author="John MacAuley" w:date="2014-12-02T21:30:00Z">
              <w:rPr>
                <w:rFonts w:ascii="Times New Roman" w:hAnsi="Times New Roman"/>
                <w:color w:val="000000"/>
                <w:sz w:val="24"/>
              </w:rPr>
            </w:rPrChange>
          </w:rPr>
          <w:br/>
          <w:t xml:space="preserve">                </w:t>
        </w:r>
      </w:ins>
      <w:ins w:id="2440" w:author="John MacAuley" w:date="2014-12-03T17:34:00Z">
        <w:r w:rsidR="009B1880" w:rsidRPr="004D1B37">
          <w:rPr>
            <w:rFonts w:ascii="Courier New" w:hAnsi="Courier New" w:cs="Courier New"/>
            <w:color w:val="000000"/>
            <w:sz w:val="16"/>
            <w:szCs w:val="16"/>
          </w:rPr>
          <w:t>unidirectional</w:t>
        </w:r>
      </w:ins>
      <w:ins w:id="2441" w:author="John MacAuley" w:date="2014-12-02T21:29:00Z">
        <w:r w:rsidR="004D1B37" w:rsidRPr="004D1B37">
          <w:rPr>
            <w:rFonts w:ascii="Courier New" w:hAnsi="Courier New" w:cs="Courier New"/>
            <w:color w:val="000000"/>
            <w:sz w:val="16"/>
            <w:szCs w:val="16"/>
            <w:rPrChange w:id="2442" w:author="John MacAuley" w:date="2014-12-02T21:30:00Z">
              <w:rPr>
                <w:rFonts w:ascii="Times New Roman" w:hAnsi="Times New Roman"/>
                <w:color w:val="000000"/>
                <w:sz w:val="24"/>
              </w:rPr>
            </w:rPrChange>
          </w:rPr>
          <w:t xml:space="preserve"> relationship.</w:t>
        </w:r>
        <w:r w:rsidR="004D1B37" w:rsidRPr="004D1B37">
          <w:rPr>
            <w:rFonts w:ascii="Courier New" w:hAnsi="Courier New" w:cs="Courier New"/>
            <w:color w:val="000000"/>
            <w:sz w:val="16"/>
            <w:szCs w:val="16"/>
            <w:rPrChange w:id="2443"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00"/>
            <w:sz w:val="16"/>
            <w:szCs w:val="16"/>
            <w:rPrChange w:id="2444" w:author="John MacAuley" w:date="2014-12-02T21:30:00Z">
              <w:rPr>
                <w:rFonts w:ascii="Times New Roman" w:hAnsi="Times New Roman"/>
                <w:color w:val="000000"/>
                <w:sz w:val="24"/>
              </w:rPr>
            </w:rPrChange>
          </w:rPr>
          <w:br/>
          <w:t xml:space="preserve">                </w:t>
        </w:r>
        <w:proofErr w:type="gramStart"/>
        <w:r w:rsidR="004D1B37" w:rsidRPr="004D1B37">
          <w:rPr>
            <w:rFonts w:ascii="Courier New" w:hAnsi="Courier New" w:cs="Courier New"/>
            <w:color w:val="000000"/>
            <w:sz w:val="16"/>
            <w:szCs w:val="16"/>
            <w:rPrChange w:id="2445" w:author="John MacAuley" w:date="2014-12-02T21:30:00Z">
              <w:rPr>
                <w:rFonts w:ascii="Times New Roman" w:hAnsi="Times New Roman"/>
                <w:color w:val="000000"/>
                <w:sz w:val="24"/>
              </w:rPr>
            </w:rPrChange>
          </w:rPr>
          <w:t>value</w:t>
        </w:r>
        <w:proofErr w:type="gramEnd"/>
        <w:r w:rsidR="004D1B37" w:rsidRPr="004D1B37">
          <w:rPr>
            <w:rFonts w:ascii="Courier New" w:hAnsi="Courier New" w:cs="Courier New"/>
            <w:color w:val="000000"/>
            <w:sz w:val="16"/>
            <w:szCs w:val="16"/>
            <w:rPrChange w:id="2446" w:author="John MacAuley" w:date="2014-12-02T21:30:00Z">
              <w:rPr>
                <w:rFonts w:ascii="Times New Roman" w:hAnsi="Times New Roman"/>
                <w:color w:val="000000"/>
                <w:sz w:val="24"/>
              </w:rPr>
            </w:rPrChange>
          </w:rPr>
          <w:t xml:space="preserve"> - The NSA identifier of the remote peer NSA modeled by</w:t>
        </w:r>
        <w:r w:rsidR="004D1B37" w:rsidRPr="004D1B37">
          <w:rPr>
            <w:rFonts w:ascii="Courier New" w:hAnsi="Courier New" w:cs="Courier New"/>
            <w:color w:val="000000"/>
            <w:sz w:val="16"/>
            <w:szCs w:val="16"/>
            <w:rPrChange w:id="2447" w:author="John MacAuley" w:date="2014-12-02T21:30:00Z">
              <w:rPr>
                <w:rFonts w:ascii="Times New Roman" w:hAnsi="Times New Roman"/>
                <w:color w:val="000000"/>
                <w:sz w:val="24"/>
              </w:rPr>
            </w:rPrChange>
          </w:rPr>
          <w:br/>
          <w:t xml:space="preserve">                this relationship.</w:t>
        </w:r>
        <w:r w:rsidR="004D1B37" w:rsidRPr="004D1B37">
          <w:rPr>
            <w:rFonts w:ascii="Courier New" w:hAnsi="Courier New" w:cs="Courier New"/>
            <w:color w:val="000000"/>
            <w:sz w:val="16"/>
            <w:szCs w:val="16"/>
            <w:rPrChange w:id="2448"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449"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450" w:author="John MacAuley" w:date="2014-12-02T21:30:00Z">
              <w:rPr>
                <w:rFonts w:ascii="Times New Roman" w:hAnsi="Times New Roman"/>
                <w:color w:val="003296"/>
                <w:sz w:val="24"/>
              </w:rPr>
            </w:rPrChange>
          </w:rPr>
          <w:t>xsd</w:t>
        </w:r>
        <w:proofErr w:type="gramStart"/>
        <w:r w:rsidR="004D1B37" w:rsidRPr="004D1B37">
          <w:rPr>
            <w:rFonts w:ascii="Courier New" w:hAnsi="Courier New" w:cs="Courier New"/>
            <w:color w:val="003296"/>
            <w:sz w:val="16"/>
            <w:szCs w:val="16"/>
            <w:rPrChange w:id="2451" w:author="John MacAuley" w:date="2014-12-02T21:30:00Z">
              <w:rPr>
                <w:rFonts w:ascii="Times New Roman" w:hAnsi="Times New Roman"/>
                <w:color w:val="003296"/>
                <w:sz w:val="24"/>
              </w:rPr>
            </w:rPrChange>
          </w:rPr>
          <w:t>:documentation</w:t>
        </w:r>
        <w:proofErr w:type="spellEnd"/>
        <w:proofErr w:type="gramEnd"/>
        <w:r w:rsidR="004D1B37" w:rsidRPr="004D1B37">
          <w:rPr>
            <w:rFonts w:ascii="Courier New" w:hAnsi="Courier New" w:cs="Courier New"/>
            <w:color w:val="003296"/>
            <w:sz w:val="16"/>
            <w:szCs w:val="16"/>
            <w:rPrChange w:id="2452"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453"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454"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455" w:author="John MacAuley" w:date="2014-12-02T21:30:00Z">
              <w:rPr>
                <w:rFonts w:ascii="Times New Roman" w:hAnsi="Times New Roman"/>
                <w:color w:val="003296"/>
                <w:sz w:val="24"/>
              </w:rPr>
            </w:rPrChange>
          </w:rPr>
          <w:t>xsd:annotation</w:t>
        </w:r>
        <w:proofErr w:type="spellEnd"/>
        <w:r w:rsidR="004D1B37" w:rsidRPr="004D1B37">
          <w:rPr>
            <w:rFonts w:ascii="Courier New" w:hAnsi="Courier New" w:cs="Courier New"/>
            <w:color w:val="003296"/>
            <w:sz w:val="16"/>
            <w:szCs w:val="16"/>
            <w:rPrChange w:id="2456"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457"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458"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459" w:author="John MacAuley" w:date="2014-12-02T21:30:00Z">
              <w:rPr>
                <w:rFonts w:ascii="Times New Roman" w:hAnsi="Times New Roman"/>
                <w:color w:val="003296"/>
                <w:sz w:val="24"/>
              </w:rPr>
            </w:rPrChange>
          </w:rPr>
          <w:t>xsd:simpleContent</w:t>
        </w:r>
        <w:proofErr w:type="spellEnd"/>
        <w:r w:rsidR="004D1B37" w:rsidRPr="004D1B37">
          <w:rPr>
            <w:rFonts w:ascii="Courier New" w:hAnsi="Courier New" w:cs="Courier New"/>
            <w:color w:val="003296"/>
            <w:sz w:val="16"/>
            <w:szCs w:val="16"/>
            <w:rPrChange w:id="2460"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461"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462"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463" w:author="John MacAuley" w:date="2014-12-02T21:30:00Z">
              <w:rPr>
                <w:rFonts w:ascii="Times New Roman" w:hAnsi="Times New Roman"/>
                <w:color w:val="003296"/>
                <w:sz w:val="24"/>
              </w:rPr>
            </w:rPrChange>
          </w:rPr>
          <w:t>xsd:extension</w:t>
        </w:r>
        <w:proofErr w:type="spellEnd"/>
        <w:r w:rsidR="004D1B37" w:rsidRPr="004D1B37">
          <w:rPr>
            <w:rFonts w:ascii="Courier New" w:hAnsi="Courier New" w:cs="Courier New"/>
            <w:color w:val="F5844C"/>
            <w:sz w:val="16"/>
            <w:szCs w:val="16"/>
            <w:rPrChange w:id="2464" w:author="John MacAuley" w:date="2014-12-02T21:30:00Z">
              <w:rPr>
                <w:rFonts w:ascii="Times New Roman" w:hAnsi="Times New Roman"/>
                <w:color w:val="F5844C"/>
                <w:sz w:val="24"/>
              </w:rPr>
            </w:rPrChange>
          </w:rPr>
          <w:t xml:space="preserve">  base</w:t>
        </w:r>
        <w:r w:rsidR="004D1B37" w:rsidRPr="004D1B37">
          <w:rPr>
            <w:rFonts w:ascii="Courier New" w:hAnsi="Courier New" w:cs="Courier New"/>
            <w:color w:val="FF8040"/>
            <w:sz w:val="16"/>
            <w:szCs w:val="16"/>
            <w:rPrChange w:id="2465"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466" w:author="John MacAuley" w:date="2014-12-02T21:30:00Z">
              <w:rPr>
                <w:rFonts w:ascii="Times New Roman" w:hAnsi="Times New Roman"/>
                <w:color w:val="993300"/>
                <w:sz w:val="24"/>
              </w:rPr>
            </w:rPrChange>
          </w:rPr>
          <w:t>"</w:t>
        </w:r>
        <w:proofErr w:type="spellStart"/>
        <w:r w:rsidR="004D1B37" w:rsidRPr="004D1B37">
          <w:rPr>
            <w:rFonts w:ascii="Courier New" w:hAnsi="Courier New" w:cs="Courier New"/>
            <w:color w:val="993300"/>
            <w:sz w:val="16"/>
            <w:szCs w:val="16"/>
            <w:rPrChange w:id="2467" w:author="John MacAuley" w:date="2014-12-02T21:30:00Z">
              <w:rPr>
                <w:rFonts w:ascii="Times New Roman" w:hAnsi="Times New Roman"/>
                <w:color w:val="993300"/>
                <w:sz w:val="24"/>
              </w:rPr>
            </w:rPrChange>
          </w:rPr>
          <w:t>xsd:anyURI</w:t>
        </w:r>
        <w:proofErr w:type="spellEnd"/>
        <w:r w:rsidR="004D1B37" w:rsidRPr="004D1B37">
          <w:rPr>
            <w:rFonts w:ascii="Courier New" w:hAnsi="Courier New" w:cs="Courier New"/>
            <w:color w:val="993300"/>
            <w:sz w:val="16"/>
            <w:szCs w:val="16"/>
            <w:rPrChange w:id="2468" w:author="John MacAuley" w:date="2014-12-02T21:30:00Z">
              <w:rPr>
                <w:rFonts w:ascii="Times New Roman" w:hAnsi="Times New Roman"/>
                <w:color w:val="993300"/>
                <w:sz w:val="24"/>
              </w:rPr>
            </w:rPrChange>
          </w:rPr>
          <w:t>"</w:t>
        </w:r>
        <w:r w:rsidR="004D1B37" w:rsidRPr="004D1B37">
          <w:rPr>
            <w:rFonts w:ascii="Courier New" w:hAnsi="Courier New" w:cs="Courier New"/>
            <w:color w:val="000096"/>
            <w:sz w:val="16"/>
            <w:szCs w:val="16"/>
            <w:rPrChange w:id="2469"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470"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471"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472" w:author="John MacAuley" w:date="2014-12-02T21:30:00Z">
              <w:rPr>
                <w:rFonts w:ascii="Times New Roman" w:hAnsi="Times New Roman"/>
                <w:color w:val="003296"/>
                <w:sz w:val="24"/>
              </w:rPr>
            </w:rPrChange>
          </w:rPr>
          <w:t>xsd:attribute</w:t>
        </w:r>
        <w:proofErr w:type="spellEnd"/>
        <w:r w:rsidR="004D1B37" w:rsidRPr="004D1B37">
          <w:rPr>
            <w:rFonts w:ascii="Courier New" w:hAnsi="Courier New" w:cs="Courier New"/>
            <w:color w:val="F5844C"/>
            <w:sz w:val="16"/>
            <w:szCs w:val="16"/>
            <w:rPrChange w:id="2473" w:author="John MacAuley" w:date="2014-12-02T21:30:00Z">
              <w:rPr>
                <w:rFonts w:ascii="Times New Roman" w:hAnsi="Times New Roman"/>
                <w:color w:val="F5844C"/>
                <w:sz w:val="24"/>
              </w:rPr>
            </w:rPrChange>
          </w:rPr>
          <w:t xml:space="preserve">  name</w:t>
        </w:r>
        <w:r w:rsidR="004D1B37" w:rsidRPr="004D1B37">
          <w:rPr>
            <w:rFonts w:ascii="Courier New" w:hAnsi="Courier New" w:cs="Courier New"/>
            <w:color w:val="FF8040"/>
            <w:sz w:val="16"/>
            <w:szCs w:val="16"/>
            <w:rPrChange w:id="2474"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475" w:author="John MacAuley" w:date="2014-12-02T21:30:00Z">
              <w:rPr>
                <w:rFonts w:ascii="Times New Roman" w:hAnsi="Times New Roman"/>
                <w:color w:val="993300"/>
                <w:sz w:val="24"/>
              </w:rPr>
            </w:rPrChange>
          </w:rPr>
          <w:t>"role"</w:t>
        </w:r>
        <w:r w:rsidR="004D1B37" w:rsidRPr="004D1B37">
          <w:rPr>
            <w:rFonts w:ascii="Courier New" w:hAnsi="Courier New" w:cs="Courier New"/>
            <w:color w:val="F5844C"/>
            <w:sz w:val="16"/>
            <w:szCs w:val="16"/>
            <w:rPrChange w:id="2476" w:author="John MacAuley" w:date="2014-12-02T21:30:00Z">
              <w:rPr>
                <w:rFonts w:ascii="Times New Roman" w:hAnsi="Times New Roman"/>
                <w:color w:val="F5844C"/>
                <w:sz w:val="24"/>
              </w:rPr>
            </w:rPrChange>
          </w:rPr>
          <w:t xml:space="preserve">  type</w:t>
        </w:r>
        <w:r w:rsidR="004D1B37" w:rsidRPr="004D1B37">
          <w:rPr>
            <w:rFonts w:ascii="Courier New" w:hAnsi="Courier New" w:cs="Courier New"/>
            <w:color w:val="FF8040"/>
            <w:sz w:val="16"/>
            <w:szCs w:val="16"/>
            <w:rPrChange w:id="2477"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478" w:author="John MacAuley" w:date="2014-12-02T21:30:00Z">
              <w:rPr>
                <w:rFonts w:ascii="Times New Roman" w:hAnsi="Times New Roman"/>
                <w:color w:val="993300"/>
                <w:sz w:val="24"/>
              </w:rPr>
            </w:rPrChange>
          </w:rPr>
          <w:t>"</w:t>
        </w:r>
        <w:proofErr w:type="spellStart"/>
        <w:r w:rsidR="004D1B37" w:rsidRPr="004D1B37">
          <w:rPr>
            <w:rFonts w:ascii="Courier New" w:hAnsi="Courier New" w:cs="Courier New"/>
            <w:color w:val="993300"/>
            <w:sz w:val="16"/>
            <w:szCs w:val="16"/>
            <w:rPrChange w:id="2479" w:author="John MacAuley" w:date="2014-12-02T21:30:00Z">
              <w:rPr>
                <w:rFonts w:ascii="Times New Roman" w:hAnsi="Times New Roman"/>
                <w:color w:val="993300"/>
                <w:sz w:val="24"/>
              </w:rPr>
            </w:rPrChange>
          </w:rPr>
          <w:t>tns:PeerRoleEnum</w:t>
        </w:r>
        <w:proofErr w:type="spellEnd"/>
        <w:r w:rsidR="004D1B37" w:rsidRPr="004D1B37">
          <w:rPr>
            <w:rFonts w:ascii="Courier New" w:hAnsi="Courier New" w:cs="Courier New"/>
            <w:color w:val="993300"/>
            <w:sz w:val="16"/>
            <w:szCs w:val="16"/>
            <w:rPrChange w:id="2480" w:author="John MacAuley" w:date="2014-12-02T21:30:00Z">
              <w:rPr>
                <w:rFonts w:ascii="Times New Roman" w:hAnsi="Times New Roman"/>
                <w:color w:val="993300"/>
                <w:sz w:val="24"/>
              </w:rPr>
            </w:rPrChange>
          </w:rPr>
          <w:t>"</w:t>
        </w:r>
        <w:r w:rsidR="004D1B37" w:rsidRPr="004D1B37">
          <w:rPr>
            <w:rFonts w:ascii="Courier New" w:hAnsi="Courier New" w:cs="Courier New"/>
            <w:color w:val="F5844C"/>
            <w:sz w:val="16"/>
            <w:szCs w:val="16"/>
            <w:rPrChange w:id="2481" w:author="John MacAuley" w:date="2014-12-02T21:30:00Z">
              <w:rPr>
                <w:rFonts w:ascii="Times New Roman" w:hAnsi="Times New Roman"/>
                <w:color w:val="F5844C"/>
                <w:sz w:val="24"/>
              </w:rPr>
            </w:rPrChange>
          </w:rPr>
          <w:t xml:space="preserve">  default</w:t>
        </w:r>
        <w:r w:rsidR="004D1B37" w:rsidRPr="004D1B37">
          <w:rPr>
            <w:rFonts w:ascii="Courier New" w:hAnsi="Courier New" w:cs="Courier New"/>
            <w:color w:val="FF8040"/>
            <w:sz w:val="16"/>
            <w:szCs w:val="16"/>
            <w:rPrChange w:id="2482"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483" w:author="John MacAuley" w:date="2014-12-02T21:30:00Z">
              <w:rPr>
                <w:rFonts w:ascii="Times New Roman" w:hAnsi="Times New Roman"/>
                <w:color w:val="993300"/>
                <w:sz w:val="24"/>
              </w:rPr>
            </w:rPrChange>
          </w:rPr>
          <w:t>"RA"</w:t>
        </w:r>
        <w:r w:rsidR="004D1B37" w:rsidRPr="004D1B37">
          <w:rPr>
            <w:rFonts w:ascii="Courier New" w:hAnsi="Courier New" w:cs="Courier New"/>
            <w:color w:val="000096"/>
            <w:sz w:val="16"/>
            <w:szCs w:val="16"/>
            <w:rPrChange w:id="2484"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485"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486"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487" w:author="John MacAuley" w:date="2014-12-02T21:30:00Z">
              <w:rPr>
                <w:rFonts w:ascii="Times New Roman" w:hAnsi="Times New Roman"/>
                <w:color w:val="003296"/>
                <w:sz w:val="24"/>
              </w:rPr>
            </w:rPrChange>
          </w:rPr>
          <w:t>xsd:extension</w:t>
        </w:r>
        <w:proofErr w:type="spellEnd"/>
        <w:r w:rsidR="004D1B37" w:rsidRPr="004D1B37">
          <w:rPr>
            <w:rFonts w:ascii="Courier New" w:hAnsi="Courier New" w:cs="Courier New"/>
            <w:color w:val="003296"/>
            <w:sz w:val="16"/>
            <w:szCs w:val="16"/>
            <w:rPrChange w:id="2488"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489"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490"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491" w:author="John MacAuley" w:date="2014-12-02T21:30:00Z">
              <w:rPr>
                <w:rFonts w:ascii="Times New Roman" w:hAnsi="Times New Roman"/>
                <w:color w:val="003296"/>
                <w:sz w:val="24"/>
              </w:rPr>
            </w:rPrChange>
          </w:rPr>
          <w:t>xsd:simpleContent</w:t>
        </w:r>
        <w:proofErr w:type="spellEnd"/>
        <w:r w:rsidR="004D1B37" w:rsidRPr="004D1B37">
          <w:rPr>
            <w:rFonts w:ascii="Courier New" w:hAnsi="Courier New" w:cs="Courier New"/>
            <w:color w:val="003296"/>
            <w:sz w:val="16"/>
            <w:szCs w:val="16"/>
            <w:rPrChange w:id="2492"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493"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494"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495" w:author="John MacAuley" w:date="2014-12-02T21:30:00Z">
              <w:rPr>
                <w:rFonts w:ascii="Times New Roman" w:hAnsi="Times New Roman"/>
                <w:color w:val="003296"/>
                <w:sz w:val="24"/>
              </w:rPr>
            </w:rPrChange>
          </w:rPr>
          <w:t>xsd:complexType</w:t>
        </w:r>
        <w:proofErr w:type="spellEnd"/>
        <w:r w:rsidR="004D1B37" w:rsidRPr="004D1B37">
          <w:rPr>
            <w:rFonts w:ascii="Courier New" w:hAnsi="Courier New" w:cs="Courier New"/>
            <w:color w:val="003296"/>
            <w:sz w:val="16"/>
            <w:szCs w:val="16"/>
            <w:rPrChange w:id="2496"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497"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00"/>
            <w:sz w:val="16"/>
            <w:szCs w:val="16"/>
            <w:rPrChange w:id="2498"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499"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500" w:author="John MacAuley" w:date="2014-12-02T21:30:00Z">
              <w:rPr>
                <w:rFonts w:ascii="Times New Roman" w:hAnsi="Times New Roman"/>
                <w:color w:val="003296"/>
                <w:sz w:val="24"/>
              </w:rPr>
            </w:rPrChange>
          </w:rPr>
          <w:t>xsd:simpleType</w:t>
        </w:r>
        <w:proofErr w:type="spellEnd"/>
        <w:r w:rsidR="004D1B37" w:rsidRPr="004D1B37">
          <w:rPr>
            <w:rFonts w:ascii="Courier New" w:hAnsi="Courier New" w:cs="Courier New"/>
            <w:color w:val="F5844C"/>
            <w:sz w:val="16"/>
            <w:szCs w:val="16"/>
            <w:rPrChange w:id="2501" w:author="John MacAuley" w:date="2014-12-02T21:30:00Z">
              <w:rPr>
                <w:rFonts w:ascii="Times New Roman" w:hAnsi="Times New Roman"/>
                <w:color w:val="F5844C"/>
                <w:sz w:val="24"/>
              </w:rPr>
            </w:rPrChange>
          </w:rPr>
          <w:t xml:space="preserve"> name</w:t>
        </w:r>
        <w:r w:rsidR="004D1B37" w:rsidRPr="004D1B37">
          <w:rPr>
            <w:rFonts w:ascii="Courier New" w:hAnsi="Courier New" w:cs="Courier New"/>
            <w:color w:val="FF8040"/>
            <w:sz w:val="16"/>
            <w:szCs w:val="16"/>
            <w:rPrChange w:id="2502"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503" w:author="John MacAuley" w:date="2014-12-02T21:30:00Z">
              <w:rPr>
                <w:rFonts w:ascii="Times New Roman" w:hAnsi="Times New Roman"/>
                <w:color w:val="993300"/>
                <w:sz w:val="24"/>
              </w:rPr>
            </w:rPrChange>
          </w:rPr>
          <w:t>"</w:t>
        </w:r>
        <w:proofErr w:type="spellStart"/>
        <w:r w:rsidR="004D1B37" w:rsidRPr="004D1B37">
          <w:rPr>
            <w:rFonts w:ascii="Courier New" w:hAnsi="Courier New" w:cs="Courier New"/>
            <w:color w:val="993300"/>
            <w:sz w:val="16"/>
            <w:szCs w:val="16"/>
            <w:rPrChange w:id="2504" w:author="John MacAuley" w:date="2014-12-02T21:30:00Z">
              <w:rPr>
                <w:rFonts w:ascii="Times New Roman" w:hAnsi="Times New Roman"/>
                <w:color w:val="993300"/>
                <w:sz w:val="24"/>
              </w:rPr>
            </w:rPrChange>
          </w:rPr>
          <w:t>PeerRoleEnum</w:t>
        </w:r>
        <w:proofErr w:type="spellEnd"/>
        <w:r w:rsidR="004D1B37" w:rsidRPr="004D1B37">
          <w:rPr>
            <w:rFonts w:ascii="Courier New" w:hAnsi="Courier New" w:cs="Courier New"/>
            <w:color w:val="993300"/>
            <w:sz w:val="16"/>
            <w:szCs w:val="16"/>
            <w:rPrChange w:id="2505" w:author="John MacAuley" w:date="2014-12-02T21:30:00Z">
              <w:rPr>
                <w:rFonts w:ascii="Times New Roman" w:hAnsi="Times New Roman"/>
                <w:color w:val="993300"/>
                <w:sz w:val="24"/>
              </w:rPr>
            </w:rPrChange>
          </w:rPr>
          <w:t>"</w:t>
        </w:r>
        <w:r w:rsidR="004D1B37" w:rsidRPr="004D1B37">
          <w:rPr>
            <w:rFonts w:ascii="Courier New" w:hAnsi="Courier New" w:cs="Courier New"/>
            <w:color w:val="000096"/>
            <w:sz w:val="16"/>
            <w:szCs w:val="16"/>
            <w:rPrChange w:id="2506"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507"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508"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509" w:author="John MacAuley" w:date="2014-12-02T21:30:00Z">
              <w:rPr>
                <w:rFonts w:ascii="Times New Roman" w:hAnsi="Times New Roman"/>
                <w:color w:val="003296"/>
                <w:sz w:val="24"/>
              </w:rPr>
            </w:rPrChange>
          </w:rPr>
          <w:t>xsd:annotation</w:t>
        </w:r>
        <w:proofErr w:type="spellEnd"/>
        <w:r w:rsidR="004D1B37" w:rsidRPr="004D1B37">
          <w:rPr>
            <w:rFonts w:ascii="Courier New" w:hAnsi="Courier New" w:cs="Courier New"/>
            <w:color w:val="003296"/>
            <w:sz w:val="16"/>
            <w:szCs w:val="16"/>
            <w:rPrChange w:id="2510"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511"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512"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513" w:author="John MacAuley" w:date="2014-12-02T21:30:00Z">
              <w:rPr>
                <w:rFonts w:ascii="Times New Roman" w:hAnsi="Times New Roman"/>
                <w:color w:val="003296"/>
                <w:sz w:val="24"/>
              </w:rPr>
            </w:rPrChange>
          </w:rPr>
          <w:t>xsd:documentation</w:t>
        </w:r>
        <w:proofErr w:type="spellEnd"/>
        <w:r w:rsidR="004D1B37" w:rsidRPr="004D1B37">
          <w:rPr>
            <w:rFonts w:ascii="Courier New" w:hAnsi="Courier New" w:cs="Courier New"/>
            <w:color w:val="F5844C"/>
            <w:sz w:val="16"/>
            <w:szCs w:val="16"/>
            <w:rPrChange w:id="2514" w:author="John MacAuley" w:date="2014-12-02T21:30:00Z">
              <w:rPr>
                <w:rFonts w:ascii="Times New Roman" w:hAnsi="Times New Roman"/>
                <w:color w:val="F5844C"/>
                <w:sz w:val="24"/>
              </w:rPr>
            </w:rPrChange>
          </w:rPr>
          <w:t xml:space="preserve"> </w:t>
        </w:r>
        <w:proofErr w:type="spellStart"/>
        <w:r w:rsidR="004D1B37" w:rsidRPr="004D1B37">
          <w:rPr>
            <w:rFonts w:ascii="Courier New" w:hAnsi="Courier New" w:cs="Courier New"/>
            <w:color w:val="F5844C"/>
            <w:sz w:val="16"/>
            <w:szCs w:val="16"/>
            <w:rPrChange w:id="2515" w:author="John MacAuley" w:date="2014-12-02T21:30:00Z">
              <w:rPr>
                <w:rFonts w:ascii="Times New Roman" w:hAnsi="Times New Roman"/>
                <w:color w:val="F5844C"/>
                <w:sz w:val="24"/>
              </w:rPr>
            </w:rPrChange>
          </w:rPr>
          <w:t>xml:lang</w:t>
        </w:r>
        <w:proofErr w:type="spellEnd"/>
        <w:r w:rsidR="004D1B37" w:rsidRPr="004D1B37">
          <w:rPr>
            <w:rFonts w:ascii="Courier New" w:hAnsi="Courier New" w:cs="Courier New"/>
            <w:color w:val="FF8040"/>
            <w:sz w:val="16"/>
            <w:szCs w:val="16"/>
            <w:rPrChange w:id="2516"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517" w:author="John MacAuley" w:date="2014-12-02T21:30:00Z">
              <w:rPr>
                <w:rFonts w:ascii="Times New Roman" w:hAnsi="Times New Roman"/>
                <w:color w:val="993300"/>
                <w:sz w:val="24"/>
              </w:rPr>
            </w:rPrChange>
          </w:rPr>
          <w:t>"en"</w:t>
        </w:r>
        <w:r w:rsidR="004D1B37" w:rsidRPr="004D1B37">
          <w:rPr>
            <w:rFonts w:ascii="Courier New" w:hAnsi="Courier New" w:cs="Courier New"/>
            <w:color w:val="000096"/>
            <w:sz w:val="16"/>
            <w:szCs w:val="16"/>
            <w:rPrChange w:id="2518"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519" w:author="John MacAuley" w:date="2014-12-02T21:30:00Z">
              <w:rPr>
                <w:rFonts w:ascii="Times New Roman" w:hAnsi="Times New Roman"/>
                <w:color w:val="000000"/>
                <w:sz w:val="24"/>
              </w:rPr>
            </w:rPrChange>
          </w:rPr>
          <w:br/>
          <w:t xml:space="preserve">                Type enumerating the role of a </w:t>
        </w:r>
      </w:ins>
      <w:ins w:id="2520" w:author="John MacAuley" w:date="2014-12-03T10:37:00Z">
        <w:r w:rsidR="00D4022C" w:rsidRPr="00216573">
          <w:rPr>
            <w:rFonts w:ascii="Courier New" w:hAnsi="Courier New" w:cs="Courier New"/>
            <w:color w:val="000000"/>
            <w:sz w:val="16"/>
            <w:szCs w:val="16"/>
          </w:rPr>
          <w:t>unidirectional</w:t>
        </w:r>
      </w:ins>
      <w:ins w:id="2521" w:author="John MacAuley" w:date="2014-12-02T21:29:00Z">
        <w:r w:rsidR="004D1B37" w:rsidRPr="004D1B37">
          <w:rPr>
            <w:rFonts w:ascii="Courier New" w:hAnsi="Courier New" w:cs="Courier New"/>
            <w:color w:val="000000"/>
            <w:sz w:val="16"/>
            <w:szCs w:val="16"/>
            <w:rPrChange w:id="2522" w:author="John MacAuley" w:date="2014-12-02T21:30:00Z">
              <w:rPr>
                <w:rFonts w:ascii="Times New Roman" w:hAnsi="Times New Roman"/>
                <w:color w:val="000000"/>
                <w:sz w:val="24"/>
              </w:rPr>
            </w:rPrChange>
          </w:rPr>
          <w:t xml:space="preserve"> trusted</w:t>
        </w:r>
        <w:r w:rsidR="004D1B37" w:rsidRPr="004D1B37">
          <w:rPr>
            <w:rFonts w:ascii="Courier New" w:hAnsi="Courier New" w:cs="Courier New"/>
            <w:color w:val="000000"/>
            <w:sz w:val="16"/>
            <w:szCs w:val="16"/>
            <w:rPrChange w:id="2523" w:author="John MacAuley" w:date="2014-12-02T21:30:00Z">
              <w:rPr>
                <w:rFonts w:ascii="Times New Roman" w:hAnsi="Times New Roman"/>
                <w:color w:val="000000"/>
                <w:sz w:val="24"/>
              </w:rPr>
            </w:rPrChange>
          </w:rPr>
          <w:br/>
          <w:t xml:space="preserve">                control plane relationship.  </w:t>
        </w:r>
        <w:r w:rsidR="004D1B37" w:rsidRPr="004D1B37">
          <w:rPr>
            <w:rFonts w:ascii="Courier New" w:hAnsi="Courier New" w:cs="Courier New"/>
            <w:color w:val="000000"/>
            <w:sz w:val="16"/>
            <w:szCs w:val="16"/>
            <w:rPrChange w:id="2524"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525"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526" w:author="John MacAuley" w:date="2014-12-02T21:30:00Z">
              <w:rPr>
                <w:rFonts w:ascii="Times New Roman" w:hAnsi="Times New Roman"/>
                <w:color w:val="003296"/>
                <w:sz w:val="24"/>
              </w:rPr>
            </w:rPrChange>
          </w:rPr>
          <w:t>xsd</w:t>
        </w:r>
        <w:proofErr w:type="gramStart"/>
        <w:r w:rsidR="004D1B37" w:rsidRPr="004D1B37">
          <w:rPr>
            <w:rFonts w:ascii="Courier New" w:hAnsi="Courier New" w:cs="Courier New"/>
            <w:color w:val="003296"/>
            <w:sz w:val="16"/>
            <w:szCs w:val="16"/>
            <w:rPrChange w:id="2527" w:author="John MacAuley" w:date="2014-12-02T21:30:00Z">
              <w:rPr>
                <w:rFonts w:ascii="Times New Roman" w:hAnsi="Times New Roman"/>
                <w:color w:val="003296"/>
                <w:sz w:val="24"/>
              </w:rPr>
            </w:rPrChange>
          </w:rPr>
          <w:t>:documentation</w:t>
        </w:r>
        <w:proofErr w:type="spellEnd"/>
        <w:proofErr w:type="gramEnd"/>
        <w:r w:rsidR="004D1B37" w:rsidRPr="004D1B37">
          <w:rPr>
            <w:rFonts w:ascii="Courier New" w:hAnsi="Courier New" w:cs="Courier New"/>
            <w:color w:val="003296"/>
            <w:sz w:val="16"/>
            <w:szCs w:val="16"/>
            <w:rPrChange w:id="2528"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529"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530"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531" w:author="John MacAuley" w:date="2014-12-02T21:30:00Z">
              <w:rPr>
                <w:rFonts w:ascii="Times New Roman" w:hAnsi="Times New Roman"/>
                <w:color w:val="003296"/>
                <w:sz w:val="24"/>
              </w:rPr>
            </w:rPrChange>
          </w:rPr>
          <w:t>xsd:annotation</w:t>
        </w:r>
        <w:proofErr w:type="spellEnd"/>
        <w:r w:rsidR="004D1B37" w:rsidRPr="004D1B37">
          <w:rPr>
            <w:rFonts w:ascii="Courier New" w:hAnsi="Courier New" w:cs="Courier New"/>
            <w:color w:val="003296"/>
            <w:sz w:val="16"/>
            <w:szCs w:val="16"/>
            <w:rPrChange w:id="2532"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533"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534"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535" w:author="John MacAuley" w:date="2014-12-02T21:30:00Z">
              <w:rPr>
                <w:rFonts w:ascii="Times New Roman" w:hAnsi="Times New Roman"/>
                <w:color w:val="003296"/>
                <w:sz w:val="24"/>
              </w:rPr>
            </w:rPrChange>
          </w:rPr>
          <w:t>xsd:restriction</w:t>
        </w:r>
        <w:proofErr w:type="spellEnd"/>
        <w:r w:rsidR="004D1B37" w:rsidRPr="004D1B37">
          <w:rPr>
            <w:rFonts w:ascii="Courier New" w:hAnsi="Courier New" w:cs="Courier New"/>
            <w:color w:val="F5844C"/>
            <w:sz w:val="16"/>
            <w:szCs w:val="16"/>
            <w:rPrChange w:id="2536" w:author="John MacAuley" w:date="2014-12-02T21:30:00Z">
              <w:rPr>
                <w:rFonts w:ascii="Times New Roman" w:hAnsi="Times New Roman"/>
                <w:color w:val="F5844C"/>
                <w:sz w:val="24"/>
              </w:rPr>
            </w:rPrChange>
          </w:rPr>
          <w:t xml:space="preserve"> base</w:t>
        </w:r>
        <w:r w:rsidR="004D1B37" w:rsidRPr="004D1B37">
          <w:rPr>
            <w:rFonts w:ascii="Courier New" w:hAnsi="Courier New" w:cs="Courier New"/>
            <w:color w:val="FF8040"/>
            <w:sz w:val="16"/>
            <w:szCs w:val="16"/>
            <w:rPrChange w:id="2537"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538" w:author="John MacAuley" w:date="2014-12-02T21:30:00Z">
              <w:rPr>
                <w:rFonts w:ascii="Times New Roman" w:hAnsi="Times New Roman"/>
                <w:color w:val="993300"/>
                <w:sz w:val="24"/>
              </w:rPr>
            </w:rPrChange>
          </w:rPr>
          <w:t>"</w:t>
        </w:r>
        <w:proofErr w:type="spellStart"/>
        <w:r w:rsidR="004D1B37" w:rsidRPr="004D1B37">
          <w:rPr>
            <w:rFonts w:ascii="Courier New" w:hAnsi="Courier New" w:cs="Courier New"/>
            <w:color w:val="993300"/>
            <w:sz w:val="16"/>
            <w:szCs w:val="16"/>
            <w:rPrChange w:id="2539" w:author="John MacAuley" w:date="2014-12-02T21:30:00Z">
              <w:rPr>
                <w:rFonts w:ascii="Times New Roman" w:hAnsi="Times New Roman"/>
                <w:color w:val="993300"/>
                <w:sz w:val="24"/>
              </w:rPr>
            </w:rPrChange>
          </w:rPr>
          <w:t>xsd:string</w:t>
        </w:r>
        <w:proofErr w:type="spellEnd"/>
        <w:r w:rsidR="004D1B37" w:rsidRPr="004D1B37">
          <w:rPr>
            <w:rFonts w:ascii="Courier New" w:hAnsi="Courier New" w:cs="Courier New"/>
            <w:color w:val="993300"/>
            <w:sz w:val="16"/>
            <w:szCs w:val="16"/>
            <w:rPrChange w:id="2540" w:author="John MacAuley" w:date="2014-12-02T21:30:00Z">
              <w:rPr>
                <w:rFonts w:ascii="Times New Roman" w:hAnsi="Times New Roman"/>
                <w:color w:val="993300"/>
                <w:sz w:val="24"/>
              </w:rPr>
            </w:rPrChange>
          </w:rPr>
          <w:t>"</w:t>
        </w:r>
        <w:r w:rsidR="004D1B37" w:rsidRPr="004D1B37">
          <w:rPr>
            <w:rFonts w:ascii="Courier New" w:hAnsi="Courier New" w:cs="Courier New"/>
            <w:color w:val="000096"/>
            <w:sz w:val="16"/>
            <w:szCs w:val="16"/>
            <w:rPrChange w:id="2541"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542"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543"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544" w:author="John MacAuley" w:date="2014-12-02T21:30:00Z">
              <w:rPr>
                <w:rFonts w:ascii="Times New Roman" w:hAnsi="Times New Roman"/>
                <w:color w:val="003296"/>
                <w:sz w:val="24"/>
              </w:rPr>
            </w:rPrChange>
          </w:rPr>
          <w:t>xsd:enumeration</w:t>
        </w:r>
        <w:proofErr w:type="spellEnd"/>
        <w:r w:rsidR="004D1B37" w:rsidRPr="004D1B37">
          <w:rPr>
            <w:rFonts w:ascii="Courier New" w:hAnsi="Courier New" w:cs="Courier New"/>
            <w:color w:val="F5844C"/>
            <w:sz w:val="16"/>
            <w:szCs w:val="16"/>
            <w:rPrChange w:id="2545" w:author="John MacAuley" w:date="2014-12-02T21:30:00Z">
              <w:rPr>
                <w:rFonts w:ascii="Times New Roman" w:hAnsi="Times New Roman"/>
                <w:color w:val="F5844C"/>
                <w:sz w:val="24"/>
              </w:rPr>
            </w:rPrChange>
          </w:rPr>
          <w:t xml:space="preserve"> value</w:t>
        </w:r>
        <w:r w:rsidR="004D1B37" w:rsidRPr="004D1B37">
          <w:rPr>
            <w:rFonts w:ascii="Courier New" w:hAnsi="Courier New" w:cs="Courier New"/>
            <w:color w:val="FF8040"/>
            <w:sz w:val="16"/>
            <w:szCs w:val="16"/>
            <w:rPrChange w:id="2546"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547" w:author="John MacAuley" w:date="2014-12-02T21:30:00Z">
              <w:rPr>
                <w:rFonts w:ascii="Times New Roman" w:hAnsi="Times New Roman"/>
                <w:color w:val="993300"/>
                <w:sz w:val="24"/>
              </w:rPr>
            </w:rPrChange>
          </w:rPr>
          <w:t>"RA"</w:t>
        </w:r>
        <w:r w:rsidR="004D1B37" w:rsidRPr="004D1B37">
          <w:rPr>
            <w:rFonts w:ascii="Courier New" w:hAnsi="Courier New" w:cs="Courier New"/>
            <w:color w:val="F5844C"/>
            <w:sz w:val="16"/>
            <w:szCs w:val="16"/>
            <w:rPrChange w:id="2548" w:author="John MacAuley" w:date="2014-12-02T21:30:00Z">
              <w:rPr>
                <w:rFonts w:ascii="Times New Roman" w:hAnsi="Times New Roman"/>
                <w:color w:val="F5844C"/>
                <w:sz w:val="24"/>
              </w:rPr>
            </w:rPrChange>
          </w:rPr>
          <w:t xml:space="preserve"> </w:t>
        </w:r>
        <w:r w:rsidR="004D1B37" w:rsidRPr="004D1B37">
          <w:rPr>
            <w:rFonts w:ascii="Courier New" w:hAnsi="Courier New" w:cs="Courier New"/>
            <w:color w:val="000096"/>
            <w:sz w:val="16"/>
            <w:szCs w:val="16"/>
            <w:rPrChange w:id="2549"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550"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551"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552" w:author="John MacAuley" w:date="2014-12-02T21:30:00Z">
              <w:rPr>
                <w:rFonts w:ascii="Times New Roman" w:hAnsi="Times New Roman"/>
                <w:color w:val="003296"/>
                <w:sz w:val="24"/>
              </w:rPr>
            </w:rPrChange>
          </w:rPr>
          <w:t>xsd:enumeration</w:t>
        </w:r>
        <w:proofErr w:type="spellEnd"/>
        <w:r w:rsidR="004D1B37" w:rsidRPr="004D1B37">
          <w:rPr>
            <w:rFonts w:ascii="Courier New" w:hAnsi="Courier New" w:cs="Courier New"/>
            <w:color w:val="F5844C"/>
            <w:sz w:val="16"/>
            <w:szCs w:val="16"/>
            <w:rPrChange w:id="2553" w:author="John MacAuley" w:date="2014-12-02T21:30:00Z">
              <w:rPr>
                <w:rFonts w:ascii="Times New Roman" w:hAnsi="Times New Roman"/>
                <w:color w:val="F5844C"/>
                <w:sz w:val="24"/>
              </w:rPr>
            </w:rPrChange>
          </w:rPr>
          <w:t xml:space="preserve"> value</w:t>
        </w:r>
        <w:r w:rsidR="004D1B37" w:rsidRPr="004D1B37">
          <w:rPr>
            <w:rFonts w:ascii="Courier New" w:hAnsi="Courier New" w:cs="Courier New"/>
            <w:color w:val="FF8040"/>
            <w:sz w:val="16"/>
            <w:szCs w:val="16"/>
            <w:rPrChange w:id="2554"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555" w:author="John MacAuley" w:date="2014-12-02T21:30:00Z">
              <w:rPr>
                <w:rFonts w:ascii="Times New Roman" w:hAnsi="Times New Roman"/>
                <w:color w:val="993300"/>
                <w:sz w:val="24"/>
              </w:rPr>
            </w:rPrChange>
          </w:rPr>
          <w:t>"PA"</w:t>
        </w:r>
        <w:r w:rsidR="004D1B37" w:rsidRPr="004D1B37">
          <w:rPr>
            <w:rFonts w:ascii="Courier New" w:hAnsi="Courier New" w:cs="Courier New"/>
            <w:color w:val="F5844C"/>
            <w:sz w:val="16"/>
            <w:szCs w:val="16"/>
            <w:rPrChange w:id="2556" w:author="John MacAuley" w:date="2014-12-02T21:30:00Z">
              <w:rPr>
                <w:rFonts w:ascii="Times New Roman" w:hAnsi="Times New Roman"/>
                <w:color w:val="F5844C"/>
                <w:sz w:val="24"/>
              </w:rPr>
            </w:rPrChange>
          </w:rPr>
          <w:t xml:space="preserve"> </w:t>
        </w:r>
        <w:r w:rsidR="004D1B37" w:rsidRPr="004D1B37">
          <w:rPr>
            <w:rFonts w:ascii="Courier New" w:hAnsi="Courier New" w:cs="Courier New"/>
            <w:color w:val="000096"/>
            <w:sz w:val="16"/>
            <w:szCs w:val="16"/>
            <w:rPrChange w:id="2557"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558"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559"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560" w:author="John MacAuley" w:date="2014-12-02T21:30:00Z">
              <w:rPr>
                <w:rFonts w:ascii="Times New Roman" w:hAnsi="Times New Roman"/>
                <w:color w:val="003296"/>
                <w:sz w:val="24"/>
              </w:rPr>
            </w:rPrChange>
          </w:rPr>
          <w:t>xsd:restriction</w:t>
        </w:r>
        <w:proofErr w:type="spellEnd"/>
        <w:r w:rsidR="004D1B37" w:rsidRPr="004D1B37">
          <w:rPr>
            <w:rFonts w:ascii="Courier New" w:hAnsi="Courier New" w:cs="Courier New"/>
            <w:color w:val="003296"/>
            <w:sz w:val="16"/>
            <w:szCs w:val="16"/>
            <w:rPrChange w:id="2561"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562"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563"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564" w:author="John MacAuley" w:date="2014-12-02T21:30:00Z">
              <w:rPr>
                <w:rFonts w:ascii="Times New Roman" w:hAnsi="Times New Roman"/>
                <w:color w:val="003296"/>
                <w:sz w:val="24"/>
              </w:rPr>
            </w:rPrChange>
          </w:rPr>
          <w:t>xsd:simpleType</w:t>
        </w:r>
        <w:proofErr w:type="spellEnd"/>
        <w:r w:rsidR="004D1B37" w:rsidRPr="004D1B37">
          <w:rPr>
            <w:rFonts w:ascii="Courier New" w:hAnsi="Courier New" w:cs="Courier New"/>
            <w:color w:val="003296"/>
            <w:sz w:val="16"/>
            <w:szCs w:val="16"/>
            <w:rPrChange w:id="2565"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566"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0000"/>
            <w:sz w:val="16"/>
            <w:szCs w:val="16"/>
            <w:rPrChange w:id="2567"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568"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569" w:author="John MacAuley" w:date="2014-12-02T21:30:00Z">
              <w:rPr>
                <w:rFonts w:ascii="Times New Roman" w:hAnsi="Times New Roman"/>
                <w:color w:val="003296"/>
                <w:sz w:val="24"/>
              </w:rPr>
            </w:rPrChange>
          </w:rPr>
          <w:t>xsd:complexType</w:t>
        </w:r>
        <w:proofErr w:type="spellEnd"/>
        <w:r w:rsidR="004D1B37" w:rsidRPr="004D1B37">
          <w:rPr>
            <w:rFonts w:ascii="Courier New" w:hAnsi="Courier New" w:cs="Courier New"/>
            <w:color w:val="F5844C"/>
            <w:sz w:val="16"/>
            <w:szCs w:val="16"/>
            <w:rPrChange w:id="2570" w:author="John MacAuley" w:date="2014-12-02T21:30:00Z">
              <w:rPr>
                <w:rFonts w:ascii="Times New Roman" w:hAnsi="Times New Roman"/>
                <w:color w:val="F5844C"/>
                <w:sz w:val="24"/>
              </w:rPr>
            </w:rPrChange>
          </w:rPr>
          <w:t xml:space="preserve"> name</w:t>
        </w:r>
        <w:r w:rsidR="004D1B37" w:rsidRPr="004D1B37">
          <w:rPr>
            <w:rFonts w:ascii="Courier New" w:hAnsi="Courier New" w:cs="Courier New"/>
            <w:color w:val="FF8040"/>
            <w:sz w:val="16"/>
            <w:szCs w:val="16"/>
            <w:rPrChange w:id="2571"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572" w:author="John MacAuley" w:date="2014-12-02T21:30:00Z">
              <w:rPr>
                <w:rFonts w:ascii="Times New Roman" w:hAnsi="Times New Roman"/>
                <w:color w:val="993300"/>
                <w:sz w:val="24"/>
              </w:rPr>
            </w:rPrChange>
          </w:rPr>
          <w:t>"</w:t>
        </w:r>
        <w:proofErr w:type="spellStart"/>
        <w:r w:rsidR="004D1B37" w:rsidRPr="004D1B37">
          <w:rPr>
            <w:rFonts w:ascii="Courier New" w:hAnsi="Courier New" w:cs="Courier New"/>
            <w:color w:val="993300"/>
            <w:sz w:val="16"/>
            <w:szCs w:val="16"/>
            <w:rPrChange w:id="2573" w:author="John MacAuley" w:date="2014-12-02T21:30:00Z">
              <w:rPr>
                <w:rFonts w:ascii="Times New Roman" w:hAnsi="Times New Roman"/>
                <w:color w:val="993300"/>
                <w:sz w:val="24"/>
              </w:rPr>
            </w:rPrChange>
          </w:rPr>
          <w:t>HolderType</w:t>
        </w:r>
        <w:proofErr w:type="spellEnd"/>
        <w:r w:rsidR="004D1B37" w:rsidRPr="004D1B37">
          <w:rPr>
            <w:rFonts w:ascii="Courier New" w:hAnsi="Courier New" w:cs="Courier New"/>
            <w:color w:val="993300"/>
            <w:sz w:val="16"/>
            <w:szCs w:val="16"/>
            <w:rPrChange w:id="2574" w:author="John MacAuley" w:date="2014-12-02T21:30:00Z">
              <w:rPr>
                <w:rFonts w:ascii="Times New Roman" w:hAnsi="Times New Roman"/>
                <w:color w:val="993300"/>
                <w:sz w:val="24"/>
              </w:rPr>
            </w:rPrChange>
          </w:rPr>
          <w:t>"</w:t>
        </w:r>
        <w:r w:rsidR="004D1B37" w:rsidRPr="004D1B37">
          <w:rPr>
            <w:rFonts w:ascii="Courier New" w:hAnsi="Courier New" w:cs="Courier New"/>
            <w:color w:val="000096"/>
            <w:sz w:val="16"/>
            <w:szCs w:val="16"/>
            <w:rPrChange w:id="2575"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576"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577"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578" w:author="John MacAuley" w:date="2014-12-02T21:30:00Z">
              <w:rPr>
                <w:rFonts w:ascii="Times New Roman" w:hAnsi="Times New Roman"/>
                <w:color w:val="003296"/>
                <w:sz w:val="24"/>
              </w:rPr>
            </w:rPrChange>
          </w:rPr>
          <w:t>xsd:annotation</w:t>
        </w:r>
        <w:proofErr w:type="spellEnd"/>
        <w:r w:rsidR="004D1B37" w:rsidRPr="004D1B37">
          <w:rPr>
            <w:rFonts w:ascii="Courier New" w:hAnsi="Courier New" w:cs="Courier New"/>
            <w:color w:val="003296"/>
            <w:sz w:val="16"/>
            <w:szCs w:val="16"/>
            <w:rPrChange w:id="2579"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580"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581"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582" w:author="John MacAuley" w:date="2014-12-02T21:30:00Z">
              <w:rPr>
                <w:rFonts w:ascii="Times New Roman" w:hAnsi="Times New Roman"/>
                <w:color w:val="003296"/>
                <w:sz w:val="24"/>
              </w:rPr>
            </w:rPrChange>
          </w:rPr>
          <w:t>xsd:documentation</w:t>
        </w:r>
        <w:proofErr w:type="spellEnd"/>
        <w:r w:rsidR="004D1B37" w:rsidRPr="004D1B37">
          <w:rPr>
            <w:rFonts w:ascii="Courier New" w:hAnsi="Courier New" w:cs="Courier New"/>
            <w:color w:val="F5844C"/>
            <w:sz w:val="16"/>
            <w:szCs w:val="16"/>
            <w:rPrChange w:id="2583" w:author="John MacAuley" w:date="2014-12-02T21:30:00Z">
              <w:rPr>
                <w:rFonts w:ascii="Times New Roman" w:hAnsi="Times New Roman"/>
                <w:color w:val="F5844C"/>
                <w:sz w:val="24"/>
              </w:rPr>
            </w:rPrChange>
          </w:rPr>
          <w:t xml:space="preserve"> </w:t>
        </w:r>
        <w:proofErr w:type="spellStart"/>
        <w:r w:rsidR="004D1B37" w:rsidRPr="004D1B37">
          <w:rPr>
            <w:rFonts w:ascii="Courier New" w:hAnsi="Courier New" w:cs="Courier New"/>
            <w:color w:val="F5844C"/>
            <w:sz w:val="16"/>
            <w:szCs w:val="16"/>
            <w:rPrChange w:id="2584" w:author="John MacAuley" w:date="2014-12-02T21:30:00Z">
              <w:rPr>
                <w:rFonts w:ascii="Times New Roman" w:hAnsi="Times New Roman"/>
                <w:color w:val="F5844C"/>
                <w:sz w:val="24"/>
              </w:rPr>
            </w:rPrChange>
          </w:rPr>
          <w:t>xml:lang</w:t>
        </w:r>
        <w:proofErr w:type="spellEnd"/>
        <w:r w:rsidR="004D1B37" w:rsidRPr="004D1B37">
          <w:rPr>
            <w:rFonts w:ascii="Courier New" w:hAnsi="Courier New" w:cs="Courier New"/>
            <w:color w:val="FF8040"/>
            <w:sz w:val="16"/>
            <w:szCs w:val="16"/>
            <w:rPrChange w:id="2585"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586" w:author="John MacAuley" w:date="2014-12-02T21:30:00Z">
              <w:rPr>
                <w:rFonts w:ascii="Times New Roman" w:hAnsi="Times New Roman"/>
                <w:color w:val="993300"/>
                <w:sz w:val="24"/>
              </w:rPr>
            </w:rPrChange>
          </w:rPr>
          <w:t>"en"</w:t>
        </w:r>
        <w:r w:rsidR="004D1B37" w:rsidRPr="004D1B37">
          <w:rPr>
            <w:rFonts w:ascii="Courier New" w:hAnsi="Courier New" w:cs="Courier New"/>
            <w:color w:val="000096"/>
            <w:sz w:val="16"/>
            <w:szCs w:val="16"/>
            <w:rPrChange w:id="2587"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588" w:author="John MacAuley" w:date="2014-12-02T21:30:00Z">
              <w:rPr>
                <w:rFonts w:ascii="Times New Roman" w:hAnsi="Times New Roman"/>
                <w:color w:val="000000"/>
                <w:sz w:val="24"/>
              </w:rPr>
            </w:rPrChange>
          </w:rPr>
          <w:br/>
          <w:t xml:space="preserve">                A simple holder type for inclusion of elements and attributes</w:t>
        </w:r>
        <w:r w:rsidR="004D1B37" w:rsidRPr="004D1B37">
          <w:rPr>
            <w:rFonts w:ascii="Courier New" w:hAnsi="Courier New" w:cs="Courier New"/>
            <w:color w:val="000000"/>
            <w:sz w:val="16"/>
            <w:szCs w:val="16"/>
            <w:rPrChange w:id="2589" w:author="John MacAuley" w:date="2014-12-02T21:30:00Z">
              <w:rPr>
                <w:rFonts w:ascii="Times New Roman" w:hAnsi="Times New Roman"/>
                <w:color w:val="000000"/>
                <w:sz w:val="24"/>
              </w:rPr>
            </w:rPrChange>
          </w:rPr>
          <w:br/>
          <w:t xml:space="preserve">                from external namespaces.  This separate type is required to</w:t>
        </w:r>
        <w:r w:rsidR="004D1B37" w:rsidRPr="004D1B37">
          <w:rPr>
            <w:rFonts w:ascii="Courier New" w:hAnsi="Courier New" w:cs="Courier New"/>
            <w:color w:val="000000"/>
            <w:sz w:val="16"/>
            <w:szCs w:val="16"/>
            <w:rPrChange w:id="2590" w:author="John MacAuley" w:date="2014-12-02T21:30:00Z">
              <w:rPr>
                <w:rFonts w:ascii="Times New Roman" w:hAnsi="Times New Roman"/>
                <w:color w:val="000000"/>
                <w:sz w:val="24"/>
              </w:rPr>
            </w:rPrChange>
          </w:rPr>
          <w:br/>
        </w:r>
        <w:proofErr w:type="gramStart"/>
        <w:r w:rsidR="004D1B37" w:rsidRPr="004D1B37">
          <w:rPr>
            <w:rFonts w:ascii="Courier New" w:hAnsi="Courier New" w:cs="Courier New"/>
            <w:color w:val="000000"/>
            <w:sz w:val="16"/>
            <w:szCs w:val="16"/>
            <w:rPrChange w:id="2591" w:author="John MacAuley" w:date="2014-12-02T21:30:00Z">
              <w:rPr>
                <w:rFonts w:ascii="Times New Roman" w:hAnsi="Times New Roman"/>
                <w:color w:val="000000"/>
                <w:sz w:val="24"/>
              </w:rPr>
            </w:rPrChange>
          </w:rPr>
          <w:t xml:space="preserve">                get</w:t>
        </w:r>
        <w:proofErr w:type="gramEnd"/>
        <w:r w:rsidR="004D1B37" w:rsidRPr="004D1B37">
          <w:rPr>
            <w:rFonts w:ascii="Courier New" w:hAnsi="Courier New" w:cs="Courier New"/>
            <w:color w:val="000000"/>
            <w:sz w:val="16"/>
            <w:szCs w:val="16"/>
            <w:rPrChange w:id="2592" w:author="John MacAuley" w:date="2014-12-02T21:30:00Z">
              <w:rPr>
                <w:rFonts w:ascii="Times New Roman" w:hAnsi="Times New Roman"/>
                <w:color w:val="000000"/>
                <w:sz w:val="24"/>
              </w:rPr>
            </w:rPrChange>
          </w:rPr>
          <w:t xml:space="preserve"> around bugs in Libxml2 library used by command line tools</w:t>
        </w:r>
        <w:r w:rsidR="004D1B37" w:rsidRPr="004D1B37">
          <w:rPr>
            <w:rFonts w:ascii="Courier New" w:hAnsi="Courier New" w:cs="Courier New"/>
            <w:color w:val="000000"/>
            <w:sz w:val="16"/>
            <w:szCs w:val="16"/>
            <w:rPrChange w:id="2593" w:author="John MacAuley" w:date="2014-12-02T21:30:00Z">
              <w:rPr>
                <w:rFonts w:ascii="Times New Roman" w:hAnsi="Times New Roman"/>
                <w:color w:val="000000"/>
                <w:sz w:val="24"/>
              </w:rPr>
            </w:rPrChange>
          </w:rPr>
          <w:br/>
          <w:t xml:space="preserve">                like </w:t>
        </w:r>
        <w:proofErr w:type="spellStart"/>
        <w:r w:rsidR="004D1B37" w:rsidRPr="004D1B37">
          <w:rPr>
            <w:rFonts w:ascii="Courier New" w:hAnsi="Courier New" w:cs="Courier New"/>
            <w:color w:val="000000"/>
            <w:sz w:val="16"/>
            <w:szCs w:val="16"/>
            <w:rPrChange w:id="2594" w:author="John MacAuley" w:date="2014-12-02T21:30:00Z">
              <w:rPr>
                <w:rFonts w:ascii="Times New Roman" w:hAnsi="Times New Roman"/>
                <w:color w:val="000000"/>
                <w:sz w:val="24"/>
              </w:rPr>
            </w:rPrChange>
          </w:rPr>
          <w:t>xmllint</w:t>
        </w:r>
        <w:proofErr w:type="spellEnd"/>
        <w:r w:rsidR="004D1B37" w:rsidRPr="004D1B37">
          <w:rPr>
            <w:rFonts w:ascii="Courier New" w:hAnsi="Courier New" w:cs="Courier New"/>
            <w:color w:val="000000"/>
            <w:sz w:val="16"/>
            <w:szCs w:val="16"/>
            <w:rPrChange w:id="2595" w:author="John MacAuley" w:date="2014-12-02T21:30:00Z">
              <w:rPr>
                <w:rFonts w:ascii="Times New Roman" w:hAnsi="Times New Roman"/>
                <w:color w:val="000000"/>
                <w:sz w:val="24"/>
              </w:rPr>
            </w:rPrChange>
          </w:rPr>
          <w:t>.</w:t>
        </w:r>
        <w:r w:rsidR="004D1B37" w:rsidRPr="004D1B37">
          <w:rPr>
            <w:rFonts w:ascii="Courier New" w:hAnsi="Courier New" w:cs="Courier New"/>
            <w:color w:val="000000"/>
            <w:sz w:val="16"/>
            <w:szCs w:val="16"/>
            <w:rPrChange w:id="2596"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597"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598" w:author="John MacAuley" w:date="2014-12-02T21:30:00Z">
              <w:rPr>
                <w:rFonts w:ascii="Times New Roman" w:hAnsi="Times New Roman"/>
                <w:color w:val="003296"/>
                <w:sz w:val="24"/>
              </w:rPr>
            </w:rPrChange>
          </w:rPr>
          <w:t>xsd</w:t>
        </w:r>
        <w:proofErr w:type="gramStart"/>
        <w:r w:rsidR="004D1B37" w:rsidRPr="004D1B37">
          <w:rPr>
            <w:rFonts w:ascii="Courier New" w:hAnsi="Courier New" w:cs="Courier New"/>
            <w:color w:val="003296"/>
            <w:sz w:val="16"/>
            <w:szCs w:val="16"/>
            <w:rPrChange w:id="2599" w:author="John MacAuley" w:date="2014-12-02T21:30:00Z">
              <w:rPr>
                <w:rFonts w:ascii="Times New Roman" w:hAnsi="Times New Roman"/>
                <w:color w:val="003296"/>
                <w:sz w:val="24"/>
              </w:rPr>
            </w:rPrChange>
          </w:rPr>
          <w:t>:documentation</w:t>
        </w:r>
        <w:proofErr w:type="spellEnd"/>
        <w:proofErr w:type="gramEnd"/>
        <w:r w:rsidR="004D1B37" w:rsidRPr="004D1B37">
          <w:rPr>
            <w:rFonts w:ascii="Courier New" w:hAnsi="Courier New" w:cs="Courier New"/>
            <w:color w:val="003296"/>
            <w:sz w:val="16"/>
            <w:szCs w:val="16"/>
            <w:rPrChange w:id="2600"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601"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602"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603" w:author="John MacAuley" w:date="2014-12-02T21:30:00Z">
              <w:rPr>
                <w:rFonts w:ascii="Times New Roman" w:hAnsi="Times New Roman"/>
                <w:color w:val="003296"/>
                <w:sz w:val="24"/>
              </w:rPr>
            </w:rPrChange>
          </w:rPr>
          <w:t>xsd:annotation</w:t>
        </w:r>
        <w:proofErr w:type="spellEnd"/>
        <w:r w:rsidR="004D1B37" w:rsidRPr="004D1B37">
          <w:rPr>
            <w:rFonts w:ascii="Courier New" w:hAnsi="Courier New" w:cs="Courier New"/>
            <w:color w:val="003296"/>
            <w:sz w:val="16"/>
            <w:szCs w:val="16"/>
            <w:rPrChange w:id="2604"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605"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606"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607" w:author="John MacAuley" w:date="2014-12-02T21:30:00Z">
              <w:rPr>
                <w:rFonts w:ascii="Times New Roman" w:hAnsi="Times New Roman"/>
                <w:color w:val="003296"/>
                <w:sz w:val="24"/>
              </w:rPr>
            </w:rPrChange>
          </w:rPr>
          <w:t>xsd:sequence</w:t>
        </w:r>
        <w:proofErr w:type="spellEnd"/>
        <w:r w:rsidR="004D1B37" w:rsidRPr="004D1B37">
          <w:rPr>
            <w:rFonts w:ascii="Courier New" w:hAnsi="Courier New" w:cs="Courier New"/>
            <w:color w:val="003296"/>
            <w:sz w:val="16"/>
            <w:szCs w:val="16"/>
            <w:rPrChange w:id="2608"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609"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610"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611" w:author="John MacAuley" w:date="2014-12-02T21:30:00Z">
              <w:rPr>
                <w:rFonts w:ascii="Times New Roman" w:hAnsi="Times New Roman"/>
                <w:color w:val="003296"/>
                <w:sz w:val="24"/>
              </w:rPr>
            </w:rPrChange>
          </w:rPr>
          <w:t>xsd:any</w:t>
        </w:r>
        <w:proofErr w:type="spellEnd"/>
        <w:r w:rsidR="004D1B37" w:rsidRPr="004D1B37">
          <w:rPr>
            <w:rFonts w:ascii="Courier New" w:hAnsi="Courier New" w:cs="Courier New"/>
            <w:color w:val="F5844C"/>
            <w:sz w:val="16"/>
            <w:szCs w:val="16"/>
            <w:rPrChange w:id="2612" w:author="John MacAuley" w:date="2014-12-02T21:30:00Z">
              <w:rPr>
                <w:rFonts w:ascii="Times New Roman" w:hAnsi="Times New Roman"/>
                <w:color w:val="F5844C"/>
                <w:sz w:val="24"/>
              </w:rPr>
            </w:rPrChange>
          </w:rPr>
          <w:t xml:space="preserve"> namespace</w:t>
        </w:r>
        <w:r w:rsidR="004D1B37" w:rsidRPr="004D1B37">
          <w:rPr>
            <w:rFonts w:ascii="Courier New" w:hAnsi="Courier New" w:cs="Courier New"/>
            <w:color w:val="FF8040"/>
            <w:sz w:val="16"/>
            <w:szCs w:val="16"/>
            <w:rPrChange w:id="2613"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614" w:author="John MacAuley" w:date="2014-12-02T21:30:00Z">
              <w:rPr>
                <w:rFonts w:ascii="Times New Roman" w:hAnsi="Times New Roman"/>
                <w:color w:val="993300"/>
                <w:sz w:val="24"/>
              </w:rPr>
            </w:rPrChange>
          </w:rPr>
          <w:t>"##other"</w:t>
        </w:r>
        <w:r w:rsidR="004D1B37" w:rsidRPr="004D1B37">
          <w:rPr>
            <w:rFonts w:ascii="Courier New" w:hAnsi="Courier New" w:cs="Courier New"/>
            <w:color w:val="F5844C"/>
            <w:sz w:val="16"/>
            <w:szCs w:val="16"/>
            <w:rPrChange w:id="2615" w:author="John MacAuley" w:date="2014-12-02T21:30:00Z">
              <w:rPr>
                <w:rFonts w:ascii="Times New Roman" w:hAnsi="Times New Roman"/>
                <w:color w:val="F5844C"/>
                <w:sz w:val="24"/>
              </w:rPr>
            </w:rPrChange>
          </w:rPr>
          <w:t xml:space="preserve"> </w:t>
        </w:r>
        <w:proofErr w:type="spellStart"/>
        <w:r w:rsidR="004D1B37" w:rsidRPr="004D1B37">
          <w:rPr>
            <w:rFonts w:ascii="Courier New" w:hAnsi="Courier New" w:cs="Courier New"/>
            <w:color w:val="F5844C"/>
            <w:sz w:val="16"/>
            <w:szCs w:val="16"/>
            <w:rPrChange w:id="2616" w:author="John MacAuley" w:date="2014-12-02T21:30:00Z">
              <w:rPr>
                <w:rFonts w:ascii="Times New Roman" w:hAnsi="Times New Roman"/>
                <w:color w:val="F5844C"/>
                <w:sz w:val="24"/>
              </w:rPr>
            </w:rPrChange>
          </w:rPr>
          <w:t>processContents</w:t>
        </w:r>
        <w:proofErr w:type="spellEnd"/>
        <w:r w:rsidR="004D1B37" w:rsidRPr="004D1B37">
          <w:rPr>
            <w:rFonts w:ascii="Courier New" w:hAnsi="Courier New" w:cs="Courier New"/>
            <w:color w:val="FF8040"/>
            <w:sz w:val="16"/>
            <w:szCs w:val="16"/>
            <w:rPrChange w:id="2617"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618" w:author="John MacAuley" w:date="2014-12-02T21:30:00Z">
              <w:rPr>
                <w:rFonts w:ascii="Times New Roman" w:hAnsi="Times New Roman"/>
                <w:color w:val="993300"/>
                <w:sz w:val="24"/>
              </w:rPr>
            </w:rPrChange>
          </w:rPr>
          <w:t>"lax"</w:t>
        </w:r>
        <w:r w:rsidR="004D1B37" w:rsidRPr="004D1B37">
          <w:rPr>
            <w:rFonts w:ascii="Courier New" w:hAnsi="Courier New" w:cs="Courier New"/>
            <w:color w:val="F5844C"/>
            <w:sz w:val="16"/>
            <w:szCs w:val="16"/>
            <w:rPrChange w:id="2619" w:author="John MacAuley" w:date="2014-12-02T21:30:00Z">
              <w:rPr>
                <w:rFonts w:ascii="Times New Roman" w:hAnsi="Times New Roman"/>
                <w:color w:val="F5844C"/>
                <w:sz w:val="24"/>
              </w:rPr>
            </w:rPrChange>
          </w:rPr>
          <w:t xml:space="preserve"> </w:t>
        </w:r>
        <w:proofErr w:type="spellStart"/>
        <w:r w:rsidR="004D1B37" w:rsidRPr="004D1B37">
          <w:rPr>
            <w:rFonts w:ascii="Courier New" w:hAnsi="Courier New" w:cs="Courier New"/>
            <w:color w:val="F5844C"/>
            <w:sz w:val="16"/>
            <w:szCs w:val="16"/>
            <w:rPrChange w:id="2620" w:author="John MacAuley" w:date="2014-12-02T21:30:00Z">
              <w:rPr>
                <w:rFonts w:ascii="Times New Roman" w:hAnsi="Times New Roman"/>
                <w:color w:val="F5844C"/>
                <w:sz w:val="24"/>
              </w:rPr>
            </w:rPrChange>
          </w:rPr>
          <w:t>minOccurs</w:t>
        </w:r>
        <w:proofErr w:type="spellEnd"/>
        <w:r w:rsidR="004D1B37" w:rsidRPr="004D1B37">
          <w:rPr>
            <w:rFonts w:ascii="Courier New" w:hAnsi="Courier New" w:cs="Courier New"/>
            <w:color w:val="FF8040"/>
            <w:sz w:val="16"/>
            <w:szCs w:val="16"/>
            <w:rPrChange w:id="2621"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622" w:author="John MacAuley" w:date="2014-12-02T21:30:00Z">
              <w:rPr>
                <w:rFonts w:ascii="Times New Roman" w:hAnsi="Times New Roman"/>
                <w:color w:val="993300"/>
                <w:sz w:val="24"/>
              </w:rPr>
            </w:rPrChange>
          </w:rPr>
          <w:t>"0"</w:t>
        </w:r>
        <w:r w:rsidR="004D1B37" w:rsidRPr="004D1B37">
          <w:rPr>
            <w:rFonts w:ascii="Courier New" w:hAnsi="Courier New" w:cs="Courier New"/>
            <w:color w:val="000000"/>
            <w:sz w:val="16"/>
            <w:szCs w:val="16"/>
            <w:rPrChange w:id="2623" w:author="John MacAuley" w:date="2014-12-02T21:30:00Z">
              <w:rPr>
                <w:rFonts w:ascii="Times New Roman" w:hAnsi="Times New Roman"/>
                <w:color w:val="000000"/>
                <w:sz w:val="24"/>
              </w:rPr>
            </w:rPrChange>
          </w:rPr>
          <w:br/>
        </w:r>
        <w:r w:rsidR="004D1B37" w:rsidRPr="004D1B37">
          <w:rPr>
            <w:rFonts w:ascii="Courier New" w:hAnsi="Courier New" w:cs="Courier New"/>
            <w:color w:val="F5844C"/>
            <w:sz w:val="16"/>
            <w:szCs w:val="16"/>
            <w:rPrChange w:id="2624" w:author="John MacAuley" w:date="2014-12-02T21:30:00Z">
              <w:rPr>
                <w:rFonts w:ascii="Times New Roman" w:hAnsi="Times New Roman"/>
                <w:color w:val="F5844C"/>
                <w:sz w:val="24"/>
              </w:rPr>
            </w:rPrChange>
          </w:rPr>
          <w:t xml:space="preserve">                </w:t>
        </w:r>
        <w:proofErr w:type="spellStart"/>
        <w:r w:rsidR="004D1B37" w:rsidRPr="004D1B37">
          <w:rPr>
            <w:rFonts w:ascii="Courier New" w:hAnsi="Courier New" w:cs="Courier New"/>
            <w:color w:val="F5844C"/>
            <w:sz w:val="16"/>
            <w:szCs w:val="16"/>
            <w:rPrChange w:id="2625" w:author="John MacAuley" w:date="2014-12-02T21:30:00Z">
              <w:rPr>
                <w:rFonts w:ascii="Times New Roman" w:hAnsi="Times New Roman"/>
                <w:color w:val="F5844C"/>
                <w:sz w:val="24"/>
              </w:rPr>
            </w:rPrChange>
          </w:rPr>
          <w:t>maxOccurs</w:t>
        </w:r>
        <w:proofErr w:type="spellEnd"/>
        <w:r w:rsidR="004D1B37" w:rsidRPr="004D1B37">
          <w:rPr>
            <w:rFonts w:ascii="Courier New" w:hAnsi="Courier New" w:cs="Courier New"/>
            <w:color w:val="FF8040"/>
            <w:sz w:val="16"/>
            <w:szCs w:val="16"/>
            <w:rPrChange w:id="2626"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627" w:author="John MacAuley" w:date="2014-12-02T21:30:00Z">
              <w:rPr>
                <w:rFonts w:ascii="Times New Roman" w:hAnsi="Times New Roman"/>
                <w:color w:val="993300"/>
                <w:sz w:val="24"/>
              </w:rPr>
            </w:rPrChange>
          </w:rPr>
          <w:t>"unbounded"</w:t>
        </w:r>
        <w:r w:rsidR="004D1B37" w:rsidRPr="004D1B37">
          <w:rPr>
            <w:rFonts w:ascii="Courier New" w:hAnsi="Courier New" w:cs="Courier New"/>
            <w:color w:val="000096"/>
            <w:sz w:val="16"/>
            <w:szCs w:val="16"/>
            <w:rPrChange w:id="2628"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629"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630"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631" w:author="John MacAuley" w:date="2014-12-02T21:30:00Z">
              <w:rPr>
                <w:rFonts w:ascii="Times New Roman" w:hAnsi="Times New Roman"/>
                <w:color w:val="003296"/>
                <w:sz w:val="24"/>
              </w:rPr>
            </w:rPrChange>
          </w:rPr>
          <w:t>xsd:sequence</w:t>
        </w:r>
        <w:proofErr w:type="spellEnd"/>
        <w:r w:rsidR="004D1B37" w:rsidRPr="004D1B37">
          <w:rPr>
            <w:rFonts w:ascii="Courier New" w:hAnsi="Courier New" w:cs="Courier New"/>
            <w:color w:val="003296"/>
            <w:sz w:val="16"/>
            <w:szCs w:val="16"/>
            <w:rPrChange w:id="2632"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633"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634"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635" w:author="John MacAuley" w:date="2014-12-02T21:30:00Z">
              <w:rPr>
                <w:rFonts w:ascii="Times New Roman" w:hAnsi="Times New Roman"/>
                <w:color w:val="003296"/>
                <w:sz w:val="24"/>
              </w:rPr>
            </w:rPrChange>
          </w:rPr>
          <w:t>xsd:anyAttribute</w:t>
        </w:r>
        <w:proofErr w:type="spellEnd"/>
        <w:r w:rsidR="004D1B37" w:rsidRPr="004D1B37">
          <w:rPr>
            <w:rFonts w:ascii="Courier New" w:hAnsi="Courier New" w:cs="Courier New"/>
            <w:color w:val="F5844C"/>
            <w:sz w:val="16"/>
            <w:szCs w:val="16"/>
            <w:rPrChange w:id="2636" w:author="John MacAuley" w:date="2014-12-02T21:30:00Z">
              <w:rPr>
                <w:rFonts w:ascii="Times New Roman" w:hAnsi="Times New Roman"/>
                <w:color w:val="F5844C"/>
                <w:sz w:val="24"/>
              </w:rPr>
            </w:rPrChange>
          </w:rPr>
          <w:t xml:space="preserve"> namespace</w:t>
        </w:r>
        <w:r w:rsidR="004D1B37" w:rsidRPr="004D1B37">
          <w:rPr>
            <w:rFonts w:ascii="Courier New" w:hAnsi="Courier New" w:cs="Courier New"/>
            <w:color w:val="FF8040"/>
            <w:sz w:val="16"/>
            <w:szCs w:val="16"/>
            <w:rPrChange w:id="2637"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638" w:author="John MacAuley" w:date="2014-12-02T21:30:00Z">
              <w:rPr>
                <w:rFonts w:ascii="Times New Roman" w:hAnsi="Times New Roman"/>
                <w:color w:val="993300"/>
                <w:sz w:val="24"/>
              </w:rPr>
            </w:rPrChange>
          </w:rPr>
          <w:t>"##other"</w:t>
        </w:r>
        <w:r w:rsidR="004D1B37" w:rsidRPr="004D1B37">
          <w:rPr>
            <w:rFonts w:ascii="Courier New" w:hAnsi="Courier New" w:cs="Courier New"/>
            <w:color w:val="F5844C"/>
            <w:sz w:val="16"/>
            <w:szCs w:val="16"/>
            <w:rPrChange w:id="2639" w:author="John MacAuley" w:date="2014-12-02T21:30:00Z">
              <w:rPr>
                <w:rFonts w:ascii="Times New Roman" w:hAnsi="Times New Roman"/>
                <w:color w:val="F5844C"/>
                <w:sz w:val="24"/>
              </w:rPr>
            </w:rPrChange>
          </w:rPr>
          <w:t xml:space="preserve"> </w:t>
        </w:r>
        <w:proofErr w:type="spellStart"/>
        <w:r w:rsidR="004D1B37" w:rsidRPr="004D1B37">
          <w:rPr>
            <w:rFonts w:ascii="Courier New" w:hAnsi="Courier New" w:cs="Courier New"/>
            <w:color w:val="F5844C"/>
            <w:sz w:val="16"/>
            <w:szCs w:val="16"/>
            <w:rPrChange w:id="2640" w:author="John MacAuley" w:date="2014-12-02T21:30:00Z">
              <w:rPr>
                <w:rFonts w:ascii="Times New Roman" w:hAnsi="Times New Roman"/>
                <w:color w:val="F5844C"/>
                <w:sz w:val="24"/>
              </w:rPr>
            </w:rPrChange>
          </w:rPr>
          <w:t>processContents</w:t>
        </w:r>
        <w:proofErr w:type="spellEnd"/>
        <w:r w:rsidR="004D1B37" w:rsidRPr="004D1B37">
          <w:rPr>
            <w:rFonts w:ascii="Courier New" w:hAnsi="Courier New" w:cs="Courier New"/>
            <w:color w:val="FF8040"/>
            <w:sz w:val="16"/>
            <w:szCs w:val="16"/>
            <w:rPrChange w:id="2641" w:author="John MacAuley" w:date="2014-12-02T21:30:00Z">
              <w:rPr>
                <w:rFonts w:ascii="Times New Roman" w:hAnsi="Times New Roman"/>
                <w:color w:val="FF8040"/>
                <w:sz w:val="24"/>
              </w:rPr>
            </w:rPrChange>
          </w:rPr>
          <w:t>=</w:t>
        </w:r>
        <w:r w:rsidR="004D1B37" w:rsidRPr="004D1B37">
          <w:rPr>
            <w:rFonts w:ascii="Courier New" w:hAnsi="Courier New" w:cs="Courier New"/>
            <w:color w:val="993300"/>
            <w:sz w:val="16"/>
            <w:szCs w:val="16"/>
            <w:rPrChange w:id="2642" w:author="John MacAuley" w:date="2014-12-02T21:30:00Z">
              <w:rPr>
                <w:rFonts w:ascii="Times New Roman" w:hAnsi="Times New Roman"/>
                <w:color w:val="993300"/>
                <w:sz w:val="24"/>
              </w:rPr>
            </w:rPrChange>
          </w:rPr>
          <w:t>"lax"</w:t>
        </w:r>
        <w:r w:rsidR="004D1B37" w:rsidRPr="004D1B37">
          <w:rPr>
            <w:rFonts w:ascii="Courier New" w:hAnsi="Courier New" w:cs="Courier New"/>
            <w:color w:val="F5844C"/>
            <w:sz w:val="16"/>
            <w:szCs w:val="16"/>
            <w:rPrChange w:id="2643" w:author="John MacAuley" w:date="2014-12-02T21:30:00Z">
              <w:rPr>
                <w:rFonts w:ascii="Times New Roman" w:hAnsi="Times New Roman"/>
                <w:color w:val="F5844C"/>
                <w:sz w:val="24"/>
              </w:rPr>
            </w:rPrChange>
          </w:rPr>
          <w:t xml:space="preserve"> </w:t>
        </w:r>
        <w:r w:rsidR="004D1B37" w:rsidRPr="004D1B37">
          <w:rPr>
            <w:rFonts w:ascii="Courier New" w:hAnsi="Courier New" w:cs="Courier New"/>
            <w:color w:val="000096"/>
            <w:sz w:val="16"/>
            <w:szCs w:val="16"/>
            <w:rPrChange w:id="2644" w:author="John MacAuley" w:date="2014-12-02T21:30:00Z">
              <w:rPr>
                <w:rFonts w:ascii="Times New Roman" w:hAnsi="Times New Roman"/>
                <w:color w:val="000096"/>
                <w:sz w:val="24"/>
              </w:rPr>
            </w:rPrChange>
          </w:rPr>
          <w:t>/&gt;</w:t>
        </w:r>
        <w:r w:rsidR="004D1B37" w:rsidRPr="004D1B37">
          <w:rPr>
            <w:rFonts w:ascii="Courier New" w:hAnsi="Courier New" w:cs="Courier New"/>
            <w:color w:val="000000"/>
            <w:sz w:val="16"/>
            <w:szCs w:val="16"/>
            <w:rPrChange w:id="2645" w:author="John MacAuley" w:date="2014-12-02T21:30:00Z">
              <w:rPr>
                <w:rFonts w:ascii="Times New Roman" w:hAnsi="Times New Roman"/>
                <w:color w:val="000000"/>
                <w:sz w:val="24"/>
              </w:rPr>
            </w:rPrChange>
          </w:rPr>
          <w:br/>
          <w:t xml:space="preserve">    </w:t>
        </w:r>
        <w:r w:rsidR="004D1B37" w:rsidRPr="004D1B37">
          <w:rPr>
            <w:rFonts w:ascii="Courier New" w:hAnsi="Courier New" w:cs="Courier New"/>
            <w:color w:val="003296"/>
            <w:sz w:val="16"/>
            <w:szCs w:val="16"/>
            <w:rPrChange w:id="2646"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647" w:author="John MacAuley" w:date="2014-12-02T21:30:00Z">
              <w:rPr>
                <w:rFonts w:ascii="Times New Roman" w:hAnsi="Times New Roman"/>
                <w:color w:val="003296"/>
                <w:sz w:val="24"/>
              </w:rPr>
            </w:rPrChange>
          </w:rPr>
          <w:t>xsd:complexType</w:t>
        </w:r>
        <w:proofErr w:type="spellEnd"/>
        <w:r w:rsidR="004D1B37" w:rsidRPr="004D1B37">
          <w:rPr>
            <w:rFonts w:ascii="Courier New" w:hAnsi="Courier New" w:cs="Courier New"/>
            <w:color w:val="003296"/>
            <w:sz w:val="16"/>
            <w:szCs w:val="16"/>
            <w:rPrChange w:id="2648"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649" w:author="John MacAuley" w:date="2014-12-02T21:30:00Z">
              <w:rPr>
                <w:rFonts w:ascii="Times New Roman" w:hAnsi="Times New Roman"/>
                <w:color w:val="000000"/>
                <w:sz w:val="24"/>
              </w:rPr>
            </w:rPrChange>
          </w:rPr>
          <w:br/>
        </w:r>
        <w:r w:rsidR="004D1B37" w:rsidRPr="004D1B37">
          <w:rPr>
            <w:rFonts w:ascii="Courier New" w:hAnsi="Courier New" w:cs="Courier New"/>
            <w:color w:val="003296"/>
            <w:sz w:val="16"/>
            <w:szCs w:val="16"/>
            <w:rPrChange w:id="2650" w:author="John MacAuley" w:date="2014-12-02T21:30:00Z">
              <w:rPr>
                <w:rFonts w:ascii="Times New Roman" w:hAnsi="Times New Roman"/>
                <w:color w:val="003296"/>
                <w:sz w:val="24"/>
              </w:rPr>
            </w:rPrChange>
          </w:rPr>
          <w:t>&lt;/</w:t>
        </w:r>
        <w:proofErr w:type="spellStart"/>
        <w:r w:rsidR="004D1B37" w:rsidRPr="004D1B37">
          <w:rPr>
            <w:rFonts w:ascii="Courier New" w:hAnsi="Courier New" w:cs="Courier New"/>
            <w:color w:val="003296"/>
            <w:sz w:val="16"/>
            <w:szCs w:val="16"/>
            <w:rPrChange w:id="2651" w:author="John MacAuley" w:date="2014-12-02T21:30:00Z">
              <w:rPr>
                <w:rFonts w:ascii="Times New Roman" w:hAnsi="Times New Roman"/>
                <w:color w:val="003296"/>
                <w:sz w:val="24"/>
              </w:rPr>
            </w:rPrChange>
          </w:rPr>
          <w:t>xsd:schema</w:t>
        </w:r>
        <w:proofErr w:type="spellEnd"/>
        <w:r w:rsidR="004D1B37" w:rsidRPr="004D1B37">
          <w:rPr>
            <w:rFonts w:ascii="Courier New" w:hAnsi="Courier New" w:cs="Courier New"/>
            <w:color w:val="003296"/>
            <w:sz w:val="16"/>
            <w:szCs w:val="16"/>
            <w:rPrChange w:id="2652" w:author="John MacAuley" w:date="2014-12-02T21:30:00Z">
              <w:rPr>
                <w:rFonts w:ascii="Times New Roman" w:hAnsi="Times New Roman"/>
                <w:color w:val="003296"/>
                <w:sz w:val="24"/>
              </w:rPr>
            </w:rPrChange>
          </w:rPr>
          <w:t>&gt;</w:t>
        </w:r>
        <w:r w:rsidR="004D1B37" w:rsidRPr="004D1B37">
          <w:rPr>
            <w:rFonts w:ascii="Courier New" w:hAnsi="Courier New" w:cs="Courier New"/>
            <w:color w:val="000000"/>
            <w:sz w:val="16"/>
            <w:szCs w:val="16"/>
            <w:rPrChange w:id="2653" w:author="John MacAuley" w:date="2014-12-02T21:30:00Z">
              <w:rPr>
                <w:rFonts w:ascii="Times New Roman" w:hAnsi="Times New Roman"/>
                <w:color w:val="000000"/>
                <w:sz w:val="24"/>
              </w:rPr>
            </w:rPrChange>
          </w:rPr>
          <w:br/>
        </w:r>
      </w:ins>
      <w:ins w:id="2654" w:author="John MacAuley" w:date="2014-09-09T16:23:00Z">
        <w:r w:rsidR="00890EBF" w:rsidRPr="004D1B37">
          <w:rPr>
            <w:rFonts w:ascii="Courier New" w:hAnsi="Courier New" w:cs="Courier New"/>
            <w:color w:val="000000"/>
            <w:sz w:val="16"/>
            <w:szCs w:val="16"/>
            <w:rPrChange w:id="2655" w:author="John MacAuley" w:date="2014-12-02T21:30:00Z">
              <w:rPr>
                <w:rFonts w:ascii="Times New Roman" w:hAnsi="Times New Roman"/>
                <w:color w:val="000000"/>
                <w:sz w:val="24"/>
              </w:rPr>
            </w:rPrChange>
          </w:rPr>
          <w:br/>
        </w:r>
      </w:ins>
      <w:del w:id="2656" w:author="John MacAuley" w:date="2014-09-09T16:00:00Z">
        <w:r w:rsidR="006C3ACB" w:rsidRPr="00216573" w:rsidDel="00406EEC">
          <w:rPr>
            <w:rFonts w:ascii="Courier New" w:hAnsi="Courier New" w:cs="Courier New"/>
            <w:color w:val="8B26C9"/>
            <w:sz w:val="16"/>
            <w:szCs w:val="16"/>
          </w:rPr>
          <w:delText>&lt;?xml version="1.0" encoding="UTF-8"?&gt;</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&lt;!--</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The OGF takes no position regarding the validity or scope of any intellectual</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property or other rights that might be claimed to pertain to the implementation</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or use of the technology described in this document or the extent to which any</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license under such rights might or might not be available; neither does it</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represent that it has made any effort to identify any such rights.  Copies of</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claims of rights made available for publication and any assurances of licenses</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to be made available, or the result of an attempt made to obtain a general</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license or permission for the use of such proprietary rights by implementers or</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users of this specification can be obtained from the OGF Secretariat.</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The OGF invites any interested party to bring to its attention any copyrights,</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patents or patent applications, or other proprietary rights which may cover</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technology that may be required to practice this recommendation.  Please</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address the information to the OGF Executive Director.</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This document and the information contained herein is provided on an "As Is"</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basis and the OGF disclaims all warranties, express or implied, including but</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not limited to any warranty that the use of the information herein will not</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infringe any rights or any implied warranties of merchantability or fitness</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for a particular purpose.</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Copyright (C) Open Grid Forum (2009-2012). All Rights Reserved.</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This document and translations of it may be copied and furnished to others, and</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derivative works that comment on or otherwise explain it or assist in its</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implementation may be prepared, copied, published and distributed, in whole or</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in part, without restriction of any kind, provided that the above copyright</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notice and this paragraph are included on all such copies and derivative works.</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However, this document itself may not be modified in any way, such as by removing</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the copyright notice or references to the OGF or other organizations, except as</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needed for the purpose of developing Grid Recommendations in which case the</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procedures for copyrights defined in the OGF Document process must be followed,</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or as required to translate it into languages other than English.</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The limited permissions granted above are perpetual and will not be revoked by</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the OGF or its successors or assignees.</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Open Grid Forum NSI Discovery Types (NSA) v1.0.</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Description: This is the NSA document type schema defined for use in the OGF NSI</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Discovery Protocol v1.0. Comments and questions can be directed to the mailing</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list group mailing list (nsi-wg@ogf.org).</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--&gt;</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3296"/>
            <w:sz w:val="16"/>
            <w:szCs w:val="16"/>
          </w:rPr>
          <w:delText>&lt;xsd:schema</w:delText>
        </w:r>
        <w:r w:rsidR="006C3ACB" w:rsidRPr="004D1B37" w:rsidDel="00406EEC">
          <w:rPr>
            <w:rFonts w:ascii="Courier New" w:hAnsi="Courier New" w:cs="Courier New"/>
            <w:color w:val="F5844C"/>
            <w:sz w:val="16"/>
            <w:szCs w:val="16"/>
          </w:rPr>
          <w:delText xml:space="preserve"> targetNamespace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"http://schemas.ogf.org/nsi/2014/02/discovery/nsa"</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F5844C"/>
            <w:sz w:val="16"/>
            <w:szCs w:val="16"/>
          </w:rPr>
          <w:delText xml:space="preserve">    </w:delText>
        </w:r>
        <w:r w:rsidR="006C3ACB" w:rsidRPr="004D1B37" w:rsidDel="00406EEC">
          <w:rPr>
            <w:rFonts w:ascii="Courier New" w:hAnsi="Courier New" w:cs="Courier New"/>
            <w:color w:val="0099CC"/>
            <w:sz w:val="16"/>
            <w:szCs w:val="16"/>
          </w:rPr>
          <w:delText>xmlns:xsd</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"http://www.w3.org/2001/XMLSchema"</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F5844C"/>
            <w:sz w:val="16"/>
            <w:szCs w:val="16"/>
          </w:rPr>
          <w:delText xml:space="preserve">    </w:delText>
        </w:r>
        <w:r w:rsidR="006C3ACB" w:rsidRPr="004D1B37" w:rsidDel="00406EEC">
          <w:rPr>
            <w:rFonts w:ascii="Courier New" w:hAnsi="Courier New" w:cs="Courier New"/>
            <w:color w:val="0099CC"/>
            <w:sz w:val="16"/>
            <w:szCs w:val="16"/>
          </w:rPr>
          <w:delText>xmlns:xcard</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"urn:ietf:params:xml:ns:vcard-4.0"</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F5844C"/>
            <w:sz w:val="16"/>
            <w:szCs w:val="16"/>
          </w:rPr>
          <w:delText xml:space="preserve">    </w:delText>
        </w:r>
        <w:r w:rsidR="006C3ACB" w:rsidRPr="004D1B37" w:rsidDel="00406EEC">
          <w:rPr>
            <w:rFonts w:ascii="Courier New" w:hAnsi="Courier New" w:cs="Courier New"/>
            <w:color w:val="0099CC"/>
            <w:sz w:val="16"/>
            <w:szCs w:val="16"/>
          </w:rPr>
          <w:delText>xmlns:tns</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"http://schemas.ogf.org/nsi/2014/02/discovery/nsa"</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&lt;xsd:annotation&gt;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&lt;xsd:documentation</w:delText>
        </w:r>
        <w:r w:rsidR="006C3ACB" w:rsidRPr="004D1B37" w:rsidDel="00406EEC">
          <w:rPr>
            <w:rFonts w:ascii="Courier New" w:hAnsi="Courier New" w:cs="Courier New"/>
            <w:color w:val="F5844C"/>
            <w:sz w:val="16"/>
            <w:szCs w:val="16"/>
          </w:rPr>
          <w:delText xml:space="preserve"> xml:lang</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"en"</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This is an XML schema document describing the NSA element of the</w:delText>
        </w:r>
        <w:r w:rsidR="006C3ACB" w:rsidRPr="004D1B37" w:rsidDel="00406EEC">
          <w:rPr>
            <w:rFonts w:ascii="Courier New" w:hAnsi="Courier New" w:cs="Courier New"/>
            <w:color w:val="000000"/>
            <w:sz w:val="16"/>
            <w:szCs w:val="16"/>
          </w:rPr>
          <w:br/>
          <w:delText xml:space="preserve">            OGF NSI Interface Discovery Protocol v1.0.  There is a corresponding</w:delText>
        </w:r>
        <w:r w:rsidR="006C3ACB" w:rsidRPr="004D1B37" w:rsidDel="00406EEC">
          <w:rPr>
            <w:rFonts w:ascii="Courier New" w:hAnsi="Courier New" w:cs="Courier New"/>
            <w:color w:val="000000"/>
            <w:sz w:val="16"/>
            <w:szCs w:val="16"/>
          </w:rPr>
          <w:br/>
          <w:delText xml:space="preserve">            document providing a description of the RESTful service definition</w:delText>
        </w:r>
        <w:r w:rsidR="006C3ACB" w:rsidRPr="004D1B37" w:rsidDel="00406EEC">
          <w:rPr>
            <w:rFonts w:ascii="Courier New" w:hAnsi="Courier New" w:cs="Courier New"/>
            <w:color w:val="000000"/>
            <w:sz w:val="16"/>
            <w:szCs w:val="16"/>
          </w:rPr>
          <w:br/>
          <w:delText xml:space="preserve">            and protocol specific types.</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Within the NSI reference architecture the Network Services Agent</w:delText>
        </w:r>
        <w:r w:rsidR="006C3ACB" w:rsidRPr="004D1B37" w:rsidDel="00406EEC">
          <w:rPr>
            <w:rFonts w:ascii="Courier New" w:hAnsi="Courier New" w:cs="Courier New"/>
            <w:color w:val="000000"/>
            <w:sz w:val="16"/>
            <w:szCs w:val="16"/>
          </w:rPr>
          <w:br/>
          <w:delText xml:space="preserve">            (NSA) is an entity that offers network services.  These services</w:delText>
        </w:r>
        <w:r w:rsidR="006C3ACB" w:rsidRPr="004D1B37" w:rsidDel="00406EEC">
          <w:rPr>
            <w:rFonts w:ascii="Courier New" w:hAnsi="Courier New" w:cs="Courier New"/>
            <w:color w:val="000000"/>
            <w:sz w:val="16"/>
            <w:szCs w:val="16"/>
          </w:rPr>
          <w:br/>
          <w:delText xml:space="preserve">            can be varied in functionality, and an NSA does not need to offer</w:delText>
        </w:r>
        <w:r w:rsidR="006C3ACB" w:rsidRPr="004D1B37" w:rsidDel="00406EEC">
          <w:rPr>
            <w:rFonts w:ascii="Courier New" w:hAnsi="Courier New" w:cs="Courier New"/>
            <w:color w:val="000000"/>
            <w:sz w:val="16"/>
            <w:szCs w:val="16"/>
          </w:rPr>
          <w:br/>
          <w:delText xml:space="preserve">            all services defined within a network.  For example, one NSA may</w:delText>
        </w:r>
        <w:r w:rsidR="006C3ACB" w:rsidRPr="004D1B37" w:rsidDel="00406EEC">
          <w:rPr>
            <w:rFonts w:ascii="Courier New" w:hAnsi="Courier New" w:cs="Courier New"/>
            <w:color w:val="000000"/>
            <w:sz w:val="16"/>
            <w:szCs w:val="16"/>
          </w:rPr>
          <w:br/>
          <w:delText xml:space="preserve">            offer Connection Services and Topology Services for a specific</w:delText>
        </w:r>
        <w:r w:rsidR="006C3ACB" w:rsidRPr="004D1B37" w:rsidDel="00406EEC">
          <w:rPr>
            <w:rFonts w:ascii="Courier New" w:hAnsi="Courier New" w:cs="Courier New"/>
            <w:color w:val="000000"/>
            <w:sz w:val="16"/>
            <w:szCs w:val="16"/>
          </w:rPr>
          <w:br/>
          <w:delText xml:space="preserve">            network, while a second NSA offers Monitoring Services for that</w:delText>
        </w:r>
        <w:r w:rsidR="006C3ACB" w:rsidRPr="004D1B37" w:rsidDel="00406EEC">
          <w:rPr>
            <w:rFonts w:ascii="Courier New" w:hAnsi="Courier New" w:cs="Courier New"/>
            <w:color w:val="000000"/>
            <w:sz w:val="16"/>
            <w:szCs w:val="16"/>
          </w:rPr>
          <w:br/>
          <w:delText xml:space="preserve">            same network.  In addition, the versions of the services offered</w:delText>
        </w:r>
        <w:r w:rsidR="006C3ACB" w:rsidRPr="004D1B37" w:rsidDel="00406EEC">
          <w:rPr>
            <w:rFonts w:ascii="Courier New" w:hAnsi="Courier New" w:cs="Courier New"/>
            <w:color w:val="000000"/>
            <w:sz w:val="16"/>
            <w:szCs w:val="16"/>
          </w:rPr>
          <w:br/>
          <w:delText xml:space="preserve">            can vary from NSA to NSA.  The NSI Discovery Protocol is a metadata</w:delText>
        </w:r>
        <w:r w:rsidR="006C3ACB" w:rsidRPr="004D1B37" w:rsidDel="00406EEC">
          <w:rPr>
            <w:rFonts w:ascii="Courier New" w:hAnsi="Courier New" w:cs="Courier New"/>
            <w:color w:val="000000"/>
            <w:sz w:val="16"/>
            <w:szCs w:val="16"/>
          </w:rPr>
          <w:br/>
          <w:delText xml:space="preserve">            service designed to enable self-description of all NSI services</w:delText>
        </w:r>
        <w:r w:rsidR="006C3ACB" w:rsidRPr="004D1B37" w:rsidDel="00406EEC">
          <w:rPr>
            <w:rFonts w:ascii="Courier New" w:hAnsi="Courier New" w:cs="Courier New"/>
            <w:color w:val="000000"/>
            <w:sz w:val="16"/>
            <w:szCs w:val="16"/>
          </w:rPr>
          <w:br/>
          <w:delText xml:space="preserve">            and associated protocol interfaces offered by these NSA.</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The NSI Discovery schema allows an NSA to describe the</w:delText>
        </w:r>
        <w:r w:rsidR="006C3ACB" w:rsidRPr="004D1B37" w:rsidDel="00406EEC">
          <w:rPr>
            <w:rFonts w:ascii="Courier New" w:hAnsi="Courier New" w:cs="Courier New"/>
            <w:color w:val="000000"/>
            <w:sz w:val="16"/>
            <w:szCs w:val="16"/>
          </w:rPr>
          <w:br/>
          <w:delText xml:space="preserve">            interfaces and versions of interfaces that it supports.  Through</w:delText>
        </w:r>
        <w:r w:rsidR="006C3ACB" w:rsidRPr="004D1B37" w:rsidDel="00406EEC">
          <w:rPr>
            <w:rFonts w:ascii="Courier New" w:hAnsi="Courier New" w:cs="Courier New"/>
            <w:color w:val="000000"/>
            <w:sz w:val="16"/>
            <w:szCs w:val="16"/>
          </w:rPr>
          <w:br/>
          <w:delText xml:space="preserve">            the REST API access methods defined, an NSA can dynamically</w:delText>
        </w:r>
        <w:r w:rsidR="006C3ACB" w:rsidRPr="004D1B37" w:rsidDel="00406EEC">
          <w:rPr>
            <w:rFonts w:ascii="Courier New" w:hAnsi="Courier New" w:cs="Courier New"/>
            <w:color w:val="000000"/>
            <w:sz w:val="16"/>
            <w:szCs w:val="16"/>
          </w:rPr>
          <w:br/>
          <w:delText xml:space="preserve">            discover interfaces and capabilities supported by a peer NSA,</w:delText>
        </w:r>
        <w:r w:rsidR="006C3ACB" w:rsidRPr="004D1B37" w:rsidDel="00406EEC">
          <w:rPr>
            <w:rFonts w:ascii="Courier New" w:hAnsi="Courier New" w:cs="Courier New"/>
            <w:color w:val="000000"/>
            <w:sz w:val="16"/>
            <w:szCs w:val="16"/>
          </w:rPr>
          <w:br/>
          <w:delText xml:space="preserve">            perform protocol version negotiation based on the supplied</w:delText>
        </w:r>
        <w:r w:rsidR="006C3ACB" w:rsidRPr="004D1B37" w:rsidDel="00406EEC">
          <w:rPr>
            <w:rFonts w:ascii="Courier New" w:hAnsi="Courier New" w:cs="Courier New"/>
            <w:color w:val="000000"/>
            <w:sz w:val="16"/>
            <w:szCs w:val="16"/>
          </w:rPr>
          <w:br/>
          <w:delText xml:space="preserve">            metadata, identify protocol endpoints, and bootstrap peer</w:delText>
        </w:r>
        <w:r w:rsidR="006C3ACB" w:rsidRPr="004D1B37" w:rsidDel="00406EEC">
          <w:rPr>
            <w:rFonts w:ascii="Courier New" w:hAnsi="Courier New" w:cs="Courier New"/>
            <w:color w:val="000000"/>
            <w:sz w:val="16"/>
            <w:szCs w:val="16"/>
          </w:rPr>
          <w:br/>
          <w:delText xml:space="preserve">            communications with minimal configuration.</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This document encapsulates the types used to model meta-data</w:delText>
        </w:r>
        <w:r w:rsidR="006C3ACB" w:rsidRPr="004D1B37" w:rsidDel="00406EEC">
          <w:rPr>
            <w:rFonts w:ascii="Courier New" w:hAnsi="Courier New" w:cs="Courier New"/>
            <w:color w:val="000000"/>
            <w:sz w:val="16"/>
            <w:szCs w:val="16"/>
          </w:rPr>
          <w:br/>
          <w:delText xml:space="preserve">            associated with an NSA.  By defining these type in a separate</w:delText>
        </w:r>
        <w:r w:rsidR="006C3ACB" w:rsidRPr="004D1B37" w:rsidDel="00406EEC">
          <w:rPr>
            <w:rFonts w:ascii="Courier New" w:hAnsi="Courier New" w:cs="Courier New"/>
            <w:color w:val="000000"/>
            <w:sz w:val="16"/>
            <w:szCs w:val="16"/>
          </w:rPr>
          <w:br/>
          <w:delText xml:space="preserve">            namespace, it is hoped that new versions of the meta-data will not</w:delText>
        </w:r>
        <w:r w:rsidR="006C3ACB" w:rsidRPr="004D1B37" w:rsidDel="00406EEC">
          <w:rPr>
            <w:rFonts w:ascii="Courier New" w:hAnsi="Courier New" w:cs="Courier New"/>
            <w:color w:val="000000"/>
            <w:sz w:val="16"/>
            <w:szCs w:val="16"/>
          </w:rPr>
          <w:br/>
          <w:delText xml:space="preserve">            impact the base discovery protocol.</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&lt;/xsd:documentation&gt;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&lt;/xsd:annotation&gt;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6400"/>
            <w:sz w:val="16"/>
            <w:szCs w:val="16"/>
          </w:rPr>
          <w:delText>&lt;!-- Import additional standard name spaces. --&gt;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&lt;xsd:import</w:delText>
        </w:r>
        <w:r w:rsidR="006C3ACB" w:rsidRPr="004D1B37" w:rsidDel="00406EEC">
          <w:rPr>
            <w:rFonts w:ascii="Courier New" w:hAnsi="Courier New" w:cs="Courier New"/>
            <w:color w:val="F5844C"/>
            <w:sz w:val="16"/>
            <w:szCs w:val="16"/>
          </w:rPr>
          <w:delText xml:space="preserve"> namespace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"urn:ietf:params:xml:ns:vcard-4.0"</w:delText>
        </w:r>
        <w:r w:rsidR="006C3ACB" w:rsidRPr="004D1B37" w:rsidDel="00406EEC">
          <w:rPr>
            <w:rFonts w:ascii="Courier New" w:hAnsi="Courier New" w:cs="Courier New"/>
            <w:color w:val="F5844C"/>
            <w:sz w:val="16"/>
            <w:szCs w:val="16"/>
          </w:rPr>
          <w:delText xml:space="preserve"> schemaLocation</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"xCard.xsd"</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6400"/>
            <w:sz w:val="16"/>
            <w:szCs w:val="16"/>
          </w:rPr>
          <w:delText>&lt;!-- ******************************************************************</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 xml:space="preserve">         *                     XML element types                          *</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 xml:space="preserve">         ****************************************************************** --&gt;</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6400"/>
            <w:sz w:val="16"/>
            <w:szCs w:val="16"/>
          </w:rPr>
          <w:delText>&lt;!-- NSA resource definition. --&gt;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&lt;xsd:element</w:delText>
        </w:r>
        <w:r w:rsidR="006C3ACB" w:rsidRPr="004D1B37" w:rsidDel="00406EEC">
          <w:rPr>
            <w:rFonts w:ascii="Courier New" w:hAnsi="Courier New" w:cs="Courier New"/>
            <w:color w:val="F5844C"/>
            <w:sz w:val="16"/>
            <w:szCs w:val="16"/>
          </w:rPr>
          <w:delText xml:space="preserve"> name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"nsa"</w:delText>
        </w:r>
        <w:r w:rsidR="006C3ACB" w:rsidRPr="004D1B37" w:rsidDel="00406EEC">
          <w:rPr>
            <w:rFonts w:ascii="Courier New" w:hAnsi="Courier New" w:cs="Courier New"/>
            <w:color w:val="F5844C"/>
            <w:sz w:val="16"/>
            <w:szCs w:val="16"/>
          </w:rPr>
          <w:delText xml:space="preserve"> type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"tns:NsaType"</w:delText>
        </w:r>
        <w:r w:rsidR="006C3ACB" w:rsidRPr="004D1B37" w:rsidDel="00406EEC">
          <w:rPr>
            <w:rFonts w:ascii="Courier New" w:hAnsi="Courier New" w:cs="Courier New"/>
            <w:color w:val="F5844C"/>
            <w:sz w:val="16"/>
            <w:szCs w:val="16"/>
          </w:rPr>
          <w:delText xml:space="preserve"> </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6400"/>
            <w:sz w:val="16"/>
            <w:szCs w:val="16"/>
          </w:rPr>
          <w:delText>&lt;!-- ******************************************************************</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 xml:space="preserve">         *                       XML base types                           *</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6400"/>
            <w:sz w:val="16"/>
            <w:szCs w:val="16"/>
          </w:rPr>
          <w:delText xml:space="preserve">         ****************************************************************** --&gt;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&lt;xsd:complexType</w:delText>
        </w:r>
        <w:r w:rsidR="006C3ACB" w:rsidRPr="004D1B37" w:rsidDel="00406EEC">
          <w:rPr>
            <w:rFonts w:ascii="Courier New" w:hAnsi="Courier New" w:cs="Courier New"/>
            <w:color w:val="F5844C"/>
            <w:sz w:val="16"/>
            <w:szCs w:val="16"/>
          </w:rPr>
          <w:delText xml:space="preserve"> name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"NsaType"</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&lt;xsd:annotation&gt;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&lt;xsd:documentation</w:delText>
        </w:r>
        <w:r w:rsidR="006C3ACB" w:rsidRPr="004D1B37" w:rsidDel="00406EEC">
          <w:rPr>
            <w:rFonts w:ascii="Courier New" w:hAnsi="Courier New" w:cs="Courier New"/>
            <w:color w:val="F5844C"/>
            <w:sz w:val="16"/>
            <w:szCs w:val="16"/>
          </w:rPr>
          <w:delText xml:space="preserve"> xml:lang</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"en"</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This is the type definition for meta-data associated with an</w:delText>
        </w:r>
        <w:r w:rsidR="006C3ACB" w:rsidRPr="004D1B37" w:rsidDel="00406EEC">
          <w:rPr>
            <w:rFonts w:ascii="Courier New" w:hAnsi="Courier New" w:cs="Courier New"/>
            <w:color w:val="000000"/>
            <w:sz w:val="16"/>
            <w:szCs w:val="16"/>
          </w:rPr>
          <w:br/>
          <w:delText xml:space="preserve">                NSA resource.</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Attributes:</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id - The globally unique NSA identifier for this resource.</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version - The version of this NSA resource based on the date</w:delText>
        </w:r>
        <w:r w:rsidR="006C3ACB" w:rsidRPr="004D1B37" w:rsidDel="00406EEC">
          <w:rPr>
            <w:rFonts w:ascii="Courier New" w:hAnsi="Courier New" w:cs="Courier New"/>
            <w:color w:val="000000"/>
            <w:sz w:val="16"/>
            <w:szCs w:val="16"/>
          </w:rPr>
          <w:br/>
          <w:delText xml:space="preserve">                and time the entry was created at the source NSA.  This</w:delText>
        </w:r>
        <w:r w:rsidR="006C3ACB" w:rsidRPr="004D1B37" w:rsidDel="00406EEC">
          <w:rPr>
            <w:rFonts w:ascii="Courier New" w:hAnsi="Courier New" w:cs="Courier New"/>
            <w:color w:val="000000"/>
            <w:sz w:val="16"/>
            <w:szCs w:val="16"/>
          </w:rPr>
          <w:br/>
          <w:delText xml:space="preserve">                attribute can be used to compare two versions of the document</w:delText>
        </w:r>
        <w:r w:rsidR="006C3ACB" w:rsidRPr="004D1B37" w:rsidDel="00406EEC">
          <w:rPr>
            <w:rFonts w:ascii="Courier New" w:hAnsi="Courier New" w:cs="Courier New"/>
            <w:color w:val="000000"/>
            <w:sz w:val="16"/>
            <w:szCs w:val="16"/>
          </w:rPr>
          <w:br/>
          <w:delText xml:space="preserve">                for equality (same version) or to determine the new and older</w:delText>
        </w:r>
        <w:r w:rsidR="006C3ACB" w:rsidRPr="004D1B37" w:rsidDel="00406EEC">
          <w:rPr>
            <w:rFonts w:ascii="Courier New" w:hAnsi="Courier New" w:cs="Courier New"/>
            <w:color w:val="000000"/>
            <w:sz w:val="16"/>
            <w:szCs w:val="16"/>
          </w:rPr>
          <w:br/>
          <w:delText xml:space="preserve">                versions through date comparison.</w:delText>
        </w:r>
      </w:del>
    </w:p>
    <w:p w14:paraId="28AB87B3" w14:textId="190A42F9" w:rsidR="004F00DC" w:rsidRPr="004D1B37" w:rsidDel="00406EEC" w:rsidRDefault="004F00DC">
      <w:pPr>
        <w:ind w:left="360"/>
        <w:rPr>
          <w:del w:id="2657" w:author="John MacAuley" w:date="2014-09-09T16:00:00Z"/>
          <w:rFonts w:ascii="Courier New" w:hAnsi="Courier New" w:cs="Courier New"/>
          <w:color w:val="000000"/>
          <w:sz w:val="16"/>
          <w:szCs w:val="16"/>
        </w:rPr>
        <w:pPrChange w:id="2658" w:author="John MacAuley" w:date="2014-09-09T16:23:00Z">
          <w:pPr/>
        </w:pPrChange>
      </w:pPr>
    </w:p>
    <w:p w14:paraId="014DB76E" w14:textId="38077777" w:rsidR="006C3ACB" w:rsidRPr="004D1B37" w:rsidDel="00406EEC" w:rsidRDefault="004F00DC">
      <w:pPr>
        <w:ind w:left="360"/>
        <w:rPr>
          <w:del w:id="2659" w:author="John MacAuley" w:date="2014-09-09T16:00:00Z"/>
          <w:rFonts w:ascii="Courier New" w:hAnsi="Courier New" w:cs="Courier New"/>
          <w:color w:val="993300"/>
          <w:sz w:val="16"/>
          <w:szCs w:val="16"/>
        </w:rPr>
        <w:pPrChange w:id="2660" w:author="John MacAuley" w:date="2014-09-09T16:23:00Z">
          <w:pPr/>
        </w:pPrChange>
      </w:pPr>
      <w:del w:id="2661" w:author="John MacAuley" w:date="2014-09-09T16:00:00Z">
        <w:r w:rsidRPr="004D1B37" w:rsidDel="00406EEC">
          <w:rPr>
            <w:rFonts w:ascii="Courier New" w:hAnsi="Courier New" w:cs="Courier New"/>
            <w:color w:val="000000"/>
            <w:sz w:val="16"/>
            <w:szCs w:val="16"/>
          </w:rPr>
          <w:delText xml:space="preserve">                expires - The date this version of the document expires and should</w:delText>
        </w:r>
        <w:r w:rsidRPr="004D1B37" w:rsidDel="00406EEC">
          <w:rPr>
            <w:rFonts w:ascii="Courier New" w:hAnsi="Courier New" w:cs="Courier New"/>
            <w:color w:val="000000"/>
            <w:sz w:val="16"/>
            <w:szCs w:val="16"/>
          </w:rPr>
          <w:br/>
          <w:delText xml:space="preserve">                no longer be used.</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anyAttribute - Permit inclusion of attributes from other namespaces</w:delText>
        </w:r>
        <w:r w:rsidR="006C3ACB" w:rsidRPr="004D1B37" w:rsidDel="00406EEC">
          <w:rPr>
            <w:rFonts w:ascii="Courier New" w:hAnsi="Courier New" w:cs="Courier New"/>
            <w:color w:val="000000"/>
            <w:sz w:val="16"/>
            <w:szCs w:val="16"/>
          </w:rPr>
          <w:br/>
          <w:delText xml:space="preserve">                for flexible extension without needing to update this schema</w:delText>
        </w:r>
        <w:r w:rsidR="006C3ACB" w:rsidRPr="004D1B37" w:rsidDel="00406EEC">
          <w:rPr>
            <w:rFonts w:ascii="Courier New" w:hAnsi="Courier New" w:cs="Courier New"/>
            <w:color w:val="000000"/>
            <w:sz w:val="16"/>
            <w:szCs w:val="16"/>
          </w:rPr>
          <w:br/>
          <w:delText xml:space="preserve">                definition.</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Elements:</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0000"/>
            <w:sz w:val="16"/>
            <w:szCs w:val="16"/>
          </w:rPr>
          <w:br/>
          <w:delText xml:space="preserve">                name - A descriptive name for this NSA resource.  This value is</w:delText>
        </w:r>
        <w:r w:rsidR="006C3ACB" w:rsidRPr="004D1B37" w:rsidDel="00406EEC">
          <w:rPr>
            <w:rFonts w:ascii="Courier New" w:hAnsi="Courier New" w:cs="Courier New"/>
            <w:color w:val="000000"/>
            <w:sz w:val="16"/>
            <w:szCs w:val="16"/>
          </w:rPr>
          <w:br/>
          <w:delText xml:space="preserve">                typically used for display purposes.</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0000"/>
            <w:sz w:val="16"/>
            <w:szCs w:val="16"/>
          </w:rPr>
          <w:br/>
          <w:delText xml:space="preserve">                softwareVersion - A descriptive string describing the NSA software</w:delText>
        </w:r>
        <w:r w:rsidR="006C3ACB" w:rsidRPr="004D1B37" w:rsidDel="00406EEC">
          <w:rPr>
            <w:rFonts w:ascii="Courier New" w:hAnsi="Courier New" w:cs="Courier New"/>
            <w:color w:val="000000"/>
            <w:sz w:val="16"/>
            <w:szCs w:val="16"/>
          </w:rPr>
          <w:br/>
          <w:delText xml:space="preserve">                type and version.   This value will allow a peer NSA to adapt</w:delText>
        </w:r>
        <w:r w:rsidR="006C3ACB" w:rsidRPr="004D1B37" w:rsidDel="00406EEC">
          <w:rPr>
            <w:rFonts w:ascii="Courier New" w:hAnsi="Courier New" w:cs="Courier New"/>
            <w:color w:val="000000"/>
            <w:sz w:val="16"/>
            <w:szCs w:val="16"/>
          </w:rPr>
          <w:br/>
          <w:delText xml:space="preserve">                behaviors to specific versions of an NSA when required.</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startTime - The time at which this NSA last started to provide</w:delText>
        </w:r>
        <w:r w:rsidR="006C3ACB" w:rsidRPr="004D1B37" w:rsidDel="00406EEC">
          <w:rPr>
            <w:rFonts w:ascii="Courier New" w:hAnsi="Courier New" w:cs="Courier New"/>
            <w:color w:val="000000"/>
            <w:sz w:val="16"/>
            <w:szCs w:val="16"/>
          </w:rPr>
          <w:br/>
          <w:delText xml:space="preserve">                uninterrupted service.   This is effectively the last restart</w:delText>
        </w:r>
        <w:r w:rsidR="006C3ACB" w:rsidRPr="004D1B37" w:rsidDel="00406EEC">
          <w:rPr>
            <w:rFonts w:ascii="Courier New" w:hAnsi="Courier New" w:cs="Courier New"/>
            <w:color w:val="000000"/>
            <w:sz w:val="16"/>
            <w:szCs w:val="16"/>
          </w:rPr>
          <w:br/>
          <w:delText xml:space="preserve">                time of the NSA.  A peer discovering a change in this value</w:delText>
        </w:r>
        <w:r w:rsidR="006C3ACB" w:rsidRPr="004D1B37" w:rsidDel="00406EEC">
          <w:rPr>
            <w:rFonts w:ascii="Courier New" w:hAnsi="Courier New" w:cs="Courier New"/>
            <w:color w:val="000000"/>
            <w:sz w:val="16"/>
            <w:szCs w:val="16"/>
          </w:rPr>
          <w:br/>
          <w:delText xml:space="preserve">                can initiate recovery procedures.</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adminContact - A list of zero or more administrative contacts</w:delText>
        </w:r>
        <w:r w:rsidR="006C3ACB" w:rsidRPr="004D1B37" w:rsidDel="00406EEC">
          <w:rPr>
            <w:rFonts w:ascii="Courier New" w:hAnsi="Courier New" w:cs="Courier New"/>
            <w:color w:val="000000"/>
            <w:sz w:val="16"/>
            <w:szCs w:val="16"/>
          </w:rPr>
          <w:br/>
          <w:delText xml:space="preserve">                associated with this NSA.</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location - The physical location of the logical NSA resource.</w:delText>
        </w:r>
        <w:r w:rsidR="006C3ACB" w:rsidRPr="004D1B37" w:rsidDel="00406EEC">
          <w:rPr>
            <w:rFonts w:ascii="Courier New" w:hAnsi="Courier New" w:cs="Courier New"/>
            <w:color w:val="000000"/>
            <w:sz w:val="16"/>
            <w:szCs w:val="16"/>
          </w:rPr>
          <w:br/>
          <w:delText xml:space="preserve">                This can be the location of the server hosting the NSA, or</w:delText>
        </w:r>
        <w:r w:rsidR="006C3ACB" w:rsidRPr="004D1B37" w:rsidDel="00406EEC">
          <w:rPr>
            <w:rFonts w:ascii="Courier New" w:hAnsi="Courier New" w:cs="Courier New"/>
            <w:color w:val="000000"/>
            <w:sz w:val="16"/>
            <w:szCs w:val="16"/>
          </w:rPr>
          <w:br/>
          <w:delText xml:space="preserve">                some other location related to the service being offered.</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0000"/>
            <w:sz w:val="16"/>
            <w:szCs w:val="16"/>
          </w:rPr>
          <w:br/>
          <w:delText xml:space="preserve">                networkId - A list of zero or more network identifiers for which</w:delText>
        </w:r>
        <w:r w:rsidR="006C3ACB" w:rsidRPr="004D1B37" w:rsidDel="00406EEC">
          <w:rPr>
            <w:rFonts w:ascii="Courier New" w:hAnsi="Courier New" w:cs="Courier New"/>
            <w:color w:val="000000"/>
            <w:sz w:val="16"/>
            <w:szCs w:val="16"/>
          </w:rPr>
          <w:br/>
          <w:delText xml:space="preserve">                this NSA is providing the listed service interfaces and</w:delText>
        </w:r>
        <w:r w:rsidR="006C3ACB" w:rsidRPr="004D1B37" w:rsidDel="00406EEC">
          <w:rPr>
            <w:rFonts w:ascii="Courier New" w:hAnsi="Courier New" w:cs="Courier New"/>
            <w:color w:val="000000"/>
            <w:sz w:val="16"/>
            <w:szCs w:val="16"/>
          </w:rPr>
          <w:br/>
          <w:delText xml:space="preserve">                features.  These network identifiers can be mapped into network</w:delText>
        </w:r>
        <w:r w:rsidR="006C3ACB" w:rsidRPr="004D1B37" w:rsidDel="00406EEC">
          <w:rPr>
            <w:rFonts w:ascii="Courier New" w:hAnsi="Courier New" w:cs="Courier New"/>
            <w:color w:val="000000"/>
            <w:sz w:val="16"/>
            <w:szCs w:val="16"/>
          </w:rPr>
          <w:br/>
          <w:delText xml:space="preserve">                topology to determine the network resources being managed by</w:delText>
        </w:r>
        <w:r w:rsidR="006C3ACB" w:rsidRPr="004D1B37" w:rsidDel="00406EEC">
          <w:rPr>
            <w:rFonts w:ascii="Courier New" w:hAnsi="Courier New" w:cs="Courier New"/>
            <w:color w:val="000000"/>
            <w:sz w:val="16"/>
            <w:szCs w:val="16"/>
          </w:rPr>
          <w:br/>
          <w:delText xml:space="preserve">                this NSA.</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0000"/>
            <w:sz w:val="16"/>
            <w:szCs w:val="16"/>
          </w:rPr>
          <w:br/>
          <w:delText xml:space="preserve">                interface - A list of zero or more service interfaces supported</w:delText>
        </w:r>
        <w:r w:rsidR="006C3ACB" w:rsidRPr="004D1B37" w:rsidDel="00406EEC">
          <w:rPr>
            <w:rFonts w:ascii="Courier New" w:hAnsi="Courier New" w:cs="Courier New"/>
            <w:color w:val="000000"/>
            <w:sz w:val="16"/>
            <w:szCs w:val="16"/>
          </w:rPr>
          <w:br/>
          <w:delText xml:space="preserve">                by the NSA.</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peersWith - A list of zero or more NSA identifiers enumerating</w:delText>
        </w:r>
        <w:r w:rsidR="006C3ACB" w:rsidRPr="004D1B37" w:rsidDel="00406EEC">
          <w:rPr>
            <w:rFonts w:ascii="Courier New" w:hAnsi="Courier New" w:cs="Courier New"/>
            <w:color w:val="000000"/>
            <w:sz w:val="16"/>
            <w:szCs w:val="16"/>
          </w:rPr>
          <w:br/>
          <w:delText xml:space="preserve">                the peer NSA that have set up a trusted control plane relationship</w:delText>
        </w:r>
        <w:r w:rsidR="006C3ACB" w:rsidRPr="004D1B37" w:rsidDel="00406EEC">
          <w:rPr>
            <w:rFonts w:ascii="Courier New" w:hAnsi="Courier New" w:cs="Courier New"/>
            <w:color w:val="000000"/>
            <w:sz w:val="16"/>
            <w:szCs w:val="16"/>
          </w:rPr>
          <w:br/>
          <w:delText xml:space="preserve">                with this NSA.</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any - Provides a flexible mechanism allowing additional elements</w:delText>
        </w:r>
        <w:r w:rsidR="006C3ACB" w:rsidRPr="004D1B37" w:rsidDel="00406EEC">
          <w:rPr>
            <w:rFonts w:ascii="Courier New" w:hAnsi="Courier New" w:cs="Courier New"/>
            <w:color w:val="000000"/>
            <w:sz w:val="16"/>
            <w:szCs w:val="16"/>
          </w:rPr>
          <w:br/>
          <w:delText xml:space="preserve">                to be provided from other namespaces without needing to update</w:delText>
        </w:r>
        <w:r w:rsidR="006C3ACB" w:rsidRPr="004D1B37" w:rsidDel="00406EEC">
          <w:rPr>
            <w:rFonts w:ascii="Courier New" w:hAnsi="Courier New" w:cs="Courier New"/>
            <w:color w:val="000000"/>
            <w:sz w:val="16"/>
            <w:szCs w:val="16"/>
          </w:rPr>
          <w:br/>
          <w:delText xml:space="preserve">                this schema definition.</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&lt;/xsd:documentation&gt;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&lt;/xsd:annotation&gt;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&lt;xsd:sequence&gt;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&lt;xsd:element</w:delText>
        </w:r>
        <w:r w:rsidR="006C3ACB" w:rsidRPr="004D1B37" w:rsidDel="00406EEC">
          <w:rPr>
            <w:rFonts w:ascii="Courier New" w:hAnsi="Courier New" w:cs="Courier New"/>
            <w:color w:val="F5844C"/>
            <w:sz w:val="16"/>
            <w:szCs w:val="16"/>
          </w:rPr>
          <w:delText xml:space="preserve"> name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"name"</w:delText>
        </w:r>
        <w:r w:rsidR="006C3ACB" w:rsidRPr="004D1B37" w:rsidDel="00406EEC">
          <w:rPr>
            <w:rFonts w:ascii="Courier New" w:hAnsi="Courier New" w:cs="Courier New"/>
            <w:color w:val="F5844C"/>
            <w:sz w:val="16"/>
            <w:szCs w:val="16"/>
          </w:rPr>
          <w:delText xml:space="preserve"> type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"xsd:string"</w:delText>
        </w:r>
        <w:r w:rsidR="006C3ACB" w:rsidRPr="004D1B37" w:rsidDel="00406EEC">
          <w:rPr>
            <w:rFonts w:ascii="Courier New" w:hAnsi="Courier New" w:cs="Courier New"/>
            <w:color w:val="F5844C"/>
            <w:sz w:val="16"/>
            <w:szCs w:val="16"/>
          </w:rPr>
          <w:delText xml:space="preserve"> minOccurs</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"0"</w:delText>
        </w:r>
        <w:r w:rsidR="006C3ACB" w:rsidRPr="004D1B37" w:rsidDel="00406EEC">
          <w:rPr>
            <w:rFonts w:ascii="Courier New" w:hAnsi="Courier New" w:cs="Courier New"/>
            <w:color w:val="F5844C"/>
            <w:sz w:val="16"/>
            <w:szCs w:val="16"/>
          </w:rPr>
          <w:delText xml:space="preserve"> </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&lt;xsd:element</w:delText>
        </w:r>
        <w:r w:rsidR="006C3ACB" w:rsidRPr="004D1B37" w:rsidDel="00406EEC">
          <w:rPr>
            <w:rFonts w:ascii="Courier New" w:hAnsi="Courier New" w:cs="Courier New"/>
            <w:color w:val="F5844C"/>
            <w:sz w:val="16"/>
            <w:szCs w:val="16"/>
          </w:rPr>
          <w:delText xml:space="preserve"> name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"softwareVersion"</w:delText>
        </w:r>
        <w:r w:rsidR="006C3ACB" w:rsidRPr="004D1B37" w:rsidDel="00406EEC">
          <w:rPr>
            <w:rFonts w:ascii="Courier New" w:hAnsi="Courier New" w:cs="Courier New"/>
            <w:color w:val="F5844C"/>
            <w:sz w:val="16"/>
            <w:szCs w:val="16"/>
          </w:rPr>
          <w:delText xml:space="preserve"> type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"xsd:string"</w:delText>
        </w:r>
        <w:r w:rsidR="006C3ACB" w:rsidRPr="004D1B37" w:rsidDel="00406EEC">
          <w:rPr>
            <w:rFonts w:ascii="Courier New" w:hAnsi="Courier New" w:cs="Courier New"/>
            <w:color w:val="F5844C"/>
            <w:sz w:val="16"/>
            <w:szCs w:val="16"/>
          </w:rPr>
          <w:delText xml:space="preserve"> minOccurs</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"0"</w:delText>
        </w:r>
        <w:r w:rsidR="006C3ACB" w:rsidRPr="004D1B37" w:rsidDel="00406EEC">
          <w:rPr>
            <w:rFonts w:ascii="Courier New" w:hAnsi="Courier New" w:cs="Courier New"/>
            <w:color w:val="F5844C"/>
            <w:sz w:val="16"/>
            <w:szCs w:val="16"/>
          </w:rPr>
          <w:delText xml:space="preserve"> </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&lt;xsd:element</w:delText>
        </w:r>
        <w:r w:rsidR="006C3ACB" w:rsidRPr="004D1B37" w:rsidDel="00406EEC">
          <w:rPr>
            <w:rFonts w:ascii="Courier New" w:hAnsi="Courier New" w:cs="Courier New"/>
            <w:color w:val="F5844C"/>
            <w:sz w:val="16"/>
            <w:szCs w:val="16"/>
          </w:rPr>
          <w:delText xml:space="preserve"> name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"startTime"</w:delText>
        </w:r>
        <w:r w:rsidR="006C3ACB" w:rsidRPr="004D1B37" w:rsidDel="00406EEC">
          <w:rPr>
            <w:rFonts w:ascii="Courier New" w:hAnsi="Courier New" w:cs="Courier New"/>
            <w:color w:val="F5844C"/>
            <w:sz w:val="16"/>
            <w:szCs w:val="16"/>
          </w:rPr>
          <w:delText xml:space="preserve"> type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"xsd:dateTime"</w:delText>
        </w:r>
        <w:r w:rsidR="006C3ACB" w:rsidRPr="004D1B37" w:rsidDel="00406EEC">
          <w:rPr>
            <w:rFonts w:ascii="Courier New" w:hAnsi="Courier New" w:cs="Courier New"/>
            <w:color w:val="F5844C"/>
            <w:sz w:val="16"/>
            <w:szCs w:val="16"/>
          </w:rPr>
          <w:delText xml:space="preserve"> minOccurs</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"0"</w:delText>
        </w:r>
        <w:r w:rsidR="006C3ACB" w:rsidRPr="004D1B37" w:rsidDel="00406EEC">
          <w:rPr>
            <w:rFonts w:ascii="Courier New" w:hAnsi="Courier New" w:cs="Courier New"/>
            <w:color w:val="F5844C"/>
            <w:sz w:val="16"/>
            <w:szCs w:val="16"/>
          </w:rPr>
          <w:delText xml:space="preserve"> </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&lt;xsd:element</w:delText>
        </w:r>
        <w:r w:rsidR="006C3ACB" w:rsidRPr="004D1B37" w:rsidDel="00406EEC">
          <w:rPr>
            <w:rFonts w:ascii="Courier New" w:hAnsi="Courier New" w:cs="Courier New"/>
            <w:color w:val="F5844C"/>
            <w:sz w:val="16"/>
            <w:szCs w:val="16"/>
          </w:rPr>
          <w:delText xml:space="preserve"> name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"adminContact"</w:delText>
        </w:r>
        <w:r w:rsidR="006C3ACB" w:rsidRPr="004D1B37" w:rsidDel="00406EEC">
          <w:rPr>
            <w:rFonts w:ascii="Courier New" w:hAnsi="Courier New" w:cs="Courier New"/>
            <w:color w:val="F5844C"/>
            <w:sz w:val="16"/>
            <w:szCs w:val="16"/>
          </w:rPr>
          <w:delText xml:space="preserve"> type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"xcard:VcardsType"</w:delText>
        </w:r>
        <w:r w:rsidR="006C3ACB" w:rsidRPr="004D1B37" w:rsidDel="00406EEC">
          <w:rPr>
            <w:rFonts w:ascii="Courier New" w:hAnsi="Courier New" w:cs="Courier New"/>
            <w:color w:val="F5844C"/>
            <w:sz w:val="16"/>
            <w:szCs w:val="16"/>
          </w:rPr>
          <w:delText xml:space="preserve"> minOccurs</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"0"</w:delText>
        </w:r>
        <w:r w:rsidR="006C3ACB" w:rsidRPr="004D1B37" w:rsidDel="00406EEC">
          <w:rPr>
            <w:rFonts w:ascii="Courier New" w:hAnsi="Courier New" w:cs="Courier New"/>
            <w:color w:val="F5844C"/>
            <w:sz w:val="16"/>
            <w:szCs w:val="16"/>
          </w:rPr>
          <w:delText xml:space="preserve"> </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&lt;xsd:element</w:delText>
        </w:r>
        <w:r w:rsidR="006C3ACB" w:rsidRPr="004D1B37" w:rsidDel="00406EEC">
          <w:rPr>
            <w:rFonts w:ascii="Courier New" w:hAnsi="Courier New" w:cs="Courier New"/>
            <w:color w:val="F5844C"/>
            <w:sz w:val="16"/>
            <w:szCs w:val="16"/>
          </w:rPr>
          <w:delText xml:space="preserve"> name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 xml:space="preserve">"location" </w:delText>
        </w:r>
        <w:r w:rsidR="006C3ACB" w:rsidRPr="004D1B37" w:rsidDel="00406EEC">
          <w:rPr>
            <w:rFonts w:ascii="Courier New" w:hAnsi="Courier New" w:cs="Courier New"/>
            <w:color w:val="F5844C"/>
            <w:sz w:val="16"/>
            <w:szCs w:val="16"/>
          </w:rPr>
          <w:delText>type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"tns:LocationType"</w:delText>
        </w:r>
        <w:r w:rsidR="006C3ACB" w:rsidRPr="004D1B37" w:rsidDel="00406EEC">
          <w:rPr>
            <w:rFonts w:ascii="Courier New" w:hAnsi="Courier New" w:cs="Courier New"/>
            <w:color w:val="F5844C"/>
            <w:sz w:val="16"/>
            <w:szCs w:val="16"/>
          </w:rPr>
          <w:delText xml:space="preserve"> minOccurs</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"0"</w:delText>
        </w:r>
        <w:r w:rsidR="006C3ACB" w:rsidRPr="004D1B37" w:rsidDel="00406EEC">
          <w:rPr>
            <w:rFonts w:ascii="Courier New" w:hAnsi="Courier New" w:cs="Courier New"/>
            <w:color w:val="F5844C"/>
            <w:sz w:val="16"/>
            <w:szCs w:val="16"/>
          </w:rPr>
          <w:delText xml:space="preserve"> </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&lt;xsd:element</w:delText>
        </w:r>
        <w:r w:rsidR="006C3ACB" w:rsidRPr="004D1B37" w:rsidDel="00406EEC">
          <w:rPr>
            <w:rFonts w:ascii="Courier New" w:hAnsi="Courier New" w:cs="Courier New"/>
            <w:color w:val="F5844C"/>
            <w:sz w:val="16"/>
            <w:szCs w:val="16"/>
          </w:rPr>
          <w:delText xml:space="preserve"> name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 xml:space="preserve">"networkId" </w:delText>
        </w:r>
        <w:r w:rsidR="006C3ACB" w:rsidRPr="004D1B37" w:rsidDel="00406EEC">
          <w:rPr>
            <w:rFonts w:ascii="Courier New" w:hAnsi="Courier New" w:cs="Courier New"/>
            <w:color w:val="F5844C"/>
            <w:sz w:val="16"/>
            <w:szCs w:val="16"/>
          </w:rPr>
          <w:delText>type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"xsd:anyURI"</w:delText>
        </w:r>
        <w:r w:rsidR="006C3ACB" w:rsidRPr="004D1B37" w:rsidDel="00406EEC">
          <w:rPr>
            <w:rFonts w:ascii="Courier New" w:hAnsi="Courier New" w:cs="Courier New"/>
            <w:color w:val="F5844C"/>
            <w:sz w:val="16"/>
            <w:szCs w:val="16"/>
          </w:rPr>
          <w:delText xml:space="preserve"> minOccurs</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"0"</w:delText>
        </w:r>
      </w:del>
    </w:p>
    <w:p w14:paraId="5BE66E00" w14:textId="50E1B45F" w:rsidR="006C3ACB" w:rsidRPr="004D1B37" w:rsidDel="00406EEC" w:rsidRDefault="006C3ACB">
      <w:pPr>
        <w:ind w:left="360"/>
        <w:rPr>
          <w:del w:id="2662" w:author="John MacAuley" w:date="2014-09-09T16:00:00Z"/>
          <w:rFonts w:ascii="Courier New" w:hAnsi="Courier New" w:cs="Courier New"/>
          <w:color w:val="993300"/>
          <w:sz w:val="16"/>
          <w:szCs w:val="16"/>
        </w:rPr>
        <w:pPrChange w:id="2663" w:author="John MacAuley" w:date="2014-09-09T16:23:00Z">
          <w:pPr/>
        </w:pPrChange>
      </w:pPr>
      <w:del w:id="2664" w:author="John MacAuley" w:date="2014-09-09T16:00:00Z">
        <w:r w:rsidRPr="004D1B37" w:rsidDel="00406EEC">
          <w:rPr>
            <w:rFonts w:ascii="Courier New" w:hAnsi="Courier New" w:cs="Courier New"/>
            <w:color w:val="F5844C"/>
            <w:sz w:val="16"/>
            <w:szCs w:val="16"/>
          </w:rPr>
          <w:tab/>
        </w:r>
        <w:r w:rsidRPr="004D1B37" w:rsidDel="00406EEC">
          <w:rPr>
            <w:rFonts w:ascii="Courier New" w:hAnsi="Courier New" w:cs="Courier New"/>
            <w:color w:val="F5844C"/>
            <w:sz w:val="16"/>
            <w:szCs w:val="16"/>
          </w:rPr>
          <w:tab/>
        </w:r>
        <w:r w:rsidRPr="004D1B37" w:rsidDel="00406EEC">
          <w:rPr>
            <w:rFonts w:ascii="Courier New" w:hAnsi="Courier New" w:cs="Courier New"/>
            <w:color w:val="F5844C"/>
            <w:sz w:val="16"/>
            <w:szCs w:val="16"/>
          </w:rPr>
          <w:tab/>
          <w:delText>maxOccurs</w:delText>
        </w:r>
        <w:r w:rsidRPr="004D1B37" w:rsidDel="00406EEC">
          <w:rPr>
            <w:rFonts w:ascii="Courier New" w:hAnsi="Courier New" w:cs="Courier New"/>
            <w:color w:val="FF8040"/>
            <w:sz w:val="16"/>
            <w:szCs w:val="16"/>
          </w:rPr>
          <w:delText>=</w:delText>
        </w:r>
        <w:r w:rsidRPr="004D1B37" w:rsidDel="00406EEC">
          <w:rPr>
            <w:rFonts w:ascii="Courier New" w:hAnsi="Courier New" w:cs="Courier New"/>
            <w:color w:val="993300"/>
            <w:sz w:val="16"/>
            <w:szCs w:val="16"/>
          </w:rPr>
          <w:delText>"unbounded"</w:delText>
        </w:r>
        <w:r w:rsidRPr="004D1B37" w:rsidDel="00406EEC">
          <w:rPr>
            <w:rFonts w:ascii="Courier New" w:hAnsi="Courier New" w:cs="Courier New"/>
            <w:color w:val="F5844C"/>
            <w:sz w:val="16"/>
            <w:szCs w:val="16"/>
          </w:rPr>
          <w:delText xml:space="preserve"> </w:delText>
        </w:r>
        <w:r w:rsidRPr="004D1B37" w:rsidDel="00406EEC">
          <w:rPr>
            <w:rFonts w:ascii="Courier New" w:hAnsi="Courier New" w:cs="Courier New"/>
            <w:color w:val="000096"/>
            <w:sz w:val="16"/>
            <w:szCs w:val="16"/>
          </w:rPr>
          <w:delText>/&gt;</w:delText>
        </w:r>
        <w:r w:rsidRPr="004D1B37" w:rsidDel="00406EEC">
          <w:rPr>
            <w:rFonts w:ascii="Courier New" w:hAnsi="Courier New" w:cs="Courier New"/>
            <w:color w:val="000000"/>
            <w:sz w:val="16"/>
            <w:szCs w:val="16"/>
          </w:rPr>
          <w:br/>
          <w:delText xml:space="preserve">                </w:delText>
        </w:r>
        <w:r w:rsidRPr="004D1B37" w:rsidDel="00406EEC">
          <w:rPr>
            <w:rFonts w:ascii="Courier New" w:hAnsi="Courier New" w:cs="Courier New"/>
            <w:color w:val="003296"/>
            <w:sz w:val="16"/>
            <w:szCs w:val="16"/>
          </w:rPr>
          <w:delText>&lt;xsd:element</w:delText>
        </w:r>
        <w:r w:rsidRPr="004D1B37" w:rsidDel="00406EEC">
          <w:rPr>
            <w:rFonts w:ascii="Courier New" w:hAnsi="Courier New" w:cs="Courier New"/>
            <w:color w:val="F5844C"/>
            <w:sz w:val="16"/>
            <w:szCs w:val="16"/>
          </w:rPr>
          <w:delText xml:space="preserve"> name</w:delText>
        </w:r>
        <w:r w:rsidRPr="004D1B37" w:rsidDel="00406EEC">
          <w:rPr>
            <w:rFonts w:ascii="Courier New" w:hAnsi="Courier New" w:cs="Courier New"/>
            <w:color w:val="FF8040"/>
            <w:sz w:val="16"/>
            <w:szCs w:val="16"/>
          </w:rPr>
          <w:delText>=</w:delText>
        </w:r>
        <w:r w:rsidRPr="004D1B37" w:rsidDel="00406EEC">
          <w:rPr>
            <w:rFonts w:ascii="Courier New" w:hAnsi="Courier New" w:cs="Courier New"/>
            <w:color w:val="993300"/>
            <w:sz w:val="16"/>
            <w:szCs w:val="16"/>
          </w:rPr>
          <w:delText xml:space="preserve">"interface" </w:delText>
        </w:r>
        <w:r w:rsidRPr="004D1B37" w:rsidDel="00406EEC">
          <w:rPr>
            <w:rFonts w:ascii="Courier New" w:hAnsi="Courier New" w:cs="Courier New"/>
            <w:color w:val="F5844C"/>
            <w:sz w:val="16"/>
            <w:szCs w:val="16"/>
          </w:rPr>
          <w:delText>type</w:delText>
        </w:r>
        <w:r w:rsidRPr="004D1B37" w:rsidDel="00406EEC">
          <w:rPr>
            <w:rFonts w:ascii="Courier New" w:hAnsi="Courier New" w:cs="Courier New"/>
            <w:color w:val="FF8040"/>
            <w:sz w:val="16"/>
            <w:szCs w:val="16"/>
          </w:rPr>
          <w:delText>=</w:delText>
        </w:r>
        <w:r w:rsidRPr="004D1B37" w:rsidDel="00406EEC">
          <w:rPr>
            <w:rFonts w:ascii="Courier New" w:hAnsi="Courier New" w:cs="Courier New"/>
            <w:color w:val="993300"/>
            <w:sz w:val="16"/>
            <w:szCs w:val="16"/>
          </w:rPr>
          <w:delText>"tns:InterfaceType"</w:delText>
        </w:r>
        <w:r w:rsidRPr="004D1B37" w:rsidDel="00406EEC">
          <w:rPr>
            <w:rFonts w:ascii="Courier New" w:hAnsi="Courier New" w:cs="Courier New"/>
            <w:color w:val="F5844C"/>
            <w:sz w:val="16"/>
            <w:szCs w:val="16"/>
          </w:rPr>
          <w:delText xml:space="preserve"> minOccurs</w:delText>
        </w:r>
        <w:r w:rsidRPr="004D1B37" w:rsidDel="00406EEC">
          <w:rPr>
            <w:rFonts w:ascii="Courier New" w:hAnsi="Courier New" w:cs="Courier New"/>
            <w:color w:val="FF8040"/>
            <w:sz w:val="16"/>
            <w:szCs w:val="16"/>
          </w:rPr>
          <w:delText>=</w:delText>
        </w:r>
        <w:r w:rsidRPr="004D1B37" w:rsidDel="00406EEC">
          <w:rPr>
            <w:rFonts w:ascii="Courier New" w:hAnsi="Courier New" w:cs="Courier New"/>
            <w:color w:val="993300"/>
            <w:sz w:val="16"/>
            <w:szCs w:val="16"/>
          </w:rPr>
          <w:delText>"0"</w:delText>
        </w:r>
      </w:del>
    </w:p>
    <w:p w14:paraId="28F499E5" w14:textId="3E6CD17C" w:rsidR="006C3ACB" w:rsidRPr="004D1B37" w:rsidDel="00406EEC" w:rsidRDefault="006C3ACB">
      <w:pPr>
        <w:ind w:left="360"/>
        <w:rPr>
          <w:del w:id="2665" w:author="John MacAuley" w:date="2014-09-09T16:00:00Z"/>
          <w:rFonts w:ascii="Courier New" w:hAnsi="Courier New" w:cs="Courier New"/>
          <w:color w:val="993300"/>
          <w:sz w:val="16"/>
          <w:szCs w:val="16"/>
        </w:rPr>
        <w:pPrChange w:id="2666" w:author="John MacAuley" w:date="2014-09-09T16:23:00Z">
          <w:pPr/>
        </w:pPrChange>
      </w:pPr>
      <w:del w:id="2667" w:author="John MacAuley" w:date="2014-09-09T16:00:00Z">
        <w:r w:rsidRPr="004D1B37" w:rsidDel="00406EEC">
          <w:rPr>
            <w:rFonts w:ascii="Courier New" w:hAnsi="Courier New" w:cs="Courier New"/>
            <w:color w:val="F5844C"/>
            <w:sz w:val="16"/>
            <w:szCs w:val="16"/>
          </w:rPr>
          <w:tab/>
        </w:r>
        <w:r w:rsidRPr="004D1B37" w:rsidDel="00406EEC">
          <w:rPr>
            <w:rFonts w:ascii="Courier New" w:hAnsi="Courier New" w:cs="Courier New"/>
            <w:color w:val="F5844C"/>
            <w:sz w:val="16"/>
            <w:szCs w:val="16"/>
          </w:rPr>
          <w:tab/>
        </w:r>
        <w:r w:rsidRPr="004D1B37" w:rsidDel="00406EEC">
          <w:rPr>
            <w:rFonts w:ascii="Courier New" w:hAnsi="Courier New" w:cs="Courier New"/>
            <w:color w:val="F5844C"/>
            <w:sz w:val="16"/>
            <w:szCs w:val="16"/>
          </w:rPr>
          <w:tab/>
          <w:delText>maxOccurs</w:delText>
        </w:r>
        <w:r w:rsidRPr="004D1B37" w:rsidDel="00406EEC">
          <w:rPr>
            <w:rFonts w:ascii="Courier New" w:hAnsi="Courier New" w:cs="Courier New"/>
            <w:color w:val="FF8040"/>
            <w:sz w:val="16"/>
            <w:szCs w:val="16"/>
          </w:rPr>
          <w:delText>=</w:delText>
        </w:r>
        <w:r w:rsidRPr="004D1B37" w:rsidDel="00406EEC">
          <w:rPr>
            <w:rFonts w:ascii="Courier New" w:hAnsi="Courier New" w:cs="Courier New"/>
            <w:color w:val="993300"/>
            <w:sz w:val="16"/>
            <w:szCs w:val="16"/>
          </w:rPr>
          <w:delText>"unbounded"</w:delText>
        </w:r>
        <w:r w:rsidRPr="004D1B37" w:rsidDel="00406EEC">
          <w:rPr>
            <w:rFonts w:ascii="Courier New" w:hAnsi="Courier New" w:cs="Courier New"/>
            <w:color w:val="F5844C"/>
            <w:sz w:val="16"/>
            <w:szCs w:val="16"/>
          </w:rPr>
          <w:delText xml:space="preserve"> </w:delText>
        </w:r>
        <w:r w:rsidRPr="004D1B37" w:rsidDel="00406EEC">
          <w:rPr>
            <w:rFonts w:ascii="Courier New" w:hAnsi="Courier New" w:cs="Courier New"/>
            <w:color w:val="000096"/>
            <w:sz w:val="16"/>
            <w:szCs w:val="16"/>
          </w:rPr>
          <w:delText>/&gt;</w:delText>
        </w:r>
        <w:r w:rsidRPr="004D1B37" w:rsidDel="00406EEC">
          <w:rPr>
            <w:rFonts w:ascii="Courier New" w:hAnsi="Courier New" w:cs="Courier New"/>
            <w:color w:val="000000"/>
            <w:sz w:val="16"/>
            <w:szCs w:val="16"/>
          </w:rPr>
          <w:br/>
          <w:delText xml:space="preserve">                </w:delText>
        </w:r>
        <w:r w:rsidRPr="004D1B37" w:rsidDel="00406EEC">
          <w:rPr>
            <w:rFonts w:ascii="Courier New" w:hAnsi="Courier New" w:cs="Courier New"/>
            <w:color w:val="003296"/>
            <w:sz w:val="16"/>
            <w:szCs w:val="16"/>
          </w:rPr>
          <w:delText>&lt;xsd:element</w:delText>
        </w:r>
        <w:r w:rsidRPr="004D1B37" w:rsidDel="00406EEC">
          <w:rPr>
            <w:rFonts w:ascii="Courier New" w:hAnsi="Courier New" w:cs="Courier New"/>
            <w:color w:val="F5844C"/>
            <w:sz w:val="16"/>
            <w:szCs w:val="16"/>
          </w:rPr>
          <w:delText xml:space="preserve"> name</w:delText>
        </w:r>
        <w:r w:rsidRPr="004D1B37" w:rsidDel="00406EEC">
          <w:rPr>
            <w:rFonts w:ascii="Courier New" w:hAnsi="Courier New" w:cs="Courier New"/>
            <w:color w:val="FF8040"/>
            <w:sz w:val="16"/>
            <w:szCs w:val="16"/>
          </w:rPr>
          <w:delText>=</w:delText>
        </w:r>
        <w:r w:rsidRPr="004D1B37" w:rsidDel="00406EEC">
          <w:rPr>
            <w:rFonts w:ascii="Courier New" w:hAnsi="Courier New" w:cs="Courier New"/>
            <w:color w:val="993300"/>
            <w:sz w:val="16"/>
            <w:szCs w:val="16"/>
          </w:rPr>
          <w:delText>"feature"</w:delText>
        </w:r>
        <w:r w:rsidRPr="004D1B37" w:rsidDel="00406EEC">
          <w:rPr>
            <w:rFonts w:ascii="Courier New" w:hAnsi="Courier New" w:cs="Courier New"/>
            <w:color w:val="F5844C"/>
            <w:sz w:val="16"/>
            <w:szCs w:val="16"/>
          </w:rPr>
          <w:delText xml:space="preserve"> type</w:delText>
        </w:r>
        <w:r w:rsidRPr="004D1B37" w:rsidDel="00406EEC">
          <w:rPr>
            <w:rFonts w:ascii="Courier New" w:hAnsi="Courier New" w:cs="Courier New"/>
            <w:color w:val="FF8040"/>
            <w:sz w:val="16"/>
            <w:szCs w:val="16"/>
          </w:rPr>
          <w:delText>=</w:delText>
        </w:r>
        <w:r w:rsidRPr="004D1B37" w:rsidDel="00406EEC">
          <w:rPr>
            <w:rFonts w:ascii="Courier New" w:hAnsi="Courier New" w:cs="Courier New"/>
            <w:color w:val="993300"/>
            <w:sz w:val="16"/>
            <w:szCs w:val="16"/>
          </w:rPr>
          <w:delText>"tns:FeatureType"</w:delText>
        </w:r>
        <w:r w:rsidRPr="004D1B37" w:rsidDel="00406EEC">
          <w:rPr>
            <w:rFonts w:ascii="Courier New" w:hAnsi="Courier New" w:cs="Courier New"/>
            <w:color w:val="F5844C"/>
            <w:sz w:val="16"/>
            <w:szCs w:val="16"/>
          </w:rPr>
          <w:delText xml:space="preserve"> minOccurs</w:delText>
        </w:r>
        <w:r w:rsidRPr="004D1B37" w:rsidDel="00406EEC">
          <w:rPr>
            <w:rFonts w:ascii="Courier New" w:hAnsi="Courier New" w:cs="Courier New"/>
            <w:color w:val="FF8040"/>
            <w:sz w:val="16"/>
            <w:szCs w:val="16"/>
          </w:rPr>
          <w:delText>=</w:delText>
        </w:r>
        <w:r w:rsidRPr="004D1B37" w:rsidDel="00406EEC">
          <w:rPr>
            <w:rFonts w:ascii="Courier New" w:hAnsi="Courier New" w:cs="Courier New"/>
            <w:color w:val="993300"/>
            <w:sz w:val="16"/>
            <w:szCs w:val="16"/>
          </w:rPr>
          <w:delText>"0"</w:delText>
        </w:r>
      </w:del>
    </w:p>
    <w:p w14:paraId="72EA57D2" w14:textId="46CA8A8D" w:rsidR="006C3ACB" w:rsidRPr="004D1B37" w:rsidDel="00406EEC" w:rsidRDefault="006C3ACB">
      <w:pPr>
        <w:ind w:left="360"/>
        <w:rPr>
          <w:del w:id="2668" w:author="John MacAuley" w:date="2014-09-09T16:00:00Z"/>
          <w:rFonts w:ascii="Courier New" w:hAnsi="Courier New" w:cs="Courier New"/>
          <w:color w:val="993300"/>
          <w:sz w:val="16"/>
          <w:szCs w:val="16"/>
        </w:rPr>
        <w:pPrChange w:id="2669" w:author="John MacAuley" w:date="2014-09-09T16:23:00Z">
          <w:pPr/>
        </w:pPrChange>
      </w:pPr>
      <w:del w:id="2670" w:author="John MacAuley" w:date="2014-09-09T16:00:00Z">
        <w:r w:rsidRPr="004D1B37" w:rsidDel="00406EEC">
          <w:rPr>
            <w:rFonts w:ascii="Courier New" w:hAnsi="Courier New" w:cs="Courier New"/>
            <w:color w:val="993300"/>
            <w:sz w:val="16"/>
            <w:szCs w:val="16"/>
          </w:rPr>
          <w:tab/>
        </w:r>
        <w:r w:rsidRPr="004D1B37" w:rsidDel="00406EEC">
          <w:rPr>
            <w:rFonts w:ascii="Courier New" w:hAnsi="Courier New" w:cs="Courier New"/>
            <w:color w:val="993300"/>
            <w:sz w:val="16"/>
            <w:szCs w:val="16"/>
          </w:rPr>
          <w:tab/>
        </w:r>
        <w:r w:rsidRPr="004D1B37" w:rsidDel="00406EEC">
          <w:rPr>
            <w:rFonts w:ascii="Courier New" w:hAnsi="Courier New" w:cs="Courier New"/>
            <w:color w:val="993300"/>
            <w:sz w:val="16"/>
            <w:szCs w:val="16"/>
          </w:rPr>
          <w:tab/>
        </w:r>
        <w:r w:rsidRPr="004D1B37" w:rsidDel="00406EEC">
          <w:rPr>
            <w:rFonts w:ascii="Courier New" w:hAnsi="Courier New" w:cs="Courier New"/>
            <w:color w:val="F5844C"/>
            <w:sz w:val="16"/>
            <w:szCs w:val="16"/>
          </w:rPr>
          <w:delText>maxOccurs</w:delText>
        </w:r>
        <w:r w:rsidRPr="004D1B37" w:rsidDel="00406EEC">
          <w:rPr>
            <w:rFonts w:ascii="Courier New" w:hAnsi="Courier New" w:cs="Courier New"/>
            <w:color w:val="FF8040"/>
            <w:sz w:val="16"/>
            <w:szCs w:val="16"/>
          </w:rPr>
          <w:delText>=</w:delText>
        </w:r>
        <w:r w:rsidRPr="004D1B37" w:rsidDel="00406EEC">
          <w:rPr>
            <w:rFonts w:ascii="Courier New" w:hAnsi="Courier New" w:cs="Courier New"/>
            <w:color w:val="993300"/>
            <w:sz w:val="16"/>
            <w:szCs w:val="16"/>
          </w:rPr>
          <w:delText>"unbounded"</w:delText>
        </w:r>
        <w:r w:rsidRPr="004D1B37" w:rsidDel="00406EEC">
          <w:rPr>
            <w:rFonts w:ascii="Courier New" w:hAnsi="Courier New" w:cs="Courier New"/>
            <w:color w:val="F5844C"/>
            <w:sz w:val="16"/>
            <w:szCs w:val="16"/>
          </w:rPr>
          <w:delText xml:space="preserve"> </w:delText>
        </w:r>
        <w:r w:rsidRPr="004D1B37" w:rsidDel="00406EEC">
          <w:rPr>
            <w:rFonts w:ascii="Courier New" w:hAnsi="Courier New" w:cs="Courier New"/>
            <w:color w:val="000096"/>
            <w:sz w:val="16"/>
            <w:szCs w:val="16"/>
          </w:rPr>
          <w:delText>/&gt;</w:delText>
        </w:r>
        <w:r w:rsidRPr="004D1B37" w:rsidDel="00406EEC">
          <w:rPr>
            <w:rFonts w:ascii="Courier New" w:hAnsi="Courier New" w:cs="Courier New"/>
            <w:color w:val="000000"/>
            <w:sz w:val="16"/>
            <w:szCs w:val="16"/>
          </w:rPr>
          <w:br/>
          <w:delText xml:space="preserve">                </w:delText>
        </w:r>
        <w:r w:rsidRPr="004D1B37" w:rsidDel="00406EEC">
          <w:rPr>
            <w:rFonts w:ascii="Courier New" w:hAnsi="Courier New" w:cs="Courier New"/>
            <w:color w:val="003296"/>
            <w:sz w:val="16"/>
            <w:szCs w:val="16"/>
          </w:rPr>
          <w:delText>&lt;xsd:element</w:delText>
        </w:r>
        <w:r w:rsidRPr="004D1B37" w:rsidDel="00406EEC">
          <w:rPr>
            <w:rFonts w:ascii="Courier New" w:hAnsi="Courier New" w:cs="Courier New"/>
            <w:color w:val="F5844C"/>
            <w:sz w:val="16"/>
            <w:szCs w:val="16"/>
          </w:rPr>
          <w:delText xml:space="preserve"> name</w:delText>
        </w:r>
        <w:r w:rsidRPr="004D1B37" w:rsidDel="00406EEC">
          <w:rPr>
            <w:rFonts w:ascii="Courier New" w:hAnsi="Courier New" w:cs="Courier New"/>
            <w:color w:val="FF8040"/>
            <w:sz w:val="16"/>
            <w:szCs w:val="16"/>
          </w:rPr>
          <w:delText>=</w:delText>
        </w:r>
        <w:r w:rsidRPr="004D1B37" w:rsidDel="00406EEC">
          <w:rPr>
            <w:rFonts w:ascii="Courier New" w:hAnsi="Courier New" w:cs="Courier New"/>
            <w:color w:val="993300"/>
            <w:sz w:val="16"/>
            <w:szCs w:val="16"/>
          </w:rPr>
          <w:delText>"peersWith"</w:delText>
        </w:r>
        <w:r w:rsidRPr="004D1B37" w:rsidDel="00406EEC">
          <w:rPr>
            <w:rFonts w:ascii="Courier New" w:hAnsi="Courier New" w:cs="Courier New"/>
            <w:color w:val="F5844C"/>
            <w:sz w:val="16"/>
            <w:szCs w:val="16"/>
          </w:rPr>
          <w:delText xml:space="preserve"> type</w:delText>
        </w:r>
        <w:r w:rsidRPr="004D1B37" w:rsidDel="00406EEC">
          <w:rPr>
            <w:rFonts w:ascii="Courier New" w:hAnsi="Courier New" w:cs="Courier New"/>
            <w:color w:val="FF8040"/>
            <w:sz w:val="16"/>
            <w:szCs w:val="16"/>
          </w:rPr>
          <w:delText>=</w:delText>
        </w:r>
        <w:r w:rsidRPr="004D1B37" w:rsidDel="00406EEC">
          <w:rPr>
            <w:rFonts w:ascii="Courier New" w:hAnsi="Courier New" w:cs="Courier New"/>
            <w:color w:val="993300"/>
            <w:sz w:val="16"/>
            <w:szCs w:val="16"/>
          </w:rPr>
          <w:delText>"xsd:anyURI"</w:delText>
        </w:r>
        <w:r w:rsidRPr="004D1B37" w:rsidDel="00406EEC">
          <w:rPr>
            <w:rFonts w:ascii="Courier New" w:hAnsi="Courier New" w:cs="Courier New"/>
            <w:color w:val="F5844C"/>
            <w:sz w:val="16"/>
            <w:szCs w:val="16"/>
          </w:rPr>
          <w:delText xml:space="preserve"> minOccurs</w:delText>
        </w:r>
        <w:r w:rsidRPr="004D1B37" w:rsidDel="00406EEC">
          <w:rPr>
            <w:rFonts w:ascii="Courier New" w:hAnsi="Courier New" w:cs="Courier New"/>
            <w:color w:val="FF8040"/>
            <w:sz w:val="16"/>
            <w:szCs w:val="16"/>
          </w:rPr>
          <w:delText>=</w:delText>
        </w:r>
        <w:r w:rsidRPr="004D1B37" w:rsidDel="00406EEC">
          <w:rPr>
            <w:rFonts w:ascii="Courier New" w:hAnsi="Courier New" w:cs="Courier New"/>
            <w:color w:val="993300"/>
            <w:sz w:val="16"/>
            <w:szCs w:val="16"/>
          </w:rPr>
          <w:delText>"0"</w:delText>
        </w:r>
      </w:del>
    </w:p>
    <w:p w14:paraId="0AFCBD7C" w14:textId="09CE9640" w:rsidR="006C3ACB" w:rsidRPr="004D1B37" w:rsidDel="00406EEC" w:rsidRDefault="006C3ACB">
      <w:pPr>
        <w:ind w:left="360"/>
        <w:rPr>
          <w:del w:id="2671" w:author="John MacAuley" w:date="2014-09-09T16:00:00Z"/>
          <w:rFonts w:ascii="Courier New" w:hAnsi="Courier New" w:cs="Courier New"/>
          <w:color w:val="993300"/>
          <w:sz w:val="16"/>
          <w:szCs w:val="16"/>
        </w:rPr>
        <w:pPrChange w:id="2672" w:author="John MacAuley" w:date="2014-09-09T16:23:00Z">
          <w:pPr/>
        </w:pPrChange>
      </w:pPr>
      <w:del w:id="2673" w:author="John MacAuley" w:date="2014-09-09T16:00:00Z">
        <w:r w:rsidRPr="004D1B37" w:rsidDel="00406EEC">
          <w:rPr>
            <w:rFonts w:ascii="Courier New" w:hAnsi="Courier New" w:cs="Courier New"/>
            <w:color w:val="F5844C"/>
            <w:sz w:val="16"/>
            <w:szCs w:val="16"/>
          </w:rPr>
          <w:tab/>
        </w:r>
        <w:r w:rsidRPr="004D1B37" w:rsidDel="00406EEC">
          <w:rPr>
            <w:rFonts w:ascii="Courier New" w:hAnsi="Courier New" w:cs="Courier New"/>
            <w:color w:val="F5844C"/>
            <w:sz w:val="16"/>
            <w:szCs w:val="16"/>
          </w:rPr>
          <w:tab/>
        </w:r>
        <w:r w:rsidRPr="004D1B37" w:rsidDel="00406EEC">
          <w:rPr>
            <w:rFonts w:ascii="Courier New" w:hAnsi="Courier New" w:cs="Courier New"/>
            <w:color w:val="F5844C"/>
            <w:sz w:val="16"/>
            <w:szCs w:val="16"/>
          </w:rPr>
          <w:tab/>
          <w:delText>maxOccurs</w:delText>
        </w:r>
        <w:r w:rsidRPr="004D1B37" w:rsidDel="00406EEC">
          <w:rPr>
            <w:rFonts w:ascii="Courier New" w:hAnsi="Courier New" w:cs="Courier New"/>
            <w:color w:val="FF8040"/>
            <w:sz w:val="16"/>
            <w:szCs w:val="16"/>
          </w:rPr>
          <w:delText>=</w:delText>
        </w:r>
        <w:r w:rsidRPr="004D1B37" w:rsidDel="00406EEC">
          <w:rPr>
            <w:rFonts w:ascii="Courier New" w:hAnsi="Courier New" w:cs="Courier New"/>
            <w:color w:val="993300"/>
            <w:sz w:val="16"/>
            <w:szCs w:val="16"/>
          </w:rPr>
          <w:delText>"unbounded"</w:delText>
        </w:r>
        <w:r w:rsidRPr="004D1B37" w:rsidDel="00406EEC">
          <w:rPr>
            <w:rFonts w:ascii="Courier New" w:hAnsi="Courier New" w:cs="Courier New"/>
            <w:color w:val="F5844C"/>
            <w:sz w:val="16"/>
            <w:szCs w:val="16"/>
          </w:rPr>
          <w:delText xml:space="preserve"> </w:delText>
        </w:r>
        <w:r w:rsidRPr="004D1B37" w:rsidDel="00406EEC">
          <w:rPr>
            <w:rFonts w:ascii="Courier New" w:hAnsi="Courier New" w:cs="Courier New"/>
            <w:color w:val="000096"/>
            <w:sz w:val="16"/>
            <w:szCs w:val="16"/>
          </w:rPr>
          <w:delText>/&gt;</w:delText>
        </w:r>
        <w:r w:rsidRPr="004D1B37" w:rsidDel="00406EEC">
          <w:rPr>
            <w:rFonts w:ascii="Courier New" w:hAnsi="Courier New" w:cs="Courier New"/>
            <w:color w:val="000000"/>
            <w:sz w:val="16"/>
            <w:szCs w:val="16"/>
          </w:rPr>
          <w:br/>
          <w:delText xml:space="preserve">                </w:delText>
        </w:r>
        <w:r w:rsidRPr="004D1B37" w:rsidDel="00406EEC">
          <w:rPr>
            <w:rFonts w:ascii="Courier New" w:hAnsi="Courier New" w:cs="Courier New"/>
            <w:color w:val="003296"/>
            <w:sz w:val="16"/>
            <w:szCs w:val="16"/>
          </w:rPr>
          <w:delText>&lt;xsd:any</w:delText>
        </w:r>
        <w:r w:rsidRPr="004D1B37" w:rsidDel="00406EEC">
          <w:rPr>
            <w:rFonts w:ascii="Courier New" w:hAnsi="Courier New" w:cs="Courier New"/>
            <w:color w:val="F5844C"/>
            <w:sz w:val="16"/>
            <w:szCs w:val="16"/>
          </w:rPr>
          <w:delText xml:space="preserve"> namespace</w:delText>
        </w:r>
        <w:r w:rsidRPr="004D1B37" w:rsidDel="00406EEC">
          <w:rPr>
            <w:rFonts w:ascii="Courier New" w:hAnsi="Courier New" w:cs="Courier New"/>
            <w:color w:val="FF8040"/>
            <w:sz w:val="16"/>
            <w:szCs w:val="16"/>
          </w:rPr>
          <w:delText>=</w:delText>
        </w:r>
        <w:r w:rsidRPr="004D1B37" w:rsidDel="00406EEC">
          <w:rPr>
            <w:rFonts w:ascii="Courier New" w:hAnsi="Courier New" w:cs="Courier New"/>
            <w:color w:val="993300"/>
            <w:sz w:val="16"/>
            <w:szCs w:val="16"/>
          </w:rPr>
          <w:delText>"##other"</w:delText>
        </w:r>
        <w:r w:rsidRPr="004D1B37" w:rsidDel="00406EEC">
          <w:rPr>
            <w:rFonts w:ascii="Courier New" w:hAnsi="Courier New" w:cs="Courier New"/>
            <w:color w:val="F5844C"/>
            <w:sz w:val="16"/>
            <w:szCs w:val="16"/>
          </w:rPr>
          <w:delText xml:space="preserve"> processContents</w:delText>
        </w:r>
        <w:r w:rsidRPr="004D1B37" w:rsidDel="00406EEC">
          <w:rPr>
            <w:rFonts w:ascii="Courier New" w:hAnsi="Courier New" w:cs="Courier New"/>
            <w:color w:val="FF8040"/>
            <w:sz w:val="16"/>
            <w:szCs w:val="16"/>
          </w:rPr>
          <w:delText>=</w:delText>
        </w:r>
        <w:r w:rsidRPr="004D1B37" w:rsidDel="00406EEC">
          <w:rPr>
            <w:rFonts w:ascii="Courier New" w:hAnsi="Courier New" w:cs="Courier New"/>
            <w:color w:val="993300"/>
            <w:sz w:val="16"/>
            <w:szCs w:val="16"/>
          </w:rPr>
          <w:delText>"lax"</w:delText>
        </w:r>
        <w:r w:rsidRPr="004D1B37" w:rsidDel="00406EEC">
          <w:rPr>
            <w:rFonts w:ascii="Courier New" w:hAnsi="Courier New" w:cs="Courier New"/>
            <w:color w:val="F5844C"/>
            <w:sz w:val="16"/>
            <w:szCs w:val="16"/>
          </w:rPr>
          <w:delText xml:space="preserve"> minOccurs</w:delText>
        </w:r>
        <w:r w:rsidRPr="004D1B37" w:rsidDel="00406EEC">
          <w:rPr>
            <w:rFonts w:ascii="Courier New" w:hAnsi="Courier New" w:cs="Courier New"/>
            <w:color w:val="FF8040"/>
            <w:sz w:val="16"/>
            <w:szCs w:val="16"/>
          </w:rPr>
          <w:delText>=</w:delText>
        </w:r>
        <w:r w:rsidRPr="004D1B37" w:rsidDel="00406EEC">
          <w:rPr>
            <w:rFonts w:ascii="Courier New" w:hAnsi="Courier New" w:cs="Courier New"/>
            <w:color w:val="993300"/>
            <w:sz w:val="16"/>
            <w:szCs w:val="16"/>
          </w:rPr>
          <w:delText>"0"</w:delText>
        </w:r>
      </w:del>
    </w:p>
    <w:p w14:paraId="2E1A920F" w14:textId="430E71B8" w:rsidR="004F00DC" w:rsidRPr="004D1B37" w:rsidDel="00406EEC" w:rsidRDefault="006C3ACB">
      <w:pPr>
        <w:ind w:left="360"/>
        <w:rPr>
          <w:del w:id="2674" w:author="John MacAuley" w:date="2014-09-09T16:00:00Z"/>
          <w:rFonts w:ascii="Courier New" w:hAnsi="Courier New" w:cs="Courier New"/>
          <w:color w:val="000096"/>
          <w:sz w:val="16"/>
          <w:szCs w:val="16"/>
        </w:rPr>
        <w:pPrChange w:id="2675" w:author="John MacAuley" w:date="2014-09-09T16:23:00Z">
          <w:pPr/>
        </w:pPrChange>
      </w:pPr>
      <w:del w:id="2676" w:author="John MacAuley" w:date="2014-09-09T16:00:00Z">
        <w:r w:rsidRPr="004D1B37" w:rsidDel="00406EEC">
          <w:rPr>
            <w:rFonts w:ascii="Courier New" w:hAnsi="Courier New" w:cs="Courier New"/>
            <w:color w:val="993300"/>
            <w:sz w:val="16"/>
            <w:szCs w:val="16"/>
          </w:rPr>
          <w:tab/>
        </w:r>
        <w:r w:rsidRPr="004D1B37" w:rsidDel="00406EEC">
          <w:rPr>
            <w:rFonts w:ascii="Courier New" w:hAnsi="Courier New" w:cs="Courier New"/>
            <w:color w:val="993300"/>
            <w:sz w:val="16"/>
            <w:szCs w:val="16"/>
          </w:rPr>
          <w:tab/>
        </w:r>
        <w:r w:rsidRPr="004D1B37" w:rsidDel="00406EEC">
          <w:rPr>
            <w:rFonts w:ascii="Courier New" w:hAnsi="Courier New" w:cs="Courier New"/>
            <w:color w:val="993300"/>
            <w:sz w:val="16"/>
            <w:szCs w:val="16"/>
          </w:rPr>
          <w:tab/>
        </w:r>
        <w:r w:rsidRPr="004D1B37" w:rsidDel="00406EEC">
          <w:rPr>
            <w:rFonts w:ascii="Courier New" w:hAnsi="Courier New" w:cs="Courier New"/>
            <w:color w:val="F5844C"/>
            <w:sz w:val="16"/>
            <w:szCs w:val="16"/>
          </w:rPr>
          <w:delText>maxOccurs</w:delText>
        </w:r>
        <w:r w:rsidRPr="004D1B37" w:rsidDel="00406EEC">
          <w:rPr>
            <w:rFonts w:ascii="Courier New" w:hAnsi="Courier New" w:cs="Courier New"/>
            <w:color w:val="FF8040"/>
            <w:sz w:val="16"/>
            <w:szCs w:val="16"/>
          </w:rPr>
          <w:delText>=</w:delText>
        </w:r>
        <w:r w:rsidRPr="004D1B37" w:rsidDel="00406EEC">
          <w:rPr>
            <w:rFonts w:ascii="Courier New" w:hAnsi="Courier New" w:cs="Courier New"/>
            <w:color w:val="993300"/>
            <w:sz w:val="16"/>
            <w:szCs w:val="16"/>
          </w:rPr>
          <w:delText>"unbounded"</w:delText>
        </w:r>
        <w:r w:rsidRPr="004D1B37" w:rsidDel="00406EEC">
          <w:rPr>
            <w:rFonts w:ascii="Courier New" w:hAnsi="Courier New" w:cs="Courier New"/>
            <w:color w:val="000096"/>
            <w:sz w:val="16"/>
            <w:szCs w:val="16"/>
          </w:rPr>
          <w:delText>/&gt;</w:delText>
        </w:r>
        <w:r w:rsidRPr="004D1B37" w:rsidDel="00406EEC">
          <w:rPr>
            <w:rFonts w:ascii="Courier New" w:hAnsi="Courier New" w:cs="Courier New"/>
            <w:color w:val="000000"/>
            <w:sz w:val="16"/>
            <w:szCs w:val="16"/>
          </w:rPr>
          <w:br/>
          <w:delText xml:space="preserve">            </w:delText>
        </w:r>
        <w:r w:rsidRPr="004D1B37" w:rsidDel="00406EEC">
          <w:rPr>
            <w:rFonts w:ascii="Courier New" w:hAnsi="Courier New" w:cs="Courier New"/>
            <w:color w:val="003296"/>
            <w:sz w:val="16"/>
            <w:szCs w:val="16"/>
          </w:rPr>
          <w:delText>&lt;/xsd:sequence&gt;</w:delText>
        </w:r>
        <w:r w:rsidRPr="004D1B37" w:rsidDel="00406EEC">
          <w:rPr>
            <w:rFonts w:ascii="Courier New" w:hAnsi="Courier New" w:cs="Courier New"/>
            <w:color w:val="000000"/>
            <w:sz w:val="16"/>
            <w:szCs w:val="16"/>
          </w:rPr>
          <w:br/>
          <w:delText xml:space="preserve">            </w:delText>
        </w:r>
        <w:r w:rsidRPr="004D1B37" w:rsidDel="00406EEC">
          <w:rPr>
            <w:rFonts w:ascii="Courier New" w:hAnsi="Courier New" w:cs="Courier New"/>
            <w:color w:val="003296"/>
            <w:sz w:val="16"/>
            <w:szCs w:val="16"/>
          </w:rPr>
          <w:delText>&lt;xsd:attribute</w:delText>
        </w:r>
        <w:r w:rsidRPr="004D1B37" w:rsidDel="00406EEC">
          <w:rPr>
            <w:rFonts w:ascii="Courier New" w:hAnsi="Courier New" w:cs="Courier New"/>
            <w:color w:val="F5844C"/>
            <w:sz w:val="16"/>
            <w:szCs w:val="16"/>
          </w:rPr>
          <w:delText xml:space="preserve">   name</w:delText>
        </w:r>
        <w:r w:rsidRPr="004D1B37" w:rsidDel="00406EEC">
          <w:rPr>
            <w:rFonts w:ascii="Courier New" w:hAnsi="Courier New" w:cs="Courier New"/>
            <w:color w:val="FF8040"/>
            <w:sz w:val="16"/>
            <w:szCs w:val="16"/>
          </w:rPr>
          <w:delText>=</w:delText>
        </w:r>
        <w:r w:rsidRPr="004D1B37" w:rsidDel="00406EEC">
          <w:rPr>
            <w:rFonts w:ascii="Courier New" w:hAnsi="Courier New" w:cs="Courier New"/>
            <w:color w:val="993300"/>
            <w:sz w:val="16"/>
            <w:szCs w:val="16"/>
          </w:rPr>
          <w:delText>"id"</w:delText>
        </w:r>
        <w:r w:rsidRPr="004D1B37" w:rsidDel="00406EEC">
          <w:rPr>
            <w:rFonts w:ascii="Courier New" w:hAnsi="Courier New" w:cs="Courier New"/>
            <w:color w:val="F5844C"/>
            <w:sz w:val="16"/>
            <w:szCs w:val="16"/>
          </w:rPr>
          <w:delText xml:space="preserve">      use</w:delText>
        </w:r>
        <w:r w:rsidRPr="004D1B37" w:rsidDel="00406EEC">
          <w:rPr>
            <w:rFonts w:ascii="Courier New" w:hAnsi="Courier New" w:cs="Courier New"/>
            <w:color w:val="FF8040"/>
            <w:sz w:val="16"/>
            <w:szCs w:val="16"/>
          </w:rPr>
          <w:delText>=</w:delText>
        </w:r>
        <w:r w:rsidRPr="004D1B37" w:rsidDel="00406EEC">
          <w:rPr>
            <w:rFonts w:ascii="Courier New" w:hAnsi="Courier New" w:cs="Courier New"/>
            <w:color w:val="993300"/>
            <w:sz w:val="16"/>
            <w:szCs w:val="16"/>
          </w:rPr>
          <w:delText>"required"</w:delText>
        </w:r>
        <w:r w:rsidRPr="004D1B37" w:rsidDel="00406EEC">
          <w:rPr>
            <w:rFonts w:ascii="Courier New" w:hAnsi="Courier New" w:cs="Courier New"/>
            <w:color w:val="F5844C"/>
            <w:sz w:val="16"/>
            <w:szCs w:val="16"/>
          </w:rPr>
          <w:delText xml:space="preserve"> type</w:delText>
        </w:r>
        <w:r w:rsidRPr="004D1B37" w:rsidDel="00406EEC">
          <w:rPr>
            <w:rFonts w:ascii="Courier New" w:hAnsi="Courier New" w:cs="Courier New"/>
            <w:color w:val="FF8040"/>
            <w:sz w:val="16"/>
            <w:szCs w:val="16"/>
          </w:rPr>
          <w:delText>=</w:delText>
        </w:r>
        <w:r w:rsidRPr="004D1B37" w:rsidDel="00406EEC">
          <w:rPr>
            <w:rFonts w:ascii="Courier New" w:hAnsi="Courier New" w:cs="Courier New"/>
            <w:color w:val="993300"/>
            <w:sz w:val="16"/>
            <w:szCs w:val="16"/>
          </w:rPr>
          <w:delText>"xsd:anyURI"</w:delText>
        </w:r>
        <w:r w:rsidRPr="004D1B37" w:rsidDel="00406EEC">
          <w:rPr>
            <w:rFonts w:ascii="Courier New" w:hAnsi="Courier New" w:cs="Courier New"/>
            <w:color w:val="F5844C"/>
            <w:sz w:val="16"/>
            <w:szCs w:val="16"/>
          </w:rPr>
          <w:delText xml:space="preserve"> </w:delText>
        </w:r>
        <w:r w:rsidRPr="004D1B37" w:rsidDel="00406EEC">
          <w:rPr>
            <w:rFonts w:ascii="Courier New" w:hAnsi="Courier New" w:cs="Courier New"/>
            <w:color w:val="000096"/>
            <w:sz w:val="16"/>
            <w:szCs w:val="16"/>
          </w:rPr>
          <w:delText>/&gt;</w:delText>
        </w:r>
        <w:r w:rsidRPr="004D1B37" w:rsidDel="00406EEC">
          <w:rPr>
            <w:rFonts w:ascii="Courier New" w:hAnsi="Courier New" w:cs="Courier New"/>
            <w:color w:val="000000"/>
            <w:sz w:val="16"/>
            <w:szCs w:val="16"/>
          </w:rPr>
          <w:br/>
          <w:delText xml:space="preserve">            </w:delText>
        </w:r>
        <w:r w:rsidRPr="004D1B37" w:rsidDel="00406EEC">
          <w:rPr>
            <w:rFonts w:ascii="Courier New" w:hAnsi="Courier New" w:cs="Courier New"/>
            <w:color w:val="003296"/>
            <w:sz w:val="16"/>
            <w:szCs w:val="16"/>
          </w:rPr>
          <w:delText>&lt;xsd:attribute</w:delText>
        </w:r>
        <w:r w:rsidRPr="004D1B37" w:rsidDel="00406EEC">
          <w:rPr>
            <w:rFonts w:ascii="Courier New" w:hAnsi="Courier New" w:cs="Courier New"/>
            <w:color w:val="F5844C"/>
            <w:sz w:val="16"/>
            <w:szCs w:val="16"/>
          </w:rPr>
          <w:delText xml:space="preserve">   name</w:delText>
        </w:r>
        <w:r w:rsidRPr="004D1B37" w:rsidDel="00406EEC">
          <w:rPr>
            <w:rFonts w:ascii="Courier New" w:hAnsi="Courier New" w:cs="Courier New"/>
            <w:color w:val="FF8040"/>
            <w:sz w:val="16"/>
            <w:szCs w:val="16"/>
          </w:rPr>
          <w:delText>=</w:delText>
        </w:r>
        <w:r w:rsidRPr="004D1B37" w:rsidDel="00406EEC">
          <w:rPr>
            <w:rFonts w:ascii="Courier New" w:hAnsi="Courier New" w:cs="Courier New"/>
            <w:color w:val="993300"/>
            <w:sz w:val="16"/>
            <w:szCs w:val="16"/>
          </w:rPr>
          <w:delText>"version"</w:delText>
        </w:r>
        <w:r w:rsidRPr="004D1B37" w:rsidDel="00406EEC">
          <w:rPr>
            <w:rFonts w:ascii="Courier New" w:hAnsi="Courier New" w:cs="Courier New"/>
            <w:color w:val="F5844C"/>
            <w:sz w:val="16"/>
            <w:szCs w:val="16"/>
          </w:rPr>
          <w:delText xml:space="preserve"> use</w:delText>
        </w:r>
        <w:r w:rsidRPr="004D1B37" w:rsidDel="00406EEC">
          <w:rPr>
            <w:rFonts w:ascii="Courier New" w:hAnsi="Courier New" w:cs="Courier New"/>
            <w:color w:val="FF8040"/>
            <w:sz w:val="16"/>
            <w:szCs w:val="16"/>
          </w:rPr>
          <w:delText>=</w:delText>
        </w:r>
        <w:r w:rsidRPr="004D1B37" w:rsidDel="00406EEC">
          <w:rPr>
            <w:rFonts w:ascii="Courier New" w:hAnsi="Courier New" w:cs="Courier New"/>
            <w:color w:val="993300"/>
            <w:sz w:val="16"/>
            <w:szCs w:val="16"/>
          </w:rPr>
          <w:delText>"required"</w:delText>
        </w:r>
        <w:r w:rsidRPr="004D1B37" w:rsidDel="00406EEC">
          <w:rPr>
            <w:rFonts w:ascii="Courier New" w:hAnsi="Courier New" w:cs="Courier New"/>
            <w:color w:val="F5844C"/>
            <w:sz w:val="16"/>
            <w:szCs w:val="16"/>
          </w:rPr>
          <w:delText xml:space="preserve"> type</w:delText>
        </w:r>
        <w:r w:rsidRPr="004D1B37" w:rsidDel="00406EEC">
          <w:rPr>
            <w:rFonts w:ascii="Courier New" w:hAnsi="Courier New" w:cs="Courier New"/>
            <w:color w:val="FF8040"/>
            <w:sz w:val="16"/>
            <w:szCs w:val="16"/>
          </w:rPr>
          <w:delText>=</w:delText>
        </w:r>
        <w:r w:rsidRPr="004D1B37" w:rsidDel="00406EEC">
          <w:rPr>
            <w:rFonts w:ascii="Courier New" w:hAnsi="Courier New" w:cs="Courier New"/>
            <w:color w:val="993300"/>
            <w:sz w:val="16"/>
            <w:szCs w:val="16"/>
          </w:rPr>
          <w:delText>"xsd:dateTime"</w:delText>
        </w:r>
        <w:r w:rsidRPr="004D1B37" w:rsidDel="00406EEC">
          <w:rPr>
            <w:rFonts w:ascii="Courier New" w:hAnsi="Courier New" w:cs="Courier New"/>
            <w:color w:val="F5844C"/>
            <w:sz w:val="16"/>
            <w:szCs w:val="16"/>
          </w:rPr>
          <w:delText xml:space="preserve"> </w:delText>
        </w:r>
        <w:r w:rsidRPr="004D1B37" w:rsidDel="00406EEC">
          <w:rPr>
            <w:rFonts w:ascii="Courier New" w:hAnsi="Courier New" w:cs="Courier New"/>
            <w:color w:val="000096"/>
            <w:sz w:val="16"/>
            <w:szCs w:val="16"/>
          </w:rPr>
          <w:delText>/&gt;</w:delText>
        </w:r>
      </w:del>
    </w:p>
    <w:p w14:paraId="48C5C31A" w14:textId="5CDD2F56" w:rsidR="008459A1" w:rsidRPr="004D1B37" w:rsidDel="00406EEC" w:rsidRDefault="004F00DC">
      <w:pPr>
        <w:ind w:left="360"/>
        <w:rPr>
          <w:del w:id="2677" w:author="John MacAuley" w:date="2014-09-09T16:00:00Z"/>
          <w:rFonts w:ascii="Courier New" w:hAnsi="Courier New" w:cs="Courier New"/>
          <w:color w:val="000096"/>
          <w:sz w:val="16"/>
          <w:szCs w:val="16"/>
        </w:rPr>
        <w:pPrChange w:id="2678" w:author="John MacAuley" w:date="2014-09-09T16:23:00Z">
          <w:pPr/>
        </w:pPrChange>
      </w:pPr>
      <w:del w:id="2679" w:author="John MacAuley" w:date="2014-09-09T16:00:00Z">
        <w:r w:rsidRPr="004D1B37" w:rsidDel="00406EEC">
          <w:rPr>
            <w:rFonts w:ascii="Courier New" w:hAnsi="Courier New" w:cs="Courier New"/>
            <w:color w:val="000000"/>
            <w:sz w:val="16"/>
            <w:szCs w:val="16"/>
          </w:rPr>
          <w:delText xml:space="preserve">            </w:delText>
        </w:r>
        <w:r w:rsidRPr="004D1B37" w:rsidDel="00406EEC">
          <w:rPr>
            <w:rFonts w:ascii="Courier New" w:hAnsi="Courier New" w:cs="Courier New"/>
            <w:color w:val="003296"/>
            <w:sz w:val="16"/>
            <w:szCs w:val="16"/>
          </w:rPr>
          <w:delText>&lt;xsd:attribute</w:delText>
        </w:r>
        <w:r w:rsidRPr="004D1B37" w:rsidDel="00406EEC">
          <w:rPr>
            <w:rFonts w:ascii="Courier New" w:hAnsi="Courier New" w:cs="Courier New"/>
            <w:color w:val="F5844C"/>
            <w:sz w:val="16"/>
            <w:szCs w:val="16"/>
          </w:rPr>
          <w:delText xml:space="preserve">   name</w:delText>
        </w:r>
        <w:r w:rsidRPr="004D1B37" w:rsidDel="00406EEC">
          <w:rPr>
            <w:rFonts w:ascii="Courier New" w:hAnsi="Courier New" w:cs="Courier New"/>
            <w:color w:val="FF8040"/>
            <w:sz w:val="16"/>
            <w:szCs w:val="16"/>
          </w:rPr>
          <w:delText>=</w:delText>
        </w:r>
        <w:r w:rsidRPr="004D1B37" w:rsidDel="00406EEC">
          <w:rPr>
            <w:rFonts w:ascii="Courier New" w:hAnsi="Courier New" w:cs="Courier New"/>
            <w:color w:val="993300"/>
            <w:sz w:val="16"/>
            <w:szCs w:val="16"/>
          </w:rPr>
          <w:delText>"expires"</w:delText>
        </w:r>
        <w:r w:rsidRPr="004D1B37" w:rsidDel="00406EEC">
          <w:rPr>
            <w:rFonts w:ascii="Courier New" w:hAnsi="Courier New" w:cs="Courier New"/>
            <w:color w:val="F5844C"/>
            <w:sz w:val="16"/>
            <w:szCs w:val="16"/>
          </w:rPr>
          <w:delText xml:space="preserve"> use</w:delText>
        </w:r>
        <w:r w:rsidRPr="004D1B37" w:rsidDel="00406EEC">
          <w:rPr>
            <w:rFonts w:ascii="Courier New" w:hAnsi="Courier New" w:cs="Courier New"/>
            <w:color w:val="FF8040"/>
            <w:sz w:val="16"/>
            <w:szCs w:val="16"/>
          </w:rPr>
          <w:delText>=</w:delText>
        </w:r>
        <w:r w:rsidRPr="004D1B37" w:rsidDel="00406EEC">
          <w:rPr>
            <w:rFonts w:ascii="Courier New" w:hAnsi="Courier New" w:cs="Courier New"/>
            <w:color w:val="993300"/>
            <w:sz w:val="16"/>
            <w:szCs w:val="16"/>
          </w:rPr>
          <w:delText>"required"</w:delText>
        </w:r>
        <w:r w:rsidRPr="004D1B37" w:rsidDel="00406EEC">
          <w:rPr>
            <w:rFonts w:ascii="Courier New" w:hAnsi="Courier New" w:cs="Courier New"/>
            <w:color w:val="F5844C"/>
            <w:sz w:val="16"/>
            <w:szCs w:val="16"/>
          </w:rPr>
          <w:delText xml:space="preserve"> type</w:delText>
        </w:r>
        <w:r w:rsidRPr="004D1B37" w:rsidDel="00406EEC">
          <w:rPr>
            <w:rFonts w:ascii="Courier New" w:hAnsi="Courier New" w:cs="Courier New"/>
            <w:color w:val="FF8040"/>
            <w:sz w:val="16"/>
            <w:szCs w:val="16"/>
          </w:rPr>
          <w:delText>=</w:delText>
        </w:r>
        <w:r w:rsidRPr="004D1B37" w:rsidDel="00406EEC">
          <w:rPr>
            <w:rFonts w:ascii="Courier New" w:hAnsi="Courier New" w:cs="Courier New"/>
            <w:color w:val="993300"/>
            <w:sz w:val="16"/>
            <w:szCs w:val="16"/>
          </w:rPr>
          <w:delText>"xsd:dateTime"</w:delText>
        </w:r>
        <w:r w:rsidRPr="004D1B37" w:rsidDel="00406EEC">
          <w:rPr>
            <w:rFonts w:ascii="Courier New" w:hAnsi="Courier New" w:cs="Courier New"/>
            <w:color w:val="F5844C"/>
            <w:sz w:val="16"/>
            <w:szCs w:val="16"/>
          </w:rPr>
          <w:delText xml:space="preserve"> </w:delText>
        </w:r>
        <w:r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&lt;xsd:anyAttribute</w:delText>
        </w:r>
        <w:r w:rsidR="006C3ACB" w:rsidRPr="004D1B37" w:rsidDel="00406EEC">
          <w:rPr>
            <w:rFonts w:ascii="Courier New" w:hAnsi="Courier New" w:cs="Courier New"/>
            <w:color w:val="F5844C"/>
            <w:sz w:val="16"/>
            <w:szCs w:val="16"/>
          </w:rPr>
          <w:delText xml:space="preserve"> namespace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"##other"</w:delText>
        </w:r>
        <w:r w:rsidR="006C3ACB" w:rsidRPr="004D1B37" w:rsidDel="00406EEC">
          <w:rPr>
            <w:rFonts w:ascii="Courier New" w:hAnsi="Courier New" w:cs="Courier New"/>
            <w:color w:val="F5844C"/>
            <w:sz w:val="16"/>
            <w:szCs w:val="16"/>
          </w:rPr>
          <w:delText xml:space="preserve"> processContents</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"lax"</w:delText>
        </w:r>
        <w:r w:rsidR="006C3ACB" w:rsidRPr="004D1B37" w:rsidDel="00406EEC">
          <w:rPr>
            <w:rFonts w:ascii="Courier New" w:hAnsi="Courier New" w:cs="Courier New"/>
            <w:color w:val="F5844C"/>
            <w:sz w:val="16"/>
            <w:szCs w:val="16"/>
          </w:rPr>
          <w:delText xml:space="preserve"> </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&lt;/xsd:complexType&gt;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&lt;xsd:complexType</w:delText>
        </w:r>
        <w:r w:rsidR="006C3ACB" w:rsidRPr="004D1B37" w:rsidDel="00406EEC">
          <w:rPr>
            <w:rFonts w:ascii="Courier New" w:hAnsi="Courier New" w:cs="Courier New"/>
            <w:color w:val="F5844C"/>
            <w:sz w:val="16"/>
            <w:szCs w:val="16"/>
          </w:rPr>
          <w:delText xml:space="preserve"> name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"LocationType"</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&lt;xsd:annotation&gt;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&lt;xsd:documentation</w:delText>
        </w:r>
        <w:r w:rsidR="006C3ACB" w:rsidRPr="004D1B37" w:rsidDel="00406EEC">
          <w:rPr>
            <w:rFonts w:ascii="Courier New" w:hAnsi="Courier New" w:cs="Courier New"/>
            <w:color w:val="F5844C"/>
            <w:sz w:val="16"/>
            <w:szCs w:val="16"/>
          </w:rPr>
          <w:delText xml:space="preserve"> xml:lang</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"en"</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This is a type definition modeling the location of an NSA.  A</w:delText>
        </w:r>
        <w:r w:rsidR="006C3ACB" w:rsidRPr="004D1B37" w:rsidDel="00406EEC">
          <w:rPr>
            <w:rFonts w:ascii="Courier New" w:hAnsi="Courier New" w:cs="Courier New"/>
            <w:color w:val="000000"/>
            <w:sz w:val="16"/>
            <w:szCs w:val="16"/>
          </w:rPr>
          <w:br/>
          <w:delText xml:space="preserve">                Location is a reference to a geographical location or area for</w:delText>
        </w:r>
        <w:r w:rsidR="006C3ACB" w:rsidRPr="004D1B37" w:rsidDel="00406EEC">
          <w:rPr>
            <w:rFonts w:ascii="Courier New" w:hAnsi="Courier New" w:cs="Courier New"/>
            <w:color w:val="000000"/>
            <w:sz w:val="16"/>
            <w:szCs w:val="16"/>
          </w:rPr>
          <w:br/>
          <w:delText xml:space="preserve">                the NSA.</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Elements:</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name  - A human readable string naming this location.</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long - The longitude of the NSA in WGS84 coordinate system (in</w:delText>
        </w:r>
        <w:r w:rsidR="006C3ACB" w:rsidRPr="004D1B37" w:rsidDel="00406EEC">
          <w:rPr>
            <w:rFonts w:ascii="Courier New" w:hAnsi="Courier New" w:cs="Courier New"/>
            <w:color w:val="000000"/>
            <w:sz w:val="16"/>
            <w:szCs w:val="16"/>
          </w:rPr>
          <w:br/>
          <w:delText xml:space="preserve">                decimal degrees).</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lat - The latitude of the NSA in WGS84 coordinate system (in</w:delText>
        </w:r>
        <w:r w:rsidR="006C3ACB" w:rsidRPr="004D1B37" w:rsidDel="00406EEC">
          <w:rPr>
            <w:rFonts w:ascii="Courier New" w:hAnsi="Courier New" w:cs="Courier New"/>
            <w:color w:val="000000"/>
            <w:sz w:val="16"/>
            <w:szCs w:val="16"/>
          </w:rPr>
          <w:br/>
          <w:delText xml:space="preserve">                decimal degrees).</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alt  - The altitude of the NSA in WGS84 coordinate system (in</w:delText>
        </w:r>
        <w:r w:rsidR="006C3ACB" w:rsidRPr="004D1B37" w:rsidDel="00406EEC">
          <w:rPr>
            <w:rFonts w:ascii="Courier New" w:hAnsi="Courier New" w:cs="Courier New"/>
            <w:color w:val="000000"/>
            <w:sz w:val="16"/>
            <w:szCs w:val="16"/>
          </w:rPr>
          <w:br/>
          <w:delText xml:space="preserve">                decimal meters).</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unlocode - The UN/LOCODE location identifier for the NSA</w:delText>
        </w:r>
        <w:r w:rsidR="006C3ACB" w:rsidRPr="004D1B37" w:rsidDel="00406EEC">
          <w:rPr>
            <w:rFonts w:ascii="Courier New" w:hAnsi="Courier New" w:cs="Courier New"/>
            <w:color w:val="000000"/>
            <w:sz w:val="16"/>
            <w:szCs w:val="16"/>
          </w:rPr>
          <w:br/>
          <w:delText xml:space="preserve">                location.</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address - The address of the NSA location specified using the</w:delText>
        </w:r>
        <w:r w:rsidR="006C3ACB" w:rsidRPr="004D1B37" w:rsidDel="00406EEC">
          <w:rPr>
            <w:rFonts w:ascii="Courier New" w:hAnsi="Courier New" w:cs="Courier New"/>
            <w:color w:val="000000"/>
            <w:sz w:val="16"/>
            <w:szCs w:val="16"/>
          </w:rPr>
          <w:br/>
          <w:delText xml:space="preserve">                vCard address format.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&lt;/xsd:documentation&gt;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&lt;/xsd:annotation&gt;</w:delText>
        </w:r>
        <w:r w:rsidR="006C3ACB" w:rsidRPr="004D1B37" w:rsidDel="00406EEC">
          <w:rPr>
            <w:rFonts w:ascii="Courier New" w:hAnsi="Courier New" w:cs="Courier New"/>
            <w:color w:val="000000"/>
            <w:sz w:val="16"/>
            <w:szCs w:val="16"/>
          </w:rPr>
          <w:delText xml:space="preserve">        </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&lt;xsd:all&gt;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&lt;xsd:element</w:delText>
        </w:r>
        <w:r w:rsidR="006C3ACB" w:rsidRPr="004D1B37" w:rsidDel="00406EEC">
          <w:rPr>
            <w:rFonts w:ascii="Courier New" w:hAnsi="Courier New" w:cs="Courier New"/>
            <w:color w:val="F5844C"/>
            <w:sz w:val="16"/>
            <w:szCs w:val="16"/>
          </w:rPr>
          <w:delText xml:space="preserve"> name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"name"</w:delText>
        </w:r>
        <w:r w:rsidR="006C3ACB" w:rsidRPr="004D1B37" w:rsidDel="00406EEC">
          <w:rPr>
            <w:rFonts w:ascii="Courier New" w:hAnsi="Courier New" w:cs="Courier New"/>
            <w:color w:val="F5844C"/>
            <w:sz w:val="16"/>
            <w:szCs w:val="16"/>
          </w:rPr>
          <w:delText xml:space="preserve">     type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"xsd:string"</w:delText>
        </w:r>
        <w:r w:rsidR="006C3ACB" w:rsidRPr="004D1B37" w:rsidDel="00406EEC">
          <w:rPr>
            <w:rFonts w:ascii="Courier New" w:hAnsi="Courier New" w:cs="Courier New"/>
            <w:color w:val="F5844C"/>
            <w:sz w:val="16"/>
            <w:szCs w:val="16"/>
          </w:rPr>
          <w:delText xml:space="preserve">        minOccurs</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"0"</w:delText>
        </w:r>
        <w:r w:rsidR="006C3ACB" w:rsidRPr="004D1B37" w:rsidDel="00406EEC">
          <w:rPr>
            <w:rFonts w:ascii="Courier New" w:hAnsi="Courier New" w:cs="Courier New"/>
            <w:color w:val="F5844C"/>
            <w:sz w:val="16"/>
            <w:szCs w:val="16"/>
          </w:rPr>
          <w:delText xml:space="preserve"> </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&lt;xsd:element</w:delText>
        </w:r>
        <w:r w:rsidR="006C3ACB" w:rsidRPr="004D1B37" w:rsidDel="00406EEC">
          <w:rPr>
            <w:rFonts w:ascii="Courier New" w:hAnsi="Courier New" w:cs="Courier New"/>
            <w:color w:val="F5844C"/>
            <w:sz w:val="16"/>
            <w:szCs w:val="16"/>
          </w:rPr>
          <w:delText xml:space="preserve"> name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"long"</w:delText>
        </w:r>
        <w:r w:rsidR="006C3ACB" w:rsidRPr="004D1B37" w:rsidDel="00406EEC">
          <w:rPr>
            <w:rFonts w:ascii="Courier New" w:hAnsi="Courier New" w:cs="Courier New"/>
            <w:color w:val="F5844C"/>
            <w:sz w:val="16"/>
            <w:szCs w:val="16"/>
          </w:rPr>
          <w:delText xml:space="preserve">     type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"xsd:float"</w:delText>
        </w:r>
        <w:r w:rsidR="006C3ACB" w:rsidRPr="004D1B37" w:rsidDel="00406EEC">
          <w:rPr>
            <w:rFonts w:ascii="Courier New" w:hAnsi="Courier New" w:cs="Courier New"/>
            <w:color w:val="F5844C"/>
            <w:sz w:val="16"/>
            <w:szCs w:val="16"/>
          </w:rPr>
          <w:delText xml:space="preserve">         minOccurs</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"0"</w:delText>
        </w:r>
        <w:r w:rsidR="006C3ACB" w:rsidRPr="004D1B37" w:rsidDel="00406EEC">
          <w:rPr>
            <w:rFonts w:ascii="Courier New" w:hAnsi="Courier New" w:cs="Courier New"/>
            <w:color w:val="F5844C"/>
            <w:sz w:val="16"/>
            <w:szCs w:val="16"/>
          </w:rPr>
          <w:delText xml:space="preserve"> </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&lt;xsd:element</w:delText>
        </w:r>
        <w:r w:rsidR="006C3ACB" w:rsidRPr="004D1B37" w:rsidDel="00406EEC">
          <w:rPr>
            <w:rFonts w:ascii="Courier New" w:hAnsi="Courier New" w:cs="Courier New"/>
            <w:color w:val="F5844C"/>
            <w:sz w:val="16"/>
            <w:szCs w:val="16"/>
          </w:rPr>
          <w:delText xml:space="preserve"> name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"lat"</w:delText>
        </w:r>
        <w:r w:rsidR="006C3ACB" w:rsidRPr="004D1B37" w:rsidDel="00406EEC">
          <w:rPr>
            <w:rFonts w:ascii="Courier New" w:hAnsi="Courier New" w:cs="Courier New"/>
            <w:color w:val="F5844C"/>
            <w:sz w:val="16"/>
            <w:szCs w:val="16"/>
          </w:rPr>
          <w:delText xml:space="preserve">      type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"xsd:float"</w:delText>
        </w:r>
        <w:r w:rsidR="006C3ACB" w:rsidRPr="004D1B37" w:rsidDel="00406EEC">
          <w:rPr>
            <w:rFonts w:ascii="Courier New" w:hAnsi="Courier New" w:cs="Courier New"/>
            <w:color w:val="F5844C"/>
            <w:sz w:val="16"/>
            <w:szCs w:val="16"/>
          </w:rPr>
          <w:delText xml:space="preserve">         minOccurs</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"0"</w:delText>
        </w:r>
        <w:r w:rsidR="006C3ACB" w:rsidRPr="004D1B37" w:rsidDel="00406EEC">
          <w:rPr>
            <w:rFonts w:ascii="Courier New" w:hAnsi="Courier New" w:cs="Courier New"/>
            <w:color w:val="F5844C"/>
            <w:sz w:val="16"/>
            <w:szCs w:val="16"/>
          </w:rPr>
          <w:delText xml:space="preserve"> </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&lt;xsd:element</w:delText>
        </w:r>
        <w:r w:rsidR="006C3ACB" w:rsidRPr="004D1B37" w:rsidDel="00406EEC">
          <w:rPr>
            <w:rFonts w:ascii="Courier New" w:hAnsi="Courier New" w:cs="Courier New"/>
            <w:color w:val="F5844C"/>
            <w:sz w:val="16"/>
            <w:szCs w:val="16"/>
          </w:rPr>
          <w:delText xml:space="preserve"> name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"alt"</w:delText>
        </w:r>
        <w:r w:rsidR="006C3ACB" w:rsidRPr="004D1B37" w:rsidDel="00406EEC">
          <w:rPr>
            <w:rFonts w:ascii="Courier New" w:hAnsi="Courier New" w:cs="Courier New"/>
            <w:color w:val="F5844C"/>
            <w:sz w:val="16"/>
            <w:szCs w:val="16"/>
          </w:rPr>
          <w:delText xml:space="preserve">      type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"xsd:float"</w:delText>
        </w:r>
        <w:r w:rsidR="006C3ACB" w:rsidRPr="004D1B37" w:rsidDel="00406EEC">
          <w:rPr>
            <w:rFonts w:ascii="Courier New" w:hAnsi="Courier New" w:cs="Courier New"/>
            <w:color w:val="F5844C"/>
            <w:sz w:val="16"/>
            <w:szCs w:val="16"/>
          </w:rPr>
          <w:delText xml:space="preserve">         minOccurs</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"0"</w:delText>
        </w:r>
        <w:r w:rsidR="006C3ACB" w:rsidRPr="004D1B37" w:rsidDel="00406EEC">
          <w:rPr>
            <w:rFonts w:ascii="Courier New" w:hAnsi="Courier New" w:cs="Courier New"/>
            <w:color w:val="F5844C"/>
            <w:sz w:val="16"/>
            <w:szCs w:val="16"/>
          </w:rPr>
          <w:delText xml:space="preserve"> </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&lt;xsd:element</w:delText>
        </w:r>
        <w:r w:rsidR="006C3ACB" w:rsidRPr="004D1B37" w:rsidDel="00406EEC">
          <w:rPr>
            <w:rFonts w:ascii="Courier New" w:hAnsi="Courier New" w:cs="Courier New"/>
            <w:color w:val="F5844C"/>
            <w:sz w:val="16"/>
            <w:szCs w:val="16"/>
          </w:rPr>
          <w:delText xml:space="preserve"> name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"unlocode"</w:delText>
        </w:r>
        <w:r w:rsidR="006C3ACB" w:rsidRPr="004D1B37" w:rsidDel="00406EEC">
          <w:rPr>
            <w:rFonts w:ascii="Courier New" w:hAnsi="Courier New" w:cs="Courier New"/>
            <w:color w:val="F5844C"/>
            <w:sz w:val="16"/>
            <w:szCs w:val="16"/>
          </w:rPr>
          <w:delText xml:space="preserve"> type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"xsd:string"</w:delText>
        </w:r>
        <w:r w:rsidR="006C3ACB" w:rsidRPr="004D1B37" w:rsidDel="00406EEC">
          <w:rPr>
            <w:rFonts w:ascii="Courier New" w:hAnsi="Courier New" w:cs="Courier New"/>
            <w:color w:val="F5844C"/>
            <w:sz w:val="16"/>
            <w:szCs w:val="16"/>
          </w:rPr>
          <w:delText xml:space="preserve">        minOccurs</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"0"</w:delText>
        </w:r>
        <w:r w:rsidR="006C3ACB" w:rsidRPr="004D1B37" w:rsidDel="00406EEC">
          <w:rPr>
            <w:rFonts w:ascii="Courier New" w:hAnsi="Courier New" w:cs="Courier New"/>
            <w:color w:val="F5844C"/>
            <w:sz w:val="16"/>
            <w:szCs w:val="16"/>
          </w:rPr>
          <w:delText xml:space="preserve"> </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&lt;xsd:element</w:delText>
        </w:r>
        <w:r w:rsidR="006C3ACB" w:rsidRPr="004D1B37" w:rsidDel="00406EEC">
          <w:rPr>
            <w:rFonts w:ascii="Courier New" w:hAnsi="Courier New" w:cs="Courier New"/>
            <w:color w:val="F5844C"/>
            <w:sz w:val="16"/>
            <w:szCs w:val="16"/>
          </w:rPr>
          <w:delText xml:space="preserve"> name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"address"</w:delText>
        </w:r>
        <w:r w:rsidR="006C3ACB" w:rsidRPr="004D1B37" w:rsidDel="00406EEC">
          <w:rPr>
            <w:rFonts w:ascii="Courier New" w:hAnsi="Courier New" w:cs="Courier New"/>
            <w:color w:val="F5844C"/>
            <w:sz w:val="16"/>
            <w:szCs w:val="16"/>
          </w:rPr>
          <w:delText xml:space="preserve">  type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"xcard:adrPropType"</w:delText>
        </w:r>
        <w:r w:rsidR="006C3ACB" w:rsidRPr="004D1B37" w:rsidDel="00406EEC">
          <w:rPr>
            <w:rFonts w:ascii="Courier New" w:hAnsi="Courier New" w:cs="Courier New"/>
            <w:color w:val="F5844C"/>
            <w:sz w:val="16"/>
            <w:szCs w:val="16"/>
          </w:rPr>
          <w:delText xml:space="preserve"> minOccurs</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"0"</w:delText>
        </w:r>
        <w:r w:rsidR="006C3ACB" w:rsidRPr="004D1B37" w:rsidDel="00406EEC">
          <w:rPr>
            <w:rFonts w:ascii="Courier New" w:hAnsi="Courier New" w:cs="Courier New"/>
            <w:color w:val="F5844C"/>
            <w:sz w:val="16"/>
            <w:szCs w:val="16"/>
          </w:rPr>
          <w:delText xml:space="preserve"> </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&lt;/xsd:all&gt;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&lt;/xsd:complexType&gt;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&lt;xsd:complexType</w:delText>
        </w:r>
        <w:r w:rsidR="006C3ACB" w:rsidRPr="004D1B37" w:rsidDel="00406EEC">
          <w:rPr>
            <w:rFonts w:ascii="Courier New" w:hAnsi="Courier New" w:cs="Courier New"/>
            <w:color w:val="F5844C"/>
            <w:sz w:val="16"/>
            <w:szCs w:val="16"/>
          </w:rPr>
          <w:delText xml:space="preserve"> name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"InterfaceType"</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&lt;xsd:annotation&gt;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&lt;xsd:documentation</w:delText>
        </w:r>
        <w:r w:rsidR="006C3ACB" w:rsidRPr="004D1B37" w:rsidDel="00406EEC">
          <w:rPr>
            <w:rFonts w:ascii="Courier New" w:hAnsi="Courier New" w:cs="Courier New"/>
            <w:color w:val="F5844C"/>
            <w:sz w:val="16"/>
            <w:szCs w:val="16"/>
          </w:rPr>
          <w:delText xml:space="preserve"> xml:lang</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"en"</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Type definition that models an NSA protocol interface.  This</w:delText>
        </w:r>
        <w:r w:rsidR="006C3ACB" w:rsidRPr="004D1B37" w:rsidDel="00406EEC">
          <w:rPr>
            <w:rFonts w:ascii="Courier New" w:hAnsi="Courier New" w:cs="Courier New"/>
            <w:color w:val="000000"/>
            <w:sz w:val="16"/>
            <w:szCs w:val="16"/>
          </w:rPr>
          <w:br/>
          <w:delText xml:space="preserve">                type encapsulates the meta-data needed to determine the version,</w:delText>
        </w:r>
        <w:r w:rsidR="006C3ACB" w:rsidRPr="004D1B37" w:rsidDel="00406EEC">
          <w:rPr>
            <w:rFonts w:ascii="Courier New" w:hAnsi="Courier New" w:cs="Courier New"/>
            <w:color w:val="000000"/>
            <w:sz w:val="16"/>
            <w:szCs w:val="16"/>
          </w:rPr>
          <w:br/>
          <w:delText xml:space="preserve">                location, and schema associated with a specific NSA interface.</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Elements:</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0000"/>
            <w:sz w:val="16"/>
            <w:szCs w:val="16"/>
          </w:rPr>
          <w:br/>
          <w:delText xml:space="preserve">                type - The unique string identifying the type and version of</w:delText>
        </w:r>
        <w:r w:rsidR="006C3ACB" w:rsidRPr="004D1B37" w:rsidDel="00406EEC">
          <w:rPr>
            <w:rFonts w:ascii="Courier New" w:hAnsi="Courier New" w:cs="Courier New"/>
            <w:color w:val="000000"/>
            <w:sz w:val="16"/>
            <w:szCs w:val="16"/>
          </w:rPr>
          <w:br/>
          <w:delText xml:space="preserve">                the NSA interface.  Application Internet media types</w:delText>
        </w:r>
        <w:r w:rsidR="006C3ACB" w:rsidRPr="004D1B37" w:rsidDel="00406EEC">
          <w:rPr>
            <w:rFonts w:ascii="Courier New" w:hAnsi="Courier New" w:cs="Courier New"/>
            <w:color w:val="000000"/>
            <w:sz w:val="16"/>
            <w:szCs w:val="16"/>
          </w:rPr>
          <w:br/>
          <w:delText xml:space="preserve">                (Content-types)  are used to identify the NSI interface,</w:delText>
        </w:r>
        <w:r w:rsidR="006C3ACB" w:rsidRPr="004D1B37" w:rsidDel="00406EEC">
          <w:rPr>
            <w:rFonts w:ascii="Courier New" w:hAnsi="Courier New" w:cs="Courier New"/>
            <w:color w:val="000000"/>
            <w:sz w:val="16"/>
            <w:szCs w:val="16"/>
          </w:rPr>
          <w:br/>
          <w:delText xml:space="preserve">                version, and supported encoding type.  For example, the</w:delText>
        </w:r>
        <w:r w:rsidR="006C3ACB" w:rsidRPr="004D1B37" w:rsidDel="00406EEC">
          <w:rPr>
            <w:rFonts w:ascii="Courier New" w:hAnsi="Courier New" w:cs="Courier New"/>
            <w:color w:val="000000"/>
            <w:sz w:val="16"/>
            <w:szCs w:val="16"/>
          </w:rPr>
          <w:br/>
          <w:delText xml:space="preserve">                first string below identifies the NSI Interface Discovery</w:delText>
        </w:r>
        <w:r w:rsidR="006C3ACB" w:rsidRPr="004D1B37" w:rsidDel="00406EEC">
          <w:rPr>
            <w:rFonts w:ascii="Courier New" w:hAnsi="Courier New" w:cs="Courier New"/>
            <w:color w:val="000000"/>
            <w:sz w:val="16"/>
            <w:szCs w:val="16"/>
          </w:rPr>
          <w:br/>
          <w:delText xml:space="preserve">                Protocol Version 1 XML encoded representation, while the</w:delText>
        </w:r>
        <w:r w:rsidR="006C3ACB" w:rsidRPr="004D1B37" w:rsidDel="00406EEC">
          <w:rPr>
            <w:rFonts w:ascii="Courier New" w:hAnsi="Courier New" w:cs="Courier New"/>
            <w:color w:val="000000"/>
            <w:sz w:val="16"/>
            <w:szCs w:val="16"/>
          </w:rPr>
          <w:br/>
          <w:delText xml:space="preserve">                second string identifies the same protocol and version, but</w:delText>
        </w:r>
        <w:r w:rsidR="006C3ACB" w:rsidRPr="004D1B37" w:rsidDel="00406EEC">
          <w:rPr>
            <w:rFonts w:ascii="Courier New" w:hAnsi="Courier New" w:cs="Courier New"/>
            <w:color w:val="000000"/>
            <w:sz w:val="16"/>
            <w:szCs w:val="16"/>
          </w:rPr>
          <w:br/>
          <w:delText xml:space="preserve">                the JSON representation:</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type="application/vnd.ogf.nsi.discovery.v1+xml"</w:delText>
        </w:r>
        <w:r w:rsidR="006C3ACB" w:rsidRPr="004D1B37" w:rsidDel="00406EEC">
          <w:rPr>
            <w:rFonts w:ascii="Courier New" w:hAnsi="Courier New" w:cs="Courier New"/>
            <w:color w:val="000000"/>
            <w:sz w:val="16"/>
            <w:szCs w:val="16"/>
          </w:rPr>
          <w:br/>
          <w:delText xml:space="preserve">                type="application/vnd.ogf.nsi.discovery.v1+json"</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href - This attribute contains the protocol endpoint for the</w:delText>
        </w:r>
        <w:r w:rsidR="006C3ACB" w:rsidRPr="004D1B37" w:rsidDel="00406EEC">
          <w:rPr>
            <w:rFonts w:ascii="Courier New" w:hAnsi="Courier New" w:cs="Courier New"/>
            <w:color w:val="000000"/>
            <w:sz w:val="16"/>
            <w:szCs w:val="16"/>
          </w:rPr>
          <w:br/>
          <w:delText xml:space="preserve">                interface identified in this interface reference.  For example, the</w:delText>
        </w:r>
        <w:r w:rsidR="006C3ACB" w:rsidRPr="004D1B37" w:rsidDel="00406EEC">
          <w:rPr>
            <w:rFonts w:ascii="Courier New" w:hAnsi="Courier New" w:cs="Courier New"/>
            <w:color w:val="000000"/>
            <w:sz w:val="16"/>
            <w:szCs w:val="16"/>
          </w:rPr>
          <w:br/>
          <w:delText xml:space="preserve">                following URL provides the protocol endpoint for the interface type</w:delText>
        </w:r>
        <w:r w:rsidR="006C3ACB" w:rsidRPr="004D1B37" w:rsidDel="00406EEC">
          <w:rPr>
            <w:rFonts w:ascii="Courier New" w:hAnsi="Courier New" w:cs="Courier New"/>
            <w:color w:val="000000"/>
            <w:sz w:val="16"/>
            <w:szCs w:val="16"/>
          </w:rPr>
          <w:br/>
          <w:delText xml:space="preserve">                identified in this interface reference.</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href="https://nsa.ogf.org/discovery"     </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describedBy - This attribute contains a reference to the WSDL</w:delText>
        </w:r>
        <w:r w:rsidR="006C3ACB" w:rsidRPr="004D1B37" w:rsidDel="00406EEC">
          <w:rPr>
            <w:rFonts w:ascii="Courier New" w:hAnsi="Courier New" w:cs="Courier New"/>
            <w:color w:val="000000"/>
            <w:sz w:val="16"/>
            <w:szCs w:val="16"/>
          </w:rPr>
          <w:br/>
          <w:delText xml:space="preserve">                or WADL file corresponding to this interface's version (if</w:delText>
        </w:r>
        <w:r w:rsidR="006C3ACB" w:rsidRPr="004D1B37" w:rsidDel="00406EEC">
          <w:rPr>
            <w:rFonts w:ascii="Courier New" w:hAnsi="Courier New" w:cs="Courier New"/>
            <w:color w:val="000000"/>
            <w:sz w:val="16"/>
            <w:szCs w:val="16"/>
          </w:rPr>
          <w:br/>
          <w:delText xml:space="preserve">                available).  For example, the following URL provides the</w:delText>
        </w:r>
        <w:r w:rsidR="006C3ACB" w:rsidRPr="004D1B37" w:rsidDel="00406EEC">
          <w:rPr>
            <w:rFonts w:ascii="Courier New" w:hAnsi="Courier New" w:cs="Courier New"/>
            <w:color w:val="000000"/>
            <w:sz w:val="16"/>
            <w:szCs w:val="16"/>
          </w:rPr>
          <w:br/>
          <w:delText xml:space="preserve">                location for a WADL description of the NSI Interface Discovery</w:delText>
        </w:r>
        <w:r w:rsidR="006C3ACB" w:rsidRPr="004D1B37" w:rsidDel="00406EEC">
          <w:rPr>
            <w:rFonts w:ascii="Courier New" w:hAnsi="Courier New" w:cs="Courier New"/>
            <w:color w:val="000000"/>
            <w:sz w:val="16"/>
            <w:szCs w:val="16"/>
          </w:rPr>
          <w:br/>
          <w:delText xml:space="preserve">                Protocol Version 1.</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describedBy="https://nsa.ogf.org/discovery/wadl"    </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&lt;/xsd:documentation&gt;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&lt;/xsd:annotation&gt;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&lt;xsd:sequence&gt;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&lt;xsd:element</w:delText>
        </w:r>
        <w:r w:rsidR="006C3ACB" w:rsidRPr="004D1B37" w:rsidDel="00406EEC">
          <w:rPr>
            <w:rFonts w:ascii="Courier New" w:hAnsi="Courier New" w:cs="Courier New"/>
            <w:color w:val="F5844C"/>
            <w:sz w:val="16"/>
            <w:szCs w:val="16"/>
          </w:rPr>
          <w:delText xml:space="preserve"> name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"type"</w:delText>
        </w:r>
        <w:r w:rsidR="006C3ACB" w:rsidRPr="004D1B37" w:rsidDel="00406EEC">
          <w:rPr>
            <w:rFonts w:ascii="Courier New" w:hAnsi="Courier New" w:cs="Courier New"/>
            <w:color w:val="F5844C"/>
            <w:sz w:val="16"/>
            <w:szCs w:val="16"/>
          </w:rPr>
          <w:delText xml:space="preserve">        type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"xsd:string"</w:delText>
        </w:r>
        <w:r w:rsidR="006C3ACB" w:rsidRPr="004D1B37" w:rsidDel="00406EEC">
          <w:rPr>
            <w:rFonts w:ascii="Courier New" w:hAnsi="Courier New" w:cs="Courier New"/>
            <w:color w:val="F5844C"/>
            <w:sz w:val="16"/>
            <w:szCs w:val="16"/>
          </w:rPr>
          <w:delText xml:space="preserve"> </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&lt;xsd:element</w:delText>
        </w:r>
        <w:r w:rsidR="006C3ACB" w:rsidRPr="004D1B37" w:rsidDel="00406EEC">
          <w:rPr>
            <w:rFonts w:ascii="Courier New" w:hAnsi="Courier New" w:cs="Courier New"/>
            <w:color w:val="F5844C"/>
            <w:sz w:val="16"/>
            <w:szCs w:val="16"/>
          </w:rPr>
          <w:delText xml:space="preserve"> name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"href"</w:delText>
        </w:r>
        <w:r w:rsidR="006C3ACB" w:rsidRPr="004D1B37" w:rsidDel="00406EEC">
          <w:rPr>
            <w:rFonts w:ascii="Courier New" w:hAnsi="Courier New" w:cs="Courier New"/>
            <w:color w:val="F5844C"/>
            <w:sz w:val="16"/>
            <w:szCs w:val="16"/>
          </w:rPr>
          <w:delText xml:space="preserve">        type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"xsd:anyURI"</w:delText>
        </w:r>
        <w:r w:rsidR="006C3ACB" w:rsidRPr="004D1B37" w:rsidDel="00406EEC">
          <w:rPr>
            <w:rFonts w:ascii="Courier New" w:hAnsi="Courier New" w:cs="Courier New"/>
            <w:color w:val="F5844C"/>
            <w:sz w:val="16"/>
            <w:szCs w:val="16"/>
          </w:rPr>
          <w:delText xml:space="preserve"> </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&lt;xsd:element</w:delText>
        </w:r>
        <w:r w:rsidR="006C3ACB" w:rsidRPr="004D1B37" w:rsidDel="00406EEC">
          <w:rPr>
            <w:rFonts w:ascii="Courier New" w:hAnsi="Courier New" w:cs="Courier New"/>
            <w:color w:val="F5844C"/>
            <w:sz w:val="16"/>
            <w:szCs w:val="16"/>
          </w:rPr>
          <w:delText xml:space="preserve"> name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"describedBy"</w:delText>
        </w:r>
        <w:r w:rsidR="006C3ACB" w:rsidRPr="004D1B37" w:rsidDel="00406EEC">
          <w:rPr>
            <w:rFonts w:ascii="Courier New" w:hAnsi="Courier New" w:cs="Courier New"/>
            <w:color w:val="F5844C"/>
            <w:sz w:val="16"/>
            <w:szCs w:val="16"/>
          </w:rPr>
          <w:delText xml:space="preserve"> type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"xsd:anyURI"</w:delText>
        </w:r>
        <w:r w:rsidR="006C3ACB" w:rsidRPr="004D1B37" w:rsidDel="00406EEC">
          <w:rPr>
            <w:rFonts w:ascii="Courier New" w:hAnsi="Courier New" w:cs="Courier New"/>
            <w:color w:val="F5844C"/>
            <w:sz w:val="16"/>
            <w:szCs w:val="16"/>
          </w:rPr>
          <w:delText xml:space="preserve"> minOccurs</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"0"</w:delText>
        </w:r>
        <w:r w:rsidR="006C3ACB" w:rsidRPr="004D1B37" w:rsidDel="00406EEC">
          <w:rPr>
            <w:rFonts w:ascii="Courier New" w:hAnsi="Courier New" w:cs="Courier New"/>
            <w:color w:val="F5844C"/>
            <w:sz w:val="16"/>
            <w:szCs w:val="16"/>
          </w:rPr>
          <w:delText xml:space="preserve"> </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&lt;/xsd:sequence&gt;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&lt;/xsd:complexType&gt;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&lt;xsd:complexType</w:delText>
        </w:r>
        <w:r w:rsidR="006C3ACB" w:rsidRPr="004D1B37" w:rsidDel="00406EEC">
          <w:rPr>
            <w:rFonts w:ascii="Courier New" w:hAnsi="Courier New" w:cs="Courier New"/>
            <w:color w:val="F5844C"/>
            <w:sz w:val="16"/>
            <w:szCs w:val="16"/>
          </w:rPr>
          <w:delText xml:space="preserve"> name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"FeatureType"</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&lt;xsd:annotation&gt;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&lt;xsd:documentation</w:delText>
        </w:r>
        <w:r w:rsidR="006C3ACB" w:rsidRPr="004D1B37" w:rsidDel="00406EEC">
          <w:rPr>
            <w:rFonts w:ascii="Courier New" w:hAnsi="Courier New" w:cs="Courier New"/>
            <w:color w:val="F5844C"/>
            <w:sz w:val="16"/>
            <w:szCs w:val="16"/>
          </w:rPr>
          <w:delText xml:space="preserve"> xml:lang</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"en"</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Type definition for an NSA feature within the network.  This type</w:delText>
        </w:r>
        <w:r w:rsidR="006C3ACB" w:rsidRPr="004D1B37" w:rsidDel="00406EEC">
          <w:rPr>
            <w:rFonts w:ascii="Courier New" w:hAnsi="Courier New" w:cs="Courier New"/>
            <w:color w:val="000000"/>
            <w:sz w:val="16"/>
            <w:szCs w:val="16"/>
          </w:rPr>
          <w:br/>
          <w:delText xml:space="preserve">                is left underspecified so that external values can be defined</w:delText>
        </w:r>
        <w:r w:rsidR="006C3ACB" w:rsidRPr="004D1B37" w:rsidDel="00406EEC">
          <w:rPr>
            <w:rFonts w:ascii="Courier New" w:hAnsi="Courier New" w:cs="Courier New"/>
            <w:color w:val="000000"/>
            <w:sz w:val="16"/>
            <w:szCs w:val="16"/>
          </w:rPr>
          <w:br/>
          <w:delText xml:space="preserve">                as additional features and protocol interfaces are introduced.</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As an example we can model the NSA's CS "role" within the network</w:delText>
        </w:r>
        <w:r w:rsidR="006C3ACB" w:rsidRPr="004D1B37" w:rsidDel="00406EEC">
          <w:rPr>
            <w:rFonts w:ascii="Courier New" w:hAnsi="Courier New" w:cs="Courier New"/>
            <w:color w:val="000000"/>
            <w:sz w:val="16"/>
            <w:szCs w:val="16"/>
          </w:rPr>
          <w:br/>
          <w:delText xml:space="preserve">                as shown below:</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96"/>
            <w:sz w:val="16"/>
            <w:szCs w:val="16"/>
          </w:rPr>
          <w:delText>&lt;feature</w:delText>
        </w:r>
        <w:r w:rsidR="006C3ACB" w:rsidRPr="004D1B37" w:rsidDel="00406EEC">
          <w:rPr>
            <w:rFonts w:ascii="Courier New" w:hAnsi="Courier New" w:cs="Courier New"/>
            <w:color w:val="F5844C"/>
            <w:sz w:val="16"/>
            <w:szCs w:val="16"/>
          </w:rPr>
          <w:delText xml:space="preserve"> type</w:delText>
        </w:r>
        <w:r w:rsidR="006C3ACB" w:rsidRPr="004D1B37" w:rsidDel="00406EEC">
          <w:rPr>
            <w:rFonts w:ascii="Courier New" w:hAnsi="Courier New" w:cs="Courier New"/>
            <w:color w:val="FF8040"/>
            <w:sz w:val="16"/>
            <w:szCs w:val="16"/>
          </w:rPr>
          <w:delText>=</w:delText>
        </w:r>
        <w:r w:rsidR="00C8571D" w:rsidRPr="004D1B37" w:rsidDel="00406EEC">
          <w:rPr>
            <w:rFonts w:ascii="Courier New" w:hAnsi="Courier New" w:cs="Courier New"/>
            <w:color w:val="993300"/>
            <w:sz w:val="16"/>
            <w:szCs w:val="16"/>
          </w:rPr>
          <w:delText>"org</w:delText>
        </w:r>
        <w:r w:rsidR="006C3ACB" w:rsidRPr="004D1B37" w:rsidDel="00406EEC">
          <w:rPr>
            <w:rFonts w:ascii="Courier New" w:hAnsi="Courier New" w:cs="Courier New"/>
            <w:color w:val="993300"/>
            <w:sz w:val="16"/>
            <w:szCs w:val="16"/>
          </w:rPr>
          <w:delText>.ogf.nsi.cs.v2.role.aggregator"</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96"/>
            <w:sz w:val="16"/>
            <w:szCs w:val="16"/>
          </w:rPr>
          <w:delText>&lt;feature</w:delText>
        </w:r>
        <w:r w:rsidR="006C3ACB" w:rsidRPr="004D1B37" w:rsidDel="00406EEC">
          <w:rPr>
            <w:rFonts w:ascii="Courier New" w:hAnsi="Courier New" w:cs="Courier New"/>
            <w:color w:val="F5844C"/>
            <w:sz w:val="16"/>
            <w:szCs w:val="16"/>
          </w:rPr>
          <w:delText xml:space="preserve"> type</w:delText>
        </w:r>
        <w:r w:rsidR="006C3ACB" w:rsidRPr="004D1B37" w:rsidDel="00406EEC">
          <w:rPr>
            <w:rFonts w:ascii="Courier New" w:hAnsi="Courier New" w:cs="Courier New"/>
            <w:color w:val="FF8040"/>
            <w:sz w:val="16"/>
            <w:szCs w:val="16"/>
          </w:rPr>
          <w:delText>=</w:delText>
        </w:r>
        <w:r w:rsidR="00C8571D" w:rsidRPr="004D1B37" w:rsidDel="00406EEC">
          <w:rPr>
            <w:rFonts w:ascii="Courier New" w:hAnsi="Courier New" w:cs="Courier New"/>
            <w:color w:val="993300"/>
            <w:sz w:val="16"/>
            <w:szCs w:val="16"/>
          </w:rPr>
          <w:delText>"org</w:delText>
        </w:r>
        <w:r w:rsidR="006C3ACB" w:rsidRPr="004D1B37" w:rsidDel="00406EEC">
          <w:rPr>
            <w:rFonts w:ascii="Courier New" w:hAnsi="Courier New" w:cs="Courier New"/>
            <w:color w:val="993300"/>
            <w:sz w:val="16"/>
            <w:szCs w:val="16"/>
          </w:rPr>
          <w:delText>.ogf.nsi.cs.v2.role.uPA"</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96"/>
            <w:sz w:val="16"/>
            <w:szCs w:val="16"/>
          </w:rPr>
          <w:delText>&lt;feature</w:delText>
        </w:r>
        <w:r w:rsidR="006C3ACB" w:rsidRPr="004D1B37" w:rsidDel="00406EEC">
          <w:rPr>
            <w:rFonts w:ascii="Courier New" w:hAnsi="Courier New" w:cs="Courier New"/>
            <w:color w:val="F5844C"/>
            <w:sz w:val="16"/>
            <w:szCs w:val="16"/>
          </w:rPr>
          <w:delText xml:space="preserve"> type</w:delText>
        </w:r>
        <w:r w:rsidR="006C3ACB" w:rsidRPr="004D1B37" w:rsidDel="00406EEC">
          <w:rPr>
            <w:rFonts w:ascii="Courier New" w:hAnsi="Courier New" w:cs="Courier New"/>
            <w:color w:val="FF8040"/>
            <w:sz w:val="16"/>
            <w:szCs w:val="16"/>
          </w:rPr>
          <w:delText>=</w:delText>
        </w:r>
        <w:r w:rsidR="00C8571D" w:rsidRPr="004D1B37" w:rsidDel="00406EEC">
          <w:rPr>
            <w:rFonts w:ascii="Courier New" w:hAnsi="Courier New" w:cs="Courier New"/>
            <w:color w:val="993300"/>
            <w:sz w:val="16"/>
            <w:szCs w:val="16"/>
          </w:rPr>
          <w:delText>"org</w:delText>
        </w:r>
        <w:r w:rsidR="006C3ACB" w:rsidRPr="004D1B37" w:rsidDel="00406EEC">
          <w:rPr>
            <w:rFonts w:ascii="Courier New" w:hAnsi="Courier New" w:cs="Courier New"/>
            <w:color w:val="993300"/>
            <w:sz w:val="16"/>
            <w:szCs w:val="16"/>
          </w:rPr>
          <w:delText>.ogf.nsi.cs.v2.role.uRA"</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We could also model the NSI CS 2.0 reservation commit timeout</w:delText>
        </w:r>
        <w:r w:rsidR="006C3ACB" w:rsidRPr="004D1B37" w:rsidDel="00406EEC">
          <w:rPr>
            <w:rFonts w:ascii="Courier New" w:hAnsi="Courier New" w:cs="Courier New"/>
            <w:color w:val="000000"/>
            <w:sz w:val="16"/>
            <w:szCs w:val="16"/>
          </w:rPr>
          <w:br/>
          <w:delText xml:space="preserve">                value for an NSA:</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96"/>
            <w:sz w:val="16"/>
            <w:szCs w:val="16"/>
          </w:rPr>
          <w:delText>&lt;feature</w:delText>
        </w:r>
        <w:r w:rsidR="006C3ACB" w:rsidRPr="004D1B37" w:rsidDel="00406EEC">
          <w:rPr>
            <w:rFonts w:ascii="Courier New" w:hAnsi="Courier New" w:cs="Courier New"/>
            <w:color w:val="F5844C"/>
            <w:sz w:val="16"/>
            <w:szCs w:val="16"/>
          </w:rPr>
          <w:delText xml:space="preserve"> type</w:delText>
        </w:r>
        <w:r w:rsidR="006C3ACB" w:rsidRPr="004D1B37" w:rsidDel="00406EEC">
          <w:rPr>
            <w:rFonts w:ascii="Courier New" w:hAnsi="Courier New" w:cs="Courier New"/>
            <w:color w:val="FF8040"/>
            <w:sz w:val="16"/>
            <w:szCs w:val="16"/>
          </w:rPr>
          <w:delText>=</w:delText>
        </w:r>
        <w:r w:rsidR="00C8571D" w:rsidRPr="004D1B37" w:rsidDel="00406EEC">
          <w:rPr>
            <w:rFonts w:ascii="Courier New" w:hAnsi="Courier New" w:cs="Courier New"/>
            <w:color w:val="993300"/>
            <w:sz w:val="16"/>
            <w:szCs w:val="16"/>
          </w:rPr>
          <w:delText>"org</w:delText>
        </w:r>
        <w:r w:rsidR="006C3ACB" w:rsidRPr="004D1B37" w:rsidDel="00406EEC">
          <w:rPr>
            <w:rFonts w:ascii="Courier New" w:hAnsi="Courier New" w:cs="Courier New"/>
            <w:color w:val="993300"/>
            <w:sz w:val="16"/>
            <w:szCs w:val="16"/>
          </w:rPr>
          <w:delText>.ogf.nsi.cs.v2.commitTimeout"</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delText>120</w:delText>
        </w:r>
        <w:r w:rsidR="006C3ACB" w:rsidRPr="004D1B37" w:rsidDel="00406EEC">
          <w:rPr>
            <w:rFonts w:ascii="Courier New" w:hAnsi="Courier New" w:cs="Courier New"/>
            <w:color w:val="000096"/>
            <w:sz w:val="16"/>
            <w:szCs w:val="16"/>
          </w:rPr>
          <w:delText>&lt;/feature&gt;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Attributes:</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type - Identifies the type of role modeled by the supplied</w:delText>
        </w:r>
        <w:r w:rsidR="006C3ACB" w:rsidRPr="004D1B37" w:rsidDel="00406EEC">
          <w:rPr>
            <w:rFonts w:ascii="Courier New" w:hAnsi="Courier New" w:cs="Courier New"/>
            <w:color w:val="000000"/>
            <w:sz w:val="16"/>
            <w:szCs w:val="16"/>
          </w:rPr>
          <w:br/>
          <w:delText xml:space="preserve">                value.</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0000"/>
            <w:sz w:val="16"/>
            <w:szCs w:val="16"/>
          </w:rPr>
          <w:br/>
          <w:delText xml:space="preserve">                value - The optional string value associated with the type.</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&lt;/xsd:documentation&gt;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&lt;/xsd:annotation&gt;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&lt;xsd:simpleContent&gt;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&lt;xsd:extension</w:delText>
        </w:r>
        <w:r w:rsidR="006C3ACB" w:rsidRPr="004D1B37" w:rsidDel="00406EEC">
          <w:rPr>
            <w:rFonts w:ascii="Courier New" w:hAnsi="Courier New" w:cs="Courier New"/>
            <w:color w:val="F5844C"/>
            <w:sz w:val="16"/>
            <w:szCs w:val="16"/>
          </w:rPr>
          <w:delText xml:space="preserve">  base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"xsd:string"</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&lt;xsd:attribute</w:delText>
        </w:r>
        <w:r w:rsidR="006C3ACB" w:rsidRPr="004D1B37" w:rsidDel="00406EEC">
          <w:rPr>
            <w:rFonts w:ascii="Courier New" w:hAnsi="Courier New" w:cs="Courier New"/>
            <w:color w:val="F5844C"/>
            <w:sz w:val="16"/>
            <w:szCs w:val="16"/>
          </w:rPr>
          <w:delText xml:space="preserve">  name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"type"</w:delText>
        </w:r>
        <w:r w:rsidR="006C3ACB" w:rsidRPr="004D1B37" w:rsidDel="00406EEC">
          <w:rPr>
            <w:rFonts w:ascii="Courier New" w:hAnsi="Courier New" w:cs="Courier New"/>
            <w:color w:val="F5844C"/>
            <w:sz w:val="16"/>
            <w:szCs w:val="16"/>
          </w:rPr>
          <w:delText xml:space="preserve">  type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"xsd:anyURI"</w:delText>
        </w:r>
        <w:r w:rsidR="006C3ACB" w:rsidRPr="004D1B37" w:rsidDel="00406EEC">
          <w:rPr>
            <w:rFonts w:ascii="Courier New" w:hAnsi="Courier New" w:cs="Courier New"/>
            <w:color w:val="F5844C"/>
            <w:sz w:val="16"/>
            <w:szCs w:val="16"/>
          </w:rPr>
          <w:delText xml:space="preserve">  use</w:delText>
        </w:r>
        <w:r w:rsidR="006C3ACB" w:rsidRPr="004D1B37" w:rsidDel="00406EEC">
          <w:rPr>
            <w:rFonts w:ascii="Courier New" w:hAnsi="Courier New" w:cs="Courier New"/>
            <w:color w:val="FF8040"/>
            <w:sz w:val="16"/>
            <w:szCs w:val="16"/>
          </w:rPr>
          <w:delText>=</w:delText>
        </w:r>
        <w:r w:rsidR="006C3ACB" w:rsidRPr="004D1B37" w:rsidDel="00406EEC">
          <w:rPr>
            <w:rFonts w:ascii="Courier New" w:hAnsi="Courier New" w:cs="Courier New"/>
            <w:color w:val="993300"/>
            <w:sz w:val="16"/>
            <w:szCs w:val="16"/>
          </w:rPr>
          <w:delText>"required"</w:delText>
        </w:r>
        <w:r w:rsidR="006C3ACB" w:rsidRPr="004D1B37" w:rsidDel="00406EEC">
          <w:rPr>
            <w:rFonts w:ascii="Courier New" w:hAnsi="Courier New" w:cs="Courier New"/>
            <w:color w:val="000096"/>
            <w:sz w:val="16"/>
            <w:szCs w:val="16"/>
          </w:rPr>
          <w:delTex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&lt;/xsd:extension&gt;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&lt;/xsd:simpleContent&gt;</w:delText>
        </w:r>
        <w:r w:rsidR="006C3ACB" w:rsidRPr="004D1B37" w:rsidDel="00406EEC">
          <w:rPr>
            <w:rFonts w:ascii="Courier New" w:hAnsi="Courier New" w:cs="Courier New"/>
            <w:color w:val="000000"/>
            <w:sz w:val="16"/>
            <w:szCs w:val="16"/>
          </w:rPr>
          <w:br/>
          <w:delText xml:space="preserve">    </w:delText>
        </w:r>
        <w:r w:rsidR="006C3ACB" w:rsidRPr="004D1B37" w:rsidDel="00406EEC">
          <w:rPr>
            <w:rFonts w:ascii="Courier New" w:hAnsi="Courier New" w:cs="Courier New"/>
            <w:color w:val="003296"/>
            <w:sz w:val="16"/>
            <w:szCs w:val="16"/>
          </w:rPr>
          <w:delText>&lt;/xsd:complexType&gt;</w:delText>
        </w:r>
        <w:r w:rsidR="006C3ACB" w:rsidRPr="004D1B37" w:rsidDel="00406EEC">
          <w:rPr>
            <w:rFonts w:ascii="Courier New" w:hAnsi="Courier New" w:cs="Courier New"/>
            <w:color w:val="000000"/>
            <w:sz w:val="16"/>
            <w:szCs w:val="16"/>
          </w:rPr>
          <w:br/>
        </w:r>
        <w:r w:rsidR="006C3ACB" w:rsidRPr="004D1B37" w:rsidDel="00406EEC">
          <w:rPr>
            <w:rFonts w:ascii="Courier New" w:hAnsi="Courier New" w:cs="Courier New"/>
            <w:color w:val="003296"/>
            <w:sz w:val="16"/>
            <w:szCs w:val="16"/>
          </w:rPr>
          <w:delText>&lt;/xsd:schema&gt;</w:delText>
        </w:r>
      </w:del>
    </w:p>
    <w:p w14:paraId="4A280A36" w14:textId="77777777" w:rsidR="00DD74BA" w:rsidRPr="004D1B37" w:rsidRDefault="00DD74BA">
      <w:pPr>
        <w:ind w:left="360"/>
        <w:rPr>
          <w:rFonts w:ascii="Courier New" w:hAnsi="Courier New" w:cs="Courier New"/>
          <w:sz w:val="16"/>
          <w:szCs w:val="16"/>
          <w:rPrChange w:id="2680" w:author="John MacAuley" w:date="2014-12-02T21:30:00Z">
            <w:rPr/>
          </w:rPrChange>
        </w:rPr>
        <w:pPrChange w:id="2681" w:author="John MacAuley" w:date="2014-09-09T16:23:00Z">
          <w:pPr>
            <w:ind w:left="360" w:hanging="360"/>
          </w:pPr>
        </w:pPrChange>
      </w:pPr>
    </w:p>
    <w:sectPr w:rsidR="00DD74BA" w:rsidRPr="004D1B37" w:rsidSect="00A40042">
      <w:headerReference w:type="default" r:id="rId21"/>
      <w:footerReference w:type="default" r:id="rId22"/>
      <w:pgSz w:w="12240" w:h="15840"/>
      <w:pgMar w:top="1843" w:right="1797" w:bottom="1440" w:left="1797" w:header="1134"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75" w:author="Guy Roberts" w:date="2014-02-17T14:25:00Z" w:initials="GR">
    <w:p w14:paraId="0EE1F5A6" w14:textId="0D39BD86" w:rsidR="00CA49F8" w:rsidRDefault="00CA49F8">
      <w:pPr>
        <w:pStyle w:val="CommentText"/>
      </w:pPr>
      <w:r>
        <w:rPr>
          <w:rStyle w:val="CommentReference"/>
        </w:rPr>
        <w:annotationRef/>
      </w:r>
      <w:r>
        <w:t xml:space="preserve">How about something more flexible than </w:t>
      </w:r>
      <w:proofErr w:type="spellStart"/>
      <w:r>
        <w:t>lat</w:t>
      </w:r>
      <w:proofErr w:type="spellEnd"/>
      <w:r>
        <w:t xml:space="preserve">/long?  For example KML is getting popular: </w:t>
      </w:r>
      <w:hyperlink r:id="rId1" w:history="1">
        <w:r w:rsidRPr="00EB06BE">
          <w:rPr>
            <w:rStyle w:val="Hyperlink"/>
          </w:rPr>
          <w:t>http://en.wikipedia.org/wiki/Keyhole_Markup_Language</w:t>
        </w:r>
      </w:hyperlink>
    </w:p>
    <w:p w14:paraId="625A57EE" w14:textId="0052BBC1" w:rsidR="00CA49F8" w:rsidRDefault="00CA49F8">
      <w:pPr>
        <w:pStyle w:val="CommentText"/>
      </w:pPr>
      <w:r>
        <w:t>So type value pair may be useful?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39415B" w15:done="0"/>
  <w15:commentEx w15:paraId="733B5F70" w15:done="0"/>
  <w15:commentEx w15:paraId="01B2D08D" w15:done="0"/>
  <w15:commentEx w15:paraId="0FFAEE6B" w15:done="0"/>
  <w15:commentEx w15:paraId="107EE38F" w15:done="0"/>
  <w15:commentEx w15:paraId="522AD527" w15:done="0"/>
  <w15:commentEx w15:paraId="131F4B9B" w15:done="0"/>
  <w15:commentEx w15:paraId="04205D14" w15:done="0"/>
  <w15:commentEx w15:paraId="625A57EE" w15:done="0"/>
  <w15:commentEx w15:paraId="208BBB9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28DE60" w14:textId="77777777" w:rsidR="00CA49F8" w:rsidRDefault="00CA49F8">
      <w:r>
        <w:separator/>
      </w:r>
    </w:p>
  </w:endnote>
  <w:endnote w:type="continuationSeparator" w:id="0">
    <w:p w14:paraId="297D83C7" w14:textId="77777777" w:rsidR="00CA49F8" w:rsidRDefault="00CA4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onaco">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7CE86" w14:textId="77777777" w:rsidR="00CA49F8" w:rsidRDefault="00CA49F8">
    <w:pPr>
      <w:pStyle w:val="Footer"/>
    </w:pPr>
    <w:proofErr w:type="spellStart"/>
    <w:proofErr w:type="gramStart"/>
    <w:r>
      <w:t>author@email.address</w:t>
    </w:r>
    <w:proofErr w:type="spellEnd"/>
    <w:proofErr w:type="gramEnd"/>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0BAE9" w14:textId="10E80D89" w:rsidR="00CA49F8" w:rsidRDefault="00CA49F8">
    <w:pPr>
      <w:pStyle w:val="Footer"/>
    </w:pPr>
    <w:proofErr w:type="gramStart"/>
    <w:r>
      <w:t>macauley@es.net</w:t>
    </w:r>
    <w:proofErr w:type="gramEnd"/>
    <w:r>
      <w:tab/>
    </w:r>
    <w:r>
      <w:tab/>
    </w:r>
    <w:r>
      <w:rPr>
        <w:rStyle w:val="PageNumber"/>
      </w:rPr>
      <w:fldChar w:fldCharType="begin"/>
    </w:r>
    <w:r>
      <w:rPr>
        <w:rStyle w:val="PageNumber"/>
      </w:rPr>
      <w:instrText xml:space="preserve"> PAGE </w:instrText>
    </w:r>
    <w:r>
      <w:rPr>
        <w:rStyle w:val="PageNumber"/>
      </w:rPr>
      <w:fldChar w:fldCharType="separate"/>
    </w:r>
    <w:r w:rsidR="000C4496">
      <w:rPr>
        <w:rStyle w:val="PageNumber"/>
        <w:noProof/>
      </w:rPr>
      <w:t>12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70FAB" w14:textId="77777777" w:rsidR="00CA49F8" w:rsidRDefault="00CA49F8">
      <w:r>
        <w:separator/>
      </w:r>
    </w:p>
  </w:footnote>
  <w:footnote w:type="continuationSeparator" w:id="0">
    <w:p w14:paraId="15C1F825" w14:textId="77777777" w:rsidR="00CA49F8" w:rsidRDefault="00CA49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45D72" w14:textId="77777777" w:rsidR="00CA49F8" w:rsidRDefault="000C4496" w:rsidP="003B3505">
    <w:pPr>
      <w:pStyle w:val="Header"/>
      <w:tabs>
        <w:tab w:val="clear" w:pos="4320"/>
      </w:tabs>
    </w:pPr>
    <w:r>
      <w:fldChar w:fldCharType="begin"/>
    </w:r>
    <w:r>
      <w:instrText xml:space="preserve"> DOCPROPERTY "ggf-gwd-type"  \* MERGEFORMAT </w:instrText>
    </w:r>
    <w:r>
      <w:fldChar w:fldCharType="separate"/>
    </w:r>
    <w:r w:rsidR="00CA49F8">
      <w:t>GWD-R, GWD-I or GWD-C</w:t>
    </w:r>
    <w:r>
      <w:fldChar w:fldCharType="end"/>
    </w:r>
    <w:r w:rsidR="00CA49F8">
      <w:tab/>
      <w:t xml:space="preserve">John MacAuley, </w:t>
    </w:r>
    <w:proofErr w:type="spellStart"/>
    <w:r w:rsidR="00CA49F8">
      <w:t>ESnet</w:t>
    </w:r>
    <w:proofErr w:type="spellEnd"/>
  </w:p>
  <w:p w14:paraId="7271A72B" w14:textId="77777777" w:rsidR="00CA49F8" w:rsidRDefault="00CA49F8" w:rsidP="003B3505">
    <w:pPr>
      <w:pStyle w:val="Header"/>
      <w:tabs>
        <w:tab w:val="clear" w:pos="4320"/>
      </w:tabs>
    </w:pPr>
    <w:r>
      <w:t>NSI-WG</w:t>
    </w:r>
    <w:r>
      <w:tab/>
    </w:r>
  </w:p>
  <w:p w14:paraId="0D2704C6" w14:textId="77777777" w:rsidR="00CA49F8" w:rsidRDefault="00CA49F8" w:rsidP="003B3505">
    <w:pPr>
      <w:pStyle w:val="Header"/>
      <w:tabs>
        <w:tab w:val="clear" w:pos="4320"/>
      </w:tabs>
      <w:jc w:val="right"/>
    </w:pPr>
    <w:proofErr w:type="gramStart"/>
    <w:r>
      <w:t>nsi</w:t>
    </w:r>
    <w:proofErr w:type="gramEnd"/>
    <w:r w:rsidRPr="006B1CE5">
      <w:t>-wg@ogf.org</w:t>
    </w:r>
    <w:r>
      <w:tab/>
      <w:t>February 5, 2014</w:t>
    </w:r>
  </w:p>
  <w:p w14:paraId="0193DAC0" w14:textId="49A9C340" w:rsidR="00CA49F8" w:rsidRPr="003B3505" w:rsidRDefault="00CA49F8" w:rsidP="003B350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A7372" w14:textId="0C4DE057" w:rsidR="00CA49F8" w:rsidRDefault="000C4496" w:rsidP="00AC4ECA">
    <w:pPr>
      <w:pStyle w:val="Header"/>
      <w:tabs>
        <w:tab w:val="clear" w:pos="4320"/>
      </w:tabs>
    </w:pPr>
    <w:r>
      <w:fldChar w:fldCharType="begin"/>
    </w:r>
    <w:r>
      <w:instrText xml:space="preserve"> DOCPROPERTY "ggf-gwd-type"  \* MERGEFORMAT </w:instrText>
    </w:r>
    <w:r>
      <w:fldChar w:fldCharType="separate"/>
    </w:r>
    <w:r w:rsidR="00CA49F8">
      <w:t>GWD-R, GWD-I or GWD-C</w:t>
    </w:r>
    <w:r>
      <w:fldChar w:fldCharType="end"/>
    </w:r>
    <w:r w:rsidR="00CA49F8">
      <w:tab/>
      <w:t xml:space="preserve">John MacAuley, </w:t>
    </w:r>
    <w:proofErr w:type="spellStart"/>
    <w:r w:rsidR="00CA49F8">
      <w:t>ESnet</w:t>
    </w:r>
    <w:proofErr w:type="spellEnd"/>
  </w:p>
  <w:p w14:paraId="4B3B9C5D" w14:textId="5DE3E8F6" w:rsidR="00CA49F8" w:rsidRDefault="00CA49F8" w:rsidP="00AC4ECA">
    <w:pPr>
      <w:pStyle w:val="Header"/>
      <w:tabs>
        <w:tab w:val="clear" w:pos="4320"/>
      </w:tabs>
    </w:pPr>
    <w:r>
      <w:t>NSI-WG</w:t>
    </w:r>
    <w:r>
      <w:tab/>
    </w:r>
  </w:p>
  <w:p w14:paraId="48EA89F8" w14:textId="6F9E4857" w:rsidR="00CA49F8" w:rsidRDefault="00CA49F8" w:rsidP="00B844D0">
    <w:pPr>
      <w:pStyle w:val="Header"/>
      <w:tabs>
        <w:tab w:val="clear" w:pos="4320"/>
      </w:tabs>
      <w:jc w:val="right"/>
    </w:pPr>
    <w:proofErr w:type="gramStart"/>
    <w:r>
      <w:t>nsi</w:t>
    </w:r>
    <w:proofErr w:type="gramEnd"/>
    <w:r w:rsidRPr="006B1CE5">
      <w:t>-wg@ogf.org</w:t>
    </w:r>
    <w:r>
      <w:tab/>
    </w:r>
    <w:del w:id="87" w:author="John MacAuley" w:date="2014-12-02T21:38:00Z">
      <w:r w:rsidDel="000B731D">
        <w:delText>February 16</w:delText>
      </w:r>
    </w:del>
    <w:ins w:id="88" w:author="John MacAuley" w:date="2014-12-02T21:38:00Z">
      <w:r>
        <w:t>December 2</w:t>
      </w:r>
    </w:ins>
    <w:r>
      <w:t>, 2014</w:t>
    </w:r>
  </w:p>
  <w:p w14:paraId="68BBB9B8" w14:textId="02D3F4D8" w:rsidR="00CA49F8" w:rsidRDefault="00CA49F8" w:rsidP="00B844D0">
    <w:pPr>
      <w:pStyle w:val="Header"/>
      <w:tabs>
        <w:tab w:val="clear" w:pos="4320"/>
      </w:tabs>
      <w:jc w:val="center"/>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8CBB8" w14:textId="3FEB62CA" w:rsidR="00CA49F8" w:rsidRDefault="000C4496">
    <w:pPr>
      <w:pStyle w:val="Header"/>
    </w:pPr>
    <w:r>
      <w:fldChar w:fldCharType="begin"/>
    </w:r>
    <w:r>
      <w:instrText xml:space="preserve"> DOCPROPERTY "ggf-gwd-type"  \* MERGEFORMAT </w:instrText>
    </w:r>
    <w:r>
      <w:fldChar w:fldCharType="separate"/>
    </w:r>
    <w:r w:rsidR="00CA49F8">
      <w:t>GWD-R, GWD-I or GWD-C</w:t>
    </w:r>
    <w:r>
      <w:fldChar w:fldCharType="end"/>
    </w:r>
    <w:r w:rsidR="00CA49F8">
      <w:tab/>
    </w:r>
    <w:r w:rsidR="00CA49F8">
      <w:tab/>
    </w:r>
    <w:del w:id="2682" w:author="John MacAuley" w:date="2014-12-03T10:37:00Z">
      <w:r w:rsidR="00CA49F8" w:rsidDel="00E924E0">
        <w:delText>February 16</w:delText>
      </w:r>
    </w:del>
    <w:ins w:id="2683" w:author="John MacAuley" w:date="2014-12-03T10:37:00Z">
      <w:r w:rsidR="00CA49F8">
        <w:t>December 2</w:t>
      </w:r>
    </w:ins>
    <w:r w:rsidR="00CA49F8">
      <w:t>,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74AE6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2">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55319E"/>
    <w:multiLevelType w:val="hybridMultilevel"/>
    <w:tmpl w:val="6DD4BAF2"/>
    <w:lvl w:ilvl="0" w:tplc="E80CA12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41147BD"/>
    <w:multiLevelType w:val="hybridMultilevel"/>
    <w:tmpl w:val="C28CE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18">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19">
    <w:nsid w:val="43EC751E"/>
    <w:multiLevelType w:val="hybridMultilevel"/>
    <w:tmpl w:val="C09CAF64"/>
    <w:lvl w:ilvl="0" w:tplc="2156693A">
      <w:start w:val="1"/>
      <w:numFmt w:val="bullet"/>
      <w:lvlText w:val="•"/>
      <w:lvlJc w:val="left"/>
      <w:pPr>
        <w:tabs>
          <w:tab w:val="num" w:pos="720"/>
        </w:tabs>
        <w:ind w:left="720" w:hanging="360"/>
      </w:pPr>
      <w:rPr>
        <w:rFonts w:ascii="Times" w:hAnsi="Times" w:hint="default"/>
      </w:rPr>
    </w:lvl>
    <w:lvl w:ilvl="1" w:tplc="6D2C94D6" w:tentative="1">
      <w:start w:val="1"/>
      <w:numFmt w:val="bullet"/>
      <w:lvlText w:val="•"/>
      <w:lvlJc w:val="left"/>
      <w:pPr>
        <w:tabs>
          <w:tab w:val="num" w:pos="1440"/>
        </w:tabs>
        <w:ind w:left="1440" w:hanging="360"/>
      </w:pPr>
      <w:rPr>
        <w:rFonts w:ascii="Times" w:hAnsi="Times" w:hint="default"/>
      </w:rPr>
    </w:lvl>
    <w:lvl w:ilvl="2" w:tplc="7EFAA082" w:tentative="1">
      <w:start w:val="1"/>
      <w:numFmt w:val="bullet"/>
      <w:lvlText w:val="•"/>
      <w:lvlJc w:val="left"/>
      <w:pPr>
        <w:tabs>
          <w:tab w:val="num" w:pos="2160"/>
        </w:tabs>
        <w:ind w:left="2160" w:hanging="360"/>
      </w:pPr>
      <w:rPr>
        <w:rFonts w:ascii="Times" w:hAnsi="Times" w:hint="default"/>
      </w:rPr>
    </w:lvl>
    <w:lvl w:ilvl="3" w:tplc="2EDE834A" w:tentative="1">
      <w:start w:val="1"/>
      <w:numFmt w:val="bullet"/>
      <w:lvlText w:val="•"/>
      <w:lvlJc w:val="left"/>
      <w:pPr>
        <w:tabs>
          <w:tab w:val="num" w:pos="2880"/>
        </w:tabs>
        <w:ind w:left="2880" w:hanging="360"/>
      </w:pPr>
      <w:rPr>
        <w:rFonts w:ascii="Times" w:hAnsi="Times" w:hint="default"/>
      </w:rPr>
    </w:lvl>
    <w:lvl w:ilvl="4" w:tplc="2086199C" w:tentative="1">
      <w:start w:val="1"/>
      <w:numFmt w:val="bullet"/>
      <w:lvlText w:val="•"/>
      <w:lvlJc w:val="left"/>
      <w:pPr>
        <w:tabs>
          <w:tab w:val="num" w:pos="3600"/>
        </w:tabs>
        <w:ind w:left="3600" w:hanging="360"/>
      </w:pPr>
      <w:rPr>
        <w:rFonts w:ascii="Times" w:hAnsi="Times" w:hint="default"/>
      </w:rPr>
    </w:lvl>
    <w:lvl w:ilvl="5" w:tplc="F4645232" w:tentative="1">
      <w:start w:val="1"/>
      <w:numFmt w:val="bullet"/>
      <w:lvlText w:val="•"/>
      <w:lvlJc w:val="left"/>
      <w:pPr>
        <w:tabs>
          <w:tab w:val="num" w:pos="4320"/>
        </w:tabs>
        <w:ind w:left="4320" w:hanging="360"/>
      </w:pPr>
      <w:rPr>
        <w:rFonts w:ascii="Times" w:hAnsi="Times" w:hint="default"/>
      </w:rPr>
    </w:lvl>
    <w:lvl w:ilvl="6" w:tplc="AA8A1196" w:tentative="1">
      <w:start w:val="1"/>
      <w:numFmt w:val="bullet"/>
      <w:lvlText w:val="•"/>
      <w:lvlJc w:val="left"/>
      <w:pPr>
        <w:tabs>
          <w:tab w:val="num" w:pos="5040"/>
        </w:tabs>
        <w:ind w:left="5040" w:hanging="360"/>
      </w:pPr>
      <w:rPr>
        <w:rFonts w:ascii="Times" w:hAnsi="Times" w:hint="default"/>
      </w:rPr>
    </w:lvl>
    <w:lvl w:ilvl="7" w:tplc="029A510A" w:tentative="1">
      <w:start w:val="1"/>
      <w:numFmt w:val="bullet"/>
      <w:lvlText w:val="•"/>
      <w:lvlJc w:val="left"/>
      <w:pPr>
        <w:tabs>
          <w:tab w:val="num" w:pos="5760"/>
        </w:tabs>
        <w:ind w:left="5760" w:hanging="360"/>
      </w:pPr>
      <w:rPr>
        <w:rFonts w:ascii="Times" w:hAnsi="Times" w:hint="default"/>
      </w:rPr>
    </w:lvl>
    <w:lvl w:ilvl="8" w:tplc="766ED6BA" w:tentative="1">
      <w:start w:val="1"/>
      <w:numFmt w:val="bullet"/>
      <w:lvlText w:val="•"/>
      <w:lvlJc w:val="left"/>
      <w:pPr>
        <w:tabs>
          <w:tab w:val="num" w:pos="6480"/>
        </w:tabs>
        <w:ind w:left="6480" w:hanging="360"/>
      </w:pPr>
      <w:rPr>
        <w:rFonts w:ascii="Times" w:hAnsi="Times" w:hint="default"/>
      </w:rPr>
    </w:lvl>
  </w:abstractNum>
  <w:abstractNum w:abstractNumId="20">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590B4D"/>
    <w:multiLevelType w:val="multilevel"/>
    <w:tmpl w:val="79644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24">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1"/>
  </w:num>
  <w:num w:numId="12">
    <w:abstractNumId w:val="14"/>
  </w:num>
  <w:num w:numId="13">
    <w:abstractNumId w:val="17"/>
  </w:num>
  <w:num w:numId="14">
    <w:abstractNumId w:val="18"/>
  </w:num>
  <w:num w:numId="15">
    <w:abstractNumId w:val="24"/>
  </w:num>
  <w:num w:numId="16">
    <w:abstractNumId w:val="20"/>
  </w:num>
  <w:num w:numId="17">
    <w:abstractNumId w:val="11"/>
  </w:num>
  <w:num w:numId="18">
    <w:abstractNumId w:val="23"/>
  </w:num>
  <w:num w:numId="19">
    <w:abstractNumId w:val="13"/>
  </w:num>
  <w:num w:numId="20">
    <w:abstractNumId w:val="22"/>
  </w:num>
  <w:num w:numId="21">
    <w:abstractNumId w:val="12"/>
  </w:num>
  <w:num w:numId="22">
    <w:abstractNumId w:val="15"/>
  </w:num>
  <w:num w:numId="23">
    <w:abstractNumId w:val="16"/>
  </w:num>
  <w:num w:numId="24">
    <w:abstractNumId w:val="19"/>
  </w:num>
  <w:num w:numId="2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Roberts">
    <w15:presenceInfo w15:providerId="AD" w15:userId="S-1-5-21-484763869-823518204-839522115-1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18C9"/>
    <w:rsid w:val="0000616E"/>
    <w:rsid w:val="000124ED"/>
    <w:rsid w:val="000150A9"/>
    <w:rsid w:val="00021712"/>
    <w:rsid w:val="00026669"/>
    <w:rsid w:val="00026D7B"/>
    <w:rsid w:val="0003208F"/>
    <w:rsid w:val="00033B77"/>
    <w:rsid w:val="000340F1"/>
    <w:rsid w:val="00037338"/>
    <w:rsid w:val="0003754B"/>
    <w:rsid w:val="0005492D"/>
    <w:rsid w:val="00055038"/>
    <w:rsid w:val="00057370"/>
    <w:rsid w:val="00063CE5"/>
    <w:rsid w:val="00081E01"/>
    <w:rsid w:val="0008465A"/>
    <w:rsid w:val="000B1ADC"/>
    <w:rsid w:val="000B5BC1"/>
    <w:rsid w:val="000B731D"/>
    <w:rsid w:val="000C359A"/>
    <w:rsid w:val="000C4496"/>
    <w:rsid w:val="000C6E8E"/>
    <w:rsid w:val="000E1998"/>
    <w:rsid w:val="000E2F54"/>
    <w:rsid w:val="000E4F84"/>
    <w:rsid w:val="000F336B"/>
    <w:rsid w:val="000F681A"/>
    <w:rsid w:val="00101535"/>
    <w:rsid w:val="00102520"/>
    <w:rsid w:val="0011279C"/>
    <w:rsid w:val="00122BF4"/>
    <w:rsid w:val="001345AC"/>
    <w:rsid w:val="001408F8"/>
    <w:rsid w:val="0014292C"/>
    <w:rsid w:val="00143385"/>
    <w:rsid w:val="00144B08"/>
    <w:rsid w:val="00156FFF"/>
    <w:rsid w:val="0016015C"/>
    <w:rsid w:val="00175658"/>
    <w:rsid w:val="00177BE3"/>
    <w:rsid w:val="00191A35"/>
    <w:rsid w:val="00196756"/>
    <w:rsid w:val="001A1DCA"/>
    <w:rsid w:val="001A2293"/>
    <w:rsid w:val="001B5B1D"/>
    <w:rsid w:val="001C1393"/>
    <w:rsid w:val="001C463A"/>
    <w:rsid w:val="001C4A45"/>
    <w:rsid w:val="001E1717"/>
    <w:rsid w:val="001E3462"/>
    <w:rsid w:val="001E3A89"/>
    <w:rsid w:val="001E47D0"/>
    <w:rsid w:val="001F14E6"/>
    <w:rsid w:val="001F4748"/>
    <w:rsid w:val="002029EA"/>
    <w:rsid w:val="00216573"/>
    <w:rsid w:val="00217512"/>
    <w:rsid w:val="002203D0"/>
    <w:rsid w:val="00221A11"/>
    <w:rsid w:val="00226484"/>
    <w:rsid w:val="0023013C"/>
    <w:rsid w:val="0023254C"/>
    <w:rsid w:val="00235606"/>
    <w:rsid w:val="0024305B"/>
    <w:rsid w:val="00244B78"/>
    <w:rsid w:val="002453C9"/>
    <w:rsid w:val="00246CF1"/>
    <w:rsid w:val="002645C1"/>
    <w:rsid w:val="002648D0"/>
    <w:rsid w:val="0026614F"/>
    <w:rsid w:val="0027035A"/>
    <w:rsid w:val="00277445"/>
    <w:rsid w:val="00286973"/>
    <w:rsid w:val="00295371"/>
    <w:rsid w:val="002967BA"/>
    <w:rsid w:val="002974BE"/>
    <w:rsid w:val="00297933"/>
    <w:rsid w:val="002A3690"/>
    <w:rsid w:val="002A4FEE"/>
    <w:rsid w:val="002A5BC3"/>
    <w:rsid w:val="002B0090"/>
    <w:rsid w:val="002B163F"/>
    <w:rsid w:val="002B3A0E"/>
    <w:rsid w:val="002B5EE7"/>
    <w:rsid w:val="002C56B9"/>
    <w:rsid w:val="002D2235"/>
    <w:rsid w:val="002D5987"/>
    <w:rsid w:val="002D5B7D"/>
    <w:rsid w:val="002F1F5D"/>
    <w:rsid w:val="002F5717"/>
    <w:rsid w:val="002F62CC"/>
    <w:rsid w:val="00300878"/>
    <w:rsid w:val="003067C8"/>
    <w:rsid w:val="003208F4"/>
    <w:rsid w:val="00336B16"/>
    <w:rsid w:val="00342C90"/>
    <w:rsid w:val="003430E5"/>
    <w:rsid w:val="00343743"/>
    <w:rsid w:val="00350472"/>
    <w:rsid w:val="00354849"/>
    <w:rsid w:val="00361E1C"/>
    <w:rsid w:val="003705AB"/>
    <w:rsid w:val="0037098B"/>
    <w:rsid w:val="00371ADF"/>
    <w:rsid w:val="00373315"/>
    <w:rsid w:val="003B0082"/>
    <w:rsid w:val="003B3505"/>
    <w:rsid w:val="003B7B8F"/>
    <w:rsid w:val="003C07D9"/>
    <w:rsid w:val="003D41E4"/>
    <w:rsid w:val="003D6891"/>
    <w:rsid w:val="003E1A6A"/>
    <w:rsid w:val="003E55D3"/>
    <w:rsid w:val="003E6B30"/>
    <w:rsid w:val="003F7F44"/>
    <w:rsid w:val="00400179"/>
    <w:rsid w:val="00406EEC"/>
    <w:rsid w:val="00411DE4"/>
    <w:rsid w:val="0041432E"/>
    <w:rsid w:val="004158D2"/>
    <w:rsid w:val="00416874"/>
    <w:rsid w:val="00423465"/>
    <w:rsid w:val="00425DB7"/>
    <w:rsid w:val="00426406"/>
    <w:rsid w:val="004339FE"/>
    <w:rsid w:val="00434A82"/>
    <w:rsid w:val="004432F9"/>
    <w:rsid w:val="00451544"/>
    <w:rsid w:val="00452141"/>
    <w:rsid w:val="00453E6D"/>
    <w:rsid w:val="00454C6F"/>
    <w:rsid w:val="00461172"/>
    <w:rsid w:val="00463788"/>
    <w:rsid w:val="00466B2A"/>
    <w:rsid w:val="00473F0D"/>
    <w:rsid w:val="004756E2"/>
    <w:rsid w:val="004809AD"/>
    <w:rsid w:val="00482945"/>
    <w:rsid w:val="00487CE7"/>
    <w:rsid w:val="004916F3"/>
    <w:rsid w:val="004978AD"/>
    <w:rsid w:val="004A1738"/>
    <w:rsid w:val="004B28F1"/>
    <w:rsid w:val="004B2A2F"/>
    <w:rsid w:val="004C0AA2"/>
    <w:rsid w:val="004C3A99"/>
    <w:rsid w:val="004C43AA"/>
    <w:rsid w:val="004D11F3"/>
    <w:rsid w:val="004D1B37"/>
    <w:rsid w:val="004D4202"/>
    <w:rsid w:val="004E7A56"/>
    <w:rsid w:val="004F00DC"/>
    <w:rsid w:val="004F39CE"/>
    <w:rsid w:val="004F7521"/>
    <w:rsid w:val="005034ED"/>
    <w:rsid w:val="005070D1"/>
    <w:rsid w:val="005070F2"/>
    <w:rsid w:val="0052002A"/>
    <w:rsid w:val="00527679"/>
    <w:rsid w:val="00533601"/>
    <w:rsid w:val="00537C1F"/>
    <w:rsid w:val="005425BB"/>
    <w:rsid w:val="00543F11"/>
    <w:rsid w:val="00551D90"/>
    <w:rsid w:val="005600D1"/>
    <w:rsid w:val="00565507"/>
    <w:rsid w:val="00571302"/>
    <w:rsid w:val="00572BE4"/>
    <w:rsid w:val="005750EC"/>
    <w:rsid w:val="00577BA6"/>
    <w:rsid w:val="0058374C"/>
    <w:rsid w:val="005A36C6"/>
    <w:rsid w:val="005A3B7D"/>
    <w:rsid w:val="005A5A5F"/>
    <w:rsid w:val="005A6997"/>
    <w:rsid w:val="005B4FDD"/>
    <w:rsid w:val="005B6EB8"/>
    <w:rsid w:val="005B7434"/>
    <w:rsid w:val="005E0FEB"/>
    <w:rsid w:val="005E1B1D"/>
    <w:rsid w:val="005E398F"/>
    <w:rsid w:val="005E4DF1"/>
    <w:rsid w:val="005E58E6"/>
    <w:rsid w:val="005F6EF8"/>
    <w:rsid w:val="006025A1"/>
    <w:rsid w:val="0061028B"/>
    <w:rsid w:val="00622DD4"/>
    <w:rsid w:val="0063087B"/>
    <w:rsid w:val="00640C31"/>
    <w:rsid w:val="00644FA6"/>
    <w:rsid w:val="00653A92"/>
    <w:rsid w:val="00653BC5"/>
    <w:rsid w:val="00661A46"/>
    <w:rsid w:val="00666FC3"/>
    <w:rsid w:val="00667C53"/>
    <w:rsid w:val="006708BB"/>
    <w:rsid w:val="006741B8"/>
    <w:rsid w:val="0067464C"/>
    <w:rsid w:val="00674FD3"/>
    <w:rsid w:val="00675572"/>
    <w:rsid w:val="00680B2F"/>
    <w:rsid w:val="0068782C"/>
    <w:rsid w:val="00690A44"/>
    <w:rsid w:val="006A68EC"/>
    <w:rsid w:val="006B707A"/>
    <w:rsid w:val="006C07A0"/>
    <w:rsid w:val="006C3ACB"/>
    <w:rsid w:val="006C4999"/>
    <w:rsid w:val="006C525F"/>
    <w:rsid w:val="006D2E62"/>
    <w:rsid w:val="006E1959"/>
    <w:rsid w:val="006E38C7"/>
    <w:rsid w:val="0070244B"/>
    <w:rsid w:val="00703691"/>
    <w:rsid w:val="007045B2"/>
    <w:rsid w:val="00710B32"/>
    <w:rsid w:val="007254D1"/>
    <w:rsid w:val="007275E2"/>
    <w:rsid w:val="00733F09"/>
    <w:rsid w:val="00734A42"/>
    <w:rsid w:val="00734BD8"/>
    <w:rsid w:val="007355EE"/>
    <w:rsid w:val="007405D3"/>
    <w:rsid w:val="00742D3C"/>
    <w:rsid w:val="0074583F"/>
    <w:rsid w:val="00756E57"/>
    <w:rsid w:val="00771621"/>
    <w:rsid w:val="0077606B"/>
    <w:rsid w:val="00781B49"/>
    <w:rsid w:val="0078725C"/>
    <w:rsid w:val="00793398"/>
    <w:rsid w:val="007A2453"/>
    <w:rsid w:val="007C1C1A"/>
    <w:rsid w:val="007C6430"/>
    <w:rsid w:val="007C6746"/>
    <w:rsid w:val="007D136B"/>
    <w:rsid w:val="007D2A27"/>
    <w:rsid w:val="007E2AD2"/>
    <w:rsid w:val="007F5ACE"/>
    <w:rsid w:val="00801E10"/>
    <w:rsid w:val="00802ACE"/>
    <w:rsid w:val="00802D24"/>
    <w:rsid w:val="008062CB"/>
    <w:rsid w:val="0080640C"/>
    <w:rsid w:val="0080737D"/>
    <w:rsid w:val="00811355"/>
    <w:rsid w:val="0081338C"/>
    <w:rsid w:val="008143BB"/>
    <w:rsid w:val="0081446B"/>
    <w:rsid w:val="008208EE"/>
    <w:rsid w:val="008239E9"/>
    <w:rsid w:val="008264D1"/>
    <w:rsid w:val="008344FD"/>
    <w:rsid w:val="008459A1"/>
    <w:rsid w:val="00854BBF"/>
    <w:rsid w:val="008664F7"/>
    <w:rsid w:val="00870721"/>
    <w:rsid w:val="0087250A"/>
    <w:rsid w:val="00873892"/>
    <w:rsid w:val="008770A3"/>
    <w:rsid w:val="00880FA8"/>
    <w:rsid w:val="0089021F"/>
    <w:rsid w:val="00890EBF"/>
    <w:rsid w:val="00893F8D"/>
    <w:rsid w:val="00895048"/>
    <w:rsid w:val="008A033C"/>
    <w:rsid w:val="008A1647"/>
    <w:rsid w:val="008A19DD"/>
    <w:rsid w:val="008A3BB4"/>
    <w:rsid w:val="008B0A1B"/>
    <w:rsid w:val="008C0ABF"/>
    <w:rsid w:val="008C142A"/>
    <w:rsid w:val="008C18A1"/>
    <w:rsid w:val="008D638C"/>
    <w:rsid w:val="008E29E3"/>
    <w:rsid w:val="008E4EBA"/>
    <w:rsid w:val="0091090E"/>
    <w:rsid w:val="00910992"/>
    <w:rsid w:val="00913FEE"/>
    <w:rsid w:val="00923667"/>
    <w:rsid w:val="009248BE"/>
    <w:rsid w:val="009254DD"/>
    <w:rsid w:val="00937689"/>
    <w:rsid w:val="00950E09"/>
    <w:rsid w:val="00951275"/>
    <w:rsid w:val="00954906"/>
    <w:rsid w:val="009650A2"/>
    <w:rsid w:val="009651CC"/>
    <w:rsid w:val="00965656"/>
    <w:rsid w:val="00965F24"/>
    <w:rsid w:val="00970D7D"/>
    <w:rsid w:val="00975CC7"/>
    <w:rsid w:val="00985A80"/>
    <w:rsid w:val="00986450"/>
    <w:rsid w:val="00996750"/>
    <w:rsid w:val="009A1377"/>
    <w:rsid w:val="009A6DE7"/>
    <w:rsid w:val="009A74FC"/>
    <w:rsid w:val="009B106F"/>
    <w:rsid w:val="009B1880"/>
    <w:rsid w:val="009B1C12"/>
    <w:rsid w:val="009C5F8D"/>
    <w:rsid w:val="009D3057"/>
    <w:rsid w:val="009E0B8E"/>
    <w:rsid w:val="009E13A3"/>
    <w:rsid w:val="009F582E"/>
    <w:rsid w:val="00A1196A"/>
    <w:rsid w:val="00A2033F"/>
    <w:rsid w:val="00A266CC"/>
    <w:rsid w:val="00A31C0A"/>
    <w:rsid w:val="00A34DC8"/>
    <w:rsid w:val="00A40042"/>
    <w:rsid w:val="00A417CC"/>
    <w:rsid w:val="00A42173"/>
    <w:rsid w:val="00A51783"/>
    <w:rsid w:val="00A543BC"/>
    <w:rsid w:val="00A54712"/>
    <w:rsid w:val="00A56A34"/>
    <w:rsid w:val="00A63445"/>
    <w:rsid w:val="00A67A0F"/>
    <w:rsid w:val="00A82305"/>
    <w:rsid w:val="00A82719"/>
    <w:rsid w:val="00A82C0F"/>
    <w:rsid w:val="00A833C8"/>
    <w:rsid w:val="00A86B1F"/>
    <w:rsid w:val="00A96C37"/>
    <w:rsid w:val="00A97C80"/>
    <w:rsid w:val="00AB0BBC"/>
    <w:rsid w:val="00AB207A"/>
    <w:rsid w:val="00AC4ECA"/>
    <w:rsid w:val="00AC79F0"/>
    <w:rsid w:val="00AD2BB8"/>
    <w:rsid w:val="00AD354C"/>
    <w:rsid w:val="00AD415B"/>
    <w:rsid w:val="00AD56CD"/>
    <w:rsid w:val="00AD606F"/>
    <w:rsid w:val="00AE11E6"/>
    <w:rsid w:val="00AE5268"/>
    <w:rsid w:val="00AF7A5E"/>
    <w:rsid w:val="00B03E36"/>
    <w:rsid w:val="00B05917"/>
    <w:rsid w:val="00B05D0A"/>
    <w:rsid w:val="00B06EF4"/>
    <w:rsid w:val="00B122EE"/>
    <w:rsid w:val="00B17B11"/>
    <w:rsid w:val="00B20BD5"/>
    <w:rsid w:val="00B25817"/>
    <w:rsid w:val="00B33D4D"/>
    <w:rsid w:val="00B35914"/>
    <w:rsid w:val="00B35B17"/>
    <w:rsid w:val="00B35C83"/>
    <w:rsid w:val="00B37B00"/>
    <w:rsid w:val="00B40B0C"/>
    <w:rsid w:val="00B4448D"/>
    <w:rsid w:val="00B46E73"/>
    <w:rsid w:val="00B51CFB"/>
    <w:rsid w:val="00B603AD"/>
    <w:rsid w:val="00B61693"/>
    <w:rsid w:val="00B71403"/>
    <w:rsid w:val="00B74359"/>
    <w:rsid w:val="00B844D0"/>
    <w:rsid w:val="00B85C52"/>
    <w:rsid w:val="00B9080C"/>
    <w:rsid w:val="00B90F22"/>
    <w:rsid w:val="00BA6885"/>
    <w:rsid w:val="00BB0743"/>
    <w:rsid w:val="00BB5DFA"/>
    <w:rsid w:val="00BC1606"/>
    <w:rsid w:val="00BC3053"/>
    <w:rsid w:val="00BD70C0"/>
    <w:rsid w:val="00BE6978"/>
    <w:rsid w:val="00BE70CB"/>
    <w:rsid w:val="00BF3D3A"/>
    <w:rsid w:val="00C01563"/>
    <w:rsid w:val="00C05943"/>
    <w:rsid w:val="00C10926"/>
    <w:rsid w:val="00C115BE"/>
    <w:rsid w:val="00C14EC3"/>
    <w:rsid w:val="00C154A2"/>
    <w:rsid w:val="00C15859"/>
    <w:rsid w:val="00C16782"/>
    <w:rsid w:val="00C32EAD"/>
    <w:rsid w:val="00C448E8"/>
    <w:rsid w:val="00C45E2D"/>
    <w:rsid w:val="00C4729A"/>
    <w:rsid w:val="00C565C4"/>
    <w:rsid w:val="00C6767C"/>
    <w:rsid w:val="00C6793D"/>
    <w:rsid w:val="00C725F5"/>
    <w:rsid w:val="00C76ED4"/>
    <w:rsid w:val="00C77AE7"/>
    <w:rsid w:val="00C82201"/>
    <w:rsid w:val="00C82217"/>
    <w:rsid w:val="00C8571D"/>
    <w:rsid w:val="00C920AB"/>
    <w:rsid w:val="00C949FA"/>
    <w:rsid w:val="00CA1205"/>
    <w:rsid w:val="00CA1573"/>
    <w:rsid w:val="00CA49F8"/>
    <w:rsid w:val="00CB142D"/>
    <w:rsid w:val="00CB14FE"/>
    <w:rsid w:val="00CB2B29"/>
    <w:rsid w:val="00CB4D0E"/>
    <w:rsid w:val="00CB62A1"/>
    <w:rsid w:val="00CB7FAE"/>
    <w:rsid w:val="00CC16BF"/>
    <w:rsid w:val="00CC2113"/>
    <w:rsid w:val="00CC7E86"/>
    <w:rsid w:val="00CD6D9F"/>
    <w:rsid w:val="00CE416D"/>
    <w:rsid w:val="00CE5D61"/>
    <w:rsid w:val="00CE5F1A"/>
    <w:rsid w:val="00CE6775"/>
    <w:rsid w:val="00CF2739"/>
    <w:rsid w:val="00D00957"/>
    <w:rsid w:val="00D024B8"/>
    <w:rsid w:val="00D045E8"/>
    <w:rsid w:val="00D1077E"/>
    <w:rsid w:val="00D11F19"/>
    <w:rsid w:val="00D13BD8"/>
    <w:rsid w:val="00D16CF0"/>
    <w:rsid w:val="00D275B0"/>
    <w:rsid w:val="00D32F76"/>
    <w:rsid w:val="00D4022C"/>
    <w:rsid w:val="00D4630F"/>
    <w:rsid w:val="00D52BA2"/>
    <w:rsid w:val="00D56FC5"/>
    <w:rsid w:val="00D570C5"/>
    <w:rsid w:val="00D57832"/>
    <w:rsid w:val="00D604D1"/>
    <w:rsid w:val="00D6272E"/>
    <w:rsid w:val="00D62844"/>
    <w:rsid w:val="00D72F28"/>
    <w:rsid w:val="00D77C68"/>
    <w:rsid w:val="00D8128A"/>
    <w:rsid w:val="00D92639"/>
    <w:rsid w:val="00DA0EAD"/>
    <w:rsid w:val="00DB4F77"/>
    <w:rsid w:val="00DB5B0F"/>
    <w:rsid w:val="00DC2029"/>
    <w:rsid w:val="00DC43BB"/>
    <w:rsid w:val="00DC4D6B"/>
    <w:rsid w:val="00DC6DF3"/>
    <w:rsid w:val="00DC7C36"/>
    <w:rsid w:val="00DD127C"/>
    <w:rsid w:val="00DD27FC"/>
    <w:rsid w:val="00DD74BA"/>
    <w:rsid w:val="00DD763F"/>
    <w:rsid w:val="00DE04DD"/>
    <w:rsid w:val="00DE09DC"/>
    <w:rsid w:val="00DE1106"/>
    <w:rsid w:val="00DF5D99"/>
    <w:rsid w:val="00E07D37"/>
    <w:rsid w:val="00E10F70"/>
    <w:rsid w:val="00E1267D"/>
    <w:rsid w:val="00E13654"/>
    <w:rsid w:val="00E20423"/>
    <w:rsid w:val="00E22B80"/>
    <w:rsid w:val="00E23DB4"/>
    <w:rsid w:val="00E25B1F"/>
    <w:rsid w:val="00E27EB1"/>
    <w:rsid w:val="00E45711"/>
    <w:rsid w:val="00E47790"/>
    <w:rsid w:val="00E52F35"/>
    <w:rsid w:val="00E54C78"/>
    <w:rsid w:val="00E556CD"/>
    <w:rsid w:val="00E573F7"/>
    <w:rsid w:val="00E6103C"/>
    <w:rsid w:val="00E61B81"/>
    <w:rsid w:val="00E661E3"/>
    <w:rsid w:val="00E70321"/>
    <w:rsid w:val="00E72382"/>
    <w:rsid w:val="00E75812"/>
    <w:rsid w:val="00E9197F"/>
    <w:rsid w:val="00E924E0"/>
    <w:rsid w:val="00E92A3A"/>
    <w:rsid w:val="00EA2E84"/>
    <w:rsid w:val="00EB0CC5"/>
    <w:rsid w:val="00EB6D06"/>
    <w:rsid w:val="00EB6FE3"/>
    <w:rsid w:val="00EC313B"/>
    <w:rsid w:val="00EC3EEB"/>
    <w:rsid w:val="00ED173F"/>
    <w:rsid w:val="00ED3543"/>
    <w:rsid w:val="00ED446B"/>
    <w:rsid w:val="00EE1D58"/>
    <w:rsid w:val="00EE2A12"/>
    <w:rsid w:val="00EE5641"/>
    <w:rsid w:val="00EE63F9"/>
    <w:rsid w:val="00F00D58"/>
    <w:rsid w:val="00F168D7"/>
    <w:rsid w:val="00F16B8A"/>
    <w:rsid w:val="00F24704"/>
    <w:rsid w:val="00F33004"/>
    <w:rsid w:val="00F33C8E"/>
    <w:rsid w:val="00F4038D"/>
    <w:rsid w:val="00F42C7B"/>
    <w:rsid w:val="00F601CC"/>
    <w:rsid w:val="00F66015"/>
    <w:rsid w:val="00F7653F"/>
    <w:rsid w:val="00F82BA5"/>
    <w:rsid w:val="00F87543"/>
    <w:rsid w:val="00F96B76"/>
    <w:rsid w:val="00FA3CDE"/>
    <w:rsid w:val="00FB20AB"/>
    <w:rsid w:val="00FB5025"/>
    <w:rsid w:val="00FC15B5"/>
    <w:rsid w:val="00FC29AC"/>
    <w:rsid w:val="00FC7708"/>
    <w:rsid w:val="00FD0901"/>
    <w:rsid w:val="00FD0C75"/>
    <w:rsid w:val="00FE25B3"/>
    <w:rsid w:val="00FF00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095A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pPr>
      <w:numPr>
        <w:ilvl w:val="4"/>
        <w:numId w:val="11"/>
      </w:numPr>
      <w:spacing w:before="240" w:after="60"/>
      <w:outlineLvl w:val="4"/>
    </w:pPr>
    <w:rPr>
      <w:b/>
      <w:i/>
      <w:sz w:val="26"/>
      <w:szCs w:val="26"/>
    </w:rPr>
  </w:style>
  <w:style w:type="paragraph" w:styleId="Heading6">
    <w:name w:val="heading 6"/>
    <w:basedOn w:val="Normal"/>
    <w:next w:val="Normal"/>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Pr>
      <w:rFonts w:ascii="Times New Roman" w:hAnsi="Times New Roman"/>
      <w:sz w:val="24"/>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semiHidden/>
    <w:rsid w:val="00653A92"/>
    <w:rPr>
      <w:rFonts w:ascii="Arial" w:hAnsi="Arial"/>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pPr>
      <w:numPr>
        <w:ilvl w:val="4"/>
        <w:numId w:val="11"/>
      </w:numPr>
      <w:spacing w:before="240" w:after="60"/>
      <w:outlineLvl w:val="4"/>
    </w:pPr>
    <w:rPr>
      <w:b/>
      <w:i/>
      <w:sz w:val="26"/>
      <w:szCs w:val="26"/>
    </w:rPr>
  </w:style>
  <w:style w:type="paragraph" w:styleId="Heading6">
    <w:name w:val="heading 6"/>
    <w:basedOn w:val="Normal"/>
    <w:next w:val="Normal"/>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Pr>
      <w:rFonts w:ascii="Times New Roman" w:hAnsi="Times New Roman"/>
      <w:sz w:val="24"/>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semiHidden/>
    <w:rsid w:val="00653A92"/>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636166">
      <w:bodyDiv w:val="1"/>
      <w:marLeft w:val="0"/>
      <w:marRight w:val="0"/>
      <w:marTop w:val="0"/>
      <w:marBottom w:val="0"/>
      <w:divBdr>
        <w:top w:val="none" w:sz="0" w:space="0" w:color="auto"/>
        <w:left w:val="none" w:sz="0" w:space="0" w:color="auto"/>
        <w:bottom w:val="none" w:sz="0" w:space="0" w:color="auto"/>
        <w:right w:val="none" w:sz="0" w:space="0" w:color="auto"/>
      </w:divBdr>
      <w:divsChild>
        <w:div w:id="827290421">
          <w:marLeft w:val="547"/>
          <w:marRight w:val="0"/>
          <w:marTop w:val="86"/>
          <w:marBottom w:val="0"/>
          <w:divBdr>
            <w:top w:val="none" w:sz="0" w:space="0" w:color="auto"/>
            <w:left w:val="none" w:sz="0" w:space="0" w:color="auto"/>
            <w:bottom w:val="none" w:sz="0" w:space="0" w:color="auto"/>
            <w:right w:val="none" w:sz="0" w:space="0" w:color="auto"/>
          </w:divBdr>
        </w:div>
        <w:div w:id="1830510907">
          <w:marLeft w:val="547"/>
          <w:marRight w:val="0"/>
          <w:marTop w:val="86"/>
          <w:marBottom w:val="0"/>
          <w:divBdr>
            <w:top w:val="none" w:sz="0" w:space="0" w:color="auto"/>
            <w:left w:val="none" w:sz="0" w:space="0" w:color="auto"/>
            <w:bottom w:val="none" w:sz="0" w:space="0" w:color="auto"/>
            <w:right w:val="none" w:sz="0" w:space="0" w:color="auto"/>
          </w:divBdr>
        </w:div>
        <w:div w:id="441270621">
          <w:marLeft w:val="547"/>
          <w:marRight w:val="0"/>
          <w:marTop w:val="86"/>
          <w:marBottom w:val="0"/>
          <w:divBdr>
            <w:top w:val="none" w:sz="0" w:space="0" w:color="auto"/>
            <w:left w:val="none" w:sz="0" w:space="0" w:color="auto"/>
            <w:bottom w:val="none" w:sz="0" w:space="0" w:color="auto"/>
            <w:right w:val="none" w:sz="0" w:space="0" w:color="auto"/>
          </w:divBdr>
        </w:div>
        <w:div w:id="719673435">
          <w:marLeft w:val="547"/>
          <w:marRight w:val="0"/>
          <w:marTop w:val="86"/>
          <w:marBottom w:val="0"/>
          <w:divBdr>
            <w:top w:val="none" w:sz="0" w:space="0" w:color="auto"/>
            <w:left w:val="none" w:sz="0" w:space="0" w:color="auto"/>
            <w:bottom w:val="none" w:sz="0" w:space="0" w:color="auto"/>
            <w:right w:val="none" w:sz="0" w:space="0" w:color="auto"/>
          </w:divBdr>
        </w:div>
        <w:div w:id="263810927">
          <w:marLeft w:val="547"/>
          <w:marRight w:val="0"/>
          <w:marTop w:val="86"/>
          <w:marBottom w:val="0"/>
          <w:divBdr>
            <w:top w:val="none" w:sz="0" w:space="0" w:color="auto"/>
            <w:left w:val="none" w:sz="0" w:space="0" w:color="auto"/>
            <w:bottom w:val="none" w:sz="0" w:space="0" w:color="auto"/>
            <w:right w:val="none" w:sz="0" w:space="0" w:color="auto"/>
          </w:divBdr>
        </w:div>
        <w:div w:id="556551236">
          <w:marLeft w:val="547"/>
          <w:marRight w:val="0"/>
          <w:marTop w:val="86"/>
          <w:marBottom w:val="0"/>
          <w:divBdr>
            <w:top w:val="none" w:sz="0" w:space="0" w:color="auto"/>
            <w:left w:val="none" w:sz="0" w:space="0" w:color="auto"/>
            <w:bottom w:val="none" w:sz="0" w:space="0" w:color="auto"/>
            <w:right w:val="none" w:sz="0" w:space="0" w:color="auto"/>
          </w:divBdr>
        </w:div>
        <w:div w:id="1195339030">
          <w:marLeft w:val="547"/>
          <w:marRight w:val="0"/>
          <w:marTop w:val="86"/>
          <w:marBottom w:val="0"/>
          <w:divBdr>
            <w:top w:val="none" w:sz="0" w:space="0" w:color="auto"/>
            <w:left w:val="none" w:sz="0" w:space="0" w:color="auto"/>
            <w:bottom w:val="none" w:sz="0" w:space="0" w:color="auto"/>
            <w:right w:val="none" w:sz="0" w:space="0" w:color="auto"/>
          </w:divBdr>
        </w:div>
      </w:divsChild>
    </w:div>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431706643">
      <w:bodyDiv w:val="1"/>
      <w:marLeft w:val="0"/>
      <w:marRight w:val="0"/>
      <w:marTop w:val="0"/>
      <w:marBottom w:val="0"/>
      <w:divBdr>
        <w:top w:val="none" w:sz="0" w:space="0" w:color="auto"/>
        <w:left w:val="none" w:sz="0" w:space="0" w:color="auto"/>
        <w:bottom w:val="none" w:sz="0" w:space="0" w:color="auto"/>
        <w:right w:val="none" w:sz="0" w:space="0" w:color="auto"/>
      </w:divBdr>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en.wikipedia.org/wiki/Keyhole_Markup_Language" TargetMode="External"/></Relationship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9.png"/><Relationship Id="rId21" Type="http://schemas.openxmlformats.org/officeDocument/2006/relationships/header" Target="header3.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27" Type="http://schemas.microsoft.com/office/2011/relationships/people" Target="people.xml"/><Relationship Id="rId28" Type="http://schemas.microsoft.com/office/2011/relationships/commentsExtended" Target="commentsExtended.xml"/><Relationship Id="rId10" Type="http://schemas.openxmlformats.org/officeDocument/2006/relationships/header" Target="head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comments" Target="comments.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11190</Words>
  <Characters>63788</Characters>
  <Application>Microsoft Macintosh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Network Services Interface</vt:lpstr>
    </vt:vector>
  </TitlesOfParts>
  <Manager/>
  <Company>ESnet</Company>
  <LinksUpToDate>false</LinksUpToDate>
  <CharactersWithSpaces>74829</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Services Interface</dc:title>
  <dc:subject>NSA Discovery Document</dc:subject>
  <dc:creator>John MacAuley</dc:creator>
  <cp:keywords/>
  <dc:description/>
  <cp:lastModifiedBy>John MacAuley</cp:lastModifiedBy>
  <cp:revision>3</cp:revision>
  <cp:lastPrinted>2014-02-18T05:23:00Z</cp:lastPrinted>
  <dcterms:created xsi:type="dcterms:W3CDTF">2014-12-03T22:35:00Z</dcterms:created>
  <dcterms:modified xsi:type="dcterms:W3CDTF">2014-12-04T21:55:00Z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