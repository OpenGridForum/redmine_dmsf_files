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bookmarkStart w:id="0" w:name="__RefHeading__7_484932480"/>
    <w:bookmarkStart w:id="1" w:name="_Toc366843050"/>
    <w:bookmarkEnd w:id="0"/>
    <w:p w:rsidR="00B068E1" w:rsidRDefault="00CB7A5C" w:rsidP="005E7386">
      <w:pPr>
        <w:pStyle w:val="Heading2"/>
        <w:tabs>
          <w:tab w:val="clear" w:pos="792"/>
        </w:tabs>
        <w:spacing w:before="0"/>
        <w:ind w:left="0" w:firstLine="0"/>
      </w:pPr>
      <w:r>
        <w:rPr>
          <w:noProof/>
          <w:lang w:eastAsia="en-GB"/>
        </w:rPr>
        <mc:AlternateContent>
          <mc:Choice Requires="wps">
            <w:drawing>
              <wp:inline distT="0" distB="0" distL="0" distR="0">
                <wp:extent cx="5486400" cy="15240"/>
                <wp:effectExtent l="0" t="0" r="0" b="3810"/>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5240"/>
                        </a:xfrm>
                        <a:prstGeom prst="rect">
                          <a:avLst/>
                        </a:prstGeom>
                        <a:solidFill>
                          <a:srgbClr val="808080"/>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inline>
            </w:drawing>
          </mc:Choice>
          <mc:Fallback>
            <w:pict>
              <v:rect id="Rectangle 2" o:spid="_x0000_s1026" style="width:6in;height:1.2pt;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" fillcolor="gray" stroked="f">
                <v:stroke joinstyle="round"/>
                <w10:anchorlock/>
              </v:rect>
            </w:pict>
          </mc:Fallback>
        </mc:AlternateContent>
      </w:r>
      <w:bookmarkEnd w:id="1"/>
    </w:p>
    <w:p w:rsidR="00B068E1" w:rsidRDefault="00B068E1">
      <w:pPr>
        <w:pStyle w:val="Heading"/>
      </w:pPr>
      <w:bookmarkStart w:id="2" w:name="__RefHeading__9_484932480"/>
      <w:bookmarkEnd w:id="2"/>
      <w:r>
        <w:t>Data Format Description Language (DFDL) v1.0</w:t>
      </w:r>
    </w:p>
    <w:p w:rsidR="00B068E1" w:rsidRDefault="00283663">
      <w:pPr>
        <w:jc w:val="center"/>
        <w:rPr>
          <w:ins w:id="3" w:author="Steve Hanson" w:date="2014-09-01T16:16:00Z"/>
          <w:rFonts w:ascii="Arial" w:hAnsi="Arial" w:cs="Arial"/>
          <w:b/>
          <w:sz w:val="32"/>
        </w:rPr>
      </w:pPr>
      <w:r>
        <w:rPr>
          <w:rFonts w:ascii="Arial" w:hAnsi="Arial" w:cs="Arial"/>
          <w:b/>
          <w:sz w:val="32"/>
        </w:rPr>
        <w:t xml:space="preserve"> Experience Document 2</w:t>
      </w:r>
    </w:p>
    <w:p w:rsidR="00E156EC" w:rsidRDefault="00E156EC">
      <w:pPr>
        <w:jc w:val="center"/>
        <w:rPr>
          <w:rFonts w:ascii="Arial" w:hAnsi="Arial" w:cs="Arial"/>
          <w:b/>
          <w:sz w:val="32"/>
        </w:rPr>
      </w:pPr>
      <w:ins w:id="4" w:author="Steve Hanson" w:date="2014-09-01T16:17:00Z">
        <w:r>
          <w:rPr>
            <w:rFonts w:ascii="Arial" w:hAnsi="Arial" w:cs="Arial"/>
            <w:b/>
            <w:sz w:val="32"/>
          </w:rPr>
          <w:t>Empty, Missing, Defaults, Arrays</w:t>
        </w:r>
      </w:ins>
    </w:p>
    <w:p w:rsidR="00B068E1" w:rsidRDefault="00CB7A5C">
      <w:r>
        <w:rPr>
          <w:noProof/>
          <w:lang w:eastAsia="en-GB"/>
        </w:rPr>
        <mc:AlternateContent>
          <mc:Choice Requires="wps">
            <w:drawing>
              <wp:inline distT="0" distB="0" distL="0" distR="0">
                <wp:extent cx="5486400" cy="15240"/>
                <wp:effectExtent l="0" t="0" r="0" b="3810"/>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5240"/>
                        </a:xfrm>
                        <a:prstGeom prst="rect">
                          <a:avLst/>
                        </a:prstGeom>
                        <a:solidFill>
                          <a:srgbClr val="808080"/>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inline>
            </w:drawing>
          </mc:Choice>
          <mc:Fallback>
            <w:pict>
              <v:rect id="Rectangle 3" o:spid="_x0000_s1026" style="width:6in;height:1.2pt;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" fillcolor="gray" stroked="f">
                <v:stroke joinstyle="round"/>
                <w10:anchorlock/>
              </v:rect>
            </w:pict>
          </mc:Fallback>
        </mc:AlternateContent>
      </w:r>
    </w:p>
    <w:p w:rsidR="00B068E1" w:rsidRDefault="00B068E1"/>
    <w:p w:rsidR="00B068E1" w:rsidRDefault="00B068E1"/>
    <w:p w:rsidR="00B068E1" w:rsidRPr="00283663" w:rsidRDefault="00B068E1">
      <w:pPr>
        <w:rPr>
          <w:rFonts w:ascii="Arial" w:hAnsi="Arial" w:cs="Arial"/>
          <w:sz w:val="20"/>
          <w:szCs w:val="20"/>
          <w:u w:val="single"/>
        </w:rPr>
      </w:pPr>
      <w:r w:rsidRPr="00283663">
        <w:rPr>
          <w:rFonts w:ascii="Arial" w:hAnsi="Arial" w:cs="Arial"/>
          <w:sz w:val="20"/>
          <w:szCs w:val="20"/>
          <w:u w:val="single"/>
        </w:rPr>
        <w:t>Status of This Document</w:t>
      </w:r>
    </w:p>
    <w:p w:rsidR="00B068E1" w:rsidRDefault="00B068E1">
      <w:pPr>
        <w:rPr>
          <w:rFonts w:ascii="Arial" w:hAnsi="Arial" w:cs="Arial"/>
          <w:sz w:val="20"/>
          <w:szCs w:val="20"/>
        </w:rPr>
      </w:pPr>
    </w:p>
    <w:p w:rsidR="00283663" w:rsidRDefault="00283663">
      <w:pPr>
        <w:rPr>
          <w:rFonts w:ascii="Arial" w:hAnsi="Arial" w:cs="Arial"/>
          <w:sz w:val="20"/>
          <w:szCs w:val="20"/>
        </w:rPr>
      </w:pPr>
      <w:r>
        <w:rPr>
          <w:rFonts w:ascii="Arial" w:hAnsi="Arial" w:cs="Arial"/>
          <w:sz w:val="20"/>
          <w:szCs w:val="20"/>
        </w:rPr>
        <w:t>Grid Working Document (GWD)</w:t>
      </w:r>
    </w:p>
    <w:p w:rsidR="00283663" w:rsidRDefault="00283663">
      <w:pPr>
        <w:rPr>
          <w:rFonts w:ascii="Arial" w:hAnsi="Arial" w:cs="Arial"/>
          <w:sz w:val="20"/>
          <w:szCs w:val="20"/>
        </w:rPr>
      </w:pPr>
    </w:p>
    <w:p w:rsidR="00B068E1" w:rsidRDefault="00B068E1">
      <w:pPr>
        <w:rPr>
          <w:rFonts w:ascii="Arial" w:hAnsi="Arial" w:cs="Arial"/>
          <w:sz w:val="20"/>
          <w:szCs w:val="20"/>
          <w:u w:val="single"/>
        </w:rPr>
      </w:pPr>
      <w:r>
        <w:rPr>
          <w:rFonts w:ascii="Arial" w:hAnsi="Arial" w:cs="Arial"/>
          <w:sz w:val="20"/>
          <w:szCs w:val="20"/>
          <w:u w:val="single"/>
        </w:rPr>
        <w:t>Copyright Notice</w:t>
      </w:r>
    </w:p>
    <w:p w:rsidR="00B068E1" w:rsidRDefault="00B068E1">
      <w:pPr>
        <w:rPr>
          <w:rFonts w:ascii="Arial" w:hAnsi="Arial" w:cs="Arial"/>
          <w:sz w:val="20"/>
          <w:szCs w:val="20"/>
        </w:rPr>
      </w:pPr>
    </w:p>
    <w:p w:rsidR="00B068E1" w:rsidRDefault="00B068E1">
      <w:pPr>
        <w:rPr>
          <w:rFonts w:ascii="Arial" w:hAnsi="Arial" w:cs="Arial"/>
          <w:sz w:val="20"/>
          <w:szCs w:val="20"/>
        </w:rPr>
      </w:pPr>
      <w:r>
        <w:rPr>
          <w:rFonts w:ascii="Arial" w:hAnsi="Arial" w:cs="Arial"/>
          <w:sz w:val="20"/>
          <w:szCs w:val="20"/>
        </w:rPr>
        <w:t>Copyright © Open Grid Forum (20</w:t>
      </w:r>
      <w:r w:rsidR="00C94985">
        <w:rPr>
          <w:rFonts w:ascii="Arial" w:hAnsi="Arial" w:cs="Arial"/>
          <w:sz w:val="20"/>
          <w:szCs w:val="20"/>
        </w:rPr>
        <w:t>13</w:t>
      </w:r>
      <w:ins w:id="5" w:author="Steve Hanson" w:date="2014-03-06T17:12:00Z">
        <w:r w:rsidR="000E6456">
          <w:rPr>
            <w:rFonts w:ascii="Arial" w:hAnsi="Arial" w:cs="Arial"/>
            <w:sz w:val="20"/>
            <w:szCs w:val="20"/>
          </w:rPr>
          <w:t>-2014</w:t>
        </w:r>
      </w:ins>
      <w:r>
        <w:rPr>
          <w:rFonts w:ascii="Arial" w:hAnsi="Arial" w:cs="Arial"/>
          <w:sz w:val="20"/>
          <w:szCs w:val="20"/>
        </w:rPr>
        <w:t xml:space="preserve">).  </w:t>
      </w:r>
      <w:r w:rsidR="00283663">
        <w:rPr>
          <w:rFonts w:ascii="Arial" w:hAnsi="Arial" w:cs="Arial"/>
          <w:sz w:val="20"/>
          <w:szCs w:val="20"/>
        </w:rPr>
        <w:t>Some</w:t>
      </w:r>
      <w:r>
        <w:rPr>
          <w:rFonts w:ascii="Arial" w:hAnsi="Arial" w:cs="Arial"/>
          <w:sz w:val="20"/>
          <w:szCs w:val="20"/>
        </w:rPr>
        <w:t xml:space="preserve"> Rights Reserved.</w:t>
      </w:r>
      <w:r w:rsidR="00283663">
        <w:rPr>
          <w:rFonts w:ascii="Arial" w:hAnsi="Arial" w:cs="Arial"/>
          <w:sz w:val="20"/>
          <w:szCs w:val="20"/>
        </w:rPr>
        <w:t xml:space="preserve"> Distribution is unlimited.</w:t>
      </w:r>
    </w:p>
    <w:p w:rsidR="00B068E1" w:rsidRDefault="00B068E1">
      <w:pPr>
        <w:rPr>
          <w:rFonts w:ascii="Arial" w:hAnsi="Arial" w:cs="Arial"/>
          <w:sz w:val="20"/>
          <w:szCs w:val="20"/>
        </w:rPr>
      </w:pPr>
    </w:p>
    <w:p w:rsidR="00B068E1" w:rsidRPr="00283663" w:rsidRDefault="00B068E1">
      <w:pPr>
        <w:rPr>
          <w:rFonts w:ascii="Arial" w:hAnsi="Arial" w:cs="Arial"/>
          <w:sz w:val="20"/>
          <w:szCs w:val="20"/>
          <w:u w:val="single"/>
        </w:rPr>
      </w:pPr>
      <w:bookmarkStart w:id="6" w:name="_Ref525097868"/>
      <w:r w:rsidRPr="00283663">
        <w:rPr>
          <w:rFonts w:ascii="Arial" w:hAnsi="Arial" w:cs="Arial"/>
          <w:sz w:val="20"/>
          <w:szCs w:val="20"/>
          <w:u w:val="single"/>
        </w:rPr>
        <w:t>Abstract</w:t>
      </w:r>
      <w:bookmarkEnd w:id="6"/>
    </w:p>
    <w:p w:rsidR="00865197" w:rsidRDefault="00865197">
      <w:pPr>
        <w:rPr>
          <w:rFonts w:ascii="Arial" w:hAnsi="Arial" w:cs="Arial"/>
          <w:sz w:val="20"/>
          <w:szCs w:val="20"/>
        </w:rPr>
      </w:pPr>
    </w:p>
    <w:p w:rsidR="00865197" w:rsidRDefault="00283663" w:rsidP="00865197">
      <w:pPr>
        <w:rPr>
          <w:rFonts w:ascii="Arial" w:hAnsi="Arial" w:cs="Arial"/>
          <w:sz w:val="20"/>
          <w:szCs w:val="20"/>
        </w:rPr>
      </w:pPr>
      <w:r>
        <w:rPr>
          <w:rFonts w:ascii="Arial" w:hAnsi="Arial" w:cs="Arial"/>
          <w:sz w:val="20"/>
          <w:szCs w:val="20"/>
        </w:rPr>
        <w:t>This</w:t>
      </w:r>
      <w:r>
        <w:rPr>
          <w:rFonts w:ascii="Arial" w:eastAsia="Arial" w:hAnsi="Arial" w:cs="Arial"/>
          <w:sz w:val="20"/>
          <w:szCs w:val="20"/>
        </w:rPr>
        <w:t xml:space="preserve"> </w:t>
      </w:r>
      <w:r>
        <w:rPr>
          <w:rFonts w:ascii="Arial" w:hAnsi="Arial" w:cs="Arial"/>
          <w:sz w:val="20"/>
          <w:szCs w:val="20"/>
        </w:rPr>
        <w:t>document</w:t>
      </w:r>
      <w:r>
        <w:rPr>
          <w:rFonts w:ascii="Arial" w:eastAsia="Arial" w:hAnsi="Arial" w:cs="Arial"/>
          <w:sz w:val="20"/>
          <w:szCs w:val="20"/>
        </w:rPr>
        <w:t xml:space="preserve"> </w:t>
      </w:r>
      <w:r>
        <w:rPr>
          <w:rFonts w:ascii="Arial" w:hAnsi="Arial" w:cs="Arial"/>
          <w:sz w:val="20"/>
          <w:szCs w:val="20"/>
        </w:rPr>
        <w:t>provides</w:t>
      </w:r>
      <w:r>
        <w:rPr>
          <w:rFonts w:ascii="Arial" w:eastAsia="Arial" w:hAnsi="Arial" w:cs="Arial"/>
          <w:sz w:val="20"/>
          <w:szCs w:val="20"/>
        </w:rPr>
        <w:t xml:space="preserve"> experience </w:t>
      </w:r>
      <w:r>
        <w:rPr>
          <w:rFonts w:ascii="Arial" w:hAnsi="Arial" w:cs="Arial"/>
          <w:sz w:val="20"/>
          <w:szCs w:val="20"/>
        </w:rPr>
        <w:t>information</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OGF</w:t>
      </w:r>
      <w:r>
        <w:rPr>
          <w:rFonts w:ascii="Arial" w:eastAsia="Arial" w:hAnsi="Arial" w:cs="Arial"/>
          <w:sz w:val="20"/>
          <w:szCs w:val="20"/>
        </w:rPr>
        <w:t xml:space="preserve"> </w:t>
      </w:r>
      <w:r>
        <w:rPr>
          <w:rFonts w:ascii="Arial" w:hAnsi="Arial" w:cs="Arial"/>
          <w:sz w:val="20"/>
          <w:szCs w:val="20"/>
        </w:rPr>
        <w:t>community</w:t>
      </w:r>
      <w:r>
        <w:rPr>
          <w:rFonts w:ascii="Arial" w:eastAsia="Arial" w:hAnsi="Arial" w:cs="Arial"/>
          <w:sz w:val="20"/>
          <w:szCs w:val="20"/>
        </w:rPr>
        <w:t xml:space="preserve"> </w:t>
      </w:r>
      <w:r>
        <w:rPr>
          <w:rFonts w:ascii="Arial" w:hAnsi="Arial" w:cs="Arial"/>
          <w:sz w:val="20"/>
          <w:szCs w:val="20"/>
        </w:rPr>
        <w:t>on</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original </w:t>
      </w:r>
      <w:r>
        <w:rPr>
          <w:rFonts w:ascii="Arial" w:hAnsi="Arial" w:cs="Arial"/>
          <w:sz w:val="20"/>
          <w:szCs w:val="20"/>
        </w:rPr>
        <w:t>Data</w:t>
      </w:r>
      <w:r>
        <w:rPr>
          <w:rFonts w:ascii="Arial" w:eastAsia="Arial" w:hAnsi="Arial" w:cs="Arial"/>
          <w:sz w:val="20"/>
          <w:szCs w:val="20"/>
        </w:rPr>
        <w:t xml:space="preserve"> </w:t>
      </w:r>
      <w:r>
        <w:rPr>
          <w:rFonts w:ascii="Arial" w:hAnsi="Arial" w:cs="Arial"/>
          <w:sz w:val="20"/>
          <w:szCs w:val="20"/>
        </w:rPr>
        <w:t>Format</w:t>
      </w:r>
      <w:r>
        <w:rPr>
          <w:rFonts w:ascii="Arial" w:eastAsia="Arial" w:hAnsi="Arial" w:cs="Arial"/>
          <w:sz w:val="20"/>
          <w:szCs w:val="20"/>
        </w:rPr>
        <w:t xml:space="preserve"> </w:t>
      </w:r>
      <w:r>
        <w:rPr>
          <w:rFonts w:ascii="Arial" w:hAnsi="Arial" w:cs="Arial"/>
          <w:sz w:val="20"/>
          <w:szCs w:val="20"/>
        </w:rPr>
        <w:t>Description</w:t>
      </w:r>
      <w:r>
        <w:rPr>
          <w:rFonts w:ascii="Arial" w:eastAsia="Arial" w:hAnsi="Arial" w:cs="Arial"/>
          <w:sz w:val="20"/>
          <w:szCs w:val="20"/>
        </w:rPr>
        <w:t xml:space="preserve"> </w:t>
      </w:r>
      <w:r>
        <w:rPr>
          <w:rFonts w:ascii="Arial" w:hAnsi="Arial" w:cs="Arial"/>
          <w:sz w:val="20"/>
          <w:szCs w:val="20"/>
        </w:rPr>
        <w:t>Language</w:t>
      </w:r>
      <w:r>
        <w:rPr>
          <w:rFonts w:ascii="Arial" w:eastAsia="Arial" w:hAnsi="Arial" w:cs="Arial"/>
          <w:sz w:val="20"/>
          <w:szCs w:val="20"/>
        </w:rPr>
        <w:t xml:space="preserve"> </w:t>
      </w:r>
      <w:r>
        <w:rPr>
          <w:rFonts w:ascii="Arial" w:hAnsi="Arial" w:cs="Arial"/>
          <w:sz w:val="20"/>
          <w:szCs w:val="20"/>
        </w:rPr>
        <w:t>(DFDL)</w:t>
      </w:r>
      <w:r>
        <w:rPr>
          <w:rFonts w:ascii="Arial" w:eastAsia="Arial" w:hAnsi="Arial" w:cs="Arial"/>
          <w:sz w:val="20"/>
          <w:szCs w:val="20"/>
        </w:rPr>
        <w:t xml:space="preserve"> </w:t>
      </w:r>
      <w:r>
        <w:rPr>
          <w:rFonts w:ascii="Arial" w:hAnsi="Arial" w:cs="Arial"/>
          <w:sz w:val="20"/>
          <w:szCs w:val="20"/>
        </w:rPr>
        <w:t>1.0</w:t>
      </w:r>
      <w:r>
        <w:rPr>
          <w:rFonts w:ascii="Arial" w:eastAsia="Arial" w:hAnsi="Arial" w:cs="Arial"/>
          <w:sz w:val="20"/>
          <w:szCs w:val="20"/>
        </w:rPr>
        <w:t xml:space="preserve"> </w:t>
      </w:r>
      <w:r>
        <w:rPr>
          <w:rFonts w:ascii="Arial" w:hAnsi="Arial" w:cs="Arial"/>
          <w:sz w:val="20"/>
          <w:szCs w:val="20"/>
        </w:rPr>
        <w:t>specification</w:t>
      </w:r>
      <w:r>
        <w:rPr>
          <w:rFonts w:ascii="Arial" w:eastAsia="Arial" w:hAnsi="Arial" w:cs="Arial"/>
          <w:sz w:val="20"/>
          <w:szCs w:val="20"/>
        </w:rPr>
        <w:t xml:space="preserve"> </w:t>
      </w:r>
      <w:r>
        <w:rPr>
          <w:rFonts w:ascii="Arial" w:hAnsi="Arial" w:cs="Arial"/>
          <w:sz w:val="20"/>
          <w:szCs w:val="20"/>
        </w:rPr>
        <w:t>(GFD-P-R.174).</w:t>
      </w:r>
    </w:p>
    <w:p w:rsidR="00865197" w:rsidRDefault="00865197" w:rsidP="00865197">
      <w:pPr>
        <w:rPr>
          <w:rFonts w:ascii="Arial" w:hAnsi="Arial" w:cs="Arial"/>
          <w:sz w:val="20"/>
          <w:szCs w:val="20"/>
        </w:rPr>
      </w:pPr>
    </w:p>
    <w:p w:rsidR="00283663" w:rsidRDefault="00283663" w:rsidP="00283663">
      <w:pPr>
        <w:rPr>
          <w:rFonts w:ascii="Arial" w:hAnsi="Arial" w:cs="Arial"/>
          <w:sz w:val="20"/>
          <w:szCs w:val="20"/>
        </w:rPr>
      </w:pPr>
      <w:r>
        <w:rPr>
          <w:rFonts w:ascii="Arial" w:hAnsi="Arial" w:cs="Arial"/>
          <w:sz w:val="20"/>
          <w:szCs w:val="20"/>
        </w:rPr>
        <w:t xml:space="preserve">It describes </w:t>
      </w:r>
      <w:r w:rsidR="000C7A49">
        <w:rPr>
          <w:rFonts w:ascii="Arial" w:hAnsi="Arial" w:cs="Arial"/>
          <w:sz w:val="20"/>
          <w:szCs w:val="20"/>
        </w:rPr>
        <w:t>shortcomings experienced in the area of ‘missing’ elements</w:t>
      </w:r>
      <w:r w:rsidR="005966E9">
        <w:rPr>
          <w:rFonts w:ascii="Arial" w:hAnsi="Arial" w:cs="Arial"/>
          <w:sz w:val="20"/>
          <w:szCs w:val="20"/>
        </w:rPr>
        <w:t>,</w:t>
      </w:r>
      <w:r w:rsidR="000C7A49">
        <w:rPr>
          <w:rFonts w:ascii="Arial" w:hAnsi="Arial" w:cs="Arial"/>
          <w:sz w:val="20"/>
          <w:szCs w:val="20"/>
        </w:rPr>
        <w:t xml:space="preserve"> default value handling</w:t>
      </w:r>
      <w:r w:rsidR="005966E9">
        <w:rPr>
          <w:rFonts w:ascii="Arial" w:hAnsi="Arial" w:cs="Arial"/>
          <w:sz w:val="20"/>
          <w:szCs w:val="20"/>
        </w:rPr>
        <w:t>, repeating elements and sequence separator suppression.</w:t>
      </w:r>
    </w:p>
    <w:p w:rsidR="000C7A49" w:rsidRDefault="000C7A49" w:rsidP="00283663">
      <w:pPr>
        <w:rPr>
          <w:rFonts w:ascii="Arial" w:hAnsi="Arial" w:cs="Arial"/>
          <w:sz w:val="20"/>
          <w:szCs w:val="20"/>
        </w:rPr>
      </w:pPr>
    </w:p>
    <w:p w:rsidR="00283663" w:rsidRDefault="00283663" w:rsidP="00283663">
      <w:pPr>
        <w:rPr>
          <w:rFonts w:ascii="Arial" w:hAnsi="Arial" w:cs="Arial"/>
          <w:sz w:val="20"/>
          <w:szCs w:val="20"/>
        </w:rPr>
      </w:pPr>
      <w:r>
        <w:rPr>
          <w:rFonts w:ascii="Arial" w:hAnsi="Arial" w:cs="Arial"/>
          <w:sz w:val="20"/>
          <w:szCs w:val="20"/>
        </w:rPr>
        <w:t>All errata have been incorporated into a revised Data Format Description Language (DFDL) 1.0 specification (GFD-P-R.</w:t>
      </w:r>
      <w:r w:rsidR="008C420C">
        <w:rPr>
          <w:rFonts w:ascii="Arial" w:hAnsi="Arial" w:cs="Arial"/>
          <w:sz w:val="20"/>
          <w:szCs w:val="20"/>
        </w:rPr>
        <w:t>207</w:t>
      </w:r>
      <w:r>
        <w:rPr>
          <w:rFonts w:ascii="Arial" w:hAnsi="Arial" w:cs="Arial"/>
          <w:sz w:val="20"/>
          <w:szCs w:val="20"/>
        </w:rPr>
        <w:t>).</w:t>
      </w:r>
    </w:p>
    <w:p w:rsidR="00B068E1" w:rsidRDefault="00B068E1">
      <w:pPr>
        <w:pStyle w:val="nobreak"/>
      </w:pPr>
    </w:p>
    <w:p w:rsidR="00B068E1" w:rsidRDefault="00B068E1">
      <w:pPr>
        <w:rPr>
          <w:rFonts w:ascii="Arial" w:hAnsi="Arial" w:cs="Arial"/>
          <w:sz w:val="20"/>
          <w:szCs w:val="20"/>
        </w:rPr>
      </w:pPr>
    </w:p>
    <w:p w:rsidR="00B068E1" w:rsidRDefault="00B068E1"/>
    <w:p w:rsidR="00B068E1" w:rsidRDefault="00B068E1"/>
    <w:p w:rsidR="00B068E1" w:rsidRDefault="00B068E1"/>
    <w:p w:rsidR="00B068E1" w:rsidRDefault="00B068E1"/>
    <w:p w:rsidR="00B068E1" w:rsidRDefault="00B068E1"/>
    <w:p w:rsidR="00B068E1" w:rsidRDefault="00B068E1"/>
    <w:p w:rsidR="00B068E1" w:rsidRDefault="00B068E1"/>
    <w:p w:rsidR="00B068E1" w:rsidRDefault="00B068E1"/>
    <w:p w:rsidR="00B068E1" w:rsidRDefault="00B068E1"/>
    <w:p w:rsidR="00B068E1" w:rsidRDefault="00B068E1"/>
    <w:p w:rsidR="00B068E1" w:rsidRDefault="00B068E1"/>
    <w:p w:rsidR="00B068E1" w:rsidRDefault="00B068E1"/>
    <w:p w:rsidR="00B068E1" w:rsidRDefault="00B068E1"/>
    <w:p w:rsidR="00B068E1" w:rsidRDefault="00B068E1"/>
    <w:p w:rsidR="00B068E1" w:rsidRDefault="00B068E1"/>
    <w:p w:rsidR="00B068E1" w:rsidRDefault="00B068E1"/>
    <w:p w:rsidR="00B068E1" w:rsidRDefault="00B068E1"/>
    <w:p w:rsidR="00B068E1" w:rsidRDefault="00B068E1"/>
    <w:p w:rsidR="00B068E1" w:rsidRDefault="00B068E1"/>
    <w:p w:rsidR="00B068E1" w:rsidRDefault="00B068E1"/>
    <w:p w:rsidR="00B068E1" w:rsidRDefault="00B068E1"/>
    <w:p w:rsidR="00B068E1" w:rsidRDefault="00B068E1">
      <w:pPr>
        <w:pStyle w:val="TOC2"/>
        <w:tabs>
          <w:tab w:val="right" w:leader="dot" w:pos="8296"/>
        </w:tabs>
        <w:rPr>
          <w:rFonts w:ascii="Arial" w:hAnsi="Arial" w:cs="Arial"/>
          <w:b/>
        </w:rPr>
      </w:pPr>
    </w:p>
    <w:p w:rsidR="00B068E1" w:rsidRDefault="00B068E1">
      <w:pPr>
        <w:pStyle w:val="TOC2"/>
        <w:tabs>
          <w:tab w:val="right" w:leader="dot" w:pos="8296"/>
        </w:tabs>
        <w:rPr>
          <w:rFonts w:ascii="Arial" w:hAnsi="Arial" w:cs="Arial"/>
          <w:b/>
        </w:rPr>
      </w:pPr>
      <w:r>
        <w:rPr>
          <w:rFonts w:ascii="Arial" w:hAnsi="Arial" w:cs="Arial"/>
          <w:b/>
        </w:rPr>
        <w:t>Contents</w:t>
      </w:r>
    </w:p>
    <w:p w:rsidR="00475987" w:rsidRDefault="00475987" w:rsidP="00475987"/>
    <w:p w:rsidR="005966E9" w:rsidRDefault="00B25262">
      <w:pPr>
        <w:pStyle w:val="TOC2"/>
        <w:tabs>
          <w:tab w:val="right" w:leader="dot" w:pos="8630"/>
        </w:tabs>
        <w:rPr>
          <w:rFonts w:asciiTheme="minorHAnsi" w:eastAsiaTheme="minorEastAsia" w:hAnsiTheme="minorHAnsi" w:cstheme="minorBidi"/>
          <w:noProof/>
          <w:sz w:val="22"/>
          <w:szCs w:val="22"/>
          <w:lang w:eastAsia="en-GB"/>
        </w:rPr>
      </w:pPr>
      <w:r>
        <w:fldChar w:fldCharType="begin"/>
      </w:r>
      <w:r>
        <w:instrText xml:space="preserve"> TOC \o </w:instrText>
      </w:r>
      <w:r>
        <w:fldChar w:fldCharType="separate"/>
      </w:r>
    </w:p>
    <w:p w:rsidR="005966E9" w:rsidRDefault="005966E9">
      <w:pPr>
        <w:pStyle w:val="TOC1"/>
        <w:tabs>
          <w:tab w:val="left" w:pos="566"/>
          <w:tab w:val="right" w:leader="dot" w:pos="8630"/>
        </w:tabs>
        <w:rPr>
          <w:rFonts w:asciiTheme="minorHAnsi" w:eastAsiaTheme="minorEastAsia" w:hAnsiTheme="minorHAnsi" w:cstheme="minorBidi"/>
          <w:noProof/>
          <w:sz w:val="22"/>
          <w:szCs w:val="22"/>
          <w:lang w:eastAsia="en-GB"/>
        </w:rPr>
      </w:pPr>
      <w:r>
        <w:rPr>
          <w:noProof/>
        </w:rPr>
        <w:t>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r>
      <w:r>
        <w:rPr>
          <w:noProof/>
        </w:rPr>
        <w:instrText xml:space="preserve"> PAGEREF _Toc366843051 \h </w:instrText>
      </w:r>
      <w:r>
        <w:rPr>
          <w:noProof/>
        </w:rPr>
      </w:r>
      <w:r>
        <w:rPr>
          <w:noProof/>
        </w:rPr>
        <w:fldChar w:fldCharType="separate"/>
      </w:r>
      <w:r w:rsidR="004519F5">
        <w:rPr>
          <w:noProof/>
        </w:rPr>
        <w:t>3</w:t>
      </w:r>
      <w:r>
        <w:rPr>
          <w:noProof/>
        </w:rPr>
        <w:fldChar w:fldCharType="end"/>
      </w:r>
    </w:p>
    <w:p w:rsidR="005966E9" w:rsidRDefault="005966E9">
      <w:pPr>
        <w:pStyle w:val="TOC1"/>
        <w:tabs>
          <w:tab w:val="left" w:pos="566"/>
          <w:tab w:val="right" w:leader="dot" w:pos="8630"/>
        </w:tabs>
        <w:rPr>
          <w:rFonts w:asciiTheme="minorHAnsi" w:eastAsiaTheme="minorEastAsia" w:hAnsiTheme="minorHAnsi" w:cstheme="minorBidi"/>
          <w:noProof/>
          <w:sz w:val="22"/>
          <w:szCs w:val="22"/>
          <w:lang w:eastAsia="en-GB"/>
        </w:rPr>
      </w:pPr>
      <w:r>
        <w:rPr>
          <w:noProof/>
        </w:rPr>
        <w:t>2.</w:t>
      </w:r>
      <w:r>
        <w:rPr>
          <w:rFonts w:asciiTheme="minorHAnsi" w:eastAsiaTheme="minorEastAsia" w:hAnsiTheme="minorHAnsi" w:cstheme="minorBidi"/>
          <w:noProof/>
          <w:sz w:val="22"/>
          <w:szCs w:val="22"/>
          <w:lang w:eastAsia="en-GB"/>
        </w:rPr>
        <w:tab/>
      </w:r>
      <w:r>
        <w:rPr>
          <w:noProof/>
        </w:rPr>
        <w:t>Erratum 3.26. Empty, Missing and Defaults</w:t>
      </w:r>
      <w:r>
        <w:rPr>
          <w:noProof/>
        </w:rPr>
        <w:tab/>
      </w:r>
      <w:r>
        <w:rPr>
          <w:noProof/>
        </w:rPr>
        <w:fldChar w:fldCharType="begin"/>
      </w:r>
      <w:r>
        <w:rPr>
          <w:noProof/>
        </w:rPr>
        <w:instrText xml:space="preserve"> PAGEREF _Toc366843052 \h </w:instrText>
      </w:r>
      <w:r>
        <w:rPr>
          <w:noProof/>
        </w:rPr>
      </w:r>
      <w:r>
        <w:rPr>
          <w:noProof/>
        </w:rPr>
        <w:fldChar w:fldCharType="separate"/>
      </w:r>
      <w:r w:rsidR="004519F5">
        <w:rPr>
          <w:noProof/>
        </w:rPr>
        <w:t>4</w:t>
      </w:r>
      <w:r>
        <w:rPr>
          <w:noProof/>
        </w:rPr>
        <w:fldChar w:fldCharType="end"/>
      </w:r>
    </w:p>
    <w:p w:rsidR="005966E9" w:rsidRDefault="005966E9">
      <w:pPr>
        <w:pStyle w:val="TOC1"/>
        <w:tabs>
          <w:tab w:val="left" w:pos="566"/>
          <w:tab w:val="right" w:leader="dot" w:pos="8630"/>
        </w:tabs>
        <w:rPr>
          <w:rFonts w:asciiTheme="minorHAnsi" w:eastAsiaTheme="minorEastAsia" w:hAnsiTheme="minorHAnsi" w:cstheme="minorBidi"/>
          <w:noProof/>
          <w:sz w:val="22"/>
          <w:szCs w:val="22"/>
          <w:lang w:eastAsia="en-GB"/>
        </w:rPr>
      </w:pPr>
      <w:r>
        <w:rPr>
          <w:noProof/>
        </w:rPr>
        <w:t>3.</w:t>
      </w:r>
      <w:r>
        <w:rPr>
          <w:rFonts w:asciiTheme="minorHAnsi" w:eastAsiaTheme="minorEastAsia" w:hAnsiTheme="minorHAnsi" w:cstheme="minorBidi"/>
          <w:noProof/>
          <w:sz w:val="22"/>
          <w:szCs w:val="22"/>
          <w:lang w:eastAsia="en-GB"/>
        </w:rPr>
        <w:tab/>
      </w:r>
      <w:r>
        <w:rPr>
          <w:noProof/>
        </w:rPr>
        <w:t>Erratum 3.11. Arrays</w:t>
      </w:r>
      <w:r>
        <w:rPr>
          <w:noProof/>
        </w:rPr>
        <w:tab/>
      </w:r>
      <w:r>
        <w:rPr>
          <w:noProof/>
        </w:rPr>
        <w:fldChar w:fldCharType="begin"/>
      </w:r>
      <w:r>
        <w:rPr>
          <w:noProof/>
        </w:rPr>
        <w:instrText xml:space="preserve"> PAGEREF _Toc366843053 \h </w:instrText>
      </w:r>
      <w:r>
        <w:rPr>
          <w:noProof/>
        </w:rPr>
      </w:r>
      <w:r>
        <w:rPr>
          <w:noProof/>
        </w:rPr>
        <w:fldChar w:fldCharType="separate"/>
      </w:r>
      <w:r w:rsidR="004519F5">
        <w:rPr>
          <w:noProof/>
        </w:rPr>
        <w:t>10</w:t>
      </w:r>
      <w:r>
        <w:rPr>
          <w:noProof/>
        </w:rPr>
        <w:fldChar w:fldCharType="end"/>
      </w:r>
    </w:p>
    <w:p w:rsidR="005966E9" w:rsidRDefault="005966E9">
      <w:pPr>
        <w:pStyle w:val="TOC1"/>
        <w:tabs>
          <w:tab w:val="left" w:pos="566"/>
          <w:tab w:val="right" w:leader="dot" w:pos="8630"/>
        </w:tabs>
        <w:rPr>
          <w:rFonts w:asciiTheme="minorHAnsi" w:eastAsiaTheme="minorEastAsia" w:hAnsiTheme="minorHAnsi" w:cstheme="minorBidi"/>
          <w:noProof/>
          <w:sz w:val="22"/>
          <w:szCs w:val="22"/>
          <w:lang w:eastAsia="en-GB"/>
        </w:rPr>
      </w:pPr>
      <w:r>
        <w:rPr>
          <w:noProof/>
        </w:rPr>
        <w:t>4.</w:t>
      </w:r>
      <w:r>
        <w:rPr>
          <w:rFonts w:asciiTheme="minorHAnsi" w:eastAsiaTheme="minorEastAsia" w:hAnsiTheme="minorHAnsi" w:cstheme="minorBidi"/>
          <w:noProof/>
          <w:sz w:val="22"/>
          <w:szCs w:val="22"/>
          <w:lang w:eastAsia="en-GB"/>
        </w:rPr>
        <w:tab/>
      </w:r>
      <w:r>
        <w:rPr>
          <w:noProof/>
        </w:rPr>
        <w:t>Erratum 3.14. Separator Suppression Policy</w:t>
      </w:r>
      <w:r>
        <w:rPr>
          <w:noProof/>
        </w:rPr>
        <w:tab/>
      </w:r>
      <w:r>
        <w:rPr>
          <w:noProof/>
        </w:rPr>
        <w:fldChar w:fldCharType="begin"/>
      </w:r>
      <w:r>
        <w:rPr>
          <w:noProof/>
        </w:rPr>
        <w:instrText xml:space="preserve"> PAGEREF _Toc366843054 \h </w:instrText>
      </w:r>
      <w:r>
        <w:rPr>
          <w:noProof/>
        </w:rPr>
      </w:r>
      <w:r>
        <w:rPr>
          <w:noProof/>
        </w:rPr>
        <w:fldChar w:fldCharType="separate"/>
      </w:r>
      <w:r w:rsidR="004519F5">
        <w:rPr>
          <w:noProof/>
        </w:rPr>
        <w:t>14</w:t>
      </w:r>
      <w:r>
        <w:rPr>
          <w:noProof/>
        </w:rPr>
        <w:fldChar w:fldCharType="end"/>
      </w:r>
    </w:p>
    <w:p w:rsidR="005966E9" w:rsidRDefault="005966E9">
      <w:pPr>
        <w:pStyle w:val="TOC1"/>
        <w:tabs>
          <w:tab w:val="left" w:pos="566"/>
          <w:tab w:val="right" w:leader="dot" w:pos="8630"/>
        </w:tabs>
        <w:rPr>
          <w:rFonts w:asciiTheme="minorHAnsi" w:eastAsiaTheme="minorEastAsia" w:hAnsiTheme="minorHAnsi" w:cstheme="minorBidi"/>
          <w:noProof/>
          <w:sz w:val="22"/>
          <w:szCs w:val="22"/>
          <w:lang w:eastAsia="en-GB"/>
        </w:rPr>
      </w:pPr>
      <w:r>
        <w:rPr>
          <w:noProof/>
        </w:rPr>
        <w:t>5.</w:t>
      </w:r>
      <w:r>
        <w:rPr>
          <w:rFonts w:asciiTheme="minorHAnsi" w:eastAsiaTheme="minorEastAsia" w:hAnsiTheme="minorHAnsi" w:cstheme="minorBidi"/>
          <w:noProof/>
          <w:sz w:val="22"/>
          <w:szCs w:val="22"/>
          <w:lang w:eastAsia="en-GB"/>
        </w:rPr>
        <w:tab/>
      </w:r>
      <w:r>
        <w:rPr>
          <w:noProof/>
        </w:rPr>
        <w:t>Erratum 2.115. Round Trip Ambiguities</w:t>
      </w:r>
      <w:r>
        <w:rPr>
          <w:noProof/>
        </w:rPr>
        <w:tab/>
      </w:r>
      <w:r>
        <w:rPr>
          <w:noProof/>
        </w:rPr>
        <w:fldChar w:fldCharType="begin"/>
      </w:r>
      <w:r>
        <w:rPr>
          <w:noProof/>
        </w:rPr>
        <w:instrText xml:space="preserve"> PAGEREF _Toc366843055 \h </w:instrText>
      </w:r>
      <w:r>
        <w:rPr>
          <w:noProof/>
        </w:rPr>
      </w:r>
      <w:r>
        <w:rPr>
          <w:noProof/>
        </w:rPr>
        <w:fldChar w:fldCharType="separate"/>
      </w:r>
      <w:r w:rsidR="004519F5">
        <w:rPr>
          <w:noProof/>
        </w:rPr>
        <w:t>19</w:t>
      </w:r>
      <w:r>
        <w:rPr>
          <w:noProof/>
        </w:rPr>
        <w:fldChar w:fldCharType="end"/>
      </w:r>
    </w:p>
    <w:p w:rsidR="005966E9" w:rsidRDefault="005966E9">
      <w:pPr>
        <w:pStyle w:val="TOC1"/>
        <w:tabs>
          <w:tab w:val="left" w:pos="566"/>
          <w:tab w:val="right" w:leader="dot" w:pos="8630"/>
        </w:tabs>
        <w:rPr>
          <w:rFonts w:asciiTheme="minorHAnsi" w:eastAsiaTheme="minorEastAsia" w:hAnsiTheme="minorHAnsi" w:cstheme="minorBidi"/>
          <w:noProof/>
          <w:sz w:val="22"/>
          <w:szCs w:val="22"/>
          <w:lang w:eastAsia="en-GB"/>
        </w:rPr>
      </w:pPr>
      <w:r>
        <w:rPr>
          <w:noProof/>
        </w:rPr>
        <w:t>6.</w:t>
      </w:r>
      <w:r>
        <w:rPr>
          <w:rFonts w:asciiTheme="minorHAnsi" w:eastAsiaTheme="minorEastAsia" w:hAnsiTheme="minorHAnsi" w:cstheme="minorBidi"/>
          <w:noProof/>
          <w:sz w:val="22"/>
          <w:szCs w:val="22"/>
          <w:lang w:eastAsia="en-GB"/>
        </w:rPr>
        <w:tab/>
      </w:r>
      <w:r>
        <w:rPr>
          <w:noProof/>
        </w:rPr>
        <w:t>Security Considerations</w:t>
      </w:r>
      <w:r>
        <w:rPr>
          <w:noProof/>
        </w:rPr>
        <w:tab/>
      </w:r>
      <w:r>
        <w:rPr>
          <w:noProof/>
        </w:rPr>
        <w:fldChar w:fldCharType="begin"/>
      </w:r>
      <w:r>
        <w:rPr>
          <w:noProof/>
        </w:rPr>
        <w:instrText xml:space="preserve"> PAGEREF _Toc366843056 \h </w:instrText>
      </w:r>
      <w:r>
        <w:rPr>
          <w:noProof/>
        </w:rPr>
      </w:r>
      <w:r>
        <w:rPr>
          <w:noProof/>
        </w:rPr>
        <w:fldChar w:fldCharType="separate"/>
      </w:r>
      <w:r w:rsidR="004519F5">
        <w:rPr>
          <w:noProof/>
        </w:rPr>
        <w:t>20</w:t>
      </w:r>
      <w:r>
        <w:rPr>
          <w:noProof/>
        </w:rPr>
        <w:fldChar w:fldCharType="end"/>
      </w:r>
    </w:p>
    <w:p w:rsidR="005966E9" w:rsidRDefault="005966E9">
      <w:pPr>
        <w:pStyle w:val="TOC1"/>
        <w:tabs>
          <w:tab w:val="left" w:pos="566"/>
          <w:tab w:val="right" w:leader="dot" w:pos="8630"/>
        </w:tabs>
        <w:rPr>
          <w:rFonts w:asciiTheme="minorHAnsi" w:eastAsiaTheme="minorEastAsia" w:hAnsiTheme="minorHAnsi" w:cstheme="minorBidi"/>
          <w:noProof/>
          <w:sz w:val="22"/>
          <w:szCs w:val="22"/>
          <w:lang w:eastAsia="en-GB"/>
        </w:rPr>
      </w:pPr>
      <w:r>
        <w:rPr>
          <w:noProof/>
        </w:rPr>
        <w:t>7.</w:t>
      </w:r>
      <w:r>
        <w:rPr>
          <w:rFonts w:asciiTheme="minorHAnsi" w:eastAsiaTheme="minorEastAsia" w:hAnsiTheme="minorHAnsi" w:cstheme="minorBidi"/>
          <w:noProof/>
          <w:sz w:val="22"/>
          <w:szCs w:val="22"/>
          <w:lang w:eastAsia="en-GB"/>
        </w:rPr>
        <w:tab/>
      </w:r>
      <w:r>
        <w:rPr>
          <w:noProof/>
        </w:rPr>
        <w:t>Contributors</w:t>
      </w:r>
      <w:r>
        <w:rPr>
          <w:noProof/>
        </w:rPr>
        <w:tab/>
      </w:r>
      <w:r>
        <w:rPr>
          <w:noProof/>
        </w:rPr>
        <w:fldChar w:fldCharType="begin"/>
      </w:r>
      <w:r>
        <w:rPr>
          <w:noProof/>
        </w:rPr>
        <w:instrText xml:space="preserve"> PAGEREF _Toc366843057 \h </w:instrText>
      </w:r>
      <w:r>
        <w:rPr>
          <w:noProof/>
        </w:rPr>
      </w:r>
      <w:r>
        <w:rPr>
          <w:noProof/>
        </w:rPr>
        <w:fldChar w:fldCharType="separate"/>
      </w:r>
      <w:r w:rsidR="004519F5">
        <w:rPr>
          <w:noProof/>
        </w:rPr>
        <w:t>21</w:t>
      </w:r>
      <w:r>
        <w:rPr>
          <w:noProof/>
        </w:rPr>
        <w:fldChar w:fldCharType="end"/>
      </w:r>
    </w:p>
    <w:p w:rsidR="005966E9" w:rsidRDefault="005966E9">
      <w:pPr>
        <w:pStyle w:val="TOC1"/>
        <w:tabs>
          <w:tab w:val="left" w:pos="566"/>
          <w:tab w:val="right" w:leader="dot" w:pos="8630"/>
        </w:tabs>
        <w:rPr>
          <w:rFonts w:asciiTheme="minorHAnsi" w:eastAsiaTheme="minorEastAsia" w:hAnsiTheme="minorHAnsi" w:cstheme="minorBidi"/>
          <w:noProof/>
          <w:sz w:val="22"/>
          <w:szCs w:val="22"/>
          <w:lang w:eastAsia="en-GB"/>
        </w:rPr>
      </w:pPr>
      <w:r>
        <w:rPr>
          <w:noProof/>
        </w:rPr>
        <w:t>8.</w:t>
      </w:r>
      <w:r>
        <w:rPr>
          <w:rFonts w:asciiTheme="minorHAnsi" w:eastAsiaTheme="minorEastAsia" w:hAnsiTheme="minorHAnsi" w:cstheme="minorBidi"/>
          <w:noProof/>
          <w:sz w:val="22"/>
          <w:szCs w:val="22"/>
          <w:lang w:eastAsia="en-GB"/>
        </w:rPr>
        <w:tab/>
      </w:r>
      <w:r>
        <w:rPr>
          <w:noProof/>
        </w:rPr>
        <w:t>Intellectual Property Statement</w:t>
      </w:r>
      <w:r>
        <w:rPr>
          <w:noProof/>
        </w:rPr>
        <w:tab/>
      </w:r>
      <w:r>
        <w:rPr>
          <w:noProof/>
        </w:rPr>
        <w:fldChar w:fldCharType="begin"/>
      </w:r>
      <w:r>
        <w:rPr>
          <w:noProof/>
        </w:rPr>
        <w:instrText xml:space="preserve"> PAGEREF _Toc366843058 \h </w:instrText>
      </w:r>
      <w:r>
        <w:rPr>
          <w:noProof/>
        </w:rPr>
      </w:r>
      <w:r>
        <w:rPr>
          <w:noProof/>
        </w:rPr>
        <w:fldChar w:fldCharType="separate"/>
      </w:r>
      <w:r w:rsidR="004519F5">
        <w:rPr>
          <w:noProof/>
        </w:rPr>
        <w:t>22</w:t>
      </w:r>
      <w:r>
        <w:rPr>
          <w:noProof/>
        </w:rPr>
        <w:fldChar w:fldCharType="end"/>
      </w:r>
    </w:p>
    <w:p w:rsidR="005966E9" w:rsidRDefault="005966E9">
      <w:pPr>
        <w:pStyle w:val="TOC1"/>
        <w:tabs>
          <w:tab w:val="left" w:pos="566"/>
          <w:tab w:val="right" w:leader="dot" w:pos="8630"/>
        </w:tabs>
        <w:rPr>
          <w:rFonts w:asciiTheme="minorHAnsi" w:eastAsiaTheme="minorEastAsia" w:hAnsiTheme="minorHAnsi" w:cstheme="minorBidi"/>
          <w:noProof/>
          <w:sz w:val="22"/>
          <w:szCs w:val="22"/>
          <w:lang w:eastAsia="en-GB"/>
        </w:rPr>
      </w:pPr>
      <w:r>
        <w:rPr>
          <w:noProof/>
        </w:rPr>
        <w:t>9.</w:t>
      </w:r>
      <w:r>
        <w:rPr>
          <w:rFonts w:asciiTheme="minorHAnsi" w:eastAsiaTheme="minorEastAsia" w:hAnsiTheme="minorHAnsi" w:cstheme="minorBidi"/>
          <w:noProof/>
          <w:sz w:val="22"/>
          <w:szCs w:val="22"/>
          <w:lang w:eastAsia="en-GB"/>
        </w:rPr>
        <w:tab/>
      </w:r>
      <w:r>
        <w:rPr>
          <w:noProof/>
        </w:rPr>
        <w:t>Disclaimer</w:t>
      </w:r>
      <w:r>
        <w:rPr>
          <w:noProof/>
        </w:rPr>
        <w:tab/>
      </w:r>
      <w:r>
        <w:rPr>
          <w:noProof/>
        </w:rPr>
        <w:fldChar w:fldCharType="begin"/>
      </w:r>
      <w:r>
        <w:rPr>
          <w:noProof/>
        </w:rPr>
        <w:instrText xml:space="preserve"> PAGEREF _Toc366843059 \h </w:instrText>
      </w:r>
      <w:r>
        <w:rPr>
          <w:noProof/>
        </w:rPr>
      </w:r>
      <w:r>
        <w:rPr>
          <w:noProof/>
        </w:rPr>
        <w:fldChar w:fldCharType="separate"/>
      </w:r>
      <w:r w:rsidR="004519F5">
        <w:rPr>
          <w:noProof/>
        </w:rPr>
        <w:t>23</w:t>
      </w:r>
      <w:r>
        <w:rPr>
          <w:noProof/>
        </w:rPr>
        <w:fldChar w:fldCharType="end"/>
      </w:r>
    </w:p>
    <w:p w:rsidR="005966E9" w:rsidRDefault="005966E9">
      <w:pPr>
        <w:pStyle w:val="TOC1"/>
        <w:tabs>
          <w:tab w:val="left" w:pos="566"/>
          <w:tab w:val="right" w:leader="dot" w:pos="8630"/>
        </w:tabs>
        <w:rPr>
          <w:rFonts w:asciiTheme="minorHAnsi" w:eastAsiaTheme="minorEastAsia" w:hAnsiTheme="minorHAnsi" w:cstheme="minorBidi"/>
          <w:noProof/>
          <w:sz w:val="22"/>
          <w:szCs w:val="22"/>
          <w:lang w:eastAsia="en-GB"/>
        </w:rPr>
      </w:pPr>
      <w:r>
        <w:rPr>
          <w:noProof/>
        </w:rPr>
        <w:t>10.</w:t>
      </w:r>
      <w:r>
        <w:rPr>
          <w:rFonts w:asciiTheme="minorHAnsi" w:eastAsiaTheme="minorEastAsia" w:hAnsiTheme="minorHAnsi" w:cstheme="minorBidi"/>
          <w:noProof/>
          <w:sz w:val="22"/>
          <w:szCs w:val="22"/>
          <w:lang w:eastAsia="en-GB"/>
        </w:rPr>
        <w:tab/>
      </w:r>
      <w:r>
        <w:rPr>
          <w:noProof/>
        </w:rPr>
        <w:t>Full Copyright Notice</w:t>
      </w:r>
      <w:r>
        <w:rPr>
          <w:noProof/>
        </w:rPr>
        <w:tab/>
      </w:r>
      <w:r>
        <w:rPr>
          <w:noProof/>
        </w:rPr>
        <w:fldChar w:fldCharType="begin"/>
      </w:r>
      <w:r>
        <w:rPr>
          <w:noProof/>
        </w:rPr>
        <w:instrText xml:space="preserve"> PAGEREF _Toc366843060 \h </w:instrText>
      </w:r>
      <w:r>
        <w:rPr>
          <w:noProof/>
        </w:rPr>
      </w:r>
      <w:r>
        <w:rPr>
          <w:noProof/>
        </w:rPr>
        <w:fldChar w:fldCharType="separate"/>
      </w:r>
      <w:r w:rsidR="004519F5">
        <w:rPr>
          <w:noProof/>
        </w:rPr>
        <w:t>24</w:t>
      </w:r>
      <w:r>
        <w:rPr>
          <w:noProof/>
        </w:rPr>
        <w:fldChar w:fldCharType="end"/>
      </w:r>
    </w:p>
    <w:p w:rsidR="005966E9" w:rsidRDefault="005966E9">
      <w:pPr>
        <w:pStyle w:val="TOC1"/>
        <w:tabs>
          <w:tab w:val="left" w:pos="566"/>
          <w:tab w:val="right" w:leader="dot" w:pos="8630"/>
        </w:tabs>
        <w:rPr>
          <w:rFonts w:asciiTheme="minorHAnsi" w:eastAsiaTheme="minorEastAsia" w:hAnsiTheme="minorHAnsi" w:cstheme="minorBidi"/>
          <w:noProof/>
          <w:sz w:val="22"/>
          <w:szCs w:val="22"/>
          <w:lang w:eastAsia="en-GB"/>
        </w:rPr>
      </w:pPr>
      <w:r>
        <w:rPr>
          <w:noProof/>
        </w:rPr>
        <w:t>11.</w:t>
      </w:r>
      <w:r>
        <w:rPr>
          <w:rFonts w:asciiTheme="minorHAnsi" w:eastAsiaTheme="minorEastAsia" w:hAnsiTheme="minorHAnsi" w:cstheme="minorBidi"/>
          <w:noProof/>
          <w:sz w:val="22"/>
          <w:szCs w:val="22"/>
          <w:lang w:eastAsia="en-GB"/>
        </w:rPr>
        <w:tab/>
      </w:r>
      <w:r>
        <w:rPr>
          <w:noProof/>
        </w:rPr>
        <w:t>References</w:t>
      </w:r>
      <w:r>
        <w:rPr>
          <w:noProof/>
        </w:rPr>
        <w:tab/>
      </w:r>
      <w:r>
        <w:rPr>
          <w:noProof/>
        </w:rPr>
        <w:fldChar w:fldCharType="begin"/>
      </w:r>
      <w:r>
        <w:rPr>
          <w:noProof/>
        </w:rPr>
        <w:instrText xml:space="preserve"> PAGEREF _Toc366843061 \h </w:instrText>
      </w:r>
      <w:r>
        <w:rPr>
          <w:noProof/>
        </w:rPr>
      </w:r>
      <w:r>
        <w:rPr>
          <w:noProof/>
        </w:rPr>
        <w:fldChar w:fldCharType="separate"/>
      </w:r>
      <w:r w:rsidR="004519F5">
        <w:rPr>
          <w:noProof/>
        </w:rPr>
        <w:t>25</w:t>
      </w:r>
      <w:r>
        <w:rPr>
          <w:noProof/>
        </w:rPr>
        <w:fldChar w:fldCharType="end"/>
      </w:r>
    </w:p>
    <w:p w:rsidR="00B068E1" w:rsidRDefault="00B25262">
      <w:pPr>
        <w:pStyle w:val="TOC2"/>
        <w:tabs>
          <w:tab w:val="right" w:leader="dot" w:pos="8640"/>
        </w:tabs>
      </w:pPr>
      <w:r>
        <w:fldChar w:fldCharType="end"/>
      </w:r>
    </w:p>
    <w:p w:rsidR="00475987" w:rsidRDefault="00475987" w:rsidP="00475987"/>
    <w:p w:rsidR="00B068E1" w:rsidRPr="001E4AFE" w:rsidRDefault="00475987" w:rsidP="003C5157">
      <w:pPr>
        <w:pStyle w:val="Heading1"/>
        <w:pageBreakBefore/>
        <w:numPr>
          <w:ilvl w:val="0"/>
          <w:numId w:val="3"/>
        </w:numPr>
        <w:rPr>
          <w:sz w:val="28"/>
          <w:szCs w:val="28"/>
        </w:rPr>
      </w:pPr>
      <w:bookmarkStart w:id="7" w:name="__RefHeading__11_484932480"/>
      <w:bookmarkStart w:id="8" w:name="__RefHeading__13_484932480"/>
      <w:bookmarkStart w:id="9" w:name="_Toc324948124"/>
      <w:bookmarkStart w:id="10" w:name="_Toc366843051"/>
      <w:bookmarkEnd w:id="7"/>
      <w:bookmarkEnd w:id="8"/>
      <w:r>
        <w:rPr>
          <w:sz w:val="28"/>
          <w:szCs w:val="28"/>
        </w:rPr>
        <w:lastRenderedPageBreak/>
        <w:t>I</w:t>
      </w:r>
      <w:r w:rsidR="00B068E1" w:rsidRPr="001E4AFE">
        <w:rPr>
          <w:sz w:val="28"/>
          <w:szCs w:val="28"/>
        </w:rPr>
        <w:t>ntroduction</w:t>
      </w:r>
      <w:bookmarkEnd w:id="9"/>
      <w:bookmarkEnd w:id="10"/>
    </w:p>
    <w:p w:rsidR="00B068E1" w:rsidRDefault="00AE0AA3">
      <w:pPr>
        <w:pStyle w:val="NormalWeb"/>
        <w:rPr>
          <w:rFonts w:ascii="Arial" w:hAnsi="Arial" w:cs="Arial"/>
          <w:sz w:val="20"/>
          <w:szCs w:val="20"/>
        </w:rPr>
      </w:pPr>
      <w:r>
        <w:rPr>
          <w:rFonts w:ascii="Arial" w:hAnsi="Arial" w:cs="Arial"/>
          <w:sz w:val="20"/>
          <w:szCs w:val="20"/>
        </w:rPr>
        <w:t xml:space="preserve">DFDL Working Group </w:t>
      </w:r>
      <w:r w:rsidR="00B068E1">
        <w:rPr>
          <w:rFonts w:ascii="Arial" w:hAnsi="Arial" w:cs="Arial"/>
          <w:sz w:val="20"/>
          <w:szCs w:val="20"/>
        </w:rPr>
        <w:t xml:space="preserve">Action 140 was raised </w:t>
      </w:r>
      <w:r>
        <w:rPr>
          <w:rFonts w:ascii="Arial" w:hAnsi="Arial" w:cs="Arial"/>
          <w:sz w:val="20"/>
          <w:szCs w:val="20"/>
        </w:rPr>
        <w:t>in Sept</w:t>
      </w:r>
      <w:r w:rsidR="00283663">
        <w:rPr>
          <w:rFonts w:ascii="Arial" w:hAnsi="Arial" w:cs="Arial"/>
          <w:sz w:val="20"/>
          <w:szCs w:val="20"/>
        </w:rPr>
        <w:t>ember</w:t>
      </w:r>
      <w:r>
        <w:rPr>
          <w:rFonts w:ascii="Arial" w:hAnsi="Arial" w:cs="Arial"/>
          <w:sz w:val="20"/>
          <w:szCs w:val="20"/>
        </w:rPr>
        <w:t xml:space="preserve"> 2011 </w:t>
      </w:r>
      <w:r w:rsidR="00B068E1">
        <w:rPr>
          <w:rFonts w:ascii="Arial" w:hAnsi="Arial" w:cs="Arial"/>
          <w:sz w:val="20"/>
          <w:szCs w:val="20"/>
        </w:rPr>
        <w:t xml:space="preserve">to address shortcomings </w:t>
      </w:r>
      <w:r w:rsidR="000C7A49">
        <w:rPr>
          <w:rFonts w:ascii="Arial" w:hAnsi="Arial" w:cs="Arial"/>
          <w:sz w:val="20"/>
          <w:szCs w:val="20"/>
        </w:rPr>
        <w:t xml:space="preserve">experienced </w:t>
      </w:r>
      <w:r w:rsidR="00B068E1">
        <w:rPr>
          <w:rFonts w:ascii="Arial" w:hAnsi="Arial" w:cs="Arial"/>
          <w:sz w:val="20"/>
          <w:szCs w:val="20"/>
        </w:rPr>
        <w:t xml:space="preserve">in the DFDL 1.0 specification in the area of ‘missing’ elements and default </w:t>
      </w:r>
      <w:r w:rsidR="00283663">
        <w:rPr>
          <w:rFonts w:ascii="Arial" w:hAnsi="Arial" w:cs="Arial"/>
          <w:sz w:val="20"/>
          <w:szCs w:val="20"/>
        </w:rPr>
        <w:t xml:space="preserve">value </w:t>
      </w:r>
      <w:r w:rsidR="00B068E1">
        <w:rPr>
          <w:rFonts w:ascii="Arial" w:hAnsi="Arial" w:cs="Arial"/>
          <w:sz w:val="20"/>
          <w:szCs w:val="20"/>
        </w:rPr>
        <w:t xml:space="preserve">handling, particularly on parsing.  The </w:t>
      </w:r>
      <w:r>
        <w:rPr>
          <w:rFonts w:ascii="Arial" w:hAnsi="Arial" w:cs="Arial"/>
          <w:sz w:val="20"/>
          <w:szCs w:val="20"/>
        </w:rPr>
        <w:t xml:space="preserve">resultant </w:t>
      </w:r>
      <w:r w:rsidR="00B068E1">
        <w:rPr>
          <w:rFonts w:ascii="Arial" w:hAnsi="Arial" w:cs="Arial"/>
          <w:sz w:val="20"/>
          <w:szCs w:val="20"/>
        </w:rPr>
        <w:t xml:space="preserve">investigation </w:t>
      </w:r>
      <w:r w:rsidR="000C7A49">
        <w:rPr>
          <w:rFonts w:ascii="Arial" w:hAnsi="Arial" w:cs="Arial"/>
          <w:sz w:val="20"/>
          <w:szCs w:val="20"/>
        </w:rPr>
        <w:t>w</w:t>
      </w:r>
      <w:r w:rsidR="00B068E1">
        <w:rPr>
          <w:rFonts w:ascii="Arial" w:hAnsi="Arial" w:cs="Arial"/>
          <w:sz w:val="20"/>
          <w:szCs w:val="20"/>
        </w:rPr>
        <w:t xml:space="preserve">as wide ranging </w:t>
      </w:r>
      <w:r>
        <w:rPr>
          <w:rFonts w:ascii="Arial" w:hAnsi="Arial" w:cs="Arial"/>
          <w:sz w:val="20"/>
          <w:szCs w:val="20"/>
        </w:rPr>
        <w:t xml:space="preserve">and </w:t>
      </w:r>
      <w:r w:rsidR="00B068E1">
        <w:rPr>
          <w:rFonts w:ascii="Arial" w:hAnsi="Arial" w:cs="Arial"/>
          <w:sz w:val="20"/>
          <w:szCs w:val="20"/>
        </w:rPr>
        <w:t xml:space="preserve">uncovered further issues about </w:t>
      </w:r>
      <w:r w:rsidR="000C7A49">
        <w:rPr>
          <w:rFonts w:ascii="Arial" w:hAnsi="Arial" w:cs="Arial"/>
          <w:sz w:val="20"/>
          <w:szCs w:val="20"/>
        </w:rPr>
        <w:t xml:space="preserve">data </w:t>
      </w:r>
      <w:r w:rsidR="00283663">
        <w:rPr>
          <w:rFonts w:ascii="Arial" w:hAnsi="Arial" w:cs="Arial"/>
          <w:sz w:val="20"/>
          <w:szCs w:val="20"/>
        </w:rPr>
        <w:t xml:space="preserve">representation, </w:t>
      </w:r>
      <w:r w:rsidR="00B068E1">
        <w:rPr>
          <w:rFonts w:ascii="Arial" w:hAnsi="Arial" w:cs="Arial"/>
          <w:sz w:val="20"/>
          <w:szCs w:val="20"/>
        </w:rPr>
        <w:t>repeating elements</w:t>
      </w:r>
      <w:r w:rsidR="00283663">
        <w:rPr>
          <w:rFonts w:ascii="Arial" w:hAnsi="Arial" w:cs="Arial"/>
          <w:sz w:val="20"/>
          <w:szCs w:val="20"/>
        </w:rPr>
        <w:t xml:space="preserve"> and </w:t>
      </w:r>
      <w:r w:rsidR="005966E9">
        <w:rPr>
          <w:rFonts w:ascii="Arial" w:hAnsi="Arial" w:cs="Arial"/>
          <w:sz w:val="20"/>
          <w:szCs w:val="20"/>
        </w:rPr>
        <w:t xml:space="preserve">sequence </w:t>
      </w:r>
      <w:r w:rsidR="00B068E1">
        <w:rPr>
          <w:rFonts w:ascii="Arial" w:hAnsi="Arial" w:cs="Arial"/>
          <w:sz w:val="20"/>
          <w:szCs w:val="20"/>
        </w:rPr>
        <w:t>separator suppression</w:t>
      </w:r>
      <w:r w:rsidR="00283663">
        <w:rPr>
          <w:rFonts w:ascii="Arial" w:hAnsi="Arial" w:cs="Arial"/>
          <w:sz w:val="20"/>
          <w:szCs w:val="20"/>
        </w:rPr>
        <w:t xml:space="preserve">. </w:t>
      </w:r>
      <w:r w:rsidR="00B068E1">
        <w:rPr>
          <w:rFonts w:ascii="Arial" w:hAnsi="Arial" w:cs="Arial"/>
          <w:sz w:val="20"/>
          <w:szCs w:val="20"/>
        </w:rPr>
        <w:t xml:space="preserve"> </w:t>
      </w:r>
    </w:p>
    <w:p w:rsidR="00AE0AA3" w:rsidRDefault="00B068E1">
      <w:pPr>
        <w:autoSpaceDE w:val="0"/>
        <w:rPr>
          <w:rFonts w:ascii="Arial" w:hAnsi="Arial" w:cs="Arial"/>
          <w:sz w:val="20"/>
          <w:szCs w:val="20"/>
        </w:rPr>
      </w:pPr>
      <w:r>
        <w:rPr>
          <w:rFonts w:ascii="Arial" w:hAnsi="Arial" w:cs="Arial"/>
          <w:sz w:val="20"/>
          <w:szCs w:val="20"/>
        </w:rPr>
        <w:t xml:space="preserve">This document </w:t>
      </w:r>
      <w:r w:rsidR="00AE0AA3">
        <w:rPr>
          <w:rFonts w:ascii="Arial" w:hAnsi="Arial" w:cs="Arial"/>
          <w:sz w:val="20"/>
          <w:szCs w:val="20"/>
        </w:rPr>
        <w:t xml:space="preserve">records </w:t>
      </w:r>
      <w:r>
        <w:rPr>
          <w:rFonts w:ascii="Arial" w:hAnsi="Arial" w:cs="Arial"/>
          <w:sz w:val="20"/>
          <w:szCs w:val="20"/>
        </w:rPr>
        <w:t xml:space="preserve">the </w:t>
      </w:r>
      <w:r w:rsidR="00AE0AA3">
        <w:rPr>
          <w:rFonts w:ascii="Arial" w:hAnsi="Arial" w:cs="Arial"/>
          <w:sz w:val="20"/>
          <w:szCs w:val="20"/>
        </w:rPr>
        <w:t xml:space="preserve">conclusions of </w:t>
      </w:r>
      <w:r w:rsidR="00283663">
        <w:rPr>
          <w:rFonts w:ascii="Arial" w:hAnsi="Arial" w:cs="Arial"/>
          <w:sz w:val="20"/>
          <w:szCs w:val="20"/>
        </w:rPr>
        <w:t xml:space="preserve">DFDL Working Group </w:t>
      </w:r>
      <w:r w:rsidR="00AE0AA3">
        <w:rPr>
          <w:rFonts w:ascii="Arial" w:hAnsi="Arial" w:cs="Arial"/>
          <w:sz w:val="20"/>
          <w:szCs w:val="20"/>
        </w:rPr>
        <w:t>A</w:t>
      </w:r>
      <w:r>
        <w:rPr>
          <w:rFonts w:ascii="Arial" w:hAnsi="Arial" w:cs="Arial"/>
          <w:sz w:val="20"/>
          <w:szCs w:val="20"/>
        </w:rPr>
        <w:t>ction 140</w:t>
      </w:r>
      <w:r w:rsidR="00AE0AA3">
        <w:rPr>
          <w:rFonts w:ascii="Arial" w:hAnsi="Arial" w:cs="Arial"/>
          <w:sz w:val="20"/>
          <w:szCs w:val="20"/>
        </w:rPr>
        <w:t>, and should be treated as a</w:t>
      </w:r>
      <w:r w:rsidR="00283663">
        <w:rPr>
          <w:rFonts w:ascii="Arial" w:hAnsi="Arial" w:cs="Arial"/>
          <w:sz w:val="20"/>
          <w:szCs w:val="20"/>
        </w:rPr>
        <w:t xml:space="preserve"> companion document to DFDL 1.0 Experience Document 1 [DFDLX1]. </w:t>
      </w:r>
      <w:r w:rsidR="00AE0AA3">
        <w:rPr>
          <w:rFonts w:ascii="Arial" w:hAnsi="Arial" w:cs="Arial"/>
          <w:sz w:val="20"/>
          <w:szCs w:val="20"/>
        </w:rPr>
        <w:t xml:space="preserve">Specifically it provides the detailed content for </w:t>
      </w:r>
      <w:r w:rsidR="00283663">
        <w:rPr>
          <w:rFonts w:ascii="Arial" w:hAnsi="Arial" w:cs="Arial"/>
          <w:sz w:val="20"/>
          <w:szCs w:val="20"/>
        </w:rPr>
        <w:t>these errata</w:t>
      </w:r>
      <w:r w:rsidR="00AE0AA3">
        <w:rPr>
          <w:rFonts w:ascii="Arial" w:hAnsi="Arial" w:cs="Arial"/>
          <w:sz w:val="20"/>
          <w:szCs w:val="20"/>
        </w:rPr>
        <w:t>:</w:t>
      </w:r>
    </w:p>
    <w:p w:rsidR="00AE0AA3" w:rsidRDefault="00AE0AA3">
      <w:pPr>
        <w:autoSpaceDE w:val="0"/>
        <w:rPr>
          <w:rFonts w:ascii="Arial" w:hAnsi="Arial" w:cs="Arial"/>
          <w:sz w:val="20"/>
          <w:szCs w:val="20"/>
        </w:rPr>
      </w:pPr>
    </w:p>
    <w:p w:rsidR="00AE0AA3" w:rsidRPr="00283663" w:rsidRDefault="00283663" w:rsidP="003C5157">
      <w:pPr>
        <w:pStyle w:val="ListParagraph"/>
        <w:numPr>
          <w:ilvl w:val="0"/>
          <w:numId w:val="12"/>
        </w:numPr>
        <w:autoSpaceDE w:val="0"/>
        <w:rPr>
          <w:rFonts w:ascii="Arial" w:hAnsi="Arial" w:cs="Arial"/>
          <w:sz w:val="20"/>
          <w:szCs w:val="20"/>
        </w:rPr>
      </w:pPr>
      <w:r w:rsidRPr="00283663">
        <w:rPr>
          <w:rFonts w:ascii="Arial" w:hAnsi="Arial" w:cs="Arial"/>
          <w:sz w:val="20"/>
          <w:szCs w:val="20"/>
        </w:rPr>
        <w:t>E</w:t>
      </w:r>
      <w:r w:rsidR="00AE0AA3" w:rsidRPr="00283663">
        <w:rPr>
          <w:rFonts w:ascii="Arial" w:hAnsi="Arial" w:cs="Arial"/>
          <w:sz w:val="20"/>
          <w:szCs w:val="20"/>
        </w:rPr>
        <w:t>rrat</w:t>
      </w:r>
      <w:r w:rsidRPr="00283663">
        <w:rPr>
          <w:rFonts w:ascii="Arial" w:hAnsi="Arial" w:cs="Arial"/>
          <w:sz w:val="20"/>
          <w:szCs w:val="20"/>
        </w:rPr>
        <w:t>um</w:t>
      </w:r>
      <w:r w:rsidR="00AE0AA3" w:rsidRPr="00283663">
        <w:rPr>
          <w:rFonts w:ascii="Arial" w:hAnsi="Arial" w:cs="Arial"/>
          <w:sz w:val="20"/>
          <w:szCs w:val="20"/>
        </w:rPr>
        <w:t xml:space="preserve"> </w:t>
      </w:r>
      <w:r w:rsidR="00AE0AA3" w:rsidRPr="00283663">
        <w:rPr>
          <w:rFonts w:ascii="Arial" w:hAnsi="Arial" w:cs="Arial"/>
          <w:b/>
          <w:sz w:val="20"/>
          <w:szCs w:val="20"/>
        </w:rPr>
        <w:t xml:space="preserve">3.26 </w:t>
      </w:r>
    </w:p>
    <w:p w:rsidR="00AE0AA3" w:rsidRPr="00283663" w:rsidRDefault="00283663" w:rsidP="003C5157">
      <w:pPr>
        <w:pStyle w:val="ListParagraph"/>
        <w:numPr>
          <w:ilvl w:val="0"/>
          <w:numId w:val="12"/>
        </w:numPr>
        <w:autoSpaceDE w:val="0"/>
        <w:rPr>
          <w:rFonts w:ascii="Arial" w:hAnsi="Arial" w:cs="Arial"/>
          <w:sz w:val="20"/>
          <w:szCs w:val="20"/>
        </w:rPr>
      </w:pPr>
      <w:r w:rsidRPr="00283663">
        <w:rPr>
          <w:rFonts w:ascii="Arial" w:hAnsi="Arial" w:cs="Arial"/>
          <w:sz w:val="20"/>
          <w:szCs w:val="20"/>
        </w:rPr>
        <w:t>E</w:t>
      </w:r>
      <w:r w:rsidR="00AE0AA3" w:rsidRPr="00283663">
        <w:rPr>
          <w:rFonts w:ascii="Arial" w:hAnsi="Arial" w:cs="Arial"/>
          <w:sz w:val="20"/>
          <w:szCs w:val="20"/>
        </w:rPr>
        <w:t>rrat</w:t>
      </w:r>
      <w:r w:rsidRPr="00283663">
        <w:rPr>
          <w:rFonts w:ascii="Arial" w:hAnsi="Arial" w:cs="Arial"/>
          <w:sz w:val="20"/>
          <w:szCs w:val="20"/>
        </w:rPr>
        <w:t>um</w:t>
      </w:r>
      <w:r w:rsidR="00AE0AA3" w:rsidRPr="00283663">
        <w:rPr>
          <w:rFonts w:ascii="Arial" w:hAnsi="Arial" w:cs="Arial"/>
          <w:sz w:val="20"/>
          <w:szCs w:val="20"/>
        </w:rPr>
        <w:t xml:space="preserve"> </w:t>
      </w:r>
      <w:r w:rsidR="00AE0AA3" w:rsidRPr="00283663">
        <w:rPr>
          <w:rFonts w:ascii="Arial" w:hAnsi="Arial" w:cs="Arial"/>
          <w:b/>
          <w:sz w:val="20"/>
          <w:szCs w:val="20"/>
        </w:rPr>
        <w:t>3.1</w:t>
      </w:r>
      <w:r w:rsidR="003C0752" w:rsidRPr="00283663">
        <w:rPr>
          <w:rFonts w:ascii="Arial" w:hAnsi="Arial" w:cs="Arial"/>
          <w:b/>
          <w:sz w:val="20"/>
          <w:szCs w:val="20"/>
        </w:rPr>
        <w:t>1</w:t>
      </w:r>
    </w:p>
    <w:p w:rsidR="00AE0AA3" w:rsidRPr="00283663" w:rsidRDefault="00283663" w:rsidP="003C5157">
      <w:pPr>
        <w:pStyle w:val="ListParagraph"/>
        <w:numPr>
          <w:ilvl w:val="0"/>
          <w:numId w:val="12"/>
        </w:numPr>
        <w:autoSpaceDE w:val="0"/>
        <w:rPr>
          <w:rFonts w:ascii="Arial" w:hAnsi="Arial" w:cs="Arial"/>
          <w:sz w:val="20"/>
          <w:szCs w:val="20"/>
        </w:rPr>
      </w:pPr>
      <w:r w:rsidRPr="00283663">
        <w:rPr>
          <w:rFonts w:ascii="Arial" w:hAnsi="Arial" w:cs="Arial"/>
          <w:sz w:val="20"/>
          <w:szCs w:val="20"/>
        </w:rPr>
        <w:t>Erratum</w:t>
      </w:r>
      <w:r w:rsidR="00AE0AA3" w:rsidRPr="00283663">
        <w:rPr>
          <w:rFonts w:ascii="Arial" w:hAnsi="Arial" w:cs="Arial"/>
          <w:sz w:val="20"/>
          <w:szCs w:val="20"/>
        </w:rPr>
        <w:t xml:space="preserve"> </w:t>
      </w:r>
      <w:r w:rsidR="00AE0AA3" w:rsidRPr="00283663">
        <w:rPr>
          <w:rFonts w:ascii="Arial" w:hAnsi="Arial" w:cs="Arial"/>
          <w:b/>
          <w:sz w:val="20"/>
          <w:szCs w:val="20"/>
        </w:rPr>
        <w:t>3.14</w:t>
      </w:r>
    </w:p>
    <w:p w:rsidR="00AE0AA3" w:rsidRPr="00283663" w:rsidRDefault="00283663" w:rsidP="003C5157">
      <w:pPr>
        <w:pStyle w:val="ListParagraph"/>
        <w:numPr>
          <w:ilvl w:val="0"/>
          <w:numId w:val="12"/>
        </w:numPr>
        <w:autoSpaceDE w:val="0"/>
        <w:rPr>
          <w:rFonts w:ascii="Arial" w:hAnsi="Arial" w:cs="Arial"/>
          <w:sz w:val="20"/>
          <w:szCs w:val="20"/>
        </w:rPr>
      </w:pPr>
      <w:r w:rsidRPr="00283663">
        <w:rPr>
          <w:rFonts w:ascii="Arial" w:hAnsi="Arial" w:cs="Arial"/>
          <w:sz w:val="20"/>
          <w:szCs w:val="20"/>
        </w:rPr>
        <w:t>Erratum</w:t>
      </w:r>
      <w:r w:rsidR="00AE0AA3" w:rsidRPr="00283663">
        <w:rPr>
          <w:rFonts w:ascii="Arial" w:hAnsi="Arial" w:cs="Arial"/>
          <w:sz w:val="20"/>
          <w:szCs w:val="20"/>
        </w:rPr>
        <w:t xml:space="preserve"> </w:t>
      </w:r>
      <w:r w:rsidR="00AE0AA3" w:rsidRPr="00283663">
        <w:rPr>
          <w:rFonts w:ascii="Arial" w:hAnsi="Arial" w:cs="Arial"/>
          <w:b/>
          <w:sz w:val="20"/>
          <w:szCs w:val="20"/>
        </w:rPr>
        <w:t>2.115</w:t>
      </w:r>
    </w:p>
    <w:p w:rsidR="001314DD" w:rsidRDefault="001314DD" w:rsidP="00AE0AA3">
      <w:pPr>
        <w:pStyle w:val="NormalWeb"/>
        <w:rPr>
          <w:rFonts w:ascii="Helv" w:eastAsia="Times New Roman" w:hAnsi="Helv" w:cs="Helv"/>
          <w:b/>
          <w:bCs/>
          <w:color w:val="000000"/>
          <w:sz w:val="20"/>
          <w:szCs w:val="20"/>
          <w:lang w:val="en" w:eastAsia="en-GB"/>
        </w:rPr>
      </w:pPr>
      <w:r>
        <w:rPr>
          <w:rFonts w:ascii="Arial" w:hAnsi="Arial" w:cs="Arial"/>
          <w:sz w:val="20"/>
          <w:szCs w:val="20"/>
        </w:rPr>
        <w:t xml:space="preserve">This document uses terminology defined in </w:t>
      </w:r>
      <w:r w:rsidR="00283663">
        <w:rPr>
          <w:rFonts w:ascii="Arial" w:hAnsi="Arial" w:cs="Arial"/>
          <w:sz w:val="20"/>
          <w:szCs w:val="20"/>
        </w:rPr>
        <w:t xml:space="preserve">[DFDLX1] </w:t>
      </w:r>
      <w:r w:rsidR="00AE0AA3">
        <w:rPr>
          <w:rFonts w:ascii="Arial" w:hAnsi="Arial" w:cs="Arial"/>
          <w:sz w:val="20"/>
          <w:szCs w:val="20"/>
        </w:rPr>
        <w:t>errat</w:t>
      </w:r>
      <w:r w:rsidR="00283663">
        <w:rPr>
          <w:rFonts w:ascii="Arial" w:hAnsi="Arial" w:cs="Arial"/>
          <w:sz w:val="20"/>
          <w:szCs w:val="20"/>
        </w:rPr>
        <w:t>um</w:t>
      </w:r>
      <w:r w:rsidR="00AE0AA3">
        <w:rPr>
          <w:rFonts w:ascii="Arial" w:hAnsi="Arial" w:cs="Arial"/>
          <w:sz w:val="20"/>
          <w:szCs w:val="20"/>
        </w:rPr>
        <w:t xml:space="preserve"> </w:t>
      </w:r>
      <w:r w:rsidR="00AE0AA3" w:rsidRPr="00AE0AA3">
        <w:rPr>
          <w:rFonts w:ascii="Arial" w:hAnsi="Arial" w:cs="Arial"/>
          <w:b/>
          <w:sz w:val="20"/>
          <w:szCs w:val="20"/>
        </w:rPr>
        <w:t>2.112</w:t>
      </w:r>
      <w:r w:rsidR="003D0B2A">
        <w:rPr>
          <w:rFonts w:ascii="Arial" w:hAnsi="Arial" w:cs="Arial"/>
          <w:sz w:val="20"/>
          <w:szCs w:val="20"/>
        </w:rPr>
        <w:t xml:space="preserve">, and refers to the revised grammar in </w:t>
      </w:r>
      <w:r w:rsidR="00283663">
        <w:rPr>
          <w:rFonts w:ascii="Arial" w:hAnsi="Arial" w:cs="Arial"/>
          <w:sz w:val="20"/>
          <w:szCs w:val="20"/>
        </w:rPr>
        <w:t xml:space="preserve">[DFDLX1] Chapter </w:t>
      </w:r>
      <w:ins w:id="11" w:author="Steve Hanson" w:date="2014-08-28T10:59:00Z">
        <w:r w:rsidR="002F1238">
          <w:rPr>
            <w:rFonts w:ascii="Arial" w:hAnsi="Arial" w:cs="Arial"/>
            <w:sz w:val="20"/>
            <w:szCs w:val="20"/>
          </w:rPr>
          <w:t>5</w:t>
        </w:r>
      </w:ins>
      <w:del w:id="12" w:author="Steve Hanson" w:date="2014-08-28T10:59:00Z">
        <w:r w:rsidR="00283663" w:rsidDel="002F1238">
          <w:rPr>
            <w:rFonts w:ascii="Arial" w:hAnsi="Arial" w:cs="Arial"/>
            <w:sz w:val="20"/>
            <w:szCs w:val="20"/>
          </w:rPr>
          <w:delText>4</w:delText>
        </w:r>
      </w:del>
      <w:r w:rsidR="003D0B2A">
        <w:rPr>
          <w:rFonts w:ascii="Arial" w:hAnsi="Arial" w:cs="Arial"/>
          <w:sz w:val="20"/>
          <w:szCs w:val="20"/>
        </w:rPr>
        <w:t>.</w:t>
      </w:r>
    </w:p>
    <w:p w:rsidR="001314DD" w:rsidRDefault="001314DD">
      <w:pPr>
        <w:pStyle w:val="NormalWeb"/>
        <w:rPr>
          <w:rFonts w:ascii="Arial" w:hAnsi="Arial" w:cs="Arial"/>
          <w:sz w:val="20"/>
          <w:szCs w:val="20"/>
        </w:rPr>
      </w:pPr>
    </w:p>
    <w:p w:rsidR="00283DE9" w:rsidRDefault="00283DE9">
      <w:pPr>
        <w:autoSpaceDE w:val="0"/>
        <w:rPr>
          <w:rFonts w:ascii="Arial" w:hAnsi="Arial" w:cs="Arial"/>
          <w:color w:val="000000"/>
          <w:sz w:val="20"/>
          <w:szCs w:val="20"/>
        </w:rPr>
      </w:pPr>
      <w:bookmarkStart w:id="13" w:name="__RefHeading__15_484932480"/>
      <w:bookmarkStart w:id="14" w:name="DocumentNode"/>
      <w:bookmarkEnd w:id="13"/>
      <w:bookmarkEnd w:id="14"/>
    </w:p>
    <w:p w:rsidR="00B068E1" w:rsidRDefault="00B068E1">
      <w:pPr>
        <w:pageBreakBefore/>
        <w:autoSpaceDE w:val="0"/>
        <w:rPr>
          <w:rFonts w:ascii="Arial" w:hAnsi="Arial" w:cs="Arial"/>
          <w:color w:val="000000"/>
          <w:sz w:val="20"/>
          <w:szCs w:val="20"/>
        </w:rPr>
      </w:pPr>
    </w:p>
    <w:p w:rsidR="00B068E1" w:rsidRPr="001E4AFE" w:rsidRDefault="00974219" w:rsidP="003C5157">
      <w:pPr>
        <w:pStyle w:val="Heading1"/>
        <w:numPr>
          <w:ilvl w:val="0"/>
          <w:numId w:val="3"/>
        </w:numPr>
        <w:rPr>
          <w:sz w:val="28"/>
          <w:szCs w:val="28"/>
        </w:rPr>
      </w:pPr>
      <w:bookmarkStart w:id="15" w:name="__RefHeading__17_484932480"/>
      <w:bookmarkStart w:id="16" w:name="_Toc324948125"/>
      <w:bookmarkStart w:id="17" w:name="_Toc366843052"/>
      <w:bookmarkEnd w:id="15"/>
      <w:proofErr w:type="gramStart"/>
      <w:r>
        <w:rPr>
          <w:sz w:val="28"/>
          <w:szCs w:val="28"/>
        </w:rPr>
        <w:t>Errat</w:t>
      </w:r>
      <w:r w:rsidR="00895AAD">
        <w:rPr>
          <w:sz w:val="28"/>
          <w:szCs w:val="28"/>
        </w:rPr>
        <w:t>um</w:t>
      </w:r>
      <w:r>
        <w:rPr>
          <w:sz w:val="28"/>
          <w:szCs w:val="28"/>
        </w:rPr>
        <w:t xml:space="preserve"> 3.26.</w:t>
      </w:r>
      <w:proofErr w:type="gramEnd"/>
      <w:r>
        <w:rPr>
          <w:sz w:val="28"/>
          <w:szCs w:val="28"/>
        </w:rPr>
        <w:t xml:space="preserve"> </w:t>
      </w:r>
      <w:r w:rsidR="00B068E1" w:rsidRPr="001E4AFE">
        <w:rPr>
          <w:sz w:val="28"/>
          <w:szCs w:val="28"/>
        </w:rPr>
        <w:t>Empty</w:t>
      </w:r>
      <w:r w:rsidR="009C2B9A" w:rsidRPr="001E4AFE">
        <w:rPr>
          <w:sz w:val="28"/>
          <w:szCs w:val="28"/>
        </w:rPr>
        <w:t xml:space="preserve">, </w:t>
      </w:r>
      <w:r w:rsidR="00B068E1" w:rsidRPr="001E4AFE">
        <w:rPr>
          <w:sz w:val="28"/>
          <w:szCs w:val="28"/>
        </w:rPr>
        <w:t>Missing and Defaults</w:t>
      </w:r>
      <w:bookmarkEnd w:id="16"/>
      <w:bookmarkEnd w:id="17"/>
      <w:r w:rsidR="00B068E1" w:rsidRPr="001E4AFE">
        <w:rPr>
          <w:sz w:val="28"/>
          <w:szCs w:val="28"/>
        </w:rPr>
        <w:t xml:space="preserve"> </w:t>
      </w:r>
    </w:p>
    <w:p w:rsidR="00BF355B" w:rsidRDefault="00BF355B" w:rsidP="00AE0AA3">
      <w:pPr>
        <w:rPr>
          <w:rFonts w:ascii="Arial" w:hAnsi="Arial" w:cs="Arial"/>
          <w:sz w:val="20"/>
          <w:szCs w:val="20"/>
        </w:rPr>
      </w:pPr>
    </w:p>
    <w:p w:rsidR="00895AAD" w:rsidRDefault="00AE0AA3" w:rsidP="00895AAD">
      <w:pPr>
        <w:rPr>
          <w:rFonts w:ascii="Arial" w:hAnsi="Arial" w:cs="Arial"/>
          <w:sz w:val="20"/>
          <w:szCs w:val="20"/>
        </w:rPr>
      </w:pPr>
      <w:r w:rsidRPr="00895AAD">
        <w:rPr>
          <w:rFonts w:ascii="Arial" w:hAnsi="Arial" w:cs="Arial"/>
          <w:sz w:val="20"/>
          <w:szCs w:val="20"/>
        </w:rPr>
        <w:t>As specified</w:t>
      </w:r>
      <w:r w:rsidR="00131373" w:rsidRPr="00895AAD">
        <w:rPr>
          <w:rFonts w:ascii="Arial" w:hAnsi="Arial" w:cs="Arial"/>
          <w:sz w:val="20"/>
          <w:szCs w:val="20"/>
        </w:rPr>
        <w:t xml:space="preserve"> in </w:t>
      </w:r>
      <w:r w:rsidR="00895AAD" w:rsidRPr="00895AAD">
        <w:rPr>
          <w:rFonts w:ascii="Arial" w:hAnsi="Arial" w:cs="Arial"/>
          <w:sz w:val="20"/>
          <w:szCs w:val="20"/>
        </w:rPr>
        <w:t xml:space="preserve">the original DFDL 1.0 specification </w:t>
      </w:r>
      <w:r w:rsidR="00131373" w:rsidRPr="00895AAD">
        <w:rPr>
          <w:rFonts w:ascii="Arial" w:hAnsi="Arial" w:cs="Arial"/>
          <w:sz w:val="20"/>
          <w:szCs w:val="20"/>
        </w:rPr>
        <w:t>[DFDL]</w:t>
      </w:r>
      <w:r w:rsidRPr="00895AAD">
        <w:rPr>
          <w:rFonts w:ascii="Arial" w:hAnsi="Arial" w:cs="Arial"/>
          <w:sz w:val="20"/>
          <w:szCs w:val="20"/>
        </w:rPr>
        <w:t xml:space="preserve">, default values are used as follows. </w:t>
      </w:r>
    </w:p>
    <w:p w:rsidR="00895AAD" w:rsidRDefault="00895AAD" w:rsidP="00895AAD">
      <w:pPr>
        <w:rPr>
          <w:rFonts w:ascii="Arial" w:hAnsi="Arial" w:cs="Arial"/>
          <w:sz w:val="20"/>
          <w:szCs w:val="20"/>
        </w:rPr>
      </w:pPr>
    </w:p>
    <w:p w:rsidR="00895AAD" w:rsidRDefault="00AE0AA3" w:rsidP="003C5157">
      <w:pPr>
        <w:pStyle w:val="ListParagraph"/>
        <w:numPr>
          <w:ilvl w:val="0"/>
          <w:numId w:val="13"/>
        </w:numPr>
        <w:rPr>
          <w:rFonts w:ascii="Arial" w:hAnsi="Arial" w:cs="Arial"/>
          <w:sz w:val="20"/>
          <w:szCs w:val="20"/>
        </w:rPr>
      </w:pPr>
      <w:r w:rsidRPr="00895AAD">
        <w:rPr>
          <w:rFonts w:ascii="Arial" w:hAnsi="Arial" w:cs="Arial"/>
          <w:sz w:val="20"/>
          <w:szCs w:val="20"/>
        </w:rPr>
        <w:t xml:space="preserve">During </w:t>
      </w:r>
      <w:proofErr w:type="spellStart"/>
      <w:r w:rsidRPr="00895AAD">
        <w:rPr>
          <w:rFonts w:ascii="Arial" w:hAnsi="Arial" w:cs="Arial"/>
          <w:sz w:val="20"/>
          <w:szCs w:val="20"/>
        </w:rPr>
        <w:t>unparsing</w:t>
      </w:r>
      <w:proofErr w:type="spellEnd"/>
      <w:r w:rsidRPr="00895AAD">
        <w:rPr>
          <w:rFonts w:ascii="Arial" w:hAnsi="Arial" w:cs="Arial"/>
          <w:sz w:val="20"/>
          <w:szCs w:val="20"/>
        </w:rPr>
        <w:t xml:space="preserve">, an Infoset with missing required element occurrences is augmented with values so that the resultant data stream that is generated is correct according to the schema and may be successfully re-parsed.  </w:t>
      </w:r>
    </w:p>
    <w:p w:rsidR="00AE0AA3" w:rsidRPr="00895AAD" w:rsidRDefault="00AE0AA3" w:rsidP="003C5157">
      <w:pPr>
        <w:pStyle w:val="ListParagraph"/>
        <w:numPr>
          <w:ilvl w:val="0"/>
          <w:numId w:val="13"/>
        </w:numPr>
        <w:rPr>
          <w:rFonts w:ascii="Arial" w:hAnsi="Arial" w:cs="Arial"/>
          <w:sz w:val="20"/>
          <w:szCs w:val="20"/>
        </w:rPr>
      </w:pPr>
      <w:r w:rsidRPr="00895AAD">
        <w:rPr>
          <w:rFonts w:ascii="Arial" w:hAnsi="Arial" w:cs="Arial"/>
          <w:sz w:val="20"/>
          <w:szCs w:val="20"/>
        </w:rPr>
        <w:t xml:space="preserve">During parsing, a sparse data stream with missing required element occurrences has values added to the Infoset so that the resultant Infoset is correct according to the schema. </w:t>
      </w:r>
    </w:p>
    <w:p w:rsidR="00AE0AA3" w:rsidRPr="00AE0AA3" w:rsidRDefault="00AE0AA3" w:rsidP="00AE0AA3">
      <w:pPr>
        <w:rPr>
          <w:rFonts w:ascii="Arial" w:hAnsi="Arial" w:cs="Arial"/>
          <w:sz w:val="20"/>
          <w:szCs w:val="20"/>
        </w:rPr>
      </w:pPr>
    </w:p>
    <w:p w:rsidR="00AE0AA3" w:rsidRPr="00131373" w:rsidRDefault="00AE0AA3" w:rsidP="00AE0AA3">
      <w:r w:rsidRPr="00AE0AA3">
        <w:rPr>
          <w:rFonts w:ascii="Arial" w:hAnsi="Arial" w:cs="Arial"/>
          <w:sz w:val="20"/>
          <w:szCs w:val="20"/>
        </w:rPr>
        <w:t xml:space="preserve">The parsing behaviour has the effect of making an invalid data stream valid. This is not </w:t>
      </w:r>
      <w:r w:rsidR="00AB2ED2">
        <w:rPr>
          <w:rFonts w:ascii="Arial" w:hAnsi="Arial" w:cs="Arial"/>
          <w:sz w:val="20"/>
          <w:szCs w:val="20"/>
        </w:rPr>
        <w:t>actually</w:t>
      </w:r>
      <w:r w:rsidRPr="00AE0AA3">
        <w:rPr>
          <w:rFonts w:ascii="Arial" w:hAnsi="Arial" w:cs="Arial"/>
          <w:sz w:val="20"/>
          <w:szCs w:val="20"/>
        </w:rPr>
        <w:t xml:space="preserve"> a good idea. Why is DFDL trying to handle missing required occurrences in a data stream? If an occurrence may be missing from the data stream, it should be modelled as optional. Further this is not how XML Schema </w:t>
      </w:r>
      <w:r w:rsidR="00131373">
        <w:rPr>
          <w:rFonts w:ascii="Arial" w:hAnsi="Arial" w:cs="Arial"/>
          <w:sz w:val="20"/>
          <w:szCs w:val="20"/>
        </w:rPr>
        <w:t xml:space="preserve">1.0 [XSDL1] </w:t>
      </w:r>
      <w:r w:rsidRPr="00AE0AA3">
        <w:rPr>
          <w:rFonts w:ascii="Arial" w:hAnsi="Arial" w:cs="Arial"/>
          <w:sz w:val="20"/>
          <w:szCs w:val="20"/>
        </w:rPr>
        <w:t xml:space="preserve">uses </w:t>
      </w:r>
      <w:r w:rsidRPr="00131373">
        <w:rPr>
          <w:rFonts w:ascii="Arial" w:hAnsi="Arial" w:cs="Arial"/>
          <w:sz w:val="20"/>
          <w:szCs w:val="20"/>
        </w:rPr>
        <w:t>default values for elements.</w:t>
      </w:r>
    </w:p>
    <w:p w:rsidR="00B068E1" w:rsidRDefault="00B068E1" w:rsidP="00AE0AA3">
      <w:pPr>
        <w:autoSpaceDE w:val="0"/>
      </w:pPr>
    </w:p>
    <w:p w:rsidR="00562249" w:rsidRDefault="00B068E1">
      <w:pPr>
        <w:autoSpaceDE w:val="0"/>
        <w:rPr>
          <w:rFonts w:ascii="Arial" w:hAnsi="Arial" w:cs="Arial"/>
          <w:color w:val="000000"/>
          <w:sz w:val="20"/>
          <w:szCs w:val="20"/>
        </w:rPr>
      </w:pPr>
      <w:r>
        <w:rPr>
          <w:rFonts w:ascii="Arial" w:hAnsi="Arial" w:cs="Arial"/>
          <w:color w:val="000000"/>
          <w:sz w:val="20"/>
          <w:szCs w:val="20"/>
        </w:rPr>
        <w:t xml:space="preserve">For elements, XML Schema </w:t>
      </w:r>
      <w:r w:rsidR="00131373">
        <w:rPr>
          <w:rFonts w:ascii="Arial" w:hAnsi="Arial" w:cs="Arial"/>
          <w:color w:val="000000"/>
          <w:sz w:val="20"/>
          <w:szCs w:val="20"/>
        </w:rPr>
        <w:t xml:space="preserve">1.0 </w:t>
      </w:r>
      <w:r>
        <w:rPr>
          <w:rFonts w:ascii="Arial" w:hAnsi="Arial" w:cs="Arial"/>
          <w:color w:val="000000"/>
          <w:sz w:val="20"/>
          <w:szCs w:val="20"/>
        </w:rPr>
        <w:t xml:space="preserve">uses defaults to fill in values for </w:t>
      </w:r>
      <w:r w:rsidR="00611D8A">
        <w:rPr>
          <w:rFonts w:ascii="Arial" w:hAnsi="Arial" w:cs="Arial"/>
          <w:color w:val="000000"/>
          <w:sz w:val="20"/>
          <w:szCs w:val="20"/>
        </w:rPr>
        <w:t>occurrences</w:t>
      </w:r>
      <w:r>
        <w:rPr>
          <w:rFonts w:ascii="Arial" w:hAnsi="Arial" w:cs="Arial"/>
          <w:color w:val="000000"/>
          <w:sz w:val="20"/>
          <w:szCs w:val="20"/>
        </w:rPr>
        <w:t xml:space="preserve"> that are </w:t>
      </w:r>
      <w:r w:rsidRPr="00AE0AA3">
        <w:rPr>
          <w:rFonts w:ascii="Arial" w:hAnsi="Arial" w:cs="Arial"/>
          <w:i/>
          <w:color w:val="000000"/>
          <w:sz w:val="20"/>
          <w:szCs w:val="20"/>
        </w:rPr>
        <w:t>present but</w:t>
      </w:r>
      <w:r w:rsidR="00041ADC" w:rsidRPr="00AE0AA3">
        <w:rPr>
          <w:rFonts w:ascii="Arial" w:hAnsi="Arial" w:cs="Arial"/>
          <w:i/>
          <w:color w:val="000000"/>
          <w:sz w:val="20"/>
          <w:szCs w:val="20"/>
        </w:rPr>
        <w:t xml:space="preserve"> have</w:t>
      </w:r>
      <w:r w:rsidRPr="00AE0AA3">
        <w:rPr>
          <w:rFonts w:ascii="Arial" w:hAnsi="Arial" w:cs="Arial"/>
          <w:i/>
          <w:color w:val="000000"/>
          <w:sz w:val="20"/>
          <w:szCs w:val="20"/>
        </w:rPr>
        <w:t xml:space="preserve"> empty</w:t>
      </w:r>
      <w:r w:rsidR="00041ADC" w:rsidRPr="00AE0AA3">
        <w:rPr>
          <w:rFonts w:ascii="Arial" w:hAnsi="Arial" w:cs="Arial"/>
          <w:i/>
          <w:color w:val="000000"/>
          <w:sz w:val="20"/>
          <w:szCs w:val="20"/>
        </w:rPr>
        <w:t xml:space="preserve"> </w:t>
      </w:r>
      <w:r w:rsidR="00847E90" w:rsidRPr="00AE0AA3">
        <w:rPr>
          <w:rFonts w:ascii="Arial" w:hAnsi="Arial" w:cs="Arial"/>
          <w:i/>
          <w:color w:val="000000"/>
          <w:sz w:val="20"/>
          <w:szCs w:val="20"/>
        </w:rPr>
        <w:t>content</w:t>
      </w:r>
      <w:r>
        <w:rPr>
          <w:rFonts w:ascii="Arial" w:hAnsi="Arial" w:cs="Arial"/>
          <w:color w:val="000000"/>
          <w:sz w:val="20"/>
          <w:szCs w:val="20"/>
        </w:rPr>
        <w:t>.  We shall use this principle for DFDL</w:t>
      </w:r>
      <w:r w:rsidR="00FE4177">
        <w:rPr>
          <w:rFonts w:ascii="Arial" w:hAnsi="Arial" w:cs="Arial"/>
          <w:color w:val="000000"/>
          <w:sz w:val="20"/>
          <w:szCs w:val="20"/>
        </w:rPr>
        <w:t>,</w:t>
      </w:r>
      <w:r>
        <w:rPr>
          <w:rFonts w:ascii="Arial" w:hAnsi="Arial" w:cs="Arial"/>
          <w:color w:val="000000"/>
          <w:sz w:val="20"/>
          <w:szCs w:val="20"/>
        </w:rPr>
        <w:t xml:space="preserve"> as the main use case for using defaults on parsing is supplying a value for a</w:t>
      </w:r>
      <w:r w:rsidR="00741B9A">
        <w:rPr>
          <w:rFonts w:ascii="Arial" w:hAnsi="Arial" w:cs="Arial"/>
          <w:color w:val="000000"/>
          <w:sz w:val="20"/>
          <w:szCs w:val="20"/>
        </w:rPr>
        <w:t>n</w:t>
      </w:r>
      <w:r>
        <w:rPr>
          <w:rFonts w:ascii="Arial" w:hAnsi="Arial" w:cs="Arial"/>
          <w:color w:val="000000"/>
          <w:sz w:val="20"/>
          <w:szCs w:val="20"/>
        </w:rPr>
        <w:t xml:space="preserve"> </w:t>
      </w:r>
      <w:r w:rsidR="00741B9A">
        <w:rPr>
          <w:rFonts w:ascii="Arial" w:hAnsi="Arial" w:cs="Arial"/>
          <w:color w:val="000000"/>
          <w:sz w:val="20"/>
          <w:szCs w:val="20"/>
        </w:rPr>
        <w:t xml:space="preserve">empty </w:t>
      </w:r>
      <w:r>
        <w:rPr>
          <w:rFonts w:ascii="Arial" w:hAnsi="Arial" w:cs="Arial"/>
          <w:color w:val="000000"/>
          <w:sz w:val="20"/>
          <w:szCs w:val="20"/>
        </w:rPr>
        <w:t xml:space="preserve">required </w:t>
      </w:r>
      <w:r w:rsidR="00741B9A">
        <w:rPr>
          <w:rFonts w:ascii="Arial" w:hAnsi="Arial" w:cs="Arial"/>
          <w:color w:val="000000"/>
          <w:sz w:val="20"/>
          <w:szCs w:val="20"/>
        </w:rPr>
        <w:t xml:space="preserve">occurrence of a </w:t>
      </w:r>
      <w:r w:rsidR="005E7386">
        <w:rPr>
          <w:rFonts w:ascii="Arial" w:hAnsi="Arial" w:cs="Arial"/>
          <w:color w:val="000000"/>
          <w:sz w:val="20"/>
          <w:szCs w:val="20"/>
        </w:rPr>
        <w:t xml:space="preserve">simple </w:t>
      </w:r>
      <w:r w:rsidR="00562249">
        <w:rPr>
          <w:rFonts w:ascii="Arial" w:hAnsi="Arial" w:cs="Arial"/>
          <w:color w:val="000000"/>
          <w:sz w:val="20"/>
          <w:szCs w:val="20"/>
        </w:rPr>
        <w:t>element</w:t>
      </w:r>
      <w:r>
        <w:rPr>
          <w:rFonts w:ascii="Arial" w:hAnsi="Arial" w:cs="Arial"/>
          <w:color w:val="000000"/>
          <w:sz w:val="20"/>
          <w:szCs w:val="20"/>
        </w:rPr>
        <w:t xml:space="preserve"> (the CSV adjacent separator example). </w:t>
      </w:r>
      <w:r w:rsidR="00562249">
        <w:rPr>
          <w:rFonts w:ascii="Arial" w:hAnsi="Arial" w:cs="Arial"/>
          <w:color w:val="000000"/>
          <w:sz w:val="20"/>
          <w:szCs w:val="20"/>
        </w:rPr>
        <w:t xml:space="preserve">In order for this to work, we must be able to distinguish clearly between an empty </w:t>
      </w:r>
      <w:r w:rsidR="00AE500F">
        <w:rPr>
          <w:rFonts w:ascii="Arial" w:hAnsi="Arial" w:cs="Arial"/>
          <w:color w:val="000000"/>
          <w:sz w:val="20"/>
          <w:szCs w:val="20"/>
        </w:rPr>
        <w:t>occurrence</w:t>
      </w:r>
      <w:r w:rsidR="00562249">
        <w:rPr>
          <w:rFonts w:ascii="Arial" w:hAnsi="Arial" w:cs="Arial"/>
          <w:color w:val="000000"/>
          <w:sz w:val="20"/>
          <w:szCs w:val="20"/>
        </w:rPr>
        <w:t xml:space="preserve"> and a missing </w:t>
      </w:r>
      <w:r w:rsidR="00AE500F">
        <w:rPr>
          <w:rFonts w:ascii="Arial" w:hAnsi="Arial" w:cs="Arial"/>
          <w:color w:val="000000"/>
          <w:sz w:val="20"/>
          <w:szCs w:val="20"/>
        </w:rPr>
        <w:t xml:space="preserve">occurrence </w:t>
      </w:r>
      <w:r w:rsidR="00562249">
        <w:rPr>
          <w:rFonts w:ascii="Arial" w:hAnsi="Arial" w:cs="Arial"/>
          <w:color w:val="000000"/>
          <w:sz w:val="20"/>
          <w:szCs w:val="20"/>
        </w:rPr>
        <w:t xml:space="preserve">when parsing. </w:t>
      </w:r>
    </w:p>
    <w:p w:rsidR="00562249" w:rsidRDefault="00562249">
      <w:pPr>
        <w:autoSpaceDE w:val="0"/>
        <w:rPr>
          <w:rFonts w:ascii="Arial" w:hAnsi="Arial" w:cs="Arial"/>
          <w:color w:val="000000"/>
          <w:sz w:val="20"/>
          <w:szCs w:val="20"/>
        </w:rPr>
      </w:pPr>
    </w:p>
    <w:p w:rsidR="009B0740" w:rsidRDefault="002205CD">
      <w:pPr>
        <w:autoSpaceDE w:val="0"/>
        <w:rPr>
          <w:rFonts w:ascii="Arial" w:hAnsi="Arial" w:cs="Arial"/>
          <w:sz w:val="20"/>
          <w:szCs w:val="20"/>
        </w:rPr>
      </w:pPr>
      <w:r>
        <w:rPr>
          <w:rFonts w:ascii="Arial" w:hAnsi="Arial" w:cs="Arial"/>
          <w:color w:val="000000"/>
          <w:sz w:val="20"/>
          <w:szCs w:val="20"/>
        </w:rPr>
        <w:t>Some definitions are needed to cover the range of representations that are possible</w:t>
      </w:r>
      <w:r w:rsidR="00847E90">
        <w:rPr>
          <w:rFonts w:ascii="Arial" w:hAnsi="Arial" w:cs="Arial"/>
          <w:color w:val="000000"/>
          <w:sz w:val="20"/>
          <w:szCs w:val="20"/>
        </w:rPr>
        <w:t xml:space="preserve"> in the data stream for an element</w:t>
      </w:r>
      <w:r w:rsidR="009B0740">
        <w:rPr>
          <w:rFonts w:ascii="Arial" w:hAnsi="Arial" w:cs="Arial"/>
          <w:color w:val="000000"/>
          <w:sz w:val="20"/>
          <w:szCs w:val="20"/>
        </w:rPr>
        <w:t xml:space="preserve">. </w:t>
      </w:r>
      <w:r w:rsidR="003F7172">
        <w:rPr>
          <w:rFonts w:ascii="Arial" w:hAnsi="Arial" w:cs="Arial"/>
          <w:color w:val="000000"/>
          <w:sz w:val="20"/>
          <w:szCs w:val="20"/>
        </w:rPr>
        <w:t xml:space="preserve">These definitions assume the revised grammar from </w:t>
      </w:r>
      <w:r w:rsidR="00131373">
        <w:rPr>
          <w:rFonts w:ascii="Arial" w:hAnsi="Arial" w:cs="Arial"/>
          <w:color w:val="000000"/>
          <w:sz w:val="20"/>
          <w:szCs w:val="20"/>
        </w:rPr>
        <w:t xml:space="preserve">Chapter 4 of </w:t>
      </w:r>
      <w:r w:rsidR="00131373">
        <w:rPr>
          <w:rFonts w:ascii="Arial" w:hAnsi="Arial" w:cs="Arial"/>
          <w:sz w:val="20"/>
          <w:szCs w:val="20"/>
        </w:rPr>
        <w:t>DFDL 1.0 Experience Document 1 [DFDLX1].</w:t>
      </w:r>
    </w:p>
    <w:p w:rsidR="00131373" w:rsidRDefault="00131373">
      <w:pPr>
        <w:autoSpaceDE w:val="0"/>
        <w:rPr>
          <w:rFonts w:ascii="Arial" w:hAnsi="Arial" w:cs="Arial"/>
          <w:b/>
          <w:i/>
          <w:color w:val="000000"/>
          <w:sz w:val="20"/>
          <w:szCs w:val="20"/>
        </w:rPr>
      </w:pPr>
    </w:p>
    <w:p w:rsidR="00562249" w:rsidRPr="006007A7" w:rsidRDefault="00BC157B">
      <w:pPr>
        <w:autoSpaceDE w:val="0"/>
        <w:rPr>
          <w:rFonts w:ascii="Arial" w:hAnsi="Arial" w:cs="Arial"/>
          <w:b/>
          <w:i/>
          <w:color w:val="000000"/>
          <w:sz w:val="20"/>
          <w:szCs w:val="20"/>
        </w:rPr>
      </w:pPr>
      <w:r w:rsidRPr="006007A7">
        <w:rPr>
          <w:rFonts w:ascii="Arial" w:hAnsi="Arial" w:cs="Arial"/>
          <w:b/>
          <w:i/>
          <w:color w:val="000000"/>
          <w:sz w:val="20"/>
          <w:szCs w:val="20"/>
        </w:rPr>
        <w:t>Nil representation</w:t>
      </w:r>
    </w:p>
    <w:p w:rsidR="00270AF9" w:rsidRDefault="004243F6" w:rsidP="004243F6">
      <w:pPr>
        <w:autoSpaceDE w:val="0"/>
        <w:rPr>
          <w:rFonts w:ascii="Arial" w:hAnsi="Arial" w:cs="Arial"/>
          <w:color w:val="000000"/>
          <w:sz w:val="20"/>
          <w:szCs w:val="20"/>
        </w:rPr>
      </w:pPr>
      <w:r>
        <w:rPr>
          <w:rFonts w:ascii="Arial" w:hAnsi="Arial" w:cs="Arial"/>
          <w:color w:val="000000"/>
          <w:sz w:val="20"/>
          <w:szCs w:val="20"/>
        </w:rPr>
        <w:t xml:space="preserve">An element </w:t>
      </w:r>
      <w:r w:rsidR="00611D8A">
        <w:rPr>
          <w:rFonts w:ascii="Arial" w:hAnsi="Arial" w:cs="Arial"/>
          <w:color w:val="000000"/>
          <w:sz w:val="20"/>
          <w:szCs w:val="20"/>
        </w:rPr>
        <w:t xml:space="preserve">occurrence </w:t>
      </w:r>
      <w:r>
        <w:rPr>
          <w:rFonts w:ascii="Arial" w:hAnsi="Arial" w:cs="Arial"/>
          <w:color w:val="000000"/>
          <w:sz w:val="20"/>
          <w:szCs w:val="20"/>
        </w:rPr>
        <w:t xml:space="preserve">has a nil representation if the element is </w:t>
      </w:r>
      <w:proofErr w:type="spellStart"/>
      <w:r>
        <w:rPr>
          <w:rFonts w:ascii="Arial" w:hAnsi="Arial" w:cs="Arial"/>
          <w:color w:val="000000"/>
          <w:sz w:val="20"/>
          <w:szCs w:val="20"/>
        </w:rPr>
        <w:t>nillable</w:t>
      </w:r>
      <w:proofErr w:type="spellEnd"/>
      <w:r>
        <w:rPr>
          <w:rFonts w:ascii="Arial" w:hAnsi="Arial" w:cs="Arial"/>
          <w:color w:val="000000"/>
          <w:sz w:val="20"/>
          <w:szCs w:val="20"/>
        </w:rPr>
        <w:t xml:space="preserve"> and </w:t>
      </w:r>
      <w:r w:rsidR="00611D8A">
        <w:rPr>
          <w:rFonts w:ascii="Arial" w:hAnsi="Arial" w:cs="Arial"/>
          <w:color w:val="000000"/>
          <w:sz w:val="20"/>
          <w:szCs w:val="20"/>
        </w:rPr>
        <w:t>the occurrence</w:t>
      </w:r>
      <w:r w:rsidR="00270AF9">
        <w:rPr>
          <w:rFonts w:ascii="Arial" w:hAnsi="Arial" w:cs="Arial"/>
          <w:color w:val="000000"/>
          <w:sz w:val="20"/>
          <w:szCs w:val="20"/>
        </w:rPr>
        <w:t xml:space="preserve"> either:</w:t>
      </w:r>
    </w:p>
    <w:p w:rsidR="00270AF9" w:rsidRDefault="00421380" w:rsidP="003C5157">
      <w:pPr>
        <w:numPr>
          <w:ilvl w:val="0"/>
          <w:numId w:val="6"/>
        </w:numPr>
        <w:autoSpaceDE w:val="0"/>
        <w:rPr>
          <w:rFonts w:ascii="Arial" w:hAnsi="Arial" w:cs="Arial"/>
          <w:color w:val="000000"/>
          <w:sz w:val="20"/>
          <w:szCs w:val="20"/>
        </w:rPr>
      </w:pPr>
      <w:proofErr w:type="gramStart"/>
      <w:r>
        <w:rPr>
          <w:rFonts w:ascii="Arial" w:hAnsi="Arial" w:cs="Arial"/>
          <w:color w:val="000000"/>
          <w:sz w:val="20"/>
          <w:szCs w:val="20"/>
        </w:rPr>
        <w:t>conforms</w:t>
      </w:r>
      <w:proofErr w:type="gramEnd"/>
      <w:r>
        <w:rPr>
          <w:rFonts w:ascii="Arial" w:hAnsi="Arial" w:cs="Arial"/>
          <w:color w:val="000000"/>
          <w:sz w:val="20"/>
          <w:szCs w:val="20"/>
        </w:rPr>
        <w:t xml:space="preserve"> to the grammar for</w:t>
      </w:r>
      <w:r w:rsidR="003C0596">
        <w:rPr>
          <w:rFonts w:ascii="Arial" w:hAnsi="Arial" w:cs="Arial"/>
          <w:color w:val="000000"/>
          <w:sz w:val="20"/>
          <w:szCs w:val="20"/>
        </w:rPr>
        <w:t xml:space="preserve"> </w:t>
      </w:r>
      <w:proofErr w:type="spellStart"/>
      <w:r w:rsidR="004243F6">
        <w:rPr>
          <w:rFonts w:ascii="Arial" w:hAnsi="Arial" w:cs="Arial"/>
          <w:color w:val="000000"/>
          <w:sz w:val="20"/>
          <w:szCs w:val="20"/>
        </w:rPr>
        <w:t>Simple</w:t>
      </w:r>
      <w:r w:rsidR="003C0596">
        <w:rPr>
          <w:rFonts w:ascii="Arial" w:hAnsi="Arial" w:cs="Arial"/>
          <w:color w:val="000000"/>
          <w:sz w:val="20"/>
          <w:szCs w:val="20"/>
        </w:rPr>
        <w:t>NilLiteralElementRep</w:t>
      </w:r>
      <w:proofErr w:type="spellEnd"/>
      <w:r w:rsidR="003C0596">
        <w:rPr>
          <w:rFonts w:ascii="Arial" w:hAnsi="Arial" w:cs="Arial"/>
          <w:color w:val="000000"/>
          <w:sz w:val="20"/>
          <w:szCs w:val="20"/>
        </w:rPr>
        <w:t xml:space="preserve"> or </w:t>
      </w:r>
      <w:proofErr w:type="spellStart"/>
      <w:r w:rsidR="004243F6">
        <w:rPr>
          <w:rFonts w:ascii="Arial" w:hAnsi="Arial" w:cs="Arial"/>
          <w:color w:val="000000"/>
          <w:sz w:val="20"/>
          <w:szCs w:val="20"/>
        </w:rPr>
        <w:t>Complex</w:t>
      </w:r>
      <w:r w:rsidR="003C0596">
        <w:rPr>
          <w:rFonts w:ascii="Arial" w:hAnsi="Arial" w:cs="Arial"/>
          <w:color w:val="000000"/>
          <w:sz w:val="20"/>
          <w:szCs w:val="20"/>
        </w:rPr>
        <w:t>NilLiteralElementRep</w:t>
      </w:r>
      <w:proofErr w:type="spellEnd"/>
      <w:r w:rsidR="00270AF9">
        <w:rPr>
          <w:rFonts w:ascii="Arial" w:hAnsi="Arial" w:cs="Arial"/>
          <w:color w:val="000000"/>
          <w:sz w:val="20"/>
          <w:szCs w:val="20"/>
        </w:rPr>
        <w:t xml:space="preserve">. </w:t>
      </w:r>
      <w:proofErr w:type="spellStart"/>
      <w:r w:rsidRPr="00421380">
        <w:rPr>
          <w:rFonts w:ascii="Arial" w:hAnsi="Arial" w:cs="Arial"/>
          <w:b/>
          <w:i/>
          <w:color w:val="000000"/>
          <w:sz w:val="20"/>
          <w:szCs w:val="20"/>
        </w:rPr>
        <w:t>NilElement</w:t>
      </w:r>
      <w:r w:rsidR="004243F6" w:rsidRPr="00421380">
        <w:rPr>
          <w:rFonts w:ascii="Arial" w:hAnsi="Arial" w:cs="Arial"/>
          <w:b/>
          <w:i/>
          <w:color w:val="000000"/>
          <w:sz w:val="20"/>
          <w:szCs w:val="20"/>
        </w:rPr>
        <w:t>Initiator</w:t>
      </w:r>
      <w:proofErr w:type="spellEnd"/>
      <w:r w:rsidR="004243F6">
        <w:rPr>
          <w:rFonts w:ascii="Arial" w:hAnsi="Arial" w:cs="Arial"/>
          <w:color w:val="000000"/>
          <w:sz w:val="20"/>
          <w:szCs w:val="20"/>
        </w:rPr>
        <w:t xml:space="preserve"> and </w:t>
      </w:r>
      <w:proofErr w:type="spellStart"/>
      <w:r w:rsidRPr="00421380">
        <w:rPr>
          <w:rFonts w:ascii="Arial" w:hAnsi="Arial" w:cs="Arial"/>
          <w:b/>
          <w:i/>
          <w:color w:val="000000"/>
          <w:sz w:val="20"/>
          <w:szCs w:val="20"/>
        </w:rPr>
        <w:t>NilElement</w:t>
      </w:r>
      <w:r w:rsidR="004243F6" w:rsidRPr="00421380">
        <w:rPr>
          <w:rFonts w:ascii="Arial" w:hAnsi="Arial" w:cs="Arial"/>
          <w:b/>
          <w:i/>
          <w:color w:val="000000"/>
          <w:sz w:val="20"/>
          <w:szCs w:val="20"/>
        </w:rPr>
        <w:t>Terminator</w:t>
      </w:r>
      <w:proofErr w:type="spellEnd"/>
      <w:r w:rsidR="004243F6">
        <w:rPr>
          <w:rFonts w:ascii="Arial" w:hAnsi="Arial" w:cs="Arial"/>
          <w:color w:val="000000"/>
          <w:sz w:val="20"/>
          <w:szCs w:val="20"/>
        </w:rPr>
        <w:t xml:space="preserve"> regions </w:t>
      </w:r>
      <w:r>
        <w:rPr>
          <w:rFonts w:ascii="Arial" w:hAnsi="Arial" w:cs="Arial"/>
          <w:color w:val="000000"/>
          <w:sz w:val="20"/>
          <w:szCs w:val="20"/>
        </w:rPr>
        <w:t>must be</w:t>
      </w:r>
      <w:r w:rsidR="00AE6DF3">
        <w:rPr>
          <w:rFonts w:ascii="Arial" w:hAnsi="Arial" w:cs="Arial"/>
          <w:color w:val="000000"/>
          <w:sz w:val="20"/>
          <w:szCs w:val="20"/>
        </w:rPr>
        <w:t xml:space="preserve"> </w:t>
      </w:r>
      <w:r w:rsidR="00562735">
        <w:rPr>
          <w:rFonts w:ascii="Arial" w:hAnsi="Arial" w:cs="Arial"/>
          <w:color w:val="000000"/>
          <w:sz w:val="20"/>
          <w:szCs w:val="20"/>
        </w:rPr>
        <w:t>conformant</w:t>
      </w:r>
      <w:r w:rsidR="00AE6DF3">
        <w:rPr>
          <w:rFonts w:ascii="Arial" w:hAnsi="Arial" w:cs="Arial"/>
          <w:color w:val="000000"/>
          <w:sz w:val="20"/>
          <w:szCs w:val="20"/>
        </w:rPr>
        <w:t xml:space="preserve"> with</w:t>
      </w:r>
      <w:r w:rsidR="004243F6">
        <w:rPr>
          <w:rFonts w:ascii="Arial" w:hAnsi="Arial" w:cs="Arial"/>
          <w:color w:val="000000"/>
          <w:sz w:val="20"/>
          <w:szCs w:val="20"/>
        </w:rPr>
        <w:t xml:space="preserve"> </w:t>
      </w:r>
      <w:proofErr w:type="spellStart"/>
      <w:r w:rsidR="004243F6">
        <w:rPr>
          <w:rFonts w:ascii="Arial" w:hAnsi="Arial" w:cs="Arial"/>
          <w:color w:val="000000"/>
          <w:sz w:val="20"/>
          <w:szCs w:val="20"/>
        </w:rPr>
        <w:t>nilValueDelimiterPolicy</w:t>
      </w:r>
      <w:proofErr w:type="spellEnd"/>
      <w:r w:rsidR="00562735">
        <w:rPr>
          <w:rFonts w:ascii="Arial" w:hAnsi="Arial" w:cs="Arial"/>
          <w:color w:val="000000"/>
          <w:sz w:val="20"/>
          <w:szCs w:val="20"/>
        </w:rPr>
        <w:t>. (If non-conformant it is not a processing error and the representation</w:t>
      </w:r>
      <w:r w:rsidR="009B38EF">
        <w:rPr>
          <w:rFonts w:ascii="Arial" w:hAnsi="Arial" w:cs="Arial"/>
          <w:color w:val="000000"/>
          <w:sz w:val="20"/>
          <w:szCs w:val="20"/>
        </w:rPr>
        <w:t xml:space="preserve"> is</w:t>
      </w:r>
      <w:r w:rsidR="00562735">
        <w:rPr>
          <w:rFonts w:ascii="Arial" w:hAnsi="Arial" w:cs="Arial"/>
          <w:color w:val="000000"/>
          <w:sz w:val="20"/>
          <w:szCs w:val="20"/>
        </w:rPr>
        <w:t xml:space="preserve"> not nil)</w:t>
      </w:r>
      <w:r w:rsidR="00270AF9">
        <w:rPr>
          <w:rFonts w:ascii="Arial" w:hAnsi="Arial" w:cs="Arial"/>
          <w:color w:val="000000"/>
          <w:sz w:val="20"/>
          <w:szCs w:val="20"/>
        </w:rPr>
        <w:t>.</w:t>
      </w:r>
    </w:p>
    <w:p w:rsidR="00270AF9" w:rsidRDefault="00270AF9" w:rsidP="003C5157">
      <w:pPr>
        <w:numPr>
          <w:ilvl w:val="0"/>
          <w:numId w:val="6"/>
        </w:numPr>
        <w:autoSpaceDE w:val="0"/>
        <w:rPr>
          <w:rFonts w:ascii="Arial" w:hAnsi="Arial" w:cs="Arial"/>
          <w:color w:val="000000"/>
          <w:sz w:val="20"/>
          <w:szCs w:val="20"/>
        </w:rPr>
      </w:pPr>
      <w:proofErr w:type="gramStart"/>
      <w:r>
        <w:rPr>
          <w:rFonts w:ascii="Arial" w:hAnsi="Arial" w:cs="Arial"/>
          <w:color w:val="000000"/>
          <w:sz w:val="20"/>
          <w:szCs w:val="20"/>
        </w:rPr>
        <w:t>conforms</w:t>
      </w:r>
      <w:proofErr w:type="gramEnd"/>
      <w:r>
        <w:rPr>
          <w:rFonts w:ascii="Arial" w:hAnsi="Arial" w:cs="Arial"/>
          <w:color w:val="000000"/>
          <w:sz w:val="20"/>
          <w:szCs w:val="20"/>
        </w:rPr>
        <w:t xml:space="preserve"> to the grammar for </w:t>
      </w:r>
      <w:proofErr w:type="spellStart"/>
      <w:r w:rsidR="00864552">
        <w:rPr>
          <w:rFonts w:ascii="Arial" w:hAnsi="Arial" w:cs="Arial"/>
          <w:color w:val="000000"/>
          <w:sz w:val="20"/>
          <w:szCs w:val="20"/>
        </w:rPr>
        <w:t>SimpleNormal</w:t>
      </w:r>
      <w:r>
        <w:rPr>
          <w:rFonts w:ascii="Arial" w:hAnsi="Arial" w:cs="Arial"/>
          <w:color w:val="000000"/>
          <w:sz w:val="20"/>
          <w:szCs w:val="20"/>
        </w:rPr>
        <w:t>Rep</w:t>
      </w:r>
      <w:proofErr w:type="spellEnd"/>
      <w:r>
        <w:rPr>
          <w:rFonts w:ascii="Arial" w:hAnsi="Arial" w:cs="Arial"/>
          <w:color w:val="000000"/>
          <w:sz w:val="20"/>
          <w:szCs w:val="20"/>
        </w:rPr>
        <w:t xml:space="preserve"> and its value is </w:t>
      </w:r>
      <w:proofErr w:type="spellStart"/>
      <w:r w:rsidRPr="00270AF9">
        <w:rPr>
          <w:rFonts w:ascii="Arial" w:hAnsi="Arial" w:cs="Arial"/>
          <w:b/>
          <w:i/>
          <w:color w:val="000000"/>
          <w:sz w:val="20"/>
          <w:szCs w:val="20"/>
        </w:rPr>
        <w:t>NilLogicalElementValue</w:t>
      </w:r>
      <w:proofErr w:type="spellEnd"/>
      <w:r w:rsidR="00562735">
        <w:rPr>
          <w:rFonts w:ascii="Arial" w:hAnsi="Arial" w:cs="Arial"/>
          <w:color w:val="000000"/>
          <w:sz w:val="20"/>
          <w:szCs w:val="20"/>
        </w:rPr>
        <w:t xml:space="preserve">. </w:t>
      </w:r>
    </w:p>
    <w:p w:rsidR="004243F6" w:rsidRDefault="00270AF9" w:rsidP="00270AF9">
      <w:pPr>
        <w:autoSpaceDE w:val="0"/>
        <w:rPr>
          <w:rFonts w:ascii="Arial" w:hAnsi="Arial" w:cs="Arial"/>
          <w:color w:val="000000"/>
          <w:sz w:val="20"/>
          <w:szCs w:val="20"/>
        </w:rPr>
      </w:pPr>
      <w:proofErr w:type="spellStart"/>
      <w:r>
        <w:rPr>
          <w:rFonts w:ascii="Arial" w:hAnsi="Arial" w:cs="Arial"/>
          <w:color w:val="000000"/>
          <w:sz w:val="20"/>
          <w:szCs w:val="20"/>
        </w:rPr>
        <w:t>L</w:t>
      </w:r>
      <w:r w:rsidR="004243F6">
        <w:rPr>
          <w:rFonts w:ascii="Arial" w:hAnsi="Arial" w:cs="Arial"/>
          <w:color w:val="000000"/>
          <w:sz w:val="20"/>
          <w:szCs w:val="20"/>
        </w:rPr>
        <w:t>eadingAlignment</w:t>
      </w:r>
      <w:proofErr w:type="spellEnd"/>
      <w:r w:rsidR="004243F6">
        <w:rPr>
          <w:rFonts w:ascii="Arial" w:hAnsi="Arial" w:cs="Arial"/>
          <w:color w:val="000000"/>
          <w:sz w:val="20"/>
          <w:szCs w:val="20"/>
        </w:rPr>
        <w:t xml:space="preserve">, </w:t>
      </w:r>
      <w:proofErr w:type="spellStart"/>
      <w:r w:rsidR="004243F6">
        <w:rPr>
          <w:rFonts w:ascii="Arial" w:hAnsi="Arial" w:cs="Arial"/>
          <w:color w:val="000000"/>
          <w:sz w:val="20"/>
          <w:szCs w:val="20"/>
        </w:rPr>
        <w:t>TrailingAlignment</w:t>
      </w:r>
      <w:proofErr w:type="spellEnd"/>
      <w:r w:rsidR="004243F6">
        <w:rPr>
          <w:rFonts w:ascii="Arial" w:hAnsi="Arial" w:cs="Arial"/>
          <w:color w:val="000000"/>
          <w:sz w:val="20"/>
          <w:szCs w:val="20"/>
        </w:rPr>
        <w:t xml:space="preserve">, </w:t>
      </w:r>
      <w:proofErr w:type="spellStart"/>
      <w:r w:rsidR="004243F6">
        <w:rPr>
          <w:rFonts w:ascii="Arial" w:hAnsi="Arial" w:cs="Arial"/>
          <w:color w:val="000000"/>
          <w:sz w:val="20"/>
          <w:szCs w:val="20"/>
        </w:rPr>
        <w:t>PrefixLength</w:t>
      </w:r>
      <w:proofErr w:type="spellEnd"/>
      <w:r w:rsidR="004243F6">
        <w:rPr>
          <w:rFonts w:ascii="Arial" w:hAnsi="Arial" w:cs="Arial"/>
          <w:color w:val="000000"/>
          <w:sz w:val="20"/>
          <w:szCs w:val="20"/>
        </w:rPr>
        <w:t xml:space="preserve"> regions may be present.</w:t>
      </w:r>
    </w:p>
    <w:p w:rsidR="004243F6" w:rsidRDefault="004243F6" w:rsidP="0018588B">
      <w:pPr>
        <w:autoSpaceDE w:val="0"/>
        <w:rPr>
          <w:rFonts w:ascii="Arial" w:hAnsi="Arial" w:cs="Arial"/>
          <w:b/>
          <w:color w:val="000000"/>
          <w:sz w:val="20"/>
          <w:szCs w:val="20"/>
        </w:rPr>
      </w:pPr>
    </w:p>
    <w:p w:rsidR="0018588B" w:rsidRPr="006007A7" w:rsidRDefault="0018588B" w:rsidP="0018588B">
      <w:pPr>
        <w:autoSpaceDE w:val="0"/>
        <w:rPr>
          <w:rFonts w:ascii="Arial" w:hAnsi="Arial" w:cs="Arial"/>
          <w:b/>
          <w:i/>
          <w:color w:val="000000"/>
          <w:sz w:val="20"/>
          <w:szCs w:val="20"/>
        </w:rPr>
      </w:pPr>
      <w:r w:rsidRPr="006007A7">
        <w:rPr>
          <w:rFonts w:ascii="Arial" w:hAnsi="Arial" w:cs="Arial"/>
          <w:b/>
          <w:i/>
          <w:color w:val="000000"/>
          <w:sz w:val="20"/>
          <w:szCs w:val="20"/>
        </w:rPr>
        <w:t>Empty representation</w:t>
      </w:r>
    </w:p>
    <w:p w:rsidR="0018588B" w:rsidRDefault="00BC157B" w:rsidP="0018588B">
      <w:pPr>
        <w:autoSpaceDE w:val="0"/>
        <w:rPr>
          <w:rFonts w:ascii="Arial" w:hAnsi="Arial" w:cs="Arial"/>
          <w:color w:val="000000"/>
          <w:sz w:val="20"/>
          <w:szCs w:val="20"/>
        </w:rPr>
      </w:pPr>
      <w:r>
        <w:rPr>
          <w:rFonts w:ascii="Arial" w:hAnsi="Arial" w:cs="Arial"/>
          <w:color w:val="000000"/>
          <w:sz w:val="20"/>
          <w:szCs w:val="20"/>
        </w:rPr>
        <w:t>An</w:t>
      </w:r>
      <w:r w:rsidR="0018588B">
        <w:rPr>
          <w:rFonts w:ascii="Arial" w:hAnsi="Arial" w:cs="Arial"/>
          <w:color w:val="000000"/>
          <w:sz w:val="20"/>
          <w:szCs w:val="20"/>
        </w:rPr>
        <w:t xml:space="preserve"> element </w:t>
      </w:r>
      <w:r w:rsidR="00611D8A">
        <w:rPr>
          <w:rFonts w:ascii="Arial" w:hAnsi="Arial" w:cs="Arial"/>
          <w:color w:val="000000"/>
          <w:sz w:val="20"/>
          <w:szCs w:val="20"/>
        </w:rPr>
        <w:t xml:space="preserve">occurrence </w:t>
      </w:r>
      <w:r w:rsidR="0018588B">
        <w:rPr>
          <w:rFonts w:ascii="Arial" w:hAnsi="Arial" w:cs="Arial"/>
          <w:color w:val="000000"/>
          <w:sz w:val="20"/>
          <w:szCs w:val="20"/>
        </w:rPr>
        <w:t xml:space="preserve">has an empty representation if the </w:t>
      </w:r>
      <w:r w:rsidR="00611D8A">
        <w:rPr>
          <w:rFonts w:ascii="Arial" w:hAnsi="Arial" w:cs="Arial"/>
          <w:color w:val="000000"/>
          <w:sz w:val="20"/>
          <w:szCs w:val="20"/>
        </w:rPr>
        <w:t>occurrence</w:t>
      </w:r>
      <w:r w:rsidR="0018588B">
        <w:rPr>
          <w:rFonts w:ascii="Arial" w:hAnsi="Arial" w:cs="Arial"/>
          <w:color w:val="000000"/>
          <w:sz w:val="20"/>
          <w:szCs w:val="20"/>
        </w:rPr>
        <w:t xml:space="preserve"> </w:t>
      </w:r>
      <w:r>
        <w:rPr>
          <w:rFonts w:ascii="Arial" w:hAnsi="Arial" w:cs="Arial"/>
          <w:color w:val="000000"/>
          <w:sz w:val="20"/>
          <w:szCs w:val="20"/>
        </w:rPr>
        <w:t xml:space="preserve">does not have </w:t>
      </w:r>
      <w:r w:rsidR="00400AB6">
        <w:rPr>
          <w:rFonts w:ascii="Arial" w:hAnsi="Arial" w:cs="Arial"/>
          <w:color w:val="000000"/>
          <w:sz w:val="20"/>
          <w:szCs w:val="20"/>
        </w:rPr>
        <w:t>a</w:t>
      </w:r>
      <w:r>
        <w:rPr>
          <w:rFonts w:ascii="Arial" w:hAnsi="Arial" w:cs="Arial"/>
          <w:color w:val="000000"/>
          <w:sz w:val="20"/>
          <w:szCs w:val="20"/>
        </w:rPr>
        <w:t xml:space="preserve"> </w:t>
      </w:r>
      <w:r w:rsidR="004243F6">
        <w:rPr>
          <w:rFonts w:ascii="Arial" w:hAnsi="Arial" w:cs="Arial"/>
          <w:color w:val="000000"/>
          <w:sz w:val="20"/>
          <w:szCs w:val="20"/>
        </w:rPr>
        <w:t xml:space="preserve">nil representation and </w:t>
      </w:r>
      <w:r w:rsidR="00270AF9">
        <w:rPr>
          <w:rFonts w:ascii="Arial" w:hAnsi="Arial" w:cs="Arial"/>
          <w:color w:val="000000"/>
          <w:sz w:val="20"/>
          <w:szCs w:val="20"/>
        </w:rPr>
        <w:t>it conforms to the grammar for</w:t>
      </w:r>
      <w:r w:rsidR="0018588B">
        <w:rPr>
          <w:rFonts w:ascii="Arial" w:hAnsi="Arial" w:cs="Arial"/>
          <w:color w:val="000000"/>
          <w:sz w:val="20"/>
          <w:szCs w:val="20"/>
        </w:rPr>
        <w:t xml:space="preserve"> </w:t>
      </w:r>
      <w:proofErr w:type="spellStart"/>
      <w:r w:rsidR="0018588B">
        <w:rPr>
          <w:rFonts w:ascii="Arial" w:hAnsi="Arial" w:cs="Arial"/>
          <w:color w:val="000000"/>
          <w:sz w:val="20"/>
          <w:szCs w:val="20"/>
        </w:rPr>
        <w:t>Simple</w:t>
      </w:r>
      <w:r w:rsidR="00270AF9">
        <w:rPr>
          <w:rFonts w:ascii="Arial" w:hAnsi="Arial" w:cs="Arial"/>
          <w:color w:val="000000"/>
          <w:sz w:val="20"/>
          <w:szCs w:val="20"/>
        </w:rPr>
        <w:t>EmptyElementRep</w:t>
      </w:r>
      <w:proofErr w:type="spellEnd"/>
      <w:r w:rsidR="00270AF9">
        <w:rPr>
          <w:rFonts w:ascii="Arial" w:hAnsi="Arial" w:cs="Arial"/>
          <w:color w:val="000000"/>
          <w:sz w:val="20"/>
          <w:szCs w:val="20"/>
        </w:rPr>
        <w:t xml:space="preserve"> </w:t>
      </w:r>
      <w:r w:rsidR="0018588B">
        <w:rPr>
          <w:rFonts w:ascii="Arial" w:hAnsi="Arial" w:cs="Arial"/>
          <w:color w:val="000000"/>
          <w:sz w:val="20"/>
          <w:szCs w:val="20"/>
        </w:rPr>
        <w:t xml:space="preserve">or </w:t>
      </w:r>
      <w:proofErr w:type="spellStart"/>
      <w:r w:rsidR="0018588B">
        <w:rPr>
          <w:rFonts w:ascii="Arial" w:hAnsi="Arial" w:cs="Arial"/>
          <w:color w:val="000000"/>
          <w:sz w:val="20"/>
          <w:szCs w:val="20"/>
        </w:rPr>
        <w:t>Complex</w:t>
      </w:r>
      <w:r w:rsidR="00270AF9">
        <w:rPr>
          <w:rFonts w:ascii="Arial" w:hAnsi="Arial" w:cs="Arial"/>
          <w:color w:val="000000"/>
          <w:sz w:val="20"/>
          <w:szCs w:val="20"/>
        </w:rPr>
        <w:t>EmptyElementRep</w:t>
      </w:r>
      <w:proofErr w:type="spellEnd"/>
      <w:r w:rsidR="00270AF9">
        <w:rPr>
          <w:rFonts w:ascii="Arial" w:hAnsi="Arial" w:cs="Arial"/>
          <w:color w:val="000000"/>
          <w:sz w:val="20"/>
          <w:szCs w:val="20"/>
        </w:rPr>
        <w:t xml:space="preserve">. </w:t>
      </w:r>
      <w:r w:rsidR="00AE6DF3">
        <w:rPr>
          <w:rFonts w:ascii="Arial" w:hAnsi="Arial" w:cs="Arial"/>
          <w:color w:val="000000"/>
          <w:sz w:val="20"/>
          <w:szCs w:val="20"/>
        </w:rPr>
        <w:t xml:space="preserve"> </w:t>
      </w:r>
      <w:proofErr w:type="spellStart"/>
      <w:r w:rsidR="00270AF9" w:rsidRPr="00270AF9">
        <w:rPr>
          <w:rFonts w:ascii="Arial" w:hAnsi="Arial" w:cs="Arial"/>
          <w:b/>
          <w:i/>
          <w:color w:val="000000"/>
          <w:sz w:val="20"/>
          <w:szCs w:val="20"/>
        </w:rPr>
        <w:t>EmptyElement</w:t>
      </w:r>
      <w:r w:rsidR="00AE6DF3" w:rsidRPr="00270AF9">
        <w:rPr>
          <w:rFonts w:ascii="Arial" w:hAnsi="Arial" w:cs="Arial"/>
          <w:b/>
          <w:i/>
          <w:color w:val="000000"/>
          <w:sz w:val="20"/>
          <w:szCs w:val="20"/>
        </w:rPr>
        <w:t>Initiator</w:t>
      </w:r>
      <w:proofErr w:type="spellEnd"/>
      <w:r w:rsidR="00AE6DF3">
        <w:rPr>
          <w:rFonts w:ascii="Arial" w:hAnsi="Arial" w:cs="Arial"/>
          <w:color w:val="000000"/>
          <w:sz w:val="20"/>
          <w:szCs w:val="20"/>
        </w:rPr>
        <w:t xml:space="preserve"> and </w:t>
      </w:r>
      <w:proofErr w:type="spellStart"/>
      <w:r w:rsidR="00270AF9" w:rsidRPr="00270AF9">
        <w:rPr>
          <w:rFonts w:ascii="Arial" w:hAnsi="Arial" w:cs="Arial"/>
          <w:b/>
          <w:i/>
          <w:color w:val="000000"/>
          <w:sz w:val="20"/>
          <w:szCs w:val="20"/>
        </w:rPr>
        <w:t>EmptyElement</w:t>
      </w:r>
      <w:r w:rsidR="00AE6DF3" w:rsidRPr="00270AF9">
        <w:rPr>
          <w:rFonts w:ascii="Arial" w:hAnsi="Arial" w:cs="Arial"/>
          <w:b/>
          <w:i/>
          <w:color w:val="000000"/>
          <w:sz w:val="20"/>
          <w:szCs w:val="20"/>
        </w:rPr>
        <w:t>Terminator</w:t>
      </w:r>
      <w:proofErr w:type="spellEnd"/>
      <w:r w:rsidR="00AE6DF3">
        <w:rPr>
          <w:rFonts w:ascii="Arial" w:hAnsi="Arial" w:cs="Arial"/>
          <w:color w:val="000000"/>
          <w:sz w:val="20"/>
          <w:szCs w:val="20"/>
        </w:rPr>
        <w:t xml:space="preserve"> regions </w:t>
      </w:r>
      <w:r w:rsidR="00270AF9">
        <w:rPr>
          <w:rFonts w:ascii="Arial" w:hAnsi="Arial" w:cs="Arial"/>
          <w:color w:val="000000"/>
          <w:sz w:val="20"/>
          <w:szCs w:val="20"/>
        </w:rPr>
        <w:t xml:space="preserve">must be conformant </w:t>
      </w:r>
      <w:r w:rsidR="00AE6DF3">
        <w:rPr>
          <w:rFonts w:ascii="Arial" w:hAnsi="Arial" w:cs="Arial"/>
          <w:color w:val="000000"/>
          <w:sz w:val="20"/>
          <w:szCs w:val="20"/>
        </w:rPr>
        <w:t xml:space="preserve">with </w:t>
      </w:r>
      <w:proofErr w:type="spellStart"/>
      <w:r w:rsidR="00AE6DF3">
        <w:rPr>
          <w:rFonts w:ascii="Arial" w:hAnsi="Arial" w:cs="Arial"/>
          <w:color w:val="000000"/>
          <w:sz w:val="20"/>
          <w:szCs w:val="20"/>
        </w:rPr>
        <w:t>emptyValueDelimiterPolicy</w:t>
      </w:r>
      <w:proofErr w:type="spellEnd"/>
      <w:r w:rsidR="00AE6DF3">
        <w:rPr>
          <w:rFonts w:ascii="Arial" w:hAnsi="Arial" w:cs="Arial"/>
          <w:color w:val="000000"/>
          <w:sz w:val="20"/>
          <w:szCs w:val="20"/>
        </w:rPr>
        <w:t>.</w:t>
      </w:r>
      <w:r w:rsidR="0018588B">
        <w:rPr>
          <w:rFonts w:ascii="Arial" w:hAnsi="Arial" w:cs="Arial"/>
          <w:color w:val="000000"/>
          <w:sz w:val="20"/>
          <w:szCs w:val="20"/>
        </w:rPr>
        <w:t xml:space="preserve"> </w:t>
      </w:r>
      <w:proofErr w:type="gramStart"/>
      <w:r w:rsidR="00562735">
        <w:rPr>
          <w:rFonts w:ascii="Arial" w:hAnsi="Arial" w:cs="Arial"/>
          <w:color w:val="000000"/>
          <w:sz w:val="20"/>
          <w:szCs w:val="20"/>
        </w:rPr>
        <w:t xml:space="preserve">(If non-conformant it is not a processing error and the representation </w:t>
      </w:r>
      <w:r w:rsidR="009B38EF">
        <w:rPr>
          <w:rFonts w:ascii="Arial" w:hAnsi="Arial" w:cs="Arial"/>
          <w:color w:val="000000"/>
          <w:sz w:val="20"/>
          <w:szCs w:val="20"/>
        </w:rPr>
        <w:t xml:space="preserve">is </w:t>
      </w:r>
      <w:r w:rsidR="00562735">
        <w:rPr>
          <w:rFonts w:ascii="Arial" w:hAnsi="Arial" w:cs="Arial"/>
          <w:color w:val="000000"/>
          <w:sz w:val="20"/>
          <w:szCs w:val="20"/>
        </w:rPr>
        <w:t>not empty).</w:t>
      </w:r>
      <w:proofErr w:type="gramEnd"/>
      <w:r w:rsidR="00562735">
        <w:rPr>
          <w:rFonts w:ascii="Arial" w:hAnsi="Arial" w:cs="Arial"/>
          <w:color w:val="000000"/>
          <w:sz w:val="20"/>
          <w:szCs w:val="20"/>
        </w:rPr>
        <w:t xml:space="preserve"> </w:t>
      </w:r>
      <w:r w:rsidR="002A4B53">
        <w:rPr>
          <w:rFonts w:ascii="Arial" w:hAnsi="Arial" w:cs="Arial"/>
          <w:color w:val="000000"/>
          <w:sz w:val="20"/>
          <w:szCs w:val="20"/>
        </w:rPr>
        <w:t xml:space="preserve">The </w:t>
      </w:r>
      <w:r w:rsidR="00611D8A">
        <w:rPr>
          <w:rFonts w:ascii="Arial" w:hAnsi="Arial" w:cs="Arial"/>
          <w:color w:val="000000"/>
          <w:sz w:val="20"/>
          <w:szCs w:val="20"/>
        </w:rPr>
        <w:t>o</w:t>
      </w:r>
      <w:r w:rsidR="00D030B2">
        <w:rPr>
          <w:rFonts w:ascii="Arial" w:hAnsi="Arial" w:cs="Arial"/>
          <w:color w:val="000000"/>
          <w:sz w:val="20"/>
          <w:szCs w:val="20"/>
        </w:rPr>
        <w:t>c</w:t>
      </w:r>
      <w:r w:rsidR="00611D8A">
        <w:rPr>
          <w:rFonts w:ascii="Arial" w:hAnsi="Arial" w:cs="Arial"/>
          <w:color w:val="000000"/>
          <w:sz w:val="20"/>
          <w:szCs w:val="20"/>
        </w:rPr>
        <w:t>currence</w:t>
      </w:r>
      <w:r w:rsidR="002A4B53">
        <w:rPr>
          <w:rFonts w:ascii="Arial" w:hAnsi="Arial" w:cs="Arial"/>
          <w:color w:val="000000"/>
          <w:sz w:val="20"/>
          <w:szCs w:val="20"/>
        </w:rPr>
        <w:t xml:space="preserve">’s content in the data stream is of length zero. </w:t>
      </w:r>
      <w:proofErr w:type="spellStart"/>
      <w:r w:rsidR="0018588B">
        <w:rPr>
          <w:rFonts w:ascii="Arial" w:hAnsi="Arial" w:cs="Arial"/>
          <w:color w:val="000000"/>
          <w:sz w:val="20"/>
          <w:szCs w:val="20"/>
        </w:rPr>
        <w:t>LeadingAlignment</w:t>
      </w:r>
      <w:proofErr w:type="spellEnd"/>
      <w:r w:rsidR="0018588B">
        <w:rPr>
          <w:rFonts w:ascii="Arial" w:hAnsi="Arial" w:cs="Arial"/>
          <w:color w:val="000000"/>
          <w:sz w:val="20"/>
          <w:szCs w:val="20"/>
        </w:rPr>
        <w:t xml:space="preserve">, </w:t>
      </w:r>
      <w:proofErr w:type="spellStart"/>
      <w:r w:rsidR="0018588B">
        <w:rPr>
          <w:rFonts w:ascii="Arial" w:hAnsi="Arial" w:cs="Arial"/>
          <w:color w:val="000000"/>
          <w:sz w:val="20"/>
          <w:szCs w:val="20"/>
        </w:rPr>
        <w:t>TrailingAlignment</w:t>
      </w:r>
      <w:proofErr w:type="spellEnd"/>
      <w:r w:rsidR="0018588B">
        <w:rPr>
          <w:rFonts w:ascii="Arial" w:hAnsi="Arial" w:cs="Arial"/>
          <w:color w:val="000000"/>
          <w:sz w:val="20"/>
          <w:szCs w:val="20"/>
        </w:rPr>
        <w:t xml:space="preserve">, </w:t>
      </w:r>
      <w:proofErr w:type="spellStart"/>
      <w:r w:rsidR="0018588B">
        <w:rPr>
          <w:rFonts w:ascii="Arial" w:hAnsi="Arial" w:cs="Arial"/>
          <w:color w:val="000000"/>
          <w:sz w:val="20"/>
          <w:szCs w:val="20"/>
        </w:rPr>
        <w:t>PrefixLength</w:t>
      </w:r>
      <w:proofErr w:type="spellEnd"/>
      <w:r w:rsidR="0018588B">
        <w:rPr>
          <w:rFonts w:ascii="Arial" w:hAnsi="Arial" w:cs="Arial"/>
          <w:color w:val="000000"/>
          <w:sz w:val="20"/>
          <w:szCs w:val="20"/>
        </w:rPr>
        <w:t xml:space="preserve"> regions may be present.</w:t>
      </w:r>
      <w:r w:rsidR="002A4B53">
        <w:rPr>
          <w:rFonts w:ascii="Arial" w:hAnsi="Arial" w:cs="Arial"/>
          <w:color w:val="000000"/>
          <w:sz w:val="20"/>
          <w:szCs w:val="20"/>
        </w:rPr>
        <w:t xml:space="preserve"> </w:t>
      </w:r>
    </w:p>
    <w:p w:rsidR="00F97125" w:rsidRDefault="00F97125" w:rsidP="0018588B">
      <w:pPr>
        <w:autoSpaceDE w:val="0"/>
        <w:rPr>
          <w:rFonts w:ascii="Arial" w:hAnsi="Arial" w:cs="Arial"/>
          <w:color w:val="000000"/>
          <w:sz w:val="20"/>
          <w:szCs w:val="20"/>
        </w:rPr>
      </w:pPr>
    </w:p>
    <w:p w:rsidR="009B38EF" w:rsidRPr="009B38EF" w:rsidRDefault="009B38EF" w:rsidP="0018588B">
      <w:pPr>
        <w:autoSpaceDE w:val="0"/>
        <w:rPr>
          <w:rFonts w:ascii="Arial" w:hAnsi="Arial" w:cs="Arial"/>
          <w:b/>
          <w:i/>
          <w:color w:val="000000"/>
          <w:sz w:val="20"/>
          <w:szCs w:val="20"/>
        </w:rPr>
      </w:pPr>
      <w:r w:rsidRPr="009B38EF">
        <w:rPr>
          <w:rFonts w:ascii="Arial" w:hAnsi="Arial" w:cs="Arial"/>
          <w:b/>
          <w:i/>
          <w:color w:val="000000"/>
          <w:sz w:val="20"/>
          <w:szCs w:val="20"/>
        </w:rPr>
        <w:t>Normal representation</w:t>
      </w:r>
    </w:p>
    <w:p w:rsidR="009B38EF" w:rsidRDefault="009B38EF" w:rsidP="0018588B">
      <w:pPr>
        <w:autoSpaceDE w:val="0"/>
        <w:rPr>
          <w:rFonts w:ascii="Arial" w:hAnsi="Arial" w:cs="Arial"/>
          <w:color w:val="000000"/>
          <w:sz w:val="20"/>
          <w:szCs w:val="20"/>
        </w:rPr>
      </w:pPr>
      <w:r>
        <w:rPr>
          <w:rFonts w:ascii="Arial" w:hAnsi="Arial" w:cs="Arial"/>
          <w:color w:val="000000"/>
          <w:sz w:val="20"/>
          <w:szCs w:val="20"/>
        </w:rPr>
        <w:t xml:space="preserve">An element </w:t>
      </w:r>
      <w:r w:rsidR="00611D8A">
        <w:rPr>
          <w:rFonts w:ascii="Arial" w:hAnsi="Arial" w:cs="Arial"/>
          <w:color w:val="000000"/>
          <w:sz w:val="20"/>
          <w:szCs w:val="20"/>
        </w:rPr>
        <w:t xml:space="preserve">occurrence </w:t>
      </w:r>
      <w:r>
        <w:rPr>
          <w:rFonts w:ascii="Arial" w:hAnsi="Arial" w:cs="Arial"/>
          <w:color w:val="000000"/>
          <w:sz w:val="20"/>
          <w:szCs w:val="20"/>
        </w:rPr>
        <w:t xml:space="preserve">has a normal representation if the </w:t>
      </w:r>
      <w:r w:rsidR="00611D8A">
        <w:rPr>
          <w:rFonts w:ascii="Arial" w:hAnsi="Arial" w:cs="Arial"/>
          <w:color w:val="000000"/>
          <w:sz w:val="20"/>
          <w:szCs w:val="20"/>
        </w:rPr>
        <w:t>occurrence</w:t>
      </w:r>
      <w:r>
        <w:rPr>
          <w:rFonts w:ascii="Arial" w:hAnsi="Arial" w:cs="Arial"/>
          <w:color w:val="000000"/>
          <w:sz w:val="20"/>
          <w:szCs w:val="20"/>
        </w:rPr>
        <w:t xml:space="preserve"> does not have the nil representation or the empty representation</w:t>
      </w:r>
      <w:r w:rsidR="00F97125">
        <w:rPr>
          <w:rFonts w:ascii="Arial" w:hAnsi="Arial" w:cs="Arial"/>
          <w:color w:val="000000"/>
          <w:sz w:val="20"/>
          <w:szCs w:val="20"/>
        </w:rPr>
        <w:t xml:space="preserve"> </w:t>
      </w:r>
      <w:r w:rsidR="00864552">
        <w:rPr>
          <w:rFonts w:ascii="Arial" w:hAnsi="Arial" w:cs="Arial"/>
          <w:color w:val="000000"/>
          <w:sz w:val="20"/>
          <w:szCs w:val="20"/>
        </w:rPr>
        <w:t xml:space="preserve">and it conforms to the grammar for </w:t>
      </w:r>
      <w:proofErr w:type="spellStart"/>
      <w:r w:rsidR="00864552">
        <w:rPr>
          <w:rFonts w:ascii="Arial" w:hAnsi="Arial" w:cs="Arial"/>
          <w:color w:val="000000"/>
          <w:sz w:val="20"/>
          <w:szCs w:val="20"/>
        </w:rPr>
        <w:t>SimpleNormalRep</w:t>
      </w:r>
      <w:proofErr w:type="spellEnd"/>
      <w:r w:rsidR="00864552">
        <w:rPr>
          <w:rFonts w:ascii="Arial" w:hAnsi="Arial" w:cs="Arial"/>
          <w:color w:val="000000"/>
          <w:sz w:val="20"/>
          <w:szCs w:val="20"/>
        </w:rPr>
        <w:t xml:space="preserve"> or </w:t>
      </w:r>
      <w:proofErr w:type="spellStart"/>
      <w:r w:rsidR="00864552">
        <w:rPr>
          <w:rFonts w:ascii="Arial" w:hAnsi="Arial" w:cs="Arial"/>
          <w:color w:val="000000"/>
          <w:sz w:val="20"/>
          <w:szCs w:val="20"/>
        </w:rPr>
        <w:t>ComplexNormalRep</w:t>
      </w:r>
      <w:proofErr w:type="spellEnd"/>
      <w:r w:rsidR="00864552">
        <w:rPr>
          <w:rFonts w:ascii="Arial" w:hAnsi="Arial" w:cs="Arial"/>
          <w:color w:val="000000"/>
          <w:sz w:val="20"/>
          <w:szCs w:val="20"/>
        </w:rPr>
        <w:t xml:space="preserve">. </w:t>
      </w:r>
    </w:p>
    <w:p w:rsidR="00F97125" w:rsidRDefault="00F97125" w:rsidP="0018588B">
      <w:pPr>
        <w:autoSpaceDE w:val="0"/>
        <w:rPr>
          <w:rFonts w:ascii="Arial" w:hAnsi="Arial" w:cs="Arial"/>
          <w:color w:val="000000"/>
          <w:sz w:val="20"/>
          <w:szCs w:val="20"/>
        </w:rPr>
      </w:pPr>
    </w:p>
    <w:p w:rsidR="00864552" w:rsidRPr="006007A7" w:rsidRDefault="00864552" w:rsidP="00864552">
      <w:pPr>
        <w:autoSpaceDE w:val="0"/>
        <w:rPr>
          <w:rFonts w:ascii="Arial" w:hAnsi="Arial" w:cs="Arial"/>
          <w:b/>
          <w:i/>
          <w:color w:val="000000"/>
          <w:sz w:val="20"/>
          <w:szCs w:val="20"/>
        </w:rPr>
      </w:pPr>
      <w:r>
        <w:rPr>
          <w:rFonts w:ascii="Arial" w:hAnsi="Arial" w:cs="Arial"/>
          <w:b/>
          <w:i/>
          <w:color w:val="000000"/>
          <w:sz w:val="20"/>
          <w:szCs w:val="20"/>
        </w:rPr>
        <w:t>Absent</w:t>
      </w:r>
      <w:r w:rsidRPr="006007A7">
        <w:rPr>
          <w:rFonts w:ascii="Arial" w:hAnsi="Arial" w:cs="Arial"/>
          <w:b/>
          <w:i/>
          <w:color w:val="000000"/>
          <w:sz w:val="20"/>
          <w:szCs w:val="20"/>
        </w:rPr>
        <w:t xml:space="preserve"> representation</w:t>
      </w:r>
    </w:p>
    <w:p w:rsidR="00864552" w:rsidRDefault="00864552" w:rsidP="00864552">
      <w:pPr>
        <w:autoSpaceDE w:val="0"/>
        <w:rPr>
          <w:rFonts w:ascii="Arial" w:hAnsi="Arial" w:cs="Arial"/>
          <w:color w:val="000000"/>
          <w:sz w:val="20"/>
          <w:szCs w:val="20"/>
        </w:rPr>
      </w:pPr>
      <w:r>
        <w:rPr>
          <w:rFonts w:ascii="Arial" w:hAnsi="Arial" w:cs="Arial"/>
          <w:color w:val="000000"/>
          <w:sz w:val="20"/>
          <w:szCs w:val="20"/>
        </w:rPr>
        <w:t xml:space="preserve">An element </w:t>
      </w:r>
      <w:r w:rsidR="00611D8A">
        <w:rPr>
          <w:rFonts w:ascii="Arial" w:hAnsi="Arial" w:cs="Arial"/>
          <w:color w:val="000000"/>
          <w:sz w:val="20"/>
          <w:szCs w:val="20"/>
        </w:rPr>
        <w:t xml:space="preserve">occurrence </w:t>
      </w:r>
      <w:r>
        <w:rPr>
          <w:rFonts w:ascii="Arial" w:hAnsi="Arial" w:cs="Arial"/>
          <w:color w:val="000000"/>
          <w:sz w:val="20"/>
          <w:szCs w:val="20"/>
        </w:rPr>
        <w:t xml:space="preserve">has an absent representation if the </w:t>
      </w:r>
      <w:r w:rsidR="00611D8A">
        <w:rPr>
          <w:rFonts w:ascii="Arial" w:hAnsi="Arial" w:cs="Arial"/>
          <w:color w:val="000000"/>
          <w:sz w:val="20"/>
          <w:szCs w:val="20"/>
        </w:rPr>
        <w:t>occurrence</w:t>
      </w:r>
      <w:r>
        <w:rPr>
          <w:rFonts w:ascii="Arial" w:hAnsi="Arial" w:cs="Arial"/>
          <w:color w:val="000000"/>
          <w:sz w:val="20"/>
          <w:szCs w:val="20"/>
        </w:rPr>
        <w:t xml:space="preserve"> does not have a nil or empty or normal </w:t>
      </w:r>
      <w:proofErr w:type="gramStart"/>
      <w:r>
        <w:rPr>
          <w:rFonts w:ascii="Arial" w:hAnsi="Arial" w:cs="Arial"/>
          <w:color w:val="000000"/>
          <w:sz w:val="20"/>
          <w:szCs w:val="20"/>
        </w:rPr>
        <w:t>representation,</w:t>
      </w:r>
      <w:proofErr w:type="gramEnd"/>
      <w:r>
        <w:rPr>
          <w:rFonts w:ascii="Arial" w:hAnsi="Arial" w:cs="Arial"/>
          <w:color w:val="000000"/>
          <w:sz w:val="20"/>
          <w:szCs w:val="20"/>
        </w:rPr>
        <w:t xml:space="preserve"> and it conforms to the grammar for </w:t>
      </w:r>
      <w:proofErr w:type="spellStart"/>
      <w:r>
        <w:rPr>
          <w:rFonts w:ascii="Arial" w:hAnsi="Arial" w:cs="Arial"/>
          <w:color w:val="000000"/>
          <w:sz w:val="20"/>
          <w:szCs w:val="20"/>
        </w:rPr>
        <w:t>AbsentElementRep</w:t>
      </w:r>
      <w:proofErr w:type="spellEnd"/>
      <w:r>
        <w:rPr>
          <w:rFonts w:ascii="Arial" w:hAnsi="Arial" w:cs="Arial"/>
          <w:color w:val="000000"/>
          <w:sz w:val="20"/>
          <w:szCs w:val="20"/>
        </w:rPr>
        <w:t xml:space="preserve">. The </w:t>
      </w:r>
      <w:r w:rsidR="00611D8A">
        <w:rPr>
          <w:rFonts w:ascii="Arial" w:hAnsi="Arial" w:cs="Arial"/>
          <w:color w:val="000000"/>
          <w:sz w:val="20"/>
          <w:szCs w:val="20"/>
        </w:rPr>
        <w:lastRenderedPageBreak/>
        <w:t>occurrence</w:t>
      </w:r>
      <w:r>
        <w:rPr>
          <w:rFonts w:ascii="Arial" w:hAnsi="Arial" w:cs="Arial"/>
          <w:color w:val="000000"/>
          <w:sz w:val="20"/>
          <w:szCs w:val="20"/>
        </w:rPr>
        <w:t xml:space="preserve">’s representation in the data stream is of length zero. Consequently, the Initiator, Terminator, </w:t>
      </w:r>
      <w:proofErr w:type="spellStart"/>
      <w:r>
        <w:rPr>
          <w:rFonts w:ascii="Arial" w:hAnsi="Arial" w:cs="Arial"/>
          <w:color w:val="000000"/>
          <w:sz w:val="20"/>
          <w:szCs w:val="20"/>
        </w:rPr>
        <w:t>LeadingAlignment</w:t>
      </w:r>
      <w:proofErr w:type="spellEnd"/>
      <w:r>
        <w:rPr>
          <w:rFonts w:ascii="Arial" w:hAnsi="Arial" w:cs="Arial"/>
          <w:color w:val="000000"/>
          <w:sz w:val="20"/>
          <w:szCs w:val="20"/>
        </w:rPr>
        <w:t xml:space="preserve">, </w:t>
      </w:r>
      <w:proofErr w:type="spellStart"/>
      <w:r>
        <w:rPr>
          <w:rFonts w:ascii="Arial" w:hAnsi="Arial" w:cs="Arial"/>
          <w:color w:val="000000"/>
          <w:sz w:val="20"/>
          <w:szCs w:val="20"/>
        </w:rPr>
        <w:t>TrailingAlignment</w:t>
      </w:r>
      <w:proofErr w:type="spellEnd"/>
      <w:r>
        <w:rPr>
          <w:rFonts w:ascii="Arial" w:hAnsi="Arial" w:cs="Arial"/>
          <w:color w:val="000000"/>
          <w:sz w:val="20"/>
          <w:szCs w:val="20"/>
        </w:rPr>
        <w:t xml:space="preserve">, </w:t>
      </w:r>
      <w:proofErr w:type="spellStart"/>
      <w:r>
        <w:rPr>
          <w:rFonts w:ascii="Arial" w:hAnsi="Arial" w:cs="Arial"/>
          <w:color w:val="000000"/>
          <w:sz w:val="20"/>
          <w:szCs w:val="20"/>
        </w:rPr>
        <w:t>PrefixLength</w:t>
      </w:r>
      <w:proofErr w:type="spellEnd"/>
      <w:r>
        <w:rPr>
          <w:rFonts w:ascii="Arial" w:hAnsi="Arial" w:cs="Arial"/>
          <w:color w:val="000000"/>
          <w:sz w:val="20"/>
          <w:szCs w:val="20"/>
        </w:rPr>
        <w:t xml:space="preserve"> regions must not be present. </w:t>
      </w:r>
    </w:p>
    <w:p w:rsidR="00864552" w:rsidRDefault="00864552" w:rsidP="00864552">
      <w:pPr>
        <w:autoSpaceDE w:val="0"/>
        <w:rPr>
          <w:rFonts w:ascii="Arial" w:hAnsi="Arial" w:cs="Arial"/>
          <w:color w:val="000000"/>
          <w:sz w:val="20"/>
          <w:szCs w:val="20"/>
        </w:rPr>
      </w:pPr>
    </w:p>
    <w:p w:rsidR="00864552" w:rsidRDefault="00864552" w:rsidP="00864552">
      <w:pPr>
        <w:autoSpaceDE w:val="0"/>
        <w:rPr>
          <w:rFonts w:ascii="Arial" w:hAnsi="Arial" w:cs="Arial"/>
          <w:color w:val="000000"/>
          <w:sz w:val="20"/>
          <w:szCs w:val="20"/>
        </w:rPr>
      </w:pPr>
      <w:proofErr w:type="gramStart"/>
      <w:r>
        <w:rPr>
          <w:rFonts w:ascii="Arial" w:hAnsi="Arial" w:cs="Arial"/>
          <w:color w:val="000000"/>
          <w:sz w:val="20"/>
          <w:szCs w:val="20"/>
        </w:rPr>
        <w:t>Example of an absent representation.</w:t>
      </w:r>
      <w:proofErr w:type="gramEnd"/>
      <w:r>
        <w:rPr>
          <w:rFonts w:ascii="Arial" w:hAnsi="Arial" w:cs="Arial"/>
          <w:color w:val="000000"/>
          <w:sz w:val="20"/>
          <w:szCs w:val="20"/>
        </w:rPr>
        <w:t xml:space="preserve"> During </w:t>
      </w:r>
      <w:proofErr w:type="spellStart"/>
      <w:r>
        <w:rPr>
          <w:rFonts w:ascii="Arial" w:hAnsi="Arial" w:cs="Arial"/>
          <w:color w:val="000000"/>
          <w:sz w:val="20"/>
          <w:szCs w:val="20"/>
        </w:rPr>
        <w:t>unparsing</w:t>
      </w:r>
      <w:proofErr w:type="spellEnd"/>
      <w:r>
        <w:rPr>
          <w:rFonts w:ascii="Arial" w:hAnsi="Arial" w:cs="Arial"/>
          <w:color w:val="000000"/>
          <w:sz w:val="20"/>
          <w:szCs w:val="20"/>
        </w:rPr>
        <w:t xml:space="preserve">, if an optional element </w:t>
      </w:r>
      <w:r w:rsidR="00AE500F">
        <w:rPr>
          <w:rFonts w:ascii="Arial" w:hAnsi="Arial" w:cs="Arial"/>
          <w:color w:val="000000"/>
          <w:sz w:val="20"/>
          <w:szCs w:val="20"/>
        </w:rPr>
        <w:t>does not have an item in</w:t>
      </w:r>
      <w:r>
        <w:rPr>
          <w:rFonts w:ascii="Arial" w:hAnsi="Arial" w:cs="Arial"/>
          <w:color w:val="000000"/>
          <w:sz w:val="20"/>
          <w:szCs w:val="20"/>
        </w:rPr>
        <w:t xml:space="preserve"> the </w:t>
      </w:r>
      <w:proofErr w:type="spellStart"/>
      <w:r>
        <w:rPr>
          <w:rFonts w:ascii="Arial" w:hAnsi="Arial" w:cs="Arial"/>
          <w:color w:val="000000"/>
          <w:sz w:val="20"/>
          <w:szCs w:val="20"/>
        </w:rPr>
        <w:t>infoset</w:t>
      </w:r>
      <w:proofErr w:type="spellEnd"/>
      <w:r>
        <w:rPr>
          <w:rFonts w:ascii="Arial" w:hAnsi="Arial" w:cs="Arial"/>
          <w:color w:val="000000"/>
          <w:sz w:val="20"/>
          <w:szCs w:val="20"/>
        </w:rPr>
        <w:t xml:space="preserve"> then nothing is output. However if a separator of an enclosing structure is subsequently output as the immediate next thing, then a subsequent parse of the element may return a representation of length zero (this is dependent on lengthKind). If this happens, and this length zero representation does not conform to either the nil representation or the empty representation or the normal representation, then it is the absent representation, and it behaves </w:t>
      </w:r>
      <w:r w:rsidRPr="00D939F2">
        <w:rPr>
          <w:rFonts w:ascii="Arial" w:hAnsi="Arial" w:cs="Arial"/>
          <w:i/>
          <w:color w:val="000000"/>
          <w:sz w:val="20"/>
          <w:szCs w:val="20"/>
        </w:rPr>
        <w:t>as if</w:t>
      </w:r>
      <w:r>
        <w:rPr>
          <w:rFonts w:ascii="Arial" w:hAnsi="Arial" w:cs="Arial"/>
          <w:i/>
          <w:color w:val="000000"/>
          <w:sz w:val="20"/>
          <w:szCs w:val="20"/>
        </w:rPr>
        <w:t xml:space="preserve"> the element</w:t>
      </w:r>
      <w:r w:rsidR="00611D8A">
        <w:rPr>
          <w:rFonts w:ascii="Arial" w:hAnsi="Arial" w:cs="Arial"/>
          <w:i/>
          <w:color w:val="000000"/>
          <w:sz w:val="20"/>
          <w:szCs w:val="20"/>
        </w:rPr>
        <w:t xml:space="preserve"> occurrence</w:t>
      </w:r>
      <w:r>
        <w:rPr>
          <w:rFonts w:ascii="Arial" w:hAnsi="Arial" w:cs="Arial"/>
          <w:i/>
          <w:color w:val="000000"/>
          <w:sz w:val="20"/>
          <w:szCs w:val="20"/>
        </w:rPr>
        <w:t xml:space="preserve"> i</w:t>
      </w:r>
      <w:r w:rsidRPr="00D939F2">
        <w:rPr>
          <w:rFonts w:ascii="Arial" w:hAnsi="Arial" w:cs="Arial"/>
          <w:i/>
          <w:color w:val="000000"/>
          <w:sz w:val="20"/>
          <w:szCs w:val="20"/>
        </w:rPr>
        <w:t xml:space="preserve">s </w:t>
      </w:r>
      <w:r>
        <w:rPr>
          <w:rFonts w:ascii="Arial" w:hAnsi="Arial" w:cs="Arial"/>
          <w:i/>
          <w:color w:val="000000"/>
          <w:sz w:val="20"/>
          <w:szCs w:val="20"/>
        </w:rPr>
        <w:t>‘</w:t>
      </w:r>
      <w:r w:rsidRPr="00D939F2">
        <w:rPr>
          <w:rFonts w:ascii="Arial" w:hAnsi="Arial" w:cs="Arial"/>
          <w:i/>
          <w:color w:val="000000"/>
          <w:sz w:val="20"/>
          <w:szCs w:val="20"/>
        </w:rPr>
        <w:t>missing</w:t>
      </w:r>
      <w:r>
        <w:rPr>
          <w:rFonts w:ascii="Arial" w:hAnsi="Arial" w:cs="Arial"/>
          <w:i/>
          <w:color w:val="000000"/>
          <w:sz w:val="20"/>
          <w:szCs w:val="20"/>
        </w:rPr>
        <w:t>’</w:t>
      </w:r>
      <w:r>
        <w:rPr>
          <w:rFonts w:ascii="Arial" w:hAnsi="Arial" w:cs="Arial"/>
          <w:color w:val="000000"/>
          <w:sz w:val="20"/>
          <w:szCs w:val="20"/>
        </w:rPr>
        <w:t xml:space="preserve">. </w:t>
      </w:r>
    </w:p>
    <w:p w:rsidR="00864552" w:rsidRDefault="00864552" w:rsidP="00F97125">
      <w:pPr>
        <w:autoSpaceDE w:val="0"/>
        <w:rPr>
          <w:rFonts w:ascii="Arial" w:hAnsi="Arial" w:cs="Arial"/>
          <w:b/>
          <w:i/>
          <w:color w:val="000000"/>
          <w:sz w:val="20"/>
          <w:szCs w:val="20"/>
        </w:rPr>
      </w:pPr>
    </w:p>
    <w:p w:rsidR="00F97125" w:rsidRPr="006007A7" w:rsidRDefault="00F97125" w:rsidP="00F97125">
      <w:pPr>
        <w:autoSpaceDE w:val="0"/>
        <w:rPr>
          <w:rFonts w:ascii="Arial" w:hAnsi="Arial" w:cs="Arial"/>
          <w:b/>
          <w:i/>
          <w:color w:val="000000"/>
          <w:sz w:val="20"/>
          <w:szCs w:val="20"/>
        </w:rPr>
      </w:pPr>
      <w:r w:rsidRPr="006007A7">
        <w:rPr>
          <w:rFonts w:ascii="Arial" w:hAnsi="Arial" w:cs="Arial"/>
          <w:b/>
          <w:i/>
          <w:color w:val="000000"/>
          <w:sz w:val="20"/>
          <w:szCs w:val="20"/>
        </w:rPr>
        <w:t>Missing</w:t>
      </w:r>
    </w:p>
    <w:p w:rsidR="00765CE7" w:rsidRDefault="00F97125" w:rsidP="00670434">
      <w:pPr>
        <w:autoSpaceDE w:val="0"/>
        <w:rPr>
          <w:rFonts w:ascii="Arial" w:hAnsi="Arial" w:cs="Arial"/>
          <w:color w:val="000000"/>
          <w:sz w:val="20"/>
          <w:szCs w:val="20"/>
        </w:rPr>
      </w:pPr>
      <w:r>
        <w:rPr>
          <w:rFonts w:ascii="Arial" w:hAnsi="Arial" w:cs="Arial"/>
          <w:color w:val="000000"/>
          <w:sz w:val="20"/>
          <w:szCs w:val="20"/>
        </w:rPr>
        <w:t xml:space="preserve">When parsing, an element </w:t>
      </w:r>
      <w:r w:rsidR="00065E22">
        <w:rPr>
          <w:rFonts w:ascii="Arial" w:hAnsi="Arial" w:cs="Arial"/>
          <w:color w:val="000000"/>
          <w:sz w:val="20"/>
          <w:szCs w:val="20"/>
        </w:rPr>
        <w:t xml:space="preserve">occurrence </w:t>
      </w:r>
      <w:r>
        <w:rPr>
          <w:rFonts w:ascii="Arial" w:hAnsi="Arial" w:cs="Arial"/>
          <w:color w:val="000000"/>
          <w:sz w:val="20"/>
          <w:szCs w:val="20"/>
        </w:rPr>
        <w:t xml:space="preserve">is missing if it does not have </w:t>
      </w:r>
      <w:r w:rsidR="00A960DC">
        <w:rPr>
          <w:rFonts w:ascii="Arial" w:hAnsi="Arial" w:cs="Arial"/>
          <w:color w:val="000000"/>
          <w:sz w:val="20"/>
          <w:szCs w:val="20"/>
        </w:rPr>
        <w:t xml:space="preserve">any of the above representations, </w:t>
      </w:r>
      <w:r>
        <w:rPr>
          <w:rFonts w:ascii="Arial" w:hAnsi="Arial" w:cs="Arial"/>
          <w:color w:val="000000"/>
          <w:sz w:val="20"/>
          <w:szCs w:val="20"/>
        </w:rPr>
        <w:t>or</w:t>
      </w:r>
      <w:r w:rsidR="00A960DC">
        <w:rPr>
          <w:rFonts w:ascii="Arial" w:hAnsi="Arial" w:cs="Arial"/>
          <w:color w:val="000000"/>
          <w:sz w:val="20"/>
          <w:szCs w:val="20"/>
        </w:rPr>
        <w:t xml:space="preserve"> i</w:t>
      </w:r>
      <w:r>
        <w:rPr>
          <w:rFonts w:ascii="Arial" w:hAnsi="Arial" w:cs="Arial"/>
          <w:color w:val="000000"/>
          <w:sz w:val="20"/>
          <w:szCs w:val="20"/>
        </w:rPr>
        <w:t xml:space="preserve">t has the </w:t>
      </w:r>
      <w:r w:rsidR="00A960DC">
        <w:rPr>
          <w:rFonts w:ascii="Arial" w:hAnsi="Arial" w:cs="Arial"/>
          <w:color w:val="000000"/>
          <w:sz w:val="20"/>
          <w:szCs w:val="20"/>
        </w:rPr>
        <w:t>absent</w:t>
      </w:r>
      <w:r>
        <w:rPr>
          <w:rFonts w:ascii="Arial" w:hAnsi="Arial" w:cs="Arial"/>
          <w:color w:val="000000"/>
          <w:sz w:val="20"/>
          <w:szCs w:val="20"/>
        </w:rPr>
        <w:t xml:space="preserve"> representation. When </w:t>
      </w:r>
      <w:proofErr w:type="spellStart"/>
      <w:r>
        <w:rPr>
          <w:rFonts w:ascii="Arial" w:hAnsi="Arial" w:cs="Arial"/>
          <w:color w:val="000000"/>
          <w:sz w:val="20"/>
          <w:szCs w:val="20"/>
        </w:rPr>
        <w:t>unparsing</w:t>
      </w:r>
      <w:proofErr w:type="spellEnd"/>
      <w:r>
        <w:rPr>
          <w:rFonts w:ascii="Arial" w:hAnsi="Arial" w:cs="Arial"/>
          <w:color w:val="000000"/>
          <w:sz w:val="20"/>
          <w:szCs w:val="20"/>
        </w:rPr>
        <w:t xml:space="preserve">, an element </w:t>
      </w:r>
      <w:r w:rsidR="00065E22">
        <w:rPr>
          <w:rFonts w:ascii="Arial" w:hAnsi="Arial" w:cs="Arial"/>
          <w:color w:val="000000"/>
          <w:sz w:val="20"/>
          <w:szCs w:val="20"/>
        </w:rPr>
        <w:t xml:space="preserve">occurrence </w:t>
      </w:r>
      <w:r>
        <w:rPr>
          <w:rFonts w:ascii="Arial" w:hAnsi="Arial" w:cs="Arial"/>
          <w:color w:val="000000"/>
          <w:sz w:val="20"/>
          <w:szCs w:val="20"/>
        </w:rPr>
        <w:t xml:space="preserve">is missing if there </w:t>
      </w:r>
      <w:r w:rsidR="00765CE7">
        <w:rPr>
          <w:rFonts w:ascii="Arial" w:hAnsi="Arial" w:cs="Arial"/>
          <w:color w:val="000000"/>
          <w:sz w:val="20"/>
          <w:szCs w:val="20"/>
        </w:rPr>
        <w:t xml:space="preserve">is no </w:t>
      </w:r>
      <w:r w:rsidR="00AE500F">
        <w:rPr>
          <w:rFonts w:ascii="Arial" w:hAnsi="Arial" w:cs="Arial"/>
          <w:color w:val="000000"/>
          <w:sz w:val="20"/>
          <w:szCs w:val="20"/>
        </w:rPr>
        <w:t xml:space="preserve">item </w:t>
      </w:r>
      <w:r>
        <w:rPr>
          <w:rFonts w:ascii="Arial" w:hAnsi="Arial" w:cs="Arial"/>
          <w:color w:val="000000"/>
          <w:sz w:val="20"/>
          <w:szCs w:val="20"/>
        </w:rPr>
        <w:t xml:space="preserve">in the </w:t>
      </w:r>
      <w:proofErr w:type="spellStart"/>
      <w:r>
        <w:rPr>
          <w:rFonts w:ascii="Arial" w:hAnsi="Arial" w:cs="Arial"/>
          <w:color w:val="000000"/>
          <w:sz w:val="20"/>
          <w:szCs w:val="20"/>
        </w:rPr>
        <w:t>infoset</w:t>
      </w:r>
      <w:proofErr w:type="spellEnd"/>
      <w:r>
        <w:rPr>
          <w:rFonts w:ascii="Arial" w:hAnsi="Arial" w:cs="Arial"/>
          <w:color w:val="000000"/>
          <w:sz w:val="20"/>
          <w:szCs w:val="20"/>
        </w:rPr>
        <w:t xml:space="preserve">. </w:t>
      </w:r>
      <w:r w:rsidR="00A960DC">
        <w:rPr>
          <w:rFonts w:ascii="Arial" w:hAnsi="Arial" w:cs="Arial"/>
          <w:color w:val="000000"/>
          <w:sz w:val="20"/>
          <w:szCs w:val="20"/>
        </w:rPr>
        <w:t xml:space="preserve"> </w:t>
      </w:r>
    </w:p>
    <w:p w:rsidR="00765CE7" w:rsidRDefault="00765CE7" w:rsidP="00670434">
      <w:pPr>
        <w:autoSpaceDE w:val="0"/>
        <w:rPr>
          <w:rFonts w:ascii="Arial" w:hAnsi="Arial" w:cs="Arial"/>
          <w:color w:val="000000"/>
          <w:sz w:val="20"/>
          <w:szCs w:val="20"/>
        </w:rPr>
      </w:pPr>
    </w:p>
    <w:p w:rsidR="00475F0A" w:rsidRDefault="00475F0A" w:rsidP="00475F0A">
      <w:pPr>
        <w:autoSpaceDE w:val="0"/>
        <w:rPr>
          <w:rFonts w:ascii="Arial" w:hAnsi="Arial" w:cs="Arial"/>
          <w:color w:val="000000"/>
          <w:sz w:val="20"/>
          <w:szCs w:val="20"/>
        </w:rPr>
      </w:pPr>
      <w:r>
        <w:rPr>
          <w:rFonts w:ascii="Arial" w:hAnsi="Arial" w:cs="Arial"/>
          <w:color w:val="000000"/>
          <w:sz w:val="20"/>
          <w:szCs w:val="20"/>
        </w:rPr>
        <w:t>When parsing, an occurrence is ‘known to exist’ if it has normal, nil or empty representation, or an occurrence is ‘known not to exist’ if it has absent representation or is missing.</w:t>
      </w:r>
    </w:p>
    <w:p w:rsidR="00475F0A" w:rsidRDefault="00475F0A" w:rsidP="0018588B">
      <w:pPr>
        <w:autoSpaceDE w:val="0"/>
        <w:rPr>
          <w:rFonts w:ascii="Arial" w:hAnsi="Arial" w:cs="Arial"/>
          <w:sz w:val="20"/>
        </w:rPr>
      </w:pPr>
    </w:p>
    <w:p w:rsidR="002C6055" w:rsidRDefault="002C6055" w:rsidP="0018588B">
      <w:pPr>
        <w:autoSpaceDE w:val="0"/>
        <w:rPr>
          <w:rFonts w:ascii="Arial" w:hAnsi="Arial" w:cs="Arial"/>
          <w:b/>
          <w:color w:val="000000"/>
        </w:rPr>
      </w:pPr>
    </w:p>
    <w:p w:rsidR="002C6055" w:rsidRPr="002C6055" w:rsidRDefault="002C6055" w:rsidP="0018588B">
      <w:pPr>
        <w:autoSpaceDE w:val="0"/>
        <w:rPr>
          <w:rFonts w:ascii="Arial" w:hAnsi="Arial" w:cs="Arial"/>
          <w:b/>
          <w:color w:val="000000"/>
        </w:rPr>
      </w:pPr>
      <w:r w:rsidRPr="002C6055">
        <w:rPr>
          <w:rFonts w:ascii="Arial" w:hAnsi="Arial" w:cs="Arial"/>
          <w:b/>
          <w:color w:val="000000"/>
        </w:rPr>
        <w:t>Examples</w:t>
      </w:r>
    </w:p>
    <w:p w:rsidR="00D23563" w:rsidRDefault="00D23563" w:rsidP="0018588B">
      <w:pPr>
        <w:autoSpaceDE w:val="0"/>
        <w:rPr>
          <w:rFonts w:ascii="Arial" w:hAnsi="Arial" w:cs="Arial"/>
          <w:color w:val="000000"/>
          <w:sz w:val="20"/>
          <w:szCs w:val="20"/>
        </w:rPr>
      </w:pPr>
    </w:p>
    <w:p w:rsidR="00E50D15" w:rsidRDefault="00E50D15" w:rsidP="00BC157B">
      <w:pPr>
        <w:autoSpaceDE w:val="0"/>
        <w:rPr>
          <w:rFonts w:ascii="Arial" w:hAnsi="Arial" w:cs="Arial"/>
          <w:color w:val="000000"/>
          <w:sz w:val="20"/>
          <w:szCs w:val="20"/>
        </w:rPr>
      </w:pPr>
      <w:r>
        <w:rPr>
          <w:rFonts w:ascii="Arial" w:hAnsi="Arial" w:cs="Arial"/>
          <w:color w:val="000000"/>
          <w:sz w:val="20"/>
          <w:szCs w:val="20"/>
        </w:rPr>
        <w:t>The following examples illustrate missing and empty.</w:t>
      </w:r>
    </w:p>
    <w:p w:rsidR="00E50D15" w:rsidRDefault="00E50D15" w:rsidP="00BC157B">
      <w:pPr>
        <w:autoSpaceDE w:val="0"/>
        <w:rPr>
          <w:rFonts w:ascii="Arial" w:hAnsi="Arial" w:cs="Arial"/>
          <w:color w:val="000000"/>
          <w:sz w:val="20"/>
          <w:szCs w:val="20"/>
        </w:rPr>
      </w:pPr>
    </w:p>
    <w:p w:rsidR="008371CB" w:rsidRDefault="00E50D15" w:rsidP="00E50D15">
      <w:pPr>
        <w:suppressAutoHyphens w:val="0"/>
        <w:autoSpaceDE w:val="0"/>
        <w:autoSpaceDN w:val="0"/>
        <w:adjustRightInd w:val="0"/>
        <w:rPr>
          <w:rFonts w:ascii="Courier New" w:hAnsi="Courier New" w:cs="Courier New"/>
          <w:color w:val="000000"/>
          <w:sz w:val="20"/>
          <w:szCs w:val="20"/>
          <w:lang w:eastAsia="ja-JP"/>
        </w:rPr>
      </w:pPr>
      <w:r>
        <w:rPr>
          <w:rFonts w:ascii="Courier New" w:hAnsi="Courier New" w:cs="Courier New"/>
          <w:color w:val="000000"/>
          <w:sz w:val="20"/>
          <w:szCs w:val="20"/>
          <w:lang w:eastAsia="ja-JP"/>
        </w:rPr>
        <w:t>&lt;</w:t>
      </w:r>
      <w:proofErr w:type="spellStart"/>
      <w:r>
        <w:rPr>
          <w:rFonts w:ascii="Courier New" w:hAnsi="Courier New" w:cs="Courier New"/>
          <w:color w:val="000000"/>
          <w:sz w:val="20"/>
          <w:szCs w:val="20"/>
          <w:lang w:eastAsia="ja-JP"/>
        </w:rPr>
        <w:t>xs</w:t>
      </w:r>
      <w:proofErr w:type="gramStart"/>
      <w:r>
        <w:rPr>
          <w:rFonts w:ascii="Courier New" w:hAnsi="Courier New" w:cs="Courier New"/>
          <w:color w:val="000000"/>
          <w:sz w:val="20"/>
          <w:szCs w:val="20"/>
          <w:lang w:eastAsia="ja-JP"/>
        </w:rPr>
        <w:t>:sequence</w:t>
      </w:r>
      <w:proofErr w:type="spellEnd"/>
      <w:proofErr w:type="gramEnd"/>
      <w:r>
        <w:rPr>
          <w:rFonts w:ascii="Courier New" w:hAnsi="Courier New" w:cs="Courier New"/>
          <w:color w:val="000000"/>
          <w:sz w:val="20"/>
          <w:szCs w:val="20"/>
          <w:lang w:eastAsia="ja-JP"/>
        </w:rPr>
        <w:t xml:space="preserve"> </w:t>
      </w:r>
      <w:proofErr w:type="spellStart"/>
      <w:r>
        <w:rPr>
          <w:rFonts w:ascii="Courier New" w:hAnsi="Courier New" w:cs="Courier New"/>
          <w:color w:val="000000"/>
          <w:sz w:val="20"/>
          <w:szCs w:val="20"/>
          <w:lang w:eastAsia="ja-JP"/>
        </w:rPr>
        <w:t>dfdl:separator</w:t>
      </w:r>
      <w:proofErr w:type="spellEnd"/>
      <w:r>
        <w:rPr>
          <w:rFonts w:ascii="Courier New" w:hAnsi="Courier New" w:cs="Courier New"/>
          <w:color w:val="000000"/>
          <w:sz w:val="20"/>
          <w:szCs w:val="20"/>
          <w:lang w:eastAsia="ja-JP"/>
        </w:rPr>
        <w:t xml:space="preserve">="," </w:t>
      </w:r>
      <w:proofErr w:type="spellStart"/>
      <w:r>
        <w:rPr>
          <w:rFonts w:ascii="Courier New" w:hAnsi="Courier New" w:cs="Courier New"/>
          <w:color w:val="000000"/>
          <w:sz w:val="20"/>
          <w:szCs w:val="20"/>
          <w:lang w:eastAsia="ja-JP"/>
        </w:rPr>
        <w:t>dfdl:terminator</w:t>
      </w:r>
      <w:proofErr w:type="spellEnd"/>
      <w:r>
        <w:rPr>
          <w:rFonts w:ascii="Courier New" w:hAnsi="Courier New" w:cs="Courier New"/>
          <w:color w:val="000000"/>
          <w:sz w:val="20"/>
          <w:szCs w:val="20"/>
          <w:lang w:eastAsia="ja-JP"/>
        </w:rPr>
        <w:t xml:space="preserve">="@" </w:t>
      </w:r>
    </w:p>
    <w:p w:rsidR="00E50D15" w:rsidRDefault="008371CB" w:rsidP="00E50D15">
      <w:pPr>
        <w:suppressAutoHyphens w:val="0"/>
        <w:autoSpaceDE w:val="0"/>
        <w:autoSpaceDN w:val="0"/>
        <w:adjustRightInd w:val="0"/>
        <w:rPr>
          <w:rFonts w:ascii="Courier New" w:hAnsi="Courier New" w:cs="Courier New"/>
          <w:color w:val="000000"/>
          <w:sz w:val="20"/>
          <w:szCs w:val="20"/>
          <w:lang w:eastAsia="ja-JP"/>
        </w:rPr>
      </w:pPr>
      <w:r>
        <w:rPr>
          <w:rFonts w:ascii="Courier New" w:hAnsi="Courier New" w:cs="Courier New"/>
          <w:color w:val="000000"/>
          <w:sz w:val="20"/>
          <w:szCs w:val="20"/>
          <w:lang w:eastAsia="ja-JP"/>
        </w:rPr>
        <w:t xml:space="preserve">             </w:t>
      </w:r>
      <w:proofErr w:type="spellStart"/>
      <w:proofErr w:type="gramStart"/>
      <w:r w:rsidR="00E50D15">
        <w:rPr>
          <w:rFonts w:ascii="Courier New" w:hAnsi="Courier New" w:cs="Courier New"/>
          <w:color w:val="000000"/>
          <w:sz w:val="20"/>
          <w:szCs w:val="20"/>
          <w:lang w:eastAsia="ja-JP"/>
        </w:rPr>
        <w:t>dfdl:</w:t>
      </w:r>
      <w:proofErr w:type="gramEnd"/>
      <w:r w:rsidR="00E50D15">
        <w:rPr>
          <w:rFonts w:ascii="Courier New" w:hAnsi="Courier New" w:cs="Courier New"/>
          <w:color w:val="000000"/>
          <w:sz w:val="20"/>
          <w:szCs w:val="20"/>
          <w:lang w:eastAsia="ja-JP"/>
        </w:rPr>
        <w:t>separatorSuppressionPolicy</w:t>
      </w:r>
      <w:proofErr w:type="spellEnd"/>
      <w:r w:rsidR="00E50D15">
        <w:rPr>
          <w:rFonts w:ascii="Courier New" w:hAnsi="Courier New" w:cs="Courier New"/>
          <w:color w:val="000000"/>
          <w:sz w:val="20"/>
          <w:szCs w:val="20"/>
          <w:lang w:eastAsia="ja-JP"/>
        </w:rPr>
        <w:t>="</w:t>
      </w:r>
      <w:proofErr w:type="spellStart"/>
      <w:r w:rsidR="00E50D15">
        <w:rPr>
          <w:rFonts w:ascii="Courier New" w:hAnsi="Courier New" w:cs="Courier New"/>
          <w:color w:val="000000"/>
          <w:sz w:val="20"/>
          <w:szCs w:val="20"/>
          <w:lang w:eastAsia="ja-JP"/>
        </w:rPr>
        <w:t>trailingEmpty</w:t>
      </w:r>
      <w:proofErr w:type="spellEnd"/>
      <w:r w:rsidR="00E50D15">
        <w:rPr>
          <w:rFonts w:ascii="Courier New" w:hAnsi="Courier New" w:cs="Courier New"/>
          <w:color w:val="000000"/>
          <w:sz w:val="20"/>
          <w:szCs w:val="20"/>
          <w:lang w:eastAsia="ja-JP"/>
        </w:rPr>
        <w:t>"&gt;</w:t>
      </w:r>
    </w:p>
    <w:p w:rsidR="008371CB" w:rsidRDefault="00E50D15" w:rsidP="00E50D15">
      <w:pPr>
        <w:suppressAutoHyphens w:val="0"/>
        <w:autoSpaceDE w:val="0"/>
        <w:autoSpaceDN w:val="0"/>
        <w:adjustRightInd w:val="0"/>
        <w:rPr>
          <w:rFonts w:ascii="Courier New" w:hAnsi="Courier New" w:cs="Courier New"/>
          <w:color w:val="000000"/>
          <w:sz w:val="20"/>
          <w:szCs w:val="20"/>
          <w:lang w:eastAsia="ja-JP"/>
        </w:rPr>
      </w:pPr>
      <w:r>
        <w:rPr>
          <w:rFonts w:ascii="Courier New" w:hAnsi="Courier New" w:cs="Courier New"/>
          <w:color w:val="000000"/>
          <w:sz w:val="20"/>
          <w:szCs w:val="20"/>
          <w:lang w:eastAsia="ja-JP"/>
        </w:rPr>
        <w:tab/>
        <w:t>&lt;</w:t>
      </w:r>
      <w:proofErr w:type="spellStart"/>
      <w:r>
        <w:rPr>
          <w:rFonts w:ascii="Courier New" w:hAnsi="Courier New" w:cs="Courier New"/>
          <w:color w:val="000000"/>
          <w:sz w:val="20"/>
          <w:szCs w:val="20"/>
          <w:lang w:eastAsia="ja-JP"/>
        </w:rPr>
        <w:t>xs</w:t>
      </w:r>
      <w:proofErr w:type="gramStart"/>
      <w:r>
        <w:rPr>
          <w:rFonts w:ascii="Courier New" w:hAnsi="Courier New" w:cs="Courier New"/>
          <w:color w:val="000000"/>
          <w:sz w:val="20"/>
          <w:szCs w:val="20"/>
          <w:lang w:eastAsia="ja-JP"/>
        </w:rPr>
        <w:t>:element</w:t>
      </w:r>
      <w:proofErr w:type="spellEnd"/>
      <w:proofErr w:type="gramEnd"/>
      <w:r>
        <w:rPr>
          <w:rFonts w:ascii="Courier New" w:hAnsi="Courier New" w:cs="Courier New"/>
          <w:color w:val="000000"/>
          <w:sz w:val="20"/>
          <w:szCs w:val="20"/>
          <w:lang w:eastAsia="ja-JP"/>
        </w:rPr>
        <w:t xml:space="preserve"> name="A" type="</w:t>
      </w:r>
      <w:proofErr w:type="spellStart"/>
      <w:r>
        <w:rPr>
          <w:rFonts w:ascii="Courier New" w:hAnsi="Courier New" w:cs="Courier New"/>
          <w:color w:val="000000"/>
          <w:sz w:val="20"/>
          <w:szCs w:val="20"/>
          <w:lang w:eastAsia="ja-JP"/>
        </w:rPr>
        <w:t>xs:string</w:t>
      </w:r>
      <w:proofErr w:type="spellEnd"/>
      <w:r>
        <w:rPr>
          <w:rFonts w:ascii="Courier New" w:hAnsi="Courier New" w:cs="Courier New"/>
          <w:color w:val="000000"/>
          <w:sz w:val="20"/>
          <w:szCs w:val="20"/>
          <w:lang w:eastAsia="ja-JP"/>
        </w:rPr>
        <w:t xml:space="preserve">" </w:t>
      </w:r>
      <w:r w:rsidR="008371CB">
        <w:rPr>
          <w:rFonts w:ascii="Courier New" w:hAnsi="Courier New" w:cs="Courier New"/>
          <w:color w:val="000000"/>
          <w:sz w:val="20"/>
          <w:szCs w:val="20"/>
          <w:lang w:eastAsia="ja-JP"/>
        </w:rPr>
        <w:t xml:space="preserve">  </w:t>
      </w:r>
    </w:p>
    <w:p w:rsidR="00E50D15" w:rsidRDefault="008371CB" w:rsidP="00E50D15">
      <w:pPr>
        <w:suppressAutoHyphens w:val="0"/>
        <w:autoSpaceDE w:val="0"/>
        <w:autoSpaceDN w:val="0"/>
        <w:adjustRightInd w:val="0"/>
        <w:rPr>
          <w:rFonts w:ascii="Courier New" w:hAnsi="Courier New" w:cs="Courier New"/>
          <w:color w:val="000000"/>
          <w:sz w:val="20"/>
          <w:szCs w:val="20"/>
          <w:lang w:eastAsia="ja-JP"/>
        </w:rPr>
      </w:pPr>
      <w:r>
        <w:rPr>
          <w:rFonts w:ascii="Courier New" w:hAnsi="Courier New" w:cs="Courier New"/>
          <w:color w:val="000000"/>
          <w:sz w:val="20"/>
          <w:szCs w:val="20"/>
          <w:lang w:eastAsia="ja-JP"/>
        </w:rPr>
        <w:t xml:space="preserve">                  </w:t>
      </w:r>
      <w:proofErr w:type="spellStart"/>
      <w:proofErr w:type="gramStart"/>
      <w:r w:rsidR="00E50D15">
        <w:rPr>
          <w:rFonts w:ascii="Courier New" w:hAnsi="Courier New" w:cs="Courier New"/>
          <w:color w:val="000000"/>
          <w:sz w:val="20"/>
          <w:szCs w:val="20"/>
          <w:lang w:eastAsia="ja-JP"/>
        </w:rPr>
        <w:t>dfdl:</w:t>
      </w:r>
      <w:proofErr w:type="gramEnd"/>
      <w:r w:rsidR="00E50D15">
        <w:rPr>
          <w:rFonts w:ascii="Courier New" w:hAnsi="Courier New" w:cs="Courier New"/>
          <w:color w:val="000000"/>
          <w:sz w:val="20"/>
          <w:szCs w:val="20"/>
          <w:lang w:eastAsia="ja-JP"/>
        </w:rPr>
        <w:t>lengthKind</w:t>
      </w:r>
      <w:proofErr w:type="spellEnd"/>
      <w:r w:rsidR="00E50D15">
        <w:rPr>
          <w:rFonts w:ascii="Courier New" w:hAnsi="Courier New" w:cs="Courier New"/>
          <w:color w:val="000000"/>
          <w:sz w:val="20"/>
          <w:szCs w:val="20"/>
          <w:lang w:eastAsia="ja-JP"/>
        </w:rPr>
        <w:t>="delimited"/&gt;</w:t>
      </w:r>
    </w:p>
    <w:p w:rsidR="008371CB" w:rsidRDefault="008371CB" w:rsidP="008371CB">
      <w:pPr>
        <w:suppressAutoHyphens w:val="0"/>
        <w:autoSpaceDE w:val="0"/>
        <w:autoSpaceDN w:val="0"/>
        <w:adjustRightInd w:val="0"/>
        <w:rPr>
          <w:rFonts w:ascii="Courier New" w:hAnsi="Courier New" w:cs="Courier New"/>
          <w:color w:val="000000"/>
          <w:sz w:val="20"/>
          <w:szCs w:val="20"/>
          <w:lang w:eastAsia="ja-JP"/>
        </w:rPr>
      </w:pPr>
      <w:r>
        <w:rPr>
          <w:rFonts w:ascii="Courier New" w:hAnsi="Courier New" w:cs="Courier New"/>
          <w:color w:val="000000"/>
          <w:sz w:val="20"/>
          <w:szCs w:val="20"/>
          <w:lang w:eastAsia="ja-JP"/>
        </w:rPr>
        <w:tab/>
        <w:t>&lt;</w:t>
      </w:r>
      <w:proofErr w:type="spellStart"/>
      <w:r>
        <w:rPr>
          <w:rFonts w:ascii="Courier New" w:hAnsi="Courier New" w:cs="Courier New"/>
          <w:color w:val="000000"/>
          <w:sz w:val="20"/>
          <w:szCs w:val="20"/>
          <w:lang w:eastAsia="ja-JP"/>
        </w:rPr>
        <w:t>xs</w:t>
      </w:r>
      <w:proofErr w:type="gramStart"/>
      <w:r>
        <w:rPr>
          <w:rFonts w:ascii="Courier New" w:hAnsi="Courier New" w:cs="Courier New"/>
          <w:color w:val="000000"/>
          <w:sz w:val="20"/>
          <w:szCs w:val="20"/>
          <w:lang w:eastAsia="ja-JP"/>
        </w:rPr>
        <w:t>:element</w:t>
      </w:r>
      <w:proofErr w:type="spellEnd"/>
      <w:proofErr w:type="gramEnd"/>
      <w:r>
        <w:rPr>
          <w:rFonts w:ascii="Courier New" w:hAnsi="Courier New" w:cs="Courier New"/>
          <w:color w:val="000000"/>
          <w:sz w:val="20"/>
          <w:szCs w:val="20"/>
          <w:lang w:eastAsia="ja-JP"/>
        </w:rPr>
        <w:t xml:space="preserve"> name="B" type="</w:t>
      </w:r>
      <w:proofErr w:type="spellStart"/>
      <w:r>
        <w:rPr>
          <w:rFonts w:ascii="Courier New" w:hAnsi="Courier New" w:cs="Courier New"/>
          <w:color w:val="000000"/>
          <w:sz w:val="20"/>
          <w:szCs w:val="20"/>
          <w:lang w:eastAsia="ja-JP"/>
        </w:rPr>
        <w:t>xs:string</w:t>
      </w:r>
      <w:proofErr w:type="spellEnd"/>
      <w:r>
        <w:rPr>
          <w:rFonts w:ascii="Courier New" w:hAnsi="Courier New" w:cs="Courier New"/>
          <w:color w:val="000000"/>
          <w:sz w:val="20"/>
          <w:szCs w:val="20"/>
          <w:lang w:eastAsia="ja-JP"/>
        </w:rPr>
        <w:t xml:space="preserve">" </w:t>
      </w:r>
      <w:proofErr w:type="spellStart"/>
      <w:r>
        <w:rPr>
          <w:rFonts w:ascii="Courier New" w:hAnsi="Courier New" w:cs="Courier New"/>
          <w:color w:val="000000"/>
          <w:sz w:val="20"/>
          <w:szCs w:val="20"/>
          <w:lang w:eastAsia="ja-JP"/>
        </w:rPr>
        <w:t>minOccurs</w:t>
      </w:r>
      <w:proofErr w:type="spellEnd"/>
      <w:r>
        <w:rPr>
          <w:rFonts w:ascii="Courier New" w:hAnsi="Courier New" w:cs="Courier New"/>
          <w:color w:val="000000"/>
          <w:sz w:val="20"/>
          <w:szCs w:val="20"/>
          <w:lang w:eastAsia="ja-JP"/>
        </w:rPr>
        <w:t>="0"</w:t>
      </w:r>
    </w:p>
    <w:p w:rsidR="008371CB" w:rsidRDefault="008371CB" w:rsidP="008371CB">
      <w:pPr>
        <w:suppressAutoHyphens w:val="0"/>
        <w:autoSpaceDE w:val="0"/>
        <w:autoSpaceDN w:val="0"/>
        <w:adjustRightInd w:val="0"/>
        <w:rPr>
          <w:rFonts w:ascii="Courier New" w:hAnsi="Courier New" w:cs="Courier New"/>
          <w:color w:val="000000"/>
          <w:sz w:val="20"/>
          <w:szCs w:val="20"/>
          <w:lang w:eastAsia="ja-JP"/>
        </w:rPr>
      </w:pPr>
      <w:r>
        <w:rPr>
          <w:rFonts w:ascii="Courier New" w:hAnsi="Courier New" w:cs="Courier New"/>
          <w:color w:val="000000"/>
          <w:sz w:val="20"/>
          <w:szCs w:val="20"/>
          <w:lang w:eastAsia="ja-JP"/>
        </w:rPr>
        <w:t xml:space="preserve">                  </w:t>
      </w:r>
      <w:proofErr w:type="spellStart"/>
      <w:proofErr w:type="gramStart"/>
      <w:r>
        <w:rPr>
          <w:rFonts w:ascii="Courier New" w:hAnsi="Courier New" w:cs="Courier New"/>
          <w:color w:val="000000"/>
          <w:sz w:val="20"/>
          <w:szCs w:val="20"/>
          <w:lang w:eastAsia="ja-JP"/>
        </w:rPr>
        <w:t>dfdl:</w:t>
      </w:r>
      <w:proofErr w:type="gramEnd"/>
      <w:r>
        <w:rPr>
          <w:rFonts w:ascii="Courier New" w:hAnsi="Courier New" w:cs="Courier New"/>
          <w:color w:val="000000"/>
          <w:sz w:val="20"/>
          <w:szCs w:val="20"/>
          <w:lang w:eastAsia="ja-JP"/>
        </w:rPr>
        <w:t>lengthKind</w:t>
      </w:r>
      <w:proofErr w:type="spellEnd"/>
      <w:r>
        <w:rPr>
          <w:rFonts w:ascii="Courier New" w:hAnsi="Courier New" w:cs="Courier New"/>
          <w:color w:val="000000"/>
          <w:sz w:val="20"/>
          <w:szCs w:val="20"/>
          <w:lang w:eastAsia="ja-JP"/>
        </w:rPr>
        <w:t>="delimited"/&gt;</w:t>
      </w:r>
    </w:p>
    <w:p w:rsidR="008371CB" w:rsidRDefault="008371CB" w:rsidP="008371CB">
      <w:pPr>
        <w:suppressAutoHyphens w:val="0"/>
        <w:autoSpaceDE w:val="0"/>
        <w:autoSpaceDN w:val="0"/>
        <w:adjustRightInd w:val="0"/>
        <w:rPr>
          <w:rFonts w:ascii="Courier New" w:hAnsi="Courier New" w:cs="Courier New"/>
          <w:color w:val="000000"/>
          <w:sz w:val="20"/>
          <w:szCs w:val="20"/>
          <w:lang w:eastAsia="ja-JP"/>
        </w:rPr>
      </w:pPr>
      <w:r>
        <w:rPr>
          <w:rFonts w:ascii="Courier New" w:hAnsi="Courier New" w:cs="Courier New"/>
          <w:color w:val="000000"/>
          <w:sz w:val="20"/>
          <w:szCs w:val="20"/>
          <w:lang w:eastAsia="ja-JP"/>
        </w:rPr>
        <w:tab/>
        <w:t>&lt;</w:t>
      </w:r>
      <w:proofErr w:type="spellStart"/>
      <w:r>
        <w:rPr>
          <w:rFonts w:ascii="Courier New" w:hAnsi="Courier New" w:cs="Courier New"/>
          <w:color w:val="000000"/>
          <w:sz w:val="20"/>
          <w:szCs w:val="20"/>
          <w:lang w:eastAsia="ja-JP"/>
        </w:rPr>
        <w:t>xs</w:t>
      </w:r>
      <w:proofErr w:type="gramStart"/>
      <w:r>
        <w:rPr>
          <w:rFonts w:ascii="Courier New" w:hAnsi="Courier New" w:cs="Courier New"/>
          <w:color w:val="000000"/>
          <w:sz w:val="20"/>
          <w:szCs w:val="20"/>
          <w:lang w:eastAsia="ja-JP"/>
        </w:rPr>
        <w:t>:element</w:t>
      </w:r>
      <w:proofErr w:type="spellEnd"/>
      <w:proofErr w:type="gramEnd"/>
      <w:r>
        <w:rPr>
          <w:rFonts w:ascii="Courier New" w:hAnsi="Courier New" w:cs="Courier New"/>
          <w:color w:val="000000"/>
          <w:sz w:val="20"/>
          <w:szCs w:val="20"/>
          <w:lang w:eastAsia="ja-JP"/>
        </w:rPr>
        <w:t xml:space="preserve"> name="C" type="</w:t>
      </w:r>
      <w:proofErr w:type="spellStart"/>
      <w:r>
        <w:rPr>
          <w:rFonts w:ascii="Courier New" w:hAnsi="Courier New" w:cs="Courier New"/>
          <w:color w:val="000000"/>
          <w:sz w:val="20"/>
          <w:szCs w:val="20"/>
          <w:lang w:eastAsia="ja-JP"/>
        </w:rPr>
        <w:t>xs:string</w:t>
      </w:r>
      <w:proofErr w:type="spellEnd"/>
      <w:r>
        <w:rPr>
          <w:rFonts w:ascii="Courier New" w:hAnsi="Courier New" w:cs="Courier New"/>
          <w:color w:val="000000"/>
          <w:sz w:val="20"/>
          <w:szCs w:val="20"/>
          <w:lang w:eastAsia="ja-JP"/>
        </w:rPr>
        <w:t xml:space="preserve">" </w:t>
      </w:r>
      <w:proofErr w:type="spellStart"/>
      <w:r>
        <w:rPr>
          <w:rFonts w:ascii="Courier New" w:hAnsi="Courier New" w:cs="Courier New"/>
          <w:color w:val="000000"/>
          <w:sz w:val="20"/>
          <w:szCs w:val="20"/>
          <w:lang w:eastAsia="ja-JP"/>
        </w:rPr>
        <w:t>minOccurs</w:t>
      </w:r>
      <w:proofErr w:type="spellEnd"/>
      <w:r>
        <w:rPr>
          <w:rFonts w:ascii="Courier New" w:hAnsi="Courier New" w:cs="Courier New"/>
          <w:color w:val="000000"/>
          <w:sz w:val="20"/>
          <w:szCs w:val="20"/>
          <w:lang w:eastAsia="ja-JP"/>
        </w:rPr>
        <w:t>="0"</w:t>
      </w:r>
    </w:p>
    <w:p w:rsidR="008371CB" w:rsidRDefault="008371CB" w:rsidP="008371CB">
      <w:pPr>
        <w:suppressAutoHyphens w:val="0"/>
        <w:autoSpaceDE w:val="0"/>
        <w:autoSpaceDN w:val="0"/>
        <w:adjustRightInd w:val="0"/>
        <w:rPr>
          <w:rFonts w:ascii="Courier New" w:hAnsi="Courier New" w:cs="Courier New"/>
          <w:color w:val="000000"/>
          <w:sz w:val="20"/>
          <w:szCs w:val="20"/>
          <w:lang w:eastAsia="ja-JP"/>
        </w:rPr>
      </w:pPr>
      <w:r>
        <w:rPr>
          <w:rFonts w:ascii="Courier New" w:hAnsi="Courier New" w:cs="Courier New"/>
          <w:color w:val="000000"/>
          <w:sz w:val="20"/>
          <w:szCs w:val="20"/>
          <w:lang w:eastAsia="ja-JP"/>
        </w:rPr>
        <w:t xml:space="preserve">                  </w:t>
      </w:r>
      <w:proofErr w:type="spellStart"/>
      <w:proofErr w:type="gramStart"/>
      <w:r>
        <w:rPr>
          <w:rFonts w:ascii="Courier New" w:hAnsi="Courier New" w:cs="Courier New"/>
          <w:color w:val="000000"/>
          <w:sz w:val="20"/>
          <w:szCs w:val="20"/>
          <w:lang w:eastAsia="ja-JP"/>
        </w:rPr>
        <w:t>dfdl:</w:t>
      </w:r>
      <w:proofErr w:type="gramEnd"/>
      <w:r>
        <w:rPr>
          <w:rFonts w:ascii="Courier New" w:hAnsi="Courier New" w:cs="Courier New"/>
          <w:color w:val="000000"/>
          <w:sz w:val="20"/>
          <w:szCs w:val="20"/>
          <w:lang w:eastAsia="ja-JP"/>
        </w:rPr>
        <w:t>lengthKind</w:t>
      </w:r>
      <w:proofErr w:type="spellEnd"/>
      <w:r>
        <w:rPr>
          <w:rFonts w:ascii="Courier New" w:hAnsi="Courier New" w:cs="Courier New"/>
          <w:color w:val="000000"/>
          <w:sz w:val="20"/>
          <w:szCs w:val="20"/>
          <w:lang w:eastAsia="ja-JP"/>
        </w:rPr>
        <w:t>="delimited"/&gt;</w:t>
      </w:r>
    </w:p>
    <w:p w:rsidR="00E50D15" w:rsidRDefault="00E50D15" w:rsidP="00E50D15">
      <w:pPr>
        <w:suppressAutoHyphens w:val="0"/>
        <w:autoSpaceDE w:val="0"/>
        <w:autoSpaceDN w:val="0"/>
        <w:adjustRightInd w:val="0"/>
        <w:rPr>
          <w:rFonts w:ascii="Courier New" w:hAnsi="Courier New" w:cs="Courier New"/>
          <w:color w:val="000000"/>
          <w:sz w:val="20"/>
          <w:szCs w:val="20"/>
          <w:lang w:eastAsia="ja-JP"/>
        </w:rPr>
      </w:pPr>
      <w:r>
        <w:rPr>
          <w:rFonts w:ascii="Courier New" w:hAnsi="Courier New" w:cs="Courier New"/>
          <w:color w:val="000000"/>
          <w:sz w:val="20"/>
          <w:szCs w:val="20"/>
          <w:lang w:eastAsia="ja-JP"/>
        </w:rPr>
        <w:t>&lt;/</w:t>
      </w:r>
      <w:proofErr w:type="spellStart"/>
      <w:r>
        <w:rPr>
          <w:rFonts w:ascii="Courier New" w:hAnsi="Courier New" w:cs="Courier New"/>
          <w:color w:val="000000"/>
          <w:sz w:val="20"/>
          <w:szCs w:val="20"/>
          <w:lang w:eastAsia="ja-JP"/>
        </w:rPr>
        <w:t>xs</w:t>
      </w:r>
      <w:proofErr w:type="gramStart"/>
      <w:r>
        <w:rPr>
          <w:rFonts w:ascii="Courier New" w:hAnsi="Courier New" w:cs="Courier New"/>
          <w:color w:val="000000"/>
          <w:sz w:val="20"/>
          <w:szCs w:val="20"/>
          <w:lang w:eastAsia="ja-JP"/>
        </w:rPr>
        <w:t>:sequence</w:t>
      </w:r>
      <w:proofErr w:type="spellEnd"/>
      <w:proofErr w:type="gramEnd"/>
      <w:r>
        <w:rPr>
          <w:rFonts w:ascii="Courier New" w:hAnsi="Courier New" w:cs="Courier New"/>
          <w:color w:val="000000"/>
          <w:sz w:val="20"/>
          <w:szCs w:val="20"/>
          <w:lang w:eastAsia="ja-JP"/>
        </w:rPr>
        <w:t>&gt;</w:t>
      </w:r>
    </w:p>
    <w:p w:rsidR="00E50D15" w:rsidRDefault="00E50D15" w:rsidP="00E50D15">
      <w:pPr>
        <w:suppressAutoHyphens w:val="0"/>
        <w:autoSpaceDE w:val="0"/>
        <w:autoSpaceDN w:val="0"/>
        <w:adjustRightInd w:val="0"/>
        <w:rPr>
          <w:rFonts w:ascii="Courier New" w:hAnsi="Courier New" w:cs="Courier New"/>
          <w:color w:val="000000"/>
          <w:sz w:val="20"/>
          <w:szCs w:val="20"/>
          <w:lang w:eastAsia="ja-JP"/>
        </w:rPr>
      </w:pPr>
    </w:p>
    <w:p w:rsidR="00E50D15" w:rsidRDefault="005575B6" w:rsidP="00E50D15">
      <w:pPr>
        <w:suppressAutoHyphens w:val="0"/>
        <w:autoSpaceDE w:val="0"/>
        <w:autoSpaceDN w:val="0"/>
        <w:adjustRightInd w:val="0"/>
        <w:rPr>
          <w:rFonts w:ascii="Helv" w:hAnsi="Helv" w:cs="Helv"/>
          <w:color w:val="000000"/>
          <w:sz w:val="20"/>
          <w:szCs w:val="20"/>
          <w:lang w:eastAsia="ja-JP"/>
        </w:rPr>
      </w:pPr>
      <w:r>
        <w:rPr>
          <w:rFonts w:ascii="Helv" w:hAnsi="Helv" w:cs="Helv"/>
          <w:color w:val="000000"/>
          <w:sz w:val="20"/>
          <w:szCs w:val="20"/>
          <w:lang w:eastAsia="ja-JP"/>
        </w:rPr>
        <w:t>In</w:t>
      </w:r>
      <w:r w:rsidR="00E50D15">
        <w:rPr>
          <w:rFonts w:ascii="Helv" w:hAnsi="Helv" w:cs="Helv"/>
          <w:color w:val="000000"/>
          <w:sz w:val="20"/>
          <w:szCs w:val="20"/>
          <w:lang w:eastAsia="ja-JP"/>
        </w:rPr>
        <w:t xml:space="preserve"> data</w:t>
      </w:r>
      <w:r>
        <w:rPr>
          <w:rFonts w:ascii="Helv" w:hAnsi="Helv" w:cs="Helv"/>
          <w:color w:val="000000"/>
          <w:sz w:val="20"/>
          <w:szCs w:val="20"/>
          <w:lang w:eastAsia="ja-JP"/>
        </w:rPr>
        <w:t xml:space="preserve"> stream</w:t>
      </w:r>
      <w:r w:rsidR="00E50D15">
        <w:rPr>
          <w:rFonts w:ascii="Helv" w:hAnsi="Helv" w:cs="Helv"/>
          <w:color w:val="000000"/>
          <w:sz w:val="20"/>
          <w:szCs w:val="20"/>
          <w:lang w:eastAsia="ja-JP"/>
        </w:rPr>
        <w:t xml:space="preserve"> </w:t>
      </w:r>
      <w:proofErr w:type="spellStart"/>
      <w:r w:rsidR="00E50D15">
        <w:rPr>
          <w:rFonts w:ascii="Courier New" w:hAnsi="Courier New" w:cs="Courier New"/>
          <w:color w:val="000000"/>
          <w:sz w:val="20"/>
          <w:szCs w:val="20"/>
          <w:lang w:eastAsia="ja-JP"/>
        </w:rPr>
        <w:t>aaa</w:t>
      </w:r>
      <w:proofErr w:type="spellEnd"/>
      <w:proofErr w:type="gramStart"/>
      <w:r w:rsidR="00E50D15">
        <w:rPr>
          <w:rFonts w:ascii="Courier New" w:hAnsi="Courier New" w:cs="Courier New"/>
          <w:color w:val="000000"/>
          <w:sz w:val="20"/>
          <w:szCs w:val="20"/>
          <w:lang w:eastAsia="ja-JP"/>
        </w:rPr>
        <w:t>,@</w:t>
      </w:r>
      <w:proofErr w:type="gramEnd"/>
      <w:r w:rsidR="00E50D15">
        <w:rPr>
          <w:rFonts w:ascii="Helv" w:hAnsi="Helv" w:cs="Helv"/>
          <w:color w:val="000000"/>
          <w:sz w:val="20"/>
          <w:szCs w:val="20"/>
          <w:lang w:eastAsia="ja-JP"/>
        </w:rPr>
        <w:t xml:space="preserve"> </w:t>
      </w:r>
      <w:r>
        <w:rPr>
          <w:rFonts w:ascii="Helv" w:hAnsi="Helv" w:cs="Helv"/>
          <w:color w:val="000000"/>
          <w:sz w:val="20"/>
          <w:szCs w:val="20"/>
          <w:lang w:eastAsia="ja-JP"/>
        </w:rPr>
        <w:t>element B has the</w:t>
      </w:r>
      <w:r w:rsidR="00E50D15">
        <w:rPr>
          <w:rFonts w:ascii="Helv" w:hAnsi="Helv" w:cs="Helv"/>
          <w:color w:val="000000"/>
          <w:sz w:val="20"/>
          <w:szCs w:val="20"/>
          <w:lang w:eastAsia="ja-JP"/>
        </w:rPr>
        <w:t xml:space="preserve"> empty representation</w:t>
      </w:r>
      <w:r>
        <w:rPr>
          <w:rFonts w:ascii="Helv" w:hAnsi="Helv" w:cs="Helv"/>
          <w:color w:val="000000"/>
          <w:sz w:val="20"/>
          <w:szCs w:val="20"/>
          <w:lang w:eastAsia="ja-JP"/>
        </w:rPr>
        <w:t>, a</w:t>
      </w:r>
      <w:r w:rsidR="00E50D15">
        <w:rPr>
          <w:rFonts w:ascii="Helv" w:hAnsi="Helv" w:cs="Helv"/>
          <w:color w:val="000000"/>
          <w:sz w:val="20"/>
          <w:szCs w:val="20"/>
          <w:lang w:eastAsia="ja-JP"/>
        </w:rPr>
        <w:t xml:space="preserve">nd </w:t>
      </w:r>
      <w:r>
        <w:rPr>
          <w:rFonts w:ascii="Helv" w:hAnsi="Helv" w:cs="Helv"/>
          <w:color w:val="000000"/>
          <w:sz w:val="20"/>
          <w:szCs w:val="20"/>
          <w:lang w:eastAsia="ja-JP"/>
        </w:rPr>
        <w:t xml:space="preserve">element </w:t>
      </w:r>
      <w:r w:rsidR="00E50D15">
        <w:rPr>
          <w:rFonts w:ascii="Helv" w:hAnsi="Helv" w:cs="Helv"/>
          <w:color w:val="000000"/>
          <w:sz w:val="20"/>
          <w:szCs w:val="20"/>
          <w:lang w:eastAsia="ja-JP"/>
        </w:rPr>
        <w:t xml:space="preserve">C </w:t>
      </w:r>
      <w:r w:rsidR="002C6055">
        <w:rPr>
          <w:rFonts w:ascii="Helv" w:hAnsi="Helv" w:cs="Helv"/>
          <w:color w:val="000000"/>
          <w:sz w:val="20"/>
          <w:szCs w:val="20"/>
          <w:lang w:eastAsia="ja-JP"/>
        </w:rPr>
        <w:t>does not have a representation</w:t>
      </w:r>
      <w:r w:rsidR="008371CB">
        <w:rPr>
          <w:rFonts w:ascii="Helv" w:hAnsi="Helv" w:cs="Helv"/>
          <w:color w:val="000000"/>
          <w:sz w:val="20"/>
          <w:szCs w:val="20"/>
          <w:lang w:eastAsia="ja-JP"/>
        </w:rPr>
        <w:t xml:space="preserve"> so is</w:t>
      </w:r>
      <w:r w:rsidR="00E50D15">
        <w:rPr>
          <w:rFonts w:ascii="Helv" w:hAnsi="Helv" w:cs="Helv"/>
          <w:color w:val="000000"/>
          <w:sz w:val="20"/>
          <w:szCs w:val="20"/>
          <w:lang w:eastAsia="ja-JP"/>
        </w:rPr>
        <w:t xml:space="preserve"> missing.</w:t>
      </w:r>
    </w:p>
    <w:p w:rsidR="002A34A9" w:rsidRDefault="00E50D15" w:rsidP="002A34A9">
      <w:pPr>
        <w:suppressAutoHyphens w:val="0"/>
        <w:autoSpaceDE w:val="0"/>
        <w:autoSpaceDN w:val="0"/>
        <w:adjustRightInd w:val="0"/>
        <w:rPr>
          <w:rFonts w:ascii="Courier New" w:hAnsi="Courier New" w:cs="Courier New"/>
          <w:color w:val="000000"/>
          <w:sz w:val="20"/>
          <w:szCs w:val="20"/>
          <w:lang w:eastAsia="ja-JP"/>
        </w:rPr>
      </w:pPr>
      <w:r>
        <w:rPr>
          <w:rFonts w:ascii="Helv" w:hAnsi="Helv" w:cs="Helv"/>
          <w:color w:val="000000"/>
          <w:sz w:val="20"/>
          <w:szCs w:val="20"/>
          <w:lang w:eastAsia="ja-JP"/>
        </w:rPr>
        <w:br/>
      </w:r>
      <w:r w:rsidR="002A34A9">
        <w:rPr>
          <w:rFonts w:ascii="Courier New" w:hAnsi="Courier New" w:cs="Courier New"/>
          <w:color w:val="000000"/>
          <w:sz w:val="20"/>
          <w:szCs w:val="20"/>
          <w:lang w:eastAsia="ja-JP"/>
        </w:rPr>
        <w:t>&lt;</w:t>
      </w:r>
      <w:proofErr w:type="spellStart"/>
      <w:r w:rsidR="002A34A9">
        <w:rPr>
          <w:rFonts w:ascii="Courier New" w:hAnsi="Courier New" w:cs="Courier New"/>
          <w:color w:val="000000"/>
          <w:sz w:val="20"/>
          <w:szCs w:val="20"/>
          <w:lang w:eastAsia="ja-JP"/>
        </w:rPr>
        <w:t>xs</w:t>
      </w:r>
      <w:proofErr w:type="gramStart"/>
      <w:r w:rsidR="002A34A9">
        <w:rPr>
          <w:rFonts w:ascii="Courier New" w:hAnsi="Courier New" w:cs="Courier New"/>
          <w:color w:val="000000"/>
          <w:sz w:val="20"/>
          <w:szCs w:val="20"/>
          <w:lang w:eastAsia="ja-JP"/>
        </w:rPr>
        <w:t>:sequence</w:t>
      </w:r>
      <w:proofErr w:type="spellEnd"/>
      <w:proofErr w:type="gramEnd"/>
      <w:r w:rsidR="002A34A9">
        <w:rPr>
          <w:rFonts w:ascii="Courier New" w:hAnsi="Courier New" w:cs="Courier New"/>
          <w:color w:val="000000"/>
          <w:sz w:val="20"/>
          <w:szCs w:val="20"/>
          <w:lang w:eastAsia="ja-JP"/>
        </w:rPr>
        <w:t xml:space="preserve"> </w:t>
      </w:r>
      <w:proofErr w:type="spellStart"/>
      <w:r w:rsidR="002A34A9">
        <w:rPr>
          <w:rFonts w:ascii="Courier New" w:hAnsi="Courier New" w:cs="Courier New"/>
          <w:color w:val="000000"/>
          <w:sz w:val="20"/>
          <w:szCs w:val="20"/>
          <w:lang w:eastAsia="ja-JP"/>
        </w:rPr>
        <w:t>dfdl:separator</w:t>
      </w:r>
      <w:proofErr w:type="spellEnd"/>
      <w:r w:rsidR="002A34A9">
        <w:rPr>
          <w:rFonts w:ascii="Courier New" w:hAnsi="Courier New" w:cs="Courier New"/>
          <w:color w:val="000000"/>
          <w:sz w:val="20"/>
          <w:szCs w:val="20"/>
          <w:lang w:eastAsia="ja-JP"/>
        </w:rPr>
        <w:t>=","</w:t>
      </w:r>
    </w:p>
    <w:p w:rsidR="002A34A9" w:rsidRDefault="002A34A9" w:rsidP="002A34A9">
      <w:pPr>
        <w:suppressAutoHyphens w:val="0"/>
        <w:autoSpaceDE w:val="0"/>
        <w:autoSpaceDN w:val="0"/>
        <w:adjustRightInd w:val="0"/>
        <w:rPr>
          <w:rFonts w:ascii="Courier New" w:hAnsi="Courier New" w:cs="Courier New"/>
          <w:color w:val="000000"/>
          <w:sz w:val="20"/>
          <w:szCs w:val="20"/>
          <w:lang w:eastAsia="ja-JP"/>
        </w:rPr>
      </w:pPr>
      <w:r>
        <w:rPr>
          <w:rFonts w:ascii="Courier New" w:hAnsi="Courier New" w:cs="Courier New"/>
          <w:color w:val="000000"/>
          <w:sz w:val="20"/>
          <w:szCs w:val="20"/>
          <w:lang w:eastAsia="ja-JP"/>
        </w:rPr>
        <w:t xml:space="preserve">             </w:t>
      </w:r>
      <w:proofErr w:type="spellStart"/>
      <w:proofErr w:type="gramStart"/>
      <w:r>
        <w:rPr>
          <w:rFonts w:ascii="Courier New" w:hAnsi="Courier New" w:cs="Courier New"/>
          <w:color w:val="000000"/>
          <w:sz w:val="20"/>
          <w:szCs w:val="20"/>
          <w:lang w:eastAsia="ja-JP"/>
        </w:rPr>
        <w:t>dfdl:</w:t>
      </w:r>
      <w:proofErr w:type="gramEnd"/>
      <w:r>
        <w:rPr>
          <w:rFonts w:ascii="Courier New" w:hAnsi="Courier New" w:cs="Courier New"/>
          <w:color w:val="000000"/>
          <w:sz w:val="20"/>
          <w:szCs w:val="20"/>
          <w:lang w:eastAsia="ja-JP"/>
        </w:rPr>
        <w:t>separatorSuppressionPolicy</w:t>
      </w:r>
      <w:proofErr w:type="spellEnd"/>
      <w:r>
        <w:rPr>
          <w:rFonts w:ascii="Courier New" w:hAnsi="Courier New" w:cs="Courier New"/>
          <w:color w:val="000000"/>
          <w:sz w:val="20"/>
          <w:szCs w:val="20"/>
          <w:lang w:eastAsia="ja-JP"/>
        </w:rPr>
        <w:t>="</w:t>
      </w:r>
      <w:proofErr w:type="spellStart"/>
      <w:r>
        <w:rPr>
          <w:rFonts w:ascii="Courier New" w:hAnsi="Courier New" w:cs="Courier New"/>
          <w:color w:val="000000"/>
          <w:sz w:val="20"/>
          <w:szCs w:val="20"/>
          <w:lang w:eastAsia="ja-JP"/>
        </w:rPr>
        <w:t>anyEmpty</w:t>
      </w:r>
      <w:proofErr w:type="spellEnd"/>
      <w:r>
        <w:rPr>
          <w:rFonts w:ascii="Courier New" w:hAnsi="Courier New" w:cs="Courier New"/>
          <w:color w:val="000000"/>
          <w:sz w:val="20"/>
          <w:szCs w:val="20"/>
          <w:lang w:eastAsia="ja-JP"/>
        </w:rPr>
        <w:t>"&gt;</w:t>
      </w:r>
    </w:p>
    <w:p w:rsidR="002A34A9" w:rsidRDefault="002A34A9" w:rsidP="002A34A9">
      <w:pPr>
        <w:suppressAutoHyphens w:val="0"/>
        <w:autoSpaceDE w:val="0"/>
        <w:autoSpaceDN w:val="0"/>
        <w:adjustRightInd w:val="0"/>
        <w:rPr>
          <w:rFonts w:ascii="Courier New" w:hAnsi="Courier New" w:cs="Courier New"/>
          <w:color w:val="000000"/>
          <w:sz w:val="20"/>
          <w:szCs w:val="20"/>
          <w:lang w:eastAsia="ja-JP"/>
        </w:rPr>
      </w:pPr>
      <w:r>
        <w:rPr>
          <w:rFonts w:ascii="Courier New" w:hAnsi="Courier New" w:cs="Courier New"/>
          <w:color w:val="000000"/>
          <w:sz w:val="20"/>
          <w:szCs w:val="20"/>
          <w:lang w:eastAsia="ja-JP"/>
        </w:rPr>
        <w:tab/>
        <w:t>&lt;</w:t>
      </w:r>
      <w:proofErr w:type="spellStart"/>
      <w:r>
        <w:rPr>
          <w:rFonts w:ascii="Courier New" w:hAnsi="Courier New" w:cs="Courier New"/>
          <w:color w:val="000000"/>
          <w:sz w:val="20"/>
          <w:szCs w:val="20"/>
          <w:lang w:eastAsia="ja-JP"/>
        </w:rPr>
        <w:t>xs</w:t>
      </w:r>
      <w:proofErr w:type="gramStart"/>
      <w:r>
        <w:rPr>
          <w:rFonts w:ascii="Courier New" w:hAnsi="Courier New" w:cs="Courier New"/>
          <w:color w:val="000000"/>
          <w:sz w:val="20"/>
          <w:szCs w:val="20"/>
          <w:lang w:eastAsia="ja-JP"/>
        </w:rPr>
        <w:t>:element</w:t>
      </w:r>
      <w:proofErr w:type="spellEnd"/>
      <w:proofErr w:type="gramEnd"/>
      <w:r>
        <w:rPr>
          <w:rFonts w:ascii="Courier New" w:hAnsi="Courier New" w:cs="Courier New"/>
          <w:color w:val="000000"/>
          <w:sz w:val="20"/>
          <w:szCs w:val="20"/>
          <w:lang w:eastAsia="ja-JP"/>
        </w:rPr>
        <w:t xml:space="preserve"> name="A" type="</w:t>
      </w:r>
      <w:proofErr w:type="spellStart"/>
      <w:r>
        <w:rPr>
          <w:rFonts w:ascii="Courier New" w:hAnsi="Courier New" w:cs="Courier New"/>
          <w:color w:val="000000"/>
          <w:sz w:val="20"/>
          <w:szCs w:val="20"/>
          <w:lang w:eastAsia="ja-JP"/>
        </w:rPr>
        <w:t>xs:string</w:t>
      </w:r>
      <w:proofErr w:type="spellEnd"/>
      <w:r>
        <w:rPr>
          <w:rFonts w:ascii="Courier New" w:hAnsi="Courier New" w:cs="Courier New"/>
          <w:color w:val="000000"/>
          <w:sz w:val="20"/>
          <w:szCs w:val="20"/>
          <w:lang w:eastAsia="ja-JP"/>
        </w:rPr>
        <w:t xml:space="preserve">" </w:t>
      </w:r>
    </w:p>
    <w:p w:rsidR="00DD069E" w:rsidRDefault="002A34A9" w:rsidP="002A34A9">
      <w:pPr>
        <w:suppressAutoHyphens w:val="0"/>
        <w:autoSpaceDE w:val="0"/>
        <w:autoSpaceDN w:val="0"/>
        <w:adjustRightInd w:val="0"/>
        <w:rPr>
          <w:rFonts w:ascii="Courier New" w:hAnsi="Courier New" w:cs="Courier New"/>
          <w:color w:val="000000"/>
          <w:sz w:val="20"/>
          <w:szCs w:val="20"/>
          <w:lang w:eastAsia="ja-JP"/>
        </w:rPr>
      </w:pPr>
      <w:r>
        <w:rPr>
          <w:rFonts w:ascii="Courier New" w:hAnsi="Courier New" w:cs="Courier New"/>
          <w:color w:val="000000"/>
          <w:sz w:val="20"/>
          <w:szCs w:val="20"/>
          <w:lang w:eastAsia="ja-JP"/>
        </w:rPr>
        <w:t xml:space="preserve">                  </w:t>
      </w:r>
      <w:proofErr w:type="spellStart"/>
      <w:proofErr w:type="gramStart"/>
      <w:r>
        <w:rPr>
          <w:rFonts w:ascii="Courier New" w:hAnsi="Courier New" w:cs="Courier New"/>
          <w:color w:val="000000"/>
          <w:sz w:val="20"/>
          <w:szCs w:val="20"/>
          <w:lang w:eastAsia="ja-JP"/>
        </w:rPr>
        <w:t>dfdl:</w:t>
      </w:r>
      <w:proofErr w:type="gramEnd"/>
      <w:r>
        <w:rPr>
          <w:rFonts w:ascii="Courier New" w:hAnsi="Courier New" w:cs="Courier New"/>
          <w:color w:val="000000"/>
          <w:sz w:val="20"/>
          <w:szCs w:val="20"/>
          <w:lang w:eastAsia="ja-JP"/>
        </w:rPr>
        <w:t>lengthKind</w:t>
      </w:r>
      <w:proofErr w:type="spellEnd"/>
      <w:r>
        <w:rPr>
          <w:rFonts w:ascii="Courier New" w:hAnsi="Courier New" w:cs="Courier New"/>
          <w:color w:val="000000"/>
          <w:sz w:val="20"/>
          <w:szCs w:val="20"/>
          <w:lang w:eastAsia="ja-JP"/>
        </w:rPr>
        <w:t xml:space="preserve">="delimited" </w:t>
      </w:r>
      <w:proofErr w:type="spellStart"/>
      <w:r>
        <w:rPr>
          <w:rFonts w:ascii="Courier New" w:hAnsi="Courier New" w:cs="Courier New"/>
          <w:color w:val="000000"/>
          <w:sz w:val="20"/>
          <w:szCs w:val="20"/>
          <w:lang w:eastAsia="ja-JP"/>
        </w:rPr>
        <w:t>dfdl:initiator</w:t>
      </w:r>
      <w:proofErr w:type="spellEnd"/>
      <w:r>
        <w:rPr>
          <w:rFonts w:ascii="Courier New" w:hAnsi="Courier New" w:cs="Courier New"/>
          <w:color w:val="000000"/>
          <w:sz w:val="20"/>
          <w:szCs w:val="20"/>
          <w:lang w:eastAsia="ja-JP"/>
        </w:rPr>
        <w:t>="A:"</w:t>
      </w:r>
    </w:p>
    <w:p w:rsidR="002A34A9" w:rsidRDefault="00DD069E" w:rsidP="002A34A9">
      <w:pPr>
        <w:suppressAutoHyphens w:val="0"/>
        <w:autoSpaceDE w:val="0"/>
        <w:autoSpaceDN w:val="0"/>
        <w:adjustRightInd w:val="0"/>
        <w:rPr>
          <w:rFonts w:ascii="Courier New" w:hAnsi="Courier New" w:cs="Courier New"/>
          <w:color w:val="000000"/>
          <w:sz w:val="20"/>
          <w:szCs w:val="20"/>
          <w:lang w:eastAsia="ja-JP"/>
        </w:rPr>
      </w:pPr>
      <w:r>
        <w:rPr>
          <w:rFonts w:ascii="Courier New" w:hAnsi="Courier New" w:cs="Courier New"/>
          <w:color w:val="000000"/>
          <w:sz w:val="20"/>
          <w:szCs w:val="20"/>
          <w:lang w:eastAsia="ja-JP"/>
        </w:rPr>
        <w:t xml:space="preserve">                  </w:t>
      </w:r>
      <w:proofErr w:type="spellStart"/>
      <w:proofErr w:type="gramStart"/>
      <w:r>
        <w:rPr>
          <w:rFonts w:ascii="Courier New" w:hAnsi="Courier New" w:cs="Courier New"/>
          <w:color w:val="000000"/>
          <w:sz w:val="20"/>
          <w:szCs w:val="20"/>
          <w:lang w:eastAsia="ja-JP"/>
        </w:rPr>
        <w:t>dfdl:</w:t>
      </w:r>
      <w:proofErr w:type="gramEnd"/>
      <w:r>
        <w:rPr>
          <w:rFonts w:ascii="Courier New" w:hAnsi="Courier New" w:cs="Courier New"/>
          <w:color w:val="000000"/>
          <w:sz w:val="20"/>
          <w:szCs w:val="20"/>
          <w:lang w:eastAsia="ja-JP"/>
        </w:rPr>
        <w:t>emptyValueDelimiterPolicy</w:t>
      </w:r>
      <w:proofErr w:type="spellEnd"/>
      <w:r>
        <w:rPr>
          <w:rFonts w:ascii="Courier New" w:hAnsi="Courier New" w:cs="Courier New"/>
          <w:color w:val="000000"/>
          <w:sz w:val="20"/>
          <w:szCs w:val="20"/>
          <w:lang w:eastAsia="ja-JP"/>
        </w:rPr>
        <w:t>=initiator”</w:t>
      </w:r>
      <w:r w:rsidR="002A34A9">
        <w:rPr>
          <w:rFonts w:ascii="Courier New" w:hAnsi="Courier New" w:cs="Courier New"/>
          <w:color w:val="000000"/>
          <w:sz w:val="20"/>
          <w:szCs w:val="20"/>
          <w:lang w:eastAsia="ja-JP"/>
        </w:rPr>
        <w:t>/&gt;</w:t>
      </w:r>
    </w:p>
    <w:p w:rsidR="002A34A9" w:rsidRDefault="002A34A9" w:rsidP="002A34A9">
      <w:pPr>
        <w:suppressAutoHyphens w:val="0"/>
        <w:autoSpaceDE w:val="0"/>
        <w:autoSpaceDN w:val="0"/>
        <w:adjustRightInd w:val="0"/>
        <w:rPr>
          <w:rFonts w:ascii="Courier New" w:hAnsi="Courier New" w:cs="Courier New"/>
          <w:color w:val="000000"/>
          <w:sz w:val="20"/>
          <w:szCs w:val="20"/>
          <w:lang w:eastAsia="ja-JP"/>
        </w:rPr>
      </w:pPr>
      <w:r>
        <w:rPr>
          <w:rFonts w:ascii="Courier New" w:hAnsi="Courier New" w:cs="Courier New"/>
          <w:color w:val="000000"/>
          <w:sz w:val="20"/>
          <w:szCs w:val="20"/>
          <w:lang w:eastAsia="ja-JP"/>
        </w:rPr>
        <w:tab/>
        <w:t>&lt;</w:t>
      </w:r>
      <w:proofErr w:type="spellStart"/>
      <w:r>
        <w:rPr>
          <w:rFonts w:ascii="Courier New" w:hAnsi="Courier New" w:cs="Courier New"/>
          <w:color w:val="000000"/>
          <w:sz w:val="20"/>
          <w:szCs w:val="20"/>
          <w:lang w:eastAsia="ja-JP"/>
        </w:rPr>
        <w:t>xs</w:t>
      </w:r>
      <w:proofErr w:type="gramStart"/>
      <w:r>
        <w:rPr>
          <w:rFonts w:ascii="Courier New" w:hAnsi="Courier New" w:cs="Courier New"/>
          <w:color w:val="000000"/>
          <w:sz w:val="20"/>
          <w:szCs w:val="20"/>
          <w:lang w:eastAsia="ja-JP"/>
        </w:rPr>
        <w:t>:element</w:t>
      </w:r>
      <w:proofErr w:type="spellEnd"/>
      <w:proofErr w:type="gramEnd"/>
      <w:r>
        <w:rPr>
          <w:rFonts w:ascii="Courier New" w:hAnsi="Courier New" w:cs="Courier New"/>
          <w:color w:val="000000"/>
          <w:sz w:val="20"/>
          <w:szCs w:val="20"/>
          <w:lang w:eastAsia="ja-JP"/>
        </w:rPr>
        <w:t xml:space="preserve"> name="B" type="</w:t>
      </w:r>
      <w:proofErr w:type="spellStart"/>
      <w:r>
        <w:rPr>
          <w:rFonts w:ascii="Courier New" w:hAnsi="Courier New" w:cs="Courier New"/>
          <w:color w:val="000000"/>
          <w:sz w:val="20"/>
          <w:szCs w:val="20"/>
          <w:lang w:eastAsia="ja-JP"/>
        </w:rPr>
        <w:t>xs:string</w:t>
      </w:r>
      <w:proofErr w:type="spellEnd"/>
      <w:r>
        <w:rPr>
          <w:rFonts w:ascii="Courier New" w:hAnsi="Courier New" w:cs="Courier New"/>
          <w:color w:val="000000"/>
          <w:sz w:val="20"/>
          <w:szCs w:val="20"/>
          <w:lang w:eastAsia="ja-JP"/>
        </w:rPr>
        <w:t xml:space="preserve">" </w:t>
      </w:r>
      <w:proofErr w:type="spellStart"/>
      <w:r>
        <w:rPr>
          <w:rFonts w:ascii="Courier New" w:hAnsi="Courier New" w:cs="Courier New"/>
          <w:color w:val="000000"/>
          <w:sz w:val="20"/>
          <w:szCs w:val="20"/>
          <w:lang w:eastAsia="ja-JP"/>
        </w:rPr>
        <w:t>minOccurs</w:t>
      </w:r>
      <w:proofErr w:type="spellEnd"/>
      <w:r>
        <w:rPr>
          <w:rFonts w:ascii="Courier New" w:hAnsi="Courier New" w:cs="Courier New"/>
          <w:color w:val="000000"/>
          <w:sz w:val="20"/>
          <w:szCs w:val="20"/>
          <w:lang w:eastAsia="ja-JP"/>
        </w:rPr>
        <w:t>="0"</w:t>
      </w:r>
    </w:p>
    <w:p w:rsidR="002A34A9" w:rsidRDefault="002A34A9" w:rsidP="002A34A9">
      <w:pPr>
        <w:suppressAutoHyphens w:val="0"/>
        <w:autoSpaceDE w:val="0"/>
        <w:autoSpaceDN w:val="0"/>
        <w:adjustRightInd w:val="0"/>
        <w:rPr>
          <w:rFonts w:ascii="Courier New" w:hAnsi="Courier New" w:cs="Courier New"/>
          <w:color w:val="000000"/>
          <w:sz w:val="20"/>
          <w:szCs w:val="20"/>
          <w:lang w:eastAsia="ja-JP"/>
        </w:rPr>
      </w:pPr>
      <w:r>
        <w:rPr>
          <w:rFonts w:ascii="Courier New" w:hAnsi="Courier New" w:cs="Courier New"/>
          <w:color w:val="000000"/>
          <w:sz w:val="20"/>
          <w:szCs w:val="20"/>
          <w:lang w:eastAsia="ja-JP"/>
        </w:rPr>
        <w:t xml:space="preserve">                  </w:t>
      </w:r>
      <w:proofErr w:type="spellStart"/>
      <w:proofErr w:type="gramStart"/>
      <w:r>
        <w:rPr>
          <w:rFonts w:ascii="Courier New" w:hAnsi="Courier New" w:cs="Courier New"/>
          <w:color w:val="000000"/>
          <w:sz w:val="20"/>
          <w:szCs w:val="20"/>
          <w:lang w:eastAsia="ja-JP"/>
        </w:rPr>
        <w:t>dfdl:</w:t>
      </w:r>
      <w:proofErr w:type="gramEnd"/>
      <w:r>
        <w:rPr>
          <w:rFonts w:ascii="Courier New" w:hAnsi="Courier New" w:cs="Courier New"/>
          <w:color w:val="000000"/>
          <w:sz w:val="20"/>
          <w:szCs w:val="20"/>
          <w:lang w:eastAsia="ja-JP"/>
        </w:rPr>
        <w:t>lengthKind</w:t>
      </w:r>
      <w:proofErr w:type="spellEnd"/>
      <w:r>
        <w:rPr>
          <w:rFonts w:ascii="Courier New" w:hAnsi="Courier New" w:cs="Courier New"/>
          <w:color w:val="000000"/>
          <w:sz w:val="20"/>
          <w:szCs w:val="20"/>
          <w:lang w:eastAsia="ja-JP"/>
        </w:rPr>
        <w:t xml:space="preserve">="delimited" </w:t>
      </w:r>
      <w:proofErr w:type="spellStart"/>
      <w:r>
        <w:rPr>
          <w:rFonts w:ascii="Courier New" w:hAnsi="Courier New" w:cs="Courier New"/>
          <w:color w:val="000000"/>
          <w:sz w:val="20"/>
          <w:szCs w:val="20"/>
          <w:lang w:eastAsia="ja-JP"/>
        </w:rPr>
        <w:t>dfdl:initiator</w:t>
      </w:r>
      <w:proofErr w:type="spellEnd"/>
      <w:r>
        <w:rPr>
          <w:rFonts w:ascii="Courier New" w:hAnsi="Courier New" w:cs="Courier New"/>
          <w:color w:val="000000"/>
          <w:sz w:val="20"/>
          <w:szCs w:val="20"/>
          <w:lang w:eastAsia="ja-JP"/>
        </w:rPr>
        <w:t>="B:"</w:t>
      </w:r>
    </w:p>
    <w:p w:rsidR="002A34A9" w:rsidRDefault="002A34A9" w:rsidP="002A34A9">
      <w:pPr>
        <w:suppressAutoHyphens w:val="0"/>
        <w:autoSpaceDE w:val="0"/>
        <w:autoSpaceDN w:val="0"/>
        <w:adjustRightInd w:val="0"/>
        <w:rPr>
          <w:rFonts w:ascii="Courier New" w:hAnsi="Courier New" w:cs="Courier New"/>
          <w:color w:val="000000"/>
          <w:sz w:val="20"/>
          <w:szCs w:val="20"/>
          <w:lang w:eastAsia="ja-JP"/>
        </w:rPr>
      </w:pPr>
      <w:r>
        <w:rPr>
          <w:rFonts w:ascii="Courier New" w:hAnsi="Courier New" w:cs="Courier New"/>
          <w:color w:val="000000"/>
          <w:sz w:val="20"/>
          <w:szCs w:val="20"/>
          <w:lang w:eastAsia="ja-JP"/>
        </w:rPr>
        <w:t xml:space="preserve">                  </w:t>
      </w:r>
      <w:proofErr w:type="spellStart"/>
      <w:r>
        <w:rPr>
          <w:rFonts w:ascii="Courier New" w:hAnsi="Courier New" w:cs="Courier New"/>
          <w:color w:val="000000"/>
          <w:sz w:val="20"/>
          <w:szCs w:val="20"/>
          <w:lang w:eastAsia="ja-JP"/>
        </w:rPr>
        <w:t>dfdl</w:t>
      </w:r>
      <w:proofErr w:type="gramStart"/>
      <w:r>
        <w:rPr>
          <w:rFonts w:ascii="Courier New" w:hAnsi="Courier New" w:cs="Courier New"/>
          <w:color w:val="000000"/>
          <w:sz w:val="20"/>
          <w:szCs w:val="20"/>
          <w:lang w:eastAsia="ja-JP"/>
        </w:rPr>
        <w:t>:emptyValueDelimiterPolicy</w:t>
      </w:r>
      <w:proofErr w:type="spellEnd"/>
      <w:proofErr w:type="gramEnd"/>
      <w:r>
        <w:rPr>
          <w:rFonts w:ascii="Courier New" w:hAnsi="Courier New" w:cs="Courier New"/>
          <w:color w:val="000000"/>
          <w:sz w:val="20"/>
          <w:szCs w:val="20"/>
          <w:lang w:eastAsia="ja-JP"/>
        </w:rPr>
        <w:t>=”initiator”/&gt;</w:t>
      </w:r>
    </w:p>
    <w:p w:rsidR="002A34A9" w:rsidRDefault="002A34A9" w:rsidP="002A34A9">
      <w:pPr>
        <w:suppressAutoHyphens w:val="0"/>
        <w:autoSpaceDE w:val="0"/>
        <w:autoSpaceDN w:val="0"/>
        <w:adjustRightInd w:val="0"/>
        <w:rPr>
          <w:rFonts w:ascii="Courier New" w:hAnsi="Courier New" w:cs="Courier New"/>
          <w:color w:val="000000"/>
          <w:sz w:val="20"/>
          <w:szCs w:val="20"/>
          <w:lang w:eastAsia="ja-JP"/>
        </w:rPr>
      </w:pPr>
      <w:r>
        <w:rPr>
          <w:rFonts w:ascii="Courier New" w:hAnsi="Courier New" w:cs="Courier New"/>
          <w:color w:val="000000"/>
          <w:sz w:val="20"/>
          <w:szCs w:val="20"/>
          <w:lang w:eastAsia="ja-JP"/>
        </w:rPr>
        <w:tab/>
        <w:t>&lt;</w:t>
      </w:r>
      <w:proofErr w:type="spellStart"/>
      <w:r>
        <w:rPr>
          <w:rFonts w:ascii="Courier New" w:hAnsi="Courier New" w:cs="Courier New"/>
          <w:color w:val="000000"/>
          <w:sz w:val="20"/>
          <w:szCs w:val="20"/>
          <w:lang w:eastAsia="ja-JP"/>
        </w:rPr>
        <w:t>xs</w:t>
      </w:r>
      <w:proofErr w:type="gramStart"/>
      <w:r>
        <w:rPr>
          <w:rFonts w:ascii="Courier New" w:hAnsi="Courier New" w:cs="Courier New"/>
          <w:color w:val="000000"/>
          <w:sz w:val="20"/>
          <w:szCs w:val="20"/>
          <w:lang w:eastAsia="ja-JP"/>
        </w:rPr>
        <w:t>:element</w:t>
      </w:r>
      <w:proofErr w:type="spellEnd"/>
      <w:proofErr w:type="gramEnd"/>
      <w:r>
        <w:rPr>
          <w:rFonts w:ascii="Courier New" w:hAnsi="Courier New" w:cs="Courier New"/>
          <w:color w:val="000000"/>
          <w:sz w:val="20"/>
          <w:szCs w:val="20"/>
          <w:lang w:eastAsia="ja-JP"/>
        </w:rPr>
        <w:t xml:space="preserve"> name="C" type="</w:t>
      </w:r>
      <w:proofErr w:type="spellStart"/>
      <w:r>
        <w:rPr>
          <w:rFonts w:ascii="Courier New" w:hAnsi="Courier New" w:cs="Courier New"/>
          <w:color w:val="000000"/>
          <w:sz w:val="20"/>
          <w:szCs w:val="20"/>
          <w:lang w:eastAsia="ja-JP"/>
        </w:rPr>
        <w:t>xs:string</w:t>
      </w:r>
      <w:proofErr w:type="spellEnd"/>
      <w:r>
        <w:rPr>
          <w:rFonts w:ascii="Courier New" w:hAnsi="Courier New" w:cs="Courier New"/>
          <w:color w:val="000000"/>
          <w:sz w:val="20"/>
          <w:szCs w:val="20"/>
          <w:lang w:eastAsia="ja-JP"/>
        </w:rPr>
        <w:t xml:space="preserve">" </w:t>
      </w:r>
      <w:proofErr w:type="spellStart"/>
      <w:r>
        <w:rPr>
          <w:rFonts w:ascii="Courier New" w:hAnsi="Courier New" w:cs="Courier New"/>
          <w:color w:val="000000"/>
          <w:sz w:val="20"/>
          <w:szCs w:val="20"/>
          <w:lang w:eastAsia="ja-JP"/>
        </w:rPr>
        <w:t>minOccurs</w:t>
      </w:r>
      <w:proofErr w:type="spellEnd"/>
      <w:r>
        <w:rPr>
          <w:rFonts w:ascii="Courier New" w:hAnsi="Courier New" w:cs="Courier New"/>
          <w:color w:val="000000"/>
          <w:sz w:val="20"/>
          <w:szCs w:val="20"/>
          <w:lang w:eastAsia="ja-JP"/>
        </w:rPr>
        <w:t>="0"</w:t>
      </w:r>
    </w:p>
    <w:p w:rsidR="002A34A9" w:rsidRDefault="002A34A9" w:rsidP="002A34A9">
      <w:pPr>
        <w:suppressAutoHyphens w:val="0"/>
        <w:autoSpaceDE w:val="0"/>
        <w:autoSpaceDN w:val="0"/>
        <w:adjustRightInd w:val="0"/>
        <w:rPr>
          <w:rFonts w:ascii="Courier New" w:hAnsi="Courier New" w:cs="Courier New"/>
          <w:color w:val="000000"/>
          <w:sz w:val="20"/>
          <w:szCs w:val="20"/>
          <w:lang w:eastAsia="ja-JP"/>
        </w:rPr>
      </w:pPr>
      <w:r>
        <w:rPr>
          <w:rFonts w:ascii="Courier New" w:hAnsi="Courier New" w:cs="Courier New"/>
          <w:color w:val="000000"/>
          <w:sz w:val="20"/>
          <w:szCs w:val="20"/>
          <w:lang w:eastAsia="ja-JP"/>
        </w:rPr>
        <w:t xml:space="preserve">                  </w:t>
      </w:r>
      <w:proofErr w:type="spellStart"/>
      <w:proofErr w:type="gramStart"/>
      <w:r>
        <w:rPr>
          <w:rFonts w:ascii="Courier New" w:hAnsi="Courier New" w:cs="Courier New"/>
          <w:color w:val="000000"/>
          <w:sz w:val="20"/>
          <w:szCs w:val="20"/>
          <w:lang w:eastAsia="ja-JP"/>
        </w:rPr>
        <w:t>dfdl:</w:t>
      </w:r>
      <w:proofErr w:type="gramEnd"/>
      <w:r>
        <w:rPr>
          <w:rFonts w:ascii="Courier New" w:hAnsi="Courier New" w:cs="Courier New"/>
          <w:color w:val="000000"/>
          <w:sz w:val="20"/>
          <w:szCs w:val="20"/>
          <w:lang w:eastAsia="ja-JP"/>
        </w:rPr>
        <w:t>lengthKind</w:t>
      </w:r>
      <w:proofErr w:type="spellEnd"/>
      <w:r>
        <w:rPr>
          <w:rFonts w:ascii="Courier New" w:hAnsi="Courier New" w:cs="Courier New"/>
          <w:color w:val="000000"/>
          <w:sz w:val="20"/>
          <w:szCs w:val="20"/>
          <w:lang w:eastAsia="ja-JP"/>
        </w:rPr>
        <w:t>="</w:t>
      </w:r>
      <w:r w:rsidR="000152D7">
        <w:rPr>
          <w:rFonts w:ascii="Courier New" w:hAnsi="Courier New" w:cs="Courier New"/>
          <w:color w:val="000000"/>
          <w:sz w:val="20"/>
          <w:szCs w:val="20"/>
          <w:lang w:eastAsia="ja-JP"/>
        </w:rPr>
        <w:t>delimited</w:t>
      </w:r>
      <w:r>
        <w:rPr>
          <w:rFonts w:ascii="Courier New" w:hAnsi="Courier New" w:cs="Courier New"/>
          <w:color w:val="000000"/>
          <w:sz w:val="20"/>
          <w:szCs w:val="20"/>
          <w:lang w:eastAsia="ja-JP"/>
        </w:rPr>
        <w:t xml:space="preserve">" </w:t>
      </w:r>
      <w:proofErr w:type="spellStart"/>
      <w:r>
        <w:rPr>
          <w:rFonts w:ascii="Courier New" w:hAnsi="Courier New" w:cs="Courier New"/>
          <w:color w:val="000000"/>
          <w:sz w:val="20"/>
          <w:szCs w:val="20"/>
          <w:lang w:eastAsia="ja-JP"/>
        </w:rPr>
        <w:t>dfdl:initiator</w:t>
      </w:r>
      <w:proofErr w:type="spellEnd"/>
      <w:r>
        <w:rPr>
          <w:rFonts w:ascii="Courier New" w:hAnsi="Courier New" w:cs="Courier New"/>
          <w:color w:val="000000"/>
          <w:sz w:val="20"/>
          <w:szCs w:val="20"/>
          <w:lang w:eastAsia="ja-JP"/>
        </w:rPr>
        <w:t>="C:"</w:t>
      </w:r>
    </w:p>
    <w:p w:rsidR="00DD069E" w:rsidRDefault="00DD069E" w:rsidP="00DD069E">
      <w:pPr>
        <w:suppressAutoHyphens w:val="0"/>
        <w:autoSpaceDE w:val="0"/>
        <w:autoSpaceDN w:val="0"/>
        <w:adjustRightInd w:val="0"/>
        <w:rPr>
          <w:rFonts w:ascii="Courier New" w:hAnsi="Courier New" w:cs="Courier New"/>
          <w:color w:val="000000"/>
          <w:sz w:val="20"/>
          <w:szCs w:val="20"/>
          <w:lang w:eastAsia="ja-JP"/>
        </w:rPr>
      </w:pPr>
      <w:r>
        <w:rPr>
          <w:rFonts w:ascii="Courier New" w:hAnsi="Courier New" w:cs="Courier New"/>
          <w:color w:val="000000"/>
          <w:sz w:val="20"/>
          <w:szCs w:val="20"/>
          <w:lang w:eastAsia="ja-JP"/>
        </w:rPr>
        <w:t xml:space="preserve">                  </w:t>
      </w:r>
      <w:proofErr w:type="spellStart"/>
      <w:proofErr w:type="gramStart"/>
      <w:r>
        <w:rPr>
          <w:rFonts w:ascii="Courier New" w:hAnsi="Courier New" w:cs="Courier New"/>
          <w:color w:val="000000"/>
          <w:sz w:val="20"/>
          <w:szCs w:val="20"/>
          <w:lang w:eastAsia="ja-JP"/>
        </w:rPr>
        <w:t>dfdl:</w:t>
      </w:r>
      <w:proofErr w:type="gramEnd"/>
      <w:r>
        <w:rPr>
          <w:rFonts w:ascii="Courier New" w:hAnsi="Courier New" w:cs="Courier New"/>
          <w:color w:val="000000"/>
          <w:sz w:val="20"/>
          <w:szCs w:val="20"/>
          <w:lang w:eastAsia="ja-JP"/>
        </w:rPr>
        <w:t>emptyValueDelimiterPolicy</w:t>
      </w:r>
      <w:proofErr w:type="spellEnd"/>
      <w:r>
        <w:rPr>
          <w:rFonts w:ascii="Courier New" w:hAnsi="Courier New" w:cs="Courier New"/>
          <w:color w:val="000000"/>
          <w:sz w:val="20"/>
          <w:szCs w:val="20"/>
          <w:lang w:eastAsia="ja-JP"/>
        </w:rPr>
        <w:t>=initiator”/&gt;</w:t>
      </w:r>
    </w:p>
    <w:p w:rsidR="002A34A9" w:rsidRDefault="002A34A9" w:rsidP="002A34A9">
      <w:pPr>
        <w:suppressAutoHyphens w:val="0"/>
        <w:autoSpaceDE w:val="0"/>
        <w:autoSpaceDN w:val="0"/>
        <w:adjustRightInd w:val="0"/>
        <w:rPr>
          <w:rFonts w:ascii="Courier New" w:hAnsi="Courier New" w:cs="Courier New"/>
          <w:color w:val="000000"/>
          <w:sz w:val="20"/>
          <w:szCs w:val="20"/>
          <w:lang w:eastAsia="ja-JP"/>
        </w:rPr>
      </w:pPr>
      <w:r>
        <w:rPr>
          <w:rFonts w:ascii="Courier New" w:hAnsi="Courier New" w:cs="Courier New"/>
          <w:color w:val="000000"/>
          <w:sz w:val="20"/>
          <w:szCs w:val="20"/>
          <w:lang w:eastAsia="ja-JP"/>
        </w:rPr>
        <w:t>&lt;/</w:t>
      </w:r>
      <w:proofErr w:type="spellStart"/>
      <w:r>
        <w:rPr>
          <w:rFonts w:ascii="Courier New" w:hAnsi="Courier New" w:cs="Courier New"/>
          <w:color w:val="000000"/>
          <w:sz w:val="20"/>
          <w:szCs w:val="20"/>
          <w:lang w:eastAsia="ja-JP"/>
        </w:rPr>
        <w:t>xs</w:t>
      </w:r>
      <w:proofErr w:type="gramStart"/>
      <w:r>
        <w:rPr>
          <w:rFonts w:ascii="Courier New" w:hAnsi="Courier New" w:cs="Courier New"/>
          <w:color w:val="000000"/>
          <w:sz w:val="20"/>
          <w:szCs w:val="20"/>
          <w:lang w:eastAsia="ja-JP"/>
        </w:rPr>
        <w:t>:sequence</w:t>
      </w:r>
      <w:proofErr w:type="spellEnd"/>
      <w:proofErr w:type="gramEnd"/>
      <w:r>
        <w:rPr>
          <w:rFonts w:ascii="Courier New" w:hAnsi="Courier New" w:cs="Courier New"/>
          <w:color w:val="000000"/>
          <w:sz w:val="20"/>
          <w:szCs w:val="20"/>
          <w:lang w:eastAsia="ja-JP"/>
        </w:rPr>
        <w:t>&gt;</w:t>
      </w:r>
    </w:p>
    <w:p w:rsidR="002A34A9" w:rsidRDefault="002A34A9">
      <w:pPr>
        <w:autoSpaceDE w:val="0"/>
        <w:rPr>
          <w:color w:val="000000"/>
        </w:rPr>
      </w:pPr>
    </w:p>
    <w:p w:rsidR="002A34A9" w:rsidRDefault="00DD069E" w:rsidP="002A34A9">
      <w:pPr>
        <w:autoSpaceDE w:val="0"/>
        <w:rPr>
          <w:rFonts w:ascii="Arial" w:hAnsi="Arial" w:cs="Arial"/>
          <w:color w:val="000000"/>
          <w:sz w:val="20"/>
          <w:szCs w:val="20"/>
        </w:rPr>
      </w:pPr>
      <w:r>
        <w:rPr>
          <w:rFonts w:ascii="Helv" w:hAnsi="Helv" w:cs="Helv"/>
          <w:color w:val="000000"/>
          <w:sz w:val="20"/>
          <w:szCs w:val="20"/>
          <w:lang w:eastAsia="ja-JP"/>
        </w:rPr>
        <w:t xml:space="preserve">In </w:t>
      </w:r>
      <w:r w:rsidR="002A34A9">
        <w:rPr>
          <w:rFonts w:ascii="Helv" w:hAnsi="Helv" w:cs="Helv"/>
          <w:color w:val="000000"/>
          <w:sz w:val="20"/>
          <w:szCs w:val="20"/>
          <w:lang w:eastAsia="ja-JP"/>
        </w:rPr>
        <w:t>data</w:t>
      </w:r>
      <w:r>
        <w:rPr>
          <w:rFonts w:ascii="Helv" w:hAnsi="Helv" w:cs="Helv"/>
          <w:color w:val="000000"/>
          <w:sz w:val="20"/>
          <w:szCs w:val="20"/>
          <w:lang w:eastAsia="ja-JP"/>
        </w:rPr>
        <w:t xml:space="preserve"> stream</w:t>
      </w:r>
      <w:r w:rsidR="002A34A9">
        <w:rPr>
          <w:rFonts w:ascii="Helv" w:hAnsi="Helv" w:cs="Helv"/>
          <w:color w:val="000000"/>
          <w:sz w:val="20"/>
          <w:szCs w:val="20"/>
          <w:lang w:eastAsia="ja-JP"/>
        </w:rPr>
        <w:t xml:space="preserve"> </w:t>
      </w:r>
      <w:r w:rsidR="002A34A9">
        <w:rPr>
          <w:rFonts w:ascii="Courier New" w:hAnsi="Courier New" w:cs="Courier New"/>
          <w:color w:val="000000"/>
          <w:sz w:val="20"/>
          <w:szCs w:val="20"/>
          <w:lang w:eastAsia="ja-JP"/>
        </w:rPr>
        <w:t>A</w:t>
      </w:r>
      <w:proofErr w:type="gramStart"/>
      <w:r w:rsidR="002A34A9">
        <w:rPr>
          <w:rFonts w:ascii="Courier New" w:hAnsi="Courier New" w:cs="Courier New"/>
          <w:color w:val="000000"/>
          <w:sz w:val="20"/>
          <w:szCs w:val="20"/>
          <w:lang w:eastAsia="ja-JP"/>
        </w:rPr>
        <w:t>:aaaa,C:cccc</w:t>
      </w:r>
      <w:proofErr w:type="gramEnd"/>
      <w:r w:rsidR="002A34A9">
        <w:rPr>
          <w:rFonts w:ascii="Helv" w:hAnsi="Helv" w:cs="Helv"/>
          <w:color w:val="000000"/>
          <w:sz w:val="20"/>
          <w:szCs w:val="20"/>
          <w:lang w:eastAsia="ja-JP"/>
        </w:rPr>
        <w:t xml:space="preserve">  </w:t>
      </w:r>
      <w:r>
        <w:rPr>
          <w:rFonts w:ascii="Helv" w:hAnsi="Helv" w:cs="Helv"/>
          <w:color w:val="000000"/>
          <w:sz w:val="20"/>
          <w:szCs w:val="20"/>
          <w:lang w:eastAsia="ja-JP"/>
        </w:rPr>
        <w:t xml:space="preserve">element </w:t>
      </w:r>
      <w:r w:rsidR="002A34A9">
        <w:rPr>
          <w:rFonts w:ascii="Helv" w:hAnsi="Helv" w:cs="Helv"/>
          <w:color w:val="000000"/>
          <w:sz w:val="20"/>
          <w:szCs w:val="20"/>
          <w:lang w:eastAsia="ja-JP"/>
        </w:rPr>
        <w:t xml:space="preserve">B </w:t>
      </w:r>
      <w:r w:rsidR="002C6055">
        <w:rPr>
          <w:rFonts w:ascii="Helv" w:hAnsi="Helv" w:cs="Helv"/>
          <w:color w:val="000000"/>
          <w:sz w:val="20"/>
          <w:szCs w:val="20"/>
          <w:lang w:eastAsia="ja-JP"/>
        </w:rPr>
        <w:t xml:space="preserve">does not have a representation </w:t>
      </w:r>
      <w:r w:rsidR="002A34A9">
        <w:rPr>
          <w:rFonts w:ascii="Helv" w:hAnsi="Helv" w:cs="Helv"/>
          <w:color w:val="000000"/>
          <w:sz w:val="20"/>
          <w:szCs w:val="20"/>
          <w:lang w:eastAsia="ja-JP"/>
        </w:rPr>
        <w:t>so is missing.</w:t>
      </w:r>
    </w:p>
    <w:p w:rsidR="002A34A9" w:rsidRDefault="002A34A9" w:rsidP="002A34A9">
      <w:pPr>
        <w:autoSpaceDE w:val="0"/>
        <w:rPr>
          <w:rFonts w:ascii="Helv" w:hAnsi="Helv" w:cs="Helv"/>
          <w:color w:val="000000"/>
          <w:sz w:val="20"/>
          <w:szCs w:val="20"/>
          <w:lang w:eastAsia="ja-JP"/>
        </w:rPr>
      </w:pPr>
    </w:p>
    <w:p w:rsidR="002A34A9" w:rsidRDefault="00DD069E" w:rsidP="002A34A9">
      <w:pPr>
        <w:autoSpaceDE w:val="0"/>
        <w:rPr>
          <w:rFonts w:ascii="Arial" w:hAnsi="Arial" w:cs="Arial"/>
          <w:color w:val="000000"/>
          <w:sz w:val="20"/>
          <w:szCs w:val="20"/>
        </w:rPr>
      </w:pPr>
      <w:r>
        <w:rPr>
          <w:rFonts w:ascii="Helv" w:hAnsi="Helv" w:cs="Helv"/>
          <w:color w:val="000000"/>
          <w:sz w:val="20"/>
          <w:szCs w:val="20"/>
          <w:lang w:eastAsia="ja-JP"/>
        </w:rPr>
        <w:t xml:space="preserve">In </w:t>
      </w:r>
      <w:r w:rsidR="002A34A9">
        <w:rPr>
          <w:rFonts w:ascii="Helv" w:hAnsi="Helv" w:cs="Helv"/>
          <w:color w:val="000000"/>
          <w:sz w:val="20"/>
          <w:szCs w:val="20"/>
          <w:lang w:eastAsia="ja-JP"/>
        </w:rPr>
        <w:t>data</w:t>
      </w:r>
      <w:r>
        <w:rPr>
          <w:rFonts w:ascii="Helv" w:hAnsi="Helv" w:cs="Helv"/>
          <w:color w:val="000000"/>
          <w:sz w:val="20"/>
          <w:szCs w:val="20"/>
          <w:lang w:eastAsia="ja-JP"/>
        </w:rPr>
        <w:t xml:space="preserve"> stream</w:t>
      </w:r>
      <w:r w:rsidR="002A34A9">
        <w:rPr>
          <w:rFonts w:ascii="Helv" w:hAnsi="Helv" w:cs="Helv"/>
          <w:color w:val="000000"/>
          <w:sz w:val="20"/>
          <w:szCs w:val="20"/>
          <w:lang w:eastAsia="ja-JP"/>
        </w:rPr>
        <w:t xml:space="preserve"> </w:t>
      </w:r>
      <w:r w:rsidR="002A34A9">
        <w:rPr>
          <w:rFonts w:ascii="Courier New" w:hAnsi="Courier New" w:cs="Courier New"/>
          <w:color w:val="000000"/>
          <w:sz w:val="20"/>
          <w:szCs w:val="20"/>
          <w:lang w:eastAsia="ja-JP"/>
        </w:rPr>
        <w:t>A</w:t>
      </w:r>
      <w:proofErr w:type="gramStart"/>
      <w:r w:rsidR="002A34A9">
        <w:rPr>
          <w:rFonts w:ascii="Courier New" w:hAnsi="Courier New" w:cs="Courier New"/>
          <w:color w:val="000000"/>
          <w:sz w:val="20"/>
          <w:szCs w:val="20"/>
          <w:lang w:eastAsia="ja-JP"/>
        </w:rPr>
        <w:t>:aaaa,B</w:t>
      </w:r>
      <w:proofErr w:type="gramEnd"/>
      <w:r w:rsidR="002A34A9">
        <w:rPr>
          <w:rFonts w:ascii="Courier New" w:hAnsi="Courier New" w:cs="Courier New"/>
          <w:color w:val="000000"/>
          <w:sz w:val="20"/>
          <w:szCs w:val="20"/>
          <w:lang w:eastAsia="ja-JP"/>
        </w:rPr>
        <w:t>:,C:cccc</w:t>
      </w:r>
      <w:r w:rsidR="002A34A9">
        <w:rPr>
          <w:rFonts w:ascii="Helv" w:hAnsi="Helv" w:cs="Helv"/>
          <w:color w:val="000000"/>
          <w:sz w:val="20"/>
          <w:szCs w:val="20"/>
          <w:lang w:eastAsia="ja-JP"/>
        </w:rPr>
        <w:t xml:space="preserve"> </w:t>
      </w:r>
      <w:r>
        <w:rPr>
          <w:rFonts w:ascii="Helv" w:hAnsi="Helv" w:cs="Helv"/>
          <w:color w:val="000000"/>
          <w:sz w:val="20"/>
          <w:szCs w:val="20"/>
          <w:lang w:eastAsia="ja-JP"/>
        </w:rPr>
        <w:t xml:space="preserve">element B has the </w:t>
      </w:r>
      <w:r w:rsidR="002A34A9">
        <w:rPr>
          <w:rFonts w:ascii="Helv" w:hAnsi="Helv" w:cs="Helv"/>
          <w:color w:val="000000"/>
          <w:sz w:val="20"/>
          <w:szCs w:val="20"/>
          <w:lang w:eastAsia="ja-JP"/>
        </w:rPr>
        <w:t>empty representation.</w:t>
      </w:r>
    </w:p>
    <w:p w:rsidR="002A34A9" w:rsidRDefault="002A34A9" w:rsidP="002A34A9">
      <w:pPr>
        <w:autoSpaceDE w:val="0"/>
        <w:rPr>
          <w:rFonts w:ascii="Helv" w:hAnsi="Helv" w:cs="Helv"/>
          <w:color w:val="000000"/>
          <w:sz w:val="20"/>
          <w:szCs w:val="20"/>
          <w:lang w:eastAsia="ja-JP"/>
        </w:rPr>
      </w:pPr>
    </w:p>
    <w:p w:rsidR="002A34A9" w:rsidRDefault="00DD069E" w:rsidP="002A34A9">
      <w:pPr>
        <w:autoSpaceDE w:val="0"/>
        <w:rPr>
          <w:rFonts w:ascii="Arial" w:hAnsi="Arial" w:cs="Arial"/>
          <w:color w:val="000000"/>
          <w:sz w:val="20"/>
          <w:szCs w:val="20"/>
        </w:rPr>
      </w:pPr>
      <w:r>
        <w:rPr>
          <w:rFonts w:ascii="Helv" w:hAnsi="Helv" w:cs="Helv"/>
          <w:color w:val="000000"/>
          <w:sz w:val="20"/>
          <w:szCs w:val="20"/>
          <w:lang w:eastAsia="ja-JP"/>
        </w:rPr>
        <w:lastRenderedPageBreak/>
        <w:t>In t</w:t>
      </w:r>
      <w:r w:rsidR="002A34A9">
        <w:rPr>
          <w:rFonts w:ascii="Helv" w:hAnsi="Helv" w:cs="Helv"/>
          <w:color w:val="000000"/>
          <w:sz w:val="20"/>
          <w:szCs w:val="20"/>
          <w:lang w:eastAsia="ja-JP"/>
        </w:rPr>
        <w:t>he data</w:t>
      </w:r>
      <w:r>
        <w:rPr>
          <w:rFonts w:ascii="Helv" w:hAnsi="Helv" w:cs="Helv"/>
          <w:color w:val="000000"/>
          <w:sz w:val="20"/>
          <w:szCs w:val="20"/>
          <w:lang w:eastAsia="ja-JP"/>
        </w:rPr>
        <w:t xml:space="preserve"> stream</w:t>
      </w:r>
      <w:r w:rsidR="002A34A9">
        <w:rPr>
          <w:rFonts w:ascii="Helv" w:hAnsi="Helv" w:cs="Helv"/>
          <w:color w:val="000000"/>
          <w:sz w:val="20"/>
          <w:szCs w:val="20"/>
          <w:lang w:eastAsia="ja-JP"/>
        </w:rPr>
        <w:t xml:space="preserve"> </w:t>
      </w:r>
      <w:r w:rsidR="002A34A9">
        <w:rPr>
          <w:rFonts w:ascii="Courier New" w:hAnsi="Courier New" w:cs="Courier New"/>
          <w:color w:val="000000"/>
          <w:sz w:val="20"/>
          <w:szCs w:val="20"/>
          <w:lang w:eastAsia="ja-JP"/>
        </w:rPr>
        <w:t>A</w:t>
      </w:r>
      <w:proofErr w:type="gramStart"/>
      <w:r w:rsidR="002A34A9">
        <w:rPr>
          <w:rFonts w:ascii="Courier New" w:hAnsi="Courier New" w:cs="Courier New"/>
          <w:color w:val="000000"/>
          <w:sz w:val="20"/>
          <w:szCs w:val="20"/>
          <w:lang w:eastAsia="ja-JP"/>
        </w:rPr>
        <w:t>:aaaa</w:t>
      </w:r>
      <w:proofErr w:type="gramEnd"/>
      <w:r w:rsidR="002A34A9">
        <w:rPr>
          <w:rFonts w:ascii="Courier New" w:hAnsi="Courier New" w:cs="Courier New"/>
          <w:color w:val="000000"/>
          <w:sz w:val="20"/>
          <w:szCs w:val="20"/>
          <w:lang w:eastAsia="ja-JP"/>
        </w:rPr>
        <w:t>,,C:cccc</w:t>
      </w:r>
      <w:r w:rsidR="002A34A9">
        <w:rPr>
          <w:rFonts w:ascii="Helv" w:hAnsi="Helv" w:cs="Helv"/>
          <w:color w:val="000000"/>
          <w:sz w:val="20"/>
          <w:szCs w:val="20"/>
          <w:lang w:eastAsia="ja-JP"/>
        </w:rPr>
        <w:t xml:space="preserve"> </w:t>
      </w:r>
      <w:r>
        <w:rPr>
          <w:rFonts w:ascii="Helv" w:hAnsi="Helv" w:cs="Helv"/>
          <w:color w:val="000000"/>
          <w:sz w:val="20"/>
          <w:szCs w:val="20"/>
          <w:lang w:eastAsia="ja-JP"/>
        </w:rPr>
        <w:t xml:space="preserve">element B has the </w:t>
      </w:r>
      <w:r w:rsidR="002C6055">
        <w:rPr>
          <w:rFonts w:ascii="Helv" w:hAnsi="Helv" w:cs="Helv"/>
          <w:color w:val="000000"/>
          <w:sz w:val="20"/>
          <w:szCs w:val="20"/>
          <w:lang w:eastAsia="ja-JP"/>
        </w:rPr>
        <w:t xml:space="preserve">absent </w:t>
      </w:r>
      <w:r w:rsidR="002A34A9">
        <w:rPr>
          <w:rFonts w:ascii="Helv" w:hAnsi="Helv" w:cs="Helv"/>
          <w:color w:val="000000"/>
          <w:sz w:val="20"/>
          <w:szCs w:val="20"/>
          <w:lang w:eastAsia="ja-JP"/>
        </w:rPr>
        <w:t>representation</w:t>
      </w:r>
      <w:r w:rsidR="00A546A7">
        <w:rPr>
          <w:rFonts w:ascii="Helv" w:hAnsi="Helv" w:cs="Helv"/>
          <w:color w:val="000000"/>
          <w:sz w:val="20"/>
          <w:szCs w:val="20"/>
          <w:lang w:eastAsia="ja-JP"/>
        </w:rPr>
        <w:t xml:space="preserve"> so is missing</w:t>
      </w:r>
      <w:r w:rsidR="002A34A9">
        <w:rPr>
          <w:rFonts w:ascii="Helv" w:hAnsi="Helv" w:cs="Helv"/>
          <w:color w:val="000000"/>
          <w:sz w:val="20"/>
          <w:szCs w:val="20"/>
          <w:lang w:eastAsia="ja-JP"/>
        </w:rPr>
        <w:t>.</w:t>
      </w:r>
    </w:p>
    <w:p w:rsidR="008371CB" w:rsidRDefault="008371CB">
      <w:pPr>
        <w:autoSpaceDE w:val="0"/>
        <w:rPr>
          <w:color w:val="000000"/>
        </w:rPr>
      </w:pPr>
    </w:p>
    <w:p w:rsidR="002C6055" w:rsidRDefault="002C6055" w:rsidP="002C6055">
      <w:pPr>
        <w:autoSpaceDE w:val="0"/>
        <w:rPr>
          <w:rFonts w:ascii="Arial" w:hAnsi="Arial" w:cs="Arial"/>
          <w:color w:val="000000"/>
          <w:sz w:val="20"/>
          <w:szCs w:val="20"/>
        </w:rPr>
      </w:pPr>
      <w:r>
        <w:rPr>
          <w:rFonts w:ascii="Arial" w:hAnsi="Arial" w:cs="Arial"/>
          <w:color w:val="000000"/>
          <w:sz w:val="20"/>
          <w:szCs w:val="20"/>
        </w:rPr>
        <w:t xml:space="preserve">Note that round tripping is not guaranteed. An empty string in the Infoset will be output as the empty representation, but if the element is </w:t>
      </w:r>
      <w:proofErr w:type="spellStart"/>
      <w:r>
        <w:rPr>
          <w:rFonts w:ascii="Arial" w:hAnsi="Arial" w:cs="Arial"/>
          <w:color w:val="000000"/>
          <w:sz w:val="20"/>
          <w:szCs w:val="20"/>
        </w:rPr>
        <w:t>nillable</w:t>
      </w:r>
      <w:proofErr w:type="spellEnd"/>
      <w:r>
        <w:rPr>
          <w:rFonts w:ascii="Arial" w:hAnsi="Arial" w:cs="Arial"/>
          <w:color w:val="000000"/>
          <w:sz w:val="20"/>
          <w:szCs w:val="20"/>
        </w:rPr>
        <w:t xml:space="preserve"> and empty string (%</w:t>
      </w:r>
      <w:proofErr w:type="gramStart"/>
      <w:r>
        <w:rPr>
          <w:rFonts w:ascii="Arial" w:hAnsi="Arial" w:cs="Arial"/>
          <w:color w:val="000000"/>
          <w:sz w:val="20"/>
          <w:szCs w:val="20"/>
        </w:rPr>
        <w:t>ES;</w:t>
      </w:r>
      <w:proofErr w:type="gramEnd"/>
      <w:r>
        <w:rPr>
          <w:rFonts w:ascii="Arial" w:hAnsi="Arial" w:cs="Arial"/>
          <w:color w:val="000000"/>
          <w:sz w:val="20"/>
          <w:szCs w:val="20"/>
        </w:rPr>
        <w:t xml:space="preserve">) is a nil value and </w:t>
      </w:r>
      <w:proofErr w:type="spellStart"/>
      <w:r>
        <w:rPr>
          <w:rFonts w:ascii="Arial" w:hAnsi="Arial" w:cs="Arial"/>
          <w:color w:val="000000"/>
          <w:sz w:val="20"/>
          <w:szCs w:val="20"/>
        </w:rPr>
        <w:t>nilValueDelimiterPolicy</w:t>
      </w:r>
      <w:proofErr w:type="spellEnd"/>
      <w:r>
        <w:rPr>
          <w:rFonts w:ascii="Arial" w:hAnsi="Arial" w:cs="Arial"/>
          <w:color w:val="000000"/>
          <w:sz w:val="20"/>
          <w:szCs w:val="20"/>
        </w:rPr>
        <w:t xml:space="preserve"> is the same as </w:t>
      </w:r>
      <w:proofErr w:type="spellStart"/>
      <w:r>
        <w:rPr>
          <w:rFonts w:ascii="Arial" w:hAnsi="Arial" w:cs="Arial"/>
          <w:color w:val="000000"/>
          <w:sz w:val="20"/>
          <w:szCs w:val="20"/>
        </w:rPr>
        <w:t>emptyValueDelimiterPolicy</w:t>
      </w:r>
      <w:proofErr w:type="spellEnd"/>
      <w:r>
        <w:rPr>
          <w:rFonts w:ascii="Arial" w:hAnsi="Arial" w:cs="Arial"/>
          <w:color w:val="000000"/>
          <w:sz w:val="20"/>
          <w:szCs w:val="20"/>
        </w:rPr>
        <w:t>, then when parsed the Infoset will contain nil.</w:t>
      </w:r>
    </w:p>
    <w:p w:rsidR="00670434" w:rsidRDefault="00670434">
      <w:pPr>
        <w:autoSpaceDE w:val="0"/>
        <w:rPr>
          <w:rFonts w:ascii="Arial" w:hAnsi="Arial" w:cs="Arial"/>
          <w:b/>
          <w:color w:val="000000"/>
        </w:rPr>
      </w:pPr>
    </w:p>
    <w:p w:rsidR="00C71F50" w:rsidRDefault="00C71F50">
      <w:pPr>
        <w:autoSpaceDE w:val="0"/>
        <w:rPr>
          <w:rFonts w:ascii="Arial" w:hAnsi="Arial" w:cs="Arial"/>
          <w:b/>
          <w:color w:val="000000"/>
        </w:rPr>
      </w:pPr>
    </w:p>
    <w:p w:rsidR="00B068E1" w:rsidRPr="00435450" w:rsidRDefault="00B66AD3">
      <w:pPr>
        <w:autoSpaceDE w:val="0"/>
        <w:rPr>
          <w:rFonts w:ascii="Arial" w:hAnsi="Arial" w:cs="Arial"/>
          <w:b/>
          <w:color w:val="000000"/>
        </w:rPr>
      </w:pPr>
      <w:r>
        <w:rPr>
          <w:rFonts w:ascii="Arial" w:hAnsi="Arial" w:cs="Arial"/>
          <w:b/>
          <w:color w:val="000000"/>
        </w:rPr>
        <w:t xml:space="preserve">Establishing </w:t>
      </w:r>
      <w:r w:rsidR="00093EDF" w:rsidRPr="00435450">
        <w:rPr>
          <w:rFonts w:ascii="Arial" w:hAnsi="Arial" w:cs="Arial"/>
          <w:b/>
          <w:color w:val="000000"/>
        </w:rPr>
        <w:t xml:space="preserve">representation </w:t>
      </w:r>
      <w:r w:rsidR="00C71F50">
        <w:rPr>
          <w:rFonts w:ascii="Arial" w:hAnsi="Arial" w:cs="Arial"/>
          <w:b/>
          <w:color w:val="000000"/>
        </w:rPr>
        <w:t>when parsing</w:t>
      </w:r>
    </w:p>
    <w:p w:rsidR="00B068E1" w:rsidRDefault="00B068E1">
      <w:pPr>
        <w:autoSpaceDE w:val="0"/>
        <w:rPr>
          <w:rFonts w:ascii="Arial" w:hAnsi="Arial" w:cs="Arial"/>
          <w:color w:val="000000"/>
          <w:sz w:val="20"/>
          <w:szCs w:val="20"/>
        </w:rPr>
      </w:pPr>
    </w:p>
    <w:p w:rsidR="00062FA1" w:rsidRDefault="00062FA1" w:rsidP="00062FA1">
      <w:pPr>
        <w:autoSpaceDE w:val="0"/>
        <w:rPr>
          <w:rFonts w:ascii="Arial" w:hAnsi="Arial" w:cs="Arial"/>
          <w:color w:val="000000"/>
          <w:sz w:val="20"/>
          <w:szCs w:val="20"/>
        </w:rPr>
      </w:pPr>
      <w:r>
        <w:rPr>
          <w:rFonts w:ascii="Arial" w:hAnsi="Arial" w:cs="Arial"/>
          <w:color w:val="000000"/>
          <w:sz w:val="20"/>
          <w:szCs w:val="20"/>
        </w:rPr>
        <w:t xml:space="preserve">If a processing error or schema definition error occurs </w:t>
      </w:r>
      <w:r w:rsidR="000950A0">
        <w:rPr>
          <w:rFonts w:ascii="Arial" w:hAnsi="Arial" w:cs="Arial"/>
          <w:color w:val="000000"/>
          <w:sz w:val="20"/>
          <w:szCs w:val="20"/>
        </w:rPr>
        <w:t xml:space="preserve">either </w:t>
      </w:r>
      <w:r>
        <w:rPr>
          <w:rFonts w:ascii="Arial" w:hAnsi="Arial" w:cs="Arial"/>
          <w:color w:val="000000"/>
          <w:sz w:val="20"/>
          <w:szCs w:val="20"/>
        </w:rPr>
        <w:t xml:space="preserve">when parsing a simple element, or when parsing a complex element and </w:t>
      </w:r>
      <w:r w:rsidR="000950A0">
        <w:rPr>
          <w:rFonts w:ascii="Arial" w:hAnsi="Arial" w:cs="Arial"/>
          <w:color w:val="000000"/>
          <w:sz w:val="20"/>
          <w:szCs w:val="20"/>
        </w:rPr>
        <w:t xml:space="preserve">a processing </w:t>
      </w:r>
      <w:r>
        <w:rPr>
          <w:rFonts w:ascii="Arial" w:hAnsi="Arial" w:cs="Arial"/>
          <w:color w:val="000000"/>
          <w:sz w:val="20"/>
          <w:szCs w:val="20"/>
        </w:rPr>
        <w:t xml:space="preserve">error is not suppressed by an enclosed point of uncertainty, then the element </w:t>
      </w:r>
      <w:r w:rsidR="00765CE7">
        <w:rPr>
          <w:rFonts w:ascii="Arial" w:hAnsi="Arial" w:cs="Arial"/>
          <w:color w:val="000000"/>
          <w:sz w:val="20"/>
          <w:szCs w:val="20"/>
        </w:rPr>
        <w:t xml:space="preserve">occurrence </w:t>
      </w:r>
      <w:r w:rsidR="00475F0A">
        <w:rPr>
          <w:rFonts w:ascii="Arial" w:hAnsi="Arial" w:cs="Arial"/>
          <w:color w:val="000000"/>
          <w:sz w:val="20"/>
          <w:szCs w:val="20"/>
        </w:rPr>
        <w:t xml:space="preserve">is ‘known not to exist’. </w:t>
      </w:r>
      <w:r w:rsidR="00212D70">
        <w:rPr>
          <w:rFonts w:ascii="Arial" w:hAnsi="Arial" w:cs="Arial"/>
          <w:color w:val="000000"/>
          <w:sz w:val="20"/>
          <w:szCs w:val="20"/>
        </w:rPr>
        <w:t xml:space="preserve">This is equivalent to </w:t>
      </w:r>
      <w:r w:rsidR="00475F0A">
        <w:rPr>
          <w:rFonts w:ascii="Arial" w:hAnsi="Arial" w:cs="Arial"/>
          <w:color w:val="000000"/>
          <w:sz w:val="20"/>
          <w:szCs w:val="20"/>
        </w:rPr>
        <w:t xml:space="preserve">the element being </w:t>
      </w:r>
      <w:r w:rsidR="00212D70">
        <w:rPr>
          <w:rFonts w:ascii="Arial" w:hAnsi="Arial" w:cs="Arial"/>
          <w:color w:val="000000"/>
          <w:sz w:val="20"/>
          <w:szCs w:val="20"/>
        </w:rPr>
        <w:t>missing.</w:t>
      </w:r>
    </w:p>
    <w:p w:rsidR="00062FA1" w:rsidRDefault="00062FA1">
      <w:pPr>
        <w:autoSpaceDE w:val="0"/>
        <w:rPr>
          <w:rFonts w:ascii="Arial" w:hAnsi="Arial" w:cs="Arial"/>
          <w:color w:val="000000"/>
          <w:sz w:val="20"/>
          <w:szCs w:val="20"/>
        </w:rPr>
      </w:pPr>
    </w:p>
    <w:p w:rsidR="00212D70" w:rsidRDefault="00475F0A">
      <w:pPr>
        <w:autoSpaceDE w:val="0"/>
        <w:rPr>
          <w:rFonts w:ascii="Arial" w:hAnsi="Arial" w:cs="Arial"/>
          <w:color w:val="000000"/>
          <w:sz w:val="20"/>
          <w:szCs w:val="20"/>
        </w:rPr>
      </w:pPr>
      <w:r>
        <w:rPr>
          <w:rFonts w:ascii="Arial" w:hAnsi="Arial" w:cs="Arial"/>
          <w:color w:val="000000"/>
          <w:sz w:val="20"/>
          <w:szCs w:val="20"/>
        </w:rPr>
        <w:t xml:space="preserve">If no such error occurs, then </w:t>
      </w:r>
      <w:r w:rsidR="00212D70">
        <w:rPr>
          <w:rFonts w:ascii="Arial" w:hAnsi="Arial" w:cs="Arial"/>
          <w:color w:val="000000"/>
          <w:sz w:val="20"/>
          <w:szCs w:val="20"/>
        </w:rPr>
        <w:t xml:space="preserve">an element occurrence either has a representation </w:t>
      </w:r>
      <w:r>
        <w:rPr>
          <w:rFonts w:ascii="Arial" w:hAnsi="Arial" w:cs="Arial"/>
          <w:color w:val="000000"/>
          <w:sz w:val="20"/>
          <w:szCs w:val="20"/>
        </w:rPr>
        <w:t xml:space="preserve">(one of nil, empty, normal or absent) </w:t>
      </w:r>
      <w:r w:rsidR="00212D70">
        <w:rPr>
          <w:rFonts w:ascii="Arial" w:hAnsi="Arial" w:cs="Arial"/>
          <w:color w:val="000000"/>
          <w:sz w:val="20"/>
          <w:szCs w:val="20"/>
        </w:rPr>
        <w:t xml:space="preserve">or is missing. </w:t>
      </w:r>
    </w:p>
    <w:p w:rsidR="00212D70" w:rsidRDefault="00212D70">
      <w:pPr>
        <w:autoSpaceDE w:val="0"/>
        <w:rPr>
          <w:rFonts w:ascii="Arial" w:hAnsi="Arial" w:cs="Arial"/>
          <w:color w:val="000000"/>
          <w:sz w:val="20"/>
          <w:szCs w:val="20"/>
        </w:rPr>
      </w:pPr>
    </w:p>
    <w:p w:rsidR="00B068E1" w:rsidRDefault="00D030B2">
      <w:pPr>
        <w:autoSpaceDE w:val="0"/>
        <w:rPr>
          <w:rFonts w:ascii="Arial" w:hAnsi="Arial" w:cs="Arial"/>
          <w:color w:val="000000"/>
          <w:sz w:val="20"/>
          <w:szCs w:val="20"/>
        </w:rPr>
      </w:pPr>
      <w:r>
        <w:rPr>
          <w:rFonts w:ascii="Arial" w:hAnsi="Arial" w:cs="Arial"/>
          <w:color w:val="000000"/>
          <w:sz w:val="20"/>
          <w:szCs w:val="20"/>
        </w:rPr>
        <w:t>If it has a representation, then it must be established if it is nil, empty</w:t>
      </w:r>
      <w:r w:rsidR="00407347">
        <w:rPr>
          <w:rFonts w:ascii="Arial" w:hAnsi="Arial" w:cs="Arial"/>
          <w:color w:val="000000"/>
          <w:sz w:val="20"/>
          <w:szCs w:val="20"/>
        </w:rPr>
        <w:t>, normal</w:t>
      </w:r>
      <w:r>
        <w:rPr>
          <w:rFonts w:ascii="Arial" w:hAnsi="Arial" w:cs="Arial"/>
          <w:color w:val="000000"/>
          <w:sz w:val="20"/>
          <w:szCs w:val="20"/>
        </w:rPr>
        <w:t xml:space="preserve"> or absent. Key to this is to </w:t>
      </w:r>
      <w:r w:rsidR="00062FA1">
        <w:rPr>
          <w:rFonts w:ascii="Arial" w:hAnsi="Arial" w:cs="Arial"/>
          <w:color w:val="000000"/>
          <w:sz w:val="20"/>
          <w:szCs w:val="20"/>
        </w:rPr>
        <w:t xml:space="preserve">see if the </w:t>
      </w:r>
      <w:r w:rsidR="00B2651C">
        <w:rPr>
          <w:rFonts w:ascii="Arial" w:hAnsi="Arial" w:cs="Arial"/>
          <w:color w:val="000000"/>
          <w:sz w:val="20"/>
          <w:szCs w:val="20"/>
        </w:rPr>
        <w:t xml:space="preserve">content </w:t>
      </w:r>
      <w:r w:rsidR="009B450D">
        <w:rPr>
          <w:rFonts w:ascii="Arial" w:hAnsi="Arial" w:cs="Arial"/>
          <w:color w:val="000000"/>
          <w:sz w:val="20"/>
          <w:szCs w:val="20"/>
        </w:rPr>
        <w:t>i</w:t>
      </w:r>
      <w:r w:rsidR="00062FA1">
        <w:rPr>
          <w:rFonts w:ascii="Arial" w:hAnsi="Arial" w:cs="Arial"/>
          <w:color w:val="000000"/>
          <w:sz w:val="20"/>
          <w:szCs w:val="20"/>
        </w:rPr>
        <w:t xml:space="preserve">s </w:t>
      </w:r>
      <w:r w:rsidR="009B450D">
        <w:rPr>
          <w:rFonts w:ascii="Arial" w:hAnsi="Arial" w:cs="Arial"/>
          <w:color w:val="000000"/>
          <w:sz w:val="20"/>
          <w:szCs w:val="20"/>
        </w:rPr>
        <w:t xml:space="preserve">of </w:t>
      </w:r>
      <w:r w:rsidR="00062FA1">
        <w:rPr>
          <w:rFonts w:ascii="Arial" w:hAnsi="Arial" w:cs="Arial"/>
          <w:color w:val="000000"/>
          <w:sz w:val="20"/>
          <w:szCs w:val="20"/>
        </w:rPr>
        <w:t>length</w:t>
      </w:r>
      <w:r w:rsidR="009B450D">
        <w:rPr>
          <w:rFonts w:ascii="Arial" w:hAnsi="Arial" w:cs="Arial"/>
          <w:color w:val="000000"/>
          <w:sz w:val="20"/>
          <w:szCs w:val="20"/>
        </w:rPr>
        <w:t xml:space="preserve"> zero</w:t>
      </w:r>
      <w:r w:rsidR="00062FA1">
        <w:rPr>
          <w:rFonts w:ascii="Arial" w:hAnsi="Arial" w:cs="Arial"/>
          <w:color w:val="000000"/>
          <w:sz w:val="20"/>
          <w:szCs w:val="20"/>
        </w:rPr>
        <w:t xml:space="preserve">. This is </w:t>
      </w:r>
      <w:r w:rsidR="00B068E1">
        <w:rPr>
          <w:rFonts w:ascii="Arial" w:hAnsi="Arial" w:cs="Arial"/>
          <w:color w:val="000000"/>
          <w:sz w:val="20"/>
          <w:szCs w:val="20"/>
        </w:rPr>
        <w:t>lengthKind dependent</w:t>
      </w:r>
      <w:r w:rsidR="00062FA1">
        <w:rPr>
          <w:rFonts w:ascii="Arial" w:hAnsi="Arial" w:cs="Arial"/>
          <w:color w:val="000000"/>
          <w:sz w:val="20"/>
          <w:szCs w:val="20"/>
        </w:rPr>
        <w:t>.</w:t>
      </w:r>
    </w:p>
    <w:p w:rsidR="00062FA1" w:rsidRDefault="00062FA1">
      <w:pPr>
        <w:autoSpaceDE w:val="0"/>
        <w:rPr>
          <w:rFonts w:ascii="Arial" w:hAnsi="Arial" w:cs="Arial"/>
          <w:color w:val="000000"/>
          <w:sz w:val="20"/>
          <w:szCs w:val="20"/>
        </w:rPr>
      </w:pPr>
    </w:p>
    <w:p w:rsidR="00B068E1" w:rsidRDefault="00B068E1" w:rsidP="003C5157">
      <w:pPr>
        <w:numPr>
          <w:ilvl w:val="0"/>
          <w:numId w:val="4"/>
        </w:numPr>
        <w:autoSpaceDE w:val="0"/>
        <w:rPr>
          <w:color w:val="000000"/>
        </w:rPr>
      </w:pPr>
      <w:r>
        <w:rPr>
          <w:rFonts w:ascii="Arial" w:hAnsi="Arial" w:cs="Arial"/>
          <w:color w:val="000000"/>
          <w:sz w:val="20"/>
          <w:szCs w:val="20"/>
        </w:rPr>
        <w:t xml:space="preserve">explicit =&gt; length is zero </w:t>
      </w:r>
      <w:r w:rsidR="004243F6">
        <w:rPr>
          <w:rFonts w:ascii="Arial" w:hAnsi="Arial" w:cs="Arial"/>
          <w:color w:val="000000"/>
          <w:sz w:val="20"/>
          <w:szCs w:val="20"/>
        </w:rPr>
        <w:t xml:space="preserve">(either fixed </w:t>
      </w:r>
      <w:r>
        <w:rPr>
          <w:rFonts w:ascii="Arial" w:hAnsi="Arial" w:cs="Arial"/>
          <w:color w:val="000000"/>
          <w:sz w:val="20"/>
          <w:szCs w:val="20"/>
        </w:rPr>
        <w:t xml:space="preserve">or </w:t>
      </w:r>
      <w:r w:rsidR="004243F6">
        <w:rPr>
          <w:rFonts w:ascii="Arial" w:hAnsi="Arial" w:cs="Arial"/>
          <w:color w:val="000000"/>
          <w:sz w:val="20"/>
          <w:szCs w:val="20"/>
        </w:rPr>
        <w:t xml:space="preserve">from </w:t>
      </w:r>
      <w:r>
        <w:rPr>
          <w:rFonts w:ascii="Arial" w:hAnsi="Arial" w:cs="Arial"/>
          <w:color w:val="000000"/>
          <w:sz w:val="20"/>
          <w:szCs w:val="20"/>
        </w:rPr>
        <w:t>expression</w:t>
      </w:r>
      <w:r w:rsidR="004243F6">
        <w:rPr>
          <w:rFonts w:ascii="Arial" w:hAnsi="Arial" w:cs="Arial"/>
          <w:color w:val="000000"/>
          <w:sz w:val="20"/>
          <w:szCs w:val="20"/>
        </w:rPr>
        <w:t xml:space="preserve"> evaluation)</w:t>
      </w:r>
      <w:r>
        <w:rPr>
          <w:color w:val="000000"/>
        </w:rPr>
        <w:t xml:space="preserve"> </w:t>
      </w:r>
    </w:p>
    <w:p w:rsidR="00B068E1" w:rsidRDefault="00B068E1" w:rsidP="003C5157">
      <w:pPr>
        <w:numPr>
          <w:ilvl w:val="0"/>
          <w:numId w:val="1"/>
        </w:numPr>
        <w:autoSpaceDE w:val="0"/>
        <w:rPr>
          <w:rFonts w:ascii="Arial" w:hAnsi="Arial" w:cs="Arial"/>
          <w:color w:val="000000"/>
          <w:sz w:val="20"/>
          <w:szCs w:val="20"/>
        </w:rPr>
      </w:pPr>
      <w:r>
        <w:rPr>
          <w:rFonts w:ascii="Arial" w:hAnsi="Arial" w:cs="Arial"/>
          <w:color w:val="000000"/>
          <w:sz w:val="20"/>
          <w:szCs w:val="20"/>
        </w:rPr>
        <w:t>prefixed =&gt; prefix length is zero</w:t>
      </w:r>
    </w:p>
    <w:p w:rsidR="00B068E1" w:rsidRDefault="00B068E1" w:rsidP="003C5157">
      <w:pPr>
        <w:numPr>
          <w:ilvl w:val="0"/>
          <w:numId w:val="1"/>
        </w:numPr>
        <w:autoSpaceDE w:val="0"/>
        <w:rPr>
          <w:rFonts w:ascii="Arial" w:hAnsi="Arial" w:cs="Arial"/>
          <w:color w:val="000000"/>
          <w:sz w:val="20"/>
          <w:szCs w:val="20"/>
        </w:rPr>
      </w:pPr>
      <w:r>
        <w:rPr>
          <w:rFonts w:ascii="Arial" w:hAnsi="Arial" w:cs="Arial"/>
          <w:color w:val="000000"/>
          <w:sz w:val="20"/>
          <w:szCs w:val="20"/>
        </w:rPr>
        <w:t xml:space="preserve">implicit </w:t>
      </w:r>
      <w:r w:rsidR="00F678B4">
        <w:rPr>
          <w:rFonts w:ascii="Arial" w:hAnsi="Arial" w:cs="Arial"/>
          <w:color w:val="000000"/>
          <w:sz w:val="20"/>
          <w:szCs w:val="20"/>
        </w:rPr>
        <w:t xml:space="preserve">(simple) </w:t>
      </w:r>
      <w:r>
        <w:rPr>
          <w:rFonts w:ascii="Arial" w:hAnsi="Arial" w:cs="Arial"/>
          <w:color w:val="000000"/>
          <w:sz w:val="20"/>
          <w:szCs w:val="20"/>
        </w:rPr>
        <w:t>=&gt; length is zero</w:t>
      </w:r>
      <w:r w:rsidR="004243F6">
        <w:rPr>
          <w:rFonts w:ascii="Arial" w:hAnsi="Arial" w:cs="Arial"/>
          <w:color w:val="000000"/>
          <w:sz w:val="20"/>
          <w:szCs w:val="20"/>
        </w:rPr>
        <w:t xml:space="preserve"> from type facets</w:t>
      </w:r>
    </w:p>
    <w:p w:rsidR="00F678B4" w:rsidRDefault="00F678B4" w:rsidP="003C5157">
      <w:pPr>
        <w:numPr>
          <w:ilvl w:val="0"/>
          <w:numId w:val="1"/>
        </w:numPr>
        <w:autoSpaceDE w:val="0"/>
        <w:rPr>
          <w:color w:val="000000"/>
        </w:rPr>
      </w:pPr>
      <w:proofErr w:type="gramStart"/>
      <w:r>
        <w:rPr>
          <w:rFonts w:ascii="Arial" w:hAnsi="Arial" w:cs="Arial"/>
          <w:color w:val="000000"/>
          <w:sz w:val="20"/>
          <w:szCs w:val="20"/>
        </w:rPr>
        <w:t>implicit</w:t>
      </w:r>
      <w:proofErr w:type="gramEnd"/>
      <w:r>
        <w:rPr>
          <w:rFonts w:ascii="Arial" w:hAnsi="Arial" w:cs="Arial"/>
          <w:color w:val="000000"/>
          <w:sz w:val="20"/>
          <w:szCs w:val="20"/>
        </w:rPr>
        <w:t xml:space="preserve"> (complex) =&gt; </w:t>
      </w:r>
      <w:r w:rsidR="00475F0A">
        <w:rPr>
          <w:rFonts w:ascii="Arial" w:hAnsi="Arial" w:cs="Arial"/>
          <w:color w:val="000000"/>
          <w:sz w:val="20"/>
          <w:szCs w:val="20"/>
        </w:rPr>
        <w:t xml:space="preserve">consumed </w:t>
      </w:r>
      <w:r>
        <w:rPr>
          <w:rFonts w:ascii="Arial" w:hAnsi="Arial" w:cs="Arial"/>
          <w:color w:val="000000"/>
          <w:sz w:val="20"/>
          <w:szCs w:val="20"/>
        </w:rPr>
        <w:t xml:space="preserve">length is zero upon return from descending into children. </w:t>
      </w:r>
      <w:r>
        <w:rPr>
          <w:color w:val="000000"/>
        </w:rPr>
        <w:t xml:space="preserve"> </w:t>
      </w:r>
    </w:p>
    <w:p w:rsidR="00B068E1" w:rsidRDefault="00B068E1" w:rsidP="003C5157">
      <w:pPr>
        <w:numPr>
          <w:ilvl w:val="0"/>
          <w:numId w:val="1"/>
        </w:numPr>
        <w:autoSpaceDE w:val="0"/>
        <w:rPr>
          <w:color w:val="000000"/>
        </w:rPr>
      </w:pPr>
      <w:r>
        <w:rPr>
          <w:rFonts w:ascii="Arial" w:hAnsi="Arial" w:cs="Arial"/>
          <w:color w:val="000000"/>
          <w:sz w:val="20"/>
          <w:szCs w:val="20"/>
        </w:rPr>
        <w:t xml:space="preserve">delimited =&gt; </w:t>
      </w:r>
      <w:r w:rsidR="00475F0A">
        <w:rPr>
          <w:rFonts w:ascii="Arial" w:hAnsi="Arial" w:cs="Arial"/>
          <w:color w:val="000000"/>
          <w:sz w:val="20"/>
          <w:szCs w:val="20"/>
        </w:rPr>
        <w:t xml:space="preserve">length is zero after </w:t>
      </w:r>
      <w:r>
        <w:rPr>
          <w:rFonts w:ascii="Arial" w:hAnsi="Arial" w:cs="Arial"/>
          <w:color w:val="000000"/>
          <w:sz w:val="20"/>
          <w:szCs w:val="20"/>
        </w:rPr>
        <w:t xml:space="preserve">scanning </w:t>
      </w:r>
      <w:r w:rsidR="00475F0A">
        <w:rPr>
          <w:rFonts w:ascii="Arial" w:hAnsi="Arial" w:cs="Arial"/>
          <w:color w:val="000000"/>
          <w:sz w:val="20"/>
          <w:szCs w:val="20"/>
        </w:rPr>
        <w:t>for delimiter(s)</w:t>
      </w:r>
      <w:r>
        <w:rPr>
          <w:color w:val="000000"/>
        </w:rPr>
        <w:t xml:space="preserve"> </w:t>
      </w:r>
    </w:p>
    <w:p w:rsidR="00B068E1" w:rsidRDefault="00B068E1" w:rsidP="003C5157">
      <w:pPr>
        <w:numPr>
          <w:ilvl w:val="0"/>
          <w:numId w:val="1"/>
        </w:numPr>
        <w:autoSpaceDE w:val="0"/>
        <w:rPr>
          <w:color w:val="000000"/>
        </w:rPr>
      </w:pPr>
      <w:r>
        <w:rPr>
          <w:rFonts w:ascii="Arial" w:hAnsi="Arial" w:cs="Arial"/>
          <w:color w:val="000000"/>
          <w:sz w:val="20"/>
          <w:szCs w:val="20"/>
        </w:rPr>
        <w:t>pattern =&gt; pattern returns zero length match</w:t>
      </w:r>
      <w:r>
        <w:rPr>
          <w:color w:val="000000"/>
        </w:rPr>
        <w:t xml:space="preserve"> </w:t>
      </w:r>
    </w:p>
    <w:p w:rsidR="00B2651C" w:rsidRDefault="00B068E1" w:rsidP="003C5157">
      <w:pPr>
        <w:numPr>
          <w:ilvl w:val="0"/>
          <w:numId w:val="1"/>
        </w:numPr>
        <w:autoSpaceDE w:val="0"/>
        <w:rPr>
          <w:rFonts w:ascii="Arial" w:hAnsi="Arial" w:cs="Arial"/>
          <w:color w:val="000000"/>
          <w:sz w:val="20"/>
          <w:szCs w:val="20"/>
        </w:rPr>
      </w:pPr>
      <w:proofErr w:type="spellStart"/>
      <w:r>
        <w:rPr>
          <w:rFonts w:ascii="Arial" w:hAnsi="Arial" w:cs="Arial"/>
          <w:color w:val="000000"/>
          <w:sz w:val="20"/>
          <w:szCs w:val="20"/>
        </w:rPr>
        <w:t>endOfParent</w:t>
      </w:r>
      <w:proofErr w:type="spellEnd"/>
      <w:r>
        <w:rPr>
          <w:rFonts w:ascii="Arial" w:hAnsi="Arial" w:cs="Arial"/>
          <w:color w:val="000000"/>
          <w:sz w:val="20"/>
          <w:szCs w:val="20"/>
        </w:rPr>
        <w:t xml:space="preserve"> =&gt; </w:t>
      </w:r>
      <w:r w:rsidR="00475F0A">
        <w:rPr>
          <w:rFonts w:ascii="Arial" w:hAnsi="Arial" w:cs="Arial"/>
          <w:color w:val="000000"/>
          <w:sz w:val="20"/>
          <w:szCs w:val="20"/>
        </w:rPr>
        <w:t>already positioned at parent’s end so</w:t>
      </w:r>
      <w:r>
        <w:rPr>
          <w:rFonts w:ascii="Arial" w:hAnsi="Arial" w:cs="Arial"/>
          <w:color w:val="000000"/>
          <w:sz w:val="20"/>
          <w:szCs w:val="20"/>
        </w:rPr>
        <w:t xml:space="preserve"> length</w:t>
      </w:r>
      <w:r w:rsidR="00475F0A">
        <w:rPr>
          <w:rFonts w:ascii="Arial" w:hAnsi="Arial" w:cs="Arial"/>
          <w:color w:val="000000"/>
          <w:sz w:val="20"/>
          <w:szCs w:val="20"/>
        </w:rPr>
        <w:t xml:space="preserve"> is zero</w:t>
      </w:r>
      <w:r>
        <w:rPr>
          <w:color w:val="000000"/>
        </w:rPr>
        <w:t xml:space="preserve"> </w:t>
      </w:r>
    </w:p>
    <w:p w:rsidR="004679B9" w:rsidRPr="00B2651C" w:rsidRDefault="004679B9" w:rsidP="00B2651C">
      <w:pPr>
        <w:autoSpaceDE w:val="0"/>
        <w:rPr>
          <w:rFonts w:ascii="Arial" w:hAnsi="Arial" w:cs="Arial"/>
          <w:color w:val="000000"/>
          <w:sz w:val="20"/>
          <w:szCs w:val="20"/>
        </w:rPr>
      </w:pPr>
    </w:p>
    <w:p w:rsidR="00F678B4" w:rsidRDefault="00F678B4" w:rsidP="00F678B4">
      <w:pPr>
        <w:autoSpaceDE w:val="0"/>
        <w:rPr>
          <w:rFonts w:ascii="Arial" w:hAnsi="Arial" w:cs="Arial"/>
          <w:color w:val="000000"/>
          <w:sz w:val="20"/>
          <w:szCs w:val="20"/>
        </w:rPr>
      </w:pPr>
      <w:r>
        <w:rPr>
          <w:rFonts w:ascii="Arial" w:hAnsi="Arial" w:cs="Arial"/>
          <w:color w:val="000000"/>
          <w:sz w:val="20"/>
          <w:szCs w:val="20"/>
        </w:rPr>
        <w:t>For a simple element, length plus initiator and terminator enables the representation to be established.</w:t>
      </w:r>
    </w:p>
    <w:p w:rsidR="00F678B4" w:rsidRDefault="00F678B4">
      <w:pPr>
        <w:autoSpaceDE w:val="0"/>
        <w:rPr>
          <w:rFonts w:ascii="Arial" w:hAnsi="Arial" w:cs="Arial"/>
          <w:color w:val="000000"/>
          <w:sz w:val="20"/>
          <w:szCs w:val="20"/>
        </w:rPr>
      </w:pPr>
    </w:p>
    <w:p w:rsidR="00B068E1" w:rsidRDefault="00062FA1">
      <w:pPr>
        <w:autoSpaceDE w:val="0"/>
        <w:rPr>
          <w:rFonts w:ascii="Arial" w:hAnsi="Arial" w:cs="Arial"/>
          <w:color w:val="000000"/>
          <w:sz w:val="20"/>
          <w:szCs w:val="20"/>
        </w:rPr>
      </w:pPr>
      <w:r>
        <w:rPr>
          <w:rFonts w:ascii="Arial" w:hAnsi="Arial" w:cs="Arial"/>
          <w:color w:val="000000"/>
          <w:sz w:val="20"/>
          <w:szCs w:val="20"/>
        </w:rPr>
        <w:t xml:space="preserve">For </w:t>
      </w:r>
      <w:r w:rsidR="00B66AD3">
        <w:rPr>
          <w:rFonts w:ascii="Arial" w:hAnsi="Arial" w:cs="Arial"/>
          <w:color w:val="000000"/>
          <w:sz w:val="20"/>
          <w:szCs w:val="20"/>
        </w:rPr>
        <w:t xml:space="preserve">a </w:t>
      </w:r>
      <w:r w:rsidR="00B068E1">
        <w:rPr>
          <w:rFonts w:ascii="Arial" w:hAnsi="Arial" w:cs="Arial"/>
          <w:color w:val="000000"/>
          <w:sz w:val="20"/>
          <w:szCs w:val="20"/>
        </w:rPr>
        <w:t>complex element</w:t>
      </w:r>
      <w:r w:rsidR="00B2651C">
        <w:rPr>
          <w:rFonts w:ascii="Arial" w:hAnsi="Arial" w:cs="Arial"/>
          <w:color w:val="000000"/>
          <w:sz w:val="20"/>
          <w:szCs w:val="20"/>
        </w:rPr>
        <w:t>, length plus initiator and terminator enables the nil representation to be established</w:t>
      </w:r>
      <w:r w:rsidR="00F678B4">
        <w:rPr>
          <w:rStyle w:val="FootnoteReference"/>
          <w:rFonts w:ascii="Arial" w:hAnsi="Arial" w:cs="Arial"/>
          <w:color w:val="000000"/>
          <w:sz w:val="20"/>
          <w:szCs w:val="20"/>
        </w:rPr>
        <w:footnoteReference w:id="1"/>
      </w:r>
      <w:r w:rsidR="00B2651C">
        <w:rPr>
          <w:rFonts w:ascii="Arial" w:hAnsi="Arial" w:cs="Arial"/>
          <w:color w:val="000000"/>
          <w:sz w:val="20"/>
          <w:szCs w:val="20"/>
        </w:rPr>
        <w:t xml:space="preserve">, but all other representations can only be determined by descending into the </w:t>
      </w:r>
      <w:r w:rsidR="0070093F">
        <w:rPr>
          <w:rFonts w:ascii="Arial" w:hAnsi="Arial" w:cs="Arial"/>
          <w:color w:val="000000"/>
          <w:sz w:val="20"/>
          <w:szCs w:val="20"/>
        </w:rPr>
        <w:t>complex type for the element</w:t>
      </w:r>
      <w:r w:rsidR="00F678B4">
        <w:rPr>
          <w:rFonts w:ascii="Arial" w:hAnsi="Arial" w:cs="Arial"/>
          <w:color w:val="000000"/>
          <w:sz w:val="20"/>
          <w:szCs w:val="20"/>
        </w:rPr>
        <w:t>.</w:t>
      </w:r>
      <w:r w:rsidR="00B068E1">
        <w:rPr>
          <w:color w:val="000000"/>
        </w:rPr>
        <w:t xml:space="preserve"> </w:t>
      </w:r>
      <w:r w:rsidR="00F678B4">
        <w:rPr>
          <w:rFonts w:ascii="Arial" w:hAnsi="Arial" w:cs="Arial"/>
          <w:color w:val="000000"/>
          <w:sz w:val="20"/>
          <w:szCs w:val="20"/>
        </w:rPr>
        <w:t>If the descent returns successfully (</w:t>
      </w:r>
      <w:r w:rsidR="00765CE7">
        <w:rPr>
          <w:rFonts w:ascii="Arial" w:hAnsi="Arial" w:cs="Arial"/>
          <w:color w:val="000000"/>
          <w:sz w:val="20"/>
          <w:szCs w:val="20"/>
        </w:rPr>
        <w:t xml:space="preserve">that is, </w:t>
      </w:r>
      <w:r w:rsidR="00F678B4">
        <w:rPr>
          <w:rFonts w:ascii="Arial" w:hAnsi="Arial" w:cs="Arial"/>
          <w:color w:val="000000"/>
          <w:sz w:val="20"/>
          <w:szCs w:val="20"/>
        </w:rPr>
        <w:t>no un</w:t>
      </w:r>
      <w:r w:rsidR="00765CE7">
        <w:rPr>
          <w:rFonts w:ascii="Arial" w:hAnsi="Arial" w:cs="Arial"/>
          <w:color w:val="000000"/>
          <w:sz w:val="20"/>
          <w:szCs w:val="20"/>
        </w:rPr>
        <w:t>suppressed</w:t>
      </w:r>
      <w:r w:rsidR="00F678B4">
        <w:rPr>
          <w:rFonts w:ascii="Arial" w:hAnsi="Arial" w:cs="Arial"/>
          <w:color w:val="000000"/>
          <w:sz w:val="20"/>
          <w:szCs w:val="20"/>
        </w:rPr>
        <w:t xml:space="preserve"> processing error occurs) then the other representations </w:t>
      </w:r>
      <w:r w:rsidR="00C71F50">
        <w:rPr>
          <w:rFonts w:ascii="Arial" w:hAnsi="Arial" w:cs="Arial"/>
          <w:color w:val="000000"/>
          <w:sz w:val="20"/>
          <w:szCs w:val="20"/>
        </w:rPr>
        <w:t>may</w:t>
      </w:r>
      <w:r w:rsidR="00F678B4">
        <w:rPr>
          <w:rFonts w:ascii="Arial" w:hAnsi="Arial" w:cs="Arial"/>
          <w:color w:val="000000"/>
          <w:sz w:val="20"/>
          <w:szCs w:val="20"/>
        </w:rPr>
        <w:t xml:space="preserve"> be established.</w:t>
      </w:r>
    </w:p>
    <w:p w:rsidR="00580C59" w:rsidRDefault="00580C59">
      <w:pPr>
        <w:autoSpaceDE w:val="0"/>
        <w:rPr>
          <w:rFonts w:ascii="Arial" w:hAnsi="Arial" w:cs="Arial"/>
          <w:color w:val="000000"/>
          <w:sz w:val="20"/>
          <w:szCs w:val="20"/>
        </w:rPr>
      </w:pPr>
    </w:p>
    <w:p w:rsidR="000D3180" w:rsidRDefault="00226EB8" w:rsidP="000D3180">
      <w:pPr>
        <w:autoSpaceDE w:val="0"/>
        <w:rPr>
          <w:rFonts w:ascii="Arial" w:hAnsi="Arial" w:cs="Arial"/>
          <w:color w:val="000000"/>
          <w:sz w:val="20"/>
          <w:szCs w:val="20"/>
        </w:rPr>
      </w:pPr>
      <w:r>
        <w:rPr>
          <w:rFonts w:ascii="Arial" w:hAnsi="Arial" w:cs="Arial"/>
          <w:color w:val="000000"/>
          <w:sz w:val="20"/>
          <w:szCs w:val="20"/>
        </w:rPr>
        <w:t>T</w:t>
      </w:r>
      <w:r w:rsidR="000D3180">
        <w:rPr>
          <w:rFonts w:ascii="Arial" w:hAnsi="Arial" w:cs="Arial"/>
          <w:color w:val="000000"/>
          <w:sz w:val="20"/>
          <w:szCs w:val="20"/>
        </w:rPr>
        <w:t xml:space="preserve">he DFDL parser shall not descend into a complex element </w:t>
      </w:r>
      <w:r w:rsidR="004D6404">
        <w:rPr>
          <w:rFonts w:ascii="Arial" w:hAnsi="Arial" w:cs="Arial"/>
          <w:color w:val="000000"/>
          <w:sz w:val="20"/>
          <w:szCs w:val="20"/>
        </w:rPr>
        <w:t xml:space="preserve">when it has </w:t>
      </w:r>
      <w:r w:rsidR="000D3180">
        <w:rPr>
          <w:rFonts w:ascii="Arial" w:hAnsi="Arial" w:cs="Arial"/>
          <w:color w:val="000000"/>
          <w:sz w:val="20"/>
          <w:szCs w:val="20"/>
        </w:rPr>
        <w:t>established th</w:t>
      </w:r>
      <w:r w:rsidR="004D6404">
        <w:rPr>
          <w:rFonts w:ascii="Arial" w:hAnsi="Arial" w:cs="Arial"/>
          <w:color w:val="000000"/>
          <w:sz w:val="20"/>
          <w:szCs w:val="20"/>
        </w:rPr>
        <w:t xml:space="preserve">at the element </w:t>
      </w:r>
      <w:r w:rsidR="00765CE7">
        <w:rPr>
          <w:rFonts w:ascii="Arial" w:hAnsi="Arial" w:cs="Arial"/>
          <w:color w:val="000000"/>
          <w:sz w:val="20"/>
          <w:szCs w:val="20"/>
        </w:rPr>
        <w:t xml:space="preserve">occurrence </w:t>
      </w:r>
      <w:r w:rsidR="004D6404">
        <w:rPr>
          <w:rFonts w:ascii="Arial" w:hAnsi="Arial" w:cs="Arial"/>
          <w:color w:val="000000"/>
          <w:sz w:val="20"/>
          <w:szCs w:val="20"/>
        </w:rPr>
        <w:t xml:space="preserve">does </w:t>
      </w:r>
      <w:r w:rsidR="004D6404" w:rsidRPr="004D6404">
        <w:rPr>
          <w:rFonts w:ascii="Arial" w:hAnsi="Arial" w:cs="Arial"/>
          <w:b/>
          <w:i/>
          <w:color w:val="000000"/>
          <w:sz w:val="20"/>
          <w:szCs w:val="20"/>
        </w:rPr>
        <w:t>not</w:t>
      </w:r>
      <w:r w:rsidR="004D6404">
        <w:rPr>
          <w:rFonts w:ascii="Arial" w:hAnsi="Arial" w:cs="Arial"/>
          <w:color w:val="000000"/>
          <w:sz w:val="20"/>
          <w:szCs w:val="20"/>
        </w:rPr>
        <w:t xml:space="preserve"> have </w:t>
      </w:r>
      <w:r w:rsidR="004D6404" w:rsidRPr="004D6404">
        <w:rPr>
          <w:rFonts w:ascii="Arial" w:hAnsi="Arial" w:cs="Arial"/>
          <w:color w:val="000000"/>
          <w:sz w:val="20"/>
          <w:szCs w:val="20"/>
        </w:rPr>
        <w:t>a</w:t>
      </w:r>
      <w:r w:rsidR="004D6404">
        <w:rPr>
          <w:rFonts w:ascii="Arial" w:hAnsi="Arial" w:cs="Arial"/>
          <w:b/>
          <w:color w:val="000000"/>
          <w:sz w:val="20"/>
          <w:szCs w:val="20"/>
        </w:rPr>
        <w:t xml:space="preserve"> </w:t>
      </w:r>
      <w:r w:rsidR="000D3180">
        <w:rPr>
          <w:rFonts w:ascii="Arial" w:hAnsi="Arial" w:cs="Arial"/>
          <w:color w:val="000000"/>
          <w:sz w:val="20"/>
          <w:szCs w:val="20"/>
        </w:rPr>
        <w:t>representation</w:t>
      </w:r>
      <w:r w:rsidR="00F81E74">
        <w:rPr>
          <w:rFonts w:ascii="Arial" w:hAnsi="Arial" w:cs="Arial"/>
          <w:color w:val="000000"/>
          <w:sz w:val="20"/>
          <w:szCs w:val="20"/>
        </w:rPr>
        <w:t xml:space="preserve"> or is missing or has the absent representation</w:t>
      </w:r>
      <w:r w:rsidR="000D3180">
        <w:rPr>
          <w:rFonts w:ascii="Arial" w:hAnsi="Arial" w:cs="Arial"/>
          <w:color w:val="000000"/>
          <w:sz w:val="20"/>
          <w:szCs w:val="20"/>
        </w:rPr>
        <w:t xml:space="preserve">. Otherwise this could give rise to misleading error messages where the parser reported that </w:t>
      </w:r>
      <w:r w:rsidR="00741B9A">
        <w:rPr>
          <w:rFonts w:ascii="Arial" w:hAnsi="Arial" w:cs="Arial"/>
          <w:color w:val="000000"/>
          <w:sz w:val="20"/>
          <w:szCs w:val="20"/>
        </w:rPr>
        <w:t xml:space="preserve">required </w:t>
      </w:r>
      <w:r w:rsidR="000D3180">
        <w:rPr>
          <w:rFonts w:ascii="Arial" w:hAnsi="Arial" w:cs="Arial"/>
          <w:color w:val="000000"/>
          <w:sz w:val="20"/>
          <w:szCs w:val="20"/>
        </w:rPr>
        <w:t>child</w:t>
      </w:r>
      <w:r w:rsidR="00741B9A">
        <w:rPr>
          <w:rFonts w:ascii="Arial" w:hAnsi="Arial" w:cs="Arial"/>
          <w:color w:val="000000"/>
          <w:sz w:val="20"/>
          <w:szCs w:val="20"/>
        </w:rPr>
        <w:t xml:space="preserve"> elements</w:t>
      </w:r>
      <w:r w:rsidR="000D3180">
        <w:rPr>
          <w:rFonts w:ascii="Arial" w:hAnsi="Arial" w:cs="Arial"/>
          <w:color w:val="000000"/>
          <w:sz w:val="20"/>
          <w:szCs w:val="20"/>
        </w:rPr>
        <w:t xml:space="preserve"> were missing</w:t>
      </w:r>
      <w:r w:rsidR="00741B9A">
        <w:rPr>
          <w:rFonts w:ascii="Arial" w:hAnsi="Arial" w:cs="Arial"/>
          <w:color w:val="000000"/>
          <w:sz w:val="20"/>
          <w:szCs w:val="20"/>
        </w:rPr>
        <w:t xml:space="preserve"> required occurrences</w:t>
      </w:r>
      <w:r w:rsidR="000D3180">
        <w:rPr>
          <w:rFonts w:ascii="Arial" w:hAnsi="Arial" w:cs="Arial"/>
          <w:color w:val="000000"/>
          <w:sz w:val="20"/>
          <w:szCs w:val="20"/>
        </w:rPr>
        <w:t>. (This is consistent with XML Schema validation, where if a required element is missing, it gets reported as such, and there is nothing reported about its children).</w:t>
      </w:r>
    </w:p>
    <w:p w:rsidR="000D3180" w:rsidRDefault="000D3180" w:rsidP="000D3180">
      <w:pPr>
        <w:autoSpaceDE w:val="0"/>
        <w:rPr>
          <w:color w:val="000000"/>
        </w:rPr>
      </w:pPr>
    </w:p>
    <w:p w:rsidR="000D3180" w:rsidRDefault="000D3180" w:rsidP="000D3180">
      <w:pPr>
        <w:autoSpaceDE w:val="0"/>
        <w:rPr>
          <w:rFonts w:ascii="Arial" w:hAnsi="Arial" w:cs="Arial"/>
          <w:color w:val="000000"/>
          <w:sz w:val="20"/>
          <w:szCs w:val="20"/>
        </w:rPr>
      </w:pPr>
      <w:r>
        <w:rPr>
          <w:rFonts w:ascii="Arial" w:hAnsi="Arial" w:cs="Arial"/>
          <w:color w:val="000000"/>
          <w:sz w:val="20"/>
          <w:szCs w:val="20"/>
        </w:rPr>
        <w:t xml:space="preserve">For the purposes of establishing representation, a local sequence or choice effectively has lengthKind ‘implicit’, except that delimiting regime of parent is retained. </w:t>
      </w:r>
    </w:p>
    <w:p w:rsidR="000D3180" w:rsidRDefault="000D3180" w:rsidP="00435450">
      <w:pPr>
        <w:rPr>
          <w:rFonts w:ascii="Arial" w:hAnsi="Arial" w:cs="Arial"/>
          <w:color w:val="000000"/>
          <w:sz w:val="20"/>
          <w:szCs w:val="20"/>
        </w:rPr>
      </w:pPr>
    </w:p>
    <w:p w:rsidR="00212D70" w:rsidRDefault="00212D70" w:rsidP="00435450">
      <w:pPr>
        <w:rPr>
          <w:rFonts w:ascii="Arial" w:hAnsi="Arial" w:cs="Arial"/>
          <w:color w:val="000000"/>
          <w:sz w:val="20"/>
          <w:szCs w:val="20"/>
        </w:rPr>
      </w:pPr>
    </w:p>
    <w:p w:rsidR="00407347" w:rsidRDefault="00407347" w:rsidP="00435450">
      <w:pPr>
        <w:rPr>
          <w:rFonts w:ascii="Helvetica" w:hAnsi="Helvetica" w:cs="Arial"/>
          <w:b/>
          <w:color w:val="000000"/>
        </w:rPr>
      </w:pPr>
    </w:p>
    <w:p w:rsidR="00407347" w:rsidRPr="00407347" w:rsidRDefault="00407347" w:rsidP="00435450">
      <w:pPr>
        <w:rPr>
          <w:rFonts w:ascii="Helvetica" w:hAnsi="Helvetica" w:cs="Arial"/>
          <w:b/>
          <w:color w:val="000000"/>
        </w:rPr>
      </w:pPr>
      <w:r w:rsidRPr="00407347">
        <w:rPr>
          <w:rFonts w:ascii="Helvetica" w:hAnsi="Helvetica" w:cs="Arial"/>
          <w:b/>
          <w:color w:val="000000"/>
        </w:rPr>
        <w:t>Empty representation</w:t>
      </w:r>
      <w:r>
        <w:rPr>
          <w:rFonts w:ascii="Helvetica" w:hAnsi="Helvetica" w:cs="Arial"/>
          <w:b/>
          <w:color w:val="000000"/>
        </w:rPr>
        <w:t xml:space="preserve"> when parsing</w:t>
      </w:r>
    </w:p>
    <w:p w:rsidR="00407347" w:rsidRDefault="00407347" w:rsidP="00435450">
      <w:pPr>
        <w:rPr>
          <w:rFonts w:ascii="Arial" w:hAnsi="Arial" w:cs="Arial"/>
          <w:color w:val="000000"/>
          <w:sz w:val="20"/>
          <w:szCs w:val="20"/>
        </w:rPr>
      </w:pPr>
    </w:p>
    <w:p w:rsidR="00580C59" w:rsidRDefault="00580C59" w:rsidP="00580C59">
      <w:pPr>
        <w:autoSpaceDE w:val="0"/>
        <w:rPr>
          <w:color w:val="000000"/>
        </w:rPr>
      </w:pPr>
      <w:r>
        <w:rPr>
          <w:rFonts w:ascii="Arial" w:hAnsi="Arial" w:cs="Arial"/>
          <w:color w:val="000000"/>
          <w:sz w:val="20"/>
          <w:szCs w:val="20"/>
        </w:rPr>
        <w:lastRenderedPageBreak/>
        <w:t xml:space="preserve">If </w:t>
      </w:r>
      <w:r w:rsidRPr="00DF5C67">
        <w:rPr>
          <w:rFonts w:ascii="Arial" w:hAnsi="Arial" w:cs="Arial"/>
          <w:i/>
          <w:color w:val="000000"/>
          <w:sz w:val="20"/>
          <w:szCs w:val="20"/>
        </w:rPr>
        <w:t>empty</w:t>
      </w:r>
      <w:r>
        <w:rPr>
          <w:rFonts w:ascii="Arial" w:hAnsi="Arial" w:cs="Arial"/>
          <w:color w:val="000000"/>
          <w:sz w:val="20"/>
          <w:szCs w:val="20"/>
        </w:rPr>
        <w:t xml:space="preserve"> representation is established when parsing, the possibility of applying a default value arises. Essentially</w:t>
      </w:r>
      <w:r w:rsidR="00053C54">
        <w:rPr>
          <w:rFonts w:ascii="Arial" w:hAnsi="Arial" w:cs="Arial"/>
          <w:color w:val="000000"/>
          <w:sz w:val="20"/>
          <w:szCs w:val="20"/>
        </w:rPr>
        <w:t>,</w:t>
      </w:r>
      <w:r>
        <w:rPr>
          <w:rFonts w:ascii="Arial" w:hAnsi="Arial" w:cs="Arial"/>
          <w:color w:val="000000"/>
          <w:sz w:val="20"/>
          <w:szCs w:val="20"/>
        </w:rPr>
        <w:t xml:space="preserve"> if a required occurrence of an element has empty representation, then a default value </w:t>
      </w:r>
      <w:r w:rsidR="00DF5C67">
        <w:rPr>
          <w:rFonts w:ascii="Arial" w:hAnsi="Arial" w:cs="Arial"/>
          <w:color w:val="000000"/>
          <w:sz w:val="20"/>
          <w:szCs w:val="20"/>
        </w:rPr>
        <w:t>will</w:t>
      </w:r>
      <w:r>
        <w:rPr>
          <w:rFonts w:ascii="Arial" w:hAnsi="Arial" w:cs="Arial"/>
          <w:color w:val="000000"/>
          <w:sz w:val="20"/>
          <w:szCs w:val="20"/>
        </w:rPr>
        <w:t xml:space="preserve"> be applied if present, though there are a couple of variations on this rule. Remember that in order to have established empty representation, the occurrence must be compliant with the </w:t>
      </w:r>
      <w:proofErr w:type="spellStart"/>
      <w:r>
        <w:rPr>
          <w:rFonts w:ascii="Arial" w:hAnsi="Arial" w:cs="Arial"/>
          <w:color w:val="000000"/>
          <w:sz w:val="20"/>
          <w:szCs w:val="20"/>
        </w:rPr>
        <w:t>emptyValueDelimiterPolicy</w:t>
      </w:r>
      <w:proofErr w:type="spellEnd"/>
      <w:r>
        <w:rPr>
          <w:rFonts w:ascii="Arial" w:hAnsi="Arial" w:cs="Arial"/>
          <w:color w:val="000000"/>
          <w:sz w:val="20"/>
          <w:szCs w:val="20"/>
        </w:rPr>
        <w:t xml:space="preserve"> for the element, and for a complex element the parser must have descended into the type and returned with no unsuppressed processing error.</w:t>
      </w:r>
    </w:p>
    <w:p w:rsidR="00407347" w:rsidRDefault="00407347">
      <w:pPr>
        <w:autoSpaceDE w:val="0"/>
        <w:rPr>
          <w:rFonts w:ascii="Arial" w:hAnsi="Arial" w:cs="Arial"/>
          <w:color w:val="000000"/>
          <w:sz w:val="20"/>
          <w:szCs w:val="20"/>
        </w:rPr>
      </w:pPr>
    </w:p>
    <w:p w:rsidR="00DF5C67" w:rsidRDefault="00407347" w:rsidP="00DF5C67">
      <w:pPr>
        <w:autoSpaceDE w:val="0"/>
        <w:rPr>
          <w:rFonts w:ascii="Arial" w:hAnsi="Arial" w:cs="Arial"/>
          <w:color w:val="000000"/>
          <w:sz w:val="20"/>
          <w:szCs w:val="20"/>
        </w:rPr>
      </w:pPr>
      <w:r>
        <w:rPr>
          <w:rFonts w:ascii="Arial" w:hAnsi="Arial" w:cs="Arial"/>
          <w:color w:val="000000"/>
          <w:sz w:val="20"/>
          <w:szCs w:val="20"/>
        </w:rPr>
        <w:t xml:space="preserve">There are three main cases to consider. In what follows the term ‘string’ encompasses both </w:t>
      </w:r>
      <w:proofErr w:type="spellStart"/>
      <w:r>
        <w:rPr>
          <w:rFonts w:ascii="Arial" w:hAnsi="Arial" w:cs="Arial"/>
          <w:color w:val="000000"/>
          <w:sz w:val="20"/>
          <w:szCs w:val="20"/>
        </w:rPr>
        <w:t>xs</w:t>
      </w:r>
      <w:proofErr w:type="gramStart"/>
      <w:r>
        <w:rPr>
          <w:rFonts w:ascii="Arial" w:hAnsi="Arial" w:cs="Arial"/>
          <w:color w:val="000000"/>
          <w:sz w:val="20"/>
          <w:szCs w:val="20"/>
        </w:rPr>
        <w:t>:string</w:t>
      </w:r>
      <w:proofErr w:type="spellEnd"/>
      <w:proofErr w:type="gramEnd"/>
      <w:r>
        <w:rPr>
          <w:rFonts w:ascii="Arial" w:hAnsi="Arial" w:cs="Arial"/>
          <w:color w:val="000000"/>
          <w:sz w:val="20"/>
          <w:szCs w:val="20"/>
        </w:rPr>
        <w:t xml:space="preserve"> and </w:t>
      </w:r>
      <w:proofErr w:type="spellStart"/>
      <w:r>
        <w:rPr>
          <w:rFonts w:ascii="Arial" w:hAnsi="Arial" w:cs="Arial"/>
          <w:color w:val="000000"/>
          <w:sz w:val="20"/>
          <w:szCs w:val="20"/>
        </w:rPr>
        <w:t>xs:hexBinary</w:t>
      </w:r>
      <w:proofErr w:type="spellEnd"/>
      <w:r w:rsidR="00580C59">
        <w:rPr>
          <w:rFonts w:ascii="Arial" w:hAnsi="Arial" w:cs="Arial"/>
          <w:color w:val="000000"/>
          <w:sz w:val="20"/>
          <w:szCs w:val="20"/>
        </w:rPr>
        <w:t xml:space="preserve"> as these are the two data types for which </w:t>
      </w:r>
      <w:r w:rsidR="00404968">
        <w:rPr>
          <w:rFonts w:ascii="Arial" w:hAnsi="Arial" w:cs="Arial"/>
          <w:color w:val="000000"/>
          <w:sz w:val="20"/>
          <w:szCs w:val="20"/>
        </w:rPr>
        <w:t>a zero length (</w:t>
      </w:r>
      <w:r w:rsidR="00580C59">
        <w:rPr>
          <w:rFonts w:ascii="Arial" w:hAnsi="Arial" w:cs="Arial"/>
          <w:color w:val="000000"/>
          <w:sz w:val="20"/>
          <w:szCs w:val="20"/>
        </w:rPr>
        <w:t>empty</w:t>
      </w:r>
      <w:r w:rsidR="00404968">
        <w:rPr>
          <w:rFonts w:ascii="Arial" w:hAnsi="Arial" w:cs="Arial"/>
          <w:color w:val="000000"/>
          <w:sz w:val="20"/>
          <w:szCs w:val="20"/>
        </w:rPr>
        <w:t>)</w:t>
      </w:r>
      <w:r w:rsidR="00580C59">
        <w:rPr>
          <w:rFonts w:ascii="Arial" w:hAnsi="Arial" w:cs="Arial"/>
          <w:color w:val="000000"/>
          <w:sz w:val="20"/>
          <w:szCs w:val="20"/>
        </w:rPr>
        <w:t xml:space="preserve"> string is valid for the type.</w:t>
      </w:r>
      <w:r w:rsidR="00DF5C67" w:rsidRPr="00DF5C67">
        <w:rPr>
          <w:rFonts w:ascii="Arial" w:hAnsi="Arial" w:cs="Arial"/>
          <w:color w:val="000000"/>
          <w:sz w:val="20"/>
          <w:szCs w:val="20"/>
        </w:rPr>
        <w:t xml:space="preserve"> </w:t>
      </w:r>
      <w:r w:rsidR="00DF5C67">
        <w:rPr>
          <w:rFonts w:ascii="Arial" w:hAnsi="Arial" w:cs="Arial"/>
          <w:color w:val="000000"/>
          <w:sz w:val="20"/>
          <w:szCs w:val="20"/>
        </w:rPr>
        <w:t xml:space="preserve">This behaviour is independent of </w:t>
      </w:r>
      <w:proofErr w:type="spellStart"/>
      <w:r w:rsidR="00DF5C67">
        <w:rPr>
          <w:rFonts w:ascii="Arial" w:hAnsi="Arial" w:cs="Arial"/>
          <w:color w:val="000000"/>
          <w:sz w:val="20"/>
          <w:szCs w:val="20"/>
        </w:rPr>
        <w:t>occursCountKind</w:t>
      </w:r>
      <w:proofErr w:type="spellEnd"/>
      <w:r w:rsidR="00DF5C67">
        <w:rPr>
          <w:rFonts w:ascii="Arial" w:hAnsi="Arial" w:cs="Arial"/>
          <w:color w:val="000000"/>
          <w:sz w:val="20"/>
          <w:szCs w:val="20"/>
        </w:rPr>
        <w:t>.</w:t>
      </w:r>
    </w:p>
    <w:p w:rsidR="00407347" w:rsidRDefault="00407347" w:rsidP="00435450">
      <w:pPr>
        <w:rPr>
          <w:rFonts w:ascii="Arial" w:hAnsi="Arial" w:cs="Arial"/>
          <w:color w:val="000000"/>
          <w:sz w:val="20"/>
          <w:szCs w:val="20"/>
        </w:rPr>
      </w:pPr>
    </w:p>
    <w:p w:rsidR="00580C59" w:rsidRDefault="00407347" w:rsidP="00580C59">
      <w:pPr>
        <w:rPr>
          <w:rFonts w:ascii="Arial" w:hAnsi="Arial" w:cs="Arial"/>
          <w:b/>
          <w:i/>
          <w:color w:val="000000"/>
          <w:sz w:val="22"/>
          <w:szCs w:val="22"/>
        </w:rPr>
      </w:pPr>
      <w:r w:rsidRPr="00580C59">
        <w:rPr>
          <w:rFonts w:ascii="Arial" w:hAnsi="Arial" w:cs="Arial"/>
          <w:b/>
          <w:i/>
          <w:color w:val="000000"/>
          <w:sz w:val="22"/>
          <w:szCs w:val="22"/>
        </w:rPr>
        <w:t>Simple element (no</w:t>
      </w:r>
      <w:r w:rsidR="00580C59" w:rsidRPr="00580C59">
        <w:rPr>
          <w:rFonts w:ascii="Arial" w:hAnsi="Arial" w:cs="Arial"/>
          <w:b/>
          <w:i/>
          <w:color w:val="000000"/>
          <w:sz w:val="22"/>
          <w:szCs w:val="22"/>
        </w:rPr>
        <w:t>n-</w:t>
      </w:r>
      <w:r w:rsidRPr="00580C59">
        <w:rPr>
          <w:rFonts w:ascii="Arial" w:hAnsi="Arial" w:cs="Arial"/>
          <w:b/>
          <w:i/>
          <w:color w:val="000000"/>
          <w:sz w:val="22"/>
          <w:szCs w:val="22"/>
        </w:rPr>
        <w:t>string)</w:t>
      </w:r>
    </w:p>
    <w:p w:rsidR="00580C59" w:rsidRDefault="00580C59" w:rsidP="00580C59">
      <w:pPr>
        <w:rPr>
          <w:rFonts w:ascii="Arial" w:hAnsi="Arial" w:cs="Arial"/>
          <w:b/>
          <w:i/>
          <w:color w:val="000000"/>
          <w:sz w:val="22"/>
          <w:szCs w:val="22"/>
        </w:rPr>
      </w:pPr>
    </w:p>
    <w:p w:rsidR="00580C59" w:rsidRDefault="00580C59" w:rsidP="00580C59">
      <w:pPr>
        <w:rPr>
          <w:rFonts w:ascii="Arial" w:hAnsi="Arial" w:cs="Arial"/>
          <w:color w:val="000000"/>
          <w:sz w:val="20"/>
          <w:szCs w:val="20"/>
        </w:rPr>
      </w:pPr>
      <w:r>
        <w:rPr>
          <w:rFonts w:ascii="Arial" w:hAnsi="Arial" w:cs="Arial"/>
          <w:color w:val="000000"/>
          <w:sz w:val="20"/>
          <w:szCs w:val="20"/>
        </w:rPr>
        <w:t xml:space="preserve">Required occurrence: If a </w:t>
      </w:r>
      <w:r w:rsidR="002D60C8">
        <w:rPr>
          <w:rFonts w:ascii="Arial" w:hAnsi="Arial" w:cs="Arial"/>
          <w:color w:val="000000"/>
          <w:sz w:val="20"/>
          <w:szCs w:val="20"/>
        </w:rPr>
        <w:t xml:space="preserve">XSD </w:t>
      </w:r>
      <w:r>
        <w:rPr>
          <w:rFonts w:ascii="Arial" w:hAnsi="Arial" w:cs="Arial"/>
          <w:color w:val="000000"/>
          <w:sz w:val="20"/>
          <w:szCs w:val="20"/>
        </w:rPr>
        <w:t xml:space="preserve">‘default’ or ‘fixed’ </w:t>
      </w:r>
      <w:r w:rsidR="002D60C8">
        <w:rPr>
          <w:rFonts w:ascii="Arial" w:hAnsi="Arial" w:cs="Arial"/>
          <w:color w:val="000000"/>
          <w:sz w:val="20"/>
          <w:szCs w:val="20"/>
        </w:rPr>
        <w:t xml:space="preserve">property </w:t>
      </w:r>
      <w:r>
        <w:rPr>
          <w:rFonts w:ascii="Arial" w:hAnsi="Arial" w:cs="Arial"/>
          <w:color w:val="000000"/>
          <w:sz w:val="20"/>
          <w:szCs w:val="20"/>
        </w:rPr>
        <w:t xml:space="preserve">is specified then </w:t>
      </w:r>
      <w:r w:rsidR="002D60C8">
        <w:rPr>
          <w:rFonts w:ascii="Arial" w:hAnsi="Arial" w:cs="Arial"/>
          <w:color w:val="000000"/>
          <w:sz w:val="20"/>
          <w:szCs w:val="20"/>
        </w:rPr>
        <w:t xml:space="preserve">an item is added to the </w:t>
      </w:r>
      <w:r w:rsidR="00C64AC9">
        <w:rPr>
          <w:rFonts w:ascii="Arial" w:hAnsi="Arial" w:cs="Arial"/>
          <w:color w:val="000000"/>
          <w:sz w:val="20"/>
          <w:szCs w:val="20"/>
        </w:rPr>
        <w:t>I</w:t>
      </w:r>
      <w:r>
        <w:rPr>
          <w:rFonts w:ascii="Arial" w:hAnsi="Arial" w:cs="Arial"/>
          <w:color w:val="000000"/>
          <w:sz w:val="20"/>
          <w:szCs w:val="20"/>
        </w:rPr>
        <w:t xml:space="preserve">nfoset </w:t>
      </w:r>
      <w:r w:rsidR="002D60C8">
        <w:rPr>
          <w:rFonts w:ascii="Arial" w:hAnsi="Arial" w:cs="Arial"/>
          <w:color w:val="000000"/>
          <w:sz w:val="20"/>
          <w:szCs w:val="20"/>
        </w:rPr>
        <w:t>using the value of the property</w:t>
      </w:r>
      <w:r>
        <w:rPr>
          <w:rFonts w:ascii="Arial" w:hAnsi="Arial" w:cs="Arial"/>
          <w:color w:val="000000"/>
          <w:sz w:val="20"/>
          <w:szCs w:val="20"/>
        </w:rPr>
        <w:t xml:space="preserve">, otherwise </w:t>
      </w:r>
      <w:r w:rsidR="001C6DED">
        <w:rPr>
          <w:rFonts w:ascii="Arial" w:hAnsi="Arial" w:cs="Arial"/>
          <w:color w:val="000000"/>
          <w:sz w:val="20"/>
          <w:szCs w:val="20"/>
        </w:rPr>
        <w:t xml:space="preserve">nothing is added to the </w:t>
      </w:r>
      <w:r w:rsidR="00053C54">
        <w:rPr>
          <w:rFonts w:ascii="Arial" w:hAnsi="Arial" w:cs="Arial"/>
          <w:color w:val="000000"/>
          <w:sz w:val="20"/>
          <w:szCs w:val="20"/>
        </w:rPr>
        <w:t>I</w:t>
      </w:r>
      <w:r w:rsidR="001C6DED">
        <w:rPr>
          <w:rFonts w:ascii="Arial" w:hAnsi="Arial" w:cs="Arial"/>
          <w:color w:val="000000"/>
          <w:sz w:val="20"/>
          <w:szCs w:val="20"/>
        </w:rPr>
        <w:t>nfoset</w:t>
      </w:r>
      <w:r>
        <w:rPr>
          <w:rFonts w:ascii="Arial" w:hAnsi="Arial" w:cs="Arial"/>
          <w:color w:val="000000"/>
          <w:sz w:val="20"/>
          <w:szCs w:val="20"/>
        </w:rPr>
        <w:t xml:space="preserve">. </w:t>
      </w:r>
      <w:r w:rsidR="002D60C8">
        <w:rPr>
          <w:rFonts w:ascii="Arial" w:hAnsi="Arial" w:cs="Arial"/>
          <w:color w:val="000000"/>
          <w:sz w:val="20"/>
          <w:szCs w:val="20"/>
        </w:rPr>
        <w:t>(This may cause a subsequent processing error – see ‘Required occurrences’ below).</w:t>
      </w:r>
      <w:r>
        <w:rPr>
          <w:rFonts w:ascii="Arial" w:hAnsi="Arial" w:cs="Arial"/>
          <w:color w:val="000000"/>
          <w:sz w:val="20"/>
          <w:szCs w:val="20"/>
        </w:rPr>
        <w:t xml:space="preserve"> </w:t>
      </w:r>
    </w:p>
    <w:p w:rsidR="00580C59" w:rsidRDefault="00580C59" w:rsidP="00580C59">
      <w:pPr>
        <w:rPr>
          <w:rFonts w:ascii="Arial" w:hAnsi="Arial" w:cs="Arial"/>
          <w:color w:val="000000"/>
          <w:sz w:val="20"/>
          <w:szCs w:val="20"/>
        </w:rPr>
      </w:pPr>
    </w:p>
    <w:p w:rsidR="00580C59" w:rsidRPr="00580C59" w:rsidRDefault="00580C59" w:rsidP="00580C59">
      <w:pPr>
        <w:rPr>
          <w:rFonts w:ascii="Arial" w:hAnsi="Arial" w:cs="Arial"/>
          <w:color w:val="000000"/>
          <w:sz w:val="20"/>
          <w:szCs w:val="20"/>
        </w:rPr>
      </w:pPr>
      <w:r>
        <w:rPr>
          <w:rFonts w:ascii="Arial" w:hAnsi="Arial" w:cs="Arial"/>
          <w:color w:val="000000"/>
          <w:sz w:val="20"/>
          <w:szCs w:val="20"/>
        </w:rPr>
        <w:t>Optional occurrence: Nothing is added to the Infoset</w:t>
      </w:r>
      <w:r w:rsidR="00C64AC9">
        <w:rPr>
          <w:rFonts w:ascii="Arial" w:hAnsi="Arial" w:cs="Arial"/>
          <w:color w:val="000000"/>
          <w:sz w:val="20"/>
          <w:szCs w:val="20"/>
        </w:rPr>
        <w:t xml:space="preserve">. </w:t>
      </w:r>
    </w:p>
    <w:p w:rsidR="00580C59" w:rsidRDefault="00580C59">
      <w:pPr>
        <w:autoSpaceDE w:val="0"/>
        <w:rPr>
          <w:rFonts w:ascii="Arial" w:hAnsi="Arial" w:cs="Arial"/>
          <w:color w:val="000000"/>
          <w:sz w:val="20"/>
          <w:szCs w:val="20"/>
        </w:rPr>
      </w:pPr>
    </w:p>
    <w:p w:rsidR="00C64AC9" w:rsidRDefault="00C64AC9" w:rsidP="00C64AC9">
      <w:pPr>
        <w:rPr>
          <w:rFonts w:ascii="Arial" w:hAnsi="Arial" w:cs="Arial"/>
          <w:b/>
          <w:i/>
          <w:color w:val="000000"/>
          <w:sz w:val="22"/>
          <w:szCs w:val="22"/>
        </w:rPr>
      </w:pPr>
      <w:r>
        <w:rPr>
          <w:rFonts w:ascii="Arial" w:hAnsi="Arial" w:cs="Arial"/>
          <w:b/>
          <w:i/>
          <w:color w:val="000000"/>
          <w:sz w:val="22"/>
          <w:szCs w:val="22"/>
        </w:rPr>
        <w:t>Simple element (</w:t>
      </w:r>
      <w:r w:rsidRPr="00580C59">
        <w:rPr>
          <w:rFonts w:ascii="Arial" w:hAnsi="Arial" w:cs="Arial"/>
          <w:b/>
          <w:i/>
          <w:color w:val="000000"/>
          <w:sz w:val="22"/>
          <w:szCs w:val="22"/>
        </w:rPr>
        <w:t>string)</w:t>
      </w:r>
    </w:p>
    <w:p w:rsidR="00C64AC9" w:rsidRDefault="00C64AC9">
      <w:pPr>
        <w:autoSpaceDE w:val="0"/>
        <w:rPr>
          <w:rFonts w:ascii="Arial" w:hAnsi="Arial" w:cs="Arial"/>
          <w:color w:val="000000"/>
          <w:sz w:val="20"/>
          <w:szCs w:val="20"/>
        </w:rPr>
      </w:pPr>
    </w:p>
    <w:p w:rsidR="00C64AC9" w:rsidRDefault="00C64AC9" w:rsidP="00C64AC9">
      <w:pPr>
        <w:pStyle w:val="NormalWeb"/>
        <w:spacing w:before="0" w:after="0"/>
        <w:rPr>
          <w:rFonts w:ascii="Arial" w:hAnsi="Arial" w:cs="Arial"/>
          <w:sz w:val="20"/>
          <w:szCs w:val="20"/>
        </w:rPr>
      </w:pPr>
      <w:r>
        <w:rPr>
          <w:rFonts w:ascii="Arial" w:hAnsi="Arial" w:cs="Arial"/>
          <w:sz w:val="20"/>
          <w:szCs w:val="20"/>
        </w:rPr>
        <w:t>R</w:t>
      </w:r>
      <w:r w:rsidRPr="006007A7">
        <w:rPr>
          <w:rFonts w:ascii="Arial" w:hAnsi="Arial" w:cs="Arial"/>
          <w:sz w:val="20"/>
          <w:szCs w:val="20"/>
        </w:rPr>
        <w:t>equired</w:t>
      </w:r>
      <w:r>
        <w:rPr>
          <w:rFonts w:ascii="Arial" w:hAnsi="Arial" w:cs="Arial"/>
          <w:sz w:val="20"/>
          <w:szCs w:val="20"/>
        </w:rPr>
        <w:t xml:space="preserve"> occurrence: If a</w:t>
      </w:r>
      <w:r w:rsidRPr="006007A7">
        <w:rPr>
          <w:rFonts w:ascii="Arial" w:hAnsi="Arial" w:cs="Arial"/>
          <w:sz w:val="20"/>
          <w:szCs w:val="20"/>
        </w:rPr>
        <w:t xml:space="preserve"> </w:t>
      </w:r>
      <w:r w:rsidR="002D60C8">
        <w:rPr>
          <w:rFonts w:ascii="Arial" w:hAnsi="Arial" w:cs="Arial"/>
          <w:sz w:val="20"/>
          <w:szCs w:val="20"/>
        </w:rPr>
        <w:t xml:space="preserve">XSD </w:t>
      </w:r>
      <w:r>
        <w:rPr>
          <w:rFonts w:ascii="Arial" w:hAnsi="Arial" w:cs="Arial"/>
          <w:sz w:val="20"/>
          <w:szCs w:val="20"/>
        </w:rPr>
        <w:t>‘</w:t>
      </w:r>
      <w:r w:rsidRPr="006007A7">
        <w:rPr>
          <w:rFonts w:ascii="Arial" w:hAnsi="Arial" w:cs="Arial"/>
          <w:sz w:val="20"/>
          <w:szCs w:val="20"/>
        </w:rPr>
        <w:t>default</w:t>
      </w:r>
      <w:r>
        <w:rPr>
          <w:rFonts w:ascii="Arial" w:hAnsi="Arial" w:cs="Arial"/>
          <w:sz w:val="20"/>
          <w:szCs w:val="20"/>
        </w:rPr>
        <w:t xml:space="preserve">’ or ‘fixed‘ </w:t>
      </w:r>
      <w:r w:rsidR="002D60C8">
        <w:rPr>
          <w:rFonts w:ascii="Arial" w:hAnsi="Arial" w:cs="Arial"/>
          <w:sz w:val="20"/>
          <w:szCs w:val="20"/>
        </w:rPr>
        <w:t>property</w:t>
      </w:r>
      <w:r w:rsidRPr="006007A7">
        <w:rPr>
          <w:rFonts w:ascii="Arial" w:hAnsi="Arial" w:cs="Arial"/>
          <w:sz w:val="20"/>
          <w:szCs w:val="20"/>
        </w:rPr>
        <w:t xml:space="preserve"> </w:t>
      </w:r>
      <w:r>
        <w:rPr>
          <w:rFonts w:ascii="Arial" w:hAnsi="Arial" w:cs="Arial"/>
          <w:sz w:val="20"/>
          <w:szCs w:val="20"/>
        </w:rPr>
        <w:t xml:space="preserve">is specified then </w:t>
      </w:r>
      <w:r w:rsidR="002D60C8">
        <w:rPr>
          <w:rFonts w:ascii="Arial" w:hAnsi="Arial" w:cs="Arial"/>
          <w:sz w:val="20"/>
          <w:szCs w:val="20"/>
        </w:rPr>
        <w:t xml:space="preserve">an item is added to the </w:t>
      </w:r>
      <w:proofErr w:type="spellStart"/>
      <w:r w:rsidR="002D60C8">
        <w:rPr>
          <w:rFonts w:ascii="Arial" w:hAnsi="Arial" w:cs="Arial"/>
          <w:sz w:val="20"/>
          <w:szCs w:val="20"/>
        </w:rPr>
        <w:t>infoset</w:t>
      </w:r>
      <w:proofErr w:type="spellEnd"/>
      <w:r w:rsidR="002D60C8">
        <w:rPr>
          <w:rFonts w:ascii="Arial" w:hAnsi="Arial" w:cs="Arial"/>
          <w:sz w:val="20"/>
          <w:szCs w:val="20"/>
        </w:rPr>
        <w:t xml:space="preserve"> using the value of the property</w:t>
      </w:r>
      <w:r>
        <w:rPr>
          <w:rFonts w:ascii="Arial" w:hAnsi="Arial" w:cs="Arial"/>
          <w:color w:val="000000"/>
          <w:sz w:val="20"/>
          <w:szCs w:val="20"/>
        </w:rPr>
        <w:t xml:space="preserve">, otherwise </w:t>
      </w:r>
      <w:r w:rsidR="002D60C8">
        <w:rPr>
          <w:rFonts w:ascii="Arial" w:hAnsi="Arial" w:cs="Arial"/>
          <w:color w:val="000000"/>
          <w:sz w:val="20"/>
          <w:szCs w:val="20"/>
        </w:rPr>
        <w:t xml:space="preserve">an item is added to the Infoset using </w:t>
      </w:r>
      <w:r w:rsidRPr="006007A7">
        <w:rPr>
          <w:rFonts w:ascii="Arial" w:hAnsi="Arial" w:cs="Arial"/>
          <w:sz w:val="20"/>
          <w:szCs w:val="20"/>
        </w:rPr>
        <w:t xml:space="preserve">empty string </w:t>
      </w:r>
      <w:r>
        <w:rPr>
          <w:rFonts w:ascii="Arial" w:hAnsi="Arial" w:cs="Arial"/>
          <w:sz w:val="20"/>
          <w:szCs w:val="20"/>
        </w:rPr>
        <w:t xml:space="preserve">as the value. </w:t>
      </w:r>
    </w:p>
    <w:p w:rsidR="00C64AC9" w:rsidRPr="006007A7" w:rsidRDefault="00C64AC9" w:rsidP="00C64AC9">
      <w:pPr>
        <w:pStyle w:val="NormalWeb"/>
        <w:spacing w:before="0" w:after="0"/>
        <w:rPr>
          <w:rFonts w:ascii="Arial" w:hAnsi="Arial" w:cs="Arial"/>
          <w:sz w:val="20"/>
          <w:szCs w:val="20"/>
        </w:rPr>
      </w:pPr>
    </w:p>
    <w:p w:rsidR="00C64AC9" w:rsidRDefault="00C64AC9" w:rsidP="00C64AC9">
      <w:pPr>
        <w:pStyle w:val="NormalWeb"/>
        <w:spacing w:before="0" w:after="0"/>
        <w:rPr>
          <w:rFonts w:ascii="Arial" w:hAnsi="Arial" w:cs="Arial"/>
          <w:sz w:val="20"/>
          <w:szCs w:val="20"/>
        </w:rPr>
      </w:pPr>
      <w:r>
        <w:rPr>
          <w:rFonts w:ascii="Arial" w:hAnsi="Arial" w:cs="Arial"/>
          <w:sz w:val="20"/>
          <w:szCs w:val="20"/>
        </w:rPr>
        <w:t>O</w:t>
      </w:r>
      <w:r w:rsidRPr="006007A7">
        <w:rPr>
          <w:rFonts w:ascii="Arial" w:hAnsi="Arial" w:cs="Arial"/>
          <w:sz w:val="20"/>
          <w:szCs w:val="20"/>
        </w:rPr>
        <w:t>ptional</w:t>
      </w:r>
      <w:r>
        <w:rPr>
          <w:rFonts w:ascii="Arial" w:hAnsi="Arial" w:cs="Arial"/>
          <w:sz w:val="20"/>
          <w:szCs w:val="20"/>
        </w:rPr>
        <w:t xml:space="preserve"> occurrence: If </w:t>
      </w:r>
      <w:proofErr w:type="spellStart"/>
      <w:r>
        <w:rPr>
          <w:rFonts w:ascii="Arial" w:hAnsi="Arial" w:cs="Arial"/>
          <w:sz w:val="20"/>
          <w:szCs w:val="20"/>
        </w:rPr>
        <w:t>emptyValueDelimiterPolicy</w:t>
      </w:r>
      <w:proofErr w:type="spellEnd"/>
      <w:r>
        <w:rPr>
          <w:rFonts w:ascii="Arial" w:hAnsi="Arial" w:cs="Arial"/>
          <w:sz w:val="20"/>
          <w:szCs w:val="20"/>
        </w:rPr>
        <w:t xml:space="preserve"> is not ‘none’</w:t>
      </w:r>
      <w:r>
        <w:rPr>
          <w:rStyle w:val="FootnoteReference"/>
          <w:rFonts w:ascii="Arial" w:hAnsi="Arial" w:cs="Arial"/>
          <w:sz w:val="20"/>
          <w:szCs w:val="20"/>
        </w:rPr>
        <w:footnoteReference w:id="2"/>
      </w:r>
      <w:r>
        <w:rPr>
          <w:rFonts w:ascii="Arial" w:hAnsi="Arial" w:cs="Arial"/>
          <w:sz w:val="20"/>
          <w:szCs w:val="20"/>
        </w:rPr>
        <w:t xml:space="preserve"> then </w:t>
      </w:r>
      <w:r w:rsidR="002D60C8">
        <w:rPr>
          <w:rFonts w:ascii="Arial" w:hAnsi="Arial" w:cs="Arial"/>
          <w:sz w:val="20"/>
          <w:szCs w:val="20"/>
        </w:rPr>
        <w:t xml:space="preserve">an item is added to the Infoset using </w:t>
      </w:r>
      <w:r>
        <w:rPr>
          <w:rFonts w:ascii="Arial" w:hAnsi="Arial" w:cs="Arial"/>
          <w:sz w:val="20"/>
          <w:szCs w:val="20"/>
        </w:rPr>
        <w:t xml:space="preserve">empty string as the value, otherwise nothing is added to the Infoset. </w:t>
      </w:r>
    </w:p>
    <w:p w:rsidR="001C6DED" w:rsidRDefault="001C6DED" w:rsidP="00C64AC9">
      <w:pPr>
        <w:pStyle w:val="NormalWeb"/>
        <w:spacing w:before="0" w:after="0"/>
        <w:rPr>
          <w:rFonts w:ascii="Arial" w:hAnsi="Arial" w:cs="Arial"/>
          <w:sz w:val="20"/>
          <w:szCs w:val="20"/>
        </w:rPr>
      </w:pPr>
    </w:p>
    <w:p w:rsidR="001C6DED" w:rsidRPr="006007A7" w:rsidRDefault="002D60C8" w:rsidP="00C64AC9">
      <w:pPr>
        <w:pStyle w:val="NormalWeb"/>
        <w:spacing w:before="0" w:after="0"/>
        <w:rPr>
          <w:rFonts w:ascii="Arial" w:hAnsi="Arial" w:cs="Arial"/>
          <w:sz w:val="20"/>
          <w:szCs w:val="20"/>
        </w:rPr>
      </w:pPr>
      <w:r>
        <w:rPr>
          <w:rFonts w:ascii="Arial" w:hAnsi="Arial" w:cs="Arial"/>
          <w:sz w:val="20"/>
          <w:szCs w:val="20"/>
        </w:rPr>
        <w:t>(</w:t>
      </w:r>
      <w:r w:rsidR="001C6DED">
        <w:rPr>
          <w:rFonts w:ascii="Arial" w:hAnsi="Arial" w:cs="Arial"/>
          <w:sz w:val="20"/>
          <w:szCs w:val="20"/>
        </w:rPr>
        <w:t xml:space="preserve">To prevent unwanted empty strings from being added to the Infoset, use </w:t>
      </w:r>
      <w:proofErr w:type="spellStart"/>
      <w:r w:rsidR="001C6DED">
        <w:rPr>
          <w:rFonts w:ascii="Arial" w:hAnsi="Arial" w:cs="Arial"/>
          <w:sz w:val="20"/>
          <w:szCs w:val="20"/>
        </w:rPr>
        <w:t>minLength</w:t>
      </w:r>
      <w:proofErr w:type="spellEnd"/>
      <w:r w:rsidR="001C6DED">
        <w:rPr>
          <w:rFonts w:ascii="Arial" w:hAnsi="Arial" w:cs="Arial"/>
          <w:sz w:val="20"/>
          <w:szCs w:val="20"/>
        </w:rPr>
        <w:t xml:space="preserve"> &gt; ‘0’ and a </w:t>
      </w:r>
      <w:proofErr w:type="spellStart"/>
      <w:r w:rsidR="001C6DED">
        <w:rPr>
          <w:rFonts w:ascii="Arial" w:hAnsi="Arial" w:cs="Arial"/>
          <w:sz w:val="20"/>
          <w:szCs w:val="20"/>
        </w:rPr>
        <w:t>dfdl</w:t>
      </w:r>
      <w:proofErr w:type="gramStart"/>
      <w:r w:rsidR="001C6DED">
        <w:rPr>
          <w:rFonts w:ascii="Arial" w:hAnsi="Arial" w:cs="Arial"/>
          <w:sz w:val="20"/>
          <w:szCs w:val="20"/>
        </w:rPr>
        <w:t>:assert</w:t>
      </w:r>
      <w:proofErr w:type="spellEnd"/>
      <w:proofErr w:type="gramEnd"/>
      <w:r w:rsidR="001C6DED">
        <w:rPr>
          <w:rFonts w:ascii="Arial" w:hAnsi="Arial" w:cs="Arial"/>
          <w:sz w:val="20"/>
          <w:szCs w:val="20"/>
        </w:rPr>
        <w:t xml:space="preserve"> that uses the </w:t>
      </w:r>
      <w:proofErr w:type="spellStart"/>
      <w:r w:rsidR="001C6DED">
        <w:rPr>
          <w:rFonts w:ascii="Arial" w:hAnsi="Arial" w:cs="Arial"/>
          <w:sz w:val="20"/>
          <w:szCs w:val="20"/>
        </w:rPr>
        <w:t>dfdl:checkConstraints</w:t>
      </w:r>
      <w:proofErr w:type="spellEnd"/>
      <w:r w:rsidR="001C6DED">
        <w:rPr>
          <w:rFonts w:ascii="Arial" w:hAnsi="Arial" w:cs="Arial"/>
          <w:sz w:val="20"/>
          <w:szCs w:val="20"/>
        </w:rPr>
        <w:t>() function, to raise a processing error.</w:t>
      </w:r>
      <w:r>
        <w:rPr>
          <w:rFonts w:ascii="Arial" w:hAnsi="Arial" w:cs="Arial"/>
          <w:sz w:val="20"/>
          <w:szCs w:val="20"/>
        </w:rPr>
        <w:t>)</w:t>
      </w:r>
    </w:p>
    <w:p w:rsidR="001C6DED" w:rsidRDefault="001C6DED" w:rsidP="00435450">
      <w:pPr>
        <w:rPr>
          <w:rFonts w:ascii="Helv" w:hAnsi="Helv" w:cs="Helv"/>
          <w:b/>
          <w:color w:val="000000"/>
        </w:rPr>
      </w:pPr>
    </w:p>
    <w:p w:rsidR="00C64AC9" w:rsidRDefault="00C64AC9" w:rsidP="00C64AC9">
      <w:pPr>
        <w:rPr>
          <w:rFonts w:ascii="Arial" w:hAnsi="Arial" w:cs="Arial"/>
          <w:b/>
          <w:i/>
          <w:color w:val="000000"/>
          <w:sz w:val="22"/>
          <w:szCs w:val="22"/>
        </w:rPr>
      </w:pPr>
      <w:r>
        <w:rPr>
          <w:rFonts w:ascii="Arial" w:hAnsi="Arial" w:cs="Arial"/>
          <w:b/>
          <w:i/>
          <w:color w:val="000000"/>
          <w:sz w:val="22"/>
          <w:szCs w:val="22"/>
        </w:rPr>
        <w:t xml:space="preserve">Complex element </w:t>
      </w:r>
    </w:p>
    <w:p w:rsidR="00C64AC9" w:rsidRDefault="00C64AC9" w:rsidP="00C64AC9">
      <w:pPr>
        <w:autoSpaceDE w:val="0"/>
        <w:rPr>
          <w:rFonts w:ascii="Arial" w:hAnsi="Arial" w:cs="Arial"/>
          <w:color w:val="000000"/>
          <w:sz w:val="20"/>
          <w:szCs w:val="20"/>
        </w:rPr>
      </w:pPr>
    </w:p>
    <w:p w:rsidR="00C64AC9" w:rsidRDefault="00C64AC9" w:rsidP="00C64AC9">
      <w:pPr>
        <w:pStyle w:val="NormalWeb"/>
        <w:spacing w:before="0" w:after="0"/>
        <w:rPr>
          <w:rFonts w:ascii="Arial" w:hAnsi="Arial" w:cs="Arial"/>
          <w:sz w:val="20"/>
          <w:szCs w:val="20"/>
        </w:rPr>
      </w:pPr>
      <w:r>
        <w:rPr>
          <w:rFonts w:ascii="Arial" w:hAnsi="Arial" w:cs="Arial"/>
          <w:sz w:val="20"/>
          <w:szCs w:val="20"/>
        </w:rPr>
        <w:t>R</w:t>
      </w:r>
      <w:r w:rsidRPr="006007A7">
        <w:rPr>
          <w:rFonts w:ascii="Arial" w:hAnsi="Arial" w:cs="Arial"/>
          <w:sz w:val="20"/>
          <w:szCs w:val="20"/>
        </w:rPr>
        <w:t>equired</w:t>
      </w:r>
      <w:r>
        <w:rPr>
          <w:rFonts w:ascii="Arial" w:hAnsi="Arial" w:cs="Arial"/>
          <w:sz w:val="20"/>
          <w:szCs w:val="20"/>
        </w:rPr>
        <w:t xml:space="preserve"> occurrence: An item is added to the Infoset. </w:t>
      </w:r>
    </w:p>
    <w:p w:rsidR="00C64AC9" w:rsidRPr="006007A7" w:rsidRDefault="00C64AC9" w:rsidP="00C64AC9">
      <w:pPr>
        <w:pStyle w:val="NormalWeb"/>
        <w:spacing w:before="0" w:after="0"/>
        <w:rPr>
          <w:rFonts w:ascii="Arial" w:hAnsi="Arial" w:cs="Arial"/>
          <w:sz w:val="20"/>
          <w:szCs w:val="20"/>
        </w:rPr>
      </w:pPr>
    </w:p>
    <w:p w:rsidR="00C64AC9" w:rsidRDefault="00C64AC9" w:rsidP="00C64AC9">
      <w:pPr>
        <w:pStyle w:val="NormalWeb"/>
        <w:spacing w:before="0" w:after="0"/>
        <w:rPr>
          <w:rFonts w:ascii="Arial" w:hAnsi="Arial" w:cs="Arial"/>
          <w:sz w:val="20"/>
          <w:szCs w:val="20"/>
        </w:rPr>
      </w:pPr>
      <w:r>
        <w:rPr>
          <w:rFonts w:ascii="Arial" w:hAnsi="Arial" w:cs="Arial"/>
          <w:sz w:val="20"/>
          <w:szCs w:val="20"/>
        </w:rPr>
        <w:t>O</w:t>
      </w:r>
      <w:r w:rsidRPr="006007A7">
        <w:rPr>
          <w:rFonts w:ascii="Arial" w:hAnsi="Arial" w:cs="Arial"/>
          <w:sz w:val="20"/>
          <w:szCs w:val="20"/>
        </w:rPr>
        <w:t>ptional</w:t>
      </w:r>
      <w:r>
        <w:rPr>
          <w:rFonts w:ascii="Arial" w:hAnsi="Arial" w:cs="Arial"/>
          <w:sz w:val="20"/>
          <w:szCs w:val="20"/>
        </w:rPr>
        <w:t xml:space="preserve"> occurrence: If </w:t>
      </w:r>
      <w:proofErr w:type="spellStart"/>
      <w:r>
        <w:rPr>
          <w:rFonts w:ascii="Arial" w:hAnsi="Arial" w:cs="Arial"/>
          <w:sz w:val="20"/>
          <w:szCs w:val="20"/>
        </w:rPr>
        <w:t>emptyValueDelimiterPolicy</w:t>
      </w:r>
      <w:proofErr w:type="spellEnd"/>
      <w:r>
        <w:rPr>
          <w:rFonts w:ascii="Arial" w:hAnsi="Arial" w:cs="Arial"/>
          <w:sz w:val="20"/>
          <w:szCs w:val="20"/>
        </w:rPr>
        <w:t xml:space="preserve"> is not ‘none’ then an item is added to the Infoset, otherwise nothing is added to the Infoset. </w:t>
      </w:r>
    </w:p>
    <w:p w:rsidR="00C64AC9" w:rsidRDefault="00C64AC9" w:rsidP="00C64AC9">
      <w:pPr>
        <w:pStyle w:val="NormalWeb"/>
        <w:spacing w:before="0" w:after="0"/>
        <w:rPr>
          <w:rFonts w:ascii="Arial" w:hAnsi="Arial" w:cs="Arial"/>
          <w:sz w:val="20"/>
          <w:szCs w:val="20"/>
        </w:rPr>
      </w:pPr>
    </w:p>
    <w:p w:rsidR="001C6DED" w:rsidRDefault="00C64AC9" w:rsidP="00C64AC9">
      <w:pPr>
        <w:pStyle w:val="NormalWeb"/>
        <w:spacing w:before="0" w:after="0"/>
        <w:rPr>
          <w:rFonts w:ascii="Arial" w:hAnsi="Arial" w:cs="Arial"/>
          <w:sz w:val="20"/>
          <w:szCs w:val="20"/>
        </w:rPr>
      </w:pPr>
      <w:r>
        <w:rPr>
          <w:rFonts w:ascii="Arial" w:hAnsi="Arial" w:cs="Arial"/>
          <w:sz w:val="20"/>
          <w:szCs w:val="20"/>
        </w:rPr>
        <w:t>For both required and optional occurrences, the Infoset item may also have a child</w:t>
      </w:r>
      <w:r w:rsidR="001C6DED">
        <w:rPr>
          <w:rFonts w:ascii="Arial" w:hAnsi="Arial" w:cs="Arial"/>
          <w:sz w:val="20"/>
          <w:szCs w:val="20"/>
        </w:rPr>
        <w:t xml:space="preserve"> item</w:t>
      </w:r>
      <w:r>
        <w:rPr>
          <w:rFonts w:ascii="Arial" w:hAnsi="Arial" w:cs="Arial"/>
          <w:sz w:val="20"/>
          <w:szCs w:val="20"/>
        </w:rPr>
        <w:t xml:space="preserve">. </w:t>
      </w:r>
    </w:p>
    <w:p w:rsidR="001C6DED" w:rsidRDefault="001C6DED" w:rsidP="003C5157">
      <w:pPr>
        <w:pStyle w:val="NormalWeb"/>
        <w:numPr>
          <w:ilvl w:val="0"/>
          <w:numId w:val="10"/>
        </w:numPr>
        <w:spacing w:before="0" w:after="0"/>
        <w:rPr>
          <w:rFonts w:ascii="Arial" w:hAnsi="Arial" w:cs="Arial"/>
          <w:sz w:val="20"/>
          <w:szCs w:val="20"/>
        </w:rPr>
      </w:pPr>
      <w:r>
        <w:rPr>
          <w:rFonts w:ascii="Arial" w:hAnsi="Arial" w:cs="Arial"/>
          <w:sz w:val="20"/>
          <w:szCs w:val="20"/>
        </w:rPr>
        <w:t xml:space="preserve">If the first child element of the complex type is a required simple element, then an empty string or default value will also be added to the Infoset. </w:t>
      </w:r>
    </w:p>
    <w:p w:rsidR="00C64AC9" w:rsidRPr="006007A7" w:rsidRDefault="001C6DED" w:rsidP="003C5157">
      <w:pPr>
        <w:pStyle w:val="NormalWeb"/>
        <w:numPr>
          <w:ilvl w:val="0"/>
          <w:numId w:val="10"/>
        </w:numPr>
        <w:spacing w:before="0" w:after="0"/>
        <w:rPr>
          <w:rFonts w:ascii="Arial" w:hAnsi="Arial" w:cs="Arial"/>
          <w:sz w:val="20"/>
          <w:szCs w:val="20"/>
        </w:rPr>
      </w:pPr>
      <w:r>
        <w:rPr>
          <w:rFonts w:ascii="Arial" w:hAnsi="Arial" w:cs="Arial"/>
          <w:sz w:val="20"/>
          <w:szCs w:val="20"/>
        </w:rPr>
        <w:t>If the first child element of the complex type is a required complex element, then an item is added to the Infoset (which may itself have a child via A)</w:t>
      </w:r>
    </w:p>
    <w:p w:rsidR="0024325A" w:rsidRPr="0024325A" w:rsidRDefault="0024325A" w:rsidP="0024325A">
      <w:pPr>
        <w:pStyle w:val="NormalWeb"/>
        <w:rPr>
          <w:rFonts w:ascii="Arial" w:hAnsi="Arial" w:cs="Arial"/>
          <w:b/>
          <w:i/>
          <w:iCs/>
          <w:sz w:val="22"/>
          <w:szCs w:val="22"/>
        </w:rPr>
      </w:pPr>
      <w:r w:rsidRPr="0024325A">
        <w:rPr>
          <w:rFonts w:ascii="Arial" w:hAnsi="Arial" w:cs="Arial"/>
          <w:b/>
          <w:i/>
          <w:iCs/>
          <w:sz w:val="22"/>
          <w:szCs w:val="22"/>
        </w:rPr>
        <w:t xml:space="preserve">Example: </w:t>
      </w:r>
    </w:p>
    <w:p w:rsidR="0024325A" w:rsidRDefault="0024325A" w:rsidP="0024325A">
      <w:pPr>
        <w:pStyle w:val="NormalWeb"/>
      </w:pPr>
      <w:r w:rsidRPr="00F745C7">
        <w:rPr>
          <w:rFonts w:ascii="Arial" w:hAnsi="Arial" w:cs="Arial"/>
          <w:iCs/>
          <w:sz w:val="20"/>
          <w:szCs w:val="20"/>
        </w:rPr>
        <w:t>Consider a sequence S0 with a separator that contains among other content an optional non-</w:t>
      </w:r>
      <w:proofErr w:type="spellStart"/>
      <w:r w:rsidRPr="00F745C7">
        <w:rPr>
          <w:rFonts w:ascii="Arial" w:hAnsi="Arial" w:cs="Arial"/>
          <w:iCs/>
          <w:sz w:val="20"/>
          <w:szCs w:val="20"/>
        </w:rPr>
        <w:t>nillable</w:t>
      </w:r>
      <w:proofErr w:type="spellEnd"/>
      <w:r w:rsidRPr="00F745C7">
        <w:rPr>
          <w:rFonts w:ascii="Arial" w:hAnsi="Arial" w:cs="Arial"/>
          <w:iCs/>
          <w:sz w:val="20"/>
          <w:szCs w:val="20"/>
        </w:rPr>
        <w:t xml:space="preserve"> </w:t>
      </w:r>
      <w:r>
        <w:rPr>
          <w:rFonts w:ascii="Arial" w:hAnsi="Arial" w:cs="Arial"/>
          <w:iCs/>
          <w:sz w:val="20"/>
          <w:szCs w:val="20"/>
        </w:rPr>
        <w:t xml:space="preserve">non-initiated </w:t>
      </w:r>
      <w:r w:rsidRPr="00F745C7">
        <w:rPr>
          <w:rFonts w:ascii="Arial" w:hAnsi="Arial" w:cs="Arial"/>
          <w:iCs/>
          <w:sz w:val="20"/>
          <w:szCs w:val="20"/>
        </w:rPr>
        <w:t xml:space="preserve">element E1 of complex type. The content of the type is a sequence S1 with a different separator and the first child is a required </w:t>
      </w:r>
      <w:r>
        <w:rPr>
          <w:rFonts w:ascii="Arial" w:hAnsi="Arial" w:cs="Arial"/>
          <w:iCs/>
          <w:sz w:val="20"/>
          <w:szCs w:val="20"/>
        </w:rPr>
        <w:t xml:space="preserve">non-initiated </w:t>
      </w:r>
      <w:r w:rsidRPr="00F745C7">
        <w:rPr>
          <w:rFonts w:ascii="Arial" w:hAnsi="Arial" w:cs="Arial"/>
          <w:iCs/>
          <w:sz w:val="20"/>
          <w:szCs w:val="20"/>
        </w:rPr>
        <w:t xml:space="preserve">element E2 of type </w:t>
      </w:r>
      <w:proofErr w:type="spellStart"/>
      <w:r w:rsidRPr="00F745C7">
        <w:rPr>
          <w:rFonts w:ascii="Arial" w:hAnsi="Arial" w:cs="Arial"/>
          <w:iCs/>
          <w:sz w:val="20"/>
          <w:szCs w:val="20"/>
        </w:rPr>
        <w:t>xs</w:t>
      </w:r>
      <w:proofErr w:type="gramStart"/>
      <w:r w:rsidRPr="00F745C7">
        <w:rPr>
          <w:rFonts w:ascii="Arial" w:hAnsi="Arial" w:cs="Arial"/>
          <w:iCs/>
          <w:sz w:val="20"/>
          <w:szCs w:val="20"/>
        </w:rPr>
        <w:t>:string</w:t>
      </w:r>
      <w:proofErr w:type="spellEnd"/>
      <w:proofErr w:type="gramEnd"/>
      <w:r w:rsidRPr="00F745C7">
        <w:rPr>
          <w:rFonts w:ascii="Arial" w:hAnsi="Arial" w:cs="Arial"/>
          <w:iCs/>
          <w:sz w:val="20"/>
          <w:szCs w:val="20"/>
        </w:rPr>
        <w:t xml:space="preserve">. The lengthKind of both E1 and E2 is ‘delimited’. The representation of E1 has zero length, that is, the data contains adjacent S0 separators. On processing E1, the parser will establish a point of uncertainty and descend into E1’s complex type and process E2. It scans for in-scope delimiters </w:t>
      </w:r>
      <w:r w:rsidRPr="00F745C7">
        <w:rPr>
          <w:rFonts w:ascii="Arial" w:hAnsi="Arial" w:cs="Arial"/>
          <w:iCs/>
          <w:sz w:val="20"/>
          <w:szCs w:val="20"/>
        </w:rPr>
        <w:lastRenderedPageBreak/>
        <w:t xml:space="preserve">and immediately encounters S0 separator. E2 has the empty representation, </w:t>
      </w:r>
      <w:r>
        <w:rPr>
          <w:rFonts w:ascii="Arial" w:hAnsi="Arial" w:cs="Arial"/>
          <w:iCs/>
          <w:sz w:val="20"/>
          <w:szCs w:val="20"/>
        </w:rPr>
        <w:t xml:space="preserve">so E1 is added to the Infoset along with </w:t>
      </w:r>
      <w:r w:rsidRPr="00F745C7">
        <w:rPr>
          <w:rFonts w:ascii="Arial" w:hAnsi="Arial" w:cs="Arial"/>
          <w:iCs/>
          <w:sz w:val="20"/>
          <w:szCs w:val="20"/>
        </w:rPr>
        <w:t xml:space="preserve">a value of empty string for E2. All other content of S1 is missing, so the parser returns from the descent. E1 is therefore ‘known to exist’. Because the position in the data has not changed, E1 therefore has the empty representation. Because E1 is empty and optional it </w:t>
      </w:r>
      <w:r>
        <w:rPr>
          <w:rFonts w:ascii="Arial" w:hAnsi="Arial" w:cs="Arial"/>
          <w:iCs/>
          <w:sz w:val="20"/>
          <w:szCs w:val="20"/>
        </w:rPr>
        <w:t xml:space="preserve">is </w:t>
      </w:r>
      <w:r w:rsidRPr="00F745C7">
        <w:rPr>
          <w:rFonts w:ascii="Arial" w:hAnsi="Arial" w:cs="Arial"/>
          <w:iCs/>
          <w:sz w:val="20"/>
          <w:szCs w:val="20"/>
        </w:rPr>
        <w:t>not added to the Infoset, and the Infoset item</w:t>
      </w:r>
      <w:r>
        <w:rPr>
          <w:rFonts w:ascii="Arial" w:hAnsi="Arial" w:cs="Arial"/>
          <w:iCs/>
          <w:sz w:val="20"/>
          <w:szCs w:val="20"/>
        </w:rPr>
        <w:t>s</w:t>
      </w:r>
      <w:r w:rsidRPr="00F745C7">
        <w:rPr>
          <w:rFonts w:ascii="Arial" w:hAnsi="Arial" w:cs="Arial"/>
          <w:iCs/>
          <w:sz w:val="20"/>
          <w:szCs w:val="20"/>
        </w:rPr>
        <w:t xml:space="preserve"> for </w:t>
      </w:r>
      <w:r>
        <w:rPr>
          <w:rFonts w:ascii="Arial" w:hAnsi="Arial" w:cs="Arial"/>
          <w:iCs/>
          <w:sz w:val="20"/>
          <w:szCs w:val="20"/>
        </w:rPr>
        <w:t xml:space="preserve">E1 and </w:t>
      </w:r>
      <w:r w:rsidRPr="00F745C7">
        <w:rPr>
          <w:rFonts w:ascii="Arial" w:hAnsi="Arial" w:cs="Arial"/>
          <w:iCs/>
          <w:sz w:val="20"/>
          <w:szCs w:val="20"/>
        </w:rPr>
        <w:t xml:space="preserve">E2 </w:t>
      </w:r>
      <w:r>
        <w:rPr>
          <w:rFonts w:ascii="Arial" w:hAnsi="Arial" w:cs="Arial"/>
          <w:iCs/>
          <w:sz w:val="20"/>
          <w:szCs w:val="20"/>
        </w:rPr>
        <w:t>are</w:t>
      </w:r>
      <w:r w:rsidRPr="00F745C7">
        <w:rPr>
          <w:rFonts w:ascii="Arial" w:hAnsi="Arial" w:cs="Arial"/>
          <w:iCs/>
          <w:sz w:val="20"/>
          <w:szCs w:val="20"/>
        </w:rPr>
        <w:t xml:space="preserve"> discarded</w:t>
      </w:r>
      <w:r>
        <w:rPr>
          <w:rFonts w:ascii="Arial" w:hAnsi="Arial" w:cs="Arial"/>
          <w:sz w:val="20"/>
          <w:szCs w:val="20"/>
        </w:rPr>
        <w:t>.</w:t>
      </w:r>
    </w:p>
    <w:p w:rsidR="00FF4F8B" w:rsidRDefault="00FF4F8B" w:rsidP="00DF5C67">
      <w:pPr>
        <w:rPr>
          <w:rFonts w:ascii="Helvetica" w:hAnsi="Helvetica" w:cs="Arial"/>
          <w:b/>
          <w:color w:val="000000"/>
        </w:rPr>
      </w:pPr>
    </w:p>
    <w:p w:rsidR="00DF5C67" w:rsidRPr="00407347" w:rsidRDefault="00DF5C67" w:rsidP="00DF5C67">
      <w:pPr>
        <w:rPr>
          <w:rFonts w:ascii="Helvetica" w:hAnsi="Helvetica" w:cs="Arial"/>
          <w:b/>
          <w:color w:val="000000"/>
        </w:rPr>
      </w:pPr>
      <w:r>
        <w:rPr>
          <w:rFonts w:ascii="Helvetica" w:hAnsi="Helvetica" w:cs="Arial"/>
          <w:b/>
          <w:color w:val="000000"/>
        </w:rPr>
        <w:t xml:space="preserve">Missing when </w:t>
      </w:r>
      <w:proofErr w:type="spellStart"/>
      <w:r>
        <w:rPr>
          <w:rFonts w:ascii="Helvetica" w:hAnsi="Helvetica" w:cs="Arial"/>
          <w:b/>
          <w:color w:val="000000"/>
        </w:rPr>
        <w:t>unparsing</w:t>
      </w:r>
      <w:proofErr w:type="spellEnd"/>
    </w:p>
    <w:p w:rsidR="00DF5C67" w:rsidRDefault="00DF5C67" w:rsidP="00DF5C67">
      <w:pPr>
        <w:rPr>
          <w:rFonts w:ascii="Arial" w:hAnsi="Arial" w:cs="Arial"/>
          <w:color w:val="000000"/>
          <w:sz w:val="20"/>
          <w:szCs w:val="20"/>
        </w:rPr>
      </w:pPr>
    </w:p>
    <w:p w:rsidR="00DF5C67" w:rsidRDefault="00DF5C67" w:rsidP="00435450">
      <w:pPr>
        <w:rPr>
          <w:rFonts w:ascii="Arial" w:hAnsi="Arial" w:cs="Arial"/>
          <w:color w:val="000000"/>
          <w:sz w:val="20"/>
          <w:szCs w:val="20"/>
        </w:rPr>
      </w:pPr>
      <w:r>
        <w:rPr>
          <w:rFonts w:ascii="Arial" w:hAnsi="Arial" w:cs="Arial"/>
          <w:color w:val="000000"/>
          <w:sz w:val="20"/>
          <w:szCs w:val="20"/>
        </w:rPr>
        <w:t xml:space="preserve">If an element is </w:t>
      </w:r>
      <w:r w:rsidRPr="00DF5C67">
        <w:rPr>
          <w:rFonts w:ascii="Arial" w:hAnsi="Arial" w:cs="Arial"/>
          <w:i/>
          <w:color w:val="000000"/>
          <w:sz w:val="20"/>
          <w:szCs w:val="20"/>
        </w:rPr>
        <w:t>missing</w:t>
      </w:r>
      <w:r>
        <w:rPr>
          <w:rFonts w:ascii="Arial" w:hAnsi="Arial" w:cs="Arial"/>
          <w:color w:val="000000"/>
          <w:sz w:val="20"/>
          <w:szCs w:val="20"/>
        </w:rPr>
        <w:t xml:space="preserve"> from the Infoset when </w:t>
      </w:r>
      <w:proofErr w:type="spellStart"/>
      <w:r>
        <w:rPr>
          <w:rFonts w:ascii="Arial" w:hAnsi="Arial" w:cs="Arial"/>
          <w:color w:val="000000"/>
          <w:sz w:val="20"/>
          <w:szCs w:val="20"/>
        </w:rPr>
        <w:t>unparsing</w:t>
      </w:r>
      <w:proofErr w:type="spellEnd"/>
      <w:r>
        <w:rPr>
          <w:rFonts w:ascii="Arial" w:hAnsi="Arial" w:cs="Arial"/>
          <w:color w:val="000000"/>
          <w:sz w:val="20"/>
          <w:szCs w:val="20"/>
        </w:rPr>
        <w:t>, the possibility of applying a default value arises.  Essentially if a required occurrence of an element is missing, then a default value will be applied if present.</w:t>
      </w:r>
    </w:p>
    <w:p w:rsidR="00DF5C67" w:rsidRDefault="00DF5C67" w:rsidP="00435450">
      <w:pPr>
        <w:rPr>
          <w:rFonts w:ascii="Arial" w:hAnsi="Arial" w:cs="Arial"/>
          <w:color w:val="000000"/>
          <w:sz w:val="20"/>
          <w:szCs w:val="20"/>
        </w:rPr>
      </w:pPr>
    </w:p>
    <w:p w:rsidR="00DF5C67" w:rsidRDefault="00DF5C67" w:rsidP="00DF5C67">
      <w:pPr>
        <w:autoSpaceDE w:val="0"/>
        <w:rPr>
          <w:rFonts w:ascii="Arial" w:hAnsi="Arial" w:cs="Arial"/>
          <w:color w:val="000000"/>
          <w:sz w:val="20"/>
          <w:szCs w:val="20"/>
        </w:rPr>
      </w:pPr>
      <w:r>
        <w:rPr>
          <w:rFonts w:ascii="Arial" w:hAnsi="Arial" w:cs="Arial"/>
          <w:color w:val="000000"/>
          <w:sz w:val="20"/>
          <w:szCs w:val="20"/>
        </w:rPr>
        <w:t xml:space="preserve">There are two main cases to consider. This behaviour is independent of </w:t>
      </w:r>
      <w:proofErr w:type="spellStart"/>
      <w:r>
        <w:rPr>
          <w:rFonts w:ascii="Arial" w:hAnsi="Arial" w:cs="Arial"/>
          <w:color w:val="000000"/>
          <w:sz w:val="20"/>
          <w:szCs w:val="20"/>
        </w:rPr>
        <w:t>occursCountKind</w:t>
      </w:r>
      <w:proofErr w:type="spellEnd"/>
      <w:r>
        <w:rPr>
          <w:rFonts w:ascii="Arial" w:hAnsi="Arial" w:cs="Arial"/>
          <w:color w:val="000000"/>
          <w:sz w:val="20"/>
          <w:szCs w:val="20"/>
        </w:rPr>
        <w:t>.</w:t>
      </w:r>
    </w:p>
    <w:p w:rsidR="00DF5C67" w:rsidRDefault="00DF5C67" w:rsidP="00DF5C67">
      <w:pPr>
        <w:rPr>
          <w:rFonts w:ascii="Arial" w:hAnsi="Arial" w:cs="Arial"/>
          <w:color w:val="000000"/>
          <w:sz w:val="20"/>
          <w:szCs w:val="20"/>
        </w:rPr>
      </w:pPr>
    </w:p>
    <w:p w:rsidR="00DF5C67" w:rsidRDefault="00DF5C67" w:rsidP="00DF5C67">
      <w:pPr>
        <w:rPr>
          <w:rFonts w:ascii="Arial" w:hAnsi="Arial" w:cs="Arial"/>
          <w:b/>
          <w:i/>
          <w:color w:val="000000"/>
          <w:sz w:val="22"/>
          <w:szCs w:val="22"/>
        </w:rPr>
      </w:pPr>
      <w:r>
        <w:rPr>
          <w:rFonts w:ascii="Arial" w:hAnsi="Arial" w:cs="Arial"/>
          <w:b/>
          <w:i/>
          <w:color w:val="000000"/>
          <w:sz w:val="22"/>
          <w:szCs w:val="22"/>
        </w:rPr>
        <w:t>Simple element</w:t>
      </w:r>
    </w:p>
    <w:p w:rsidR="00DF5C67" w:rsidRDefault="00DF5C67" w:rsidP="00DF5C67">
      <w:pPr>
        <w:rPr>
          <w:rFonts w:ascii="Arial" w:hAnsi="Arial" w:cs="Arial"/>
          <w:b/>
          <w:i/>
          <w:color w:val="000000"/>
          <w:sz w:val="22"/>
          <w:szCs w:val="22"/>
        </w:rPr>
      </w:pPr>
    </w:p>
    <w:p w:rsidR="00DF5C67" w:rsidRDefault="00DF5C67" w:rsidP="00DF5C67">
      <w:pPr>
        <w:rPr>
          <w:rFonts w:ascii="Arial" w:hAnsi="Arial" w:cs="Arial"/>
          <w:color w:val="000000"/>
          <w:sz w:val="20"/>
          <w:szCs w:val="20"/>
        </w:rPr>
      </w:pPr>
      <w:r>
        <w:rPr>
          <w:rFonts w:ascii="Arial" w:hAnsi="Arial" w:cs="Arial"/>
          <w:color w:val="000000"/>
          <w:sz w:val="20"/>
          <w:szCs w:val="20"/>
        </w:rPr>
        <w:t xml:space="preserve">Required occurrence: If a </w:t>
      </w:r>
      <w:r w:rsidR="002D60C8">
        <w:rPr>
          <w:rFonts w:ascii="Arial" w:hAnsi="Arial" w:cs="Arial"/>
          <w:color w:val="000000"/>
          <w:sz w:val="20"/>
          <w:szCs w:val="20"/>
        </w:rPr>
        <w:t xml:space="preserve">XSD </w:t>
      </w:r>
      <w:r>
        <w:rPr>
          <w:rFonts w:ascii="Arial" w:hAnsi="Arial" w:cs="Arial"/>
          <w:color w:val="000000"/>
          <w:sz w:val="20"/>
          <w:szCs w:val="20"/>
        </w:rPr>
        <w:t xml:space="preserve">‘default’ or ‘fixed’ </w:t>
      </w:r>
      <w:r w:rsidR="002D60C8">
        <w:rPr>
          <w:rFonts w:ascii="Arial" w:hAnsi="Arial" w:cs="Arial"/>
          <w:color w:val="000000"/>
          <w:sz w:val="20"/>
          <w:szCs w:val="20"/>
        </w:rPr>
        <w:t>property</w:t>
      </w:r>
      <w:r>
        <w:rPr>
          <w:rFonts w:ascii="Arial" w:hAnsi="Arial" w:cs="Arial"/>
          <w:color w:val="000000"/>
          <w:sz w:val="20"/>
          <w:szCs w:val="20"/>
        </w:rPr>
        <w:t xml:space="preserve"> is specified then </w:t>
      </w:r>
      <w:r w:rsidR="002D60C8">
        <w:rPr>
          <w:rFonts w:ascii="Arial" w:hAnsi="Arial" w:cs="Arial"/>
          <w:color w:val="000000"/>
          <w:sz w:val="20"/>
          <w:szCs w:val="20"/>
        </w:rPr>
        <w:t>an item is added to the augmented Infoset using the property value</w:t>
      </w:r>
      <w:r>
        <w:rPr>
          <w:rFonts w:ascii="Arial" w:hAnsi="Arial" w:cs="Arial"/>
          <w:color w:val="000000"/>
          <w:sz w:val="20"/>
          <w:szCs w:val="20"/>
        </w:rPr>
        <w:t>, otherwise no</w:t>
      </w:r>
      <w:r w:rsidR="002D60C8">
        <w:rPr>
          <w:rFonts w:ascii="Arial" w:hAnsi="Arial" w:cs="Arial"/>
          <w:color w:val="000000"/>
          <w:sz w:val="20"/>
          <w:szCs w:val="20"/>
        </w:rPr>
        <w:t>thing is added</w:t>
      </w:r>
      <w:r>
        <w:rPr>
          <w:rFonts w:ascii="Arial" w:hAnsi="Arial" w:cs="Arial"/>
          <w:color w:val="000000"/>
          <w:sz w:val="20"/>
          <w:szCs w:val="20"/>
        </w:rPr>
        <w:t>.</w:t>
      </w:r>
      <w:r w:rsidR="002D60C8">
        <w:rPr>
          <w:rFonts w:ascii="Arial" w:hAnsi="Arial" w:cs="Arial"/>
          <w:color w:val="000000"/>
          <w:sz w:val="20"/>
          <w:szCs w:val="20"/>
        </w:rPr>
        <w:t xml:space="preserve"> (This may cause a subsequent processing error – see ‘Required occurrences’ below).</w:t>
      </w:r>
      <w:r>
        <w:rPr>
          <w:rFonts w:ascii="Arial" w:hAnsi="Arial" w:cs="Arial"/>
          <w:color w:val="000000"/>
          <w:sz w:val="20"/>
          <w:szCs w:val="20"/>
        </w:rPr>
        <w:t xml:space="preserve">  </w:t>
      </w:r>
    </w:p>
    <w:p w:rsidR="00DF5C67" w:rsidRDefault="00DF5C67" w:rsidP="00DF5C67">
      <w:pPr>
        <w:rPr>
          <w:rFonts w:ascii="Arial" w:hAnsi="Arial" w:cs="Arial"/>
          <w:color w:val="000000"/>
          <w:sz w:val="20"/>
          <w:szCs w:val="20"/>
        </w:rPr>
      </w:pPr>
    </w:p>
    <w:p w:rsidR="00DF5C67" w:rsidRPr="00580C59" w:rsidRDefault="00DF5C67" w:rsidP="00DF5C67">
      <w:pPr>
        <w:rPr>
          <w:rFonts w:ascii="Arial" w:hAnsi="Arial" w:cs="Arial"/>
          <w:color w:val="000000"/>
          <w:sz w:val="20"/>
          <w:szCs w:val="20"/>
        </w:rPr>
      </w:pPr>
      <w:r>
        <w:rPr>
          <w:rFonts w:ascii="Arial" w:hAnsi="Arial" w:cs="Arial"/>
          <w:color w:val="000000"/>
          <w:sz w:val="20"/>
          <w:szCs w:val="20"/>
        </w:rPr>
        <w:t>Optional occurrence: No</w:t>
      </w:r>
      <w:r w:rsidR="002D60C8">
        <w:rPr>
          <w:rFonts w:ascii="Arial" w:hAnsi="Arial" w:cs="Arial"/>
          <w:color w:val="000000"/>
          <w:sz w:val="20"/>
          <w:szCs w:val="20"/>
        </w:rPr>
        <w:t>thing is added to</w:t>
      </w:r>
      <w:r>
        <w:rPr>
          <w:rFonts w:ascii="Arial" w:hAnsi="Arial" w:cs="Arial"/>
          <w:color w:val="000000"/>
          <w:sz w:val="20"/>
          <w:szCs w:val="20"/>
        </w:rPr>
        <w:t xml:space="preserve"> the augmented Infoset.</w:t>
      </w:r>
    </w:p>
    <w:p w:rsidR="00DF5C67" w:rsidRDefault="00DF5C67" w:rsidP="00DF5C67">
      <w:pPr>
        <w:autoSpaceDE w:val="0"/>
        <w:rPr>
          <w:rFonts w:ascii="Arial" w:hAnsi="Arial" w:cs="Arial"/>
          <w:color w:val="000000"/>
          <w:sz w:val="20"/>
          <w:szCs w:val="20"/>
        </w:rPr>
      </w:pPr>
    </w:p>
    <w:p w:rsidR="00DF5C67" w:rsidRDefault="00DF5C67" w:rsidP="00DF5C67">
      <w:pPr>
        <w:rPr>
          <w:rFonts w:ascii="Arial" w:hAnsi="Arial" w:cs="Arial"/>
          <w:b/>
          <w:i/>
          <w:color w:val="000000"/>
          <w:sz w:val="22"/>
          <w:szCs w:val="22"/>
        </w:rPr>
      </w:pPr>
      <w:r>
        <w:rPr>
          <w:rFonts w:ascii="Arial" w:hAnsi="Arial" w:cs="Arial"/>
          <w:b/>
          <w:i/>
          <w:color w:val="000000"/>
          <w:sz w:val="22"/>
          <w:szCs w:val="22"/>
        </w:rPr>
        <w:t xml:space="preserve">Complex element </w:t>
      </w:r>
    </w:p>
    <w:p w:rsidR="00DF5C67" w:rsidRDefault="00DF5C67" w:rsidP="00DF5C67">
      <w:pPr>
        <w:autoSpaceDE w:val="0"/>
        <w:rPr>
          <w:rFonts w:ascii="Arial" w:hAnsi="Arial" w:cs="Arial"/>
          <w:color w:val="000000"/>
          <w:sz w:val="20"/>
          <w:szCs w:val="20"/>
        </w:rPr>
      </w:pPr>
    </w:p>
    <w:p w:rsidR="00DF5C67" w:rsidRDefault="00DF5C67" w:rsidP="00DF5C67">
      <w:pPr>
        <w:pStyle w:val="NormalWeb"/>
        <w:spacing w:before="0" w:after="0"/>
        <w:rPr>
          <w:rFonts w:ascii="Arial" w:hAnsi="Arial" w:cs="Arial"/>
          <w:sz w:val="20"/>
          <w:szCs w:val="20"/>
        </w:rPr>
      </w:pPr>
      <w:r>
        <w:rPr>
          <w:rFonts w:ascii="Arial" w:hAnsi="Arial" w:cs="Arial"/>
          <w:sz w:val="20"/>
          <w:szCs w:val="20"/>
        </w:rPr>
        <w:t>R</w:t>
      </w:r>
      <w:r w:rsidRPr="006007A7">
        <w:rPr>
          <w:rFonts w:ascii="Arial" w:hAnsi="Arial" w:cs="Arial"/>
          <w:sz w:val="20"/>
          <w:szCs w:val="20"/>
        </w:rPr>
        <w:t>equired</w:t>
      </w:r>
      <w:r>
        <w:rPr>
          <w:rFonts w:ascii="Arial" w:hAnsi="Arial" w:cs="Arial"/>
          <w:sz w:val="20"/>
          <w:szCs w:val="20"/>
        </w:rPr>
        <w:t xml:space="preserve"> occurrence: An item is added to the augmented Infoset. </w:t>
      </w:r>
    </w:p>
    <w:p w:rsidR="00DF5C67" w:rsidRPr="006007A7" w:rsidRDefault="00DF5C67" w:rsidP="00DF5C67">
      <w:pPr>
        <w:pStyle w:val="NormalWeb"/>
        <w:spacing w:before="0" w:after="0"/>
        <w:rPr>
          <w:rFonts w:ascii="Arial" w:hAnsi="Arial" w:cs="Arial"/>
          <w:sz w:val="20"/>
          <w:szCs w:val="20"/>
        </w:rPr>
      </w:pPr>
    </w:p>
    <w:p w:rsidR="00DF5C67" w:rsidRDefault="00DF5C67" w:rsidP="00DF5C67">
      <w:pPr>
        <w:pStyle w:val="NormalWeb"/>
        <w:spacing w:before="0" w:after="0"/>
        <w:rPr>
          <w:rFonts w:ascii="Arial" w:hAnsi="Arial" w:cs="Arial"/>
          <w:sz w:val="20"/>
          <w:szCs w:val="20"/>
        </w:rPr>
      </w:pPr>
      <w:r>
        <w:rPr>
          <w:rFonts w:ascii="Arial" w:hAnsi="Arial" w:cs="Arial"/>
          <w:sz w:val="20"/>
          <w:szCs w:val="20"/>
        </w:rPr>
        <w:t>O</w:t>
      </w:r>
      <w:r w:rsidRPr="006007A7">
        <w:rPr>
          <w:rFonts w:ascii="Arial" w:hAnsi="Arial" w:cs="Arial"/>
          <w:sz w:val="20"/>
          <w:szCs w:val="20"/>
        </w:rPr>
        <w:t>ptional</w:t>
      </w:r>
      <w:r>
        <w:rPr>
          <w:rFonts w:ascii="Arial" w:hAnsi="Arial" w:cs="Arial"/>
          <w:sz w:val="20"/>
          <w:szCs w:val="20"/>
        </w:rPr>
        <w:t xml:space="preserve"> occurrence: </w:t>
      </w:r>
      <w:r w:rsidR="00404968">
        <w:rPr>
          <w:rFonts w:ascii="Arial" w:hAnsi="Arial" w:cs="Arial"/>
          <w:sz w:val="20"/>
          <w:szCs w:val="20"/>
        </w:rPr>
        <w:t>No</w:t>
      </w:r>
      <w:r w:rsidR="002D60C8">
        <w:rPr>
          <w:rFonts w:ascii="Arial" w:hAnsi="Arial" w:cs="Arial"/>
          <w:sz w:val="20"/>
          <w:szCs w:val="20"/>
        </w:rPr>
        <w:t>thing</w:t>
      </w:r>
      <w:r>
        <w:rPr>
          <w:rFonts w:ascii="Arial" w:hAnsi="Arial" w:cs="Arial"/>
          <w:sz w:val="20"/>
          <w:szCs w:val="20"/>
        </w:rPr>
        <w:t xml:space="preserve"> is added to the </w:t>
      </w:r>
      <w:r w:rsidR="00404968">
        <w:rPr>
          <w:rFonts w:ascii="Arial" w:hAnsi="Arial" w:cs="Arial"/>
          <w:sz w:val="20"/>
          <w:szCs w:val="20"/>
        </w:rPr>
        <w:t xml:space="preserve">augmented </w:t>
      </w:r>
      <w:r>
        <w:rPr>
          <w:rFonts w:ascii="Arial" w:hAnsi="Arial" w:cs="Arial"/>
          <w:sz w:val="20"/>
          <w:szCs w:val="20"/>
        </w:rPr>
        <w:t xml:space="preserve">Infoset. </w:t>
      </w:r>
    </w:p>
    <w:p w:rsidR="00DF5C67" w:rsidRDefault="00DF5C67" w:rsidP="00435450">
      <w:pPr>
        <w:rPr>
          <w:rFonts w:ascii="Arial" w:hAnsi="Arial" w:cs="Arial"/>
          <w:color w:val="000000"/>
          <w:sz w:val="20"/>
          <w:szCs w:val="20"/>
        </w:rPr>
      </w:pPr>
    </w:p>
    <w:p w:rsidR="00404968" w:rsidRDefault="00404968" w:rsidP="00404968">
      <w:pPr>
        <w:autoSpaceDE w:val="0"/>
        <w:rPr>
          <w:rFonts w:ascii="Arial" w:hAnsi="Arial" w:cs="Arial"/>
          <w:color w:val="000000"/>
          <w:sz w:val="20"/>
          <w:szCs w:val="20"/>
        </w:rPr>
      </w:pPr>
      <w:r>
        <w:rPr>
          <w:rFonts w:ascii="Arial" w:hAnsi="Arial" w:cs="Arial"/>
          <w:color w:val="000000"/>
          <w:sz w:val="20"/>
          <w:szCs w:val="20"/>
        </w:rPr>
        <w:t xml:space="preserve">For a required occurrence, the </w:t>
      </w:r>
      <w:proofErr w:type="spellStart"/>
      <w:r>
        <w:rPr>
          <w:rFonts w:ascii="Arial" w:hAnsi="Arial" w:cs="Arial"/>
          <w:color w:val="000000"/>
          <w:sz w:val="20"/>
          <w:szCs w:val="20"/>
        </w:rPr>
        <w:t>unparser</w:t>
      </w:r>
      <w:proofErr w:type="spellEnd"/>
      <w:r>
        <w:rPr>
          <w:rFonts w:ascii="Arial" w:hAnsi="Arial" w:cs="Arial"/>
          <w:color w:val="000000"/>
          <w:sz w:val="20"/>
          <w:szCs w:val="20"/>
        </w:rPr>
        <w:t xml:space="preserve"> descends into the complex type: </w:t>
      </w:r>
    </w:p>
    <w:p w:rsidR="00404968" w:rsidRDefault="00404968" w:rsidP="003C5157">
      <w:pPr>
        <w:numPr>
          <w:ilvl w:val="0"/>
          <w:numId w:val="5"/>
        </w:numPr>
        <w:autoSpaceDE w:val="0"/>
        <w:rPr>
          <w:rFonts w:ascii="Arial" w:hAnsi="Arial" w:cs="Arial"/>
          <w:color w:val="000000"/>
          <w:sz w:val="20"/>
          <w:szCs w:val="20"/>
        </w:rPr>
      </w:pPr>
      <w:r>
        <w:rPr>
          <w:rFonts w:ascii="Arial" w:hAnsi="Arial" w:cs="Arial"/>
          <w:color w:val="000000"/>
          <w:sz w:val="20"/>
          <w:szCs w:val="20"/>
        </w:rPr>
        <w:t xml:space="preserve">For a sequence, each child element is examined in schema order and the rules for simple and complex elements applied (recursively). The lack of a default value may give rise to a processing error, as described </w:t>
      </w:r>
      <w:r w:rsidR="00FF4F8B">
        <w:rPr>
          <w:rFonts w:ascii="Arial" w:hAnsi="Arial" w:cs="Arial"/>
          <w:color w:val="000000"/>
          <w:sz w:val="20"/>
          <w:szCs w:val="20"/>
        </w:rPr>
        <w:t>below</w:t>
      </w:r>
      <w:r>
        <w:rPr>
          <w:rFonts w:ascii="Arial" w:hAnsi="Arial" w:cs="Arial"/>
          <w:color w:val="000000"/>
          <w:sz w:val="20"/>
          <w:szCs w:val="20"/>
        </w:rPr>
        <w:t>.</w:t>
      </w:r>
      <w:r w:rsidDel="00F71C6D">
        <w:rPr>
          <w:rFonts w:ascii="Arial" w:hAnsi="Arial" w:cs="Arial"/>
          <w:color w:val="000000"/>
          <w:sz w:val="20"/>
          <w:szCs w:val="20"/>
        </w:rPr>
        <w:t xml:space="preserve"> </w:t>
      </w:r>
    </w:p>
    <w:p w:rsidR="00404968" w:rsidRDefault="00404968" w:rsidP="003C5157">
      <w:pPr>
        <w:numPr>
          <w:ilvl w:val="0"/>
          <w:numId w:val="5"/>
        </w:numPr>
        <w:autoSpaceDE w:val="0"/>
        <w:rPr>
          <w:rFonts w:ascii="Arial" w:hAnsi="Arial" w:cs="Arial"/>
          <w:color w:val="000000"/>
          <w:sz w:val="20"/>
          <w:szCs w:val="20"/>
        </w:rPr>
      </w:pPr>
      <w:r>
        <w:rPr>
          <w:rFonts w:ascii="Arial" w:hAnsi="Arial" w:cs="Arial"/>
          <w:color w:val="000000"/>
          <w:sz w:val="20"/>
          <w:szCs w:val="20"/>
        </w:rPr>
        <w:t xml:space="preserve">For a choice, each branch is examined in schema order and the above rules applied recursively to the branch. The lack of a default value may give rise to a processing error, as described below, and if so the error is suppressed and the next branch is tried, otherwise that branch is selected. It is a processing error if no choice branch is ultimately selected. </w:t>
      </w:r>
    </w:p>
    <w:p w:rsidR="00DF5C67" w:rsidRDefault="00DF5C67" w:rsidP="00435450">
      <w:pPr>
        <w:rPr>
          <w:rFonts w:ascii="Helv" w:hAnsi="Helv" w:cs="Helv"/>
          <w:b/>
          <w:color w:val="000000"/>
        </w:rPr>
      </w:pPr>
    </w:p>
    <w:p w:rsidR="00404968" w:rsidRDefault="00404968" w:rsidP="00435450">
      <w:pPr>
        <w:rPr>
          <w:rFonts w:ascii="Helv" w:hAnsi="Helv" w:cs="Helv"/>
          <w:b/>
          <w:color w:val="000000"/>
        </w:rPr>
      </w:pPr>
    </w:p>
    <w:p w:rsidR="00435450" w:rsidRPr="00435450" w:rsidRDefault="00435450" w:rsidP="00435450">
      <w:pPr>
        <w:rPr>
          <w:rFonts w:ascii="Helv" w:hAnsi="Helv" w:cs="Helv"/>
          <w:b/>
          <w:color w:val="000000"/>
        </w:rPr>
      </w:pPr>
      <w:r w:rsidRPr="00435450">
        <w:rPr>
          <w:rFonts w:ascii="Helv" w:hAnsi="Helv" w:cs="Helv"/>
          <w:b/>
          <w:color w:val="000000"/>
        </w:rPr>
        <w:t>Required</w:t>
      </w:r>
      <w:r w:rsidR="00765CE7">
        <w:rPr>
          <w:rFonts w:ascii="Helv" w:hAnsi="Helv" w:cs="Helv"/>
          <w:b/>
          <w:color w:val="000000"/>
        </w:rPr>
        <w:t xml:space="preserve"> </w:t>
      </w:r>
      <w:r w:rsidR="00F564E8">
        <w:rPr>
          <w:rFonts w:ascii="Helv" w:hAnsi="Helv" w:cs="Helv"/>
          <w:b/>
          <w:color w:val="000000"/>
        </w:rPr>
        <w:t>occurrences</w:t>
      </w:r>
    </w:p>
    <w:p w:rsidR="00435450" w:rsidRDefault="00435450" w:rsidP="00435450">
      <w:pPr>
        <w:rPr>
          <w:rFonts w:ascii="Helv" w:hAnsi="Helv" w:cs="Helv"/>
          <w:color w:val="000000"/>
          <w:sz w:val="20"/>
          <w:szCs w:val="20"/>
        </w:rPr>
      </w:pPr>
    </w:p>
    <w:p w:rsidR="00435450" w:rsidRDefault="00435450" w:rsidP="00435450">
      <w:pPr>
        <w:rPr>
          <w:rFonts w:ascii="Helv" w:hAnsi="Helv" w:cs="Helv"/>
          <w:color w:val="000000"/>
          <w:sz w:val="20"/>
          <w:szCs w:val="20"/>
        </w:rPr>
      </w:pPr>
      <w:r>
        <w:rPr>
          <w:rFonts w:ascii="Arial" w:hAnsi="Arial" w:cs="Arial"/>
          <w:color w:val="000000"/>
          <w:sz w:val="20"/>
          <w:szCs w:val="20"/>
        </w:rPr>
        <w:t>The specification currently has the concept of 'Required in a required context'.  T</w:t>
      </w:r>
      <w:r>
        <w:rPr>
          <w:rFonts w:ascii="Helv" w:hAnsi="Helv" w:cs="Helv"/>
          <w:color w:val="000000"/>
          <w:sz w:val="20"/>
          <w:szCs w:val="20"/>
        </w:rPr>
        <w:t>his was added so that the DFDL parser did not cause speculation to succeed by the application of defaults making a bad data stream good. But as we are now saying that the parser does not apply defaults for missing element</w:t>
      </w:r>
      <w:r w:rsidR="00765CE7">
        <w:rPr>
          <w:rFonts w:ascii="Helv" w:hAnsi="Helv" w:cs="Helv"/>
          <w:color w:val="000000"/>
          <w:sz w:val="20"/>
          <w:szCs w:val="20"/>
        </w:rPr>
        <w:t xml:space="preserve"> occurrences</w:t>
      </w:r>
      <w:r>
        <w:rPr>
          <w:rFonts w:ascii="Helv" w:hAnsi="Helv" w:cs="Helv"/>
          <w:color w:val="000000"/>
          <w:sz w:val="20"/>
          <w:szCs w:val="20"/>
        </w:rPr>
        <w:t xml:space="preserve">, then </w:t>
      </w:r>
      <w:r w:rsidR="0070093F">
        <w:rPr>
          <w:rFonts w:ascii="Helv" w:hAnsi="Helv" w:cs="Helv"/>
          <w:color w:val="000000"/>
          <w:sz w:val="20"/>
          <w:szCs w:val="20"/>
        </w:rPr>
        <w:t xml:space="preserve">this </w:t>
      </w:r>
      <w:r>
        <w:rPr>
          <w:rFonts w:ascii="Helv" w:hAnsi="Helv" w:cs="Helv"/>
          <w:color w:val="000000"/>
          <w:sz w:val="20"/>
          <w:szCs w:val="20"/>
        </w:rPr>
        <w:t xml:space="preserve">concept </w:t>
      </w:r>
      <w:r w:rsidR="003A0F2E">
        <w:rPr>
          <w:rFonts w:ascii="Helv" w:hAnsi="Helv" w:cs="Helv"/>
          <w:color w:val="000000"/>
          <w:sz w:val="20"/>
          <w:szCs w:val="20"/>
        </w:rPr>
        <w:t>does not need to be stated explicitly</w:t>
      </w:r>
      <w:r w:rsidR="00407347">
        <w:rPr>
          <w:rFonts w:ascii="Helv" w:hAnsi="Helv" w:cs="Helv"/>
          <w:color w:val="000000"/>
          <w:sz w:val="20"/>
          <w:szCs w:val="20"/>
        </w:rPr>
        <w:t>, and the sub-section should be removed.</w:t>
      </w:r>
      <w:r>
        <w:rPr>
          <w:rFonts w:ascii="Helv" w:hAnsi="Helv" w:cs="Helv"/>
          <w:color w:val="000000"/>
          <w:sz w:val="20"/>
          <w:szCs w:val="20"/>
        </w:rPr>
        <w:t xml:space="preserve"> </w:t>
      </w:r>
    </w:p>
    <w:p w:rsidR="00435450" w:rsidRDefault="00435450" w:rsidP="00435450">
      <w:pPr>
        <w:rPr>
          <w:rFonts w:ascii="Helv" w:hAnsi="Helv" w:cs="Helv"/>
          <w:color w:val="000000"/>
          <w:sz w:val="20"/>
          <w:szCs w:val="20"/>
        </w:rPr>
      </w:pPr>
    </w:p>
    <w:p w:rsidR="003A0F2E" w:rsidRDefault="003A0F2E" w:rsidP="003A0F2E">
      <w:pPr>
        <w:rPr>
          <w:rFonts w:ascii="Arial" w:hAnsi="Arial" w:cs="Arial"/>
          <w:sz w:val="20"/>
          <w:szCs w:val="20"/>
        </w:rPr>
      </w:pPr>
      <w:r w:rsidRPr="003A0F2E">
        <w:rPr>
          <w:rFonts w:ascii="Arial" w:hAnsi="Arial" w:cs="Arial"/>
          <w:sz w:val="20"/>
          <w:szCs w:val="20"/>
        </w:rPr>
        <w:t xml:space="preserve">On parsing, </w:t>
      </w:r>
      <w:r w:rsidR="00102A6C">
        <w:rPr>
          <w:rFonts w:ascii="Arial" w:hAnsi="Arial" w:cs="Arial"/>
          <w:sz w:val="20"/>
          <w:szCs w:val="20"/>
        </w:rPr>
        <w:t xml:space="preserve">if </w:t>
      </w:r>
      <w:r w:rsidRPr="003A0F2E">
        <w:rPr>
          <w:rFonts w:ascii="Arial" w:hAnsi="Arial" w:cs="Arial"/>
          <w:sz w:val="20"/>
          <w:szCs w:val="20"/>
        </w:rPr>
        <w:t xml:space="preserve">a required </w:t>
      </w:r>
      <w:r w:rsidR="00F564E8">
        <w:rPr>
          <w:rFonts w:ascii="Arial" w:hAnsi="Arial" w:cs="Arial"/>
          <w:sz w:val="20"/>
          <w:szCs w:val="20"/>
        </w:rPr>
        <w:t>occurrence</w:t>
      </w:r>
      <w:r w:rsidRPr="003A0F2E">
        <w:rPr>
          <w:rFonts w:ascii="Arial" w:hAnsi="Arial" w:cs="Arial"/>
          <w:sz w:val="20"/>
          <w:szCs w:val="20"/>
        </w:rPr>
        <w:t xml:space="preserve"> </w:t>
      </w:r>
      <w:r w:rsidR="00102A6C">
        <w:rPr>
          <w:rFonts w:ascii="Arial" w:hAnsi="Arial" w:cs="Arial"/>
          <w:sz w:val="20"/>
          <w:szCs w:val="20"/>
        </w:rPr>
        <w:t xml:space="preserve">does not </w:t>
      </w:r>
      <w:r w:rsidRPr="003A0F2E">
        <w:rPr>
          <w:rFonts w:ascii="Arial" w:hAnsi="Arial" w:cs="Arial"/>
          <w:sz w:val="20"/>
          <w:szCs w:val="20"/>
        </w:rPr>
        <w:t>produce a</w:t>
      </w:r>
      <w:r w:rsidR="00A4612B">
        <w:rPr>
          <w:rFonts w:ascii="Arial" w:hAnsi="Arial" w:cs="Arial"/>
          <w:sz w:val="20"/>
          <w:szCs w:val="20"/>
        </w:rPr>
        <w:t>n item</w:t>
      </w:r>
      <w:r w:rsidRPr="003A0F2E">
        <w:rPr>
          <w:rFonts w:ascii="Arial" w:hAnsi="Arial" w:cs="Arial"/>
          <w:sz w:val="20"/>
          <w:szCs w:val="20"/>
        </w:rPr>
        <w:t xml:space="preserve"> in the </w:t>
      </w:r>
      <w:r>
        <w:rPr>
          <w:rFonts w:ascii="Arial" w:hAnsi="Arial" w:cs="Arial"/>
          <w:sz w:val="20"/>
          <w:szCs w:val="20"/>
        </w:rPr>
        <w:t>I</w:t>
      </w:r>
      <w:r w:rsidRPr="003A0F2E">
        <w:rPr>
          <w:rFonts w:ascii="Arial" w:hAnsi="Arial" w:cs="Arial"/>
          <w:sz w:val="20"/>
          <w:szCs w:val="20"/>
        </w:rPr>
        <w:t xml:space="preserve">nfoset </w:t>
      </w:r>
      <w:r w:rsidR="00E24A72">
        <w:rPr>
          <w:rFonts w:ascii="Arial" w:hAnsi="Arial" w:cs="Arial"/>
          <w:sz w:val="20"/>
          <w:szCs w:val="20"/>
        </w:rPr>
        <w:t xml:space="preserve">(after any default is applied) </w:t>
      </w:r>
      <w:r w:rsidR="00102A6C">
        <w:rPr>
          <w:rFonts w:ascii="Arial" w:hAnsi="Arial" w:cs="Arial"/>
          <w:sz w:val="20"/>
          <w:szCs w:val="20"/>
        </w:rPr>
        <w:t xml:space="preserve">then </w:t>
      </w:r>
      <w:r w:rsidR="00053C54">
        <w:rPr>
          <w:rFonts w:ascii="Arial" w:hAnsi="Arial" w:cs="Arial"/>
          <w:sz w:val="20"/>
          <w:szCs w:val="20"/>
        </w:rPr>
        <w:t>i</w:t>
      </w:r>
      <w:r w:rsidR="00102A6C">
        <w:rPr>
          <w:rFonts w:ascii="Arial" w:hAnsi="Arial" w:cs="Arial"/>
          <w:sz w:val="20"/>
          <w:szCs w:val="20"/>
        </w:rPr>
        <w:t>t</w:t>
      </w:r>
      <w:r w:rsidRPr="003A0F2E">
        <w:rPr>
          <w:rFonts w:ascii="Arial" w:hAnsi="Arial" w:cs="Arial"/>
          <w:sz w:val="20"/>
          <w:szCs w:val="20"/>
        </w:rPr>
        <w:t xml:space="preserve"> is a processing error</w:t>
      </w:r>
      <w:r w:rsidR="00102A6C">
        <w:rPr>
          <w:rFonts w:ascii="Arial" w:hAnsi="Arial" w:cs="Arial"/>
          <w:sz w:val="20"/>
          <w:szCs w:val="20"/>
        </w:rPr>
        <w:t xml:space="preserve"> or a validation error</w:t>
      </w:r>
      <w:r w:rsidR="002D60C8">
        <w:rPr>
          <w:rFonts w:ascii="Arial" w:hAnsi="Arial" w:cs="Arial"/>
          <w:sz w:val="20"/>
          <w:szCs w:val="20"/>
        </w:rPr>
        <w:t xml:space="preserve"> (if enabled)</w:t>
      </w:r>
      <w:r w:rsidR="0024325A">
        <w:rPr>
          <w:rFonts w:ascii="Arial" w:hAnsi="Arial" w:cs="Arial"/>
          <w:sz w:val="20"/>
          <w:szCs w:val="20"/>
        </w:rPr>
        <w:t>,</w:t>
      </w:r>
      <w:r w:rsidR="00102A6C">
        <w:rPr>
          <w:rFonts w:ascii="Arial" w:hAnsi="Arial" w:cs="Arial"/>
          <w:sz w:val="20"/>
          <w:szCs w:val="20"/>
        </w:rPr>
        <w:t xml:space="preserve"> dependent on </w:t>
      </w:r>
      <w:proofErr w:type="spellStart"/>
      <w:r w:rsidR="00102A6C">
        <w:rPr>
          <w:rFonts w:ascii="Arial" w:hAnsi="Arial" w:cs="Arial"/>
          <w:sz w:val="20"/>
          <w:szCs w:val="20"/>
        </w:rPr>
        <w:t>occursCount</w:t>
      </w:r>
      <w:r w:rsidR="00F71C6D">
        <w:rPr>
          <w:rFonts w:ascii="Arial" w:hAnsi="Arial" w:cs="Arial"/>
          <w:sz w:val="20"/>
          <w:szCs w:val="20"/>
        </w:rPr>
        <w:t>Kind</w:t>
      </w:r>
      <w:proofErr w:type="spellEnd"/>
      <w:r w:rsidR="00952949">
        <w:rPr>
          <w:rFonts w:ascii="Arial" w:hAnsi="Arial" w:cs="Arial"/>
          <w:sz w:val="20"/>
          <w:szCs w:val="20"/>
        </w:rPr>
        <w:t xml:space="preserve"> (see section 3)</w:t>
      </w:r>
      <w:r w:rsidRPr="003A0F2E">
        <w:rPr>
          <w:rFonts w:ascii="Arial" w:hAnsi="Arial" w:cs="Arial"/>
          <w:sz w:val="20"/>
          <w:szCs w:val="20"/>
        </w:rPr>
        <w:t xml:space="preserve">. </w:t>
      </w:r>
    </w:p>
    <w:p w:rsidR="003A0F2E" w:rsidRDefault="003A0F2E" w:rsidP="003A0F2E">
      <w:pPr>
        <w:rPr>
          <w:rFonts w:ascii="Arial" w:hAnsi="Arial" w:cs="Arial"/>
          <w:sz w:val="20"/>
          <w:szCs w:val="20"/>
        </w:rPr>
      </w:pPr>
    </w:p>
    <w:p w:rsidR="00102A6C" w:rsidRDefault="003A0F2E" w:rsidP="00102A6C">
      <w:pPr>
        <w:rPr>
          <w:rFonts w:ascii="Arial" w:hAnsi="Arial" w:cs="Arial"/>
          <w:sz w:val="20"/>
          <w:szCs w:val="20"/>
        </w:rPr>
      </w:pPr>
      <w:r w:rsidRPr="003A0F2E">
        <w:rPr>
          <w:rFonts w:ascii="Arial" w:hAnsi="Arial" w:cs="Arial"/>
          <w:sz w:val="20"/>
          <w:szCs w:val="20"/>
        </w:rPr>
        <w:lastRenderedPageBreak/>
        <w:t xml:space="preserve">On </w:t>
      </w:r>
      <w:proofErr w:type="spellStart"/>
      <w:r w:rsidRPr="003A0F2E">
        <w:rPr>
          <w:rFonts w:ascii="Arial" w:hAnsi="Arial" w:cs="Arial"/>
          <w:sz w:val="20"/>
          <w:szCs w:val="20"/>
        </w:rPr>
        <w:t>unparsing</w:t>
      </w:r>
      <w:proofErr w:type="spellEnd"/>
      <w:r w:rsidR="000D3180">
        <w:rPr>
          <w:rFonts w:ascii="Arial" w:hAnsi="Arial" w:cs="Arial"/>
          <w:sz w:val="20"/>
          <w:szCs w:val="20"/>
        </w:rPr>
        <w:t>,</w:t>
      </w:r>
      <w:r w:rsidRPr="003A0F2E">
        <w:rPr>
          <w:rFonts w:ascii="Arial" w:hAnsi="Arial" w:cs="Arial"/>
          <w:sz w:val="20"/>
          <w:szCs w:val="20"/>
        </w:rPr>
        <w:t xml:space="preserve"> </w:t>
      </w:r>
      <w:r w:rsidR="00102A6C">
        <w:rPr>
          <w:rFonts w:ascii="Arial" w:hAnsi="Arial" w:cs="Arial"/>
          <w:sz w:val="20"/>
          <w:szCs w:val="20"/>
        </w:rPr>
        <w:t xml:space="preserve">if </w:t>
      </w:r>
      <w:r w:rsidRPr="003A0F2E">
        <w:rPr>
          <w:rFonts w:ascii="Arial" w:hAnsi="Arial" w:cs="Arial"/>
          <w:sz w:val="20"/>
          <w:szCs w:val="20"/>
        </w:rPr>
        <w:t xml:space="preserve">a required </w:t>
      </w:r>
      <w:r w:rsidR="00F564E8">
        <w:rPr>
          <w:rFonts w:ascii="Arial" w:hAnsi="Arial" w:cs="Arial"/>
          <w:sz w:val="20"/>
          <w:szCs w:val="20"/>
        </w:rPr>
        <w:t>occurrence</w:t>
      </w:r>
      <w:r>
        <w:rPr>
          <w:rFonts w:ascii="Arial" w:hAnsi="Arial" w:cs="Arial"/>
          <w:sz w:val="20"/>
          <w:szCs w:val="20"/>
        </w:rPr>
        <w:t xml:space="preserve"> </w:t>
      </w:r>
      <w:r w:rsidR="00102A6C">
        <w:rPr>
          <w:rFonts w:ascii="Arial" w:hAnsi="Arial" w:cs="Arial"/>
          <w:sz w:val="20"/>
          <w:szCs w:val="20"/>
        </w:rPr>
        <w:t>does not</w:t>
      </w:r>
      <w:r w:rsidRPr="003A0F2E">
        <w:rPr>
          <w:rFonts w:ascii="Arial" w:hAnsi="Arial" w:cs="Arial"/>
          <w:sz w:val="20"/>
          <w:szCs w:val="20"/>
        </w:rPr>
        <w:t xml:space="preserve"> produce a</w:t>
      </w:r>
      <w:r w:rsidR="00A4612B">
        <w:rPr>
          <w:rFonts w:ascii="Arial" w:hAnsi="Arial" w:cs="Arial"/>
          <w:sz w:val="20"/>
          <w:szCs w:val="20"/>
        </w:rPr>
        <w:t>n item</w:t>
      </w:r>
      <w:r w:rsidRPr="003A0F2E">
        <w:rPr>
          <w:rFonts w:ascii="Arial" w:hAnsi="Arial" w:cs="Arial"/>
          <w:sz w:val="20"/>
          <w:szCs w:val="20"/>
        </w:rPr>
        <w:t xml:space="preserve"> in the augmented </w:t>
      </w:r>
      <w:r>
        <w:rPr>
          <w:rFonts w:ascii="Arial" w:hAnsi="Arial" w:cs="Arial"/>
          <w:sz w:val="20"/>
          <w:szCs w:val="20"/>
        </w:rPr>
        <w:t>I</w:t>
      </w:r>
      <w:r w:rsidRPr="003A0F2E">
        <w:rPr>
          <w:rFonts w:ascii="Arial" w:hAnsi="Arial" w:cs="Arial"/>
          <w:sz w:val="20"/>
          <w:szCs w:val="20"/>
        </w:rPr>
        <w:t xml:space="preserve">nfoset </w:t>
      </w:r>
      <w:r w:rsidR="00E24A72">
        <w:rPr>
          <w:rFonts w:ascii="Arial" w:hAnsi="Arial" w:cs="Arial"/>
          <w:sz w:val="20"/>
          <w:szCs w:val="20"/>
        </w:rPr>
        <w:t xml:space="preserve">(after any default is applied) </w:t>
      </w:r>
      <w:r w:rsidR="00102A6C">
        <w:rPr>
          <w:rFonts w:ascii="Arial" w:hAnsi="Arial" w:cs="Arial"/>
          <w:sz w:val="20"/>
          <w:szCs w:val="20"/>
        </w:rPr>
        <w:t xml:space="preserve">then </w:t>
      </w:r>
      <w:r w:rsidR="00053C54">
        <w:rPr>
          <w:rFonts w:ascii="Arial" w:hAnsi="Arial" w:cs="Arial"/>
          <w:sz w:val="20"/>
          <w:szCs w:val="20"/>
        </w:rPr>
        <w:t>i</w:t>
      </w:r>
      <w:r w:rsidR="00102A6C">
        <w:rPr>
          <w:rFonts w:ascii="Arial" w:hAnsi="Arial" w:cs="Arial"/>
          <w:sz w:val="20"/>
          <w:szCs w:val="20"/>
        </w:rPr>
        <w:t xml:space="preserve">t is a </w:t>
      </w:r>
      <w:r w:rsidRPr="003A0F2E">
        <w:rPr>
          <w:rFonts w:ascii="Arial" w:hAnsi="Arial" w:cs="Arial"/>
          <w:sz w:val="20"/>
          <w:szCs w:val="20"/>
        </w:rPr>
        <w:t>processing error</w:t>
      </w:r>
      <w:r w:rsidR="00102A6C">
        <w:rPr>
          <w:rFonts w:ascii="Arial" w:hAnsi="Arial" w:cs="Arial"/>
          <w:sz w:val="20"/>
          <w:szCs w:val="20"/>
        </w:rPr>
        <w:t xml:space="preserve"> or a validation error</w:t>
      </w:r>
      <w:r w:rsidR="002D60C8">
        <w:rPr>
          <w:rFonts w:ascii="Arial" w:hAnsi="Arial" w:cs="Arial"/>
          <w:sz w:val="20"/>
          <w:szCs w:val="20"/>
        </w:rPr>
        <w:t xml:space="preserve"> (if enabled)</w:t>
      </w:r>
      <w:r w:rsidR="0024325A">
        <w:rPr>
          <w:rFonts w:ascii="Arial" w:hAnsi="Arial" w:cs="Arial"/>
          <w:sz w:val="20"/>
          <w:szCs w:val="20"/>
        </w:rPr>
        <w:t xml:space="preserve">, </w:t>
      </w:r>
      <w:r w:rsidR="00102A6C">
        <w:rPr>
          <w:rFonts w:ascii="Arial" w:hAnsi="Arial" w:cs="Arial"/>
          <w:sz w:val="20"/>
          <w:szCs w:val="20"/>
        </w:rPr>
        <w:t xml:space="preserve">dependent on </w:t>
      </w:r>
      <w:proofErr w:type="spellStart"/>
      <w:r w:rsidR="00102A6C">
        <w:rPr>
          <w:rFonts w:ascii="Arial" w:hAnsi="Arial" w:cs="Arial"/>
          <w:sz w:val="20"/>
          <w:szCs w:val="20"/>
        </w:rPr>
        <w:t>occursCount</w:t>
      </w:r>
      <w:r w:rsidR="00F71C6D">
        <w:rPr>
          <w:rFonts w:ascii="Arial" w:hAnsi="Arial" w:cs="Arial"/>
          <w:sz w:val="20"/>
          <w:szCs w:val="20"/>
        </w:rPr>
        <w:t>Kind</w:t>
      </w:r>
      <w:proofErr w:type="spellEnd"/>
      <w:r w:rsidR="00952949">
        <w:rPr>
          <w:rFonts w:ascii="Arial" w:hAnsi="Arial" w:cs="Arial"/>
          <w:sz w:val="20"/>
          <w:szCs w:val="20"/>
        </w:rPr>
        <w:t xml:space="preserve"> (see section 3)</w:t>
      </w:r>
      <w:r w:rsidR="00102A6C" w:rsidRPr="003A0F2E">
        <w:rPr>
          <w:rFonts w:ascii="Arial" w:hAnsi="Arial" w:cs="Arial"/>
          <w:sz w:val="20"/>
          <w:szCs w:val="20"/>
        </w:rPr>
        <w:t xml:space="preserve">. </w:t>
      </w:r>
    </w:p>
    <w:p w:rsidR="003A0F2E" w:rsidRDefault="003A0F2E" w:rsidP="003A0F2E">
      <w:pPr>
        <w:rPr>
          <w:rFonts w:ascii="Arial" w:hAnsi="Arial" w:cs="Arial"/>
          <w:sz w:val="20"/>
          <w:szCs w:val="20"/>
        </w:rPr>
      </w:pPr>
    </w:p>
    <w:p w:rsidR="00404968" w:rsidRDefault="00404968" w:rsidP="00F564E8">
      <w:pPr>
        <w:rPr>
          <w:rFonts w:ascii="Helv" w:hAnsi="Helv" w:cs="Helv"/>
          <w:b/>
          <w:color w:val="000000"/>
        </w:rPr>
      </w:pPr>
    </w:p>
    <w:p w:rsidR="00F564E8" w:rsidRPr="00435450" w:rsidRDefault="00F564E8" w:rsidP="00F564E8">
      <w:pPr>
        <w:rPr>
          <w:rFonts w:ascii="Helv" w:hAnsi="Helv" w:cs="Helv"/>
          <w:b/>
          <w:color w:val="000000"/>
        </w:rPr>
      </w:pPr>
      <w:r>
        <w:rPr>
          <w:rFonts w:ascii="Helv" w:hAnsi="Helv" w:cs="Helv"/>
          <w:b/>
          <w:color w:val="000000"/>
        </w:rPr>
        <w:t>Optional occurrences</w:t>
      </w:r>
    </w:p>
    <w:p w:rsidR="00F564E8" w:rsidRDefault="00F564E8" w:rsidP="00F564E8">
      <w:pPr>
        <w:autoSpaceDE w:val="0"/>
        <w:rPr>
          <w:rFonts w:ascii="Arial" w:hAnsi="Arial" w:cs="Arial"/>
          <w:sz w:val="20"/>
        </w:rPr>
      </w:pPr>
    </w:p>
    <w:p w:rsidR="00F564E8" w:rsidRDefault="00F564E8" w:rsidP="00F564E8">
      <w:pPr>
        <w:autoSpaceDE w:val="0"/>
        <w:rPr>
          <w:rFonts w:ascii="Arial" w:hAnsi="Arial" w:cs="Arial"/>
          <w:color w:val="000000"/>
          <w:sz w:val="20"/>
          <w:szCs w:val="20"/>
        </w:rPr>
      </w:pPr>
      <w:r>
        <w:rPr>
          <w:rFonts w:ascii="Arial" w:hAnsi="Arial" w:cs="Arial"/>
          <w:sz w:val="20"/>
        </w:rPr>
        <w:t xml:space="preserve">On parsing, nothing is added to the Infoset for an optional occurrence if it is missing or has the absent representation. </w:t>
      </w:r>
      <w:r w:rsidR="00404968">
        <w:rPr>
          <w:rFonts w:ascii="Arial" w:hAnsi="Arial" w:cs="Arial"/>
          <w:sz w:val="20"/>
        </w:rPr>
        <w:t xml:space="preserve">If it has empty representation, then there are circumstances when an item is added to the Infoset, as described earlier. </w:t>
      </w:r>
      <w:r w:rsidR="00053C54">
        <w:rPr>
          <w:rFonts w:ascii="Arial" w:hAnsi="Arial" w:cs="Arial"/>
          <w:color w:val="000000"/>
          <w:sz w:val="20"/>
          <w:szCs w:val="20"/>
        </w:rPr>
        <w:t xml:space="preserve">This is independent of </w:t>
      </w:r>
      <w:proofErr w:type="spellStart"/>
      <w:r w:rsidR="00053C54">
        <w:rPr>
          <w:rFonts w:ascii="Arial" w:hAnsi="Arial" w:cs="Arial"/>
          <w:color w:val="000000"/>
          <w:sz w:val="20"/>
          <w:szCs w:val="20"/>
        </w:rPr>
        <w:t>occursCountKind</w:t>
      </w:r>
      <w:proofErr w:type="spellEnd"/>
      <w:r w:rsidR="00053C54">
        <w:rPr>
          <w:rFonts w:ascii="Arial" w:hAnsi="Arial" w:cs="Arial"/>
          <w:color w:val="000000"/>
          <w:sz w:val="20"/>
          <w:szCs w:val="20"/>
        </w:rPr>
        <w:t>.</w:t>
      </w:r>
    </w:p>
    <w:p w:rsidR="00F564E8" w:rsidRDefault="00F564E8" w:rsidP="00F564E8">
      <w:pPr>
        <w:autoSpaceDE w:val="0"/>
        <w:rPr>
          <w:rFonts w:ascii="Arial" w:hAnsi="Arial" w:cs="Arial"/>
          <w:sz w:val="20"/>
        </w:rPr>
      </w:pPr>
    </w:p>
    <w:p w:rsidR="00E24A72" w:rsidRDefault="00F564E8" w:rsidP="00151603">
      <w:pPr>
        <w:autoSpaceDE w:val="0"/>
        <w:rPr>
          <w:rFonts w:ascii="Arial" w:hAnsi="Arial" w:cs="Arial"/>
          <w:color w:val="000000"/>
          <w:sz w:val="20"/>
          <w:szCs w:val="20"/>
        </w:rPr>
      </w:pPr>
      <w:r>
        <w:rPr>
          <w:rFonts w:ascii="Arial" w:hAnsi="Arial" w:cs="Arial"/>
          <w:sz w:val="20"/>
        </w:rPr>
        <w:t xml:space="preserve">On </w:t>
      </w:r>
      <w:proofErr w:type="spellStart"/>
      <w:r>
        <w:rPr>
          <w:rFonts w:ascii="Arial" w:hAnsi="Arial" w:cs="Arial"/>
          <w:sz w:val="20"/>
        </w:rPr>
        <w:t>unparsing</w:t>
      </w:r>
      <w:proofErr w:type="spellEnd"/>
      <w:r>
        <w:rPr>
          <w:rFonts w:ascii="Arial" w:hAnsi="Arial" w:cs="Arial"/>
          <w:sz w:val="20"/>
        </w:rPr>
        <w:t xml:space="preserve">, </w:t>
      </w:r>
      <w:r>
        <w:rPr>
          <w:rFonts w:ascii="Arial" w:hAnsi="Arial" w:cs="Arial"/>
          <w:sz w:val="20"/>
          <w:szCs w:val="20"/>
        </w:rPr>
        <w:t xml:space="preserve">nothing is </w:t>
      </w:r>
      <w:r w:rsidR="004878D5">
        <w:rPr>
          <w:rFonts w:ascii="Arial" w:hAnsi="Arial" w:cs="Arial"/>
          <w:sz w:val="20"/>
          <w:szCs w:val="20"/>
        </w:rPr>
        <w:t xml:space="preserve">added to the augmented Infoset </w:t>
      </w:r>
      <w:proofErr w:type="gramStart"/>
      <w:r w:rsidR="004878D5">
        <w:rPr>
          <w:rFonts w:ascii="Arial" w:hAnsi="Arial" w:cs="Arial"/>
          <w:sz w:val="20"/>
          <w:szCs w:val="20"/>
        </w:rPr>
        <w:t>nor</w:t>
      </w:r>
      <w:proofErr w:type="gramEnd"/>
      <w:r w:rsidR="004878D5">
        <w:rPr>
          <w:rFonts w:ascii="Arial" w:hAnsi="Arial" w:cs="Arial"/>
          <w:sz w:val="20"/>
          <w:szCs w:val="20"/>
        </w:rPr>
        <w:t xml:space="preserve"> </w:t>
      </w:r>
      <w:r>
        <w:rPr>
          <w:rFonts w:ascii="Arial" w:hAnsi="Arial" w:cs="Arial"/>
          <w:sz w:val="20"/>
          <w:szCs w:val="20"/>
        </w:rPr>
        <w:t xml:space="preserve">output to the data stream for an optional occurrence if it is missing (including </w:t>
      </w:r>
      <w:r w:rsidR="00E24A72">
        <w:rPr>
          <w:rFonts w:ascii="Arial" w:hAnsi="Arial" w:cs="Arial"/>
          <w:sz w:val="20"/>
          <w:szCs w:val="20"/>
        </w:rPr>
        <w:t xml:space="preserve">any </w:t>
      </w:r>
      <w:r>
        <w:rPr>
          <w:rFonts w:ascii="Arial" w:hAnsi="Arial" w:cs="Arial"/>
          <w:sz w:val="20"/>
          <w:szCs w:val="20"/>
        </w:rPr>
        <w:t>framing).</w:t>
      </w:r>
      <w:r w:rsidR="00404968">
        <w:rPr>
          <w:rFonts w:ascii="Arial" w:hAnsi="Arial" w:cs="Arial"/>
          <w:sz w:val="20"/>
          <w:szCs w:val="20"/>
        </w:rPr>
        <w:t xml:space="preserve"> </w:t>
      </w:r>
      <w:r w:rsidR="00E24A72">
        <w:rPr>
          <w:rFonts w:ascii="Arial" w:hAnsi="Arial" w:cs="Arial"/>
          <w:color w:val="000000"/>
          <w:sz w:val="20"/>
          <w:szCs w:val="20"/>
        </w:rPr>
        <w:t>Th</w:t>
      </w:r>
      <w:r w:rsidR="0024325A">
        <w:rPr>
          <w:rFonts w:ascii="Arial" w:hAnsi="Arial" w:cs="Arial"/>
          <w:color w:val="000000"/>
          <w:sz w:val="20"/>
          <w:szCs w:val="20"/>
        </w:rPr>
        <w:t>i</w:t>
      </w:r>
      <w:r w:rsidR="00E24A72">
        <w:rPr>
          <w:rFonts w:ascii="Arial" w:hAnsi="Arial" w:cs="Arial"/>
          <w:color w:val="000000"/>
          <w:sz w:val="20"/>
          <w:szCs w:val="20"/>
        </w:rPr>
        <w:t>s</w:t>
      </w:r>
      <w:r w:rsidR="0024325A">
        <w:rPr>
          <w:rFonts w:ascii="Arial" w:hAnsi="Arial" w:cs="Arial"/>
          <w:color w:val="000000"/>
          <w:sz w:val="20"/>
          <w:szCs w:val="20"/>
        </w:rPr>
        <w:t xml:space="preserve"> is</w:t>
      </w:r>
      <w:r w:rsidR="00E24A72">
        <w:rPr>
          <w:rFonts w:ascii="Arial" w:hAnsi="Arial" w:cs="Arial"/>
          <w:color w:val="000000"/>
          <w:sz w:val="20"/>
          <w:szCs w:val="20"/>
        </w:rPr>
        <w:t xml:space="preserve"> independent of </w:t>
      </w:r>
      <w:proofErr w:type="spellStart"/>
      <w:r w:rsidR="00E24A72">
        <w:rPr>
          <w:rFonts w:ascii="Arial" w:hAnsi="Arial" w:cs="Arial"/>
          <w:color w:val="000000"/>
          <w:sz w:val="20"/>
          <w:szCs w:val="20"/>
        </w:rPr>
        <w:t>occursCountKind</w:t>
      </w:r>
      <w:proofErr w:type="spellEnd"/>
      <w:r w:rsidR="00E24A72">
        <w:rPr>
          <w:rFonts w:ascii="Arial" w:hAnsi="Arial" w:cs="Arial"/>
          <w:color w:val="000000"/>
          <w:sz w:val="20"/>
          <w:szCs w:val="20"/>
        </w:rPr>
        <w:t>.</w:t>
      </w:r>
    </w:p>
    <w:p w:rsidR="007E7D49" w:rsidRPr="001E4AFE" w:rsidRDefault="00974219" w:rsidP="003C5157">
      <w:pPr>
        <w:pStyle w:val="Heading1"/>
        <w:pageBreakBefore/>
        <w:numPr>
          <w:ilvl w:val="0"/>
          <w:numId w:val="3"/>
        </w:numPr>
        <w:rPr>
          <w:sz w:val="28"/>
          <w:szCs w:val="28"/>
        </w:rPr>
      </w:pPr>
      <w:bookmarkStart w:id="18" w:name="_Toc366843053"/>
      <w:bookmarkStart w:id="19" w:name="DocumentNodeOverview"/>
      <w:bookmarkStart w:id="20" w:name="__RefHeading__21_484932480"/>
      <w:bookmarkStart w:id="21" w:name="__RefHeading__23_484932480"/>
      <w:bookmarkStart w:id="22" w:name="__RefHeading__25_484932480"/>
      <w:bookmarkStart w:id="23" w:name="__RefHeading__27_484932480"/>
      <w:bookmarkStart w:id="24" w:name="__RefHeading__29_484932480"/>
      <w:proofErr w:type="gramStart"/>
      <w:r>
        <w:rPr>
          <w:sz w:val="28"/>
          <w:szCs w:val="28"/>
        </w:rPr>
        <w:lastRenderedPageBreak/>
        <w:t>Errat</w:t>
      </w:r>
      <w:r w:rsidR="00895AAD">
        <w:rPr>
          <w:sz w:val="28"/>
          <w:szCs w:val="28"/>
        </w:rPr>
        <w:t>um</w:t>
      </w:r>
      <w:r>
        <w:rPr>
          <w:sz w:val="28"/>
          <w:szCs w:val="28"/>
        </w:rPr>
        <w:t xml:space="preserve"> 3.11.</w:t>
      </w:r>
      <w:proofErr w:type="gramEnd"/>
      <w:r>
        <w:rPr>
          <w:sz w:val="28"/>
          <w:szCs w:val="28"/>
        </w:rPr>
        <w:t xml:space="preserve"> A</w:t>
      </w:r>
      <w:r w:rsidR="007E7D49" w:rsidRPr="001E4AFE">
        <w:rPr>
          <w:sz w:val="28"/>
          <w:szCs w:val="28"/>
        </w:rPr>
        <w:t>rrays</w:t>
      </w:r>
      <w:bookmarkEnd w:id="18"/>
      <w:r w:rsidR="007E7D49" w:rsidRPr="001E4AFE">
        <w:rPr>
          <w:sz w:val="28"/>
          <w:szCs w:val="28"/>
        </w:rPr>
        <w:t xml:space="preserve">  </w:t>
      </w:r>
    </w:p>
    <w:p w:rsidR="007E7D49" w:rsidRDefault="007E7D49" w:rsidP="007E7D49">
      <w:pPr>
        <w:autoSpaceDE w:val="0"/>
        <w:rPr>
          <w:rFonts w:ascii="Arial" w:hAnsi="Arial" w:cs="Arial"/>
          <w:color w:val="000000"/>
          <w:sz w:val="20"/>
          <w:szCs w:val="20"/>
        </w:rPr>
      </w:pPr>
    </w:p>
    <w:p w:rsidR="007E7D49" w:rsidRDefault="007E7D49" w:rsidP="007E7D49">
      <w:pPr>
        <w:autoSpaceDE w:val="0"/>
        <w:rPr>
          <w:rFonts w:ascii="Arial" w:hAnsi="Arial" w:cs="Arial"/>
          <w:bCs/>
          <w:color w:val="000000"/>
          <w:sz w:val="20"/>
          <w:szCs w:val="20"/>
        </w:rPr>
      </w:pPr>
      <w:r w:rsidRPr="00C02D1D">
        <w:rPr>
          <w:rFonts w:ascii="Arial" w:hAnsi="Arial" w:cs="Arial"/>
          <w:bCs/>
          <w:color w:val="000000"/>
          <w:sz w:val="20"/>
          <w:szCs w:val="20"/>
        </w:rPr>
        <w:t xml:space="preserve">The </w:t>
      </w:r>
      <w:r w:rsidR="00131373">
        <w:rPr>
          <w:rFonts w:ascii="Arial" w:hAnsi="Arial" w:cs="Arial"/>
          <w:bCs/>
          <w:color w:val="000000"/>
          <w:sz w:val="20"/>
          <w:szCs w:val="20"/>
        </w:rPr>
        <w:t>original DFDL 1.0 s</w:t>
      </w:r>
      <w:r w:rsidRPr="00C02D1D">
        <w:rPr>
          <w:rFonts w:ascii="Arial" w:hAnsi="Arial" w:cs="Arial"/>
          <w:bCs/>
          <w:color w:val="000000"/>
          <w:sz w:val="20"/>
          <w:szCs w:val="20"/>
        </w:rPr>
        <w:t>pec</w:t>
      </w:r>
      <w:r w:rsidR="00131373">
        <w:rPr>
          <w:rFonts w:ascii="Arial" w:hAnsi="Arial" w:cs="Arial"/>
          <w:bCs/>
          <w:color w:val="000000"/>
          <w:sz w:val="20"/>
          <w:szCs w:val="20"/>
        </w:rPr>
        <w:t>ification [DFDL]</w:t>
      </w:r>
      <w:r w:rsidRPr="00C02D1D">
        <w:rPr>
          <w:rFonts w:ascii="Arial" w:hAnsi="Arial" w:cs="Arial"/>
          <w:bCs/>
          <w:color w:val="000000"/>
          <w:sz w:val="20"/>
          <w:szCs w:val="20"/>
        </w:rPr>
        <w:t xml:space="preserve"> does not fully define the behaviour for the different </w:t>
      </w:r>
      <w:proofErr w:type="spellStart"/>
      <w:r w:rsidRPr="00C02D1D">
        <w:rPr>
          <w:rFonts w:ascii="Arial" w:hAnsi="Arial" w:cs="Arial"/>
          <w:bCs/>
          <w:color w:val="000000"/>
          <w:sz w:val="20"/>
          <w:szCs w:val="20"/>
        </w:rPr>
        <w:t>occurs</w:t>
      </w:r>
      <w:r w:rsidR="00564FC6">
        <w:rPr>
          <w:rFonts w:ascii="Arial" w:hAnsi="Arial" w:cs="Arial"/>
          <w:bCs/>
          <w:color w:val="000000"/>
          <w:sz w:val="20"/>
          <w:szCs w:val="20"/>
        </w:rPr>
        <w:t>Count</w:t>
      </w:r>
      <w:r w:rsidRPr="00C02D1D">
        <w:rPr>
          <w:rFonts w:ascii="Arial" w:hAnsi="Arial" w:cs="Arial"/>
          <w:bCs/>
          <w:color w:val="000000"/>
          <w:sz w:val="20"/>
          <w:szCs w:val="20"/>
        </w:rPr>
        <w:t>Kind</w:t>
      </w:r>
      <w:proofErr w:type="spellEnd"/>
      <w:r w:rsidRPr="00C02D1D">
        <w:rPr>
          <w:rFonts w:ascii="Arial" w:hAnsi="Arial" w:cs="Arial"/>
          <w:bCs/>
          <w:color w:val="000000"/>
          <w:sz w:val="20"/>
          <w:szCs w:val="20"/>
        </w:rPr>
        <w:t xml:space="preserve"> </w:t>
      </w:r>
      <w:r w:rsidR="00131373">
        <w:rPr>
          <w:rFonts w:ascii="Arial" w:hAnsi="Arial" w:cs="Arial"/>
          <w:bCs/>
          <w:color w:val="000000"/>
          <w:sz w:val="20"/>
          <w:szCs w:val="20"/>
        </w:rPr>
        <w:t xml:space="preserve">property </w:t>
      </w:r>
      <w:proofErr w:type="spellStart"/>
      <w:r w:rsidRPr="00C02D1D">
        <w:rPr>
          <w:rFonts w:ascii="Arial" w:hAnsi="Arial" w:cs="Arial"/>
          <w:bCs/>
          <w:color w:val="000000"/>
          <w:sz w:val="20"/>
          <w:szCs w:val="20"/>
        </w:rPr>
        <w:t>enums</w:t>
      </w:r>
      <w:proofErr w:type="spellEnd"/>
      <w:r w:rsidRPr="00C02D1D">
        <w:rPr>
          <w:rFonts w:ascii="Arial" w:hAnsi="Arial" w:cs="Arial"/>
          <w:bCs/>
          <w:color w:val="000000"/>
          <w:sz w:val="20"/>
          <w:szCs w:val="20"/>
        </w:rPr>
        <w:t xml:space="preserve">. It is especially light on </w:t>
      </w:r>
      <w:proofErr w:type="spellStart"/>
      <w:r w:rsidRPr="00C02D1D">
        <w:rPr>
          <w:rFonts w:ascii="Arial" w:hAnsi="Arial" w:cs="Arial"/>
          <w:bCs/>
          <w:color w:val="000000"/>
          <w:sz w:val="20"/>
          <w:szCs w:val="20"/>
        </w:rPr>
        <w:t>unparsing</w:t>
      </w:r>
      <w:proofErr w:type="spellEnd"/>
      <w:r w:rsidRPr="00C02D1D">
        <w:rPr>
          <w:rFonts w:ascii="Arial" w:hAnsi="Arial" w:cs="Arial"/>
          <w:bCs/>
          <w:color w:val="000000"/>
          <w:sz w:val="20"/>
          <w:szCs w:val="20"/>
        </w:rPr>
        <w:t xml:space="preserve"> behaviour. </w:t>
      </w:r>
      <w:r w:rsidR="00BF653B">
        <w:rPr>
          <w:rFonts w:ascii="Arial" w:hAnsi="Arial" w:cs="Arial"/>
          <w:bCs/>
          <w:color w:val="000000"/>
          <w:sz w:val="20"/>
          <w:szCs w:val="20"/>
        </w:rPr>
        <w:t>We rectify that here.</w:t>
      </w:r>
    </w:p>
    <w:p w:rsidR="007E7D49" w:rsidRPr="00C02D1D" w:rsidRDefault="007E7D49" w:rsidP="007E7D49">
      <w:pPr>
        <w:autoSpaceDE w:val="0"/>
        <w:rPr>
          <w:rFonts w:ascii="Arial" w:hAnsi="Arial" w:cs="Arial"/>
          <w:bCs/>
          <w:color w:val="000000"/>
          <w:sz w:val="20"/>
          <w:szCs w:val="20"/>
        </w:rPr>
      </w:pPr>
    </w:p>
    <w:p w:rsidR="007E7D49" w:rsidRPr="00E01B87" w:rsidRDefault="007E7D49" w:rsidP="007E7D49">
      <w:pPr>
        <w:autoSpaceDE w:val="0"/>
        <w:rPr>
          <w:rFonts w:ascii="Arial" w:hAnsi="Arial" w:cs="Arial"/>
          <w:b/>
          <w:bCs/>
          <w:color w:val="000000"/>
        </w:rPr>
      </w:pPr>
      <w:r w:rsidRPr="00E01B87">
        <w:rPr>
          <w:rFonts w:ascii="Arial" w:hAnsi="Arial" w:cs="Arial"/>
          <w:b/>
          <w:bCs/>
          <w:color w:val="000000"/>
        </w:rPr>
        <w:t>Parsing</w:t>
      </w:r>
    </w:p>
    <w:p w:rsidR="007E7D49" w:rsidRDefault="007E7D49" w:rsidP="007E7D49">
      <w:pPr>
        <w:autoSpaceDE w:val="0"/>
        <w:rPr>
          <w:rFonts w:ascii="Arial" w:hAnsi="Arial" w:cs="Arial"/>
          <w:b/>
          <w:bCs/>
          <w:color w:val="000000"/>
          <w:sz w:val="20"/>
          <w:szCs w:val="20"/>
        </w:rPr>
      </w:pPr>
    </w:p>
    <w:p w:rsidR="007E7D49" w:rsidRDefault="007E7D49" w:rsidP="007E7D49">
      <w:pPr>
        <w:autoSpaceDE w:val="0"/>
        <w:rPr>
          <w:rFonts w:ascii="Arial" w:hAnsi="Arial" w:cs="Arial"/>
          <w:bCs/>
          <w:color w:val="000000"/>
          <w:sz w:val="20"/>
          <w:szCs w:val="20"/>
        </w:rPr>
      </w:pPr>
      <w:r>
        <w:rPr>
          <w:rFonts w:ascii="Arial" w:hAnsi="Arial" w:cs="Arial"/>
          <w:bCs/>
          <w:color w:val="000000"/>
          <w:sz w:val="20"/>
          <w:szCs w:val="20"/>
        </w:rPr>
        <w:t>The full behaviour for parsing array</w:t>
      </w:r>
      <w:r w:rsidR="00ED0C2F">
        <w:rPr>
          <w:rFonts w:ascii="Arial" w:hAnsi="Arial" w:cs="Arial"/>
          <w:bCs/>
          <w:color w:val="000000"/>
          <w:sz w:val="20"/>
          <w:szCs w:val="20"/>
        </w:rPr>
        <w:t>s and non-arrays</w:t>
      </w:r>
      <w:r>
        <w:rPr>
          <w:rFonts w:ascii="Arial" w:hAnsi="Arial" w:cs="Arial"/>
          <w:bCs/>
          <w:color w:val="000000"/>
          <w:sz w:val="20"/>
          <w:szCs w:val="20"/>
        </w:rPr>
        <w:t xml:space="preserve"> is:</w:t>
      </w:r>
    </w:p>
    <w:p w:rsidR="007E7D49" w:rsidRDefault="007E7D49" w:rsidP="007E7D49">
      <w:pPr>
        <w:autoSpaceDE w:val="0"/>
        <w:rPr>
          <w:rFonts w:ascii="Arial" w:hAnsi="Arial" w:cs="Arial"/>
          <w:b/>
          <w:bCs/>
          <w:color w:val="000000"/>
          <w:sz w:val="20"/>
          <w:szCs w:val="20"/>
        </w:rPr>
      </w:pPr>
    </w:p>
    <w:p w:rsidR="007E7D49" w:rsidRDefault="007E7D49" w:rsidP="007E7D49">
      <w:pPr>
        <w:autoSpaceDE w:val="0"/>
        <w:rPr>
          <w:rFonts w:ascii="Courier New" w:hAnsi="Courier New" w:cs="Courier New"/>
          <w:color w:val="000000"/>
          <w:sz w:val="20"/>
          <w:szCs w:val="20"/>
        </w:rPr>
      </w:pPr>
      <w:r>
        <w:rPr>
          <w:rFonts w:ascii="Courier New" w:hAnsi="Courier New" w:cs="Courier New"/>
          <w:color w:val="000000"/>
          <w:sz w:val="20"/>
          <w:szCs w:val="20"/>
        </w:rPr>
        <w:t xml:space="preserve">If </w:t>
      </w:r>
      <w:proofErr w:type="spellStart"/>
      <w:r>
        <w:rPr>
          <w:rFonts w:ascii="Courier New" w:hAnsi="Courier New" w:cs="Courier New"/>
          <w:color w:val="000000"/>
          <w:sz w:val="20"/>
          <w:szCs w:val="20"/>
        </w:rPr>
        <w:t>minOccurs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maxOccurs</w:t>
      </w:r>
      <w:proofErr w:type="spellEnd"/>
      <w:r>
        <w:rPr>
          <w:rFonts w:ascii="Courier New" w:hAnsi="Courier New" w:cs="Courier New"/>
          <w:color w:val="000000"/>
          <w:sz w:val="20"/>
          <w:szCs w:val="20"/>
        </w:rPr>
        <w:t xml:space="preserve"> = 1 </w:t>
      </w:r>
    </w:p>
    <w:p w:rsidR="007E7D49" w:rsidRDefault="007E7D49" w:rsidP="007E7D49">
      <w:pPr>
        <w:autoSpaceDE w:val="0"/>
        <w:rPr>
          <w:rFonts w:ascii="Courier New" w:hAnsi="Courier New" w:cs="Courier New"/>
          <w:color w:val="000000"/>
          <w:sz w:val="20"/>
          <w:szCs w:val="20"/>
        </w:rPr>
      </w:pPr>
      <w:r>
        <w:rPr>
          <w:rFonts w:ascii="Courier New" w:hAnsi="Courier New" w:cs="Courier New"/>
          <w:color w:val="000000"/>
          <w:sz w:val="20"/>
          <w:szCs w:val="20"/>
        </w:rPr>
        <w:t xml:space="preserve">  Expect exactly 1 occurrence </w:t>
      </w:r>
    </w:p>
    <w:p w:rsidR="007E7D49" w:rsidRDefault="007E7D49" w:rsidP="007E7D49">
      <w:pPr>
        <w:autoSpaceDE w:val="0"/>
        <w:rPr>
          <w:rFonts w:ascii="Courier New" w:hAnsi="Courier New" w:cs="Courier New"/>
          <w:color w:val="000000"/>
          <w:sz w:val="20"/>
          <w:szCs w:val="20"/>
        </w:rPr>
      </w:pPr>
      <w:r>
        <w:rPr>
          <w:rFonts w:ascii="Courier New" w:hAnsi="Courier New" w:cs="Courier New"/>
          <w:color w:val="000000"/>
          <w:sz w:val="20"/>
          <w:szCs w:val="20"/>
        </w:rPr>
        <w:t xml:space="preserve">  Processing error if </w:t>
      </w:r>
      <w:r w:rsidR="00F441DB">
        <w:rPr>
          <w:rFonts w:ascii="Courier New" w:hAnsi="Courier New" w:cs="Courier New"/>
          <w:color w:val="000000"/>
          <w:sz w:val="20"/>
          <w:szCs w:val="20"/>
        </w:rPr>
        <w:t>no</w:t>
      </w:r>
      <w:r>
        <w:rPr>
          <w:rFonts w:ascii="Courier New" w:hAnsi="Courier New" w:cs="Courier New"/>
          <w:color w:val="000000"/>
          <w:sz w:val="20"/>
          <w:szCs w:val="20"/>
        </w:rPr>
        <w:t xml:space="preserve"> occurrence found or defaulted</w:t>
      </w:r>
    </w:p>
    <w:p w:rsidR="007E7D49" w:rsidRDefault="007E7D49" w:rsidP="007E7D49">
      <w:pPr>
        <w:autoSpaceDE w:val="0"/>
        <w:rPr>
          <w:rFonts w:ascii="Courier New" w:hAnsi="Courier New" w:cs="Courier New"/>
          <w:color w:val="000000"/>
          <w:sz w:val="20"/>
          <w:szCs w:val="20"/>
        </w:rPr>
      </w:pPr>
      <w:r>
        <w:rPr>
          <w:rFonts w:ascii="Courier New" w:hAnsi="Courier New" w:cs="Courier New"/>
          <w:color w:val="000000"/>
          <w:sz w:val="20"/>
          <w:szCs w:val="20"/>
        </w:rPr>
        <w:t xml:space="preserve">  Stop looking after this occurrence found or defaulted</w:t>
      </w:r>
    </w:p>
    <w:p w:rsidR="007E7D49" w:rsidRDefault="007E7D49" w:rsidP="007E7D49">
      <w:pPr>
        <w:autoSpaceDE w:val="0"/>
        <w:ind w:firstLine="240"/>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occursCountKind</w:t>
      </w:r>
      <w:proofErr w:type="spellEnd"/>
      <w:proofErr w:type="gramEnd"/>
      <w:r>
        <w:rPr>
          <w:rFonts w:ascii="Courier New" w:hAnsi="Courier New" w:cs="Courier New"/>
          <w:color w:val="000000"/>
          <w:sz w:val="20"/>
          <w:szCs w:val="20"/>
        </w:rPr>
        <w:t xml:space="preserve"> is never examined and need not be defined</w:t>
      </w:r>
      <w:r>
        <w:rPr>
          <w:rFonts w:ascii="Courier New" w:hAnsi="Courier New" w:cs="Courier New"/>
          <w:color w:val="000000"/>
          <w:sz w:val="20"/>
          <w:szCs w:val="20"/>
        </w:rPr>
        <w:br/>
        <w:t xml:space="preserve">Else </w:t>
      </w:r>
      <w:r w:rsidR="00ED0C2F">
        <w:rPr>
          <w:rFonts w:ascii="Courier New" w:hAnsi="Courier New" w:cs="Courier New"/>
          <w:color w:val="000000"/>
          <w:sz w:val="20"/>
          <w:szCs w:val="20"/>
        </w:rPr>
        <w:t>//</w:t>
      </w:r>
    </w:p>
    <w:p w:rsidR="007E7D49" w:rsidRDefault="007E7D49" w:rsidP="007E7D49">
      <w:pPr>
        <w:autoSpaceDE w:val="0"/>
        <w:ind w:firstLine="240"/>
        <w:rPr>
          <w:rFonts w:ascii="Courier New" w:hAnsi="Courier New" w:cs="Courier New"/>
          <w:color w:val="000000"/>
          <w:sz w:val="20"/>
          <w:szCs w:val="20"/>
        </w:rPr>
      </w:pPr>
      <w:r>
        <w:rPr>
          <w:rFonts w:ascii="Courier New" w:hAnsi="Courier New" w:cs="Courier New"/>
          <w:color w:val="000000"/>
          <w:sz w:val="20"/>
          <w:szCs w:val="20"/>
        </w:rPr>
        <w:t xml:space="preserve">Select </w:t>
      </w:r>
      <w:proofErr w:type="spellStart"/>
      <w:r>
        <w:rPr>
          <w:rFonts w:ascii="Courier New" w:hAnsi="Courier New" w:cs="Courier New"/>
          <w:color w:val="000000"/>
          <w:sz w:val="20"/>
          <w:szCs w:val="20"/>
        </w:rPr>
        <w:t>occursCountKind</w:t>
      </w:r>
      <w:proofErr w:type="spellEnd"/>
      <w:r>
        <w:rPr>
          <w:rFonts w:ascii="Courier New" w:hAnsi="Courier New" w:cs="Courier New"/>
          <w:color w:val="000000"/>
        </w:rPr>
        <w:t xml:space="preserve"> </w:t>
      </w:r>
      <w:r>
        <w:rPr>
          <w:rFonts w:ascii="Courier New" w:hAnsi="Courier New" w:cs="Courier New"/>
          <w:color w:val="000000"/>
          <w:sz w:val="20"/>
          <w:szCs w:val="20"/>
        </w:rPr>
        <w:br/>
        <w:t xml:space="preserve">    Case: fixed </w:t>
      </w:r>
    </w:p>
    <w:p w:rsidR="007E7D49" w:rsidRDefault="007E7D49" w:rsidP="007E7D49">
      <w:pPr>
        <w:autoSpaceDE w:val="0"/>
        <w:ind w:firstLine="240"/>
        <w:rPr>
          <w:rFonts w:ascii="Courier New" w:hAnsi="Courier New" w:cs="Courier New"/>
          <w:color w:val="000000"/>
          <w:sz w:val="20"/>
          <w:szCs w:val="20"/>
        </w:rPr>
      </w:pPr>
      <w:r>
        <w:rPr>
          <w:rFonts w:ascii="Courier New" w:hAnsi="Courier New" w:cs="Courier New"/>
          <w:color w:val="000000"/>
          <w:sz w:val="20"/>
          <w:szCs w:val="20"/>
        </w:rPr>
        <w:t xml:space="preserve">    Schema definition error if </w:t>
      </w:r>
      <w:proofErr w:type="spellStart"/>
      <w:r>
        <w:rPr>
          <w:rFonts w:ascii="Courier New" w:hAnsi="Courier New" w:cs="Courier New"/>
          <w:color w:val="000000"/>
          <w:sz w:val="20"/>
          <w:szCs w:val="20"/>
        </w:rPr>
        <w:t>minOccurs</w:t>
      </w:r>
      <w:proofErr w:type="spellEnd"/>
      <w:r>
        <w:rPr>
          <w:rFonts w:ascii="Courier New" w:hAnsi="Courier New" w:cs="Courier New"/>
          <w:color w:val="000000"/>
          <w:sz w:val="20"/>
          <w:szCs w:val="20"/>
        </w:rPr>
        <w:t xml:space="preserve"> &lt;&gt; </w:t>
      </w:r>
      <w:proofErr w:type="spellStart"/>
      <w:r>
        <w:rPr>
          <w:rFonts w:ascii="Courier New" w:hAnsi="Courier New" w:cs="Courier New"/>
          <w:color w:val="000000"/>
          <w:sz w:val="20"/>
          <w:szCs w:val="20"/>
        </w:rPr>
        <w:t>maxOccurs</w:t>
      </w:r>
      <w:proofErr w:type="spellEnd"/>
    </w:p>
    <w:p w:rsidR="007E7D49" w:rsidRDefault="007E7D49" w:rsidP="007E7D49">
      <w:pPr>
        <w:autoSpaceDE w:val="0"/>
        <w:rPr>
          <w:rFonts w:ascii="Courier New" w:hAnsi="Courier New" w:cs="Courier New"/>
          <w:color w:val="000000"/>
          <w:sz w:val="20"/>
          <w:szCs w:val="20"/>
        </w:rPr>
      </w:pPr>
      <w:r>
        <w:rPr>
          <w:rFonts w:ascii="Courier New" w:hAnsi="Courier New" w:cs="Courier New"/>
          <w:color w:val="000000"/>
          <w:sz w:val="20"/>
          <w:szCs w:val="20"/>
        </w:rPr>
        <w:t xml:space="preserve">      Expect </w:t>
      </w:r>
      <w:proofErr w:type="spellStart"/>
      <w:r>
        <w:rPr>
          <w:rFonts w:ascii="Courier New" w:hAnsi="Courier New" w:cs="Courier New"/>
          <w:color w:val="000000"/>
          <w:sz w:val="20"/>
          <w:szCs w:val="20"/>
        </w:rPr>
        <w:t>maxOccurs</w:t>
      </w:r>
      <w:proofErr w:type="spellEnd"/>
      <w:r>
        <w:rPr>
          <w:rFonts w:ascii="Courier New" w:hAnsi="Courier New" w:cs="Courier New"/>
          <w:color w:val="000000"/>
          <w:sz w:val="20"/>
          <w:szCs w:val="20"/>
        </w:rPr>
        <w:t xml:space="preserve"> occurrences</w:t>
      </w:r>
    </w:p>
    <w:p w:rsidR="007E7D49" w:rsidRDefault="007E7D49" w:rsidP="007E7D49">
      <w:pPr>
        <w:autoSpaceDE w:val="0"/>
        <w:rPr>
          <w:rFonts w:ascii="Courier New" w:hAnsi="Courier New" w:cs="Courier New"/>
          <w:color w:val="000000"/>
          <w:sz w:val="20"/>
          <w:szCs w:val="20"/>
        </w:rPr>
      </w:pPr>
      <w:r>
        <w:rPr>
          <w:rFonts w:ascii="Courier New" w:hAnsi="Courier New" w:cs="Courier New"/>
          <w:color w:val="000000"/>
          <w:sz w:val="20"/>
          <w:szCs w:val="20"/>
        </w:rPr>
        <w:t xml:space="preserve">      Processing error if </w:t>
      </w:r>
      <w:r w:rsidR="00F441DB">
        <w:rPr>
          <w:rFonts w:ascii="Courier New" w:hAnsi="Courier New" w:cs="Courier New"/>
          <w:color w:val="000000"/>
          <w:sz w:val="20"/>
          <w:szCs w:val="20"/>
        </w:rPr>
        <w:t xml:space="preserve">&lt; </w:t>
      </w:r>
      <w:proofErr w:type="spellStart"/>
      <w:r>
        <w:rPr>
          <w:rFonts w:ascii="Courier New" w:hAnsi="Courier New" w:cs="Courier New"/>
          <w:color w:val="000000"/>
          <w:sz w:val="20"/>
          <w:szCs w:val="20"/>
        </w:rPr>
        <w:t>minOccurs</w:t>
      </w:r>
      <w:proofErr w:type="spellEnd"/>
      <w:r>
        <w:rPr>
          <w:rFonts w:ascii="Courier New" w:hAnsi="Courier New" w:cs="Courier New"/>
          <w:color w:val="000000"/>
          <w:sz w:val="20"/>
          <w:szCs w:val="20"/>
        </w:rPr>
        <w:t xml:space="preserve"> </w:t>
      </w:r>
      <w:r w:rsidR="00DA0BB9">
        <w:rPr>
          <w:rFonts w:ascii="Courier New" w:hAnsi="Courier New" w:cs="Courier New"/>
          <w:color w:val="000000"/>
          <w:sz w:val="20"/>
          <w:szCs w:val="20"/>
        </w:rPr>
        <w:t xml:space="preserve">occurrence </w:t>
      </w:r>
      <w:r>
        <w:rPr>
          <w:rFonts w:ascii="Courier New" w:hAnsi="Courier New" w:cs="Courier New"/>
          <w:color w:val="000000"/>
          <w:sz w:val="20"/>
          <w:szCs w:val="20"/>
        </w:rPr>
        <w:t>found or defaulted</w:t>
      </w:r>
    </w:p>
    <w:p w:rsidR="007E7D49" w:rsidRDefault="007E7D49" w:rsidP="007E7D49">
      <w:pPr>
        <w:autoSpaceDE w:val="0"/>
        <w:ind w:firstLine="240"/>
        <w:rPr>
          <w:rFonts w:ascii="Courier New" w:hAnsi="Courier New" w:cs="Courier New"/>
          <w:color w:val="000000"/>
          <w:sz w:val="20"/>
          <w:szCs w:val="20"/>
        </w:rPr>
      </w:pPr>
      <w:r>
        <w:rPr>
          <w:rFonts w:ascii="Courier New" w:hAnsi="Courier New" w:cs="Courier New"/>
          <w:color w:val="000000"/>
          <w:sz w:val="20"/>
          <w:szCs w:val="20"/>
        </w:rPr>
        <w:t xml:space="preserve">    Stop looking when </w:t>
      </w:r>
      <w:proofErr w:type="spellStart"/>
      <w:r>
        <w:rPr>
          <w:rFonts w:ascii="Courier New" w:hAnsi="Courier New" w:cs="Courier New"/>
          <w:color w:val="000000"/>
          <w:sz w:val="20"/>
          <w:szCs w:val="20"/>
        </w:rPr>
        <w:t>maxOccurs</w:t>
      </w:r>
      <w:proofErr w:type="spellEnd"/>
      <w:r>
        <w:rPr>
          <w:rFonts w:ascii="Courier New" w:hAnsi="Courier New" w:cs="Courier New"/>
          <w:color w:val="000000"/>
          <w:sz w:val="20"/>
          <w:szCs w:val="20"/>
        </w:rPr>
        <w:t xml:space="preserve"> </w:t>
      </w:r>
      <w:r w:rsidR="00DA0BB9">
        <w:rPr>
          <w:rFonts w:ascii="Courier New" w:hAnsi="Courier New" w:cs="Courier New"/>
          <w:color w:val="000000"/>
          <w:sz w:val="20"/>
          <w:szCs w:val="20"/>
        </w:rPr>
        <w:t xml:space="preserve">occurrences </w:t>
      </w:r>
      <w:r>
        <w:rPr>
          <w:rFonts w:ascii="Courier New" w:hAnsi="Courier New" w:cs="Courier New"/>
          <w:color w:val="000000"/>
          <w:sz w:val="20"/>
          <w:szCs w:val="20"/>
        </w:rPr>
        <w:t>found</w:t>
      </w:r>
    </w:p>
    <w:p w:rsidR="007E7D49" w:rsidRDefault="007E7D49" w:rsidP="007E7D49">
      <w:pPr>
        <w:autoSpaceDE w:val="0"/>
        <w:ind w:firstLine="240"/>
        <w:rPr>
          <w:rFonts w:ascii="Courier New" w:hAnsi="Courier New" w:cs="Courier New"/>
          <w:color w:val="000000"/>
          <w:sz w:val="20"/>
          <w:szCs w:val="20"/>
        </w:rPr>
      </w:pPr>
      <w:r>
        <w:rPr>
          <w:rFonts w:ascii="Courier New" w:hAnsi="Courier New" w:cs="Courier New"/>
          <w:color w:val="000000"/>
          <w:sz w:val="20"/>
          <w:szCs w:val="20"/>
        </w:rPr>
        <w:t xml:space="preserve">  Case: implicit</w:t>
      </w:r>
    </w:p>
    <w:p w:rsidR="007E7D49" w:rsidRDefault="007E7D49" w:rsidP="007E7D49">
      <w:pPr>
        <w:autoSpaceDE w:val="0"/>
        <w:rPr>
          <w:rFonts w:ascii="Courier New" w:hAnsi="Courier New" w:cs="Courier New"/>
          <w:color w:val="000000"/>
          <w:sz w:val="20"/>
          <w:szCs w:val="20"/>
        </w:rPr>
      </w:pPr>
      <w:r>
        <w:rPr>
          <w:rFonts w:ascii="Courier New" w:hAnsi="Courier New" w:cs="Courier New"/>
          <w:color w:val="000000"/>
          <w:sz w:val="20"/>
          <w:szCs w:val="20"/>
        </w:rPr>
        <w:t xml:space="preserve">      Expect up to </w:t>
      </w:r>
      <w:proofErr w:type="spellStart"/>
      <w:r>
        <w:rPr>
          <w:rFonts w:ascii="Courier New" w:hAnsi="Courier New" w:cs="Courier New"/>
          <w:color w:val="000000"/>
          <w:sz w:val="20"/>
          <w:szCs w:val="20"/>
        </w:rPr>
        <w:t>maxOccurs</w:t>
      </w:r>
      <w:proofErr w:type="spellEnd"/>
      <w:r w:rsidR="00DA0BB9">
        <w:rPr>
          <w:rFonts w:ascii="Courier New" w:hAnsi="Courier New" w:cs="Courier New"/>
          <w:color w:val="000000"/>
          <w:sz w:val="20"/>
          <w:szCs w:val="20"/>
        </w:rPr>
        <w:t xml:space="preserve"> occurrences</w:t>
      </w:r>
    </w:p>
    <w:p w:rsidR="007E7D49" w:rsidRDefault="007E7D49" w:rsidP="007E7D49">
      <w:pPr>
        <w:autoSpaceDE w:val="0"/>
        <w:rPr>
          <w:rFonts w:ascii="Courier New" w:hAnsi="Courier New" w:cs="Courier New"/>
          <w:color w:val="000000"/>
          <w:sz w:val="20"/>
          <w:szCs w:val="20"/>
        </w:rPr>
      </w:pPr>
      <w:r>
        <w:rPr>
          <w:rFonts w:ascii="Courier New" w:hAnsi="Courier New" w:cs="Courier New"/>
          <w:color w:val="000000"/>
          <w:sz w:val="20"/>
          <w:szCs w:val="20"/>
        </w:rPr>
        <w:t xml:space="preserve">      Processing error if </w:t>
      </w:r>
      <w:r w:rsidR="00F441DB">
        <w:rPr>
          <w:rFonts w:ascii="Courier New" w:hAnsi="Courier New" w:cs="Courier New"/>
          <w:color w:val="000000"/>
          <w:sz w:val="20"/>
          <w:szCs w:val="20"/>
        </w:rPr>
        <w:t xml:space="preserve">&lt; </w:t>
      </w:r>
      <w:proofErr w:type="spellStart"/>
      <w:r>
        <w:rPr>
          <w:rFonts w:ascii="Courier New" w:hAnsi="Courier New" w:cs="Courier New"/>
          <w:color w:val="000000"/>
          <w:sz w:val="20"/>
          <w:szCs w:val="20"/>
        </w:rPr>
        <w:t>minOccurs</w:t>
      </w:r>
      <w:proofErr w:type="spellEnd"/>
      <w:r>
        <w:rPr>
          <w:rFonts w:ascii="Courier New" w:hAnsi="Courier New" w:cs="Courier New"/>
          <w:color w:val="000000"/>
          <w:sz w:val="20"/>
          <w:szCs w:val="20"/>
        </w:rPr>
        <w:t xml:space="preserve"> </w:t>
      </w:r>
      <w:r w:rsidR="00DA0BB9">
        <w:rPr>
          <w:rFonts w:ascii="Courier New" w:hAnsi="Courier New" w:cs="Courier New"/>
          <w:color w:val="000000"/>
          <w:sz w:val="20"/>
          <w:szCs w:val="20"/>
        </w:rPr>
        <w:t xml:space="preserve">occurrences </w:t>
      </w:r>
      <w:r>
        <w:rPr>
          <w:rFonts w:ascii="Courier New" w:hAnsi="Courier New" w:cs="Courier New"/>
          <w:color w:val="000000"/>
          <w:sz w:val="20"/>
          <w:szCs w:val="20"/>
        </w:rPr>
        <w:t>found or defaulted</w:t>
      </w:r>
    </w:p>
    <w:p w:rsidR="007E7D49" w:rsidRPr="00E34F7E" w:rsidRDefault="007E7D49" w:rsidP="007E7D49">
      <w:pPr>
        <w:autoSpaceDE w:val="0"/>
        <w:ind w:left="720"/>
        <w:rPr>
          <w:rFonts w:ascii="Courier New" w:hAnsi="Courier New" w:cs="Courier New"/>
          <w:color w:val="000000"/>
          <w:sz w:val="20"/>
          <w:szCs w:val="20"/>
        </w:rPr>
      </w:pPr>
      <w:r w:rsidRPr="00E34F7E">
        <w:rPr>
          <w:rFonts w:ascii="Courier New" w:hAnsi="Courier New" w:cs="Courier New"/>
          <w:color w:val="000000"/>
          <w:sz w:val="20"/>
          <w:szCs w:val="20"/>
        </w:rPr>
        <w:t>Stop looking if &gt;</w:t>
      </w:r>
      <w:r w:rsidR="006C08E8">
        <w:rPr>
          <w:rFonts w:ascii="Courier New" w:hAnsi="Courier New" w:cs="Courier New"/>
          <w:color w:val="000000"/>
          <w:sz w:val="20"/>
          <w:szCs w:val="20"/>
        </w:rPr>
        <w:t>=</w:t>
      </w:r>
      <w:r w:rsidRPr="00E34F7E">
        <w:rPr>
          <w:rFonts w:ascii="Courier New" w:hAnsi="Courier New" w:cs="Courier New"/>
          <w:color w:val="000000"/>
          <w:sz w:val="20"/>
          <w:szCs w:val="20"/>
        </w:rPr>
        <w:t xml:space="preserve"> </w:t>
      </w:r>
      <w:proofErr w:type="spellStart"/>
      <w:proofErr w:type="gramStart"/>
      <w:r w:rsidRPr="00E34F7E">
        <w:rPr>
          <w:rFonts w:ascii="Courier New" w:hAnsi="Courier New" w:cs="Courier New"/>
          <w:color w:val="000000"/>
          <w:sz w:val="20"/>
          <w:szCs w:val="20"/>
        </w:rPr>
        <w:t>minOccurs</w:t>
      </w:r>
      <w:proofErr w:type="spellEnd"/>
      <w:r w:rsidRPr="00E34F7E">
        <w:rPr>
          <w:rFonts w:ascii="Courier New" w:hAnsi="Courier New" w:cs="Courier New"/>
          <w:color w:val="000000"/>
          <w:sz w:val="20"/>
          <w:szCs w:val="20"/>
        </w:rPr>
        <w:t xml:space="preserve"> occurrences found and </w:t>
      </w:r>
      <w:r>
        <w:rPr>
          <w:rFonts w:ascii="Courier New" w:hAnsi="Courier New" w:cs="Courier New"/>
          <w:color w:val="000000"/>
          <w:sz w:val="20"/>
          <w:szCs w:val="20"/>
        </w:rPr>
        <w:t xml:space="preserve">known not to </w:t>
      </w:r>
      <w:bookmarkStart w:id="25" w:name="_GoBack"/>
      <w:bookmarkEnd w:id="25"/>
      <w:r>
        <w:rPr>
          <w:rFonts w:ascii="Courier New" w:hAnsi="Courier New" w:cs="Courier New"/>
          <w:color w:val="000000"/>
          <w:sz w:val="20"/>
          <w:szCs w:val="20"/>
        </w:rPr>
        <w:t>exist occurs</w:t>
      </w:r>
      <w:proofErr w:type="gramEnd"/>
      <w:r>
        <w:rPr>
          <w:rFonts w:ascii="Courier New" w:hAnsi="Courier New" w:cs="Courier New"/>
          <w:color w:val="000000"/>
          <w:sz w:val="20"/>
          <w:szCs w:val="20"/>
        </w:rPr>
        <w:t xml:space="preserve"> for an occurrence</w:t>
      </w:r>
    </w:p>
    <w:p w:rsidR="007E7D49" w:rsidRDefault="007E7D49" w:rsidP="007E7D49">
      <w:pPr>
        <w:autoSpaceDE w:val="0"/>
        <w:ind w:firstLine="240"/>
        <w:rPr>
          <w:rFonts w:ascii="Courier New" w:hAnsi="Courier New" w:cs="Courier New"/>
          <w:color w:val="000000"/>
          <w:sz w:val="20"/>
          <w:szCs w:val="20"/>
        </w:rPr>
      </w:pPr>
      <w:r>
        <w:rPr>
          <w:rFonts w:ascii="Courier New" w:hAnsi="Courier New" w:cs="Courier New"/>
          <w:color w:val="000000"/>
          <w:sz w:val="20"/>
          <w:szCs w:val="20"/>
        </w:rPr>
        <w:t xml:space="preserve">    Stop looking if and when </w:t>
      </w:r>
      <w:proofErr w:type="spellStart"/>
      <w:r>
        <w:rPr>
          <w:rFonts w:ascii="Courier New" w:hAnsi="Courier New" w:cs="Courier New"/>
          <w:color w:val="000000"/>
          <w:sz w:val="20"/>
          <w:szCs w:val="20"/>
        </w:rPr>
        <w:t>maxOccurs</w:t>
      </w:r>
      <w:proofErr w:type="spellEnd"/>
      <w:r>
        <w:rPr>
          <w:rFonts w:ascii="Courier New" w:hAnsi="Courier New" w:cs="Courier New"/>
          <w:color w:val="000000"/>
          <w:sz w:val="20"/>
          <w:szCs w:val="20"/>
        </w:rPr>
        <w:t xml:space="preserve"> occurrences found (if not   </w:t>
      </w:r>
    </w:p>
    <w:p w:rsidR="007E7D49" w:rsidRDefault="007E7D49" w:rsidP="007E7D49">
      <w:pPr>
        <w:autoSpaceDE w:val="0"/>
        <w:ind w:firstLine="24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unbounded</w:t>
      </w:r>
      <w:proofErr w:type="gramEnd"/>
      <w:r>
        <w:rPr>
          <w:rFonts w:ascii="Courier New" w:hAnsi="Courier New" w:cs="Courier New"/>
          <w:color w:val="000000"/>
          <w:sz w:val="20"/>
          <w:szCs w:val="20"/>
        </w:rPr>
        <w:t>)</w:t>
      </w:r>
    </w:p>
    <w:p w:rsidR="007E7D49" w:rsidRDefault="007E7D49" w:rsidP="007E7D49">
      <w:pPr>
        <w:autoSpaceDE w:val="0"/>
        <w:rPr>
          <w:rFonts w:ascii="Courier New" w:hAnsi="Courier New" w:cs="Courier New"/>
          <w:color w:val="000000"/>
          <w:sz w:val="20"/>
          <w:szCs w:val="20"/>
        </w:rPr>
      </w:pPr>
      <w:r>
        <w:rPr>
          <w:rFonts w:ascii="Courier New" w:hAnsi="Courier New" w:cs="Courier New"/>
          <w:color w:val="000000"/>
          <w:sz w:val="20"/>
          <w:szCs w:val="20"/>
        </w:rPr>
        <w:t xml:space="preserve">    Case: parsed</w:t>
      </w:r>
    </w:p>
    <w:p w:rsidR="007E7D49" w:rsidRDefault="007E7D49" w:rsidP="007E7D49">
      <w:pPr>
        <w:autoSpaceDE w:val="0"/>
        <w:rPr>
          <w:rFonts w:ascii="Courier New" w:hAnsi="Courier New" w:cs="Courier New"/>
          <w:color w:val="000000"/>
          <w:sz w:val="20"/>
          <w:szCs w:val="20"/>
        </w:rPr>
      </w:pPr>
      <w:r>
        <w:rPr>
          <w:rFonts w:ascii="Courier New" w:hAnsi="Courier New" w:cs="Courier New"/>
          <w:color w:val="000000"/>
          <w:sz w:val="20"/>
          <w:szCs w:val="20"/>
        </w:rPr>
        <w:t xml:space="preserve">      Expect any number of occurrences</w:t>
      </w:r>
    </w:p>
    <w:p w:rsidR="007E7D49" w:rsidRDefault="007E7D49" w:rsidP="007E7D49">
      <w:pPr>
        <w:autoSpaceDE w:val="0"/>
        <w:ind w:left="720"/>
        <w:rPr>
          <w:rFonts w:ascii="Courier New" w:hAnsi="Courier New" w:cs="Courier New"/>
          <w:color w:val="000000"/>
          <w:sz w:val="20"/>
          <w:szCs w:val="20"/>
        </w:rPr>
      </w:pPr>
      <w:r>
        <w:rPr>
          <w:rFonts w:ascii="Courier New" w:hAnsi="Courier New" w:cs="Courier New"/>
          <w:color w:val="000000"/>
          <w:sz w:val="20"/>
          <w:szCs w:val="20"/>
        </w:rPr>
        <w:t>Parse as many occurrences as possible until known not to exist occurs for an occurrence</w:t>
      </w:r>
    </w:p>
    <w:p w:rsidR="000976D4" w:rsidRDefault="000976D4" w:rsidP="000976D4">
      <w:pPr>
        <w:autoSpaceDE w:val="0"/>
        <w:rPr>
          <w:rFonts w:ascii="Courier New" w:hAnsi="Courier New" w:cs="Courier New"/>
          <w:color w:val="000000"/>
          <w:sz w:val="20"/>
          <w:szCs w:val="20"/>
        </w:rPr>
      </w:pPr>
      <w:r>
        <w:rPr>
          <w:rFonts w:ascii="Courier New" w:hAnsi="Courier New" w:cs="Courier New"/>
          <w:color w:val="000000"/>
          <w:sz w:val="20"/>
          <w:szCs w:val="20"/>
        </w:rPr>
        <w:t xml:space="preserve">      Validation error if &lt; </w:t>
      </w:r>
      <w:proofErr w:type="spellStart"/>
      <w:r>
        <w:rPr>
          <w:rFonts w:ascii="Courier New" w:hAnsi="Courier New" w:cs="Courier New"/>
          <w:color w:val="000000"/>
          <w:sz w:val="20"/>
          <w:szCs w:val="20"/>
        </w:rPr>
        <w:t>minOccurs</w:t>
      </w:r>
      <w:proofErr w:type="spellEnd"/>
      <w:r>
        <w:rPr>
          <w:rFonts w:ascii="Courier New" w:hAnsi="Courier New" w:cs="Courier New"/>
          <w:color w:val="000000"/>
          <w:sz w:val="20"/>
          <w:szCs w:val="20"/>
        </w:rPr>
        <w:t xml:space="preserve"> </w:t>
      </w:r>
      <w:r w:rsidR="00670434">
        <w:rPr>
          <w:rFonts w:ascii="Courier New" w:hAnsi="Courier New" w:cs="Courier New"/>
          <w:color w:val="000000"/>
          <w:sz w:val="20"/>
          <w:szCs w:val="20"/>
        </w:rPr>
        <w:t xml:space="preserve">occurrences </w:t>
      </w:r>
      <w:r>
        <w:rPr>
          <w:rFonts w:ascii="Courier New" w:hAnsi="Courier New" w:cs="Courier New"/>
          <w:color w:val="000000"/>
          <w:sz w:val="20"/>
          <w:szCs w:val="20"/>
        </w:rPr>
        <w:t>found or defaulted</w:t>
      </w:r>
    </w:p>
    <w:p w:rsidR="00564FC6" w:rsidRDefault="00564FC6" w:rsidP="00564FC6">
      <w:pPr>
        <w:autoSpaceDE w:val="0"/>
        <w:ind w:firstLine="240"/>
        <w:rPr>
          <w:rFonts w:ascii="Courier New" w:hAnsi="Courier New" w:cs="Courier New"/>
          <w:color w:val="000000"/>
          <w:sz w:val="20"/>
          <w:szCs w:val="20"/>
        </w:rPr>
      </w:pPr>
      <w:r>
        <w:rPr>
          <w:rFonts w:ascii="Courier New" w:hAnsi="Courier New" w:cs="Courier New"/>
          <w:color w:val="000000"/>
          <w:sz w:val="20"/>
          <w:szCs w:val="20"/>
        </w:rPr>
        <w:tab/>
      </w:r>
      <w:r w:rsidR="000976D4">
        <w:rPr>
          <w:rFonts w:ascii="Courier New" w:hAnsi="Courier New" w:cs="Courier New"/>
          <w:color w:val="000000"/>
          <w:sz w:val="20"/>
          <w:szCs w:val="20"/>
        </w:rPr>
        <w:t>Validation error if &gt;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maxOccurs</w:t>
      </w:r>
      <w:proofErr w:type="spellEnd"/>
      <w:r>
        <w:rPr>
          <w:rFonts w:ascii="Courier New" w:hAnsi="Courier New" w:cs="Courier New"/>
          <w:color w:val="000000"/>
          <w:sz w:val="20"/>
          <w:szCs w:val="20"/>
        </w:rPr>
        <w:t xml:space="preserve"> </w:t>
      </w:r>
      <w:r w:rsidR="00670434">
        <w:rPr>
          <w:rFonts w:ascii="Courier New" w:hAnsi="Courier New" w:cs="Courier New"/>
          <w:color w:val="000000"/>
          <w:sz w:val="20"/>
          <w:szCs w:val="20"/>
        </w:rPr>
        <w:t xml:space="preserve">occurrences </w:t>
      </w:r>
      <w:r>
        <w:rPr>
          <w:rFonts w:ascii="Courier New" w:hAnsi="Courier New" w:cs="Courier New"/>
          <w:color w:val="000000"/>
          <w:sz w:val="20"/>
          <w:szCs w:val="20"/>
        </w:rPr>
        <w:t>found or defaulted</w:t>
      </w:r>
    </w:p>
    <w:p w:rsidR="007E7D49" w:rsidRDefault="007E7D49" w:rsidP="007E7D49">
      <w:pPr>
        <w:autoSpaceDE w:val="0"/>
        <w:rPr>
          <w:rFonts w:ascii="Courier New" w:hAnsi="Courier New" w:cs="Courier New"/>
          <w:color w:val="000000"/>
          <w:sz w:val="20"/>
          <w:szCs w:val="20"/>
        </w:rPr>
      </w:pPr>
      <w:r>
        <w:rPr>
          <w:rFonts w:ascii="Courier New" w:hAnsi="Courier New" w:cs="Courier New"/>
          <w:color w:val="000000"/>
          <w:sz w:val="20"/>
          <w:szCs w:val="20"/>
        </w:rPr>
        <w:t xml:space="preserve">    Case: expression</w:t>
      </w:r>
    </w:p>
    <w:p w:rsidR="007E7D49" w:rsidRDefault="007E7D49" w:rsidP="007E7D49">
      <w:pPr>
        <w:autoSpaceDE w:val="0"/>
        <w:rPr>
          <w:rFonts w:ascii="Courier New" w:hAnsi="Courier New" w:cs="Courier New"/>
          <w:color w:val="000000"/>
          <w:sz w:val="20"/>
          <w:szCs w:val="20"/>
        </w:rPr>
      </w:pPr>
      <w:r>
        <w:rPr>
          <w:rFonts w:ascii="Courier New" w:hAnsi="Courier New" w:cs="Courier New"/>
          <w:color w:val="000000"/>
          <w:sz w:val="20"/>
          <w:szCs w:val="20"/>
        </w:rPr>
        <w:t xml:space="preserve">      Evaluate </w:t>
      </w:r>
      <w:proofErr w:type="spellStart"/>
      <w:r>
        <w:rPr>
          <w:rFonts w:ascii="Courier New" w:hAnsi="Courier New" w:cs="Courier New"/>
          <w:color w:val="000000"/>
          <w:sz w:val="20"/>
          <w:szCs w:val="20"/>
        </w:rPr>
        <w:t>occursCount</w:t>
      </w:r>
      <w:proofErr w:type="spellEnd"/>
      <w:r>
        <w:rPr>
          <w:rFonts w:ascii="Courier New" w:hAnsi="Courier New" w:cs="Courier New"/>
          <w:color w:val="000000"/>
          <w:sz w:val="20"/>
          <w:szCs w:val="20"/>
        </w:rPr>
        <w:t xml:space="preserve"> to </w:t>
      </w:r>
      <w:r w:rsidR="001E4AFE">
        <w:rPr>
          <w:rFonts w:ascii="Courier New" w:hAnsi="Courier New" w:cs="Courier New"/>
          <w:color w:val="000000"/>
          <w:sz w:val="20"/>
          <w:szCs w:val="20"/>
        </w:rPr>
        <w:t>give</w:t>
      </w:r>
      <w:r>
        <w:rPr>
          <w:rFonts w:ascii="Courier New" w:hAnsi="Courier New" w:cs="Courier New"/>
          <w:color w:val="000000"/>
          <w:sz w:val="20"/>
          <w:szCs w:val="20"/>
        </w:rPr>
        <w:t xml:space="preserve"> number of occurrences</w:t>
      </w:r>
    </w:p>
    <w:p w:rsidR="007E7D49" w:rsidRDefault="007E7D49" w:rsidP="007E7D49">
      <w:pPr>
        <w:autoSpaceDE w:val="0"/>
        <w:rPr>
          <w:rFonts w:ascii="Courier New" w:hAnsi="Courier New" w:cs="Courier New"/>
          <w:color w:val="000000"/>
          <w:sz w:val="20"/>
          <w:szCs w:val="20"/>
        </w:rPr>
      </w:pPr>
      <w:r>
        <w:rPr>
          <w:rFonts w:ascii="Courier New" w:hAnsi="Courier New" w:cs="Courier New"/>
          <w:color w:val="000000"/>
          <w:sz w:val="20"/>
          <w:szCs w:val="20"/>
        </w:rPr>
        <w:t xml:space="preserve">      Expect </w:t>
      </w:r>
      <w:proofErr w:type="spellStart"/>
      <w:r>
        <w:rPr>
          <w:rFonts w:ascii="Courier New" w:hAnsi="Courier New" w:cs="Courier New"/>
          <w:color w:val="000000"/>
          <w:sz w:val="20"/>
          <w:szCs w:val="20"/>
        </w:rPr>
        <w:t>occursCount</w:t>
      </w:r>
      <w:proofErr w:type="spellEnd"/>
      <w:r>
        <w:rPr>
          <w:rFonts w:ascii="Courier New" w:hAnsi="Courier New" w:cs="Courier New"/>
          <w:color w:val="000000"/>
          <w:sz w:val="20"/>
          <w:szCs w:val="20"/>
        </w:rPr>
        <w:t xml:space="preserve"> occurrences</w:t>
      </w:r>
      <w:r w:rsidR="001E4AFE">
        <w:rPr>
          <w:rFonts w:ascii="Courier New" w:hAnsi="Courier New" w:cs="Courier New"/>
          <w:color w:val="000000"/>
          <w:sz w:val="20"/>
          <w:szCs w:val="20"/>
        </w:rPr>
        <w:t xml:space="preserve"> </w:t>
      </w:r>
    </w:p>
    <w:p w:rsidR="007E7D49" w:rsidRDefault="007E7D49" w:rsidP="007E7D49">
      <w:pPr>
        <w:autoSpaceDE w:val="0"/>
        <w:rPr>
          <w:rFonts w:ascii="Courier New" w:hAnsi="Courier New" w:cs="Courier New"/>
          <w:color w:val="000000"/>
          <w:sz w:val="20"/>
          <w:szCs w:val="20"/>
        </w:rPr>
      </w:pPr>
      <w:r>
        <w:rPr>
          <w:rFonts w:ascii="Courier New" w:hAnsi="Courier New" w:cs="Courier New"/>
          <w:color w:val="000000"/>
          <w:sz w:val="20"/>
          <w:szCs w:val="20"/>
        </w:rPr>
        <w:t xml:space="preserve">      Processing error if </w:t>
      </w:r>
      <w:proofErr w:type="spellStart"/>
      <w:r>
        <w:rPr>
          <w:rFonts w:ascii="Courier New" w:hAnsi="Courier New" w:cs="Courier New"/>
          <w:color w:val="000000"/>
          <w:sz w:val="20"/>
          <w:szCs w:val="20"/>
        </w:rPr>
        <w:t>occursCount</w:t>
      </w:r>
      <w:proofErr w:type="spellEnd"/>
      <w:r>
        <w:rPr>
          <w:rFonts w:ascii="Courier New" w:hAnsi="Courier New" w:cs="Courier New"/>
          <w:color w:val="000000"/>
          <w:sz w:val="20"/>
          <w:szCs w:val="20"/>
        </w:rPr>
        <w:t xml:space="preserve"> occurrences not found</w:t>
      </w:r>
    </w:p>
    <w:p w:rsidR="007E7D49" w:rsidRDefault="007E7D49" w:rsidP="007E7D49">
      <w:pPr>
        <w:autoSpaceDE w:val="0"/>
        <w:rPr>
          <w:rFonts w:ascii="Courier New" w:hAnsi="Courier New" w:cs="Courier New"/>
          <w:color w:val="000000"/>
          <w:sz w:val="20"/>
          <w:szCs w:val="20"/>
        </w:rPr>
      </w:pPr>
      <w:r>
        <w:rPr>
          <w:rFonts w:ascii="Courier New" w:hAnsi="Courier New" w:cs="Courier New"/>
          <w:color w:val="000000"/>
          <w:sz w:val="20"/>
          <w:szCs w:val="20"/>
        </w:rPr>
        <w:t xml:space="preserve">      Stop looking when </w:t>
      </w:r>
      <w:proofErr w:type="spellStart"/>
      <w:r>
        <w:rPr>
          <w:rFonts w:ascii="Courier New" w:hAnsi="Courier New" w:cs="Courier New"/>
          <w:color w:val="000000"/>
          <w:sz w:val="20"/>
          <w:szCs w:val="20"/>
        </w:rPr>
        <w:t>occursCount</w:t>
      </w:r>
      <w:proofErr w:type="spellEnd"/>
      <w:r>
        <w:rPr>
          <w:rFonts w:ascii="Courier New" w:hAnsi="Courier New" w:cs="Courier New"/>
          <w:color w:val="000000"/>
          <w:sz w:val="20"/>
          <w:szCs w:val="20"/>
        </w:rPr>
        <w:t xml:space="preserve"> occurrences found</w:t>
      </w:r>
    </w:p>
    <w:p w:rsidR="000976D4" w:rsidRDefault="000976D4" w:rsidP="000976D4">
      <w:pPr>
        <w:autoSpaceDE w:val="0"/>
        <w:rPr>
          <w:rFonts w:ascii="Courier New" w:hAnsi="Courier New" w:cs="Courier New"/>
          <w:color w:val="000000"/>
          <w:sz w:val="20"/>
          <w:szCs w:val="20"/>
        </w:rPr>
      </w:pPr>
      <w:r>
        <w:rPr>
          <w:rFonts w:ascii="Courier New" w:hAnsi="Courier New" w:cs="Courier New"/>
          <w:color w:val="000000"/>
          <w:sz w:val="20"/>
          <w:szCs w:val="20"/>
        </w:rPr>
        <w:t xml:space="preserve">      Validation error if &lt; </w:t>
      </w:r>
      <w:proofErr w:type="spellStart"/>
      <w:r>
        <w:rPr>
          <w:rFonts w:ascii="Courier New" w:hAnsi="Courier New" w:cs="Courier New"/>
          <w:color w:val="000000"/>
          <w:sz w:val="20"/>
          <w:szCs w:val="20"/>
        </w:rPr>
        <w:t>minOccurs</w:t>
      </w:r>
      <w:proofErr w:type="spellEnd"/>
      <w:r>
        <w:rPr>
          <w:rFonts w:ascii="Courier New" w:hAnsi="Courier New" w:cs="Courier New"/>
          <w:color w:val="000000"/>
          <w:sz w:val="20"/>
          <w:szCs w:val="20"/>
        </w:rPr>
        <w:t xml:space="preserve"> </w:t>
      </w:r>
      <w:r w:rsidR="00670434">
        <w:rPr>
          <w:rFonts w:ascii="Courier New" w:hAnsi="Courier New" w:cs="Courier New"/>
          <w:color w:val="000000"/>
          <w:sz w:val="20"/>
          <w:szCs w:val="20"/>
        </w:rPr>
        <w:t xml:space="preserve">occurrences </w:t>
      </w:r>
      <w:r>
        <w:rPr>
          <w:rFonts w:ascii="Courier New" w:hAnsi="Courier New" w:cs="Courier New"/>
          <w:color w:val="000000"/>
          <w:sz w:val="20"/>
          <w:szCs w:val="20"/>
        </w:rPr>
        <w:t>found or defaulted</w:t>
      </w:r>
    </w:p>
    <w:p w:rsidR="00564FC6" w:rsidRDefault="00564FC6" w:rsidP="00564FC6">
      <w:pPr>
        <w:autoSpaceDE w:val="0"/>
        <w:ind w:firstLine="240"/>
        <w:rPr>
          <w:rFonts w:ascii="Courier New" w:hAnsi="Courier New" w:cs="Courier New"/>
          <w:color w:val="000000"/>
          <w:sz w:val="20"/>
          <w:szCs w:val="20"/>
        </w:rPr>
      </w:pPr>
      <w:r>
        <w:rPr>
          <w:rFonts w:ascii="Courier New" w:hAnsi="Courier New" w:cs="Courier New"/>
          <w:color w:val="000000"/>
          <w:sz w:val="20"/>
          <w:szCs w:val="20"/>
        </w:rPr>
        <w:tab/>
        <w:t xml:space="preserve">Validation error if </w:t>
      </w:r>
      <w:r w:rsidR="000976D4">
        <w:rPr>
          <w:rFonts w:ascii="Courier New" w:hAnsi="Courier New" w:cs="Courier New"/>
          <w:color w:val="000000"/>
          <w:sz w:val="20"/>
          <w:szCs w:val="20"/>
        </w:rPr>
        <w:t>&gt;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maxOccurs</w:t>
      </w:r>
      <w:proofErr w:type="spellEnd"/>
      <w:r>
        <w:rPr>
          <w:rFonts w:ascii="Courier New" w:hAnsi="Courier New" w:cs="Courier New"/>
          <w:color w:val="000000"/>
          <w:sz w:val="20"/>
          <w:szCs w:val="20"/>
        </w:rPr>
        <w:t xml:space="preserve"> </w:t>
      </w:r>
      <w:r w:rsidR="00670434">
        <w:rPr>
          <w:rFonts w:ascii="Courier New" w:hAnsi="Courier New" w:cs="Courier New"/>
          <w:color w:val="000000"/>
          <w:sz w:val="20"/>
          <w:szCs w:val="20"/>
        </w:rPr>
        <w:t xml:space="preserve">occurrences </w:t>
      </w:r>
      <w:r>
        <w:rPr>
          <w:rFonts w:ascii="Courier New" w:hAnsi="Courier New" w:cs="Courier New"/>
          <w:color w:val="000000"/>
          <w:sz w:val="20"/>
          <w:szCs w:val="20"/>
        </w:rPr>
        <w:t>found or defaulted</w:t>
      </w:r>
    </w:p>
    <w:p w:rsidR="007E7D49" w:rsidRDefault="007E7D49" w:rsidP="007E7D49">
      <w:pPr>
        <w:autoSpaceDE w:val="0"/>
        <w:rPr>
          <w:rFonts w:ascii="Courier New" w:hAnsi="Courier New" w:cs="Courier New"/>
          <w:color w:val="000000"/>
          <w:sz w:val="20"/>
          <w:szCs w:val="20"/>
        </w:rPr>
      </w:pPr>
      <w:r>
        <w:rPr>
          <w:rFonts w:ascii="Courier New" w:hAnsi="Courier New" w:cs="Courier New"/>
          <w:color w:val="000000"/>
          <w:sz w:val="20"/>
          <w:szCs w:val="20"/>
        </w:rPr>
        <w:t xml:space="preserve">    Case: </w:t>
      </w:r>
      <w:proofErr w:type="spellStart"/>
      <w:r>
        <w:rPr>
          <w:rFonts w:ascii="Courier New" w:hAnsi="Courier New" w:cs="Courier New"/>
          <w:color w:val="000000"/>
          <w:sz w:val="20"/>
          <w:szCs w:val="20"/>
        </w:rPr>
        <w:t>stopValue</w:t>
      </w:r>
      <w:proofErr w:type="spellEnd"/>
    </w:p>
    <w:p w:rsidR="007E7D49" w:rsidRDefault="007E7D49" w:rsidP="007E7D49">
      <w:pPr>
        <w:autoSpaceDE w:val="0"/>
        <w:rPr>
          <w:rFonts w:ascii="Courier New" w:hAnsi="Courier New" w:cs="Courier New"/>
          <w:color w:val="000000"/>
          <w:sz w:val="20"/>
          <w:szCs w:val="20"/>
        </w:rPr>
      </w:pPr>
      <w:r>
        <w:rPr>
          <w:rFonts w:ascii="Courier New" w:hAnsi="Courier New" w:cs="Courier New"/>
          <w:color w:val="000000"/>
          <w:sz w:val="20"/>
          <w:szCs w:val="20"/>
        </w:rPr>
        <w:t xml:space="preserve">      Expect any number of occurrences</w:t>
      </w:r>
    </w:p>
    <w:p w:rsidR="007E7D49" w:rsidRDefault="007E7D49" w:rsidP="007E7D49">
      <w:pPr>
        <w:autoSpaceDE w:val="0"/>
        <w:rPr>
          <w:rFonts w:ascii="Courier New" w:hAnsi="Courier New" w:cs="Courier New"/>
          <w:color w:val="000000"/>
          <w:sz w:val="20"/>
          <w:szCs w:val="20"/>
        </w:rPr>
      </w:pPr>
      <w:r>
        <w:rPr>
          <w:rFonts w:ascii="Courier New" w:hAnsi="Courier New" w:cs="Courier New"/>
          <w:color w:val="000000"/>
          <w:sz w:val="20"/>
          <w:szCs w:val="20"/>
        </w:rPr>
        <w:t xml:space="preserve">      Parse occurrences until logical stop value is found </w:t>
      </w:r>
    </w:p>
    <w:p w:rsidR="000976D4" w:rsidRDefault="007E7D49" w:rsidP="007E7D49">
      <w:pPr>
        <w:autoSpaceDE w:val="0"/>
        <w:rPr>
          <w:rFonts w:ascii="Courier New" w:hAnsi="Courier New" w:cs="Courier New"/>
          <w:color w:val="000000"/>
          <w:sz w:val="20"/>
          <w:szCs w:val="20"/>
        </w:rPr>
      </w:pPr>
      <w:r>
        <w:rPr>
          <w:rFonts w:ascii="Courier New" w:hAnsi="Courier New" w:cs="Courier New"/>
          <w:color w:val="000000"/>
          <w:sz w:val="20"/>
          <w:szCs w:val="20"/>
        </w:rPr>
        <w:tab/>
      </w:r>
      <w:r w:rsidR="000976D4">
        <w:rPr>
          <w:rFonts w:ascii="Courier New" w:hAnsi="Courier New" w:cs="Courier New"/>
          <w:color w:val="000000"/>
          <w:sz w:val="20"/>
          <w:szCs w:val="20"/>
        </w:rPr>
        <w:t>Processing error if s</w:t>
      </w:r>
      <w:r>
        <w:rPr>
          <w:rFonts w:ascii="Courier New" w:hAnsi="Courier New" w:cs="Courier New"/>
          <w:color w:val="000000"/>
          <w:sz w:val="20"/>
          <w:szCs w:val="20"/>
        </w:rPr>
        <w:t xml:space="preserve">top value </w:t>
      </w:r>
      <w:r w:rsidR="000976D4">
        <w:rPr>
          <w:rFonts w:ascii="Courier New" w:hAnsi="Courier New" w:cs="Courier New"/>
          <w:color w:val="000000"/>
          <w:sz w:val="20"/>
          <w:szCs w:val="20"/>
        </w:rPr>
        <w:t>not found</w:t>
      </w:r>
      <w:r>
        <w:rPr>
          <w:rFonts w:ascii="Courier New" w:hAnsi="Courier New" w:cs="Courier New"/>
          <w:color w:val="000000"/>
          <w:sz w:val="20"/>
          <w:szCs w:val="20"/>
        </w:rPr>
        <w:t xml:space="preserve"> even when zero </w:t>
      </w:r>
    </w:p>
    <w:p w:rsidR="007E7D49" w:rsidRDefault="000976D4" w:rsidP="007E7D49">
      <w:pPr>
        <w:autoSpaceDE w:val="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sidR="007E7D49">
        <w:rPr>
          <w:rFonts w:ascii="Courier New" w:hAnsi="Courier New" w:cs="Courier New"/>
          <w:color w:val="000000"/>
          <w:sz w:val="20"/>
          <w:szCs w:val="20"/>
        </w:rPr>
        <w:t>occurrences</w:t>
      </w:r>
      <w:proofErr w:type="gramEnd"/>
    </w:p>
    <w:p w:rsidR="007E7D49" w:rsidRDefault="007E7D49" w:rsidP="007E7D49">
      <w:pPr>
        <w:autoSpaceDE w:val="0"/>
        <w:rPr>
          <w:rFonts w:ascii="Courier New" w:hAnsi="Courier New" w:cs="Courier New"/>
          <w:color w:val="000000"/>
          <w:sz w:val="20"/>
          <w:szCs w:val="20"/>
        </w:rPr>
      </w:pPr>
      <w:r>
        <w:rPr>
          <w:rFonts w:ascii="Courier New" w:hAnsi="Courier New" w:cs="Courier New"/>
          <w:color w:val="000000"/>
          <w:sz w:val="20"/>
          <w:szCs w:val="20"/>
        </w:rPr>
        <w:tab/>
        <w:t>Stop value is n</w:t>
      </w:r>
      <w:r w:rsidR="000976D4">
        <w:rPr>
          <w:rFonts w:ascii="Courier New" w:hAnsi="Courier New" w:cs="Courier New"/>
          <w:color w:val="000000"/>
          <w:sz w:val="20"/>
          <w:szCs w:val="20"/>
        </w:rPr>
        <w:t>ever</w:t>
      </w:r>
      <w:r>
        <w:rPr>
          <w:rFonts w:ascii="Courier New" w:hAnsi="Courier New" w:cs="Courier New"/>
          <w:color w:val="000000"/>
          <w:sz w:val="20"/>
          <w:szCs w:val="20"/>
        </w:rPr>
        <w:t xml:space="preserve"> added to Infoset</w:t>
      </w:r>
    </w:p>
    <w:p w:rsidR="000976D4" w:rsidRDefault="000976D4" w:rsidP="000976D4">
      <w:pPr>
        <w:autoSpaceDE w:val="0"/>
        <w:rPr>
          <w:rFonts w:ascii="Courier New" w:hAnsi="Courier New" w:cs="Courier New"/>
          <w:color w:val="000000"/>
          <w:sz w:val="20"/>
          <w:szCs w:val="20"/>
        </w:rPr>
      </w:pPr>
      <w:r>
        <w:rPr>
          <w:rFonts w:ascii="Courier New" w:hAnsi="Courier New" w:cs="Courier New"/>
          <w:color w:val="000000"/>
          <w:sz w:val="20"/>
          <w:szCs w:val="20"/>
        </w:rPr>
        <w:t xml:space="preserve">      Validation error if &lt; </w:t>
      </w:r>
      <w:proofErr w:type="spellStart"/>
      <w:r>
        <w:rPr>
          <w:rFonts w:ascii="Courier New" w:hAnsi="Courier New" w:cs="Courier New"/>
          <w:color w:val="000000"/>
          <w:sz w:val="20"/>
          <w:szCs w:val="20"/>
        </w:rPr>
        <w:t>minOccurs</w:t>
      </w:r>
      <w:proofErr w:type="spellEnd"/>
      <w:r>
        <w:rPr>
          <w:rFonts w:ascii="Courier New" w:hAnsi="Courier New" w:cs="Courier New"/>
          <w:color w:val="000000"/>
          <w:sz w:val="20"/>
          <w:szCs w:val="20"/>
        </w:rPr>
        <w:t xml:space="preserve"> </w:t>
      </w:r>
      <w:r w:rsidR="00670434">
        <w:rPr>
          <w:rFonts w:ascii="Courier New" w:hAnsi="Courier New" w:cs="Courier New"/>
          <w:color w:val="000000"/>
          <w:sz w:val="20"/>
          <w:szCs w:val="20"/>
        </w:rPr>
        <w:t xml:space="preserve">occurrences </w:t>
      </w:r>
      <w:r>
        <w:rPr>
          <w:rFonts w:ascii="Courier New" w:hAnsi="Courier New" w:cs="Courier New"/>
          <w:color w:val="000000"/>
          <w:sz w:val="20"/>
          <w:szCs w:val="20"/>
        </w:rPr>
        <w:t>found or defaulted</w:t>
      </w:r>
    </w:p>
    <w:p w:rsidR="00564FC6" w:rsidRDefault="00564FC6" w:rsidP="00564FC6">
      <w:pPr>
        <w:autoSpaceDE w:val="0"/>
        <w:ind w:firstLine="240"/>
        <w:rPr>
          <w:rFonts w:ascii="Courier New" w:hAnsi="Courier New" w:cs="Courier New"/>
          <w:color w:val="000000"/>
          <w:sz w:val="20"/>
          <w:szCs w:val="20"/>
        </w:rPr>
      </w:pPr>
      <w:r>
        <w:rPr>
          <w:rFonts w:ascii="Courier New" w:hAnsi="Courier New" w:cs="Courier New"/>
          <w:color w:val="000000"/>
          <w:sz w:val="20"/>
          <w:szCs w:val="20"/>
        </w:rPr>
        <w:tab/>
        <w:t xml:space="preserve">Validation error if </w:t>
      </w:r>
      <w:r w:rsidR="000976D4">
        <w:rPr>
          <w:rFonts w:ascii="Courier New" w:hAnsi="Courier New" w:cs="Courier New"/>
          <w:color w:val="000000"/>
          <w:sz w:val="20"/>
          <w:szCs w:val="20"/>
        </w:rPr>
        <w:t>&gt;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maxOccurs</w:t>
      </w:r>
      <w:proofErr w:type="spellEnd"/>
      <w:r>
        <w:rPr>
          <w:rFonts w:ascii="Courier New" w:hAnsi="Courier New" w:cs="Courier New"/>
          <w:color w:val="000000"/>
          <w:sz w:val="20"/>
          <w:szCs w:val="20"/>
        </w:rPr>
        <w:t xml:space="preserve"> </w:t>
      </w:r>
      <w:r w:rsidR="00670434">
        <w:rPr>
          <w:rFonts w:ascii="Courier New" w:hAnsi="Courier New" w:cs="Courier New"/>
          <w:color w:val="000000"/>
          <w:sz w:val="20"/>
          <w:szCs w:val="20"/>
        </w:rPr>
        <w:t xml:space="preserve">occurrences </w:t>
      </w:r>
      <w:r>
        <w:rPr>
          <w:rFonts w:ascii="Courier New" w:hAnsi="Courier New" w:cs="Courier New"/>
          <w:color w:val="000000"/>
          <w:sz w:val="20"/>
          <w:szCs w:val="20"/>
        </w:rPr>
        <w:t>found or defaulted</w:t>
      </w:r>
    </w:p>
    <w:p w:rsidR="007E7D49" w:rsidRDefault="007E7D49" w:rsidP="007E7D49">
      <w:pPr>
        <w:autoSpaceDE w:val="0"/>
        <w:rPr>
          <w:rFonts w:ascii="Courier New" w:hAnsi="Courier New" w:cs="Courier New"/>
          <w:color w:val="000000"/>
          <w:sz w:val="20"/>
          <w:szCs w:val="20"/>
        </w:rPr>
      </w:pPr>
      <w:proofErr w:type="spellStart"/>
      <w:r>
        <w:rPr>
          <w:rFonts w:ascii="Courier New" w:hAnsi="Courier New" w:cs="Courier New"/>
          <w:color w:val="000000"/>
          <w:sz w:val="20"/>
          <w:szCs w:val="20"/>
        </w:rPr>
        <w:t>Endif</w:t>
      </w:r>
      <w:proofErr w:type="spellEnd"/>
    </w:p>
    <w:p w:rsidR="007E7D49" w:rsidRDefault="007E7D49" w:rsidP="007E7D49">
      <w:pPr>
        <w:autoSpaceDE w:val="0"/>
        <w:rPr>
          <w:rFonts w:ascii="Courier New" w:hAnsi="Courier New" w:cs="Courier New"/>
          <w:color w:val="000000"/>
          <w:sz w:val="20"/>
          <w:szCs w:val="20"/>
        </w:rPr>
      </w:pPr>
    </w:p>
    <w:p w:rsidR="00665A05" w:rsidRDefault="00665A05" w:rsidP="007E7D49">
      <w:pPr>
        <w:autoSpaceDE w:val="0"/>
        <w:rPr>
          <w:rFonts w:ascii="Arial" w:hAnsi="Arial" w:cs="Arial"/>
          <w:color w:val="000000"/>
          <w:sz w:val="20"/>
          <w:szCs w:val="20"/>
        </w:rPr>
      </w:pPr>
      <w:r>
        <w:rPr>
          <w:rFonts w:ascii="Arial" w:hAnsi="Arial" w:cs="Arial"/>
          <w:color w:val="000000"/>
          <w:sz w:val="20"/>
          <w:szCs w:val="20"/>
        </w:rPr>
        <w:t>A</w:t>
      </w:r>
      <w:r w:rsidR="001A16C4">
        <w:rPr>
          <w:rFonts w:ascii="Arial" w:hAnsi="Arial" w:cs="Arial"/>
          <w:color w:val="000000"/>
          <w:sz w:val="20"/>
          <w:szCs w:val="20"/>
        </w:rPr>
        <w:t xml:space="preserve"> ‘found</w:t>
      </w:r>
      <w:r>
        <w:rPr>
          <w:rFonts w:ascii="Arial" w:hAnsi="Arial" w:cs="Arial"/>
          <w:color w:val="000000"/>
          <w:sz w:val="20"/>
          <w:szCs w:val="20"/>
        </w:rPr>
        <w:t xml:space="preserve"> occurrence</w:t>
      </w:r>
      <w:r w:rsidR="001A16C4">
        <w:rPr>
          <w:rFonts w:ascii="Arial" w:hAnsi="Arial" w:cs="Arial"/>
          <w:color w:val="000000"/>
          <w:sz w:val="20"/>
          <w:szCs w:val="20"/>
        </w:rPr>
        <w:t xml:space="preserve">’ is one that results in </w:t>
      </w:r>
      <w:r w:rsidR="004C609C">
        <w:rPr>
          <w:rFonts w:ascii="Arial" w:hAnsi="Arial" w:cs="Arial"/>
          <w:color w:val="000000"/>
          <w:sz w:val="20"/>
          <w:szCs w:val="20"/>
        </w:rPr>
        <w:t>an item</w:t>
      </w:r>
      <w:r w:rsidR="001A16C4">
        <w:rPr>
          <w:rFonts w:ascii="Arial" w:hAnsi="Arial" w:cs="Arial"/>
          <w:color w:val="000000"/>
          <w:sz w:val="20"/>
          <w:szCs w:val="20"/>
        </w:rPr>
        <w:t xml:space="preserve"> being added to the Infoset. Additionally, </w:t>
      </w:r>
    </w:p>
    <w:p w:rsidR="007E7D49" w:rsidRDefault="001A16C4" w:rsidP="00CD5D95">
      <w:pPr>
        <w:autoSpaceDE w:val="0"/>
        <w:rPr>
          <w:rFonts w:ascii="Arial" w:hAnsi="Arial" w:cs="Arial"/>
          <w:color w:val="000000"/>
          <w:sz w:val="20"/>
          <w:szCs w:val="20"/>
        </w:rPr>
      </w:pPr>
      <w:proofErr w:type="gramStart"/>
      <w:r>
        <w:rPr>
          <w:rFonts w:ascii="Arial" w:hAnsi="Arial" w:cs="Arial"/>
          <w:color w:val="000000"/>
          <w:sz w:val="20"/>
          <w:szCs w:val="20"/>
        </w:rPr>
        <w:lastRenderedPageBreak/>
        <w:t>t</w:t>
      </w:r>
      <w:r w:rsidR="007E7D49">
        <w:rPr>
          <w:rFonts w:ascii="Arial" w:hAnsi="Arial" w:cs="Arial"/>
          <w:color w:val="000000"/>
          <w:sz w:val="20"/>
          <w:szCs w:val="20"/>
        </w:rPr>
        <w:t>he</w:t>
      </w:r>
      <w:proofErr w:type="gramEnd"/>
      <w:r w:rsidR="007E7D49">
        <w:rPr>
          <w:rFonts w:ascii="Arial" w:hAnsi="Arial" w:cs="Arial"/>
          <w:color w:val="000000"/>
          <w:sz w:val="20"/>
          <w:szCs w:val="20"/>
        </w:rPr>
        <w:t xml:space="preserve"> DFDL parser </w:t>
      </w:r>
      <w:r w:rsidR="000976D4">
        <w:rPr>
          <w:rFonts w:ascii="Arial" w:hAnsi="Arial" w:cs="Arial"/>
          <w:color w:val="000000"/>
          <w:sz w:val="20"/>
          <w:szCs w:val="20"/>
        </w:rPr>
        <w:t xml:space="preserve">may apply a </w:t>
      </w:r>
      <w:r w:rsidR="007E7D49">
        <w:rPr>
          <w:rFonts w:ascii="Arial" w:hAnsi="Arial" w:cs="Arial"/>
          <w:color w:val="000000"/>
          <w:sz w:val="20"/>
          <w:szCs w:val="20"/>
        </w:rPr>
        <w:t>default</w:t>
      </w:r>
      <w:r w:rsidR="000976D4">
        <w:rPr>
          <w:rFonts w:ascii="Arial" w:hAnsi="Arial" w:cs="Arial"/>
          <w:color w:val="000000"/>
          <w:sz w:val="20"/>
          <w:szCs w:val="20"/>
        </w:rPr>
        <w:t xml:space="preserve"> value </w:t>
      </w:r>
      <w:r w:rsidR="006C08E8">
        <w:rPr>
          <w:rFonts w:ascii="Arial" w:hAnsi="Arial" w:cs="Arial"/>
          <w:color w:val="000000"/>
          <w:sz w:val="20"/>
          <w:szCs w:val="20"/>
        </w:rPr>
        <w:t>when it encounters an</w:t>
      </w:r>
      <w:r w:rsidR="00665A05">
        <w:rPr>
          <w:rFonts w:ascii="Arial" w:hAnsi="Arial" w:cs="Arial"/>
          <w:color w:val="000000"/>
          <w:sz w:val="20"/>
          <w:szCs w:val="20"/>
        </w:rPr>
        <w:t xml:space="preserve"> occurrence </w:t>
      </w:r>
      <w:r w:rsidR="006C08E8">
        <w:rPr>
          <w:rFonts w:ascii="Arial" w:hAnsi="Arial" w:cs="Arial"/>
          <w:color w:val="000000"/>
          <w:sz w:val="20"/>
          <w:szCs w:val="20"/>
        </w:rPr>
        <w:t>with an</w:t>
      </w:r>
      <w:r w:rsidR="007E7D49">
        <w:rPr>
          <w:rFonts w:ascii="Arial" w:hAnsi="Arial" w:cs="Arial"/>
          <w:color w:val="000000"/>
          <w:sz w:val="20"/>
          <w:szCs w:val="20"/>
        </w:rPr>
        <w:t xml:space="preserve"> </w:t>
      </w:r>
      <w:r w:rsidR="007E7D49" w:rsidRPr="00611D8A">
        <w:rPr>
          <w:rFonts w:ascii="Arial" w:hAnsi="Arial" w:cs="Arial"/>
          <w:color w:val="000000"/>
          <w:sz w:val="20"/>
          <w:szCs w:val="20"/>
        </w:rPr>
        <w:t>empty</w:t>
      </w:r>
      <w:r w:rsidR="00BF653B" w:rsidRPr="00611D8A">
        <w:rPr>
          <w:rFonts w:ascii="Arial" w:hAnsi="Arial" w:cs="Arial"/>
          <w:color w:val="000000"/>
          <w:sz w:val="20"/>
          <w:szCs w:val="20"/>
        </w:rPr>
        <w:t xml:space="preserve"> representation</w:t>
      </w:r>
      <w:r w:rsidR="00670434">
        <w:rPr>
          <w:rFonts w:ascii="Arial" w:hAnsi="Arial" w:cs="Arial"/>
          <w:color w:val="000000"/>
          <w:sz w:val="20"/>
          <w:szCs w:val="20"/>
        </w:rPr>
        <w:t>, as described in section 2</w:t>
      </w:r>
      <w:r w:rsidR="007E7D49" w:rsidRPr="00611D8A">
        <w:rPr>
          <w:rFonts w:ascii="Arial" w:hAnsi="Arial" w:cs="Arial"/>
          <w:color w:val="000000"/>
          <w:sz w:val="20"/>
          <w:szCs w:val="20"/>
        </w:rPr>
        <w:t>.</w:t>
      </w:r>
      <w:r w:rsidR="007E7D49">
        <w:rPr>
          <w:rFonts w:ascii="Arial" w:hAnsi="Arial" w:cs="Arial"/>
          <w:color w:val="000000"/>
          <w:sz w:val="20"/>
          <w:szCs w:val="20"/>
        </w:rPr>
        <w:t xml:space="preserve"> </w:t>
      </w:r>
    </w:p>
    <w:p w:rsidR="00CD5D95" w:rsidRDefault="00CD5D95" w:rsidP="00CD5D95">
      <w:pPr>
        <w:autoSpaceDE w:val="0"/>
        <w:rPr>
          <w:rFonts w:ascii="Arial" w:hAnsi="Arial" w:cs="Arial"/>
          <w:color w:val="000000"/>
          <w:sz w:val="20"/>
          <w:szCs w:val="20"/>
        </w:rPr>
      </w:pPr>
    </w:p>
    <w:p w:rsidR="00CD5D95" w:rsidRDefault="00670434" w:rsidP="00CD5D95">
      <w:pPr>
        <w:autoSpaceDE w:val="0"/>
        <w:rPr>
          <w:rFonts w:ascii="Arial" w:hAnsi="Arial" w:cs="Arial"/>
          <w:color w:val="000000"/>
          <w:sz w:val="20"/>
          <w:szCs w:val="20"/>
        </w:rPr>
      </w:pPr>
      <w:r>
        <w:rPr>
          <w:rFonts w:ascii="Arial" w:hAnsi="Arial" w:cs="Arial"/>
          <w:color w:val="000000"/>
          <w:sz w:val="20"/>
          <w:szCs w:val="20"/>
        </w:rPr>
        <w:t>W</w:t>
      </w:r>
      <w:r w:rsidR="00CD5D95">
        <w:rPr>
          <w:rFonts w:ascii="Arial" w:hAnsi="Arial" w:cs="Arial"/>
          <w:color w:val="000000"/>
          <w:sz w:val="20"/>
          <w:szCs w:val="20"/>
        </w:rPr>
        <w:t>hen parsing an array, points of uncertainty (</w:t>
      </w:r>
      <w:proofErr w:type="spellStart"/>
      <w:r w:rsidR="00CD5D95">
        <w:rPr>
          <w:rFonts w:ascii="Arial" w:hAnsi="Arial" w:cs="Arial"/>
          <w:color w:val="000000"/>
          <w:sz w:val="20"/>
          <w:szCs w:val="20"/>
        </w:rPr>
        <w:t>PoU</w:t>
      </w:r>
      <w:proofErr w:type="spellEnd"/>
      <w:r w:rsidR="00CD5D95">
        <w:rPr>
          <w:rFonts w:ascii="Arial" w:hAnsi="Arial" w:cs="Arial"/>
          <w:color w:val="000000"/>
          <w:sz w:val="20"/>
          <w:szCs w:val="20"/>
        </w:rPr>
        <w:t xml:space="preserve">) only occur for certain </w:t>
      </w:r>
      <w:proofErr w:type="spellStart"/>
      <w:r w:rsidR="00CD5D95">
        <w:rPr>
          <w:rFonts w:ascii="Arial" w:hAnsi="Arial" w:cs="Arial"/>
          <w:color w:val="000000"/>
          <w:sz w:val="20"/>
          <w:szCs w:val="20"/>
        </w:rPr>
        <w:t>occursCountKinds</w:t>
      </w:r>
      <w:proofErr w:type="spellEnd"/>
      <w:r w:rsidR="00CD5D95">
        <w:rPr>
          <w:rFonts w:ascii="Arial" w:hAnsi="Arial" w:cs="Arial"/>
          <w:color w:val="000000"/>
          <w:sz w:val="20"/>
          <w:szCs w:val="20"/>
        </w:rPr>
        <w:t>, as follows:</w:t>
      </w:r>
    </w:p>
    <w:p w:rsidR="00CD5D95" w:rsidRDefault="00CD5D95" w:rsidP="00CD5D95">
      <w:pPr>
        <w:autoSpaceDE w:val="0"/>
        <w:rPr>
          <w:rFonts w:ascii="Arial" w:hAnsi="Arial" w:cs="Arial"/>
          <w:color w:val="000000"/>
          <w:sz w:val="20"/>
          <w:szCs w:val="20"/>
        </w:rPr>
      </w:pPr>
    </w:p>
    <w:p w:rsidR="00CD5D95" w:rsidRDefault="00CD5D95" w:rsidP="003C5157">
      <w:pPr>
        <w:numPr>
          <w:ilvl w:val="0"/>
          <w:numId w:val="7"/>
        </w:numPr>
        <w:suppressAutoHyphens w:val="0"/>
        <w:autoSpaceDE w:val="0"/>
        <w:autoSpaceDN w:val="0"/>
        <w:adjustRightInd w:val="0"/>
        <w:rPr>
          <w:rFonts w:ascii="Helv" w:eastAsia="Times New Roman" w:hAnsi="Helv" w:cs="Helv"/>
          <w:color w:val="000000"/>
          <w:sz w:val="20"/>
          <w:szCs w:val="20"/>
          <w:lang w:eastAsia="en-GB"/>
        </w:rPr>
      </w:pPr>
      <w:proofErr w:type="gramStart"/>
      <w:r>
        <w:rPr>
          <w:rFonts w:ascii="Helv" w:eastAsia="Times New Roman" w:hAnsi="Helv" w:cs="Helv"/>
          <w:color w:val="000000"/>
          <w:sz w:val="20"/>
          <w:szCs w:val="20"/>
          <w:lang w:eastAsia="en-GB"/>
        </w:rPr>
        <w:t>fixed</w:t>
      </w:r>
      <w:proofErr w:type="gramEnd"/>
      <w:r>
        <w:rPr>
          <w:rFonts w:ascii="Helv" w:eastAsia="Times New Roman" w:hAnsi="Helv" w:cs="Helv"/>
          <w:color w:val="000000"/>
          <w:sz w:val="20"/>
          <w:szCs w:val="20"/>
          <w:lang w:eastAsia="en-GB"/>
        </w:rPr>
        <w:t xml:space="preserve">. No </w:t>
      </w:r>
      <w:proofErr w:type="spellStart"/>
      <w:r>
        <w:rPr>
          <w:rFonts w:ascii="Helv" w:eastAsia="Times New Roman" w:hAnsi="Helv" w:cs="Helv"/>
          <w:color w:val="000000"/>
          <w:sz w:val="20"/>
          <w:szCs w:val="20"/>
          <w:lang w:eastAsia="en-GB"/>
        </w:rPr>
        <w:t>PoU</w:t>
      </w:r>
      <w:proofErr w:type="spellEnd"/>
      <w:r>
        <w:rPr>
          <w:rFonts w:ascii="Helv" w:eastAsia="Times New Roman" w:hAnsi="Helv" w:cs="Helv"/>
          <w:color w:val="000000"/>
          <w:sz w:val="20"/>
          <w:szCs w:val="20"/>
          <w:lang w:eastAsia="en-GB"/>
        </w:rPr>
        <w:t xml:space="preserve"> (</w:t>
      </w:r>
      <w:proofErr w:type="spellStart"/>
      <w:r>
        <w:rPr>
          <w:rFonts w:ascii="Helv" w:eastAsia="Times New Roman" w:hAnsi="Helv" w:cs="Helv"/>
          <w:color w:val="000000"/>
          <w:sz w:val="20"/>
          <w:szCs w:val="20"/>
          <w:lang w:eastAsia="en-GB"/>
        </w:rPr>
        <w:t>maxOccurs</w:t>
      </w:r>
      <w:proofErr w:type="spellEnd"/>
      <w:r>
        <w:rPr>
          <w:rFonts w:ascii="Helv" w:eastAsia="Times New Roman" w:hAnsi="Helv" w:cs="Helv"/>
          <w:color w:val="000000"/>
          <w:sz w:val="20"/>
          <w:szCs w:val="20"/>
          <w:lang w:eastAsia="en-GB"/>
        </w:rPr>
        <w:t xml:space="preserve"> </w:t>
      </w:r>
      <w:r w:rsidR="001558A6">
        <w:rPr>
          <w:rFonts w:ascii="Helv" w:eastAsia="Times New Roman" w:hAnsi="Helv" w:cs="Helv"/>
          <w:color w:val="000000"/>
          <w:sz w:val="20"/>
          <w:szCs w:val="20"/>
          <w:lang w:eastAsia="en-GB"/>
        </w:rPr>
        <w:t xml:space="preserve">occurrences </w:t>
      </w:r>
      <w:r>
        <w:rPr>
          <w:rFonts w:ascii="Helv" w:eastAsia="Times New Roman" w:hAnsi="Helv" w:cs="Helv"/>
          <w:color w:val="000000"/>
          <w:sz w:val="20"/>
          <w:szCs w:val="20"/>
          <w:lang w:eastAsia="en-GB"/>
        </w:rPr>
        <w:t>expected).</w:t>
      </w:r>
    </w:p>
    <w:p w:rsidR="00CD5D95" w:rsidRDefault="00CD5D95" w:rsidP="003C5157">
      <w:pPr>
        <w:numPr>
          <w:ilvl w:val="0"/>
          <w:numId w:val="7"/>
        </w:numPr>
        <w:suppressAutoHyphens w:val="0"/>
        <w:autoSpaceDE w:val="0"/>
        <w:autoSpaceDN w:val="0"/>
        <w:adjustRightInd w:val="0"/>
        <w:rPr>
          <w:rFonts w:ascii="Helv" w:eastAsia="Times New Roman" w:hAnsi="Helv" w:cs="Helv"/>
          <w:color w:val="000000"/>
          <w:sz w:val="20"/>
          <w:szCs w:val="20"/>
          <w:lang w:eastAsia="en-GB"/>
        </w:rPr>
      </w:pPr>
      <w:proofErr w:type="gramStart"/>
      <w:r>
        <w:rPr>
          <w:rFonts w:ascii="Helv" w:eastAsia="Times New Roman" w:hAnsi="Helv" w:cs="Helv"/>
          <w:color w:val="000000"/>
          <w:sz w:val="20"/>
          <w:szCs w:val="20"/>
          <w:lang w:eastAsia="en-GB"/>
        </w:rPr>
        <w:t>implicit</w:t>
      </w:r>
      <w:proofErr w:type="gramEnd"/>
      <w:r>
        <w:rPr>
          <w:rFonts w:ascii="Helv" w:eastAsia="Times New Roman" w:hAnsi="Helv" w:cs="Helv"/>
          <w:color w:val="000000"/>
          <w:sz w:val="20"/>
          <w:szCs w:val="20"/>
          <w:lang w:eastAsia="en-GB"/>
        </w:rPr>
        <w:t xml:space="preserve">. </w:t>
      </w:r>
      <w:proofErr w:type="spellStart"/>
      <w:r w:rsidRPr="00611D8A">
        <w:rPr>
          <w:rFonts w:ascii="Helv" w:eastAsia="Times New Roman" w:hAnsi="Helv" w:cs="Helv"/>
          <w:color w:val="000000"/>
          <w:sz w:val="20"/>
          <w:szCs w:val="20"/>
          <w:lang w:eastAsia="en-GB"/>
        </w:rPr>
        <w:t>PoU</w:t>
      </w:r>
      <w:proofErr w:type="spellEnd"/>
      <w:r w:rsidRPr="00611D8A">
        <w:rPr>
          <w:rFonts w:ascii="Helv" w:eastAsia="Times New Roman" w:hAnsi="Helv" w:cs="Helv"/>
          <w:color w:val="000000"/>
          <w:sz w:val="20"/>
          <w:szCs w:val="20"/>
          <w:lang w:eastAsia="en-GB"/>
        </w:rPr>
        <w:t xml:space="preserve"> exists</w:t>
      </w:r>
      <w:r>
        <w:rPr>
          <w:rFonts w:ascii="Helv" w:eastAsia="Times New Roman" w:hAnsi="Helv" w:cs="Helv"/>
          <w:color w:val="000000"/>
          <w:sz w:val="20"/>
          <w:szCs w:val="20"/>
          <w:lang w:eastAsia="en-GB"/>
        </w:rPr>
        <w:t xml:space="preserve"> after </w:t>
      </w:r>
      <w:proofErr w:type="spellStart"/>
      <w:r>
        <w:rPr>
          <w:rFonts w:ascii="Helv" w:eastAsia="Times New Roman" w:hAnsi="Helv" w:cs="Helv"/>
          <w:color w:val="000000"/>
          <w:sz w:val="20"/>
          <w:szCs w:val="20"/>
          <w:lang w:eastAsia="en-GB"/>
        </w:rPr>
        <w:t>minOccurs</w:t>
      </w:r>
      <w:proofErr w:type="spellEnd"/>
      <w:r>
        <w:rPr>
          <w:rFonts w:ascii="Helv" w:eastAsia="Times New Roman" w:hAnsi="Helv" w:cs="Helv"/>
          <w:color w:val="000000"/>
          <w:sz w:val="20"/>
          <w:szCs w:val="20"/>
          <w:lang w:eastAsia="en-GB"/>
        </w:rPr>
        <w:t xml:space="preserve"> </w:t>
      </w:r>
      <w:r w:rsidR="001558A6">
        <w:rPr>
          <w:rFonts w:ascii="Helv" w:eastAsia="Times New Roman" w:hAnsi="Helv" w:cs="Helv"/>
          <w:color w:val="000000"/>
          <w:sz w:val="20"/>
          <w:szCs w:val="20"/>
          <w:lang w:eastAsia="en-GB"/>
        </w:rPr>
        <w:t xml:space="preserve">occurrences </w:t>
      </w:r>
      <w:r>
        <w:rPr>
          <w:rFonts w:ascii="Helv" w:eastAsia="Times New Roman" w:hAnsi="Helv" w:cs="Helv"/>
          <w:color w:val="000000"/>
          <w:sz w:val="20"/>
          <w:szCs w:val="20"/>
          <w:lang w:eastAsia="en-GB"/>
        </w:rPr>
        <w:t xml:space="preserve">found and until </w:t>
      </w:r>
      <w:proofErr w:type="spellStart"/>
      <w:r>
        <w:rPr>
          <w:rFonts w:ascii="Helv" w:eastAsia="Times New Roman" w:hAnsi="Helv" w:cs="Helv"/>
          <w:color w:val="000000"/>
          <w:sz w:val="20"/>
          <w:szCs w:val="20"/>
          <w:lang w:eastAsia="en-GB"/>
        </w:rPr>
        <w:t>maxOccurs</w:t>
      </w:r>
      <w:proofErr w:type="spellEnd"/>
      <w:r>
        <w:rPr>
          <w:rFonts w:ascii="Helv" w:eastAsia="Times New Roman" w:hAnsi="Helv" w:cs="Helv"/>
          <w:color w:val="000000"/>
          <w:sz w:val="20"/>
          <w:szCs w:val="20"/>
          <w:lang w:eastAsia="en-GB"/>
        </w:rPr>
        <w:t xml:space="preserve"> found.</w:t>
      </w:r>
    </w:p>
    <w:p w:rsidR="00CD5D95" w:rsidRDefault="00CD5D95" w:rsidP="003C5157">
      <w:pPr>
        <w:numPr>
          <w:ilvl w:val="0"/>
          <w:numId w:val="7"/>
        </w:numPr>
        <w:suppressAutoHyphens w:val="0"/>
        <w:autoSpaceDE w:val="0"/>
        <w:autoSpaceDN w:val="0"/>
        <w:adjustRightInd w:val="0"/>
        <w:rPr>
          <w:rFonts w:ascii="Helv" w:eastAsia="Times New Roman" w:hAnsi="Helv" w:cs="Helv"/>
          <w:color w:val="000000"/>
          <w:sz w:val="20"/>
          <w:szCs w:val="20"/>
          <w:lang w:eastAsia="en-GB"/>
        </w:rPr>
      </w:pPr>
      <w:proofErr w:type="gramStart"/>
      <w:r>
        <w:rPr>
          <w:rFonts w:ascii="Helv" w:eastAsia="Times New Roman" w:hAnsi="Helv" w:cs="Helv"/>
          <w:color w:val="000000"/>
          <w:sz w:val="20"/>
          <w:szCs w:val="20"/>
          <w:lang w:eastAsia="en-GB"/>
        </w:rPr>
        <w:t>parsed</w:t>
      </w:r>
      <w:proofErr w:type="gramEnd"/>
      <w:r>
        <w:rPr>
          <w:rFonts w:ascii="Helv" w:eastAsia="Times New Roman" w:hAnsi="Helv" w:cs="Helv"/>
          <w:color w:val="000000"/>
          <w:sz w:val="20"/>
          <w:szCs w:val="20"/>
          <w:lang w:eastAsia="en-GB"/>
        </w:rPr>
        <w:t xml:space="preserve">. </w:t>
      </w:r>
      <w:proofErr w:type="spellStart"/>
      <w:r w:rsidRPr="00611D8A">
        <w:rPr>
          <w:rFonts w:ascii="Helv" w:eastAsia="Times New Roman" w:hAnsi="Helv" w:cs="Helv"/>
          <w:color w:val="000000"/>
          <w:sz w:val="20"/>
          <w:szCs w:val="20"/>
          <w:lang w:eastAsia="en-GB"/>
        </w:rPr>
        <w:t>PoU</w:t>
      </w:r>
      <w:proofErr w:type="spellEnd"/>
      <w:r w:rsidRPr="00611D8A">
        <w:rPr>
          <w:rFonts w:ascii="Helv" w:eastAsia="Times New Roman" w:hAnsi="Helv" w:cs="Helv"/>
          <w:color w:val="000000"/>
          <w:sz w:val="20"/>
          <w:szCs w:val="20"/>
          <w:lang w:eastAsia="en-GB"/>
        </w:rPr>
        <w:t xml:space="preserve"> exists</w:t>
      </w:r>
      <w:r>
        <w:rPr>
          <w:rFonts w:ascii="Helv" w:eastAsia="Times New Roman" w:hAnsi="Helv" w:cs="Helv"/>
          <w:color w:val="000000"/>
          <w:sz w:val="20"/>
          <w:szCs w:val="20"/>
          <w:lang w:eastAsia="en-GB"/>
        </w:rPr>
        <w:t xml:space="preserve"> for all occurrences</w:t>
      </w:r>
    </w:p>
    <w:p w:rsidR="00CD5D95" w:rsidRDefault="00CD5D95" w:rsidP="003C5157">
      <w:pPr>
        <w:numPr>
          <w:ilvl w:val="0"/>
          <w:numId w:val="7"/>
        </w:numPr>
        <w:suppressAutoHyphens w:val="0"/>
        <w:autoSpaceDE w:val="0"/>
        <w:autoSpaceDN w:val="0"/>
        <w:adjustRightInd w:val="0"/>
        <w:rPr>
          <w:rFonts w:ascii="Helv" w:eastAsia="Times New Roman" w:hAnsi="Helv" w:cs="Helv"/>
          <w:color w:val="000000"/>
          <w:sz w:val="20"/>
          <w:szCs w:val="20"/>
          <w:lang w:eastAsia="en-GB"/>
        </w:rPr>
      </w:pPr>
      <w:proofErr w:type="gramStart"/>
      <w:r>
        <w:rPr>
          <w:rFonts w:ascii="Helv" w:eastAsia="Times New Roman" w:hAnsi="Helv" w:cs="Helv"/>
          <w:color w:val="000000"/>
          <w:sz w:val="20"/>
          <w:szCs w:val="20"/>
          <w:lang w:eastAsia="en-GB"/>
        </w:rPr>
        <w:t>expression</w:t>
      </w:r>
      <w:proofErr w:type="gramEnd"/>
      <w:r>
        <w:rPr>
          <w:rFonts w:ascii="Helv" w:eastAsia="Times New Roman" w:hAnsi="Helv" w:cs="Helv"/>
          <w:color w:val="000000"/>
          <w:sz w:val="20"/>
          <w:szCs w:val="20"/>
          <w:lang w:eastAsia="en-GB"/>
        </w:rPr>
        <w:t xml:space="preserve">. No </w:t>
      </w:r>
      <w:proofErr w:type="spellStart"/>
      <w:r>
        <w:rPr>
          <w:rFonts w:ascii="Helv" w:eastAsia="Times New Roman" w:hAnsi="Helv" w:cs="Helv"/>
          <w:color w:val="000000"/>
          <w:sz w:val="20"/>
          <w:szCs w:val="20"/>
          <w:lang w:eastAsia="en-GB"/>
        </w:rPr>
        <w:t>PoU</w:t>
      </w:r>
      <w:proofErr w:type="spellEnd"/>
      <w:r>
        <w:rPr>
          <w:rFonts w:ascii="Helv" w:eastAsia="Times New Roman" w:hAnsi="Helv" w:cs="Helv"/>
          <w:color w:val="000000"/>
          <w:sz w:val="20"/>
          <w:szCs w:val="20"/>
          <w:lang w:eastAsia="en-GB"/>
        </w:rPr>
        <w:t xml:space="preserve"> (</w:t>
      </w:r>
      <w:proofErr w:type="spellStart"/>
      <w:r>
        <w:rPr>
          <w:rFonts w:ascii="Helv" w:eastAsia="Times New Roman" w:hAnsi="Helv" w:cs="Helv"/>
          <w:color w:val="000000"/>
          <w:sz w:val="20"/>
          <w:szCs w:val="20"/>
          <w:lang w:eastAsia="en-GB"/>
        </w:rPr>
        <w:t>occursCount</w:t>
      </w:r>
      <w:proofErr w:type="spellEnd"/>
      <w:r>
        <w:rPr>
          <w:rFonts w:ascii="Helv" w:eastAsia="Times New Roman" w:hAnsi="Helv" w:cs="Helv"/>
          <w:color w:val="000000"/>
          <w:sz w:val="20"/>
          <w:szCs w:val="20"/>
          <w:lang w:eastAsia="en-GB"/>
        </w:rPr>
        <w:t xml:space="preserve"> </w:t>
      </w:r>
      <w:r w:rsidR="001558A6">
        <w:rPr>
          <w:rFonts w:ascii="Helv" w:eastAsia="Times New Roman" w:hAnsi="Helv" w:cs="Helv"/>
          <w:color w:val="000000"/>
          <w:sz w:val="20"/>
          <w:szCs w:val="20"/>
          <w:lang w:eastAsia="en-GB"/>
        </w:rPr>
        <w:t xml:space="preserve">occurrences </w:t>
      </w:r>
      <w:r>
        <w:rPr>
          <w:rFonts w:ascii="Helv" w:eastAsia="Times New Roman" w:hAnsi="Helv" w:cs="Helv"/>
          <w:color w:val="000000"/>
          <w:sz w:val="20"/>
          <w:szCs w:val="20"/>
          <w:lang w:eastAsia="en-GB"/>
        </w:rPr>
        <w:t>expected)</w:t>
      </w:r>
    </w:p>
    <w:p w:rsidR="00CD5D95" w:rsidRPr="000C2F5E" w:rsidRDefault="00CD5D95" w:rsidP="003C5157">
      <w:pPr>
        <w:numPr>
          <w:ilvl w:val="0"/>
          <w:numId w:val="7"/>
        </w:numPr>
        <w:suppressAutoHyphens w:val="0"/>
        <w:autoSpaceDE w:val="0"/>
        <w:autoSpaceDN w:val="0"/>
        <w:adjustRightInd w:val="0"/>
        <w:rPr>
          <w:rFonts w:ascii="Helv" w:eastAsia="Times New Roman" w:hAnsi="Helv" w:cs="Helv"/>
          <w:color w:val="000000"/>
          <w:sz w:val="20"/>
          <w:szCs w:val="20"/>
          <w:lang w:eastAsia="en-GB"/>
        </w:rPr>
      </w:pPr>
      <w:proofErr w:type="spellStart"/>
      <w:proofErr w:type="gramStart"/>
      <w:r>
        <w:rPr>
          <w:rFonts w:ascii="Helv" w:eastAsia="Times New Roman" w:hAnsi="Helv" w:cs="Helv"/>
          <w:color w:val="000000"/>
          <w:sz w:val="20"/>
          <w:szCs w:val="20"/>
          <w:lang w:eastAsia="en-GB"/>
        </w:rPr>
        <w:t>stopValue</w:t>
      </w:r>
      <w:proofErr w:type="spellEnd"/>
      <w:proofErr w:type="gramEnd"/>
      <w:r>
        <w:rPr>
          <w:rFonts w:ascii="Helv" w:eastAsia="Times New Roman" w:hAnsi="Helv" w:cs="Helv"/>
          <w:color w:val="000000"/>
          <w:sz w:val="20"/>
          <w:szCs w:val="20"/>
          <w:lang w:eastAsia="en-GB"/>
        </w:rPr>
        <w:t xml:space="preserve">. No </w:t>
      </w:r>
      <w:proofErr w:type="spellStart"/>
      <w:r>
        <w:rPr>
          <w:rFonts w:ascii="Helv" w:eastAsia="Times New Roman" w:hAnsi="Helv" w:cs="Helv"/>
          <w:color w:val="000000"/>
          <w:sz w:val="20"/>
          <w:szCs w:val="20"/>
          <w:lang w:eastAsia="en-GB"/>
        </w:rPr>
        <w:t>PoU</w:t>
      </w:r>
      <w:proofErr w:type="spellEnd"/>
      <w:r>
        <w:rPr>
          <w:rFonts w:ascii="Helv" w:eastAsia="Times New Roman" w:hAnsi="Helv" w:cs="Helv"/>
          <w:color w:val="000000"/>
          <w:sz w:val="20"/>
          <w:szCs w:val="20"/>
          <w:lang w:eastAsia="en-GB"/>
        </w:rPr>
        <w:t xml:space="preserve"> (</w:t>
      </w:r>
      <w:proofErr w:type="spellStart"/>
      <w:r>
        <w:rPr>
          <w:rFonts w:ascii="Helv" w:eastAsia="Times New Roman" w:hAnsi="Helv" w:cs="Helv"/>
          <w:color w:val="000000"/>
          <w:sz w:val="20"/>
          <w:szCs w:val="20"/>
          <w:lang w:eastAsia="en-GB"/>
        </w:rPr>
        <w:t>stopValue</w:t>
      </w:r>
      <w:proofErr w:type="spellEnd"/>
      <w:r>
        <w:rPr>
          <w:rFonts w:ascii="Helv" w:eastAsia="Times New Roman" w:hAnsi="Helv" w:cs="Helv"/>
          <w:color w:val="000000"/>
          <w:sz w:val="20"/>
          <w:szCs w:val="20"/>
          <w:lang w:eastAsia="en-GB"/>
        </w:rPr>
        <w:t xml:space="preserve"> must always be present, even when </w:t>
      </w:r>
      <w:proofErr w:type="spellStart"/>
      <w:r>
        <w:rPr>
          <w:rFonts w:ascii="Helv" w:eastAsia="Times New Roman" w:hAnsi="Helv" w:cs="Helv"/>
          <w:color w:val="000000"/>
          <w:sz w:val="20"/>
          <w:szCs w:val="20"/>
          <w:lang w:eastAsia="en-GB"/>
        </w:rPr>
        <w:t>minOccurs</w:t>
      </w:r>
      <w:proofErr w:type="spellEnd"/>
      <w:r>
        <w:rPr>
          <w:rFonts w:ascii="Helv" w:eastAsia="Times New Roman" w:hAnsi="Helv" w:cs="Helv"/>
          <w:color w:val="000000"/>
          <w:sz w:val="20"/>
          <w:szCs w:val="20"/>
          <w:lang w:eastAsia="en-GB"/>
        </w:rPr>
        <w:t xml:space="preserve">=0). </w:t>
      </w:r>
    </w:p>
    <w:p w:rsidR="007E7D49" w:rsidRDefault="007E7D49" w:rsidP="007E7D49">
      <w:pPr>
        <w:autoSpaceDE w:val="0"/>
        <w:rPr>
          <w:rFonts w:ascii="Arial" w:hAnsi="Arial" w:cs="Arial"/>
          <w:color w:val="000000"/>
          <w:sz w:val="20"/>
          <w:szCs w:val="20"/>
        </w:rPr>
      </w:pPr>
    </w:p>
    <w:p w:rsidR="007E7D49" w:rsidRDefault="007E7D49" w:rsidP="007E7D49">
      <w:pPr>
        <w:autoSpaceDE w:val="0"/>
        <w:rPr>
          <w:rFonts w:ascii="Arial" w:hAnsi="Arial" w:cs="Arial"/>
          <w:color w:val="000000"/>
          <w:sz w:val="20"/>
          <w:szCs w:val="20"/>
        </w:rPr>
      </w:pPr>
    </w:p>
    <w:p w:rsidR="007E7D49" w:rsidRPr="00E01B87" w:rsidRDefault="007E7D49" w:rsidP="007E7D49">
      <w:pPr>
        <w:autoSpaceDE w:val="0"/>
        <w:rPr>
          <w:rFonts w:ascii="Arial" w:hAnsi="Arial" w:cs="Arial"/>
          <w:b/>
          <w:bCs/>
          <w:color w:val="000000"/>
        </w:rPr>
      </w:pPr>
      <w:proofErr w:type="spellStart"/>
      <w:r w:rsidRPr="00E01B87">
        <w:rPr>
          <w:rFonts w:ascii="Arial" w:hAnsi="Arial" w:cs="Arial"/>
          <w:b/>
          <w:bCs/>
          <w:color w:val="000000"/>
        </w:rPr>
        <w:t>Unparsing</w:t>
      </w:r>
      <w:proofErr w:type="spellEnd"/>
    </w:p>
    <w:p w:rsidR="007E7D49" w:rsidRDefault="007E7D49" w:rsidP="007E7D49">
      <w:pPr>
        <w:autoSpaceDE w:val="0"/>
        <w:rPr>
          <w:rFonts w:ascii="Arial" w:hAnsi="Arial" w:cs="Arial"/>
          <w:b/>
          <w:bCs/>
          <w:color w:val="000000"/>
          <w:sz w:val="20"/>
          <w:szCs w:val="20"/>
        </w:rPr>
      </w:pPr>
    </w:p>
    <w:p w:rsidR="007E7D49" w:rsidRDefault="007E7D49" w:rsidP="007E7D49">
      <w:pPr>
        <w:autoSpaceDE w:val="0"/>
        <w:rPr>
          <w:rFonts w:ascii="Arial" w:hAnsi="Arial" w:cs="Arial"/>
          <w:bCs/>
          <w:color w:val="000000"/>
          <w:sz w:val="20"/>
          <w:szCs w:val="20"/>
        </w:rPr>
      </w:pPr>
      <w:r>
        <w:rPr>
          <w:rFonts w:ascii="Arial" w:hAnsi="Arial" w:cs="Arial"/>
          <w:bCs/>
          <w:color w:val="000000"/>
          <w:sz w:val="20"/>
          <w:szCs w:val="20"/>
        </w:rPr>
        <w:t xml:space="preserve">The full behaviour for </w:t>
      </w:r>
      <w:proofErr w:type="spellStart"/>
      <w:r>
        <w:rPr>
          <w:rFonts w:ascii="Arial" w:hAnsi="Arial" w:cs="Arial"/>
          <w:bCs/>
          <w:color w:val="000000"/>
          <w:sz w:val="20"/>
          <w:szCs w:val="20"/>
        </w:rPr>
        <w:t>unparsing</w:t>
      </w:r>
      <w:proofErr w:type="spellEnd"/>
      <w:r>
        <w:rPr>
          <w:rFonts w:ascii="Arial" w:hAnsi="Arial" w:cs="Arial"/>
          <w:bCs/>
          <w:color w:val="000000"/>
          <w:sz w:val="20"/>
          <w:szCs w:val="20"/>
        </w:rPr>
        <w:t xml:space="preserve"> array</w:t>
      </w:r>
      <w:r w:rsidR="00ED0C2F">
        <w:rPr>
          <w:rFonts w:ascii="Arial" w:hAnsi="Arial" w:cs="Arial"/>
          <w:bCs/>
          <w:color w:val="000000"/>
          <w:sz w:val="20"/>
          <w:szCs w:val="20"/>
        </w:rPr>
        <w:t>s and non-arrays</w:t>
      </w:r>
      <w:r>
        <w:rPr>
          <w:rFonts w:ascii="Arial" w:hAnsi="Arial" w:cs="Arial"/>
          <w:bCs/>
          <w:color w:val="000000"/>
          <w:sz w:val="20"/>
          <w:szCs w:val="20"/>
        </w:rPr>
        <w:t xml:space="preserve"> is:</w:t>
      </w:r>
    </w:p>
    <w:p w:rsidR="007E7D49" w:rsidRDefault="007E7D49" w:rsidP="007E7D49">
      <w:pPr>
        <w:autoSpaceDE w:val="0"/>
        <w:rPr>
          <w:rFonts w:ascii="Arial" w:hAnsi="Arial" w:cs="Arial"/>
          <w:b/>
          <w:bCs/>
          <w:color w:val="000000"/>
          <w:sz w:val="20"/>
          <w:szCs w:val="20"/>
        </w:rPr>
      </w:pPr>
    </w:p>
    <w:p w:rsidR="007E7D49" w:rsidRDefault="007E7D49" w:rsidP="007E7D49">
      <w:pPr>
        <w:autoSpaceDE w:val="0"/>
        <w:rPr>
          <w:rFonts w:ascii="Courier New" w:hAnsi="Courier New" w:cs="Courier New"/>
          <w:color w:val="000000"/>
          <w:sz w:val="20"/>
          <w:szCs w:val="20"/>
        </w:rPr>
      </w:pPr>
      <w:r>
        <w:rPr>
          <w:rFonts w:ascii="Courier New" w:hAnsi="Courier New" w:cs="Courier New"/>
          <w:color w:val="000000"/>
          <w:sz w:val="20"/>
          <w:szCs w:val="20"/>
        </w:rPr>
        <w:t xml:space="preserve">If </w:t>
      </w:r>
      <w:proofErr w:type="spellStart"/>
      <w:r>
        <w:rPr>
          <w:rFonts w:ascii="Courier New" w:hAnsi="Courier New" w:cs="Courier New"/>
          <w:color w:val="000000"/>
          <w:sz w:val="20"/>
          <w:szCs w:val="20"/>
        </w:rPr>
        <w:t>minOccurs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maxOccurs</w:t>
      </w:r>
      <w:proofErr w:type="spellEnd"/>
      <w:r>
        <w:rPr>
          <w:rFonts w:ascii="Courier New" w:hAnsi="Courier New" w:cs="Courier New"/>
          <w:color w:val="000000"/>
          <w:sz w:val="20"/>
          <w:szCs w:val="20"/>
        </w:rPr>
        <w:t xml:space="preserve"> = 1</w:t>
      </w:r>
    </w:p>
    <w:p w:rsidR="007E7D49" w:rsidRDefault="007E7D49" w:rsidP="007E7D49">
      <w:pPr>
        <w:autoSpaceDE w:val="0"/>
        <w:rPr>
          <w:rFonts w:ascii="Courier New" w:hAnsi="Courier New" w:cs="Courier New"/>
          <w:color w:val="000000"/>
          <w:sz w:val="20"/>
          <w:szCs w:val="20"/>
        </w:rPr>
      </w:pPr>
      <w:r>
        <w:rPr>
          <w:rFonts w:ascii="Courier New" w:hAnsi="Courier New" w:cs="Courier New"/>
          <w:color w:val="000000"/>
          <w:sz w:val="20"/>
          <w:szCs w:val="20"/>
        </w:rPr>
        <w:t xml:space="preserve">  Expect exactly on</w:t>
      </w:r>
      <w:r w:rsidR="00DA0BB9">
        <w:rPr>
          <w:rFonts w:ascii="Courier New" w:hAnsi="Courier New" w:cs="Courier New"/>
          <w:color w:val="000000"/>
          <w:sz w:val="20"/>
          <w:szCs w:val="20"/>
        </w:rPr>
        <w:t>e occurrence</w:t>
      </w:r>
    </w:p>
    <w:p w:rsidR="007E7D49" w:rsidRDefault="007E7D49" w:rsidP="007E7D49">
      <w:pPr>
        <w:autoSpaceDE w:val="0"/>
        <w:ind w:firstLine="240"/>
        <w:rPr>
          <w:rFonts w:ascii="Courier New" w:hAnsi="Courier New" w:cs="Courier New"/>
          <w:color w:val="000000"/>
          <w:sz w:val="20"/>
          <w:szCs w:val="20"/>
        </w:rPr>
      </w:pPr>
      <w:r>
        <w:rPr>
          <w:rFonts w:ascii="Courier New" w:hAnsi="Courier New" w:cs="Courier New"/>
          <w:color w:val="000000"/>
          <w:sz w:val="20"/>
          <w:szCs w:val="20"/>
        </w:rPr>
        <w:t xml:space="preserve">Processing error if </w:t>
      </w:r>
      <w:r w:rsidR="00DA0BB9">
        <w:rPr>
          <w:rFonts w:ascii="Courier New" w:hAnsi="Courier New" w:cs="Courier New"/>
          <w:color w:val="000000"/>
          <w:sz w:val="20"/>
          <w:szCs w:val="20"/>
        </w:rPr>
        <w:t>no occurrence found</w:t>
      </w:r>
      <w:r>
        <w:rPr>
          <w:rFonts w:ascii="Courier New" w:hAnsi="Courier New" w:cs="Courier New"/>
          <w:color w:val="000000"/>
          <w:sz w:val="20"/>
          <w:szCs w:val="20"/>
        </w:rPr>
        <w:t xml:space="preserve"> or defaulted</w:t>
      </w:r>
    </w:p>
    <w:p w:rsidR="007E7D49" w:rsidRDefault="007E7D49" w:rsidP="007E7D49">
      <w:pPr>
        <w:autoSpaceDE w:val="0"/>
        <w:ind w:firstLine="240"/>
        <w:rPr>
          <w:rFonts w:ascii="Courier New" w:hAnsi="Courier New" w:cs="Courier New"/>
          <w:color w:val="000000"/>
          <w:sz w:val="20"/>
          <w:szCs w:val="20"/>
        </w:rPr>
      </w:pPr>
      <w:r>
        <w:rPr>
          <w:rFonts w:ascii="Courier New" w:hAnsi="Courier New" w:cs="Courier New"/>
          <w:color w:val="000000"/>
          <w:sz w:val="20"/>
          <w:szCs w:val="20"/>
        </w:rPr>
        <w:t xml:space="preserve">Processing error if more than 1 </w:t>
      </w:r>
      <w:r w:rsidR="00DA0BB9">
        <w:rPr>
          <w:rFonts w:ascii="Courier New" w:hAnsi="Courier New" w:cs="Courier New"/>
          <w:color w:val="000000"/>
          <w:sz w:val="20"/>
          <w:szCs w:val="20"/>
        </w:rPr>
        <w:t>occurrence found</w:t>
      </w:r>
    </w:p>
    <w:p w:rsidR="007E7D49" w:rsidRDefault="007E7D49" w:rsidP="007E7D49">
      <w:pPr>
        <w:autoSpaceDE w:val="0"/>
        <w:ind w:firstLine="240"/>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occursCountKind</w:t>
      </w:r>
      <w:proofErr w:type="spellEnd"/>
      <w:proofErr w:type="gramEnd"/>
      <w:r>
        <w:rPr>
          <w:rFonts w:ascii="Courier New" w:hAnsi="Courier New" w:cs="Courier New"/>
          <w:color w:val="000000"/>
          <w:sz w:val="20"/>
          <w:szCs w:val="20"/>
        </w:rPr>
        <w:t xml:space="preserve"> is never examined and need not be defined</w:t>
      </w:r>
      <w:r>
        <w:rPr>
          <w:rFonts w:ascii="Courier New" w:hAnsi="Courier New" w:cs="Courier New"/>
          <w:color w:val="000000"/>
          <w:sz w:val="20"/>
          <w:szCs w:val="20"/>
        </w:rPr>
        <w:br/>
        <w:t xml:space="preserve">Else </w:t>
      </w:r>
    </w:p>
    <w:p w:rsidR="007E7D49" w:rsidRDefault="007E7D49" w:rsidP="007E7D49">
      <w:pPr>
        <w:autoSpaceDE w:val="0"/>
        <w:ind w:firstLine="240"/>
        <w:rPr>
          <w:rFonts w:ascii="Courier New" w:hAnsi="Courier New" w:cs="Courier New"/>
          <w:color w:val="000000"/>
          <w:sz w:val="20"/>
          <w:szCs w:val="20"/>
        </w:rPr>
      </w:pPr>
      <w:r>
        <w:rPr>
          <w:rFonts w:ascii="Courier New" w:hAnsi="Courier New" w:cs="Courier New"/>
          <w:color w:val="000000"/>
          <w:sz w:val="20"/>
          <w:szCs w:val="20"/>
        </w:rPr>
        <w:t xml:space="preserve">Select </w:t>
      </w:r>
      <w:proofErr w:type="spellStart"/>
      <w:r>
        <w:rPr>
          <w:rFonts w:ascii="Courier New" w:hAnsi="Courier New" w:cs="Courier New"/>
          <w:color w:val="000000"/>
          <w:sz w:val="20"/>
          <w:szCs w:val="20"/>
        </w:rPr>
        <w:t>occursCountKind</w:t>
      </w:r>
      <w:proofErr w:type="spellEnd"/>
      <w:r>
        <w:rPr>
          <w:rFonts w:ascii="Courier New" w:hAnsi="Courier New" w:cs="Courier New"/>
          <w:color w:val="000000"/>
        </w:rPr>
        <w:t xml:space="preserve"> </w:t>
      </w:r>
      <w:r>
        <w:rPr>
          <w:rFonts w:ascii="Courier New" w:hAnsi="Courier New" w:cs="Courier New"/>
          <w:color w:val="000000"/>
          <w:sz w:val="20"/>
          <w:szCs w:val="20"/>
        </w:rPr>
        <w:br/>
        <w:t xml:space="preserve">    Case: fixed</w:t>
      </w:r>
    </w:p>
    <w:p w:rsidR="007E7D49" w:rsidRDefault="007E7D49" w:rsidP="007E7D49">
      <w:pPr>
        <w:autoSpaceDE w:val="0"/>
        <w:ind w:firstLine="240"/>
        <w:rPr>
          <w:rFonts w:ascii="Courier New" w:hAnsi="Courier New" w:cs="Courier New"/>
          <w:color w:val="000000"/>
          <w:sz w:val="20"/>
          <w:szCs w:val="20"/>
        </w:rPr>
      </w:pPr>
      <w:r>
        <w:rPr>
          <w:rFonts w:ascii="Courier New" w:hAnsi="Courier New" w:cs="Courier New"/>
          <w:color w:val="000000"/>
          <w:sz w:val="20"/>
          <w:szCs w:val="20"/>
        </w:rPr>
        <w:t xml:space="preserve">    Schema definition error if </w:t>
      </w:r>
      <w:proofErr w:type="spellStart"/>
      <w:r>
        <w:rPr>
          <w:rFonts w:ascii="Courier New" w:hAnsi="Courier New" w:cs="Courier New"/>
          <w:color w:val="000000"/>
          <w:sz w:val="20"/>
          <w:szCs w:val="20"/>
        </w:rPr>
        <w:t>minOccurs</w:t>
      </w:r>
      <w:proofErr w:type="spellEnd"/>
      <w:r>
        <w:rPr>
          <w:rFonts w:ascii="Courier New" w:hAnsi="Courier New" w:cs="Courier New"/>
          <w:color w:val="000000"/>
          <w:sz w:val="20"/>
          <w:szCs w:val="20"/>
        </w:rPr>
        <w:t xml:space="preserve"> &lt;&gt; </w:t>
      </w:r>
      <w:proofErr w:type="spellStart"/>
      <w:r>
        <w:rPr>
          <w:rFonts w:ascii="Courier New" w:hAnsi="Courier New" w:cs="Courier New"/>
          <w:color w:val="000000"/>
          <w:sz w:val="20"/>
          <w:szCs w:val="20"/>
        </w:rPr>
        <w:t>maxOccurs</w:t>
      </w:r>
      <w:proofErr w:type="spellEnd"/>
    </w:p>
    <w:p w:rsidR="007E7D49" w:rsidRDefault="007E7D49" w:rsidP="007E7D49">
      <w:pPr>
        <w:autoSpaceDE w:val="0"/>
        <w:rPr>
          <w:rFonts w:ascii="Courier New" w:hAnsi="Courier New" w:cs="Courier New"/>
          <w:color w:val="000000"/>
          <w:sz w:val="20"/>
          <w:szCs w:val="20"/>
        </w:rPr>
      </w:pPr>
      <w:r>
        <w:rPr>
          <w:rFonts w:ascii="Courier New" w:hAnsi="Courier New" w:cs="Courier New"/>
          <w:color w:val="000000"/>
          <w:sz w:val="20"/>
          <w:szCs w:val="20"/>
        </w:rPr>
        <w:t xml:space="preserve">      Expect </w:t>
      </w:r>
      <w:proofErr w:type="spellStart"/>
      <w:r>
        <w:rPr>
          <w:rFonts w:ascii="Courier New" w:hAnsi="Courier New" w:cs="Courier New"/>
          <w:color w:val="000000"/>
          <w:sz w:val="20"/>
          <w:szCs w:val="20"/>
        </w:rPr>
        <w:t>maxOccurs</w:t>
      </w:r>
      <w:proofErr w:type="spellEnd"/>
      <w:r>
        <w:rPr>
          <w:rFonts w:ascii="Courier New" w:hAnsi="Courier New" w:cs="Courier New"/>
          <w:color w:val="000000"/>
          <w:sz w:val="20"/>
          <w:szCs w:val="20"/>
        </w:rPr>
        <w:t xml:space="preserve"> </w:t>
      </w:r>
      <w:r w:rsidR="00DA0BB9">
        <w:rPr>
          <w:rFonts w:ascii="Courier New" w:hAnsi="Courier New" w:cs="Courier New"/>
          <w:color w:val="000000"/>
          <w:sz w:val="20"/>
          <w:szCs w:val="20"/>
        </w:rPr>
        <w:t>occurrences</w:t>
      </w:r>
    </w:p>
    <w:p w:rsidR="007E7D49" w:rsidRDefault="007E7D49" w:rsidP="007E7D49">
      <w:pPr>
        <w:autoSpaceDE w:val="0"/>
        <w:rPr>
          <w:rFonts w:ascii="Courier New" w:hAnsi="Courier New" w:cs="Courier New"/>
          <w:color w:val="000000"/>
          <w:sz w:val="20"/>
          <w:szCs w:val="20"/>
        </w:rPr>
      </w:pPr>
      <w:r>
        <w:rPr>
          <w:rFonts w:ascii="Courier New" w:hAnsi="Courier New" w:cs="Courier New"/>
          <w:color w:val="000000"/>
          <w:sz w:val="20"/>
          <w:szCs w:val="20"/>
        </w:rPr>
        <w:t xml:space="preserve">      Processing error if </w:t>
      </w:r>
      <w:r w:rsidR="00F441DB">
        <w:rPr>
          <w:rFonts w:ascii="Courier New" w:hAnsi="Courier New" w:cs="Courier New"/>
          <w:color w:val="000000"/>
          <w:sz w:val="20"/>
          <w:szCs w:val="20"/>
        </w:rPr>
        <w:t xml:space="preserve">&lt; </w:t>
      </w:r>
      <w:proofErr w:type="spellStart"/>
      <w:r>
        <w:rPr>
          <w:rFonts w:ascii="Courier New" w:hAnsi="Courier New" w:cs="Courier New"/>
          <w:color w:val="000000"/>
          <w:sz w:val="20"/>
          <w:szCs w:val="20"/>
        </w:rPr>
        <w:t>minOccurs</w:t>
      </w:r>
      <w:proofErr w:type="spellEnd"/>
      <w:r>
        <w:rPr>
          <w:rFonts w:ascii="Courier New" w:hAnsi="Courier New" w:cs="Courier New"/>
          <w:color w:val="000000"/>
          <w:sz w:val="20"/>
          <w:szCs w:val="20"/>
        </w:rPr>
        <w:t xml:space="preserve"> </w:t>
      </w:r>
      <w:r w:rsidR="00DA0BB9">
        <w:rPr>
          <w:rFonts w:ascii="Courier New" w:hAnsi="Courier New" w:cs="Courier New"/>
          <w:color w:val="000000"/>
          <w:sz w:val="20"/>
          <w:szCs w:val="20"/>
        </w:rPr>
        <w:t xml:space="preserve">occurrences found </w:t>
      </w:r>
      <w:r>
        <w:rPr>
          <w:rFonts w:ascii="Courier New" w:hAnsi="Courier New" w:cs="Courier New"/>
          <w:color w:val="000000"/>
          <w:sz w:val="20"/>
          <w:szCs w:val="20"/>
        </w:rPr>
        <w:t>or defaulted</w:t>
      </w:r>
    </w:p>
    <w:p w:rsidR="007E7D49" w:rsidRDefault="007E7D49" w:rsidP="007E7D49">
      <w:pPr>
        <w:autoSpaceDE w:val="0"/>
        <w:ind w:firstLine="240"/>
        <w:rPr>
          <w:rFonts w:ascii="Courier New" w:hAnsi="Courier New" w:cs="Courier New"/>
          <w:color w:val="000000"/>
          <w:sz w:val="20"/>
          <w:szCs w:val="20"/>
        </w:rPr>
      </w:pPr>
      <w:r>
        <w:rPr>
          <w:rFonts w:ascii="Courier New" w:hAnsi="Courier New" w:cs="Courier New"/>
          <w:color w:val="000000"/>
          <w:sz w:val="20"/>
          <w:szCs w:val="20"/>
        </w:rPr>
        <w:t xml:space="preserve">    Processing error if </w:t>
      </w:r>
      <w:r w:rsidR="00F441DB">
        <w:rPr>
          <w:rFonts w:ascii="Courier New" w:hAnsi="Courier New" w:cs="Courier New"/>
          <w:color w:val="000000"/>
          <w:sz w:val="20"/>
          <w:szCs w:val="20"/>
        </w:rPr>
        <w:t>&gt;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maxOccurs</w:t>
      </w:r>
      <w:proofErr w:type="spellEnd"/>
      <w:r>
        <w:rPr>
          <w:rFonts w:ascii="Courier New" w:hAnsi="Courier New" w:cs="Courier New"/>
          <w:color w:val="000000"/>
          <w:sz w:val="20"/>
          <w:szCs w:val="20"/>
        </w:rPr>
        <w:t xml:space="preserve"> </w:t>
      </w:r>
      <w:r w:rsidR="00DA0BB9">
        <w:rPr>
          <w:rFonts w:ascii="Courier New" w:hAnsi="Courier New" w:cs="Courier New"/>
          <w:color w:val="000000"/>
          <w:sz w:val="20"/>
          <w:szCs w:val="20"/>
        </w:rPr>
        <w:t xml:space="preserve">occurrences found </w:t>
      </w:r>
    </w:p>
    <w:p w:rsidR="007E7D49" w:rsidRDefault="007E7D49" w:rsidP="007E7D49">
      <w:pPr>
        <w:autoSpaceDE w:val="0"/>
        <w:ind w:firstLine="240"/>
        <w:rPr>
          <w:rFonts w:ascii="Courier New" w:hAnsi="Courier New" w:cs="Courier New"/>
          <w:color w:val="000000"/>
          <w:sz w:val="20"/>
          <w:szCs w:val="20"/>
        </w:rPr>
      </w:pPr>
      <w:r>
        <w:rPr>
          <w:rFonts w:ascii="Courier New" w:hAnsi="Courier New" w:cs="Courier New"/>
          <w:color w:val="000000"/>
          <w:sz w:val="20"/>
          <w:szCs w:val="20"/>
        </w:rPr>
        <w:t xml:space="preserve">  Case: implicit</w:t>
      </w:r>
    </w:p>
    <w:p w:rsidR="007E7D49" w:rsidRDefault="007E7D49" w:rsidP="007E7D49">
      <w:pPr>
        <w:autoSpaceDE w:val="0"/>
        <w:ind w:firstLine="240"/>
        <w:rPr>
          <w:rFonts w:ascii="Courier New" w:hAnsi="Courier New" w:cs="Courier New"/>
          <w:color w:val="000000"/>
          <w:sz w:val="20"/>
          <w:szCs w:val="20"/>
        </w:rPr>
      </w:pPr>
      <w:r>
        <w:rPr>
          <w:rFonts w:ascii="Courier New" w:hAnsi="Courier New" w:cs="Courier New"/>
          <w:color w:val="000000"/>
          <w:sz w:val="20"/>
          <w:szCs w:val="20"/>
        </w:rPr>
        <w:t xml:space="preserve">    Expect up to </w:t>
      </w:r>
      <w:proofErr w:type="spellStart"/>
      <w:r>
        <w:rPr>
          <w:rFonts w:ascii="Courier New" w:hAnsi="Courier New" w:cs="Courier New"/>
          <w:color w:val="000000"/>
          <w:sz w:val="20"/>
          <w:szCs w:val="20"/>
        </w:rPr>
        <w:t>maxOccurs</w:t>
      </w:r>
      <w:proofErr w:type="spellEnd"/>
      <w:r>
        <w:rPr>
          <w:rFonts w:ascii="Courier New" w:hAnsi="Courier New" w:cs="Courier New"/>
          <w:color w:val="000000"/>
          <w:sz w:val="20"/>
          <w:szCs w:val="20"/>
        </w:rPr>
        <w:t xml:space="preserve"> </w:t>
      </w:r>
      <w:r w:rsidR="00DA0BB9">
        <w:rPr>
          <w:rFonts w:ascii="Courier New" w:hAnsi="Courier New" w:cs="Courier New"/>
          <w:color w:val="000000"/>
          <w:sz w:val="20"/>
          <w:szCs w:val="20"/>
        </w:rPr>
        <w:t xml:space="preserve">occurrences  </w:t>
      </w:r>
    </w:p>
    <w:p w:rsidR="007E7D49" w:rsidRDefault="007E7D49" w:rsidP="007E7D49">
      <w:pPr>
        <w:autoSpaceDE w:val="0"/>
        <w:rPr>
          <w:rFonts w:ascii="Courier New" w:hAnsi="Courier New" w:cs="Courier New"/>
          <w:color w:val="000000"/>
          <w:sz w:val="20"/>
          <w:szCs w:val="20"/>
        </w:rPr>
      </w:pPr>
      <w:r>
        <w:rPr>
          <w:rFonts w:ascii="Courier New" w:hAnsi="Courier New" w:cs="Courier New"/>
          <w:color w:val="000000"/>
          <w:sz w:val="20"/>
          <w:szCs w:val="20"/>
        </w:rPr>
        <w:t xml:space="preserve">      Processing error if </w:t>
      </w:r>
      <w:r w:rsidR="00F441DB">
        <w:rPr>
          <w:rFonts w:ascii="Courier New" w:hAnsi="Courier New" w:cs="Courier New"/>
          <w:color w:val="000000"/>
          <w:sz w:val="20"/>
          <w:szCs w:val="20"/>
        </w:rPr>
        <w:t xml:space="preserve">&lt; </w:t>
      </w:r>
      <w:proofErr w:type="spellStart"/>
      <w:r>
        <w:rPr>
          <w:rFonts w:ascii="Courier New" w:hAnsi="Courier New" w:cs="Courier New"/>
          <w:color w:val="000000"/>
          <w:sz w:val="20"/>
          <w:szCs w:val="20"/>
        </w:rPr>
        <w:t>minOccurs</w:t>
      </w:r>
      <w:proofErr w:type="spellEnd"/>
      <w:r>
        <w:rPr>
          <w:rFonts w:ascii="Courier New" w:hAnsi="Courier New" w:cs="Courier New"/>
          <w:color w:val="000000"/>
          <w:sz w:val="20"/>
          <w:szCs w:val="20"/>
        </w:rPr>
        <w:t xml:space="preserve"> </w:t>
      </w:r>
      <w:r w:rsidR="00DA0BB9">
        <w:rPr>
          <w:rFonts w:ascii="Courier New" w:hAnsi="Courier New" w:cs="Courier New"/>
          <w:color w:val="000000"/>
          <w:sz w:val="20"/>
          <w:szCs w:val="20"/>
        </w:rPr>
        <w:t>occurrences found</w:t>
      </w:r>
      <w:r>
        <w:rPr>
          <w:rFonts w:ascii="Courier New" w:hAnsi="Courier New" w:cs="Courier New"/>
          <w:color w:val="000000"/>
          <w:sz w:val="20"/>
          <w:szCs w:val="20"/>
        </w:rPr>
        <w:t xml:space="preserve"> or defaulted</w:t>
      </w:r>
    </w:p>
    <w:p w:rsidR="007E7D49" w:rsidRDefault="007E7D49" w:rsidP="007E7D49">
      <w:pPr>
        <w:autoSpaceDE w:val="0"/>
        <w:ind w:firstLine="240"/>
        <w:rPr>
          <w:rFonts w:ascii="Courier New" w:hAnsi="Courier New" w:cs="Courier New"/>
          <w:color w:val="000000"/>
          <w:sz w:val="20"/>
          <w:szCs w:val="20"/>
        </w:rPr>
      </w:pPr>
      <w:r>
        <w:rPr>
          <w:rFonts w:ascii="Courier New" w:hAnsi="Courier New" w:cs="Courier New"/>
          <w:color w:val="000000"/>
          <w:sz w:val="20"/>
          <w:szCs w:val="20"/>
        </w:rPr>
        <w:t xml:space="preserve">    Processing error if </w:t>
      </w:r>
      <w:r w:rsidR="00F441DB">
        <w:rPr>
          <w:rFonts w:ascii="Courier New" w:hAnsi="Courier New" w:cs="Courier New"/>
          <w:color w:val="000000"/>
          <w:sz w:val="20"/>
          <w:szCs w:val="20"/>
        </w:rPr>
        <w:t xml:space="preserve">&gt; </w:t>
      </w:r>
      <w:proofErr w:type="spellStart"/>
      <w:r>
        <w:rPr>
          <w:rFonts w:ascii="Courier New" w:hAnsi="Courier New" w:cs="Courier New"/>
          <w:color w:val="000000"/>
          <w:sz w:val="20"/>
          <w:szCs w:val="20"/>
        </w:rPr>
        <w:t>maxOccurs</w:t>
      </w:r>
      <w:proofErr w:type="spellEnd"/>
      <w:r>
        <w:rPr>
          <w:rFonts w:ascii="Courier New" w:hAnsi="Courier New" w:cs="Courier New"/>
          <w:color w:val="000000"/>
          <w:sz w:val="20"/>
          <w:szCs w:val="20"/>
        </w:rPr>
        <w:t xml:space="preserve"> </w:t>
      </w:r>
      <w:r w:rsidR="00DA0BB9">
        <w:rPr>
          <w:rFonts w:ascii="Courier New" w:hAnsi="Courier New" w:cs="Courier New"/>
          <w:color w:val="000000"/>
          <w:sz w:val="20"/>
          <w:szCs w:val="20"/>
        </w:rPr>
        <w:t xml:space="preserve">occurrences found </w:t>
      </w:r>
    </w:p>
    <w:p w:rsidR="00B81B40" w:rsidRDefault="00B81B40" w:rsidP="00B81B40">
      <w:pPr>
        <w:autoSpaceDE w:val="0"/>
        <w:rPr>
          <w:ins w:id="26" w:author="Steve Hanson" w:date="2014-09-03T11:39:00Z"/>
          <w:rFonts w:ascii="Courier New" w:hAnsi="Courier New" w:cs="Courier New"/>
          <w:color w:val="000000"/>
          <w:sz w:val="20"/>
          <w:szCs w:val="20"/>
        </w:rPr>
      </w:pPr>
      <w:ins w:id="27" w:author="Steve Hanson" w:date="2014-09-03T11:39:00Z">
        <w:r>
          <w:rPr>
            <w:rFonts w:ascii="Courier New" w:hAnsi="Courier New" w:cs="Courier New"/>
            <w:color w:val="000000"/>
            <w:sz w:val="20"/>
            <w:szCs w:val="20"/>
          </w:rPr>
          <w:t xml:space="preserve">    Case: parsed</w:t>
        </w:r>
      </w:ins>
    </w:p>
    <w:p w:rsidR="00B81B40" w:rsidRDefault="00B81B40" w:rsidP="00B81B40">
      <w:pPr>
        <w:autoSpaceDE w:val="0"/>
        <w:rPr>
          <w:ins w:id="28" w:author="Steve Hanson" w:date="2014-09-03T11:39:00Z"/>
          <w:rFonts w:ascii="Courier New" w:hAnsi="Courier New" w:cs="Courier New"/>
          <w:color w:val="000000"/>
          <w:sz w:val="20"/>
          <w:szCs w:val="20"/>
        </w:rPr>
      </w:pPr>
      <w:ins w:id="29" w:author="Steve Hanson" w:date="2014-09-03T11:39:00Z">
        <w:r>
          <w:rPr>
            <w:rFonts w:ascii="Courier New" w:hAnsi="Courier New" w:cs="Courier New"/>
            <w:color w:val="000000"/>
            <w:sz w:val="20"/>
            <w:szCs w:val="20"/>
          </w:rPr>
          <w:t xml:space="preserve">      Expect any number of occurrences </w:t>
        </w:r>
      </w:ins>
    </w:p>
    <w:p w:rsidR="00B81B40" w:rsidRDefault="00B81B40" w:rsidP="00B81B40">
      <w:pPr>
        <w:autoSpaceDE w:val="0"/>
        <w:rPr>
          <w:ins w:id="30" w:author="Steve Hanson" w:date="2014-09-03T11:39:00Z"/>
          <w:rFonts w:ascii="Courier New" w:hAnsi="Courier New" w:cs="Courier New"/>
          <w:color w:val="000000"/>
          <w:sz w:val="20"/>
          <w:szCs w:val="20"/>
        </w:rPr>
      </w:pPr>
      <w:ins w:id="31" w:author="Steve Hanson" w:date="2014-09-03T11:39:00Z">
        <w:r>
          <w:rPr>
            <w:rFonts w:ascii="Courier New" w:hAnsi="Courier New" w:cs="Courier New"/>
            <w:color w:val="000000"/>
            <w:sz w:val="20"/>
            <w:szCs w:val="20"/>
          </w:rPr>
          <w:t xml:space="preserve">      Validation error if &lt; </w:t>
        </w:r>
        <w:proofErr w:type="spellStart"/>
        <w:r>
          <w:rPr>
            <w:rFonts w:ascii="Courier New" w:hAnsi="Courier New" w:cs="Courier New"/>
            <w:color w:val="000000"/>
            <w:sz w:val="20"/>
            <w:szCs w:val="20"/>
          </w:rPr>
          <w:t>minOccurs</w:t>
        </w:r>
        <w:proofErr w:type="spellEnd"/>
        <w:r>
          <w:rPr>
            <w:rFonts w:ascii="Courier New" w:hAnsi="Courier New" w:cs="Courier New"/>
            <w:color w:val="000000"/>
            <w:sz w:val="20"/>
            <w:szCs w:val="20"/>
          </w:rPr>
          <w:t xml:space="preserve"> occurrences found or defaulted</w:t>
        </w:r>
      </w:ins>
    </w:p>
    <w:p w:rsidR="00B81B40" w:rsidRDefault="00B81B40" w:rsidP="00B81B40">
      <w:pPr>
        <w:autoSpaceDE w:val="0"/>
        <w:rPr>
          <w:ins w:id="32" w:author="Steve Hanson" w:date="2014-09-03T11:39:00Z"/>
          <w:rFonts w:ascii="Courier New" w:hAnsi="Courier New" w:cs="Courier New"/>
          <w:color w:val="000000"/>
          <w:sz w:val="20"/>
          <w:szCs w:val="20"/>
        </w:rPr>
      </w:pPr>
      <w:ins w:id="33" w:author="Steve Hanson" w:date="2014-09-03T11:39:00Z">
        <w:r>
          <w:rPr>
            <w:rFonts w:ascii="Courier New" w:hAnsi="Courier New" w:cs="Courier New"/>
            <w:color w:val="000000"/>
            <w:sz w:val="20"/>
            <w:szCs w:val="20"/>
          </w:rPr>
          <w:t xml:space="preserve">      Validation error if &gt; </w:t>
        </w:r>
        <w:proofErr w:type="spellStart"/>
        <w:r>
          <w:rPr>
            <w:rFonts w:ascii="Courier New" w:hAnsi="Courier New" w:cs="Courier New"/>
            <w:color w:val="000000"/>
            <w:sz w:val="20"/>
            <w:szCs w:val="20"/>
          </w:rPr>
          <w:t>maxOccurs</w:t>
        </w:r>
        <w:proofErr w:type="spellEnd"/>
        <w:r w:rsidRPr="00DA0BB9">
          <w:rPr>
            <w:rFonts w:ascii="Courier New" w:hAnsi="Courier New" w:cs="Courier New"/>
            <w:color w:val="000000"/>
            <w:sz w:val="20"/>
            <w:szCs w:val="20"/>
          </w:rPr>
          <w:t xml:space="preserve"> </w:t>
        </w:r>
        <w:r>
          <w:rPr>
            <w:rFonts w:ascii="Courier New" w:hAnsi="Courier New" w:cs="Courier New"/>
            <w:color w:val="000000"/>
            <w:sz w:val="20"/>
            <w:szCs w:val="20"/>
          </w:rPr>
          <w:t>occurrences found</w:t>
        </w:r>
      </w:ins>
    </w:p>
    <w:p w:rsidR="00B81B40" w:rsidRDefault="00B81B40" w:rsidP="00B81B40">
      <w:pPr>
        <w:autoSpaceDE w:val="0"/>
        <w:rPr>
          <w:ins w:id="34" w:author="Steve Hanson" w:date="2014-09-03T11:39:00Z"/>
          <w:rFonts w:ascii="Courier New" w:hAnsi="Courier New" w:cs="Courier New"/>
          <w:color w:val="000000"/>
          <w:sz w:val="20"/>
          <w:szCs w:val="20"/>
        </w:rPr>
      </w:pPr>
      <w:ins w:id="35" w:author="Steve Hanson" w:date="2014-09-03T11:39:00Z">
        <w:r>
          <w:rPr>
            <w:rFonts w:ascii="Courier New" w:hAnsi="Courier New" w:cs="Courier New"/>
            <w:color w:val="000000"/>
            <w:sz w:val="20"/>
            <w:szCs w:val="20"/>
          </w:rPr>
          <w:t xml:space="preserve">    Case: expression</w:t>
        </w:r>
      </w:ins>
    </w:p>
    <w:p w:rsidR="00B81B40" w:rsidRDefault="00B81B40" w:rsidP="00B81B40">
      <w:pPr>
        <w:autoSpaceDE w:val="0"/>
        <w:rPr>
          <w:ins w:id="36" w:author="Steve Hanson" w:date="2014-09-03T11:39:00Z"/>
          <w:rFonts w:ascii="Courier New" w:hAnsi="Courier New" w:cs="Courier New"/>
          <w:color w:val="000000"/>
          <w:sz w:val="20"/>
          <w:szCs w:val="20"/>
        </w:rPr>
      </w:pPr>
      <w:ins w:id="37" w:author="Steve Hanson" w:date="2014-09-03T11:39:00Z">
        <w:r>
          <w:rPr>
            <w:rFonts w:ascii="Courier New" w:hAnsi="Courier New" w:cs="Courier New"/>
            <w:color w:val="000000"/>
            <w:sz w:val="20"/>
            <w:szCs w:val="20"/>
          </w:rPr>
          <w:t xml:space="preserve">      Expect any number of occurrences </w:t>
        </w:r>
      </w:ins>
    </w:p>
    <w:p w:rsidR="00B81B40" w:rsidRDefault="00B81B40" w:rsidP="00B81B40">
      <w:pPr>
        <w:autoSpaceDE w:val="0"/>
        <w:rPr>
          <w:ins w:id="38" w:author="Steve Hanson" w:date="2014-09-03T11:39:00Z"/>
          <w:rFonts w:ascii="Courier New" w:hAnsi="Courier New" w:cs="Courier New"/>
          <w:color w:val="000000"/>
          <w:sz w:val="20"/>
          <w:szCs w:val="20"/>
        </w:rPr>
      </w:pPr>
      <w:ins w:id="39" w:author="Steve Hanson" w:date="2014-09-03T11:39:00Z">
        <w:r>
          <w:rPr>
            <w:rFonts w:ascii="Courier New" w:hAnsi="Courier New" w:cs="Courier New"/>
            <w:color w:val="000000"/>
            <w:sz w:val="20"/>
            <w:szCs w:val="20"/>
          </w:rPr>
          <w:t xml:space="preserve">      Validation error if &lt; </w:t>
        </w:r>
        <w:proofErr w:type="spellStart"/>
        <w:r>
          <w:rPr>
            <w:rFonts w:ascii="Courier New" w:hAnsi="Courier New" w:cs="Courier New"/>
            <w:color w:val="000000"/>
            <w:sz w:val="20"/>
            <w:szCs w:val="20"/>
          </w:rPr>
          <w:t>minOccurs</w:t>
        </w:r>
        <w:proofErr w:type="spellEnd"/>
        <w:r>
          <w:rPr>
            <w:rFonts w:ascii="Courier New" w:hAnsi="Courier New" w:cs="Courier New"/>
            <w:color w:val="000000"/>
            <w:sz w:val="20"/>
            <w:szCs w:val="20"/>
          </w:rPr>
          <w:t xml:space="preserve"> occurrences found or defaulted</w:t>
        </w:r>
      </w:ins>
    </w:p>
    <w:p w:rsidR="00B81B40" w:rsidRDefault="00B81B40" w:rsidP="00B81B40">
      <w:pPr>
        <w:autoSpaceDE w:val="0"/>
        <w:rPr>
          <w:ins w:id="40" w:author="Steve Hanson" w:date="2014-09-03T11:39:00Z"/>
          <w:rFonts w:ascii="Courier New" w:hAnsi="Courier New" w:cs="Courier New"/>
          <w:color w:val="000000"/>
          <w:sz w:val="20"/>
          <w:szCs w:val="20"/>
        </w:rPr>
      </w:pPr>
      <w:ins w:id="41" w:author="Steve Hanson" w:date="2014-09-03T11:39:00Z">
        <w:r>
          <w:rPr>
            <w:rFonts w:ascii="Courier New" w:hAnsi="Courier New" w:cs="Courier New"/>
            <w:color w:val="000000"/>
            <w:sz w:val="20"/>
            <w:szCs w:val="20"/>
          </w:rPr>
          <w:t xml:space="preserve">      Validation error if &gt; </w:t>
        </w:r>
        <w:proofErr w:type="spellStart"/>
        <w:r>
          <w:rPr>
            <w:rFonts w:ascii="Courier New" w:hAnsi="Courier New" w:cs="Courier New"/>
            <w:color w:val="000000"/>
            <w:sz w:val="20"/>
            <w:szCs w:val="20"/>
          </w:rPr>
          <w:t>maxOccurs</w:t>
        </w:r>
        <w:proofErr w:type="spellEnd"/>
        <w:r w:rsidRPr="00DA0BB9">
          <w:rPr>
            <w:rFonts w:ascii="Courier New" w:hAnsi="Courier New" w:cs="Courier New"/>
            <w:color w:val="000000"/>
            <w:sz w:val="20"/>
            <w:szCs w:val="20"/>
          </w:rPr>
          <w:t xml:space="preserve"> </w:t>
        </w:r>
        <w:r>
          <w:rPr>
            <w:rFonts w:ascii="Courier New" w:hAnsi="Courier New" w:cs="Courier New"/>
            <w:color w:val="000000"/>
            <w:sz w:val="20"/>
            <w:szCs w:val="20"/>
          </w:rPr>
          <w:t>occurrences found</w:t>
        </w:r>
      </w:ins>
    </w:p>
    <w:p w:rsidR="007E7D49" w:rsidDel="00B81B40" w:rsidRDefault="007E7D49" w:rsidP="007E7D49">
      <w:pPr>
        <w:autoSpaceDE w:val="0"/>
        <w:rPr>
          <w:del w:id="42" w:author="Steve Hanson" w:date="2014-09-03T11:39:00Z"/>
          <w:rFonts w:ascii="Courier New" w:hAnsi="Courier New" w:cs="Courier New"/>
          <w:color w:val="000000"/>
          <w:sz w:val="20"/>
          <w:szCs w:val="20"/>
        </w:rPr>
      </w:pPr>
      <w:del w:id="43" w:author="Steve Hanson" w:date="2014-09-03T11:39:00Z">
        <w:r w:rsidDel="00B81B40">
          <w:rPr>
            <w:rFonts w:ascii="Courier New" w:hAnsi="Courier New" w:cs="Courier New"/>
            <w:color w:val="000000"/>
            <w:sz w:val="20"/>
            <w:szCs w:val="20"/>
          </w:rPr>
          <w:delText xml:space="preserve">    Case: parsed, expression</w:delText>
        </w:r>
      </w:del>
    </w:p>
    <w:p w:rsidR="007E7D49" w:rsidDel="00B81B40" w:rsidRDefault="007E7D49" w:rsidP="007E7D49">
      <w:pPr>
        <w:autoSpaceDE w:val="0"/>
        <w:rPr>
          <w:del w:id="44" w:author="Steve Hanson" w:date="2014-09-03T11:39:00Z"/>
          <w:rFonts w:ascii="Courier New" w:hAnsi="Courier New" w:cs="Courier New"/>
          <w:color w:val="000000"/>
          <w:sz w:val="20"/>
          <w:szCs w:val="20"/>
        </w:rPr>
      </w:pPr>
      <w:del w:id="45" w:author="Steve Hanson" w:date="2014-09-03T11:39:00Z">
        <w:r w:rsidDel="00B81B40">
          <w:rPr>
            <w:rFonts w:ascii="Courier New" w:hAnsi="Courier New" w:cs="Courier New"/>
            <w:color w:val="000000"/>
            <w:sz w:val="20"/>
            <w:szCs w:val="20"/>
          </w:rPr>
          <w:delText xml:space="preserve">      Expect any number of </w:delText>
        </w:r>
        <w:r w:rsidR="00DA0BB9" w:rsidDel="00B81B40">
          <w:rPr>
            <w:rFonts w:ascii="Courier New" w:hAnsi="Courier New" w:cs="Courier New"/>
            <w:color w:val="000000"/>
            <w:sz w:val="20"/>
            <w:szCs w:val="20"/>
          </w:rPr>
          <w:delText xml:space="preserve">occurrences </w:delText>
        </w:r>
      </w:del>
    </w:p>
    <w:p w:rsidR="007E7D49" w:rsidDel="00B81B40" w:rsidRDefault="007E7D49" w:rsidP="007E7D49">
      <w:pPr>
        <w:autoSpaceDE w:val="0"/>
        <w:rPr>
          <w:del w:id="46" w:author="Steve Hanson" w:date="2014-09-03T11:39:00Z"/>
          <w:rFonts w:ascii="Courier New" w:hAnsi="Courier New" w:cs="Courier New"/>
          <w:color w:val="000000"/>
          <w:sz w:val="20"/>
          <w:szCs w:val="20"/>
        </w:rPr>
      </w:pPr>
      <w:del w:id="47" w:author="Steve Hanson" w:date="2014-09-03T11:39:00Z">
        <w:r w:rsidDel="00B81B40">
          <w:rPr>
            <w:rFonts w:ascii="Courier New" w:hAnsi="Courier New" w:cs="Courier New"/>
            <w:color w:val="000000"/>
            <w:sz w:val="20"/>
            <w:szCs w:val="20"/>
          </w:rPr>
          <w:delText xml:space="preserve">      </w:delText>
        </w:r>
        <w:r w:rsidR="00F441DB" w:rsidDel="00B81B40">
          <w:rPr>
            <w:rFonts w:ascii="Courier New" w:hAnsi="Courier New" w:cs="Courier New"/>
            <w:color w:val="000000"/>
            <w:sz w:val="20"/>
            <w:szCs w:val="20"/>
          </w:rPr>
          <w:delText>Validation</w:delText>
        </w:r>
        <w:r w:rsidDel="00B81B40">
          <w:rPr>
            <w:rFonts w:ascii="Courier New" w:hAnsi="Courier New" w:cs="Courier New"/>
            <w:color w:val="000000"/>
            <w:sz w:val="20"/>
            <w:szCs w:val="20"/>
          </w:rPr>
          <w:delText xml:space="preserve"> error if </w:delText>
        </w:r>
        <w:r w:rsidR="0063649E" w:rsidDel="00B81B40">
          <w:rPr>
            <w:rFonts w:ascii="Courier New" w:hAnsi="Courier New" w:cs="Courier New"/>
            <w:color w:val="000000"/>
            <w:sz w:val="20"/>
            <w:szCs w:val="20"/>
          </w:rPr>
          <w:delText xml:space="preserve">&lt; </w:delText>
        </w:r>
        <w:r w:rsidDel="00B81B40">
          <w:rPr>
            <w:rFonts w:ascii="Courier New" w:hAnsi="Courier New" w:cs="Courier New"/>
            <w:color w:val="000000"/>
            <w:sz w:val="20"/>
            <w:szCs w:val="20"/>
          </w:rPr>
          <w:delText xml:space="preserve">minOccurs </w:delText>
        </w:r>
        <w:r w:rsidR="00DA0BB9" w:rsidDel="00B81B40">
          <w:rPr>
            <w:rFonts w:ascii="Courier New" w:hAnsi="Courier New" w:cs="Courier New"/>
            <w:color w:val="000000"/>
            <w:sz w:val="20"/>
            <w:szCs w:val="20"/>
          </w:rPr>
          <w:delText>occurrences found</w:delText>
        </w:r>
        <w:r w:rsidDel="00B81B40">
          <w:rPr>
            <w:rFonts w:ascii="Courier New" w:hAnsi="Courier New" w:cs="Courier New"/>
            <w:color w:val="000000"/>
            <w:sz w:val="20"/>
            <w:szCs w:val="20"/>
          </w:rPr>
          <w:delText xml:space="preserve"> or defaulted</w:delText>
        </w:r>
      </w:del>
    </w:p>
    <w:p w:rsidR="0063649E" w:rsidDel="00B81B40" w:rsidRDefault="0063649E" w:rsidP="0063649E">
      <w:pPr>
        <w:autoSpaceDE w:val="0"/>
        <w:rPr>
          <w:del w:id="48" w:author="Steve Hanson" w:date="2014-09-03T11:39:00Z"/>
          <w:rFonts w:ascii="Courier New" w:hAnsi="Courier New" w:cs="Courier New"/>
          <w:color w:val="000000"/>
          <w:sz w:val="20"/>
          <w:szCs w:val="20"/>
        </w:rPr>
      </w:pPr>
      <w:del w:id="49" w:author="Steve Hanson" w:date="2014-09-03T11:39:00Z">
        <w:r w:rsidDel="00B81B40">
          <w:rPr>
            <w:rFonts w:ascii="Courier New" w:hAnsi="Courier New" w:cs="Courier New"/>
            <w:color w:val="000000"/>
            <w:sz w:val="20"/>
            <w:szCs w:val="20"/>
          </w:rPr>
          <w:delText xml:space="preserve">      Validation error if &gt; maxOccurs</w:delText>
        </w:r>
        <w:r w:rsidR="00DA0BB9" w:rsidRPr="00DA0BB9" w:rsidDel="00B81B40">
          <w:rPr>
            <w:rFonts w:ascii="Courier New" w:hAnsi="Courier New" w:cs="Courier New"/>
            <w:color w:val="000000"/>
            <w:sz w:val="20"/>
            <w:szCs w:val="20"/>
          </w:rPr>
          <w:delText xml:space="preserve"> </w:delText>
        </w:r>
        <w:r w:rsidR="00DA0BB9" w:rsidDel="00B81B40">
          <w:rPr>
            <w:rFonts w:ascii="Courier New" w:hAnsi="Courier New" w:cs="Courier New"/>
            <w:color w:val="000000"/>
            <w:sz w:val="20"/>
            <w:szCs w:val="20"/>
          </w:rPr>
          <w:delText>occurrences found</w:delText>
        </w:r>
      </w:del>
    </w:p>
    <w:p w:rsidR="007E7D49" w:rsidRDefault="007E7D49" w:rsidP="007E7D49">
      <w:pPr>
        <w:autoSpaceDE w:val="0"/>
        <w:rPr>
          <w:rFonts w:ascii="Courier New" w:hAnsi="Courier New" w:cs="Courier New"/>
          <w:color w:val="000000"/>
          <w:sz w:val="20"/>
          <w:szCs w:val="20"/>
        </w:rPr>
      </w:pPr>
      <w:r>
        <w:rPr>
          <w:rFonts w:ascii="Courier New" w:hAnsi="Courier New" w:cs="Courier New"/>
          <w:color w:val="000000"/>
          <w:sz w:val="20"/>
          <w:szCs w:val="20"/>
        </w:rPr>
        <w:t xml:space="preserve">    Case: </w:t>
      </w:r>
      <w:proofErr w:type="spellStart"/>
      <w:r>
        <w:rPr>
          <w:rFonts w:ascii="Courier New" w:hAnsi="Courier New" w:cs="Courier New"/>
          <w:color w:val="000000"/>
          <w:sz w:val="20"/>
          <w:szCs w:val="20"/>
        </w:rPr>
        <w:t>stopValue</w:t>
      </w:r>
      <w:proofErr w:type="spellEnd"/>
    </w:p>
    <w:p w:rsidR="007E7D49" w:rsidRDefault="007E7D49" w:rsidP="007E7D49">
      <w:pPr>
        <w:autoSpaceDE w:val="0"/>
        <w:rPr>
          <w:rFonts w:ascii="Courier New" w:hAnsi="Courier New" w:cs="Courier New"/>
          <w:color w:val="000000"/>
          <w:sz w:val="20"/>
          <w:szCs w:val="20"/>
        </w:rPr>
      </w:pPr>
      <w:r>
        <w:rPr>
          <w:rFonts w:ascii="Courier New" w:hAnsi="Courier New" w:cs="Courier New"/>
          <w:color w:val="000000"/>
          <w:sz w:val="20"/>
          <w:szCs w:val="20"/>
        </w:rPr>
        <w:t xml:space="preserve">      Expect any number of </w:t>
      </w:r>
      <w:r w:rsidR="00DA0BB9">
        <w:rPr>
          <w:rFonts w:ascii="Courier New" w:hAnsi="Courier New" w:cs="Courier New"/>
          <w:color w:val="000000"/>
          <w:sz w:val="20"/>
          <w:szCs w:val="20"/>
        </w:rPr>
        <w:t>occurrences</w:t>
      </w:r>
    </w:p>
    <w:p w:rsidR="0063649E" w:rsidRDefault="007E7D49" w:rsidP="0063649E">
      <w:pPr>
        <w:autoSpaceDE w:val="0"/>
        <w:rPr>
          <w:rFonts w:ascii="Courier New" w:hAnsi="Courier New" w:cs="Courier New"/>
          <w:color w:val="000000"/>
          <w:sz w:val="20"/>
          <w:szCs w:val="20"/>
        </w:rPr>
      </w:pPr>
      <w:r>
        <w:rPr>
          <w:rFonts w:ascii="Courier New" w:hAnsi="Courier New" w:cs="Courier New"/>
          <w:color w:val="000000"/>
          <w:sz w:val="20"/>
          <w:szCs w:val="20"/>
        </w:rPr>
        <w:t xml:space="preserve">      Logical stop value unparsed and output after last </w:t>
      </w:r>
      <w:r w:rsidR="00DA0BB9">
        <w:rPr>
          <w:rFonts w:ascii="Courier New" w:hAnsi="Courier New" w:cs="Courier New"/>
          <w:color w:val="000000"/>
          <w:sz w:val="20"/>
          <w:szCs w:val="20"/>
        </w:rPr>
        <w:t>occurrence</w:t>
      </w:r>
      <w:r>
        <w:rPr>
          <w:rFonts w:ascii="Courier New" w:hAnsi="Courier New" w:cs="Courier New"/>
          <w:color w:val="000000"/>
          <w:sz w:val="20"/>
          <w:szCs w:val="20"/>
        </w:rPr>
        <w:br/>
      </w:r>
      <w:r w:rsidR="0063649E">
        <w:rPr>
          <w:rFonts w:ascii="Courier New" w:hAnsi="Courier New" w:cs="Courier New"/>
          <w:color w:val="000000"/>
          <w:sz w:val="20"/>
          <w:szCs w:val="20"/>
        </w:rPr>
        <w:t xml:space="preserve">      </w:t>
      </w:r>
      <w:r w:rsidR="00DA0BB9">
        <w:rPr>
          <w:rFonts w:ascii="Courier New" w:hAnsi="Courier New" w:cs="Courier New"/>
          <w:color w:val="000000"/>
          <w:sz w:val="20"/>
          <w:szCs w:val="20"/>
        </w:rPr>
        <w:t xml:space="preserve">Validation error if &lt; </w:t>
      </w:r>
      <w:proofErr w:type="spellStart"/>
      <w:r w:rsidR="00DA0BB9">
        <w:rPr>
          <w:rFonts w:ascii="Courier New" w:hAnsi="Courier New" w:cs="Courier New"/>
          <w:color w:val="000000"/>
          <w:sz w:val="20"/>
          <w:szCs w:val="20"/>
        </w:rPr>
        <w:t>minOccurs</w:t>
      </w:r>
      <w:proofErr w:type="spellEnd"/>
      <w:r w:rsidR="00DA0BB9" w:rsidRPr="00DA0BB9">
        <w:rPr>
          <w:rFonts w:ascii="Courier New" w:hAnsi="Courier New" w:cs="Courier New"/>
          <w:color w:val="000000"/>
          <w:sz w:val="20"/>
          <w:szCs w:val="20"/>
        </w:rPr>
        <w:t xml:space="preserve"> </w:t>
      </w:r>
      <w:r w:rsidR="00DA0BB9">
        <w:rPr>
          <w:rFonts w:ascii="Courier New" w:hAnsi="Courier New" w:cs="Courier New"/>
          <w:color w:val="000000"/>
          <w:sz w:val="20"/>
          <w:szCs w:val="20"/>
        </w:rPr>
        <w:t>occurrences found</w:t>
      </w:r>
      <w:r w:rsidR="0063649E">
        <w:rPr>
          <w:rFonts w:ascii="Courier New" w:hAnsi="Courier New" w:cs="Courier New"/>
          <w:color w:val="000000"/>
          <w:sz w:val="20"/>
          <w:szCs w:val="20"/>
        </w:rPr>
        <w:t xml:space="preserve"> or defaulted</w:t>
      </w:r>
    </w:p>
    <w:p w:rsidR="0063649E" w:rsidRDefault="0063649E" w:rsidP="0063649E">
      <w:pPr>
        <w:autoSpaceDE w:val="0"/>
        <w:rPr>
          <w:rFonts w:ascii="Courier New" w:hAnsi="Courier New" w:cs="Courier New"/>
          <w:color w:val="000000"/>
          <w:sz w:val="20"/>
          <w:szCs w:val="20"/>
        </w:rPr>
      </w:pPr>
      <w:r>
        <w:rPr>
          <w:rFonts w:ascii="Courier New" w:hAnsi="Courier New" w:cs="Courier New"/>
          <w:color w:val="000000"/>
          <w:sz w:val="20"/>
          <w:szCs w:val="20"/>
        </w:rPr>
        <w:t xml:space="preserve">      Validation error if &gt; </w:t>
      </w:r>
      <w:proofErr w:type="spellStart"/>
      <w:r>
        <w:rPr>
          <w:rFonts w:ascii="Courier New" w:hAnsi="Courier New" w:cs="Courier New"/>
          <w:color w:val="000000"/>
          <w:sz w:val="20"/>
          <w:szCs w:val="20"/>
        </w:rPr>
        <w:t>maxOccurs</w:t>
      </w:r>
      <w:proofErr w:type="spellEnd"/>
      <w:r w:rsidR="00DA0BB9" w:rsidRPr="00DA0BB9">
        <w:rPr>
          <w:rFonts w:ascii="Courier New" w:hAnsi="Courier New" w:cs="Courier New"/>
          <w:color w:val="000000"/>
          <w:sz w:val="20"/>
          <w:szCs w:val="20"/>
        </w:rPr>
        <w:t xml:space="preserve"> </w:t>
      </w:r>
      <w:r w:rsidR="00DA0BB9">
        <w:rPr>
          <w:rFonts w:ascii="Courier New" w:hAnsi="Courier New" w:cs="Courier New"/>
          <w:color w:val="000000"/>
          <w:sz w:val="20"/>
          <w:szCs w:val="20"/>
        </w:rPr>
        <w:t>occurrences found</w:t>
      </w:r>
    </w:p>
    <w:p w:rsidR="007E7D49" w:rsidRDefault="007E7D49" w:rsidP="007E7D49">
      <w:pPr>
        <w:autoSpaceDE w:val="0"/>
        <w:rPr>
          <w:rFonts w:ascii="Courier New" w:hAnsi="Courier New" w:cs="Courier New"/>
          <w:color w:val="000000"/>
          <w:sz w:val="20"/>
          <w:szCs w:val="20"/>
        </w:rPr>
      </w:pPr>
      <w:proofErr w:type="spellStart"/>
      <w:r>
        <w:rPr>
          <w:rFonts w:ascii="Courier New" w:hAnsi="Courier New" w:cs="Courier New"/>
          <w:color w:val="000000"/>
          <w:sz w:val="20"/>
          <w:szCs w:val="20"/>
        </w:rPr>
        <w:t>Endif</w:t>
      </w:r>
      <w:proofErr w:type="spellEnd"/>
      <w:r>
        <w:rPr>
          <w:rFonts w:ascii="Courier New" w:hAnsi="Courier New" w:cs="Courier New"/>
          <w:color w:val="000000"/>
          <w:sz w:val="20"/>
          <w:szCs w:val="20"/>
        </w:rPr>
        <w:br/>
      </w:r>
    </w:p>
    <w:p w:rsidR="007E7D49" w:rsidRDefault="001A16C4" w:rsidP="007E7D49">
      <w:pPr>
        <w:autoSpaceDE w:val="0"/>
        <w:rPr>
          <w:rFonts w:ascii="Arial" w:hAnsi="Arial" w:cs="Arial"/>
          <w:color w:val="000000"/>
          <w:sz w:val="20"/>
          <w:szCs w:val="20"/>
        </w:rPr>
      </w:pPr>
      <w:r>
        <w:rPr>
          <w:rFonts w:ascii="Arial" w:hAnsi="Arial" w:cs="Arial"/>
          <w:color w:val="000000"/>
          <w:sz w:val="20"/>
          <w:szCs w:val="20"/>
        </w:rPr>
        <w:t>A ‘found occurrence’ is one that is in the Infoset. Additionally, t</w:t>
      </w:r>
      <w:r w:rsidR="007E7D49">
        <w:rPr>
          <w:rFonts w:ascii="Arial" w:hAnsi="Arial" w:cs="Arial"/>
          <w:color w:val="000000"/>
          <w:sz w:val="20"/>
          <w:szCs w:val="20"/>
        </w:rPr>
        <w:t xml:space="preserve">he DFDL </w:t>
      </w:r>
      <w:proofErr w:type="spellStart"/>
      <w:r w:rsidR="007E7D49">
        <w:rPr>
          <w:rFonts w:ascii="Arial" w:hAnsi="Arial" w:cs="Arial"/>
          <w:color w:val="000000"/>
          <w:sz w:val="20"/>
          <w:szCs w:val="20"/>
        </w:rPr>
        <w:t>unparser</w:t>
      </w:r>
      <w:proofErr w:type="spellEnd"/>
      <w:r w:rsidR="007E7D49">
        <w:rPr>
          <w:rFonts w:ascii="Arial" w:hAnsi="Arial" w:cs="Arial"/>
          <w:color w:val="000000"/>
          <w:sz w:val="20"/>
          <w:szCs w:val="20"/>
        </w:rPr>
        <w:t xml:space="preserve"> </w:t>
      </w:r>
      <w:r w:rsidR="00DA0BB9">
        <w:rPr>
          <w:rFonts w:ascii="Arial" w:hAnsi="Arial" w:cs="Arial"/>
          <w:color w:val="000000"/>
          <w:sz w:val="20"/>
          <w:szCs w:val="20"/>
        </w:rPr>
        <w:t xml:space="preserve">may apply a </w:t>
      </w:r>
      <w:r w:rsidR="007E7D49">
        <w:rPr>
          <w:rFonts w:ascii="Arial" w:hAnsi="Arial" w:cs="Arial"/>
          <w:color w:val="000000"/>
          <w:sz w:val="20"/>
          <w:szCs w:val="20"/>
        </w:rPr>
        <w:t xml:space="preserve">default when an </w:t>
      </w:r>
      <w:r w:rsidR="00DA0BB9">
        <w:rPr>
          <w:rFonts w:ascii="Arial" w:hAnsi="Arial" w:cs="Arial"/>
          <w:color w:val="000000"/>
          <w:sz w:val="20"/>
          <w:szCs w:val="20"/>
        </w:rPr>
        <w:t>occurrence</w:t>
      </w:r>
      <w:r w:rsidR="007E7D49">
        <w:rPr>
          <w:rFonts w:ascii="Arial" w:hAnsi="Arial" w:cs="Arial"/>
          <w:color w:val="000000"/>
          <w:sz w:val="20"/>
          <w:szCs w:val="20"/>
        </w:rPr>
        <w:t xml:space="preserve"> is </w:t>
      </w:r>
      <w:r w:rsidR="00D414EA">
        <w:rPr>
          <w:rFonts w:ascii="Arial" w:hAnsi="Arial" w:cs="Arial"/>
          <w:color w:val="000000"/>
          <w:sz w:val="20"/>
          <w:szCs w:val="20"/>
        </w:rPr>
        <w:t xml:space="preserve">missing </w:t>
      </w:r>
      <w:r w:rsidR="007E7D49">
        <w:rPr>
          <w:rFonts w:ascii="Arial" w:hAnsi="Arial" w:cs="Arial"/>
          <w:color w:val="000000"/>
          <w:sz w:val="20"/>
          <w:szCs w:val="20"/>
        </w:rPr>
        <w:t>from the Infoset</w:t>
      </w:r>
      <w:r>
        <w:rPr>
          <w:rFonts w:ascii="Arial" w:hAnsi="Arial" w:cs="Arial"/>
          <w:color w:val="000000"/>
          <w:sz w:val="20"/>
          <w:szCs w:val="20"/>
        </w:rPr>
        <w:t>, as described in section 2</w:t>
      </w:r>
      <w:r w:rsidR="007E7D49">
        <w:rPr>
          <w:rFonts w:ascii="Arial" w:hAnsi="Arial" w:cs="Arial"/>
          <w:color w:val="000000"/>
          <w:sz w:val="20"/>
          <w:szCs w:val="20"/>
        </w:rPr>
        <w:t>.</w:t>
      </w:r>
    </w:p>
    <w:p w:rsidR="0063649E" w:rsidRDefault="0063649E" w:rsidP="007E7D49">
      <w:pPr>
        <w:autoSpaceDE w:val="0"/>
        <w:rPr>
          <w:rFonts w:ascii="Arial" w:hAnsi="Arial" w:cs="Arial"/>
          <w:color w:val="000000"/>
          <w:sz w:val="20"/>
          <w:szCs w:val="20"/>
        </w:rPr>
      </w:pPr>
    </w:p>
    <w:p w:rsidR="001A16C4" w:rsidRDefault="001A16C4" w:rsidP="007E7D49">
      <w:pPr>
        <w:autoSpaceDE w:val="0"/>
        <w:rPr>
          <w:rFonts w:ascii="Arial" w:hAnsi="Arial" w:cs="Arial"/>
          <w:color w:val="000000"/>
          <w:sz w:val="20"/>
          <w:szCs w:val="20"/>
        </w:rPr>
      </w:pPr>
    </w:p>
    <w:p w:rsidR="007E7D49" w:rsidRDefault="007E7D49" w:rsidP="007E7D49">
      <w:pPr>
        <w:autoSpaceDE w:val="0"/>
        <w:rPr>
          <w:rFonts w:ascii="Arial" w:hAnsi="Arial" w:cs="Arial"/>
          <w:b/>
          <w:color w:val="000000"/>
          <w:sz w:val="20"/>
          <w:szCs w:val="20"/>
        </w:rPr>
      </w:pPr>
    </w:p>
    <w:p w:rsidR="00B81B40" w:rsidRDefault="00B81B40" w:rsidP="007E7D49">
      <w:pPr>
        <w:autoSpaceDE w:val="0"/>
        <w:rPr>
          <w:ins w:id="50" w:author="Steve Hanson" w:date="2014-09-03T11:40:00Z"/>
          <w:rFonts w:ascii="Arial" w:hAnsi="Arial" w:cs="Arial"/>
          <w:b/>
          <w:color w:val="000000"/>
        </w:rPr>
      </w:pPr>
    </w:p>
    <w:p w:rsidR="007E7D49" w:rsidRPr="00E01B87" w:rsidRDefault="007E7D49" w:rsidP="007E7D49">
      <w:pPr>
        <w:autoSpaceDE w:val="0"/>
        <w:rPr>
          <w:rFonts w:ascii="Arial" w:hAnsi="Arial" w:cs="Arial"/>
          <w:b/>
          <w:color w:val="000000"/>
        </w:rPr>
      </w:pPr>
      <w:r w:rsidRPr="00E01B87">
        <w:rPr>
          <w:rFonts w:ascii="Arial" w:hAnsi="Arial" w:cs="Arial"/>
          <w:b/>
          <w:color w:val="000000"/>
        </w:rPr>
        <w:lastRenderedPageBreak/>
        <w:t>Array and sequence equivalence</w:t>
      </w:r>
    </w:p>
    <w:p w:rsidR="007E7D49" w:rsidRDefault="007E7D49" w:rsidP="007E7D49">
      <w:pPr>
        <w:autoSpaceDE w:val="0"/>
        <w:rPr>
          <w:rFonts w:ascii="Arial" w:hAnsi="Arial" w:cs="Arial"/>
          <w:color w:val="000000"/>
          <w:sz w:val="20"/>
          <w:szCs w:val="20"/>
        </w:rPr>
      </w:pPr>
    </w:p>
    <w:p w:rsidR="007E7D49" w:rsidRDefault="007E7D49" w:rsidP="007E7D49">
      <w:pPr>
        <w:autoSpaceDE w:val="0"/>
        <w:rPr>
          <w:rFonts w:ascii="Arial" w:hAnsi="Arial" w:cs="Arial"/>
          <w:color w:val="000000"/>
          <w:sz w:val="20"/>
          <w:szCs w:val="20"/>
        </w:rPr>
      </w:pPr>
      <w:r>
        <w:rPr>
          <w:rFonts w:ascii="Arial" w:hAnsi="Arial" w:cs="Arial"/>
          <w:color w:val="000000"/>
          <w:sz w:val="20"/>
          <w:szCs w:val="20"/>
        </w:rPr>
        <w:t xml:space="preserve">The processing of an array is </w:t>
      </w:r>
      <w:r w:rsidR="00B7758A">
        <w:rPr>
          <w:rFonts w:ascii="Arial" w:hAnsi="Arial" w:cs="Arial"/>
          <w:color w:val="000000"/>
          <w:sz w:val="20"/>
          <w:szCs w:val="20"/>
        </w:rPr>
        <w:t>similar</w:t>
      </w:r>
      <w:r>
        <w:rPr>
          <w:rFonts w:ascii="Arial" w:hAnsi="Arial" w:cs="Arial"/>
          <w:color w:val="000000"/>
          <w:sz w:val="20"/>
          <w:szCs w:val="20"/>
        </w:rPr>
        <w:t xml:space="preserve"> </w:t>
      </w:r>
      <w:r w:rsidR="00B7758A">
        <w:rPr>
          <w:rFonts w:ascii="Arial" w:hAnsi="Arial" w:cs="Arial"/>
          <w:color w:val="000000"/>
          <w:sz w:val="20"/>
          <w:szCs w:val="20"/>
        </w:rPr>
        <w:t xml:space="preserve">to </w:t>
      </w:r>
      <w:r>
        <w:rPr>
          <w:rFonts w:ascii="Arial" w:hAnsi="Arial" w:cs="Arial"/>
          <w:color w:val="000000"/>
          <w:sz w:val="20"/>
          <w:szCs w:val="20"/>
        </w:rPr>
        <w:t>the processing of an equivalent sequence of elements. The following two schemas have the same result assuming any set of identical DFDL element properties applied to them</w:t>
      </w:r>
      <w:r>
        <w:rPr>
          <w:rStyle w:val="FootnoteCharacters"/>
          <w:rFonts w:ascii="Arial" w:hAnsi="Arial" w:cs="Arial"/>
          <w:color w:val="000000"/>
          <w:sz w:val="20"/>
          <w:szCs w:val="20"/>
        </w:rPr>
        <w:footnoteReference w:id="3"/>
      </w:r>
      <w:r w:rsidR="00B7758A">
        <w:rPr>
          <w:rFonts w:ascii="Arial" w:hAnsi="Arial" w:cs="Arial"/>
          <w:color w:val="000000"/>
          <w:sz w:val="20"/>
          <w:szCs w:val="20"/>
        </w:rPr>
        <w:t xml:space="preserve"> (excluding necessary name differences due to UPA rules, and any other differences </w:t>
      </w:r>
      <w:r w:rsidR="001558A6">
        <w:rPr>
          <w:rFonts w:ascii="Arial" w:hAnsi="Arial" w:cs="Arial"/>
          <w:color w:val="000000"/>
          <w:sz w:val="20"/>
          <w:szCs w:val="20"/>
        </w:rPr>
        <w:t xml:space="preserve">described by </w:t>
      </w:r>
      <w:r w:rsidR="00B7758A">
        <w:rPr>
          <w:rFonts w:ascii="Arial" w:hAnsi="Arial" w:cs="Arial"/>
          <w:color w:val="000000"/>
          <w:sz w:val="20"/>
          <w:szCs w:val="20"/>
        </w:rPr>
        <w:t>the Notes that follow)</w:t>
      </w:r>
      <w:r>
        <w:rPr>
          <w:rFonts w:ascii="Arial" w:hAnsi="Arial" w:cs="Arial"/>
          <w:color w:val="000000"/>
          <w:sz w:val="20"/>
          <w:szCs w:val="20"/>
        </w:rPr>
        <w:t xml:space="preserve">.  </w:t>
      </w:r>
    </w:p>
    <w:p w:rsidR="007E7D49" w:rsidRDefault="007E7D49" w:rsidP="007E7D49">
      <w:pPr>
        <w:autoSpaceDE w:val="0"/>
        <w:rPr>
          <w:rFonts w:ascii="Arial" w:hAnsi="Arial" w:cs="Arial"/>
          <w:color w:val="000000"/>
          <w:sz w:val="20"/>
          <w:szCs w:val="20"/>
        </w:rPr>
      </w:pPr>
    </w:p>
    <w:p w:rsidR="007E7D49" w:rsidRDefault="007E7D49" w:rsidP="007E7D49">
      <w:pPr>
        <w:autoSpaceDE w:val="0"/>
        <w:rPr>
          <w:rFonts w:ascii="Courier New" w:hAnsi="Courier New" w:cs="Courier New"/>
          <w:color w:val="000000"/>
          <w:sz w:val="18"/>
          <w:szCs w:val="18"/>
        </w:rPr>
      </w:pPr>
      <w:r>
        <w:rPr>
          <w:rFonts w:ascii="Courier New" w:hAnsi="Courier New" w:cs="Courier New"/>
          <w:color w:val="000000"/>
          <w:sz w:val="18"/>
          <w:szCs w:val="18"/>
        </w:rPr>
        <w:t>&lt;</w:t>
      </w:r>
      <w:proofErr w:type="spellStart"/>
      <w:proofErr w:type="gramStart"/>
      <w:r>
        <w:rPr>
          <w:rFonts w:ascii="Courier New" w:hAnsi="Courier New" w:cs="Courier New"/>
          <w:color w:val="000000"/>
          <w:sz w:val="18"/>
          <w:szCs w:val="18"/>
        </w:rPr>
        <w:t>xs:</w:t>
      </w:r>
      <w:proofErr w:type="gramEnd"/>
      <w:r>
        <w:rPr>
          <w:rFonts w:ascii="Courier New" w:hAnsi="Courier New" w:cs="Courier New"/>
          <w:color w:val="000000"/>
          <w:sz w:val="18"/>
          <w:szCs w:val="18"/>
        </w:rPr>
        <w:t>sequence</w:t>
      </w:r>
      <w:proofErr w:type="spellEnd"/>
      <w:r>
        <w:rPr>
          <w:rFonts w:ascii="Courier New" w:hAnsi="Courier New" w:cs="Courier New"/>
          <w:color w:val="000000"/>
          <w:sz w:val="18"/>
          <w:szCs w:val="18"/>
        </w:rPr>
        <w:t>&gt;</w:t>
      </w:r>
    </w:p>
    <w:p w:rsidR="007E7D49" w:rsidRDefault="007E7D49" w:rsidP="007E7D49">
      <w:pPr>
        <w:autoSpaceDE w:val="0"/>
        <w:rPr>
          <w:rFonts w:ascii="Courier New" w:hAnsi="Courier New" w:cs="Courier New"/>
          <w:color w:val="000000"/>
          <w:sz w:val="18"/>
          <w:szCs w:val="18"/>
        </w:rPr>
      </w:pPr>
      <w:r>
        <w:rPr>
          <w:rFonts w:ascii="Courier New" w:hAnsi="Courier New" w:cs="Courier New"/>
          <w:color w:val="000000"/>
          <w:sz w:val="18"/>
          <w:szCs w:val="18"/>
        </w:rPr>
        <w:tab/>
        <w:t>&lt;</w:t>
      </w:r>
      <w:proofErr w:type="spellStart"/>
      <w:r>
        <w:rPr>
          <w:rFonts w:ascii="Courier New" w:hAnsi="Courier New" w:cs="Courier New"/>
          <w:color w:val="000000"/>
          <w:sz w:val="18"/>
          <w:szCs w:val="18"/>
        </w:rPr>
        <w:t>xs</w:t>
      </w:r>
      <w:proofErr w:type="gramStart"/>
      <w:r>
        <w:rPr>
          <w:rFonts w:ascii="Courier New" w:hAnsi="Courier New" w:cs="Courier New"/>
          <w:color w:val="000000"/>
          <w:sz w:val="18"/>
          <w:szCs w:val="18"/>
        </w:rPr>
        <w:t>:element</w:t>
      </w:r>
      <w:proofErr w:type="spellEnd"/>
      <w:proofErr w:type="gramEnd"/>
      <w:r>
        <w:rPr>
          <w:rFonts w:ascii="Courier New" w:hAnsi="Courier New" w:cs="Courier New"/>
          <w:color w:val="000000"/>
          <w:sz w:val="18"/>
          <w:szCs w:val="18"/>
        </w:rPr>
        <w:t xml:space="preserve"> name="a" type="string" </w:t>
      </w:r>
      <w:proofErr w:type="spellStart"/>
      <w:r>
        <w:rPr>
          <w:rFonts w:ascii="Courier New" w:hAnsi="Courier New" w:cs="Courier New"/>
          <w:color w:val="000000"/>
          <w:sz w:val="18"/>
          <w:szCs w:val="18"/>
        </w:rPr>
        <w:t>minOccurs</w:t>
      </w:r>
      <w:proofErr w:type="spellEnd"/>
      <w:r>
        <w:rPr>
          <w:rFonts w:ascii="Courier New" w:hAnsi="Courier New" w:cs="Courier New"/>
          <w:color w:val="000000"/>
          <w:sz w:val="18"/>
          <w:szCs w:val="18"/>
        </w:rPr>
        <w:t xml:space="preserve"> ="2" </w:t>
      </w:r>
      <w:proofErr w:type="spellStart"/>
      <w:r>
        <w:rPr>
          <w:rFonts w:ascii="Courier New" w:hAnsi="Courier New" w:cs="Courier New"/>
          <w:color w:val="000000"/>
          <w:sz w:val="18"/>
          <w:szCs w:val="18"/>
        </w:rPr>
        <w:t>maxOccurs</w:t>
      </w:r>
      <w:proofErr w:type="spellEnd"/>
      <w:r>
        <w:rPr>
          <w:rFonts w:ascii="Courier New" w:hAnsi="Courier New" w:cs="Courier New"/>
          <w:color w:val="000000"/>
          <w:sz w:val="18"/>
          <w:szCs w:val="18"/>
        </w:rPr>
        <w:t>="4"  /&gt;</w:t>
      </w:r>
    </w:p>
    <w:p w:rsidR="007E7D49" w:rsidRDefault="007E7D49" w:rsidP="007E7D49">
      <w:pPr>
        <w:autoSpaceDE w:val="0"/>
        <w:rPr>
          <w:rFonts w:ascii="Courier New" w:hAnsi="Courier New" w:cs="Courier New"/>
          <w:color w:val="000000"/>
          <w:sz w:val="18"/>
          <w:szCs w:val="18"/>
        </w:rPr>
      </w:pPr>
      <w:r>
        <w:rPr>
          <w:rFonts w:ascii="Courier New" w:hAnsi="Courier New" w:cs="Courier New"/>
          <w:color w:val="000000"/>
          <w:sz w:val="18"/>
          <w:szCs w:val="18"/>
        </w:rPr>
        <w:t>&lt;/</w:t>
      </w:r>
      <w:proofErr w:type="spellStart"/>
      <w:r>
        <w:rPr>
          <w:rFonts w:ascii="Courier New" w:hAnsi="Courier New" w:cs="Courier New"/>
          <w:color w:val="000000"/>
          <w:sz w:val="18"/>
          <w:szCs w:val="18"/>
        </w:rPr>
        <w:t>xs</w:t>
      </w:r>
      <w:proofErr w:type="gramStart"/>
      <w:r>
        <w:rPr>
          <w:rFonts w:ascii="Courier New" w:hAnsi="Courier New" w:cs="Courier New"/>
          <w:color w:val="000000"/>
          <w:sz w:val="18"/>
          <w:szCs w:val="18"/>
        </w:rPr>
        <w:t>:sequence</w:t>
      </w:r>
      <w:proofErr w:type="spellEnd"/>
      <w:proofErr w:type="gramEnd"/>
      <w:r>
        <w:rPr>
          <w:rFonts w:ascii="Courier New" w:hAnsi="Courier New" w:cs="Courier New"/>
          <w:color w:val="000000"/>
          <w:sz w:val="18"/>
          <w:szCs w:val="18"/>
        </w:rPr>
        <w:t>&gt;</w:t>
      </w:r>
    </w:p>
    <w:p w:rsidR="007E7D49" w:rsidRDefault="007E7D49" w:rsidP="007E7D49">
      <w:pPr>
        <w:autoSpaceDE w:val="0"/>
        <w:rPr>
          <w:rFonts w:ascii="Courier New" w:hAnsi="Courier New" w:cs="Courier New"/>
          <w:color w:val="000000"/>
          <w:sz w:val="18"/>
          <w:szCs w:val="18"/>
        </w:rPr>
      </w:pPr>
    </w:p>
    <w:p w:rsidR="007E7D49" w:rsidRDefault="007E7D49" w:rsidP="007E7D49">
      <w:pPr>
        <w:autoSpaceDE w:val="0"/>
        <w:rPr>
          <w:rFonts w:ascii="Courier New" w:hAnsi="Courier New" w:cs="Courier New"/>
          <w:color w:val="000000"/>
          <w:sz w:val="18"/>
          <w:szCs w:val="18"/>
        </w:rPr>
      </w:pPr>
      <w:r>
        <w:rPr>
          <w:rFonts w:ascii="Courier New" w:hAnsi="Courier New" w:cs="Courier New"/>
          <w:color w:val="000000"/>
          <w:sz w:val="18"/>
          <w:szCs w:val="18"/>
        </w:rPr>
        <w:t>&lt;</w:t>
      </w:r>
      <w:proofErr w:type="spellStart"/>
      <w:proofErr w:type="gramStart"/>
      <w:r>
        <w:rPr>
          <w:rFonts w:ascii="Courier New" w:hAnsi="Courier New" w:cs="Courier New"/>
          <w:color w:val="000000"/>
          <w:sz w:val="18"/>
          <w:szCs w:val="18"/>
        </w:rPr>
        <w:t>xs:</w:t>
      </w:r>
      <w:proofErr w:type="gramEnd"/>
      <w:r>
        <w:rPr>
          <w:rFonts w:ascii="Courier New" w:hAnsi="Courier New" w:cs="Courier New"/>
          <w:color w:val="000000"/>
          <w:sz w:val="18"/>
          <w:szCs w:val="18"/>
        </w:rPr>
        <w:t>sequence</w:t>
      </w:r>
      <w:proofErr w:type="spellEnd"/>
      <w:r>
        <w:rPr>
          <w:rFonts w:ascii="Courier New" w:hAnsi="Courier New" w:cs="Courier New"/>
          <w:color w:val="000000"/>
          <w:sz w:val="18"/>
          <w:szCs w:val="18"/>
        </w:rPr>
        <w:t>&gt;</w:t>
      </w:r>
    </w:p>
    <w:p w:rsidR="007E7D49" w:rsidRDefault="007E7D49" w:rsidP="007E7D49">
      <w:pPr>
        <w:autoSpaceDE w:val="0"/>
        <w:rPr>
          <w:rFonts w:ascii="Courier New" w:hAnsi="Courier New" w:cs="Courier New"/>
          <w:color w:val="000000"/>
          <w:sz w:val="18"/>
          <w:szCs w:val="18"/>
        </w:rPr>
      </w:pPr>
      <w:r>
        <w:rPr>
          <w:rFonts w:ascii="Courier New" w:hAnsi="Courier New" w:cs="Courier New"/>
          <w:color w:val="000000"/>
          <w:sz w:val="18"/>
          <w:szCs w:val="18"/>
        </w:rPr>
        <w:tab/>
        <w:t>&lt;</w:t>
      </w:r>
      <w:proofErr w:type="spellStart"/>
      <w:r>
        <w:rPr>
          <w:rFonts w:ascii="Courier New" w:hAnsi="Courier New" w:cs="Courier New"/>
          <w:color w:val="000000"/>
          <w:sz w:val="18"/>
          <w:szCs w:val="18"/>
        </w:rPr>
        <w:t>xs</w:t>
      </w:r>
      <w:proofErr w:type="gramStart"/>
      <w:r>
        <w:rPr>
          <w:rFonts w:ascii="Courier New" w:hAnsi="Courier New" w:cs="Courier New"/>
          <w:color w:val="000000"/>
          <w:sz w:val="18"/>
          <w:szCs w:val="18"/>
        </w:rPr>
        <w:t>:element</w:t>
      </w:r>
      <w:proofErr w:type="spellEnd"/>
      <w:proofErr w:type="gramEnd"/>
      <w:r>
        <w:rPr>
          <w:rFonts w:ascii="Courier New" w:hAnsi="Courier New" w:cs="Courier New"/>
          <w:color w:val="000000"/>
          <w:sz w:val="18"/>
          <w:szCs w:val="18"/>
        </w:rPr>
        <w:t xml:space="preserve"> name="a1" type="string" /&gt;</w:t>
      </w:r>
    </w:p>
    <w:p w:rsidR="007E7D49" w:rsidRDefault="007E7D49" w:rsidP="007E7D49">
      <w:pPr>
        <w:autoSpaceDE w:val="0"/>
        <w:rPr>
          <w:rFonts w:ascii="Courier New" w:hAnsi="Courier New" w:cs="Courier New"/>
          <w:color w:val="000000"/>
          <w:sz w:val="18"/>
          <w:szCs w:val="18"/>
        </w:rPr>
      </w:pPr>
      <w:r>
        <w:rPr>
          <w:rFonts w:ascii="Courier New" w:hAnsi="Courier New" w:cs="Courier New"/>
          <w:color w:val="000000"/>
          <w:sz w:val="18"/>
          <w:szCs w:val="18"/>
        </w:rPr>
        <w:tab/>
        <w:t>&lt;</w:t>
      </w:r>
      <w:proofErr w:type="spellStart"/>
      <w:r>
        <w:rPr>
          <w:rFonts w:ascii="Courier New" w:hAnsi="Courier New" w:cs="Courier New"/>
          <w:color w:val="000000"/>
          <w:sz w:val="18"/>
          <w:szCs w:val="18"/>
        </w:rPr>
        <w:t>xs</w:t>
      </w:r>
      <w:proofErr w:type="gramStart"/>
      <w:r>
        <w:rPr>
          <w:rFonts w:ascii="Courier New" w:hAnsi="Courier New" w:cs="Courier New"/>
          <w:color w:val="000000"/>
          <w:sz w:val="18"/>
          <w:szCs w:val="18"/>
        </w:rPr>
        <w:t>:element</w:t>
      </w:r>
      <w:proofErr w:type="spellEnd"/>
      <w:proofErr w:type="gramEnd"/>
      <w:r>
        <w:rPr>
          <w:rFonts w:ascii="Courier New" w:hAnsi="Courier New" w:cs="Courier New"/>
          <w:color w:val="000000"/>
          <w:sz w:val="18"/>
          <w:szCs w:val="18"/>
        </w:rPr>
        <w:t xml:space="preserve"> name="a2" type="string" /&gt;</w:t>
      </w:r>
    </w:p>
    <w:p w:rsidR="007E7D49" w:rsidRDefault="007E7D49" w:rsidP="007E7D49">
      <w:pPr>
        <w:autoSpaceDE w:val="0"/>
        <w:rPr>
          <w:rFonts w:ascii="Courier New" w:hAnsi="Courier New" w:cs="Courier New"/>
          <w:color w:val="000000"/>
          <w:sz w:val="18"/>
          <w:szCs w:val="18"/>
        </w:rPr>
      </w:pPr>
      <w:r>
        <w:rPr>
          <w:rFonts w:ascii="Courier New" w:hAnsi="Courier New" w:cs="Courier New"/>
          <w:color w:val="000000"/>
          <w:sz w:val="18"/>
          <w:szCs w:val="18"/>
        </w:rPr>
        <w:tab/>
        <w:t>&lt;</w:t>
      </w:r>
      <w:proofErr w:type="spellStart"/>
      <w:r>
        <w:rPr>
          <w:rFonts w:ascii="Courier New" w:hAnsi="Courier New" w:cs="Courier New"/>
          <w:color w:val="000000"/>
          <w:sz w:val="18"/>
          <w:szCs w:val="18"/>
        </w:rPr>
        <w:t>xs</w:t>
      </w:r>
      <w:proofErr w:type="gramStart"/>
      <w:r>
        <w:rPr>
          <w:rFonts w:ascii="Courier New" w:hAnsi="Courier New" w:cs="Courier New"/>
          <w:color w:val="000000"/>
          <w:sz w:val="18"/>
          <w:szCs w:val="18"/>
        </w:rPr>
        <w:t>:element</w:t>
      </w:r>
      <w:proofErr w:type="spellEnd"/>
      <w:proofErr w:type="gramEnd"/>
      <w:r>
        <w:rPr>
          <w:rFonts w:ascii="Courier New" w:hAnsi="Courier New" w:cs="Courier New"/>
          <w:color w:val="000000"/>
          <w:sz w:val="18"/>
          <w:szCs w:val="18"/>
        </w:rPr>
        <w:t xml:space="preserve"> name="a3" type="string" </w:t>
      </w:r>
      <w:proofErr w:type="spellStart"/>
      <w:r>
        <w:rPr>
          <w:rFonts w:ascii="Courier New" w:hAnsi="Courier New" w:cs="Courier New"/>
          <w:color w:val="000000"/>
          <w:sz w:val="18"/>
          <w:szCs w:val="18"/>
        </w:rPr>
        <w:t>minOccurs</w:t>
      </w:r>
      <w:proofErr w:type="spellEnd"/>
      <w:r>
        <w:rPr>
          <w:rFonts w:ascii="Courier New" w:hAnsi="Courier New" w:cs="Courier New"/>
          <w:color w:val="000000"/>
          <w:sz w:val="18"/>
          <w:szCs w:val="18"/>
        </w:rPr>
        <w:t>="0" /&gt;</w:t>
      </w:r>
    </w:p>
    <w:p w:rsidR="007E7D49" w:rsidRDefault="007E7D49" w:rsidP="007E7D49">
      <w:pPr>
        <w:autoSpaceDE w:val="0"/>
        <w:rPr>
          <w:rFonts w:ascii="Courier New" w:hAnsi="Courier New" w:cs="Courier New"/>
          <w:color w:val="000000"/>
          <w:sz w:val="18"/>
          <w:szCs w:val="18"/>
        </w:rPr>
      </w:pPr>
      <w:r>
        <w:rPr>
          <w:rFonts w:ascii="Courier New" w:hAnsi="Courier New" w:cs="Courier New"/>
          <w:color w:val="000000"/>
          <w:sz w:val="18"/>
          <w:szCs w:val="18"/>
        </w:rPr>
        <w:tab/>
        <w:t>&lt;</w:t>
      </w:r>
      <w:proofErr w:type="spellStart"/>
      <w:r>
        <w:rPr>
          <w:rFonts w:ascii="Courier New" w:hAnsi="Courier New" w:cs="Courier New"/>
          <w:color w:val="000000"/>
          <w:sz w:val="18"/>
          <w:szCs w:val="18"/>
        </w:rPr>
        <w:t>xs</w:t>
      </w:r>
      <w:proofErr w:type="gramStart"/>
      <w:r>
        <w:rPr>
          <w:rFonts w:ascii="Courier New" w:hAnsi="Courier New" w:cs="Courier New"/>
          <w:color w:val="000000"/>
          <w:sz w:val="18"/>
          <w:szCs w:val="18"/>
        </w:rPr>
        <w:t>:element</w:t>
      </w:r>
      <w:proofErr w:type="spellEnd"/>
      <w:proofErr w:type="gramEnd"/>
      <w:r>
        <w:rPr>
          <w:rFonts w:ascii="Courier New" w:hAnsi="Courier New" w:cs="Courier New"/>
          <w:color w:val="000000"/>
          <w:sz w:val="18"/>
          <w:szCs w:val="18"/>
        </w:rPr>
        <w:t xml:space="preserve"> name="a4" type="string" </w:t>
      </w:r>
      <w:proofErr w:type="spellStart"/>
      <w:r>
        <w:rPr>
          <w:rFonts w:ascii="Courier New" w:hAnsi="Courier New" w:cs="Courier New"/>
          <w:color w:val="000000"/>
          <w:sz w:val="18"/>
          <w:szCs w:val="18"/>
        </w:rPr>
        <w:t>minOccurs</w:t>
      </w:r>
      <w:proofErr w:type="spellEnd"/>
      <w:r>
        <w:rPr>
          <w:rFonts w:ascii="Courier New" w:hAnsi="Courier New" w:cs="Courier New"/>
          <w:color w:val="000000"/>
          <w:sz w:val="18"/>
          <w:szCs w:val="18"/>
        </w:rPr>
        <w:t>="0" /&gt;</w:t>
      </w:r>
    </w:p>
    <w:p w:rsidR="007E7D49" w:rsidRDefault="007E7D49" w:rsidP="007E7D49">
      <w:pPr>
        <w:autoSpaceDE w:val="0"/>
        <w:rPr>
          <w:rFonts w:ascii="Courier New" w:hAnsi="Courier New" w:cs="Courier New"/>
          <w:color w:val="000000"/>
          <w:sz w:val="18"/>
          <w:szCs w:val="18"/>
        </w:rPr>
      </w:pPr>
      <w:r>
        <w:rPr>
          <w:rFonts w:ascii="Courier New" w:hAnsi="Courier New" w:cs="Courier New"/>
          <w:color w:val="000000"/>
          <w:sz w:val="18"/>
          <w:szCs w:val="18"/>
        </w:rPr>
        <w:t>&lt;/</w:t>
      </w:r>
      <w:proofErr w:type="spellStart"/>
      <w:r>
        <w:rPr>
          <w:rFonts w:ascii="Courier New" w:hAnsi="Courier New" w:cs="Courier New"/>
          <w:color w:val="000000"/>
          <w:sz w:val="18"/>
          <w:szCs w:val="18"/>
        </w:rPr>
        <w:t>xs</w:t>
      </w:r>
      <w:proofErr w:type="gramStart"/>
      <w:r>
        <w:rPr>
          <w:rFonts w:ascii="Courier New" w:hAnsi="Courier New" w:cs="Courier New"/>
          <w:color w:val="000000"/>
          <w:sz w:val="18"/>
          <w:szCs w:val="18"/>
        </w:rPr>
        <w:t>:sequence</w:t>
      </w:r>
      <w:proofErr w:type="spellEnd"/>
      <w:proofErr w:type="gramEnd"/>
      <w:r>
        <w:rPr>
          <w:rFonts w:ascii="Courier New" w:hAnsi="Courier New" w:cs="Courier New"/>
          <w:color w:val="000000"/>
          <w:sz w:val="18"/>
          <w:szCs w:val="18"/>
        </w:rPr>
        <w:t>&gt;</w:t>
      </w:r>
    </w:p>
    <w:p w:rsidR="001E4AFE" w:rsidRDefault="001E4AFE" w:rsidP="007E7D49">
      <w:pPr>
        <w:autoSpaceDE w:val="0"/>
        <w:rPr>
          <w:rFonts w:ascii="Arial" w:hAnsi="Arial" w:cs="Arial"/>
          <w:color w:val="000000"/>
          <w:sz w:val="20"/>
          <w:szCs w:val="20"/>
        </w:rPr>
      </w:pPr>
    </w:p>
    <w:p w:rsidR="007E7D49" w:rsidRDefault="007E7D49" w:rsidP="007E7D49">
      <w:pPr>
        <w:autoSpaceDE w:val="0"/>
        <w:rPr>
          <w:rFonts w:ascii="Arial" w:hAnsi="Arial" w:cs="Arial"/>
          <w:color w:val="000000"/>
          <w:sz w:val="20"/>
          <w:szCs w:val="20"/>
        </w:rPr>
      </w:pPr>
      <w:r>
        <w:rPr>
          <w:rFonts w:ascii="Arial" w:hAnsi="Arial" w:cs="Arial"/>
          <w:color w:val="000000"/>
          <w:sz w:val="20"/>
          <w:szCs w:val="20"/>
        </w:rPr>
        <w:t>Notes:</w:t>
      </w:r>
    </w:p>
    <w:p w:rsidR="007E7D49" w:rsidRDefault="007E7D49" w:rsidP="003C5157">
      <w:pPr>
        <w:numPr>
          <w:ilvl w:val="0"/>
          <w:numId w:val="2"/>
        </w:numPr>
        <w:autoSpaceDE w:val="0"/>
        <w:rPr>
          <w:rFonts w:ascii="Arial" w:hAnsi="Arial" w:cs="Arial"/>
          <w:color w:val="000000"/>
          <w:sz w:val="20"/>
          <w:szCs w:val="20"/>
        </w:rPr>
      </w:pPr>
      <w:r>
        <w:rPr>
          <w:rFonts w:ascii="Arial" w:hAnsi="Arial" w:cs="Arial"/>
          <w:color w:val="000000"/>
          <w:sz w:val="20"/>
          <w:szCs w:val="20"/>
        </w:rPr>
        <w:t xml:space="preserve">The number of elements in the equivalent sequence is </w:t>
      </w:r>
      <w:proofErr w:type="spellStart"/>
      <w:r>
        <w:rPr>
          <w:rFonts w:ascii="Arial" w:hAnsi="Arial" w:cs="Arial"/>
          <w:color w:val="000000"/>
          <w:sz w:val="20"/>
          <w:szCs w:val="20"/>
        </w:rPr>
        <w:t>maxOccurs</w:t>
      </w:r>
      <w:proofErr w:type="spellEnd"/>
      <w:r>
        <w:rPr>
          <w:rFonts w:ascii="Arial" w:hAnsi="Arial" w:cs="Arial"/>
          <w:color w:val="000000"/>
          <w:sz w:val="20"/>
          <w:szCs w:val="20"/>
        </w:rPr>
        <w:t xml:space="preserve">, unless </w:t>
      </w:r>
      <w:proofErr w:type="spellStart"/>
      <w:r>
        <w:rPr>
          <w:rFonts w:ascii="Arial" w:hAnsi="Arial" w:cs="Arial"/>
          <w:color w:val="000000"/>
          <w:sz w:val="20"/>
          <w:szCs w:val="20"/>
        </w:rPr>
        <w:t>occursCountKind</w:t>
      </w:r>
      <w:proofErr w:type="spellEnd"/>
      <w:r>
        <w:rPr>
          <w:rFonts w:ascii="Arial" w:hAnsi="Arial" w:cs="Arial"/>
          <w:color w:val="000000"/>
          <w:sz w:val="20"/>
          <w:szCs w:val="20"/>
        </w:rPr>
        <w:t xml:space="preserve"> is 'expression' in which case the number is </w:t>
      </w:r>
      <w:proofErr w:type="spellStart"/>
      <w:r>
        <w:rPr>
          <w:rFonts w:ascii="Arial" w:hAnsi="Arial" w:cs="Arial"/>
          <w:color w:val="000000"/>
          <w:sz w:val="20"/>
          <w:szCs w:val="20"/>
        </w:rPr>
        <w:t>occursCount</w:t>
      </w:r>
      <w:proofErr w:type="spellEnd"/>
      <w:r>
        <w:rPr>
          <w:rFonts w:ascii="Arial" w:hAnsi="Arial" w:cs="Arial"/>
          <w:color w:val="000000"/>
          <w:sz w:val="20"/>
          <w:szCs w:val="20"/>
        </w:rPr>
        <w:t xml:space="preserve">. </w:t>
      </w:r>
    </w:p>
    <w:p w:rsidR="007E7D49" w:rsidRDefault="007E7D49" w:rsidP="003C5157">
      <w:pPr>
        <w:numPr>
          <w:ilvl w:val="0"/>
          <w:numId w:val="2"/>
        </w:numPr>
        <w:autoSpaceDE w:val="0"/>
        <w:rPr>
          <w:rFonts w:ascii="Arial" w:hAnsi="Arial" w:cs="Arial"/>
          <w:color w:val="000000"/>
          <w:sz w:val="20"/>
          <w:szCs w:val="20"/>
        </w:rPr>
      </w:pPr>
      <w:r>
        <w:rPr>
          <w:rFonts w:ascii="Arial" w:hAnsi="Arial" w:cs="Arial"/>
          <w:color w:val="000000"/>
          <w:sz w:val="20"/>
          <w:szCs w:val="20"/>
        </w:rPr>
        <w:t xml:space="preserve">When </w:t>
      </w:r>
      <w:proofErr w:type="spellStart"/>
      <w:r>
        <w:rPr>
          <w:rFonts w:ascii="Arial" w:hAnsi="Arial" w:cs="Arial"/>
          <w:color w:val="000000"/>
          <w:sz w:val="20"/>
          <w:szCs w:val="20"/>
        </w:rPr>
        <w:t>occursCountKind</w:t>
      </w:r>
      <w:proofErr w:type="spellEnd"/>
      <w:r>
        <w:rPr>
          <w:rFonts w:ascii="Arial" w:hAnsi="Arial" w:cs="Arial"/>
          <w:color w:val="000000"/>
          <w:sz w:val="20"/>
          <w:szCs w:val="20"/>
        </w:rPr>
        <w:t xml:space="preserve"> is '</w:t>
      </w:r>
      <w:proofErr w:type="spellStart"/>
      <w:r>
        <w:rPr>
          <w:rFonts w:ascii="Arial" w:hAnsi="Arial" w:cs="Arial"/>
          <w:color w:val="000000"/>
          <w:sz w:val="20"/>
          <w:szCs w:val="20"/>
        </w:rPr>
        <w:t>stopValue</w:t>
      </w:r>
      <w:proofErr w:type="spellEnd"/>
      <w:r>
        <w:rPr>
          <w:rFonts w:ascii="Arial" w:hAnsi="Arial" w:cs="Arial"/>
          <w:color w:val="000000"/>
          <w:sz w:val="20"/>
          <w:szCs w:val="20"/>
        </w:rPr>
        <w:t xml:space="preserve">' the sequence ends with an additional, hidden, </w:t>
      </w:r>
      <w:r w:rsidR="001E4AFE">
        <w:rPr>
          <w:rFonts w:ascii="Arial" w:hAnsi="Arial" w:cs="Arial"/>
          <w:color w:val="000000"/>
          <w:sz w:val="20"/>
          <w:szCs w:val="20"/>
        </w:rPr>
        <w:t>s</w:t>
      </w:r>
      <w:r w:rsidR="002854BE">
        <w:rPr>
          <w:rFonts w:ascii="Arial" w:hAnsi="Arial" w:cs="Arial"/>
          <w:color w:val="000000"/>
          <w:sz w:val="20"/>
          <w:szCs w:val="20"/>
        </w:rPr>
        <w:t>imple</w:t>
      </w:r>
      <w:r>
        <w:rPr>
          <w:rFonts w:ascii="Arial" w:hAnsi="Arial" w:cs="Arial"/>
          <w:color w:val="000000"/>
          <w:sz w:val="20"/>
          <w:szCs w:val="20"/>
        </w:rPr>
        <w:t xml:space="preserve"> element with the same properties</w:t>
      </w:r>
      <w:r w:rsidR="001E4AFE">
        <w:rPr>
          <w:rFonts w:ascii="Arial" w:hAnsi="Arial" w:cs="Arial"/>
          <w:color w:val="000000"/>
          <w:sz w:val="20"/>
          <w:szCs w:val="20"/>
        </w:rPr>
        <w:t>,</w:t>
      </w:r>
      <w:r>
        <w:rPr>
          <w:rFonts w:ascii="Arial" w:hAnsi="Arial" w:cs="Arial"/>
          <w:color w:val="000000"/>
          <w:sz w:val="20"/>
          <w:szCs w:val="20"/>
        </w:rPr>
        <w:t xml:space="preserve"> to handle the stop value itself.</w:t>
      </w:r>
    </w:p>
    <w:p w:rsidR="00B7758A" w:rsidRDefault="00B7758A" w:rsidP="003C5157">
      <w:pPr>
        <w:numPr>
          <w:ilvl w:val="0"/>
          <w:numId w:val="2"/>
        </w:numPr>
        <w:autoSpaceDE w:val="0"/>
        <w:rPr>
          <w:rFonts w:ascii="Arial" w:hAnsi="Arial" w:cs="Arial"/>
          <w:color w:val="000000"/>
          <w:sz w:val="20"/>
          <w:szCs w:val="20"/>
        </w:rPr>
      </w:pPr>
      <w:r>
        <w:rPr>
          <w:rFonts w:ascii="Arial" w:hAnsi="Arial" w:cs="Arial"/>
          <w:color w:val="000000"/>
          <w:sz w:val="20"/>
          <w:szCs w:val="20"/>
        </w:rPr>
        <w:t xml:space="preserve">When </w:t>
      </w:r>
      <w:proofErr w:type="spellStart"/>
      <w:r>
        <w:rPr>
          <w:rFonts w:ascii="Arial" w:hAnsi="Arial" w:cs="Arial"/>
          <w:color w:val="000000"/>
          <w:sz w:val="20"/>
          <w:szCs w:val="20"/>
        </w:rPr>
        <w:t>occursCountKind</w:t>
      </w:r>
      <w:proofErr w:type="spellEnd"/>
      <w:r>
        <w:rPr>
          <w:rFonts w:ascii="Arial" w:hAnsi="Arial" w:cs="Arial"/>
          <w:color w:val="000000"/>
          <w:sz w:val="20"/>
          <w:szCs w:val="20"/>
        </w:rPr>
        <w:t xml:space="preserve"> is '</w:t>
      </w:r>
      <w:proofErr w:type="spellStart"/>
      <w:r>
        <w:rPr>
          <w:rFonts w:ascii="Arial" w:hAnsi="Arial" w:cs="Arial"/>
          <w:color w:val="000000"/>
          <w:sz w:val="20"/>
          <w:szCs w:val="20"/>
        </w:rPr>
        <w:t>stopValue</w:t>
      </w:r>
      <w:proofErr w:type="spellEnd"/>
      <w:r>
        <w:rPr>
          <w:rFonts w:ascii="Arial" w:hAnsi="Arial" w:cs="Arial"/>
          <w:color w:val="000000"/>
          <w:sz w:val="20"/>
          <w:szCs w:val="20"/>
        </w:rPr>
        <w:t xml:space="preserve">', ‘parsed’ or ‘expression’ it is a </w:t>
      </w:r>
      <w:r w:rsidR="001A16C4">
        <w:rPr>
          <w:rFonts w:ascii="Arial" w:hAnsi="Arial" w:cs="Arial"/>
          <w:color w:val="000000"/>
          <w:sz w:val="20"/>
          <w:szCs w:val="20"/>
        </w:rPr>
        <w:t xml:space="preserve">validation error if ‘a1’ and/or ‘a2’ are missing from the sequence (rather than a </w:t>
      </w:r>
      <w:r>
        <w:rPr>
          <w:rFonts w:ascii="Arial" w:hAnsi="Arial" w:cs="Arial"/>
          <w:color w:val="000000"/>
          <w:sz w:val="20"/>
          <w:szCs w:val="20"/>
        </w:rPr>
        <w:t xml:space="preserve">processing error if </w:t>
      </w:r>
      <w:r w:rsidR="001A16C4">
        <w:rPr>
          <w:rFonts w:ascii="Arial" w:hAnsi="Arial" w:cs="Arial"/>
          <w:color w:val="000000"/>
          <w:sz w:val="20"/>
          <w:szCs w:val="20"/>
        </w:rPr>
        <w:t>the first two ‘</w:t>
      </w:r>
      <w:proofErr w:type="gramStart"/>
      <w:r w:rsidR="001A16C4">
        <w:rPr>
          <w:rFonts w:ascii="Arial" w:hAnsi="Arial" w:cs="Arial"/>
          <w:color w:val="000000"/>
          <w:sz w:val="20"/>
          <w:szCs w:val="20"/>
        </w:rPr>
        <w:t>a</w:t>
      </w:r>
      <w:proofErr w:type="gramEnd"/>
      <w:r w:rsidR="001A16C4">
        <w:rPr>
          <w:rFonts w:ascii="Arial" w:hAnsi="Arial" w:cs="Arial"/>
          <w:color w:val="000000"/>
          <w:sz w:val="20"/>
          <w:szCs w:val="20"/>
        </w:rPr>
        <w:t xml:space="preserve">’ </w:t>
      </w:r>
      <w:r w:rsidR="00DF03C5">
        <w:rPr>
          <w:rFonts w:ascii="Arial" w:hAnsi="Arial" w:cs="Arial"/>
          <w:color w:val="000000"/>
          <w:sz w:val="20"/>
          <w:szCs w:val="20"/>
        </w:rPr>
        <w:t>occurrences</w:t>
      </w:r>
      <w:r>
        <w:rPr>
          <w:rFonts w:ascii="Arial" w:hAnsi="Arial" w:cs="Arial"/>
          <w:color w:val="000000"/>
          <w:sz w:val="20"/>
          <w:szCs w:val="20"/>
        </w:rPr>
        <w:t xml:space="preserve"> </w:t>
      </w:r>
      <w:r w:rsidR="001A16C4">
        <w:rPr>
          <w:rFonts w:ascii="Arial" w:hAnsi="Arial" w:cs="Arial"/>
          <w:color w:val="000000"/>
          <w:sz w:val="20"/>
          <w:szCs w:val="20"/>
        </w:rPr>
        <w:t>are missing from the array)</w:t>
      </w:r>
      <w:r>
        <w:rPr>
          <w:rFonts w:ascii="Arial" w:hAnsi="Arial" w:cs="Arial"/>
          <w:color w:val="000000"/>
          <w:sz w:val="20"/>
          <w:szCs w:val="20"/>
        </w:rPr>
        <w:t>.</w:t>
      </w:r>
    </w:p>
    <w:p w:rsidR="007E7D49" w:rsidRDefault="007E7D49" w:rsidP="007E7D49">
      <w:pPr>
        <w:autoSpaceDE w:val="0"/>
        <w:rPr>
          <w:rFonts w:ascii="Helv" w:hAnsi="Helv" w:cs="Helv"/>
          <w:b/>
          <w:color w:val="000000"/>
          <w:sz w:val="20"/>
          <w:szCs w:val="20"/>
        </w:rPr>
      </w:pPr>
    </w:p>
    <w:p w:rsidR="001558A6" w:rsidRDefault="001558A6" w:rsidP="007E7D49">
      <w:pPr>
        <w:autoSpaceDE w:val="0"/>
        <w:rPr>
          <w:rFonts w:ascii="Helv" w:hAnsi="Helv" w:cs="Helv"/>
          <w:b/>
          <w:color w:val="000000"/>
          <w:sz w:val="20"/>
          <w:szCs w:val="20"/>
        </w:rPr>
      </w:pPr>
    </w:p>
    <w:p w:rsidR="007E7D49" w:rsidRPr="001E4AFE" w:rsidRDefault="007E7D49" w:rsidP="007E7D49">
      <w:pPr>
        <w:autoSpaceDE w:val="0"/>
        <w:rPr>
          <w:rFonts w:ascii="Arial" w:hAnsi="Arial" w:cs="Arial"/>
          <w:b/>
          <w:color w:val="000000"/>
        </w:rPr>
      </w:pPr>
      <w:r w:rsidRPr="001E4AFE">
        <w:rPr>
          <w:rFonts w:ascii="Arial" w:hAnsi="Arial" w:cs="Arial"/>
          <w:b/>
          <w:color w:val="000000"/>
        </w:rPr>
        <w:t>Forward progress requirement</w:t>
      </w:r>
    </w:p>
    <w:p w:rsidR="007E7D49" w:rsidRPr="001E4AFE" w:rsidRDefault="007E7D49" w:rsidP="007E7D49">
      <w:pPr>
        <w:autoSpaceDE w:val="0"/>
        <w:rPr>
          <w:rFonts w:ascii="Arial" w:hAnsi="Arial" w:cs="Arial"/>
          <w:color w:val="000000"/>
          <w:sz w:val="20"/>
          <w:szCs w:val="20"/>
        </w:rPr>
      </w:pPr>
    </w:p>
    <w:p w:rsidR="008C5BF6" w:rsidRDefault="008C5BF6" w:rsidP="007E7D49">
      <w:pPr>
        <w:autoSpaceDE w:val="0"/>
        <w:rPr>
          <w:ins w:id="51" w:author="Steve Hanson" w:date="2014-03-07T14:17:00Z"/>
          <w:rFonts w:ascii="Arial" w:eastAsia="Times New Roman" w:hAnsi="Arial" w:cs="Arial"/>
          <w:color w:val="000000"/>
          <w:sz w:val="20"/>
          <w:szCs w:val="20"/>
          <w:lang w:eastAsia="en-GB"/>
        </w:rPr>
      </w:pPr>
      <w:ins w:id="52" w:author="Steve Hanson" w:date="2014-03-07T14:16:00Z">
        <w:r w:rsidRPr="008C5BF6">
          <w:rPr>
            <w:rFonts w:ascii="Arial" w:eastAsia="Times New Roman" w:hAnsi="Arial" w:cs="Arial"/>
            <w:color w:val="000000"/>
            <w:sz w:val="20"/>
            <w:szCs w:val="20"/>
            <w:lang w:eastAsia="en-GB"/>
          </w:rPr>
          <w:t xml:space="preserve">To prevent an infinite loop, the parsing of an array that is potentially unbounded must terminate when the following are true: </w:t>
        </w:r>
      </w:ins>
    </w:p>
    <w:p w:rsidR="008C5BF6" w:rsidRPr="008C5BF6" w:rsidRDefault="008C5BF6" w:rsidP="008C5BF6">
      <w:pPr>
        <w:pStyle w:val="ListParagraph"/>
        <w:numPr>
          <w:ilvl w:val="0"/>
          <w:numId w:val="15"/>
        </w:numPr>
        <w:autoSpaceDE w:val="0"/>
        <w:rPr>
          <w:ins w:id="53" w:author="Steve Hanson" w:date="2014-03-07T14:17:00Z"/>
          <w:rFonts w:ascii="Arial" w:eastAsia="Times New Roman" w:hAnsi="Arial" w:cs="Arial"/>
          <w:color w:val="000000"/>
          <w:lang w:eastAsia="en-GB"/>
        </w:rPr>
      </w:pPr>
      <w:ins w:id="54" w:author="Steve Hanson" w:date="2014-03-07T14:16:00Z">
        <w:r w:rsidRPr="008C5BF6">
          <w:rPr>
            <w:rFonts w:ascii="Arial" w:eastAsia="Times New Roman" w:hAnsi="Arial" w:cs="Arial"/>
            <w:color w:val="000000"/>
            <w:sz w:val="20"/>
            <w:szCs w:val="20"/>
            <w:lang w:eastAsia="en-GB"/>
          </w:rPr>
          <w:t>The occurrence is a point of uncertainty;</w:t>
        </w:r>
        <w:r w:rsidRPr="008C5BF6">
          <w:rPr>
            <w:rFonts w:ascii="Arial" w:eastAsia="Times New Roman" w:hAnsi="Arial" w:cs="Arial"/>
            <w:color w:val="000000"/>
            <w:lang w:eastAsia="en-GB"/>
          </w:rPr>
          <w:t xml:space="preserve"> </w:t>
        </w:r>
      </w:ins>
    </w:p>
    <w:p w:rsidR="008C5BF6" w:rsidRPr="008C5BF6" w:rsidRDefault="008C5BF6" w:rsidP="008C5BF6">
      <w:pPr>
        <w:pStyle w:val="ListParagraph"/>
        <w:numPr>
          <w:ilvl w:val="0"/>
          <w:numId w:val="15"/>
        </w:numPr>
        <w:autoSpaceDE w:val="0"/>
        <w:rPr>
          <w:ins w:id="55" w:author="Steve Hanson" w:date="2014-03-07T14:17:00Z"/>
          <w:rFonts w:ascii="Arial" w:hAnsi="Arial" w:cs="Arial"/>
          <w:color w:val="000000"/>
          <w:sz w:val="20"/>
          <w:szCs w:val="20"/>
        </w:rPr>
      </w:pPr>
      <w:ins w:id="56" w:author="Steve Hanson" w:date="2014-03-07T14:16:00Z">
        <w:r w:rsidRPr="008C5BF6">
          <w:rPr>
            <w:rFonts w:ascii="Arial" w:eastAsia="Times New Roman" w:hAnsi="Arial" w:cs="Arial"/>
            <w:color w:val="000000"/>
            <w:sz w:val="20"/>
            <w:szCs w:val="20"/>
            <w:lang w:eastAsia="en-GB"/>
          </w:rPr>
          <w:t xml:space="preserve">The position in the data does not move during the parsing of the occurrence (including any associated Separator, </w:t>
        </w:r>
        <w:proofErr w:type="spellStart"/>
        <w:r w:rsidRPr="008C5BF6">
          <w:rPr>
            <w:rFonts w:ascii="Arial" w:eastAsia="Times New Roman" w:hAnsi="Arial" w:cs="Arial"/>
            <w:color w:val="000000"/>
            <w:sz w:val="20"/>
            <w:szCs w:val="20"/>
            <w:lang w:eastAsia="en-GB"/>
          </w:rPr>
          <w:t>PrefixSeparator</w:t>
        </w:r>
        <w:proofErr w:type="spellEnd"/>
        <w:r w:rsidRPr="008C5BF6">
          <w:rPr>
            <w:rFonts w:ascii="Arial" w:eastAsia="Times New Roman" w:hAnsi="Arial" w:cs="Arial"/>
            <w:color w:val="000000"/>
            <w:sz w:val="20"/>
            <w:szCs w:val="20"/>
            <w:lang w:eastAsia="en-GB"/>
          </w:rPr>
          <w:t xml:space="preserve"> or </w:t>
        </w:r>
        <w:proofErr w:type="spellStart"/>
        <w:r w:rsidRPr="008C5BF6">
          <w:rPr>
            <w:rFonts w:ascii="Arial" w:eastAsia="Times New Roman" w:hAnsi="Arial" w:cs="Arial"/>
            <w:color w:val="000000"/>
            <w:sz w:val="20"/>
            <w:szCs w:val="20"/>
            <w:lang w:eastAsia="en-GB"/>
          </w:rPr>
          <w:t>PostfixSeparator</w:t>
        </w:r>
        <w:proofErr w:type="spellEnd"/>
        <w:r w:rsidRPr="008C5BF6">
          <w:rPr>
            <w:rFonts w:ascii="Arial" w:eastAsia="Times New Roman" w:hAnsi="Arial" w:cs="Arial"/>
            <w:color w:val="000000"/>
            <w:sz w:val="20"/>
            <w:szCs w:val="20"/>
            <w:lang w:eastAsia="en-GB"/>
          </w:rPr>
          <w:t xml:space="preserve"> region);</w:t>
        </w:r>
        <w:r w:rsidRPr="008C5BF6">
          <w:rPr>
            <w:rFonts w:ascii="Arial" w:eastAsia="Times New Roman" w:hAnsi="Arial" w:cs="Arial"/>
            <w:color w:val="000000"/>
            <w:lang w:eastAsia="en-GB"/>
          </w:rPr>
          <w:t xml:space="preserve"> </w:t>
        </w:r>
      </w:ins>
    </w:p>
    <w:p w:rsidR="008C5BF6" w:rsidRPr="008C5BF6" w:rsidRDefault="008C5BF6" w:rsidP="008C5BF6">
      <w:pPr>
        <w:pStyle w:val="ListParagraph"/>
        <w:numPr>
          <w:ilvl w:val="0"/>
          <w:numId w:val="15"/>
        </w:numPr>
        <w:autoSpaceDE w:val="0"/>
        <w:rPr>
          <w:ins w:id="57" w:author="Steve Hanson" w:date="2014-03-07T14:17:00Z"/>
          <w:rFonts w:ascii="Arial" w:hAnsi="Arial" w:cs="Arial"/>
          <w:color w:val="000000"/>
          <w:sz w:val="20"/>
          <w:szCs w:val="20"/>
        </w:rPr>
      </w:pPr>
      <w:ins w:id="58" w:author="Steve Hanson" w:date="2014-03-07T14:16:00Z">
        <w:r w:rsidRPr="008C5BF6">
          <w:rPr>
            <w:rFonts w:ascii="Arial" w:eastAsia="Times New Roman" w:hAnsi="Arial" w:cs="Arial"/>
            <w:color w:val="000000"/>
            <w:sz w:val="20"/>
            <w:szCs w:val="20"/>
            <w:lang w:eastAsia="en-GB"/>
          </w:rPr>
          <w:t xml:space="preserve">The occurrence is known-to-exist with empty representation or nil representation. </w:t>
        </w:r>
        <w:r w:rsidRPr="008C5BF6">
          <w:rPr>
            <w:rFonts w:ascii="Arial" w:eastAsia="Times New Roman" w:hAnsi="Arial" w:cs="Arial"/>
            <w:color w:val="000000"/>
            <w:lang w:eastAsia="en-GB"/>
          </w:rPr>
          <w:br/>
        </w:r>
      </w:ins>
    </w:p>
    <w:p w:rsidR="008C5BF6" w:rsidRDefault="008C5BF6" w:rsidP="008C5BF6">
      <w:pPr>
        <w:autoSpaceDE w:val="0"/>
        <w:rPr>
          <w:ins w:id="59" w:author="Steve Hanson" w:date="2014-03-07T14:18:00Z"/>
          <w:rFonts w:ascii="Arial" w:eastAsia="Times New Roman" w:hAnsi="Arial" w:cs="Arial"/>
          <w:color w:val="000000"/>
          <w:sz w:val="20"/>
          <w:szCs w:val="20"/>
          <w:lang w:eastAsia="en-GB"/>
        </w:rPr>
      </w:pPr>
      <w:ins w:id="60" w:author="Steve Hanson" w:date="2014-03-07T14:16:00Z">
        <w:r w:rsidRPr="008C5BF6">
          <w:rPr>
            <w:rFonts w:ascii="Arial" w:eastAsia="Times New Roman" w:hAnsi="Arial" w:cs="Arial"/>
            <w:color w:val="000000"/>
            <w:sz w:val="20"/>
            <w:szCs w:val="20"/>
            <w:lang w:eastAsia="en-GB"/>
          </w:rPr>
          <w:t xml:space="preserve">An array is potentially unbounded if any of the following are true: </w:t>
        </w:r>
      </w:ins>
    </w:p>
    <w:p w:rsidR="008C5BF6" w:rsidRPr="008C5BF6" w:rsidRDefault="008C5BF6" w:rsidP="008C5BF6">
      <w:pPr>
        <w:pStyle w:val="ListParagraph"/>
        <w:numPr>
          <w:ilvl w:val="0"/>
          <w:numId w:val="16"/>
        </w:numPr>
        <w:autoSpaceDE w:val="0"/>
        <w:rPr>
          <w:ins w:id="61" w:author="Steve Hanson" w:date="2014-03-07T14:18:00Z"/>
          <w:rFonts w:ascii="Arial" w:hAnsi="Arial" w:cs="Arial"/>
          <w:color w:val="000000"/>
          <w:sz w:val="20"/>
          <w:szCs w:val="20"/>
        </w:rPr>
      </w:pPr>
      <w:proofErr w:type="spellStart"/>
      <w:ins w:id="62" w:author="Steve Hanson" w:date="2014-03-07T14:16:00Z">
        <w:r w:rsidRPr="008C5BF6">
          <w:rPr>
            <w:rFonts w:ascii="Arial" w:eastAsia="Times New Roman" w:hAnsi="Arial" w:cs="Arial"/>
            <w:color w:val="000000"/>
            <w:sz w:val="20"/>
            <w:szCs w:val="20"/>
            <w:lang w:eastAsia="en-GB"/>
          </w:rPr>
          <w:t>dfdl:occursCountKind</w:t>
        </w:r>
        <w:proofErr w:type="spellEnd"/>
        <w:r w:rsidRPr="008C5BF6">
          <w:rPr>
            <w:rFonts w:ascii="Arial" w:eastAsia="Times New Roman" w:hAnsi="Arial" w:cs="Arial"/>
            <w:color w:val="000000"/>
            <w:sz w:val="20"/>
            <w:szCs w:val="20"/>
            <w:lang w:eastAsia="en-GB"/>
          </w:rPr>
          <w:t xml:space="preserve"> is '</w:t>
        </w:r>
        <w:proofErr w:type="spellStart"/>
        <w:r w:rsidRPr="008C5BF6">
          <w:rPr>
            <w:rFonts w:ascii="Arial" w:eastAsia="Times New Roman" w:hAnsi="Arial" w:cs="Arial"/>
            <w:color w:val="000000"/>
            <w:sz w:val="20"/>
            <w:szCs w:val="20"/>
            <w:lang w:eastAsia="en-GB"/>
          </w:rPr>
          <w:t>stopValue</w:t>
        </w:r>
        <w:proofErr w:type="spellEnd"/>
        <w:r w:rsidRPr="008C5BF6">
          <w:rPr>
            <w:rFonts w:ascii="Arial" w:eastAsia="Times New Roman" w:hAnsi="Arial" w:cs="Arial"/>
            <w:color w:val="000000"/>
            <w:sz w:val="20"/>
            <w:szCs w:val="20"/>
            <w:lang w:eastAsia="en-GB"/>
          </w:rPr>
          <w:t xml:space="preserve">' </w:t>
        </w:r>
      </w:ins>
    </w:p>
    <w:p w:rsidR="008C5BF6" w:rsidRPr="008C5BF6" w:rsidRDefault="008C5BF6" w:rsidP="008C5BF6">
      <w:pPr>
        <w:pStyle w:val="ListParagraph"/>
        <w:numPr>
          <w:ilvl w:val="0"/>
          <w:numId w:val="16"/>
        </w:numPr>
        <w:autoSpaceDE w:val="0"/>
        <w:rPr>
          <w:ins w:id="63" w:author="Steve Hanson" w:date="2014-03-07T14:18:00Z"/>
          <w:rFonts w:ascii="Arial" w:hAnsi="Arial" w:cs="Arial"/>
          <w:color w:val="000000"/>
          <w:sz w:val="20"/>
          <w:szCs w:val="20"/>
        </w:rPr>
      </w:pPr>
      <w:proofErr w:type="spellStart"/>
      <w:ins w:id="64" w:author="Steve Hanson" w:date="2014-03-07T14:16:00Z">
        <w:r w:rsidRPr="008C5BF6">
          <w:rPr>
            <w:rFonts w:ascii="Arial" w:eastAsia="Times New Roman" w:hAnsi="Arial" w:cs="Arial"/>
            <w:color w:val="000000"/>
            <w:sz w:val="20"/>
            <w:szCs w:val="20"/>
            <w:lang w:eastAsia="en-GB"/>
          </w:rPr>
          <w:t>dfdl:occursCountKind</w:t>
        </w:r>
        <w:proofErr w:type="spellEnd"/>
        <w:r w:rsidRPr="008C5BF6">
          <w:rPr>
            <w:rFonts w:ascii="Arial" w:eastAsia="Times New Roman" w:hAnsi="Arial" w:cs="Arial"/>
            <w:color w:val="000000"/>
            <w:sz w:val="20"/>
            <w:szCs w:val="20"/>
            <w:lang w:eastAsia="en-GB"/>
          </w:rPr>
          <w:t xml:space="preserve"> is 'parsed'</w:t>
        </w:r>
      </w:ins>
    </w:p>
    <w:p w:rsidR="008C5BF6" w:rsidRPr="008C5BF6" w:rsidRDefault="008C5BF6" w:rsidP="008C5BF6">
      <w:pPr>
        <w:pStyle w:val="ListParagraph"/>
        <w:numPr>
          <w:ilvl w:val="0"/>
          <w:numId w:val="16"/>
        </w:numPr>
        <w:autoSpaceDE w:val="0"/>
        <w:rPr>
          <w:ins w:id="65" w:author="Steve Hanson" w:date="2014-03-07T14:18:00Z"/>
          <w:rFonts w:ascii="Arial" w:hAnsi="Arial" w:cs="Arial"/>
          <w:color w:val="000000"/>
          <w:sz w:val="20"/>
          <w:szCs w:val="20"/>
        </w:rPr>
      </w:pPr>
      <w:proofErr w:type="spellStart"/>
      <w:ins w:id="66" w:author="Steve Hanson" w:date="2014-03-07T14:16:00Z">
        <w:r w:rsidRPr="008C5BF6">
          <w:rPr>
            <w:rFonts w:ascii="Arial" w:eastAsia="Times New Roman" w:hAnsi="Arial" w:cs="Arial"/>
            <w:color w:val="000000"/>
            <w:sz w:val="20"/>
            <w:szCs w:val="20"/>
            <w:lang w:eastAsia="en-GB"/>
          </w:rPr>
          <w:t>dfdl:occursCountKind</w:t>
        </w:r>
        <w:proofErr w:type="spellEnd"/>
        <w:r w:rsidRPr="008C5BF6">
          <w:rPr>
            <w:rFonts w:ascii="Arial" w:eastAsia="Times New Roman" w:hAnsi="Arial" w:cs="Arial"/>
            <w:color w:val="000000"/>
            <w:sz w:val="20"/>
            <w:szCs w:val="20"/>
            <w:lang w:eastAsia="en-GB"/>
          </w:rPr>
          <w:t xml:space="preserve"> is 'implicit' and XSDL </w:t>
        </w:r>
        <w:proofErr w:type="spellStart"/>
        <w:r w:rsidRPr="008C5BF6">
          <w:rPr>
            <w:rFonts w:ascii="Arial" w:eastAsia="Times New Roman" w:hAnsi="Arial" w:cs="Arial"/>
            <w:color w:val="000000"/>
            <w:sz w:val="20"/>
            <w:szCs w:val="20"/>
            <w:lang w:eastAsia="en-GB"/>
          </w:rPr>
          <w:t>maxOccurs</w:t>
        </w:r>
        <w:proofErr w:type="spellEnd"/>
        <w:r w:rsidRPr="008C5BF6">
          <w:rPr>
            <w:rFonts w:ascii="Arial" w:eastAsia="Times New Roman" w:hAnsi="Arial" w:cs="Arial"/>
            <w:color w:val="000000"/>
            <w:sz w:val="20"/>
            <w:szCs w:val="20"/>
            <w:lang w:eastAsia="en-GB"/>
          </w:rPr>
          <w:t xml:space="preserve"> is unbounded</w:t>
        </w:r>
        <w:r w:rsidRPr="008C5BF6">
          <w:rPr>
            <w:rFonts w:ascii="Arial" w:eastAsia="Times New Roman" w:hAnsi="Arial" w:cs="Arial"/>
            <w:color w:val="000000"/>
            <w:lang w:eastAsia="en-GB"/>
          </w:rPr>
          <w:t xml:space="preserve"> </w:t>
        </w:r>
        <w:r w:rsidRPr="008C5BF6">
          <w:rPr>
            <w:rFonts w:ascii="Arial" w:eastAsia="Times New Roman" w:hAnsi="Arial" w:cs="Arial"/>
            <w:color w:val="000000"/>
            <w:lang w:eastAsia="en-GB"/>
          </w:rPr>
          <w:br/>
        </w:r>
      </w:ins>
    </w:p>
    <w:p w:rsidR="008C5BF6" w:rsidRDefault="008C5BF6" w:rsidP="008C5BF6">
      <w:pPr>
        <w:autoSpaceDE w:val="0"/>
        <w:rPr>
          <w:ins w:id="67" w:author="Steve Hanson" w:date="2014-03-07T14:18:00Z"/>
          <w:rFonts w:ascii="Arial" w:eastAsia="Times New Roman" w:hAnsi="Arial" w:cs="Arial"/>
          <w:color w:val="000000"/>
          <w:lang w:eastAsia="en-GB"/>
        </w:rPr>
      </w:pPr>
      <w:ins w:id="68" w:author="Steve Hanson" w:date="2014-03-07T14:16:00Z">
        <w:r w:rsidRPr="008C5BF6">
          <w:rPr>
            <w:rFonts w:ascii="Arial" w:eastAsia="Times New Roman" w:hAnsi="Arial" w:cs="Arial"/>
            <w:color w:val="000000"/>
            <w:sz w:val="20"/>
            <w:szCs w:val="20"/>
            <w:lang w:eastAsia="en-GB"/>
          </w:rPr>
          <w:t xml:space="preserve">When </w:t>
        </w:r>
        <w:proofErr w:type="spellStart"/>
        <w:r w:rsidRPr="008C5BF6">
          <w:rPr>
            <w:rFonts w:ascii="Arial" w:eastAsia="Times New Roman" w:hAnsi="Arial" w:cs="Arial"/>
            <w:color w:val="000000"/>
            <w:sz w:val="20"/>
            <w:szCs w:val="20"/>
            <w:lang w:eastAsia="en-GB"/>
          </w:rPr>
          <w:t>dfdl</w:t>
        </w:r>
        <w:proofErr w:type="gramStart"/>
        <w:r w:rsidRPr="008C5BF6">
          <w:rPr>
            <w:rFonts w:ascii="Arial" w:eastAsia="Times New Roman" w:hAnsi="Arial" w:cs="Arial"/>
            <w:color w:val="000000"/>
            <w:sz w:val="20"/>
            <w:szCs w:val="20"/>
            <w:lang w:eastAsia="en-GB"/>
          </w:rPr>
          <w:t>:occursCountKind</w:t>
        </w:r>
        <w:proofErr w:type="spellEnd"/>
        <w:proofErr w:type="gramEnd"/>
        <w:r w:rsidRPr="008C5BF6">
          <w:rPr>
            <w:rFonts w:ascii="Arial" w:eastAsia="Times New Roman" w:hAnsi="Arial" w:cs="Arial"/>
            <w:color w:val="000000"/>
            <w:sz w:val="20"/>
            <w:szCs w:val="20"/>
            <w:lang w:eastAsia="en-GB"/>
          </w:rPr>
          <w:t xml:space="preserve"> '</w:t>
        </w:r>
        <w:proofErr w:type="spellStart"/>
        <w:r w:rsidRPr="008C5BF6">
          <w:rPr>
            <w:rFonts w:ascii="Arial" w:eastAsia="Times New Roman" w:hAnsi="Arial" w:cs="Arial"/>
            <w:color w:val="000000"/>
            <w:sz w:val="20"/>
            <w:szCs w:val="20"/>
            <w:lang w:eastAsia="en-GB"/>
          </w:rPr>
          <w:t>stopValue</w:t>
        </w:r>
        <w:proofErr w:type="spellEnd"/>
        <w:r w:rsidRPr="008C5BF6">
          <w:rPr>
            <w:rFonts w:ascii="Arial" w:eastAsia="Times New Roman" w:hAnsi="Arial" w:cs="Arial"/>
            <w:color w:val="000000"/>
            <w:sz w:val="20"/>
            <w:szCs w:val="20"/>
            <w:lang w:eastAsia="en-GB"/>
          </w:rPr>
          <w:t xml:space="preserve">' this results in a processing error because the stop value will never be encountered. </w:t>
        </w:r>
        <w:r w:rsidRPr="008C5BF6">
          <w:rPr>
            <w:rFonts w:ascii="Arial" w:eastAsia="Times New Roman" w:hAnsi="Arial" w:cs="Arial"/>
            <w:color w:val="000000"/>
            <w:lang w:eastAsia="en-GB"/>
          </w:rPr>
          <w:br/>
        </w:r>
        <w:r w:rsidRPr="008C5BF6">
          <w:rPr>
            <w:rFonts w:ascii="Arial" w:eastAsia="Times New Roman" w:hAnsi="Arial" w:cs="Arial"/>
            <w:color w:val="000000"/>
            <w:sz w:val="20"/>
            <w:szCs w:val="20"/>
            <w:lang w:eastAsia="en-GB"/>
          </w:rPr>
          <w:br/>
          <w:t xml:space="preserve">Further, to prevent unnecessary consumption of resources for large bounded values of XSDL </w:t>
        </w:r>
        <w:proofErr w:type="spellStart"/>
        <w:r w:rsidRPr="008C5BF6">
          <w:rPr>
            <w:rFonts w:ascii="Arial" w:eastAsia="Times New Roman" w:hAnsi="Arial" w:cs="Arial"/>
            <w:color w:val="000000"/>
            <w:sz w:val="20"/>
            <w:szCs w:val="20"/>
            <w:lang w:eastAsia="en-GB"/>
          </w:rPr>
          <w:t>maxOccurs</w:t>
        </w:r>
        <w:proofErr w:type="spellEnd"/>
        <w:r w:rsidRPr="008C5BF6">
          <w:rPr>
            <w:rFonts w:ascii="Arial" w:eastAsia="Times New Roman" w:hAnsi="Arial" w:cs="Arial"/>
            <w:color w:val="000000"/>
            <w:sz w:val="20"/>
            <w:szCs w:val="20"/>
            <w:lang w:eastAsia="en-GB"/>
          </w:rPr>
          <w:t xml:space="preserve">, the parsing of an array must terminate when the following are true:  </w:t>
        </w:r>
        <w:r w:rsidRPr="008C5BF6">
          <w:rPr>
            <w:rFonts w:ascii="Arial" w:eastAsia="Times New Roman" w:hAnsi="Arial" w:cs="Arial"/>
            <w:color w:val="000000"/>
            <w:lang w:eastAsia="en-GB"/>
          </w:rPr>
          <w:t xml:space="preserve"> </w:t>
        </w:r>
      </w:ins>
    </w:p>
    <w:p w:rsidR="008C5BF6" w:rsidRPr="008C5BF6" w:rsidRDefault="008C5BF6" w:rsidP="008C5BF6">
      <w:pPr>
        <w:pStyle w:val="ListParagraph"/>
        <w:numPr>
          <w:ilvl w:val="0"/>
          <w:numId w:val="17"/>
        </w:numPr>
        <w:autoSpaceDE w:val="0"/>
        <w:rPr>
          <w:ins w:id="69" w:author="Steve Hanson" w:date="2014-03-07T14:18:00Z"/>
          <w:rFonts w:ascii="Arial" w:hAnsi="Arial" w:cs="Arial"/>
          <w:color w:val="000000"/>
          <w:sz w:val="20"/>
          <w:szCs w:val="20"/>
        </w:rPr>
      </w:pPr>
      <w:proofErr w:type="spellStart"/>
      <w:ins w:id="70" w:author="Steve Hanson" w:date="2014-03-07T14:16:00Z">
        <w:r w:rsidRPr="008C5BF6">
          <w:rPr>
            <w:rFonts w:ascii="Arial" w:eastAsia="Times New Roman" w:hAnsi="Arial" w:cs="Arial"/>
            <w:color w:val="000000"/>
            <w:sz w:val="20"/>
            <w:szCs w:val="20"/>
            <w:lang w:eastAsia="en-GB"/>
          </w:rPr>
          <w:t>dfdl:occursCountKind</w:t>
        </w:r>
        <w:proofErr w:type="spellEnd"/>
        <w:r w:rsidRPr="008C5BF6">
          <w:rPr>
            <w:rFonts w:ascii="Arial" w:eastAsia="Times New Roman" w:hAnsi="Arial" w:cs="Arial"/>
            <w:color w:val="000000"/>
            <w:sz w:val="20"/>
            <w:szCs w:val="20"/>
            <w:lang w:eastAsia="en-GB"/>
          </w:rPr>
          <w:t xml:space="preserve"> is 'implicit'; </w:t>
        </w:r>
      </w:ins>
    </w:p>
    <w:p w:rsidR="008C5BF6" w:rsidRPr="008C5BF6" w:rsidRDefault="008C5BF6" w:rsidP="008C5BF6">
      <w:pPr>
        <w:pStyle w:val="ListParagraph"/>
        <w:numPr>
          <w:ilvl w:val="0"/>
          <w:numId w:val="17"/>
        </w:numPr>
        <w:autoSpaceDE w:val="0"/>
        <w:rPr>
          <w:ins w:id="71" w:author="Steve Hanson" w:date="2014-03-07T14:18:00Z"/>
          <w:rFonts w:ascii="Arial" w:hAnsi="Arial" w:cs="Arial"/>
          <w:color w:val="000000"/>
          <w:sz w:val="20"/>
          <w:szCs w:val="20"/>
        </w:rPr>
      </w:pPr>
      <w:ins w:id="72" w:author="Steve Hanson" w:date="2014-03-07T14:16:00Z">
        <w:r w:rsidRPr="008C5BF6">
          <w:rPr>
            <w:rFonts w:ascii="Arial" w:eastAsia="Times New Roman" w:hAnsi="Arial" w:cs="Arial"/>
            <w:color w:val="000000"/>
            <w:sz w:val="20"/>
            <w:szCs w:val="20"/>
            <w:lang w:eastAsia="en-GB"/>
          </w:rPr>
          <w:t>The occurrence is a point of uncertainty;</w:t>
        </w:r>
        <w:r w:rsidRPr="008C5BF6">
          <w:rPr>
            <w:rFonts w:ascii="Arial" w:eastAsia="Times New Roman" w:hAnsi="Arial" w:cs="Arial"/>
            <w:color w:val="000000"/>
            <w:lang w:eastAsia="en-GB"/>
          </w:rPr>
          <w:t xml:space="preserve"> </w:t>
        </w:r>
      </w:ins>
    </w:p>
    <w:p w:rsidR="008C5BF6" w:rsidRPr="008C5BF6" w:rsidRDefault="008C5BF6" w:rsidP="008C5BF6">
      <w:pPr>
        <w:pStyle w:val="ListParagraph"/>
        <w:numPr>
          <w:ilvl w:val="0"/>
          <w:numId w:val="17"/>
        </w:numPr>
        <w:autoSpaceDE w:val="0"/>
        <w:rPr>
          <w:ins w:id="73" w:author="Steve Hanson" w:date="2014-03-07T14:18:00Z"/>
          <w:rFonts w:ascii="Arial" w:hAnsi="Arial" w:cs="Arial"/>
          <w:color w:val="000000"/>
          <w:sz w:val="20"/>
          <w:szCs w:val="20"/>
        </w:rPr>
      </w:pPr>
      <w:ins w:id="74" w:author="Steve Hanson" w:date="2014-03-07T14:16:00Z">
        <w:r w:rsidRPr="008C5BF6">
          <w:rPr>
            <w:rFonts w:ascii="Arial" w:eastAsia="Times New Roman" w:hAnsi="Arial" w:cs="Arial"/>
            <w:color w:val="000000"/>
            <w:sz w:val="20"/>
            <w:szCs w:val="20"/>
            <w:lang w:eastAsia="en-GB"/>
          </w:rPr>
          <w:t xml:space="preserve">The position in the data does not move during the parsing of the occurrence (including any associated Separator, </w:t>
        </w:r>
        <w:proofErr w:type="spellStart"/>
        <w:r w:rsidRPr="008C5BF6">
          <w:rPr>
            <w:rFonts w:ascii="Arial" w:eastAsia="Times New Roman" w:hAnsi="Arial" w:cs="Arial"/>
            <w:color w:val="000000"/>
            <w:sz w:val="20"/>
            <w:szCs w:val="20"/>
            <w:lang w:eastAsia="en-GB"/>
          </w:rPr>
          <w:t>PrefixSeparator</w:t>
        </w:r>
        <w:proofErr w:type="spellEnd"/>
        <w:r w:rsidRPr="008C5BF6">
          <w:rPr>
            <w:rFonts w:ascii="Arial" w:eastAsia="Times New Roman" w:hAnsi="Arial" w:cs="Arial"/>
            <w:color w:val="000000"/>
            <w:sz w:val="20"/>
            <w:szCs w:val="20"/>
            <w:lang w:eastAsia="en-GB"/>
          </w:rPr>
          <w:t xml:space="preserve"> or </w:t>
        </w:r>
        <w:proofErr w:type="spellStart"/>
        <w:r w:rsidRPr="008C5BF6">
          <w:rPr>
            <w:rFonts w:ascii="Arial" w:eastAsia="Times New Roman" w:hAnsi="Arial" w:cs="Arial"/>
            <w:color w:val="000000"/>
            <w:sz w:val="20"/>
            <w:szCs w:val="20"/>
            <w:lang w:eastAsia="en-GB"/>
          </w:rPr>
          <w:t>PostfixSeparator</w:t>
        </w:r>
        <w:proofErr w:type="spellEnd"/>
        <w:r w:rsidRPr="008C5BF6">
          <w:rPr>
            <w:rFonts w:ascii="Arial" w:eastAsia="Times New Roman" w:hAnsi="Arial" w:cs="Arial"/>
            <w:color w:val="000000"/>
            <w:sz w:val="20"/>
            <w:szCs w:val="20"/>
            <w:lang w:eastAsia="en-GB"/>
          </w:rPr>
          <w:t xml:space="preserve"> region);</w:t>
        </w:r>
        <w:r w:rsidRPr="008C5BF6">
          <w:rPr>
            <w:rFonts w:ascii="Arial" w:eastAsia="Times New Roman" w:hAnsi="Arial" w:cs="Arial"/>
            <w:color w:val="000000"/>
            <w:lang w:eastAsia="en-GB"/>
          </w:rPr>
          <w:t xml:space="preserve"> </w:t>
        </w:r>
      </w:ins>
    </w:p>
    <w:p w:rsidR="008C5BF6" w:rsidRPr="008C5BF6" w:rsidRDefault="008C5BF6" w:rsidP="008C5BF6">
      <w:pPr>
        <w:pStyle w:val="ListParagraph"/>
        <w:numPr>
          <w:ilvl w:val="0"/>
          <w:numId w:val="17"/>
        </w:numPr>
        <w:autoSpaceDE w:val="0"/>
        <w:rPr>
          <w:ins w:id="75" w:author="Steve Hanson" w:date="2014-03-07T14:16:00Z"/>
          <w:rFonts w:ascii="Arial" w:hAnsi="Arial" w:cs="Arial"/>
          <w:color w:val="000000"/>
          <w:sz w:val="20"/>
          <w:szCs w:val="20"/>
        </w:rPr>
      </w:pPr>
      <w:ins w:id="76" w:author="Steve Hanson" w:date="2014-03-07T14:16:00Z">
        <w:r w:rsidRPr="008C5BF6">
          <w:rPr>
            <w:rFonts w:ascii="Arial" w:eastAsia="Times New Roman" w:hAnsi="Arial" w:cs="Arial"/>
            <w:color w:val="000000"/>
            <w:sz w:val="20"/>
            <w:szCs w:val="20"/>
            <w:lang w:eastAsia="en-GB"/>
          </w:rPr>
          <w:t xml:space="preserve">The occurrence is known-to-exist with empty representation. </w:t>
        </w:r>
        <w:r w:rsidRPr="008C5BF6">
          <w:rPr>
            <w:rFonts w:ascii="Arial" w:eastAsia="Times New Roman" w:hAnsi="Arial" w:cs="Arial"/>
            <w:color w:val="000000"/>
            <w:lang w:eastAsia="en-GB"/>
          </w:rPr>
          <w:br/>
        </w:r>
      </w:ins>
    </w:p>
    <w:p w:rsidR="008C5BF6" w:rsidRDefault="008C5BF6" w:rsidP="007E7D49">
      <w:pPr>
        <w:autoSpaceDE w:val="0"/>
        <w:rPr>
          <w:ins w:id="77" w:author="Steve Hanson" w:date="2014-03-07T14:19:00Z"/>
          <w:rFonts w:ascii="Arial" w:hAnsi="Arial" w:cs="Arial"/>
          <w:color w:val="000000"/>
          <w:sz w:val="20"/>
          <w:szCs w:val="20"/>
        </w:rPr>
      </w:pPr>
    </w:p>
    <w:p w:rsidR="007E7D49" w:rsidRPr="001E4AFE" w:rsidDel="00B81B40" w:rsidRDefault="007E7D49" w:rsidP="007E7D49">
      <w:pPr>
        <w:autoSpaceDE w:val="0"/>
        <w:rPr>
          <w:del w:id="78" w:author="Steve Hanson" w:date="2014-09-03T11:40:00Z"/>
          <w:rFonts w:ascii="Arial" w:hAnsi="Arial" w:cs="Arial"/>
          <w:b/>
          <w:color w:val="000000"/>
          <w:sz w:val="20"/>
          <w:szCs w:val="20"/>
        </w:rPr>
      </w:pPr>
      <w:del w:id="79" w:author="Steve Hanson" w:date="2014-03-07T14:16:00Z">
        <w:r w:rsidRPr="001E4AFE" w:rsidDel="008C5BF6">
          <w:rPr>
            <w:rFonts w:ascii="Arial" w:hAnsi="Arial" w:cs="Arial"/>
            <w:color w:val="000000"/>
            <w:sz w:val="20"/>
            <w:szCs w:val="20"/>
          </w:rPr>
          <w:delText xml:space="preserve">It is a processing error when </w:delText>
        </w:r>
        <w:r w:rsidR="00D414EA" w:rsidRPr="001E4AFE" w:rsidDel="008C5BF6">
          <w:rPr>
            <w:rFonts w:ascii="Arial" w:hAnsi="Arial" w:cs="Arial"/>
            <w:color w:val="000000"/>
            <w:sz w:val="20"/>
            <w:szCs w:val="20"/>
          </w:rPr>
          <w:delText>maxOccurs is ‘unbounded’</w:delText>
        </w:r>
        <w:r w:rsidR="00D414EA" w:rsidDel="008C5BF6">
          <w:rPr>
            <w:rFonts w:ascii="Arial" w:hAnsi="Arial" w:cs="Arial"/>
            <w:color w:val="000000"/>
            <w:sz w:val="20"/>
            <w:szCs w:val="20"/>
          </w:rPr>
          <w:delText xml:space="preserve"> and </w:delText>
        </w:r>
        <w:r w:rsidRPr="001E4AFE" w:rsidDel="008C5BF6">
          <w:rPr>
            <w:rFonts w:ascii="Arial" w:hAnsi="Arial" w:cs="Arial"/>
            <w:color w:val="000000"/>
            <w:sz w:val="20"/>
            <w:szCs w:val="20"/>
          </w:rPr>
          <w:delText xml:space="preserve">the position in the data does not move </w:delText>
        </w:r>
        <w:r w:rsidR="00D414EA" w:rsidDel="008C5BF6">
          <w:rPr>
            <w:rFonts w:ascii="Arial" w:hAnsi="Arial" w:cs="Arial"/>
            <w:color w:val="000000"/>
            <w:sz w:val="20"/>
            <w:szCs w:val="20"/>
          </w:rPr>
          <w:delText>during the parsing of an occurrence of the element including any associated separator</w:delText>
        </w:r>
        <w:r w:rsidR="00C020C5" w:rsidDel="008C5BF6">
          <w:rPr>
            <w:rFonts w:ascii="Arial" w:hAnsi="Arial" w:cs="Arial"/>
            <w:color w:val="000000"/>
            <w:sz w:val="20"/>
            <w:szCs w:val="20"/>
          </w:rPr>
          <w:delText xml:space="preserve"> (that is, the particle for the occurrence)</w:delText>
        </w:r>
        <w:r w:rsidR="00D414EA" w:rsidDel="008C5BF6">
          <w:rPr>
            <w:rFonts w:ascii="Arial" w:hAnsi="Arial" w:cs="Arial"/>
            <w:color w:val="000000"/>
            <w:sz w:val="20"/>
            <w:szCs w:val="20"/>
          </w:rPr>
          <w:delText xml:space="preserve">. This is </w:delText>
        </w:r>
        <w:r w:rsidRPr="001E4AFE" w:rsidDel="008C5BF6">
          <w:rPr>
            <w:rFonts w:ascii="Arial" w:hAnsi="Arial" w:cs="Arial"/>
            <w:color w:val="000000"/>
            <w:sz w:val="20"/>
            <w:szCs w:val="20"/>
          </w:rPr>
          <w:delText>to prevent an infinite loop.</w:delText>
        </w:r>
        <w:r w:rsidR="00D414EA" w:rsidDel="008C5BF6">
          <w:rPr>
            <w:rFonts w:ascii="Arial" w:hAnsi="Arial" w:cs="Arial"/>
            <w:color w:val="000000"/>
            <w:sz w:val="20"/>
            <w:szCs w:val="20"/>
          </w:rPr>
          <w:delText xml:space="preserve"> </w:delText>
        </w:r>
      </w:del>
    </w:p>
    <w:p w:rsidR="007E7D49" w:rsidRPr="00E01B87" w:rsidRDefault="001558A6" w:rsidP="00B81B40">
      <w:pPr>
        <w:autoSpaceDE w:val="0"/>
        <w:rPr>
          <w:rFonts w:ascii="Arial" w:hAnsi="Arial" w:cs="Arial"/>
          <w:b/>
        </w:rPr>
      </w:pPr>
      <w:r>
        <w:rPr>
          <w:rFonts w:ascii="Arial" w:hAnsi="Arial" w:cs="Arial"/>
          <w:b/>
        </w:rPr>
        <w:t>Parsing o</w:t>
      </w:r>
      <w:r w:rsidR="00665A05">
        <w:rPr>
          <w:rFonts w:ascii="Arial" w:hAnsi="Arial" w:cs="Arial"/>
          <w:b/>
        </w:rPr>
        <w:t>ccurrences</w:t>
      </w:r>
      <w:r w:rsidR="00CB65A7">
        <w:rPr>
          <w:rFonts w:ascii="Arial" w:hAnsi="Arial" w:cs="Arial"/>
          <w:b/>
        </w:rPr>
        <w:t xml:space="preserve"> with non-normal representation</w:t>
      </w:r>
    </w:p>
    <w:p w:rsidR="00E01B87" w:rsidRDefault="007E7D49" w:rsidP="007E7D49">
      <w:pPr>
        <w:autoSpaceDE w:val="0"/>
        <w:rPr>
          <w:rFonts w:ascii="Helv" w:hAnsi="Helv" w:cs="Helv"/>
          <w:color w:val="000000"/>
          <w:sz w:val="20"/>
          <w:szCs w:val="20"/>
        </w:rPr>
      </w:pPr>
      <w:r>
        <w:rPr>
          <w:rFonts w:ascii="Helv" w:hAnsi="Helv" w:cs="Helv"/>
          <w:color w:val="000000"/>
          <w:sz w:val="20"/>
          <w:szCs w:val="20"/>
        </w:rPr>
        <w:t xml:space="preserve">Each time round the array loop, length extraction properties for the element are re-evaluated. </w:t>
      </w:r>
      <w:r w:rsidR="00AD5924">
        <w:rPr>
          <w:rFonts w:ascii="Helv" w:hAnsi="Helv" w:cs="Helv"/>
          <w:color w:val="000000"/>
          <w:sz w:val="20"/>
          <w:szCs w:val="20"/>
        </w:rPr>
        <w:t>I</w:t>
      </w:r>
      <w:r w:rsidR="00E01B87">
        <w:rPr>
          <w:rFonts w:ascii="Helv" w:hAnsi="Helv" w:cs="Helv"/>
          <w:color w:val="000000"/>
          <w:sz w:val="20"/>
          <w:szCs w:val="20"/>
        </w:rPr>
        <w:t xml:space="preserve">t is therefore possible to have occurrences </w:t>
      </w:r>
      <w:r w:rsidR="002854BE">
        <w:rPr>
          <w:rFonts w:ascii="Helv" w:hAnsi="Helv" w:cs="Helv"/>
          <w:color w:val="000000"/>
          <w:sz w:val="20"/>
          <w:szCs w:val="20"/>
        </w:rPr>
        <w:t xml:space="preserve">with different representations (nil, empty, normal, absent) </w:t>
      </w:r>
      <w:r w:rsidR="00E01B87">
        <w:rPr>
          <w:rFonts w:ascii="Helv" w:hAnsi="Helv" w:cs="Helv"/>
          <w:color w:val="000000"/>
          <w:sz w:val="20"/>
          <w:szCs w:val="20"/>
        </w:rPr>
        <w:t>in the same array</w:t>
      </w:r>
      <w:r w:rsidR="00AD5924">
        <w:rPr>
          <w:rFonts w:ascii="Helv" w:hAnsi="Helv" w:cs="Helv"/>
          <w:color w:val="000000"/>
          <w:sz w:val="20"/>
          <w:szCs w:val="20"/>
        </w:rPr>
        <w:t xml:space="preserve"> (although with some </w:t>
      </w:r>
      <w:proofErr w:type="spellStart"/>
      <w:r w:rsidR="00AD5924">
        <w:rPr>
          <w:rFonts w:ascii="Helv" w:hAnsi="Helv" w:cs="Helv"/>
          <w:color w:val="000000"/>
          <w:sz w:val="20"/>
          <w:szCs w:val="20"/>
        </w:rPr>
        <w:t>lengthKinds</w:t>
      </w:r>
      <w:proofErr w:type="spellEnd"/>
      <w:r w:rsidR="00AD5924">
        <w:rPr>
          <w:rFonts w:ascii="Helv" w:hAnsi="Helv" w:cs="Helv"/>
          <w:color w:val="000000"/>
          <w:sz w:val="20"/>
          <w:szCs w:val="20"/>
        </w:rPr>
        <w:t xml:space="preserve"> certain combinations of representations are not possible).</w:t>
      </w:r>
    </w:p>
    <w:p w:rsidR="00CB65A7" w:rsidRDefault="00CB65A7" w:rsidP="007E7D49">
      <w:pPr>
        <w:autoSpaceDE w:val="0"/>
        <w:rPr>
          <w:rFonts w:ascii="Helv" w:hAnsi="Helv" w:cs="Helv"/>
          <w:color w:val="000000"/>
          <w:sz w:val="20"/>
          <w:szCs w:val="20"/>
        </w:rPr>
      </w:pPr>
    </w:p>
    <w:p w:rsidR="00CB65A7" w:rsidRDefault="00CB65A7" w:rsidP="007E7D49">
      <w:pPr>
        <w:autoSpaceDE w:val="0"/>
        <w:rPr>
          <w:rFonts w:ascii="Helv" w:hAnsi="Helv" w:cs="Helv"/>
          <w:color w:val="000000"/>
          <w:sz w:val="20"/>
          <w:szCs w:val="20"/>
        </w:rPr>
      </w:pPr>
      <w:r>
        <w:rPr>
          <w:rFonts w:ascii="Helv" w:hAnsi="Helv" w:cs="Helv"/>
          <w:color w:val="000000"/>
          <w:sz w:val="20"/>
          <w:szCs w:val="20"/>
        </w:rPr>
        <w:t>Occurrences with nil representation are added to the Infoset with value ‘nil’.</w:t>
      </w:r>
    </w:p>
    <w:p w:rsidR="00CB65A7" w:rsidRDefault="00CB65A7" w:rsidP="007E7D49">
      <w:pPr>
        <w:autoSpaceDE w:val="0"/>
        <w:rPr>
          <w:rFonts w:ascii="Helv" w:hAnsi="Helv" w:cs="Helv"/>
          <w:color w:val="000000"/>
          <w:sz w:val="20"/>
          <w:szCs w:val="20"/>
        </w:rPr>
      </w:pPr>
    </w:p>
    <w:p w:rsidR="009B169D" w:rsidRDefault="009B169D" w:rsidP="009B169D">
      <w:pPr>
        <w:autoSpaceDE w:val="0"/>
        <w:rPr>
          <w:rFonts w:ascii="Helv" w:hAnsi="Helv" w:cs="Helv"/>
          <w:color w:val="000000"/>
          <w:sz w:val="20"/>
          <w:szCs w:val="20"/>
        </w:rPr>
      </w:pPr>
      <w:r>
        <w:rPr>
          <w:rFonts w:ascii="Helv" w:hAnsi="Helv" w:cs="Helv"/>
          <w:color w:val="000000"/>
          <w:sz w:val="20"/>
          <w:szCs w:val="20"/>
        </w:rPr>
        <w:t xml:space="preserve">Occurrences with empty representation are </w:t>
      </w:r>
      <w:r w:rsidR="00FA0CB4">
        <w:rPr>
          <w:rFonts w:ascii="Helv" w:hAnsi="Helv" w:cs="Helv"/>
          <w:color w:val="000000"/>
          <w:sz w:val="20"/>
          <w:szCs w:val="20"/>
        </w:rPr>
        <w:t xml:space="preserve">either </w:t>
      </w:r>
      <w:r>
        <w:rPr>
          <w:rFonts w:ascii="Helv" w:hAnsi="Helv" w:cs="Helv"/>
          <w:color w:val="000000"/>
          <w:sz w:val="20"/>
          <w:szCs w:val="20"/>
        </w:rPr>
        <w:t xml:space="preserve">added </w:t>
      </w:r>
      <w:r w:rsidR="00FA0CB4">
        <w:rPr>
          <w:rFonts w:ascii="Helv" w:hAnsi="Helv" w:cs="Helv"/>
          <w:color w:val="000000"/>
          <w:sz w:val="20"/>
          <w:szCs w:val="20"/>
        </w:rPr>
        <w:t xml:space="preserve">or not added </w:t>
      </w:r>
      <w:r>
        <w:rPr>
          <w:rFonts w:ascii="Helv" w:hAnsi="Helv" w:cs="Helv"/>
          <w:color w:val="000000"/>
          <w:sz w:val="20"/>
          <w:szCs w:val="20"/>
        </w:rPr>
        <w:t xml:space="preserve">to the Infoset </w:t>
      </w:r>
      <w:r w:rsidR="00FA0CB4">
        <w:rPr>
          <w:rFonts w:ascii="Helv" w:hAnsi="Helv" w:cs="Helv"/>
          <w:color w:val="000000"/>
          <w:sz w:val="20"/>
          <w:szCs w:val="20"/>
        </w:rPr>
        <w:t xml:space="preserve">according to the rules in section 2 above. </w:t>
      </w:r>
    </w:p>
    <w:p w:rsidR="009B169D" w:rsidRDefault="009B169D" w:rsidP="009B169D">
      <w:pPr>
        <w:autoSpaceDE w:val="0"/>
        <w:rPr>
          <w:rFonts w:ascii="Helv" w:hAnsi="Helv" w:cs="Helv"/>
          <w:color w:val="000000"/>
          <w:sz w:val="20"/>
          <w:szCs w:val="20"/>
        </w:rPr>
      </w:pPr>
    </w:p>
    <w:p w:rsidR="009B169D" w:rsidRDefault="009B169D" w:rsidP="009B169D">
      <w:pPr>
        <w:autoSpaceDE w:val="0"/>
        <w:rPr>
          <w:rFonts w:ascii="Helv" w:hAnsi="Helv" w:cs="Helv"/>
          <w:color w:val="000000"/>
          <w:sz w:val="20"/>
          <w:szCs w:val="20"/>
        </w:rPr>
      </w:pPr>
      <w:r>
        <w:rPr>
          <w:rFonts w:ascii="Helv" w:hAnsi="Helv" w:cs="Helv"/>
          <w:color w:val="000000"/>
          <w:sz w:val="20"/>
          <w:szCs w:val="20"/>
        </w:rPr>
        <w:t xml:space="preserve">Occurrences with absent representation are not added to the Infoset. </w:t>
      </w:r>
      <w:r w:rsidR="001558A6">
        <w:rPr>
          <w:rFonts w:ascii="Helv" w:hAnsi="Helv" w:cs="Helv"/>
          <w:color w:val="000000"/>
          <w:sz w:val="20"/>
          <w:szCs w:val="20"/>
        </w:rPr>
        <w:t xml:space="preserve">For a required occurrence </w:t>
      </w:r>
      <w:r w:rsidR="004C609C">
        <w:rPr>
          <w:rFonts w:ascii="Helv" w:hAnsi="Helv" w:cs="Helv"/>
          <w:color w:val="000000"/>
          <w:sz w:val="20"/>
          <w:szCs w:val="20"/>
        </w:rPr>
        <w:t xml:space="preserve">it may be a processing error, dependent on </w:t>
      </w:r>
      <w:proofErr w:type="spellStart"/>
      <w:r w:rsidR="004C609C">
        <w:rPr>
          <w:rFonts w:ascii="Helv" w:hAnsi="Helv" w:cs="Helv"/>
          <w:color w:val="000000"/>
          <w:sz w:val="20"/>
          <w:szCs w:val="20"/>
        </w:rPr>
        <w:t>occursCountKind</w:t>
      </w:r>
      <w:proofErr w:type="spellEnd"/>
      <w:r w:rsidR="00B7758A">
        <w:rPr>
          <w:rFonts w:ascii="Helv" w:hAnsi="Helv" w:cs="Helv"/>
          <w:color w:val="000000"/>
          <w:sz w:val="20"/>
          <w:szCs w:val="20"/>
        </w:rPr>
        <w:t>.</w:t>
      </w:r>
    </w:p>
    <w:p w:rsidR="00E01B87" w:rsidRDefault="00E01B87" w:rsidP="00E01B87">
      <w:pPr>
        <w:pStyle w:val="NormalWeb"/>
        <w:rPr>
          <w:rFonts w:ascii="Arial" w:hAnsi="Arial" w:cs="Arial"/>
          <w:sz w:val="20"/>
          <w:szCs w:val="20"/>
        </w:rPr>
      </w:pPr>
      <w:r>
        <w:rPr>
          <w:rFonts w:ascii="Arial" w:hAnsi="Arial" w:cs="Arial"/>
          <w:sz w:val="20"/>
          <w:szCs w:val="20"/>
        </w:rPr>
        <w:t xml:space="preserve">Consider parsing an array where </w:t>
      </w:r>
      <w:r w:rsidR="001558A6">
        <w:rPr>
          <w:rFonts w:ascii="Arial" w:hAnsi="Arial" w:cs="Arial"/>
          <w:sz w:val="20"/>
          <w:szCs w:val="20"/>
        </w:rPr>
        <w:t xml:space="preserve">optional </w:t>
      </w:r>
      <w:r>
        <w:rPr>
          <w:rFonts w:ascii="Arial" w:hAnsi="Arial" w:cs="Arial"/>
          <w:sz w:val="20"/>
          <w:szCs w:val="20"/>
        </w:rPr>
        <w:t xml:space="preserve">occurrences </w:t>
      </w:r>
      <w:r w:rsidR="00CB65A7">
        <w:rPr>
          <w:rFonts w:ascii="Arial" w:hAnsi="Arial" w:cs="Arial"/>
          <w:sz w:val="20"/>
          <w:szCs w:val="20"/>
        </w:rPr>
        <w:t xml:space="preserve">with empty representation </w:t>
      </w:r>
      <w:r>
        <w:rPr>
          <w:rFonts w:ascii="Arial" w:hAnsi="Arial" w:cs="Arial"/>
          <w:sz w:val="20"/>
          <w:szCs w:val="20"/>
        </w:rPr>
        <w:t xml:space="preserve">are present in the data, </w:t>
      </w:r>
      <w:r w:rsidR="009B169D">
        <w:rPr>
          <w:rFonts w:ascii="Arial" w:hAnsi="Arial" w:cs="Arial"/>
          <w:sz w:val="20"/>
          <w:szCs w:val="20"/>
        </w:rPr>
        <w:t>but</w:t>
      </w:r>
      <w:r>
        <w:rPr>
          <w:rFonts w:ascii="Arial" w:hAnsi="Arial" w:cs="Arial"/>
          <w:sz w:val="20"/>
          <w:szCs w:val="20"/>
        </w:rPr>
        <w:t xml:space="preserve"> there are also later </w:t>
      </w:r>
      <w:r w:rsidR="001558A6">
        <w:rPr>
          <w:rFonts w:ascii="Arial" w:hAnsi="Arial" w:cs="Arial"/>
          <w:sz w:val="20"/>
          <w:szCs w:val="20"/>
        </w:rPr>
        <w:t xml:space="preserve">optional </w:t>
      </w:r>
      <w:r>
        <w:rPr>
          <w:rFonts w:ascii="Arial" w:hAnsi="Arial" w:cs="Arial"/>
          <w:sz w:val="20"/>
          <w:szCs w:val="20"/>
        </w:rPr>
        <w:t>occurrences present with no</w:t>
      </w:r>
      <w:r w:rsidR="00CB65A7">
        <w:rPr>
          <w:rFonts w:ascii="Arial" w:hAnsi="Arial" w:cs="Arial"/>
          <w:sz w:val="20"/>
          <w:szCs w:val="20"/>
        </w:rPr>
        <w:t>rmal</w:t>
      </w:r>
      <w:r>
        <w:rPr>
          <w:rFonts w:ascii="Arial" w:hAnsi="Arial" w:cs="Arial"/>
          <w:sz w:val="20"/>
          <w:szCs w:val="20"/>
        </w:rPr>
        <w:t xml:space="preserve"> </w:t>
      </w:r>
      <w:r w:rsidR="00CB65A7">
        <w:rPr>
          <w:rFonts w:ascii="Arial" w:hAnsi="Arial" w:cs="Arial"/>
          <w:sz w:val="20"/>
          <w:szCs w:val="20"/>
        </w:rPr>
        <w:t>representation</w:t>
      </w:r>
      <w:r>
        <w:rPr>
          <w:rFonts w:ascii="Arial" w:hAnsi="Arial" w:cs="Arial"/>
          <w:sz w:val="20"/>
          <w:szCs w:val="20"/>
        </w:rPr>
        <w:t xml:space="preserve">. </w:t>
      </w:r>
      <w:r w:rsidR="00ED0C2F">
        <w:rPr>
          <w:rFonts w:ascii="Arial" w:hAnsi="Arial" w:cs="Arial"/>
          <w:sz w:val="20"/>
          <w:szCs w:val="20"/>
        </w:rPr>
        <w:t>Such an array is sometimes called a ‘sparse array’.</w:t>
      </w:r>
      <w:r>
        <w:rPr>
          <w:rFonts w:ascii="Arial" w:hAnsi="Arial" w:cs="Arial"/>
          <w:sz w:val="20"/>
          <w:szCs w:val="20"/>
        </w:rPr>
        <w:t xml:space="preserve"> </w:t>
      </w:r>
    </w:p>
    <w:p w:rsidR="00E01B87" w:rsidRDefault="00E01B87" w:rsidP="003C5157">
      <w:pPr>
        <w:pStyle w:val="NormalWeb"/>
        <w:numPr>
          <w:ilvl w:val="0"/>
          <w:numId w:val="8"/>
        </w:numPr>
        <w:rPr>
          <w:rFonts w:ascii="Arial" w:hAnsi="Arial" w:cs="Arial"/>
          <w:sz w:val="20"/>
          <w:szCs w:val="20"/>
        </w:rPr>
      </w:pPr>
      <w:r>
        <w:rPr>
          <w:rFonts w:ascii="Arial" w:hAnsi="Arial" w:cs="Arial"/>
          <w:sz w:val="20"/>
          <w:szCs w:val="20"/>
        </w:rPr>
        <w:t xml:space="preserve">If the indices of the </w:t>
      </w:r>
      <w:r w:rsidR="009B169D">
        <w:rPr>
          <w:rFonts w:ascii="Arial" w:hAnsi="Arial" w:cs="Arial"/>
          <w:sz w:val="20"/>
          <w:szCs w:val="20"/>
        </w:rPr>
        <w:t>occurrences</w:t>
      </w:r>
      <w:r>
        <w:rPr>
          <w:rFonts w:ascii="Arial" w:hAnsi="Arial" w:cs="Arial"/>
          <w:sz w:val="20"/>
          <w:szCs w:val="20"/>
        </w:rPr>
        <w:t xml:space="preserve"> are significant and need to be preserved, then </w:t>
      </w:r>
      <w:r w:rsidR="00ED0C2F">
        <w:rPr>
          <w:rFonts w:ascii="Arial" w:hAnsi="Arial" w:cs="Arial"/>
          <w:sz w:val="20"/>
          <w:szCs w:val="20"/>
        </w:rPr>
        <w:t>the</w:t>
      </w:r>
      <w:r>
        <w:rPr>
          <w:rFonts w:ascii="Arial" w:hAnsi="Arial" w:cs="Arial"/>
          <w:sz w:val="20"/>
          <w:szCs w:val="20"/>
        </w:rPr>
        <w:t xml:space="preserve"> array </w:t>
      </w:r>
      <w:r w:rsidR="00CB65A7">
        <w:rPr>
          <w:rFonts w:ascii="Arial" w:hAnsi="Arial" w:cs="Arial"/>
          <w:sz w:val="20"/>
          <w:szCs w:val="20"/>
        </w:rPr>
        <w:t>may</w:t>
      </w:r>
      <w:r>
        <w:rPr>
          <w:rFonts w:ascii="Arial" w:hAnsi="Arial" w:cs="Arial"/>
          <w:sz w:val="20"/>
          <w:szCs w:val="20"/>
        </w:rPr>
        <w:t xml:space="preserve"> be modelled using an element with </w:t>
      </w:r>
      <w:proofErr w:type="spellStart"/>
      <w:r>
        <w:rPr>
          <w:rFonts w:ascii="Arial" w:hAnsi="Arial" w:cs="Arial"/>
          <w:sz w:val="20"/>
          <w:szCs w:val="20"/>
        </w:rPr>
        <w:t>nillable</w:t>
      </w:r>
      <w:proofErr w:type="spellEnd"/>
      <w:r>
        <w:rPr>
          <w:rFonts w:ascii="Arial" w:hAnsi="Arial" w:cs="Arial"/>
          <w:sz w:val="20"/>
          <w:szCs w:val="20"/>
        </w:rPr>
        <w:t xml:space="preserve"> ‘true’, </w:t>
      </w:r>
      <w:proofErr w:type="spellStart"/>
      <w:r>
        <w:rPr>
          <w:rFonts w:ascii="Arial" w:hAnsi="Arial" w:cs="Arial"/>
          <w:sz w:val="20"/>
          <w:szCs w:val="20"/>
        </w:rPr>
        <w:t>nilKind</w:t>
      </w:r>
      <w:proofErr w:type="spellEnd"/>
      <w:r>
        <w:rPr>
          <w:rFonts w:ascii="Arial" w:hAnsi="Arial" w:cs="Arial"/>
          <w:sz w:val="20"/>
          <w:szCs w:val="20"/>
        </w:rPr>
        <w:t xml:space="preserve"> ‘</w:t>
      </w:r>
      <w:proofErr w:type="spellStart"/>
      <w:r>
        <w:rPr>
          <w:rFonts w:ascii="Arial" w:hAnsi="Arial" w:cs="Arial"/>
          <w:sz w:val="20"/>
          <w:szCs w:val="20"/>
        </w:rPr>
        <w:t>literalValue</w:t>
      </w:r>
      <w:proofErr w:type="spellEnd"/>
      <w:r>
        <w:rPr>
          <w:rFonts w:ascii="Arial" w:hAnsi="Arial" w:cs="Arial"/>
          <w:sz w:val="20"/>
          <w:szCs w:val="20"/>
        </w:rPr>
        <w:t xml:space="preserve">’ and </w:t>
      </w:r>
      <w:proofErr w:type="spellStart"/>
      <w:r>
        <w:rPr>
          <w:rFonts w:ascii="Arial" w:hAnsi="Arial" w:cs="Arial"/>
          <w:sz w:val="20"/>
          <w:szCs w:val="20"/>
        </w:rPr>
        <w:t>nilValue</w:t>
      </w:r>
      <w:proofErr w:type="spellEnd"/>
      <w:r>
        <w:rPr>
          <w:rFonts w:ascii="Arial" w:hAnsi="Arial" w:cs="Arial"/>
          <w:sz w:val="20"/>
          <w:szCs w:val="20"/>
        </w:rPr>
        <w:t xml:space="preserve"> ‘%ES;’. All occurrences </w:t>
      </w:r>
      <w:r w:rsidR="00ED0C2F">
        <w:rPr>
          <w:rFonts w:ascii="Arial" w:hAnsi="Arial" w:cs="Arial"/>
          <w:sz w:val="20"/>
          <w:szCs w:val="20"/>
        </w:rPr>
        <w:t xml:space="preserve">with empty representation </w:t>
      </w:r>
      <w:r>
        <w:rPr>
          <w:rFonts w:ascii="Arial" w:hAnsi="Arial" w:cs="Arial"/>
          <w:sz w:val="20"/>
          <w:szCs w:val="20"/>
        </w:rPr>
        <w:t xml:space="preserve">will then produce nil values in the Infoset, so the absolute positions of all occurrences are preserved. </w:t>
      </w:r>
    </w:p>
    <w:p w:rsidR="00E01B87" w:rsidRDefault="00E01B87" w:rsidP="003C5157">
      <w:pPr>
        <w:pStyle w:val="NormalWeb"/>
        <w:numPr>
          <w:ilvl w:val="0"/>
          <w:numId w:val="8"/>
        </w:numPr>
        <w:rPr>
          <w:rFonts w:ascii="Arial" w:hAnsi="Arial" w:cs="Arial"/>
          <w:sz w:val="20"/>
          <w:szCs w:val="20"/>
        </w:rPr>
      </w:pPr>
      <w:r>
        <w:rPr>
          <w:rFonts w:ascii="Arial" w:hAnsi="Arial" w:cs="Arial"/>
          <w:sz w:val="20"/>
          <w:szCs w:val="20"/>
        </w:rPr>
        <w:t xml:space="preserve">If the indices of the </w:t>
      </w:r>
      <w:r w:rsidR="009B169D">
        <w:rPr>
          <w:rFonts w:ascii="Arial" w:hAnsi="Arial" w:cs="Arial"/>
          <w:sz w:val="20"/>
          <w:szCs w:val="20"/>
        </w:rPr>
        <w:t>occurrences</w:t>
      </w:r>
      <w:r>
        <w:rPr>
          <w:rFonts w:ascii="Arial" w:hAnsi="Arial" w:cs="Arial"/>
          <w:sz w:val="20"/>
          <w:szCs w:val="20"/>
        </w:rPr>
        <w:t xml:space="preserve"> are not significant, then </w:t>
      </w:r>
      <w:r w:rsidR="00ED0C2F">
        <w:rPr>
          <w:rFonts w:ascii="Arial" w:hAnsi="Arial" w:cs="Arial"/>
          <w:sz w:val="20"/>
          <w:szCs w:val="20"/>
        </w:rPr>
        <w:t>the</w:t>
      </w:r>
      <w:r>
        <w:rPr>
          <w:rFonts w:ascii="Arial" w:hAnsi="Arial" w:cs="Arial"/>
          <w:sz w:val="20"/>
          <w:szCs w:val="20"/>
        </w:rPr>
        <w:t xml:space="preserve"> array should be modelled using an element with </w:t>
      </w:r>
      <w:proofErr w:type="spellStart"/>
      <w:r>
        <w:rPr>
          <w:rFonts w:ascii="Arial" w:hAnsi="Arial" w:cs="Arial"/>
          <w:sz w:val="20"/>
          <w:szCs w:val="20"/>
        </w:rPr>
        <w:t>nillable</w:t>
      </w:r>
      <w:proofErr w:type="spellEnd"/>
      <w:r>
        <w:rPr>
          <w:rFonts w:ascii="Arial" w:hAnsi="Arial" w:cs="Arial"/>
          <w:sz w:val="20"/>
          <w:szCs w:val="20"/>
        </w:rPr>
        <w:t xml:space="preserve"> ‘false’. </w:t>
      </w:r>
      <w:r w:rsidR="00ED0C2F">
        <w:rPr>
          <w:rFonts w:ascii="Arial" w:hAnsi="Arial" w:cs="Arial"/>
          <w:sz w:val="20"/>
          <w:szCs w:val="20"/>
        </w:rPr>
        <w:t>Optional o</w:t>
      </w:r>
      <w:r>
        <w:rPr>
          <w:rFonts w:ascii="Arial" w:hAnsi="Arial" w:cs="Arial"/>
          <w:sz w:val="20"/>
          <w:szCs w:val="20"/>
        </w:rPr>
        <w:t xml:space="preserve">ccurrences </w:t>
      </w:r>
      <w:r w:rsidR="00CB65A7">
        <w:rPr>
          <w:rFonts w:ascii="Arial" w:hAnsi="Arial" w:cs="Arial"/>
          <w:sz w:val="20"/>
          <w:szCs w:val="20"/>
        </w:rPr>
        <w:t xml:space="preserve">with empty representation </w:t>
      </w:r>
      <w:r>
        <w:rPr>
          <w:rFonts w:ascii="Arial" w:hAnsi="Arial" w:cs="Arial"/>
          <w:sz w:val="20"/>
          <w:szCs w:val="20"/>
        </w:rPr>
        <w:t xml:space="preserve">will not create items in the Infoset, so the absolute position of any </w:t>
      </w:r>
      <w:r w:rsidR="00ED0C2F">
        <w:rPr>
          <w:rFonts w:ascii="Arial" w:hAnsi="Arial" w:cs="Arial"/>
          <w:sz w:val="20"/>
          <w:szCs w:val="20"/>
        </w:rPr>
        <w:t xml:space="preserve">optional </w:t>
      </w:r>
      <w:r>
        <w:rPr>
          <w:rFonts w:ascii="Arial" w:hAnsi="Arial" w:cs="Arial"/>
          <w:sz w:val="20"/>
          <w:szCs w:val="20"/>
        </w:rPr>
        <w:t xml:space="preserve">occurrences </w:t>
      </w:r>
      <w:r w:rsidR="00CB65A7">
        <w:rPr>
          <w:rFonts w:ascii="Arial" w:hAnsi="Arial" w:cs="Arial"/>
          <w:sz w:val="20"/>
          <w:szCs w:val="20"/>
        </w:rPr>
        <w:t xml:space="preserve">with normal representation </w:t>
      </w:r>
      <w:r>
        <w:rPr>
          <w:rFonts w:ascii="Arial" w:hAnsi="Arial" w:cs="Arial"/>
          <w:sz w:val="20"/>
          <w:szCs w:val="20"/>
        </w:rPr>
        <w:t xml:space="preserve">is not preserved. </w:t>
      </w:r>
      <w:r w:rsidR="00ED0C2F">
        <w:rPr>
          <w:rFonts w:ascii="Arial" w:hAnsi="Arial" w:cs="Arial"/>
          <w:sz w:val="20"/>
          <w:szCs w:val="20"/>
        </w:rPr>
        <w:t xml:space="preserve">Optional </w:t>
      </w:r>
      <w:r>
        <w:rPr>
          <w:rFonts w:ascii="Arial" w:hAnsi="Arial" w:cs="Arial"/>
          <w:sz w:val="20"/>
          <w:szCs w:val="20"/>
        </w:rPr>
        <w:t xml:space="preserve">occurrences </w:t>
      </w:r>
      <w:r w:rsidR="00ED0C2F">
        <w:rPr>
          <w:rFonts w:ascii="Arial" w:hAnsi="Arial" w:cs="Arial"/>
          <w:sz w:val="20"/>
          <w:szCs w:val="20"/>
        </w:rPr>
        <w:t>with empty representation are therefore</w:t>
      </w:r>
      <w:r>
        <w:rPr>
          <w:rFonts w:ascii="Arial" w:hAnsi="Arial" w:cs="Arial"/>
          <w:sz w:val="20"/>
          <w:szCs w:val="20"/>
        </w:rPr>
        <w:t xml:space="preserve"> skipped.  </w:t>
      </w:r>
    </w:p>
    <w:p w:rsidR="00E01B87" w:rsidRDefault="00E01B87" w:rsidP="00E01B87">
      <w:pPr>
        <w:pStyle w:val="NormalWeb"/>
        <w:rPr>
          <w:rFonts w:ascii="Arial" w:hAnsi="Arial" w:cs="Arial"/>
          <w:sz w:val="20"/>
          <w:szCs w:val="20"/>
        </w:rPr>
      </w:pPr>
      <w:r>
        <w:rPr>
          <w:rFonts w:ascii="Arial" w:hAnsi="Arial" w:cs="Arial"/>
          <w:sz w:val="20"/>
          <w:szCs w:val="20"/>
        </w:rPr>
        <w:t xml:space="preserve">This behaviour is independent of </w:t>
      </w:r>
      <w:proofErr w:type="spellStart"/>
      <w:r>
        <w:rPr>
          <w:rFonts w:ascii="Arial" w:hAnsi="Arial" w:cs="Arial"/>
          <w:sz w:val="20"/>
          <w:szCs w:val="20"/>
        </w:rPr>
        <w:t>occursCountKind</w:t>
      </w:r>
      <w:proofErr w:type="spellEnd"/>
      <w:r w:rsidR="00B7758A">
        <w:rPr>
          <w:rFonts w:ascii="Arial" w:hAnsi="Arial" w:cs="Arial"/>
          <w:sz w:val="20"/>
          <w:szCs w:val="20"/>
        </w:rPr>
        <w:t xml:space="preserve"> unless explicitly stated otherwise.</w:t>
      </w:r>
    </w:p>
    <w:p w:rsidR="00B068E1" w:rsidRPr="001E4AFE" w:rsidRDefault="00974219" w:rsidP="003C5157">
      <w:pPr>
        <w:pStyle w:val="Heading1"/>
        <w:pageBreakBefore/>
        <w:numPr>
          <w:ilvl w:val="0"/>
          <w:numId w:val="3"/>
        </w:numPr>
        <w:rPr>
          <w:sz w:val="28"/>
          <w:szCs w:val="28"/>
        </w:rPr>
      </w:pPr>
      <w:bookmarkStart w:id="80" w:name="_Toc366843054"/>
      <w:proofErr w:type="gramStart"/>
      <w:r>
        <w:rPr>
          <w:sz w:val="28"/>
          <w:szCs w:val="28"/>
        </w:rPr>
        <w:lastRenderedPageBreak/>
        <w:t>Errat</w:t>
      </w:r>
      <w:r w:rsidR="00895AAD">
        <w:rPr>
          <w:sz w:val="28"/>
          <w:szCs w:val="28"/>
        </w:rPr>
        <w:t>um</w:t>
      </w:r>
      <w:r>
        <w:rPr>
          <w:sz w:val="28"/>
          <w:szCs w:val="28"/>
        </w:rPr>
        <w:t xml:space="preserve"> 3.14.</w:t>
      </w:r>
      <w:proofErr w:type="gramEnd"/>
      <w:r>
        <w:rPr>
          <w:sz w:val="28"/>
          <w:szCs w:val="28"/>
        </w:rPr>
        <w:t xml:space="preserve"> </w:t>
      </w:r>
      <w:r w:rsidR="00B068E1" w:rsidRPr="001E4AFE">
        <w:rPr>
          <w:sz w:val="28"/>
          <w:szCs w:val="28"/>
        </w:rPr>
        <w:t>Separator</w:t>
      </w:r>
      <w:r w:rsidR="00116CA2" w:rsidRPr="001E4AFE">
        <w:rPr>
          <w:sz w:val="28"/>
          <w:szCs w:val="28"/>
        </w:rPr>
        <w:t xml:space="preserve"> </w:t>
      </w:r>
      <w:r w:rsidR="0016042B">
        <w:rPr>
          <w:sz w:val="28"/>
          <w:szCs w:val="28"/>
        </w:rPr>
        <w:t xml:space="preserve">Suppression </w:t>
      </w:r>
      <w:r w:rsidR="00B068E1" w:rsidRPr="001E4AFE">
        <w:rPr>
          <w:sz w:val="28"/>
          <w:szCs w:val="28"/>
        </w:rPr>
        <w:t>Policy</w:t>
      </w:r>
      <w:bookmarkEnd w:id="80"/>
    </w:p>
    <w:p w:rsidR="001E4AFE" w:rsidRDefault="001E4AFE">
      <w:pPr>
        <w:rPr>
          <w:rFonts w:ascii="Arial" w:hAnsi="Arial" w:cs="Arial"/>
          <w:sz w:val="20"/>
          <w:szCs w:val="20"/>
        </w:rPr>
      </w:pPr>
    </w:p>
    <w:p w:rsidR="002B4ADD" w:rsidRDefault="002B4ADD">
      <w:pPr>
        <w:rPr>
          <w:rFonts w:ascii="Arial" w:hAnsi="Arial" w:cs="Arial"/>
          <w:sz w:val="20"/>
          <w:szCs w:val="20"/>
        </w:rPr>
      </w:pPr>
      <w:r>
        <w:rPr>
          <w:rFonts w:ascii="Arial" w:hAnsi="Arial" w:cs="Arial"/>
          <w:sz w:val="20"/>
          <w:szCs w:val="20"/>
        </w:rPr>
        <w:t>Th</w:t>
      </w:r>
      <w:r w:rsidR="00131373">
        <w:rPr>
          <w:rFonts w:ascii="Arial" w:hAnsi="Arial" w:cs="Arial"/>
          <w:sz w:val="20"/>
          <w:szCs w:val="20"/>
        </w:rPr>
        <w:t>e description in the original DFDL 1.0 specification [DFDL] of DFDL processor</w:t>
      </w:r>
      <w:r>
        <w:rPr>
          <w:rFonts w:ascii="Arial" w:hAnsi="Arial" w:cs="Arial"/>
          <w:sz w:val="20"/>
          <w:szCs w:val="20"/>
        </w:rPr>
        <w:t xml:space="preserve"> behaviour when</w:t>
      </w:r>
      <w:r w:rsidR="00AC7A45">
        <w:rPr>
          <w:rFonts w:ascii="Arial" w:hAnsi="Arial" w:cs="Arial"/>
          <w:sz w:val="20"/>
          <w:szCs w:val="20"/>
        </w:rPr>
        <w:t xml:space="preserve"> a sequence has a separator</w:t>
      </w:r>
      <w:r w:rsidR="00131373">
        <w:rPr>
          <w:rFonts w:ascii="Arial" w:hAnsi="Arial" w:cs="Arial"/>
          <w:sz w:val="20"/>
          <w:szCs w:val="20"/>
        </w:rPr>
        <w:t xml:space="preserve"> does not provide enough detail</w:t>
      </w:r>
      <w:r w:rsidR="00BF355B">
        <w:rPr>
          <w:rFonts w:ascii="Arial" w:hAnsi="Arial" w:cs="Arial"/>
          <w:sz w:val="20"/>
          <w:szCs w:val="20"/>
        </w:rPr>
        <w:t xml:space="preserve">. The content </w:t>
      </w:r>
      <w:r w:rsidR="00AC7A45">
        <w:rPr>
          <w:rFonts w:ascii="Arial" w:hAnsi="Arial" w:cs="Arial"/>
          <w:sz w:val="20"/>
          <w:szCs w:val="20"/>
        </w:rPr>
        <w:t>is added to section 14.2</w:t>
      </w:r>
      <w:r w:rsidR="00BF355B">
        <w:rPr>
          <w:rFonts w:ascii="Arial" w:hAnsi="Arial" w:cs="Arial"/>
          <w:sz w:val="20"/>
          <w:szCs w:val="20"/>
        </w:rPr>
        <w:t xml:space="preserve"> and </w:t>
      </w:r>
      <w:r w:rsidR="00795491">
        <w:rPr>
          <w:rFonts w:ascii="Arial" w:hAnsi="Arial" w:cs="Arial"/>
          <w:sz w:val="20"/>
          <w:szCs w:val="20"/>
        </w:rPr>
        <w:t xml:space="preserve">the table </w:t>
      </w:r>
      <w:r w:rsidR="00BF355B">
        <w:rPr>
          <w:rFonts w:ascii="Arial" w:hAnsi="Arial" w:cs="Arial"/>
          <w:sz w:val="20"/>
          <w:szCs w:val="20"/>
        </w:rPr>
        <w:t>in s</w:t>
      </w:r>
      <w:r w:rsidR="00C5673B">
        <w:rPr>
          <w:rFonts w:ascii="Arial" w:hAnsi="Arial" w:cs="Arial"/>
          <w:sz w:val="20"/>
          <w:szCs w:val="20"/>
        </w:rPr>
        <w:t>ection 14.2.1 is replaced.</w:t>
      </w:r>
    </w:p>
    <w:p w:rsidR="00285B3A" w:rsidRDefault="00285B3A">
      <w:pPr>
        <w:rPr>
          <w:rFonts w:ascii="Arial" w:hAnsi="Arial" w:cs="Arial"/>
          <w:sz w:val="20"/>
          <w:szCs w:val="20"/>
        </w:rPr>
      </w:pPr>
    </w:p>
    <w:p w:rsidR="00E80C83" w:rsidRPr="00131373" w:rsidRDefault="00E80C83" w:rsidP="00E80C83">
      <w:pPr>
        <w:pStyle w:val="nobreak"/>
        <w:rPr>
          <w:rFonts w:ascii="Helv" w:hAnsi="Helv" w:cs="Helv"/>
          <w:szCs w:val="20"/>
          <w:lang w:eastAsia="en-GB"/>
        </w:rPr>
      </w:pPr>
      <w:r w:rsidRPr="00131373">
        <w:t xml:space="preserve">Additional properties apply to sequence groups that use text delimiters to separate </w:t>
      </w:r>
      <w:r w:rsidRPr="00131373">
        <w:rPr>
          <w:rFonts w:ascii="Helv" w:hAnsi="Helv" w:cs="Helv"/>
          <w:szCs w:val="20"/>
          <w:lang w:eastAsia="en-GB"/>
        </w:rPr>
        <w:t xml:space="preserve">one occurrence of a member of the group from the next. Such a delimiter is called a separator. DFDL provides several properties that control the parsing and writing of separators, and satisfy the requirement to model sequences where: </w:t>
      </w:r>
    </w:p>
    <w:p w:rsidR="00E80C83" w:rsidRPr="00131373" w:rsidRDefault="00E80C83" w:rsidP="00E80C83">
      <w:pPr>
        <w:rPr>
          <w:sz w:val="20"/>
          <w:szCs w:val="20"/>
          <w:lang w:val="en-US" w:eastAsia="en-GB"/>
        </w:rPr>
      </w:pPr>
    </w:p>
    <w:p w:rsidR="00E80C83" w:rsidRPr="00131373" w:rsidRDefault="00E80C83" w:rsidP="003C5157">
      <w:pPr>
        <w:numPr>
          <w:ilvl w:val="0"/>
          <w:numId w:val="11"/>
        </w:numPr>
        <w:suppressAutoHyphens w:val="0"/>
        <w:autoSpaceDE w:val="0"/>
        <w:autoSpaceDN w:val="0"/>
        <w:adjustRightInd w:val="0"/>
        <w:rPr>
          <w:rFonts w:ascii="Helv" w:hAnsi="Helv" w:cs="Helv"/>
          <w:sz w:val="20"/>
          <w:szCs w:val="20"/>
          <w:lang w:eastAsia="en-GB"/>
        </w:rPr>
      </w:pPr>
      <w:r w:rsidRPr="00131373">
        <w:rPr>
          <w:rFonts w:ascii="Helv" w:hAnsi="Helv" w:cs="Helv"/>
          <w:sz w:val="20"/>
          <w:szCs w:val="20"/>
          <w:lang w:eastAsia="en-GB"/>
        </w:rPr>
        <w:t>A separator has alternative potential representations in the data.</w:t>
      </w:r>
    </w:p>
    <w:p w:rsidR="00E80C83" w:rsidRPr="00131373" w:rsidRDefault="00E80C83" w:rsidP="003C5157">
      <w:pPr>
        <w:numPr>
          <w:ilvl w:val="0"/>
          <w:numId w:val="11"/>
        </w:numPr>
        <w:suppressAutoHyphens w:val="0"/>
        <w:autoSpaceDE w:val="0"/>
        <w:autoSpaceDN w:val="0"/>
        <w:adjustRightInd w:val="0"/>
        <w:rPr>
          <w:rFonts w:ascii="Helv" w:hAnsi="Helv" w:cs="Helv"/>
          <w:sz w:val="20"/>
          <w:szCs w:val="20"/>
          <w:lang w:eastAsia="en-GB"/>
        </w:rPr>
      </w:pPr>
      <w:r w:rsidRPr="00131373">
        <w:rPr>
          <w:rFonts w:ascii="Helv" w:hAnsi="Helv" w:cs="Helv"/>
          <w:sz w:val="20"/>
          <w:szCs w:val="20"/>
          <w:lang w:eastAsia="en-GB"/>
        </w:rPr>
        <w:t>A separator is placed before, after or between occurrences in the data.</w:t>
      </w:r>
    </w:p>
    <w:p w:rsidR="00E80C83" w:rsidRPr="00131373" w:rsidRDefault="00E80C83" w:rsidP="003C5157">
      <w:pPr>
        <w:numPr>
          <w:ilvl w:val="0"/>
          <w:numId w:val="11"/>
        </w:numPr>
        <w:suppressAutoHyphens w:val="0"/>
        <w:autoSpaceDE w:val="0"/>
        <w:autoSpaceDN w:val="0"/>
        <w:adjustRightInd w:val="0"/>
        <w:rPr>
          <w:rFonts w:ascii="Helv" w:hAnsi="Helv" w:cs="Helv"/>
          <w:sz w:val="20"/>
          <w:szCs w:val="20"/>
          <w:lang w:eastAsia="en-GB"/>
        </w:rPr>
      </w:pPr>
      <w:r w:rsidRPr="00131373">
        <w:rPr>
          <w:rFonts w:ascii="Helv" w:hAnsi="Helv" w:cs="Helv"/>
          <w:sz w:val="20"/>
          <w:szCs w:val="20"/>
          <w:lang w:eastAsia="en-GB"/>
        </w:rPr>
        <w:t>Separators are used to indicate the position of occurrences in the data</w:t>
      </w:r>
    </w:p>
    <w:p w:rsidR="00E80C83" w:rsidRPr="00131373" w:rsidRDefault="00E80C83" w:rsidP="00E80C83">
      <w:pPr>
        <w:autoSpaceDE w:val="0"/>
        <w:autoSpaceDN w:val="0"/>
        <w:adjustRightInd w:val="0"/>
        <w:rPr>
          <w:rFonts w:ascii="Helv" w:hAnsi="Helv" w:cs="Helv"/>
          <w:sz w:val="20"/>
          <w:szCs w:val="20"/>
          <w:lang w:eastAsia="en-GB"/>
        </w:rPr>
      </w:pPr>
    </w:p>
    <w:p w:rsidR="00E80C83" w:rsidRPr="00131373" w:rsidRDefault="00E80C83" w:rsidP="00E80C83">
      <w:pPr>
        <w:autoSpaceDE w:val="0"/>
        <w:autoSpaceDN w:val="0"/>
        <w:adjustRightInd w:val="0"/>
        <w:rPr>
          <w:rFonts w:ascii="Helv" w:hAnsi="Helv" w:cs="Helv"/>
          <w:sz w:val="20"/>
          <w:szCs w:val="20"/>
          <w:lang w:eastAsia="en-GB"/>
        </w:rPr>
      </w:pPr>
      <w:r w:rsidRPr="00131373">
        <w:rPr>
          <w:rFonts w:ascii="Helv" w:hAnsi="Helv" w:cs="Helv"/>
          <w:sz w:val="20"/>
          <w:szCs w:val="20"/>
          <w:lang w:eastAsia="en-GB"/>
        </w:rPr>
        <w:t xml:space="preserve">These requirements are addressed by the properties </w:t>
      </w:r>
      <w:proofErr w:type="spellStart"/>
      <w:r w:rsidRPr="00131373">
        <w:rPr>
          <w:rFonts w:ascii="Helv" w:hAnsi="Helv" w:cs="Helv"/>
          <w:sz w:val="20"/>
          <w:szCs w:val="20"/>
          <w:lang w:eastAsia="en-GB"/>
        </w:rPr>
        <w:t>dfdl</w:t>
      </w:r>
      <w:proofErr w:type="gramStart"/>
      <w:r w:rsidRPr="00131373">
        <w:rPr>
          <w:rFonts w:ascii="Helv" w:hAnsi="Helv" w:cs="Helv"/>
          <w:sz w:val="20"/>
          <w:szCs w:val="20"/>
          <w:lang w:eastAsia="en-GB"/>
        </w:rPr>
        <w:t>:separator</w:t>
      </w:r>
      <w:proofErr w:type="spellEnd"/>
      <w:proofErr w:type="gramEnd"/>
      <w:r w:rsidRPr="00131373">
        <w:rPr>
          <w:rFonts w:ascii="Helv" w:hAnsi="Helv" w:cs="Helv"/>
          <w:sz w:val="20"/>
          <w:szCs w:val="20"/>
          <w:lang w:eastAsia="en-GB"/>
        </w:rPr>
        <w:t xml:space="preserve">, </w:t>
      </w:r>
      <w:proofErr w:type="spellStart"/>
      <w:r w:rsidRPr="00131373">
        <w:rPr>
          <w:rFonts w:ascii="Helv" w:hAnsi="Helv" w:cs="Helv"/>
          <w:sz w:val="20"/>
          <w:szCs w:val="20"/>
          <w:lang w:eastAsia="en-GB"/>
        </w:rPr>
        <w:t>dfdl:separatorPosition</w:t>
      </w:r>
      <w:proofErr w:type="spellEnd"/>
      <w:r w:rsidRPr="00131373">
        <w:rPr>
          <w:rFonts w:ascii="Helv" w:hAnsi="Helv" w:cs="Helv"/>
          <w:sz w:val="20"/>
          <w:szCs w:val="20"/>
          <w:lang w:eastAsia="en-GB"/>
        </w:rPr>
        <w:t xml:space="preserve"> and </w:t>
      </w:r>
      <w:proofErr w:type="spellStart"/>
      <w:r w:rsidRPr="00131373">
        <w:rPr>
          <w:rFonts w:ascii="Helv" w:hAnsi="Helv" w:cs="Helv"/>
          <w:sz w:val="20"/>
          <w:szCs w:val="20"/>
          <w:lang w:eastAsia="en-GB"/>
        </w:rPr>
        <w:t>dfdl:separatorSuppressionPolicy</w:t>
      </w:r>
      <w:proofErr w:type="spellEnd"/>
      <w:r w:rsidRPr="00131373">
        <w:rPr>
          <w:rFonts w:ascii="Helv" w:hAnsi="Helv" w:cs="Helv"/>
          <w:sz w:val="20"/>
          <w:szCs w:val="20"/>
          <w:lang w:eastAsia="en-GB"/>
        </w:rPr>
        <w:t>.</w:t>
      </w:r>
    </w:p>
    <w:p w:rsidR="00AC7A45" w:rsidRDefault="00AC7A45" w:rsidP="00AC7A45">
      <w:pPr>
        <w:suppressAutoHyphens w:val="0"/>
        <w:autoSpaceDE w:val="0"/>
        <w:autoSpaceDN w:val="0"/>
        <w:adjustRightInd w:val="0"/>
        <w:rPr>
          <w:rFonts w:ascii="Helv" w:eastAsia="Times New Roman" w:hAnsi="Helv" w:cs="Helv"/>
          <w:color w:val="0000FF"/>
          <w:sz w:val="20"/>
          <w:szCs w:val="20"/>
          <w:lang w:eastAsia="en-GB"/>
        </w:rPr>
      </w:pPr>
    </w:p>
    <w:p w:rsidR="00AC7A45" w:rsidRDefault="00AC7A45" w:rsidP="00AC7A45">
      <w:pPr>
        <w:suppressAutoHyphens w:val="0"/>
        <w:autoSpaceDE w:val="0"/>
        <w:autoSpaceDN w:val="0"/>
        <w:adjustRightInd w:val="0"/>
        <w:rPr>
          <w:rFonts w:ascii="Helv" w:eastAsia="Times New Roman" w:hAnsi="Helv" w:cs="Helv"/>
          <w:color w:val="000000"/>
          <w:sz w:val="20"/>
          <w:szCs w:val="20"/>
          <w:lang w:eastAsia="en-GB"/>
        </w:rPr>
      </w:pPr>
      <w:r>
        <w:rPr>
          <w:rFonts w:ascii="Helv" w:eastAsia="Times New Roman" w:hAnsi="Helv" w:cs="Helv"/>
          <w:color w:val="000000"/>
          <w:sz w:val="20"/>
          <w:szCs w:val="20"/>
          <w:lang w:eastAsia="en-GB"/>
        </w:rPr>
        <w:t xml:space="preserve">These properties combine to define the grammar for a sequence group with </w:t>
      </w:r>
      <w:proofErr w:type="spellStart"/>
      <w:r w:rsidR="008D2EE6">
        <w:rPr>
          <w:rFonts w:ascii="Helv" w:eastAsia="Times New Roman" w:hAnsi="Helv" w:cs="Helv"/>
          <w:color w:val="000000"/>
          <w:sz w:val="20"/>
          <w:szCs w:val="20"/>
          <w:lang w:eastAsia="en-GB"/>
        </w:rPr>
        <w:t>sequence</w:t>
      </w:r>
      <w:r>
        <w:rPr>
          <w:rFonts w:ascii="Helv" w:eastAsia="Times New Roman" w:hAnsi="Helv" w:cs="Helv"/>
          <w:color w:val="000000"/>
          <w:sz w:val="20"/>
          <w:szCs w:val="20"/>
          <w:lang w:eastAsia="en-GB"/>
        </w:rPr>
        <w:t>Kind</w:t>
      </w:r>
      <w:proofErr w:type="spellEnd"/>
      <w:r>
        <w:rPr>
          <w:rFonts w:ascii="Helv" w:eastAsia="Times New Roman" w:hAnsi="Helv" w:cs="Helv"/>
          <w:color w:val="000000"/>
          <w:sz w:val="20"/>
          <w:szCs w:val="20"/>
          <w:lang w:eastAsia="en-GB"/>
        </w:rPr>
        <w:t xml:space="preserve"> 'ordered'. Not all combinations of the properties will give rise to a consistent grammar, so some combinations are disallowed and will give rise to a Schema Definition Error. </w:t>
      </w:r>
    </w:p>
    <w:p w:rsidR="00AC7A45" w:rsidRDefault="00AC7A45" w:rsidP="00AC7A45">
      <w:pPr>
        <w:suppressAutoHyphens w:val="0"/>
        <w:autoSpaceDE w:val="0"/>
        <w:autoSpaceDN w:val="0"/>
        <w:adjustRightInd w:val="0"/>
        <w:rPr>
          <w:rFonts w:ascii="Helv" w:eastAsia="Times New Roman" w:hAnsi="Helv" w:cs="Helv"/>
          <w:color w:val="000000"/>
          <w:sz w:val="20"/>
          <w:szCs w:val="20"/>
          <w:lang w:eastAsia="en-GB"/>
        </w:rPr>
      </w:pPr>
    </w:p>
    <w:p w:rsidR="00AC7A45" w:rsidRPr="00131373" w:rsidRDefault="00AC7A45" w:rsidP="00AC7A45">
      <w:pPr>
        <w:suppressAutoHyphens w:val="0"/>
        <w:autoSpaceDE w:val="0"/>
        <w:autoSpaceDN w:val="0"/>
        <w:adjustRightInd w:val="0"/>
        <w:rPr>
          <w:rFonts w:ascii="Helv" w:eastAsia="Times New Roman" w:hAnsi="Helv" w:cs="Helv"/>
          <w:sz w:val="20"/>
          <w:szCs w:val="20"/>
          <w:lang w:eastAsia="en-GB"/>
        </w:rPr>
      </w:pPr>
      <w:r w:rsidRPr="00131373">
        <w:rPr>
          <w:rFonts w:ascii="Helv" w:eastAsia="Times New Roman" w:hAnsi="Helv" w:cs="Helv"/>
          <w:sz w:val="20"/>
          <w:szCs w:val="20"/>
          <w:lang w:eastAsia="en-GB"/>
        </w:rPr>
        <w:t xml:space="preserve">In some sequences, the presence of separators alone is enough to establish the identification of occurrences within the sequence. Such a sequence is called a </w:t>
      </w:r>
      <w:r w:rsidRPr="00131373">
        <w:rPr>
          <w:rFonts w:ascii="Helv" w:eastAsia="Times New Roman" w:hAnsi="Helv" w:cs="Helv"/>
          <w:i/>
          <w:iCs/>
          <w:sz w:val="20"/>
          <w:szCs w:val="20"/>
          <w:lang w:eastAsia="en-GB"/>
        </w:rPr>
        <w:t>positional</w:t>
      </w:r>
      <w:r w:rsidRPr="00131373">
        <w:rPr>
          <w:rFonts w:ascii="Helv" w:eastAsia="Times New Roman" w:hAnsi="Helv" w:cs="Helv"/>
          <w:sz w:val="20"/>
          <w:szCs w:val="20"/>
          <w:lang w:eastAsia="en-GB"/>
        </w:rPr>
        <w:t xml:space="preserve"> sequence. </w:t>
      </w:r>
    </w:p>
    <w:p w:rsidR="00AC7A45" w:rsidRPr="00131373" w:rsidRDefault="00AC7A45" w:rsidP="00AC7A45">
      <w:pPr>
        <w:suppressAutoHyphens w:val="0"/>
        <w:autoSpaceDE w:val="0"/>
        <w:autoSpaceDN w:val="0"/>
        <w:adjustRightInd w:val="0"/>
        <w:rPr>
          <w:rFonts w:ascii="Helv" w:eastAsia="Times New Roman" w:hAnsi="Helv" w:cs="Helv"/>
          <w:sz w:val="20"/>
          <w:szCs w:val="20"/>
          <w:lang w:eastAsia="en-GB"/>
        </w:rPr>
      </w:pPr>
    </w:p>
    <w:p w:rsidR="00AC7A45" w:rsidRPr="00131373" w:rsidRDefault="00AC7A45" w:rsidP="00AC7A45">
      <w:pPr>
        <w:suppressAutoHyphens w:val="0"/>
        <w:autoSpaceDE w:val="0"/>
        <w:autoSpaceDN w:val="0"/>
        <w:adjustRightInd w:val="0"/>
        <w:rPr>
          <w:rFonts w:ascii="Helv" w:eastAsia="Times New Roman" w:hAnsi="Helv" w:cs="Helv"/>
          <w:i/>
          <w:sz w:val="20"/>
          <w:szCs w:val="20"/>
          <w:lang w:eastAsia="en-GB"/>
        </w:rPr>
      </w:pPr>
      <w:r w:rsidRPr="00131373">
        <w:rPr>
          <w:rFonts w:ascii="Helv" w:eastAsia="Times New Roman" w:hAnsi="Helv" w:cs="Helv"/>
          <w:i/>
          <w:sz w:val="20"/>
          <w:szCs w:val="20"/>
          <w:lang w:eastAsia="en-GB"/>
        </w:rPr>
        <w:t>1.  Positional sequence</w:t>
      </w:r>
    </w:p>
    <w:p w:rsidR="00AC7A45" w:rsidRPr="00131373" w:rsidRDefault="00AC7A45" w:rsidP="00AC7A45">
      <w:pPr>
        <w:suppressAutoHyphens w:val="0"/>
        <w:autoSpaceDE w:val="0"/>
        <w:autoSpaceDN w:val="0"/>
        <w:adjustRightInd w:val="0"/>
        <w:rPr>
          <w:rFonts w:ascii="Helv" w:eastAsia="Times New Roman" w:hAnsi="Helv" w:cs="Helv"/>
          <w:sz w:val="20"/>
          <w:szCs w:val="20"/>
          <w:lang w:eastAsia="en-GB"/>
        </w:rPr>
      </w:pPr>
      <w:r w:rsidRPr="00131373">
        <w:rPr>
          <w:rFonts w:ascii="Helv" w:eastAsia="Times New Roman" w:hAnsi="Helv" w:cs="Helv"/>
          <w:sz w:val="20"/>
          <w:szCs w:val="20"/>
          <w:lang w:eastAsia="en-GB"/>
        </w:rPr>
        <w:t xml:space="preserve">Each occurrence in the sequence can be identified by its position in the data. Typically the components of such a sequence do not have an initiator. In some such sequences, the separators for optional zero-length occurrences may or must be omitted when at the end of the group. A positional sequence can be modelled by setting </w:t>
      </w:r>
      <w:proofErr w:type="spellStart"/>
      <w:r w:rsidRPr="00131373">
        <w:rPr>
          <w:rFonts w:ascii="Helv" w:eastAsia="Times New Roman" w:hAnsi="Helv" w:cs="Helv"/>
          <w:sz w:val="20"/>
          <w:szCs w:val="20"/>
          <w:lang w:eastAsia="en-GB"/>
        </w:rPr>
        <w:t>separatorSuppressionPolicy</w:t>
      </w:r>
      <w:proofErr w:type="spellEnd"/>
      <w:r w:rsidRPr="00131373">
        <w:rPr>
          <w:rFonts w:ascii="Helv" w:eastAsia="Times New Roman" w:hAnsi="Helv" w:cs="Helv"/>
          <w:sz w:val="20"/>
          <w:szCs w:val="20"/>
          <w:lang w:eastAsia="en-GB"/>
        </w:rPr>
        <w:t xml:space="preserve"> to 'required', </w:t>
      </w:r>
      <w:proofErr w:type="gramStart"/>
      <w:r w:rsidRPr="00131373">
        <w:rPr>
          <w:rFonts w:ascii="Helv" w:eastAsia="Times New Roman" w:hAnsi="Helv" w:cs="Helv"/>
          <w:sz w:val="20"/>
          <w:szCs w:val="20"/>
          <w:lang w:eastAsia="en-GB"/>
        </w:rPr>
        <w:t>'</w:t>
      </w:r>
      <w:proofErr w:type="spellStart"/>
      <w:r w:rsidRPr="00131373">
        <w:rPr>
          <w:rFonts w:ascii="Helv" w:eastAsia="Times New Roman" w:hAnsi="Helv" w:cs="Helv"/>
          <w:sz w:val="20"/>
          <w:szCs w:val="20"/>
          <w:lang w:eastAsia="en-GB"/>
        </w:rPr>
        <w:t>trailingEmptyStrict</w:t>
      </w:r>
      <w:proofErr w:type="spellEnd"/>
      <w:r w:rsidRPr="00131373">
        <w:rPr>
          <w:rFonts w:ascii="Helv" w:eastAsia="Times New Roman" w:hAnsi="Helv" w:cs="Helv"/>
          <w:sz w:val="20"/>
          <w:szCs w:val="20"/>
          <w:lang w:eastAsia="en-GB"/>
        </w:rPr>
        <w:t>'  or</w:t>
      </w:r>
      <w:proofErr w:type="gramEnd"/>
      <w:r w:rsidRPr="00131373">
        <w:rPr>
          <w:rFonts w:ascii="Helv" w:eastAsia="Times New Roman" w:hAnsi="Helv" w:cs="Helv"/>
          <w:sz w:val="20"/>
          <w:szCs w:val="20"/>
          <w:lang w:eastAsia="en-GB"/>
        </w:rPr>
        <w:t xml:space="preserve"> '</w:t>
      </w:r>
      <w:proofErr w:type="spellStart"/>
      <w:r w:rsidRPr="00131373">
        <w:rPr>
          <w:rFonts w:ascii="Helv" w:eastAsia="Times New Roman" w:hAnsi="Helv" w:cs="Helv"/>
          <w:sz w:val="20"/>
          <w:szCs w:val="20"/>
          <w:lang w:eastAsia="en-GB"/>
        </w:rPr>
        <w:t>trai</w:t>
      </w:r>
      <w:r w:rsidR="004105FB" w:rsidRPr="00131373">
        <w:rPr>
          <w:rFonts w:ascii="Helv" w:eastAsia="Times New Roman" w:hAnsi="Helv" w:cs="Helv"/>
          <w:sz w:val="20"/>
          <w:szCs w:val="20"/>
          <w:lang w:eastAsia="en-GB"/>
        </w:rPr>
        <w:t>l</w:t>
      </w:r>
      <w:r w:rsidRPr="00131373">
        <w:rPr>
          <w:rFonts w:ascii="Helv" w:eastAsia="Times New Roman" w:hAnsi="Helv" w:cs="Helv"/>
          <w:sz w:val="20"/>
          <w:szCs w:val="20"/>
          <w:lang w:eastAsia="en-GB"/>
        </w:rPr>
        <w:t>ingEmpty</w:t>
      </w:r>
      <w:proofErr w:type="spellEnd"/>
      <w:r w:rsidRPr="00131373">
        <w:rPr>
          <w:rFonts w:ascii="Helv" w:eastAsia="Times New Roman" w:hAnsi="Helv" w:cs="Helv"/>
          <w:sz w:val="20"/>
          <w:szCs w:val="20"/>
          <w:lang w:eastAsia="en-GB"/>
        </w:rPr>
        <w:t>'</w:t>
      </w:r>
    </w:p>
    <w:p w:rsidR="00AC7A45" w:rsidRPr="00131373" w:rsidRDefault="00AC7A45" w:rsidP="00AC7A45">
      <w:pPr>
        <w:suppressAutoHyphens w:val="0"/>
        <w:autoSpaceDE w:val="0"/>
        <w:autoSpaceDN w:val="0"/>
        <w:adjustRightInd w:val="0"/>
        <w:rPr>
          <w:rFonts w:ascii="Helv" w:eastAsia="Times New Roman" w:hAnsi="Helv" w:cs="Helv"/>
          <w:sz w:val="20"/>
          <w:szCs w:val="20"/>
          <w:lang w:eastAsia="en-GB"/>
        </w:rPr>
      </w:pPr>
    </w:p>
    <w:p w:rsidR="00AC7A45" w:rsidRPr="00131373" w:rsidRDefault="00AC7A45" w:rsidP="00AC7A45">
      <w:pPr>
        <w:suppressAutoHyphens w:val="0"/>
        <w:autoSpaceDE w:val="0"/>
        <w:autoSpaceDN w:val="0"/>
        <w:adjustRightInd w:val="0"/>
        <w:rPr>
          <w:rFonts w:ascii="Helv" w:eastAsia="Times New Roman" w:hAnsi="Helv" w:cs="Helv"/>
          <w:i/>
          <w:sz w:val="20"/>
          <w:szCs w:val="20"/>
          <w:lang w:eastAsia="en-GB"/>
        </w:rPr>
      </w:pPr>
      <w:r w:rsidRPr="00131373">
        <w:rPr>
          <w:rFonts w:ascii="Helv" w:eastAsia="Times New Roman" w:hAnsi="Helv" w:cs="Helv"/>
          <w:i/>
          <w:sz w:val="20"/>
          <w:szCs w:val="20"/>
          <w:lang w:eastAsia="en-GB"/>
        </w:rPr>
        <w:t>2.  Non-positional sequence</w:t>
      </w:r>
    </w:p>
    <w:p w:rsidR="00AC7A45" w:rsidRPr="00131373" w:rsidRDefault="00AC7A45" w:rsidP="00AC7A45">
      <w:pPr>
        <w:suppressAutoHyphens w:val="0"/>
        <w:autoSpaceDE w:val="0"/>
        <w:autoSpaceDN w:val="0"/>
        <w:adjustRightInd w:val="0"/>
        <w:rPr>
          <w:rFonts w:ascii="Helv" w:eastAsia="Times New Roman" w:hAnsi="Helv" w:cs="Helv"/>
          <w:sz w:val="20"/>
          <w:szCs w:val="20"/>
          <w:lang w:eastAsia="en-GB"/>
        </w:rPr>
      </w:pPr>
      <w:r w:rsidRPr="00131373">
        <w:rPr>
          <w:rFonts w:ascii="Helv" w:eastAsia="Times New Roman" w:hAnsi="Helv" w:cs="Helv"/>
          <w:sz w:val="20"/>
          <w:szCs w:val="20"/>
          <w:lang w:eastAsia="en-GB"/>
        </w:rPr>
        <w:t xml:space="preserve">Occurrences in the sequence cannot be identified by their position in the data alone. Typically the components of such a sequence have an initiator. Such sequences allow the separator to be omitted for any optional zero-length occurrence. Speculative parsing and backtracking must be used to identify each occurrence.  A non-positional sequence can be modelled by setting </w:t>
      </w:r>
      <w:proofErr w:type="spellStart"/>
      <w:r w:rsidRPr="00131373">
        <w:rPr>
          <w:rFonts w:ascii="Helv" w:eastAsia="Times New Roman" w:hAnsi="Helv" w:cs="Helv"/>
          <w:sz w:val="20"/>
          <w:szCs w:val="20"/>
          <w:lang w:eastAsia="en-GB"/>
        </w:rPr>
        <w:t>separatorSuppressionPolicy</w:t>
      </w:r>
      <w:proofErr w:type="spellEnd"/>
      <w:r w:rsidRPr="00131373">
        <w:rPr>
          <w:rFonts w:ascii="Helv" w:eastAsia="Times New Roman" w:hAnsi="Helv" w:cs="Helv"/>
          <w:sz w:val="20"/>
          <w:szCs w:val="20"/>
          <w:lang w:eastAsia="en-GB"/>
        </w:rPr>
        <w:t xml:space="preserve"> to '</w:t>
      </w:r>
      <w:proofErr w:type="spellStart"/>
      <w:r w:rsidRPr="00131373">
        <w:rPr>
          <w:rFonts w:ascii="Helv" w:eastAsia="Times New Roman" w:hAnsi="Helv" w:cs="Helv"/>
          <w:sz w:val="20"/>
          <w:szCs w:val="20"/>
          <w:lang w:eastAsia="en-GB"/>
        </w:rPr>
        <w:t>anyEmpty</w:t>
      </w:r>
      <w:proofErr w:type="spellEnd"/>
      <w:r w:rsidRPr="00131373">
        <w:rPr>
          <w:rFonts w:ascii="Helv" w:eastAsia="Times New Roman" w:hAnsi="Helv" w:cs="Helv"/>
          <w:sz w:val="20"/>
          <w:szCs w:val="20"/>
          <w:lang w:eastAsia="en-GB"/>
        </w:rPr>
        <w:t xml:space="preserve">'. </w:t>
      </w:r>
    </w:p>
    <w:p w:rsidR="002225BF" w:rsidRDefault="002225BF" w:rsidP="00AC7A45">
      <w:pPr>
        <w:suppressAutoHyphens w:val="0"/>
        <w:autoSpaceDE w:val="0"/>
        <w:autoSpaceDN w:val="0"/>
        <w:adjustRightInd w:val="0"/>
        <w:rPr>
          <w:rFonts w:ascii="Helv" w:eastAsia="Times New Roman" w:hAnsi="Helv" w:cs="Helv"/>
          <w:color w:val="000000"/>
          <w:sz w:val="20"/>
          <w:szCs w:val="20"/>
          <w:lang w:eastAsia="en-GB"/>
        </w:rPr>
      </w:pPr>
    </w:p>
    <w:p w:rsidR="002B4ADD" w:rsidRDefault="002B4ADD" w:rsidP="002B4ADD">
      <w:pPr>
        <w:ind w:left="720"/>
        <w:rPr>
          <w:rFonts w:ascii="Arial" w:hAnsi="Arial" w:cs="Arial"/>
          <w:sz w:val="20"/>
          <w:szCs w:val="20"/>
        </w:rPr>
      </w:pP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3195"/>
        <w:gridCol w:w="5325"/>
      </w:tblGrid>
      <w:tr w:rsidR="002B4ADD" w:rsidTr="004507FD">
        <w:trPr>
          <w:trHeight w:val="363"/>
        </w:trPr>
        <w:tc>
          <w:tcPr>
            <w:tcW w:w="3195" w:type="dxa"/>
            <w:tcBorders>
              <w:top w:val="single" w:sz="4" w:space="0" w:color="auto"/>
              <w:left w:val="single" w:sz="4" w:space="0" w:color="auto"/>
              <w:bottom w:val="single" w:sz="4" w:space="0" w:color="auto"/>
              <w:right w:val="single" w:sz="4" w:space="0" w:color="auto"/>
            </w:tcBorders>
            <w:hideMark/>
          </w:tcPr>
          <w:p w:rsidR="002B4ADD" w:rsidRDefault="002B4ADD">
            <w:pPr>
              <w:spacing w:before="60" w:after="60"/>
              <w:rPr>
                <w:rFonts w:ascii="Arial" w:eastAsia="Arial Unicode MS" w:hAnsi="Arial" w:cs="Arial"/>
                <w:sz w:val="20"/>
                <w:szCs w:val="20"/>
                <w:lang w:val="en-US" w:eastAsia="en-US"/>
              </w:rPr>
            </w:pPr>
            <w:proofErr w:type="spellStart"/>
            <w:r>
              <w:rPr>
                <w:rFonts w:ascii="Arial" w:eastAsia="Arial Unicode MS" w:hAnsi="Arial" w:cs="Arial"/>
                <w:sz w:val="20"/>
                <w:szCs w:val="20"/>
              </w:rPr>
              <w:t>separatorSuppressionPolicy</w:t>
            </w:r>
            <w:proofErr w:type="spellEnd"/>
          </w:p>
        </w:tc>
        <w:tc>
          <w:tcPr>
            <w:tcW w:w="5325" w:type="dxa"/>
            <w:tcBorders>
              <w:top w:val="single" w:sz="4" w:space="0" w:color="auto"/>
              <w:left w:val="single" w:sz="4" w:space="0" w:color="auto"/>
              <w:bottom w:val="single" w:sz="4" w:space="0" w:color="auto"/>
              <w:right w:val="single" w:sz="4" w:space="0" w:color="auto"/>
            </w:tcBorders>
          </w:tcPr>
          <w:p w:rsidR="002B4ADD" w:rsidRDefault="002B4ADD">
            <w:pPr>
              <w:rPr>
                <w:rFonts w:ascii="Arial" w:eastAsia="Arial Unicode MS" w:hAnsi="Arial" w:cs="Arial"/>
                <w:sz w:val="20"/>
                <w:szCs w:val="20"/>
              </w:rPr>
            </w:pPr>
            <w:proofErr w:type="spellStart"/>
            <w:r>
              <w:rPr>
                <w:rFonts w:ascii="Arial" w:eastAsia="Arial Unicode MS" w:hAnsi="Arial" w:cs="Arial"/>
                <w:sz w:val="20"/>
                <w:szCs w:val="20"/>
              </w:rPr>
              <w:t>Enum</w:t>
            </w:r>
            <w:proofErr w:type="spellEnd"/>
          </w:p>
          <w:p w:rsidR="002B4ADD" w:rsidRDefault="002B4ADD">
            <w:pPr>
              <w:rPr>
                <w:rFonts w:ascii="Arial" w:eastAsia="Arial Unicode MS" w:hAnsi="Arial" w:cs="Arial"/>
                <w:sz w:val="20"/>
                <w:szCs w:val="20"/>
              </w:rPr>
            </w:pPr>
          </w:p>
          <w:p w:rsidR="002B4ADD" w:rsidRDefault="002B4ADD">
            <w:pPr>
              <w:rPr>
                <w:rFonts w:ascii="Arial" w:eastAsia="Arial Unicode MS" w:hAnsi="Arial" w:cs="Arial"/>
                <w:sz w:val="20"/>
                <w:szCs w:val="20"/>
              </w:rPr>
            </w:pPr>
            <w:r>
              <w:rPr>
                <w:rFonts w:ascii="Arial" w:eastAsia="Arial Unicode MS" w:hAnsi="Arial" w:cs="Arial"/>
                <w:sz w:val="20"/>
                <w:szCs w:val="20"/>
              </w:rPr>
              <w:t>Valid values ’never’, ‘</w:t>
            </w:r>
            <w:proofErr w:type="spellStart"/>
            <w:r>
              <w:rPr>
                <w:rFonts w:ascii="Arial" w:eastAsia="Arial Unicode MS" w:hAnsi="Arial" w:cs="Arial"/>
                <w:sz w:val="20"/>
                <w:szCs w:val="20"/>
              </w:rPr>
              <w:t>anyEmpty</w:t>
            </w:r>
            <w:proofErr w:type="spellEnd"/>
            <w:r>
              <w:rPr>
                <w:rFonts w:ascii="Arial" w:eastAsia="Arial Unicode MS" w:hAnsi="Arial" w:cs="Arial"/>
                <w:sz w:val="20"/>
                <w:szCs w:val="20"/>
              </w:rPr>
              <w:t>’, ‘</w:t>
            </w:r>
            <w:proofErr w:type="spellStart"/>
            <w:r>
              <w:rPr>
                <w:rFonts w:ascii="Arial" w:eastAsia="Arial Unicode MS" w:hAnsi="Arial" w:cs="Arial"/>
                <w:sz w:val="20"/>
                <w:szCs w:val="20"/>
              </w:rPr>
              <w:t>trailingEmpty</w:t>
            </w:r>
            <w:proofErr w:type="spellEnd"/>
            <w:r>
              <w:rPr>
                <w:rFonts w:ascii="Arial" w:eastAsia="Arial Unicode MS" w:hAnsi="Arial" w:cs="Arial"/>
                <w:sz w:val="20"/>
                <w:szCs w:val="20"/>
              </w:rPr>
              <w:t>’, ‘</w:t>
            </w:r>
            <w:proofErr w:type="spellStart"/>
            <w:r>
              <w:rPr>
                <w:rFonts w:ascii="Arial" w:eastAsia="Arial Unicode MS" w:hAnsi="Arial" w:cs="Arial"/>
                <w:sz w:val="20"/>
                <w:szCs w:val="20"/>
              </w:rPr>
              <w:t>trailingEmptyStrict</w:t>
            </w:r>
            <w:proofErr w:type="spellEnd"/>
            <w:r>
              <w:rPr>
                <w:rFonts w:ascii="Arial" w:eastAsia="Arial Unicode MS" w:hAnsi="Arial" w:cs="Arial"/>
                <w:sz w:val="20"/>
                <w:szCs w:val="20"/>
              </w:rPr>
              <w:t>’</w:t>
            </w:r>
          </w:p>
          <w:p w:rsidR="002B4ADD" w:rsidRDefault="002B4ADD">
            <w:pPr>
              <w:rPr>
                <w:rFonts w:ascii="Arial" w:eastAsia="Arial Unicode MS" w:hAnsi="Arial" w:cs="Arial"/>
                <w:sz w:val="20"/>
                <w:szCs w:val="20"/>
              </w:rPr>
            </w:pPr>
          </w:p>
          <w:p w:rsidR="002B4ADD" w:rsidRDefault="002B4ADD">
            <w:pPr>
              <w:rPr>
                <w:rFonts w:ascii="Arial" w:eastAsia="Arial Unicode MS" w:hAnsi="Arial" w:cs="Arial"/>
                <w:sz w:val="20"/>
                <w:szCs w:val="20"/>
              </w:rPr>
            </w:pPr>
            <w:r>
              <w:rPr>
                <w:rFonts w:ascii="Arial" w:eastAsia="Arial Unicode MS" w:hAnsi="Arial" w:cs="Arial"/>
                <w:sz w:val="20"/>
                <w:szCs w:val="20"/>
              </w:rPr>
              <w:t xml:space="preserve">Only applicable if separator is not "" (empty string) and </w:t>
            </w:r>
            <w:proofErr w:type="spellStart"/>
            <w:r>
              <w:rPr>
                <w:rFonts w:ascii="Arial" w:eastAsia="Arial Unicode MS" w:hAnsi="Arial" w:cs="Arial"/>
                <w:sz w:val="20"/>
                <w:szCs w:val="20"/>
              </w:rPr>
              <w:t>sequenceKind</w:t>
            </w:r>
            <w:proofErr w:type="spellEnd"/>
            <w:r>
              <w:rPr>
                <w:rFonts w:ascii="Arial" w:eastAsia="Arial Unicode MS" w:hAnsi="Arial" w:cs="Arial"/>
                <w:sz w:val="20"/>
                <w:szCs w:val="20"/>
              </w:rPr>
              <w:t xml:space="preserve"> is ‘ordered’. </w:t>
            </w:r>
          </w:p>
          <w:p w:rsidR="002B4ADD" w:rsidRDefault="002B4ADD">
            <w:pPr>
              <w:rPr>
                <w:rFonts w:ascii="Arial" w:eastAsia="Arial Unicode MS" w:hAnsi="Arial" w:cs="Arial"/>
                <w:sz w:val="20"/>
                <w:szCs w:val="20"/>
              </w:rPr>
            </w:pPr>
          </w:p>
          <w:p w:rsidR="002B4ADD" w:rsidRDefault="002B4ADD">
            <w:pPr>
              <w:rPr>
                <w:rFonts w:ascii="Arial" w:eastAsia="Arial Unicode MS" w:hAnsi="Arial" w:cs="Arial"/>
                <w:sz w:val="20"/>
                <w:szCs w:val="20"/>
              </w:rPr>
            </w:pPr>
            <w:r>
              <w:rPr>
                <w:rFonts w:ascii="Arial" w:eastAsia="Arial Unicode MS" w:hAnsi="Arial" w:cs="Arial"/>
                <w:sz w:val="20"/>
                <w:szCs w:val="20"/>
              </w:rPr>
              <w:t xml:space="preserve">Controls the circumstances when separators are expected in the data when parsing, or generated when </w:t>
            </w:r>
            <w:proofErr w:type="spellStart"/>
            <w:r>
              <w:rPr>
                <w:rFonts w:ascii="Arial" w:eastAsia="Arial Unicode MS" w:hAnsi="Arial" w:cs="Arial"/>
                <w:sz w:val="20"/>
                <w:szCs w:val="20"/>
              </w:rPr>
              <w:t>unparsing</w:t>
            </w:r>
            <w:proofErr w:type="spellEnd"/>
            <w:r>
              <w:rPr>
                <w:rFonts w:ascii="Arial" w:eastAsia="Arial Unicode MS" w:hAnsi="Arial" w:cs="Arial"/>
                <w:sz w:val="20"/>
                <w:szCs w:val="20"/>
              </w:rPr>
              <w:t xml:space="preserve">, if an element occurrence </w:t>
            </w:r>
            <w:r w:rsidR="00EB6776">
              <w:rPr>
                <w:rFonts w:ascii="Arial" w:eastAsia="Arial Unicode MS" w:hAnsi="Arial" w:cs="Arial"/>
                <w:sz w:val="20"/>
                <w:szCs w:val="20"/>
              </w:rPr>
              <w:t xml:space="preserve">or group </w:t>
            </w:r>
            <w:r>
              <w:rPr>
                <w:rFonts w:ascii="Arial" w:eastAsia="Arial Unicode MS" w:hAnsi="Arial" w:cs="Arial"/>
                <w:sz w:val="20"/>
                <w:szCs w:val="20"/>
              </w:rPr>
              <w:t xml:space="preserve">has a representation of length zero. </w:t>
            </w:r>
          </w:p>
          <w:p w:rsidR="002B4ADD" w:rsidRDefault="002B4ADD">
            <w:pPr>
              <w:rPr>
                <w:rFonts w:ascii="Arial" w:eastAsia="Arial Unicode MS" w:hAnsi="Arial" w:cs="Arial"/>
                <w:sz w:val="20"/>
                <w:szCs w:val="20"/>
              </w:rPr>
            </w:pPr>
          </w:p>
          <w:p w:rsidR="005F766C" w:rsidRPr="005F766C" w:rsidRDefault="002B4ADD" w:rsidP="005F766C">
            <w:pPr>
              <w:rPr>
                <w:ins w:id="81" w:author="Steve Hanson" w:date="2014-03-06T17:56:00Z"/>
                <w:rFonts w:ascii="Arial" w:eastAsia="Arial Unicode MS" w:hAnsi="Arial" w:cs="Arial"/>
                <w:sz w:val="20"/>
                <w:szCs w:val="20"/>
              </w:rPr>
            </w:pPr>
            <w:del w:id="82" w:author="Steve Hanson" w:date="2014-03-06T17:56:00Z">
              <w:r w:rsidRPr="005F766C" w:rsidDel="005F766C">
                <w:rPr>
                  <w:rFonts w:ascii="Arial" w:eastAsia="Arial Unicode MS" w:hAnsi="Arial" w:cs="Arial"/>
                  <w:sz w:val="20"/>
                  <w:szCs w:val="20"/>
                </w:rPr>
                <w:delText xml:space="preserve">See section </w:delText>
              </w:r>
              <w:r w:rsidRPr="005F766C" w:rsidDel="005F766C">
                <w:rPr>
                  <w:rFonts w:ascii="Arial" w:eastAsia="Arial Unicode MS" w:hAnsi="Arial" w:cs="Arial"/>
                  <w:sz w:val="20"/>
                  <w:szCs w:val="20"/>
                </w:rPr>
                <w:fldChar w:fldCharType="begin"/>
              </w:r>
              <w:r w:rsidRPr="005F766C" w:rsidDel="005F766C">
                <w:rPr>
                  <w:rFonts w:ascii="Arial" w:eastAsia="Arial Unicode MS" w:hAnsi="Arial" w:cs="Arial"/>
                  <w:sz w:val="20"/>
                  <w:szCs w:val="20"/>
                </w:rPr>
                <w:delInstrText xml:space="preserve"> REF _Ref274739893 \r \h  \* MERGEFORMAT </w:delInstrText>
              </w:r>
              <w:r w:rsidRPr="005F766C" w:rsidDel="005F766C">
                <w:rPr>
                  <w:rFonts w:ascii="Arial" w:eastAsia="Arial Unicode MS" w:hAnsi="Arial" w:cs="Arial"/>
                  <w:sz w:val="20"/>
                  <w:szCs w:val="20"/>
                </w:rPr>
              </w:r>
              <w:r w:rsidRPr="005F766C" w:rsidDel="005F766C">
                <w:rPr>
                  <w:rFonts w:ascii="Arial" w:eastAsia="Arial Unicode MS" w:hAnsi="Arial" w:cs="Arial"/>
                  <w:sz w:val="20"/>
                  <w:szCs w:val="20"/>
                </w:rPr>
                <w:fldChar w:fldCharType="separate"/>
              </w:r>
              <w:r w:rsidR="004519F5" w:rsidRPr="005F766C" w:rsidDel="005F766C">
                <w:rPr>
                  <w:rFonts w:ascii="Arial" w:eastAsia="Arial Unicode MS" w:hAnsi="Arial" w:cs="Arial"/>
                  <w:b/>
                  <w:bCs/>
                  <w:sz w:val="20"/>
                  <w:szCs w:val="20"/>
                  <w:lang w:val="en-US"/>
                </w:rPr>
                <w:delText>Error! Reference source not found.</w:delText>
              </w:r>
              <w:r w:rsidRPr="005F766C" w:rsidDel="005F766C">
                <w:rPr>
                  <w:rFonts w:ascii="Arial" w:eastAsia="Arial Unicode MS" w:hAnsi="Arial" w:cs="Arial"/>
                  <w:sz w:val="20"/>
                  <w:szCs w:val="20"/>
                </w:rPr>
                <w:fldChar w:fldCharType="end"/>
              </w:r>
              <w:r w:rsidRPr="005F766C" w:rsidDel="005F766C">
                <w:rPr>
                  <w:rFonts w:ascii="Arial" w:eastAsia="Arial Unicode MS" w:hAnsi="Arial" w:cs="Arial"/>
                  <w:sz w:val="20"/>
                  <w:szCs w:val="20"/>
                </w:rPr>
                <w:delText xml:space="preserve"> </w:delText>
              </w:r>
              <w:r w:rsidRPr="005F766C" w:rsidDel="005F766C">
                <w:rPr>
                  <w:rFonts w:ascii="Arial" w:eastAsia="Arial Unicode MS" w:hAnsi="Arial" w:cs="Arial"/>
                  <w:sz w:val="20"/>
                  <w:szCs w:val="20"/>
                </w:rPr>
                <w:fldChar w:fldCharType="begin"/>
              </w:r>
              <w:r w:rsidRPr="005F766C" w:rsidDel="005F766C">
                <w:rPr>
                  <w:rFonts w:ascii="Arial" w:eastAsia="Arial Unicode MS" w:hAnsi="Arial" w:cs="Arial"/>
                  <w:sz w:val="20"/>
                  <w:szCs w:val="20"/>
                </w:rPr>
                <w:delInstrText xml:space="preserve"> REF _Ref274739899 \h  \* MERGEFORMAT </w:delInstrText>
              </w:r>
              <w:r w:rsidRPr="005F766C" w:rsidDel="005F766C">
                <w:rPr>
                  <w:rFonts w:ascii="Arial" w:eastAsia="Arial Unicode MS" w:hAnsi="Arial" w:cs="Arial"/>
                  <w:sz w:val="20"/>
                  <w:szCs w:val="20"/>
                </w:rPr>
              </w:r>
              <w:r w:rsidRPr="005F766C" w:rsidDel="005F766C">
                <w:rPr>
                  <w:rFonts w:ascii="Arial" w:eastAsia="Arial Unicode MS" w:hAnsi="Arial" w:cs="Arial"/>
                  <w:sz w:val="20"/>
                  <w:szCs w:val="20"/>
                </w:rPr>
                <w:fldChar w:fldCharType="separate"/>
              </w:r>
              <w:r w:rsidR="004519F5" w:rsidRPr="005F766C" w:rsidDel="005F766C">
                <w:rPr>
                  <w:rFonts w:ascii="Arial" w:eastAsia="Arial Unicode MS" w:hAnsi="Arial" w:cs="Arial"/>
                  <w:b/>
                  <w:bCs/>
                  <w:sz w:val="20"/>
                  <w:szCs w:val="20"/>
                  <w:lang w:val="en-US"/>
                </w:rPr>
                <w:delText>Error! Reference source not found.</w:delText>
              </w:r>
              <w:r w:rsidRPr="005F766C" w:rsidDel="005F766C">
                <w:rPr>
                  <w:rFonts w:ascii="Arial" w:eastAsia="Arial Unicode MS" w:hAnsi="Arial" w:cs="Arial"/>
                  <w:sz w:val="20"/>
                  <w:szCs w:val="20"/>
                </w:rPr>
                <w:fldChar w:fldCharType="end"/>
              </w:r>
            </w:del>
            <w:ins w:id="83" w:author="Steve Hanson" w:date="2014-03-06T17:56:00Z">
              <w:r w:rsidR="005F766C" w:rsidRPr="005F766C">
                <w:rPr>
                  <w:rFonts w:ascii="Arial" w:eastAsia="Arial Unicode MS" w:hAnsi="Arial" w:cs="Arial"/>
                  <w:sz w:val="20"/>
                  <w:szCs w:val="20"/>
                </w:rPr>
                <w:t xml:space="preserve"> See section </w:t>
              </w:r>
              <w:del w:id="84" w:author="mbeckerle" w:date="2013-07-23T20:05:00Z">
                <w:r w:rsidR="005F766C" w:rsidRPr="005F766C" w:rsidDel="007B2211">
                  <w:rPr>
                    <w:rFonts w:ascii="Arial" w:eastAsia="Arial Unicode MS" w:hAnsi="Arial" w:cs="Arial"/>
                    <w:sz w:val="20"/>
                    <w:szCs w:val="20"/>
                  </w:rPr>
                  <w:delText xml:space="preserve"> and Suppression</w:delText>
                </w:r>
              </w:del>
            </w:ins>
            <w:r w:rsidR="005F766C" w:rsidRPr="005F766C">
              <w:rPr>
                <w:rFonts w:ascii="Arial" w:eastAsia="Arial Unicode MS" w:hAnsi="Arial" w:cs="Arial"/>
                <w:sz w:val="20"/>
                <w:szCs w:val="20"/>
              </w:rPr>
              <w:fldChar w:fldCharType="begin"/>
            </w:r>
            <w:r w:rsidR="005F766C" w:rsidRPr="005F766C">
              <w:rPr>
                <w:rFonts w:ascii="Arial" w:eastAsia="Arial Unicode MS" w:hAnsi="Arial" w:cs="Arial"/>
                <w:sz w:val="20"/>
                <w:szCs w:val="20"/>
              </w:rPr>
              <w:instrText xml:space="preserve"> REF _Ref362373313 \r \h  \* MERGEFORMAT </w:instrText>
            </w:r>
            <w:r w:rsidR="005F766C" w:rsidRPr="005F766C">
              <w:rPr>
                <w:rFonts w:ascii="Arial" w:eastAsia="Arial Unicode MS" w:hAnsi="Arial" w:cs="Arial"/>
                <w:sz w:val="20"/>
                <w:szCs w:val="20"/>
              </w:rPr>
            </w:r>
            <w:r w:rsidR="005F766C" w:rsidRPr="005F766C">
              <w:rPr>
                <w:rFonts w:ascii="Arial" w:eastAsia="Arial Unicode MS" w:hAnsi="Arial" w:cs="Arial"/>
                <w:sz w:val="20"/>
                <w:szCs w:val="20"/>
              </w:rPr>
              <w:fldChar w:fldCharType="separate"/>
            </w:r>
            <w:ins w:id="85" w:author="Steve Hanson" w:date="2014-03-06T17:56:00Z">
              <w:r w:rsidR="005F766C" w:rsidRPr="005F766C">
                <w:rPr>
                  <w:rFonts w:ascii="Arial" w:eastAsia="Arial Unicode MS" w:hAnsi="Arial" w:cs="Arial"/>
                  <w:sz w:val="20"/>
                  <w:szCs w:val="20"/>
                </w:rPr>
                <w:t>14.2.1</w:t>
              </w:r>
              <w:r w:rsidR="005F766C" w:rsidRPr="005F766C">
                <w:rPr>
                  <w:rFonts w:ascii="Arial" w:eastAsia="Arial Unicode MS" w:hAnsi="Arial" w:cs="Arial"/>
                  <w:sz w:val="20"/>
                  <w:szCs w:val="20"/>
                </w:rPr>
                <w:fldChar w:fldCharType="end"/>
              </w:r>
              <w:r w:rsidR="005F766C" w:rsidRPr="005F766C">
                <w:rPr>
                  <w:rFonts w:ascii="Arial" w:eastAsia="Arial Unicode MS" w:hAnsi="Arial" w:cs="Arial"/>
                  <w:sz w:val="20"/>
                  <w:szCs w:val="20"/>
                </w:rPr>
                <w:t xml:space="preserve"> </w:t>
              </w:r>
            </w:ins>
            <w:r w:rsidR="005F766C" w:rsidRPr="005F766C">
              <w:rPr>
                <w:rFonts w:ascii="Arial" w:eastAsia="Arial Unicode MS" w:hAnsi="Arial" w:cs="Arial"/>
                <w:sz w:val="20"/>
                <w:szCs w:val="20"/>
              </w:rPr>
              <w:fldChar w:fldCharType="begin"/>
            </w:r>
            <w:r w:rsidR="005F766C" w:rsidRPr="005F766C">
              <w:rPr>
                <w:rFonts w:ascii="Arial" w:eastAsia="Arial Unicode MS" w:hAnsi="Arial" w:cs="Arial"/>
                <w:sz w:val="20"/>
                <w:szCs w:val="20"/>
              </w:rPr>
              <w:instrText xml:space="preserve"> REF _Ref362373324 \h  \* MERGEFORMAT </w:instrText>
            </w:r>
            <w:r w:rsidR="005F766C" w:rsidRPr="005F766C">
              <w:rPr>
                <w:rFonts w:ascii="Arial" w:eastAsia="Arial Unicode MS" w:hAnsi="Arial" w:cs="Arial"/>
                <w:sz w:val="20"/>
                <w:szCs w:val="20"/>
              </w:rPr>
            </w:r>
            <w:r w:rsidR="005F766C" w:rsidRPr="005F766C">
              <w:rPr>
                <w:rFonts w:ascii="Arial" w:eastAsia="Arial Unicode MS" w:hAnsi="Arial" w:cs="Arial"/>
                <w:sz w:val="20"/>
                <w:szCs w:val="20"/>
              </w:rPr>
              <w:fldChar w:fldCharType="separate"/>
            </w:r>
            <w:ins w:id="86" w:author="Steve Hanson" w:date="2014-03-06T17:56:00Z">
              <w:r w:rsidR="005F766C" w:rsidRPr="005F766C">
                <w:rPr>
                  <w:rFonts w:ascii="Arial" w:hAnsi="Arial" w:cs="Arial"/>
                  <w:sz w:val="20"/>
                  <w:szCs w:val="20"/>
                </w:rPr>
                <w:t>Separators and Suppression</w:t>
              </w:r>
              <w:r w:rsidR="005F766C" w:rsidRPr="005F766C">
                <w:rPr>
                  <w:rFonts w:ascii="Arial" w:eastAsia="Arial Unicode MS" w:hAnsi="Arial" w:cs="Arial"/>
                  <w:sz w:val="20"/>
                  <w:szCs w:val="20"/>
                </w:rPr>
                <w:fldChar w:fldCharType="end"/>
              </w:r>
              <w:r w:rsidR="005F766C" w:rsidRPr="005F766C">
                <w:rPr>
                  <w:rFonts w:ascii="Arial" w:eastAsia="Arial Unicode MS" w:hAnsi="Arial" w:cs="Arial"/>
                  <w:sz w:val="20"/>
                  <w:szCs w:val="20"/>
                </w:rPr>
                <w:t>.</w:t>
              </w:r>
            </w:ins>
          </w:p>
          <w:p w:rsidR="002B4ADD" w:rsidDel="005F766C" w:rsidRDefault="002B4ADD" w:rsidP="005F766C">
            <w:pPr>
              <w:rPr>
                <w:del w:id="87" w:author="Steve Hanson" w:date="2014-03-06T17:56:00Z"/>
                <w:rFonts w:ascii="Arial" w:eastAsia="Arial Unicode MS" w:hAnsi="Arial" w:cs="Arial"/>
                <w:sz w:val="20"/>
                <w:szCs w:val="20"/>
              </w:rPr>
            </w:pPr>
            <w:del w:id="88" w:author="Steve Hanson" w:date="2014-03-06T17:56:00Z">
              <w:r w:rsidDel="005F766C">
                <w:rPr>
                  <w:rFonts w:ascii="Arial" w:eastAsia="Arial Unicode MS" w:hAnsi="Arial" w:cs="Arial"/>
                  <w:sz w:val="20"/>
                  <w:szCs w:val="20"/>
                </w:rPr>
                <w:lastRenderedPageBreak/>
                <w:delText>.</w:delText>
              </w:r>
            </w:del>
          </w:p>
          <w:p w:rsidR="002B4ADD" w:rsidRDefault="002B4ADD">
            <w:pPr>
              <w:rPr>
                <w:rFonts w:ascii="Arial" w:eastAsia="Arial Unicode MS" w:hAnsi="Arial" w:cs="Arial"/>
                <w:sz w:val="20"/>
                <w:szCs w:val="20"/>
              </w:rPr>
            </w:pPr>
          </w:p>
          <w:p w:rsidR="002B4ADD" w:rsidRDefault="002B4ADD" w:rsidP="002B4ADD">
            <w:pPr>
              <w:rPr>
                <w:rFonts w:ascii="Arial" w:eastAsia="Arial Unicode MS" w:hAnsi="Arial" w:cs="Arial"/>
                <w:sz w:val="20"/>
                <w:szCs w:val="20"/>
              </w:rPr>
            </w:pPr>
            <w:r>
              <w:rPr>
                <w:rFonts w:ascii="Arial" w:eastAsia="Arial Unicode MS" w:hAnsi="Arial" w:cs="Arial"/>
                <w:sz w:val="20"/>
                <w:szCs w:val="20"/>
              </w:rPr>
              <w:t xml:space="preserve">When </w:t>
            </w:r>
            <w:proofErr w:type="spellStart"/>
            <w:r>
              <w:rPr>
                <w:rFonts w:ascii="Arial" w:eastAsia="Arial Unicode MS" w:hAnsi="Arial" w:cs="Arial"/>
                <w:sz w:val="20"/>
                <w:szCs w:val="20"/>
              </w:rPr>
              <w:t>sequenceKind</w:t>
            </w:r>
            <w:proofErr w:type="spellEnd"/>
            <w:r>
              <w:rPr>
                <w:rFonts w:ascii="Arial" w:eastAsia="Arial Unicode MS" w:hAnsi="Arial" w:cs="Arial"/>
                <w:sz w:val="20"/>
                <w:szCs w:val="20"/>
              </w:rPr>
              <w:t xml:space="preserve"> is ‘unordered’ then ‘</w:t>
            </w:r>
            <w:proofErr w:type="spellStart"/>
            <w:r>
              <w:rPr>
                <w:rFonts w:ascii="Arial" w:eastAsia="Arial Unicode MS" w:hAnsi="Arial" w:cs="Arial"/>
                <w:sz w:val="20"/>
                <w:szCs w:val="20"/>
              </w:rPr>
              <w:t>anyEmpty</w:t>
            </w:r>
            <w:proofErr w:type="spellEnd"/>
            <w:r>
              <w:rPr>
                <w:rFonts w:ascii="Arial" w:eastAsia="Arial Unicode MS" w:hAnsi="Arial" w:cs="Arial"/>
                <w:sz w:val="20"/>
                <w:szCs w:val="20"/>
              </w:rPr>
              <w:t>’ is implied.</w:t>
            </w:r>
          </w:p>
          <w:p w:rsidR="002B4ADD" w:rsidRDefault="002B4ADD">
            <w:pPr>
              <w:rPr>
                <w:rFonts w:ascii="Arial" w:eastAsia="Arial Unicode MS" w:hAnsi="Arial" w:cs="Arial"/>
                <w:sz w:val="20"/>
                <w:szCs w:val="20"/>
              </w:rPr>
            </w:pPr>
          </w:p>
          <w:p w:rsidR="002B4ADD" w:rsidRDefault="002B4ADD">
            <w:pPr>
              <w:spacing w:before="60" w:after="60"/>
              <w:rPr>
                <w:rFonts w:ascii="Arial" w:eastAsia="Arial Unicode MS" w:hAnsi="Arial" w:cs="Arial"/>
                <w:sz w:val="20"/>
                <w:szCs w:val="20"/>
                <w:lang w:val="en-US" w:eastAsia="en-US"/>
              </w:rPr>
            </w:pPr>
            <w:r>
              <w:rPr>
                <w:rFonts w:ascii="Arial" w:eastAsia="Arial Unicode MS" w:hAnsi="Arial" w:cs="Arial"/>
                <w:sz w:val="20"/>
                <w:szCs w:val="20"/>
              </w:rPr>
              <w:t xml:space="preserve">Annotation: </w:t>
            </w:r>
            <w:proofErr w:type="spellStart"/>
            <w:r>
              <w:rPr>
                <w:rFonts w:ascii="Arial" w:eastAsia="Arial Unicode MS" w:hAnsi="Arial" w:cs="Arial"/>
                <w:sz w:val="20"/>
                <w:szCs w:val="20"/>
              </w:rPr>
              <w:t>dfdl:sequence</w:t>
            </w:r>
            <w:proofErr w:type="spellEnd"/>
            <w:r>
              <w:rPr>
                <w:rFonts w:ascii="Arial" w:eastAsia="Arial Unicode MS" w:hAnsi="Arial" w:cs="Arial"/>
                <w:sz w:val="20"/>
                <w:szCs w:val="20"/>
              </w:rPr>
              <w:t xml:space="preserve">, </w:t>
            </w:r>
            <w:proofErr w:type="spellStart"/>
            <w:r>
              <w:rPr>
                <w:rFonts w:ascii="Arial" w:eastAsia="Arial Unicode MS" w:hAnsi="Arial" w:cs="Arial"/>
                <w:sz w:val="20"/>
                <w:szCs w:val="20"/>
              </w:rPr>
              <w:t>dfdl:group</w:t>
            </w:r>
            <w:proofErr w:type="spellEnd"/>
            <w:r>
              <w:rPr>
                <w:rFonts w:ascii="Arial" w:eastAsia="Arial Unicode MS" w:hAnsi="Arial" w:cs="Arial"/>
                <w:sz w:val="20"/>
                <w:szCs w:val="20"/>
              </w:rPr>
              <w:t xml:space="preserve"> (sequence)</w:t>
            </w:r>
          </w:p>
        </w:tc>
      </w:tr>
    </w:tbl>
    <w:p w:rsidR="002B4ADD" w:rsidRDefault="002B4ADD" w:rsidP="002B4ADD">
      <w:pPr>
        <w:ind w:left="720"/>
        <w:rPr>
          <w:rFonts w:ascii="Arial" w:hAnsi="Arial" w:cs="Arial"/>
          <w:sz w:val="20"/>
          <w:szCs w:val="20"/>
        </w:rPr>
      </w:pPr>
    </w:p>
    <w:p w:rsidR="004507FD" w:rsidRDefault="004507FD" w:rsidP="002B4ADD">
      <w:pPr>
        <w:rPr>
          <w:rFonts w:ascii="Arial" w:hAnsi="Arial" w:cs="Arial"/>
          <w:b/>
          <w:sz w:val="20"/>
          <w:szCs w:val="20"/>
        </w:rPr>
      </w:pPr>
    </w:p>
    <w:p w:rsidR="002B4ADD" w:rsidRDefault="002B4ADD" w:rsidP="002B4ADD">
      <w:pPr>
        <w:rPr>
          <w:rFonts w:ascii="Arial" w:hAnsi="Arial" w:cs="Arial"/>
          <w:sz w:val="20"/>
          <w:szCs w:val="20"/>
        </w:rPr>
      </w:pPr>
      <w:r>
        <w:rPr>
          <w:rFonts w:ascii="Arial" w:hAnsi="Arial" w:cs="Arial"/>
          <w:sz w:val="20"/>
          <w:szCs w:val="20"/>
        </w:rPr>
        <w:t>When parsing a sequence group that specifies a separator, the number of occurrences and separators that are expected in the data stream for a child element depends on several factors:</w:t>
      </w:r>
    </w:p>
    <w:p w:rsidR="002B4ADD" w:rsidRDefault="002B4ADD" w:rsidP="003C5157">
      <w:pPr>
        <w:numPr>
          <w:ilvl w:val="0"/>
          <w:numId w:val="9"/>
        </w:numPr>
        <w:rPr>
          <w:rFonts w:ascii="Arial" w:hAnsi="Arial" w:cs="Arial"/>
          <w:sz w:val="20"/>
          <w:szCs w:val="20"/>
        </w:rPr>
      </w:pPr>
      <w:r>
        <w:rPr>
          <w:rFonts w:ascii="Arial" w:hAnsi="Arial" w:cs="Arial"/>
          <w:sz w:val="20"/>
          <w:szCs w:val="20"/>
        </w:rPr>
        <w:t>Whether the element is required</w:t>
      </w:r>
    </w:p>
    <w:p w:rsidR="002B4ADD" w:rsidRDefault="002B4ADD" w:rsidP="003C5157">
      <w:pPr>
        <w:numPr>
          <w:ilvl w:val="0"/>
          <w:numId w:val="9"/>
        </w:numPr>
        <w:rPr>
          <w:rFonts w:ascii="Arial" w:hAnsi="Arial" w:cs="Arial"/>
          <w:sz w:val="20"/>
          <w:szCs w:val="20"/>
        </w:rPr>
      </w:pPr>
      <w:r>
        <w:rPr>
          <w:rFonts w:ascii="Arial" w:hAnsi="Arial" w:cs="Arial"/>
          <w:sz w:val="20"/>
          <w:szCs w:val="20"/>
        </w:rPr>
        <w:t xml:space="preserve">The </w:t>
      </w:r>
      <w:proofErr w:type="spellStart"/>
      <w:r>
        <w:rPr>
          <w:rFonts w:ascii="Arial" w:hAnsi="Arial" w:cs="Arial"/>
          <w:sz w:val="20"/>
          <w:szCs w:val="20"/>
        </w:rPr>
        <w:t>occursCountKind</w:t>
      </w:r>
      <w:proofErr w:type="spellEnd"/>
      <w:r>
        <w:rPr>
          <w:rFonts w:ascii="Arial" w:hAnsi="Arial" w:cs="Arial"/>
          <w:sz w:val="20"/>
          <w:szCs w:val="20"/>
        </w:rPr>
        <w:t xml:space="preserve"> of the element</w:t>
      </w:r>
    </w:p>
    <w:p w:rsidR="002B4ADD" w:rsidRDefault="002B4ADD" w:rsidP="003C5157">
      <w:pPr>
        <w:numPr>
          <w:ilvl w:val="0"/>
          <w:numId w:val="9"/>
        </w:numPr>
        <w:rPr>
          <w:rFonts w:ascii="Arial" w:hAnsi="Arial" w:cs="Arial"/>
          <w:sz w:val="20"/>
          <w:szCs w:val="20"/>
        </w:rPr>
      </w:pPr>
      <w:r>
        <w:rPr>
          <w:rFonts w:ascii="Arial" w:hAnsi="Arial" w:cs="Arial"/>
          <w:sz w:val="20"/>
          <w:szCs w:val="20"/>
        </w:rPr>
        <w:t xml:space="preserve">The </w:t>
      </w:r>
      <w:proofErr w:type="spellStart"/>
      <w:r>
        <w:rPr>
          <w:rFonts w:ascii="Arial" w:hAnsi="Arial" w:cs="Arial"/>
          <w:sz w:val="20"/>
          <w:szCs w:val="20"/>
        </w:rPr>
        <w:t>separatorSuppressionPolicy</w:t>
      </w:r>
      <w:proofErr w:type="spellEnd"/>
      <w:r>
        <w:rPr>
          <w:rFonts w:ascii="Arial" w:hAnsi="Arial" w:cs="Arial"/>
          <w:sz w:val="20"/>
          <w:szCs w:val="20"/>
        </w:rPr>
        <w:t xml:space="preserve"> of the sequence</w:t>
      </w:r>
    </w:p>
    <w:p w:rsidR="002B4ADD" w:rsidRDefault="002B4ADD" w:rsidP="003C5157">
      <w:pPr>
        <w:numPr>
          <w:ilvl w:val="0"/>
          <w:numId w:val="9"/>
        </w:numPr>
        <w:rPr>
          <w:rFonts w:ascii="Arial" w:hAnsi="Arial" w:cs="Arial"/>
          <w:sz w:val="20"/>
          <w:szCs w:val="20"/>
        </w:rPr>
      </w:pPr>
      <w:r>
        <w:rPr>
          <w:rFonts w:ascii="Arial" w:hAnsi="Arial" w:cs="Arial"/>
          <w:sz w:val="20"/>
          <w:szCs w:val="20"/>
        </w:rPr>
        <w:t>Whether occurrences are optional or required</w:t>
      </w:r>
    </w:p>
    <w:p w:rsidR="002B4ADD" w:rsidRDefault="002B4ADD" w:rsidP="003C5157">
      <w:pPr>
        <w:numPr>
          <w:ilvl w:val="0"/>
          <w:numId w:val="9"/>
        </w:numPr>
        <w:rPr>
          <w:rFonts w:ascii="Arial" w:hAnsi="Arial" w:cs="Arial"/>
          <w:sz w:val="20"/>
          <w:szCs w:val="20"/>
        </w:rPr>
      </w:pPr>
      <w:r>
        <w:rPr>
          <w:rFonts w:ascii="Arial" w:hAnsi="Arial" w:cs="Arial"/>
          <w:sz w:val="20"/>
          <w:szCs w:val="20"/>
        </w:rPr>
        <w:t>Whether occurrences are trailing</w:t>
      </w:r>
    </w:p>
    <w:p w:rsidR="002B4ADD" w:rsidRDefault="002B4ADD" w:rsidP="003C5157">
      <w:pPr>
        <w:numPr>
          <w:ilvl w:val="0"/>
          <w:numId w:val="9"/>
        </w:numPr>
        <w:rPr>
          <w:rFonts w:ascii="Arial" w:hAnsi="Arial" w:cs="Arial"/>
          <w:sz w:val="20"/>
          <w:szCs w:val="20"/>
        </w:rPr>
      </w:pPr>
      <w:r>
        <w:rPr>
          <w:rFonts w:ascii="Arial" w:hAnsi="Arial" w:cs="Arial"/>
          <w:sz w:val="20"/>
          <w:szCs w:val="20"/>
        </w:rPr>
        <w:t>The representation of the occurrences</w:t>
      </w:r>
    </w:p>
    <w:p w:rsidR="002B4ADD" w:rsidRDefault="002B4ADD" w:rsidP="002B4ADD">
      <w:pPr>
        <w:rPr>
          <w:rFonts w:ascii="Arial" w:hAnsi="Arial" w:cs="Arial"/>
          <w:sz w:val="20"/>
          <w:szCs w:val="20"/>
        </w:rPr>
      </w:pPr>
    </w:p>
    <w:p w:rsidR="000E6456" w:rsidRDefault="002B4ADD" w:rsidP="00474713">
      <w:pPr>
        <w:rPr>
          <w:ins w:id="89" w:author="Steve Hanson" w:date="2014-03-06T17:14:00Z"/>
          <w:rFonts w:ascii="Arial" w:eastAsia="Times New Roman" w:hAnsi="Arial" w:cs="Arial"/>
          <w:color w:val="000000"/>
          <w:sz w:val="20"/>
          <w:szCs w:val="20"/>
          <w:lang w:eastAsia="en-GB"/>
        </w:rPr>
      </w:pPr>
      <w:r>
        <w:rPr>
          <w:rFonts w:ascii="Arial" w:eastAsia="Times New Roman" w:hAnsi="Arial" w:cs="Arial"/>
          <w:i/>
          <w:iCs/>
          <w:color w:val="000000"/>
          <w:sz w:val="20"/>
          <w:szCs w:val="20"/>
          <w:lang w:eastAsia="en-GB"/>
        </w:rPr>
        <w:t>Potentially trailing</w:t>
      </w:r>
      <w:r w:rsidR="00474713">
        <w:rPr>
          <w:rFonts w:ascii="Arial" w:eastAsia="Times New Roman" w:hAnsi="Arial" w:cs="Arial"/>
          <w:i/>
          <w:iCs/>
          <w:color w:val="000000"/>
          <w:sz w:val="20"/>
          <w:szCs w:val="20"/>
          <w:lang w:eastAsia="en-GB"/>
        </w:rPr>
        <w:t xml:space="preserve"> element </w:t>
      </w:r>
      <w:r>
        <w:rPr>
          <w:rFonts w:ascii="Arial" w:eastAsia="Times New Roman" w:hAnsi="Arial" w:cs="Arial"/>
          <w:color w:val="000000"/>
          <w:sz w:val="20"/>
          <w:szCs w:val="20"/>
          <w:lang w:eastAsia="en-GB"/>
        </w:rPr>
        <w:t xml:space="preserve">– </w:t>
      </w:r>
      <w:r w:rsidR="002A4AA2">
        <w:rPr>
          <w:rFonts w:ascii="Arial" w:eastAsia="Times New Roman" w:hAnsi="Arial" w:cs="Arial"/>
          <w:color w:val="000000"/>
          <w:sz w:val="20"/>
          <w:szCs w:val="20"/>
          <w:lang w:eastAsia="en-GB"/>
        </w:rPr>
        <w:t xml:space="preserve">An array or optional element describes an </w:t>
      </w:r>
      <w:r>
        <w:rPr>
          <w:rFonts w:ascii="Arial" w:eastAsia="Times New Roman" w:hAnsi="Arial" w:cs="Arial"/>
          <w:color w:val="000000"/>
          <w:sz w:val="20"/>
          <w:szCs w:val="20"/>
          <w:lang w:eastAsia="en-GB"/>
        </w:rPr>
        <w:t xml:space="preserve">occurrence </w:t>
      </w:r>
      <w:r w:rsidR="002A4AA2">
        <w:rPr>
          <w:rFonts w:ascii="Arial" w:eastAsia="Times New Roman" w:hAnsi="Arial" w:cs="Arial"/>
          <w:color w:val="000000"/>
          <w:sz w:val="20"/>
          <w:szCs w:val="20"/>
          <w:lang w:eastAsia="en-GB"/>
        </w:rPr>
        <w:t xml:space="preserve">that is said to be </w:t>
      </w:r>
      <w:r w:rsidR="002A4AA2" w:rsidRPr="002B3FF4">
        <w:rPr>
          <w:rFonts w:ascii="Arial" w:eastAsia="Times New Roman" w:hAnsi="Arial" w:cs="Arial"/>
          <w:i/>
          <w:color w:val="000000"/>
          <w:sz w:val="20"/>
          <w:szCs w:val="20"/>
          <w:lang w:eastAsia="en-GB"/>
        </w:rPr>
        <w:t>potentially trailing</w:t>
      </w:r>
      <w:r w:rsidR="002A4AA2">
        <w:rPr>
          <w:rFonts w:ascii="Arial" w:eastAsia="Times New Roman" w:hAnsi="Arial" w:cs="Arial"/>
          <w:color w:val="000000"/>
          <w:sz w:val="20"/>
          <w:szCs w:val="20"/>
          <w:lang w:eastAsia="en-GB"/>
        </w:rPr>
        <w:t xml:space="preserve"> if the element is </w:t>
      </w:r>
      <w:r w:rsidR="00474713">
        <w:rPr>
          <w:rFonts w:ascii="Arial" w:eastAsia="Times New Roman" w:hAnsi="Arial" w:cs="Arial"/>
          <w:color w:val="000000"/>
          <w:sz w:val="20"/>
          <w:szCs w:val="20"/>
          <w:lang w:eastAsia="en-GB"/>
        </w:rPr>
        <w:t xml:space="preserve">capable of having a zero length representation and is </w:t>
      </w:r>
      <w:r w:rsidR="002A4AA2">
        <w:rPr>
          <w:rFonts w:ascii="Arial" w:eastAsia="Times New Roman" w:hAnsi="Arial" w:cs="Arial"/>
          <w:color w:val="000000"/>
          <w:sz w:val="20"/>
          <w:szCs w:val="20"/>
          <w:lang w:eastAsia="en-GB"/>
        </w:rPr>
        <w:t>followed in its enclosing group</w:t>
      </w:r>
      <w:r w:rsidR="00836E06">
        <w:rPr>
          <w:rFonts w:ascii="Arial" w:eastAsia="Times New Roman" w:hAnsi="Arial" w:cs="Arial"/>
          <w:color w:val="000000"/>
          <w:sz w:val="20"/>
          <w:szCs w:val="20"/>
          <w:lang w:eastAsia="en-GB"/>
        </w:rPr>
        <w:t xml:space="preserve"> definition</w:t>
      </w:r>
      <w:r w:rsidR="002A4AA2">
        <w:rPr>
          <w:rFonts w:ascii="Arial" w:eastAsia="Times New Roman" w:hAnsi="Arial" w:cs="Arial"/>
          <w:color w:val="000000"/>
          <w:sz w:val="20"/>
          <w:szCs w:val="20"/>
          <w:lang w:eastAsia="en-GB"/>
        </w:rPr>
        <w:t xml:space="preserve"> by </w:t>
      </w:r>
      <w:r w:rsidR="00474713">
        <w:rPr>
          <w:rFonts w:ascii="Arial" w:eastAsia="Times New Roman" w:hAnsi="Arial" w:cs="Arial"/>
          <w:color w:val="000000"/>
          <w:sz w:val="20"/>
          <w:szCs w:val="20"/>
          <w:lang w:eastAsia="en-GB"/>
        </w:rPr>
        <w:t>o</w:t>
      </w:r>
      <w:r w:rsidR="00836E06">
        <w:rPr>
          <w:rFonts w:ascii="Arial" w:eastAsia="Times New Roman" w:hAnsi="Arial" w:cs="Arial"/>
          <w:color w:val="000000"/>
          <w:sz w:val="20"/>
          <w:szCs w:val="20"/>
          <w:lang w:eastAsia="en-GB"/>
        </w:rPr>
        <w:t>nly</w:t>
      </w:r>
      <w:ins w:id="90" w:author="Steve Hanson" w:date="2014-03-06T17:14:00Z">
        <w:r w:rsidR="000E6456">
          <w:rPr>
            <w:rFonts w:ascii="Arial" w:eastAsia="Times New Roman" w:hAnsi="Arial" w:cs="Arial"/>
            <w:color w:val="000000"/>
            <w:sz w:val="20"/>
            <w:szCs w:val="20"/>
            <w:lang w:eastAsia="en-GB"/>
          </w:rPr>
          <w:t xml:space="preserve"> these kinds of schema </w:t>
        </w:r>
        <w:r w:rsidR="000E6456" w:rsidRPr="000E6456">
          <w:rPr>
            <w:rFonts w:ascii="Arial" w:eastAsia="Times New Roman" w:hAnsi="Arial" w:cs="Arial"/>
            <w:color w:val="000000"/>
            <w:sz w:val="20"/>
            <w:szCs w:val="20"/>
            <w:lang w:eastAsia="en-GB"/>
          </w:rPr>
          <w:t>components</w:t>
        </w:r>
        <w:r w:rsidR="000E6456">
          <w:rPr>
            <w:rFonts w:ascii="Arial" w:eastAsia="Times New Roman" w:hAnsi="Arial" w:cs="Arial"/>
            <w:color w:val="000000"/>
            <w:sz w:val="20"/>
            <w:szCs w:val="20"/>
            <w:lang w:eastAsia="en-GB"/>
          </w:rPr>
          <w:t>:</w:t>
        </w:r>
      </w:ins>
    </w:p>
    <w:p w:rsidR="000E6456" w:rsidRDefault="000E6456" w:rsidP="000E6456">
      <w:pPr>
        <w:pStyle w:val="ListParagraph"/>
        <w:numPr>
          <w:ilvl w:val="0"/>
          <w:numId w:val="14"/>
        </w:numPr>
        <w:rPr>
          <w:ins w:id="91" w:author="Steve Hanson" w:date="2014-03-06T17:15:00Z"/>
          <w:rFonts w:ascii="Arial" w:eastAsia="Times New Roman" w:hAnsi="Arial" w:cs="Arial"/>
          <w:color w:val="000000"/>
          <w:sz w:val="20"/>
          <w:szCs w:val="20"/>
          <w:lang w:eastAsia="en-GB"/>
        </w:rPr>
      </w:pPr>
      <w:ins w:id="92" w:author="Steve Hanson" w:date="2014-03-06T17:15:00Z">
        <w:r>
          <w:rPr>
            <w:rFonts w:ascii="Arial" w:eastAsia="Times New Roman" w:hAnsi="Arial" w:cs="Arial"/>
            <w:color w:val="000000"/>
            <w:sz w:val="20"/>
            <w:szCs w:val="20"/>
            <w:lang w:eastAsia="en-GB"/>
          </w:rPr>
          <w:t>c</w:t>
        </w:r>
      </w:ins>
      <w:ins w:id="93" w:author="Steve Hanson" w:date="2014-03-06T17:14:00Z">
        <w:r>
          <w:rPr>
            <w:rFonts w:ascii="Arial" w:eastAsia="Times New Roman" w:hAnsi="Arial" w:cs="Arial"/>
            <w:color w:val="000000"/>
            <w:sz w:val="20"/>
            <w:szCs w:val="20"/>
            <w:lang w:eastAsia="en-GB"/>
          </w:rPr>
          <w:t>alculated elements</w:t>
        </w:r>
      </w:ins>
      <w:ins w:id="94" w:author="Steve Hanson" w:date="2014-03-06T17:15:00Z">
        <w:r>
          <w:rPr>
            <w:rFonts w:ascii="Arial" w:eastAsia="Times New Roman" w:hAnsi="Arial" w:cs="Arial"/>
            <w:color w:val="000000"/>
            <w:sz w:val="20"/>
            <w:szCs w:val="20"/>
            <w:lang w:eastAsia="en-GB"/>
          </w:rPr>
          <w:t xml:space="preserve"> (those having </w:t>
        </w:r>
        <w:proofErr w:type="spellStart"/>
        <w:r>
          <w:rPr>
            <w:rFonts w:ascii="Arial" w:eastAsia="Times New Roman" w:hAnsi="Arial" w:cs="Arial"/>
            <w:color w:val="000000"/>
            <w:sz w:val="20"/>
            <w:szCs w:val="20"/>
            <w:lang w:eastAsia="en-GB"/>
          </w:rPr>
          <w:t>dfdl:inputValueCalc</w:t>
        </w:r>
        <w:proofErr w:type="spellEnd"/>
        <w:r>
          <w:rPr>
            <w:rFonts w:ascii="Arial" w:eastAsia="Times New Roman" w:hAnsi="Arial" w:cs="Arial"/>
            <w:color w:val="000000"/>
            <w:sz w:val="20"/>
            <w:szCs w:val="20"/>
            <w:lang w:eastAsia="en-GB"/>
          </w:rPr>
          <w:t>)</w:t>
        </w:r>
      </w:ins>
    </w:p>
    <w:p w:rsidR="000E6456" w:rsidRDefault="00836E06" w:rsidP="000E6456">
      <w:pPr>
        <w:pStyle w:val="ListParagraph"/>
        <w:numPr>
          <w:ilvl w:val="0"/>
          <w:numId w:val="14"/>
        </w:numPr>
        <w:rPr>
          <w:ins w:id="95" w:author="Steve Hanson" w:date="2014-03-06T17:15:00Z"/>
          <w:rFonts w:ascii="Arial" w:eastAsia="Times New Roman" w:hAnsi="Arial" w:cs="Arial"/>
          <w:color w:val="000000"/>
          <w:sz w:val="20"/>
          <w:szCs w:val="20"/>
          <w:lang w:eastAsia="en-GB"/>
        </w:rPr>
      </w:pPr>
      <w:del w:id="96" w:author="Steve Hanson" w:date="2014-03-06T17:14:00Z">
        <w:r w:rsidRPr="000E6456" w:rsidDel="000E6456">
          <w:rPr>
            <w:rFonts w:ascii="Arial" w:eastAsia="Times New Roman" w:hAnsi="Arial" w:cs="Arial"/>
            <w:color w:val="000000"/>
            <w:sz w:val="20"/>
            <w:szCs w:val="20"/>
            <w:lang w:eastAsia="en-GB"/>
          </w:rPr>
          <w:delText xml:space="preserve"> </w:delText>
        </w:r>
      </w:del>
      <w:r w:rsidRPr="000E6456">
        <w:rPr>
          <w:rFonts w:ascii="Arial" w:eastAsia="Times New Roman" w:hAnsi="Arial" w:cs="Arial"/>
          <w:color w:val="000000"/>
          <w:sz w:val="20"/>
          <w:szCs w:val="20"/>
          <w:lang w:eastAsia="en-GB"/>
        </w:rPr>
        <w:t>additional p</w:t>
      </w:r>
      <w:r w:rsidR="002A4AA2" w:rsidRPr="000E6456">
        <w:rPr>
          <w:rFonts w:ascii="Arial" w:eastAsia="Times New Roman" w:hAnsi="Arial" w:cs="Arial"/>
          <w:color w:val="000000"/>
          <w:sz w:val="20"/>
          <w:szCs w:val="20"/>
          <w:lang w:eastAsia="en-GB"/>
        </w:rPr>
        <w:t>otentially trailing element</w:t>
      </w:r>
      <w:r w:rsidR="00F745C7" w:rsidRPr="000E6456">
        <w:rPr>
          <w:rFonts w:ascii="Arial" w:eastAsia="Times New Roman" w:hAnsi="Arial" w:cs="Arial"/>
          <w:color w:val="000000"/>
          <w:sz w:val="20"/>
          <w:szCs w:val="20"/>
          <w:lang w:eastAsia="en-GB"/>
        </w:rPr>
        <w:t>s</w:t>
      </w:r>
      <w:del w:id="97" w:author="Steve Hanson" w:date="2014-03-06T17:15:00Z">
        <w:r w:rsidR="00474713" w:rsidRPr="000E6456" w:rsidDel="000E6456">
          <w:rPr>
            <w:rFonts w:ascii="Arial" w:eastAsia="Times New Roman" w:hAnsi="Arial" w:cs="Arial"/>
            <w:color w:val="000000"/>
            <w:sz w:val="20"/>
            <w:szCs w:val="20"/>
            <w:lang w:eastAsia="en-GB"/>
          </w:rPr>
          <w:delText xml:space="preserve"> or</w:delText>
        </w:r>
      </w:del>
    </w:p>
    <w:p w:rsidR="000E6456" w:rsidRDefault="00474713" w:rsidP="000E6456">
      <w:pPr>
        <w:pStyle w:val="ListParagraph"/>
        <w:numPr>
          <w:ilvl w:val="0"/>
          <w:numId w:val="14"/>
        </w:numPr>
        <w:rPr>
          <w:ins w:id="98" w:author="Steve Hanson" w:date="2014-03-06T17:15:00Z"/>
          <w:rFonts w:ascii="Arial" w:eastAsia="Times New Roman" w:hAnsi="Arial" w:cs="Arial"/>
          <w:color w:val="000000"/>
          <w:sz w:val="20"/>
          <w:szCs w:val="20"/>
          <w:lang w:eastAsia="en-GB"/>
        </w:rPr>
      </w:pPr>
      <w:del w:id="99" w:author="Steve Hanson" w:date="2014-03-06T17:15:00Z">
        <w:r w:rsidRPr="000E6456" w:rsidDel="000E6456">
          <w:rPr>
            <w:rFonts w:ascii="Arial" w:eastAsia="Times New Roman" w:hAnsi="Arial" w:cs="Arial"/>
            <w:color w:val="000000"/>
            <w:sz w:val="20"/>
            <w:szCs w:val="20"/>
            <w:lang w:eastAsia="en-GB"/>
          </w:rPr>
          <w:delText xml:space="preserve"> </w:delText>
        </w:r>
      </w:del>
      <w:r w:rsidRPr="000E6456">
        <w:rPr>
          <w:rFonts w:ascii="Arial" w:eastAsia="Times New Roman" w:hAnsi="Arial" w:cs="Arial"/>
          <w:color w:val="000000"/>
          <w:sz w:val="20"/>
          <w:szCs w:val="20"/>
          <w:lang w:eastAsia="en-GB"/>
        </w:rPr>
        <w:t>potentially trailing groups</w:t>
      </w:r>
    </w:p>
    <w:p w:rsidR="002A4AA2" w:rsidRPr="000E6456" w:rsidRDefault="000E6456" w:rsidP="000E6456">
      <w:pPr>
        <w:pStyle w:val="ListParagraph"/>
        <w:ind w:left="0"/>
        <w:rPr>
          <w:ins w:id="100" w:author="Steve Hanson" w:date="2014-03-06T17:14:00Z"/>
          <w:rFonts w:ascii="Arial" w:eastAsia="Times New Roman" w:hAnsi="Arial" w:cs="Arial"/>
          <w:color w:val="000000"/>
          <w:sz w:val="20"/>
          <w:szCs w:val="20"/>
          <w:lang w:eastAsia="en-GB"/>
        </w:rPr>
      </w:pPr>
      <w:ins w:id="101" w:author="Steve Hanson" w:date="2014-03-06T17:15:00Z">
        <w:r w:rsidRPr="000E6456">
          <w:rPr>
            <w:rFonts w:ascii="Arial" w:hAnsi="Arial" w:cs="Arial"/>
            <w:sz w:val="20"/>
            <w:szCs w:val="20"/>
          </w:rPr>
          <w:t>Intuitively, the array or optional element occurrence could be last.</w:t>
        </w:r>
      </w:ins>
      <w:del w:id="102" w:author="Steve Hanson" w:date="2014-03-06T17:15:00Z">
        <w:r w:rsidR="00474713" w:rsidRPr="000E6456" w:rsidDel="000E6456">
          <w:rPr>
            <w:rFonts w:ascii="Arial" w:eastAsia="Times New Roman" w:hAnsi="Arial" w:cs="Arial"/>
            <w:color w:val="000000"/>
            <w:sz w:val="20"/>
            <w:szCs w:val="20"/>
            <w:lang w:eastAsia="en-GB"/>
          </w:rPr>
          <w:delText>.</w:delText>
        </w:r>
      </w:del>
    </w:p>
    <w:p w:rsidR="000E6456" w:rsidRPr="000E6456" w:rsidDel="000E6456" w:rsidRDefault="000E6456" w:rsidP="00474713">
      <w:pPr>
        <w:rPr>
          <w:del w:id="103" w:author="Steve Hanson" w:date="2014-03-06T17:16:00Z"/>
          <w:rFonts w:ascii="Arial" w:eastAsia="Times New Roman" w:hAnsi="Arial" w:cs="Arial"/>
          <w:strike/>
          <w:color w:val="000000"/>
          <w:sz w:val="20"/>
          <w:szCs w:val="20"/>
          <w:lang w:eastAsia="en-GB"/>
        </w:rPr>
      </w:pPr>
    </w:p>
    <w:p w:rsidR="00474713" w:rsidRDefault="00474713" w:rsidP="00474713">
      <w:pPr>
        <w:rPr>
          <w:rFonts w:ascii="Arial" w:eastAsia="Times New Roman" w:hAnsi="Arial" w:cs="Arial"/>
          <w:color w:val="000000"/>
          <w:sz w:val="20"/>
          <w:szCs w:val="20"/>
          <w:lang w:eastAsia="en-GB"/>
        </w:rPr>
      </w:pPr>
    </w:p>
    <w:p w:rsidR="00474713" w:rsidRDefault="00474713" w:rsidP="00474713">
      <w:pPr>
        <w:rPr>
          <w:rFonts w:ascii="Arial" w:eastAsia="Times New Roman" w:hAnsi="Arial" w:cs="Arial"/>
          <w:color w:val="000000"/>
          <w:sz w:val="20"/>
          <w:szCs w:val="20"/>
          <w:lang w:eastAsia="en-GB"/>
        </w:rPr>
      </w:pPr>
      <w:r>
        <w:rPr>
          <w:rFonts w:ascii="Arial" w:eastAsia="Times New Roman" w:hAnsi="Arial" w:cs="Arial"/>
          <w:i/>
          <w:iCs/>
          <w:color w:val="000000"/>
          <w:sz w:val="20"/>
          <w:szCs w:val="20"/>
          <w:lang w:eastAsia="en-GB"/>
        </w:rPr>
        <w:t xml:space="preserve">Potentially trailing group </w:t>
      </w:r>
      <w:r>
        <w:rPr>
          <w:rFonts w:ascii="Arial" w:eastAsia="Times New Roman" w:hAnsi="Arial" w:cs="Arial"/>
          <w:color w:val="000000"/>
          <w:sz w:val="20"/>
          <w:szCs w:val="20"/>
          <w:lang w:eastAsia="en-GB"/>
        </w:rPr>
        <w:t xml:space="preserve">– A group is said to be </w:t>
      </w:r>
      <w:r w:rsidRPr="002B3FF4">
        <w:rPr>
          <w:rFonts w:ascii="Arial" w:eastAsia="Times New Roman" w:hAnsi="Arial" w:cs="Arial"/>
          <w:i/>
          <w:color w:val="000000"/>
          <w:sz w:val="20"/>
          <w:szCs w:val="20"/>
          <w:lang w:eastAsia="en-GB"/>
        </w:rPr>
        <w:t>potentially trailing</w:t>
      </w:r>
      <w:r>
        <w:rPr>
          <w:rFonts w:ascii="Arial" w:eastAsia="Times New Roman" w:hAnsi="Arial" w:cs="Arial"/>
          <w:color w:val="000000"/>
          <w:sz w:val="20"/>
          <w:szCs w:val="20"/>
          <w:lang w:eastAsia="en-GB"/>
        </w:rPr>
        <w:t xml:space="preserve"> if the group has no framing </w:t>
      </w:r>
      <w:r w:rsidR="00836E06">
        <w:rPr>
          <w:rFonts w:ascii="Arial" w:eastAsia="Times New Roman" w:hAnsi="Arial" w:cs="Arial"/>
          <w:color w:val="000000"/>
          <w:sz w:val="20"/>
          <w:szCs w:val="20"/>
          <w:lang w:eastAsia="en-GB"/>
        </w:rPr>
        <w:t>and contain</w:t>
      </w:r>
      <w:r>
        <w:rPr>
          <w:rFonts w:ascii="Arial" w:eastAsia="Times New Roman" w:hAnsi="Arial" w:cs="Arial"/>
          <w:color w:val="000000"/>
          <w:sz w:val="20"/>
          <w:szCs w:val="20"/>
          <w:lang w:eastAsia="en-GB"/>
        </w:rPr>
        <w:t>s</w:t>
      </w:r>
      <w:r w:rsidR="00836E06">
        <w:rPr>
          <w:rFonts w:ascii="Arial" w:eastAsia="Times New Roman" w:hAnsi="Arial" w:cs="Arial"/>
          <w:color w:val="000000"/>
          <w:sz w:val="20"/>
          <w:szCs w:val="20"/>
          <w:lang w:eastAsia="en-GB"/>
        </w:rPr>
        <w:t xml:space="preserve"> only potentially trailing element declarations/references, or recursively similar sequence or choice groups</w:t>
      </w:r>
      <w:r>
        <w:rPr>
          <w:rFonts w:ascii="Arial" w:eastAsia="Times New Roman" w:hAnsi="Arial" w:cs="Arial"/>
          <w:color w:val="000000"/>
          <w:sz w:val="20"/>
          <w:szCs w:val="20"/>
          <w:lang w:eastAsia="en-GB"/>
        </w:rPr>
        <w:t>, and is followed in its enclosing group definition by only additional potentially trailing elements or potentially trailing groups.</w:t>
      </w:r>
    </w:p>
    <w:p w:rsidR="002A4AA2" w:rsidRDefault="002A4AA2" w:rsidP="00474713">
      <w:pPr>
        <w:rPr>
          <w:rFonts w:ascii="Arial" w:eastAsia="Times New Roman" w:hAnsi="Arial" w:cs="Arial"/>
          <w:color w:val="000000"/>
          <w:sz w:val="20"/>
          <w:szCs w:val="20"/>
          <w:lang w:eastAsia="en-GB"/>
        </w:rPr>
      </w:pPr>
    </w:p>
    <w:p w:rsidR="00D24906" w:rsidDel="00D24906" w:rsidRDefault="00EC642B" w:rsidP="00D24906">
      <w:pPr>
        <w:rPr>
          <w:rFonts w:ascii="Arial" w:eastAsia="Times New Roman" w:hAnsi="Arial" w:cs="Arial"/>
          <w:iCs/>
          <w:color w:val="000000"/>
          <w:sz w:val="20"/>
          <w:szCs w:val="20"/>
          <w:lang w:eastAsia="en-GB"/>
        </w:rPr>
      </w:pPr>
      <w:r>
        <w:rPr>
          <w:rFonts w:ascii="Arial" w:eastAsia="Times New Roman" w:hAnsi="Arial" w:cs="Arial"/>
          <w:i/>
          <w:iCs/>
          <w:color w:val="000000"/>
          <w:sz w:val="20"/>
          <w:szCs w:val="20"/>
          <w:lang w:eastAsia="en-GB"/>
        </w:rPr>
        <w:t xml:space="preserve">Trailing or Actually Trailing </w:t>
      </w:r>
      <w:r w:rsidRPr="005A7E7A">
        <w:rPr>
          <w:rFonts w:ascii="Arial" w:eastAsia="Times New Roman" w:hAnsi="Arial" w:cs="Arial"/>
          <w:iCs/>
          <w:color w:val="000000"/>
          <w:sz w:val="20"/>
          <w:szCs w:val="20"/>
          <w:lang w:eastAsia="en-GB"/>
        </w:rPr>
        <w:t>– An element</w:t>
      </w:r>
      <w:r>
        <w:rPr>
          <w:rFonts w:ascii="Arial" w:eastAsia="Times New Roman" w:hAnsi="Arial" w:cs="Arial"/>
          <w:iCs/>
          <w:color w:val="000000"/>
          <w:sz w:val="20"/>
          <w:szCs w:val="20"/>
          <w:lang w:eastAsia="en-GB"/>
        </w:rPr>
        <w:t xml:space="preserve"> </w:t>
      </w:r>
      <w:r w:rsidR="00D24906">
        <w:rPr>
          <w:rFonts w:ascii="Arial" w:eastAsia="Times New Roman" w:hAnsi="Arial" w:cs="Arial"/>
          <w:iCs/>
          <w:color w:val="000000"/>
          <w:sz w:val="20"/>
          <w:szCs w:val="20"/>
          <w:lang w:eastAsia="en-GB"/>
        </w:rPr>
        <w:t xml:space="preserve">occurrence or group </w:t>
      </w:r>
      <w:r w:rsidRPr="005A7E7A">
        <w:rPr>
          <w:rFonts w:ascii="Arial" w:eastAsia="Times New Roman" w:hAnsi="Arial" w:cs="Arial"/>
          <w:iCs/>
          <w:color w:val="000000"/>
          <w:sz w:val="20"/>
          <w:szCs w:val="20"/>
          <w:lang w:eastAsia="en-GB"/>
        </w:rPr>
        <w:t xml:space="preserve">occurrence in the data is </w:t>
      </w:r>
      <w:r w:rsidR="00497D0D">
        <w:rPr>
          <w:rFonts w:ascii="Arial" w:eastAsia="Times New Roman" w:hAnsi="Arial" w:cs="Arial"/>
          <w:iCs/>
          <w:color w:val="000000"/>
          <w:sz w:val="20"/>
          <w:szCs w:val="20"/>
          <w:lang w:eastAsia="en-GB"/>
        </w:rPr>
        <w:t xml:space="preserve">said to be </w:t>
      </w:r>
      <w:r>
        <w:rPr>
          <w:rFonts w:ascii="Arial" w:eastAsia="Times New Roman" w:hAnsi="Arial" w:cs="Arial"/>
          <w:iCs/>
          <w:color w:val="000000"/>
          <w:sz w:val="20"/>
          <w:szCs w:val="20"/>
          <w:lang w:eastAsia="en-GB"/>
        </w:rPr>
        <w:t xml:space="preserve">actually </w:t>
      </w:r>
      <w:r w:rsidRPr="002A4AA2">
        <w:rPr>
          <w:rFonts w:ascii="Arial" w:eastAsia="Times New Roman" w:hAnsi="Arial" w:cs="Arial"/>
          <w:i/>
          <w:iCs/>
          <w:color w:val="000000"/>
          <w:sz w:val="20"/>
          <w:szCs w:val="20"/>
          <w:lang w:eastAsia="en-GB"/>
        </w:rPr>
        <w:t>trailing</w:t>
      </w:r>
      <w:r w:rsidRPr="005A7E7A">
        <w:rPr>
          <w:rFonts w:ascii="Arial" w:eastAsia="Times New Roman" w:hAnsi="Arial" w:cs="Arial"/>
          <w:iCs/>
          <w:color w:val="000000"/>
          <w:sz w:val="20"/>
          <w:szCs w:val="20"/>
          <w:lang w:eastAsia="en-GB"/>
        </w:rPr>
        <w:t xml:space="preserve"> if it is</w:t>
      </w:r>
      <w:r w:rsidR="00497D0D">
        <w:rPr>
          <w:rFonts w:ascii="Arial" w:eastAsia="Times New Roman" w:hAnsi="Arial" w:cs="Arial"/>
          <w:iCs/>
          <w:color w:val="000000"/>
          <w:sz w:val="20"/>
          <w:szCs w:val="20"/>
          <w:lang w:eastAsia="en-GB"/>
        </w:rPr>
        <w:t xml:space="preserve"> </w:t>
      </w:r>
      <w:r w:rsidR="00E85AF3">
        <w:rPr>
          <w:rFonts w:ascii="Arial" w:eastAsia="Times New Roman" w:hAnsi="Arial" w:cs="Arial"/>
          <w:iCs/>
          <w:color w:val="000000"/>
          <w:sz w:val="20"/>
          <w:szCs w:val="20"/>
          <w:lang w:eastAsia="en-GB"/>
        </w:rPr>
        <w:t xml:space="preserve">potentially trailing and has zero-length representation and is not followed in the data by any other non-zero length </w:t>
      </w:r>
      <w:r w:rsidR="00D24906">
        <w:rPr>
          <w:rFonts w:ascii="Arial" w:eastAsia="Times New Roman" w:hAnsi="Arial" w:cs="Arial"/>
          <w:iCs/>
          <w:color w:val="000000"/>
          <w:sz w:val="20"/>
          <w:szCs w:val="20"/>
          <w:lang w:eastAsia="en-GB"/>
        </w:rPr>
        <w:t xml:space="preserve">element occurrence or group </w:t>
      </w:r>
      <w:r w:rsidR="00E85AF3">
        <w:rPr>
          <w:rFonts w:ascii="Arial" w:eastAsia="Times New Roman" w:hAnsi="Arial" w:cs="Arial"/>
          <w:iCs/>
          <w:color w:val="000000"/>
          <w:sz w:val="20"/>
          <w:szCs w:val="20"/>
          <w:lang w:eastAsia="en-GB"/>
        </w:rPr>
        <w:t>occurrence</w:t>
      </w:r>
      <w:ins w:id="104" w:author="Steve Hanson" w:date="2014-03-06T17:17:00Z">
        <w:r w:rsidR="000E6456">
          <w:rPr>
            <w:rFonts w:ascii="Arial" w:eastAsia="Times New Roman" w:hAnsi="Arial" w:cs="Arial"/>
            <w:iCs/>
            <w:color w:val="000000"/>
            <w:sz w:val="20"/>
            <w:szCs w:val="20"/>
            <w:lang w:eastAsia="en-GB"/>
          </w:rPr>
          <w:t xml:space="preserve"> </w:t>
        </w:r>
        <w:r w:rsidR="000E6456" w:rsidRPr="000E6456">
          <w:rPr>
            <w:rFonts w:ascii="Arial" w:hAnsi="Arial" w:cs="Arial"/>
            <w:sz w:val="20"/>
            <w:szCs w:val="20"/>
          </w:rPr>
          <w:t>limited by the end of the enclosing sequence group</w:t>
        </w:r>
      </w:ins>
      <w:r w:rsidR="00E85AF3">
        <w:rPr>
          <w:rFonts w:ascii="Arial" w:eastAsia="Times New Roman" w:hAnsi="Arial" w:cs="Arial"/>
          <w:iCs/>
          <w:color w:val="000000"/>
          <w:sz w:val="20"/>
          <w:szCs w:val="20"/>
          <w:lang w:eastAsia="en-GB"/>
        </w:rPr>
        <w:t>.</w:t>
      </w:r>
    </w:p>
    <w:p w:rsidR="00EC642B" w:rsidRDefault="00EC642B" w:rsidP="00D24906">
      <w:pPr>
        <w:rPr>
          <w:rFonts w:ascii="Arial" w:eastAsia="Times New Roman" w:hAnsi="Arial" w:cs="Arial"/>
          <w:i/>
          <w:iCs/>
          <w:color w:val="000000"/>
          <w:sz w:val="20"/>
          <w:szCs w:val="20"/>
          <w:lang w:eastAsia="en-GB"/>
        </w:rPr>
      </w:pPr>
    </w:p>
    <w:p w:rsidR="002B4ADD" w:rsidRDefault="002B4ADD" w:rsidP="002B4ADD">
      <w:pPr>
        <w:rPr>
          <w:rFonts w:ascii="Arial" w:hAnsi="Arial" w:cs="Arial"/>
          <w:sz w:val="20"/>
          <w:szCs w:val="20"/>
        </w:rPr>
      </w:pP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9"/>
        <w:gridCol w:w="6155"/>
      </w:tblGrid>
      <w:tr w:rsidR="002B4ADD" w:rsidRPr="000C4677" w:rsidTr="000C4677">
        <w:trPr>
          <w:trHeight w:val="506"/>
        </w:trPr>
        <w:tc>
          <w:tcPr>
            <w:tcW w:w="2209" w:type="dxa"/>
            <w:tcBorders>
              <w:top w:val="single" w:sz="4" w:space="0" w:color="auto"/>
              <w:left w:val="single" w:sz="4" w:space="0" w:color="auto"/>
              <w:bottom w:val="single" w:sz="4" w:space="0" w:color="auto"/>
              <w:right w:val="single" w:sz="4" w:space="0" w:color="auto"/>
            </w:tcBorders>
            <w:shd w:val="clear" w:color="auto" w:fill="auto"/>
            <w:hideMark/>
          </w:tcPr>
          <w:p w:rsidR="002B4ADD" w:rsidRPr="000C4677" w:rsidRDefault="002B4ADD">
            <w:pPr>
              <w:rPr>
                <w:rFonts w:ascii="Arial" w:hAnsi="Arial" w:cs="Arial"/>
                <w:b/>
                <w:sz w:val="20"/>
                <w:szCs w:val="20"/>
              </w:rPr>
            </w:pPr>
            <w:r w:rsidRPr="000C4677">
              <w:rPr>
                <w:rFonts w:ascii="Arial" w:hAnsi="Arial" w:cs="Arial"/>
                <w:b/>
                <w:sz w:val="20"/>
                <w:szCs w:val="20"/>
              </w:rPr>
              <w:t>Separator suppression policy</w:t>
            </w:r>
          </w:p>
        </w:tc>
        <w:tc>
          <w:tcPr>
            <w:tcW w:w="6155" w:type="dxa"/>
            <w:tcBorders>
              <w:top w:val="single" w:sz="4" w:space="0" w:color="auto"/>
              <w:left w:val="single" w:sz="4" w:space="0" w:color="auto"/>
              <w:bottom w:val="single" w:sz="4" w:space="0" w:color="auto"/>
              <w:right w:val="single" w:sz="4" w:space="0" w:color="auto"/>
            </w:tcBorders>
            <w:shd w:val="clear" w:color="auto" w:fill="auto"/>
            <w:hideMark/>
          </w:tcPr>
          <w:p w:rsidR="002B4ADD" w:rsidRPr="000C4677" w:rsidRDefault="002B4ADD">
            <w:pPr>
              <w:rPr>
                <w:rFonts w:ascii="Arial" w:hAnsi="Arial" w:cs="Arial"/>
                <w:b/>
                <w:sz w:val="20"/>
                <w:szCs w:val="20"/>
              </w:rPr>
            </w:pPr>
            <w:r w:rsidRPr="000C4677">
              <w:rPr>
                <w:rFonts w:ascii="Arial" w:hAnsi="Arial" w:cs="Arial"/>
                <w:b/>
                <w:sz w:val="20"/>
                <w:szCs w:val="20"/>
              </w:rPr>
              <w:t>Explanation</w:t>
            </w:r>
          </w:p>
        </w:tc>
      </w:tr>
      <w:tr w:rsidR="002B4ADD" w:rsidRPr="000C4677" w:rsidTr="000C4677">
        <w:trPr>
          <w:trHeight w:val="156"/>
        </w:trPr>
        <w:tc>
          <w:tcPr>
            <w:tcW w:w="2209" w:type="dxa"/>
            <w:tcBorders>
              <w:top w:val="single" w:sz="4" w:space="0" w:color="auto"/>
              <w:left w:val="single" w:sz="4" w:space="0" w:color="auto"/>
              <w:bottom w:val="single" w:sz="4" w:space="0" w:color="auto"/>
              <w:right w:val="single" w:sz="4" w:space="0" w:color="auto"/>
            </w:tcBorders>
            <w:shd w:val="clear" w:color="auto" w:fill="auto"/>
            <w:hideMark/>
          </w:tcPr>
          <w:p w:rsidR="002B4ADD" w:rsidRPr="000C4677" w:rsidRDefault="00C11C58">
            <w:pPr>
              <w:rPr>
                <w:rFonts w:ascii="Arial" w:hAnsi="Arial" w:cs="Arial"/>
                <w:sz w:val="20"/>
                <w:szCs w:val="20"/>
              </w:rPr>
            </w:pPr>
            <w:ins w:id="105" w:author="Steve Hanson" w:date="2014-03-06T17:17:00Z">
              <w:r>
                <w:rPr>
                  <w:rFonts w:ascii="Arial" w:hAnsi="Arial" w:cs="Arial"/>
                  <w:sz w:val="20"/>
                  <w:szCs w:val="20"/>
                </w:rPr>
                <w:t>n</w:t>
              </w:r>
            </w:ins>
            <w:del w:id="106" w:author="Steve Hanson" w:date="2014-03-06T17:17:00Z">
              <w:r w:rsidR="00131373" w:rsidDel="00C11C58">
                <w:rPr>
                  <w:rFonts w:ascii="Arial" w:hAnsi="Arial" w:cs="Arial"/>
                  <w:sz w:val="20"/>
                  <w:szCs w:val="20"/>
                </w:rPr>
                <w:delText>N</w:delText>
              </w:r>
            </w:del>
            <w:r w:rsidR="002B4ADD" w:rsidRPr="000C4677">
              <w:rPr>
                <w:rFonts w:ascii="Arial" w:hAnsi="Arial" w:cs="Arial"/>
                <w:sz w:val="20"/>
                <w:szCs w:val="20"/>
              </w:rPr>
              <w:t>ever</w:t>
            </w:r>
          </w:p>
        </w:tc>
        <w:tc>
          <w:tcPr>
            <w:tcW w:w="6155" w:type="dxa"/>
            <w:tcBorders>
              <w:top w:val="single" w:sz="4" w:space="0" w:color="auto"/>
              <w:left w:val="single" w:sz="4" w:space="0" w:color="auto"/>
              <w:bottom w:val="single" w:sz="4" w:space="0" w:color="auto"/>
              <w:right w:val="single" w:sz="4" w:space="0" w:color="auto"/>
            </w:tcBorders>
            <w:shd w:val="clear" w:color="auto" w:fill="auto"/>
            <w:hideMark/>
          </w:tcPr>
          <w:p w:rsidR="002B4ADD" w:rsidRPr="000C4677" w:rsidRDefault="002B4ADD">
            <w:pPr>
              <w:rPr>
                <w:rFonts w:ascii="Arial" w:hAnsi="Arial" w:cs="Arial"/>
                <w:sz w:val="20"/>
                <w:szCs w:val="20"/>
              </w:rPr>
            </w:pPr>
            <w:r w:rsidRPr="000C4677">
              <w:rPr>
                <w:rFonts w:ascii="Arial" w:hAnsi="Arial" w:cs="Arial"/>
                <w:sz w:val="20"/>
                <w:szCs w:val="20"/>
              </w:rPr>
              <w:t>All occurrences MUST be found in the data, along with their associated separator.</w:t>
            </w:r>
          </w:p>
        </w:tc>
      </w:tr>
      <w:tr w:rsidR="002B4ADD" w:rsidRPr="000C4677" w:rsidTr="000C4677">
        <w:trPr>
          <w:trHeight w:val="156"/>
        </w:trPr>
        <w:tc>
          <w:tcPr>
            <w:tcW w:w="2209" w:type="dxa"/>
            <w:tcBorders>
              <w:top w:val="single" w:sz="4" w:space="0" w:color="auto"/>
              <w:left w:val="single" w:sz="4" w:space="0" w:color="auto"/>
              <w:bottom w:val="single" w:sz="4" w:space="0" w:color="auto"/>
              <w:right w:val="single" w:sz="4" w:space="0" w:color="auto"/>
            </w:tcBorders>
            <w:shd w:val="clear" w:color="auto" w:fill="auto"/>
            <w:hideMark/>
          </w:tcPr>
          <w:p w:rsidR="002B4ADD" w:rsidRPr="000C4677" w:rsidRDefault="002B4ADD">
            <w:pPr>
              <w:rPr>
                <w:rFonts w:ascii="Arial" w:hAnsi="Arial" w:cs="Arial"/>
                <w:sz w:val="20"/>
                <w:szCs w:val="20"/>
              </w:rPr>
            </w:pPr>
            <w:proofErr w:type="spellStart"/>
            <w:r w:rsidRPr="000C4677">
              <w:rPr>
                <w:rFonts w:ascii="Arial" w:hAnsi="Arial" w:cs="Arial"/>
                <w:sz w:val="20"/>
                <w:szCs w:val="20"/>
              </w:rPr>
              <w:t>trailingEmptyStrict</w:t>
            </w:r>
            <w:proofErr w:type="spellEnd"/>
          </w:p>
        </w:tc>
        <w:tc>
          <w:tcPr>
            <w:tcW w:w="6155" w:type="dxa"/>
            <w:tcBorders>
              <w:top w:val="single" w:sz="4" w:space="0" w:color="auto"/>
              <w:left w:val="single" w:sz="4" w:space="0" w:color="auto"/>
              <w:bottom w:val="single" w:sz="4" w:space="0" w:color="auto"/>
              <w:right w:val="single" w:sz="4" w:space="0" w:color="auto"/>
            </w:tcBorders>
            <w:shd w:val="clear" w:color="auto" w:fill="auto"/>
            <w:hideMark/>
          </w:tcPr>
          <w:p w:rsidR="002B4ADD" w:rsidRPr="000C4677" w:rsidRDefault="00EC642B" w:rsidP="00E94B00">
            <w:pPr>
              <w:rPr>
                <w:rFonts w:ascii="Arial" w:hAnsi="Arial" w:cs="Arial"/>
                <w:sz w:val="20"/>
                <w:szCs w:val="20"/>
              </w:rPr>
            </w:pPr>
            <w:r>
              <w:rPr>
                <w:rFonts w:ascii="Arial" w:hAnsi="Arial" w:cs="Arial"/>
                <w:sz w:val="20"/>
                <w:szCs w:val="20"/>
              </w:rPr>
              <w:t>T</w:t>
            </w:r>
            <w:r w:rsidR="002B4ADD" w:rsidRPr="000C4677">
              <w:rPr>
                <w:rFonts w:ascii="Arial" w:hAnsi="Arial" w:cs="Arial"/>
                <w:sz w:val="20"/>
                <w:szCs w:val="20"/>
              </w:rPr>
              <w:t xml:space="preserve">railing occurrences MUST be omitted from the data, along with their associated separator. </w:t>
            </w:r>
          </w:p>
        </w:tc>
      </w:tr>
      <w:tr w:rsidR="002B4ADD" w:rsidRPr="000C4677" w:rsidTr="000C4677">
        <w:trPr>
          <w:trHeight w:val="156"/>
        </w:trPr>
        <w:tc>
          <w:tcPr>
            <w:tcW w:w="2209" w:type="dxa"/>
            <w:tcBorders>
              <w:top w:val="single" w:sz="4" w:space="0" w:color="auto"/>
              <w:left w:val="single" w:sz="4" w:space="0" w:color="auto"/>
              <w:bottom w:val="single" w:sz="4" w:space="0" w:color="auto"/>
              <w:right w:val="single" w:sz="4" w:space="0" w:color="auto"/>
            </w:tcBorders>
            <w:shd w:val="clear" w:color="auto" w:fill="auto"/>
            <w:hideMark/>
          </w:tcPr>
          <w:p w:rsidR="002B4ADD" w:rsidRPr="000C4677" w:rsidRDefault="002B4ADD">
            <w:pPr>
              <w:rPr>
                <w:rFonts w:ascii="Arial" w:hAnsi="Arial" w:cs="Arial"/>
                <w:sz w:val="20"/>
                <w:szCs w:val="20"/>
              </w:rPr>
            </w:pPr>
            <w:proofErr w:type="spellStart"/>
            <w:r w:rsidRPr="000C4677">
              <w:rPr>
                <w:rFonts w:ascii="Arial" w:hAnsi="Arial" w:cs="Arial"/>
                <w:sz w:val="20"/>
                <w:szCs w:val="20"/>
              </w:rPr>
              <w:t>trailingEmpty</w:t>
            </w:r>
            <w:proofErr w:type="spellEnd"/>
          </w:p>
        </w:tc>
        <w:tc>
          <w:tcPr>
            <w:tcW w:w="6155" w:type="dxa"/>
            <w:tcBorders>
              <w:top w:val="single" w:sz="4" w:space="0" w:color="auto"/>
              <w:left w:val="single" w:sz="4" w:space="0" w:color="auto"/>
              <w:bottom w:val="single" w:sz="4" w:space="0" w:color="auto"/>
              <w:right w:val="single" w:sz="4" w:space="0" w:color="auto"/>
            </w:tcBorders>
            <w:shd w:val="clear" w:color="auto" w:fill="auto"/>
            <w:hideMark/>
          </w:tcPr>
          <w:p w:rsidR="002B4ADD" w:rsidRPr="000C4677" w:rsidRDefault="00EC642B" w:rsidP="00E94B00">
            <w:pPr>
              <w:rPr>
                <w:rFonts w:ascii="Arial" w:hAnsi="Arial" w:cs="Arial"/>
                <w:sz w:val="20"/>
                <w:szCs w:val="20"/>
              </w:rPr>
            </w:pPr>
            <w:r>
              <w:rPr>
                <w:rFonts w:ascii="Arial" w:hAnsi="Arial" w:cs="Arial"/>
                <w:sz w:val="20"/>
                <w:szCs w:val="20"/>
              </w:rPr>
              <w:t>T</w:t>
            </w:r>
            <w:r w:rsidR="002B4ADD" w:rsidRPr="000C4677">
              <w:rPr>
                <w:rFonts w:ascii="Arial" w:hAnsi="Arial" w:cs="Arial"/>
                <w:sz w:val="20"/>
                <w:szCs w:val="20"/>
              </w:rPr>
              <w:t>railing occurrences MAY be omitted from the data, along with their associated separator.</w:t>
            </w:r>
          </w:p>
        </w:tc>
      </w:tr>
      <w:tr w:rsidR="002B4ADD" w:rsidRPr="000C4677" w:rsidTr="000C4677">
        <w:trPr>
          <w:trHeight w:val="156"/>
        </w:trPr>
        <w:tc>
          <w:tcPr>
            <w:tcW w:w="2209" w:type="dxa"/>
            <w:tcBorders>
              <w:top w:val="single" w:sz="4" w:space="0" w:color="auto"/>
              <w:left w:val="single" w:sz="4" w:space="0" w:color="auto"/>
              <w:bottom w:val="single" w:sz="4" w:space="0" w:color="auto"/>
              <w:right w:val="single" w:sz="4" w:space="0" w:color="auto"/>
            </w:tcBorders>
            <w:shd w:val="clear" w:color="auto" w:fill="auto"/>
            <w:hideMark/>
          </w:tcPr>
          <w:p w:rsidR="002B4ADD" w:rsidRPr="000C4677" w:rsidRDefault="002B4ADD">
            <w:pPr>
              <w:rPr>
                <w:rFonts w:ascii="Arial" w:hAnsi="Arial" w:cs="Arial"/>
                <w:sz w:val="20"/>
                <w:szCs w:val="20"/>
              </w:rPr>
            </w:pPr>
            <w:proofErr w:type="spellStart"/>
            <w:r w:rsidRPr="000C4677">
              <w:rPr>
                <w:rFonts w:ascii="Arial" w:hAnsi="Arial" w:cs="Arial"/>
                <w:sz w:val="20"/>
                <w:szCs w:val="20"/>
              </w:rPr>
              <w:t>anyEmpty</w:t>
            </w:r>
            <w:proofErr w:type="spellEnd"/>
          </w:p>
        </w:tc>
        <w:tc>
          <w:tcPr>
            <w:tcW w:w="6155" w:type="dxa"/>
            <w:tcBorders>
              <w:top w:val="single" w:sz="4" w:space="0" w:color="auto"/>
              <w:left w:val="single" w:sz="4" w:space="0" w:color="auto"/>
              <w:bottom w:val="single" w:sz="4" w:space="0" w:color="auto"/>
              <w:right w:val="single" w:sz="4" w:space="0" w:color="auto"/>
            </w:tcBorders>
            <w:shd w:val="clear" w:color="auto" w:fill="auto"/>
            <w:hideMark/>
          </w:tcPr>
          <w:p w:rsidR="002B4ADD" w:rsidRPr="000C4677" w:rsidRDefault="002B4ADD" w:rsidP="0016042B">
            <w:pPr>
              <w:rPr>
                <w:rFonts w:ascii="Arial" w:eastAsia="Arial Unicode MS" w:hAnsi="Arial" w:cs="Arial"/>
                <w:sz w:val="20"/>
                <w:szCs w:val="20"/>
              </w:rPr>
            </w:pPr>
            <w:r w:rsidRPr="000C4677">
              <w:rPr>
                <w:rFonts w:ascii="Arial" w:hAnsi="Arial" w:cs="Arial"/>
                <w:sz w:val="20"/>
                <w:szCs w:val="20"/>
              </w:rPr>
              <w:t>Occurrences that have zero length representation MAY be omitted from the data, along with their associated separator. I</w:t>
            </w:r>
            <w:r w:rsidRPr="000C4677">
              <w:rPr>
                <w:rFonts w:ascii="Arial" w:eastAsia="Arial Unicode MS" w:hAnsi="Arial" w:cs="Arial"/>
                <w:sz w:val="20"/>
                <w:szCs w:val="20"/>
              </w:rPr>
              <w:t xml:space="preserve">t must be possible for speculative parsing to identify which elements are present. </w:t>
            </w:r>
          </w:p>
        </w:tc>
      </w:tr>
    </w:tbl>
    <w:p w:rsidR="002B4ADD" w:rsidRDefault="002B4ADD" w:rsidP="002B4ADD">
      <w:pPr>
        <w:rPr>
          <w:rFonts w:ascii="Arial" w:hAnsi="Arial" w:cs="Arial"/>
          <w:sz w:val="20"/>
          <w:szCs w:val="20"/>
        </w:rPr>
      </w:pPr>
    </w:p>
    <w:p w:rsidR="00A17F3D" w:rsidRDefault="00A17F3D" w:rsidP="00A17F3D">
      <w:pPr>
        <w:rPr>
          <w:rFonts w:ascii="Arial" w:hAnsi="Arial" w:cs="Arial"/>
          <w:sz w:val="20"/>
          <w:szCs w:val="20"/>
        </w:rPr>
      </w:pPr>
      <w:r>
        <w:rPr>
          <w:rFonts w:ascii="Arial" w:hAnsi="Arial" w:cs="Arial"/>
          <w:sz w:val="20"/>
          <w:szCs w:val="20"/>
        </w:rPr>
        <w:t xml:space="preserve">It is a schema definition error if a sequence has </w:t>
      </w:r>
      <w:proofErr w:type="spellStart"/>
      <w:r>
        <w:rPr>
          <w:rFonts w:ascii="Arial" w:hAnsi="Arial" w:cs="Arial"/>
          <w:sz w:val="20"/>
          <w:szCs w:val="20"/>
        </w:rPr>
        <w:t>separatorSuppressionPolicy</w:t>
      </w:r>
      <w:proofErr w:type="spellEnd"/>
      <w:r>
        <w:rPr>
          <w:rFonts w:ascii="Arial" w:hAnsi="Arial" w:cs="Arial"/>
          <w:sz w:val="20"/>
          <w:szCs w:val="20"/>
        </w:rPr>
        <w:t xml:space="preserve"> ‘never’ and a child element has </w:t>
      </w:r>
      <w:proofErr w:type="spellStart"/>
      <w:r>
        <w:rPr>
          <w:rFonts w:ascii="Arial" w:hAnsi="Arial" w:cs="Arial"/>
          <w:sz w:val="20"/>
          <w:szCs w:val="20"/>
        </w:rPr>
        <w:t>occursCountKind</w:t>
      </w:r>
      <w:proofErr w:type="spellEnd"/>
      <w:r>
        <w:rPr>
          <w:rFonts w:ascii="Arial" w:hAnsi="Arial" w:cs="Arial"/>
          <w:sz w:val="20"/>
          <w:szCs w:val="20"/>
        </w:rPr>
        <w:t xml:space="preserve"> ‘implicit’ and </w:t>
      </w:r>
      <w:proofErr w:type="spellStart"/>
      <w:r>
        <w:rPr>
          <w:rFonts w:ascii="Arial" w:hAnsi="Arial" w:cs="Arial"/>
          <w:sz w:val="20"/>
          <w:szCs w:val="20"/>
        </w:rPr>
        <w:t>maxOccurs</w:t>
      </w:r>
      <w:proofErr w:type="spellEnd"/>
      <w:r>
        <w:rPr>
          <w:rFonts w:ascii="Arial" w:hAnsi="Arial" w:cs="Arial"/>
          <w:sz w:val="20"/>
          <w:szCs w:val="20"/>
        </w:rPr>
        <w:t xml:space="preserve"> ‘unbounded’.</w:t>
      </w:r>
    </w:p>
    <w:p w:rsidR="002B4ADD" w:rsidRDefault="002B4ADD" w:rsidP="002B4ADD">
      <w:pPr>
        <w:rPr>
          <w:rFonts w:ascii="Arial" w:hAnsi="Arial" w:cs="Arial"/>
          <w:sz w:val="20"/>
          <w:szCs w:val="20"/>
        </w:rPr>
      </w:pPr>
    </w:p>
    <w:p w:rsidR="002B4ADD" w:rsidRDefault="002B4ADD" w:rsidP="002B4ADD">
      <w:pPr>
        <w:rPr>
          <w:rFonts w:ascii="Arial" w:hAnsi="Arial" w:cs="Arial"/>
          <w:sz w:val="20"/>
          <w:szCs w:val="20"/>
        </w:rPr>
      </w:pPr>
      <w:r>
        <w:rPr>
          <w:rFonts w:ascii="Arial" w:hAnsi="Arial" w:cs="Arial"/>
          <w:sz w:val="20"/>
          <w:szCs w:val="20"/>
        </w:rPr>
        <w:t xml:space="preserve">It is a schema definition error if a sequence has </w:t>
      </w:r>
      <w:proofErr w:type="spellStart"/>
      <w:r>
        <w:rPr>
          <w:rFonts w:ascii="Arial" w:hAnsi="Arial" w:cs="Arial"/>
          <w:sz w:val="20"/>
          <w:szCs w:val="20"/>
        </w:rPr>
        <w:t>separatorSuppressionPolicy</w:t>
      </w:r>
      <w:proofErr w:type="spellEnd"/>
      <w:r>
        <w:rPr>
          <w:rFonts w:ascii="Arial" w:hAnsi="Arial" w:cs="Arial"/>
          <w:sz w:val="20"/>
          <w:szCs w:val="20"/>
        </w:rPr>
        <w:t xml:space="preserve"> ‘</w:t>
      </w:r>
      <w:proofErr w:type="spellStart"/>
      <w:r>
        <w:rPr>
          <w:rFonts w:ascii="Arial" w:hAnsi="Arial" w:cs="Arial"/>
          <w:sz w:val="20"/>
          <w:szCs w:val="20"/>
        </w:rPr>
        <w:t>trailingEmptyStrict</w:t>
      </w:r>
      <w:proofErr w:type="spellEnd"/>
      <w:r>
        <w:rPr>
          <w:rFonts w:ascii="Arial" w:hAnsi="Arial" w:cs="Arial"/>
          <w:sz w:val="20"/>
          <w:szCs w:val="20"/>
        </w:rPr>
        <w:t>’ or ‘</w:t>
      </w:r>
      <w:proofErr w:type="spellStart"/>
      <w:r>
        <w:rPr>
          <w:rFonts w:ascii="Arial" w:hAnsi="Arial" w:cs="Arial"/>
          <w:sz w:val="20"/>
          <w:szCs w:val="20"/>
        </w:rPr>
        <w:t>trailingEmpty</w:t>
      </w:r>
      <w:proofErr w:type="spellEnd"/>
      <w:r>
        <w:rPr>
          <w:rFonts w:ascii="Arial" w:hAnsi="Arial" w:cs="Arial"/>
          <w:sz w:val="20"/>
          <w:szCs w:val="20"/>
        </w:rPr>
        <w:t xml:space="preserve">’, and a child element has </w:t>
      </w:r>
      <w:proofErr w:type="spellStart"/>
      <w:r>
        <w:rPr>
          <w:rFonts w:ascii="Arial" w:hAnsi="Arial" w:cs="Arial"/>
          <w:sz w:val="20"/>
          <w:szCs w:val="20"/>
        </w:rPr>
        <w:t>occursCountKind</w:t>
      </w:r>
      <w:proofErr w:type="spellEnd"/>
      <w:r>
        <w:rPr>
          <w:rFonts w:ascii="Arial" w:hAnsi="Arial" w:cs="Arial"/>
          <w:sz w:val="20"/>
          <w:szCs w:val="20"/>
        </w:rPr>
        <w:t xml:space="preserve"> ‘implicit’ and </w:t>
      </w:r>
      <w:proofErr w:type="spellStart"/>
      <w:r>
        <w:rPr>
          <w:rFonts w:ascii="Arial" w:hAnsi="Arial" w:cs="Arial"/>
          <w:sz w:val="20"/>
          <w:szCs w:val="20"/>
        </w:rPr>
        <w:t>maxOccurs</w:t>
      </w:r>
      <w:proofErr w:type="spellEnd"/>
      <w:r>
        <w:rPr>
          <w:rFonts w:ascii="Arial" w:hAnsi="Arial" w:cs="Arial"/>
          <w:sz w:val="20"/>
          <w:szCs w:val="20"/>
        </w:rPr>
        <w:t xml:space="preserve"> ‘unbounded’ </w:t>
      </w:r>
      <w:r>
        <w:rPr>
          <w:rFonts w:ascii="Arial" w:hAnsi="Arial" w:cs="Arial"/>
          <w:sz w:val="20"/>
          <w:szCs w:val="20"/>
        </w:rPr>
        <w:lastRenderedPageBreak/>
        <w:t xml:space="preserve">and </w:t>
      </w:r>
      <w:r w:rsidR="004E37FC">
        <w:rPr>
          <w:rFonts w:ascii="Arial" w:hAnsi="Arial" w:cs="Arial"/>
          <w:sz w:val="20"/>
          <w:szCs w:val="20"/>
        </w:rPr>
        <w:t>either the child element</w:t>
      </w:r>
      <w:r>
        <w:rPr>
          <w:rFonts w:ascii="Arial" w:hAnsi="Arial" w:cs="Arial"/>
          <w:sz w:val="20"/>
          <w:szCs w:val="20"/>
        </w:rPr>
        <w:t xml:space="preserve"> cannot have potentially trailing occurrences or </w:t>
      </w:r>
      <w:r w:rsidR="004E37FC">
        <w:rPr>
          <w:rFonts w:ascii="Arial" w:hAnsi="Arial" w:cs="Arial"/>
          <w:sz w:val="20"/>
          <w:szCs w:val="20"/>
        </w:rPr>
        <w:t xml:space="preserve">the child element </w:t>
      </w:r>
      <w:r>
        <w:rPr>
          <w:rFonts w:ascii="Arial" w:hAnsi="Arial" w:cs="Arial"/>
          <w:sz w:val="20"/>
          <w:szCs w:val="20"/>
        </w:rPr>
        <w:t xml:space="preserve">can have potentially trailing occurrences but </w:t>
      </w:r>
      <w:r w:rsidR="00A072BE">
        <w:rPr>
          <w:rFonts w:ascii="Arial" w:hAnsi="Arial" w:cs="Arial"/>
          <w:sz w:val="20"/>
          <w:szCs w:val="20"/>
        </w:rPr>
        <w:t xml:space="preserve">the element </w:t>
      </w:r>
      <w:r>
        <w:rPr>
          <w:rFonts w:ascii="Arial" w:hAnsi="Arial" w:cs="Arial"/>
          <w:sz w:val="20"/>
          <w:szCs w:val="20"/>
        </w:rPr>
        <w:t xml:space="preserve">is not </w:t>
      </w:r>
      <w:r w:rsidR="004E37FC">
        <w:rPr>
          <w:rFonts w:ascii="Arial" w:hAnsi="Arial" w:cs="Arial"/>
          <w:sz w:val="20"/>
          <w:szCs w:val="20"/>
        </w:rPr>
        <w:t xml:space="preserve">declared </w:t>
      </w:r>
      <w:r w:rsidR="00A072BE">
        <w:rPr>
          <w:rFonts w:ascii="Arial" w:hAnsi="Arial" w:cs="Arial"/>
          <w:sz w:val="20"/>
          <w:szCs w:val="20"/>
        </w:rPr>
        <w:t xml:space="preserve">last </w:t>
      </w:r>
      <w:r>
        <w:rPr>
          <w:rFonts w:ascii="Arial" w:hAnsi="Arial" w:cs="Arial"/>
          <w:sz w:val="20"/>
          <w:szCs w:val="20"/>
        </w:rPr>
        <w:t>in the sequence.</w:t>
      </w:r>
    </w:p>
    <w:p w:rsidR="002B4ADD" w:rsidRDefault="002B4ADD">
      <w:pPr>
        <w:rPr>
          <w:rFonts w:ascii="Arial" w:hAnsi="Arial" w:cs="Arial"/>
          <w:sz w:val="20"/>
          <w:szCs w:val="20"/>
        </w:rPr>
      </w:pPr>
    </w:p>
    <w:p w:rsidR="00131373" w:rsidRDefault="00131373">
      <w:pPr>
        <w:rPr>
          <w:rFonts w:ascii="Arial" w:hAnsi="Arial" w:cs="Arial"/>
          <w:sz w:val="20"/>
          <w:szCs w:val="20"/>
        </w:rPr>
      </w:pPr>
    </w:p>
    <w:p w:rsidR="002B4ADD" w:rsidRDefault="002B4ADD">
      <w:pPr>
        <w:rPr>
          <w:rFonts w:ascii="Arial" w:hAnsi="Arial" w:cs="Arial"/>
          <w:sz w:val="20"/>
          <w:szCs w:val="20"/>
        </w:rPr>
      </w:pPr>
    </w:p>
    <w:p w:rsidR="004507FD" w:rsidRPr="002225BF" w:rsidRDefault="004507FD" w:rsidP="004507FD">
      <w:pPr>
        <w:rPr>
          <w:rFonts w:ascii="Arial" w:hAnsi="Arial" w:cs="Arial"/>
          <w:b/>
          <w:sz w:val="22"/>
          <w:szCs w:val="22"/>
        </w:rPr>
      </w:pPr>
      <w:r w:rsidRPr="002225BF">
        <w:rPr>
          <w:rFonts w:ascii="Arial" w:hAnsi="Arial" w:cs="Arial"/>
          <w:b/>
          <w:sz w:val="22"/>
          <w:szCs w:val="22"/>
        </w:rPr>
        <w:t>Parsing</w:t>
      </w:r>
    </w:p>
    <w:p w:rsidR="004507FD" w:rsidRDefault="004507FD" w:rsidP="004507FD">
      <w:pPr>
        <w:rPr>
          <w:rFonts w:ascii="Arial" w:hAnsi="Arial" w:cs="Arial"/>
          <w:sz w:val="20"/>
          <w:szCs w:val="20"/>
        </w:rPr>
      </w:pPr>
    </w:p>
    <w:p w:rsidR="004507FD" w:rsidRDefault="004507FD" w:rsidP="004507FD">
      <w:pPr>
        <w:rPr>
          <w:rFonts w:ascii="Arial" w:hAnsi="Arial" w:cs="Arial"/>
          <w:sz w:val="20"/>
          <w:szCs w:val="20"/>
        </w:rPr>
      </w:pPr>
      <w:r>
        <w:rPr>
          <w:rFonts w:ascii="Arial" w:hAnsi="Arial" w:cs="Arial"/>
          <w:sz w:val="20"/>
          <w:szCs w:val="20"/>
        </w:rPr>
        <w:t xml:space="preserve">When an element is required and is not an array then one occurrence is always expected along with its separator. The </w:t>
      </w:r>
      <w:proofErr w:type="spellStart"/>
      <w:r>
        <w:rPr>
          <w:rFonts w:ascii="Arial" w:hAnsi="Arial" w:cs="Arial"/>
          <w:sz w:val="20"/>
          <w:szCs w:val="20"/>
        </w:rPr>
        <w:t>separatorSuppressionPolicy</w:t>
      </w:r>
      <w:proofErr w:type="spellEnd"/>
      <w:r>
        <w:rPr>
          <w:rFonts w:ascii="Arial" w:hAnsi="Arial" w:cs="Arial"/>
          <w:sz w:val="20"/>
          <w:szCs w:val="20"/>
        </w:rPr>
        <w:t xml:space="preserve"> is not applicable and the implied behaviour is ‘never’.</w:t>
      </w:r>
    </w:p>
    <w:p w:rsidR="004507FD" w:rsidRDefault="004507FD" w:rsidP="004507FD">
      <w:pPr>
        <w:rPr>
          <w:rFonts w:ascii="Arial" w:hAnsi="Arial" w:cs="Arial"/>
          <w:sz w:val="20"/>
          <w:szCs w:val="20"/>
        </w:rPr>
      </w:pPr>
    </w:p>
    <w:p w:rsidR="004507FD" w:rsidRDefault="004507FD" w:rsidP="004507FD">
      <w:pPr>
        <w:rPr>
          <w:rFonts w:ascii="Arial" w:hAnsi="Arial" w:cs="Arial"/>
          <w:sz w:val="20"/>
          <w:szCs w:val="20"/>
        </w:rPr>
      </w:pPr>
      <w:r>
        <w:rPr>
          <w:rFonts w:ascii="Arial" w:hAnsi="Arial" w:cs="Arial"/>
          <w:sz w:val="20"/>
          <w:szCs w:val="20"/>
        </w:rPr>
        <w:t xml:space="preserve">Otherwise the behaviour is dependent on </w:t>
      </w:r>
      <w:proofErr w:type="spellStart"/>
      <w:r>
        <w:rPr>
          <w:rFonts w:ascii="Arial" w:hAnsi="Arial" w:cs="Arial"/>
          <w:sz w:val="20"/>
          <w:szCs w:val="20"/>
        </w:rPr>
        <w:t>occursCountKind</w:t>
      </w:r>
      <w:proofErr w:type="spellEnd"/>
      <w:r>
        <w:rPr>
          <w:rFonts w:ascii="Arial" w:hAnsi="Arial" w:cs="Arial"/>
          <w:sz w:val="20"/>
          <w:szCs w:val="20"/>
        </w:rPr>
        <w:t>.</w:t>
      </w:r>
    </w:p>
    <w:p w:rsidR="004507FD" w:rsidRDefault="004507FD" w:rsidP="004507FD">
      <w:pPr>
        <w:rPr>
          <w:rFonts w:ascii="Arial" w:hAnsi="Arial" w:cs="Arial"/>
          <w:sz w:val="20"/>
          <w:szCs w:val="20"/>
        </w:rPr>
      </w:pPr>
    </w:p>
    <w:p w:rsidR="004507FD" w:rsidRDefault="004507FD" w:rsidP="004507FD">
      <w:pPr>
        <w:rPr>
          <w:rFonts w:ascii="Arial" w:hAnsi="Arial" w:cs="Arial"/>
          <w:sz w:val="20"/>
          <w:szCs w:val="20"/>
        </w:rPr>
      </w:pPr>
      <w:r>
        <w:rPr>
          <w:rFonts w:ascii="Arial" w:hAnsi="Arial" w:cs="Arial"/>
          <w:sz w:val="20"/>
          <w:szCs w:val="20"/>
        </w:rPr>
        <w:t xml:space="preserve">When </w:t>
      </w:r>
      <w:proofErr w:type="spellStart"/>
      <w:r>
        <w:rPr>
          <w:rFonts w:ascii="Arial" w:hAnsi="Arial" w:cs="Arial"/>
          <w:sz w:val="20"/>
          <w:szCs w:val="20"/>
        </w:rPr>
        <w:t>occursCountKind</w:t>
      </w:r>
      <w:proofErr w:type="spellEnd"/>
      <w:r>
        <w:rPr>
          <w:rFonts w:ascii="Arial" w:hAnsi="Arial" w:cs="Arial"/>
          <w:sz w:val="20"/>
          <w:szCs w:val="20"/>
        </w:rPr>
        <w:t xml:space="preserve"> is ‘fixed’ </w:t>
      </w:r>
      <w:proofErr w:type="spellStart"/>
      <w:r>
        <w:rPr>
          <w:rFonts w:ascii="Arial" w:hAnsi="Arial" w:cs="Arial"/>
          <w:sz w:val="20"/>
          <w:szCs w:val="20"/>
        </w:rPr>
        <w:t>minOccurs</w:t>
      </w:r>
      <w:proofErr w:type="spellEnd"/>
      <w:r>
        <w:rPr>
          <w:rFonts w:ascii="Arial" w:hAnsi="Arial" w:cs="Arial"/>
          <w:sz w:val="20"/>
          <w:szCs w:val="20"/>
        </w:rPr>
        <w:t xml:space="preserve"> occurrences are always expected along with their separators. The </w:t>
      </w:r>
      <w:proofErr w:type="spellStart"/>
      <w:r>
        <w:rPr>
          <w:rFonts w:ascii="Arial" w:hAnsi="Arial" w:cs="Arial"/>
          <w:sz w:val="20"/>
          <w:szCs w:val="20"/>
        </w:rPr>
        <w:t>separatorSuppressionPolicy</w:t>
      </w:r>
      <w:proofErr w:type="spellEnd"/>
      <w:r>
        <w:rPr>
          <w:rFonts w:ascii="Arial" w:hAnsi="Arial" w:cs="Arial"/>
          <w:sz w:val="20"/>
          <w:szCs w:val="20"/>
        </w:rPr>
        <w:t xml:space="preserve"> is not applicable and the implied behaviour is ‘never’.</w:t>
      </w:r>
    </w:p>
    <w:p w:rsidR="004507FD" w:rsidRDefault="004507FD" w:rsidP="004507FD">
      <w:pPr>
        <w:rPr>
          <w:rFonts w:ascii="Arial" w:hAnsi="Arial" w:cs="Arial"/>
          <w:sz w:val="20"/>
          <w:szCs w:val="20"/>
        </w:rPr>
      </w:pPr>
    </w:p>
    <w:p w:rsidR="004507FD" w:rsidRDefault="004507FD" w:rsidP="004507FD">
      <w:pPr>
        <w:rPr>
          <w:rFonts w:ascii="Arial" w:hAnsi="Arial" w:cs="Arial"/>
          <w:sz w:val="20"/>
          <w:szCs w:val="20"/>
        </w:rPr>
      </w:pPr>
      <w:r>
        <w:rPr>
          <w:rFonts w:ascii="Arial" w:hAnsi="Arial" w:cs="Arial"/>
          <w:sz w:val="20"/>
          <w:szCs w:val="20"/>
        </w:rPr>
        <w:t xml:space="preserve">When </w:t>
      </w:r>
      <w:proofErr w:type="spellStart"/>
      <w:r>
        <w:rPr>
          <w:rFonts w:ascii="Arial" w:hAnsi="Arial" w:cs="Arial"/>
          <w:sz w:val="20"/>
          <w:szCs w:val="20"/>
        </w:rPr>
        <w:t>occursCountKind</w:t>
      </w:r>
      <w:proofErr w:type="spellEnd"/>
      <w:r>
        <w:rPr>
          <w:rFonts w:ascii="Arial" w:hAnsi="Arial" w:cs="Arial"/>
          <w:sz w:val="20"/>
          <w:szCs w:val="20"/>
        </w:rPr>
        <w:t xml:space="preserve"> is ‘expression’ </w:t>
      </w:r>
      <w:proofErr w:type="spellStart"/>
      <w:r>
        <w:rPr>
          <w:rFonts w:ascii="Arial" w:hAnsi="Arial" w:cs="Arial"/>
          <w:sz w:val="20"/>
          <w:szCs w:val="20"/>
        </w:rPr>
        <w:t>occursCount</w:t>
      </w:r>
      <w:proofErr w:type="spellEnd"/>
      <w:r>
        <w:rPr>
          <w:rFonts w:ascii="Arial" w:hAnsi="Arial" w:cs="Arial"/>
          <w:sz w:val="20"/>
          <w:szCs w:val="20"/>
        </w:rPr>
        <w:t xml:space="preserve"> occurrences are always expected along with their separators. The </w:t>
      </w:r>
      <w:proofErr w:type="spellStart"/>
      <w:r>
        <w:rPr>
          <w:rFonts w:ascii="Arial" w:hAnsi="Arial" w:cs="Arial"/>
          <w:sz w:val="20"/>
          <w:szCs w:val="20"/>
        </w:rPr>
        <w:t>separatorSuppressionPolicy</w:t>
      </w:r>
      <w:proofErr w:type="spellEnd"/>
      <w:r>
        <w:rPr>
          <w:rFonts w:ascii="Arial" w:hAnsi="Arial" w:cs="Arial"/>
          <w:sz w:val="20"/>
          <w:szCs w:val="20"/>
        </w:rPr>
        <w:t xml:space="preserve"> is not applicable and the implied behaviour is ‘never’.</w:t>
      </w:r>
    </w:p>
    <w:p w:rsidR="004507FD" w:rsidRDefault="004507FD" w:rsidP="004507FD">
      <w:pPr>
        <w:rPr>
          <w:rFonts w:ascii="Arial" w:hAnsi="Arial" w:cs="Arial"/>
          <w:sz w:val="20"/>
          <w:szCs w:val="20"/>
        </w:rPr>
      </w:pPr>
    </w:p>
    <w:p w:rsidR="004507FD" w:rsidRDefault="004507FD" w:rsidP="004507FD">
      <w:pPr>
        <w:rPr>
          <w:rFonts w:ascii="Arial" w:hAnsi="Arial" w:cs="Arial"/>
          <w:sz w:val="20"/>
          <w:szCs w:val="20"/>
        </w:rPr>
      </w:pPr>
      <w:r>
        <w:rPr>
          <w:rFonts w:ascii="Arial" w:hAnsi="Arial" w:cs="Arial"/>
          <w:sz w:val="20"/>
          <w:szCs w:val="20"/>
        </w:rPr>
        <w:t xml:space="preserve">When </w:t>
      </w:r>
      <w:proofErr w:type="spellStart"/>
      <w:r>
        <w:rPr>
          <w:rFonts w:ascii="Arial" w:hAnsi="Arial" w:cs="Arial"/>
          <w:sz w:val="20"/>
          <w:szCs w:val="20"/>
        </w:rPr>
        <w:t>occursCountKind</w:t>
      </w:r>
      <w:proofErr w:type="spellEnd"/>
      <w:r>
        <w:rPr>
          <w:rFonts w:ascii="Arial" w:hAnsi="Arial" w:cs="Arial"/>
          <w:sz w:val="20"/>
          <w:szCs w:val="20"/>
        </w:rPr>
        <w:t xml:space="preserve"> is ‘parsed’ </w:t>
      </w:r>
      <w:r w:rsidR="0016042B">
        <w:rPr>
          <w:rFonts w:ascii="Arial" w:hAnsi="Arial" w:cs="Arial"/>
          <w:sz w:val="20"/>
          <w:szCs w:val="20"/>
        </w:rPr>
        <w:t>any</w:t>
      </w:r>
      <w:r>
        <w:rPr>
          <w:rFonts w:ascii="Arial" w:hAnsi="Arial" w:cs="Arial"/>
          <w:sz w:val="20"/>
          <w:szCs w:val="20"/>
        </w:rPr>
        <w:t xml:space="preserve"> number of occurrences and their separators </w:t>
      </w:r>
      <w:r w:rsidR="0016042B">
        <w:rPr>
          <w:rFonts w:ascii="Arial" w:hAnsi="Arial" w:cs="Arial"/>
          <w:sz w:val="20"/>
          <w:szCs w:val="20"/>
        </w:rPr>
        <w:t>are</w:t>
      </w:r>
      <w:r>
        <w:rPr>
          <w:rFonts w:ascii="Arial" w:hAnsi="Arial" w:cs="Arial"/>
          <w:sz w:val="20"/>
          <w:szCs w:val="20"/>
        </w:rPr>
        <w:t xml:space="preserve"> expected. The </w:t>
      </w:r>
      <w:proofErr w:type="spellStart"/>
      <w:r>
        <w:rPr>
          <w:rFonts w:ascii="Arial" w:hAnsi="Arial" w:cs="Arial"/>
          <w:sz w:val="20"/>
          <w:szCs w:val="20"/>
        </w:rPr>
        <w:t>separatorSuppressionPolicy</w:t>
      </w:r>
      <w:proofErr w:type="spellEnd"/>
      <w:r>
        <w:rPr>
          <w:rFonts w:ascii="Arial" w:hAnsi="Arial" w:cs="Arial"/>
          <w:sz w:val="20"/>
          <w:szCs w:val="20"/>
        </w:rPr>
        <w:t xml:space="preserve"> is not applicable and the implied behaviour is ‘</w:t>
      </w:r>
      <w:proofErr w:type="spellStart"/>
      <w:r>
        <w:rPr>
          <w:rFonts w:ascii="Arial" w:hAnsi="Arial" w:cs="Arial"/>
          <w:sz w:val="20"/>
          <w:szCs w:val="20"/>
        </w:rPr>
        <w:t>anyEmpty</w:t>
      </w:r>
      <w:proofErr w:type="spellEnd"/>
      <w:r>
        <w:rPr>
          <w:rFonts w:ascii="Arial" w:hAnsi="Arial" w:cs="Arial"/>
          <w:sz w:val="20"/>
          <w:szCs w:val="20"/>
        </w:rPr>
        <w:t xml:space="preserve">’. </w:t>
      </w:r>
    </w:p>
    <w:p w:rsidR="004507FD" w:rsidRDefault="004507FD" w:rsidP="004507FD">
      <w:pPr>
        <w:rPr>
          <w:rFonts w:ascii="Arial" w:hAnsi="Arial" w:cs="Arial"/>
          <w:sz w:val="20"/>
          <w:szCs w:val="20"/>
        </w:rPr>
      </w:pPr>
    </w:p>
    <w:p w:rsidR="009256A4" w:rsidRDefault="009256A4" w:rsidP="009256A4">
      <w:pPr>
        <w:rPr>
          <w:rFonts w:ascii="Arial" w:hAnsi="Arial" w:cs="Arial"/>
          <w:sz w:val="20"/>
          <w:szCs w:val="20"/>
        </w:rPr>
      </w:pPr>
      <w:r>
        <w:rPr>
          <w:rFonts w:ascii="Arial" w:hAnsi="Arial" w:cs="Arial"/>
          <w:sz w:val="20"/>
          <w:szCs w:val="20"/>
        </w:rPr>
        <w:t xml:space="preserve">When </w:t>
      </w:r>
      <w:proofErr w:type="spellStart"/>
      <w:r>
        <w:rPr>
          <w:rFonts w:ascii="Arial" w:hAnsi="Arial" w:cs="Arial"/>
          <w:sz w:val="20"/>
          <w:szCs w:val="20"/>
        </w:rPr>
        <w:t>occursCountKind</w:t>
      </w:r>
      <w:proofErr w:type="spellEnd"/>
      <w:r>
        <w:rPr>
          <w:rFonts w:ascii="Arial" w:hAnsi="Arial" w:cs="Arial"/>
          <w:sz w:val="20"/>
          <w:szCs w:val="20"/>
        </w:rPr>
        <w:t xml:space="preserve"> is ‘</w:t>
      </w:r>
      <w:proofErr w:type="spellStart"/>
      <w:r>
        <w:rPr>
          <w:rFonts w:ascii="Arial" w:hAnsi="Arial" w:cs="Arial"/>
          <w:sz w:val="20"/>
          <w:szCs w:val="20"/>
        </w:rPr>
        <w:t>stopValue</w:t>
      </w:r>
      <w:proofErr w:type="spellEnd"/>
      <w:r>
        <w:rPr>
          <w:rFonts w:ascii="Arial" w:hAnsi="Arial" w:cs="Arial"/>
          <w:sz w:val="20"/>
          <w:szCs w:val="20"/>
        </w:rPr>
        <w:t xml:space="preserve">’, any number of occurrences and their separators are expected followed by the stop value and its separator. The </w:t>
      </w:r>
      <w:proofErr w:type="spellStart"/>
      <w:r>
        <w:rPr>
          <w:rFonts w:ascii="Arial" w:hAnsi="Arial" w:cs="Arial"/>
          <w:sz w:val="20"/>
          <w:szCs w:val="20"/>
        </w:rPr>
        <w:t>separatorSuppressionPolicy</w:t>
      </w:r>
      <w:proofErr w:type="spellEnd"/>
      <w:r>
        <w:rPr>
          <w:rFonts w:ascii="Arial" w:hAnsi="Arial" w:cs="Arial"/>
          <w:sz w:val="20"/>
          <w:szCs w:val="20"/>
        </w:rPr>
        <w:t xml:space="preserve"> is not applicable and the implied behaviour is ‘</w:t>
      </w:r>
      <w:proofErr w:type="spellStart"/>
      <w:r>
        <w:rPr>
          <w:rFonts w:ascii="Arial" w:hAnsi="Arial" w:cs="Arial"/>
          <w:sz w:val="20"/>
          <w:szCs w:val="20"/>
        </w:rPr>
        <w:t>anyEmpty</w:t>
      </w:r>
      <w:proofErr w:type="spellEnd"/>
      <w:r>
        <w:rPr>
          <w:rFonts w:ascii="Arial" w:hAnsi="Arial" w:cs="Arial"/>
          <w:sz w:val="20"/>
          <w:szCs w:val="20"/>
        </w:rPr>
        <w:t xml:space="preserve">’. </w:t>
      </w:r>
    </w:p>
    <w:p w:rsidR="009256A4" w:rsidRDefault="009256A4" w:rsidP="004507FD">
      <w:pPr>
        <w:rPr>
          <w:rFonts w:ascii="Arial" w:hAnsi="Arial" w:cs="Arial"/>
          <w:sz w:val="20"/>
          <w:szCs w:val="20"/>
        </w:rPr>
      </w:pPr>
    </w:p>
    <w:p w:rsidR="004507FD" w:rsidRDefault="004507FD" w:rsidP="004507FD">
      <w:pPr>
        <w:suppressAutoHyphens w:val="0"/>
        <w:rPr>
          <w:rFonts w:eastAsia="Times New Roman"/>
          <w:lang w:eastAsia="en-GB"/>
        </w:rPr>
      </w:pPr>
      <w:r>
        <w:rPr>
          <w:rFonts w:ascii="Arial" w:hAnsi="Arial" w:cs="Arial"/>
          <w:sz w:val="20"/>
          <w:szCs w:val="20"/>
        </w:rPr>
        <w:t xml:space="preserve">When </w:t>
      </w:r>
      <w:proofErr w:type="spellStart"/>
      <w:r>
        <w:rPr>
          <w:rFonts w:ascii="Arial" w:hAnsi="Arial" w:cs="Arial"/>
          <w:sz w:val="20"/>
          <w:szCs w:val="20"/>
        </w:rPr>
        <w:t>occursCountKind</w:t>
      </w:r>
      <w:proofErr w:type="spellEnd"/>
      <w:r>
        <w:rPr>
          <w:rFonts w:ascii="Arial" w:hAnsi="Arial" w:cs="Arial"/>
          <w:sz w:val="20"/>
          <w:szCs w:val="20"/>
        </w:rPr>
        <w:t xml:space="preserve"> is ‘implicit’, between </w:t>
      </w:r>
      <w:proofErr w:type="spellStart"/>
      <w:r>
        <w:rPr>
          <w:rFonts w:ascii="Arial" w:hAnsi="Arial" w:cs="Arial"/>
          <w:sz w:val="20"/>
          <w:szCs w:val="20"/>
        </w:rPr>
        <w:t>minOccurs</w:t>
      </w:r>
      <w:proofErr w:type="spellEnd"/>
      <w:r>
        <w:rPr>
          <w:rFonts w:ascii="Arial" w:hAnsi="Arial" w:cs="Arial"/>
          <w:sz w:val="20"/>
          <w:szCs w:val="20"/>
        </w:rPr>
        <w:t xml:space="preserve"> and </w:t>
      </w:r>
      <w:proofErr w:type="spellStart"/>
      <w:r>
        <w:rPr>
          <w:rFonts w:ascii="Arial" w:hAnsi="Arial" w:cs="Arial"/>
          <w:sz w:val="20"/>
          <w:szCs w:val="20"/>
        </w:rPr>
        <w:t>maxOccurs</w:t>
      </w:r>
      <w:proofErr w:type="spellEnd"/>
      <w:r>
        <w:rPr>
          <w:rFonts w:ascii="Arial" w:hAnsi="Arial" w:cs="Arial"/>
          <w:sz w:val="20"/>
          <w:szCs w:val="20"/>
        </w:rPr>
        <w:t xml:space="preserve"> (inclusive) occurrences and their separators </w:t>
      </w:r>
      <w:r w:rsidR="0016042B">
        <w:rPr>
          <w:rFonts w:ascii="Arial" w:hAnsi="Arial" w:cs="Arial"/>
          <w:sz w:val="20"/>
          <w:szCs w:val="20"/>
        </w:rPr>
        <w:t>are</w:t>
      </w:r>
      <w:r>
        <w:rPr>
          <w:rFonts w:ascii="Arial" w:hAnsi="Arial" w:cs="Arial"/>
          <w:sz w:val="20"/>
          <w:szCs w:val="20"/>
        </w:rPr>
        <w:t xml:space="preserve"> expected. The </w:t>
      </w:r>
      <w:proofErr w:type="spellStart"/>
      <w:r>
        <w:rPr>
          <w:rFonts w:ascii="Arial" w:hAnsi="Arial" w:cs="Arial"/>
          <w:sz w:val="20"/>
          <w:szCs w:val="20"/>
        </w:rPr>
        <w:t>separatorSuppressionPolicy</w:t>
      </w:r>
      <w:proofErr w:type="spellEnd"/>
      <w:r>
        <w:rPr>
          <w:rFonts w:ascii="Arial" w:hAnsi="Arial" w:cs="Arial"/>
          <w:sz w:val="20"/>
          <w:szCs w:val="20"/>
        </w:rPr>
        <w:t xml:space="preserve"> is applicable and determines when separators are expected for </w:t>
      </w:r>
      <w:r w:rsidR="009256A4">
        <w:rPr>
          <w:rFonts w:ascii="Arial" w:hAnsi="Arial" w:cs="Arial"/>
          <w:sz w:val="20"/>
          <w:szCs w:val="20"/>
        </w:rPr>
        <w:t xml:space="preserve">optional </w:t>
      </w:r>
      <w:r>
        <w:rPr>
          <w:rFonts w:ascii="Arial" w:hAnsi="Arial" w:cs="Arial"/>
          <w:sz w:val="20"/>
          <w:szCs w:val="20"/>
        </w:rPr>
        <w:t>zero length occurrences</w:t>
      </w:r>
      <w:r w:rsidR="007020A5">
        <w:rPr>
          <w:rFonts w:eastAsia="Times New Roman"/>
          <w:lang w:eastAsia="en-GB"/>
        </w:rPr>
        <w:t>.</w:t>
      </w:r>
    </w:p>
    <w:p w:rsidR="00F1571C" w:rsidRDefault="00F1571C">
      <w:pPr>
        <w:rPr>
          <w:rFonts w:ascii="Arial" w:hAnsi="Arial" w:cs="Arial"/>
          <w:sz w:val="20"/>
          <w:szCs w:val="20"/>
        </w:rPr>
      </w:pPr>
    </w:p>
    <w:p w:rsidR="00B068E1" w:rsidRDefault="000E29BA">
      <w:pPr>
        <w:rPr>
          <w:rFonts w:ascii="Arial" w:hAnsi="Arial" w:cs="Arial"/>
          <w:sz w:val="20"/>
          <w:szCs w:val="20"/>
        </w:rPr>
      </w:pPr>
      <w:r>
        <w:rPr>
          <w:rFonts w:ascii="Arial" w:hAnsi="Arial" w:cs="Arial"/>
          <w:sz w:val="20"/>
          <w:szCs w:val="20"/>
        </w:rPr>
        <w:t>The behaviour for ‘implicit’ is more fully expressed in matrix form</w:t>
      </w:r>
      <w:r w:rsidR="00A56CDB">
        <w:rPr>
          <w:rFonts w:ascii="Arial" w:hAnsi="Arial" w:cs="Arial"/>
          <w:sz w:val="20"/>
          <w:szCs w:val="20"/>
        </w:rPr>
        <w:t xml:space="preserve">. </w:t>
      </w:r>
      <w:r w:rsidR="00B068E1" w:rsidRPr="00116CA2">
        <w:rPr>
          <w:rFonts w:ascii="Arial" w:hAnsi="Arial" w:cs="Arial"/>
          <w:sz w:val="20"/>
          <w:szCs w:val="20"/>
        </w:rPr>
        <w:t>Th</w:t>
      </w:r>
      <w:r w:rsidR="00116CA2" w:rsidRPr="00116CA2">
        <w:rPr>
          <w:rFonts w:ascii="Arial" w:hAnsi="Arial" w:cs="Arial"/>
          <w:sz w:val="20"/>
          <w:szCs w:val="20"/>
        </w:rPr>
        <w:t xml:space="preserve">e </w:t>
      </w:r>
      <w:r w:rsidR="00116CA2">
        <w:rPr>
          <w:rFonts w:ascii="Arial" w:hAnsi="Arial" w:cs="Arial"/>
          <w:sz w:val="20"/>
          <w:szCs w:val="20"/>
        </w:rPr>
        <w:t xml:space="preserve">cells in the </w:t>
      </w:r>
      <w:r w:rsidR="004507FD">
        <w:rPr>
          <w:rFonts w:ascii="Arial" w:hAnsi="Arial" w:cs="Arial"/>
          <w:sz w:val="20"/>
          <w:szCs w:val="20"/>
        </w:rPr>
        <w:t>matrix</w:t>
      </w:r>
      <w:r w:rsidR="00B068E1" w:rsidRPr="00116CA2">
        <w:rPr>
          <w:rFonts w:ascii="Arial" w:hAnsi="Arial" w:cs="Arial"/>
          <w:sz w:val="20"/>
          <w:szCs w:val="20"/>
        </w:rPr>
        <w:t xml:space="preserve"> give the number of </w:t>
      </w:r>
      <w:r w:rsidR="00116CA2" w:rsidRPr="00116CA2">
        <w:rPr>
          <w:rFonts w:ascii="Arial" w:hAnsi="Arial" w:cs="Arial"/>
          <w:sz w:val="20"/>
          <w:szCs w:val="20"/>
        </w:rPr>
        <w:t xml:space="preserve">occurrences of element values that are </w:t>
      </w:r>
      <w:r w:rsidR="00B068E1" w:rsidRPr="00116CA2">
        <w:rPr>
          <w:rFonts w:ascii="Arial" w:hAnsi="Arial" w:cs="Arial"/>
          <w:sz w:val="20"/>
          <w:szCs w:val="20"/>
        </w:rPr>
        <w:t>expected in the data stream</w:t>
      </w:r>
      <w:r w:rsidR="00116CA2" w:rsidRPr="00116CA2">
        <w:rPr>
          <w:rFonts w:ascii="Arial" w:hAnsi="Arial" w:cs="Arial"/>
          <w:sz w:val="20"/>
          <w:szCs w:val="20"/>
        </w:rPr>
        <w:t xml:space="preserve"> </w:t>
      </w:r>
      <w:r w:rsidR="006417D7">
        <w:rPr>
          <w:rFonts w:ascii="Arial" w:hAnsi="Arial" w:cs="Arial"/>
          <w:sz w:val="20"/>
          <w:szCs w:val="20"/>
        </w:rPr>
        <w:t xml:space="preserve">when parsing, </w:t>
      </w:r>
      <w:r w:rsidR="00116CA2" w:rsidRPr="00116CA2">
        <w:rPr>
          <w:rFonts w:ascii="Arial" w:hAnsi="Arial" w:cs="Arial"/>
          <w:sz w:val="20"/>
          <w:szCs w:val="20"/>
        </w:rPr>
        <w:t xml:space="preserve">for the </w:t>
      </w:r>
      <w:r>
        <w:rPr>
          <w:rFonts w:ascii="Arial" w:hAnsi="Arial" w:cs="Arial"/>
          <w:sz w:val="20"/>
          <w:szCs w:val="20"/>
        </w:rPr>
        <w:t xml:space="preserve">different values of </w:t>
      </w:r>
      <w:proofErr w:type="spellStart"/>
      <w:r w:rsidR="00116CA2" w:rsidRPr="00116CA2">
        <w:rPr>
          <w:rFonts w:ascii="Arial" w:hAnsi="Arial" w:cs="Arial"/>
          <w:sz w:val="20"/>
          <w:szCs w:val="20"/>
        </w:rPr>
        <w:t>separatorSuppressionPolicy</w:t>
      </w:r>
      <w:proofErr w:type="spellEnd"/>
      <w:r w:rsidR="00116CA2">
        <w:rPr>
          <w:rFonts w:ascii="Arial" w:hAnsi="Arial" w:cs="Arial"/>
          <w:sz w:val="20"/>
          <w:szCs w:val="20"/>
        </w:rPr>
        <w:t xml:space="preserve">. The number of occurrences also depends whether </w:t>
      </w:r>
      <w:proofErr w:type="spellStart"/>
      <w:r w:rsidR="00116CA2">
        <w:rPr>
          <w:rFonts w:ascii="Arial" w:hAnsi="Arial" w:cs="Arial"/>
          <w:sz w:val="20"/>
          <w:szCs w:val="20"/>
        </w:rPr>
        <w:t>maxOccurs</w:t>
      </w:r>
      <w:proofErr w:type="spellEnd"/>
      <w:r w:rsidR="00116CA2">
        <w:rPr>
          <w:rFonts w:ascii="Arial" w:hAnsi="Arial" w:cs="Arial"/>
          <w:sz w:val="20"/>
          <w:szCs w:val="20"/>
        </w:rPr>
        <w:t xml:space="preserve"> is unbounded or not, and the position of the element in the sequence</w:t>
      </w:r>
      <w:r w:rsidR="00116CA2" w:rsidRPr="00116CA2">
        <w:rPr>
          <w:rFonts w:ascii="Arial" w:hAnsi="Arial" w:cs="Arial"/>
          <w:sz w:val="20"/>
          <w:szCs w:val="20"/>
        </w:rPr>
        <w:t xml:space="preserve">. The number of separators can be inferred from this, </w:t>
      </w:r>
      <w:r w:rsidR="006417D7">
        <w:rPr>
          <w:rFonts w:ascii="Arial" w:hAnsi="Arial" w:cs="Arial"/>
          <w:sz w:val="20"/>
          <w:szCs w:val="20"/>
        </w:rPr>
        <w:t xml:space="preserve">taking into account </w:t>
      </w:r>
      <w:proofErr w:type="spellStart"/>
      <w:r w:rsidR="00116CA2" w:rsidRPr="00116CA2">
        <w:rPr>
          <w:rFonts w:ascii="Arial" w:hAnsi="Arial" w:cs="Arial"/>
          <w:sz w:val="20"/>
          <w:szCs w:val="20"/>
        </w:rPr>
        <w:t>separatorPosition</w:t>
      </w:r>
      <w:proofErr w:type="spellEnd"/>
      <w:r w:rsidR="00116CA2" w:rsidRPr="00116CA2">
        <w:rPr>
          <w:rFonts w:ascii="Arial" w:hAnsi="Arial" w:cs="Arial"/>
          <w:sz w:val="20"/>
          <w:szCs w:val="20"/>
        </w:rPr>
        <w:t>.</w:t>
      </w:r>
    </w:p>
    <w:p w:rsidR="002225BF" w:rsidRDefault="002225BF">
      <w:pPr>
        <w:rPr>
          <w:rFonts w:ascii="Arial" w:hAnsi="Arial" w:cs="Arial"/>
          <w:sz w:val="20"/>
          <w:szCs w:val="20"/>
        </w:rPr>
      </w:pPr>
    </w:p>
    <w:p w:rsidR="002225BF" w:rsidRDefault="002225BF" w:rsidP="002225BF">
      <w:pPr>
        <w:rPr>
          <w:rFonts w:ascii="Arial" w:hAnsi="Arial" w:cs="Arial"/>
          <w:sz w:val="20"/>
          <w:szCs w:val="20"/>
        </w:rPr>
      </w:pPr>
      <w:r>
        <w:rPr>
          <w:rFonts w:ascii="Arial" w:hAnsi="Arial" w:cs="Arial"/>
          <w:sz w:val="20"/>
          <w:szCs w:val="20"/>
        </w:rPr>
        <w:t>Note: In t</w:t>
      </w:r>
      <w:r w:rsidRPr="006417D7">
        <w:rPr>
          <w:rFonts w:ascii="Arial" w:hAnsi="Arial" w:cs="Arial"/>
          <w:sz w:val="20"/>
          <w:szCs w:val="20"/>
        </w:rPr>
        <w:t xml:space="preserve">he </w:t>
      </w:r>
      <w:r>
        <w:rPr>
          <w:rFonts w:ascii="Arial" w:hAnsi="Arial" w:cs="Arial"/>
          <w:sz w:val="20"/>
          <w:szCs w:val="20"/>
        </w:rPr>
        <w:t>matrices</w:t>
      </w:r>
      <w:r w:rsidRPr="006417D7">
        <w:rPr>
          <w:rFonts w:ascii="Arial" w:hAnsi="Arial" w:cs="Arial"/>
          <w:sz w:val="20"/>
          <w:szCs w:val="20"/>
        </w:rPr>
        <w:t xml:space="preserve"> below, it is important that the information is interpreted correctly. The </w:t>
      </w:r>
      <w:proofErr w:type="spellStart"/>
      <w:r w:rsidRPr="006417D7">
        <w:rPr>
          <w:rFonts w:ascii="Arial" w:hAnsi="Arial" w:cs="Arial"/>
          <w:sz w:val="20"/>
          <w:szCs w:val="20"/>
        </w:rPr>
        <w:t>separatorSuppressionPolicy</w:t>
      </w:r>
      <w:proofErr w:type="spellEnd"/>
      <w:r w:rsidRPr="006417D7">
        <w:rPr>
          <w:rFonts w:ascii="Arial" w:hAnsi="Arial" w:cs="Arial"/>
          <w:sz w:val="20"/>
          <w:szCs w:val="20"/>
        </w:rPr>
        <w:t xml:space="preserve"> </w:t>
      </w:r>
      <w:r>
        <w:rPr>
          <w:rFonts w:ascii="Arial" w:hAnsi="Arial" w:cs="Arial"/>
          <w:sz w:val="20"/>
          <w:szCs w:val="20"/>
        </w:rPr>
        <w:t>property is carried</w:t>
      </w:r>
      <w:r w:rsidRPr="006417D7">
        <w:rPr>
          <w:rFonts w:ascii="Arial" w:hAnsi="Arial" w:cs="Arial"/>
          <w:sz w:val="20"/>
          <w:szCs w:val="20"/>
        </w:rPr>
        <w:t xml:space="preserve"> on the sequence. The </w:t>
      </w:r>
      <w:proofErr w:type="spellStart"/>
      <w:r w:rsidRPr="006417D7">
        <w:rPr>
          <w:rFonts w:ascii="Arial" w:hAnsi="Arial" w:cs="Arial"/>
          <w:sz w:val="20"/>
          <w:szCs w:val="20"/>
        </w:rPr>
        <w:t>occursCountKind</w:t>
      </w:r>
      <w:proofErr w:type="spellEnd"/>
      <w:r w:rsidRPr="006417D7">
        <w:rPr>
          <w:rFonts w:ascii="Arial" w:hAnsi="Arial" w:cs="Arial"/>
          <w:sz w:val="20"/>
          <w:szCs w:val="20"/>
        </w:rPr>
        <w:t xml:space="preserve"> </w:t>
      </w:r>
      <w:r>
        <w:rPr>
          <w:rFonts w:ascii="Arial" w:hAnsi="Arial" w:cs="Arial"/>
          <w:sz w:val="20"/>
          <w:szCs w:val="20"/>
        </w:rPr>
        <w:t xml:space="preserve">property is carried on </w:t>
      </w:r>
      <w:r w:rsidRPr="006417D7">
        <w:rPr>
          <w:rFonts w:ascii="Arial" w:hAnsi="Arial" w:cs="Arial"/>
          <w:sz w:val="20"/>
          <w:szCs w:val="20"/>
        </w:rPr>
        <w:t xml:space="preserve">an </w:t>
      </w:r>
      <w:r w:rsidRPr="004507FD">
        <w:rPr>
          <w:rFonts w:ascii="Arial" w:hAnsi="Arial" w:cs="Arial"/>
          <w:i/>
          <w:sz w:val="20"/>
          <w:szCs w:val="20"/>
        </w:rPr>
        <w:t>element</w:t>
      </w:r>
      <w:r w:rsidRPr="006417D7">
        <w:rPr>
          <w:rFonts w:ascii="Arial" w:hAnsi="Arial" w:cs="Arial"/>
          <w:sz w:val="20"/>
          <w:szCs w:val="20"/>
        </w:rPr>
        <w:t xml:space="preserve"> in that sequence.</w:t>
      </w:r>
    </w:p>
    <w:p w:rsidR="00895AAD" w:rsidRPr="001C4026" w:rsidRDefault="00895AAD" w:rsidP="00895AAD">
      <w:pPr>
        <w:rPr>
          <w:rFonts w:cs="Arial"/>
        </w:rPr>
      </w:pPr>
    </w:p>
    <w:tbl>
      <w:tblPr>
        <w:tblStyle w:val="TableGrid"/>
        <w:tblW w:w="5243" w:type="pct"/>
        <w:tblLook w:val="04A0" w:firstRow="1" w:lastRow="0" w:firstColumn="1" w:lastColumn="0" w:noHBand="0" w:noVBand="1"/>
      </w:tblPr>
      <w:tblGrid>
        <w:gridCol w:w="2386"/>
        <w:gridCol w:w="875"/>
        <w:gridCol w:w="1328"/>
        <w:gridCol w:w="1328"/>
        <w:gridCol w:w="1123"/>
        <w:gridCol w:w="1123"/>
        <w:gridCol w:w="1123"/>
      </w:tblGrid>
      <w:tr w:rsidR="00895AAD" w:rsidRPr="00895AAD" w:rsidTr="004519F5">
        <w:trPr>
          <w:cantSplit/>
        </w:trPr>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95AAD" w:rsidRPr="00895AAD" w:rsidRDefault="00895AAD" w:rsidP="004519F5">
            <w:pPr>
              <w:keepNext/>
              <w:keepLines/>
              <w:jc w:val="center"/>
              <w:rPr>
                <w:rFonts w:ascii="Arial" w:hAnsi="Arial" w:cs="Arial"/>
                <w:b/>
                <w:color w:val="000000"/>
                <w:sz w:val="16"/>
                <w:szCs w:val="16"/>
              </w:rPr>
            </w:pPr>
            <w:proofErr w:type="spellStart"/>
            <w:r w:rsidRPr="00895AAD">
              <w:rPr>
                <w:rFonts w:ascii="Arial" w:hAnsi="Arial" w:cs="Arial"/>
                <w:b/>
                <w:color w:val="000000"/>
                <w:sz w:val="16"/>
                <w:szCs w:val="16"/>
              </w:rPr>
              <w:lastRenderedPageBreak/>
              <w:t>dfdl</w:t>
            </w:r>
            <w:proofErr w:type="spellEnd"/>
            <w:r w:rsidRPr="00895AAD">
              <w:rPr>
                <w:rFonts w:ascii="Arial" w:hAnsi="Arial" w:cs="Arial"/>
                <w:b/>
                <w:color w:val="000000"/>
                <w:sz w:val="16"/>
                <w:szCs w:val="16"/>
              </w:rPr>
              <w:t>:</w:t>
            </w:r>
          </w:p>
          <w:p w:rsidR="00895AAD" w:rsidRPr="00895AAD" w:rsidRDefault="00895AAD" w:rsidP="004519F5">
            <w:pPr>
              <w:keepNext/>
              <w:keepLines/>
              <w:jc w:val="center"/>
              <w:rPr>
                <w:rFonts w:ascii="Arial" w:hAnsi="Arial" w:cs="Arial"/>
                <w:b/>
                <w:color w:val="000000"/>
                <w:sz w:val="16"/>
                <w:szCs w:val="16"/>
              </w:rPr>
            </w:pPr>
            <w:proofErr w:type="spellStart"/>
            <w:r w:rsidRPr="00895AAD">
              <w:rPr>
                <w:rFonts w:ascii="Arial" w:hAnsi="Arial" w:cs="Arial"/>
                <w:b/>
                <w:color w:val="000000"/>
                <w:sz w:val="16"/>
                <w:szCs w:val="16"/>
              </w:rPr>
              <w:t>separatorSuppressionPolicy</w:t>
            </w:r>
            <w:proofErr w:type="spellEnd"/>
          </w:p>
        </w:tc>
        <w:tc>
          <w:tcPr>
            <w:tcW w:w="0" w:type="auto"/>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95AAD" w:rsidRPr="00895AAD" w:rsidRDefault="00895AAD" w:rsidP="004519F5">
            <w:pPr>
              <w:keepNext/>
              <w:keepLines/>
              <w:jc w:val="center"/>
              <w:rPr>
                <w:rFonts w:ascii="Arial" w:hAnsi="Arial" w:cs="Arial"/>
                <w:b/>
                <w:color w:val="000000"/>
                <w:sz w:val="16"/>
                <w:szCs w:val="16"/>
              </w:rPr>
            </w:pPr>
            <w:proofErr w:type="spellStart"/>
            <w:r w:rsidRPr="00895AAD">
              <w:rPr>
                <w:rFonts w:ascii="Arial" w:hAnsi="Arial" w:cs="Arial"/>
                <w:b/>
                <w:color w:val="000000"/>
                <w:sz w:val="16"/>
                <w:szCs w:val="16"/>
              </w:rPr>
              <w:t>dfdl:occursCountKind</w:t>
            </w:r>
            <w:proofErr w:type="spellEnd"/>
            <w:r w:rsidRPr="00895AAD">
              <w:rPr>
                <w:rFonts w:ascii="Arial" w:hAnsi="Arial" w:cs="Arial"/>
                <w:b/>
                <w:color w:val="000000"/>
                <w:sz w:val="16"/>
                <w:szCs w:val="16"/>
              </w:rPr>
              <w:t xml:space="preserve"> 'implicit'</w:t>
            </w:r>
          </w:p>
        </w:tc>
      </w:tr>
      <w:tr w:rsidR="00895AAD" w:rsidRPr="00895AAD" w:rsidTr="004519F5">
        <w:trPr>
          <w:cantSplit/>
        </w:trPr>
        <w:tc>
          <w:tcPr>
            <w:tcW w:w="0" w:type="auto"/>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95AAD" w:rsidRPr="00895AAD" w:rsidRDefault="00895AAD" w:rsidP="004519F5">
            <w:pPr>
              <w:keepNext/>
              <w:keepLines/>
              <w:jc w:val="center"/>
              <w:rPr>
                <w:rFonts w:ascii="Arial" w:hAnsi="Arial" w:cs="Arial"/>
                <w:color w:val="000000"/>
                <w:sz w:val="16"/>
                <w:szCs w:val="16"/>
              </w:rPr>
            </w:pPr>
          </w:p>
        </w:tc>
        <w:tc>
          <w:tcPr>
            <w:tcW w:w="0" w:type="auto"/>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95AAD" w:rsidRPr="00895AAD" w:rsidRDefault="00895AAD" w:rsidP="004519F5">
            <w:pPr>
              <w:keepNext/>
              <w:keepLines/>
              <w:jc w:val="center"/>
              <w:rPr>
                <w:rFonts w:ascii="Arial" w:hAnsi="Arial" w:cs="Arial"/>
                <w:b/>
                <w:color w:val="000000"/>
                <w:sz w:val="16"/>
                <w:szCs w:val="16"/>
              </w:rPr>
            </w:pPr>
            <w:r w:rsidRPr="00895AAD">
              <w:rPr>
                <w:rFonts w:ascii="Arial" w:hAnsi="Arial" w:cs="Arial"/>
                <w:b/>
                <w:color w:val="000000"/>
                <w:sz w:val="16"/>
                <w:szCs w:val="16"/>
              </w:rPr>
              <w:t>Potentially Trailing</w:t>
            </w:r>
          </w:p>
        </w:tc>
        <w:tc>
          <w:tcPr>
            <w:tcW w:w="0" w:type="auto"/>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95AAD" w:rsidRPr="00895AAD" w:rsidRDefault="00895AAD" w:rsidP="004519F5">
            <w:pPr>
              <w:keepNext/>
              <w:keepLines/>
              <w:jc w:val="center"/>
              <w:rPr>
                <w:rFonts w:ascii="Arial" w:hAnsi="Arial" w:cs="Arial"/>
                <w:b/>
                <w:color w:val="000000"/>
                <w:sz w:val="16"/>
                <w:szCs w:val="16"/>
              </w:rPr>
            </w:pPr>
            <w:r w:rsidRPr="00895AAD">
              <w:rPr>
                <w:rFonts w:ascii="Arial" w:hAnsi="Arial" w:cs="Arial"/>
                <w:b/>
                <w:color w:val="000000"/>
                <w:sz w:val="16"/>
                <w:szCs w:val="16"/>
              </w:rPr>
              <w:t>Not Potentially Trailing</w:t>
            </w:r>
          </w:p>
        </w:tc>
      </w:tr>
      <w:tr w:rsidR="00895AAD" w:rsidRPr="00895AAD" w:rsidTr="004519F5">
        <w:trPr>
          <w:cantSplit/>
        </w:trPr>
        <w:tc>
          <w:tcPr>
            <w:tcW w:w="0" w:type="auto"/>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95AAD" w:rsidRPr="00895AAD" w:rsidRDefault="00895AAD" w:rsidP="004519F5">
            <w:pPr>
              <w:keepNext/>
              <w:keepLines/>
              <w:jc w:val="center"/>
              <w:rPr>
                <w:rFonts w:ascii="Arial" w:hAnsi="Arial" w:cs="Arial"/>
                <w:color w:val="000000"/>
                <w:sz w:val="16"/>
                <w:szCs w:val="16"/>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95AAD" w:rsidRPr="00895AAD" w:rsidRDefault="00895AAD" w:rsidP="004519F5">
            <w:pPr>
              <w:keepNext/>
              <w:keepLines/>
              <w:jc w:val="center"/>
              <w:rPr>
                <w:rFonts w:ascii="Arial" w:hAnsi="Arial" w:cs="Arial"/>
                <w:b/>
                <w:color w:val="000000"/>
                <w:sz w:val="16"/>
                <w:szCs w:val="16"/>
              </w:rPr>
            </w:pPr>
            <w:proofErr w:type="spellStart"/>
            <w:r w:rsidRPr="00895AAD">
              <w:rPr>
                <w:rFonts w:ascii="Arial" w:hAnsi="Arial" w:cs="Arial"/>
                <w:b/>
                <w:color w:val="000000"/>
                <w:sz w:val="16"/>
                <w:szCs w:val="16"/>
              </w:rPr>
              <w:t>maxOccurs</w:t>
            </w:r>
            <w:proofErr w:type="spellEnd"/>
            <w:r w:rsidRPr="00895AAD">
              <w:rPr>
                <w:rFonts w:ascii="Arial" w:hAnsi="Arial" w:cs="Arial"/>
                <w:b/>
                <w:color w:val="000000"/>
                <w:sz w:val="16"/>
                <w:szCs w:val="16"/>
              </w:rPr>
              <w:t xml:space="preserve"> unbounded</w:t>
            </w:r>
          </w:p>
        </w:tc>
        <w:tc>
          <w:tcPr>
            <w:tcW w:w="0" w:type="auto"/>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95AAD" w:rsidRPr="00895AAD" w:rsidRDefault="00895AAD" w:rsidP="004519F5">
            <w:pPr>
              <w:keepNext/>
              <w:keepLines/>
              <w:jc w:val="center"/>
              <w:rPr>
                <w:rFonts w:ascii="Arial" w:hAnsi="Arial" w:cs="Arial"/>
                <w:b/>
                <w:color w:val="000000"/>
                <w:sz w:val="16"/>
                <w:szCs w:val="16"/>
              </w:rPr>
            </w:pPr>
            <w:proofErr w:type="spellStart"/>
            <w:r w:rsidRPr="00895AAD">
              <w:rPr>
                <w:rFonts w:ascii="Arial" w:hAnsi="Arial" w:cs="Arial"/>
                <w:b/>
                <w:color w:val="000000"/>
                <w:sz w:val="16"/>
                <w:szCs w:val="16"/>
              </w:rPr>
              <w:t>maxOccurs</w:t>
            </w:r>
            <w:proofErr w:type="spellEnd"/>
            <w:r w:rsidRPr="00895AAD">
              <w:rPr>
                <w:rFonts w:ascii="Arial" w:hAnsi="Arial" w:cs="Arial"/>
                <w:b/>
                <w:color w:val="000000"/>
                <w:sz w:val="16"/>
                <w:szCs w:val="16"/>
              </w:rPr>
              <w:t xml:space="preserve"> bounded</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95AAD" w:rsidRPr="00895AAD" w:rsidRDefault="00895AAD" w:rsidP="004519F5">
            <w:pPr>
              <w:keepNext/>
              <w:keepLines/>
              <w:jc w:val="center"/>
              <w:rPr>
                <w:rFonts w:ascii="Arial" w:hAnsi="Arial" w:cs="Arial"/>
                <w:b/>
                <w:color w:val="000000"/>
                <w:sz w:val="16"/>
                <w:szCs w:val="16"/>
              </w:rPr>
            </w:pPr>
            <w:proofErr w:type="spellStart"/>
            <w:r w:rsidRPr="00895AAD">
              <w:rPr>
                <w:rFonts w:ascii="Arial" w:hAnsi="Arial" w:cs="Arial"/>
                <w:b/>
                <w:color w:val="000000"/>
                <w:sz w:val="16"/>
                <w:szCs w:val="16"/>
              </w:rPr>
              <w:t>maxOccurs</w:t>
            </w:r>
            <w:proofErr w:type="spellEnd"/>
            <w:r w:rsidRPr="00895AAD">
              <w:rPr>
                <w:rFonts w:ascii="Arial" w:hAnsi="Arial" w:cs="Arial"/>
                <w:b/>
                <w:color w:val="000000"/>
                <w:sz w:val="16"/>
                <w:szCs w:val="16"/>
              </w:rPr>
              <w:t xml:space="preserve"> unbounded</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95AAD" w:rsidRPr="00895AAD" w:rsidRDefault="00895AAD" w:rsidP="004519F5">
            <w:pPr>
              <w:keepNext/>
              <w:keepLines/>
              <w:jc w:val="center"/>
              <w:rPr>
                <w:rFonts w:ascii="Arial" w:hAnsi="Arial" w:cs="Arial"/>
                <w:b/>
                <w:color w:val="000000"/>
                <w:sz w:val="16"/>
                <w:szCs w:val="16"/>
              </w:rPr>
            </w:pPr>
            <w:proofErr w:type="spellStart"/>
            <w:r w:rsidRPr="00895AAD">
              <w:rPr>
                <w:rFonts w:ascii="Arial" w:hAnsi="Arial" w:cs="Arial"/>
                <w:b/>
                <w:color w:val="000000"/>
                <w:sz w:val="16"/>
                <w:szCs w:val="16"/>
              </w:rPr>
              <w:t>maxOccurs</w:t>
            </w:r>
            <w:proofErr w:type="spellEnd"/>
            <w:r w:rsidRPr="00895AAD">
              <w:rPr>
                <w:rFonts w:ascii="Arial" w:hAnsi="Arial" w:cs="Arial"/>
                <w:b/>
                <w:color w:val="000000"/>
                <w:sz w:val="16"/>
                <w:szCs w:val="16"/>
              </w:rPr>
              <w:t xml:space="preserve"> bounded</w:t>
            </w:r>
          </w:p>
        </w:tc>
      </w:tr>
      <w:tr w:rsidR="00895AAD" w:rsidRPr="00895AAD" w:rsidTr="004519F5">
        <w:trPr>
          <w:cantSplit/>
        </w:trPr>
        <w:tc>
          <w:tcPr>
            <w:tcW w:w="0" w:type="auto"/>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95AAD" w:rsidRPr="00895AAD" w:rsidRDefault="00895AAD" w:rsidP="004519F5">
            <w:pPr>
              <w:keepNext/>
              <w:keepLines/>
              <w:jc w:val="center"/>
              <w:rPr>
                <w:rFonts w:ascii="Arial" w:hAnsi="Arial" w:cs="Arial"/>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95AAD" w:rsidRPr="00895AAD" w:rsidRDefault="00895AAD" w:rsidP="004519F5">
            <w:pPr>
              <w:keepNext/>
              <w:keepLines/>
              <w:jc w:val="center"/>
              <w:rPr>
                <w:rFonts w:ascii="Arial" w:hAnsi="Arial" w:cs="Arial"/>
                <w:b/>
                <w:color w:val="000000"/>
                <w:sz w:val="16"/>
                <w:szCs w:val="16"/>
              </w:rPr>
            </w:pPr>
            <w:r w:rsidRPr="00895AAD">
              <w:rPr>
                <w:rFonts w:ascii="Arial" w:hAnsi="Arial" w:cs="Arial"/>
                <w:b/>
                <w:color w:val="000000"/>
                <w:sz w:val="16"/>
                <w:szCs w:val="16"/>
              </w:rPr>
              <w:t>Element not declared last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95AAD" w:rsidRPr="00895AAD" w:rsidRDefault="00895AAD" w:rsidP="004519F5">
            <w:pPr>
              <w:keepNext/>
              <w:keepLines/>
              <w:jc w:val="center"/>
              <w:rPr>
                <w:rFonts w:ascii="Arial" w:hAnsi="Arial" w:cs="Arial"/>
                <w:b/>
                <w:color w:val="000000"/>
                <w:sz w:val="16"/>
                <w:szCs w:val="16"/>
              </w:rPr>
            </w:pPr>
            <w:r w:rsidRPr="00895AAD">
              <w:rPr>
                <w:rFonts w:ascii="Arial" w:hAnsi="Arial" w:cs="Arial"/>
                <w:b/>
                <w:color w:val="000000"/>
                <w:sz w:val="16"/>
                <w:szCs w:val="16"/>
              </w:rPr>
              <w:t>Element declared last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95AAD" w:rsidRPr="00895AAD" w:rsidRDefault="00895AAD" w:rsidP="004519F5">
            <w:pPr>
              <w:keepNext/>
              <w:keepLines/>
              <w:jc w:val="center"/>
              <w:rPr>
                <w:rFonts w:ascii="Arial" w:hAnsi="Arial" w:cs="Arial"/>
                <w:b/>
                <w:color w:val="000000"/>
                <w:sz w:val="16"/>
                <w:szCs w:val="16"/>
              </w:rPr>
            </w:pPr>
            <w:r w:rsidRPr="00895AAD">
              <w:rPr>
                <w:rFonts w:ascii="Arial" w:hAnsi="Arial" w:cs="Arial"/>
                <w:b/>
                <w:color w:val="000000"/>
                <w:sz w:val="16"/>
                <w:szCs w:val="16"/>
              </w:rPr>
              <w:t>Element declared last or occurrence followed by end-of-group</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95AAD" w:rsidRPr="00895AAD" w:rsidRDefault="00895AAD" w:rsidP="004519F5">
            <w:pPr>
              <w:keepNext/>
              <w:keepLines/>
              <w:jc w:val="center"/>
              <w:rPr>
                <w:rFonts w:ascii="Arial" w:hAnsi="Arial" w:cs="Arial"/>
                <w:b/>
                <w:color w:val="000000"/>
                <w:sz w:val="16"/>
                <w:szCs w:val="16"/>
              </w:rPr>
            </w:pPr>
            <w:r w:rsidRPr="00895AAD">
              <w:rPr>
                <w:rFonts w:ascii="Arial" w:hAnsi="Arial" w:cs="Arial"/>
                <w:b/>
                <w:color w:val="000000"/>
                <w:sz w:val="16"/>
                <w:szCs w:val="16"/>
              </w:rPr>
              <w:t>Element not declared last and occurrence not followed by end-of-group</w:t>
            </w:r>
          </w:p>
        </w:tc>
        <w:tc>
          <w:tcPr>
            <w:tcW w:w="0" w:type="auto"/>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95AAD" w:rsidRPr="00895AAD" w:rsidRDefault="00895AAD" w:rsidP="004519F5">
            <w:pPr>
              <w:keepNext/>
              <w:keepLines/>
              <w:jc w:val="center"/>
              <w:rPr>
                <w:rFonts w:ascii="Arial" w:hAnsi="Arial" w:cs="Arial"/>
                <w:b/>
                <w:color w:val="000000"/>
                <w:sz w:val="16"/>
                <w:szCs w:val="16"/>
              </w:rPr>
            </w:pPr>
          </w:p>
        </w:tc>
        <w:tc>
          <w:tcPr>
            <w:tcW w:w="0" w:type="auto"/>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95AAD" w:rsidRPr="00895AAD" w:rsidRDefault="00895AAD" w:rsidP="004519F5">
            <w:pPr>
              <w:keepNext/>
              <w:keepLines/>
              <w:jc w:val="center"/>
              <w:rPr>
                <w:rFonts w:ascii="Arial" w:hAnsi="Arial" w:cs="Arial"/>
                <w:b/>
                <w:color w:val="000000"/>
                <w:sz w:val="16"/>
                <w:szCs w:val="16"/>
              </w:rPr>
            </w:pPr>
          </w:p>
        </w:tc>
      </w:tr>
      <w:tr w:rsidR="00895AAD" w:rsidRPr="00895AAD" w:rsidTr="004519F5">
        <w:trPr>
          <w:cantSplit/>
        </w:trPr>
        <w:tc>
          <w:tcPr>
            <w:tcW w:w="0" w:type="auto"/>
            <w:tcBorders>
              <w:top w:val="single" w:sz="4" w:space="0" w:color="auto"/>
            </w:tcBorders>
            <w:vAlign w:val="center"/>
          </w:tcPr>
          <w:p w:rsidR="00895AAD" w:rsidRPr="00895AAD" w:rsidRDefault="00895AAD" w:rsidP="004519F5">
            <w:pPr>
              <w:keepNext/>
              <w:keepLines/>
              <w:jc w:val="center"/>
              <w:rPr>
                <w:rFonts w:ascii="Arial" w:hAnsi="Arial" w:cs="Arial"/>
                <w:color w:val="000000"/>
                <w:sz w:val="16"/>
                <w:szCs w:val="16"/>
              </w:rPr>
            </w:pPr>
            <w:r w:rsidRPr="00895AAD">
              <w:rPr>
                <w:rFonts w:ascii="Arial" w:hAnsi="Arial" w:cs="Arial"/>
                <w:color w:val="000000"/>
                <w:sz w:val="16"/>
                <w:szCs w:val="16"/>
              </w:rPr>
              <w:t>never</w:t>
            </w:r>
          </w:p>
        </w:tc>
        <w:tc>
          <w:tcPr>
            <w:tcW w:w="0" w:type="auto"/>
            <w:gridSpan w:val="2"/>
            <w:tcBorders>
              <w:bottom w:val="nil"/>
            </w:tcBorders>
            <w:shd w:val="clear" w:color="auto" w:fill="D6E3BC" w:themeFill="accent3" w:themeFillTint="66"/>
            <w:vAlign w:val="center"/>
          </w:tcPr>
          <w:p w:rsidR="00895AAD" w:rsidRPr="00895AAD" w:rsidRDefault="00895AAD" w:rsidP="004519F5">
            <w:pPr>
              <w:keepNext/>
              <w:keepLines/>
              <w:jc w:val="center"/>
              <w:rPr>
                <w:rFonts w:ascii="Arial" w:hAnsi="Arial" w:cs="Arial"/>
                <w:color w:val="000000"/>
                <w:sz w:val="16"/>
                <w:szCs w:val="16"/>
              </w:rPr>
            </w:pPr>
            <w:r w:rsidRPr="00895AAD">
              <w:rPr>
                <w:rFonts w:ascii="Arial" w:hAnsi="Arial" w:cs="Arial"/>
                <w:color w:val="000000"/>
                <w:sz w:val="16"/>
                <w:szCs w:val="16"/>
              </w:rPr>
              <w:t>Schema definition error</w:t>
            </w:r>
          </w:p>
        </w:tc>
        <w:tc>
          <w:tcPr>
            <w:tcW w:w="0" w:type="auto"/>
            <w:gridSpan w:val="2"/>
            <w:tcBorders>
              <w:bottom w:val="nil"/>
            </w:tcBorders>
            <w:shd w:val="clear" w:color="auto" w:fill="92CDDC" w:themeFill="accent5" w:themeFillTint="99"/>
            <w:vAlign w:val="center"/>
          </w:tcPr>
          <w:p w:rsidR="00895AAD" w:rsidRPr="00895AAD" w:rsidRDefault="00895AAD" w:rsidP="004519F5">
            <w:pPr>
              <w:keepNext/>
              <w:keepLines/>
              <w:jc w:val="center"/>
              <w:rPr>
                <w:rFonts w:ascii="Arial" w:hAnsi="Arial" w:cs="Arial"/>
                <w:color w:val="000000"/>
                <w:sz w:val="16"/>
                <w:szCs w:val="16"/>
              </w:rPr>
            </w:pPr>
          </w:p>
        </w:tc>
        <w:tc>
          <w:tcPr>
            <w:tcW w:w="0" w:type="auto"/>
            <w:vMerge w:val="restart"/>
            <w:tcBorders>
              <w:top w:val="single" w:sz="4" w:space="0" w:color="auto"/>
            </w:tcBorders>
            <w:shd w:val="clear" w:color="auto" w:fill="D6E3BC" w:themeFill="accent3" w:themeFillTint="66"/>
            <w:vAlign w:val="center"/>
          </w:tcPr>
          <w:p w:rsidR="00895AAD" w:rsidRPr="00895AAD" w:rsidRDefault="00895AAD" w:rsidP="004519F5">
            <w:pPr>
              <w:keepNext/>
              <w:keepLines/>
              <w:jc w:val="center"/>
              <w:rPr>
                <w:rFonts w:ascii="Arial" w:hAnsi="Arial" w:cs="Arial"/>
                <w:color w:val="000000"/>
                <w:sz w:val="16"/>
                <w:szCs w:val="16"/>
              </w:rPr>
            </w:pPr>
            <w:r w:rsidRPr="00895AAD">
              <w:rPr>
                <w:rFonts w:ascii="Arial" w:hAnsi="Arial" w:cs="Arial"/>
                <w:color w:val="000000"/>
                <w:sz w:val="16"/>
                <w:szCs w:val="16"/>
              </w:rPr>
              <w:t>Schema definition error</w:t>
            </w:r>
          </w:p>
        </w:tc>
        <w:tc>
          <w:tcPr>
            <w:tcW w:w="0" w:type="auto"/>
            <w:vMerge w:val="restart"/>
            <w:tcBorders>
              <w:top w:val="single" w:sz="4" w:space="0" w:color="auto"/>
            </w:tcBorders>
            <w:shd w:val="clear" w:color="auto" w:fill="92CDDC" w:themeFill="accent5" w:themeFillTint="99"/>
            <w:vAlign w:val="center"/>
          </w:tcPr>
          <w:p w:rsidR="00895AAD" w:rsidRPr="00895AAD" w:rsidRDefault="00895AAD" w:rsidP="004519F5">
            <w:pPr>
              <w:keepNext/>
              <w:keepLines/>
              <w:jc w:val="center"/>
              <w:rPr>
                <w:rFonts w:ascii="Arial" w:hAnsi="Arial" w:cs="Arial"/>
                <w:color w:val="000000"/>
                <w:sz w:val="16"/>
                <w:szCs w:val="16"/>
              </w:rPr>
            </w:pPr>
            <w:proofErr w:type="spellStart"/>
            <w:r w:rsidRPr="00895AAD">
              <w:rPr>
                <w:rFonts w:ascii="Arial" w:hAnsi="Arial" w:cs="Arial"/>
                <w:color w:val="000000"/>
                <w:sz w:val="16"/>
                <w:szCs w:val="16"/>
              </w:rPr>
              <w:t>RepDef</w:t>
            </w:r>
            <w:proofErr w:type="spellEnd"/>
            <w:r w:rsidRPr="00895AAD">
              <w:rPr>
                <w:rFonts w:ascii="Arial" w:hAnsi="Arial" w:cs="Arial"/>
                <w:color w:val="000000"/>
                <w:sz w:val="16"/>
                <w:szCs w:val="16"/>
              </w:rPr>
              <w:t>(min) ~ Rep(max - min)</w:t>
            </w:r>
          </w:p>
        </w:tc>
      </w:tr>
      <w:tr w:rsidR="00895AAD" w:rsidRPr="00895AAD" w:rsidTr="004519F5">
        <w:trPr>
          <w:cantSplit/>
        </w:trPr>
        <w:tc>
          <w:tcPr>
            <w:tcW w:w="0" w:type="auto"/>
            <w:vAlign w:val="center"/>
          </w:tcPr>
          <w:p w:rsidR="00895AAD" w:rsidRPr="00895AAD" w:rsidRDefault="00895AAD" w:rsidP="004519F5">
            <w:pPr>
              <w:keepNext/>
              <w:keepLines/>
              <w:jc w:val="center"/>
              <w:rPr>
                <w:rFonts w:ascii="Arial" w:hAnsi="Arial" w:cs="Arial"/>
                <w:color w:val="000000"/>
                <w:sz w:val="16"/>
                <w:szCs w:val="16"/>
              </w:rPr>
            </w:pPr>
            <w:proofErr w:type="spellStart"/>
            <w:r w:rsidRPr="00895AAD">
              <w:rPr>
                <w:rFonts w:ascii="Arial" w:hAnsi="Arial" w:cs="Arial"/>
                <w:color w:val="000000"/>
                <w:sz w:val="16"/>
                <w:szCs w:val="16"/>
              </w:rPr>
              <w:t>trailingEmptyStrict</w:t>
            </w:r>
            <w:proofErr w:type="spellEnd"/>
          </w:p>
        </w:tc>
        <w:tc>
          <w:tcPr>
            <w:tcW w:w="0" w:type="auto"/>
            <w:vMerge w:val="restart"/>
            <w:tcBorders>
              <w:top w:val="nil"/>
              <w:right w:val="single" w:sz="4" w:space="0" w:color="auto"/>
            </w:tcBorders>
            <w:shd w:val="clear" w:color="auto" w:fill="D6E3BC" w:themeFill="accent3" w:themeFillTint="66"/>
            <w:vAlign w:val="center"/>
          </w:tcPr>
          <w:p w:rsidR="00895AAD" w:rsidRPr="00895AAD" w:rsidRDefault="00895AAD" w:rsidP="004519F5">
            <w:pPr>
              <w:keepNext/>
              <w:keepLines/>
              <w:jc w:val="center"/>
              <w:rPr>
                <w:rFonts w:ascii="Arial" w:hAnsi="Arial" w:cs="Arial"/>
                <w:color w:val="000000"/>
                <w:sz w:val="16"/>
                <w:szCs w:val="16"/>
              </w:rPr>
            </w:pPr>
          </w:p>
        </w:tc>
        <w:tc>
          <w:tcPr>
            <w:tcW w:w="0" w:type="auto"/>
            <w:tcBorders>
              <w:top w:val="single" w:sz="4" w:space="0" w:color="auto"/>
              <w:left w:val="single" w:sz="4" w:space="0" w:color="auto"/>
              <w:bottom w:val="single" w:sz="4" w:space="0" w:color="auto"/>
              <w:right w:val="single" w:sz="4" w:space="0" w:color="auto"/>
            </w:tcBorders>
            <w:vAlign w:val="center"/>
          </w:tcPr>
          <w:p w:rsidR="00895AAD" w:rsidRPr="00895AAD" w:rsidRDefault="00895AAD" w:rsidP="004519F5">
            <w:pPr>
              <w:keepNext/>
              <w:keepLines/>
              <w:jc w:val="center"/>
              <w:rPr>
                <w:rFonts w:ascii="Arial" w:hAnsi="Arial" w:cs="Arial"/>
                <w:color w:val="000000"/>
                <w:sz w:val="16"/>
                <w:szCs w:val="16"/>
              </w:rPr>
            </w:pPr>
            <w:proofErr w:type="spellStart"/>
            <w:r w:rsidRPr="00895AAD">
              <w:rPr>
                <w:rFonts w:ascii="Arial" w:hAnsi="Arial" w:cs="Arial"/>
                <w:color w:val="000000"/>
                <w:sz w:val="16"/>
                <w:szCs w:val="16"/>
              </w:rPr>
              <w:t>RepDef</w:t>
            </w:r>
            <w:proofErr w:type="spellEnd"/>
            <w:r w:rsidRPr="00895AAD">
              <w:rPr>
                <w:rFonts w:ascii="Arial" w:hAnsi="Arial" w:cs="Arial"/>
                <w:color w:val="000000"/>
                <w:sz w:val="16"/>
                <w:szCs w:val="16"/>
              </w:rPr>
              <w:t xml:space="preserve">(min) [ ~ Rep(M &lt; INF) ~ </w:t>
            </w:r>
            <w:proofErr w:type="spellStart"/>
            <w:r w:rsidRPr="00895AAD">
              <w:rPr>
                <w:rFonts w:ascii="Arial" w:hAnsi="Arial" w:cs="Arial"/>
                <w:color w:val="000000"/>
                <w:sz w:val="16"/>
                <w:szCs w:val="16"/>
              </w:rPr>
              <w:t>RepNonZero</w:t>
            </w:r>
            <w:proofErr w:type="spellEnd"/>
            <w:r w:rsidRPr="00895AAD">
              <w:rPr>
                <w:rFonts w:ascii="Arial" w:hAnsi="Arial" w:cs="Arial"/>
                <w:color w:val="000000"/>
                <w:sz w:val="16"/>
                <w:szCs w:val="16"/>
              </w:rPr>
              <w:t>(1) ]</w:t>
            </w:r>
          </w:p>
        </w:tc>
        <w:tc>
          <w:tcPr>
            <w:tcW w:w="0" w:type="auto"/>
            <w:tcBorders>
              <w:left w:val="single" w:sz="4" w:space="0" w:color="auto"/>
              <w:bottom w:val="single" w:sz="4" w:space="0" w:color="auto"/>
            </w:tcBorders>
            <w:shd w:val="clear" w:color="auto" w:fill="E5B8B7" w:themeFill="accent2" w:themeFillTint="66"/>
            <w:vAlign w:val="center"/>
          </w:tcPr>
          <w:p w:rsidR="00895AAD" w:rsidRPr="00895AAD" w:rsidRDefault="00895AAD" w:rsidP="004519F5">
            <w:pPr>
              <w:keepNext/>
              <w:keepLines/>
              <w:jc w:val="center"/>
              <w:rPr>
                <w:rFonts w:ascii="Arial" w:hAnsi="Arial" w:cs="Arial"/>
                <w:color w:val="000000"/>
                <w:sz w:val="16"/>
                <w:szCs w:val="16"/>
              </w:rPr>
            </w:pPr>
            <w:proofErr w:type="spellStart"/>
            <w:r w:rsidRPr="00895AAD">
              <w:rPr>
                <w:rFonts w:ascii="Arial" w:hAnsi="Arial" w:cs="Arial"/>
                <w:color w:val="000000"/>
                <w:sz w:val="16"/>
                <w:szCs w:val="16"/>
              </w:rPr>
              <w:t>RepDef</w:t>
            </w:r>
            <w:proofErr w:type="spellEnd"/>
            <w:r w:rsidRPr="00895AAD">
              <w:rPr>
                <w:rFonts w:ascii="Arial" w:hAnsi="Arial" w:cs="Arial"/>
                <w:color w:val="000000"/>
                <w:sz w:val="16"/>
                <w:szCs w:val="16"/>
              </w:rPr>
              <w:t xml:space="preserve">(min) [ ~ Rep(M &lt; max - min) ~ </w:t>
            </w:r>
            <w:proofErr w:type="spellStart"/>
            <w:r w:rsidRPr="00895AAD">
              <w:rPr>
                <w:rFonts w:ascii="Arial" w:hAnsi="Arial" w:cs="Arial"/>
                <w:color w:val="000000"/>
                <w:sz w:val="16"/>
                <w:szCs w:val="16"/>
              </w:rPr>
              <w:t>RepNonZero</w:t>
            </w:r>
            <w:proofErr w:type="spellEnd"/>
            <w:r w:rsidRPr="00895AAD">
              <w:rPr>
                <w:rFonts w:ascii="Arial" w:hAnsi="Arial" w:cs="Arial"/>
                <w:color w:val="000000"/>
                <w:sz w:val="16"/>
                <w:szCs w:val="16"/>
              </w:rPr>
              <w:t>(1) ]</w:t>
            </w:r>
          </w:p>
        </w:tc>
        <w:tc>
          <w:tcPr>
            <w:tcW w:w="0" w:type="auto"/>
            <w:vMerge w:val="restart"/>
            <w:tcBorders>
              <w:top w:val="nil"/>
            </w:tcBorders>
            <w:shd w:val="clear" w:color="auto" w:fill="92CDDC" w:themeFill="accent5" w:themeFillTint="99"/>
            <w:vAlign w:val="center"/>
          </w:tcPr>
          <w:p w:rsidR="00895AAD" w:rsidRPr="00895AAD" w:rsidRDefault="00895AAD" w:rsidP="004519F5">
            <w:pPr>
              <w:keepNext/>
              <w:keepLines/>
              <w:jc w:val="center"/>
              <w:rPr>
                <w:rFonts w:ascii="Arial" w:hAnsi="Arial" w:cs="Arial"/>
                <w:color w:val="000000"/>
                <w:sz w:val="16"/>
                <w:szCs w:val="16"/>
              </w:rPr>
            </w:pPr>
            <w:proofErr w:type="spellStart"/>
            <w:r w:rsidRPr="00895AAD">
              <w:rPr>
                <w:rFonts w:ascii="Arial" w:hAnsi="Arial" w:cs="Arial"/>
                <w:color w:val="000000"/>
                <w:sz w:val="16"/>
                <w:szCs w:val="16"/>
              </w:rPr>
              <w:t>RepDef</w:t>
            </w:r>
            <w:proofErr w:type="spellEnd"/>
            <w:r w:rsidRPr="00895AAD">
              <w:rPr>
                <w:rFonts w:ascii="Arial" w:hAnsi="Arial" w:cs="Arial"/>
                <w:color w:val="000000"/>
                <w:sz w:val="16"/>
                <w:szCs w:val="16"/>
              </w:rPr>
              <w:t>(min) ~ Rep(max - min)</w:t>
            </w:r>
          </w:p>
        </w:tc>
        <w:tc>
          <w:tcPr>
            <w:tcW w:w="0" w:type="auto"/>
            <w:vMerge/>
            <w:shd w:val="clear" w:color="auto" w:fill="D6E3BC" w:themeFill="accent3" w:themeFillTint="66"/>
            <w:vAlign w:val="center"/>
          </w:tcPr>
          <w:p w:rsidR="00895AAD" w:rsidRPr="00895AAD" w:rsidRDefault="00895AAD" w:rsidP="004519F5">
            <w:pPr>
              <w:keepNext/>
              <w:keepLines/>
              <w:jc w:val="center"/>
              <w:rPr>
                <w:rFonts w:ascii="Arial" w:hAnsi="Arial" w:cs="Arial"/>
                <w:color w:val="000000"/>
                <w:sz w:val="16"/>
                <w:szCs w:val="16"/>
              </w:rPr>
            </w:pPr>
          </w:p>
        </w:tc>
        <w:tc>
          <w:tcPr>
            <w:tcW w:w="0" w:type="auto"/>
            <w:vMerge/>
            <w:shd w:val="clear" w:color="auto" w:fill="92CDDC" w:themeFill="accent5" w:themeFillTint="99"/>
            <w:vAlign w:val="center"/>
          </w:tcPr>
          <w:p w:rsidR="00895AAD" w:rsidRPr="00895AAD" w:rsidRDefault="00895AAD" w:rsidP="004519F5">
            <w:pPr>
              <w:keepNext/>
              <w:keepLines/>
              <w:jc w:val="center"/>
              <w:rPr>
                <w:rFonts w:ascii="Arial" w:hAnsi="Arial" w:cs="Arial"/>
                <w:color w:val="000000"/>
                <w:sz w:val="16"/>
                <w:szCs w:val="16"/>
              </w:rPr>
            </w:pPr>
          </w:p>
        </w:tc>
      </w:tr>
      <w:tr w:rsidR="00895AAD" w:rsidRPr="00895AAD" w:rsidTr="004519F5">
        <w:trPr>
          <w:cantSplit/>
        </w:trPr>
        <w:tc>
          <w:tcPr>
            <w:tcW w:w="0" w:type="auto"/>
            <w:vAlign w:val="center"/>
          </w:tcPr>
          <w:p w:rsidR="00895AAD" w:rsidRPr="00895AAD" w:rsidRDefault="00895AAD" w:rsidP="004519F5">
            <w:pPr>
              <w:keepNext/>
              <w:keepLines/>
              <w:jc w:val="center"/>
              <w:rPr>
                <w:rFonts w:ascii="Arial" w:hAnsi="Arial" w:cs="Arial"/>
                <w:color w:val="000000"/>
                <w:sz w:val="16"/>
                <w:szCs w:val="16"/>
              </w:rPr>
            </w:pPr>
            <w:proofErr w:type="spellStart"/>
            <w:r w:rsidRPr="00895AAD">
              <w:rPr>
                <w:rFonts w:ascii="Arial" w:hAnsi="Arial" w:cs="Arial"/>
                <w:color w:val="000000"/>
                <w:sz w:val="16"/>
                <w:szCs w:val="16"/>
              </w:rPr>
              <w:t>trailingEmpty</w:t>
            </w:r>
            <w:proofErr w:type="spellEnd"/>
          </w:p>
        </w:tc>
        <w:tc>
          <w:tcPr>
            <w:tcW w:w="0" w:type="auto"/>
            <w:vMerge/>
            <w:tcBorders>
              <w:top w:val="nil"/>
            </w:tcBorders>
            <w:shd w:val="clear" w:color="auto" w:fill="D6E3BC" w:themeFill="accent3" w:themeFillTint="66"/>
            <w:vAlign w:val="center"/>
          </w:tcPr>
          <w:p w:rsidR="00895AAD" w:rsidRPr="00895AAD" w:rsidRDefault="00895AAD" w:rsidP="004519F5">
            <w:pPr>
              <w:keepNext/>
              <w:keepLines/>
              <w:jc w:val="center"/>
              <w:rPr>
                <w:rFonts w:ascii="Arial" w:hAnsi="Arial" w:cs="Arial"/>
                <w:color w:val="000000"/>
                <w:sz w:val="16"/>
                <w:szCs w:val="16"/>
              </w:rPr>
            </w:pPr>
          </w:p>
        </w:tc>
        <w:tc>
          <w:tcPr>
            <w:tcW w:w="0" w:type="auto"/>
            <w:vMerge w:val="restart"/>
            <w:shd w:val="clear" w:color="auto" w:fill="CCC0D9" w:themeFill="accent4" w:themeFillTint="66"/>
            <w:vAlign w:val="center"/>
          </w:tcPr>
          <w:p w:rsidR="00895AAD" w:rsidRPr="00895AAD" w:rsidRDefault="00895AAD" w:rsidP="004519F5">
            <w:pPr>
              <w:keepNext/>
              <w:keepLines/>
              <w:jc w:val="center"/>
              <w:rPr>
                <w:rFonts w:ascii="Arial" w:hAnsi="Arial" w:cs="Arial"/>
                <w:color w:val="000000"/>
                <w:sz w:val="16"/>
                <w:szCs w:val="16"/>
              </w:rPr>
            </w:pPr>
            <w:proofErr w:type="spellStart"/>
            <w:r w:rsidRPr="00895AAD">
              <w:rPr>
                <w:rFonts w:ascii="Arial" w:hAnsi="Arial" w:cs="Arial"/>
                <w:color w:val="000000"/>
                <w:sz w:val="16"/>
                <w:szCs w:val="16"/>
              </w:rPr>
              <w:t>RepDef</w:t>
            </w:r>
            <w:proofErr w:type="spellEnd"/>
            <w:r w:rsidRPr="00895AAD">
              <w:rPr>
                <w:rFonts w:ascii="Arial" w:hAnsi="Arial" w:cs="Arial"/>
                <w:color w:val="000000"/>
                <w:sz w:val="16"/>
                <w:szCs w:val="16"/>
              </w:rPr>
              <w:t>(min) ~ Rep(M &lt; INF)</w:t>
            </w:r>
          </w:p>
        </w:tc>
        <w:tc>
          <w:tcPr>
            <w:tcW w:w="0" w:type="auto"/>
            <w:vMerge w:val="restart"/>
            <w:tcBorders>
              <w:right w:val="single" w:sz="4" w:space="0" w:color="auto"/>
            </w:tcBorders>
            <w:shd w:val="clear" w:color="auto" w:fill="FBD4B4" w:themeFill="accent6" w:themeFillTint="66"/>
            <w:vAlign w:val="center"/>
          </w:tcPr>
          <w:p w:rsidR="00895AAD" w:rsidRPr="00895AAD" w:rsidRDefault="00895AAD" w:rsidP="004519F5">
            <w:pPr>
              <w:keepNext/>
              <w:keepLines/>
              <w:jc w:val="center"/>
              <w:rPr>
                <w:rFonts w:ascii="Arial" w:hAnsi="Arial" w:cs="Arial"/>
                <w:color w:val="000000"/>
                <w:sz w:val="16"/>
                <w:szCs w:val="16"/>
              </w:rPr>
            </w:pPr>
            <w:proofErr w:type="spellStart"/>
            <w:r w:rsidRPr="00895AAD">
              <w:rPr>
                <w:rFonts w:ascii="Arial" w:hAnsi="Arial" w:cs="Arial"/>
                <w:color w:val="000000"/>
                <w:sz w:val="16"/>
                <w:szCs w:val="16"/>
              </w:rPr>
              <w:t>RepDef</w:t>
            </w:r>
            <w:proofErr w:type="spellEnd"/>
            <w:r w:rsidRPr="00895AAD">
              <w:rPr>
                <w:rFonts w:ascii="Arial" w:hAnsi="Arial" w:cs="Arial"/>
                <w:color w:val="000000"/>
                <w:sz w:val="16"/>
                <w:szCs w:val="16"/>
              </w:rPr>
              <w:t>(min) ~ Rep(M &lt;= max - min)</w:t>
            </w:r>
          </w:p>
        </w:tc>
        <w:tc>
          <w:tcPr>
            <w:tcW w:w="0" w:type="auto"/>
            <w:vMerge/>
            <w:tcBorders>
              <w:left w:val="single" w:sz="4" w:space="0" w:color="auto"/>
              <w:bottom w:val="single" w:sz="4" w:space="0" w:color="auto"/>
            </w:tcBorders>
            <w:shd w:val="clear" w:color="auto" w:fill="92CDDC" w:themeFill="accent5" w:themeFillTint="99"/>
            <w:vAlign w:val="center"/>
          </w:tcPr>
          <w:p w:rsidR="00895AAD" w:rsidRPr="00895AAD" w:rsidRDefault="00895AAD" w:rsidP="004519F5">
            <w:pPr>
              <w:keepNext/>
              <w:keepLines/>
              <w:jc w:val="center"/>
              <w:rPr>
                <w:rFonts w:ascii="Arial" w:hAnsi="Arial" w:cs="Arial"/>
                <w:color w:val="000000"/>
                <w:sz w:val="16"/>
                <w:szCs w:val="16"/>
              </w:rPr>
            </w:pPr>
          </w:p>
        </w:tc>
        <w:tc>
          <w:tcPr>
            <w:tcW w:w="0" w:type="auto"/>
            <w:vMerge/>
            <w:shd w:val="clear" w:color="auto" w:fill="D6E3BC" w:themeFill="accent3" w:themeFillTint="66"/>
            <w:vAlign w:val="center"/>
          </w:tcPr>
          <w:p w:rsidR="00895AAD" w:rsidRPr="00895AAD" w:rsidRDefault="00895AAD" w:rsidP="004519F5">
            <w:pPr>
              <w:keepNext/>
              <w:keepLines/>
              <w:jc w:val="center"/>
              <w:rPr>
                <w:rFonts w:ascii="Arial" w:hAnsi="Arial" w:cs="Arial"/>
                <w:color w:val="000000"/>
                <w:sz w:val="16"/>
                <w:szCs w:val="16"/>
              </w:rPr>
            </w:pPr>
          </w:p>
        </w:tc>
        <w:tc>
          <w:tcPr>
            <w:tcW w:w="0" w:type="auto"/>
            <w:vMerge/>
            <w:shd w:val="clear" w:color="auto" w:fill="92CDDC" w:themeFill="accent5" w:themeFillTint="99"/>
            <w:vAlign w:val="center"/>
          </w:tcPr>
          <w:p w:rsidR="00895AAD" w:rsidRPr="00895AAD" w:rsidRDefault="00895AAD" w:rsidP="004519F5">
            <w:pPr>
              <w:keepNext/>
              <w:keepLines/>
              <w:jc w:val="center"/>
              <w:rPr>
                <w:rFonts w:ascii="Arial" w:hAnsi="Arial" w:cs="Arial"/>
                <w:color w:val="000000"/>
                <w:sz w:val="16"/>
                <w:szCs w:val="16"/>
              </w:rPr>
            </w:pPr>
          </w:p>
        </w:tc>
      </w:tr>
      <w:tr w:rsidR="00895AAD" w:rsidRPr="00895AAD" w:rsidTr="004519F5">
        <w:trPr>
          <w:cantSplit/>
        </w:trPr>
        <w:tc>
          <w:tcPr>
            <w:tcW w:w="0" w:type="auto"/>
            <w:vAlign w:val="center"/>
          </w:tcPr>
          <w:p w:rsidR="00895AAD" w:rsidRPr="00895AAD" w:rsidRDefault="00895AAD" w:rsidP="004519F5">
            <w:pPr>
              <w:keepNext/>
              <w:keepLines/>
              <w:jc w:val="center"/>
              <w:rPr>
                <w:rFonts w:ascii="Arial" w:hAnsi="Arial" w:cs="Arial"/>
                <w:color w:val="000000"/>
                <w:sz w:val="16"/>
                <w:szCs w:val="16"/>
              </w:rPr>
            </w:pPr>
            <w:proofErr w:type="spellStart"/>
            <w:r w:rsidRPr="00895AAD">
              <w:rPr>
                <w:rFonts w:ascii="Arial" w:hAnsi="Arial" w:cs="Arial"/>
                <w:color w:val="000000"/>
                <w:sz w:val="16"/>
                <w:szCs w:val="16"/>
              </w:rPr>
              <w:t>anyEmpty</w:t>
            </w:r>
            <w:proofErr w:type="spellEnd"/>
          </w:p>
        </w:tc>
        <w:tc>
          <w:tcPr>
            <w:tcW w:w="0" w:type="auto"/>
            <w:tcBorders>
              <w:right w:val="nil"/>
            </w:tcBorders>
            <w:shd w:val="clear" w:color="auto" w:fill="CCC0D9" w:themeFill="accent4" w:themeFillTint="66"/>
            <w:vAlign w:val="center"/>
          </w:tcPr>
          <w:p w:rsidR="00895AAD" w:rsidRPr="00895AAD" w:rsidRDefault="00895AAD" w:rsidP="004519F5">
            <w:pPr>
              <w:keepNext/>
              <w:keepLines/>
              <w:jc w:val="center"/>
              <w:rPr>
                <w:rFonts w:ascii="Arial" w:hAnsi="Arial" w:cs="Arial"/>
                <w:color w:val="000000"/>
                <w:sz w:val="16"/>
                <w:szCs w:val="16"/>
              </w:rPr>
            </w:pPr>
          </w:p>
        </w:tc>
        <w:tc>
          <w:tcPr>
            <w:tcW w:w="0" w:type="auto"/>
            <w:vMerge/>
            <w:tcBorders>
              <w:left w:val="nil"/>
            </w:tcBorders>
            <w:shd w:val="clear" w:color="auto" w:fill="CCC0D9" w:themeFill="accent4" w:themeFillTint="66"/>
            <w:vAlign w:val="center"/>
          </w:tcPr>
          <w:p w:rsidR="00895AAD" w:rsidRPr="00895AAD" w:rsidRDefault="00895AAD" w:rsidP="004519F5">
            <w:pPr>
              <w:keepNext/>
              <w:keepLines/>
              <w:jc w:val="center"/>
              <w:rPr>
                <w:rFonts w:ascii="Arial" w:hAnsi="Arial" w:cs="Arial"/>
                <w:color w:val="000000"/>
                <w:sz w:val="16"/>
                <w:szCs w:val="16"/>
              </w:rPr>
            </w:pPr>
          </w:p>
        </w:tc>
        <w:tc>
          <w:tcPr>
            <w:tcW w:w="0" w:type="auto"/>
            <w:vMerge/>
            <w:tcBorders>
              <w:right w:val="nil"/>
            </w:tcBorders>
            <w:shd w:val="clear" w:color="auto" w:fill="FBD4B4" w:themeFill="accent6" w:themeFillTint="66"/>
            <w:vAlign w:val="center"/>
          </w:tcPr>
          <w:p w:rsidR="00895AAD" w:rsidRPr="00895AAD" w:rsidRDefault="00895AAD" w:rsidP="004519F5">
            <w:pPr>
              <w:keepNext/>
              <w:keepLines/>
              <w:jc w:val="center"/>
              <w:rPr>
                <w:rFonts w:ascii="Arial" w:hAnsi="Arial" w:cs="Arial"/>
                <w:color w:val="000000"/>
                <w:sz w:val="16"/>
                <w:szCs w:val="16"/>
              </w:rPr>
            </w:pPr>
          </w:p>
        </w:tc>
        <w:tc>
          <w:tcPr>
            <w:tcW w:w="0" w:type="auto"/>
            <w:tcBorders>
              <w:top w:val="single" w:sz="4" w:space="0" w:color="auto"/>
              <w:left w:val="nil"/>
              <w:bottom w:val="single" w:sz="4" w:space="0" w:color="auto"/>
              <w:right w:val="single" w:sz="4" w:space="0" w:color="auto"/>
            </w:tcBorders>
            <w:shd w:val="clear" w:color="auto" w:fill="FBD4B4" w:themeFill="accent6" w:themeFillTint="66"/>
            <w:vAlign w:val="center"/>
          </w:tcPr>
          <w:p w:rsidR="00895AAD" w:rsidRPr="00895AAD" w:rsidRDefault="00895AAD" w:rsidP="004519F5">
            <w:pPr>
              <w:keepNext/>
              <w:keepLines/>
              <w:jc w:val="center"/>
              <w:rPr>
                <w:rFonts w:ascii="Arial" w:hAnsi="Arial" w:cs="Arial"/>
                <w:color w:val="000000"/>
                <w:sz w:val="16"/>
                <w:szCs w:val="16"/>
              </w:rPr>
            </w:pPr>
          </w:p>
        </w:tc>
        <w:tc>
          <w:tcPr>
            <w:tcW w:w="0" w:type="auto"/>
            <w:tcBorders>
              <w:left w:val="single" w:sz="4" w:space="0" w:color="auto"/>
            </w:tcBorders>
            <w:shd w:val="clear" w:color="auto" w:fill="CCC0D9" w:themeFill="accent4" w:themeFillTint="66"/>
            <w:vAlign w:val="center"/>
          </w:tcPr>
          <w:p w:rsidR="00895AAD" w:rsidRPr="00895AAD" w:rsidRDefault="00895AAD" w:rsidP="004519F5">
            <w:pPr>
              <w:keepNext/>
              <w:keepLines/>
              <w:jc w:val="center"/>
              <w:rPr>
                <w:rFonts w:ascii="Arial" w:hAnsi="Arial" w:cs="Arial"/>
                <w:color w:val="000000"/>
                <w:sz w:val="16"/>
                <w:szCs w:val="16"/>
              </w:rPr>
            </w:pPr>
            <w:proofErr w:type="spellStart"/>
            <w:r w:rsidRPr="00895AAD">
              <w:rPr>
                <w:rFonts w:ascii="Arial" w:hAnsi="Arial" w:cs="Arial"/>
                <w:color w:val="000000"/>
                <w:sz w:val="16"/>
                <w:szCs w:val="16"/>
              </w:rPr>
              <w:t>RepDef</w:t>
            </w:r>
            <w:proofErr w:type="spellEnd"/>
            <w:r w:rsidRPr="00895AAD">
              <w:rPr>
                <w:rFonts w:ascii="Arial" w:hAnsi="Arial" w:cs="Arial"/>
                <w:color w:val="000000"/>
                <w:sz w:val="16"/>
                <w:szCs w:val="16"/>
              </w:rPr>
              <w:t>(min) ~ Rep(M &lt; INF)</w:t>
            </w:r>
          </w:p>
        </w:tc>
        <w:tc>
          <w:tcPr>
            <w:tcW w:w="0" w:type="auto"/>
            <w:shd w:val="clear" w:color="auto" w:fill="FBD4B4" w:themeFill="accent6" w:themeFillTint="66"/>
            <w:vAlign w:val="center"/>
          </w:tcPr>
          <w:p w:rsidR="00895AAD" w:rsidRPr="00895AAD" w:rsidRDefault="00895AAD" w:rsidP="004519F5">
            <w:pPr>
              <w:keepNext/>
              <w:keepLines/>
              <w:jc w:val="center"/>
              <w:rPr>
                <w:rFonts w:ascii="Arial" w:hAnsi="Arial" w:cs="Arial"/>
                <w:color w:val="000000"/>
                <w:sz w:val="16"/>
                <w:szCs w:val="16"/>
              </w:rPr>
            </w:pPr>
            <w:proofErr w:type="spellStart"/>
            <w:r w:rsidRPr="00895AAD">
              <w:rPr>
                <w:rFonts w:ascii="Arial" w:hAnsi="Arial" w:cs="Arial"/>
                <w:color w:val="000000"/>
                <w:sz w:val="16"/>
                <w:szCs w:val="16"/>
              </w:rPr>
              <w:t>RepDef</w:t>
            </w:r>
            <w:proofErr w:type="spellEnd"/>
            <w:r w:rsidRPr="00895AAD">
              <w:rPr>
                <w:rFonts w:ascii="Arial" w:hAnsi="Arial" w:cs="Arial"/>
                <w:color w:val="000000"/>
                <w:sz w:val="16"/>
                <w:szCs w:val="16"/>
              </w:rPr>
              <w:t>(min) ~ Rep(M &lt;= max - min)</w:t>
            </w:r>
          </w:p>
        </w:tc>
      </w:tr>
    </w:tbl>
    <w:p w:rsidR="00895AAD" w:rsidRPr="00895AAD" w:rsidRDefault="00895AAD" w:rsidP="002225BF">
      <w:pPr>
        <w:rPr>
          <w:rFonts w:ascii="Arial" w:hAnsi="Arial" w:cs="Arial"/>
          <w:sz w:val="16"/>
          <w:szCs w:val="16"/>
        </w:rPr>
      </w:pPr>
    </w:p>
    <w:p w:rsidR="00116CA2" w:rsidRPr="009E1E4D" w:rsidRDefault="00116CA2" w:rsidP="00985A56">
      <w:pPr>
        <w:pStyle w:val="NormalWeb"/>
        <w:rPr>
          <w:rFonts w:ascii="Arial" w:hAnsi="Arial"/>
          <w:i/>
          <w:color w:val="000000"/>
          <w:sz w:val="20"/>
        </w:rPr>
      </w:pPr>
      <w:bookmarkStart w:id="107" w:name="_Toc318471275"/>
      <w:bookmarkStart w:id="108" w:name="__RefHeading__31_484932480"/>
      <w:r w:rsidRPr="009E1E4D">
        <w:rPr>
          <w:rFonts w:ascii="Arial" w:hAnsi="Arial"/>
          <w:i/>
          <w:color w:val="000000"/>
          <w:sz w:val="20"/>
        </w:rPr>
        <w:t xml:space="preserve">Terminology used in the </w:t>
      </w:r>
      <w:r w:rsidR="004507FD" w:rsidRPr="009E1E4D">
        <w:rPr>
          <w:rFonts w:ascii="Arial" w:hAnsi="Arial"/>
          <w:i/>
          <w:color w:val="000000"/>
          <w:sz w:val="20"/>
        </w:rPr>
        <w:t>matrix</w:t>
      </w:r>
      <w:r w:rsidRPr="009E1E4D">
        <w:rPr>
          <w:rFonts w:ascii="Arial" w:hAnsi="Arial"/>
          <w:i/>
          <w:color w:val="000000"/>
          <w:sz w:val="20"/>
        </w:rPr>
        <w:t>:</w:t>
      </w:r>
      <w:bookmarkEnd w:id="107"/>
    </w:p>
    <w:p w:rsidR="00116CA2" w:rsidRPr="00985A56" w:rsidRDefault="00116CA2" w:rsidP="00985A56">
      <w:pPr>
        <w:pStyle w:val="NormalWeb"/>
        <w:rPr>
          <w:rFonts w:ascii="Arial" w:hAnsi="Arial"/>
          <w:color w:val="000000"/>
          <w:sz w:val="20"/>
        </w:rPr>
      </w:pPr>
      <w:bookmarkStart w:id="109" w:name="_Toc318471276"/>
      <w:proofErr w:type="spellStart"/>
      <w:proofErr w:type="gramStart"/>
      <w:r w:rsidRPr="00985A56">
        <w:rPr>
          <w:rFonts w:ascii="Arial" w:hAnsi="Arial"/>
          <w:color w:val="000000"/>
          <w:sz w:val="20"/>
        </w:rPr>
        <w:t>RepDef</w:t>
      </w:r>
      <w:proofErr w:type="spellEnd"/>
      <w:r w:rsidRPr="00985A56">
        <w:rPr>
          <w:rFonts w:ascii="Arial" w:hAnsi="Arial"/>
          <w:color w:val="000000"/>
          <w:sz w:val="20"/>
        </w:rPr>
        <w:t>(</w:t>
      </w:r>
      <w:proofErr w:type="gramEnd"/>
      <w:r w:rsidR="009E1E4D">
        <w:rPr>
          <w:rFonts w:ascii="Arial" w:hAnsi="Arial"/>
          <w:color w:val="000000"/>
          <w:sz w:val="20"/>
        </w:rPr>
        <w:t>min</w:t>
      </w:r>
      <w:r w:rsidRPr="00985A56">
        <w:rPr>
          <w:rFonts w:ascii="Arial" w:hAnsi="Arial"/>
          <w:color w:val="000000"/>
          <w:sz w:val="20"/>
        </w:rPr>
        <w:t xml:space="preserve">) means </w:t>
      </w:r>
      <w:proofErr w:type="spellStart"/>
      <w:r w:rsidR="009E1E4D">
        <w:rPr>
          <w:rFonts w:ascii="Arial" w:hAnsi="Arial"/>
          <w:color w:val="000000"/>
          <w:sz w:val="20"/>
        </w:rPr>
        <w:t>minOccurs</w:t>
      </w:r>
      <w:proofErr w:type="spellEnd"/>
      <w:r w:rsidR="009E1E4D">
        <w:rPr>
          <w:rFonts w:ascii="Arial" w:hAnsi="Arial"/>
          <w:color w:val="000000"/>
          <w:sz w:val="20"/>
        </w:rPr>
        <w:t xml:space="preserve"> </w:t>
      </w:r>
      <w:r w:rsidRPr="00985A56">
        <w:rPr>
          <w:rFonts w:ascii="Arial" w:hAnsi="Arial"/>
          <w:color w:val="000000"/>
          <w:sz w:val="20"/>
        </w:rPr>
        <w:t xml:space="preserve">occurrences of </w:t>
      </w:r>
      <w:r w:rsidR="00821F28">
        <w:rPr>
          <w:rFonts w:ascii="Arial" w:hAnsi="Arial"/>
          <w:color w:val="000000"/>
          <w:sz w:val="20"/>
        </w:rPr>
        <w:t xml:space="preserve">nil, empty or normal </w:t>
      </w:r>
      <w:r w:rsidRPr="00985A56">
        <w:rPr>
          <w:rFonts w:ascii="Arial" w:hAnsi="Arial"/>
          <w:color w:val="000000"/>
          <w:sz w:val="20"/>
        </w:rPr>
        <w:t>representation</w:t>
      </w:r>
      <w:r w:rsidR="00C04A0B">
        <w:rPr>
          <w:rStyle w:val="FootnoteReference"/>
          <w:rFonts w:ascii="Arial" w:hAnsi="Arial"/>
          <w:color w:val="000000"/>
          <w:sz w:val="20"/>
        </w:rPr>
        <w:footnoteReference w:id="4"/>
      </w:r>
      <w:r w:rsidRPr="00985A56">
        <w:rPr>
          <w:rFonts w:ascii="Arial" w:hAnsi="Arial"/>
          <w:color w:val="000000"/>
          <w:sz w:val="20"/>
        </w:rPr>
        <w:t xml:space="preserve">. These </w:t>
      </w:r>
      <w:r w:rsidR="006F26FE">
        <w:rPr>
          <w:rFonts w:ascii="Arial" w:hAnsi="Arial"/>
          <w:color w:val="000000"/>
          <w:sz w:val="20"/>
        </w:rPr>
        <w:t xml:space="preserve">are required </w:t>
      </w:r>
      <w:r w:rsidRPr="00985A56">
        <w:rPr>
          <w:rFonts w:ascii="Arial" w:hAnsi="Arial"/>
          <w:color w:val="000000"/>
          <w:sz w:val="20"/>
        </w:rPr>
        <w:t xml:space="preserve">occurrences </w:t>
      </w:r>
      <w:r w:rsidR="006F26FE">
        <w:rPr>
          <w:rFonts w:ascii="Arial" w:hAnsi="Arial"/>
          <w:color w:val="000000"/>
          <w:sz w:val="20"/>
        </w:rPr>
        <w:t>so</w:t>
      </w:r>
      <w:r w:rsidRPr="00985A56">
        <w:rPr>
          <w:rFonts w:ascii="Arial" w:hAnsi="Arial"/>
          <w:color w:val="000000"/>
          <w:sz w:val="20"/>
        </w:rPr>
        <w:t xml:space="preserve"> </w:t>
      </w:r>
      <w:r w:rsidR="006F26FE">
        <w:rPr>
          <w:rFonts w:ascii="Arial" w:hAnsi="Arial"/>
          <w:color w:val="000000"/>
          <w:sz w:val="20"/>
        </w:rPr>
        <w:t xml:space="preserve">default rules apply for </w:t>
      </w:r>
      <w:r w:rsidRPr="00985A56">
        <w:rPr>
          <w:rFonts w:ascii="Arial" w:hAnsi="Arial"/>
          <w:color w:val="000000"/>
          <w:sz w:val="20"/>
        </w:rPr>
        <w:t>empty representation</w:t>
      </w:r>
      <w:r w:rsidR="006F26FE">
        <w:rPr>
          <w:rFonts w:ascii="Arial" w:hAnsi="Arial"/>
          <w:color w:val="000000"/>
          <w:sz w:val="20"/>
        </w:rPr>
        <w:t>s</w:t>
      </w:r>
      <w:r w:rsidRPr="00985A56">
        <w:rPr>
          <w:rFonts w:ascii="Arial" w:hAnsi="Arial"/>
          <w:color w:val="000000"/>
          <w:sz w:val="20"/>
        </w:rPr>
        <w:t>.</w:t>
      </w:r>
      <w:r w:rsidR="006417D7" w:rsidRPr="00985A56">
        <w:rPr>
          <w:rFonts w:ascii="Arial" w:hAnsi="Arial"/>
          <w:color w:val="000000"/>
          <w:sz w:val="20"/>
        </w:rPr>
        <w:t xml:space="preserve"> If permitted, </w:t>
      </w:r>
      <w:proofErr w:type="spellStart"/>
      <w:r w:rsidR="006417D7" w:rsidRPr="00985A56">
        <w:rPr>
          <w:rFonts w:ascii="Arial" w:hAnsi="Arial"/>
          <w:color w:val="000000"/>
          <w:sz w:val="20"/>
        </w:rPr>
        <w:t>minOccurs</w:t>
      </w:r>
      <w:proofErr w:type="spellEnd"/>
      <w:r w:rsidR="006417D7" w:rsidRPr="00985A56">
        <w:rPr>
          <w:rFonts w:ascii="Arial" w:hAnsi="Arial"/>
          <w:color w:val="000000"/>
          <w:sz w:val="20"/>
        </w:rPr>
        <w:t xml:space="preserve"> </w:t>
      </w:r>
      <w:r w:rsidR="00C04A0B">
        <w:rPr>
          <w:rFonts w:ascii="Arial" w:hAnsi="Arial"/>
          <w:color w:val="000000"/>
          <w:sz w:val="20"/>
        </w:rPr>
        <w:t>may</w:t>
      </w:r>
      <w:r w:rsidR="006417D7" w:rsidRPr="00985A56">
        <w:rPr>
          <w:rFonts w:ascii="Arial" w:hAnsi="Arial"/>
          <w:color w:val="000000"/>
          <w:sz w:val="20"/>
        </w:rPr>
        <w:t xml:space="preserve"> be 0, in which case there are no occurrences.</w:t>
      </w:r>
      <w:bookmarkEnd w:id="109"/>
    </w:p>
    <w:p w:rsidR="00116CA2" w:rsidRPr="00985A56" w:rsidRDefault="00116CA2" w:rsidP="00985A56">
      <w:pPr>
        <w:pStyle w:val="NormalWeb"/>
        <w:rPr>
          <w:rFonts w:ascii="Arial" w:hAnsi="Arial"/>
          <w:color w:val="000000"/>
          <w:sz w:val="20"/>
        </w:rPr>
      </w:pPr>
      <w:bookmarkStart w:id="110" w:name="_Toc318471277"/>
      <w:proofErr w:type="gramStart"/>
      <w:r w:rsidRPr="00985A56">
        <w:rPr>
          <w:rFonts w:ascii="Arial" w:hAnsi="Arial"/>
          <w:color w:val="000000"/>
          <w:sz w:val="20"/>
        </w:rPr>
        <w:t>Rep(</w:t>
      </w:r>
      <w:proofErr w:type="gramEnd"/>
      <w:r w:rsidRPr="00985A56">
        <w:rPr>
          <w:rFonts w:ascii="Arial" w:hAnsi="Arial"/>
          <w:color w:val="000000"/>
          <w:sz w:val="20"/>
        </w:rPr>
        <w:t xml:space="preserve">M) means M occurrences of </w:t>
      </w:r>
      <w:r w:rsidR="00821F28">
        <w:rPr>
          <w:rFonts w:ascii="Arial" w:hAnsi="Arial"/>
          <w:color w:val="000000"/>
          <w:sz w:val="20"/>
        </w:rPr>
        <w:t>nil, empty, normal or absent</w:t>
      </w:r>
      <w:r w:rsidRPr="00985A56">
        <w:rPr>
          <w:rFonts w:ascii="Arial" w:hAnsi="Arial"/>
          <w:color w:val="000000"/>
          <w:sz w:val="20"/>
        </w:rPr>
        <w:t xml:space="preserve"> representation. These are optional occurrences </w:t>
      </w:r>
      <w:r w:rsidR="006F26FE">
        <w:rPr>
          <w:rFonts w:ascii="Arial" w:hAnsi="Arial"/>
          <w:color w:val="000000"/>
          <w:sz w:val="20"/>
        </w:rPr>
        <w:t xml:space="preserve">so default rules do not apply for </w:t>
      </w:r>
      <w:r w:rsidRPr="00985A56">
        <w:rPr>
          <w:rFonts w:ascii="Arial" w:hAnsi="Arial"/>
          <w:color w:val="000000"/>
          <w:sz w:val="20"/>
        </w:rPr>
        <w:t>empty representation</w:t>
      </w:r>
      <w:r w:rsidR="006F26FE">
        <w:rPr>
          <w:rFonts w:ascii="Arial" w:hAnsi="Arial"/>
          <w:color w:val="000000"/>
          <w:sz w:val="20"/>
        </w:rPr>
        <w:t>s</w:t>
      </w:r>
      <w:r w:rsidRPr="00985A56">
        <w:rPr>
          <w:rFonts w:ascii="Arial" w:hAnsi="Arial"/>
          <w:color w:val="000000"/>
          <w:sz w:val="20"/>
        </w:rPr>
        <w:t>.</w:t>
      </w:r>
      <w:bookmarkEnd w:id="110"/>
    </w:p>
    <w:p w:rsidR="00116CA2" w:rsidRPr="00985A56" w:rsidRDefault="00116CA2" w:rsidP="00985A56">
      <w:pPr>
        <w:pStyle w:val="NormalWeb"/>
        <w:rPr>
          <w:rFonts w:ascii="Arial" w:hAnsi="Arial"/>
          <w:color w:val="000000"/>
          <w:sz w:val="20"/>
        </w:rPr>
      </w:pPr>
      <w:bookmarkStart w:id="111" w:name="_Toc318471278"/>
      <w:proofErr w:type="spellStart"/>
      <w:proofErr w:type="gramStart"/>
      <w:r w:rsidRPr="00985A56">
        <w:rPr>
          <w:rFonts w:ascii="Arial" w:hAnsi="Arial"/>
          <w:color w:val="000000"/>
          <w:sz w:val="20"/>
        </w:rPr>
        <w:t>RepNonZero</w:t>
      </w:r>
      <w:proofErr w:type="spellEnd"/>
      <w:r w:rsidRPr="00985A56">
        <w:rPr>
          <w:rFonts w:ascii="Arial" w:hAnsi="Arial"/>
          <w:color w:val="000000"/>
          <w:sz w:val="20"/>
        </w:rPr>
        <w:t>(</w:t>
      </w:r>
      <w:proofErr w:type="gramEnd"/>
      <w:r w:rsidR="00C04A0B">
        <w:rPr>
          <w:rFonts w:ascii="Arial" w:hAnsi="Arial"/>
          <w:color w:val="000000"/>
          <w:sz w:val="20"/>
        </w:rPr>
        <w:t>1</w:t>
      </w:r>
      <w:r w:rsidRPr="00985A56">
        <w:rPr>
          <w:rFonts w:ascii="Arial" w:hAnsi="Arial"/>
          <w:color w:val="000000"/>
          <w:sz w:val="20"/>
        </w:rPr>
        <w:t xml:space="preserve">) means </w:t>
      </w:r>
      <w:r w:rsidR="00C04A0B">
        <w:rPr>
          <w:rFonts w:ascii="Arial" w:hAnsi="Arial"/>
          <w:color w:val="000000"/>
          <w:sz w:val="20"/>
        </w:rPr>
        <w:t>an</w:t>
      </w:r>
      <w:r w:rsidRPr="00985A56">
        <w:rPr>
          <w:rFonts w:ascii="Arial" w:hAnsi="Arial"/>
          <w:color w:val="000000"/>
          <w:sz w:val="20"/>
        </w:rPr>
        <w:t xml:space="preserve"> occurrence of </w:t>
      </w:r>
      <w:r w:rsidR="00C04A0B">
        <w:rPr>
          <w:rFonts w:ascii="Arial" w:hAnsi="Arial"/>
          <w:color w:val="000000"/>
          <w:sz w:val="20"/>
        </w:rPr>
        <w:t xml:space="preserve">a nil, empty or normal </w:t>
      </w:r>
      <w:r w:rsidRPr="00985A56">
        <w:rPr>
          <w:rFonts w:ascii="Arial" w:hAnsi="Arial"/>
          <w:color w:val="000000"/>
          <w:sz w:val="20"/>
        </w:rPr>
        <w:t>representation where such a representation does not have zero-length</w:t>
      </w:r>
      <w:r w:rsidR="00C04A0B">
        <w:rPr>
          <w:rStyle w:val="FootnoteReference"/>
          <w:rFonts w:ascii="Arial" w:hAnsi="Arial"/>
          <w:color w:val="000000"/>
          <w:sz w:val="20"/>
        </w:rPr>
        <w:footnoteReference w:id="5"/>
      </w:r>
      <w:r w:rsidRPr="00985A56">
        <w:rPr>
          <w:rFonts w:ascii="Arial" w:hAnsi="Arial"/>
          <w:color w:val="000000"/>
          <w:sz w:val="20"/>
        </w:rPr>
        <w:t>. Th</w:t>
      </w:r>
      <w:r w:rsidR="009E6093">
        <w:rPr>
          <w:rFonts w:ascii="Arial" w:hAnsi="Arial"/>
          <w:color w:val="000000"/>
          <w:sz w:val="20"/>
        </w:rPr>
        <w:t>is is an</w:t>
      </w:r>
      <w:r w:rsidRPr="00985A56">
        <w:rPr>
          <w:rFonts w:ascii="Arial" w:hAnsi="Arial"/>
          <w:color w:val="000000"/>
          <w:sz w:val="20"/>
        </w:rPr>
        <w:t xml:space="preserve"> optional occurrence </w:t>
      </w:r>
      <w:r w:rsidR="006F26FE">
        <w:rPr>
          <w:rFonts w:ascii="Arial" w:hAnsi="Arial"/>
          <w:color w:val="000000"/>
          <w:sz w:val="20"/>
        </w:rPr>
        <w:t>so default rules do not apply</w:t>
      </w:r>
      <w:r w:rsidRPr="00985A56">
        <w:rPr>
          <w:rFonts w:ascii="Arial" w:hAnsi="Arial"/>
          <w:color w:val="000000"/>
          <w:sz w:val="20"/>
        </w:rPr>
        <w:t>.</w:t>
      </w:r>
      <w:bookmarkEnd w:id="111"/>
    </w:p>
    <w:p w:rsidR="00A56CDB" w:rsidRPr="002225BF" w:rsidRDefault="00A56CDB" w:rsidP="00A56CDB">
      <w:pPr>
        <w:rPr>
          <w:rFonts w:ascii="Arial" w:hAnsi="Arial" w:cs="Arial"/>
          <w:b/>
          <w:sz w:val="22"/>
          <w:szCs w:val="22"/>
        </w:rPr>
      </w:pPr>
      <w:proofErr w:type="spellStart"/>
      <w:r w:rsidRPr="002225BF">
        <w:rPr>
          <w:rFonts w:ascii="Arial" w:hAnsi="Arial" w:cs="Arial"/>
          <w:b/>
          <w:sz w:val="22"/>
          <w:szCs w:val="22"/>
        </w:rPr>
        <w:t>Unparsing</w:t>
      </w:r>
      <w:proofErr w:type="spellEnd"/>
    </w:p>
    <w:p w:rsidR="00A56CDB" w:rsidRDefault="00A56CDB" w:rsidP="00A56CDB">
      <w:pPr>
        <w:rPr>
          <w:rFonts w:ascii="Arial" w:hAnsi="Arial" w:cs="Arial"/>
          <w:sz w:val="20"/>
          <w:szCs w:val="20"/>
        </w:rPr>
      </w:pPr>
    </w:p>
    <w:p w:rsidR="00A56CDB" w:rsidRDefault="00A56CDB" w:rsidP="00A56CDB">
      <w:pPr>
        <w:rPr>
          <w:rFonts w:ascii="Arial" w:hAnsi="Arial" w:cs="Arial"/>
          <w:sz w:val="20"/>
          <w:szCs w:val="20"/>
        </w:rPr>
      </w:pPr>
      <w:r>
        <w:rPr>
          <w:rFonts w:ascii="Arial" w:hAnsi="Arial" w:cs="Arial"/>
          <w:sz w:val="20"/>
          <w:szCs w:val="20"/>
        </w:rPr>
        <w:t xml:space="preserve">When an element is required and is not an array then one occurrence is always output along with its separator. The </w:t>
      </w:r>
      <w:proofErr w:type="spellStart"/>
      <w:r>
        <w:rPr>
          <w:rFonts w:ascii="Arial" w:hAnsi="Arial" w:cs="Arial"/>
          <w:sz w:val="20"/>
          <w:szCs w:val="20"/>
        </w:rPr>
        <w:t>separatorSuppressionPolicy</w:t>
      </w:r>
      <w:proofErr w:type="spellEnd"/>
      <w:r>
        <w:rPr>
          <w:rFonts w:ascii="Arial" w:hAnsi="Arial" w:cs="Arial"/>
          <w:sz w:val="20"/>
          <w:szCs w:val="20"/>
        </w:rPr>
        <w:t xml:space="preserve"> is not applicable and the implied behaviour is ‘never’.</w:t>
      </w:r>
    </w:p>
    <w:p w:rsidR="00A56CDB" w:rsidRDefault="00A56CDB" w:rsidP="00A56CDB">
      <w:pPr>
        <w:rPr>
          <w:rFonts w:ascii="Arial" w:hAnsi="Arial" w:cs="Arial"/>
          <w:sz w:val="20"/>
          <w:szCs w:val="20"/>
        </w:rPr>
      </w:pPr>
    </w:p>
    <w:p w:rsidR="00A56CDB" w:rsidRDefault="00A56CDB" w:rsidP="00A56CDB">
      <w:pPr>
        <w:rPr>
          <w:rFonts w:ascii="Arial" w:hAnsi="Arial" w:cs="Arial"/>
          <w:sz w:val="20"/>
          <w:szCs w:val="20"/>
        </w:rPr>
      </w:pPr>
      <w:r>
        <w:rPr>
          <w:rFonts w:ascii="Arial" w:hAnsi="Arial" w:cs="Arial"/>
          <w:sz w:val="20"/>
          <w:szCs w:val="20"/>
        </w:rPr>
        <w:t xml:space="preserve">Otherwise the behaviour is dependent on </w:t>
      </w:r>
      <w:proofErr w:type="spellStart"/>
      <w:r>
        <w:rPr>
          <w:rFonts w:ascii="Arial" w:hAnsi="Arial" w:cs="Arial"/>
          <w:sz w:val="20"/>
          <w:szCs w:val="20"/>
        </w:rPr>
        <w:t>occursCountKind</w:t>
      </w:r>
      <w:proofErr w:type="spellEnd"/>
      <w:r>
        <w:rPr>
          <w:rFonts w:ascii="Arial" w:hAnsi="Arial" w:cs="Arial"/>
          <w:sz w:val="20"/>
          <w:szCs w:val="20"/>
        </w:rPr>
        <w:t>.</w:t>
      </w:r>
    </w:p>
    <w:p w:rsidR="00A56CDB" w:rsidRDefault="00A56CDB" w:rsidP="00A56CDB">
      <w:pPr>
        <w:rPr>
          <w:rFonts w:ascii="Arial" w:hAnsi="Arial" w:cs="Arial"/>
          <w:sz w:val="20"/>
          <w:szCs w:val="20"/>
        </w:rPr>
      </w:pPr>
    </w:p>
    <w:p w:rsidR="00A56CDB" w:rsidRDefault="0016042B" w:rsidP="00A56CDB">
      <w:pPr>
        <w:rPr>
          <w:rFonts w:ascii="Arial" w:hAnsi="Arial" w:cs="Arial"/>
          <w:sz w:val="20"/>
          <w:szCs w:val="20"/>
        </w:rPr>
      </w:pPr>
      <w:r>
        <w:rPr>
          <w:rFonts w:ascii="Arial" w:hAnsi="Arial" w:cs="Arial"/>
          <w:sz w:val="20"/>
          <w:szCs w:val="20"/>
        </w:rPr>
        <w:t>W</w:t>
      </w:r>
      <w:r w:rsidR="00A56CDB">
        <w:rPr>
          <w:rFonts w:ascii="Arial" w:hAnsi="Arial" w:cs="Arial"/>
          <w:sz w:val="20"/>
          <w:szCs w:val="20"/>
        </w:rPr>
        <w:t xml:space="preserve">hen </w:t>
      </w:r>
      <w:proofErr w:type="spellStart"/>
      <w:r w:rsidR="00A56CDB">
        <w:rPr>
          <w:rFonts w:ascii="Arial" w:hAnsi="Arial" w:cs="Arial"/>
          <w:sz w:val="20"/>
          <w:szCs w:val="20"/>
        </w:rPr>
        <w:t>occursCountKind</w:t>
      </w:r>
      <w:proofErr w:type="spellEnd"/>
      <w:r w:rsidR="00A56CDB">
        <w:rPr>
          <w:rFonts w:ascii="Arial" w:hAnsi="Arial" w:cs="Arial"/>
          <w:sz w:val="20"/>
          <w:szCs w:val="20"/>
        </w:rPr>
        <w:t xml:space="preserve"> is </w:t>
      </w:r>
      <w:r w:rsidR="00FC38FE">
        <w:rPr>
          <w:rFonts w:ascii="Arial" w:hAnsi="Arial" w:cs="Arial"/>
          <w:sz w:val="20"/>
          <w:szCs w:val="20"/>
        </w:rPr>
        <w:t>‘fixed’</w:t>
      </w:r>
      <w:r w:rsidR="00727008">
        <w:rPr>
          <w:rFonts w:ascii="Arial" w:hAnsi="Arial" w:cs="Arial"/>
          <w:sz w:val="20"/>
          <w:szCs w:val="20"/>
        </w:rPr>
        <w:t xml:space="preserve"> or </w:t>
      </w:r>
      <w:r w:rsidR="00A56CDB">
        <w:rPr>
          <w:rFonts w:ascii="Arial" w:hAnsi="Arial" w:cs="Arial"/>
          <w:sz w:val="20"/>
          <w:szCs w:val="20"/>
        </w:rPr>
        <w:t>‘expression’</w:t>
      </w:r>
      <w:r w:rsidR="00727008">
        <w:rPr>
          <w:rFonts w:ascii="Arial" w:hAnsi="Arial" w:cs="Arial"/>
          <w:sz w:val="20"/>
          <w:szCs w:val="20"/>
        </w:rPr>
        <w:t xml:space="preserve"> </w:t>
      </w:r>
      <w:r w:rsidR="00A56CDB">
        <w:rPr>
          <w:rFonts w:ascii="Arial" w:hAnsi="Arial" w:cs="Arial"/>
          <w:sz w:val="20"/>
          <w:szCs w:val="20"/>
        </w:rPr>
        <w:t xml:space="preserve">the occurrences in the augmented Infoset are </w:t>
      </w:r>
      <w:r w:rsidR="00DC604F">
        <w:rPr>
          <w:rFonts w:ascii="Arial" w:hAnsi="Arial" w:cs="Arial"/>
          <w:sz w:val="20"/>
          <w:szCs w:val="20"/>
        </w:rPr>
        <w:t>always output</w:t>
      </w:r>
      <w:r w:rsidR="00A56CDB">
        <w:rPr>
          <w:rFonts w:ascii="Arial" w:hAnsi="Arial" w:cs="Arial"/>
          <w:sz w:val="20"/>
          <w:szCs w:val="20"/>
        </w:rPr>
        <w:t xml:space="preserve"> along with their separators. The</w:t>
      </w:r>
      <w:r w:rsidR="007020A5">
        <w:rPr>
          <w:rFonts w:ascii="Arial" w:hAnsi="Arial" w:cs="Arial"/>
          <w:sz w:val="20"/>
          <w:szCs w:val="20"/>
        </w:rPr>
        <w:t xml:space="preserve"> </w:t>
      </w:r>
      <w:proofErr w:type="spellStart"/>
      <w:r w:rsidR="00A56CDB">
        <w:rPr>
          <w:rFonts w:ascii="Arial" w:hAnsi="Arial" w:cs="Arial"/>
          <w:sz w:val="20"/>
          <w:szCs w:val="20"/>
        </w:rPr>
        <w:t>separatorSupp</w:t>
      </w:r>
      <w:r w:rsidR="00727008">
        <w:rPr>
          <w:rFonts w:ascii="Arial" w:hAnsi="Arial" w:cs="Arial"/>
          <w:sz w:val="20"/>
          <w:szCs w:val="20"/>
        </w:rPr>
        <w:t>ressionPolicy</w:t>
      </w:r>
      <w:proofErr w:type="spellEnd"/>
      <w:r w:rsidR="00727008">
        <w:rPr>
          <w:rFonts w:ascii="Arial" w:hAnsi="Arial" w:cs="Arial"/>
          <w:sz w:val="20"/>
          <w:szCs w:val="20"/>
        </w:rPr>
        <w:t xml:space="preserve"> is not applicable and the implied behaviour is ‘never’.</w:t>
      </w:r>
    </w:p>
    <w:p w:rsidR="00727008" w:rsidRDefault="00727008" w:rsidP="00727008">
      <w:pPr>
        <w:rPr>
          <w:rFonts w:ascii="Arial" w:hAnsi="Arial" w:cs="Arial"/>
          <w:sz w:val="20"/>
          <w:szCs w:val="20"/>
        </w:rPr>
      </w:pPr>
    </w:p>
    <w:p w:rsidR="00727008" w:rsidRDefault="00727008" w:rsidP="00727008">
      <w:pPr>
        <w:rPr>
          <w:rFonts w:ascii="Arial" w:hAnsi="Arial" w:cs="Arial"/>
          <w:sz w:val="20"/>
          <w:szCs w:val="20"/>
        </w:rPr>
      </w:pPr>
      <w:r>
        <w:rPr>
          <w:rFonts w:ascii="Arial" w:hAnsi="Arial" w:cs="Arial"/>
          <w:sz w:val="20"/>
          <w:szCs w:val="20"/>
        </w:rPr>
        <w:t xml:space="preserve">When </w:t>
      </w:r>
      <w:proofErr w:type="spellStart"/>
      <w:r>
        <w:rPr>
          <w:rFonts w:ascii="Arial" w:hAnsi="Arial" w:cs="Arial"/>
          <w:sz w:val="20"/>
          <w:szCs w:val="20"/>
        </w:rPr>
        <w:t>occursCountKind</w:t>
      </w:r>
      <w:proofErr w:type="spellEnd"/>
      <w:r>
        <w:rPr>
          <w:rFonts w:ascii="Arial" w:hAnsi="Arial" w:cs="Arial"/>
          <w:sz w:val="20"/>
          <w:szCs w:val="20"/>
        </w:rPr>
        <w:t xml:space="preserve"> is ‘parsed’ non zero-length occurrences in the augmented Infoset are output along with their separators. The </w:t>
      </w:r>
      <w:proofErr w:type="spellStart"/>
      <w:r>
        <w:rPr>
          <w:rFonts w:ascii="Arial" w:hAnsi="Arial" w:cs="Arial"/>
          <w:sz w:val="20"/>
          <w:szCs w:val="20"/>
        </w:rPr>
        <w:t>separatorSuppressionPolicy</w:t>
      </w:r>
      <w:proofErr w:type="spellEnd"/>
      <w:r>
        <w:rPr>
          <w:rFonts w:ascii="Arial" w:hAnsi="Arial" w:cs="Arial"/>
          <w:sz w:val="20"/>
          <w:szCs w:val="20"/>
        </w:rPr>
        <w:t xml:space="preserve"> is not applicable and the implied behaviour is ‘</w:t>
      </w:r>
      <w:proofErr w:type="spellStart"/>
      <w:r>
        <w:rPr>
          <w:rFonts w:ascii="Arial" w:hAnsi="Arial" w:cs="Arial"/>
          <w:sz w:val="20"/>
          <w:szCs w:val="20"/>
        </w:rPr>
        <w:t>anyEmpty</w:t>
      </w:r>
      <w:proofErr w:type="spellEnd"/>
      <w:r>
        <w:rPr>
          <w:rFonts w:ascii="Arial" w:hAnsi="Arial" w:cs="Arial"/>
          <w:sz w:val="20"/>
          <w:szCs w:val="20"/>
        </w:rPr>
        <w:t>’.</w:t>
      </w:r>
    </w:p>
    <w:p w:rsidR="009256A4" w:rsidRDefault="009256A4" w:rsidP="009256A4">
      <w:pPr>
        <w:rPr>
          <w:rFonts w:ascii="Arial" w:hAnsi="Arial" w:cs="Arial"/>
          <w:sz w:val="20"/>
          <w:szCs w:val="20"/>
        </w:rPr>
      </w:pPr>
    </w:p>
    <w:p w:rsidR="009256A4" w:rsidRDefault="009256A4" w:rsidP="009256A4">
      <w:pPr>
        <w:rPr>
          <w:rFonts w:ascii="Arial" w:hAnsi="Arial" w:cs="Arial"/>
          <w:sz w:val="20"/>
          <w:szCs w:val="20"/>
        </w:rPr>
      </w:pPr>
      <w:r>
        <w:rPr>
          <w:rFonts w:ascii="Arial" w:hAnsi="Arial" w:cs="Arial"/>
          <w:sz w:val="20"/>
          <w:szCs w:val="20"/>
        </w:rPr>
        <w:lastRenderedPageBreak/>
        <w:t xml:space="preserve">When </w:t>
      </w:r>
      <w:proofErr w:type="spellStart"/>
      <w:r>
        <w:rPr>
          <w:rFonts w:ascii="Arial" w:hAnsi="Arial" w:cs="Arial"/>
          <w:sz w:val="20"/>
          <w:szCs w:val="20"/>
        </w:rPr>
        <w:t>occursCountKind</w:t>
      </w:r>
      <w:proofErr w:type="spellEnd"/>
      <w:r>
        <w:rPr>
          <w:rFonts w:ascii="Arial" w:hAnsi="Arial" w:cs="Arial"/>
          <w:sz w:val="20"/>
          <w:szCs w:val="20"/>
        </w:rPr>
        <w:t xml:space="preserve"> is ‘</w:t>
      </w:r>
      <w:proofErr w:type="spellStart"/>
      <w:r>
        <w:rPr>
          <w:rFonts w:ascii="Arial" w:hAnsi="Arial" w:cs="Arial"/>
          <w:sz w:val="20"/>
          <w:szCs w:val="20"/>
        </w:rPr>
        <w:t>stopValue</w:t>
      </w:r>
      <w:proofErr w:type="spellEnd"/>
      <w:r>
        <w:rPr>
          <w:rFonts w:ascii="Arial" w:hAnsi="Arial" w:cs="Arial"/>
          <w:sz w:val="20"/>
          <w:szCs w:val="20"/>
        </w:rPr>
        <w:t xml:space="preserve">’ non zero-length occurrences in the augmented Infoset are output along with their separators followed by the stop value and its separator. The </w:t>
      </w:r>
      <w:proofErr w:type="spellStart"/>
      <w:r>
        <w:rPr>
          <w:rFonts w:ascii="Arial" w:hAnsi="Arial" w:cs="Arial"/>
          <w:sz w:val="20"/>
          <w:szCs w:val="20"/>
        </w:rPr>
        <w:t>separatorSuppressionPolicy</w:t>
      </w:r>
      <w:proofErr w:type="spellEnd"/>
      <w:r>
        <w:rPr>
          <w:rFonts w:ascii="Arial" w:hAnsi="Arial" w:cs="Arial"/>
          <w:sz w:val="20"/>
          <w:szCs w:val="20"/>
        </w:rPr>
        <w:t xml:space="preserve"> is not applicable and the implied behaviour is ‘</w:t>
      </w:r>
      <w:proofErr w:type="spellStart"/>
      <w:r>
        <w:rPr>
          <w:rFonts w:ascii="Arial" w:hAnsi="Arial" w:cs="Arial"/>
          <w:sz w:val="20"/>
          <w:szCs w:val="20"/>
        </w:rPr>
        <w:t>anyEmpty</w:t>
      </w:r>
      <w:proofErr w:type="spellEnd"/>
      <w:r>
        <w:rPr>
          <w:rFonts w:ascii="Arial" w:hAnsi="Arial" w:cs="Arial"/>
          <w:sz w:val="20"/>
          <w:szCs w:val="20"/>
        </w:rPr>
        <w:t>’.</w:t>
      </w:r>
    </w:p>
    <w:p w:rsidR="00FC38FE" w:rsidRDefault="00A56CDB" w:rsidP="00985A56">
      <w:pPr>
        <w:pStyle w:val="NormalWeb"/>
        <w:rPr>
          <w:rFonts w:ascii="Arial" w:hAnsi="Arial" w:cs="Arial"/>
          <w:sz w:val="20"/>
          <w:szCs w:val="20"/>
        </w:rPr>
      </w:pPr>
      <w:r>
        <w:rPr>
          <w:rFonts w:ascii="Arial" w:hAnsi="Arial" w:cs="Arial"/>
          <w:sz w:val="20"/>
          <w:szCs w:val="20"/>
        </w:rPr>
        <w:t xml:space="preserve">When </w:t>
      </w:r>
      <w:proofErr w:type="spellStart"/>
      <w:r>
        <w:rPr>
          <w:rFonts w:ascii="Arial" w:hAnsi="Arial" w:cs="Arial"/>
          <w:sz w:val="20"/>
          <w:szCs w:val="20"/>
        </w:rPr>
        <w:t>occursCountKind</w:t>
      </w:r>
      <w:proofErr w:type="spellEnd"/>
      <w:r>
        <w:rPr>
          <w:rFonts w:ascii="Arial" w:hAnsi="Arial" w:cs="Arial"/>
          <w:sz w:val="20"/>
          <w:szCs w:val="20"/>
        </w:rPr>
        <w:t xml:space="preserve"> is ‘implicit’</w:t>
      </w:r>
      <w:r w:rsidR="00877079">
        <w:rPr>
          <w:rFonts w:ascii="Arial" w:hAnsi="Arial" w:cs="Arial"/>
          <w:sz w:val="20"/>
          <w:szCs w:val="20"/>
        </w:rPr>
        <w:t xml:space="preserve"> the </w:t>
      </w:r>
      <w:r w:rsidR="00FC38FE">
        <w:rPr>
          <w:rFonts w:ascii="Arial" w:hAnsi="Arial" w:cs="Arial"/>
          <w:sz w:val="20"/>
          <w:szCs w:val="20"/>
        </w:rPr>
        <w:t>occurrences in the augmented Infoset are output along with their separators</w:t>
      </w:r>
      <w:r>
        <w:rPr>
          <w:rFonts w:ascii="Arial" w:hAnsi="Arial" w:cs="Arial"/>
          <w:sz w:val="20"/>
          <w:szCs w:val="20"/>
        </w:rPr>
        <w:t xml:space="preserve">. The </w:t>
      </w:r>
      <w:proofErr w:type="spellStart"/>
      <w:r>
        <w:rPr>
          <w:rFonts w:ascii="Arial" w:hAnsi="Arial" w:cs="Arial"/>
          <w:sz w:val="20"/>
          <w:szCs w:val="20"/>
        </w:rPr>
        <w:t>separatorSuppressionPolicy</w:t>
      </w:r>
      <w:proofErr w:type="spellEnd"/>
      <w:r>
        <w:rPr>
          <w:rFonts w:ascii="Arial" w:hAnsi="Arial" w:cs="Arial"/>
          <w:sz w:val="20"/>
          <w:szCs w:val="20"/>
        </w:rPr>
        <w:t xml:space="preserve"> is applicable and </w:t>
      </w:r>
      <w:r w:rsidR="00877079">
        <w:rPr>
          <w:rFonts w:ascii="Arial" w:hAnsi="Arial" w:cs="Arial"/>
          <w:sz w:val="20"/>
          <w:szCs w:val="20"/>
        </w:rPr>
        <w:t xml:space="preserve">helps </w:t>
      </w:r>
      <w:r>
        <w:rPr>
          <w:rFonts w:ascii="Arial" w:hAnsi="Arial" w:cs="Arial"/>
          <w:sz w:val="20"/>
          <w:szCs w:val="20"/>
        </w:rPr>
        <w:t>determine whe</w:t>
      </w:r>
      <w:r w:rsidR="00FC38FE">
        <w:rPr>
          <w:rFonts w:ascii="Arial" w:hAnsi="Arial" w:cs="Arial"/>
          <w:sz w:val="20"/>
          <w:szCs w:val="20"/>
        </w:rPr>
        <w:t xml:space="preserve">ther </w:t>
      </w:r>
      <w:r w:rsidR="00727008">
        <w:rPr>
          <w:rFonts w:ascii="Arial" w:hAnsi="Arial" w:cs="Arial"/>
          <w:sz w:val="20"/>
          <w:szCs w:val="20"/>
        </w:rPr>
        <w:t xml:space="preserve">optional </w:t>
      </w:r>
      <w:r w:rsidR="00FC38FE">
        <w:rPr>
          <w:rFonts w:ascii="Arial" w:hAnsi="Arial" w:cs="Arial"/>
          <w:sz w:val="20"/>
          <w:szCs w:val="20"/>
        </w:rPr>
        <w:t>zero length occurrences and their</w:t>
      </w:r>
      <w:r>
        <w:rPr>
          <w:rFonts w:ascii="Arial" w:hAnsi="Arial" w:cs="Arial"/>
          <w:sz w:val="20"/>
          <w:szCs w:val="20"/>
        </w:rPr>
        <w:t xml:space="preserve"> separators are </w:t>
      </w:r>
      <w:r w:rsidR="00877079">
        <w:rPr>
          <w:rFonts w:ascii="Arial" w:hAnsi="Arial" w:cs="Arial"/>
          <w:sz w:val="20"/>
          <w:szCs w:val="20"/>
        </w:rPr>
        <w:t>output</w:t>
      </w:r>
      <w:r w:rsidR="00FC38FE">
        <w:rPr>
          <w:rFonts w:ascii="Arial" w:hAnsi="Arial" w:cs="Arial"/>
          <w:sz w:val="20"/>
          <w:szCs w:val="20"/>
        </w:rPr>
        <w:t xml:space="preserve">. </w:t>
      </w:r>
    </w:p>
    <w:p w:rsidR="006417D7" w:rsidRPr="00985A56" w:rsidRDefault="00A56CDB" w:rsidP="00985A56">
      <w:pPr>
        <w:pStyle w:val="NormalWeb"/>
        <w:rPr>
          <w:rFonts w:ascii="Arial" w:hAnsi="Arial" w:cs="Arial"/>
          <w:color w:val="000000"/>
          <w:sz w:val="20"/>
        </w:rPr>
      </w:pPr>
      <w:r>
        <w:rPr>
          <w:rFonts w:ascii="Arial" w:hAnsi="Arial" w:cs="Arial"/>
          <w:sz w:val="20"/>
          <w:szCs w:val="20"/>
        </w:rPr>
        <w:t xml:space="preserve">The behaviour </w:t>
      </w:r>
      <w:r w:rsidR="000E29BA">
        <w:rPr>
          <w:rFonts w:ascii="Arial" w:hAnsi="Arial" w:cs="Arial"/>
          <w:sz w:val="20"/>
          <w:szCs w:val="20"/>
        </w:rPr>
        <w:t xml:space="preserve">for ‘implicit’ is </w:t>
      </w:r>
      <w:r w:rsidR="00877079">
        <w:rPr>
          <w:rFonts w:ascii="Arial" w:hAnsi="Arial" w:cs="Arial"/>
          <w:sz w:val="20"/>
          <w:szCs w:val="20"/>
        </w:rPr>
        <w:t xml:space="preserve">more fully </w:t>
      </w:r>
      <w:r>
        <w:rPr>
          <w:rFonts w:ascii="Arial" w:hAnsi="Arial" w:cs="Arial"/>
          <w:sz w:val="20"/>
          <w:szCs w:val="20"/>
        </w:rPr>
        <w:t xml:space="preserve">expressed in matrix form. </w:t>
      </w:r>
      <w:r w:rsidR="006417D7" w:rsidRPr="00985A56">
        <w:rPr>
          <w:rFonts w:ascii="Arial" w:hAnsi="Arial" w:cs="Arial"/>
          <w:color w:val="000000"/>
          <w:sz w:val="20"/>
        </w:rPr>
        <w:t xml:space="preserve">The cells in the </w:t>
      </w:r>
      <w:r w:rsidR="004507FD">
        <w:rPr>
          <w:rFonts w:ascii="Arial" w:hAnsi="Arial" w:cs="Arial"/>
          <w:color w:val="000000"/>
          <w:sz w:val="20"/>
        </w:rPr>
        <w:t>matrix</w:t>
      </w:r>
      <w:r w:rsidR="006417D7" w:rsidRPr="00985A56">
        <w:rPr>
          <w:rFonts w:ascii="Arial" w:hAnsi="Arial" w:cs="Arial"/>
          <w:color w:val="000000"/>
          <w:sz w:val="20"/>
        </w:rPr>
        <w:t xml:space="preserve"> give the number of occurrences of element values that are </w:t>
      </w:r>
      <w:r w:rsidR="00FC38FE">
        <w:rPr>
          <w:rFonts w:ascii="Arial" w:hAnsi="Arial" w:cs="Arial"/>
          <w:color w:val="000000"/>
          <w:sz w:val="20"/>
        </w:rPr>
        <w:t>output</w:t>
      </w:r>
      <w:r w:rsidR="006417D7" w:rsidRPr="00985A56">
        <w:rPr>
          <w:rFonts w:ascii="Arial" w:hAnsi="Arial" w:cs="Arial"/>
          <w:color w:val="000000"/>
          <w:sz w:val="20"/>
        </w:rPr>
        <w:t xml:space="preserve"> to the data stream when </w:t>
      </w:r>
      <w:proofErr w:type="spellStart"/>
      <w:r w:rsidR="006417D7" w:rsidRPr="00985A56">
        <w:rPr>
          <w:rFonts w:ascii="Arial" w:hAnsi="Arial" w:cs="Arial"/>
          <w:color w:val="000000"/>
          <w:sz w:val="20"/>
        </w:rPr>
        <w:t>unparsing</w:t>
      </w:r>
      <w:proofErr w:type="spellEnd"/>
      <w:r w:rsidR="006417D7" w:rsidRPr="00985A56">
        <w:rPr>
          <w:rFonts w:ascii="Arial" w:hAnsi="Arial" w:cs="Arial"/>
          <w:color w:val="000000"/>
          <w:sz w:val="20"/>
        </w:rPr>
        <w:t xml:space="preserve">, for the </w:t>
      </w:r>
      <w:r w:rsidR="000E29BA">
        <w:rPr>
          <w:rFonts w:ascii="Arial" w:hAnsi="Arial" w:cs="Arial"/>
          <w:color w:val="000000"/>
          <w:sz w:val="20"/>
        </w:rPr>
        <w:t xml:space="preserve">different values of </w:t>
      </w:r>
      <w:proofErr w:type="spellStart"/>
      <w:r w:rsidR="006417D7" w:rsidRPr="00985A56">
        <w:rPr>
          <w:rFonts w:ascii="Arial" w:hAnsi="Arial" w:cs="Arial"/>
          <w:color w:val="000000"/>
          <w:sz w:val="20"/>
        </w:rPr>
        <w:t>separatorSuppressionPolicy</w:t>
      </w:r>
      <w:proofErr w:type="spellEnd"/>
      <w:r w:rsidR="006417D7" w:rsidRPr="00985A56">
        <w:rPr>
          <w:rFonts w:ascii="Arial" w:hAnsi="Arial" w:cs="Arial"/>
          <w:color w:val="000000"/>
          <w:sz w:val="20"/>
        </w:rPr>
        <w:t xml:space="preserve">. The number of occurrences also depends whether </w:t>
      </w:r>
      <w:proofErr w:type="spellStart"/>
      <w:r w:rsidR="006417D7" w:rsidRPr="00985A56">
        <w:rPr>
          <w:rFonts w:ascii="Arial" w:hAnsi="Arial" w:cs="Arial"/>
          <w:color w:val="000000"/>
          <w:sz w:val="20"/>
        </w:rPr>
        <w:t>maxOccurs</w:t>
      </w:r>
      <w:proofErr w:type="spellEnd"/>
      <w:r w:rsidR="006417D7" w:rsidRPr="00985A56">
        <w:rPr>
          <w:rFonts w:ascii="Arial" w:hAnsi="Arial" w:cs="Arial"/>
          <w:color w:val="000000"/>
          <w:sz w:val="20"/>
        </w:rPr>
        <w:t xml:space="preserve"> is unbounded or not, and the position of the element in the sequence. </w:t>
      </w:r>
      <w:proofErr w:type="gramStart"/>
      <w:r w:rsidR="006417D7" w:rsidRPr="00985A56">
        <w:rPr>
          <w:rFonts w:ascii="Arial" w:hAnsi="Arial" w:cs="Arial"/>
          <w:color w:val="000000"/>
          <w:sz w:val="20"/>
        </w:rPr>
        <w:t xml:space="preserve">The number of separators </w:t>
      </w:r>
      <w:r w:rsidR="000E29BA">
        <w:rPr>
          <w:rFonts w:ascii="Arial" w:hAnsi="Arial" w:cs="Arial"/>
          <w:color w:val="000000"/>
          <w:sz w:val="20"/>
        </w:rPr>
        <w:t xml:space="preserve">output </w:t>
      </w:r>
      <w:r w:rsidR="006417D7" w:rsidRPr="00985A56">
        <w:rPr>
          <w:rFonts w:ascii="Arial" w:hAnsi="Arial" w:cs="Arial"/>
          <w:color w:val="000000"/>
          <w:sz w:val="20"/>
        </w:rPr>
        <w:t xml:space="preserve">can be inferred from this, taking into account </w:t>
      </w:r>
      <w:proofErr w:type="spellStart"/>
      <w:r w:rsidR="006417D7" w:rsidRPr="00985A56">
        <w:rPr>
          <w:rFonts w:ascii="Arial" w:hAnsi="Arial" w:cs="Arial"/>
          <w:color w:val="000000"/>
          <w:sz w:val="20"/>
        </w:rPr>
        <w:t>separatorPosition</w:t>
      </w:r>
      <w:proofErr w:type="spellEnd"/>
      <w:r w:rsidR="006417D7" w:rsidRPr="00985A56">
        <w:rPr>
          <w:rFonts w:ascii="Arial" w:hAnsi="Arial" w:cs="Arial"/>
          <w:color w:val="000000"/>
          <w:sz w:val="20"/>
        </w:rPr>
        <w:t>.</w:t>
      </w:r>
      <w:proofErr w:type="gramEnd"/>
    </w:p>
    <w:tbl>
      <w:tblPr>
        <w:tblStyle w:val="TableGrid"/>
        <w:tblW w:w="5000" w:type="pct"/>
        <w:jc w:val="center"/>
        <w:tblLook w:val="04A0" w:firstRow="1" w:lastRow="0" w:firstColumn="1" w:lastColumn="0" w:noHBand="0" w:noVBand="1"/>
      </w:tblPr>
      <w:tblGrid>
        <w:gridCol w:w="2386"/>
        <w:gridCol w:w="905"/>
        <w:gridCol w:w="898"/>
        <w:gridCol w:w="1168"/>
        <w:gridCol w:w="1184"/>
        <w:gridCol w:w="1109"/>
        <w:gridCol w:w="1206"/>
      </w:tblGrid>
      <w:tr w:rsidR="00895AAD" w:rsidRPr="00FE1E4C" w:rsidTr="004519F5">
        <w:trPr>
          <w:cantSplit/>
          <w:jc w:val="center"/>
        </w:trPr>
        <w:tc>
          <w:tcPr>
            <w:tcW w:w="0" w:type="auto"/>
            <w:vMerge w:val="restart"/>
            <w:shd w:val="clear" w:color="auto" w:fill="F2F2F2" w:themeFill="background1" w:themeFillShade="F2"/>
            <w:vAlign w:val="center"/>
          </w:tcPr>
          <w:p w:rsidR="00895AAD" w:rsidRPr="00895AAD" w:rsidRDefault="00895AAD" w:rsidP="004519F5">
            <w:pPr>
              <w:keepNext/>
              <w:keepLines/>
              <w:jc w:val="center"/>
              <w:rPr>
                <w:rFonts w:ascii="Arial" w:hAnsi="Arial" w:cs="Arial"/>
                <w:b/>
                <w:color w:val="000000"/>
                <w:sz w:val="16"/>
              </w:rPr>
            </w:pPr>
            <w:bookmarkStart w:id="112" w:name="_Toc318471280"/>
            <w:bookmarkStart w:id="113" w:name="__RefHeading__33_484932480"/>
            <w:proofErr w:type="spellStart"/>
            <w:r w:rsidRPr="00895AAD">
              <w:rPr>
                <w:rFonts w:ascii="Arial" w:hAnsi="Arial" w:cs="Arial"/>
                <w:b/>
                <w:color w:val="000000"/>
                <w:sz w:val="16"/>
              </w:rPr>
              <w:t>dfdl</w:t>
            </w:r>
            <w:proofErr w:type="spellEnd"/>
            <w:r w:rsidRPr="00895AAD">
              <w:rPr>
                <w:rFonts w:ascii="Arial" w:hAnsi="Arial" w:cs="Arial"/>
                <w:b/>
                <w:color w:val="000000"/>
                <w:sz w:val="16"/>
              </w:rPr>
              <w:t>:</w:t>
            </w:r>
          </w:p>
          <w:p w:rsidR="00895AAD" w:rsidRPr="00895AAD" w:rsidRDefault="00895AAD" w:rsidP="004519F5">
            <w:pPr>
              <w:keepNext/>
              <w:keepLines/>
              <w:jc w:val="center"/>
              <w:rPr>
                <w:rFonts w:ascii="Arial" w:hAnsi="Arial" w:cs="Arial"/>
                <w:b/>
                <w:color w:val="000000"/>
                <w:sz w:val="16"/>
              </w:rPr>
            </w:pPr>
            <w:proofErr w:type="spellStart"/>
            <w:r w:rsidRPr="00895AAD">
              <w:rPr>
                <w:rFonts w:ascii="Arial" w:hAnsi="Arial" w:cs="Arial"/>
                <w:b/>
                <w:color w:val="000000"/>
                <w:sz w:val="16"/>
              </w:rPr>
              <w:t>separatorSuppressionPolicy</w:t>
            </w:r>
            <w:proofErr w:type="spellEnd"/>
          </w:p>
          <w:p w:rsidR="00895AAD" w:rsidRPr="00895AAD" w:rsidRDefault="00895AAD" w:rsidP="004519F5">
            <w:pPr>
              <w:keepNext/>
              <w:keepLines/>
              <w:jc w:val="center"/>
              <w:rPr>
                <w:rFonts w:ascii="Arial" w:hAnsi="Arial" w:cs="Arial"/>
                <w:b/>
                <w:color w:val="000000"/>
                <w:sz w:val="16"/>
              </w:rPr>
            </w:pPr>
          </w:p>
        </w:tc>
        <w:tc>
          <w:tcPr>
            <w:tcW w:w="0" w:type="auto"/>
            <w:gridSpan w:val="6"/>
            <w:shd w:val="clear" w:color="auto" w:fill="F2F2F2" w:themeFill="background1" w:themeFillShade="F2"/>
            <w:vAlign w:val="center"/>
          </w:tcPr>
          <w:p w:rsidR="00895AAD" w:rsidRPr="00895AAD" w:rsidRDefault="00895AAD" w:rsidP="004519F5">
            <w:pPr>
              <w:keepNext/>
              <w:keepLines/>
              <w:jc w:val="center"/>
              <w:rPr>
                <w:rFonts w:ascii="Arial" w:hAnsi="Arial" w:cs="Arial"/>
                <w:b/>
                <w:color w:val="000000"/>
                <w:sz w:val="16"/>
              </w:rPr>
            </w:pPr>
            <w:proofErr w:type="spellStart"/>
            <w:r w:rsidRPr="00895AAD">
              <w:rPr>
                <w:rFonts w:ascii="Arial" w:hAnsi="Arial" w:cs="Arial"/>
                <w:b/>
                <w:color w:val="000000"/>
                <w:sz w:val="16"/>
              </w:rPr>
              <w:t>dfdl:occursCountKind</w:t>
            </w:r>
            <w:proofErr w:type="spellEnd"/>
            <w:r w:rsidRPr="00895AAD">
              <w:rPr>
                <w:rFonts w:ascii="Arial" w:hAnsi="Arial" w:cs="Arial"/>
                <w:b/>
                <w:color w:val="000000"/>
                <w:sz w:val="16"/>
              </w:rPr>
              <w:t xml:space="preserve"> 'implicit'</w:t>
            </w:r>
          </w:p>
        </w:tc>
      </w:tr>
      <w:tr w:rsidR="00895AAD" w:rsidRPr="00FE1E4C" w:rsidTr="004519F5">
        <w:trPr>
          <w:cantSplit/>
          <w:jc w:val="center"/>
        </w:trPr>
        <w:tc>
          <w:tcPr>
            <w:tcW w:w="0" w:type="auto"/>
            <w:vMerge/>
            <w:shd w:val="clear" w:color="auto" w:fill="F2F2F2" w:themeFill="background1" w:themeFillShade="F2"/>
            <w:vAlign w:val="center"/>
          </w:tcPr>
          <w:p w:rsidR="00895AAD" w:rsidRPr="00895AAD" w:rsidRDefault="00895AAD" w:rsidP="004519F5">
            <w:pPr>
              <w:keepNext/>
              <w:keepLines/>
              <w:jc w:val="center"/>
              <w:rPr>
                <w:rFonts w:ascii="Arial" w:hAnsi="Arial" w:cs="Arial"/>
                <w:color w:val="000000"/>
                <w:sz w:val="16"/>
              </w:rPr>
            </w:pPr>
          </w:p>
        </w:tc>
        <w:tc>
          <w:tcPr>
            <w:tcW w:w="0" w:type="auto"/>
            <w:gridSpan w:val="4"/>
            <w:shd w:val="clear" w:color="auto" w:fill="F2F2F2" w:themeFill="background1" w:themeFillShade="F2"/>
            <w:vAlign w:val="center"/>
          </w:tcPr>
          <w:p w:rsidR="00895AAD" w:rsidRPr="00895AAD" w:rsidRDefault="00895AAD" w:rsidP="004519F5">
            <w:pPr>
              <w:keepNext/>
              <w:keepLines/>
              <w:jc w:val="center"/>
              <w:rPr>
                <w:rFonts w:ascii="Arial" w:hAnsi="Arial" w:cs="Arial"/>
                <w:b/>
                <w:color w:val="000000"/>
                <w:sz w:val="16"/>
              </w:rPr>
            </w:pPr>
            <w:r w:rsidRPr="00895AAD">
              <w:rPr>
                <w:rFonts w:ascii="Arial" w:hAnsi="Arial" w:cs="Arial"/>
                <w:b/>
                <w:color w:val="000000"/>
                <w:sz w:val="16"/>
              </w:rPr>
              <w:t>Potentially Trailing</w:t>
            </w:r>
          </w:p>
        </w:tc>
        <w:tc>
          <w:tcPr>
            <w:tcW w:w="0" w:type="auto"/>
            <w:gridSpan w:val="2"/>
            <w:shd w:val="clear" w:color="auto" w:fill="F2F2F2" w:themeFill="background1" w:themeFillShade="F2"/>
            <w:vAlign w:val="center"/>
          </w:tcPr>
          <w:p w:rsidR="00895AAD" w:rsidRPr="00895AAD" w:rsidRDefault="00895AAD" w:rsidP="004519F5">
            <w:pPr>
              <w:keepNext/>
              <w:keepLines/>
              <w:jc w:val="center"/>
              <w:rPr>
                <w:rFonts w:ascii="Arial" w:hAnsi="Arial" w:cs="Arial"/>
                <w:b/>
                <w:color w:val="000000"/>
                <w:sz w:val="16"/>
              </w:rPr>
            </w:pPr>
            <w:r w:rsidRPr="00895AAD">
              <w:rPr>
                <w:rFonts w:ascii="Arial" w:hAnsi="Arial" w:cs="Arial"/>
                <w:b/>
                <w:color w:val="000000"/>
                <w:sz w:val="16"/>
              </w:rPr>
              <w:t>Not Potentially Trailing</w:t>
            </w:r>
          </w:p>
        </w:tc>
      </w:tr>
      <w:tr w:rsidR="00895AAD" w:rsidRPr="00FE1E4C" w:rsidTr="004519F5">
        <w:trPr>
          <w:cantSplit/>
          <w:jc w:val="center"/>
        </w:trPr>
        <w:tc>
          <w:tcPr>
            <w:tcW w:w="0" w:type="auto"/>
            <w:vMerge/>
            <w:shd w:val="clear" w:color="auto" w:fill="F2F2F2" w:themeFill="background1" w:themeFillShade="F2"/>
            <w:vAlign w:val="center"/>
          </w:tcPr>
          <w:p w:rsidR="00895AAD" w:rsidRPr="00895AAD" w:rsidRDefault="00895AAD" w:rsidP="004519F5">
            <w:pPr>
              <w:keepNext/>
              <w:keepLines/>
              <w:jc w:val="center"/>
              <w:rPr>
                <w:rFonts w:ascii="Arial" w:hAnsi="Arial" w:cs="Arial"/>
                <w:color w:val="000000"/>
                <w:sz w:val="16"/>
              </w:rPr>
            </w:pPr>
          </w:p>
        </w:tc>
        <w:tc>
          <w:tcPr>
            <w:tcW w:w="0" w:type="auto"/>
            <w:gridSpan w:val="2"/>
            <w:shd w:val="clear" w:color="auto" w:fill="F2F2F2" w:themeFill="background1" w:themeFillShade="F2"/>
            <w:vAlign w:val="center"/>
          </w:tcPr>
          <w:p w:rsidR="00895AAD" w:rsidRPr="00895AAD" w:rsidRDefault="00895AAD" w:rsidP="004519F5">
            <w:pPr>
              <w:keepNext/>
              <w:keepLines/>
              <w:jc w:val="center"/>
              <w:rPr>
                <w:rFonts w:ascii="Arial" w:hAnsi="Arial" w:cs="Arial"/>
                <w:b/>
                <w:color w:val="000000"/>
                <w:sz w:val="16"/>
              </w:rPr>
            </w:pPr>
            <w:proofErr w:type="spellStart"/>
            <w:r w:rsidRPr="00895AAD">
              <w:rPr>
                <w:rFonts w:ascii="Arial" w:hAnsi="Arial" w:cs="Arial"/>
                <w:b/>
                <w:color w:val="000000"/>
                <w:sz w:val="16"/>
              </w:rPr>
              <w:t>maxOccurs</w:t>
            </w:r>
            <w:proofErr w:type="spellEnd"/>
            <w:r w:rsidRPr="00895AAD">
              <w:rPr>
                <w:rFonts w:ascii="Arial" w:hAnsi="Arial" w:cs="Arial"/>
                <w:b/>
                <w:color w:val="000000"/>
                <w:sz w:val="16"/>
              </w:rPr>
              <w:t xml:space="preserve"> unbounded</w:t>
            </w:r>
          </w:p>
        </w:tc>
        <w:tc>
          <w:tcPr>
            <w:tcW w:w="0" w:type="auto"/>
            <w:gridSpan w:val="2"/>
            <w:shd w:val="clear" w:color="auto" w:fill="F2F2F2" w:themeFill="background1" w:themeFillShade="F2"/>
            <w:vAlign w:val="center"/>
          </w:tcPr>
          <w:p w:rsidR="00895AAD" w:rsidRPr="00895AAD" w:rsidRDefault="00895AAD" w:rsidP="004519F5">
            <w:pPr>
              <w:keepNext/>
              <w:keepLines/>
              <w:jc w:val="center"/>
              <w:rPr>
                <w:rFonts w:ascii="Arial" w:hAnsi="Arial" w:cs="Arial"/>
                <w:b/>
                <w:color w:val="000000"/>
                <w:sz w:val="16"/>
              </w:rPr>
            </w:pPr>
            <w:proofErr w:type="spellStart"/>
            <w:r w:rsidRPr="00895AAD">
              <w:rPr>
                <w:rFonts w:ascii="Arial" w:hAnsi="Arial" w:cs="Arial"/>
                <w:b/>
                <w:color w:val="000000"/>
                <w:sz w:val="16"/>
              </w:rPr>
              <w:t>maxOccurs</w:t>
            </w:r>
            <w:proofErr w:type="spellEnd"/>
            <w:r w:rsidRPr="00895AAD">
              <w:rPr>
                <w:rFonts w:ascii="Arial" w:hAnsi="Arial" w:cs="Arial"/>
                <w:b/>
                <w:color w:val="000000"/>
                <w:sz w:val="16"/>
              </w:rPr>
              <w:t xml:space="preserve"> bounded</w:t>
            </w:r>
          </w:p>
        </w:tc>
        <w:tc>
          <w:tcPr>
            <w:tcW w:w="0" w:type="auto"/>
            <w:vMerge w:val="restart"/>
            <w:shd w:val="clear" w:color="auto" w:fill="F2F2F2" w:themeFill="background1" w:themeFillShade="F2"/>
            <w:vAlign w:val="center"/>
          </w:tcPr>
          <w:p w:rsidR="00895AAD" w:rsidRPr="00895AAD" w:rsidRDefault="00895AAD" w:rsidP="004519F5">
            <w:pPr>
              <w:keepNext/>
              <w:keepLines/>
              <w:jc w:val="center"/>
              <w:rPr>
                <w:rFonts w:ascii="Arial" w:hAnsi="Arial" w:cs="Arial"/>
                <w:b/>
                <w:color w:val="000000"/>
                <w:sz w:val="16"/>
              </w:rPr>
            </w:pPr>
            <w:proofErr w:type="spellStart"/>
            <w:r w:rsidRPr="00895AAD">
              <w:rPr>
                <w:rFonts w:ascii="Arial" w:hAnsi="Arial" w:cs="Arial"/>
                <w:b/>
                <w:color w:val="000000"/>
                <w:sz w:val="16"/>
              </w:rPr>
              <w:t>maxOccurs</w:t>
            </w:r>
            <w:proofErr w:type="spellEnd"/>
            <w:r w:rsidRPr="00895AAD">
              <w:rPr>
                <w:rFonts w:ascii="Arial" w:hAnsi="Arial" w:cs="Arial"/>
                <w:b/>
                <w:color w:val="000000"/>
                <w:sz w:val="16"/>
              </w:rPr>
              <w:t xml:space="preserve"> unbounded</w:t>
            </w:r>
          </w:p>
        </w:tc>
        <w:tc>
          <w:tcPr>
            <w:tcW w:w="0" w:type="auto"/>
            <w:vMerge w:val="restart"/>
            <w:shd w:val="clear" w:color="auto" w:fill="F2F2F2" w:themeFill="background1" w:themeFillShade="F2"/>
            <w:vAlign w:val="center"/>
          </w:tcPr>
          <w:p w:rsidR="00895AAD" w:rsidRPr="00895AAD" w:rsidRDefault="00895AAD" w:rsidP="004519F5">
            <w:pPr>
              <w:keepNext/>
              <w:keepLines/>
              <w:jc w:val="center"/>
              <w:rPr>
                <w:rFonts w:ascii="Arial" w:hAnsi="Arial" w:cs="Arial"/>
                <w:b/>
                <w:color w:val="000000"/>
                <w:sz w:val="16"/>
              </w:rPr>
            </w:pPr>
            <w:proofErr w:type="spellStart"/>
            <w:r w:rsidRPr="00895AAD">
              <w:rPr>
                <w:rFonts w:ascii="Arial" w:hAnsi="Arial" w:cs="Arial"/>
                <w:b/>
                <w:color w:val="000000"/>
                <w:sz w:val="16"/>
              </w:rPr>
              <w:t>maxOccurs</w:t>
            </w:r>
            <w:proofErr w:type="spellEnd"/>
            <w:r w:rsidRPr="00895AAD">
              <w:rPr>
                <w:rFonts w:ascii="Arial" w:hAnsi="Arial" w:cs="Arial"/>
                <w:b/>
                <w:color w:val="000000"/>
                <w:sz w:val="16"/>
              </w:rPr>
              <w:t xml:space="preserve"> bounded</w:t>
            </w:r>
          </w:p>
        </w:tc>
      </w:tr>
      <w:tr w:rsidR="00895AAD" w:rsidRPr="00FE1E4C" w:rsidTr="004519F5">
        <w:trPr>
          <w:cantSplit/>
          <w:jc w:val="center"/>
        </w:trPr>
        <w:tc>
          <w:tcPr>
            <w:tcW w:w="0" w:type="auto"/>
            <w:vMerge/>
            <w:shd w:val="clear" w:color="auto" w:fill="F2F2F2" w:themeFill="background1" w:themeFillShade="F2"/>
            <w:vAlign w:val="center"/>
          </w:tcPr>
          <w:p w:rsidR="00895AAD" w:rsidRPr="00895AAD" w:rsidRDefault="00895AAD" w:rsidP="004519F5">
            <w:pPr>
              <w:keepNext/>
              <w:keepLines/>
              <w:jc w:val="center"/>
              <w:rPr>
                <w:rFonts w:ascii="Arial" w:hAnsi="Arial" w:cs="Arial"/>
                <w:color w:val="000000"/>
                <w:sz w:val="16"/>
              </w:rPr>
            </w:pPr>
          </w:p>
        </w:tc>
        <w:tc>
          <w:tcPr>
            <w:tcW w:w="0" w:type="auto"/>
            <w:shd w:val="clear" w:color="auto" w:fill="F2F2F2" w:themeFill="background1" w:themeFillShade="F2"/>
            <w:vAlign w:val="center"/>
          </w:tcPr>
          <w:p w:rsidR="00895AAD" w:rsidRPr="00895AAD" w:rsidRDefault="00895AAD" w:rsidP="004519F5">
            <w:pPr>
              <w:keepNext/>
              <w:keepLines/>
              <w:jc w:val="center"/>
              <w:rPr>
                <w:rFonts w:ascii="Arial" w:hAnsi="Arial" w:cs="Arial"/>
                <w:b/>
                <w:color w:val="000000"/>
                <w:sz w:val="16"/>
                <w:szCs w:val="16"/>
              </w:rPr>
            </w:pPr>
            <w:r w:rsidRPr="00895AAD">
              <w:rPr>
                <w:rFonts w:ascii="Arial" w:hAnsi="Arial" w:cs="Arial"/>
                <w:b/>
                <w:color w:val="000000"/>
                <w:sz w:val="16"/>
                <w:szCs w:val="16"/>
              </w:rPr>
              <w:t>Element not declared last</w:t>
            </w:r>
          </w:p>
        </w:tc>
        <w:tc>
          <w:tcPr>
            <w:tcW w:w="0" w:type="auto"/>
            <w:shd w:val="clear" w:color="auto" w:fill="F2F2F2" w:themeFill="background1" w:themeFillShade="F2"/>
            <w:vAlign w:val="center"/>
          </w:tcPr>
          <w:p w:rsidR="00895AAD" w:rsidRPr="00895AAD" w:rsidRDefault="00895AAD" w:rsidP="004519F5">
            <w:pPr>
              <w:keepNext/>
              <w:keepLines/>
              <w:jc w:val="center"/>
              <w:rPr>
                <w:rFonts w:ascii="Arial" w:hAnsi="Arial" w:cs="Arial"/>
                <w:b/>
                <w:color w:val="000000"/>
                <w:sz w:val="16"/>
                <w:szCs w:val="16"/>
              </w:rPr>
            </w:pPr>
            <w:r w:rsidRPr="00895AAD">
              <w:rPr>
                <w:rFonts w:ascii="Arial" w:hAnsi="Arial" w:cs="Arial"/>
                <w:b/>
                <w:color w:val="000000"/>
                <w:sz w:val="16"/>
                <w:szCs w:val="16"/>
              </w:rPr>
              <w:t>Element declared last</w:t>
            </w:r>
          </w:p>
        </w:tc>
        <w:tc>
          <w:tcPr>
            <w:tcW w:w="0" w:type="auto"/>
            <w:shd w:val="clear" w:color="auto" w:fill="F2F2F2" w:themeFill="background1" w:themeFillShade="F2"/>
            <w:vAlign w:val="center"/>
          </w:tcPr>
          <w:p w:rsidR="00895AAD" w:rsidRPr="00895AAD" w:rsidRDefault="00895AAD" w:rsidP="004519F5">
            <w:pPr>
              <w:keepNext/>
              <w:keepLines/>
              <w:jc w:val="center"/>
              <w:rPr>
                <w:rFonts w:ascii="Arial" w:hAnsi="Arial" w:cs="Arial"/>
                <w:b/>
                <w:color w:val="000000"/>
                <w:sz w:val="16"/>
                <w:szCs w:val="16"/>
              </w:rPr>
            </w:pPr>
            <w:r w:rsidRPr="00895AAD">
              <w:rPr>
                <w:rFonts w:ascii="Arial" w:hAnsi="Arial" w:cs="Arial"/>
                <w:b/>
                <w:color w:val="000000"/>
                <w:sz w:val="16"/>
                <w:szCs w:val="16"/>
              </w:rPr>
              <w:t>Element declared last or occurrence followed by end-of-group</w:t>
            </w:r>
          </w:p>
        </w:tc>
        <w:tc>
          <w:tcPr>
            <w:tcW w:w="0" w:type="auto"/>
            <w:shd w:val="clear" w:color="auto" w:fill="F2F2F2" w:themeFill="background1" w:themeFillShade="F2"/>
            <w:vAlign w:val="center"/>
          </w:tcPr>
          <w:p w:rsidR="00895AAD" w:rsidRPr="00895AAD" w:rsidRDefault="00895AAD" w:rsidP="004519F5">
            <w:pPr>
              <w:keepNext/>
              <w:keepLines/>
              <w:jc w:val="center"/>
              <w:rPr>
                <w:rFonts w:ascii="Arial" w:hAnsi="Arial" w:cs="Arial"/>
                <w:b/>
                <w:color w:val="000000"/>
                <w:sz w:val="16"/>
                <w:szCs w:val="16"/>
              </w:rPr>
            </w:pPr>
            <w:r w:rsidRPr="00895AAD">
              <w:rPr>
                <w:rFonts w:ascii="Arial" w:hAnsi="Arial" w:cs="Arial"/>
                <w:b/>
                <w:color w:val="000000"/>
                <w:sz w:val="16"/>
                <w:szCs w:val="16"/>
              </w:rPr>
              <w:t>Element not declared last and occurrence not followed by end-of-group</w:t>
            </w:r>
          </w:p>
        </w:tc>
        <w:tc>
          <w:tcPr>
            <w:tcW w:w="0" w:type="auto"/>
            <w:vMerge/>
            <w:shd w:val="clear" w:color="auto" w:fill="F2F2F2" w:themeFill="background1" w:themeFillShade="F2"/>
            <w:vAlign w:val="center"/>
          </w:tcPr>
          <w:p w:rsidR="00895AAD" w:rsidRPr="00895AAD" w:rsidRDefault="00895AAD" w:rsidP="004519F5">
            <w:pPr>
              <w:keepNext/>
              <w:keepLines/>
              <w:jc w:val="center"/>
              <w:rPr>
                <w:rFonts w:ascii="Arial" w:hAnsi="Arial" w:cs="Arial"/>
                <w:b/>
                <w:color w:val="000000"/>
                <w:sz w:val="16"/>
              </w:rPr>
            </w:pPr>
          </w:p>
        </w:tc>
        <w:tc>
          <w:tcPr>
            <w:tcW w:w="0" w:type="auto"/>
            <w:vMerge/>
            <w:shd w:val="clear" w:color="auto" w:fill="F2F2F2" w:themeFill="background1" w:themeFillShade="F2"/>
            <w:vAlign w:val="center"/>
          </w:tcPr>
          <w:p w:rsidR="00895AAD" w:rsidRPr="00895AAD" w:rsidRDefault="00895AAD" w:rsidP="004519F5">
            <w:pPr>
              <w:keepNext/>
              <w:keepLines/>
              <w:jc w:val="center"/>
              <w:rPr>
                <w:rFonts w:ascii="Arial" w:hAnsi="Arial" w:cs="Arial"/>
                <w:b/>
                <w:color w:val="000000"/>
                <w:sz w:val="16"/>
              </w:rPr>
            </w:pPr>
          </w:p>
        </w:tc>
      </w:tr>
      <w:tr w:rsidR="00895AAD" w:rsidRPr="00FE1E4C" w:rsidTr="004519F5">
        <w:trPr>
          <w:cantSplit/>
          <w:jc w:val="center"/>
        </w:trPr>
        <w:tc>
          <w:tcPr>
            <w:tcW w:w="0" w:type="auto"/>
            <w:vAlign w:val="center"/>
          </w:tcPr>
          <w:p w:rsidR="00895AAD" w:rsidRPr="00895AAD" w:rsidRDefault="00895AAD" w:rsidP="004519F5">
            <w:pPr>
              <w:keepNext/>
              <w:keepLines/>
              <w:jc w:val="center"/>
              <w:rPr>
                <w:rFonts w:ascii="Arial" w:hAnsi="Arial" w:cs="Arial"/>
                <w:color w:val="000000"/>
                <w:sz w:val="16"/>
              </w:rPr>
            </w:pPr>
            <w:r w:rsidRPr="00895AAD">
              <w:rPr>
                <w:rFonts w:ascii="Arial" w:hAnsi="Arial" w:cs="Arial"/>
                <w:color w:val="000000"/>
                <w:sz w:val="16"/>
              </w:rPr>
              <w:t>Never</w:t>
            </w:r>
          </w:p>
        </w:tc>
        <w:tc>
          <w:tcPr>
            <w:tcW w:w="0" w:type="auto"/>
            <w:gridSpan w:val="2"/>
            <w:tcBorders>
              <w:bottom w:val="nil"/>
            </w:tcBorders>
            <w:shd w:val="clear" w:color="auto" w:fill="D6E3BC" w:themeFill="accent3" w:themeFillTint="66"/>
            <w:vAlign w:val="center"/>
          </w:tcPr>
          <w:p w:rsidR="00895AAD" w:rsidRPr="00895AAD" w:rsidRDefault="00895AAD" w:rsidP="004519F5">
            <w:pPr>
              <w:keepNext/>
              <w:keepLines/>
              <w:jc w:val="center"/>
              <w:rPr>
                <w:rFonts w:ascii="Arial" w:hAnsi="Arial" w:cs="Arial"/>
                <w:color w:val="000000"/>
                <w:sz w:val="16"/>
                <w:szCs w:val="16"/>
              </w:rPr>
            </w:pPr>
            <w:r w:rsidRPr="00895AAD">
              <w:rPr>
                <w:rFonts w:ascii="Arial" w:hAnsi="Arial" w:cs="Arial"/>
                <w:color w:val="000000"/>
                <w:sz w:val="16"/>
                <w:szCs w:val="16"/>
              </w:rPr>
              <w:t>Schema definition error</w:t>
            </w:r>
          </w:p>
        </w:tc>
        <w:tc>
          <w:tcPr>
            <w:tcW w:w="0" w:type="auto"/>
            <w:gridSpan w:val="2"/>
            <w:tcBorders>
              <w:bottom w:val="nil"/>
            </w:tcBorders>
            <w:shd w:val="clear" w:color="auto" w:fill="92CDDC" w:themeFill="accent5" w:themeFillTint="99"/>
            <w:vAlign w:val="center"/>
          </w:tcPr>
          <w:p w:rsidR="00895AAD" w:rsidRPr="00895AAD" w:rsidRDefault="00895AAD" w:rsidP="004519F5">
            <w:pPr>
              <w:keepNext/>
              <w:keepLines/>
              <w:jc w:val="center"/>
              <w:rPr>
                <w:rFonts w:ascii="Arial" w:hAnsi="Arial" w:cs="Arial"/>
                <w:color w:val="000000"/>
                <w:sz w:val="16"/>
                <w:szCs w:val="16"/>
              </w:rPr>
            </w:pPr>
            <w:proofErr w:type="spellStart"/>
            <w:r w:rsidRPr="00895AAD">
              <w:rPr>
                <w:rFonts w:ascii="Arial" w:hAnsi="Arial" w:cs="Arial"/>
                <w:color w:val="000000"/>
                <w:sz w:val="16"/>
                <w:szCs w:val="16"/>
              </w:rPr>
              <w:t>Unparse</w:t>
            </w:r>
            <w:proofErr w:type="spellEnd"/>
            <w:r w:rsidRPr="00895AAD">
              <w:rPr>
                <w:rFonts w:ascii="Arial" w:hAnsi="Arial" w:cs="Arial"/>
                <w:color w:val="000000"/>
                <w:sz w:val="16"/>
                <w:szCs w:val="16"/>
              </w:rPr>
              <w:t xml:space="preserve"> N occurrences ~ </w:t>
            </w:r>
            <w:proofErr w:type="spellStart"/>
            <w:r w:rsidRPr="00895AAD">
              <w:rPr>
                <w:rFonts w:ascii="Arial" w:hAnsi="Arial" w:cs="Arial"/>
                <w:color w:val="000000"/>
                <w:sz w:val="16"/>
                <w:szCs w:val="16"/>
              </w:rPr>
              <w:t>unparse</w:t>
            </w:r>
            <w:proofErr w:type="spellEnd"/>
            <w:r w:rsidRPr="00895AAD">
              <w:rPr>
                <w:rFonts w:ascii="Arial" w:hAnsi="Arial" w:cs="Arial"/>
                <w:color w:val="000000"/>
                <w:sz w:val="16"/>
                <w:szCs w:val="16"/>
              </w:rPr>
              <w:t xml:space="preserve"> (</w:t>
            </w:r>
            <w:proofErr w:type="spellStart"/>
            <w:r w:rsidRPr="00895AAD">
              <w:rPr>
                <w:rFonts w:ascii="Arial" w:hAnsi="Arial" w:cs="Arial"/>
                <w:color w:val="000000"/>
                <w:sz w:val="16"/>
                <w:szCs w:val="16"/>
              </w:rPr>
              <w:t>maxOccurs</w:t>
            </w:r>
            <w:proofErr w:type="spellEnd"/>
            <w:r w:rsidRPr="00895AAD">
              <w:rPr>
                <w:rFonts w:ascii="Arial" w:hAnsi="Arial" w:cs="Arial"/>
                <w:color w:val="000000"/>
                <w:sz w:val="16"/>
                <w:szCs w:val="16"/>
              </w:rPr>
              <w:t xml:space="preserve"> -- N) trailing zero-length occurrences</w:t>
            </w:r>
          </w:p>
        </w:tc>
        <w:tc>
          <w:tcPr>
            <w:tcW w:w="0" w:type="auto"/>
            <w:vMerge w:val="restart"/>
            <w:shd w:val="clear" w:color="auto" w:fill="D6E3BC" w:themeFill="accent3" w:themeFillTint="66"/>
            <w:vAlign w:val="center"/>
          </w:tcPr>
          <w:p w:rsidR="00895AAD" w:rsidRPr="00895AAD" w:rsidRDefault="00895AAD" w:rsidP="004519F5">
            <w:pPr>
              <w:keepNext/>
              <w:keepLines/>
              <w:jc w:val="center"/>
              <w:rPr>
                <w:rFonts w:ascii="Arial" w:hAnsi="Arial" w:cs="Arial"/>
                <w:color w:val="000000"/>
                <w:sz w:val="16"/>
                <w:szCs w:val="16"/>
              </w:rPr>
            </w:pPr>
            <w:r w:rsidRPr="00895AAD">
              <w:rPr>
                <w:rFonts w:ascii="Arial" w:hAnsi="Arial" w:cs="Arial"/>
                <w:color w:val="000000"/>
                <w:sz w:val="16"/>
                <w:szCs w:val="16"/>
              </w:rPr>
              <w:t>Schema definition error</w:t>
            </w:r>
          </w:p>
        </w:tc>
        <w:tc>
          <w:tcPr>
            <w:tcW w:w="0" w:type="auto"/>
            <w:vMerge w:val="restart"/>
            <w:shd w:val="clear" w:color="auto" w:fill="92CDDC" w:themeFill="accent5" w:themeFillTint="99"/>
            <w:vAlign w:val="center"/>
          </w:tcPr>
          <w:p w:rsidR="00895AAD" w:rsidRPr="00895AAD" w:rsidRDefault="00895AAD" w:rsidP="004519F5">
            <w:pPr>
              <w:keepNext/>
              <w:keepLines/>
              <w:jc w:val="center"/>
              <w:rPr>
                <w:rFonts w:ascii="Arial" w:hAnsi="Arial" w:cs="Arial"/>
                <w:color w:val="000000"/>
                <w:sz w:val="16"/>
                <w:szCs w:val="16"/>
              </w:rPr>
            </w:pPr>
            <w:proofErr w:type="spellStart"/>
            <w:r w:rsidRPr="00895AAD">
              <w:rPr>
                <w:rFonts w:ascii="Arial" w:hAnsi="Arial" w:cs="Arial"/>
                <w:color w:val="000000"/>
                <w:sz w:val="16"/>
                <w:szCs w:val="16"/>
              </w:rPr>
              <w:t>Unparse</w:t>
            </w:r>
            <w:proofErr w:type="spellEnd"/>
            <w:r w:rsidRPr="00895AAD">
              <w:rPr>
                <w:rFonts w:ascii="Arial" w:hAnsi="Arial" w:cs="Arial"/>
                <w:color w:val="000000"/>
                <w:sz w:val="16"/>
                <w:szCs w:val="16"/>
              </w:rPr>
              <w:t xml:space="preserve"> N occurrences ~ </w:t>
            </w:r>
            <w:proofErr w:type="spellStart"/>
            <w:r w:rsidRPr="00895AAD">
              <w:rPr>
                <w:rFonts w:ascii="Arial" w:hAnsi="Arial" w:cs="Arial"/>
                <w:color w:val="000000"/>
                <w:sz w:val="16"/>
                <w:szCs w:val="16"/>
              </w:rPr>
              <w:t>unparse</w:t>
            </w:r>
            <w:proofErr w:type="spellEnd"/>
            <w:r w:rsidRPr="00895AAD">
              <w:rPr>
                <w:rFonts w:ascii="Arial" w:hAnsi="Arial" w:cs="Arial"/>
                <w:color w:val="000000"/>
                <w:sz w:val="16"/>
                <w:szCs w:val="16"/>
              </w:rPr>
              <w:t xml:space="preserve"> (</w:t>
            </w:r>
            <w:proofErr w:type="spellStart"/>
            <w:r w:rsidRPr="00895AAD">
              <w:rPr>
                <w:rFonts w:ascii="Arial" w:hAnsi="Arial" w:cs="Arial"/>
                <w:color w:val="000000"/>
                <w:sz w:val="16"/>
                <w:szCs w:val="16"/>
              </w:rPr>
              <w:t>maxOccurs</w:t>
            </w:r>
            <w:proofErr w:type="spellEnd"/>
            <w:r w:rsidRPr="00895AAD">
              <w:rPr>
                <w:rFonts w:ascii="Arial" w:hAnsi="Arial" w:cs="Arial"/>
                <w:color w:val="000000"/>
                <w:sz w:val="16"/>
                <w:szCs w:val="16"/>
              </w:rPr>
              <w:t xml:space="preserve"> -- N) trailing zero-length occurrences</w:t>
            </w:r>
          </w:p>
        </w:tc>
      </w:tr>
      <w:tr w:rsidR="00895AAD" w:rsidRPr="00FE1E4C" w:rsidTr="004519F5">
        <w:trPr>
          <w:cantSplit/>
          <w:jc w:val="center"/>
        </w:trPr>
        <w:tc>
          <w:tcPr>
            <w:tcW w:w="0" w:type="auto"/>
            <w:vAlign w:val="center"/>
          </w:tcPr>
          <w:p w:rsidR="00895AAD" w:rsidRPr="00895AAD" w:rsidRDefault="00895AAD" w:rsidP="004519F5">
            <w:pPr>
              <w:keepNext/>
              <w:keepLines/>
              <w:jc w:val="center"/>
              <w:rPr>
                <w:rFonts w:ascii="Arial" w:hAnsi="Arial" w:cs="Arial"/>
                <w:color w:val="000000"/>
                <w:sz w:val="16"/>
              </w:rPr>
            </w:pPr>
            <w:proofErr w:type="spellStart"/>
            <w:r w:rsidRPr="00895AAD">
              <w:rPr>
                <w:rFonts w:ascii="Arial" w:hAnsi="Arial" w:cs="Arial"/>
                <w:color w:val="000000"/>
                <w:sz w:val="16"/>
              </w:rPr>
              <w:t>trailingEmptyStrict</w:t>
            </w:r>
            <w:proofErr w:type="spellEnd"/>
          </w:p>
        </w:tc>
        <w:tc>
          <w:tcPr>
            <w:tcW w:w="0" w:type="auto"/>
            <w:vMerge w:val="restart"/>
            <w:tcBorders>
              <w:top w:val="nil"/>
              <w:right w:val="single" w:sz="4" w:space="0" w:color="auto"/>
            </w:tcBorders>
            <w:shd w:val="clear" w:color="auto" w:fill="D6E3BC" w:themeFill="accent3" w:themeFillTint="66"/>
            <w:vAlign w:val="center"/>
          </w:tcPr>
          <w:p w:rsidR="00895AAD" w:rsidRPr="00895AAD" w:rsidRDefault="00895AAD" w:rsidP="004519F5">
            <w:pPr>
              <w:keepNext/>
              <w:keepLines/>
              <w:jc w:val="center"/>
              <w:rPr>
                <w:rFonts w:ascii="Arial" w:hAnsi="Arial" w:cs="Arial"/>
                <w:color w:val="000000"/>
                <w:sz w:val="16"/>
              </w:rPr>
            </w:pPr>
          </w:p>
        </w:tc>
        <w:tc>
          <w:tcPr>
            <w:tcW w:w="0" w:type="auto"/>
            <w:gridSpan w:val="2"/>
            <w:vMerge w:val="restart"/>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rsidR="00895AAD" w:rsidRPr="00895AAD" w:rsidRDefault="00895AAD" w:rsidP="004519F5">
            <w:pPr>
              <w:keepNext/>
              <w:keepLines/>
              <w:jc w:val="center"/>
              <w:rPr>
                <w:rFonts w:ascii="Arial" w:hAnsi="Arial" w:cs="Arial"/>
                <w:color w:val="000000"/>
                <w:sz w:val="16"/>
                <w:szCs w:val="16"/>
              </w:rPr>
            </w:pPr>
            <w:proofErr w:type="spellStart"/>
            <w:r w:rsidRPr="00895AAD">
              <w:rPr>
                <w:rFonts w:ascii="Arial" w:hAnsi="Arial" w:cs="Arial"/>
                <w:color w:val="000000"/>
                <w:sz w:val="16"/>
                <w:szCs w:val="16"/>
              </w:rPr>
              <w:t>Unparse</w:t>
            </w:r>
            <w:proofErr w:type="spellEnd"/>
            <w:r w:rsidRPr="00895AAD">
              <w:rPr>
                <w:rFonts w:ascii="Arial" w:hAnsi="Arial" w:cs="Arial"/>
                <w:color w:val="000000"/>
                <w:sz w:val="16"/>
                <w:szCs w:val="16"/>
              </w:rPr>
              <w:t xml:space="preserve"> N occurrences (suppressing trailing zero-length occurrences)</w:t>
            </w:r>
          </w:p>
        </w:tc>
        <w:tc>
          <w:tcPr>
            <w:tcW w:w="0" w:type="auto"/>
            <w:vMerge w:val="restart"/>
            <w:tcBorders>
              <w:top w:val="nil"/>
              <w:left w:val="single" w:sz="4" w:space="0" w:color="auto"/>
            </w:tcBorders>
            <w:shd w:val="clear" w:color="auto" w:fill="92CDDC" w:themeFill="accent5" w:themeFillTint="99"/>
            <w:vAlign w:val="center"/>
          </w:tcPr>
          <w:p w:rsidR="00895AAD" w:rsidRPr="00895AAD" w:rsidRDefault="00895AAD" w:rsidP="004519F5">
            <w:pPr>
              <w:keepNext/>
              <w:keepLines/>
              <w:jc w:val="center"/>
              <w:rPr>
                <w:rFonts w:ascii="Arial" w:hAnsi="Arial" w:cs="Arial"/>
                <w:color w:val="000000"/>
                <w:sz w:val="16"/>
              </w:rPr>
            </w:pPr>
          </w:p>
        </w:tc>
        <w:tc>
          <w:tcPr>
            <w:tcW w:w="0" w:type="auto"/>
            <w:vMerge/>
            <w:shd w:val="clear" w:color="auto" w:fill="D6E3BC" w:themeFill="accent3" w:themeFillTint="66"/>
            <w:vAlign w:val="center"/>
          </w:tcPr>
          <w:p w:rsidR="00895AAD" w:rsidRPr="00895AAD" w:rsidRDefault="00895AAD" w:rsidP="004519F5">
            <w:pPr>
              <w:keepNext/>
              <w:keepLines/>
              <w:jc w:val="center"/>
              <w:rPr>
                <w:rFonts w:ascii="Arial" w:hAnsi="Arial" w:cs="Arial"/>
                <w:color w:val="000000"/>
                <w:sz w:val="16"/>
              </w:rPr>
            </w:pPr>
          </w:p>
        </w:tc>
        <w:tc>
          <w:tcPr>
            <w:tcW w:w="0" w:type="auto"/>
            <w:vMerge/>
            <w:shd w:val="clear" w:color="auto" w:fill="92CDDC" w:themeFill="accent5" w:themeFillTint="99"/>
            <w:vAlign w:val="center"/>
          </w:tcPr>
          <w:p w:rsidR="00895AAD" w:rsidRPr="00895AAD" w:rsidRDefault="00895AAD" w:rsidP="004519F5">
            <w:pPr>
              <w:keepNext/>
              <w:keepLines/>
              <w:jc w:val="center"/>
              <w:rPr>
                <w:rFonts w:ascii="Arial" w:hAnsi="Arial" w:cs="Arial"/>
                <w:color w:val="000000"/>
                <w:sz w:val="16"/>
              </w:rPr>
            </w:pPr>
          </w:p>
        </w:tc>
      </w:tr>
      <w:tr w:rsidR="00895AAD" w:rsidRPr="00FE1E4C" w:rsidTr="004519F5">
        <w:trPr>
          <w:cantSplit/>
          <w:jc w:val="center"/>
        </w:trPr>
        <w:tc>
          <w:tcPr>
            <w:tcW w:w="0" w:type="auto"/>
            <w:vAlign w:val="center"/>
          </w:tcPr>
          <w:p w:rsidR="00895AAD" w:rsidRPr="00895AAD" w:rsidRDefault="00895AAD" w:rsidP="004519F5">
            <w:pPr>
              <w:keepNext/>
              <w:keepLines/>
              <w:jc w:val="center"/>
              <w:rPr>
                <w:rFonts w:ascii="Arial" w:hAnsi="Arial" w:cs="Arial"/>
                <w:color w:val="000000"/>
                <w:sz w:val="16"/>
              </w:rPr>
            </w:pPr>
            <w:proofErr w:type="spellStart"/>
            <w:r w:rsidRPr="00895AAD">
              <w:rPr>
                <w:rFonts w:ascii="Arial" w:hAnsi="Arial" w:cs="Arial"/>
                <w:color w:val="000000"/>
                <w:sz w:val="16"/>
              </w:rPr>
              <w:t>trailingEmpty</w:t>
            </w:r>
            <w:proofErr w:type="spellEnd"/>
          </w:p>
        </w:tc>
        <w:tc>
          <w:tcPr>
            <w:tcW w:w="0" w:type="auto"/>
            <w:vMerge/>
            <w:tcBorders>
              <w:top w:val="nil"/>
              <w:right w:val="single" w:sz="4" w:space="0" w:color="auto"/>
            </w:tcBorders>
            <w:shd w:val="clear" w:color="auto" w:fill="D6E3BC" w:themeFill="accent3" w:themeFillTint="66"/>
            <w:vAlign w:val="center"/>
          </w:tcPr>
          <w:p w:rsidR="00895AAD" w:rsidRPr="00895AAD" w:rsidRDefault="00895AAD" w:rsidP="004519F5">
            <w:pPr>
              <w:keepNext/>
              <w:keepLines/>
              <w:jc w:val="center"/>
              <w:rPr>
                <w:rFonts w:ascii="Arial" w:hAnsi="Arial" w:cs="Arial"/>
                <w:color w:val="000000"/>
                <w:sz w:val="16"/>
              </w:rPr>
            </w:pPr>
          </w:p>
        </w:tc>
        <w:tc>
          <w:tcPr>
            <w:tcW w:w="0" w:type="auto"/>
            <w:gridSpan w:val="2"/>
            <w:vMerge/>
            <w:tcBorders>
              <w:left w:val="single" w:sz="4" w:space="0" w:color="auto"/>
              <w:bottom w:val="single" w:sz="4" w:space="0" w:color="auto"/>
              <w:right w:val="single" w:sz="4" w:space="0" w:color="auto"/>
            </w:tcBorders>
            <w:shd w:val="clear" w:color="auto" w:fill="FDE9D9" w:themeFill="accent6" w:themeFillTint="33"/>
            <w:vAlign w:val="center"/>
          </w:tcPr>
          <w:p w:rsidR="00895AAD" w:rsidRPr="00895AAD" w:rsidRDefault="00895AAD" w:rsidP="004519F5">
            <w:pPr>
              <w:keepNext/>
              <w:keepLines/>
              <w:jc w:val="center"/>
              <w:rPr>
                <w:rFonts w:ascii="Arial" w:hAnsi="Arial" w:cs="Arial"/>
                <w:color w:val="000000"/>
                <w:sz w:val="16"/>
              </w:rPr>
            </w:pPr>
          </w:p>
        </w:tc>
        <w:tc>
          <w:tcPr>
            <w:tcW w:w="0" w:type="auto"/>
            <w:vMerge/>
            <w:tcBorders>
              <w:left w:val="single" w:sz="4" w:space="0" w:color="auto"/>
              <w:bottom w:val="single" w:sz="4" w:space="0" w:color="auto"/>
            </w:tcBorders>
            <w:shd w:val="clear" w:color="auto" w:fill="92CDDC" w:themeFill="accent5" w:themeFillTint="99"/>
            <w:vAlign w:val="center"/>
          </w:tcPr>
          <w:p w:rsidR="00895AAD" w:rsidRPr="00895AAD" w:rsidRDefault="00895AAD" w:rsidP="004519F5">
            <w:pPr>
              <w:keepNext/>
              <w:keepLines/>
              <w:jc w:val="center"/>
              <w:rPr>
                <w:rFonts w:ascii="Arial" w:hAnsi="Arial" w:cs="Arial"/>
                <w:color w:val="000000"/>
                <w:sz w:val="16"/>
              </w:rPr>
            </w:pPr>
          </w:p>
        </w:tc>
        <w:tc>
          <w:tcPr>
            <w:tcW w:w="0" w:type="auto"/>
            <w:vMerge/>
            <w:shd w:val="clear" w:color="auto" w:fill="D6E3BC" w:themeFill="accent3" w:themeFillTint="66"/>
            <w:vAlign w:val="center"/>
          </w:tcPr>
          <w:p w:rsidR="00895AAD" w:rsidRPr="00895AAD" w:rsidRDefault="00895AAD" w:rsidP="004519F5">
            <w:pPr>
              <w:keepNext/>
              <w:keepLines/>
              <w:jc w:val="center"/>
              <w:rPr>
                <w:rFonts w:ascii="Arial" w:hAnsi="Arial" w:cs="Arial"/>
                <w:color w:val="000000"/>
                <w:sz w:val="16"/>
              </w:rPr>
            </w:pPr>
          </w:p>
        </w:tc>
        <w:tc>
          <w:tcPr>
            <w:tcW w:w="0" w:type="auto"/>
            <w:vMerge/>
            <w:shd w:val="clear" w:color="auto" w:fill="92CDDC" w:themeFill="accent5" w:themeFillTint="99"/>
            <w:vAlign w:val="center"/>
          </w:tcPr>
          <w:p w:rsidR="00895AAD" w:rsidRPr="00895AAD" w:rsidRDefault="00895AAD" w:rsidP="004519F5">
            <w:pPr>
              <w:keepNext/>
              <w:keepLines/>
              <w:jc w:val="center"/>
              <w:rPr>
                <w:rFonts w:ascii="Arial" w:hAnsi="Arial" w:cs="Arial"/>
                <w:color w:val="000000"/>
                <w:sz w:val="16"/>
              </w:rPr>
            </w:pPr>
          </w:p>
        </w:tc>
      </w:tr>
      <w:tr w:rsidR="00895AAD" w:rsidRPr="00FE1E4C" w:rsidTr="004519F5">
        <w:trPr>
          <w:cantSplit/>
          <w:jc w:val="center"/>
        </w:trPr>
        <w:tc>
          <w:tcPr>
            <w:tcW w:w="0" w:type="auto"/>
            <w:vAlign w:val="center"/>
          </w:tcPr>
          <w:p w:rsidR="00895AAD" w:rsidRPr="00895AAD" w:rsidRDefault="00895AAD" w:rsidP="004519F5">
            <w:pPr>
              <w:keepNext/>
              <w:keepLines/>
              <w:jc w:val="center"/>
              <w:rPr>
                <w:rFonts w:ascii="Arial" w:hAnsi="Arial" w:cs="Arial"/>
                <w:color w:val="000000"/>
                <w:sz w:val="16"/>
              </w:rPr>
            </w:pPr>
            <w:proofErr w:type="spellStart"/>
            <w:r w:rsidRPr="00895AAD">
              <w:rPr>
                <w:rFonts w:ascii="Arial" w:hAnsi="Arial" w:cs="Arial"/>
                <w:color w:val="000000"/>
                <w:sz w:val="16"/>
              </w:rPr>
              <w:t>anyEmpty</w:t>
            </w:r>
            <w:proofErr w:type="spellEnd"/>
          </w:p>
        </w:tc>
        <w:tc>
          <w:tcPr>
            <w:tcW w:w="0" w:type="auto"/>
            <w:gridSpan w:val="6"/>
            <w:shd w:val="clear" w:color="auto" w:fill="DAEEF3" w:themeFill="accent5" w:themeFillTint="33"/>
            <w:vAlign w:val="center"/>
          </w:tcPr>
          <w:p w:rsidR="00895AAD" w:rsidRPr="00895AAD" w:rsidRDefault="00895AAD" w:rsidP="004519F5">
            <w:pPr>
              <w:keepNext/>
              <w:keepLines/>
              <w:jc w:val="center"/>
              <w:rPr>
                <w:rFonts w:ascii="Arial" w:hAnsi="Arial" w:cs="Arial"/>
                <w:color w:val="000000"/>
                <w:sz w:val="16"/>
                <w:szCs w:val="16"/>
              </w:rPr>
            </w:pPr>
            <w:proofErr w:type="spellStart"/>
            <w:r w:rsidRPr="00895AAD">
              <w:rPr>
                <w:rFonts w:ascii="Arial" w:hAnsi="Arial" w:cs="Arial"/>
                <w:color w:val="000000"/>
                <w:sz w:val="16"/>
                <w:szCs w:val="16"/>
              </w:rPr>
              <w:t>Unparse</w:t>
            </w:r>
            <w:proofErr w:type="spellEnd"/>
            <w:r w:rsidRPr="00895AAD">
              <w:rPr>
                <w:rFonts w:ascii="Arial" w:hAnsi="Arial" w:cs="Arial"/>
                <w:color w:val="000000"/>
                <w:sz w:val="16"/>
                <w:szCs w:val="16"/>
              </w:rPr>
              <w:t xml:space="preserve"> N occurrences (suppressing any optional zero-length occurrences)</w:t>
            </w:r>
          </w:p>
        </w:tc>
      </w:tr>
    </w:tbl>
    <w:p w:rsidR="00B068E1" w:rsidRPr="009E1E4D" w:rsidRDefault="006417D7" w:rsidP="001D03C5">
      <w:pPr>
        <w:pStyle w:val="NormalWeb"/>
        <w:rPr>
          <w:rFonts w:ascii="Arial" w:hAnsi="Arial"/>
          <w:i/>
          <w:sz w:val="20"/>
        </w:rPr>
      </w:pPr>
      <w:r w:rsidRPr="009E1E4D">
        <w:rPr>
          <w:rFonts w:ascii="Arial" w:hAnsi="Arial"/>
          <w:i/>
          <w:sz w:val="20"/>
        </w:rPr>
        <w:t xml:space="preserve">Terminology used in the </w:t>
      </w:r>
      <w:r w:rsidR="009E1E4D">
        <w:rPr>
          <w:rFonts w:ascii="Arial" w:hAnsi="Arial"/>
          <w:i/>
          <w:sz w:val="20"/>
        </w:rPr>
        <w:t>matrix</w:t>
      </w:r>
      <w:r w:rsidRPr="009E1E4D">
        <w:rPr>
          <w:rFonts w:ascii="Arial" w:hAnsi="Arial"/>
          <w:i/>
          <w:sz w:val="20"/>
        </w:rPr>
        <w:t>:</w:t>
      </w:r>
      <w:bookmarkEnd w:id="112"/>
    </w:p>
    <w:p w:rsidR="006417D7" w:rsidRDefault="006417D7" w:rsidP="00985A56">
      <w:pPr>
        <w:pStyle w:val="NormalWeb"/>
        <w:rPr>
          <w:rFonts w:ascii="Arial" w:hAnsi="Arial" w:cs="Arial"/>
          <w:bCs/>
          <w:color w:val="000000"/>
          <w:sz w:val="20"/>
          <w:szCs w:val="20"/>
        </w:rPr>
      </w:pPr>
      <w:bookmarkStart w:id="114" w:name="_Toc318471281"/>
      <w:r w:rsidRPr="00985A56">
        <w:rPr>
          <w:rFonts w:ascii="Arial" w:hAnsi="Arial" w:cs="Arial"/>
          <w:sz w:val="20"/>
          <w:szCs w:val="20"/>
        </w:rPr>
        <w:t xml:space="preserve">N is the </w:t>
      </w:r>
      <w:r w:rsidRPr="00985A56">
        <w:rPr>
          <w:rFonts w:ascii="Arial" w:hAnsi="Arial" w:cs="Arial"/>
          <w:bCs/>
          <w:color w:val="000000"/>
          <w:sz w:val="20"/>
          <w:szCs w:val="20"/>
        </w:rPr>
        <w:t xml:space="preserve">number of elements in the augmented </w:t>
      </w:r>
      <w:r w:rsidR="009E1E4D">
        <w:rPr>
          <w:rFonts w:ascii="Arial" w:hAnsi="Arial" w:cs="Arial"/>
          <w:bCs/>
          <w:color w:val="000000"/>
          <w:sz w:val="20"/>
          <w:szCs w:val="20"/>
        </w:rPr>
        <w:t xml:space="preserve">Infoset, which </w:t>
      </w:r>
      <w:r w:rsidRPr="00985A56">
        <w:rPr>
          <w:rFonts w:ascii="Arial" w:hAnsi="Arial" w:cs="Arial"/>
          <w:bCs/>
          <w:color w:val="000000"/>
          <w:sz w:val="20"/>
          <w:szCs w:val="20"/>
        </w:rPr>
        <w:t>includes any defaults.</w:t>
      </w:r>
      <w:bookmarkEnd w:id="114"/>
    </w:p>
    <w:p w:rsidR="00562735" w:rsidRPr="00985A56" w:rsidRDefault="00562735" w:rsidP="00985A56">
      <w:pPr>
        <w:pStyle w:val="NormalWeb"/>
        <w:rPr>
          <w:rFonts w:ascii="Arial" w:hAnsi="Arial" w:cs="Arial"/>
          <w:bCs/>
          <w:color w:val="000000"/>
          <w:sz w:val="20"/>
          <w:szCs w:val="20"/>
        </w:rPr>
      </w:pPr>
      <w:r>
        <w:rPr>
          <w:rFonts w:ascii="Arial" w:hAnsi="Arial" w:cs="Arial"/>
          <w:bCs/>
          <w:color w:val="000000"/>
          <w:sz w:val="20"/>
          <w:szCs w:val="20"/>
        </w:rPr>
        <w:br w:type="page"/>
      </w:r>
    </w:p>
    <w:p w:rsidR="001E3756" w:rsidRPr="00580CB0" w:rsidDel="001E3756" w:rsidRDefault="00974219" w:rsidP="003C5157">
      <w:pPr>
        <w:pStyle w:val="StyleHeading112pt"/>
        <w:numPr>
          <w:ilvl w:val="0"/>
          <w:numId w:val="3"/>
        </w:numPr>
        <w:rPr>
          <w:sz w:val="28"/>
          <w:szCs w:val="28"/>
        </w:rPr>
      </w:pPr>
      <w:bookmarkStart w:id="115" w:name="_Toc366843055"/>
      <w:bookmarkStart w:id="116" w:name="_Toc324948128"/>
      <w:bookmarkStart w:id="117" w:name="__RefHeading__45_484932480"/>
      <w:r>
        <w:rPr>
          <w:sz w:val="28"/>
          <w:szCs w:val="28"/>
        </w:rPr>
        <w:lastRenderedPageBreak/>
        <w:t>Errat</w:t>
      </w:r>
      <w:r w:rsidR="00895AAD">
        <w:rPr>
          <w:sz w:val="28"/>
          <w:szCs w:val="28"/>
        </w:rPr>
        <w:t>um</w:t>
      </w:r>
      <w:r>
        <w:rPr>
          <w:sz w:val="28"/>
          <w:szCs w:val="28"/>
        </w:rPr>
        <w:t xml:space="preserve"> 2.115. </w:t>
      </w:r>
      <w:r w:rsidR="001E3756">
        <w:rPr>
          <w:sz w:val="28"/>
          <w:szCs w:val="28"/>
        </w:rPr>
        <w:t>Round Trip Ambiguities</w:t>
      </w:r>
      <w:bookmarkEnd w:id="115"/>
    </w:p>
    <w:p w:rsidR="0004033C" w:rsidRDefault="0004033C" w:rsidP="0004033C">
      <w:pPr>
        <w:rPr>
          <w:sz w:val="28"/>
          <w:szCs w:val="28"/>
        </w:rPr>
      </w:pPr>
    </w:p>
    <w:p w:rsidR="001E3756" w:rsidRDefault="001E3756" w:rsidP="0004033C">
      <w:pPr>
        <w:rPr>
          <w:rFonts w:ascii="Arial" w:hAnsi="Arial" w:cs="Arial"/>
          <w:sz w:val="20"/>
          <w:szCs w:val="20"/>
        </w:rPr>
      </w:pPr>
      <w:bookmarkStart w:id="118" w:name="__RefHeading__47_484932480"/>
      <w:bookmarkStart w:id="119" w:name="__RefHeading__49_484932480"/>
      <w:bookmarkEnd w:id="116"/>
      <w:r w:rsidRPr="0004033C">
        <w:rPr>
          <w:rFonts w:ascii="Arial" w:hAnsi="Arial" w:cs="Arial"/>
          <w:sz w:val="20"/>
          <w:szCs w:val="20"/>
        </w:rPr>
        <w:t xml:space="preserve">This </w:t>
      </w:r>
      <w:r w:rsidR="00895AAD">
        <w:rPr>
          <w:rFonts w:ascii="Arial" w:hAnsi="Arial" w:cs="Arial"/>
          <w:sz w:val="20"/>
          <w:szCs w:val="20"/>
        </w:rPr>
        <w:t xml:space="preserve">chapter </w:t>
      </w:r>
      <w:r w:rsidRPr="0004033C">
        <w:rPr>
          <w:rFonts w:ascii="Arial" w:hAnsi="Arial" w:cs="Arial"/>
          <w:sz w:val="20"/>
          <w:szCs w:val="20"/>
        </w:rPr>
        <w:t xml:space="preserve">highlights some situations where taking an Infoset, </w:t>
      </w:r>
      <w:proofErr w:type="spellStart"/>
      <w:r w:rsidRPr="0004033C">
        <w:rPr>
          <w:rFonts w:ascii="Arial" w:hAnsi="Arial" w:cs="Arial"/>
          <w:sz w:val="20"/>
          <w:szCs w:val="20"/>
        </w:rPr>
        <w:t>unparsing</w:t>
      </w:r>
      <w:proofErr w:type="spellEnd"/>
      <w:r w:rsidRPr="0004033C">
        <w:rPr>
          <w:rFonts w:ascii="Arial" w:hAnsi="Arial" w:cs="Arial"/>
          <w:sz w:val="20"/>
          <w:szCs w:val="20"/>
        </w:rPr>
        <w:t xml:space="preserve"> it, and reparsing it </w:t>
      </w:r>
      <w:r w:rsidR="002B23BB" w:rsidRPr="0004033C">
        <w:rPr>
          <w:rFonts w:ascii="Arial" w:hAnsi="Arial" w:cs="Arial"/>
          <w:sz w:val="20"/>
          <w:szCs w:val="20"/>
        </w:rPr>
        <w:t>will r</w:t>
      </w:r>
      <w:r w:rsidRPr="0004033C">
        <w:rPr>
          <w:rFonts w:ascii="Arial" w:hAnsi="Arial" w:cs="Arial"/>
          <w:sz w:val="20"/>
          <w:szCs w:val="20"/>
        </w:rPr>
        <w:t xml:space="preserve">esult in </w:t>
      </w:r>
      <w:r w:rsidR="002B23BB" w:rsidRPr="0004033C">
        <w:rPr>
          <w:rFonts w:ascii="Arial" w:hAnsi="Arial" w:cs="Arial"/>
          <w:sz w:val="20"/>
          <w:szCs w:val="20"/>
        </w:rPr>
        <w:t xml:space="preserve">a second Infoset that is not the </w:t>
      </w:r>
      <w:r w:rsidRPr="0004033C">
        <w:rPr>
          <w:rFonts w:ascii="Arial" w:hAnsi="Arial" w:cs="Arial"/>
          <w:sz w:val="20"/>
          <w:szCs w:val="20"/>
        </w:rPr>
        <w:t xml:space="preserve">same </w:t>
      </w:r>
      <w:r w:rsidR="002B23BB" w:rsidRPr="0004033C">
        <w:rPr>
          <w:rFonts w:ascii="Arial" w:hAnsi="Arial" w:cs="Arial"/>
          <w:sz w:val="20"/>
          <w:szCs w:val="20"/>
        </w:rPr>
        <w:t>as the original</w:t>
      </w:r>
      <w:r w:rsidRPr="0004033C">
        <w:rPr>
          <w:rFonts w:ascii="Arial" w:hAnsi="Arial" w:cs="Arial"/>
          <w:sz w:val="20"/>
          <w:szCs w:val="20"/>
        </w:rPr>
        <w:t xml:space="preserve">. </w:t>
      </w:r>
      <w:r w:rsidR="002B23BB" w:rsidRPr="0004033C">
        <w:rPr>
          <w:rFonts w:ascii="Arial" w:hAnsi="Arial" w:cs="Arial"/>
          <w:sz w:val="20"/>
          <w:szCs w:val="20"/>
        </w:rPr>
        <w:t xml:space="preserve"> (However taking the second Infoset, </w:t>
      </w:r>
      <w:proofErr w:type="spellStart"/>
      <w:r w:rsidR="002B23BB" w:rsidRPr="0004033C">
        <w:rPr>
          <w:rFonts w:ascii="Arial" w:hAnsi="Arial" w:cs="Arial"/>
          <w:sz w:val="20"/>
          <w:szCs w:val="20"/>
        </w:rPr>
        <w:t>unparsing</w:t>
      </w:r>
      <w:proofErr w:type="spellEnd"/>
      <w:r w:rsidR="002B23BB" w:rsidRPr="0004033C">
        <w:rPr>
          <w:rFonts w:ascii="Arial" w:hAnsi="Arial" w:cs="Arial"/>
          <w:sz w:val="20"/>
          <w:szCs w:val="20"/>
        </w:rPr>
        <w:t xml:space="preserve"> it, and reparsing it, will result in a third Infoset which is the same as the second.)</w:t>
      </w:r>
    </w:p>
    <w:p w:rsidR="0004033C" w:rsidRPr="0004033C" w:rsidRDefault="0004033C" w:rsidP="0004033C">
      <w:pPr>
        <w:rPr>
          <w:rFonts w:ascii="Arial" w:hAnsi="Arial" w:cs="Arial"/>
          <w:sz w:val="20"/>
          <w:szCs w:val="20"/>
        </w:rPr>
      </w:pPr>
    </w:p>
    <w:p w:rsidR="00872F30" w:rsidRPr="0004033C" w:rsidRDefault="001E3756" w:rsidP="0004033C">
      <w:pPr>
        <w:rPr>
          <w:rFonts w:ascii="Arial" w:hAnsi="Arial" w:cs="Arial"/>
          <w:sz w:val="20"/>
          <w:szCs w:val="20"/>
        </w:rPr>
      </w:pPr>
      <w:r w:rsidRPr="0004033C">
        <w:rPr>
          <w:rFonts w:ascii="Arial" w:hAnsi="Arial" w:cs="Arial"/>
          <w:sz w:val="20"/>
          <w:szCs w:val="20"/>
        </w:rPr>
        <w:t>W</w:t>
      </w:r>
      <w:r w:rsidR="00872F30" w:rsidRPr="0004033C">
        <w:rPr>
          <w:rFonts w:ascii="Arial" w:hAnsi="Arial" w:cs="Arial"/>
          <w:sz w:val="20"/>
          <w:szCs w:val="20"/>
        </w:rPr>
        <w:t xml:space="preserve">hen </w:t>
      </w:r>
      <w:proofErr w:type="spellStart"/>
      <w:r w:rsidR="00872F30" w:rsidRPr="0004033C">
        <w:rPr>
          <w:rFonts w:ascii="Arial" w:hAnsi="Arial" w:cs="Arial"/>
          <w:sz w:val="20"/>
          <w:szCs w:val="20"/>
        </w:rPr>
        <w:t>unparsing</w:t>
      </w:r>
      <w:proofErr w:type="spellEnd"/>
      <w:r w:rsidR="00872F30" w:rsidRPr="0004033C">
        <w:rPr>
          <w:rFonts w:ascii="Arial" w:hAnsi="Arial" w:cs="Arial"/>
          <w:sz w:val="20"/>
          <w:szCs w:val="20"/>
        </w:rPr>
        <w:t xml:space="preserve">, if a string </w:t>
      </w:r>
      <w:r w:rsidR="009E6093" w:rsidRPr="0004033C">
        <w:rPr>
          <w:rFonts w:ascii="Arial" w:hAnsi="Arial" w:cs="Arial"/>
          <w:sz w:val="20"/>
          <w:szCs w:val="20"/>
        </w:rPr>
        <w:t>I</w:t>
      </w:r>
      <w:r w:rsidR="00872F30" w:rsidRPr="0004033C">
        <w:rPr>
          <w:rFonts w:ascii="Arial" w:hAnsi="Arial" w:cs="Arial"/>
          <w:sz w:val="20"/>
          <w:szCs w:val="20"/>
        </w:rPr>
        <w:t xml:space="preserve">nfoset item happens to contain a string that matches either one of the </w:t>
      </w:r>
      <w:proofErr w:type="spellStart"/>
      <w:r w:rsidR="00872F30" w:rsidRPr="0004033C">
        <w:rPr>
          <w:rFonts w:ascii="Arial" w:hAnsi="Arial" w:cs="Arial"/>
          <w:sz w:val="20"/>
          <w:szCs w:val="20"/>
        </w:rPr>
        <w:t>nilValues</w:t>
      </w:r>
      <w:proofErr w:type="spellEnd"/>
      <w:r w:rsidR="00872F30" w:rsidRPr="0004033C">
        <w:rPr>
          <w:rFonts w:ascii="Arial" w:hAnsi="Arial" w:cs="Arial"/>
          <w:sz w:val="20"/>
          <w:szCs w:val="20"/>
        </w:rPr>
        <w:t xml:space="preserve"> or the default value, it does not matter, the string’s characters are output, or if the value is the empty string, </w:t>
      </w:r>
      <w:r w:rsidR="009E6093" w:rsidRPr="0004033C">
        <w:rPr>
          <w:rFonts w:ascii="Arial" w:hAnsi="Arial" w:cs="Arial"/>
          <w:sz w:val="20"/>
          <w:szCs w:val="20"/>
        </w:rPr>
        <w:t xml:space="preserve">zero length content </w:t>
      </w:r>
      <w:r w:rsidR="00872F30" w:rsidRPr="0004033C">
        <w:rPr>
          <w:rFonts w:ascii="Arial" w:hAnsi="Arial" w:cs="Arial"/>
          <w:sz w:val="20"/>
          <w:szCs w:val="20"/>
        </w:rPr>
        <w:t xml:space="preserve">is output. </w:t>
      </w:r>
      <w:proofErr w:type="gramStart"/>
      <w:r w:rsidR="00872F30" w:rsidRPr="0004033C">
        <w:rPr>
          <w:rFonts w:ascii="Arial" w:hAnsi="Arial" w:cs="Arial"/>
          <w:sz w:val="20"/>
          <w:szCs w:val="20"/>
        </w:rPr>
        <w:t>(Along with an initiator or terminator if defined.)</w:t>
      </w:r>
      <w:proofErr w:type="gramEnd"/>
      <w:r w:rsidR="00872F30" w:rsidRPr="0004033C">
        <w:rPr>
          <w:rFonts w:ascii="Arial" w:hAnsi="Arial" w:cs="Arial"/>
          <w:sz w:val="20"/>
          <w:szCs w:val="20"/>
        </w:rPr>
        <w:t xml:space="preserve"> This creates an ambiguity where one can </w:t>
      </w:r>
      <w:proofErr w:type="spellStart"/>
      <w:r w:rsidR="00872F30" w:rsidRPr="0004033C">
        <w:rPr>
          <w:rFonts w:ascii="Arial" w:hAnsi="Arial" w:cs="Arial"/>
          <w:sz w:val="20"/>
          <w:szCs w:val="20"/>
        </w:rPr>
        <w:t>unparse</w:t>
      </w:r>
      <w:proofErr w:type="spellEnd"/>
      <w:r w:rsidR="00872F30" w:rsidRPr="0004033C">
        <w:rPr>
          <w:rFonts w:ascii="Arial" w:hAnsi="Arial" w:cs="Arial"/>
          <w:sz w:val="20"/>
          <w:szCs w:val="20"/>
        </w:rPr>
        <w:t xml:space="preserve"> an </w:t>
      </w:r>
      <w:r w:rsidR="009E6093" w:rsidRPr="0004033C">
        <w:rPr>
          <w:rFonts w:ascii="Arial" w:hAnsi="Arial" w:cs="Arial"/>
          <w:sz w:val="20"/>
          <w:szCs w:val="20"/>
        </w:rPr>
        <w:t>I</w:t>
      </w:r>
      <w:r w:rsidR="00872F30" w:rsidRPr="0004033C">
        <w:rPr>
          <w:rFonts w:ascii="Arial" w:hAnsi="Arial" w:cs="Arial"/>
          <w:sz w:val="20"/>
          <w:szCs w:val="20"/>
        </w:rPr>
        <w:t>nfoset item which is no</w:t>
      </w:r>
      <w:r w:rsidR="009E6093" w:rsidRPr="0004033C">
        <w:rPr>
          <w:rFonts w:ascii="Arial" w:hAnsi="Arial" w:cs="Arial"/>
          <w:sz w:val="20"/>
          <w:szCs w:val="20"/>
        </w:rPr>
        <w:t>t</w:t>
      </w:r>
      <w:r w:rsidR="00872F30" w:rsidRPr="0004033C">
        <w:rPr>
          <w:rFonts w:ascii="Arial" w:hAnsi="Arial" w:cs="Arial"/>
          <w:sz w:val="20"/>
          <w:szCs w:val="20"/>
        </w:rPr>
        <w:t xml:space="preserve"> </w:t>
      </w:r>
      <w:r w:rsidR="009E6093" w:rsidRPr="0004033C">
        <w:rPr>
          <w:rFonts w:ascii="Arial" w:hAnsi="Arial" w:cs="Arial"/>
          <w:sz w:val="20"/>
          <w:szCs w:val="20"/>
        </w:rPr>
        <w:t xml:space="preserve">the special value </w:t>
      </w:r>
      <w:r w:rsidR="00872F30" w:rsidRPr="0004033C">
        <w:rPr>
          <w:rFonts w:ascii="Arial" w:hAnsi="Arial" w:cs="Arial"/>
          <w:i/>
          <w:sz w:val="20"/>
          <w:szCs w:val="20"/>
        </w:rPr>
        <w:t>nil</w:t>
      </w:r>
      <w:r w:rsidR="00872F30" w:rsidRPr="0004033C">
        <w:rPr>
          <w:rFonts w:ascii="Arial" w:hAnsi="Arial" w:cs="Arial"/>
          <w:sz w:val="20"/>
          <w:szCs w:val="20"/>
        </w:rPr>
        <w:t xml:space="preserve">, but when reparsed will produce </w:t>
      </w:r>
      <w:r w:rsidR="00872F30" w:rsidRPr="0004033C">
        <w:rPr>
          <w:rFonts w:ascii="Arial" w:hAnsi="Arial" w:cs="Arial"/>
          <w:i/>
          <w:sz w:val="20"/>
          <w:szCs w:val="20"/>
        </w:rPr>
        <w:t>nil</w:t>
      </w:r>
      <w:r w:rsidR="009E6093" w:rsidRPr="0004033C">
        <w:rPr>
          <w:rFonts w:ascii="Arial" w:hAnsi="Arial" w:cs="Arial"/>
          <w:sz w:val="20"/>
          <w:szCs w:val="20"/>
        </w:rPr>
        <w:t xml:space="preserve"> in the Infoset</w:t>
      </w:r>
      <w:r w:rsidR="00872F30" w:rsidRPr="0004033C">
        <w:rPr>
          <w:rFonts w:ascii="Arial" w:hAnsi="Arial" w:cs="Arial"/>
          <w:sz w:val="20"/>
          <w:szCs w:val="20"/>
        </w:rPr>
        <w:t xml:space="preserve">. </w:t>
      </w:r>
    </w:p>
    <w:p w:rsidR="00872F30" w:rsidRPr="00197838" w:rsidRDefault="00872F30" w:rsidP="00872F30">
      <w:pPr>
        <w:pStyle w:val="NormalWeb"/>
        <w:rPr>
          <w:rFonts w:ascii="Arial" w:hAnsi="Arial" w:cs="Arial"/>
          <w:sz w:val="20"/>
          <w:szCs w:val="20"/>
        </w:rPr>
      </w:pPr>
      <w:r w:rsidRPr="00197838">
        <w:rPr>
          <w:rFonts w:ascii="Arial" w:hAnsi="Arial" w:cs="Arial"/>
          <w:sz w:val="20"/>
          <w:szCs w:val="20"/>
        </w:rPr>
        <w:t xml:space="preserve">These ambiguities are natural. If the </w:t>
      </w:r>
      <w:proofErr w:type="spellStart"/>
      <w:proofErr w:type="gramStart"/>
      <w:r w:rsidRPr="00197838">
        <w:rPr>
          <w:rFonts w:ascii="Arial" w:hAnsi="Arial" w:cs="Arial"/>
          <w:sz w:val="20"/>
          <w:szCs w:val="20"/>
        </w:rPr>
        <w:t>nilValue</w:t>
      </w:r>
      <w:proofErr w:type="spellEnd"/>
      <w:r w:rsidR="001E3756">
        <w:rPr>
          <w:rFonts w:ascii="Arial" w:hAnsi="Arial" w:cs="Arial"/>
          <w:sz w:val="20"/>
          <w:szCs w:val="20"/>
        </w:rPr>
        <w:t xml:space="preserve"> </w:t>
      </w:r>
      <w:r w:rsidRPr="00197838">
        <w:rPr>
          <w:rFonts w:ascii="Arial" w:hAnsi="Arial" w:cs="Arial"/>
          <w:sz w:val="20"/>
          <w:szCs w:val="20"/>
        </w:rPr>
        <w:t>”</w:t>
      </w:r>
      <w:proofErr w:type="gramEnd"/>
      <w:r w:rsidRPr="00197838">
        <w:rPr>
          <w:rFonts w:ascii="Arial" w:hAnsi="Arial" w:cs="Arial"/>
          <w:sz w:val="20"/>
          <w:szCs w:val="20"/>
        </w:rPr>
        <w:t xml:space="preserve">nil”, then encountering the characters “nil” in the data stream </w:t>
      </w:r>
      <w:r w:rsidR="009E6093">
        <w:rPr>
          <w:rFonts w:ascii="Arial" w:hAnsi="Arial" w:cs="Arial"/>
          <w:sz w:val="20"/>
          <w:szCs w:val="20"/>
        </w:rPr>
        <w:t>will</w:t>
      </w:r>
      <w:r w:rsidRPr="00197838">
        <w:rPr>
          <w:rFonts w:ascii="Arial" w:hAnsi="Arial" w:cs="Arial"/>
          <w:sz w:val="20"/>
          <w:szCs w:val="20"/>
        </w:rPr>
        <w:t xml:space="preserve"> parse to produce the </w:t>
      </w:r>
      <w:r w:rsidR="009E6093">
        <w:rPr>
          <w:rFonts w:ascii="Arial" w:hAnsi="Arial" w:cs="Arial"/>
          <w:sz w:val="20"/>
          <w:szCs w:val="20"/>
        </w:rPr>
        <w:t xml:space="preserve">special </w:t>
      </w:r>
      <w:r w:rsidRPr="00197838">
        <w:rPr>
          <w:rFonts w:ascii="Arial" w:hAnsi="Arial" w:cs="Arial"/>
          <w:sz w:val="20"/>
          <w:szCs w:val="20"/>
        </w:rPr>
        <w:t xml:space="preserve">value </w:t>
      </w:r>
      <w:r w:rsidRPr="009E6093">
        <w:rPr>
          <w:rFonts w:ascii="Arial" w:hAnsi="Arial" w:cs="Arial"/>
          <w:i/>
          <w:sz w:val="20"/>
          <w:szCs w:val="20"/>
        </w:rPr>
        <w:t>nil</w:t>
      </w:r>
      <w:r w:rsidR="009E6093">
        <w:rPr>
          <w:rFonts w:ascii="Arial" w:hAnsi="Arial" w:cs="Arial"/>
          <w:sz w:val="20"/>
          <w:szCs w:val="20"/>
        </w:rPr>
        <w:t xml:space="preserve"> in the Infoset</w:t>
      </w:r>
      <w:r w:rsidRPr="00197838">
        <w:rPr>
          <w:rFonts w:ascii="Arial" w:hAnsi="Arial" w:cs="Arial"/>
          <w:sz w:val="20"/>
          <w:szCs w:val="20"/>
        </w:rPr>
        <w:t xml:space="preserve">. If you unparsed a string </w:t>
      </w:r>
      <w:proofErr w:type="spellStart"/>
      <w:r w:rsidRPr="00197838">
        <w:rPr>
          <w:rFonts w:ascii="Arial" w:hAnsi="Arial" w:cs="Arial"/>
          <w:sz w:val="20"/>
          <w:szCs w:val="20"/>
        </w:rPr>
        <w:t>infoset</w:t>
      </w:r>
      <w:proofErr w:type="spellEnd"/>
      <w:r w:rsidRPr="00197838">
        <w:rPr>
          <w:rFonts w:ascii="Arial" w:hAnsi="Arial" w:cs="Arial"/>
          <w:sz w:val="20"/>
          <w:szCs w:val="20"/>
        </w:rPr>
        <w:t xml:space="preserve"> item with contents of the characters “nil”, this will be output as the letters “nil”, which on parse will not produce a string with the characters “nil”, but rather the </w:t>
      </w:r>
      <w:r w:rsidR="009E6093">
        <w:rPr>
          <w:rFonts w:ascii="Arial" w:hAnsi="Arial" w:cs="Arial"/>
          <w:sz w:val="20"/>
          <w:szCs w:val="20"/>
        </w:rPr>
        <w:t xml:space="preserve">special value </w:t>
      </w:r>
      <w:r w:rsidRPr="009E6093">
        <w:rPr>
          <w:rFonts w:ascii="Arial" w:hAnsi="Arial" w:cs="Arial"/>
          <w:i/>
          <w:sz w:val="20"/>
          <w:szCs w:val="20"/>
        </w:rPr>
        <w:t>nil</w:t>
      </w:r>
      <w:r w:rsidRPr="00197838">
        <w:rPr>
          <w:rFonts w:ascii="Arial" w:hAnsi="Arial" w:cs="Arial"/>
          <w:sz w:val="20"/>
          <w:szCs w:val="20"/>
        </w:rPr>
        <w:t xml:space="preserve"> </w:t>
      </w:r>
      <w:r w:rsidR="009E6093">
        <w:rPr>
          <w:rFonts w:ascii="Arial" w:hAnsi="Arial" w:cs="Arial"/>
          <w:sz w:val="20"/>
          <w:szCs w:val="20"/>
        </w:rPr>
        <w:t>in the Infoset</w:t>
      </w:r>
      <w:r w:rsidRPr="00197838">
        <w:rPr>
          <w:rFonts w:ascii="Arial" w:hAnsi="Arial" w:cs="Arial"/>
          <w:sz w:val="20"/>
          <w:szCs w:val="20"/>
        </w:rPr>
        <w:t xml:space="preserve">. </w:t>
      </w:r>
    </w:p>
    <w:p w:rsidR="00872F30" w:rsidRPr="00197838" w:rsidRDefault="00872F30" w:rsidP="00872F30">
      <w:pPr>
        <w:pStyle w:val="NormalWeb"/>
        <w:rPr>
          <w:rFonts w:ascii="Arial" w:hAnsi="Arial" w:cs="Arial"/>
          <w:sz w:val="20"/>
          <w:szCs w:val="20"/>
        </w:rPr>
      </w:pPr>
      <w:r w:rsidRPr="00197838">
        <w:rPr>
          <w:rFonts w:ascii="Arial" w:hAnsi="Arial" w:cs="Arial"/>
          <w:sz w:val="20"/>
          <w:szCs w:val="20"/>
        </w:rPr>
        <w:t xml:space="preserve">To avoid this issue, one can use validation, along with a pattern that prevents the string from matching any of the nil values. </w:t>
      </w:r>
    </w:p>
    <w:p w:rsidR="00872F30" w:rsidRPr="00197838" w:rsidRDefault="00872F30" w:rsidP="00872F30">
      <w:pPr>
        <w:pStyle w:val="NormalWeb"/>
        <w:rPr>
          <w:rFonts w:ascii="Arial" w:hAnsi="Arial" w:cs="Arial"/>
          <w:sz w:val="20"/>
          <w:szCs w:val="20"/>
        </w:rPr>
      </w:pPr>
      <w:r w:rsidRPr="00197838">
        <w:rPr>
          <w:rFonts w:ascii="Arial" w:hAnsi="Arial" w:cs="Arial"/>
          <w:sz w:val="20"/>
          <w:szCs w:val="20"/>
        </w:rPr>
        <w:t>Similarly, for some formats</w:t>
      </w:r>
      <w:r w:rsidR="009E6093">
        <w:rPr>
          <w:rFonts w:ascii="Arial" w:hAnsi="Arial" w:cs="Arial"/>
          <w:sz w:val="20"/>
          <w:szCs w:val="20"/>
        </w:rPr>
        <w:t xml:space="preserve"> that use separators</w:t>
      </w:r>
      <w:r w:rsidRPr="00197838">
        <w:rPr>
          <w:rFonts w:ascii="Arial" w:hAnsi="Arial" w:cs="Arial"/>
          <w:sz w:val="20"/>
          <w:szCs w:val="20"/>
        </w:rPr>
        <w:t xml:space="preserve">, when </w:t>
      </w:r>
      <w:proofErr w:type="spellStart"/>
      <w:r w:rsidRPr="00197838">
        <w:rPr>
          <w:rFonts w:ascii="Arial" w:hAnsi="Arial" w:cs="Arial"/>
          <w:sz w:val="20"/>
          <w:szCs w:val="20"/>
        </w:rPr>
        <w:t>unparsing</w:t>
      </w:r>
      <w:proofErr w:type="spellEnd"/>
      <w:r w:rsidRPr="00197838">
        <w:rPr>
          <w:rFonts w:ascii="Arial" w:hAnsi="Arial" w:cs="Arial"/>
          <w:sz w:val="20"/>
          <w:szCs w:val="20"/>
        </w:rPr>
        <w:t xml:space="preserve"> and there is no </w:t>
      </w:r>
      <w:r w:rsidR="009E6093">
        <w:rPr>
          <w:rFonts w:ascii="Arial" w:hAnsi="Arial" w:cs="Arial"/>
          <w:sz w:val="20"/>
          <w:szCs w:val="20"/>
        </w:rPr>
        <w:t>I</w:t>
      </w:r>
      <w:r w:rsidRPr="00197838">
        <w:rPr>
          <w:rFonts w:ascii="Arial" w:hAnsi="Arial" w:cs="Arial"/>
          <w:sz w:val="20"/>
          <w:szCs w:val="20"/>
        </w:rPr>
        <w:t xml:space="preserve">nfoset item, the </w:t>
      </w:r>
      <w:proofErr w:type="spellStart"/>
      <w:r w:rsidRPr="00197838">
        <w:rPr>
          <w:rFonts w:ascii="Arial" w:hAnsi="Arial" w:cs="Arial"/>
          <w:sz w:val="20"/>
          <w:szCs w:val="20"/>
        </w:rPr>
        <w:t>unparser</w:t>
      </w:r>
      <w:proofErr w:type="spellEnd"/>
      <w:r w:rsidRPr="00197838">
        <w:rPr>
          <w:rFonts w:ascii="Arial" w:hAnsi="Arial" w:cs="Arial"/>
          <w:sz w:val="20"/>
          <w:szCs w:val="20"/>
        </w:rPr>
        <w:t xml:space="preserve"> may still output a</w:t>
      </w:r>
      <w:r w:rsidR="00580CB0">
        <w:rPr>
          <w:rFonts w:ascii="Arial" w:hAnsi="Arial" w:cs="Arial"/>
          <w:sz w:val="20"/>
          <w:szCs w:val="20"/>
        </w:rPr>
        <w:t xml:space="preserve"> zero-length</w:t>
      </w:r>
      <w:r w:rsidRPr="00197838">
        <w:rPr>
          <w:rFonts w:ascii="Arial" w:hAnsi="Arial" w:cs="Arial"/>
          <w:sz w:val="20"/>
          <w:szCs w:val="20"/>
        </w:rPr>
        <w:t xml:space="preserve"> representation (meaning optional and not present). In this situation, one can </w:t>
      </w:r>
      <w:proofErr w:type="spellStart"/>
      <w:r w:rsidRPr="00197838">
        <w:rPr>
          <w:rFonts w:ascii="Arial" w:hAnsi="Arial" w:cs="Arial"/>
          <w:sz w:val="20"/>
          <w:szCs w:val="20"/>
        </w:rPr>
        <w:t>unparse</w:t>
      </w:r>
      <w:proofErr w:type="spellEnd"/>
      <w:r w:rsidRPr="00197838">
        <w:rPr>
          <w:rFonts w:ascii="Arial" w:hAnsi="Arial" w:cs="Arial"/>
          <w:sz w:val="20"/>
          <w:szCs w:val="20"/>
        </w:rPr>
        <w:t xml:space="preserve"> an </w:t>
      </w:r>
      <w:r w:rsidR="009E6093">
        <w:rPr>
          <w:rFonts w:ascii="Arial" w:hAnsi="Arial" w:cs="Arial"/>
          <w:sz w:val="20"/>
          <w:szCs w:val="20"/>
        </w:rPr>
        <w:t>I</w:t>
      </w:r>
      <w:r w:rsidRPr="00197838">
        <w:rPr>
          <w:rFonts w:ascii="Arial" w:hAnsi="Arial" w:cs="Arial"/>
          <w:sz w:val="20"/>
          <w:szCs w:val="20"/>
        </w:rPr>
        <w:t xml:space="preserve">nfoset where there is no </w:t>
      </w:r>
      <w:r w:rsidR="001E3756">
        <w:rPr>
          <w:rFonts w:ascii="Arial" w:hAnsi="Arial" w:cs="Arial"/>
          <w:sz w:val="20"/>
          <w:szCs w:val="20"/>
        </w:rPr>
        <w:t>I</w:t>
      </w:r>
      <w:r w:rsidRPr="00197838">
        <w:rPr>
          <w:rFonts w:ascii="Arial" w:hAnsi="Arial" w:cs="Arial"/>
          <w:sz w:val="20"/>
          <w:szCs w:val="20"/>
        </w:rPr>
        <w:t xml:space="preserve">nfoset item, but reparsing that data will create an </w:t>
      </w:r>
      <w:r w:rsidR="009E6093">
        <w:rPr>
          <w:rFonts w:ascii="Arial" w:hAnsi="Arial" w:cs="Arial"/>
          <w:sz w:val="20"/>
          <w:szCs w:val="20"/>
        </w:rPr>
        <w:t>I</w:t>
      </w:r>
      <w:r w:rsidRPr="00197838">
        <w:rPr>
          <w:rFonts w:ascii="Arial" w:hAnsi="Arial" w:cs="Arial"/>
          <w:sz w:val="20"/>
          <w:szCs w:val="20"/>
        </w:rPr>
        <w:t xml:space="preserve">nfoset item with </w:t>
      </w:r>
      <w:r w:rsidR="009E6093">
        <w:rPr>
          <w:rFonts w:ascii="Arial" w:hAnsi="Arial" w:cs="Arial"/>
          <w:sz w:val="20"/>
          <w:szCs w:val="20"/>
        </w:rPr>
        <w:t>special value</w:t>
      </w:r>
      <w:r w:rsidRPr="00197838">
        <w:rPr>
          <w:rFonts w:ascii="Arial" w:hAnsi="Arial" w:cs="Arial"/>
          <w:sz w:val="20"/>
          <w:szCs w:val="20"/>
        </w:rPr>
        <w:t xml:space="preserve"> </w:t>
      </w:r>
      <w:r w:rsidRPr="001E3756">
        <w:rPr>
          <w:rFonts w:ascii="Arial" w:hAnsi="Arial" w:cs="Arial"/>
          <w:i/>
          <w:sz w:val="20"/>
          <w:szCs w:val="20"/>
        </w:rPr>
        <w:t>nil</w:t>
      </w:r>
      <w:r w:rsidRPr="00197838">
        <w:rPr>
          <w:rFonts w:ascii="Arial" w:hAnsi="Arial" w:cs="Arial"/>
          <w:sz w:val="20"/>
          <w:szCs w:val="20"/>
        </w:rPr>
        <w:t xml:space="preserve"> </w:t>
      </w:r>
      <w:r w:rsidR="001E3756">
        <w:rPr>
          <w:rFonts w:ascii="Arial" w:hAnsi="Arial" w:cs="Arial"/>
          <w:sz w:val="20"/>
          <w:szCs w:val="20"/>
        </w:rPr>
        <w:t>or an empty string</w:t>
      </w:r>
      <w:r w:rsidRPr="00197838">
        <w:rPr>
          <w:rFonts w:ascii="Arial" w:hAnsi="Arial" w:cs="Arial"/>
          <w:sz w:val="20"/>
          <w:szCs w:val="20"/>
        </w:rPr>
        <w:t xml:space="preserve">. </w:t>
      </w:r>
    </w:p>
    <w:p w:rsidR="00FD48D7" w:rsidRDefault="001E3756" w:rsidP="00872F30">
      <w:pPr>
        <w:pStyle w:val="NormalWeb"/>
        <w:rPr>
          <w:rFonts w:ascii="Arial" w:hAnsi="Arial" w:cs="Arial"/>
          <w:sz w:val="20"/>
          <w:szCs w:val="20"/>
        </w:rPr>
      </w:pPr>
      <w:r>
        <w:rPr>
          <w:rFonts w:ascii="Arial" w:hAnsi="Arial" w:cs="Arial"/>
          <w:sz w:val="20"/>
          <w:szCs w:val="20"/>
        </w:rPr>
        <w:t>Example: A</w:t>
      </w:r>
      <w:r w:rsidR="00872F30" w:rsidRPr="00197838">
        <w:rPr>
          <w:rFonts w:ascii="Arial" w:hAnsi="Arial" w:cs="Arial"/>
          <w:sz w:val="20"/>
          <w:szCs w:val="20"/>
        </w:rPr>
        <w:t xml:space="preserve"> </w:t>
      </w:r>
      <w:proofErr w:type="spellStart"/>
      <w:r w:rsidR="00872F30" w:rsidRPr="00197838">
        <w:rPr>
          <w:rFonts w:ascii="Arial" w:hAnsi="Arial" w:cs="Arial"/>
          <w:sz w:val="20"/>
          <w:szCs w:val="20"/>
        </w:rPr>
        <w:t>nillable</w:t>
      </w:r>
      <w:proofErr w:type="spellEnd"/>
      <w:r w:rsidR="00872F30" w:rsidRPr="00197838">
        <w:rPr>
          <w:rFonts w:ascii="Arial" w:hAnsi="Arial" w:cs="Arial"/>
          <w:sz w:val="20"/>
          <w:szCs w:val="20"/>
        </w:rPr>
        <w:t xml:space="preserve"> optional </w:t>
      </w:r>
      <w:r>
        <w:rPr>
          <w:rFonts w:ascii="Arial" w:hAnsi="Arial" w:cs="Arial"/>
          <w:sz w:val="20"/>
          <w:szCs w:val="20"/>
        </w:rPr>
        <w:t>array</w:t>
      </w:r>
      <w:r w:rsidR="00872F30" w:rsidRPr="00197838">
        <w:rPr>
          <w:rFonts w:ascii="Arial" w:hAnsi="Arial" w:cs="Arial"/>
          <w:sz w:val="20"/>
          <w:szCs w:val="20"/>
        </w:rPr>
        <w:t xml:space="preserve"> element </w:t>
      </w:r>
      <w:r>
        <w:rPr>
          <w:rFonts w:ascii="Arial" w:hAnsi="Arial" w:cs="Arial"/>
          <w:sz w:val="20"/>
          <w:szCs w:val="20"/>
        </w:rPr>
        <w:t xml:space="preserve">with </w:t>
      </w:r>
      <w:proofErr w:type="spellStart"/>
      <w:r>
        <w:rPr>
          <w:rFonts w:ascii="Arial" w:hAnsi="Arial" w:cs="Arial"/>
          <w:sz w:val="20"/>
          <w:szCs w:val="20"/>
        </w:rPr>
        <w:t>occursCountKind</w:t>
      </w:r>
      <w:proofErr w:type="spellEnd"/>
      <w:r>
        <w:rPr>
          <w:rFonts w:ascii="Arial" w:hAnsi="Arial" w:cs="Arial"/>
          <w:sz w:val="20"/>
          <w:szCs w:val="20"/>
        </w:rPr>
        <w:t xml:space="preserve"> ‘implicit’ and</w:t>
      </w:r>
      <w:r w:rsidR="00872F30" w:rsidRPr="00197838">
        <w:rPr>
          <w:rFonts w:ascii="Arial" w:hAnsi="Arial" w:cs="Arial"/>
          <w:sz w:val="20"/>
          <w:szCs w:val="20"/>
        </w:rPr>
        <w:t xml:space="preserve"> %ES; is the first </w:t>
      </w:r>
      <w:proofErr w:type="spellStart"/>
      <w:r w:rsidR="00872F30" w:rsidRPr="00197838">
        <w:rPr>
          <w:rFonts w:ascii="Arial" w:hAnsi="Arial" w:cs="Arial"/>
          <w:sz w:val="20"/>
          <w:szCs w:val="20"/>
        </w:rPr>
        <w:t>nilValue</w:t>
      </w:r>
      <w:proofErr w:type="spellEnd"/>
      <w:r w:rsidR="00872F30" w:rsidRPr="00197838">
        <w:rPr>
          <w:rFonts w:ascii="Arial" w:hAnsi="Arial" w:cs="Arial"/>
          <w:sz w:val="20"/>
          <w:szCs w:val="20"/>
        </w:rPr>
        <w:t xml:space="preserve">, </w:t>
      </w:r>
      <w:r w:rsidRPr="00197838">
        <w:rPr>
          <w:rFonts w:ascii="Arial" w:hAnsi="Arial" w:cs="Arial"/>
          <w:sz w:val="20"/>
          <w:szCs w:val="20"/>
        </w:rPr>
        <w:t>within a separated sequence</w:t>
      </w:r>
      <w:r>
        <w:rPr>
          <w:rFonts w:ascii="Arial" w:hAnsi="Arial" w:cs="Arial"/>
          <w:sz w:val="20"/>
          <w:szCs w:val="20"/>
        </w:rPr>
        <w:t xml:space="preserve"> with</w:t>
      </w:r>
      <w:r w:rsidR="00872F30" w:rsidRPr="00197838">
        <w:rPr>
          <w:rFonts w:ascii="Arial" w:hAnsi="Arial" w:cs="Arial"/>
          <w:sz w:val="20"/>
          <w:szCs w:val="20"/>
        </w:rPr>
        <w:t xml:space="preserve"> </w:t>
      </w:r>
      <w:proofErr w:type="spellStart"/>
      <w:proofErr w:type="gramStart"/>
      <w:r w:rsidR="00872F30" w:rsidRPr="00197838">
        <w:rPr>
          <w:rFonts w:ascii="Arial" w:hAnsi="Arial" w:cs="Arial"/>
          <w:sz w:val="20"/>
          <w:szCs w:val="20"/>
        </w:rPr>
        <w:t>separatorSuppressionPolicy</w:t>
      </w:r>
      <w:proofErr w:type="spellEnd"/>
      <w:r>
        <w:rPr>
          <w:rFonts w:ascii="Arial" w:hAnsi="Arial" w:cs="Arial"/>
          <w:sz w:val="20"/>
          <w:szCs w:val="20"/>
        </w:rPr>
        <w:t xml:space="preserve"> </w:t>
      </w:r>
      <w:r w:rsidR="00872F30" w:rsidRPr="00197838">
        <w:rPr>
          <w:rFonts w:ascii="Arial" w:hAnsi="Arial" w:cs="Arial"/>
          <w:sz w:val="20"/>
          <w:szCs w:val="20"/>
        </w:rPr>
        <w:t>”</w:t>
      </w:r>
      <w:proofErr w:type="gramEnd"/>
      <w:r w:rsidR="00872F30" w:rsidRPr="00197838">
        <w:rPr>
          <w:rFonts w:ascii="Arial" w:hAnsi="Arial" w:cs="Arial"/>
          <w:sz w:val="20"/>
          <w:szCs w:val="20"/>
        </w:rPr>
        <w:t>never”</w:t>
      </w:r>
      <w:r>
        <w:rPr>
          <w:rFonts w:ascii="Arial" w:hAnsi="Arial" w:cs="Arial"/>
          <w:sz w:val="20"/>
          <w:szCs w:val="20"/>
        </w:rPr>
        <w:t>, but not potentially trailing</w:t>
      </w:r>
      <w:r w:rsidR="00872F30" w:rsidRPr="00197838">
        <w:rPr>
          <w:rFonts w:ascii="Arial" w:hAnsi="Arial" w:cs="Arial"/>
          <w:sz w:val="20"/>
          <w:szCs w:val="20"/>
        </w:rPr>
        <w:t xml:space="preserve">. </w:t>
      </w:r>
      <w:r>
        <w:rPr>
          <w:rFonts w:ascii="Arial" w:hAnsi="Arial" w:cs="Arial"/>
          <w:sz w:val="20"/>
          <w:szCs w:val="20"/>
        </w:rPr>
        <w:t xml:space="preserve">If there are less than </w:t>
      </w:r>
      <w:proofErr w:type="spellStart"/>
      <w:r>
        <w:rPr>
          <w:rFonts w:ascii="Arial" w:hAnsi="Arial" w:cs="Arial"/>
          <w:sz w:val="20"/>
          <w:szCs w:val="20"/>
        </w:rPr>
        <w:t>maxOccurs</w:t>
      </w:r>
      <w:proofErr w:type="spellEnd"/>
      <w:r>
        <w:rPr>
          <w:rFonts w:ascii="Arial" w:hAnsi="Arial" w:cs="Arial"/>
          <w:sz w:val="20"/>
          <w:szCs w:val="20"/>
        </w:rPr>
        <w:t xml:space="preserve"> items i</w:t>
      </w:r>
      <w:r w:rsidR="00872F30" w:rsidRPr="00197838">
        <w:rPr>
          <w:rFonts w:ascii="Arial" w:hAnsi="Arial" w:cs="Arial"/>
          <w:sz w:val="20"/>
          <w:szCs w:val="20"/>
        </w:rPr>
        <w:t xml:space="preserve">n </w:t>
      </w:r>
      <w:r>
        <w:rPr>
          <w:rFonts w:ascii="Arial" w:hAnsi="Arial" w:cs="Arial"/>
          <w:sz w:val="20"/>
          <w:szCs w:val="20"/>
        </w:rPr>
        <w:t>the Infoset</w:t>
      </w:r>
      <w:r w:rsidR="00872F30" w:rsidRPr="00197838">
        <w:rPr>
          <w:rFonts w:ascii="Arial" w:hAnsi="Arial" w:cs="Arial"/>
          <w:sz w:val="20"/>
          <w:szCs w:val="20"/>
        </w:rPr>
        <w:t>, separators will be output up to</w:t>
      </w:r>
      <w:r>
        <w:rPr>
          <w:rFonts w:ascii="Arial" w:hAnsi="Arial" w:cs="Arial"/>
          <w:sz w:val="20"/>
          <w:szCs w:val="20"/>
        </w:rPr>
        <w:t xml:space="preserve"> </w:t>
      </w:r>
      <w:proofErr w:type="spellStart"/>
      <w:r w:rsidR="00872F30" w:rsidRPr="00197838">
        <w:rPr>
          <w:rFonts w:ascii="Arial" w:hAnsi="Arial" w:cs="Arial"/>
          <w:sz w:val="20"/>
          <w:szCs w:val="20"/>
        </w:rPr>
        <w:t>maxOccurs</w:t>
      </w:r>
      <w:proofErr w:type="spellEnd"/>
      <w:r w:rsidR="00872F30" w:rsidRPr="00197838">
        <w:rPr>
          <w:rFonts w:ascii="Arial" w:hAnsi="Arial" w:cs="Arial"/>
          <w:sz w:val="20"/>
          <w:szCs w:val="20"/>
        </w:rPr>
        <w:t xml:space="preserve"> with </w:t>
      </w:r>
      <w:r>
        <w:rPr>
          <w:rFonts w:ascii="Arial" w:hAnsi="Arial" w:cs="Arial"/>
          <w:sz w:val="20"/>
          <w:szCs w:val="20"/>
        </w:rPr>
        <w:t>zero length</w:t>
      </w:r>
      <w:r w:rsidR="00872F30" w:rsidRPr="00197838">
        <w:rPr>
          <w:rFonts w:ascii="Arial" w:hAnsi="Arial" w:cs="Arial"/>
          <w:sz w:val="20"/>
          <w:szCs w:val="20"/>
        </w:rPr>
        <w:t xml:space="preserve"> between the separators. On parsing, those </w:t>
      </w:r>
      <w:r>
        <w:rPr>
          <w:rFonts w:ascii="Arial" w:hAnsi="Arial" w:cs="Arial"/>
          <w:sz w:val="20"/>
          <w:szCs w:val="20"/>
        </w:rPr>
        <w:t>zero lengths</w:t>
      </w:r>
      <w:r w:rsidR="00872F30" w:rsidRPr="00197838">
        <w:rPr>
          <w:rFonts w:ascii="Arial" w:hAnsi="Arial" w:cs="Arial"/>
          <w:sz w:val="20"/>
          <w:szCs w:val="20"/>
        </w:rPr>
        <w:t xml:space="preserve"> will be interpreted as </w:t>
      </w:r>
      <w:r w:rsidR="00872F30" w:rsidRPr="001E3756">
        <w:rPr>
          <w:rFonts w:ascii="Arial" w:hAnsi="Arial" w:cs="Arial"/>
          <w:i/>
          <w:sz w:val="20"/>
          <w:szCs w:val="20"/>
        </w:rPr>
        <w:t>nil</w:t>
      </w:r>
      <w:r w:rsidR="00872F30" w:rsidRPr="00197838">
        <w:rPr>
          <w:rFonts w:ascii="Arial" w:hAnsi="Arial" w:cs="Arial"/>
          <w:sz w:val="20"/>
          <w:szCs w:val="20"/>
        </w:rPr>
        <w:t xml:space="preserve">, so the </w:t>
      </w:r>
      <w:r>
        <w:rPr>
          <w:rFonts w:ascii="Arial" w:hAnsi="Arial" w:cs="Arial"/>
          <w:sz w:val="20"/>
          <w:szCs w:val="20"/>
        </w:rPr>
        <w:t>array</w:t>
      </w:r>
      <w:r w:rsidR="00872F30" w:rsidRPr="00197838">
        <w:rPr>
          <w:rFonts w:ascii="Arial" w:hAnsi="Arial" w:cs="Arial"/>
          <w:sz w:val="20"/>
          <w:szCs w:val="20"/>
        </w:rPr>
        <w:t xml:space="preserve"> element will always have </w:t>
      </w:r>
      <w:proofErr w:type="spellStart"/>
      <w:r w:rsidR="00872F30" w:rsidRPr="00197838">
        <w:rPr>
          <w:rFonts w:ascii="Arial" w:hAnsi="Arial" w:cs="Arial"/>
          <w:sz w:val="20"/>
          <w:szCs w:val="20"/>
        </w:rPr>
        <w:t>maxOccurs</w:t>
      </w:r>
      <w:proofErr w:type="spellEnd"/>
      <w:r w:rsidR="00872F30" w:rsidRPr="00197838">
        <w:rPr>
          <w:rFonts w:ascii="Arial" w:hAnsi="Arial" w:cs="Arial"/>
          <w:sz w:val="20"/>
          <w:szCs w:val="20"/>
        </w:rPr>
        <w:t xml:space="preserve"> </w:t>
      </w:r>
      <w:r>
        <w:rPr>
          <w:rFonts w:ascii="Arial" w:hAnsi="Arial" w:cs="Arial"/>
          <w:sz w:val="20"/>
          <w:szCs w:val="20"/>
        </w:rPr>
        <w:t>I</w:t>
      </w:r>
      <w:r w:rsidR="00872F30" w:rsidRPr="00197838">
        <w:rPr>
          <w:rFonts w:ascii="Arial" w:hAnsi="Arial" w:cs="Arial"/>
          <w:sz w:val="20"/>
          <w:szCs w:val="20"/>
        </w:rPr>
        <w:t xml:space="preserve">nfoset items, some of which will be </w:t>
      </w:r>
      <w:r w:rsidR="00872F30" w:rsidRPr="001E3756">
        <w:rPr>
          <w:rFonts w:ascii="Arial" w:hAnsi="Arial" w:cs="Arial"/>
          <w:i/>
          <w:sz w:val="20"/>
          <w:szCs w:val="20"/>
        </w:rPr>
        <w:t>nil</w:t>
      </w:r>
      <w:r w:rsidR="00872F30" w:rsidRPr="00197838">
        <w:rPr>
          <w:rFonts w:ascii="Arial" w:hAnsi="Arial" w:cs="Arial"/>
          <w:sz w:val="20"/>
          <w:szCs w:val="20"/>
        </w:rPr>
        <w:t>.</w:t>
      </w:r>
    </w:p>
    <w:p w:rsidR="00872F30" w:rsidRPr="00197838" w:rsidRDefault="00FD48D7" w:rsidP="00FD48D7">
      <w:pPr>
        <w:pStyle w:val="BodyText"/>
      </w:pPr>
      <w:r>
        <w:br w:type="page"/>
      </w:r>
    </w:p>
    <w:p w:rsidR="00895AAD" w:rsidRDefault="00895AAD" w:rsidP="003C5157">
      <w:pPr>
        <w:pStyle w:val="StyleHeading112pt"/>
        <w:numPr>
          <w:ilvl w:val="0"/>
          <w:numId w:val="3"/>
        </w:numPr>
      </w:pPr>
      <w:bookmarkStart w:id="120" w:name="_Toc366835949"/>
      <w:bookmarkStart w:id="121" w:name="_Toc366843056"/>
      <w:bookmarkStart w:id="122" w:name="__RefHeading__51_484932480"/>
      <w:r>
        <w:lastRenderedPageBreak/>
        <w:t>Security Considerations</w:t>
      </w:r>
      <w:bookmarkEnd w:id="120"/>
      <w:bookmarkEnd w:id="121"/>
    </w:p>
    <w:p w:rsidR="00895AAD" w:rsidRDefault="00895AAD" w:rsidP="00895AAD">
      <w:pPr>
        <w:rPr>
          <w:rFonts w:ascii="Arial" w:hAnsi="Arial" w:cs="Arial"/>
          <w:sz w:val="20"/>
          <w:szCs w:val="20"/>
        </w:rPr>
      </w:pPr>
      <w:r w:rsidRPr="009366A4">
        <w:rPr>
          <w:rFonts w:ascii="Arial" w:hAnsi="Arial" w:cs="Arial"/>
          <w:sz w:val="20"/>
          <w:szCs w:val="20"/>
        </w:rPr>
        <w:t>Security considerations are dealt with in the corresponding sections of the DFDL 1.0 specification [DFDL].</w:t>
      </w:r>
      <w:r>
        <w:rPr>
          <w:rFonts w:ascii="Arial" w:hAnsi="Arial" w:cs="Arial"/>
          <w:sz w:val="20"/>
          <w:szCs w:val="20"/>
        </w:rPr>
        <w:t xml:space="preserve">  </w:t>
      </w:r>
    </w:p>
    <w:p w:rsidR="00895AAD" w:rsidRDefault="00895AAD" w:rsidP="00895AAD">
      <w:pPr>
        <w:rPr>
          <w:rFonts w:ascii="Arial" w:hAnsi="Arial" w:cs="Arial"/>
          <w:sz w:val="20"/>
          <w:szCs w:val="20"/>
        </w:rPr>
      </w:pPr>
    </w:p>
    <w:p w:rsidR="00895AAD" w:rsidRDefault="00895AAD" w:rsidP="00895AAD">
      <w:pPr>
        <w:rPr>
          <w:rFonts w:ascii="Arial" w:hAnsi="Arial" w:cs="Arial"/>
          <w:sz w:val="20"/>
          <w:szCs w:val="20"/>
        </w:rPr>
      </w:pPr>
      <w:r w:rsidRPr="00895AAD">
        <w:rPr>
          <w:rFonts w:ascii="Arial" w:hAnsi="Arial" w:cs="Arial"/>
          <w:sz w:val="20"/>
          <w:szCs w:val="20"/>
        </w:rPr>
        <w:t>No additional security issues have been raised.</w:t>
      </w:r>
    </w:p>
    <w:p w:rsidR="00895AAD" w:rsidRDefault="00895AAD" w:rsidP="00895AAD">
      <w:pPr>
        <w:pStyle w:val="BodyText"/>
      </w:pPr>
      <w:r>
        <w:br w:type="page"/>
      </w:r>
    </w:p>
    <w:p w:rsidR="00B068E1" w:rsidRPr="00580CB0" w:rsidRDefault="00B068E1" w:rsidP="003C5157">
      <w:pPr>
        <w:pStyle w:val="StyleHeading112pt"/>
        <w:numPr>
          <w:ilvl w:val="0"/>
          <w:numId w:val="3"/>
        </w:numPr>
        <w:rPr>
          <w:sz w:val="28"/>
          <w:szCs w:val="28"/>
        </w:rPr>
      </w:pPr>
      <w:bookmarkStart w:id="123" w:name="_Toc366843057"/>
      <w:r w:rsidRPr="00580CB0">
        <w:rPr>
          <w:sz w:val="28"/>
          <w:szCs w:val="28"/>
        </w:rPr>
        <w:lastRenderedPageBreak/>
        <w:t>Contributors</w:t>
      </w:r>
      <w:bookmarkEnd w:id="123"/>
    </w:p>
    <w:p w:rsidR="00B068E1" w:rsidRDefault="00B068E1">
      <w:pPr>
        <w:autoSpaceDE w:val="0"/>
        <w:rPr>
          <w:rFonts w:ascii="Arial" w:hAnsi="Arial" w:cs="Arial"/>
          <w:sz w:val="20"/>
        </w:rPr>
      </w:pPr>
      <w:r>
        <w:rPr>
          <w:rFonts w:ascii="Arial" w:hAnsi="Arial" w:cs="Arial"/>
          <w:sz w:val="20"/>
        </w:rPr>
        <w:t xml:space="preserve">Stephen M. Hanson, </w:t>
      </w:r>
    </w:p>
    <w:p w:rsidR="00B068E1" w:rsidRDefault="00B068E1">
      <w:pPr>
        <w:autoSpaceDE w:val="0"/>
        <w:rPr>
          <w:rFonts w:ascii="Arial" w:hAnsi="Arial" w:cs="Arial"/>
          <w:sz w:val="20"/>
        </w:rPr>
      </w:pPr>
      <w:r>
        <w:rPr>
          <w:rFonts w:ascii="Arial" w:hAnsi="Arial" w:cs="Arial"/>
          <w:sz w:val="20"/>
        </w:rPr>
        <w:t xml:space="preserve">IBM Software Group, </w:t>
      </w:r>
    </w:p>
    <w:p w:rsidR="00B068E1" w:rsidRDefault="00B068E1">
      <w:pPr>
        <w:autoSpaceDE w:val="0"/>
        <w:rPr>
          <w:rFonts w:ascii="Arial" w:hAnsi="Arial" w:cs="Arial"/>
          <w:sz w:val="20"/>
        </w:rPr>
      </w:pPr>
      <w:proofErr w:type="spellStart"/>
      <w:r>
        <w:rPr>
          <w:rFonts w:ascii="Arial" w:hAnsi="Arial" w:cs="Arial"/>
          <w:sz w:val="20"/>
        </w:rPr>
        <w:t>Hursley</w:t>
      </w:r>
      <w:proofErr w:type="spellEnd"/>
      <w:r>
        <w:rPr>
          <w:rFonts w:ascii="Arial" w:hAnsi="Arial" w:cs="Arial"/>
          <w:sz w:val="20"/>
        </w:rPr>
        <w:t xml:space="preserve">, </w:t>
      </w:r>
    </w:p>
    <w:p w:rsidR="00B068E1" w:rsidRDefault="00B068E1">
      <w:pPr>
        <w:autoSpaceDE w:val="0"/>
        <w:rPr>
          <w:rFonts w:ascii="Arial" w:hAnsi="Arial" w:cs="Arial"/>
          <w:sz w:val="20"/>
        </w:rPr>
      </w:pPr>
      <w:proofErr w:type="spellStart"/>
      <w:r>
        <w:rPr>
          <w:rFonts w:ascii="Arial" w:hAnsi="Arial" w:cs="Arial"/>
          <w:sz w:val="20"/>
        </w:rPr>
        <w:t>Winchester</w:t>
      </w:r>
      <w:proofErr w:type="gramStart"/>
      <w:r>
        <w:rPr>
          <w:rFonts w:ascii="Arial" w:hAnsi="Arial" w:cs="Arial"/>
          <w:sz w:val="20"/>
        </w:rPr>
        <w:t>,UK</w:t>
      </w:r>
      <w:proofErr w:type="spellEnd"/>
      <w:proofErr w:type="gramEnd"/>
    </w:p>
    <w:p w:rsidR="00B068E1" w:rsidRPr="00974219" w:rsidRDefault="00D06D62">
      <w:pPr>
        <w:autoSpaceDE w:val="0"/>
        <w:rPr>
          <w:rFonts w:ascii="Arial" w:hAnsi="Arial" w:cs="Arial"/>
          <w:sz w:val="20"/>
          <w:szCs w:val="20"/>
        </w:rPr>
      </w:pPr>
      <w:hyperlink r:id="rId9" w:history="1">
        <w:r w:rsidR="00B068E1" w:rsidRPr="00974219">
          <w:rPr>
            <w:rStyle w:val="Hyperlink"/>
            <w:rFonts w:ascii="Arial" w:hAnsi="Arial"/>
            <w:sz w:val="20"/>
            <w:szCs w:val="20"/>
          </w:rPr>
          <w:t>smh@uk.ibm.com</w:t>
        </w:r>
      </w:hyperlink>
    </w:p>
    <w:p w:rsidR="00B068E1" w:rsidRDefault="00B068E1">
      <w:pPr>
        <w:autoSpaceDE w:val="0"/>
        <w:rPr>
          <w:rFonts w:ascii="Arial" w:hAnsi="Arial" w:cs="Arial"/>
          <w:sz w:val="20"/>
        </w:rPr>
      </w:pPr>
    </w:p>
    <w:p w:rsidR="00B068E1" w:rsidRDefault="00B068E1">
      <w:pPr>
        <w:autoSpaceDE w:val="0"/>
        <w:rPr>
          <w:rFonts w:ascii="Arial" w:hAnsi="Arial" w:cs="Arial"/>
          <w:sz w:val="20"/>
          <w:szCs w:val="20"/>
          <w:lang w:val="es-ES"/>
        </w:rPr>
      </w:pPr>
      <w:r>
        <w:rPr>
          <w:rFonts w:ascii="Arial" w:hAnsi="Arial" w:cs="Arial"/>
          <w:sz w:val="20"/>
          <w:szCs w:val="20"/>
          <w:lang w:val="es-ES"/>
        </w:rPr>
        <w:t xml:space="preserve">Michael J. </w:t>
      </w:r>
      <w:proofErr w:type="spellStart"/>
      <w:r>
        <w:rPr>
          <w:rFonts w:ascii="Arial" w:hAnsi="Arial" w:cs="Arial"/>
          <w:sz w:val="20"/>
          <w:szCs w:val="20"/>
          <w:lang w:val="es-ES"/>
        </w:rPr>
        <w:t>Beckerle</w:t>
      </w:r>
      <w:proofErr w:type="spellEnd"/>
      <w:r>
        <w:rPr>
          <w:rFonts w:ascii="Arial" w:hAnsi="Arial" w:cs="Arial"/>
          <w:sz w:val="20"/>
          <w:szCs w:val="20"/>
          <w:lang w:val="es-ES"/>
        </w:rPr>
        <w:t xml:space="preserve">, </w:t>
      </w:r>
      <w:bookmarkStart w:id="124" w:name="OLE_LINK2"/>
      <w:bookmarkStart w:id="125" w:name="OLE_LINK1"/>
    </w:p>
    <w:p w:rsidR="00B068E1" w:rsidRDefault="00514C1A">
      <w:pPr>
        <w:autoSpaceDE w:val="0"/>
        <w:rPr>
          <w:rFonts w:ascii="Arial" w:hAnsi="Arial" w:cs="Arial"/>
          <w:sz w:val="20"/>
          <w:szCs w:val="20"/>
          <w:lang w:val="fr-FR"/>
        </w:rPr>
      </w:pPr>
      <w:proofErr w:type="spellStart"/>
      <w:r>
        <w:rPr>
          <w:rFonts w:ascii="Arial" w:hAnsi="Arial" w:cs="Arial"/>
          <w:sz w:val="20"/>
          <w:szCs w:val="20"/>
          <w:lang w:val="fr-FR"/>
        </w:rPr>
        <w:t>Tresys</w:t>
      </w:r>
      <w:proofErr w:type="spellEnd"/>
      <w:r>
        <w:rPr>
          <w:rFonts w:ascii="Arial" w:hAnsi="Arial" w:cs="Arial"/>
          <w:sz w:val="20"/>
          <w:szCs w:val="20"/>
          <w:lang w:val="fr-FR"/>
        </w:rPr>
        <w:t xml:space="preserve"> Technologies</w:t>
      </w:r>
      <w:r w:rsidR="00B068E1">
        <w:rPr>
          <w:rFonts w:ascii="Arial" w:hAnsi="Arial" w:cs="Arial"/>
          <w:sz w:val="20"/>
          <w:szCs w:val="20"/>
          <w:lang w:val="fr-FR"/>
        </w:rPr>
        <w:t>,</w:t>
      </w:r>
    </w:p>
    <w:p w:rsidR="00B068E1" w:rsidRDefault="00497D0D">
      <w:pPr>
        <w:autoSpaceDE w:val="0"/>
        <w:rPr>
          <w:rFonts w:ascii="Arial" w:hAnsi="Arial" w:cs="Arial"/>
          <w:sz w:val="20"/>
          <w:szCs w:val="20"/>
          <w:lang w:val="fr-FR"/>
        </w:rPr>
      </w:pPr>
      <w:r>
        <w:rPr>
          <w:rFonts w:ascii="Arial" w:hAnsi="Arial" w:cs="Arial"/>
          <w:sz w:val="20"/>
          <w:szCs w:val="20"/>
          <w:lang w:val="fr-FR"/>
        </w:rPr>
        <w:t xml:space="preserve">Columbia, </w:t>
      </w:r>
      <w:bookmarkEnd w:id="124"/>
      <w:bookmarkEnd w:id="125"/>
      <w:r>
        <w:rPr>
          <w:rFonts w:ascii="Arial" w:hAnsi="Arial" w:cs="Arial"/>
          <w:sz w:val="20"/>
          <w:szCs w:val="20"/>
          <w:lang w:val="fr-FR"/>
        </w:rPr>
        <w:t>MD</w:t>
      </w:r>
      <w:r w:rsidR="00B068E1">
        <w:rPr>
          <w:rFonts w:ascii="Arial" w:hAnsi="Arial" w:cs="Arial"/>
          <w:sz w:val="20"/>
          <w:szCs w:val="20"/>
          <w:lang w:val="fr-FR"/>
        </w:rPr>
        <w:t>, USA</w:t>
      </w:r>
    </w:p>
    <w:p w:rsidR="00B068E1" w:rsidRPr="00974219" w:rsidRDefault="00D06D62">
      <w:pPr>
        <w:autoSpaceDE w:val="0"/>
        <w:rPr>
          <w:rFonts w:ascii="Arial" w:hAnsi="Arial" w:cs="Arial"/>
          <w:sz w:val="20"/>
          <w:szCs w:val="20"/>
          <w:lang w:val="fr-FR"/>
        </w:rPr>
      </w:pPr>
      <w:hyperlink r:id="rId10" w:history="1">
        <w:r w:rsidR="00497D0D" w:rsidRPr="00974219">
          <w:rPr>
            <w:rStyle w:val="Hyperlink"/>
            <w:rFonts w:ascii="Arial" w:hAnsi="Arial"/>
            <w:sz w:val="20"/>
            <w:szCs w:val="20"/>
          </w:rPr>
          <w:t>mbeckerle@tresys.com</w:t>
        </w:r>
      </w:hyperlink>
    </w:p>
    <w:p w:rsidR="00B068E1" w:rsidRDefault="00B068E1">
      <w:pPr>
        <w:autoSpaceDE w:val="0"/>
        <w:rPr>
          <w:rFonts w:ascii="Arial" w:hAnsi="Arial" w:cs="Arial"/>
          <w:sz w:val="20"/>
          <w:lang w:val="fr-FR"/>
        </w:rPr>
      </w:pPr>
    </w:p>
    <w:p w:rsidR="00B068E1" w:rsidRDefault="00B068E1">
      <w:pPr>
        <w:autoSpaceDE w:val="0"/>
        <w:rPr>
          <w:rFonts w:ascii="Arial" w:hAnsi="Arial" w:cs="Arial"/>
          <w:sz w:val="20"/>
          <w:lang w:val="fr-FR"/>
        </w:rPr>
      </w:pPr>
      <w:r>
        <w:rPr>
          <w:rFonts w:ascii="Arial" w:hAnsi="Arial" w:cs="Arial"/>
          <w:sz w:val="20"/>
          <w:lang w:val="fr-FR"/>
        </w:rPr>
        <w:t xml:space="preserve">Tim </w:t>
      </w:r>
      <w:proofErr w:type="spellStart"/>
      <w:r>
        <w:rPr>
          <w:rFonts w:ascii="Arial" w:hAnsi="Arial" w:cs="Arial"/>
          <w:sz w:val="20"/>
          <w:lang w:val="fr-FR"/>
        </w:rPr>
        <w:t>Kimber</w:t>
      </w:r>
      <w:proofErr w:type="spellEnd"/>
      <w:r>
        <w:rPr>
          <w:rFonts w:ascii="Arial" w:hAnsi="Arial" w:cs="Arial"/>
          <w:sz w:val="20"/>
          <w:lang w:val="fr-FR"/>
        </w:rPr>
        <w:t xml:space="preserve">, </w:t>
      </w:r>
    </w:p>
    <w:p w:rsidR="00B068E1" w:rsidRDefault="00B068E1">
      <w:pPr>
        <w:autoSpaceDE w:val="0"/>
        <w:rPr>
          <w:rFonts w:ascii="Arial" w:hAnsi="Arial" w:cs="Arial"/>
          <w:sz w:val="20"/>
        </w:rPr>
      </w:pPr>
      <w:r>
        <w:rPr>
          <w:rFonts w:ascii="Arial" w:hAnsi="Arial" w:cs="Arial"/>
          <w:sz w:val="20"/>
        </w:rPr>
        <w:t xml:space="preserve">IBM Software Group, </w:t>
      </w:r>
    </w:p>
    <w:p w:rsidR="00B068E1" w:rsidRDefault="00B068E1">
      <w:pPr>
        <w:autoSpaceDE w:val="0"/>
        <w:rPr>
          <w:rFonts w:ascii="Arial" w:hAnsi="Arial" w:cs="Arial"/>
          <w:sz w:val="20"/>
        </w:rPr>
      </w:pPr>
      <w:proofErr w:type="spellStart"/>
      <w:r>
        <w:rPr>
          <w:rFonts w:ascii="Arial" w:hAnsi="Arial" w:cs="Arial"/>
          <w:sz w:val="20"/>
        </w:rPr>
        <w:t>Hursley</w:t>
      </w:r>
      <w:proofErr w:type="spellEnd"/>
      <w:r>
        <w:rPr>
          <w:rFonts w:ascii="Arial" w:hAnsi="Arial" w:cs="Arial"/>
          <w:sz w:val="20"/>
        </w:rPr>
        <w:t xml:space="preserve">, </w:t>
      </w:r>
    </w:p>
    <w:p w:rsidR="00B068E1" w:rsidRDefault="00B068E1">
      <w:pPr>
        <w:autoSpaceDE w:val="0"/>
        <w:rPr>
          <w:rFonts w:ascii="Arial" w:hAnsi="Arial" w:cs="Arial"/>
          <w:sz w:val="20"/>
        </w:rPr>
      </w:pPr>
      <w:proofErr w:type="spellStart"/>
      <w:r>
        <w:rPr>
          <w:rFonts w:ascii="Arial" w:hAnsi="Arial" w:cs="Arial"/>
          <w:sz w:val="20"/>
        </w:rPr>
        <w:t>Winchester</w:t>
      </w:r>
      <w:proofErr w:type="gramStart"/>
      <w:r>
        <w:rPr>
          <w:rFonts w:ascii="Arial" w:hAnsi="Arial" w:cs="Arial"/>
          <w:sz w:val="20"/>
        </w:rPr>
        <w:t>,UK</w:t>
      </w:r>
      <w:proofErr w:type="spellEnd"/>
      <w:proofErr w:type="gramEnd"/>
    </w:p>
    <w:p w:rsidR="00B068E1" w:rsidRDefault="00B068E1">
      <w:pPr>
        <w:autoSpaceDE w:val="0"/>
        <w:rPr>
          <w:rFonts w:ascii="Arial" w:hAnsi="Arial" w:cs="Arial"/>
          <w:sz w:val="20"/>
          <w:lang w:val="fr-FR"/>
        </w:rPr>
      </w:pPr>
    </w:p>
    <w:p w:rsidR="00B068E1" w:rsidRDefault="00B068E1">
      <w:pPr>
        <w:autoSpaceDE w:val="0"/>
        <w:rPr>
          <w:rFonts w:ascii="Arial" w:hAnsi="Arial" w:cs="Arial"/>
          <w:sz w:val="20"/>
          <w:lang w:val="fr-FR"/>
        </w:rPr>
      </w:pPr>
      <w:proofErr w:type="spellStart"/>
      <w:r>
        <w:rPr>
          <w:rFonts w:ascii="Arial" w:hAnsi="Arial" w:cs="Arial"/>
          <w:sz w:val="20"/>
          <w:lang w:val="fr-FR"/>
        </w:rPr>
        <w:t>Stephanie</w:t>
      </w:r>
      <w:proofErr w:type="spellEnd"/>
      <w:r>
        <w:rPr>
          <w:rFonts w:ascii="Arial" w:hAnsi="Arial" w:cs="Arial"/>
          <w:sz w:val="20"/>
          <w:lang w:val="fr-FR"/>
        </w:rPr>
        <w:t xml:space="preserve"> </w:t>
      </w:r>
      <w:proofErr w:type="spellStart"/>
      <w:r>
        <w:rPr>
          <w:rFonts w:ascii="Arial" w:hAnsi="Arial" w:cs="Arial"/>
          <w:sz w:val="20"/>
          <w:lang w:val="fr-FR"/>
        </w:rPr>
        <w:t>Fetzer</w:t>
      </w:r>
      <w:proofErr w:type="spellEnd"/>
      <w:r>
        <w:rPr>
          <w:rFonts w:ascii="Arial" w:hAnsi="Arial" w:cs="Arial"/>
          <w:sz w:val="20"/>
          <w:lang w:val="fr-FR"/>
        </w:rPr>
        <w:t xml:space="preserve">, </w:t>
      </w:r>
    </w:p>
    <w:p w:rsidR="00B068E1" w:rsidRDefault="00B068E1">
      <w:pPr>
        <w:autoSpaceDE w:val="0"/>
        <w:rPr>
          <w:rFonts w:ascii="Arial" w:hAnsi="Arial" w:cs="Arial"/>
          <w:sz w:val="20"/>
        </w:rPr>
      </w:pPr>
      <w:r>
        <w:rPr>
          <w:rFonts w:ascii="Arial" w:hAnsi="Arial" w:cs="Arial"/>
          <w:sz w:val="20"/>
        </w:rPr>
        <w:t xml:space="preserve">IBM Software Group, </w:t>
      </w:r>
    </w:p>
    <w:p w:rsidR="00B068E1" w:rsidRDefault="00B068E1">
      <w:pPr>
        <w:autoSpaceDE w:val="0"/>
        <w:rPr>
          <w:rFonts w:ascii="Arial" w:hAnsi="Arial" w:cs="Arial"/>
          <w:color w:val="0000FF"/>
          <w:sz w:val="20"/>
          <w:u w:val="single"/>
        </w:rPr>
      </w:pPr>
      <w:r>
        <w:rPr>
          <w:rFonts w:ascii="Arial" w:hAnsi="Arial" w:cs="Arial"/>
          <w:sz w:val="20"/>
        </w:rPr>
        <w:t>Charlotte, USA</w:t>
      </w:r>
      <w:r>
        <w:rPr>
          <w:rFonts w:ascii="Arial" w:hAnsi="Arial" w:cs="Arial"/>
          <w:color w:val="0000FF"/>
          <w:sz w:val="20"/>
          <w:u w:val="single"/>
        </w:rPr>
        <w:t xml:space="preserve"> </w:t>
      </w:r>
    </w:p>
    <w:p w:rsidR="00B068E1" w:rsidRDefault="00B068E1">
      <w:pPr>
        <w:autoSpaceDE w:val="0"/>
        <w:rPr>
          <w:rFonts w:ascii="Arial" w:hAnsi="Arial" w:cs="Arial"/>
          <w:sz w:val="20"/>
        </w:rPr>
      </w:pPr>
    </w:p>
    <w:p w:rsidR="00B068E1" w:rsidRDefault="00B068E1">
      <w:pPr>
        <w:autoSpaceDE w:val="0"/>
        <w:rPr>
          <w:rFonts w:ascii="Arial" w:hAnsi="Arial" w:cs="Arial"/>
          <w:sz w:val="20"/>
        </w:rPr>
      </w:pPr>
    </w:p>
    <w:p w:rsidR="00B068E1" w:rsidRDefault="00B068E1">
      <w:pPr>
        <w:autoSpaceDE w:val="0"/>
        <w:rPr>
          <w:rFonts w:ascii="Arial" w:hAnsi="Arial" w:cs="Arial"/>
          <w:sz w:val="20"/>
        </w:rPr>
      </w:pPr>
    </w:p>
    <w:p w:rsidR="00B068E1" w:rsidRPr="00580CB0" w:rsidRDefault="00B068E1" w:rsidP="003C5157">
      <w:pPr>
        <w:pStyle w:val="StyleHeading112pt"/>
        <w:pageBreakBefore/>
        <w:numPr>
          <w:ilvl w:val="0"/>
          <w:numId w:val="3"/>
        </w:numPr>
        <w:rPr>
          <w:sz w:val="28"/>
          <w:szCs w:val="28"/>
        </w:rPr>
      </w:pPr>
      <w:bookmarkStart w:id="126" w:name="__RefHeading__53_484932480"/>
      <w:bookmarkStart w:id="127" w:name="_Toc366843058"/>
      <w:bookmarkEnd w:id="126"/>
      <w:r w:rsidRPr="00580CB0">
        <w:rPr>
          <w:sz w:val="28"/>
          <w:szCs w:val="28"/>
        </w:rPr>
        <w:lastRenderedPageBreak/>
        <w:t>Intellectual Property Statement</w:t>
      </w:r>
      <w:bookmarkEnd w:id="127"/>
    </w:p>
    <w:p w:rsidR="00B068E1" w:rsidRDefault="00B068E1">
      <w:pPr>
        <w:rPr>
          <w:rFonts w:ascii="Arial" w:hAnsi="Arial" w:cs="Arial"/>
          <w:sz w:val="20"/>
        </w:rPr>
      </w:pPr>
      <w:r>
        <w:rPr>
          <w:rFonts w:ascii="Arial" w:hAnsi="Arial" w:cs="Arial"/>
          <w:sz w:val="20"/>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rsidR="00895AAD" w:rsidRDefault="00895AAD">
      <w:pPr>
        <w:rPr>
          <w:rFonts w:ascii="Arial" w:hAnsi="Arial" w:cs="Arial"/>
          <w:sz w:val="20"/>
        </w:rPr>
      </w:pPr>
    </w:p>
    <w:p w:rsidR="00B068E1" w:rsidRDefault="00B068E1">
      <w:pPr>
        <w:rPr>
          <w:rFonts w:ascii="Arial" w:hAnsi="Arial" w:cs="Arial"/>
          <w:sz w:val="20"/>
        </w:rPr>
      </w:pPr>
      <w:r>
        <w:rPr>
          <w:rFonts w:ascii="Arial" w:hAnsi="Arial" w:cs="Arial"/>
          <w:sz w:val="20"/>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rsidR="00B068E1" w:rsidRPr="00580CB0" w:rsidRDefault="00B068E1" w:rsidP="003C5157">
      <w:pPr>
        <w:pStyle w:val="StyleHeading112pt"/>
        <w:pageBreakBefore/>
        <w:numPr>
          <w:ilvl w:val="0"/>
          <w:numId w:val="3"/>
        </w:numPr>
        <w:rPr>
          <w:sz w:val="28"/>
          <w:szCs w:val="28"/>
        </w:rPr>
      </w:pPr>
      <w:bookmarkStart w:id="128" w:name="__RefHeading__55_484932480"/>
      <w:bookmarkStart w:id="129" w:name="_Toc366843059"/>
      <w:bookmarkEnd w:id="128"/>
      <w:r w:rsidRPr="00580CB0">
        <w:rPr>
          <w:sz w:val="28"/>
          <w:szCs w:val="28"/>
        </w:rPr>
        <w:lastRenderedPageBreak/>
        <w:t>Disclaimer</w:t>
      </w:r>
      <w:bookmarkEnd w:id="129"/>
    </w:p>
    <w:p w:rsidR="00B068E1" w:rsidRDefault="00B068E1">
      <w:pPr>
        <w:rPr>
          <w:rFonts w:ascii="Arial" w:hAnsi="Arial" w:cs="Arial"/>
          <w:sz w:val="20"/>
        </w:rPr>
      </w:pPr>
      <w:r>
        <w:rPr>
          <w:rFonts w:ascii="Arial" w:hAnsi="Arial" w:cs="Arial"/>
          <w:sz w:val="20"/>
        </w:rP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rsidR="00B068E1" w:rsidRPr="00580CB0" w:rsidRDefault="00B068E1" w:rsidP="003C5157">
      <w:pPr>
        <w:pStyle w:val="StyleHeading112pt"/>
        <w:pageBreakBefore/>
        <w:numPr>
          <w:ilvl w:val="0"/>
          <w:numId w:val="3"/>
        </w:numPr>
        <w:rPr>
          <w:sz w:val="28"/>
          <w:szCs w:val="28"/>
        </w:rPr>
      </w:pPr>
      <w:bookmarkStart w:id="130" w:name="__RefHeading__57_484932480"/>
      <w:bookmarkStart w:id="131" w:name="_Toc366843060"/>
      <w:bookmarkEnd w:id="130"/>
      <w:r w:rsidRPr="00580CB0">
        <w:rPr>
          <w:sz w:val="28"/>
          <w:szCs w:val="28"/>
        </w:rPr>
        <w:lastRenderedPageBreak/>
        <w:t>Full Copyright Notice</w:t>
      </w:r>
      <w:bookmarkEnd w:id="131"/>
    </w:p>
    <w:p w:rsidR="00B068E1" w:rsidRDefault="00B068E1">
      <w:pPr>
        <w:pStyle w:val="nobreak"/>
        <w:rPr>
          <w:rFonts w:eastAsia="MS Mincho"/>
        </w:rPr>
      </w:pPr>
    </w:p>
    <w:p w:rsidR="00B068E1" w:rsidRDefault="00B068E1">
      <w:pPr>
        <w:rPr>
          <w:rFonts w:ascii="Arial" w:hAnsi="Arial" w:cs="Arial"/>
          <w:sz w:val="20"/>
        </w:rPr>
      </w:pPr>
      <w:proofErr w:type="gramStart"/>
      <w:r>
        <w:rPr>
          <w:rFonts w:ascii="Arial" w:hAnsi="Arial" w:cs="Arial"/>
          <w:sz w:val="20"/>
        </w:rPr>
        <w:t>Copyright (C) Open Grid Forum (201</w:t>
      </w:r>
      <w:r w:rsidR="00974219">
        <w:rPr>
          <w:rFonts w:ascii="Arial" w:hAnsi="Arial" w:cs="Arial"/>
          <w:sz w:val="20"/>
        </w:rPr>
        <w:t>3</w:t>
      </w:r>
      <w:r>
        <w:rPr>
          <w:rFonts w:ascii="Arial" w:hAnsi="Arial" w:cs="Arial"/>
          <w:sz w:val="20"/>
        </w:rPr>
        <w:t>).</w:t>
      </w:r>
      <w:proofErr w:type="gramEnd"/>
      <w:r>
        <w:rPr>
          <w:rFonts w:ascii="Arial" w:hAnsi="Arial" w:cs="Arial"/>
          <w:sz w:val="20"/>
        </w:rPr>
        <w:t xml:space="preserve"> </w:t>
      </w:r>
      <w:r w:rsidR="00895AAD">
        <w:rPr>
          <w:rFonts w:ascii="Arial" w:hAnsi="Arial" w:cs="Arial"/>
          <w:sz w:val="20"/>
        </w:rPr>
        <w:t xml:space="preserve">Some </w:t>
      </w:r>
      <w:r>
        <w:rPr>
          <w:rFonts w:ascii="Arial" w:hAnsi="Arial" w:cs="Arial"/>
          <w:sz w:val="20"/>
        </w:rPr>
        <w:t xml:space="preserve">Rights Reserved. </w:t>
      </w:r>
    </w:p>
    <w:p w:rsidR="00B068E1" w:rsidRDefault="00B068E1">
      <w:pPr>
        <w:rPr>
          <w:rFonts w:ascii="Arial" w:hAnsi="Arial" w:cs="Arial"/>
          <w:sz w:val="20"/>
        </w:rPr>
      </w:pPr>
    </w:p>
    <w:p w:rsidR="00B068E1" w:rsidRDefault="00895AAD">
      <w:pPr>
        <w:rPr>
          <w:rFonts w:ascii="Arial" w:hAnsi="Arial" w:cs="Arial"/>
          <w:sz w:val="20"/>
        </w:rPr>
      </w:pPr>
      <w:r w:rsidRPr="00677CB6">
        <w:rPr>
          <w:rFonts w:ascii="Arial" w:hAnsi="Arial" w:cs="Arial"/>
          <w:sz w:val="20"/>
          <w:szCs w:val="20"/>
        </w:rP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w:t>
      </w:r>
      <w:r w:rsidR="00B068E1">
        <w:rPr>
          <w:rFonts w:ascii="Arial" w:hAnsi="Arial" w:cs="Arial"/>
          <w:sz w:val="20"/>
        </w:rPr>
        <w:t xml:space="preserve">. </w:t>
      </w:r>
    </w:p>
    <w:p w:rsidR="00B068E1" w:rsidRDefault="00B068E1">
      <w:pPr>
        <w:rPr>
          <w:rFonts w:ascii="Arial" w:hAnsi="Arial" w:cs="Arial"/>
          <w:sz w:val="20"/>
        </w:rPr>
      </w:pPr>
    </w:p>
    <w:p w:rsidR="00B068E1" w:rsidRDefault="00B068E1">
      <w:pPr>
        <w:rPr>
          <w:rFonts w:ascii="Arial" w:hAnsi="Arial" w:cs="Arial"/>
          <w:sz w:val="20"/>
        </w:rPr>
      </w:pPr>
      <w:r>
        <w:rPr>
          <w:rFonts w:ascii="Arial" w:hAnsi="Arial" w:cs="Arial"/>
          <w:sz w:val="20"/>
        </w:rPr>
        <w:t>The limited permissions granted above are perpetual and will not be revoked by the OGF or its successors or assignees.</w:t>
      </w:r>
    </w:p>
    <w:p w:rsidR="00B068E1" w:rsidRDefault="00B068E1">
      <w:pPr>
        <w:rPr>
          <w:rFonts w:ascii="Arial" w:hAnsi="Arial" w:cs="Arial"/>
          <w:sz w:val="20"/>
        </w:rPr>
      </w:pPr>
    </w:p>
    <w:p w:rsidR="00B068E1" w:rsidRDefault="00B068E1">
      <w:pPr>
        <w:rPr>
          <w:rFonts w:ascii="Arial" w:hAnsi="Arial" w:cs="Arial"/>
          <w:sz w:val="20"/>
        </w:rPr>
      </w:pPr>
    </w:p>
    <w:p w:rsidR="00B068E1" w:rsidRDefault="00B068E1">
      <w:pPr>
        <w:rPr>
          <w:rFonts w:ascii="Arial" w:hAnsi="Arial" w:cs="Arial"/>
          <w:sz w:val="20"/>
        </w:rPr>
      </w:pPr>
    </w:p>
    <w:p w:rsidR="00B068E1" w:rsidRDefault="00B068E1">
      <w:pPr>
        <w:rPr>
          <w:rFonts w:ascii="Arial" w:hAnsi="Arial" w:cs="Arial"/>
          <w:sz w:val="20"/>
        </w:rPr>
      </w:pPr>
    </w:p>
    <w:p w:rsidR="00B068E1" w:rsidRPr="00580CB0" w:rsidRDefault="00B068E1" w:rsidP="003C5157">
      <w:pPr>
        <w:pStyle w:val="StyleHeading112pt"/>
        <w:pageBreakBefore/>
        <w:numPr>
          <w:ilvl w:val="0"/>
          <w:numId w:val="3"/>
        </w:numPr>
        <w:rPr>
          <w:sz w:val="28"/>
          <w:szCs w:val="28"/>
        </w:rPr>
      </w:pPr>
      <w:bookmarkStart w:id="132" w:name="_Toc366843061"/>
      <w:bookmarkStart w:id="133" w:name="__RefHeading__59_484932480"/>
      <w:bookmarkStart w:id="134" w:name="_References"/>
      <w:r w:rsidRPr="00580CB0">
        <w:rPr>
          <w:sz w:val="28"/>
          <w:szCs w:val="28"/>
        </w:rPr>
        <w:lastRenderedPageBreak/>
        <w:t>References</w:t>
      </w:r>
      <w:bookmarkEnd w:id="132"/>
    </w:p>
    <w:p w:rsidR="00B068E1" w:rsidRDefault="00B068E1">
      <w:pPr>
        <w:pStyle w:val="ListBullet"/>
        <w:tabs>
          <w:tab w:val="clear" w:pos="360"/>
        </w:tabs>
        <w:ind w:left="0" w:firstLine="0"/>
        <w:rPr>
          <w:rFonts w:eastAsia="MS Mincho"/>
          <w:lang w:val="nb-NO"/>
        </w:rPr>
      </w:pPr>
    </w:p>
    <w:bookmarkEnd w:id="19"/>
    <w:bookmarkEnd w:id="20"/>
    <w:bookmarkEnd w:id="21"/>
    <w:bookmarkEnd w:id="22"/>
    <w:bookmarkEnd w:id="23"/>
    <w:bookmarkEnd w:id="24"/>
    <w:bookmarkEnd w:id="108"/>
    <w:bookmarkEnd w:id="113"/>
    <w:bookmarkEnd w:id="117"/>
    <w:bookmarkEnd w:id="118"/>
    <w:bookmarkEnd w:id="119"/>
    <w:bookmarkEnd w:id="122"/>
    <w:bookmarkEnd w:id="133"/>
    <w:bookmarkEnd w:id="134"/>
    <w:p w:rsidR="00283663" w:rsidRDefault="00283663" w:rsidP="00283663">
      <w:pPr>
        <w:pStyle w:val="ListBullet"/>
        <w:tabs>
          <w:tab w:val="clear" w:pos="360"/>
        </w:tabs>
        <w:ind w:left="0" w:firstLine="0"/>
        <w:rPr>
          <w:lang w:val="nb-NO"/>
        </w:rPr>
      </w:pPr>
      <w:r>
        <w:rPr>
          <w:rFonts w:eastAsia="MS Mincho"/>
          <w:lang w:val="nb-NO"/>
        </w:rPr>
        <w:t>[DFDL]</w:t>
      </w:r>
      <w:r>
        <w:rPr>
          <w:rFonts w:eastAsia="Arial"/>
          <w:lang w:val="nb-NO"/>
        </w:rPr>
        <w:t xml:space="preserve"> OGF </w:t>
      </w:r>
      <w:r>
        <w:rPr>
          <w:lang w:val="nb-NO"/>
        </w:rPr>
        <w:t>DFDL</w:t>
      </w:r>
      <w:r>
        <w:rPr>
          <w:rFonts w:eastAsia="Arial"/>
          <w:lang w:val="nb-NO"/>
        </w:rPr>
        <w:t xml:space="preserve"> </w:t>
      </w:r>
      <w:r>
        <w:rPr>
          <w:lang w:val="nb-NO"/>
        </w:rPr>
        <w:t>1.0 specification</w:t>
      </w:r>
    </w:p>
    <w:p w:rsidR="00283663" w:rsidRDefault="00D06D62" w:rsidP="00283663">
      <w:pPr>
        <w:pStyle w:val="ListBullet"/>
        <w:tabs>
          <w:tab w:val="clear" w:pos="360"/>
        </w:tabs>
        <w:ind w:left="0" w:firstLine="0"/>
      </w:pPr>
      <w:hyperlink r:id="rId11" w:history="1">
        <w:r w:rsidR="00283663" w:rsidRPr="0006558F">
          <w:rPr>
            <w:rStyle w:val="Hyperlink"/>
            <w:rFonts w:eastAsia="MS Mincho"/>
          </w:rPr>
          <w:t>http://www.ogf.org/documents/GFD.174.pdf/</w:t>
        </w:r>
      </w:hyperlink>
    </w:p>
    <w:p w:rsidR="00283663" w:rsidRDefault="00283663" w:rsidP="00283663">
      <w:pPr>
        <w:pStyle w:val="ListBullet"/>
        <w:tabs>
          <w:tab w:val="clear" w:pos="360"/>
        </w:tabs>
        <w:ind w:left="0" w:firstLine="0"/>
      </w:pPr>
      <w:r w:rsidDel="008665B0">
        <w:t xml:space="preserve"> </w:t>
      </w:r>
    </w:p>
    <w:p w:rsidR="00283663" w:rsidRDefault="00283663" w:rsidP="00283663">
      <w:pPr>
        <w:pStyle w:val="ListBullet"/>
        <w:tabs>
          <w:tab w:val="clear" w:pos="360"/>
        </w:tabs>
        <w:ind w:left="0" w:firstLine="0"/>
        <w:rPr>
          <w:lang w:val="nb-NO"/>
        </w:rPr>
      </w:pPr>
      <w:r>
        <w:rPr>
          <w:rFonts w:eastAsia="MS Mincho"/>
          <w:lang w:val="nb-NO"/>
        </w:rPr>
        <w:t>[DFDLR]</w:t>
      </w:r>
      <w:r>
        <w:rPr>
          <w:rFonts w:eastAsia="Arial"/>
          <w:lang w:val="nb-NO"/>
        </w:rPr>
        <w:t xml:space="preserve"> OGF </w:t>
      </w:r>
      <w:r>
        <w:rPr>
          <w:lang w:val="nb-NO"/>
        </w:rPr>
        <w:t>DFDL</w:t>
      </w:r>
      <w:r>
        <w:rPr>
          <w:rFonts w:eastAsia="Arial"/>
          <w:lang w:val="nb-NO"/>
        </w:rPr>
        <w:t xml:space="preserve"> </w:t>
      </w:r>
      <w:r>
        <w:rPr>
          <w:lang w:val="nb-NO"/>
        </w:rPr>
        <w:t>1.0 specification - revised</w:t>
      </w:r>
    </w:p>
    <w:p w:rsidR="008C420C" w:rsidRDefault="00D06D62" w:rsidP="008C420C">
      <w:pPr>
        <w:pStyle w:val="ListBullet"/>
        <w:tabs>
          <w:tab w:val="clear" w:pos="360"/>
        </w:tabs>
        <w:ind w:left="0" w:firstLine="0"/>
      </w:pPr>
      <w:hyperlink r:id="rId12" w:history="1">
        <w:r w:rsidR="008C420C">
          <w:rPr>
            <w:rStyle w:val="Hyperlink"/>
            <w:rFonts w:eastAsia="MS Mincho"/>
          </w:rPr>
          <w:t>http://www.ogf.org/documents/GFD.207.pdf/</w:t>
        </w:r>
      </w:hyperlink>
    </w:p>
    <w:p w:rsidR="00283663" w:rsidRDefault="00283663" w:rsidP="00283663">
      <w:pPr>
        <w:pStyle w:val="ListBullet"/>
        <w:tabs>
          <w:tab w:val="clear" w:pos="360"/>
        </w:tabs>
        <w:ind w:left="0" w:firstLine="0"/>
      </w:pPr>
    </w:p>
    <w:p w:rsidR="00283663" w:rsidRDefault="00283663" w:rsidP="00283663">
      <w:pPr>
        <w:rPr>
          <w:rFonts w:ascii="Arial" w:hAnsi="Arial" w:cs="Arial"/>
          <w:sz w:val="20"/>
          <w:szCs w:val="20"/>
        </w:rPr>
      </w:pPr>
      <w:r>
        <w:rPr>
          <w:rFonts w:ascii="Arial" w:hAnsi="Arial" w:cs="Arial"/>
          <w:sz w:val="20"/>
          <w:szCs w:val="20"/>
        </w:rPr>
        <w:t>[DFDLX1] DFDL Experience Document 1</w:t>
      </w:r>
    </w:p>
    <w:p w:rsidR="00283663" w:rsidRDefault="00283663" w:rsidP="00283663">
      <w:r>
        <w:rPr>
          <w:rFonts w:ascii="Helv" w:hAnsi="Helv" w:cs="Helv"/>
          <w:color w:val="000000" w:themeColor="text1"/>
          <w:sz w:val="20"/>
          <w:szCs w:val="20"/>
          <w:lang w:eastAsia="en-GB"/>
        </w:rPr>
        <w:t>&lt;To be added&gt;</w:t>
      </w:r>
    </w:p>
    <w:p w:rsidR="00B068E1" w:rsidRDefault="00B068E1" w:rsidP="00283663">
      <w:pPr>
        <w:pStyle w:val="ListBullet"/>
        <w:tabs>
          <w:tab w:val="clear" w:pos="360"/>
        </w:tabs>
        <w:ind w:left="0" w:firstLine="0"/>
      </w:pPr>
    </w:p>
    <w:p w:rsidR="00131373" w:rsidRDefault="00131373" w:rsidP="00283663">
      <w:pPr>
        <w:pStyle w:val="ListBullet"/>
        <w:tabs>
          <w:tab w:val="clear" w:pos="360"/>
        </w:tabs>
        <w:ind w:left="0" w:firstLine="0"/>
      </w:pPr>
      <w:r>
        <w:t>[XSDL1] XML Schema Part 1: structures</w:t>
      </w:r>
    </w:p>
    <w:p w:rsidR="00131373" w:rsidRDefault="00D06D62" w:rsidP="00283663">
      <w:pPr>
        <w:pStyle w:val="ListBullet"/>
        <w:tabs>
          <w:tab w:val="clear" w:pos="360"/>
        </w:tabs>
        <w:ind w:left="0" w:firstLine="0"/>
      </w:pPr>
      <w:hyperlink r:id="rId13" w:history="1">
        <w:r w:rsidR="00131373" w:rsidRPr="0006558F">
          <w:rPr>
            <w:rStyle w:val="Hyperlink"/>
          </w:rPr>
          <w:t>http://www.w3.org/TR/xmlschema-1/</w:t>
        </w:r>
      </w:hyperlink>
    </w:p>
    <w:p w:rsidR="00131373" w:rsidRDefault="00131373" w:rsidP="00283663">
      <w:pPr>
        <w:pStyle w:val="ListBullet"/>
        <w:tabs>
          <w:tab w:val="clear" w:pos="360"/>
        </w:tabs>
        <w:ind w:left="0" w:firstLine="0"/>
      </w:pPr>
    </w:p>
    <w:sectPr w:rsidR="00131373" w:rsidSect="00CC054C">
      <w:headerReference w:type="default" r:id="rId14"/>
      <w:footerReference w:type="default" r:id="rId15"/>
      <w:pgSz w:w="12240" w:h="15840"/>
      <w:pgMar w:top="1440" w:right="1800" w:bottom="1440" w:left="1800" w:header="708" w:footer="7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6D62" w:rsidRDefault="00D06D62">
      <w:r>
        <w:separator/>
      </w:r>
    </w:p>
  </w:endnote>
  <w:endnote w:type="continuationSeparator" w:id="0">
    <w:p w:rsidR="00D06D62" w:rsidRDefault="00D06D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Helv">
    <w:altName w:val="Arial"/>
    <w:panose1 w:val="020B0604020202030204"/>
    <w:charset w:val="00"/>
    <w:family w:val="swiss"/>
    <w:notTrueType/>
    <w:pitch w:val="variable"/>
    <w:sig w:usb0="00000003" w:usb1="00000000" w:usb2="00000000" w:usb3="00000000" w:csb0="00000001" w:csb1="00000000"/>
  </w:font>
  <w:font w:name="Lohit Hindi">
    <w:altName w:val="MS Mincho"/>
    <w:charset w:val="80"/>
    <w:family w:val="auto"/>
    <w:pitch w:val="variable"/>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766C" w:rsidRDefault="00D06D62">
    <w:pPr>
      <w:pStyle w:val="Footer"/>
      <w:rPr>
        <w:sz w:val="20"/>
        <w:szCs w:val="20"/>
      </w:rPr>
    </w:pPr>
    <w:hyperlink r:id="rId1" w:history="1">
      <w:r w:rsidR="005F766C">
        <w:rPr>
          <w:rStyle w:val="Hyperlink"/>
          <w:rFonts w:ascii="Arial" w:hAnsi="Arial"/>
        </w:rPr>
        <w:t>dfdl-wg@ogf.org</w:t>
      </w:r>
    </w:hyperlink>
    <w:r w:rsidR="005F766C">
      <w:rPr>
        <w:sz w:val="20"/>
        <w:szCs w:val="20"/>
      </w:rPr>
      <w:tab/>
      <w:t xml:space="preserve">                                          </w:t>
    </w:r>
    <w:r w:rsidR="005F766C">
      <w:rPr>
        <w:sz w:val="20"/>
        <w:szCs w:val="20"/>
      </w:rPr>
      <w:tab/>
    </w:r>
    <w:r w:rsidR="005F766C">
      <w:rPr>
        <w:rFonts w:ascii="Arial" w:hAnsi="Arial" w:cs="Arial"/>
        <w:sz w:val="20"/>
        <w:szCs w:val="20"/>
      </w:rPr>
      <w:t xml:space="preserve">Page </w:t>
    </w:r>
    <w:r w:rsidR="005F766C">
      <w:rPr>
        <w:rFonts w:cs="Arial"/>
        <w:sz w:val="20"/>
        <w:szCs w:val="20"/>
      </w:rPr>
      <w:fldChar w:fldCharType="begin"/>
    </w:r>
    <w:r w:rsidR="005F766C">
      <w:rPr>
        <w:rFonts w:cs="Arial"/>
        <w:sz w:val="20"/>
        <w:szCs w:val="20"/>
      </w:rPr>
      <w:instrText xml:space="preserve"> PAGE </w:instrText>
    </w:r>
    <w:r w:rsidR="005F766C">
      <w:rPr>
        <w:rFonts w:cs="Arial"/>
        <w:sz w:val="20"/>
        <w:szCs w:val="20"/>
      </w:rPr>
      <w:fldChar w:fldCharType="separate"/>
    </w:r>
    <w:r w:rsidR="00B81B40">
      <w:rPr>
        <w:rFonts w:cs="Arial"/>
        <w:noProof/>
        <w:sz w:val="20"/>
        <w:szCs w:val="20"/>
      </w:rPr>
      <w:t>5</w:t>
    </w:r>
    <w:r w:rsidR="005F766C">
      <w:rPr>
        <w:rFonts w:cs="Arial"/>
        <w:sz w:val="20"/>
        <w:szCs w:val="20"/>
      </w:rPr>
      <w:fldChar w:fldCharType="end"/>
    </w:r>
    <w:r w:rsidR="005F766C">
      <w:rPr>
        <w:rFonts w:ascii="Arial" w:hAnsi="Arial" w:cs="Arial"/>
        <w:sz w:val="20"/>
        <w:szCs w:val="20"/>
      </w:rPr>
      <w:t xml:space="preserve"> of </w:t>
    </w:r>
    <w:r w:rsidR="005F766C">
      <w:rPr>
        <w:rFonts w:cs="Arial"/>
        <w:sz w:val="20"/>
        <w:szCs w:val="20"/>
      </w:rPr>
      <w:fldChar w:fldCharType="begin"/>
    </w:r>
    <w:r w:rsidR="005F766C">
      <w:rPr>
        <w:rFonts w:cs="Arial"/>
        <w:sz w:val="20"/>
        <w:szCs w:val="20"/>
      </w:rPr>
      <w:instrText xml:space="preserve"> NUMPAGES \*Arabic </w:instrText>
    </w:r>
    <w:r w:rsidR="005F766C">
      <w:rPr>
        <w:rFonts w:cs="Arial"/>
        <w:sz w:val="20"/>
        <w:szCs w:val="20"/>
      </w:rPr>
      <w:fldChar w:fldCharType="separate"/>
    </w:r>
    <w:r w:rsidR="00B81B40">
      <w:rPr>
        <w:rFonts w:cs="Arial"/>
        <w:noProof/>
        <w:sz w:val="20"/>
        <w:szCs w:val="20"/>
      </w:rPr>
      <w:t>25</w:t>
    </w:r>
    <w:r w:rsidR="005F766C">
      <w:rPr>
        <w:rFonts w:cs="Arial"/>
        <w:sz w:val="20"/>
        <w:szCs w:val="20"/>
      </w:rPr>
      <w:fldChar w:fldCharType="end"/>
    </w:r>
    <w:r w:rsidR="005F766C">
      <w:rPr>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6D62" w:rsidRDefault="00D06D62">
      <w:r>
        <w:separator/>
      </w:r>
    </w:p>
  </w:footnote>
  <w:footnote w:type="continuationSeparator" w:id="0">
    <w:p w:rsidR="00D06D62" w:rsidRDefault="00D06D62">
      <w:r>
        <w:continuationSeparator/>
      </w:r>
    </w:p>
  </w:footnote>
  <w:footnote w:id="1">
    <w:p w:rsidR="005F766C" w:rsidRPr="004F2E68" w:rsidRDefault="005F766C">
      <w:pPr>
        <w:pStyle w:val="FootnoteText"/>
        <w:rPr>
          <w:rFonts w:ascii="Arial" w:hAnsi="Arial" w:cs="Arial"/>
          <w:sz w:val="18"/>
          <w:szCs w:val="18"/>
        </w:rPr>
      </w:pPr>
      <w:r w:rsidRPr="004F2E68">
        <w:rPr>
          <w:rStyle w:val="FootnoteReference"/>
          <w:rFonts w:ascii="Arial" w:hAnsi="Arial" w:cs="Arial"/>
          <w:sz w:val="18"/>
          <w:szCs w:val="18"/>
        </w:rPr>
        <w:footnoteRef/>
      </w:r>
      <w:r w:rsidRPr="004F2E68">
        <w:rPr>
          <w:rFonts w:ascii="Arial" w:hAnsi="Arial" w:cs="Arial"/>
          <w:sz w:val="18"/>
          <w:szCs w:val="18"/>
        </w:rPr>
        <w:t xml:space="preserve"> </w:t>
      </w:r>
      <w:r>
        <w:rPr>
          <w:rFonts w:ascii="Arial" w:hAnsi="Arial" w:cs="Arial"/>
          <w:sz w:val="18"/>
          <w:szCs w:val="18"/>
        </w:rPr>
        <w:t>It is a schema definition error if a</w:t>
      </w:r>
      <w:r w:rsidRPr="004F2E68">
        <w:rPr>
          <w:rFonts w:ascii="Arial" w:hAnsi="Arial" w:cs="Arial"/>
          <w:sz w:val="18"/>
          <w:szCs w:val="18"/>
        </w:rPr>
        <w:t xml:space="preserve"> complex element </w:t>
      </w:r>
      <w:r>
        <w:rPr>
          <w:rFonts w:ascii="Arial" w:hAnsi="Arial" w:cs="Arial"/>
          <w:sz w:val="18"/>
          <w:szCs w:val="18"/>
        </w:rPr>
        <w:t xml:space="preserve">is </w:t>
      </w:r>
      <w:proofErr w:type="spellStart"/>
      <w:r w:rsidRPr="004F2E68">
        <w:rPr>
          <w:rFonts w:ascii="Arial" w:hAnsi="Arial" w:cs="Arial"/>
          <w:sz w:val="18"/>
          <w:szCs w:val="18"/>
        </w:rPr>
        <w:t>nillable</w:t>
      </w:r>
      <w:proofErr w:type="spellEnd"/>
      <w:r w:rsidRPr="004F2E68">
        <w:rPr>
          <w:rFonts w:ascii="Arial" w:hAnsi="Arial" w:cs="Arial"/>
          <w:sz w:val="18"/>
          <w:szCs w:val="18"/>
        </w:rPr>
        <w:t xml:space="preserve"> ‘true’ and lengthKind ‘implicit’. </w:t>
      </w:r>
    </w:p>
  </w:footnote>
  <w:footnote w:id="2">
    <w:p w:rsidR="005F766C" w:rsidRPr="00B72484" w:rsidRDefault="005F766C" w:rsidP="00C64AC9">
      <w:pPr>
        <w:pStyle w:val="FootnoteText"/>
        <w:rPr>
          <w:rFonts w:ascii="Arial" w:hAnsi="Arial" w:cs="Arial"/>
          <w:sz w:val="16"/>
          <w:szCs w:val="16"/>
        </w:rPr>
      </w:pPr>
      <w:r w:rsidRPr="00B72484">
        <w:rPr>
          <w:rStyle w:val="FootnoteReference"/>
          <w:rFonts w:ascii="Arial" w:hAnsi="Arial" w:cs="Arial"/>
          <w:sz w:val="16"/>
          <w:szCs w:val="16"/>
        </w:rPr>
        <w:footnoteRef/>
      </w:r>
      <w:r w:rsidRPr="00B72484">
        <w:rPr>
          <w:rFonts w:ascii="Arial" w:hAnsi="Arial" w:cs="Arial"/>
          <w:sz w:val="16"/>
          <w:szCs w:val="16"/>
        </w:rPr>
        <w:t xml:space="preserve"> If </w:t>
      </w:r>
      <w:r>
        <w:rPr>
          <w:rFonts w:ascii="Arial" w:hAnsi="Arial" w:cs="Arial"/>
          <w:sz w:val="16"/>
          <w:szCs w:val="16"/>
        </w:rPr>
        <w:t>other tha</w:t>
      </w:r>
      <w:r w:rsidRPr="00B72484">
        <w:rPr>
          <w:rFonts w:ascii="Arial" w:hAnsi="Arial" w:cs="Arial"/>
          <w:sz w:val="16"/>
          <w:szCs w:val="16"/>
        </w:rPr>
        <w:t>n ‘none’</w:t>
      </w:r>
      <w:r>
        <w:rPr>
          <w:rFonts w:ascii="Arial" w:hAnsi="Arial" w:cs="Arial"/>
          <w:sz w:val="16"/>
          <w:szCs w:val="16"/>
        </w:rPr>
        <w:t xml:space="preserve">, </w:t>
      </w:r>
      <w:proofErr w:type="gramStart"/>
      <w:r w:rsidRPr="00B72484">
        <w:rPr>
          <w:rFonts w:ascii="Arial" w:hAnsi="Arial" w:cs="Arial"/>
          <w:sz w:val="16"/>
          <w:szCs w:val="16"/>
        </w:rPr>
        <w:t>either an</w:t>
      </w:r>
      <w:proofErr w:type="gramEnd"/>
      <w:r w:rsidRPr="00B72484">
        <w:rPr>
          <w:rFonts w:ascii="Arial" w:hAnsi="Arial" w:cs="Arial"/>
          <w:sz w:val="16"/>
          <w:szCs w:val="16"/>
        </w:rPr>
        <w:t xml:space="preserve"> initiator, terminator or both must have been found in the data stream.</w:t>
      </w:r>
    </w:p>
  </w:footnote>
  <w:footnote w:id="3">
    <w:p w:rsidR="005F766C" w:rsidRDefault="005F766C" w:rsidP="007E7D49">
      <w:pPr>
        <w:pStyle w:val="FootnoteText"/>
        <w:rPr>
          <w:rFonts w:ascii="Arial" w:hAnsi="Arial" w:cs="Arial"/>
          <w:color w:val="000000"/>
          <w:sz w:val="16"/>
          <w:szCs w:val="16"/>
        </w:rPr>
      </w:pPr>
      <w:r>
        <w:rPr>
          <w:rStyle w:val="FootnoteCharacters"/>
          <w:rFonts w:ascii="Arial" w:hAnsi="Arial"/>
        </w:rPr>
        <w:footnoteRef/>
      </w:r>
      <w:r>
        <w:tab/>
      </w:r>
      <w:r>
        <w:rPr>
          <w:rFonts w:ascii="Arial" w:hAnsi="Arial" w:cs="Arial"/>
          <w:color w:val="000000"/>
          <w:sz w:val="16"/>
          <w:szCs w:val="16"/>
        </w:rPr>
        <w:t xml:space="preserve">With the exception of properties that are not permitted on arrays, such as </w:t>
      </w:r>
      <w:proofErr w:type="spellStart"/>
      <w:r>
        <w:rPr>
          <w:rFonts w:ascii="Arial" w:hAnsi="Arial" w:cs="Arial"/>
          <w:color w:val="000000"/>
          <w:sz w:val="16"/>
          <w:szCs w:val="16"/>
        </w:rPr>
        <w:t>inputValueCalc</w:t>
      </w:r>
      <w:proofErr w:type="spellEnd"/>
      <w:r>
        <w:rPr>
          <w:rFonts w:ascii="Arial" w:hAnsi="Arial" w:cs="Arial"/>
          <w:color w:val="000000"/>
          <w:sz w:val="16"/>
          <w:szCs w:val="16"/>
        </w:rPr>
        <w:t xml:space="preserve"> and </w:t>
      </w:r>
      <w:proofErr w:type="spellStart"/>
      <w:r>
        <w:rPr>
          <w:rFonts w:ascii="Arial" w:hAnsi="Arial" w:cs="Arial"/>
          <w:color w:val="000000"/>
          <w:sz w:val="16"/>
          <w:szCs w:val="16"/>
        </w:rPr>
        <w:t>outputValueCalc</w:t>
      </w:r>
      <w:proofErr w:type="spellEnd"/>
    </w:p>
  </w:footnote>
  <w:footnote w:id="4">
    <w:p w:rsidR="005F766C" w:rsidRPr="00C04A0B" w:rsidRDefault="005F766C">
      <w:pPr>
        <w:pStyle w:val="FootnoteText"/>
        <w:rPr>
          <w:rFonts w:ascii="Arial" w:hAnsi="Arial" w:cs="Arial"/>
          <w:sz w:val="18"/>
          <w:szCs w:val="18"/>
        </w:rPr>
      </w:pPr>
      <w:r w:rsidRPr="00C04A0B">
        <w:rPr>
          <w:rStyle w:val="FootnoteReference"/>
          <w:rFonts w:ascii="Arial" w:hAnsi="Arial" w:cs="Arial"/>
          <w:sz w:val="18"/>
          <w:szCs w:val="18"/>
        </w:rPr>
        <w:footnoteRef/>
      </w:r>
      <w:r w:rsidRPr="00C04A0B">
        <w:rPr>
          <w:rFonts w:ascii="Arial" w:hAnsi="Arial" w:cs="Arial"/>
          <w:sz w:val="18"/>
          <w:szCs w:val="18"/>
        </w:rPr>
        <w:t xml:space="preserve"> Absent representation implies processing error for ‘implicit’</w:t>
      </w:r>
      <w:r>
        <w:rPr>
          <w:rFonts w:ascii="Arial" w:hAnsi="Arial" w:cs="Arial"/>
          <w:sz w:val="18"/>
          <w:szCs w:val="18"/>
        </w:rPr>
        <w:t xml:space="preserve"> when less than or equal to </w:t>
      </w:r>
      <w:proofErr w:type="spellStart"/>
      <w:r>
        <w:rPr>
          <w:rFonts w:ascii="Arial" w:hAnsi="Arial" w:cs="Arial"/>
          <w:sz w:val="18"/>
          <w:szCs w:val="18"/>
        </w:rPr>
        <w:t>minOccurs</w:t>
      </w:r>
      <w:proofErr w:type="spellEnd"/>
      <w:r>
        <w:rPr>
          <w:rFonts w:ascii="Arial" w:hAnsi="Arial" w:cs="Arial"/>
          <w:sz w:val="18"/>
          <w:szCs w:val="18"/>
        </w:rPr>
        <w:t>.</w:t>
      </w:r>
    </w:p>
  </w:footnote>
  <w:footnote w:id="5">
    <w:p w:rsidR="005F766C" w:rsidRPr="00C04A0B" w:rsidRDefault="005F766C">
      <w:pPr>
        <w:pStyle w:val="FootnoteText"/>
        <w:rPr>
          <w:rFonts w:ascii="Arial" w:hAnsi="Arial" w:cs="Arial"/>
          <w:sz w:val="18"/>
          <w:szCs w:val="18"/>
        </w:rPr>
      </w:pPr>
      <w:r w:rsidRPr="00C04A0B">
        <w:rPr>
          <w:rStyle w:val="FootnoteReference"/>
          <w:rFonts w:ascii="Arial" w:hAnsi="Arial" w:cs="Arial"/>
          <w:sz w:val="18"/>
          <w:szCs w:val="18"/>
        </w:rPr>
        <w:footnoteRef/>
      </w:r>
      <w:r w:rsidRPr="00C04A0B">
        <w:rPr>
          <w:rFonts w:ascii="Arial" w:hAnsi="Arial" w:cs="Arial"/>
          <w:sz w:val="18"/>
          <w:szCs w:val="18"/>
        </w:rPr>
        <w:t xml:space="preserve"> Absent representation always implies zero-length.</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766C" w:rsidRDefault="005F766C">
    <w:pPr>
      <w:pStyle w:val="Header"/>
      <w:rPr>
        <w:rFonts w:ascii="Arial" w:hAnsi="Arial" w:cs="Arial"/>
        <w:sz w:val="20"/>
        <w:szCs w:val="20"/>
        <w:lang w:val="nb-NO"/>
      </w:rPr>
    </w:pPr>
    <w:r>
      <w:rPr>
        <w:rFonts w:ascii="Arial" w:hAnsi="Arial" w:cs="Arial"/>
        <w:sz w:val="20"/>
        <w:szCs w:val="20"/>
        <w:lang w:val="nb-NO"/>
      </w:rPr>
      <w:t>GWD-E</w:t>
    </w:r>
    <w:r>
      <w:rPr>
        <w:rFonts w:ascii="Arial" w:hAnsi="Arial" w:cs="Arial"/>
        <w:sz w:val="20"/>
        <w:szCs w:val="20"/>
        <w:lang w:val="nb-NO"/>
      </w:rPr>
      <w:tab/>
    </w:r>
    <w:r>
      <w:rPr>
        <w:rFonts w:ascii="Arial" w:hAnsi="Arial" w:cs="Arial"/>
        <w:sz w:val="20"/>
        <w:szCs w:val="20"/>
        <w:lang w:val="nb-NO"/>
      </w:rPr>
      <w:tab/>
      <w:t>Stephen M Hanson (IBM)</w:t>
    </w:r>
  </w:p>
  <w:p w:rsidR="005F766C" w:rsidRDefault="005F766C">
    <w:pPr>
      <w:pStyle w:val="Header"/>
      <w:rPr>
        <w:rFonts w:ascii="Arial" w:hAnsi="Arial" w:cs="Arial"/>
        <w:sz w:val="20"/>
        <w:szCs w:val="20"/>
      </w:rPr>
    </w:pPr>
    <w:r>
      <w:rPr>
        <w:rFonts w:ascii="Arial" w:hAnsi="Arial" w:cs="Arial"/>
        <w:sz w:val="20"/>
        <w:szCs w:val="20"/>
        <w:lang w:val="nb-NO"/>
      </w:rPr>
      <w:t>OGF DFDL WG</w:t>
    </w:r>
    <w:r>
      <w:rPr>
        <w:rFonts w:ascii="Arial" w:hAnsi="Arial" w:cs="Arial"/>
        <w:sz w:val="20"/>
        <w:szCs w:val="20"/>
        <w:lang w:val="nb-NO"/>
      </w:rPr>
      <w:tab/>
    </w:r>
    <w:r>
      <w:rPr>
        <w:rFonts w:ascii="Arial" w:hAnsi="Arial" w:cs="Arial"/>
        <w:sz w:val="20"/>
        <w:szCs w:val="20"/>
        <w:lang w:val="nb-NO"/>
      </w:rPr>
      <w:tab/>
    </w:r>
    <w:ins w:id="135" w:author="Steve Hanson" w:date="2014-09-03T11:42:00Z">
      <w:r w:rsidR="00B81B40">
        <w:rPr>
          <w:rFonts w:ascii="Arial" w:hAnsi="Arial" w:cs="Arial"/>
          <w:sz w:val="20"/>
          <w:szCs w:val="20"/>
          <w:lang w:val="nb-NO"/>
        </w:rPr>
        <w:t>2</w:t>
      </w:r>
    </w:ins>
    <w:ins w:id="136" w:author="Steve Hanson" w:date="2014-03-07T14:20:00Z">
      <w:r w:rsidR="008C5BF6">
        <w:rPr>
          <w:rFonts w:ascii="Arial" w:hAnsi="Arial" w:cs="Arial"/>
          <w:sz w:val="20"/>
          <w:szCs w:val="20"/>
          <w:lang w:val="nb-NO"/>
        </w:rPr>
        <w:t xml:space="preserve"> </w:t>
      </w:r>
    </w:ins>
    <w:ins w:id="137" w:author="Steve Hanson" w:date="2014-09-03T11:42:00Z">
      <w:r w:rsidR="00B81B40">
        <w:rPr>
          <w:rFonts w:ascii="Arial" w:hAnsi="Arial" w:cs="Arial"/>
          <w:sz w:val="20"/>
          <w:szCs w:val="20"/>
          <w:lang w:val="nb-NO"/>
        </w:rPr>
        <w:t>September</w:t>
      </w:r>
    </w:ins>
    <w:ins w:id="138" w:author="Steve Hanson" w:date="2014-03-07T14:20:00Z">
      <w:r w:rsidR="008C5BF6">
        <w:rPr>
          <w:rFonts w:ascii="Arial" w:hAnsi="Arial" w:cs="Arial"/>
          <w:sz w:val="20"/>
          <w:szCs w:val="20"/>
          <w:lang w:val="nb-NO"/>
        </w:rPr>
        <w:t xml:space="preserve"> 2014</w:t>
      </w:r>
    </w:ins>
    <w:del w:id="139" w:author="Steve Hanson" w:date="2014-03-07T14:20:00Z">
      <w:r w:rsidDel="008C5BF6">
        <w:rPr>
          <w:rFonts w:ascii="Arial" w:hAnsi="Arial" w:cs="Arial"/>
          <w:sz w:val="20"/>
          <w:szCs w:val="20"/>
          <w:lang w:val="nb-NO"/>
        </w:rPr>
        <w:delText xml:space="preserve">13 September </w:delText>
      </w:r>
      <w:r w:rsidDel="008C5BF6">
        <w:rPr>
          <w:rFonts w:ascii="Arial" w:hAnsi="Arial" w:cs="Arial"/>
          <w:sz w:val="20"/>
          <w:szCs w:val="20"/>
        </w:rPr>
        <w:delText>2013</w:delText>
      </w:r>
    </w:del>
  </w:p>
  <w:p w:rsidR="005F766C" w:rsidRDefault="005F766C">
    <w:pPr>
      <w:pStyle w:val="Header"/>
      <w:rPr>
        <w:rFonts w:ascii="Arial" w:hAnsi="Arial" w:cs="Arial"/>
        <w:sz w:val="20"/>
        <w:szCs w:val="20"/>
      </w:rPr>
    </w:pPr>
    <w:r>
      <w:rPr>
        <w:rFonts w:ascii="Arial" w:hAnsi="Arial" w:cs="Arial"/>
        <w:sz w:val="20"/>
        <w:szCs w:val="20"/>
      </w:rPr>
      <w:t>dfdl-wg@ogf.org</w:t>
    </w:r>
  </w:p>
  <w:p w:rsidR="005F766C" w:rsidRDefault="005F76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1">
    <w:nsid w:val="00000003"/>
    <w:multiLevelType w:val="singleLevel"/>
    <w:tmpl w:val="00000003"/>
    <w:name w:val="WW8Num3"/>
    <w:lvl w:ilvl="0">
      <w:start w:val="1"/>
      <w:numFmt w:val="bullet"/>
      <w:lvlText w:val=""/>
      <w:lvlJc w:val="left"/>
      <w:pPr>
        <w:tabs>
          <w:tab w:val="num" w:pos="360"/>
        </w:tabs>
        <w:ind w:left="360" w:hanging="360"/>
      </w:pPr>
      <w:rPr>
        <w:rFonts w:ascii="Symbol" w:hAnsi="Symbol" w:cs="Symbol"/>
      </w:rPr>
    </w:lvl>
  </w:abstractNum>
  <w:abstractNum w:abstractNumId="2">
    <w:nsid w:val="00000004"/>
    <w:multiLevelType w:val="singleLevel"/>
    <w:tmpl w:val="00000004"/>
    <w:name w:val="WW8Num4"/>
    <w:lvl w:ilvl="0">
      <w:start w:val="1"/>
      <w:numFmt w:val="bullet"/>
      <w:lvlText w:val="o"/>
      <w:lvlJc w:val="left"/>
      <w:pPr>
        <w:tabs>
          <w:tab w:val="num" w:pos="360"/>
        </w:tabs>
        <w:ind w:left="360" w:hanging="360"/>
      </w:pPr>
      <w:rPr>
        <w:rFonts w:ascii="Courier New" w:hAnsi="Courier New" w:cs="Courier New"/>
      </w:rPr>
    </w:lvl>
  </w:abstractNum>
  <w:abstractNum w:abstractNumId="3">
    <w:nsid w:val="00000005"/>
    <w:multiLevelType w:val="singleLevel"/>
    <w:tmpl w:val="00000005"/>
    <w:name w:val="WW8Num5"/>
    <w:lvl w:ilvl="0">
      <w:start w:val="1"/>
      <w:numFmt w:val="bullet"/>
      <w:lvlText w:val="o"/>
      <w:lvlJc w:val="left"/>
      <w:pPr>
        <w:tabs>
          <w:tab w:val="num" w:pos="360"/>
        </w:tabs>
        <w:ind w:left="360" w:hanging="360"/>
      </w:pPr>
      <w:rPr>
        <w:rFonts w:ascii="Courier New" w:hAnsi="Courier New" w:cs="Courier New"/>
      </w:rPr>
    </w:lvl>
  </w:abstractNum>
  <w:abstractNum w:abstractNumId="4">
    <w:nsid w:val="00000006"/>
    <w:multiLevelType w:val="singleLevel"/>
    <w:tmpl w:val="00000006"/>
    <w:name w:val="WW8Num6"/>
    <w:lvl w:ilvl="0">
      <w:start w:val="1"/>
      <w:numFmt w:val="bullet"/>
      <w:lvlText w:val="o"/>
      <w:lvlJc w:val="left"/>
      <w:pPr>
        <w:tabs>
          <w:tab w:val="num" w:pos="360"/>
        </w:tabs>
        <w:ind w:left="360" w:hanging="360"/>
      </w:pPr>
      <w:rPr>
        <w:rFonts w:ascii="Courier New" w:hAnsi="Courier New" w:cs="Courier New"/>
      </w:rPr>
    </w:lvl>
  </w:abstractNum>
  <w:abstractNum w:abstractNumId="5">
    <w:nsid w:val="00000007"/>
    <w:multiLevelType w:val="multilevel"/>
    <w:tmpl w:val="00000007"/>
    <w:name w:val="WW8Num7"/>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lef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lef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left"/>
      <w:pPr>
        <w:tabs>
          <w:tab w:val="num" w:pos="0"/>
        </w:tabs>
        <w:ind w:left="6840" w:hanging="180"/>
      </w:pPr>
    </w:lvl>
  </w:abstractNum>
  <w:abstractNum w:abstractNumId="6">
    <w:nsid w:val="00000008"/>
    <w:multiLevelType w:val="singleLevel"/>
    <w:tmpl w:val="00000008"/>
    <w:name w:val="WW8Num8"/>
    <w:lvl w:ilvl="0">
      <w:start w:val="1"/>
      <w:numFmt w:val="decimal"/>
      <w:lvlText w:val="%1."/>
      <w:lvlJc w:val="left"/>
      <w:pPr>
        <w:tabs>
          <w:tab w:val="num" w:pos="0"/>
        </w:tabs>
        <w:ind w:left="720" w:hanging="360"/>
      </w:pPr>
    </w:lvl>
  </w:abstractNum>
  <w:abstractNum w:abstractNumId="7">
    <w:nsid w:val="00000009"/>
    <w:multiLevelType w:val="multilevel"/>
    <w:tmpl w:val="00000009"/>
    <w:name w:val="WW8Num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8">
    <w:nsid w:val="0000000A"/>
    <w:multiLevelType w:val="multilevel"/>
    <w:tmpl w:val="0000000A"/>
    <w:name w:val="WW8Num1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nsid w:val="0000000B"/>
    <w:multiLevelType w:val="multilevel"/>
    <w:tmpl w:val="0000000B"/>
    <w:name w:val="WW8Num11"/>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0">
    <w:nsid w:val="0000000C"/>
    <w:multiLevelType w:val="singleLevel"/>
    <w:tmpl w:val="0000000C"/>
    <w:name w:val="WW8Num12"/>
    <w:lvl w:ilvl="0">
      <w:start w:val="1"/>
      <w:numFmt w:val="decimal"/>
      <w:lvlText w:val="%1."/>
      <w:lvlJc w:val="left"/>
      <w:pPr>
        <w:tabs>
          <w:tab w:val="num" w:pos="0"/>
        </w:tabs>
        <w:ind w:left="720" w:hanging="360"/>
      </w:pPr>
    </w:lvl>
  </w:abstractNum>
  <w:abstractNum w:abstractNumId="11">
    <w:nsid w:val="0000000D"/>
    <w:multiLevelType w:val="singleLevel"/>
    <w:tmpl w:val="0000000D"/>
    <w:name w:val="WW8Num13"/>
    <w:lvl w:ilvl="0">
      <w:start w:val="1"/>
      <w:numFmt w:val="bullet"/>
      <w:lvlText w:val="o"/>
      <w:lvlJc w:val="left"/>
      <w:pPr>
        <w:tabs>
          <w:tab w:val="num" w:pos="360"/>
        </w:tabs>
        <w:ind w:left="360" w:hanging="360"/>
      </w:pPr>
      <w:rPr>
        <w:rFonts w:ascii="Courier New" w:hAnsi="Courier New" w:cs="Courier New"/>
      </w:rPr>
    </w:lvl>
  </w:abstractNum>
  <w:abstractNum w:abstractNumId="12">
    <w:nsid w:val="0000000E"/>
    <w:multiLevelType w:val="multilevel"/>
    <w:tmpl w:val="0000000E"/>
    <w:name w:val="WW8Num14"/>
    <w:lvl w:ilvl="0">
      <w:start w:val="1"/>
      <w:numFmt w:val="decimal"/>
      <w:lvlText w:val="%1"/>
      <w:lvlJc w:val="left"/>
      <w:pPr>
        <w:tabs>
          <w:tab w:val="num" w:pos="432"/>
        </w:tabs>
        <w:ind w:left="432" w:hanging="432"/>
      </w:pPr>
    </w:lvl>
    <w:lvl w:ilvl="1">
      <w:start w:val="2"/>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0000000F"/>
    <w:multiLevelType w:val="multilevel"/>
    <w:tmpl w:val="0000000F"/>
    <w:name w:val="WW8Num15"/>
    <w:lvl w:ilvl="0">
      <w:start w:val="1"/>
      <w:numFmt w:val="decimal"/>
      <w:lvlText w:val="%1."/>
      <w:lvlJc w:val="left"/>
      <w:pPr>
        <w:tabs>
          <w:tab w:val="num" w:pos="-360"/>
        </w:tabs>
        <w:ind w:left="360" w:hanging="360"/>
      </w:pPr>
    </w:lvl>
    <w:lvl w:ilvl="1">
      <w:start w:val="1"/>
      <w:numFmt w:val="lowerLetter"/>
      <w:lvlText w:val="%2."/>
      <w:lvlJc w:val="left"/>
      <w:pPr>
        <w:tabs>
          <w:tab w:val="num" w:pos="-360"/>
        </w:tabs>
        <w:ind w:left="1080" w:hanging="360"/>
      </w:pPr>
    </w:lvl>
    <w:lvl w:ilvl="2">
      <w:start w:val="1"/>
      <w:numFmt w:val="lowerRoman"/>
      <w:lvlText w:val="%3."/>
      <w:lvlJc w:val="left"/>
      <w:pPr>
        <w:tabs>
          <w:tab w:val="num" w:pos="-360"/>
        </w:tabs>
        <w:ind w:left="1800" w:hanging="180"/>
      </w:pPr>
    </w:lvl>
    <w:lvl w:ilvl="3">
      <w:start w:val="1"/>
      <w:numFmt w:val="decimal"/>
      <w:lvlText w:val="%4."/>
      <w:lvlJc w:val="left"/>
      <w:pPr>
        <w:tabs>
          <w:tab w:val="num" w:pos="-360"/>
        </w:tabs>
        <w:ind w:left="2520" w:hanging="360"/>
      </w:pPr>
    </w:lvl>
    <w:lvl w:ilvl="4">
      <w:start w:val="1"/>
      <w:numFmt w:val="lowerLetter"/>
      <w:lvlText w:val="%5."/>
      <w:lvlJc w:val="left"/>
      <w:pPr>
        <w:tabs>
          <w:tab w:val="num" w:pos="-360"/>
        </w:tabs>
        <w:ind w:left="3240" w:hanging="360"/>
      </w:pPr>
    </w:lvl>
    <w:lvl w:ilvl="5">
      <w:start w:val="1"/>
      <w:numFmt w:val="lowerRoman"/>
      <w:lvlText w:val="%6."/>
      <w:lvlJc w:val="left"/>
      <w:pPr>
        <w:tabs>
          <w:tab w:val="num" w:pos="-360"/>
        </w:tabs>
        <w:ind w:left="3960" w:hanging="180"/>
      </w:pPr>
    </w:lvl>
    <w:lvl w:ilvl="6">
      <w:start w:val="1"/>
      <w:numFmt w:val="decimal"/>
      <w:lvlText w:val="%7."/>
      <w:lvlJc w:val="left"/>
      <w:pPr>
        <w:tabs>
          <w:tab w:val="num" w:pos="-360"/>
        </w:tabs>
        <w:ind w:left="4680" w:hanging="360"/>
      </w:pPr>
    </w:lvl>
    <w:lvl w:ilvl="7">
      <w:start w:val="1"/>
      <w:numFmt w:val="lowerLetter"/>
      <w:lvlText w:val="%8."/>
      <w:lvlJc w:val="left"/>
      <w:pPr>
        <w:tabs>
          <w:tab w:val="num" w:pos="-360"/>
        </w:tabs>
        <w:ind w:left="5400" w:hanging="360"/>
      </w:pPr>
    </w:lvl>
    <w:lvl w:ilvl="8">
      <w:start w:val="1"/>
      <w:numFmt w:val="lowerRoman"/>
      <w:lvlText w:val="%9."/>
      <w:lvlJc w:val="left"/>
      <w:pPr>
        <w:tabs>
          <w:tab w:val="num" w:pos="-360"/>
        </w:tabs>
        <w:ind w:left="6120" w:hanging="180"/>
      </w:pPr>
    </w:lvl>
  </w:abstractNum>
  <w:abstractNum w:abstractNumId="14">
    <w:nsid w:val="00000010"/>
    <w:multiLevelType w:val="singleLevel"/>
    <w:tmpl w:val="00000010"/>
    <w:name w:val="WW8Num16"/>
    <w:lvl w:ilvl="0">
      <w:start w:val="1"/>
      <w:numFmt w:val="bullet"/>
      <w:lvlText w:val="o"/>
      <w:lvlJc w:val="left"/>
      <w:pPr>
        <w:tabs>
          <w:tab w:val="num" w:pos="360"/>
        </w:tabs>
        <w:ind w:left="360" w:hanging="360"/>
      </w:pPr>
      <w:rPr>
        <w:rFonts w:ascii="Courier New" w:hAnsi="Courier New" w:cs="Courier New"/>
      </w:rPr>
    </w:lvl>
  </w:abstractNum>
  <w:abstractNum w:abstractNumId="15">
    <w:nsid w:val="00000011"/>
    <w:multiLevelType w:val="multilevel"/>
    <w:tmpl w:val="32A8CD38"/>
    <w:name w:val="WW8Num17"/>
    <w:lvl w:ilvl="0">
      <w:start w:val="1"/>
      <w:numFmt w:val="decimal"/>
      <w:lvlText w:val="%1."/>
      <w:lvlJc w:val="left"/>
      <w:pPr>
        <w:tabs>
          <w:tab w:val="num" w:pos="360"/>
        </w:tabs>
        <w:ind w:left="360" w:hanging="360"/>
      </w:pPr>
      <w:rPr>
        <w:b/>
        <w:bCs/>
        <w:kern w:val="1"/>
        <w:sz w:val="28"/>
        <w:szCs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nsid w:val="00000013"/>
    <w:multiLevelType w:val="multilevel"/>
    <w:tmpl w:val="00000013"/>
    <w:name w:val="WW8Num26"/>
    <w:lvl w:ilvl="0">
      <w:start w:val="1"/>
      <w:numFmt w:val="decimal"/>
      <w:lvlText w:val="%1."/>
      <w:lvlJc w:val="left"/>
      <w:pPr>
        <w:tabs>
          <w:tab w:val="num" w:pos="360"/>
        </w:tabs>
        <w:ind w:left="360" w:hanging="360"/>
      </w:pPr>
      <w:rPr>
        <w:b/>
        <w:bCs/>
        <w:kern w:val="1"/>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nsid w:val="01943BBF"/>
    <w:multiLevelType w:val="hybridMultilevel"/>
    <w:tmpl w:val="5968707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163F1943"/>
    <w:multiLevelType w:val="hybridMultilevel"/>
    <w:tmpl w:val="4188776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1C5C3961"/>
    <w:multiLevelType w:val="hybridMultilevel"/>
    <w:tmpl w:val="E3A254B8"/>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0">
    <w:nsid w:val="31E55280"/>
    <w:multiLevelType w:val="hybridMultilevel"/>
    <w:tmpl w:val="74740F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nsid w:val="340F6B19"/>
    <w:multiLevelType w:val="hybridMultilevel"/>
    <w:tmpl w:val="F1D2B2AC"/>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nsid w:val="3D145FD5"/>
    <w:multiLevelType w:val="hybridMultilevel"/>
    <w:tmpl w:val="5FE2D9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3F821A14"/>
    <w:multiLevelType w:val="hybridMultilevel"/>
    <w:tmpl w:val="324E6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7622CEC"/>
    <w:multiLevelType w:val="hybridMultilevel"/>
    <w:tmpl w:val="1638C6CE"/>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nsid w:val="482578EB"/>
    <w:multiLevelType w:val="hybridMultilevel"/>
    <w:tmpl w:val="1B8AEFE8"/>
    <w:lvl w:ilvl="0" w:tplc="A25ACEEE">
      <w:numFmt w:val="bullet"/>
      <w:lvlText w:val="-"/>
      <w:lvlJc w:val="left"/>
      <w:pPr>
        <w:ind w:left="720" w:hanging="360"/>
      </w:pPr>
      <w:rPr>
        <w:rFonts w:ascii="Arial" w:eastAsia="MS Mincho"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6">
    <w:nsid w:val="518B7775"/>
    <w:multiLevelType w:val="hybridMultilevel"/>
    <w:tmpl w:val="6C5685C2"/>
    <w:lvl w:ilvl="0" w:tplc="C6EE2C0E">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7B452EE"/>
    <w:multiLevelType w:val="hybridMultilevel"/>
    <w:tmpl w:val="7B0E54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A0B2173"/>
    <w:multiLevelType w:val="hybridMultilevel"/>
    <w:tmpl w:val="DCE4D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C87444A"/>
    <w:multiLevelType w:val="hybridMultilevel"/>
    <w:tmpl w:val="C6E26C0A"/>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nsid w:val="7227184B"/>
    <w:multiLevelType w:val="hybridMultilevel"/>
    <w:tmpl w:val="79EA6C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1"/>
  </w:num>
  <w:num w:numId="2">
    <w:abstractNumId w:val="14"/>
  </w:num>
  <w:num w:numId="3">
    <w:abstractNumId w:val="15"/>
  </w:num>
  <w:num w:numId="4">
    <w:abstractNumId w:val="17"/>
  </w:num>
  <w:num w:numId="5">
    <w:abstractNumId w:val="29"/>
  </w:num>
  <w:num w:numId="6">
    <w:abstractNumId w:val="18"/>
  </w:num>
  <w:num w:numId="7">
    <w:abstractNumId w:val="20"/>
  </w:num>
  <w:num w:numId="8">
    <w:abstractNumId w:val="24"/>
  </w:num>
  <w:num w:numId="9">
    <w:abstractNumId w:val="25"/>
  </w:num>
  <w:num w:numId="10">
    <w:abstractNumId w:val="26"/>
  </w:num>
  <w:num w:numId="11">
    <w:abstractNumId w:val="21"/>
  </w:num>
  <w:num w:numId="12">
    <w:abstractNumId w:val="27"/>
  </w:num>
  <w:num w:numId="13">
    <w:abstractNumId w:val="30"/>
  </w:num>
  <w:num w:numId="14">
    <w:abstractNumId w:val="19"/>
  </w:num>
  <w:num w:numId="15">
    <w:abstractNumId w:val="23"/>
  </w:num>
  <w:num w:numId="16">
    <w:abstractNumId w:val="22"/>
  </w:num>
  <w:num w:numId="17">
    <w:abstractNumId w:val="2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F7E"/>
    <w:rsid w:val="000130FD"/>
    <w:rsid w:val="000152D7"/>
    <w:rsid w:val="00016DD0"/>
    <w:rsid w:val="000172E6"/>
    <w:rsid w:val="0003229D"/>
    <w:rsid w:val="0004033C"/>
    <w:rsid w:val="00041ADC"/>
    <w:rsid w:val="0004294B"/>
    <w:rsid w:val="00053C54"/>
    <w:rsid w:val="0005539C"/>
    <w:rsid w:val="00061607"/>
    <w:rsid w:val="00062FA1"/>
    <w:rsid w:val="00065E22"/>
    <w:rsid w:val="00093420"/>
    <w:rsid w:val="00093EDF"/>
    <w:rsid w:val="000950A0"/>
    <w:rsid w:val="00095FEE"/>
    <w:rsid w:val="00096A02"/>
    <w:rsid w:val="000976D4"/>
    <w:rsid w:val="000B17B9"/>
    <w:rsid w:val="000C2F5E"/>
    <w:rsid w:val="000C4677"/>
    <w:rsid w:val="000C7A49"/>
    <w:rsid w:val="000D0854"/>
    <w:rsid w:val="000D3180"/>
    <w:rsid w:val="000E29BA"/>
    <w:rsid w:val="000E616D"/>
    <w:rsid w:val="000E6456"/>
    <w:rsid w:val="0010115B"/>
    <w:rsid w:val="00102A6C"/>
    <w:rsid w:val="00116CA2"/>
    <w:rsid w:val="00131373"/>
    <w:rsid w:val="001314DD"/>
    <w:rsid w:val="001375B4"/>
    <w:rsid w:val="00151603"/>
    <w:rsid w:val="001558A6"/>
    <w:rsid w:val="00157CDA"/>
    <w:rsid w:val="0016042B"/>
    <w:rsid w:val="0018484D"/>
    <w:rsid w:val="0018588B"/>
    <w:rsid w:val="00197838"/>
    <w:rsid w:val="001A16C4"/>
    <w:rsid w:val="001A69B7"/>
    <w:rsid w:val="001C6DED"/>
    <w:rsid w:val="001D03C5"/>
    <w:rsid w:val="001D5100"/>
    <w:rsid w:val="001E1C45"/>
    <w:rsid w:val="001E3756"/>
    <w:rsid w:val="001E4AFE"/>
    <w:rsid w:val="00212D70"/>
    <w:rsid w:val="002205CD"/>
    <w:rsid w:val="002225BF"/>
    <w:rsid w:val="00226EB8"/>
    <w:rsid w:val="0024325A"/>
    <w:rsid w:val="00247FAA"/>
    <w:rsid w:val="00251983"/>
    <w:rsid w:val="00262E63"/>
    <w:rsid w:val="00266246"/>
    <w:rsid w:val="00270AF9"/>
    <w:rsid w:val="00283663"/>
    <w:rsid w:val="00283DE9"/>
    <w:rsid w:val="002854BE"/>
    <w:rsid w:val="00285B3A"/>
    <w:rsid w:val="00291C5F"/>
    <w:rsid w:val="002A34A9"/>
    <w:rsid w:val="002A4AA2"/>
    <w:rsid w:val="002A4B53"/>
    <w:rsid w:val="002B23BB"/>
    <w:rsid w:val="002B3FF4"/>
    <w:rsid w:val="002B4ADD"/>
    <w:rsid w:val="002C1A2E"/>
    <w:rsid w:val="002C6055"/>
    <w:rsid w:val="002D60C8"/>
    <w:rsid w:val="002E618E"/>
    <w:rsid w:val="002E79A2"/>
    <w:rsid w:val="002F1238"/>
    <w:rsid w:val="002F3ED4"/>
    <w:rsid w:val="003233E1"/>
    <w:rsid w:val="00331B3C"/>
    <w:rsid w:val="00332CEE"/>
    <w:rsid w:val="00351A71"/>
    <w:rsid w:val="00356A43"/>
    <w:rsid w:val="00370D9B"/>
    <w:rsid w:val="00376017"/>
    <w:rsid w:val="003A0F2E"/>
    <w:rsid w:val="003C0596"/>
    <w:rsid w:val="003C0752"/>
    <w:rsid w:val="003C0EAE"/>
    <w:rsid w:val="003C4075"/>
    <w:rsid w:val="003C5157"/>
    <w:rsid w:val="003C7921"/>
    <w:rsid w:val="003D0B2A"/>
    <w:rsid w:val="003D115C"/>
    <w:rsid w:val="003D2C0B"/>
    <w:rsid w:val="003E5754"/>
    <w:rsid w:val="003F7172"/>
    <w:rsid w:val="003F7742"/>
    <w:rsid w:val="00400AB6"/>
    <w:rsid w:val="00404968"/>
    <w:rsid w:val="00407347"/>
    <w:rsid w:val="004105FB"/>
    <w:rsid w:val="00412C4D"/>
    <w:rsid w:val="00421380"/>
    <w:rsid w:val="004243F6"/>
    <w:rsid w:val="00435450"/>
    <w:rsid w:val="004507FD"/>
    <w:rsid w:val="004519F5"/>
    <w:rsid w:val="004531C1"/>
    <w:rsid w:val="00462FCA"/>
    <w:rsid w:val="004679B9"/>
    <w:rsid w:val="00473FC9"/>
    <w:rsid w:val="00474713"/>
    <w:rsid w:val="00475987"/>
    <w:rsid w:val="00475F0A"/>
    <w:rsid w:val="004878D5"/>
    <w:rsid w:val="00497D0D"/>
    <w:rsid w:val="004A0418"/>
    <w:rsid w:val="004B0B07"/>
    <w:rsid w:val="004C609C"/>
    <w:rsid w:val="004D6404"/>
    <w:rsid w:val="004E37FC"/>
    <w:rsid w:val="004F2E68"/>
    <w:rsid w:val="0050778F"/>
    <w:rsid w:val="00514C1A"/>
    <w:rsid w:val="0051726B"/>
    <w:rsid w:val="005312F1"/>
    <w:rsid w:val="005478F3"/>
    <w:rsid w:val="005575B6"/>
    <w:rsid w:val="0055786B"/>
    <w:rsid w:val="00562249"/>
    <w:rsid w:val="00562735"/>
    <w:rsid w:val="00564FC6"/>
    <w:rsid w:val="00580C59"/>
    <w:rsid w:val="00580CB0"/>
    <w:rsid w:val="005966E9"/>
    <w:rsid w:val="005A498E"/>
    <w:rsid w:val="005B025A"/>
    <w:rsid w:val="005B1BC5"/>
    <w:rsid w:val="005D228A"/>
    <w:rsid w:val="005E7386"/>
    <w:rsid w:val="005F766C"/>
    <w:rsid w:val="006007A7"/>
    <w:rsid w:val="00611D8A"/>
    <w:rsid w:val="0063649E"/>
    <w:rsid w:val="006417D7"/>
    <w:rsid w:val="0065796E"/>
    <w:rsid w:val="00665A05"/>
    <w:rsid w:val="00670434"/>
    <w:rsid w:val="0067341E"/>
    <w:rsid w:val="006A1E58"/>
    <w:rsid w:val="006B084D"/>
    <w:rsid w:val="006C08E8"/>
    <w:rsid w:val="006C2242"/>
    <w:rsid w:val="006D3E29"/>
    <w:rsid w:val="006E2D1A"/>
    <w:rsid w:val="006E5184"/>
    <w:rsid w:val="006F26FE"/>
    <w:rsid w:val="0070093F"/>
    <w:rsid w:val="007020A5"/>
    <w:rsid w:val="00711B3F"/>
    <w:rsid w:val="00727008"/>
    <w:rsid w:val="00741B9A"/>
    <w:rsid w:val="007511CD"/>
    <w:rsid w:val="00760C8D"/>
    <w:rsid w:val="00765CE7"/>
    <w:rsid w:val="00777512"/>
    <w:rsid w:val="00795491"/>
    <w:rsid w:val="007B26DA"/>
    <w:rsid w:val="007E278D"/>
    <w:rsid w:val="007E7D49"/>
    <w:rsid w:val="00821F28"/>
    <w:rsid w:val="008268EA"/>
    <w:rsid w:val="00834287"/>
    <w:rsid w:val="00836E06"/>
    <w:rsid w:val="008371CB"/>
    <w:rsid w:val="008436A2"/>
    <w:rsid w:val="00847E90"/>
    <w:rsid w:val="00864552"/>
    <w:rsid w:val="00865197"/>
    <w:rsid w:val="00872F30"/>
    <w:rsid w:val="008765ED"/>
    <w:rsid w:val="00877079"/>
    <w:rsid w:val="00880DBE"/>
    <w:rsid w:val="00895AAD"/>
    <w:rsid w:val="008972DC"/>
    <w:rsid w:val="008A542F"/>
    <w:rsid w:val="008B3F48"/>
    <w:rsid w:val="008C3824"/>
    <w:rsid w:val="008C420C"/>
    <w:rsid w:val="008C5BF6"/>
    <w:rsid w:val="008D2EE6"/>
    <w:rsid w:val="008F09E6"/>
    <w:rsid w:val="00907307"/>
    <w:rsid w:val="0090747B"/>
    <w:rsid w:val="00923953"/>
    <w:rsid w:val="009256A4"/>
    <w:rsid w:val="00932363"/>
    <w:rsid w:val="00950FFD"/>
    <w:rsid w:val="00952949"/>
    <w:rsid w:val="009569E8"/>
    <w:rsid w:val="0096114D"/>
    <w:rsid w:val="00966B17"/>
    <w:rsid w:val="009713FB"/>
    <w:rsid w:val="00974219"/>
    <w:rsid w:val="00985A56"/>
    <w:rsid w:val="009B0740"/>
    <w:rsid w:val="009B169D"/>
    <w:rsid w:val="009B3326"/>
    <w:rsid w:val="009B38EF"/>
    <w:rsid w:val="009B450D"/>
    <w:rsid w:val="009C2B9A"/>
    <w:rsid w:val="009E1E4D"/>
    <w:rsid w:val="009E6093"/>
    <w:rsid w:val="009F60B8"/>
    <w:rsid w:val="00A052A7"/>
    <w:rsid w:val="00A072BE"/>
    <w:rsid w:val="00A17F3D"/>
    <w:rsid w:val="00A23D76"/>
    <w:rsid w:val="00A31CA7"/>
    <w:rsid w:val="00A343D1"/>
    <w:rsid w:val="00A4313D"/>
    <w:rsid w:val="00A4612B"/>
    <w:rsid w:val="00A54195"/>
    <w:rsid w:val="00A546A7"/>
    <w:rsid w:val="00A56CDB"/>
    <w:rsid w:val="00A83E8C"/>
    <w:rsid w:val="00A85477"/>
    <w:rsid w:val="00A94B27"/>
    <w:rsid w:val="00A960DC"/>
    <w:rsid w:val="00AA281B"/>
    <w:rsid w:val="00AB2ED2"/>
    <w:rsid w:val="00AC04EA"/>
    <w:rsid w:val="00AC7A45"/>
    <w:rsid w:val="00AD0286"/>
    <w:rsid w:val="00AD5924"/>
    <w:rsid w:val="00AE0AA3"/>
    <w:rsid w:val="00AE500F"/>
    <w:rsid w:val="00AE6DF3"/>
    <w:rsid w:val="00AF5C2A"/>
    <w:rsid w:val="00B068E1"/>
    <w:rsid w:val="00B17903"/>
    <w:rsid w:val="00B201BA"/>
    <w:rsid w:val="00B23D46"/>
    <w:rsid w:val="00B25262"/>
    <w:rsid w:val="00B2651C"/>
    <w:rsid w:val="00B46C58"/>
    <w:rsid w:val="00B60C64"/>
    <w:rsid w:val="00B61136"/>
    <w:rsid w:val="00B66AD3"/>
    <w:rsid w:val="00B72484"/>
    <w:rsid w:val="00B7758A"/>
    <w:rsid w:val="00B81B40"/>
    <w:rsid w:val="00BB6033"/>
    <w:rsid w:val="00BC157B"/>
    <w:rsid w:val="00BD18E1"/>
    <w:rsid w:val="00BD2CBF"/>
    <w:rsid w:val="00BF355B"/>
    <w:rsid w:val="00BF3C5E"/>
    <w:rsid w:val="00BF653B"/>
    <w:rsid w:val="00C020C5"/>
    <w:rsid w:val="00C02D1D"/>
    <w:rsid w:val="00C04A0B"/>
    <w:rsid w:val="00C0580C"/>
    <w:rsid w:val="00C11C58"/>
    <w:rsid w:val="00C22E11"/>
    <w:rsid w:val="00C247DE"/>
    <w:rsid w:val="00C2639E"/>
    <w:rsid w:val="00C3226E"/>
    <w:rsid w:val="00C54211"/>
    <w:rsid w:val="00C5673B"/>
    <w:rsid w:val="00C63CEF"/>
    <w:rsid w:val="00C64AC9"/>
    <w:rsid w:val="00C67FD8"/>
    <w:rsid w:val="00C71F50"/>
    <w:rsid w:val="00C84CBA"/>
    <w:rsid w:val="00C916A4"/>
    <w:rsid w:val="00C91FF4"/>
    <w:rsid w:val="00C94985"/>
    <w:rsid w:val="00CB070E"/>
    <w:rsid w:val="00CB65A7"/>
    <w:rsid w:val="00CB7A5C"/>
    <w:rsid w:val="00CC054C"/>
    <w:rsid w:val="00CD02E1"/>
    <w:rsid w:val="00CD5D95"/>
    <w:rsid w:val="00D030B2"/>
    <w:rsid w:val="00D06D62"/>
    <w:rsid w:val="00D16689"/>
    <w:rsid w:val="00D23563"/>
    <w:rsid w:val="00D24906"/>
    <w:rsid w:val="00D33A7A"/>
    <w:rsid w:val="00D414EA"/>
    <w:rsid w:val="00D47BEC"/>
    <w:rsid w:val="00D526AD"/>
    <w:rsid w:val="00D54B0B"/>
    <w:rsid w:val="00D6715A"/>
    <w:rsid w:val="00D714B5"/>
    <w:rsid w:val="00D75537"/>
    <w:rsid w:val="00D83389"/>
    <w:rsid w:val="00D939F2"/>
    <w:rsid w:val="00DA0BB9"/>
    <w:rsid w:val="00DA6589"/>
    <w:rsid w:val="00DC604F"/>
    <w:rsid w:val="00DD069E"/>
    <w:rsid w:val="00DD4B65"/>
    <w:rsid w:val="00DF03C5"/>
    <w:rsid w:val="00DF375C"/>
    <w:rsid w:val="00DF3851"/>
    <w:rsid w:val="00DF5C67"/>
    <w:rsid w:val="00E01B87"/>
    <w:rsid w:val="00E0442F"/>
    <w:rsid w:val="00E156EC"/>
    <w:rsid w:val="00E24A72"/>
    <w:rsid w:val="00E34F7E"/>
    <w:rsid w:val="00E3572D"/>
    <w:rsid w:val="00E50D15"/>
    <w:rsid w:val="00E753ED"/>
    <w:rsid w:val="00E80C83"/>
    <w:rsid w:val="00E85AF3"/>
    <w:rsid w:val="00E94B00"/>
    <w:rsid w:val="00EB6776"/>
    <w:rsid w:val="00EC642B"/>
    <w:rsid w:val="00ED0C2F"/>
    <w:rsid w:val="00F035D2"/>
    <w:rsid w:val="00F122F7"/>
    <w:rsid w:val="00F1301D"/>
    <w:rsid w:val="00F1571C"/>
    <w:rsid w:val="00F441DB"/>
    <w:rsid w:val="00F564E8"/>
    <w:rsid w:val="00F678B4"/>
    <w:rsid w:val="00F71C6D"/>
    <w:rsid w:val="00F745C7"/>
    <w:rsid w:val="00F81E74"/>
    <w:rsid w:val="00F87444"/>
    <w:rsid w:val="00F97125"/>
    <w:rsid w:val="00FA0CB4"/>
    <w:rsid w:val="00FB1525"/>
    <w:rsid w:val="00FB5762"/>
    <w:rsid w:val="00FC38FE"/>
    <w:rsid w:val="00FD48D7"/>
    <w:rsid w:val="00FD5A45"/>
    <w:rsid w:val="00FE4177"/>
    <w:rsid w:val="00FF4F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4" w:uiPriority="39"/>
    <w:lsdException w:name="caption"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pPr>
    <w:rPr>
      <w:rFonts w:eastAsia="MS Mincho"/>
      <w:sz w:val="24"/>
      <w:szCs w:val="24"/>
      <w:lang w:eastAsia="ar-SA"/>
    </w:rPr>
  </w:style>
  <w:style w:type="paragraph" w:styleId="Heading1">
    <w:name w:val="heading 1"/>
    <w:basedOn w:val="Normal"/>
    <w:next w:val="Normal"/>
    <w:qFormat/>
    <w:pPr>
      <w:keepNext/>
      <w:spacing w:before="240" w:after="60"/>
      <w:outlineLvl w:val="0"/>
    </w:pPr>
    <w:rPr>
      <w:rFonts w:ascii="Arial" w:hAnsi="Arial" w:cs="Arial"/>
      <w:b/>
      <w:bCs/>
      <w:kern w:val="1"/>
      <w:sz w:val="32"/>
      <w:szCs w:val="32"/>
    </w:rPr>
  </w:style>
  <w:style w:type="paragraph" w:styleId="Heading2">
    <w:name w:val="heading 2"/>
    <w:basedOn w:val="Normal"/>
    <w:next w:val="BodyText"/>
    <w:qFormat/>
    <w:pPr>
      <w:tabs>
        <w:tab w:val="num" w:pos="792"/>
      </w:tabs>
      <w:spacing w:before="280" w:after="280"/>
      <w:ind w:left="792" w:hanging="432"/>
      <w:outlineLvl w:val="1"/>
    </w:pPr>
    <w:rPr>
      <w:b/>
      <w:bCs/>
      <w:sz w:val="36"/>
      <w:szCs w:val="36"/>
    </w:rPr>
  </w:style>
  <w:style w:type="paragraph" w:styleId="Heading3">
    <w:name w:val="heading 3"/>
    <w:basedOn w:val="Normal"/>
    <w:next w:val="BodyText"/>
    <w:qFormat/>
    <w:pPr>
      <w:spacing w:before="280" w:after="280"/>
      <w:outlineLvl w:val="2"/>
    </w:pPr>
    <w:rPr>
      <w:b/>
      <w:bCs/>
      <w:sz w:val="27"/>
      <w:szCs w:val="27"/>
    </w:rPr>
  </w:style>
  <w:style w:type="paragraph" w:styleId="Heading4">
    <w:name w:val="heading 4"/>
    <w:basedOn w:val="Normal"/>
    <w:next w:val="BodyText"/>
    <w:qFormat/>
    <w:pPr>
      <w:spacing w:before="280" w:after="280"/>
      <w:outlineLvl w:val="3"/>
    </w:pPr>
    <w:rPr>
      <w:b/>
      <w:bCs/>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Symbol" w:hAnsi="Symbol" w:cs="Symbol"/>
    </w:rPr>
  </w:style>
  <w:style w:type="character" w:customStyle="1" w:styleId="WW8Num4z0">
    <w:name w:val="WW8Num4z0"/>
    <w:rPr>
      <w:rFonts w:ascii="Courier New" w:hAnsi="Courier New" w:cs="Courier New"/>
    </w:rPr>
  </w:style>
  <w:style w:type="character" w:customStyle="1" w:styleId="WW8Num5z0">
    <w:name w:val="WW8Num5z0"/>
    <w:rPr>
      <w:rFonts w:ascii="Courier New" w:hAnsi="Courier New" w:cs="Courier New"/>
    </w:rPr>
  </w:style>
  <w:style w:type="character" w:customStyle="1" w:styleId="WW8Num6z0">
    <w:name w:val="WW8Num6z0"/>
    <w:rPr>
      <w:rFonts w:ascii="Courier New" w:hAnsi="Courier New" w:cs="Courier New"/>
    </w:rPr>
  </w:style>
  <w:style w:type="character" w:customStyle="1" w:styleId="WW8Num13z0">
    <w:name w:val="WW8Num13z0"/>
    <w:rPr>
      <w:rFonts w:ascii="Courier New" w:hAnsi="Courier New" w:cs="Courier New"/>
    </w:rPr>
  </w:style>
  <w:style w:type="character" w:customStyle="1" w:styleId="WW8Num16z0">
    <w:name w:val="WW8Num16z0"/>
    <w:rPr>
      <w:rFonts w:ascii="Courier New" w:hAnsi="Courier New" w:cs="Courier New"/>
    </w:rPr>
  </w:style>
  <w:style w:type="character" w:customStyle="1" w:styleId="WW8Num17z0">
    <w:name w:val="WW8Num17z0"/>
    <w:rPr>
      <w:b/>
      <w:bCs/>
      <w:kern w:val="1"/>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DefaultParagraphFont1">
    <w:name w:val="Default Paragraph Font1"/>
  </w:style>
  <w:style w:type="character" w:customStyle="1" w:styleId="WW8Num2z0">
    <w:name w:val="WW8Num2z0"/>
    <w:rPr>
      <w:rFonts w:ascii="Symbol" w:hAnsi="Symbol" w:cs="Symbol"/>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9z0">
    <w:name w:val="WW8Num9z0"/>
    <w:rPr>
      <w:b/>
      <w:bCs/>
      <w:kern w:val="1"/>
    </w:rPr>
  </w:style>
  <w:style w:type="character" w:customStyle="1" w:styleId="WW8Num15z0">
    <w:name w:val="WW8Num15z0"/>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WW8Num16z2">
    <w:name w:val="WW8Num16z2"/>
    <w:rPr>
      <w:rFonts w:ascii="Wingdings" w:hAnsi="Wingdings" w:cs="Wingdings"/>
    </w:rPr>
  </w:style>
  <w:style w:type="character" w:customStyle="1" w:styleId="WW8Num16z3">
    <w:name w:val="WW8Num16z3"/>
    <w:rPr>
      <w:rFonts w:ascii="Symbol" w:hAnsi="Symbol" w:cs="Symbol"/>
    </w:rPr>
  </w:style>
  <w:style w:type="character" w:customStyle="1" w:styleId="WW8Num20z0">
    <w:name w:val="WW8Num20z0"/>
    <w:rPr>
      <w:rFonts w:ascii="Courier New" w:hAnsi="Courier New" w:cs="Courier New"/>
    </w:rPr>
  </w:style>
  <w:style w:type="character" w:customStyle="1" w:styleId="WW8Num20z1">
    <w:name w:val="WW8Num20z1"/>
    <w:rPr>
      <w:rFonts w:ascii="Helv" w:eastAsia="MS Mincho" w:hAnsi="Helv" w:cs="Helv"/>
    </w:rPr>
  </w:style>
  <w:style w:type="character" w:customStyle="1" w:styleId="WW8Num20z2">
    <w:name w:val="WW8Num20z2"/>
    <w:rPr>
      <w:rFonts w:ascii="Wingdings" w:hAnsi="Wingdings" w:cs="Wingdings"/>
    </w:rPr>
  </w:style>
  <w:style w:type="character" w:customStyle="1" w:styleId="WW8Num20z3">
    <w:name w:val="WW8Num20z3"/>
    <w:rPr>
      <w:rFonts w:ascii="Symbol" w:hAnsi="Symbol" w:cs="Symbol"/>
    </w:rPr>
  </w:style>
  <w:style w:type="character" w:customStyle="1" w:styleId="WW8Num21z0">
    <w:name w:val="WW8Num21z0"/>
    <w:rPr>
      <w:rFonts w:ascii="Courier New" w:hAnsi="Courier New" w:cs="Courier New"/>
    </w:rPr>
  </w:style>
  <w:style w:type="character" w:customStyle="1" w:styleId="WW8Num21z2">
    <w:name w:val="WW8Num21z2"/>
    <w:rPr>
      <w:rFonts w:ascii="Wingdings" w:hAnsi="Wingdings" w:cs="Wingdings"/>
    </w:rPr>
  </w:style>
  <w:style w:type="character" w:customStyle="1" w:styleId="WW8Num21z3">
    <w:name w:val="WW8Num21z3"/>
    <w:rPr>
      <w:rFonts w:ascii="Symbol" w:hAnsi="Symbol" w:cs="Symbol"/>
    </w:rPr>
  </w:style>
  <w:style w:type="character" w:customStyle="1" w:styleId="WW8Num22z0">
    <w:name w:val="WW8Num22z0"/>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6z0">
    <w:name w:val="WW8Num26z0"/>
    <w:rPr>
      <w:rFonts w:ascii="Courier New" w:hAnsi="Courier New" w:cs="Courier New"/>
    </w:rPr>
  </w:style>
  <w:style w:type="character" w:customStyle="1" w:styleId="WW8Num26z2">
    <w:name w:val="WW8Num26z2"/>
    <w:rPr>
      <w:rFonts w:ascii="Wingdings" w:hAnsi="Wingdings" w:cs="Wingdings"/>
    </w:rPr>
  </w:style>
  <w:style w:type="character" w:customStyle="1" w:styleId="WW8Num26z3">
    <w:name w:val="WW8Num26z3"/>
    <w:rPr>
      <w:rFonts w:ascii="Symbol" w:hAnsi="Symbol" w:cs="Symbol"/>
    </w:rPr>
  </w:style>
  <w:style w:type="character" w:customStyle="1" w:styleId="WW8Num27z0">
    <w:name w:val="WW8Num27z0"/>
    <w:rPr>
      <w:rFonts w:ascii="Courier New" w:hAnsi="Courier New" w:cs="Courier New"/>
    </w:rPr>
  </w:style>
  <w:style w:type="character" w:customStyle="1" w:styleId="WW8Num27z2">
    <w:name w:val="WW8Num27z2"/>
    <w:rPr>
      <w:rFonts w:ascii="Wingdings" w:hAnsi="Wingdings" w:cs="Wingdings"/>
    </w:rPr>
  </w:style>
  <w:style w:type="character" w:customStyle="1" w:styleId="WW8Num27z3">
    <w:name w:val="WW8Num27z3"/>
    <w:rPr>
      <w:rFonts w:ascii="Symbol" w:hAnsi="Symbol" w:cs="Symbol"/>
    </w:rPr>
  </w:style>
  <w:style w:type="character" w:customStyle="1" w:styleId="WW8Num30z0">
    <w:name w:val="WW8Num30z0"/>
    <w:rPr>
      <w:rFonts w:ascii="Courier New" w:hAnsi="Courier New" w:cs="Courier New"/>
    </w:rPr>
  </w:style>
  <w:style w:type="character" w:customStyle="1" w:styleId="WW8Num30z2">
    <w:name w:val="WW8Num30z2"/>
    <w:rPr>
      <w:rFonts w:ascii="Wingdings" w:hAnsi="Wingdings" w:cs="Wingdings"/>
    </w:rPr>
  </w:style>
  <w:style w:type="character" w:customStyle="1" w:styleId="WW8Num30z3">
    <w:name w:val="WW8Num30z3"/>
    <w:rPr>
      <w:rFonts w:ascii="Symbol" w:hAnsi="Symbol" w:cs="Symbol"/>
    </w:rPr>
  </w:style>
  <w:style w:type="character" w:customStyle="1" w:styleId="WW8Num31z0">
    <w:name w:val="WW8Num31z0"/>
    <w:rPr>
      <w:b/>
      <w:bCs/>
      <w:kern w:val="1"/>
    </w:rPr>
  </w:style>
  <w:style w:type="character" w:customStyle="1" w:styleId="WW8Num32z0">
    <w:name w:val="WW8Num32z0"/>
    <w:rPr>
      <w:b/>
      <w:bCs/>
      <w:kern w:val="1"/>
    </w:rPr>
  </w:style>
  <w:style w:type="character" w:customStyle="1" w:styleId="WW8Num33z0">
    <w:name w:val="WW8Num33z0"/>
    <w:rPr>
      <w:rFonts w:ascii="Courier New" w:hAnsi="Courier New" w:cs="Courier New"/>
    </w:rPr>
  </w:style>
  <w:style w:type="character" w:customStyle="1" w:styleId="WW8Num33z2">
    <w:name w:val="WW8Num33z2"/>
    <w:rPr>
      <w:rFonts w:ascii="Wingdings" w:hAnsi="Wingdings" w:cs="Wingdings"/>
    </w:rPr>
  </w:style>
  <w:style w:type="character" w:customStyle="1" w:styleId="WW8Num33z3">
    <w:name w:val="WW8Num33z3"/>
    <w:rPr>
      <w:rFonts w:ascii="Symbol" w:hAnsi="Symbol" w:cs="Symbol"/>
    </w:rPr>
  </w:style>
  <w:style w:type="character" w:customStyle="1" w:styleId="WW8NumSt15z0">
    <w:name w:val="WW8NumSt15z0"/>
    <w:rPr>
      <w:rFonts w:ascii="Symbol" w:hAnsi="Symbol" w:cs="Symbol"/>
      <w:sz w:val="22"/>
    </w:rPr>
  </w:style>
  <w:style w:type="character" w:customStyle="1" w:styleId="WW-DefaultParagraphFont">
    <w:name w:val="WW-Default Paragraph Font"/>
  </w:style>
  <w:style w:type="character" w:styleId="Hyperlink">
    <w:name w:val="Hyperlink"/>
    <w:rPr>
      <w:color w:val="0000FF"/>
      <w:u w:val="single"/>
    </w:rPr>
  </w:style>
  <w:style w:type="character" w:styleId="FollowedHyperlink">
    <w:name w:val="FollowedHyperlink"/>
    <w:rPr>
      <w:color w:val="0000FF"/>
      <w:u w:val="single"/>
    </w:rPr>
  </w:style>
  <w:style w:type="character" w:styleId="Strong">
    <w:name w:val="Strong"/>
    <w:qFormat/>
    <w:rPr>
      <w:b/>
      <w:bCs/>
    </w:rPr>
  </w:style>
  <w:style w:type="character" w:styleId="Emphasis">
    <w:name w:val="Emphasis"/>
    <w:qFormat/>
    <w:rPr>
      <w:i/>
      <w:iCs/>
    </w:rPr>
  </w:style>
  <w:style w:type="character" w:customStyle="1" w:styleId="function">
    <w:name w:val="function"/>
    <w:basedOn w:val="WW-DefaultParagraphFont"/>
  </w:style>
  <w:style w:type="character" w:customStyle="1" w:styleId="prefix">
    <w:name w:val="prefix"/>
    <w:basedOn w:val="WW-DefaultParagraphFont"/>
  </w:style>
  <w:style w:type="character" w:styleId="HTMLCode">
    <w:name w:val="HTML Code"/>
    <w:rPr>
      <w:rFonts w:ascii="Courier New" w:eastAsia="MS Mincho" w:hAnsi="Courier New" w:cs="Courier New"/>
      <w:sz w:val="20"/>
      <w:szCs w:val="20"/>
    </w:rPr>
  </w:style>
  <w:style w:type="character" w:customStyle="1" w:styleId="FootnoteCharacters">
    <w:name w:val="Footnote Characters"/>
    <w:rPr>
      <w:vertAlign w:val="superscript"/>
    </w:rPr>
  </w:style>
  <w:style w:type="character" w:styleId="CommentReference">
    <w:name w:val="annotation reference"/>
    <w:rPr>
      <w:sz w:val="16"/>
      <w:szCs w:val="16"/>
    </w:rPr>
  </w:style>
  <w:style w:type="character" w:customStyle="1" w:styleId="CharChar">
    <w:name w:val="Char Char"/>
    <w:rPr>
      <w:rFonts w:eastAsia="MS Mincho"/>
      <w:sz w:val="24"/>
      <w:szCs w:val="24"/>
      <w:lang w:val="en-GB" w:eastAsia="ar-SA" w:bidi="ar-SA"/>
    </w:rPr>
  </w:style>
  <w:style w:type="character" w:customStyle="1" w:styleId="nobreakChar">
    <w:name w:val="nobreak Char"/>
    <w:rPr>
      <w:rFonts w:ascii="Arial" w:hAnsi="Arial" w:cs="Arial"/>
      <w:szCs w:val="24"/>
      <w:lang w:val="en-US" w:eastAsia="ar-SA" w:bidi="ar-SA"/>
    </w:rPr>
  </w:style>
  <w:style w:type="character" w:customStyle="1" w:styleId="abbrev">
    <w:name w:val="abbrev"/>
    <w:basedOn w:val="WW-DefaultParagraphFont"/>
  </w:style>
  <w:style w:type="character" w:customStyle="1" w:styleId="citetitle">
    <w:name w:val="citetitle"/>
    <w:basedOn w:val="WW-DefaultParagraphFont"/>
  </w:style>
  <w:style w:type="character" w:styleId="HTMLCite">
    <w:name w:val="HTML Cite"/>
    <w:rPr>
      <w:i/>
      <w:iCs/>
    </w:rPr>
  </w:style>
  <w:style w:type="character" w:customStyle="1" w:styleId="added">
    <w:name w:val="added"/>
    <w:basedOn w:val="WW-DefaultParagraphFont"/>
  </w:style>
  <w:style w:type="character" w:styleId="HTMLAcronym">
    <w:name w:val="HTML Acronym"/>
    <w:basedOn w:val="WW-DefaultParagraphFont"/>
  </w:style>
  <w:style w:type="character" w:customStyle="1" w:styleId="CharChar2">
    <w:name w:val="Char Char2"/>
    <w:rPr>
      <w:rFonts w:ascii="Arial" w:hAnsi="Arial" w:cs="Arial"/>
      <w:b/>
      <w:bCs/>
      <w:kern w:val="1"/>
      <w:sz w:val="32"/>
      <w:szCs w:val="32"/>
      <w:lang w:val="en-GB"/>
    </w:rPr>
  </w:style>
  <w:style w:type="character" w:customStyle="1" w:styleId="StyleHeading112ptChar">
    <w:name w:val="Style Heading 1 + 12 pt Char"/>
    <w:rPr>
      <w:rFonts w:ascii="Arial" w:eastAsia="MS Mincho" w:hAnsi="Arial" w:cs="Arial"/>
      <w:b/>
      <w:bCs/>
      <w:kern w:val="1"/>
      <w:sz w:val="24"/>
      <w:szCs w:val="32"/>
      <w:lang w:val="en-GB" w:eastAsia="ar-SA" w:bidi="ar-SA"/>
    </w:rPr>
  </w:style>
  <w:style w:type="character" w:customStyle="1" w:styleId="CharChar1">
    <w:name w:val="Char Char1"/>
    <w:rPr>
      <w:lang w:val="en-GB"/>
    </w:rPr>
  </w:style>
  <w:style w:type="character" w:customStyle="1" w:styleId="FootnoteReference1">
    <w:name w:val="Footnote Reference1"/>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styleId="FootnoteReference">
    <w:name w:val="footnote reference"/>
    <w:rPr>
      <w:vertAlign w:val="superscript"/>
    </w:rPr>
  </w:style>
  <w:style w:type="character" w:styleId="EndnoteReference">
    <w:name w:val="endnote reference"/>
    <w:rPr>
      <w:vertAlign w:val="superscript"/>
    </w:rPr>
  </w:style>
  <w:style w:type="paragraph" w:customStyle="1" w:styleId="Heading">
    <w:name w:val="Heading"/>
    <w:basedOn w:val="Normal"/>
    <w:next w:val="BodyText"/>
    <w:pPr>
      <w:spacing w:before="240" w:after="60"/>
      <w:jc w:val="center"/>
    </w:pPr>
    <w:rPr>
      <w:rFonts w:ascii="Arial" w:eastAsia="Times New Roman" w:hAnsi="Arial" w:cs="Arial"/>
      <w:b/>
      <w:kern w:val="1"/>
      <w:sz w:val="32"/>
      <w:szCs w:val="32"/>
      <w:lang w:val="en-US"/>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NormalWeb">
    <w:name w:val="Normal (Web)"/>
    <w:basedOn w:val="Normal"/>
    <w:pPr>
      <w:spacing w:before="280" w:after="280"/>
    </w:pPr>
  </w:style>
  <w:style w:type="paragraph" w:styleId="FootnoteText">
    <w:name w:val="footnote text"/>
    <w:basedOn w:val="Normal"/>
    <w:rPr>
      <w:sz w:val="20"/>
      <w:szCs w:val="20"/>
    </w:rPr>
  </w:style>
  <w:style w:type="paragraph" w:styleId="CommentText">
    <w:name w:val="annotation text"/>
    <w:basedOn w:val="Normal"/>
    <w:link w:val="CommentTextChar"/>
    <w:rPr>
      <w:sz w:val="20"/>
      <w:szCs w:val="20"/>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nobreak">
    <w:name w:val="nobreak"/>
    <w:basedOn w:val="Normal"/>
    <w:next w:val="Normal"/>
    <w:pPr>
      <w:keepNext/>
    </w:pPr>
    <w:rPr>
      <w:rFonts w:ascii="Arial" w:eastAsia="Times New Roman" w:hAnsi="Arial" w:cs="Arial"/>
      <w:sz w:val="20"/>
      <w:lang w:val="en-US"/>
    </w:rPr>
  </w:style>
  <w:style w:type="paragraph" w:styleId="ListBullet">
    <w:name w:val="List Bullet"/>
    <w:basedOn w:val="Normal"/>
    <w:pPr>
      <w:tabs>
        <w:tab w:val="num" w:pos="360"/>
      </w:tabs>
      <w:ind w:left="360" w:hanging="360"/>
    </w:pPr>
    <w:rPr>
      <w:rFonts w:ascii="Arial" w:eastAsia="Times New Roman" w:hAnsi="Arial" w:cs="Arial"/>
      <w:sz w:val="20"/>
      <w:szCs w:val="20"/>
      <w:lang w:val="en-US"/>
    </w:rPr>
  </w:style>
  <w:style w:type="paragraph" w:styleId="ListNumber">
    <w:name w:val="List Number"/>
    <w:basedOn w:val="Normal"/>
    <w:pPr>
      <w:tabs>
        <w:tab w:val="num" w:pos="360"/>
      </w:tabs>
      <w:ind w:left="360" w:hanging="360"/>
    </w:pPr>
    <w:rPr>
      <w:rFonts w:ascii="Arial" w:eastAsia="Times New Roman" w:hAnsi="Arial" w:cs="Arial"/>
      <w:sz w:val="20"/>
      <w:szCs w:val="20"/>
      <w:lang w:val="en-US"/>
    </w:rPr>
  </w:style>
  <w:style w:type="paragraph" w:customStyle="1" w:styleId="StyleHeading112pt">
    <w:name w:val="Style Heading 1 + 12 pt"/>
    <w:basedOn w:val="Heading1"/>
    <w:pPr>
      <w:tabs>
        <w:tab w:val="num" w:pos="360"/>
      </w:tabs>
      <w:ind w:left="360" w:hanging="360"/>
    </w:pPr>
    <w:rPr>
      <w:sz w:val="24"/>
    </w:rPr>
  </w:style>
  <w:style w:type="paragraph" w:customStyle="1" w:styleId="StyleHeading2Arial10pt">
    <w:name w:val="Style Heading 2 + Arial 10 pt"/>
    <w:basedOn w:val="Heading2"/>
    <w:pPr>
      <w:tabs>
        <w:tab w:val="clear" w:pos="792"/>
        <w:tab w:val="num" w:pos="432"/>
      </w:tabs>
      <w:ind w:left="432"/>
    </w:pPr>
    <w:rPr>
      <w:rFonts w:ascii="Arial" w:hAnsi="Arial" w:cs="Arial"/>
      <w:sz w:val="20"/>
    </w:rPr>
  </w:style>
  <w:style w:type="paragraph" w:customStyle="1" w:styleId="StyleHeading2Arial10pt1">
    <w:name w:val="Style Heading 2 + Arial 10 pt1"/>
    <w:basedOn w:val="Heading2"/>
    <w:pPr>
      <w:tabs>
        <w:tab w:val="clear" w:pos="792"/>
      </w:tabs>
      <w:ind w:left="0" w:firstLine="0"/>
    </w:pPr>
    <w:rPr>
      <w:rFonts w:ascii="Arial" w:hAnsi="Arial" w:cs="Arial"/>
      <w:sz w:val="20"/>
    </w:rPr>
  </w:style>
  <w:style w:type="paragraph" w:styleId="TOC2">
    <w:name w:val="toc 2"/>
    <w:basedOn w:val="Normal"/>
    <w:next w:val="Normal"/>
    <w:uiPriority w:val="39"/>
    <w:pPr>
      <w:ind w:left="240"/>
    </w:pPr>
  </w:style>
  <w:style w:type="paragraph" w:styleId="TOC1">
    <w:name w:val="toc 1"/>
    <w:basedOn w:val="Normal"/>
    <w:next w:val="Normal"/>
    <w:uiPriority w:val="39"/>
    <w:rPr>
      <w:rFonts w:ascii="Arial" w:hAnsi="Arial" w:cs="Arial"/>
      <w:sz w:val="20"/>
    </w:rPr>
  </w:style>
  <w:style w:type="paragraph" w:styleId="TOC4">
    <w:name w:val="toc 4"/>
    <w:basedOn w:val="Normal"/>
    <w:next w:val="Normal"/>
    <w:uiPriority w:val="39"/>
    <w:pPr>
      <w:ind w:left="720"/>
    </w:pPr>
  </w:style>
  <w:style w:type="paragraph" w:styleId="TOC3">
    <w:name w:val="toc 3"/>
    <w:basedOn w:val="Index"/>
    <w:pPr>
      <w:tabs>
        <w:tab w:val="right" w:leader="dot" w:pos="9406"/>
      </w:tabs>
      <w:ind w:left="566"/>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TableCell">
    <w:name w:val="Table Cell"/>
    <w:basedOn w:val="Normal"/>
    <w:link w:val="TableCellChar"/>
    <w:autoRedefine/>
    <w:rsid w:val="00116CA2"/>
    <w:pPr>
      <w:tabs>
        <w:tab w:val="num" w:pos="360"/>
        <w:tab w:val="num" w:pos="540"/>
      </w:tabs>
      <w:suppressAutoHyphens w:val="0"/>
      <w:adjustRightInd w:val="0"/>
      <w:snapToGrid w:val="0"/>
      <w:spacing w:before="40" w:after="40"/>
    </w:pPr>
    <w:rPr>
      <w:rFonts w:ascii="Arial" w:eastAsia="Arial Unicode MS" w:hAnsi="Arial"/>
      <w:bCs/>
      <w:sz w:val="20"/>
      <w:szCs w:val="20"/>
      <w:lang w:eastAsia="ja-JP" w:bidi="he-IL"/>
    </w:rPr>
  </w:style>
  <w:style w:type="paragraph" w:customStyle="1" w:styleId="BulletList">
    <w:name w:val="Bullet List"/>
    <w:basedOn w:val="Normal"/>
    <w:link w:val="BulletListChar"/>
    <w:rsid w:val="00116CA2"/>
    <w:pPr>
      <w:tabs>
        <w:tab w:val="num" w:pos="360"/>
        <w:tab w:val="num" w:pos="540"/>
      </w:tabs>
      <w:suppressAutoHyphens w:val="0"/>
      <w:spacing w:before="40" w:after="40"/>
      <w:ind w:left="540" w:hanging="180"/>
    </w:pPr>
    <w:rPr>
      <w:rFonts w:ascii="Arial" w:eastAsia="Arial Unicode MS" w:hAnsi="Arial"/>
      <w:sz w:val="20"/>
      <w:szCs w:val="20"/>
      <w:lang w:val="en-US" w:eastAsia="en-US"/>
    </w:rPr>
  </w:style>
  <w:style w:type="character" w:customStyle="1" w:styleId="BulletListChar">
    <w:name w:val="Bullet List Char"/>
    <w:link w:val="BulletList"/>
    <w:rsid w:val="00116CA2"/>
    <w:rPr>
      <w:rFonts w:ascii="Arial" w:eastAsia="Arial Unicode MS" w:hAnsi="Arial"/>
      <w:lang w:val="en-US" w:eastAsia="en-US" w:bidi="ar-SA"/>
    </w:rPr>
  </w:style>
  <w:style w:type="character" w:customStyle="1" w:styleId="TableCellChar">
    <w:name w:val="Table Cell Char"/>
    <w:link w:val="TableCell"/>
    <w:rsid w:val="00116CA2"/>
    <w:rPr>
      <w:rFonts w:ascii="Arial" w:eastAsia="Arial Unicode MS" w:hAnsi="Arial"/>
      <w:bCs/>
      <w:lang w:val="en-GB" w:eastAsia="ja-JP" w:bidi="he-IL"/>
    </w:rPr>
  </w:style>
  <w:style w:type="paragraph" w:customStyle="1" w:styleId="StyleTableCellComplex9ptBefore0cmHanging032cm">
    <w:name w:val="Style Table Cell + (Complex) 9 pt Before:  0 cm Hanging:  0.32 cm..."/>
    <w:basedOn w:val="TableCell"/>
    <w:rsid w:val="00116CA2"/>
    <w:pPr>
      <w:kinsoku w:val="0"/>
    </w:pPr>
    <w:rPr>
      <w:szCs w:val="18"/>
    </w:rPr>
  </w:style>
  <w:style w:type="table" w:styleId="TableGrid">
    <w:name w:val="Table Grid"/>
    <w:basedOn w:val="TableNormal"/>
    <w:uiPriority w:val="59"/>
    <w:rsid w:val="002B4A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mmentTextChar">
    <w:name w:val="Comment Text Char"/>
    <w:link w:val="CommentText"/>
    <w:rsid w:val="004507FD"/>
    <w:rPr>
      <w:rFonts w:eastAsia="MS Mincho"/>
      <w:lang w:eastAsia="ar-SA"/>
    </w:rPr>
  </w:style>
  <w:style w:type="paragraph" w:styleId="ListParagraph">
    <w:name w:val="List Paragraph"/>
    <w:basedOn w:val="Normal"/>
    <w:uiPriority w:val="34"/>
    <w:qFormat/>
    <w:rsid w:val="002836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4" w:uiPriority="39"/>
    <w:lsdException w:name="caption"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pPr>
    <w:rPr>
      <w:rFonts w:eastAsia="MS Mincho"/>
      <w:sz w:val="24"/>
      <w:szCs w:val="24"/>
      <w:lang w:eastAsia="ar-SA"/>
    </w:rPr>
  </w:style>
  <w:style w:type="paragraph" w:styleId="Heading1">
    <w:name w:val="heading 1"/>
    <w:basedOn w:val="Normal"/>
    <w:next w:val="Normal"/>
    <w:qFormat/>
    <w:pPr>
      <w:keepNext/>
      <w:spacing w:before="240" w:after="60"/>
      <w:outlineLvl w:val="0"/>
    </w:pPr>
    <w:rPr>
      <w:rFonts w:ascii="Arial" w:hAnsi="Arial" w:cs="Arial"/>
      <w:b/>
      <w:bCs/>
      <w:kern w:val="1"/>
      <w:sz w:val="32"/>
      <w:szCs w:val="32"/>
    </w:rPr>
  </w:style>
  <w:style w:type="paragraph" w:styleId="Heading2">
    <w:name w:val="heading 2"/>
    <w:basedOn w:val="Normal"/>
    <w:next w:val="BodyText"/>
    <w:qFormat/>
    <w:pPr>
      <w:tabs>
        <w:tab w:val="num" w:pos="792"/>
      </w:tabs>
      <w:spacing w:before="280" w:after="280"/>
      <w:ind w:left="792" w:hanging="432"/>
      <w:outlineLvl w:val="1"/>
    </w:pPr>
    <w:rPr>
      <w:b/>
      <w:bCs/>
      <w:sz w:val="36"/>
      <w:szCs w:val="36"/>
    </w:rPr>
  </w:style>
  <w:style w:type="paragraph" w:styleId="Heading3">
    <w:name w:val="heading 3"/>
    <w:basedOn w:val="Normal"/>
    <w:next w:val="BodyText"/>
    <w:qFormat/>
    <w:pPr>
      <w:spacing w:before="280" w:after="280"/>
      <w:outlineLvl w:val="2"/>
    </w:pPr>
    <w:rPr>
      <w:b/>
      <w:bCs/>
      <w:sz w:val="27"/>
      <w:szCs w:val="27"/>
    </w:rPr>
  </w:style>
  <w:style w:type="paragraph" w:styleId="Heading4">
    <w:name w:val="heading 4"/>
    <w:basedOn w:val="Normal"/>
    <w:next w:val="BodyText"/>
    <w:qFormat/>
    <w:pPr>
      <w:spacing w:before="280" w:after="280"/>
      <w:outlineLvl w:val="3"/>
    </w:pPr>
    <w:rPr>
      <w:b/>
      <w:bCs/>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Symbol" w:hAnsi="Symbol" w:cs="Symbol"/>
    </w:rPr>
  </w:style>
  <w:style w:type="character" w:customStyle="1" w:styleId="WW8Num4z0">
    <w:name w:val="WW8Num4z0"/>
    <w:rPr>
      <w:rFonts w:ascii="Courier New" w:hAnsi="Courier New" w:cs="Courier New"/>
    </w:rPr>
  </w:style>
  <w:style w:type="character" w:customStyle="1" w:styleId="WW8Num5z0">
    <w:name w:val="WW8Num5z0"/>
    <w:rPr>
      <w:rFonts w:ascii="Courier New" w:hAnsi="Courier New" w:cs="Courier New"/>
    </w:rPr>
  </w:style>
  <w:style w:type="character" w:customStyle="1" w:styleId="WW8Num6z0">
    <w:name w:val="WW8Num6z0"/>
    <w:rPr>
      <w:rFonts w:ascii="Courier New" w:hAnsi="Courier New" w:cs="Courier New"/>
    </w:rPr>
  </w:style>
  <w:style w:type="character" w:customStyle="1" w:styleId="WW8Num13z0">
    <w:name w:val="WW8Num13z0"/>
    <w:rPr>
      <w:rFonts w:ascii="Courier New" w:hAnsi="Courier New" w:cs="Courier New"/>
    </w:rPr>
  </w:style>
  <w:style w:type="character" w:customStyle="1" w:styleId="WW8Num16z0">
    <w:name w:val="WW8Num16z0"/>
    <w:rPr>
      <w:rFonts w:ascii="Courier New" w:hAnsi="Courier New" w:cs="Courier New"/>
    </w:rPr>
  </w:style>
  <w:style w:type="character" w:customStyle="1" w:styleId="WW8Num17z0">
    <w:name w:val="WW8Num17z0"/>
    <w:rPr>
      <w:b/>
      <w:bCs/>
      <w:kern w:val="1"/>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DefaultParagraphFont1">
    <w:name w:val="Default Paragraph Font1"/>
  </w:style>
  <w:style w:type="character" w:customStyle="1" w:styleId="WW8Num2z0">
    <w:name w:val="WW8Num2z0"/>
    <w:rPr>
      <w:rFonts w:ascii="Symbol" w:hAnsi="Symbol" w:cs="Symbol"/>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9z0">
    <w:name w:val="WW8Num9z0"/>
    <w:rPr>
      <w:b/>
      <w:bCs/>
      <w:kern w:val="1"/>
    </w:rPr>
  </w:style>
  <w:style w:type="character" w:customStyle="1" w:styleId="WW8Num15z0">
    <w:name w:val="WW8Num15z0"/>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WW8Num16z2">
    <w:name w:val="WW8Num16z2"/>
    <w:rPr>
      <w:rFonts w:ascii="Wingdings" w:hAnsi="Wingdings" w:cs="Wingdings"/>
    </w:rPr>
  </w:style>
  <w:style w:type="character" w:customStyle="1" w:styleId="WW8Num16z3">
    <w:name w:val="WW8Num16z3"/>
    <w:rPr>
      <w:rFonts w:ascii="Symbol" w:hAnsi="Symbol" w:cs="Symbol"/>
    </w:rPr>
  </w:style>
  <w:style w:type="character" w:customStyle="1" w:styleId="WW8Num20z0">
    <w:name w:val="WW8Num20z0"/>
    <w:rPr>
      <w:rFonts w:ascii="Courier New" w:hAnsi="Courier New" w:cs="Courier New"/>
    </w:rPr>
  </w:style>
  <w:style w:type="character" w:customStyle="1" w:styleId="WW8Num20z1">
    <w:name w:val="WW8Num20z1"/>
    <w:rPr>
      <w:rFonts w:ascii="Helv" w:eastAsia="MS Mincho" w:hAnsi="Helv" w:cs="Helv"/>
    </w:rPr>
  </w:style>
  <w:style w:type="character" w:customStyle="1" w:styleId="WW8Num20z2">
    <w:name w:val="WW8Num20z2"/>
    <w:rPr>
      <w:rFonts w:ascii="Wingdings" w:hAnsi="Wingdings" w:cs="Wingdings"/>
    </w:rPr>
  </w:style>
  <w:style w:type="character" w:customStyle="1" w:styleId="WW8Num20z3">
    <w:name w:val="WW8Num20z3"/>
    <w:rPr>
      <w:rFonts w:ascii="Symbol" w:hAnsi="Symbol" w:cs="Symbol"/>
    </w:rPr>
  </w:style>
  <w:style w:type="character" w:customStyle="1" w:styleId="WW8Num21z0">
    <w:name w:val="WW8Num21z0"/>
    <w:rPr>
      <w:rFonts w:ascii="Courier New" w:hAnsi="Courier New" w:cs="Courier New"/>
    </w:rPr>
  </w:style>
  <w:style w:type="character" w:customStyle="1" w:styleId="WW8Num21z2">
    <w:name w:val="WW8Num21z2"/>
    <w:rPr>
      <w:rFonts w:ascii="Wingdings" w:hAnsi="Wingdings" w:cs="Wingdings"/>
    </w:rPr>
  </w:style>
  <w:style w:type="character" w:customStyle="1" w:styleId="WW8Num21z3">
    <w:name w:val="WW8Num21z3"/>
    <w:rPr>
      <w:rFonts w:ascii="Symbol" w:hAnsi="Symbol" w:cs="Symbol"/>
    </w:rPr>
  </w:style>
  <w:style w:type="character" w:customStyle="1" w:styleId="WW8Num22z0">
    <w:name w:val="WW8Num22z0"/>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6z0">
    <w:name w:val="WW8Num26z0"/>
    <w:rPr>
      <w:rFonts w:ascii="Courier New" w:hAnsi="Courier New" w:cs="Courier New"/>
    </w:rPr>
  </w:style>
  <w:style w:type="character" w:customStyle="1" w:styleId="WW8Num26z2">
    <w:name w:val="WW8Num26z2"/>
    <w:rPr>
      <w:rFonts w:ascii="Wingdings" w:hAnsi="Wingdings" w:cs="Wingdings"/>
    </w:rPr>
  </w:style>
  <w:style w:type="character" w:customStyle="1" w:styleId="WW8Num26z3">
    <w:name w:val="WW8Num26z3"/>
    <w:rPr>
      <w:rFonts w:ascii="Symbol" w:hAnsi="Symbol" w:cs="Symbol"/>
    </w:rPr>
  </w:style>
  <w:style w:type="character" w:customStyle="1" w:styleId="WW8Num27z0">
    <w:name w:val="WW8Num27z0"/>
    <w:rPr>
      <w:rFonts w:ascii="Courier New" w:hAnsi="Courier New" w:cs="Courier New"/>
    </w:rPr>
  </w:style>
  <w:style w:type="character" w:customStyle="1" w:styleId="WW8Num27z2">
    <w:name w:val="WW8Num27z2"/>
    <w:rPr>
      <w:rFonts w:ascii="Wingdings" w:hAnsi="Wingdings" w:cs="Wingdings"/>
    </w:rPr>
  </w:style>
  <w:style w:type="character" w:customStyle="1" w:styleId="WW8Num27z3">
    <w:name w:val="WW8Num27z3"/>
    <w:rPr>
      <w:rFonts w:ascii="Symbol" w:hAnsi="Symbol" w:cs="Symbol"/>
    </w:rPr>
  </w:style>
  <w:style w:type="character" w:customStyle="1" w:styleId="WW8Num30z0">
    <w:name w:val="WW8Num30z0"/>
    <w:rPr>
      <w:rFonts w:ascii="Courier New" w:hAnsi="Courier New" w:cs="Courier New"/>
    </w:rPr>
  </w:style>
  <w:style w:type="character" w:customStyle="1" w:styleId="WW8Num30z2">
    <w:name w:val="WW8Num30z2"/>
    <w:rPr>
      <w:rFonts w:ascii="Wingdings" w:hAnsi="Wingdings" w:cs="Wingdings"/>
    </w:rPr>
  </w:style>
  <w:style w:type="character" w:customStyle="1" w:styleId="WW8Num30z3">
    <w:name w:val="WW8Num30z3"/>
    <w:rPr>
      <w:rFonts w:ascii="Symbol" w:hAnsi="Symbol" w:cs="Symbol"/>
    </w:rPr>
  </w:style>
  <w:style w:type="character" w:customStyle="1" w:styleId="WW8Num31z0">
    <w:name w:val="WW8Num31z0"/>
    <w:rPr>
      <w:b/>
      <w:bCs/>
      <w:kern w:val="1"/>
    </w:rPr>
  </w:style>
  <w:style w:type="character" w:customStyle="1" w:styleId="WW8Num32z0">
    <w:name w:val="WW8Num32z0"/>
    <w:rPr>
      <w:b/>
      <w:bCs/>
      <w:kern w:val="1"/>
    </w:rPr>
  </w:style>
  <w:style w:type="character" w:customStyle="1" w:styleId="WW8Num33z0">
    <w:name w:val="WW8Num33z0"/>
    <w:rPr>
      <w:rFonts w:ascii="Courier New" w:hAnsi="Courier New" w:cs="Courier New"/>
    </w:rPr>
  </w:style>
  <w:style w:type="character" w:customStyle="1" w:styleId="WW8Num33z2">
    <w:name w:val="WW8Num33z2"/>
    <w:rPr>
      <w:rFonts w:ascii="Wingdings" w:hAnsi="Wingdings" w:cs="Wingdings"/>
    </w:rPr>
  </w:style>
  <w:style w:type="character" w:customStyle="1" w:styleId="WW8Num33z3">
    <w:name w:val="WW8Num33z3"/>
    <w:rPr>
      <w:rFonts w:ascii="Symbol" w:hAnsi="Symbol" w:cs="Symbol"/>
    </w:rPr>
  </w:style>
  <w:style w:type="character" w:customStyle="1" w:styleId="WW8NumSt15z0">
    <w:name w:val="WW8NumSt15z0"/>
    <w:rPr>
      <w:rFonts w:ascii="Symbol" w:hAnsi="Symbol" w:cs="Symbol"/>
      <w:sz w:val="22"/>
    </w:rPr>
  </w:style>
  <w:style w:type="character" w:customStyle="1" w:styleId="WW-DefaultParagraphFont">
    <w:name w:val="WW-Default Paragraph Font"/>
  </w:style>
  <w:style w:type="character" w:styleId="Hyperlink">
    <w:name w:val="Hyperlink"/>
    <w:rPr>
      <w:color w:val="0000FF"/>
      <w:u w:val="single"/>
    </w:rPr>
  </w:style>
  <w:style w:type="character" w:styleId="FollowedHyperlink">
    <w:name w:val="FollowedHyperlink"/>
    <w:rPr>
      <w:color w:val="0000FF"/>
      <w:u w:val="single"/>
    </w:rPr>
  </w:style>
  <w:style w:type="character" w:styleId="Strong">
    <w:name w:val="Strong"/>
    <w:qFormat/>
    <w:rPr>
      <w:b/>
      <w:bCs/>
    </w:rPr>
  </w:style>
  <w:style w:type="character" w:styleId="Emphasis">
    <w:name w:val="Emphasis"/>
    <w:qFormat/>
    <w:rPr>
      <w:i/>
      <w:iCs/>
    </w:rPr>
  </w:style>
  <w:style w:type="character" w:customStyle="1" w:styleId="function">
    <w:name w:val="function"/>
    <w:basedOn w:val="WW-DefaultParagraphFont"/>
  </w:style>
  <w:style w:type="character" w:customStyle="1" w:styleId="prefix">
    <w:name w:val="prefix"/>
    <w:basedOn w:val="WW-DefaultParagraphFont"/>
  </w:style>
  <w:style w:type="character" w:styleId="HTMLCode">
    <w:name w:val="HTML Code"/>
    <w:rPr>
      <w:rFonts w:ascii="Courier New" w:eastAsia="MS Mincho" w:hAnsi="Courier New" w:cs="Courier New"/>
      <w:sz w:val="20"/>
      <w:szCs w:val="20"/>
    </w:rPr>
  </w:style>
  <w:style w:type="character" w:customStyle="1" w:styleId="FootnoteCharacters">
    <w:name w:val="Footnote Characters"/>
    <w:rPr>
      <w:vertAlign w:val="superscript"/>
    </w:rPr>
  </w:style>
  <w:style w:type="character" w:styleId="CommentReference">
    <w:name w:val="annotation reference"/>
    <w:rPr>
      <w:sz w:val="16"/>
      <w:szCs w:val="16"/>
    </w:rPr>
  </w:style>
  <w:style w:type="character" w:customStyle="1" w:styleId="CharChar">
    <w:name w:val="Char Char"/>
    <w:rPr>
      <w:rFonts w:eastAsia="MS Mincho"/>
      <w:sz w:val="24"/>
      <w:szCs w:val="24"/>
      <w:lang w:val="en-GB" w:eastAsia="ar-SA" w:bidi="ar-SA"/>
    </w:rPr>
  </w:style>
  <w:style w:type="character" w:customStyle="1" w:styleId="nobreakChar">
    <w:name w:val="nobreak Char"/>
    <w:rPr>
      <w:rFonts w:ascii="Arial" w:hAnsi="Arial" w:cs="Arial"/>
      <w:szCs w:val="24"/>
      <w:lang w:val="en-US" w:eastAsia="ar-SA" w:bidi="ar-SA"/>
    </w:rPr>
  </w:style>
  <w:style w:type="character" w:customStyle="1" w:styleId="abbrev">
    <w:name w:val="abbrev"/>
    <w:basedOn w:val="WW-DefaultParagraphFont"/>
  </w:style>
  <w:style w:type="character" w:customStyle="1" w:styleId="citetitle">
    <w:name w:val="citetitle"/>
    <w:basedOn w:val="WW-DefaultParagraphFont"/>
  </w:style>
  <w:style w:type="character" w:styleId="HTMLCite">
    <w:name w:val="HTML Cite"/>
    <w:rPr>
      <w:i/>
      <w:iCs/>
    </w:rPr>
  </w:style>
  <w:style w:type="character" w:customStyle="1" w:styleId="added">
    <w:name w:val="added"/>
    <w:basedOn w:val="WW-DefaultParagraphFont"/>
  </w:style>
  <w:style w:type="character" w:styleId="HTMLAcronym">
    <w:name w:val="HTML Acronym"/>
    <w:basedOn w:val="WW-DefaultParagraphFont"/>
  </w:style>
  <w:style w:type="character" w:customStyle="1" w:styleId="CharChar2">
    <w:name w:val="Char Char2"/>
    <w:rPr>
      <w:rFonts w:ascii="Arial" w:hAnsi="Arial" w:cs="Arial"/>
      <w:b/>
      <w:bCs/>
      <w:kern w:val="1"/>
      <w:sz w:val="32"/>
      <w:szCs w:val="32"/>
      <w:lang w:val="en-GB"/>
    </w:rPr>
  </w:style>
  <w:style w:type="character" w:customStyle="1" w:styleId="StyleHeading112ptChar">
    <w:name w:val="Style Heading 1 + 12 pt Char"/>
    <w:rPr>
      <w:rFonts w:ascii="Arial" w:eastAsia="MS Mincho" w:hAnsi="Arial" w:cs="Arial"/>
      <w:b/>
      <w:bCs/>
      <w:kern w:val="1"/>
      <w:sz w:val="24"/>
      <w:szCs w:val="32"/>
      <w:lang w:val="en-GB" w:eastAsia="ar-SA" w:bidi="ar-SA"/>
    </w:rPr>
  </w:style>
  <w:style w:type="character" w:customStyle="1" w:styleId="CharChar1">
    <w:name w:val="Char Char1"/>
    <w:rPr>
      <w:lang w:val="en-GB"/>
    </w:rPr>
  </w:style>
  <w:style w:type="character" w:customStyle="1" w:styleId="FootnoteReference1">
    <w:name w:val="Footnote Reference1"/>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styleId="FootnoteReference">
    <w:name w:val="footnote reference"/>
    <w:rPr>
      <w:vertAlign w:val="superscript"/>
    </w:rPr>
  </w:style>
  <w:style w:type="character" w:styleId="EndnoteReference">
    <w:name w:val="endnote reference"/>
    <w:rPr>
      <w:vertAlign w:val="superscript"/>
    </w:rPr>
  </w:style>
  <w:style w:type="paragraph" w:customStyle="1" w:styleId="Heading">
    <w:name w:val="Heading"/>
    <w:basedOn w:val="Normal"/>
    <w:next w:val="BodyText"/>
    <w:pPr>
      <w:spacing w:before="240" w:after="60"/>
      <w:jc w:val="center"/>
    </w:pPr>
    <w:rPr>
      <w:rFonts w:ascii="Arial" w:eastAsia="Times New Roman" w:hAnsi="Arial" w:cs="Arial"/>
      <w:b/>
      <w:kern w:val="1"/>
      <w:sz w:val="32"/>
      <w:szCs w:val="32"/>
      <w:lang w:val="en-US"/>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NormalWeb">
    <w:name w:val="Normal (Web)"/>
    <w:basedOn w:val="Normal"/>
    <w:pPr>
      <w:spacing w:before="280" w:after="280"/>
    </w:pPr>
  </w:style>
  <w:style w:type="paragraph" w:styleId="FootnoteText">
    <w:name w:val="footnote text"/>
    <w:basedOn w:val="Normal"/>
    <w:rPr>
      <w:sz w:val="20"/>
      <w:szCs w:val="20"/>
    </w:rPr>
  </w:style>
  <w:style w:type="paragraph" w:styleId="CommentText">
    <w:name w:val="annotation text"/>
    <w:basedOn w:val="Normal"/>
    <w:link w:val="CommentTextChar"/>
    <w:rPr>
      <w:sz w:val="20"/>
      <w:szCs w:val="20"/>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nobreak">
    <w:name w:val="nobreak"/>
    <w:basedOn w:val="Normal"/>
    <w:next w:val="Normal"/>
    <w:pPr>
      <w:keepNext/>
    </w:pPr>
    <w:rPr>
      <w:rFonts w:ascii="Arial" w:eastAsia="Times New Roman" w:hAnsi="Arial" w:cs="Arial"/>
      <w:sz w:val="20"/>
      <w:lang w:val="en-US"/>
    </w:rPr>
  </w:style>
  <w:style w:type="paragraph" w:styleId="ListBullet">
    <w:name w:val="List Bullet"/>
    <w:basedOn w:val="Normal"/>
    <w:pPr>
      <w:tabs>
        <w:tab w:val="num" w:pos="360"/>
      </w:tabs>
      <w:ind w:left="360" w:hanging="360"/>
    </w:pPr>
    <w:rPr>
      <w:rFonts w:ascii="Arial" w:eastAsia="Times New Roman" w:hAnsi="Arial" w:cs="Arial"/>
      <w:sz w:val="20"/>
      <w:szCs w:val="20"/>
      <w:lang w:val="en-US"/>
    </w:rPr>
  </w:style>
  <w:style w:type="paragraph" w:styleId="ListNumber">
    <w:name w:val="List Number"/>
    <w:basedOn w:val="Normal"/>
    <w:pPr>
      <w:tabs>
        <w:tab w:val="num" w:pos="360"/>
      </w:tabs>
      <w:ind w:left="360" w:hanging="360"/>
    </w:pPr>
    <w:rPr>
      <w:rFonts w:ascii="Arial" w:eastAsia="Times New Roman" w:hAnsi="Arial" w:cs="Arial"/>
      <w:sz w:val="20"/>
      <w:szCs w:val="20"/>
      <w:lang w:val="en-US"/>
    </w:rPr>
  </w:style>
  <w:style w:type="paragraph" w:customStyle="1" w:styleId="StyleHeading112pt">
    <w:name w:val="Style Heading 1 + 12 pt"/>
    <w:basedOn w:val="Heading1"/>
    <w:pPr>
      <w:tabs>
        <w:tab w:val="num" w:pos="360"/>
      </w:tabs>
      <w:ind w:left="360" w:hanging="360"/>
    </w:pPr>
    <w:rPr>
      <w:sz w:val="24"/>
    </w:rPr>
  </w:style>
  <w:style w:type="paragraph" w:customStyle="1" w:styleId="StyleHeading2Arial10pt">
    <w:name w:val="Style Heading 2 + Arial 10 pt"/>
    <w:basedOn w:val="Heading2"/>
    <w:pPr>
      <w:tabs>
        <w:tab w:val="clear" w:pos="792"/>
        <w:tab w:val="num" w:pos="432"/>
      </w:tabs>
      <w:ind w:left="432"/>
    </w:pPr>
    <w:rPr>
      <w:rFonts w:ascii="Arial" w:hAnsi="Arial" w:cs="Arial"/>
      <w:sz w:val="20"/>
    </w:rPr>
  </w:style>
  <w:style w:type="paragraph" w:customStyle="1" w:styleId="StyleHeading2Arial10pt1">
    <w:name w:val="Style Heading 2 + Arial 10 pt1"/>
    <w:basedOn w:val="Heading2"/>
    <w:pPr>
      <w:tabs>
        <w:tab w:val="clear" w:pos="792"/>
      </w:tabs>
      <w:ind w:left="0" w:firstLine="0"/>
    </w:pPr>
    <w:rPr>
      <w:rFonts w:ascii="Arial" w:hAnsi="Arial" w:cs="Arial"/>
      <w:sz w:val="20"/>
    </w:rPr>
  </w:style>
  <w:style w:type="paragraph" w:styleId="TOC2">
    <w:name w:val="toc 2"/>
    <w:basedOn w:val="Normal"/>
    <w:next w:val="Normal"/>
    <w:uiPriority w:val="39"/>
    <w:pPr>
      <w:ind w:left="240"/>
    </w:pPr>
  </w:style>
  <w:style w:type="paragraph" w:styleId="TOC1">
    <w:name w:val="toc 1"/>
    <w:basedOn w:val="Normal"/>
    <w:next w:val="Normal"/>
    <w:uiPriority w:val="39"/>
    <w:rPr>
      <w:rFonts w:ascii="Arial" w:hAnsi="Arial" w:cs="Arial"/>
      <w:sz w:val="20"/>
    </w:rPr>
  </w:style>
  <w:style w:type="paragraph" w:styleId="TOC4">
    <w:name w:val="toc 4"/>
    <w:basedOn w:val="Normal"/>
    <w:next w:val="Normal"/>
    <w:uiPriority w:val="39"/>
    <w:pPr>
      <w:ind w:left="720"/>
    </w:pPr>
  </w:style>
  <w:style w:type="paragraph" w:styleId="TOC3">
    <w:name w:val="toc 3"/>
    <w:basedOn w:val="Index"/>
    <w:pPr>
      <w:tabs>
        <w:tab w:val="right" w:leader="dot" w:pos="9406"/>
      </w:tabs>
      <w:ind w:left="566"/>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TableCell">
    <w:name w:val="Table Cell"/>
    <w:basedOn w:val="Normal"/>
    <w:link w:val="TableCellChar"/>
    <w:autoRedefine/>
    <w:rsid w:val="00116CA2"/>
    <w:pPr>
      <w:tabs>
        <w:tab w:val="num" w:pos="360"/>
        <w:tab w:val="num" w:pos="540"/>
      </w:tabs>
      <w:suppressAutoHyphens w:val="0"/>
      <w:adjustRightInd w:val="0"/>
      <w:snapToGrid w:val="0"/>
      <w:spacing w:before="40" w:after="40"/>
    </w:pPr>
    <w:rPr>
      <w:rFonts w:ascii="Arial" w:eastAsia="Arial Unicode MS" w:hAnsi="Arial"/>
      <w:bCs/>
      <w:sz w:val="20"/>
      <w:szCs w:val="20"/>
      <w:lang w:eastAsia="ja-JP" w:bidi="he-IL"/>
    </w:rPr>
  </w:style>
  <w:style w:type="paragraph" w:customStyle="1" w:styleId="BulletList">
    <w:name w:val="Bullet List"/>
    <w:basedOn w:val="Normal"/>
    <w:link w:val="BulletListChar"/>
    <w:rsid w:val="00116CA2"/>
    <w:pPr>
      <w:tabs>
        <w:tab w:val="num" w:pos="360"/>
        <w:tab w:val="num" w:pos="540"/>
      </w:tabs>
      <w:suppressAutoHyphens w:val="0"/>
      <w:spacing w:before="40" w:after="40"/>
      <w:ind w:left="540" w:hanging="180"/>
    </w:pPr>
    <w:rPr>
      <w:rFonts w:ascii="Arial" w:eastAsia="Arial Unicode MS" w:hAnsi="Arial"/>
      <w:sz w:val="20"/>
      <w:szCs w:val="20"/>
      <w:lang w:val="en-US" w:eastAsia="en-US"/>
    </w:rPr>
  </w:style>
  <w:style w:type="character" w:customStyle="1" w:styleId="BulletListChar">
    <w:name w:val="Bullet List Char"/>
    <w:link w:val="BulletList"/>
    <w:rsid w:val="00116CA2"/>
    <w:rPr>
      <w:rFonts w:ascii="Arial" w:eastAsia="Arial Unicode MS" w:hAnsi="Arial"/>
      <w:lang w:val="en-US" w:eastAsia="en-US" w:bidi="ar-SA"/>
    </w:rPr>
  </w:style>
  <w:style w:type="character" w:customStyle="1" w:styleId="TableCellChar">
    <w:name w:val="Table Cell Char"/>
    <w:link w:val="TableCell"/>
    <w:rsid w:val="00116CA2"/>
    <w:rPr>
      <w:rFonts w:ascii="Arial" w:eastAsia="Arial Unicode MS" w:hAnsi="Arial"/>
      <w:bCs/>
      <w:lang w:val="en-GB" w:eastAsia="ja-JP" w:bidi="he-IL"/>
    </w:rPr>
  </w:style>
  <w:style w:type="paragraph" w:customStyle="1" w:styleId="StyleTableCellComplex9ptBefore0cmHanging032cm">
    <w:name w:val="Style Table Cell + (Complex) 9 pt Before:  0 cm Hanging:  0.32 cm..."/>
    <w:basedOn w:val="TableCell"/>
    <w:rsid w:val="00116CA2"/>
    <w:pPr>
      <w:kinsoku w:val="0"/>
    </w:pPr>
    <w:rPr>
      <w:szCs w:val="18"/>
    </w:rPr>
  </w:style>
  <w:style w:type="table" w:styleId="TableGrid">
    <w:name w:val="Table Grid"/>
    <w:basedOn w:val="TableNormal"/>
    <w:uiPriority w:val="59"/>
    <w:rsid w:val="002B4A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mmentTextChar">
    <w:name w:val="Comment Text Char"/>
    <w:link w:val="CommentText"/>
    <w:rsid w:val="004507FD"/>
    <w:rPr>
      <w:rFonts w:eastAsia="MS Mincho"/>
      <w:lang w:eastAsia="ar-SA"/>
    </w:rPr>
  </w:style>
  <w:style w:type="paragraph" w:styleId="ListParagraph">
    <w:name w:val="List Paragraph"/>
    <w:basedOn w:val="Normal"/>
    <w:uiPriority w:val="34"/>
    <w:qFormat/>
    <w:rsid w:val="002836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917666">
      <w:bodyDiv w:val="1"/>
      <w:marLeft w:val="0"/>
      <w:marRight w:val="0"/>
      <w:marTop w:val="0"/>
      <w:marBottom w:val="0"/>
      <w:divBdr>
        <w:top w:val="none" w:sz="0" w:space="0" w:color="auto"/>
        <w:left w:val="none" w:sz="0" w:space="0" w:color="auto"/>
        <w:bottom w:val="none" w:sz="0" w:space="0" w:color="auto"/>
        <w:right w:val="none" w:sz="0" w:space="0" w:color="auto"/>
      </w:divBdr>
    </w:div>
    <w:div w:id="520513864">
      <w:bodyDiv w:val="1"/>
      <w:marLeft w:val="0"/>
      <w:marRight w:val="0"/>
      <w:marTop w:val="0"/>
      <w:marBottom w:val="0"/>
      <w:divBdr>
        <w:top w:val="none" w:sz="0" w:space="0" w:color="auto"/>
        <w:left w:val="none" w:sz="0" w:space="0" w:color="auto"/>
        <w:bottom w:val="none" w:sz="0" w:space="0" w:color="auto"/>
        <w:right w:val="none" w:sz="0" w:space="0" w:color="auto"/>
      </w:divBdr>
    </w:div>
    <w:div w:id="629870344">
      <w:bodyDiv w:val="1"/>
      <w:marLeft w:val="0"/>
      <w:marRight w:val="0"/>
      <w:marTop w:val="0"/>
      <w:marBottom w:val="0"/>
      <w:divBdr>
        <w:top w:val="none" w:sz="0" w:space="0" w:color="auto"/>
        <w:left w:val="none" w:sz="0" w:space="0" w:color="auto"/>
        <w:bottom w:val="none" w:sz="0" w:space="0" w:color="auto"/>
        <w:right w:val="none" w:sz="0" w:space="0" w:color="auto"/>
      </w:divBdr>
    </w:div>
    <w:div w:id="826870683">
      <w:bodyDiv w:val="1"/>
      <w:marLeft w:val="0"/>
      <w:marRight w:val="0"/>
      <w:marTop w:val="0"/>
      <w:marBottom w:val="0"/>
      <w:divBdr>
        <w:top w:val="none" w:sz="0" w:space="0" w:color="auto"/>
        <w:left w:val="none" w:sz="0" w:space="0" w:color="auto"/>
        <w:bottom w:val="none" w:sz="0" w:space="0" w:color="auto"/>
        <w:right w:val="none" w:sz="0" w:space="0" w:color="auto"/>
      </w:divBdr>
    </w:div>
    <w:div w:id="866139797">
      <w:bodyDiv w:val="1"/>
      <w:marLeft w:val="0"/>
      <w:marRight w:val="0"/>
      <w:marTop w:val="0"/>
      <w:marBottom w:val="0"/>
      <w:divBdr>
        <w:top w:val="none" w:sz="0" w:space="0" w:color="auto"/>
        <w:left w:val="none" w:sz="0" w:space="0" w:color="auto"/>
        <w:bottom w:val="none" w:sz="0" w:space="0" w:color="auto"/>
        <w:right w:val="none" w:sz="0" w:space="0" w:color="auto"/>
      </w:divBdr>
    </w:div>
    <w:div w:id="1188518323">
      <w:bodyDiv w:val="1"/>
      <w:marLeft w:val="0"/>
      <w:marRight w:val="0"/>
      <w:marTop w:val="0"/>
      <w:marBottom w:val="0"/>
      <w:divBdr>
        <w:top w:val="none" w:sz="0" w:space="0" w:color="auto"/>
        <w:left w:val="none" w:sz="0" w:space="0" w:color="auto"/>
        <w:bottom w:val="none" w:sz="0" w:space="0" w:color="auto"/>
        <w:right w:val="none" w:sz="0" w:space="0" w:color="auto"/>
      </w:divBdr>
    </w:div>
    <w:div w:id="1824085578">
      <w:bodyDiv w:val="1"/>
      <w:marLeft w:val="0"/>
      <w:marRight w:val="0"/>
      <w:marTop w:val="0"/>
      <w:marBottom w:val="0"/>
      <w:divBdr>
        <w:top w:val="none" w:sz="0" w:space="0" w:color="auto"/>
        <w:left w:val="none" w:sz="0" w:space="0" w:color="auto"/>
        <w:bottom w:val="none" w:sz="0" w:space="0" w:color="auto"/>
        <w:right w:val="none" w:sz="0" w:space="0" w:color="auto"/>
      </w:divBdr>
    </w:div>
    <w:div w:id="2059015144">
      <w:bodyDiv w:val="1"/>
      <w:marLeft w:val="0"/>
      <w:marRight w:val="0"/>
      <w:marTop w:val="0"/>
      <w:marBottom w:val="0"/>
      <w:divBdr>
        <w:top w:val="none" w:sz="0" w:space="0" w:color="auto"/>
        <w:left w:val="none" w:sz="0" w:space="0" w:color="auto"/>
        <w:bottom w:val="none" w:sz="0" w:space="0" w:color="auto"/>
        <w:right w:val="none" w:sz="0" w:space="0" w:color="auto"/>
      </w:divBdr>
    </w:div>
    <w:div w:id="209809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3.org/TR/xmlschema-1/"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ogf.org/documents/GFD.207.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gf.org/documents/GFD.174.pdf/"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mbeckerle@tresys.com" TargetMode="External"/><Relationship Id="rId4" Type="http://schemas.microsoft.com/office/2007/relationships/stylesWithEffects" Target="stylesWithEffects.xml"/><Relationship Id="rId9" Type="http://schemas.openxmlformats.org/officeDocument/2006/relationships/hyperlink" Target="mailto:smh@uk.ibm.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dfdl-wg@ogf.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D69025-BAFF-4D66-B20B-9E4DCA0B1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6505</Words>
  <Characters>37082</Characters>
  <Application>Microsoft Office Word</Application>
  <DocSecurity>0</DocSecurity>
  <Lines>309</Lines>
  <Paragraphs>86</Paragraphs>
  <ScaleCrop>false</ScaleCrop>
  <HeadingPairs>
    <vt:vector size="2" baseType="variant">
      <vt:variant>
        <vt:lpstr>Title</vt:lpstr>
      </vt:variant>
      <vt:variant>
        <vt:i4>1</vt:i4>
      </vt:variant>
    </vt:vector>
  </HeadingPairs>
  <TitlesOfParts>
    <vt:vector size="1" baseType="lpstr">
      <vt:lpstr>Mapping DFDL Infoset to XDM</vt:lpstr>
    </vt:vector>
  </TitlesOfParts>
  <Company>IBM</Company>
  <LinksUpToDate>false</LinksUpToDate>
  <CharactersWithSpaces>43501</CharactersWithSpaces>
  <SharedDoc>false</SharedDoc>
  <HLinks>
    <vt:vector size="24" baseType="variant">
      <vt:variant>
        <vt:i4>5046357</vt:i4>
      </vt:variant>
      <vt:variant>
        <vt:i4>51</vt:i4>
      </vt:variant>
      <vt:variant>
        <vt:i4>0</vt:i4>
      </vt:variant>
      <vt:variant>
        <vt:i4>5</vt:i4>
      </vt:variant>
      <vt:variant>
        <vt:lpwstr>http://www.ogf.org/documents/GFD.174.pdf/</vt:lpwstr>
      </vt:variant>
      <vt:variant>
        <vt:lpwstr/>
      </vt:variant>
      <vt:variant>
        <vt:i4>4128787</vt:i4>
      </vt:variant>
      <vt:variant>
        <vt:i4>48</vt:i4>
      </vt:variant>
      <vt:variant>
        <vt:i4>0</vt:i4>
      </vt:variant>
      <vt:variant>
        <vt:i4>5</vt:i4>
      </vt:variant>
      <vt:variant>
        <vt:lpwstr>mailto:mbeckerle@tresys.com</vt:lpwstr>
      </vt:variant>
      <vt:variant>
        <vt:lpwstr/>
      </vt:variant>
      <vt:variant>
        <vt:i4>65643</vt:i4>
      </vt:variant>
      <vt:variant>
        <vt:i4>45</vt:i4>
      </vt:variant>
      <vt:variant>
        <vt:i4>0</vt:i4>
      </vt:variant>
      <vt:variant>
        <vt:i4>5</vt:i4>
      </vt:variant>
      <vt:variant>
        <vt:lpwstr>mailto:smh@uk.ibm.com</vt:lpwstr>
      </vt:variant>
      <vt:variant>
        <vt:lpwstr/>
      </vt:variant>
      <vt:variant>
        <vt:i4>2687052</vt:i4>
      </vt:variant>
      <vt:variant>
        <vt:i4>0</vt:i4>
      </vt:variant>
      <vt:variant>
        <vt:i4>0</vt:i4>
      </vt:variant>
      <vt:variant>
        <vt:i4>5</vt:i4>
      </vt:variant>
      <vt:variant>
        <vt:lpwstr>mailto:dfdl-wg@ogf.org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Mapping DFDL Infoset to XDM</dc:title>
  <dc:creator>Steve Hanson</dc:creator>
  <cp:lastModifiedBy>Steve Hanson</cp:lastModifiedBy>
  <cp:revision>2</cp:revision>
  <cp:lastPrinted>2013-09-16T13:51:00Z</cp:lastPrinted>
  <dcterms:created xsi:type="dcterms:W3CDTF">2014-09-03T10:43:00Z</dcterms:created>
  <dcterms:modified xsi:type="dcterms:W3CDTF">2014-09-03T10:43:00Z</dcterms:modified>
</cp:coreProperties>
</file>