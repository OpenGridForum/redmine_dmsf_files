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02605" w:rsidRDefault="00802605" w:rsidP="006F418E">
      <w:pPr>
        <w:pStyle w:val="Heading"/>
        <w:pBdr>
          <w:top w:val="single" w:sz="4" w:space="1" w:color="auto"/>
          <w:bottom w:val="single" w:sz="4" w:space="1" w:color="auto"/>
        </w:pBdr>
        <w:jc w:val="left"/>
      </w:pPr>
      <w:r>
        <w:tab/>
      </w:r>
    </w:p>
    <w:p w:rsidR="00C10D4C" w:rsidRDefault="00C10D4C" w:rsidP="00506B61">
      <w:pPr>
        <w:pStyle w:val="Heading"/>
        <w:pBdr>
          <w:top w:val="single" w:sz="4" w:space="1" w:color="auto"/>
          <w:bottom w:val="single" w:sz="4" w:space="1" w:color="auto"/>
        </w:pBdr>
      </w:pPr>
      <w:bookmarkStart w:id="0" w:name="__RefHeading__1122_1503507204"/>
      <w:bookmarkEnd w:id="0"/>
      <w:r>
        <w:t>Data</w:t>
      </w:r>
      <w:r>
        <w:rPr>
          <w:rFonts w:eastAsia="Arial"/>
        </w:rPr>
        <w:t xml:space="preserve"> </w:t>
      </w:r>
      <w:r>
        <w:t>Format</w:t>
      </w:r>
      <w:r>
        <w:rPr>
          <w:rFonts w:eastAsia="Arial"/>
        </w:rPr>
        <w:t xml:space="preserve"> </w:t>
      </w:r>
      <w:r>
        <w:t>Description</w:t>
      </w:r>
      <w:r>
        <w:rPr>
          <w:rFonts w:eastAsia="Arial"/>
        </w:rPr>
        <w:t xml:space="preserve"> </w:t>
      </w:r>
      <w:r>
        <w:t>Language</w:t>
      </w:r>
      <w:r>
        <w:rPr>
          <w:rFonts w:eastAsia="Arial"/>
        </w:rPr>
        <w:t xml:space="preserve"> </w:t>
      </w:r>
      <w:r>
        <w:t>(DFDL)</w:t>
      </w:r>
      <w:r>
        <w:rPr>
          <w:rFonts w:eastAsia="Arial"/>
        </w:rPr>
        <w:t xml:space="preserve"> </w:t>
      </w:r>
      <w:r>
        <w:t>v1.0</w:t>
      </w:r>
    </w:p>
    <w:p w:rsidR="00506B61" w:rsidRDefault="00C10D4C" w:rsidP="00506B61">
      <w:pPr>
        <w:pBdr>
          <w:top w:val="single" w:sz="4" w:space="1" w:color="auto"/>
          <w:bottom w:val="single" w:sz="4" w:space="1" w:color="auto"/>
        </w:pBdr>
        <w:spacing w:after="60"/>
        <w:jc w:val="center"/>
        <w:rPr>
          <w:ins w:id="1" w:author="Steve Hanson" w:date="2014-09-01T16:15:00Z"/>
          <w:rFonts w:ascii="Arial" w:hAnsi="Arial" w:cs="Arial"/>
          <w:b/>
          <w:sz w:val="32"/>
        </w:rPr>
      </w:pPr>
      <w:r>
        <w:rPr>
          <w:rFonts w:ascii="Arial" w:hAnsi="Arial" w:cs="Arial"/>
          <w:b/>
          <w:sz w:val="32"/>
        </w:rPr>
        <w:t>E</w:t>
      </w:r>
      <w:r w:rsidR="00506B61">
        <w:rPr>
          <w:rFonts w:ascii="Arial" w:hAnsi="Arial" w:cs="Arial"/>
          <w:b/>
          <w:sz w:val="32"/>
        </w:rPr>
        <w:t>xperience Document 1</w:t>
      </w:r>
    </w:p>
    <w:p w:rsidR="00444458" w:rsidRDefault="00444458" w:rsidP="00506B61">
      <w:pPr>
        <w:pBdr>
          <w:top w:val="single" w:sz="4" w:space="1" w:color="auto"/>
          <w:bottom w:val="single" w:sz="4" w:space="1" w:color="auto"/>
        </w:pBdr>
        <w:spacing w:after="60"/>
        <w:jc w:val="center"/>
        <w:rPr>
          <w:rFonts w:ascii="Arial" w:hAnsi="Arial" w:cs="Arial"/>
          <w:b/>
          <w:sz w:val="32"/>
        </w:rPr>
      </w:pPr>
      <w:ins w:id="2" w:author="Steve Hanson" w:date="2014-09-01T16:15:00Z">
        <w:r>
          <w:rPr>
            <w:rFonts w:ascii="Arial" w:hAnsi="Arial" w:cs="Arial"/>
            <w:b/>
            <w:sz w:val="32"/>
          </w:rPr>
          <w:t>Errata for DFDL 1.0 Specification GFD-P-R.174</w:t>
        </w:r>
      </w:ins>
    </w:p>
    <w:p w:rsidR="00802605" w:rsidRDefault="00802605" w:rsidP="006F418E">
      <w:pPr>
        <w:pBdr>
          <w:top w:val="single" w:sz="4" w:space="1" w:color="auto"/>
          <w:bottom w:val="single" w:sz="4" w:space="1" w:color="auto"/>
        </w:pBdr>
        <w:jc w:val="center"/>
        <w:rPr>
          <w:rFonts w:ascii="Arial" w:hAnsi="Arial" w:cs="Arial"/>
          <w:b/>
          <w:sz w:val="32"/>
        </w:rPr>
      </w:pPr>
    </w:p>
    <w:p w:rsidR="00802605" w:rsidRDefault="00802605">
      <w:pPr>
        <w:rPr>
          <w:rFonts w:ascii="Arial" w:hAnsi="Arial" w:cs="Arial"/>
          <w:sz w:val="20"/>
          <w:szCs w:val="20"/>
        </w:rPr>
      </w:pPr>
    </w:p>
    <w:p w:rsidR="00C10D4C" w:rsidRDefault="00C10D4C">
      <w:pPr>
        <w:rPr>
          <w:rFonts w:ascii="Arial" w:hAnsi="Arial" w:cs="Arial"/>
          <w:sz w:val="20"/>
          <w:szCs w:val="20"/>
          <w:u w:val="single"/>
        </w:rPr>
      </w:pPr>
      <w:r w:rsidRPr="00506B61">
        <w:rPr>
          <w:rFonts w:ascii="Arial" w:hAnsi="Arial" w:cs="Arial"/>
          <w:sz w:val="20"/>
          <w:szCs w:val="20"/>
          <w:u w:val="single"/>
        </w:rPr>
        <w:t>Status</w:t>
      </w:r>
      <w:r w:rsidRPr="00506B61">
        <w:rPr>
          <w:rFonts w:ascii="Arial" w:eastAsia="Arial" w:hAnsi="Arial" w:cs="Arial"/>
          <w:sz w:val="20"/>
          <w:szCs w:val="20"/>
          <w:u w:val="single"/>
        </w:rPr>
        <w:t xml:space="preserve"> </w:t>
      </w:r>
      <w:r w:rsidRPr="00506B61">
        <w:rPr>
          <w:rFonts w:ascii="Arial" w:hAnsi="Arial" w:cs="Arial"/>
          <w:sz w:val="20"/>
          <w:szCs w:val="20"/>
          <w:u w:val="single"/>
        </w:rPr>
        <w:t>of</w:t>
      </w:r>
      <w:r w:rsidRPr="00506B61">
        <w:rPr>
          <w:rFonts w:ascii="Arial" w:eastAsia="Arial" w:hAnsi="Arial" w:cs="Arial"/>
          <w:sz w:val="20"/>
          <w:szCs w:val="20"/>
          <w:u w:val="single"/>
        </w:rPr>
        <w:t xml:space="preserve"> </w:t>
      </w:r>
      <w:r w:rsidRPr="00506B61">
        <w:rPr>
          <w:rFonts w:ascii="Arial" w:hAnsi="Arial" w:cs="Arial"/>
          <w:sz w:val="20"/>
          <w:szCs w:val="20"/>
          <w:u w:val="single"/>
        </w:rPr>
        <w:t>This</w:t>
      </w:r>
      <w:r w:rsidRPr="00506B61">
        <w:rPr>
          <w:rFonts w:ascii="Arial" w:eastAsia="Arial" w:hAnsi="Arial" w:cs="Arial"/>
          <w:sz w:val="20"/>
          <w:szCs w:val="20"/>
          <w:u w:val="single"/>
        </w:rPr>
        <w:t xml:space="preserve"> </w:t>
      </w:r>
      <w:r w:rsidRPr="00506B61">
        <w:rPr>
          <w:rFonts w:ascii="Arial" w:hAnsi="Arial" w:cs="Arial"/>
          <w:sz w:val="20"/>
          <w:szCs w:val="20"/>
          <w:u w:val="single"/>
        </w:rPr>
        <w:t>Document</w:t>
      </w:r>
    </w:p>
    <w:p w:rsidR="00EB184F" w:rsidRPr="00506B61" w:rsidRDefault="00EB184F">
      <w:pPr>
        <w:rPr>
          <w:rFonts w:ascii="Arial" w:hAnsi="Arial" w:cs="Arial"/>
          <w:sz w:val="20"/>
          <w:szCs w:val="20"/>
          <w:u w:val="single"/>
        </w:rPr>
      </w:pPr>
    </w:p>
    <w:p w:rsidR="00C10D4C" w:rsidRDefault="00EB184F">
      <w:pPr>
        <w:rPr>
          <w:rFonts w:ascii="Arial" w:hAnsi="Arial" w:cs="Arial"/>
          <w:sz w:val="20"/>
          <w:szCs w:val="20"/>
        </w:rPr>
      </w:pPr>
      <w:r>
        <w:rPr>
          <w:rFonts w:ascii="Arial" w:hAnsi="Arial" w:cs="Arial"/>
          <w:sz w:val="20"/>
          <w:szCs w:val="20"/>
        </w:rPr>
        <w:t>Grid Working Document (GWD)</w:t>
      </w:r>
    </w:p>
    <w:p w:rsidR="00C10D4C" w:rsidRDefault="00C10D4C">
      <w:pPr>
        <w:rPr>
          <w:rFonts w:ascii="Arial" w:hAnsi="Arial" w:cs="Arial"/>
          <w:sz w:val="20"/>
          <w:szCs w:val="20"/>
        </w:rPr>
      </w:pPr>
    </w:p>
    <w:p w:rsidR="00C10D4C" w:rsidRDefault="00C10D4C">
      <w:pPr>
        <w:rPr>
          <w:rFonts w:ascii="Arial" w:hAnsi="Arial" w:cs="Arial"/>
          <w:sz w:val="20"/>
          <w:szCs w:val="20"/>
          <w:u w:val="single"/>
        </w:rPr>
      </w:pPr>
      <w:r>
        <w:rPr>
          <w:rFonts w:ascii="Arial" w:hAnsi="Arial" w:cs="Arial"/>
          <w:sz w:val="20"/>
          <w:szCs w:val="20"/>
          <w:u w:val="single"/>
        </w:rPr>
        <w:t>Copyright</w:t>
      </w:r>
      <w:r>
        <w:rPr>
          <w:rFonts w:ascii="Arial" w:eastAsia="Arial" w:hAnsi="Arial" w:cs="Arial"/>
          <w:sz w:val="20"/>
          <w:szCs w:val="20"/>
          <w:u w:val="single"/>
        </w:rPr>
        <w:t xml:space="preserve"> </w:t>
      </w:r>
      <w:r>
        <w:rPr>
          <w:rFonts w:ascii="Arial" w:hAnsi="Arial" w:cs="Arial"/>
          <w:sz w:val="20"/>
          <w:szCs w:val="20"/>
          <w:u w:val="single"/>
        </w:rPr>
        <w:t>Notice</w:t>
      </w:r>
    </w:p>
    <w:p w:rsidR="00C10D4C" w:rsidRDefault="00C10D4C">
      <w:pPr>
        <w:rPr>
          <w:rFonts w:ascii="Arial" w:hAnsi="Arial" w:cs="Arial"/>
          <w:sz w:val="20"/>
          <w:szCs w:val="20"/>
        </w:rPr>
      </w:pPr>
    </w:p>
    <w:p w:rsidR="00C10D4C" w:rsidRDefault="00C10D4C">
      <w:pPr>
        <w:rPr>
          <w:rFonts w:ascii="Arial" w:hAnsi="Arial" w:cs="Arial"/>
          <w:sz w:val="20"/>
          <w:szCs w:val="20"/>
        </w:rPr>
      </w:pPr>
      <w:r>
        <w:rPr>
          <w:rFonts w:ascii="Arial" w:hAnsi="Arial" w:cs="Arial"/>
          <w:sz w:val="20"/>
          <w:szCs w:val="20"/>
        </w:rPr>
        <w:t>Copyright</w:t>
      </w:r>
      <w:r>
        <w:rPr>
          <w:rFonts w:ascii="Arial" w:eastAsia="Arial" w:hAnsi="Arial" w:cs="Arial"/>
          <w:sz w:val="20"/>
          <w:szCs w:val="20"/>
        </w:rPr>
        <w:t xml:space="preserve"> </w:t>
      </w:r>
      <w:r>
        <w:rPr>
          <w:rFonts w:ascii="Arial" w:hAnsi="Arial" w:cs="Arial"/>
          <w:sz w:val="20"/>
          <w:szCs w:val="20"/>
        </w:rPr>
        <w:t>©</w:t>
      </w:r>
      <w:r>
        <w:rPr>
          <w:rFonts w:ascii="Arial" w:eastAsia="Arial" w:hAnsi="Arial" w:cs="Arial"/>
          <w:sz w:val="20"/>
          <w:szCs w:val="20"/>
        </w:rPr>
        <w:t xml:space="preserve"> </w:t>
      </w:r>
      <w:r>
        <w:rPr>
          <w:rFonts w:ascii="Arial" w:hAnsi="Arial" w:cs="Arial"/>
          <w:sz w:val="20"/>
          <w:szCs w:val="20"/>
        </w:rPr>
        <w:t>Open</w:t>
      </w:r>
      <w:r>
        <w:rPr>
          <w:rFonts w:ascii="Arial" w:eastAsia="Arial" w:hAnsi="Arial" w:cs="Arial"/>
          <w:sz w:val="20"/>
          <w:szCs w:val="20"/>
        </w:rPr>
        <w:t xml:space="preserve"> </w:t>
      </w:r>
      <w:r>
        <w:rPr>
          <w:rFonts w:ascii="Arial" w:hAnsi="Arial" w:cs="Arial"/>
          <w:sz w:val="20"/>
          <w:szCs w:val="20"/>
        </w:rPr>
        <w:t>Grid</w:t>
      </w:r>
      <w:r>
        <w:rPr>
          <w:rFonts w:ascii="Arial" w:eastAsia="Arial" w:hAnsi="Arial" w:cs="Arial"/>
          <w:sz w:val="20"/>
          <w:szCs w:val="20"/>
        </w:rPr>
        <w:t xml:space="preserve"> </w:t>
      </w:r>
      <w:r>
        <w:rPr>
          <w:rFonts w:ascii="Arial" w:hAnsi="Arial" w:cs="Arial"/>
          <w:sz w:val="20"/>
          <w:szCs w:val="20"/>
        </w:rPr>
        <w:t>Forum,</w:t>
      </w:r>
      <w:r>
        <w:rPr>
          <w:rFonts w:ascii="Arial" w:eastAsia="Arial" w:hAnsi="Arial" w:cs="Arial"/>
          <w:sz w:val="20"/>
          <w:szCs w:val="20"/>
        </w:rPr>
        <w:t xml:space="preserve"> </w:t>
      </w:r>
      <w:r>
        <w:rPr>
          <w:rFonts w:ascii="Arial" w:hAnsi="Arial" w:cs="Arial"/>
          <w:sz w:val="20"/>
          <w:szCs w:val="20"/>
        </w:rPr>
        <w:t>(201</w:t>
      </w:r>
      <w:r w:rsidR="00BC15E1">
        <w:rPr>
          <w:rFonts w:ascii="Arial" w:hAnsi="Arial" w:cs="Arial"/>
          <w:sz w:val="20"/>
          <w:szCs w:val="20"/>
        </w:rPr>
        <w:t>3</w:t>
      </w:r>
      <w:r w:rsidR="00991C77">
        <w:rPr>
          <w:rFonts w:ascii="Arial" w:hAnsi="Arial" w:cs="Arial"/>
          <w:sz w:val="20"/>
          <w:szCs w:val="20"/>
        </w:rPr>
        <w:t>-</w:t>
      </w:r>
      <w:r w:rsidR="008312BD">
        <w:rPr>
          <w:rFonts w:ascii="Arial" w:hAnsi="Arial" w:cs="Arial"/>
          <w:sz w:val="20"/>
          <w:szCs w:val="20"/>
        </w:rPr>
        <w:t>2014</w:t>
      </w:r>
      <w:r>
        <w:rPr>
          <w:rFonts w:ascii="Arial" w:hAnsi="Arial" w:cs="Arial"/>
          <w:sz w:val="20"/>
          <w:szCs w:val="20"/>
        </w:rPr>
        <w:t>).</w:t>
      </w:r>
      <w:r>
        <w:rPr>
          <w:rFonts w:ascii="Arial" w:eastAsia="Arial" w:hAnsi="Arial" w:cs="Arial"/>
          <w:sz w:val="20"/>
          <w:szCs w:val="20"/>
        </w:rPr>
        <w:t xml:space="preserve">  </w:t>
      </w:r>
      <w:r w:rsidR="00EB184F">
        <w:rPr>
          <w:rFonts w:ascii="Arial" w:hAnsi="Arial" w:cs="Arial"/>
          <w:sz w:val="20"/>
          <w:szCs w:val="20"/>
        </w:rPr>
        <w:t>Some</w:t>
      </w:r>
      <w:r>
        <w:rPr>
          <w:rFonts w:ascii="Arial" w:eastAsia="Arial" w:hAnsi="Arial" w:cs="Arial"/>
          <w:sz w:val="20"/>
          <w:szCs w:val="20"/>
        </w:rPr>
        <w:t xml:space="preserve"> </w:t>
      </w:r>
      <w:r>
        <w:rPr>
          <w:rFonts w:ascii="Arial" w:hAnsi="Arial" w:cs="Arial"/>
          <w:sz w:val="20"/>
          <w:szCs w:val="20"/>
        </w:rPr>
        <w:t>Rights</w:t>
      </w:r>
      <w:r>
        <w:rPr>
          <w:rFonts w:ascii="Arial" w:eastAsia="Arial" w:hAnsi="Arial" w:cs="Arial"/>
          <w:sz w:val="20"/>
          <w:szCs w:val="20"/>
        </w:rPr>
        <w:t xml:space="preserve"> </w:t>
      </w:r>
      <w:r>
        <w:rPr>
          <w:rFonts w:ascii="Arial" w:hAnsi="Arial" w:cs="Arial"/>
          <w:sz w:val="20"/>
          <w:szCs w:val="20"/>
        </w:rPr>
        <w:t>Reserved.</w:t>
      </w:r>
      <w:r w:rsidR="00EB184F">
        <w:rPr>
          <w:rFonts w:ascii="Arial" w:hAnsi="Arial" w:cs="Arial"/>
          <w:sz w:val="20"/>
          <w:szCs w:val="20"/>
        </w:rPr>
        <w:t xml:space="preserve"> Distribution is unlimited.</w:t>
      </w:r>
    </w:p>
    <w:p w:rsidR="00C10D4C" w:rsidRDefault="00C10D4C">
      <w:pPr>
        <w:rPr>
          <w:rFonts w:ascii="Arial" w:hAnsi="Arial" w:cs="Arial"/>
          <w:sz w:val="20"/>
          <w:szCs w:val="20"/>
        </w:rPr>
      </w:pPr>
    </w:p>
    <w:p w:rsidR="00C10D4C" w:rsidRPr="00EB184F" w:rsidRDefault="00C10D4C">
      <w:pPr>
        <w:rPr>
          <w:rFonts w:ascii="Arial" w:hAnsi="Arial" w:cs="Arial"/>
          <w:sz w:val="20"/>
          <w:szCs w:val="20"/>
          <w:u w:val="single"/>
        </w:rPr>
      </w:pPr>
      <w:bookmarkStart w:id="3" w:name="_Ref525097868"/>
      <w:r w:rsidRPr="00EB184F">
        <w:rPr>
          <w:rFonts w:ascii="Arial" w:hAnsi="Arial" w:cs="Arial"/>
          <w:sz w:val="20"/>
          <w:szCs w:val="20"/>
          <w:u w:val="single"/>
        </w:rPr>
        <w:t>Abstract</w:t>
      </w:r>
      <w:bookmarkEnd w:id="3"/>
    </w:p>
    <w:p w:rsidR="00C10D4C" w:rsidRDefault="00C10D4C">
      <w:pPr>
        <w:pStyle w:val="nobreak"/>
      </w:pPr>
    </w:p>
    <w:p w:rsidR="00EB184F" w:rsidRDefault="00EB184F">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sidR="00B554D2">
        <w:rPr>
          <w:rFonts w:ascii="Arial" w:eastAsia="Arial" w:hAnsi="Arial" w:cs="Arial"/>
          <w:sz w:val="20"/>
          <w:szCs w:val="20"/>
        </w:rPr>
        <w:t xml:space="preserve">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EB184F" w:rsidRDefault="00EB184F">
      <w:pPr>
        <w:rPr>
          <w:rFonts w:ascii="Arial" w:hAnsi="Arial" w:cs="Arial"/>
          <w:sz w:val="20"/>
          <w:szCs w:val="20"/>
        </w:rPr>
      </w:pPr>
    </w:p>
    <w:p w:rsidR="001E4104" w:rsidRDefault="00EB184F">
      <w:pPr>
        <w:rPr>
          <w:rFonts w:ascii="Arial" w:hAnsi="Arial" w:cs="Arial"/>
          <w:sz w:val="20"/>
          <w:szCs w:val="20"/>
        </w:rPr>
      </w:pPr>
      <w:r>
        <w:rPr>
          <w:rFonts w:ascii="Arial" w:hAnsi="Arial" w:cs="Arial"/>
          <w:sz w:val="20"/>
          <w:szCs w:val="20"/>
        </w:rPr>
        <w:t xml:space="preserve">It lists </w:t>
      </w:r>
      <w:r w:rsidR="00B554D2">
        <w:rPr>
          <w:rFonts w:ascii="Arial" w:hAnsi="Arial" w:cs="Arial"/>
          <w:sz w:val="20"/>
          <w:szCs w:val="20"/>
        </w:rPr>
        <w:t xml:space="preserve">and describes </w:t>
      </w:r>
      <w:r>
        <w:rPr>
          <w:rFonts w:ascii="Arial" w:hAnsi="Arial" w:cs="Arial"/>
          <w:sz w:val="20"/>
          <w:szCs w:val="20"/>
        </w:rPr>
        <w:t xml:space="preserve">the </w:t>
      </w:r>
      <w:r w:rsidR="00C10D4C">
        <w:rPr>
          <w:rFonts w:ascii="Arial" w:hAnsi="Arial" w:cs="Arial"/>
          <w:sz w:val="20"/>
          <w:szCs w:val="20"/>
        </w:rPr>
        <w:t>non-editorial</w:t>
      </w:r>
      <w:r w:rsidR="00C10D4C">
        <w:rPr>
          <w:rFonts w:ascii="Arial" w:eastAsia="Arial" w:hAnsi="Arial" w:cs="Arial"/>
          <w:sz w:val="20"/>
          <w:szCs w:val="20"/>
        </w:rPr>
        <w:t xml:space="preserve"> </w:t>
      </w:r>
      <w:r w:rsidR="00C10D4C">
        <w:rPr>
          <w:rFonts w:ascii="Arial" w:hAnsi="Arial" w:cs="Arial"/>
          <w:sz w:val="20"/>
          <w:szCs w:val="20"/>
        </w:rPr>
        <w:t>errata</w:t>
      </w:r>
      <w:r w:rsidR="00C10D4C">
        <w:rPr>
          <w:rFonts w:ascii="Arial" w:eastAsia="Arial" w:hAnsi="Arial" w:cs="Arial"/>
          <w:sz w:val="20"/>
          <w:szCs w:val="20"/>
        </w:rPr>
        <w:t xml:space="preserve"> </w:t>
      </w:r>
      <w:r w:rsidR="00C10D4C">
        <w:rPr>
          <w:rFonts w:ascii="Arial" w:hAnsi="Arial" w:cs="Arial"/>
          <w:sz w:val="20"/>
          <w:szCs w:val="20"/>
        </w:rPr>
        <w:t>identified</w:t>
      </w:r>
      <w:r w:rsidR="00C10D4C">
        <w:rPr>
          <w:rFonts w:ascii="Arial" w:eastAsia="Arial" w:hAnsi="Arial" w:cs="Arial"/>
          <w:sz w:val="20"/>
          <w:szCs w:val="20"/>
        </w:rPr>
        <w:t xml:space="preserve"> </w:t>
      </w:r>
      <w:r w:rsidR="00C10D4C">
        <w:rPr>
          <w:rFonts w:ascii="Arial" w:hAnsi="Arial" w:cs="Arial"/>
          <w:sz w:val="20"/>
          <w:szCs w:val="20"/>
        </w:rPr>
        <w:t>in</w:t>
      </w:r>
      <w:r w:rsidR="00C10D4C">
        <w:rPr>
          <w:rFonts w:ascii="Arial" w:eastAsia="Arial" w:hAnsi="Arial" w:cs="Arial"/>
          <w:sz w:val="20"/>
          <w:szCs w:val="20"/>
        </w:rPr>
        <w:t xml:space="preserve"> </w:t>
      </w:r>
      <w:r w:rsidR="00C10D4C">
        <w:rPr>
          <w:rFonts w:ascii="Arial" w:hAnsi="Arial" w:cs="Arial"/>
          <w:sz w:val="20"/>
          <w:szCs w:val="20"/>
        </w:rPr>
        <w:t>the</w:t>
      </w:r>
      <w:r w:rsidR="00C10D4C">
        <w:rPr>
          <w:rFonts w:ascii="Arial" w:eastAsia="Arial" w:hAnsi="Arial" w:cs="Arial"/>
          <w:sz w:val="20"/>
          <w:szCs w:val="20"/>
        </w:rPr>
        <w:t xml:space="preserve"> </w:t>
      </w:r>
      <w:r w:rsidR="00C10D4C">
        <w:rPr>
          <w:rFonts w:ascii="Arial" w:hAnsi="Arial" w:cs="Arial"/>
          <w:sz w:val="20"/>
          <w:szCs w:val="20"/>
        </w:rPr>
        <w:t>DFDL</w:t>
      </w:r>
      <w:r w:rsidR="00C10D4C">
        <w:rPr>
          <w:rFonts w:ascii="Arial" w:eastAsia="Arial" w:hAnsi="Arial" w:cs="Arial"/>
          <w:sz w:val="20"/>
          <w:szCs w:val="20"/>
        </w:rPr>
        <w:t xml:space="preserve"> </w:t>
      </w:r>
      <w:r w:rsidR="00C10D4C">
        <w:rPr>
          <w:rFonts w:ascii="Arial" w:hAnsi="Arial" w:cs="Arial"/>
          <w:sz w:val="20"/>
          <w:szCs w:val="20"/>
        </w:rPr>
        <w:t>1.0</w:t>
      </w:r>
      <w:r w:rsidR="00C10D4C">
        <w:rPr>
          <w:rFonts w:ascii="Arial" w:eastAsia="Arial" w:hAnsi="Arial" w:cs="Arial"/>
          <w:sz w:val="20"/>
          <w:szCs w:val="20"/>
        </w:rPr>
        <w:t xml:space="preserve"> </w:t>
      </w:r>
      <w:r w:rsidR="00C10D4C">
        <w:rPr>
          <w:rFonts w:ascii="Arial" w:hAnsi="Arial" w:cs="Arial"/>
          <w:sz w:val="20"/>
          <w:szCs w:val="20"/>
        </w:rPr>
        <w:t>specification.</w:t>
      </w:r>
      <w:r w:rsidR="00B554D2">
        <w:rPr>
          <w:rFonts w:ascii="Arial" w:hAnsi="Arial" w:cs="Arial"/>
          <w:sz w:val="20"/>
          <w:szCs w:val="20"/>
        </w:rPr>
        <w:t xml:space="preserve"> </w:t>
      </w:r>
      <w:r w:rsidR="00A40930">
        <w:rPr>
          <w:rFonts w:ascii="Arial" w:hAnsi="Arial" w:cs="Arial"/>
          <w:sz w:val="20"/>
          <w:szCs w:val="20"/>
        </w:rPr>
        <w:t xml:space="preserve">It contains all errata up to </w:t>
      </w:r>
      <w:r w:rsidR="00A40930" w:rsidRPr="00EB184F">
        <w:rPr>
          <w:rFonts w:ascii="Arial" w:hAnsi="Arial" w:cs="Arial"/>
          <w:sz w:val="20"/>
          <w:szCs w:val="20"/>
        </w:rPr>
        <w:t>201</w:t>
      </w:r>
      <w:r w:rsidR="00ED1E8C">
        <w:rPr>
          <w:rFonts w:ascii="Arial" w:hAnsi="Arial" w:cs="Arial"/>
          <w:sz w:val="20"/>
          <w:szCs w:val="20"/>
        </w:rPr>
        <w:t>4-0</w:t>
      </w:r>
      <w:ins w:id="4" w:author="Steve Hanson" w:date="2014-09-03T11:43:00Z">
        <w:r w:rsidR="00BA3AA3">
          <w:rPr>
            <w:rFonts w:ascii="Arial" w:hAnsi="Arial" w:cs="Arial"/>
            <w:sz w:val="20"/>
            <w:szCs w:val="20"/>
          </w:rPr>
          <w:t>9-0</w:t>
        </w:r>
      </w:ins>
      <w:del w:id="5" w:author="Steve Hanson" w:date="2014-06-10T11:47:00Z">
        <w:r w:rsidR="000D2B9E" w:rsidDel="00223726">
          <w:rPr>
            <w:rFonts w:ascii="Arial" w:hAnsi="Arial" w:cs="Arial"/>
            <w:sz w:val="20"/>
            <w:szCs w:val="20"/>
          </w:rPr>
          <w:delText>4</w:delText>
        </w:r>
      </w:del>
      <w:del w:id="6" w:author="Steve Hanson" w:date="2014-09-03T11:43:00Z">
        <w:r w:rsidR="00ED1E8C" w:rsidDel="00BA3AA3">
          <w:rPr>
            <w:rFonts w:ascii="Arial" w:hAnsi="Arial" w:cs="Arial"/>
            <w:sz w:val="20"/>
            <w:szCs w:val="20"/>
          </w:rPr>
          <w:delText>-</w:delText>
        </w:r>
      </w:del>
      <w:ins w:id="7" w:author="Steve Hanson" w:date="2014-08-28T14:51:00Z">
        <w:r w:rsidR="001D7643">
          <w:rPr>
            <w:rFonts w:ascii="Arial" w:hAnsi="Arial" w:cs="Arial"/>
            <w:sz w:val="20"/>
            <w:szCs w:val="20"/>
          </w:rPr>
          <w:t>2</w:t>
        </w:r>
      </w:ins>
      <w:del w:id="8" w:author="Steve Hanson" w:date="2014-06-10T11:47:00Z">
        <w:r w:rsidR="000D2B9E" w:rsidDel="00223726">
          <w:rPr>
            <w:rFonts w:ascii="Arial" w:hAnsi="Arial" w:cs="Arial"/>
            <w:sz w:val="20"/>
            <w:szCs w:val="20"/>
          </w:rPr>
          <w:delText>11</w:delText>
        </w:r>
      </w:del>
      <w:r w:rsidR="00A40930">
        <w:rPr>
          <w:rFonts w:ascii="Arial" w:hAnsi="Arial" w:cs="Arial"/>
          <w:sz w:val="20"/>
          <w:szCs w:val="20"/>
        </w:rPr>
        <w:t>.</w:t>
      </w:r>
      <w:r w:rsidR="00B554D2">
        <w:rPr>
          <w:rFonts w:ascii="Arial" w:hAnsi="Arial" w:cs="Arial"/>
          <w:sz w:val="20"/>
          <w:szCs w:val="20"/>
        </w:rPr>
        <w:t xml:space="preserve"> </w:t>
      </w:r>
    </w:p>
    <w:p w:rsidR="001E4104" w:rsidRDefault="001E4104">
      <w:pPr>
        <w:rPr>
          <w:rFonts w:ascii="Arial" w:hAnsi="Arial" w:cs="Arial"/>
          <w:sz w:val="20"/>
          <w:szCs w:val="20"/>
        </w:rPr>
      </w:pPr>
    </w:p>
    <w:p w:rsidR="00A40930" w:rsidRDefault="00B554D2">
      <w:pPr>
        <w:rPr>
          <w:rFonts w:ascii="Arial" w:hAnsi="Arial" w:cs="Arial"/>
          <w:sz w:val="20"/>
          <w:szCs w:val="20"/>
        </w:rPr>
      </w:pPr>
      <w:r>
        <w:rPr>
          <w:rFonts w:ascii="Arial" w:hAnsi="Arial" w:cs="Arial"/>
          <w:sz w:val="20"/>
          <w:szCs w:val="20"/>
        </w:rPr>
        <w:t xml:space="preserve">All errata have been incorporated into </w:t>
      </w:r>
      <w:r w:rsidR="001E4104">
        <w:rPr>
          <w:rFonts w:ascii="Arial" w:hAnsi="Arial" w:cs="Arial"/>
          <w:sz w:val="20"/>
          <w:szCs w:val="20"/>
        </w:rPr>
        <w:t>a revised Data Format Description Language (DFDL) 1.0 specification (GFD-P-R.</w:t>
      </w:r>
      <w:r w:rsidR="00C559B2">
        <w:rPr>
          <w:rFonts w:ascii="Arial" w:hAnsi="Arial" w:cs="Arial"/>
          <w:sz w:val="20"/>
          <w:szCs w:val="20"/>
        </w:rPr>
        <w:t>207</w:t>
      </w:r>
      <w:r w:rsidR="001E4104">
        <w:rPr>
          <w:rFonts w:ascii="Arial" w:hAnsi="Arial" w:cs="Arial"/>
          <w:sz w:val="20"/>
          <w:szCs w:val="20"/>
        </w:rPr>
        <w:t>).</w:t>
      </w:r>
    </w:p>
    <w:p w:rsidR="00C10D4C" w:rsidRDefault="00C10D4C">
      <w:pPr>
        <w:rPr>
          <w:rFonts w:ascii="Arial" w:hAnsi="Arial" w:cs="Arial"/>
          <w:sz w:val="20"/>
          <w:szCs w:val="20"/>
        </w:rPr>
      </w:pPr>
    </w:p>
    <w:p w:rsidR="00A40930" w:rsidRDefault="00A40930">
      <w:pPr>
        <w:rPr>
          <w:rFonts w:ascii="Arial" w:hAnsi="Arial" w:cs="Arial"/>
          <w:sz w:val="20"/>
          <w:szCs w:val="20"/>
        </w:rPr>
      </w:pPr>
    </w:p>
    <w:p w:rsidR="00C10D4C" w:rsidRDefault="00C10D4C">
      <w:pPr>
        <w:rPr>
          <w:rFonts w:ascii="Arial" w:hAnsi="Arial" w:cs="Arial"/>
          <w:sz w:val="20"/>
          <w:szCs w:val="20"/>
        </w:rPr>
      </w:pPr>
    </w:p>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 w:rsidR="00C10D4C" w:rsidRDefault="00C10D4C">
      <w:pPr>
        <w:pStyle w:val="TOC2"/>
        <w:tabs>
          <w:tab w:val="right" w:leader="dot" w:pos="8296"/>
        </w:tabs>
        <w:rPr>
          <w:rFonts w:ascii="Arial" w:hAnsi="Arial" w:cs="Arial"/>
          <w:b/>
        </w:rPr>
      </w:pPr>
      <w:r>
        <w:rPr>
          <w:rFonts w:ascii="Arial" w:hAnsi="Arial" w:cs="Arial"/>
          <w:b/>
        </w:rPr>
        <w:t>Contents</w:t>
      </w:r>
    </w:p>
    <w:p w:rsidR="00677CB6" w:rsidRDefault="00677CB6" w:rsidP="00677CB6"/>
    <w:p w:rsidR="00677CB6" w:rsidRPr="00677CB6" w:rsidRDefault="00677CB6" w:rsidP="00677CB6">
      <w:pPr>
        <w:sectPr w:rsidR="00677CB6" w:rsidRPr="00677CB6">
          <w:headerReference w:type="default" r:id="rId9"/>
          <w:footerReference w:type="default" r:id="rId10"/>
          <w:pgSz w:w="11906" w:h="16838"/>
          <w:pgMar w:top="1440" w:right="1800" w:bottom="1440" w:left="1800" w:header="708" w:footer="708" w:gutter="0"/>
          <w:cols w:space="720"/>
          <w:docGrid w:linePitch="360"/>
        </w:sectPr>
      </w:pP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\o "1-3" </w:instrText>
      </w:r>
      <w:r>
        <w:rPr>
          <w:rFonts w:ascii="Times New Roman" w:hAnsi="Times New Roman" w:cs="Times New Roman"/>
          <w:sz w:val="24"/>
        </w:rPr>
        <w:fldChar w:fldCharType="separate"/>
      </w: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_Toc384986291 \h </w:instrText>
      </w:r>
      <w:r>
        <w:rPr>
          <w:noProof/>
        </w:rPr>
      </w:r>
      <w:r>
        <w:rPr>
          <w:noProof/>
        </w:rPr>
        <w:fldChar w:fldCharType="separate"/>
      </w:r>
      <w:r w:rsidR="00F54BC3">
        <w:rPr>
          <w:noProof/>
        </w:rPr>
        <w:t>3</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sidRPr="004469A1">
        <w:rPr>
          <w:rFonts w:eastAsia="Arial"/>
          <w:noProof/>
        </w:rPr>
        <w:t>Minor Technical Fixes</w:t>
      </w:r>
      <w:r>
        <w:rPr>
          <w:noProof/>
        </w:rPr>
        <w:tab/>
      </w:r>
      <w:r>
        <w:rPr>
          <w:noProof/>
        </w:rPr>
        <w:fldChar w:fldCharType="begin"/>
      </w:r>
      <w:r>
        <w:rPr>
          <w:noProof/>
        </w:rPr>
        <w:instrText xml:space="preserve"> PAGEREF _Toc384986292 \h </w:instrText>
      </w:r>
      <w:r>
        <w:rPr>
          <w:noProof/>
        </w:rPr>
      </w:r>
      <w:r>
        <w:rPr>
          <w:noProof/>
        </w:rPr>
        <w:fldChar w:fldCharType="separate"/>
      </w:r>
      <w:r w:rsidR="00F54BC3">
        <w:rPr>
          <w:noProof/>
        </w:rPr>
        <w:t>4</w:t>
      </w:r>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3.</w:t>
      </w:r>
      <w:r>
        <w:rPr>
          <w:rFonts w:asciiTheme="minorHAnsi" w:eastAsiaTheme="minorEastAsia" w:hAnsiTheme="minorHAnsi" w:cstheme="minorBidi"/>
          <w:noProof/>
          <w:sz w:val="22"/>
          <w:szCs w:val="22"/>
          <w:lang w:eastAsia="en-GB"/>
        </w:rPr>
        <w:tab/>
      </w:r>
      <w:r>
        <w:rPr>
          <w:noProof/>
        </w:rPr>
        <w:t>Major</w:t>
      </w:r>
      <w:r w:rsidRPr="004469A1">
        <w:rPr>
          <w:rFonts w:eastAsia="Arial"/>
          <w:noProof/>
        </w:rPr>
        <w:t xml:space="preserve"> </w:t>
      </w:r>
      <w:r>
        <w:rPr>
          <w:noProof/>
        </w:rPr>
        <w:t>Errata</w:t>
      </w:r>
      <w:r>
        <w:rPr>
          <w:noProof/>
        </w:rPr>
        <w:tab/>
      </w:r>
      <w:r>
        <w:rPr>
          <w:noProof/>
        </w:rPr>
        <w:fldChar w:fldCharType="begin"/>
      </w:r>
      <w:r>
        <w:rPr>
          <w:noProof/>
        </w:rPr>
        <w:instrText xml:space="preserve"> PAGEREF _Toc384986293 \h </w:instrText>
      </w:r>
      <w:r>
        <w:rPr>
          <w:noProof/>
        </w:rPr>
      </w:r>
      <w:r>
        <w:rPr>
          <w:noProof/>
        </w:rPr>
        <w:fldChar w:fldCharType="separate"/>
      </w:r>
      <w:ins w:id="14" w:author="Steve Hanson" w:date="2014-08-28T14:50:00Z">
        <w:r w:rsidR="00F54BC3">
          <w:rPr>
            <w:noProof/>
          </w:rPr>
          <w:t>32</w:t>
        </w:r>
      </w:ins>
      <w:del w:id="15" w:author="Steve Hanson" w:date="2014-07-23T11:24:00Z">
        <w:r w:rsidDel="00F20B41">
          <w:rPr>
            <w:noProof/>
          </w:rPr>
          <w:delText>31</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4.</w:t>
      </w:r>
      <w:r>
        <w:rPr>
          <w:rFonts w:asciiTheme="minorHAnsi" w:eastAsiaTheme="minorEastAsia" w:hAnsiTheme="minorHAnsi" w:cstheme="minorBidi"/>
          <w:noProof/>
          <w:sz w:val="22"/>
          <w:szCs w:val="22"/>
          <w:lang w:eastAsia="en-GB"/>
        </w:rPr>
        <w:tab/>
      </w:r>
      <w:r>
        <w:rPr>
          <w:noProof/>
        </w:rPr>
        <w:t>Public Comments</w:t>
      </w:r>
      <w:r>
        <w:rPr>
          <w:noProof/>
        </w:rPr>
        <w:tab/>
      </w:r>
      <w:r>
        <w:rPr>
          <w:noProof/>
        </w:rPr>
        <w:fldChar w:fldCharType="begin"/>
      </w:r>
      <w:r>
        <w:rPr>
          <w:noProof/>
        </w:rPr>
        <w:instrText xml:space="preserve"> PAGEREF _Toc384986294 \h </w:instrText>
      </w:r>
      <w:r>
        <w:rPr>
          <w:noProof/>
        </w:rPr>
      </w:r>
      <w:r>
        <w:rPr>
          <w:noProof/>
        </w:rPr>
        <w:fldChar w:fldCharType="separate"/>
      </w:r>
      <w:ins w:id="16" w:author="Steve Hanson" w:date="2014-08-28T14:50:00Z">
        <w:r w:rsidR="00F54BC3">
          <w:rPr>
            <w:noProof/>
          </w:rPr>
          <w:t>50</w:t>
        </w:r>
      </w:ins>
      <w:del w:id="17" w:author="Steve Hanson" w:date="2014-07-23T11:24:00Z">
        <w:r w:rsidDel="00F20B41">
          <w:rPr>
            <w:noProof/>
          </w:rPr>
          <w:delText>49</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5.</w:t>
      </w:r>
      <w:r>
        <w:rPr>
          <w:rFonts w:asciiTheme="minorHAnsi" w:eastAsiaTheme="minorEastAsia" w:hAnsiTheme="minorHAnsi" w:cstheme="minorBidi"/>
          <w:noProof/>
          <w:sz w:val="22"/>
          <w:szCs w:val="22"/>
          <w:lang w:eastAsia="en-GB"/>
        </w:rPr>
        <w:tab/>
      </w:r>
      <w:r>
        <w:rPr>
          <w:noProof/>
        </w:rPr>
        <w:t>Revised Grammar</w:t>
      </w:r>
      <w:r>
        <w:rPr>
          <w:noProof/>
        </w:rPr>
        <w:tab/>
      </w:r>
      <w:r>
        <w:rPr>
          <w:noProof/>
        </w:rPr>
        <w:fldChar w:fldCharType="begin"/>
      </w:r>
      <w:r>
        <w:rPr>
          <w:noProof/>
        </w:rPr>
        <w:instrText xml:space="preserve"> PAGEREF _Toc384986295 \h </w:instrText>
      </w:r>
      <w:r>
        <w:rPr>
          <w:noProof/>
        </w:rPr>
      </w:r>
      <w:r>
        <w:rPr>
          <w:noProof/>
        </w:rPr>
        <w:fldChar w:fldCharType="separate"/>
      </w:r>
      <w:ins w:id="18" w:author="Steve Hanson" w:date="2014-08-28T14:50:00Z">
        <w:r w:rsidR="00F54BC3">
          <w:rPr>
            <w:noProof/>
          </w:rPr>
          <w:t>56</w:t>
        </w:r>
      </w:ins>
      <w:del w:id="19" w:author="Steve Hanson" w:date="2014-07-23T11:24:00Z">
        <w:r w:rsidDel="00F20B41">
          <w:rPr>
            <w:noProof/>
          </w:rPr>
          <w:delText>5</w:delText>
        </w:r>
      </w:del>
      <w:del w:id="20" w:author="Steve Hanson" w:date="2014-07-22T12:07:00Z">
        <w:r w:rsidDel="0047411D">
          <w:rPr>
            <w:noProof/>
          </w:rPr>
          <w:delText>4</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_Toc384986296 \h </w:instrText>
      </w:r>
      <w:r>
        <w:rPr>
          <w:noProof/>
        </w:rPr>
      </w:r>
      <w:r>
        <w:rPr>
          <w:noProof/>
        </w:rPr>
        <w:fldChar w:fldCharType="separate"/>
      </w:r>
      <w:ins w:id="21" w:author="Steve Hanson" w:date="2014-08-28T14:50:00Z">
        <w:r w:rsidR="00F54BC3">
          <w:rPr>
            <w:noProof/>
          </w:rPr>
          <w:t>58</w:t>
        </w:r>
      </w:ins>
      <w:del w:id="22" w:author="Steve Hanson" w:date="2014-07-23T11:24:00Z">
        <w:r w:rsidDel="00F20B41">
          <w:rPr>
            <w:noProof/>
          </w:rPr>
          <w:delText>5</w:delText>
        </w:r>
      </w:del>
      <w:del w:id="23" w:author="Steve Hanson" w:date="2014-07-22T12:07:00Z">
        <w:r w:rsidDel="0047411D">
          <w:rPr>
            <w:noProof/>
          </w:rPr>
          <w:delText>6</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_Toc384986297 \h </w:instrText>
      </w:r>
      <w:r>
        <w:rPr>
          <w:noProof/>
        </w:rPr>
      </w:r>
      <w:r>
        <w:rPr>
          <w:noProof/>
        </w:rPr>
        <w:fldChar w:fldCharType="separate"/>
      </w:r>
      <w:ins w:id="24" w:author="Steve Hanson" w:date="2014-08-28T14:50:00Z">
        <w:r w:rsidR="00F54BC3">
          <w:rPr>
            <w:noProof/>
          </w:rPr>
          <w:t>59</w:t>
        </w:r>
      </w:ins>
      <w:del w:id="25" w:author="Steve Hanson" w:date="2014-07-23T11:24:00Z">
        <w:r w:rsidDel="00F20B41">
          <w:rPr>
            <w:noProof/>
          </w:rPr>
          <w:delText>5</w:delText>
        </w:r>
      </w:del>
      <w:del w:id="26" w:author="Steve Hanson" w:date="2014-07-22T12:07:00Z">
        <w:r w:rsidDel="0047411D">
          <w:rPr>
            <w:noProof/>
          </w:rPr>
          <w:delText>7</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8.</w:t>
      </w:r>
      <w:r>
        <w:rPr>
          <w:rFonts w:asciiTheme="minorHAnsi" w:eastAsiaTheme="minorEastAsia" w:hAnsiTheme="minorHAnsi" w:cstheme="minorBidi"/>
          <w:noProof/>
          <w:sz w:val="22"/>
          <w:szCs w:val="22"/>
          <w:lang w:eastAsia="en-GB"/>
        </w:rPr>
        <w:tab/>
      </w:r>
      <w:r>
        <w:rPr>
          <w:noProof/>
        </w:rPr>
        <w:t>Intellectual</w:t>
      </w:r>
      <w:r w:rsidRPr="004469A1">
        <w:rPr>
          <w:rFonts w:eastAsia="Arial"/>
          <w:noProof/>
        </w:rPr>
        <w:t xml:space="preserve"> </w:t>
      </w:r>
      <w:r>
        <w:rPr>
          <w:noProof/>
        </w:rPr>
        <w:t>Property</w:t>
      </w:r>
      <w:r w:rsidRPr="004469A1">
        <w:rPr>
          <w:rFonts w:eastAsia="Arial"/>
          <w:noProof/>
        </w:rPr>
        <w:t xml:space="preserve"> </w:t>
      </w:r>
      <w:r>
        <w:rPr>
          <w:noProof/>
        </w:rPr>
        <w:t>Statement</w:t>
      </w:r>
      <w:r>
        <w:rPr>
          <w:noProof/>
        </w:rPr>
        <w:tab/>
      </w:r>
      <w:r>
        <w:rPr>
          <w:noProof/>
        </w:rPr>
        <w:fldChar w:fldCharType="begin"/>
      </w:r>
      <w:r>
        <w:rPr>
          <w:noProof/>
        </w:rPr>
        <w:instrText xml:space="preserve"> PAGEREF _Toc384986298 \h </w:instrText>
      </w:r>
      <w:r>
        <w:rPr>
          <w:noProof/>
        </w:rPr>
      </w:r>
      <w:r>
        <w:rPr>
          <w:noProof/>
        </w:rPr>
        <w:fldChar w:fldCharType="separate"/>
      </w:r>
      <w:ins w:id="27" w:author="Steve Hanson" w:date="2014-08-28T14:50:00Z">
        <w:r w:rsidR="00F54BC3">
          <w:rPr>
            <w:noProof/>
          </w:rPr>
          <w:t>60</w:t>
        </w:r>
      </w:ins>
      <w:del w:id="28" w:author="Steve Hanson" w:date="2014-07-23T11:24:00Z">
        <w:r w:rsidDel="00F20B41">
          <w:rPr>
            <w:noProof/>
          </w:rPr>
          <w:delText>5</w:delText>
        </w:r>
      </w:del>
      <w:del w:id="29" w:author="Steve Hanson" w:date="2014-07-22T12:07:00Z">
        <w:r w:rsidDel="0047411D">
          <w:rPr>
            <w:noProof/>
          </w:rPr>
          <w:delText>8</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9.</w:t>
      </w:r>
      <w:r>
        <w:rPr>
          <w:rFonts w:asciiTheme="minorHAnsi" w:eastAsiaTheme="minorEastAsia" w:hAnsiTheme="minorHAnsi" w:cstheme="minorBidi"/>
          <w:noProof/>
          <w:sz w:val="22"/>
          <w:szCs w:val="22"/>
          <w:lang w:eastAsia="en-GB"/>
        </w:rPr>
        <w:tab/>
      </w:r>
      <w:r>
        <w:rPr>
          <w:noProof/>
        </w:rPr>
        <w:t>Disclaimer</w:t>
      </w:r>
      <w:r>
        <w:rPr>
          <w:noProof/>
        </w:rPr>
        <w:tab/>
      </w:r>
      <w:ins w:id="30" w:author="Steve Hanson" w:date="2014-07-22T12:07:00Z">
        <w:r w:rsidR="0047411D">
          <w:rPr>
            <w:noProof/>
          </w:rPr>
          <w:t>60</w:t>
        </w:r>
      </w:ins>
      <w:del w:id="31" w:author="Steve Hanson" w:date="2014-07-22T12:07:00Z">
        <w:r w:rsidDel="0047411D">
          <w:rPr>
            <w:noProof/>
          </w:rPr>
          <w:fldChar w:fldCharType="begin"/>
        </w:r>
        <w:r w:rsidDel="0047411D">
          <w:rPr>
            <w:noProof/>
          </w:rPr>
          <w:delInstrText xml:space="preserve"> PAGEREF _Toc384986299 \h </w:delInstrText>
        </w:r>
        <w:r w:rsidDel="0047411D">
          <w:rPr>
            <w:noProof/>
          </w:rPr>
        </w:r>
        <w:r w:rsidDel="0047411D">
          <w:rPr>
            <w:noProof/>
          </w:rPr>
          <w:fldChar w:fldCharType="separate"/>
        </w:r>
      </w:del>
      <w:ins w:id="32" w:author="Steve Hanson" w:date="2014-08-28T14:50:00Z">
        <w:r w:rsidR="00F54BC3">
          <w:rPr>
            <w:noProof/>
          </w:rPr>
          <w:t>61</w:t>
        </w:r>
      </w:ins>
      <w:del w:id="33" w:author="Steve Hanson" w:date="2014-07-22T12:07:00Z">
        <w:r w:rsidDel="0047411D">
          <w:rPr>
            <w:noProof/>
          </w:rPr>
          <w:delText>59</w:delText>
        </w:r>
        <w:r w:rsidDel="0047411D">
          <w:rPr>
            <w:noProof/>
          </w:rPr>
          <w:fldChar w:fldCharType="end"/>
        </w:r>
      </w:del>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10.</w:t>
      </w:r>
      <w:r>
        <w:rPr>
          <w:rFonts w:asciiTheme="minorHAnsi" w:eastAsiaTheme="minorEastAsia" w:hAnsiTheme="minorHAnsi" w:cstheme="minorBidi"/>
          <w:noProof/>
          <w:sz w:val="22"/>
          <w:szCs w:val="22"/>
          <w:lang w:eastAsia="en-GB"/>
        </w:rPr>
        <w:tab/>
      </w:r>
      <w:r>
        <w:rPr>
          <w:noProof/>
        </w:rPr>
        <w:t>Full</w:t>
      </w:r>
      <w:r w:rsidRPr="004469A1">
        <w:rPr>
          <w:rFonts w:eastAsia="Arial"/>
          <w:noProof/>
        </w:rPr>
        <w:t xml:space="preserve"> </w:t>
      </w:r>
      <w:r>
        <w:rPr>
          <w:noProof/>
        </w:rPr>
        <w:t>Copyright</w:t>
      </w:r>
      <w:r w:rsidRPr="004469A1">
        <w:rPr>
          <w:rFonts w:eastAsia="Arial"/>
          <w:noProof/>
        </w:rPr>
        <w:t xml:space="preserve"> </w:t>
      </w:r>
      <w:r>
        <w:rPr>
          <w:noProof/>
        </w:rPr>
        <w:t>Notice</w:t>
      </w:r>
      <w:r>
        <w:rPr>
          <w:noProof/>
        </w:rPr>
        <w:tab/>
      </w:r>
      <w:r>
        <w:rPr>
          <w:noProof/>
        </w:rPr>
        <w:fldChar w:fldCharType="begin"/>
      </w:r>
      <w:r>
        <w:rPr>
          <w:noProof/>
        </w:rPr>
        <w:instrText xml:space="preserve"> PAGEREF _Toc384986300 \h </w:instrText>
      </w:r>
      <w:r>
        <w:rPr>
          <w:noProof/>
        </w:rPr>
      </w:r>
      <w:r>
        <w:rPr>
          <w:noProof/>
        </w:rPr>
        <w:fldChar w:fldCharType="separate"/>
      </w:r>
      <w:ins w:id="34" w:author="Steve Hanson" w:date="2014-08-28T14:50:00Z">
        <w:r w:rsidR="00F54BC3">
          <w:rPr>
            <w:noProof/>
          </w:rPr>
          <w:t>62</w:t>
        </w:r>
      </w:ins>
      <w:del w:id="35" w:author="Steve Hanson" w:date="2014-07-23T11:24:00Z">
        <w:r w:rsidDel="00F20B41">
          <w:rPr>
            <w:noProof/>
          </w:rPr>
          <w:delText>6</w:delText>
        </w:r>
      </w:del>
      <w:del w:id="36" w:author="Steve Hanson" w:date="2014-07-22T12:07:00Z">
        <w:r w:rsidDel="0047411D">
          <w:rPr>
            <w:noProof/>
          </w:rPr>
          <w:delText>0</w:delText>
        </w:r>
      </w:del>
      <w:r>
        <w:rPr>
          <w:noProof/>
        </w:rPr>
        <w:fldChar w:fldCharType="end"/>
      </w:r>
    </w:p>
    <w:p w:rsidR="00CB397B" w:rsidRDefault="00CB397B">
      <w:pPr>
        <w:pStyle w:val="TOC1"/>
        <w:tabs>
          <w:tab w:val="left" w:pos="566"/>
          <w:tab w:val="right" w:leader="dot" w:pos="8296"/>
        </w:tabs>
        <w:rPr>
          <w:rFonts w:asciiTheme="minorHAnsi" w:eastAsiaTheme="minorEastAsia" w:hAnsiTheme="minorHAnsi" w:cstheme="minorBidi"/>
          <w:noProof/>
          <w:sz w:val="22"/>
          <w:szCs w:val="22"/>
          <w:lang w:eastAsia="en-GB"/>
        </w:rPr>
      </w:pPr>
      <w:r w:rsidRPr="004469A1">
        <w:rPr>
          <w:rFonts w:ascii="Helv" w:hAnsi="Helv" w:cs="Helv"/>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_Toc384986301 \h </w:instrText>
      </w:r>
      <w:r>
        <w:rPr>
          <w:noProof/>
        </w:rPr>
      </w:r>
      <w:r>
        <w:rPr>
          <w:noProof/>
        </w:rPr>
        <w:fldChar w:fldCharType="separate"/>
      </w:r>
      <w:ins w:id="37" w:author="Steve Hanson" w:date="2014-08-28T14:50:00Z">
        <w:r w:rsidR="00F54BC3">
          <w:rPr>
            <w:noProof/>
          </w:rPr>
          <w:t>63</w:t>
        </w:r>
      </w:ins>
      <w:del w:id="38" w:author="Steve Hanson" w:date="2014-07-23T11:24:00Z">
        <w:r w:rsidDel="00F20B41">
          <w:rPr>
            <w:noProof/>
          </w:rPr>
          <w:delText>6</w:delText>
        </w:r>
      </w:del>
      <w:del w:id="39" w:author="Steve Hanson" w:date="2014-07-22T12:07:00Z">
        <w:r w:rsidDel="0047411D">
          <w:rPr>
            <w:noProof/>
          </w:rPr>
          <w:delText>1</w:delText>
        </w:r>
      </w:del>
      <w:r>
        <w:rPr>
          <w:noProof/>
        </w:rPr>
        <w:fldChar w:fldCharType="end"/>
      </w:r>
    </w:p>
    <w:p w:rsidR="00C10D4C" w:rsidRDefault="00CB397B">
      <w:pPr>
        <w:pStyle w:val="TOC1"/>
        <w:tabs>
          <w:tab w:val="right" w:leader="dot" w:pos="8306"/>
        </w:tabs>
        <w:rPr>
          <w:szCs w:val="20"/>
        </w:rPr>
        <w:sectPr w:rsidR="00C10D4C">
          <w:type w:val="continuous"/>
          <w:pgSz w:w="11906" w:h="16838"/>
          <w:pgMar w:top="1440" w:right="1800" w:bottom="1440" w:left="1800" w:header="708" w:footer="708" w:gutter="0"/>
          <w:cols w:space="720"/>
          <w:docGrid w:linePitch="360"/>
        </w:sectPr>
      </w:pPr>
      <w:r>
        <w:rPr>
          <w:rFonts w:ascii="Times New Roman" w:hAnsi="Times New Roman" w:cs="Times New Roman"/>
          <w:sz w:val="24"/>
        </w:rPr>
        <w:fldChar w:fldCharType="end"/>
      </w:r>
    </w:p>
    <w:p w:rsidR="00C10D4C" w:rsidRDefault="00C10D4C">
      <w:pPr>
        <w:tabs>
          <w:tab w:val="right" w:leader="dot" w:pos="8296"/>
        </w:tabs>
        <w:rPr>
          <w:rFonts w:ascii="Arial" w:hAnsi="Arial" w:cs="Arial"/>
          <w:sz w:val="20"/>
          <w:szCs w:val="20"/>
        </w:rPr>
      </w:pPr>
    </w:p>
    <w:p w:rsidR="00C10D4C" w:rsidRDefault="00C10D4C" w:rsidP="001D13ED">
      <w:pPr>
        <w:pStyle w:val="Heading1"/>
        <w:pageBreakBefore/>
        <w:numPr>
          <w:ilvl w:val="0"/>
          <w:numId w:val="16"/>
        </w:numPr>
        <w:rPr>
          <w:sz w:val="24"/>
          <w:szCs w:val="24"/>
        </w:rPr>
      </w:pPr>
      <w:bookmarkStart w:id="40" w:name="_Toc384986291"/>
      <w:r>
        <w:rPr>
          <w:sz w:val="24"/>
          <w:szCs w:val="24"/>
        </w:rPr>
        <w:lastRenderedPageBreak/>
        <w:t>Introduction</w:t>
      </w:r>
      <w:bookmarkEnd w:id="40"/>
    </w:p>
    <w:p w:rsidR="00C10D4C" w:rsidRDefault="00C10D4C">
      <w:pPr>
        <w:pStyle w:val="NormalWeb"/>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sidR="00EB184F">
        <w:rPr>
          <w:rFonts w:ascii="Arial" w:eastAsia="Arial" w:hAnsi="Arial" w:cs="Arial"/>
          <w:sz w:val="20"/>
          <w:szCs w:val="20"/>
        </w:rPr>
        <w:t xml:space="preserve">has been created to </w:t>
      </w:r>
      <w:r>
        <w:rPr>
          <w:rFonts w:ascii="Arial" w:hAnsi="Arial" w:cs="Arial"/>
          <w:sz w:val="20"/>
          <w:szCs w:val="20"/>
        </w:rPr>
        <w:t>list</w:t>
      </w:r>
      <w:r w:rsidR="00EB184F">
        <w:rPr>
          <w:rFonts w:ascii="Arial" w:hAnsi="Arial" w:cs="Arial"/>
          <w:sz w:val="20"/>
          <w:szCs w:val="20"/>
        </w:rPr>
        <w:t xml:space="preserve"> issues encountered by implementers of the </w:t>
      </w:r>
      <w:r w:rsidR="001E4104">
        <w:rPr>
          <w:rFonts w:ascii="Arial" w:hAnsi="Arial" w:cs="Arial"/>
          <w:sz w:val="20"/>
          <w:szCs w:val="20"/>
        </w:rPr>
        <w:t xml:space="preserve">original </w:t>
      </w:r>
      <w:r w:rsidR="00EB184F">
        <w:rPr>
          <w:rFonts w:ascii="Arial" w:hAnsi="Arial" w:cs="Arial"/>
          <w:sz w:val="20"/>
          <w:szCs w:val="20"/>
        </w:rPr>
        <w:t xml:space="preserve">DFDL 1.0 specification [DFDL], and users of implementations of the DFDL 1.0 specification. Specifically, it records </w:t>
      </w:r>
      <w:r w:rsidR="00B554D2">
        <w:rPr>
          <w:rFonts w:ascii="Arial" w:hAnsi="Arial" w:cs="Arial"/>
          <w:sz w:val="20"/>
          <w:szCs w:val="20"/>
        </w:rPr>
        <w:t xml:space="preserve">all </w:t>
      </w:r>
      <w:r w:rsidR="00EB184F">
        <w:rPr>
          <w:rFonts w:ascii="Arial" w:hAnsi="Arial" w:cs="Arial"/>
          <w:sz w:val="20"/>
          <w:szCs w:val="20"/>
        </w:rPr>
        <w:t xml:space="preserve">those issues requiring a </w:t>
      </w:r>
      <w:r>
        <w:rPr>
          <w:rFonts w:ascii="Arial" w:hAnsi="Arial" w:cs="Arial"/>
          <w:sz w:val="20"/>
          <w:szCs w:val="20"/>
        </w:rPr>
        <w:t>non-editorial</w:t>
      </w:r>
      <w:r>
        <w:rPr>
          <w:rFonts w:ascii="Arial" w:eastAsia="Arial" w:hAnsi="Arial" w:cs="Arial"/>
          <w:sz w:val="20"/>
          <w:szCs w:val="20"/>
        </w:rPr>
        <w:t xml:space="preserve"> </w:t>
      </w:r>
      <w:r w:rsidR="00EB184F">
        <w:rPr>
          <w:rFonts w:ascii="Arial" w:eastAsia="Arial" w:hAnsi="Arial" w:cs="Arial"/>
          <w:sz w:val="20"/>
          <w:szCs w:val="20"/>
        </w:rPr>
        <w:t>change to the DFDL 1.0 specification</w:t>
      </w:r>
      <w:r w:rsidR="00B554D2">
        <w:rPr>
          <w:rFonts w:ascii="Arial" w:eastAsia="Arial" w:hAnsi="Arial" w:cs="Arial"/>
          <w:sz w:val="20"/>
          <w:szCs w:val="20"/>
        </w:rPr>
        <w:t>,</w:t>
      </w:r>
      <w:r w:rsidR="00EB184F">
        <w:rPr>
          <w:rFonts w:ascii="Arial" w:eastAsia="Arial" w:hAnsi="Arial" w:cs="Arial"/>
          <w:sz w:val="20"/>
          <w:szCs w:val="20"/>
        </w:rPr>
        <w:t xml:space="preserve"> in the form of e</w:t>
      </w:r>
      <w:r>
        <w:rPr>
          <w:rFonts w:ascii="Arial" w:hAnsi="Arial" w:cs="Arial"/>
          <w:sz w:val="20"/>
          <w:szCs w:val="20"/>
        </w:rPr>
        <w:t>rrata</w:t>
      </w:r>
      <w:r w:rsidR="00EB184F">
        <w:rPr>
          <w:rFonts w:ascii="Arial" w:hAnsi="Arial" w:cs="Arial"/>
          <w:sz w:val="20"/>
          <w:szCs w:val="20"/>
        </w:rPr>
        <w:t>.</w:t>
      </w:r>
    </w:p>
    <w:p w:rsidR="00C10D4C" w:rsidRDefault="00C10D4C">
      <w:pPr>
        <w:pStyle w:val="NormalWeb"/>
        <w:rPr>
          <w:rFonts w:ascii="Arial" w:hAnsi="Arial" w:cs="Arial"/>
          <w:sz w:val="20"/>
          <w:szCs w:val="20"/>
        </w:rPr>
      </w:pP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process</w:t>
      </w:r>
      <w:r>
        <w:rPr>
          <w:rFonts w:ascii="Arial" w:eastAsia="Arial" w:hAnsi="Arial" w:cs="Arial"/>
          <w:sz w:val="20"/>
          <w:szCs w:val="20"/>
        </w:rPr>
        <w:t xml:space="preserve"> </w:t>
      </w:r>
      <w:r>
        <w:rPr>
          <w:rFonts w:ascii="Arial" w:hAnsi="Arial" w:cs="Arial"/>
          <w:sz w:val="20"/>
          <w:szCs w:val="20"/>
        </w:rPr>
        <w:t>[GFD]</w:t>
      </w:r>
      <w:r>
        <w:rPr>
          <w:rFonts w:ascii="Arial" w:eastAsia="Arial" w:hAnsi="Arial" w:cs="Arial"/>
          <w:sz w:val="20"/>
          <w:szCs w:val="20"/>
        </w:rPr>
        <w:t xml:space="preserve"> </w:t>
      </w:r>
      <w:r>
        <w:rPr>
          <w:rFonts w:ascii="Arial" w:hAnsi="Arial" w:cs="Arial"/>
          <w:sz w:val="20"/>
          <w:szCs w:val="20"/>
        </w:rPr>
        <w:t>recognises</w:t>
      </w:r>
      <w:r>
        <w:rPr>
          <w:rFonts w:ascii="Arial" w:eastAsia="Arial" w:hAnsi="Arial" w:cs="Arial"/>
          <w:sz w:val="20"/>
          <w:szCs w:val="20"/>
        </w:rPr>
        <w:t xml:space="preserve"> </w:t>
      </w:r>
      <w:r>
        <w:rPr>
          <w:rFonts w:ascii="Arial" w:hAnsi="Arial" w:cs="Arial"/>
          <w:sz w:val="20"/>
          <w:szCs w:val="20"/>
        </w:rPr>
        <w:t>three</w:t>
      </w:r>
      <w:r>
        <w:rPr>
          <w:rFonts w:ascii="Arial" w:eastAsia="Arial" w:hAnsi="Arial" w:cs="Arial"/>
          <w:sz w:val="20"/>
          <w:szCs w:val="20"/>
        </w:rPr>
        <w:t xml:space="preserve"> </w:t>
      </w:r>
      <w:r>
        <w:rPr>
          <w:rFonts w:ascii="Arial" w:hAnsi="Arial" w:cs="Arial"/>
          <w:sz w:val="20"/>
          <w:szCs w:val="20"/>
        </w:rPr>
        <w:t>different</w:t>
      </w:r>
      <w:r>
        <w:rPr>
          <w:rFonts w:ascii="Arial" w:eastAsia="Arial" w:hAnsi="Arial" w:cs="Arial"/>
          <w:sz w:val="20"/>
          <w:szCs w:val="20"/>
        </w:rPr>
        <w:t xml:space="preserve"> </w:t>
      </w:r>
      <w:r>
        <w:rPr>
          <w:rFonts w:ascii="Arial" w:hAnsi="Arial" w:cs="Arial"/>
          <w:sz w:val="20"/>
          <w:szCs w:val="20"/>
        </w:rPr>
        <w:t>kinds</w:t>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ascii="Arial" w:hAnsi="Arial" w:cs="Arial"/>
          <w:sz w:val="20"/>
          <w:szCs w:val="20"/>
        </w:rPr>
        <w:t>error</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may</w:t>
      </w:r>
      <w:r>
        <w:rPr>
          <w:rFonts w:ascii="Arial" w:eastAsia="Arial" w:hAnsi="Arial" w:cs="Arial"/>
          <w:sz w:val="20"/>
          <w:szCs w:val="20"/>
        </w:rPr>
        <w:t xml:space="preserve"> </w:t>
      </w:r>
      <w:r>
        <w:rPr>
          <w:rFonts w:ascii="Arial" w:hAnsi="Arial" w:cs="Arial"/>
          <w:sz w:val="20"/>
          <w:szCs w:val="20"/>
        </w:rPr>
        <w:t>be</w:t>
      </w:r>
      <w:r>
        <w:rPr>
          <w:rFonts w:ascii="Arial" w:eastAsia="Arial" w:hAnsi="Arial" w:cs="Arial"/>
          <w:sz w:val="20"/>
          <w:szCs w:val="20"/>
        </w:rPr>
        <w:t xml:space="preserve"> </w:t>
      </w:r>
      <w:r>
        <w:rPr>
          <w:rFonts w:ascii="Arial" w:hAnsi="Arial" w:cs="Arial"/>
          <w:sz w:val="20"/>
          <w:szCs w:val="20"/>
        </w:rPr>
        <w:t>found</w:t>
      </w:r>
      <w:r>
        <w:rPr>
          <w:rFonts w:ascii="Arial" w:eastAsia="Arial" w:hAnsi="Arial" w:cs="Arial"/>
          <w:sz w:val="20"/>
          <w:szCs w:val="20"/>
        </w:rPr>
        <w:t xml:space="preserve"> </w:t>
      </w:r>
      <w:r>
        <w:rPr>
          <w:rFonts w:ascii="Arial" w:hAnsi="Arial" w:cs="Arial"/>
          <w:sz w:val="20"/>
          <w:szCs w:val="20"/>
        </w:rPr>
        <w:t>in</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specifications:</w:t>
      </w:r>
    </w:p>
    <w:p w:rsidR="00C10D4C" w:rsidRDefault="00C10D4C">
      <w:pPr>
        <w:autoSpaceDE w:val="0"/>
        <w:rPr>
          <w:rFonts w:ascii="Arial" w:hAnsi="Arial" w:cs="Arial"/>
          <w:sz w:val="20"/>
          <w:szCs w:val="20"/>
        </w:rPr>
      </w:pPr>
      <w:r>
        <w:rPr>
          <w:rFonts w:ascii="Arial" w:hAnsi="Arial" w:cs="Arial"/>
          <w:i/>
          <w:sz w:val="20"/>
          <w:szCs w:val="20"/>
        </w:rPr>
        <w:t>Editorial</w:t>
      </w:r>
      <w:r>
        <w:rPr>
          <w:rFonts w:ascii="Arial" w:eastAsia="Arial" w:hAnsi="Arial" w:cs="Arial"/>
          <w:i/>
          <w:sz w:val="20"/>
          <w:szCs w:val="20"/>
        </w:rPr>
        <w:t xml:space="preserve"> </w:t>
      </w:r>
      <w:r>
        <w:rPr>
          <w:rFonts w:ascii="Arial" w:hAnsi="Arial" w:cs="Arial"/>
          <w:i/>
          <w:sz w:val="20"/>
          <w:szCs w:val="20"/>
        </w:rPr>
        <w:t>fixes</w:t>
      </w:r>
      <w:r>
        <w:rPr>
          <w:rFonts w:ascii="Arial" w:hAnsi="Arial" w:cs="Arial"/>
          <w:sz w:val="20"/>
          <w:szCs w:val="20"/>
        </w:rPr>
        <w:t>.</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widely</w:t>
      </w:r>
      <w:r>
        <w:rPr>
          <w:rFonts w:ascii="Arial" w:eastAsia="Arial" w:hAnsi="Arial" w:cs="Arial"/>
          <w:sz w:val="20"/>
          <w:szCs w:val="20"/>
        </w:rPr>
        <w:t xml:space="preserve"> </w:t>
      </w:r>
      <w:r>
        <w:rPr>
          <w:rFonts w:ascii="Arial" w:hAnsi="Arial" w:cs="Arial"/>
          <w:sz w:val="20"/>
          <w:szCs w:val="20"/>
        </w:rPr>
        <w:t>announced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publicized.</w:t>
      </w:r>
      <w:proofErr w:type="gramEnd"/>
    </w:p>
    <w:p w:rsidR="00C10D4C" w:rsidRDefault="00C10D4C">
      <w:pPr>
        <w:autoSpaceDE w:val="0"/>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category</w:t>
      </w:r>
      <w:r>
        <w:rPr>
          <w:rFonts w:ascii="Arial" w:eastAsia="Arial" w:hAnsi="Arial" w:cs="Arial"/>
          <w:sz w:val="20"/>
          <w:szCs w:val="20"/>
        </w:rPr>
        <w:t xml:space="preserve"> </w:t>
      </w:r>
      <w:r>
        <w:rPr>
          <w:rFonts w:ascii="Arial" w:hAnsi="Arial" w:cs="Arial"/>
          <w:sz w:val="20"/>
          <w:szCs w:val="20"/>
        </w:rPr>
        <w:t>might</w:t>
      </w:r>
      <w:r>
        <w:rPr>
          <w:rFonts w:ascii="Arial" w:eastAsia="Arial" w:hAnsi="Arial" w:cs="Arial"/>
          <w:sz w:val="20"/>
          <w:szCs w:val="20"/>
        </w:rPr>
        <w:t xml:space="preserve"> </w:t>
      </w:r>
      <w:r>
        <w:rPr>
          <w:rFonts w:ascii="Arial" w:hAnsi="Arial" w:cs="Arial"/>
          <w:sz w:val="20"/>
          <w:szCs w:val="20"/>
        </w:rPr>
        <w:t>include</w:t>
      </w:r>
      <w:r>
        <w:rPr>
          <w:rFonts w:ascii="Arial" w:eastAsia="Arial" w:hAnsi="Arial" w:cs="Arial"/>
          <w:sz w:val="20"/>
          <w:szCs w:val="20"/>
        </w:rPr>
        <w:t xml:space="preserve"> </w:t>
      </w:r>
      <w:r>
        <w:rPr>
          <w:rFonts w:ascii="Arial" w:hAnsi="Arial" w:cs="Arial"/>
          <w:sz w:val="20"/>
          <w:szCs w:val="20"/>
        </w:rPr>
        <w:t>headers/footers,</w:t>
      </w:r>
      <w:r>
        <w:rPr>
          <w:rFonts w:ascii="Arial" w:eastAsia="Arial" w:hAnsi="Arial" w:cs="Arial"/>
          <w:sz w:val="20"/>
          <w:szCs w:val="20"/>
        </w:rPr>
        <w:t xml:space="preserve"> </w:t>
      </w:r>
      <w:r>
        <w:rPr>
          <w:rFonts w:ascii="Arial" w:hAnsi="Arial" w:cs="Arial"/>
          <w:sz w:val="20"/>
          <w:szCs w:val="20"/>
        </w:rPr>
        <w:t>spelling,</w:t>
      </w:r>
      <w:r>
        <w:rPr>
          <w:rFonts w:ascii="Arial" w:eastAsia="Arial" w:hAnsi="Arial" w:cs="Arial"/>
          <w:sz w:val="20"/>
          <w:szCs w:val="20"/>
        </w:rPr>
        <w:t xml:space="preserve"> </w:t>
      </w:r>
      <w:r>
        <w:rPr>
          <w:rFonts w:ascii="Arial" w:hAnsi="Arial" w:cs="Arial"/>
          <w:sz w:val="20"/>
          <w:szCs w:val="20"/>
        </w:rPr>
        <w:t>formatting,</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simple</w:t>
      </w:r>
      <w:r>
        <w:rPr>
          <w:rFonts w:ascii="Arial" w:eastAsia="Arial" w:hAnsi="Arial" w:cs="Arial"/>
          <w:sz w:val="20"/>
          <w:szCs w:val="20"/>
        </w:rPr>
        <w:t xml:space="preserve"> </w:t>
      </w:r>
      <w:r>
        <w:rPr>
          <w:rFonts w:ascii="Arial" w:hAnsi="Arial" w:cs="Arial"/>
          <w:sz w:val="20"/>
          <w:szCs w:val="20"/>
        </w:rPr>
        <w:t>wording</w:t>
      </w:r>
    </w:p>
    <w:p w:rsidR="00C10D4C" w:rsidRDefault="00C10D4C">
      <w:pPr>
        <w:autoSpaceDE w:val="0"/>
        <w:rPr>
          <w:rFonts w:ascii="Arial" w:hAnsi="Arial" w:cs="Arial"/>
          <w:sz w:val="20"/>
          <w:szCs w:val="20"/>
        </w:rPr>
      </w:pPr>
      <w:proofErr w:type="gramStart"/>
      <w:r>
        <w:rPr>
          <w:rFonts w:ascii="Arial" w:hAnsi="Arial" w:cs="Arial"/>
          <w:sz w:val="20"/>
          <w:szCs w:val="20"/>
        </w:rPr>
        <w:t>changes</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clarity.</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Minor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proofErr w:type="gramStart"/>
      <w:r>
        <w:rPr>
          <w:rFonts w:ascii="Arial" w:hAnsi="Arial" w:cs="Arial"/>
          <w:sz w:val="20"/>
          <w:szCs w:val="20"/>
        </w:rPr>
        <w:t>Updates</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which</w:t>
      </w:r>
      <w:r>
        <w:rPr>
          <w:rFonts w:ascii="Arial" w:eastAsia="Arial" w:hAnsi="Arial" w:cs="Arial"/>
          <w:sz w:val="20"/>
          <w:szCs w:val="20"/>
        </w:rPr>
        <w:t xml:space="preserve"> </w:t>
      </w:r>
      <w:r>
        <w:rPr>
          <w:rFonts w:ascii="Arial" w:hAnsi="Arial" w:cs="Arial"/>
          <w:sz w:val="20"/>
          <w:szCs w:val="20"/>
        </w:rPr>
        <w:t>are</w:t>
      </w:r>
      <w:r>
        <w:rPr>
          <w:rFonts w:ascii="Arial" w:eastAsia="Arial" w:hAnsi="Arial" w:cs="Arial"/>
          <w:sz w:val="20"/>
          <w:szCs w:val="20"/>
        </w:rPr>
        <w:t xml:space="preserve"> </w:t>
      </w:r>
      <w:r>
        <w:rPr>
          <w:rFonts w:ascii="Arial" w:hAnsi="Arial" w:cs="Arial"/>
          <w:sz w:val="20"/>
          <w:szCs w:val="20"/>
        </w:rPr>
        <w:t>not</w:t>
      </w:r>
      <w:r>
        <w:rPr>
          <w:rFonts w:ascii="Arial" w:eastAsia="Arial" w:hAnsi="Arial" w:cs="Arial"/>
          <w:sz w:val="20"/>
          <w:szCs w:val="20"/>
        </w:rPr>
        <w:t xml:space="preserve"> </w:t>
      </w:r>
      <w:r>
        <w:rPr>
          <w:rFonts w:ascii="Arial" w:hAnsi="Arial" w:cs="Arial"/>
          <w:sz w:val="20"/>
          <w:szCs w:val="20"/>
        </w:rPr>
        <w:t>simply</w:t>
      </w:r>
      <w:r>
        <w:rPr>
          <w:rFonts w:ascii="Arial" w:eastAsia="Arial" w:hAnsi="Arial" w:cs="Arial"/>
          <w:sz w:val="20"/>
          <w:szCs w:val="20"/>
        </w:rPr>
        <w:t xml:space="preserve"> </w:t>
      </w:r>
      <w:r>
        <w:rPr>
          <w:rFonts w:ascii="Arial" w:hAnsi="Arial" w:cs="Arial"/>
          <w:sz w:val="20"/>
          <w:szCs w:val="20"/>
        </w:rPr>
        <w:t>editorial.</w:t>
      </w:r>
      <w:proofErr w:type="gramEnd"/>
      <w:r>
        <w:rPr>
          <w:rFonts w:ascii="Arial" w:eastAsia="Arial" w:hAnsi="Arial" w:cs="Arial"/>
          <w:sz w:val="20"/>
          <w:szCs w:val="20"/>
        </w:rPr>
        <w:t xml:space="preserve"> </w:t>
      </w:r>
      <w:r>
        <w:rPr>
          <w:rFonts w:ascii="Arial" w:hAnsi="Arial" w:cs="Arial"/>
          <w:sz w:val="20"/>
          <w:szCs w:val="20"/>
        </w:rPr>
        <w:t>For</w:t>
      </w:r>
      <w:r>
        <w:rPr>
          <w:rFonts w:ascii="Arial" w:eastAsia="Arial" w:hAnsi="Arial" w:cs="Arial"/>
          <w:sz w:val="20"/>
          <w:szCs w:val="20"/>
        </w:rPr>
        <w:t xml:space="preserve"> </w:t>
      </w:r>
      <w:r>
        <w:rPr>
          <w:rFonts w:ascii="Arial" w:hAnsi="Arial" w:cs="Arial"/>
          <w:sz w:val="20"/>
          <w:szCs w:val="20"/>
        </w:rPr>
        <w:t>example,</w:t>
      </w:r>
    </w:p>
    <w:p w:rsidR="00C10D4C" w:rsidRDefault="00C10D4C">
      <w:pPr>
        <w:autoSpaceDE w:val="0"/>
        <w:rPr>
          <w:rFonts w:ascii="Arial" w:hAnsi="Arial" w:cs="Arial"/>
          <w:sz w:val="20"/>
          <w:szCs w:val="20"/>
        </w:rPr>
      </w:pPr>
      <w:proofErr w:type="gramStart"/>
      <w:r>
        <w:rPr>
          <w:rFonts w:ascii="Arial" w:hAnsi="Arial" w:cs="Arial"/>
          <w:sz w:val="20"/>
          <w:szCs w:val="20"/>
        </w:rPr>
        <w:t>an</w:t>
      </w:r>
      <w:proofErr w:type="gramEnd"/>
      <w:r>
        <w:rPr>
          <w:rFonts w:ascii="Arial" w:eastAsia="Arial" w:hAnsi="Arial" w:cs="Arial"/>
          <w:sz w:val="20"/>
          <w:szCs w:val="20"/>
        </w:rPr>
        <w:t xml:space="preserve"> </w:t>
      </w:r>
      <w:r>
        <w:rPr>
          <w:rFonts w:ascii="Arial" w:hAnsi="Arial" w:cs="Arial"/>
          <w:sz w:val="20"/>
          <w:szCs w:val="20"/>
        </w:rPr>
        <w:t>update</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XML</w:t>
      </w:r>
      <w:r>
        <w:rPr>
          <w:rFonts w:ascii="Arial" w:eastAsia="Arial" w:hAnsi="Arial" w:cs="Arial"/>
          <w:sz w:val="20"/>
          <w:szCs w:val="20"/>
        </w:rPr>
        <w:t xml:space="preserve"> </w:t>
      </w:r>
      <w:r>
        <w:rPr>
          <w:rFonts w:ascii="Arial" w:hAnsi="Arial" w:cs="Arial"/>
          <w:sz w:val="20"/>
          <w:szCs w:val="20"/>
        </w:rPr>
        <w:t>schema</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addition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a</w:t>
      </w:r>
      <w:r>
        <w:rPr>
          <w:rFonts w:ascii="Arial" w:eastAsia="Arial" w:hAnsi="Arial" w:cs="Arial"/>
          <w:sz w:val="20"/>
          <w:szCs w:val="20"/>
        </w:rPr>
        <w:t xml:space="preserve"> </w:t>
      </w:r>
      <w:r>
        <w:rPr>
          <w:rFonts w:ascii="Arial" w:hAnsi="Arial" w:cs="Arial"/>
          <w:sz w:val="20"/>
          <w:szCs w:val="20"/>
        </w:rPr>
        <w:t>protocol,</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bring</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into</w:t>
      </w:r>
    </w:p>
    <w:p w:rsidR="00C10D4C" w:rsidRDefault="00C10D4C">
      <w:pPr>
        <w:autoSpaceDE w:val="0"/>
        <w:rPr>
          <w:rFonts w:ascii="Arial" w:eastAsia="Arial" w:hAnsi="Arial" w:cs="Arial"/>
          <w:sz w:val="20"/>
          <w:szCs w:val="20"/>
        </w:rPr>
      </w:pPr>
      <w:proofErr w:type="gramStart"/>
      <w:r>
        <w:rPr>
          <w:rFonts w:ascii="Arial" w:hAnsi="Arial" w:cs="Arial"/>
          <w:sz w:val="20"/>
          <w:szCs w:val="20"/>
        </w:rPr>
        <w:t>agreement</w:t>
      </w:r>
      <w:proofErr w:type="gramEnd"/>
      <w:r>
        <w:rPr>
          <w:rFonts w:ascii="Arial" w:eastAsia="Arial" w:hAnsi="Arial" w:cs="Arial"/>
          <w:sz w:val="20"/>
          <w:szCs w:val="20"/>
        </w:rPr>
        <w:t xml:space="preserve"> </w:t>
      </w:r>
      <w:r>
        <w:rPr>
          <w:rFonts w:ascii="Arial" w:hAnsi="Arial" w:cs="Arial"/>
          <w:sz w:val="20"/>
          <w:szCs w:val="20"/>
        </w:rPr>
        <w:t>with</w:t>
      </w:r>
      <w:r>
        <w:rPr>
          <w:rFonts w:ascii="Arial" w:eastAsia="Arial" w:hAnsi="Arial" w:cs="Arial"/>
          <w:sz w:val="20"/>
          <w:szCs w:val="20"/>
        </w:rPr>
        <w:t xml:space="preserve"> </w:t>
      </w:r>
      <w:r>
        <w:rPr>
          <w:rFonts w:ascii="Arial" w:hAnsi="Arial" w:cs="Arial"/>
          <w:sz w:val="20"/>
          <w:szCs w:val="20"/>
        </w:rPr>
        <w:t>current</w:t>
      </w:r>
      <w:r>
        <w:rPr>
          <w:rFonts w:ascii="Arial" w:eastAsia="Arial" w:hAnsi="Arial" w:cs="Arial"/>
          <w:sz w:val="20"/>
          <w:szCs w:val="20"/>
        </w:rPr>
        <w:t xml:space="preserve"> </w:t>
      </w:r>
      <w:r>
        <w:rPr>
          <w:rFonts w:ascii="Arial" w:hAnsi="Arial" w:cs="Arial"/>
          <w:sz w:val="20"/>
          <w:szCs w:val="20"/>
        </w:rPr>
        <w:t>practice.</w:t>
      </w:r>
      <w:r>
        <w:rPr>
          <w:rFonts w:ascii="Arial" w:eastAsia="Arial" w:hAnsi="Arial" w:cs="Arial"/>
          <w:sz w:val="20"/>
          <w:szCs w:val="20"/>
        </w:rPr>
        <w:t xml:space="preserve"> </w:t>
      </w:r>
    </w:p>
    <w:p w:rsidR="00C10D4C" w:rsidRDefault="00C10D4C">
      <w:pPr>
        <w:autoSpaceDE w:val="0"/>
        <w:rPr>
          <w:rFonts w:ascii="Arial" w:hAnsi="Arial" w:cs="Arial"/>
          <w:sz w:val="20"/>
          <w:szCs w:val="20"/>
        </w:rPr>
      </w:pPr>
    </w:p>
    <w:p w:rsidR="00C10D4C" w:rsidRDefault="00C10D4C">
      <w:pPr>
        <w:autoSpaceDE w:val="0"/>
        <w:rPr>
          <w:rFonts w:ascii="Arial" w:hAnsi="Arial" w:cs="Arial"/>
          <w:sz w:val="20"/>
          <w:szCs w:val="20"/>
        </w:rPr>
      </w:pPr>
      <w:r>
        <w:rPr>
          <w:rFonts w:ascii="Arial" w:hAnsi="Arial" w:cs="Arial"/>
          <w:i/>
          <w:sz w:val="20"/>
          <w:szCs w:val="20"/>
        </w:rPr>
        <w:t>Major</w:t>
      </w:r>
      <w:r>
        <w:rPr>
          <w:rFonts w:ascii="Arial" w:eastAsia="Arial" w:hAnsi="Arial" w:cs="Arial"/>
          <w:i/>
          <w:sz w:val="20"/>
          <w:szCs w:val="20"/>
        </w:rPr>
        <w:t xml:space="preserve"> </w:t>
      </w:r>
      <w:r>
        <w:rPr>
          <w:rFonts w:ascii="Arial" w:hAnsi="Arial" w:cs="Arial"/>
          <w:i/>
          <w:sz w:val="20"/>
          <w:szCs w:val="20"/>
        </w:rPr>
        <w:t>technical</w:t>
      </w:r>
      <w:r>
        <w:rPr>
          <w:rFonts w:ascii="Arial" w:eastAsia="Arial" w:hAnsi="Arial" w:cs="Arial"/>
          <w:i/>
          <w:sz w:val="20"/>
          <w:szCs w:val="20"/>
        </w:rPr>
        <w:t xml:space="preserve"> </w:t>
      </w:r>
      <w:r>
        <w:rPr>
          <w:rFonts w:ascii="Arial" w:hAnsi="Arial" w:cs="Arial"/>
          <w:i/>
          <w:sz w:val="20"/>
          <w:szCs w:val="20"/>
        </w:rPr>
        <w:t>fixes.</w:t>
      </w:r>
      <w:r>
        <w:rPr>
          <w:rFonts w:ascii="Arial" w:eastAsia="Arial" w:hAnsi="Arial" w:cs="Arial"/>
          <w:sz w:val="20"/>
          <w:szCs w:val="20"/>
        </w:rPr>
        <w:t xml:space="preserve"> </w:t>
      </w:r>
      <w:r>
        <w:rPr>
          <w:rFonts w:ascii="Arial" w:hAnsi="Arial" w:cs="Arial"/>
          <w:sz w:val="20"/>
          <w:szCs w:val="20"/>
        </w:rPr>
        <w:t>Such</w:t>
      </w:r>
      <w:r>
        <w:rPr>
          <w:rFonts w:ascii="Arial" w:eastAsia="Arial" w:hAnsi="Arial" w:cs="Arial"/>
          <w:sz w:val="20"/>
          <w:szCs w:val="20"/>
        </w:rPr>
        <w:t xml:space="preserve"> </w:t>
      </w:r>
      <w:r>
        <w:rPr>
          <w:rFonts w:ascii="Arial" w:hAnsi="Arial" w:cs="Arial"/>
          <w:sz w:val="20"/>
          <w:szCs w:val="20"/>
        </w:rPr>
        <w:t>fixes</w:t>
      </w:r>
      <w:r>
        <w:rPr>
          <w:rFonts w:ascii="Arial" w:eastAsia="Arial" w:hAnsi="Arial" w:cs="Arial"/>
          <w:sz w:val="20"/>
          <w:szCs w:val="20"/>
        </w:rPr>
        <w:t xml:space="preserve"> </w:t>
      </w:r>
      <w:r>
        <w:rPr>
          <w:rFonts w:ascii="Arial" w:hAnsi="Arial" w:cs="Arial"/>
          <w:sz w:val="20"/>
          <w:szCs w:val="20"/>
        </w:rPr>
        <w:t>will</w:t>
      </w:r>
      <w:r>
        <w:rPr>
          <w:rFonts w:ascii="Arial" w:eastAsia="Arial" w:hAnsi="Arial" w:cs="Arial"/>
          <w:sz w:val="20"/>
          <w:szCs w:val="20"/>
        </w:rPr>
        <w:t xml:space="preserve"> </w:t>
      </w:r>
      <w:r>
        <w:rPr>
          <w:rFonts w:ascii="Arial" w:hAnsi="Arial" w:cs="Arial"/>
          <w:sz w:val="20"/>
          <w:szCs w:val="20"/>
        </w:rPr>
        <w:t>often</w:t>
      </w:r>
      <w:r>
        <w:rPr>
          <w:rFonts w:ascii="Arial" w:eastAsia="Arial" w:hAnsi="Arial" w:cs="Arial"/>
          <w:sz w:val="20"/>
          <w:szCs w:val="20"/>
        </w:rPr>
        <w:t xml:space="preserve"> </w:t>
      </w:r>
      <w:r>
        <w:rPr>
          <w:rFonts w:ascii="Arial" w:hAnsi="Arial" w:cs="Arial"/>
          <w:sz w:val="20"/>
          <w:szCs w:val="20"/>
        </w:rPr>
        <w:t>require</w:t>
      </w:r>
      <w:r>
        <w:rPr>
          <w:rFonts w:ascii="Arial" w:eastAsia="Arial" w:hAnsi="Arial" w:cs="Arial"/>
          <w:sz w:val="20"/>
          <w:szCs w:val="20"/>
        </w:rPr>
        <w:t xml:space="preserve"> </w:t>
      </w:r>
      <w:r>
        <w:rPr>
          <w:rFonts w:ascii="Arial" w:hAnsi="Arial" w:cs="Arial"/>
          <w:sz w:val="20"/>
          <w:szCs w:val="20"/>
        </w:rPr>
        <w:t>additional</w:t>
      </w:r>
      <w:r>
        <w:rPr>
          <w:rFonts w:ascii="Arial" w:eastAsia="Arial" w:hAnsi="Arial" w:cs="Arial"/>
          <w:sz w:val="20"/>
          <w:szCs w:val="20"/>
        </w:rPr>
        <w:t xml:space="preserve"> </w:t>
      </w:r>
      <w:r>
        <w:rPr>
          <w:rFonts w:ascii="Arial" w:hAnsi="Arial" w:cs="Arial"/>
          <w:sz w:val="20"/>
          <w:szCs w:val="20"/>
        </w:rPr>
        <w:t>technical</w:t>
      </w:r>
      <w:r>
        <w:rPr>
          <w:rFonts w:ascii="Arial" w:eastAsia="Arial" w:hAnsi="Arial" w:cs="Arial"/>
          <w:sz w:val="20"/>
          <w:szCs w:val="20"/>
        </w:rPr>
        <w:t xml:space="preserve"> </w:t>
      </w:r>
      <w:r>
        <w:rPr>
          <w:rFonts w:ascii="Arial" w:hAnsi="Arial" w:cs="Arial"/>
          <w:sz w:val="20"/>
          <w:szCs w:val="20"/>
        </w:rPr>
        <w:t>review</w:t>
      </w:r>
      <w:r>
        <w:rPr>
          <w:rFonts w:ascii="Arial" w:eastAsia="Arial" w:hAnsi="Arial" w:cs="Arial"/>
          <w:sz w:val="20"/>
          <w:szCs w:val="20"/>
        </w:rPr>
        <w:t xml:space="preserve"> </w:t>
      </w:r>
      <w:r>
        <w:rPr>
          <w:rFonts w:ascii="Arial" w:hAnsi="Arial" w:cs="Arial"/>
          <w:sz w:val="20"/>
          <w:szCs w:val="20"/>
        </w:rPr>
        <w:t>and</w:t>
      </w:r>
      <w:r>
        <w:rPr>
          <w:rFonts w:ascii="Arial" w:eastAsia="Arial" w:hAnsi="Arial" w:cs="Arial"/>
          <w:sz w:val="20"/>
          <w:szCs w:val="20"/>
        </w:rPr>
        <w:t xml:space="preserve"> </w:t>
      </w:r>
      <w:r>
        <w:rPr>
          <w:rFonts w:ascii="Arial" w:hAnsi="Arial" w:cs="Arial"/>
          <w:sz w:val="20"/>
          <w:szCs w:val="20"/>
        </w:rPr>
        <w:t>result</w:t>
      </w:r>
    </w:p>
    <w:p w:rsidR="00C10D4C" w:rsidRDefault="00C10D4C">
      <w:pPr>
        <w:autoSpaceDE w:val="0"/>
        <w:rPr>
          <w:rFonts w:ascii="Arial" w:eastAsia="Arial" w:hAnsi="Arial" w:cs="Arial"/>
          <w:sz w:val="20"/>
          <w:szCs w:val="20"/>
        </w:rPr>
      </w:pPr>
      <w:proofErr w:type="gramStart"/>
      <w:r>
        <w:rPr>
          <w:rFonts w:ascii="Arial" w:hAnsi="Arial" w:cs="Arial"/>
          <w:sz w:val="20"/>
          <w:szCs w:val="20"/>
        </w:rPr>
        <w:t>in</w:t>
      </w:r>
      <w:proofErr w:type="gramEnd"/>
      <w:r>
        <w:rPr>
          <w:rFonts w:ascii="Arial" w:eastAsia="Arial" w:hAnsi="Arial" w:cs="Arial"/>
          <w:sz w:val="20"/>
          <w:szCs w:val="20"/>
        </w:rPr>
        <w:t xml:space="preserve"> </w:t>
      </w:r>
      <w:r>
        <w:rPr>
          <w:rFonts w:ascii="Arial" w:hAnsi="Arial" w:cs="Arial"/>
          <w:sz w:val="20"/>
          <w:szCs w:val="20"/>
        </w:rPr>
        <w:t>an</w:t>
      </w:r>
      <w:r>
        <w:rPr>
          <w:rFonts w:ascii="Arial" w:eastAsia="Arial" w:hAnsi="Arial" w:cs="Arial"/>
          <w:sz w:val="20"/>
          <w:szCs w:val="20"/>
        </w:rPr>
        <w:t xml:space="preserve"> </w:t>
      </w:r>
      <w:r>
        <w:rPr>
          <w:rFonts w:ascii="Arial" w:hAnsi="Arial" w:cs="Arial"/>
          <w:sz w:val="20"/>
          <w:szCs w:val="20"/>
        </w:rPr>
        <w:t>updated</w:t>
      </w:r>
      <w:r>
        <w:rPr>
          <w:rFonts w:ascii="Arial" w:eastAsia="Arial" w:hAnsi="Arial" w:cs="Arial"/>
          <w:sz w:val="20"/>
          <w:szCs w:val="20"/>
        </w:rPr>
        <w:t xml:space="preserve"> </w:t>
      </w:r>
      <w:r>
        <w:rPr>
          <w:rFonts w:ascii="Arial" w:hAnsi="Arial" w:cs="Arial"/>
          <w:sz w:val="20"/>
          <w:szCs w:val="20"/>
        </w:rPr>
        <w:t>or</w:t>
      </w:r>
      <w:r>
        <w:rPr>
          <w:rFonts w:ascii="Arial" w:eastAsia="Arial" w:hAnsi="Arial" w:cs="Arial"/>
          <w:sz w:val="20"/>
          <w:szCs w:val="20"/>
        </w:rPr>
        <w:t xml:space="preserve"> </w:t>
      </w:r>
      <w:r>
        <w:rPr>
          <w:rFonts w:ascii="Arial" w:hAnsi="Arial" w:cs="Arial"/>
          <w:sz w:val="20"/>
          <w:szCs w:val="20"/>
        </w:rPr>
        <w:t>replaced</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p>
    <w:p w:rsidR="00C10D4C" w:rsidRDefault="00C10D4C">
      <w:pPr>
        <w:pStyle w:val="NormalWeb"/>
        <w:rPr>
          <w:rFonts w:ascii="Arial" w:eastAsia="Arial" w:hAnsi="Arial" w:cs="Arial"/>
          <w:sz w:val="20"/>
          <w:szCs w:val="20"/>
        </w:rPr>
      </w:pPr>
      <w:r>
        <w:rPr>
          <w:rFonts w:ascii="Arial" w:hAnsi="Arial" w:cs="Arial"/>
          <w:sz w:val="20"/>
          <w:szCs w:val="20"/>
        </w:rPr>
        <w:t>Th</w:t>
      </w:r>
      <w:r w:rsidR="00EB184F">
        <w:rPr>
          <w:rFonts w:ascii="Arial" w:hAnsi="Arial" w:cs="Arial"/>
          <w:sz w:val="20"/>
          <w:szCs w:val="20"/>
        </w:rPr>
        <w:t xml:space="preserve">e </w:t>
      </w:r>
      <w:r>
        <w:rPr>
          <w:rFonts w:ascii="Arial" w:hAnsi="Arial" w:cs="Arial"/>
          <w:sz w:val="20"/>
          <w:szCs w:val="20"/>
        </w:rPr>
        <w:t>following</w:t>
      </w:r>
      <w:r>
        <w:rPr>
          <w:rFonts w:ascii="Arial" w:eastAsia="Arial" w:hAnsi="Arial" w:cs="Arial"/>
          <w:sz w:val="20"/>
          <w:szCs w:val="20"/>
        </w:rPr>
        <w:t xml:space="preserve"> </w:t>
      </w:r>
      <w:r>
        <w:rPr>
          <w:rFonts w:ascii="Arial" w:hAnsi="Arial" w:cs="Arial"/>
          <w:sz w:val="20"/>
          <w:szCs w:val="20"/>
        </w:rPr>
        <w:t>sections</w:t>
      </w:r>
      <w:r>
        <w:rPr>
          <w:rFonts w:ascii="Arial" w:eastAsia="Arial" w:hAnsi="Arial" w:cs="Arial"/>
          <w:sz w:val="20"/>
          <w:szCs w:val="20"/>
        </w:rPr>
        <w:t xml:space="preserve"> </w:t>
      </w:r>
      <w:r w:rsidR="00EB184F">
        <w:rPr>
          <w:rFonts w:ascii="Arial" w:eastAsia="Arial" w:hAnsi="Arial" w:cs="Arial"/>
          <w:sz w:val="20"/>
          <w:szCs w:val="20"/>
        </w:rPr>
        <w:t xml:space="preserve">of this document </w:t>
      </w:r>
      <w:r>
        <w:rPr>
          <w:rFonts w:ascii="Arial" w:hAnsi="Arial" w:cs="Arial"/>
          <w:sz w:val="20"/>
          <w:szCs w:val="20"/>
        </w:rPr>
        <w:t>list</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errata</w:t>
      </w:r>
      <w:r>
        <w:rPr>
          <w:rFonts w:ascii="Arial" w:eastAsia="Arial" w:hAnsi="Arial" w:cs="Arial"/>
          <w:sz w:val="20"/>
          <w:szCs w:val="20"/>
        </w:rPr>
        <w:t xml:space="preserve"> </w:t>
      </w:r>
      <w:r>
        <w:rPr>
          <w:rFonts w:ascii="Arial" w:hAnsi="Arial" w:cs="Arial"/>
          <w:sz w:val="20"/>
          <w:szCs w:val="20"/>
        </w:rPr>
        <w:t>that</w:t>
      </w:r>
      <w:r>
        <w:rPr>
          <w:rFonts w:ascii="Arial" w:eastAsia="Arial" w:hAnsi="Arial" w:cs="Arial"/>
          <w:sz w:val="20"/>
          <w:szCs w:val="20"/>
        </w:rPr>
        <w:t xml:space="preserve"> </w:t>
      </w:r>
      <w:r>
        <w:rPr>
          <w:rFonts w:ascii="Arial" w:hAnsi="Arial" w:cs="Arial"/>
          <w:sz w:val="20"/>
          <w:szCs w:val="20"/>
        </w:rPr>
        <w:t>fall</w:t>
      </w:r>
      <w:r>
        <w:rPr>
          <w:rFonts w:ascii="Arial" w:eastAsia="Arial" w:hAnsi="Arial" w:cs="Arial"/>
          <w:sz w:val="20"/>
          <w:szCs w:val="20"/>
        </w:rPr>
        <w:t xml:space="preserve"> </w:t>
      </w:r>
      <w:r>
        <w:rPr>
          <w:rFonts w:ascii="Arial" w:hAnsi="Arial" w:cs="Arial"/>
          <w:sz w:val="20"/>
          <w:szCs w:val="20"/>
        </w:rPr>
        <w:t>into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last</w:t>
      </w:r>
      <w:r>
        <w:rPr>
          <w:rFonts w:ascii="Arial" w:eastAsia="Arial" w:hAnsi="Arial" w:cs="Arial"/>
          <w:sz w:val="20"/>
          <w:szCs w:val="20"/>
        </w:rPr>
        <w:t xml:space="preserve"> </w:t>
      </w:r>
      <w:r>
        <w:rPr>
          <w:rFonts w:ascii="Arial" w:hAnsi="Arial" w:cs="Arial"/>
          <w:sz w:val="20"/>
          <w:szCs w:val="20"/>
        </w:rPr>
        <w:t>two</w:t>
      </w:r>
      <w:r>
        <w:rPr>
          <w:rFonts w:ascii="Arial" w:eastAsia="Arial" w:hAnsi="Arial" w:cs="Arial"/>
          <w:sz w:val="20"/>
          <w:szCs w:val="20"/>
        </w:rPr>
        <w:t xml:space="preserve"> </w:t>
      </w:r>
      <w:r>
        <w:rPr>
          <w:rFonts w:ascii="Arial" w:hAnsi="Arial" w:cs="Arial"/>
          <w:sz w:val="20"/>
          <w:szCs w:val="20"/>
        </w:rPr>
        <w:t>categories.</w:t>
      </w:r>
      <w:r>
        <w:rPr>
          <w:rFonts w:ascii="Arial" w:eastAsia="Arial" w:hAnsi="Arial" w:cs="Arial"/>
          <w:sz w:val="20"/>
          <w:szCs w:val="20"/>
        </w:rPr>
        <w:t xml:space="preserve"> </w:t>
      </w:r>
    </w:p>
    <w:p w:rsidR="001E4104" w:rsidRDefault="001E4104">
      <w:pPr>
        <w:pStyle w:val="NormalWeb"/>
        <w:rPr>
          <w:rFonts w:ascii="Arial" w:eastAsia="Arial" w:hAnsi="Arial" w:cs="Arial"/>
          <w:sz w:val="20"/>
          <w:szCs w:val="20"/>
        </w:rPr>
      </w:pPr>
      <w:r>
        <w:rPr>
          <w:rFonts w:ascii="Arial" w:eastAsia="Arial" w:hAnsi="Arial" w:cs="Arial"/>
          <w:sz w:val="20"/>
          <w:szCs w:val="20"/>
        </w:rPr>
        <w:t>All the errata in this document have been incorporated into a revision of the DFDL 1.0 specification [DFDLREV].</w:t>
      </w:r>
    </w:p>
    <w:p w:rsidR="00C10D4C" w:rsidRDefault="001E4104" w:rsidP="001D13ED">
      <w:pPr>
        <w:pStyle w:val="Heading1"/>
        <w:pageBreakBefore/>
        <w:numPr>
          <w:ilvl w:val="0"/>
          <w:numId w:val="16"/>
        </w:numPr>
        <w:rPr>
          <w:sz w:val="24"/>
          <w:szCs w:val="24"/>
        </w:rPr>
      </w:pPr>
      <w:bookmarkStart w:id="41" w:name="DocumentNode"/>
      <w:bookmarkStart w:id="42" w:name="_Toc384986292"/>
      <w:bookmarkEnd w:id="41"/>
      <w:r>
        <w:rPr>
          <w:rFonts w:eastAsia="Arial"/>
          <w:sz w:val="24"/>
          <w:szCs w:val="24"/>
        </w:rPr>
        <w:lastRenderedPageBreak/>
        <w:t>Minor Technical Fixes</w:t>
      </w:r>
      <w:bookmarkEnd w:id="42"/>
    </w:p>
    <w:p w:rsidR="003765EC" w:rsidRDefault="003765EC" w:rsidP="003765EC">
      <w:pPr>
        <w:rPr>
          <w:rFonts w:ascii="Arial" w:hAnsi="Arial" w:cs="Arial"/>
          <w:sz w:val="20"/>
          <w:szCs w:val="20"/>
        </w:rPr>
      </w:pPr>
      <w:bookmarkStart w:id="43" w:name="DocumentNodeOverview"/>
      <w:bookmarkEnd w:id="43"/>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minor</w:t>
      </w:r>
      <w:r w:rsidRPr="001D7643">
        <w:rPr>
          <w:rFonts w:ascii="Arial" w:eastAsia="Arial" w:hAnsi="Arial" w:cs="Arial"/>
          <w:sz w:val="20"/>
          <w:szCs w:val="20"/>
        </w:rPr>
        <w:t xml:space="preserve"> </w:t>
      </w:r>
      <w:r w:rsidR="001E4104" w:rsidRPr="001D7643">
        <w:rPr>
          <w:rFonts w:ascii="Arial" w:eastAsia="Arial" w:hAnsi="Arial" w:cs="Arial"/>
          <w:sz w:val="20"/>
          <w:szCs w:val="20"/>
        </w:rPr>
        <w:t>technical fixes</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sz w:val="20"/>
          <w:szCs w:val="20"/>
        </w:rPr>
        <w:t>2.1.</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7.2.2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circular</w:t>
      </w:r>
      <w:r w:rsidRPr="001D7643">
        <w:rPr>
          <w:rFonts w:ascii="Arial" w:eastAsia="Helv" w:hAnsi="Arial" w:cs="Arial"/>
          <w:color w:val="000000"/>
          <w:sz w:val="20"/>
          <w:szCs w:val="20"/>
        </w:rPr>
        <w:t xml:space="preserve"> </w:t>
      </w:r>
      <w:r w:rsidRPr="001D7643">
        <w:rPr>
          <w:rFonts w:ascii="Arial" w:hAnsi="Arial" w:cs="Arial"/>
          <w:color w:val="000000"/>
          <w:sz w:val="20"/>
          <w:szCs w:val="20"/>
        </w:rPr>
        <w:t>paths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separate</w:t>
      </w:r>
      <w:r w:rsidRPr="001D7643">
        <w:rPr>
          <w:rFonts w:ascii="Arial" w:eastAsia="Helv" w:hAnsi="Arial" w:cs="Arial"/>
          <w:color w:val="000000"/>
          <w:sz w:val="20"/>
          <w:szCs w:val="20"/>
        </w:rPr>
        <w:t xml:space="preserve"> </w:t>
      </w:r>
      <w:r w:rsidRPr="001D7643">
        <w:rPr>
          <w:rFonts w:ascii="Arial" w:hAnsi="Arial" w:cs="Arial"/>
          <w:color w:val="000000"/>
          <w:sz w:val="20"/>
          <w:szCs w:val="20"/>
        </w:rPr>
        <w:t>VDP</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fractional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detectable</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boundary</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ie</w:t>
      </w:r>
      <w:r w:rsidRPr="001D7643">
        <w:rPr>
          <w:rFonts w:ascii="Arial" w:eastAsia="Helv" w:hAnsi="Arial" w:cs="Arial"/>
          <w:color w:val="000000"/>
          <w:sz w:val="20"/>
          <w:szCs w:val="20"/>
        </w:rPr>
        <w:t xml:space="preserve"> </w:t>
      </w:r>
      <w:r w:rsidRPr="001D7643">
        <w:rPr>
          <w:rFonts w:ascii="Arial" w:hAnsi="Arial" w:cs="Arial"/>
          <w:color w:val="000000"/>
          <w:sz w:val="20"/>
          <w:szCs w:val="20"/>
        </w:rPr>
        <w:t>sS.</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defaults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non-numeric</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Pr="001D7643">
        <w:rPr>
          <w:rFonts w:ascii="Arial" w:eastAsia="Helv" w:hAnsi="Arial" w:cs="Arial"/>
          <w:color w:val="000000"/>
          <w:sz w:val="20"/>
          <w:szCs w:val="20"/>
        </w:rPr>
        <w:t xml:space="preserve"> </w:t>
      </w:r>
    </w:p>
    <w:p w:rsidR="00C10D4C" w:rsidRPr="001D7643" w:rsidRDefault="00C10D4C" w:rsidP="007513F2">
      <w:pPr>
        <w:numPr>
          <w:ilvl w:val="0"/>
          <w:numId w:val="10"/>
        </w:numPr>
        <w:autoSpaceDE w:val="0"/>
        <w:rPr>
          <w:rFonts w:ascii="Arial" w:eastAsia="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binaryCalendarRep</w:t>
      </w:r>
      <w:r w:rsidRPr="001D7643">
        <w:rPr>
          <w:rFonts w:ascii="Arial" w:eastAsia="Arial" w:hAnsi="Arial" w:cs="Arial"/>
          <w:sz w:val="20"/>
          <w:szCs w:val="20"/>
        </w:rPr>
        <w:t xml:space="preserve"> </w:t>
      </w:r>
      <w:r w:rsidRPr="001D7643">
        <w:rPr>
          <w:rFonts w:ascii="Arial" w:hAnsi="Arial" w:cs="Arial"/>
          <w:sz w:val="20"/>
          <w:szCs w:val="20"/>
        </w:rPr>
        <w:t>should</w:t>
      </w:r>
      <w:r w:rsidRPr="001D7643">
        <w:rPr>
          <w:rFonts w:ascii="Arial" w:eastAsia="Arial" w:hAnsi="Arial" w:cs="Arial"/>
          <w:sz w:val="20"/>
          <w:szCs w:val="20"/>
        </w:rPr>
        <w:t xml:space="preserve"> </w:t>
      </w:r>
      <w:r w:rsidRPr="001D7643">
        <w:rPr>
          <w:rFonts w:ascii="Arial" w:hAnsi="Arial" w:cs="Arial"/>
          <w:sz w:val="20"/>
          <w:szCs w:val="20"/>
        </w:rPr>
        <w:t>restate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rule</w:t>
      </w:r>
      <w:r w:rsidRPr="001D7643">
        <w:rPr>
          <w:rFonts w:ascii="Arial" w:eastAsia="Arial" w:hAnsi="Arial" w:cs="Arial"/>
          <w:sz w:val="20"/>
          <w:szCs w:val="20"/>
        </w:rPr>
        <w:t xml:space="preserve"> </w:t>
      </w:r>
      <w:r w:rsidRPr="001D7643">
        <w:rPr>
          <w:rFonts w:ascii="Arial" w:hAnsi="Arial" w:cs="Arial"/>
          <w:sz w:val="20"/>
          <w:szCs w:val="20"/>
        </w:rPr>
        <w:t>from</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calendarPattern.</w:t>
      </w:r>
      <w:r w:rsidRPr="001D7643">
        <w:rPr>
          <w:rFonts w:ascii="Arial" w:eastAsia="Arial" w:hAnsi="Arial" w:cs="Arial"/>
          <w:sz w:val="20"/>
          <w:szCs w:val="20"/>
        </w:rPr>
        <w:t xml:space="preserve"> </w:t>
      </w:r>
    </w:p>
    <w:p w:rsidR="00C10D4C" w:rsidRPr="001D7643" w:rsidRDefault="00C10D4C" w:rsidP="007513F2">
      <w:pPr>
        <w:numPr>
          <w:ilvl w:val="0"/>
          <w:numId w:val="10"/>
        </w:numPr>
        <w:autoSpaceDE w:val="0"/>
        <w:rPr>
          <w:rFonts w:ascii="Arial" w:hAnsi="Arial" w:cs="Arial"/>
          <w:sz w:val="20"/>
          <w:szCs w:val="20"/>
        </w:rPr>
      </w:pPr>
      <w:r w:rsidRPr="001D7643">
        <w:rPr>
          <w:rFonts w:ascii="Arial" w:hAnsi="Arial" w:cs="Arial"/>
          <w:sz w:val="20"/>
          <w:szCs w:val="20"/>
        </w:rPr>
        <w:t>Examples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provided.</w:t>
      </w:r>
    </w:p>
    <w:p w:rsidR="00E621D3" w:rsidRPr="001D7643" w:rsidDel="00E621D3" w:rsidRDefault="00C10D4C">
      <w:pPr>
        <w:pStyle w:val="NormalWeb"/>
        <w:rPr>
          <w:rFonts w:ascii="Arial" w:hAnsi="Arial" w:cs="Arial"/>
          <w:color w:val="000000"/>
          <w:sz w:val="20"/>
          <w:szCs w:val="20"/>
        </w:rPr>
      </w:pPr>
      <w:r w:rsidRPr="001D7643">
        <w:rPr>
          <w:rFonts w:ascii="Arial" w:hAnsi="Arial" w:cs="Arial"/>
          <w:b/>
          <w:sz w:val="20"/>
          <w:szCs w:val="20"/>
        </w:rPr>
        <w:t>2.3.</w:t>
      </w:r>
      <w:r w:rsidRPr="001D7643">
        <w:rPr>
          <w:rFonts w:ascii="Arial" w:eastAsia="Arial" w:hAnsi="Arial" w:cs="Arial"/>
          <w:i/>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13.11.1</w:t>
      </w:r>
      <w:r w:rsidRPr="001D7643">
        <w:rPr>
          <w:rFonts w:ascii="Arial" w:hAnsi="Arial" w:cs="Arial"/>
          <w:sz w:val="20"/>
          <w:szCs w:val="20"/>
        </w:rPr>
        <w:t>.</w:t>
      </w:r>
      <w:r w:rsidRPr="001D7643">
        <w:rPr>
          <w:rFonts w:ascii="Arial" w:eastAsia="Arial" w:hAnsi="Arial" w:cs="Arial"/>
          <w:sz w:val="20"/>
          <w:szCs w:val="20"/>
        </w:rPr>
        <w:t xml:space="preserve">  </w:t>
      </w:r>
      <w:proofErr w:type="gramStart"/>
      <w:r w:rsidRPr="001D7643">
        <w:rPr>
          <w:rFonts w:ascii="Arial" w:hAnsi="Arial" w:cs="Arial"/>
          <w:sz w:val="20"/>
          <w:szCs w:val="20"/>
        </w:rPr>
        <w:t>Do</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fully</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time</w:t>
      </w:r>
      <w:r w:rsidRPr="001D7643">
        <w:rPr>
          <w:rFonts w:ascii="Arial" w:eastAsia="Helv" w:hAnsi="Arial" w:cs="Arial"/>
          <w:color w:val="000000"/>
          <w:sz w:val="20"/>
          <w:szCs w:val="20"/>
        </w:rPr>
        <w:t xml:space="preserve"> </w:t>
      </w:r>
      <w:r w:rsidRPr="001D7643">
        <w:rPr>
          <w:rFonts w:ascii="Arial" w:hAnsi="Arial" w:cs="Arial"/>
          <w:color w:val="000000"/>
          <w:sz w:val="20"/>
          <w:szCs w:val="20"/>
        </w:rPr>
        <w:t>zone</w:t>
      </w:r>
      <w:r w:rsidRPr="001D7643">
        <w:rPr>
          <w:rFonts w:ascii="Arial" w:eastAsia="Helv" w:hAnsi="Arial" w:cs="Arial"/>
          <w:color w:val="000000"/>
          <w:sz w:val="20"/>
          <w:szCs w:val="20"/>
        </w:rPr>
        <w:t xml:space="preserve"> </w:t>
      </w:r>
      <w:r w:rsidRPr="001D7643">
        <w:rPr>
          <w:rFonts w:ascii="Arial" w:hAnsi="Arial" w:cs="Arial"/>
          <w:color w:val="000000"/>
          <w:sz w:val="20"/>
          <w:szCs w:val="20"/>
        </w:rPr>
        <w:t>symbol</w:t>
      </w:r>
      <w:r w:rsidRPr="001D7643">
        <w:rPr>
          <w:rFonts w:ascii="Arial" w:eastAsia="Helv" w:hAnsi="Arial" w:cs="Arial"/>
          <w:color w:val="000000"/>
          <w:sz w:val="20"/>
          <w:szCs w:val="20"/>
        </w:rPr>
        <w:t xml:space="preserve"> </w:t>
      </w:r>
      <w:r w:rsidRPr="001D7643">
        <w:rPr>
          <w:rFonts w:ascii="Arial" w:hAnsi="Arial" w:cs="Arial"/>
          <w:color w:val="000000"/>
          <w:sz w:val="20"/>
          <w:szCs w:val="20"/>
        </w:rPr>
        <w:t>behaviour</w:t>
      </w:r>
      <w:r w:rsidR="00404787" w:rsidRPr="001D7643">
        <w:rPr>
          <w:rFonts w:ascii="Arial" w:hAnsi="Arial" w:cs="Arial"/>
          <w:color w:val="000000"/>
          <w:sz w:val="20"/>
          <w:szCs w:val="20"/>
        </w:rPr>
        <w:t>.</w:t>
      </w:r>
      <w:proofErr w:type="gramEnd"/>
      <w:r w:rsidR="00404787" w:rsidRPr="001D7643">
        <w:rPr>
          <w:rFonts w:ascii="Arial"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p>
    <w:tbl>
      <w:tblPr>
        <w:tblStyle w:val="TableGrid"/>
        <w:tblW w:w="9468" w:type="dxa"/>
        <w:tblLook w:val="04A0" w:firstRow="1" w:lastRow="0" w:firstColumn="1" w:lastColumn="0" w:noHBand="0" w:noVBand="1"/>
      </w:tblPr>
      <w:tblGrid>
        <w:gridCol w:w="939"/>
        <w:gridCol w:w="3278"/>
        <w:gridCol w:w="1517"/>
        <w:gridCol w:w="1178"/>
        <w:gridCol w:w="28"/>
        <w:gridCol w:w="2528"/>
      </w:tblGrid>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z</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specific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PDT</w:t>
            </w:r>
          </w:p>
          <w:p w:rsidR="00E621D3" w:rsidRPr="001D7643" w:rsidRDefault="00E621D3" w:rsidP="00404787">
            <w:pPr>
              <w:rPr>
                <w:rFonts w:ascii="Arial" w:hAnsi="Arial" w:cs="Arial"/>
                <w:sz w:val="20"/>
                <w:szCs w:val="20"/>
              </w:rPr>
            </w:pPr>
            <w:r w:rsidRPr="001D7643">
              <w:rPr>
                <w:rFonts w:ascii="Arial" w:hAnsi="Arial" w:cs="Arial"/>
                <w:sz w:val="20"/>
                <w:szCs w:val="20"/>
              </w:rPr>
              <w:t>Pacific Daylight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Z </w:t>
            </w:r>
          </w:p>
          <w:p w:rsidR="00E621D3" w:rsidRPr="001D7643" w:rsidRDefault="00E621D3" w:rsidP="00404787">
            <w:pPr>
              <w:rPr>
                <w:rFonts w:ascii="Arial" w:hAnsi="Arial" w:cs="Arial"/>
                <w:sz w:val="20"/>
                <w:szCs w:val="20"/>
              </w:rPr>
            </w:pP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format</w:t>
            </w:r>
          </w:p>
          <w:p w:rsidR="00E621D3" w:rsidRPr="001D7643" w:rsidRDefault="00E621D3" w:rsidP="00404787">
            <w:pPr>
              <w:rPr>
                <w:rFonts w:ascii="Arial" w:hAnsi="Arial" w:cs="Arial"/>
                <w:sz w:val="20"/>
                <w:szCs w:val="20"/>
              </w:rPr>
            </w:pPr>
            <w:r w:rsidRPr="001D7643">
              <w:rPr>
                <w:rFonts w:ascii="Arial" w:hAnsi="Arial" w:cs="Arial"/>
                <w:sz w:val="20"/>
                <w:szCs w:val="20"/>
              </w:rPr>
              <w:t>Time Zone: localized GMT</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Z, ZZ ZZZ</w:t>
            </w:r>
          </w:p>
          <w:p w:rsidR="00E621D3" w:rsidRPr="001D7643" w:rsidRDefault="00E621D3" w:rsidP="00404787">
            <w:pPr>
              <w:rPr>
                <w:rFonts w:ascii="Arial" w:hAnsi="Arial" w:cs="Arial"/>
                <w:sz w:val="20"/>
                <w:szCs w:val="20"/>
              </w:rPr>
            </w:pPr>
            <w:r w:rsidRPr="001D7643">
              <w:rPr>
                <w:rFonts w:ascii="Arial" w:hAnsi="Arial" w:cs="Arial"/>
                <w:sz w:val="20"/>
                <w:szCs w:val="20"/>
              </w:rPr>
              <w:t>ZZZZ</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hAnsi="Arial" w:cs="Arial"/>
                <w:sz w:val="20"/>
                <w:szCs w:val="20"/>
              </w:rPr>
            </w:pPr>
            <w:r w:rsidRPr="001D7643">
              <w:rPr>
                <w:rFonts w:ascii="Arial" w:hAnsi="Arial" w:cs="Arial"/>
                <w:sz w:val="20"/>
                <w:szCs w:val="20"/>
              </w:rPr>
              <w:t>GMT-08:00, GMT+00:00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O</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w:t>
            </w:r>
            <w:r w:rsidR="00180B69" w:rsidRPr="001D7643">
              <w:rPr>
                <w:rFonts w:ascii="Arial" w:hAnsi="Arial" w:cs="Arial"/>
                <w:sz w:val="20"/>
                <w:szCs w:val="20"/>
              </w:rPr>
              <w:t>l</w:t>
            </w:r>
            <w:r w:rsidRPr="001D7643">
              <w:rPr>
                <w:rFonts w:ascii="Arial" w:hAnsi="Arial" w:cs="Arial"/>
                <w:sz w:val="20"/>
                <w:szCs w:val="20"/>
              </w:rPr>
              <w:t>ocalized GMT</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180B69" w:rsidRPr="001D7643" w:rsidRDefault="00E621D3" w:rsidP="00180B69">
            <w:pPr>
              <w:rPr>
                <w:rFonts w:ascii="Arial" w:hAnsi="Arial" w:cs="Arial"/>
                <w:sz w:val="20"/>
                <w:szCs w:val="20"/>
              </w:rPr>
            </w:pPr>
            <w:r w:rsidRPr="001D7643">
              <w:rPr>
                <w:rFonts w:ascii="Arial" w:hAnsi="Arial" w:cs="Arial"/>
                <w:sz w:val="20"/>
                <w:szCs w:val="20"/>
              </w:rPr>
              <w:t>O</w:t>
            </w:r>
          </w:p>
          <w:p w:rsidR="00E621D3" w:rsidRPr="001D7643" w:rsidRDefault="00E621D3" w:rsidP="00180B69">
            <w:pPr>
              <w:rPr>
                <w:rFonts w:ascii="Arial" w:hAnsi="Arial" w:cs="Arial"/>
                <w:sz w:val="20"/>
                <w:szCs w:val="20"/>
              </w:rPr>
            </w:pPr>
            <w:r w:rsidRPr="001D7643">
              <w:rPr>
                <w:rFonts w:ascii="Arial" w:hAnsi="Arial" w:cs="Arial"/>
                <w:sz w:val="20"/>
                <w:szCs w:val="20"/>
              </w:rPr>
              <w:t>OOOO</w:t>
            </w:r>
          </w:p>
        </w:tc>
        <w:tc>
          <w:tcPr>
            <w:tcW w:w="2528" w:type="dxa"/>
            <w:noWrap/>
          </w:tcPr>
          <w:p w:rsidR="00180B69" w:rsidRPr="001D7643" w:rsidRDefault="00E621D3" w:rsidP="00180B69">
            <w:pPr>
              <w:rPr>
                <w:rFonts w:ascii="Arial" w:hAnsi="Arial" w:cs="Arial"/>
                <w:sz w:val="20"/>
                <w:szCs w:val="20"/>
              </w:rPr>
            </w:pPr>
            <w:r w:rsidRPr="001D7643">
              <w:rPr>
                <w:rFonts w:ascii="Arial" w:hAnsi="Arial" w:cs="Arial"/>
                <w:sz w:val="20"/>
                <w:szCs w:val="20"/>
              </w:rPr>
              <w:t>GMT-</w:t>
            </w:r>
          </w:p>
          <w:p w:rsidR="00E621D3" w:rsidRPr="001D7643" w:rsidRDefault="00E621D3" w:rsidP="00180B69">
            <w:pPr>
              <w:rPr>
                <w:rFonts w:ascii="Arial" w:hAnsi="Arial" w:cs="Arial"/>
                <w:sz w:val="20"/>
                <w:szCs w:val="20"/>
              </w:rPr>
            </w:pPr>
            <w:r w:rsidRPr="001D7643">
              <w:rPr>
                <w:rFonts w:ascii="Arial" w:hAnsi="Arial" w:cs="Arial"/>
                <w:sz w:val="20"/>
                <w:szCs w:val="20"/>
              </w:rPr>
              <w:t>GMT-08:00</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Time Zone: generic non-location</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206" w:type="dxa"/>
            <w:gridSpan w:val="2"/>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28"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PT</w:t>
            </w:r>
          </w:p>
          <w:p w:rsidR="00E621D3" w:rsidRPr="001D7643" w:rsidRDefault="00E621D3" w:rsidP="00404787">
            <w:pPr>
              <w:rPr>
                <w:rFonts w:ascii="Arial" w:hAnsi="Arial" w:cs="Arial"/>
                <w:sz w:val="20"/>
                <w:szCs w:val="20"/>
              </w:rPr>
            </w:pPr>
            <w:r w:rsidRPr="001D7643">
              <w:rPr>
                <w:rFonts w:ascii="Arial" w:hAnsi="Arial" w:cs="Arial"/>
                <w:sz w:val="20"/>
                <w:szCs w:val="20"/>
              </w:rPr>
              <w:t>Pacific Time</w:t>
            </w:r>
          </w:p>
        </w:tc>
      </w:tr>
      <w:tr w:rsidR="00E621D3" w:rsidRPr="001D7643" w:rsidTr="00404787">
        <w:trPr>
          <w:trHeight w:val="302"/>
        </w:trPr>
        <w:tc>
          <w:tcPr>
            <w:tcW w:w="939"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 xml:space="preserve">V </w:t>
            </w:r>
          </w:p>
        </w:tc>
        <w:tc>
          <w:tcPr>
            <w:tcW w:w="3278" w:type="dxa"/>
            <w:noWrap/>
            <w:hideMark/>
          </w:tcPr>
          <w:p w:rsidR="00180B69" w:rsidRPr="001D7643" w:rsidRDefault="00E621D3" w:rsidP="00404787">
            <w:pPr>
              <w:rPr>
                <w:rFonts w:ascii="Arial" w:hAnsi="Arial" w:cs="Arial"/>
                <w:sz w:val="20"/>
                <w:szCs w:val="20"/>
              </w:rPr>
            </w:pPr>
            <w:r w:rsidRPr="001D7643">
              <w:rPr>
                <w:rFonts w:ascii="Arial" w:hAnsi="Arial" w:cs="Arial"/>
                <w:sz w:val="20"/>
                <w:szCs w:val="20"/>
              </w:rPr>
              <w:t>Time Zone: short time zone ID</w:t>
            </w:r>
          </w:p>
          <w:p w:rsidR="00180B69" w:rsidRPr="001D7643" w:rsidRDefault="00E621D3" w:rsidP="00180B69">
            <w:pPr>
              <w:rPr>
                <w:rFonts w:ascii="Arial" w:hAnsi="Arial" w:cs="Arial"/>
                <w:sz w:val="20"/>
                <w:szCs w:val="20"/>
              </w:rPr>
            </w:pPr>
            <w:r w:rsidRPr="001D7643">
              <w:rPr>
                <w:rFonts w:ascii="Arial" w:hAnsi="Arial" w:cs="Arial"/>
                <w:sz w:val="20"/>
                <w:szCs w:val="20"/>
              </w:rPr>
              <w:t>long time zone ID</w:t>
            </w:r>
          </w:p>
          <w:p w:rsidR="00180B69" w:rsidRPr="001D7643" w:rsidRDefault="00E621D3" w:rsidP="00180B69">
            <w:pPr>
              <w:rPr>
                <w:rFonts w:ascii="Arial" w:hAnsi="Arial" w:cs="Arial"/>
                <w:sz w:val="20"/>
                <w:szCs w:val="20"/>
              </w:rPr>
            </w:pPr>
            <w:r w:rsidRPr="001D7643">
              <w:rPr>
                <w:rFonts w:ascii="Arial" w:hAnsi="Arial" w:cs="Arial"/>
                <w:sz w:val="20"/>
                <w:szCs w:val="20"/>
              </w:rPr>
              <w:t>exemplar city</w:t>
            </w:r>
          </w:p>
          <w:p w:rsidR="00E621D3" w:rsidRPr="001D7643" w:rsidRDefault="00E621D3" w:rsidP="00180B69">
            <w:pPr>
              <w:rPr>
                <w:rFonts w:ascii="Arial" w:hAnsi="Arial" w:cs="Arial"/>
                <w:sz w:val="20"/>
                <w:szCs w:val="20"/>
              </w:rPr>
            </w:pPr>
            <w:proofErr w:type="gramStart"/>
            <w:r w:rsidRPr="001D7643">
              <w:rPr>
                <w:rFonts w:ascii="Arial" w:hAnsi="Arial" w:cs="Arial"/>
                <w:sz w:val="20"/>
                <w:szCs w:val="20"/>
              </w:rPr>
              <w:t>generic</w:t>
            </w:r>
            <w:proofErr w:type="gramEnd"/>
            <w:r w:rsidRPr="001D7643">
              <w:rPr>
                <w:rFonts w:ascii="Arial" w:hAnsi="Arial" w:cs="Arial"/>
                <w:sz w:val="20"/>
                <w:szCs w:val="20"/>
              </w:rPr>
              <w:t xml:space="preserve"> location. </w:t>
            </w:r>
          </w:p>
        </w:tc>
        <w:tc>
          <w:tcPr>
            <w:tcW w:w="1517" w:type="dxa"/>
            <w:noWrap/>
            <w:hideMark/>
          </w:tcPr>
          <w:p w:rsidR="00E621D3" w:rsidRPr="001D7643"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V</w:t>
            </w:r>
          </w:p>
          <w:p w:rsidR="00E621D3" w:rsidRPr="001D7643" w:rsidRDefault="00E621D3" w:rsidP="00404787">
            <w:pPr>
              <w:rPr>
                <w:rFonts w:ascii="Arial" w:hAnsi="Arial" w:cs="Arial"/>
                <w:sz w:val="20"/>
                <w:szCs w:val="20"/>
              </w:rPr>
            </w:pPr>
            <w:r w:rsidRPr="001D7643">
              <w:rPr>
                <w:rFonts w:ascii="Arial" w:hAnsi="Arial" w:cs="Arial"/>
                <w:sz w:val="20"/>
                <w:szCs w:val="20"/>
              </w:rPr>
              <w:t>VV</w:t>
            </w:r>
          </w:p>
          <w:p w:rsidR="00E621D3" w:rsidRPr="001D7643" w:rsidRDefault="00E621D3" w:rsidP="00404787">
            <w:pPr>
              <w:rPr>
                <w:rFonts w:ascii="Arial" w:hAnsi="Arial" w:cs="Arial"/>
                <w:sz w:val="20"/>
                <w:szCs w:val="20"/>
              </w:rPr>
            </w:pPr>
            <w:r w:rsidRPr="001D7643">
              <w:rPr>
                <w:rFonts w:ascii="Arial" w:hAnsi="Arial" w:cs="Arial"/>
                <w:sz w:val="20"/>
                <w:szCs w:val="20"/>
              </w:rPr>
              <w:t>VVV</w:t>
            </w:r>
          </w:p>
          <w:p w:rsidR="00E621D3" w:rsidRPr="001D7643" w:rsidRDefault="00E621D3" w:rsidP="00404787">
            <w:pPr>
              <w:rPr>
                <w:rFonts w:ascii="Arial" w:hAnsi="Arial" w:cs="Arial"/>
                <w:sz w:val="20"/>
                <w:szCs w:val="20"/>
              </w:rPr>
            </w:pPr>
            <w:r w:rsidRPr="001D7643">
              <w:rPr>
                <w:rFonts w:ascii="Arial" w:hAnsi="Arial" w:cs="Arial"/>
                <w:sz w:val="20"/>
                <w:szCs w:val="20"/>
              </w:rPr>
              <w:t>VVVV</w:t>
            </w:r>
          </w:p>
        </w:tc>
        <w:tc>
          <w:tcPr>
            <w:tcW w:w="2556" w:type="dxa"/>
            <w:gridSpan w:val="2"/>
            <w:noWrap/>
            <w:hideMark/>
          </w:tcPr>
          <w:p w:rsidR="00E621D3" w:rsidRPr="001D7643" w:rsidRDefault="00E621D3" w:rsidP="00404787">
            <w:pPr>
              <w:rPr>
                <w:rFonts w:ascii="Arial" w:hAnsi="Arial" w:cs="Arial"/>
                <w:sz w:val="20"/>
                <w:szCs w:val="20"/>
              </w:rPr>
            </w:pPr>
            <w:r w:rsidRPr="001D7643">
              <w:rPr>
                <w:rFonts w:ascii="Arial" w:hAnsi="Arial" w:cs="Arial"/>
                <w:sz w:val="20"/>
                <w:szCs w:val="20"/>
              </w:rPr>
              <w:t>uslax</w:t>
            </w:r>
          </w:p>
          <w:p w:rsidR="00E621D3" w:rsidRPr="001D7643" w:rsidRDefault="00E621D3" w:rsidP="00404787">
            <w:pPr>
              <w:rPr>
                <w:rFonts w:ascii="Arial" w:hAnsi="Arial" w:cs="Arial"/>
                <w:sz w:val="20"/>
                <w:szCs w:val="20"/>
              </w:rPr>
            </w:pPr>
            <w:r w:rsidRPr="001D7643">
              <w:rPr>
                <w:rFonts w:ascii="Arial" w:hAnsi="Arial" w:cs="Arial"/>
                <w:sz w:val="20"/>
                <w:szCs w:val="20"/>
              </w:rPr>
              <w:t>America/Los_Angeles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w:t>
            </w:r>
          </w:p>
          <w:p w:rsidR="00E621D3" w:rsidRPr="001D7643" w:rsidRDefault="00E621D3" w:rsidP="00404787">
            <w:pPr>
              <w:rPr>
                <w:rFonts w:ascii="Arial" w:hAnsi="Arial" w:cs="Arial"/>
                <w:sz w:val="20"/>
                <w:szCs w:val="20"/>
              </w:rPr>
            </w:pPr>
            <w:r w:rsidRPr="001D7643">
              <w:rPr>
                <w:rFonts w:ascii="Arial" w:hAnsi="Arial" w:cs="Arial"/>
                <w:sz w:val="20"/>
                <w:szCs w:val="20"/>
              </w:rPr>
              <w:t>Los Angeles Time</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 xml:space="preserve">Time Zone: ISO8601 basic or extended format </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+0000</w:t>
            </w:r>
          </w:p>
          <w:p w:rsidR="00E621D3" w:rsidRPr="001D7643" w:rsidRDefault="00E621D3" w:rsidP="00404787">
            <w:pPr>
              <w:rPr>
                <w:rFonts w:ascii="Arial" w:hAnsi="Arial" w:cs="Arial"/>
                <w:sz w:val="20"/>
                <w:szCs w:val="20"/>
              </w:rPr>
            </w:pPr>
            <w:r w:rsidRPr="001D7643">
              <w:rPr>
                <w:rFonts w:ascii="Arial" w:hAnsi="Arial" w:cs="Arial"/>
                <w:sz w:val="20"/>
                <w:szCs w:val="20"/>
              </w:rPr>
              <w:t>-0800, +0000</w:t>
            </w:r>
          </w:p>
          <w:p w:rsidR="00E621D3" w:rsidRPr="001D7643" w:rsidRDefault="00E621D3" w:rsidP="00404787">
            <w:pPr>
              <w:rPr>
                <w:rFonts w:ascii="Arial" w:eastAsia="Times New Roman" w:hAnsi="Arial" w:cs="Arial"/>
                <w:sz w:val="20"/>
                <w:szCs w:val="20"/>
                <w:lang w:eastAsia="en-US"/>
              </w:rPr>
            </w:pPr>
            <w:r w:rsidRPr="001D7643">
              <w:rPr>
                <w:rFonts w:ascii="Arial" w:hAnsi="Arial" w:cs="Arial"/>
                <w:sz w:val="20"/>
                <w:szCs w:val="20"/>
              </w:rPr>
              <w:t>-08:00, +00:00</w:t>
            </w:r>
          </w:p>
        </w:tc>
      </w:tr>
      <w:tr w:rsidR="00E621D3" w:rsidRPr="001D7643" w:rsidTr="00404787">
        <w:trPr>
          <w:trHeight w:val="302"/>
        </w:trPr>
        <w:tc>
          <w:tcPr>
            <w:tcW w:w="939" w:type="dxa"/>
            <w:noWrap/>
          </w:tcPr>
          <w:p w:rsidR="00E621D3" w:rsidRPr="001D7643" w:rsidRDefault="00E621D3" w:rsidP="00404787">
            <w:pPr>
              <w:rPr>
                <w:rFonts w:ascii="Arial" w:hAnsi="Arial" w:cs="Arial"/>
                <w:sz w:val="20"/>
                <w:szCs w:val="20"/>
              </w:rPr>
            </w:pPr>
            <w:r w:rsidRPr="001D7643">
              <w:rPr>
                <w:rFonts w:ascii="Arial" w:hAnsi="Arial" w:cs="Arial"/>
                <w:sz w:val="20"/>
                <w:szCs w:val="20"/>
              </w:rPr>
              <w:t>X</w:t>
            </w:r>
          </w:p>
        </w:tc>
        <w:tc>
          <w:tcPr>
            <w:tcW w:w="3278" w:type="dxa"/>
            <w:noWrap/>
          </w:tcPr>
          <w:p w:rsidR="00E621D3" w:rsidRPr="001D7643" w:rsidRDefault="00E621D3" w:rsidP="00404787">
            <w:pPr>
              <w:rPr>
                <w:rFonts w:ascii="Arial" w:hAnsi="Arial" w:cs="Arial"/>
                <w:sz w:val="20"/>
                <w:szCs w:val="20"/>
              </w:rPr>
            </w:pPr>
            <w:r w:rsidRPr="001D7643">
              <w:rPr>
                <w:rFonts w:ascii="Arial" w:hAnsi="Arial" w:cs="Arial"/>
                <w:sz w:val="20"/>
                <w:szCs w:val="20"/>
              </w:rPr>
              <w:t>Time Zone: ISO8601 basic or extended format .The UTC indicator "Z" is used when local time offset is 0.</w:t>
            </w:r>
          </w:p>
        </w:tc>
        <w:tc>
          <w:tcPr>
            <w:tcW w:w="1517" w:type="dxa"/>
            <w:noWrap/>
          </w:tcPr>
          <w:p w:rsidR="00E621D3" w:rsidRPr="001D7643" w:rsidDel="0033738B" w:rsidRDefault="00E621D3" w:rsidP="00404787">
            <w:pPr>
              <w:rPr>
                <w:rFonts w:ascii="Arial" w:hAnsi="Arial" w:cs="Arial"/>
                <w:sz w:val="20"/>
                <w:szCs w:val="20"/>
              </w:rPr>
            </w:pPr>
            <w:r w:rsidRPr="001D7643">
              <w:rPr>
                <w:rFonts w:ascii="Arial" w:hAnsi="Arial" w:cs="Arial"/>
                <w:sz w:val="20"/>
                <w:szCs w:val="20"/>
              </w:rPr>
              <w:t>Text</w:t>
            </w:r>
          </w:p>
        </w:tc>
        <w:tc>
          <w:tcPr>
            <w:tcW w:w="1178" w:type="dxa"/>
          </w:tcPr>
          <w:p w:rsidR="00E621D3" w:rsidRPr="001D7643" w:rsidRDefault="00E621D3" w:rsidP="00404787">
            <w:pPr>
              <w:rPr>
                <w:rFonts w:ascii="Arial" w:hAnsi="Arial" w:cs="Arial"/>
                <w:sz w:val="20"/>
                <w:szCs w:val="20"/>
              </w:rPr>
            </w:pPr>
            <w:r w:rsidRPr="001D7643">
              <w:rPr>
                <w:rFonts w:ascii="Arial" w:hAnsi="Arial" w:cs="Arial"/>
                <w:sz w:val="20"/>
                <w:szCs w:val="20"/>
              </w:rPr>
              <w:t>X</w:t>
            </w:r>
          </w:p>
          <w:p w:rsidR="00E621D3" w:rsidRPr="001D7643" w:rsidRDefault="00E621D3" w:rsidP="00404787">
            <w:pPr>
              <w:rPr>
                <w:rFonts w:ascii="Arial" w:hAnsi="Arial" w:cs="Arial"/>
                <w:sz w:val="20"/>
                <w:szCs w:val="20"/>
              </w:rPr>
            </w:pPr>
            <w:r w:rsidRPr="001D7643">
              <w:rPr>
                <w:rFonts w:ascii="Arial" w:hAnsi="Arial" w:cs="Arial"/>
                <w:sz w:val="20"/>
                <w:szCs w:val="20"/>
              </w:rPr>
              <w:t>XX</w:t>
            </w:r>
          </w:p>
          <w:p w:rsidR="00E621D3" w:rsidRPr="001D7643" w:rsidRDefault="00E621D3" w:rsidP="00404787">
            <w:pPr>
              <w:rPr>
                <w:rFonts w:ascii="Arial" w:hAnsi="Arial" w:cs="Arial"/>
                <w:sz w:val="20"/>
                <w:szCs w:val="20"/>
              </w:rPr>
            </w:pPr>
            <w:r w:rsidRPr="001D7643">
              <w:rPr>
                <w:rFonts w:ascii="Arial" w:hAnsi="Arial" w:cs="Arial"/>
                <w:sz w:val="20"/>
                <w:szCs w:val="20"/>
              </w:rPr>
              <w:t>XXX</w:t>
            </w:r>
          </w:p>
        </w:tc>
        <w:tc>
          <w:tcPr>
            <w:tcW w:w="2556" w:type="dxa"/>
            <w:gridSpan w:val="2"/>
            <w:noWrap/>
          </w:tcPr>
          <w:p w:rsidR="00E621D3" w:rsidRPr="001D7643" w:rsidRDefault="00E621D3" w:rsidP="00404787">
            <w:pPr>
              <w:rPr>
                <w:rFonts w:ascii="Arial" w:hAnsi="Arial" w:cs="Arial"/>
                <w:sz w:val="20"/>
                <w:szCs w:val="20"/>
              </w:rPr>
            </w:pPr>
            <w:r w:rsidRPr="001D7643">
              <w:rPr>
                <w:rFonts w:ascii="Arial" w:hAnsi="Arial" w:cs="Arial"/>
                <w:sz w:val="20"/>
                <w:szCs w:val="20"/>
              </w:rPr>
              <w:t>-08, +0530,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p w:rsidR="00E621D3" w:rsidRPr="001D7643" w:rsidRDefault="00E621D3" w:rsidP="00404787">
            <w:pPr>
              <w:rPr>
                <w:rFonts w:ascii="Arial" w:hAnsi="Arial" w:cs="Arial"/>
                <w:sz w:val="20"/>
                <w:szCs w:val="20"/>
              </w:rPr>
            </w:pPr>
            <w:r w:rsidRPr="001D7643">
              <w:rPr>
                <w:rFonts w:ascii="Arial" w:hAnsi="Arial" w:cs="Arial"/>
                <w:sz w:val="20"/>
                <w:szCs w:val="20"/>
              </w:rPr>
              <w:t>-08:00, Z</w:t>
            </w:r>
          </w:p>
        </w:tc>
      </w:tr>
    </w:tbl>
    <w:p w:rsidR="00632E34" w:rsidRPr="001D7643" w:rsidRDefault="00C6312E">
      <w:pPr>
        <w:pStyle w:val="NormalWeb"/>
        <w:rPr>
          <w:rFonts w:ascii="Arial" w:hAnsi="Arial" w:cs="Arial"/>
          <w:color w:val="000000"/>
          <w:sz w:val="20"/>
          <w:szCs w:val="20"/>
        </w:rPr>
      </w:pPr>
      <w:r w:rsidRPr="001D7643">
        <w:rPr>
          <w:rFonts w:ascii="Arial" w:hAnsi="Arial" w:cs="Arial"/>
          <w:color w:val="000000"/>
          <w:sz w:val="20"/>
          <w:szCs w:val="20"/>
        </w:rPr>
        <w:t>Note this table reflects updates made by erratum 2.121.</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Sections</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22.1.2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&amp;</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2.6.</w:t>
      </w:r>
      <w:r w:rsidRPr="001D7643">
        <w:rPr>
          <w:rFonts w:ascii="Arial" w:eastAsia="Helv" w:hAnsi="Arial" w:cs="Arial"/>
          <w:i/>
          <w:color w:val="000000"/>
          <w:sz w:val="20"/>
          <w:szCs w:val="20"/>
        </w:rPr>
        <w:t xml:space="preserve"> </w:t>
      </w:r>
      <w:r w:rsidR="00781502" w:rsidRPr="001D7643">
        <w:rPr>
          <w:rFonts w:ascii="Arial" w:eastAsia="Helv" w:hAnsi="Arial" w:cs="Arial"/>
          <w:i/>
          <w:color w:val="000000"/>
          <w:sz w:val="20"/>
          <w:szCs w:val="20"/>
        </w:rPr>
        <w:t>Throughout</w:t>
      </w:r>
      <w:r w:rsidRPr="001D7643">
        <w:rPr>
          <w:rFonts w:ascii="Arial" w:hAnsi="Arial" w:cs="Arial"/>
          <w:i/>
          <w:color w:val="000000"/>
          <w:sz w:val="20"/>
          <w:szCs w:val="20"/>
        </w:rPr>
        <w:t>.</w:t>
      </w:r>
      <w:r w:rsidRPr="001D7643">
        <w:rPr>
          <w:rFonts w:ascii="Arial" w:eastAsia="Times New Roman" w:hAnsi="Arial" w:cs="Arial"/>
          <w:color w:val="000000"/>
        </w:rPr>
        <w:t xml:space="preserve"> </w:t>
      </w:r>
      <w:r w:rsidRPr="001D7643">
        <w:rPr>
          <w:rFonts w:ascii="Arial" w:hAnsi="Arial" w:cs="Arial"/>
          <w:color w:val="000000"/>
          <w:sz w:val="20"/>
          <w:szCs w:val="20"/>
        </w:rPr>
        <w:t>Spec</w:t>
      </w:r>
      <w:r w:rsidR="00781502" w:rsidRPr="001D7643">
        <w:rPr>
          <w:rFonts w:ascii="Arial" w:hAnsi="Arial" w:cs="Arial"/>
          <w:color w:val="000000"/>
          <w:sz w:val="20"/>
          <w:szCs w:val="20"/>
        </w:rPr>
        <w:t>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uses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term</w:t>
      </w:r>
      <w:r w:rsidRPr="001D7643">
        <w:rPr>
          <w:rFonts w:ascii="Arial" w:eastAsia="Helv" w:hAnsi="Arial" w:cs="Arial"/>
          <w:color w:val="000000"/>
          <w:sz w:val="20"/>
          <w:szCs w:val="20"/>
        </w:rPr>
        <w:t xml:space="preserve"> </w:t>
      </w:r>
      <w:r w:rsidRPr="001D7643">
        <w:rPr>
          <w:rFonts w:ascii="Arial" w:hAnsi="Arial" w:cs="Arial"/>
          <w:color w:val="000000"/>
          <w:sz w:val="20"/>
          <w:szCs w:val="20"/>
        </w:rPr>
        <w:t>'content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more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terms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'ComplexContent</w:t>
      </w:r>
      <w:r w:rsidRPr="001D7643">
        <w:rPr>
          <w:rFonts w:ascii="Arial" w:eastAsia="Helv" w:hAnsi="Arial" w:cs="Arial"/>
          <w:color w:val="000000"/>
          <w:sz w:val="20"/>
          <w:szCs w:val="20"/>
        </w:rPr>
        <w:t xml:space="preserve"> </w:t>
      </w:r>
      <w:r w:rsidRPr="001D7643">
        <w:rPr>
          <w:rFonts w:ascii="Arial" w:hAnsi="Arial" w:cs="Arial"/>
          <w:color w:val="000000"/>
          <w:sz w:val="20"/>
          <w:szCs w:val="20"/>
        </w:rPr>
        <w:t>region',</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2.7.</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proofErr w:type="gramStart"/>
      <w:r w:rsidR="00C95209" w:rsidRPr="001D7643">
        <w:rPr>
          <w:rFonts w:ascii="Arial" w:eastAsia="Helv" w:hAnsi="Arial" w:cs="Arial"/>
          <w:color w:val="000000"/>
          <w:sz w:val="20"/>
          <w:szCs w:val="20"/>
        </w:rPr>
        <w:t xml:space="preserve">Absorbed into </w:t>
      </w:r>
      <w:r w:rsidR="00B554D2" w:rsidRPr="001D7643">
        <w:rPr>
          <w:rFonts w:ascii="Arial" w:eastAsia="Helv" w:hAnsi="Arial" w:cs="Arial"/>
          <w:color w:val="000000"/>
          <w:sz w:val="20"/>
          <w:szCs w:val="20"/>
        </w:rPr>
        <w:t>erratum 3.2.</w:t>
      </w:r>
      <w:proofErr w:type="gramEnd"/>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2.8.</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13.16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nilValue,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nilLiteralCharacter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test</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untrimmed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lastRenderedPageBreak/>
        <w:t>2.9.</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12.3.3.</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interprets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min/maxLength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facets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szCs w:val="20"/>
        </w:rPr>
      </w:pPr>
      <w:r w:rsidRPr="001D7643">
        <w:rPr>
          <w:rFonts w:ascii="Arial" w:hAnsi="Arial" w:cs="Arial"/>
          <w:b/>
          <w:color w:val="000000"/>
          <w:sz w:val="20"/>
          <w:szCs w:val="20"/>
        </w:rPr>
        <w:t>2.10.</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6.3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Bullet</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logical</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obey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lexical</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2.11</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Section</w:t>
      </w:r>
      <w:r w:rsidRPr="001D7643">
        <w:rPr>
          <w:rFonts w:ascii="Arial" w:eastAsia="Helv" w:hAnsi="Arial" w:cs="Arial"/>
          <w:color w:val="000000"/>
          <w:sz w:val="20"/>
        </w:rPr>
        <w:t xml:space="preserve"> </w:t>
      </w:r>
      <w:r w:rsidRPr="001D7643">
        <w:rPr>
          <w:rFonts w:ascii="Arial" w:hAnsi="Arial" w:cs="Arial"/>
          <w:color w:val="000000"/>
          <w:sz w:val="20"/>
        </w:rPr>
        <w:t>6.3.</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only</w:t>
      </w:r>
      <w:r w:rsidRPr="001D7643">
        <w:rPr>
          <w:rFonts w:ascii="Arial" w:eastAsia="Helv" w:hAnsi="Arial" w:cs="Arial"/>
          <w:color w:val="000000"/>
          <w:sz w:val="20"/>
        </w:rPr>
        <w:t xml:space="preserve"> </w:t>
      </w:r>
      <w:r w:rsidRPr="001D7643">
        <w:rPr>
          <w:rFonts w:ascii="Arial" w:hAnsi="Arial" w:cs="Arial"/>
          <w:color w:val="000000"/>
          <w:sz w:val="20"/>
        </w:rPr>
        <w:t>ever</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list</w:t>
      </w:r>
      <w:r w:rsidRPr="001D7643">
        <w:rPr>
          <w:rFonts w:ascii="Arial" w:eastAsia="Helv" w:hAnsi="Arial" w:cs="Arial"/>
          <w:color w:val="000000"/>
          <w:sz w:val="20"/>
        </w:rPr>
        <w:t xml:space="preserve"> </w:t>
      </w:r>
      <w:r w:rsidRPr="001D7643">
        <w:rPr>
          <w:rFonts w:ascii="Arial" w:hAnsi="Arial" w:cs="Arial"/>
          <w:color w:val="000000"/>
          <w:sz w:val="20"/>
        </w:rPr>
        <w:t>token</w:t>
      </w:r>
      <w:r w:rsidRPr="001D7643">
        <w:rPr>
          <w:rFonts w:ascii="Arial" w:eastAsia="Helv" w:hAnsi="Arial" w:cs="Arial"/>
          <w:color w:val="000000"/>
          <w:sz w:val="20"/>
        </w:rPr>
        <w:t xml:space="preserve"> </w:t>
      </w:r>
      <w:r w:rsidRPr="001D7643">
        <w:rPr>
          <w:rFonts w:ascii="Arial" w:hAnsi="Arial" w:cs="Arial"/>
          <w:color w:val="000000"/>
          <w:sz w:val="20"/>
        </w:rPr>
        <w:t>separator,</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entities</w:t>
      </w:r>
      <w:r w:rsidRPr="001D7643">
        <w:rPr>
          <w:rFonts w:ascii="Arial" w:eastAsia="Helv" w:hAnsi="Arial" w:cs="Arial"/>
          <w:color w:val="000000"/>
          <w:sz w:val="20"/>
        </w:rPr>
        <w:t xml:space="preserve"> </w:t>
      </w:r>
      <w:r w:rsidRPr="001D7643">
        <w:rPr>
          <w:rFonts w:ascii="Arial" w:hAnsi="Arial" w:cs="Arial"/>
          <w:color w:val="000000"/>
          <w:sz w:val="20"/>
        </w:rPr>
        <w:t>must</w:t>
      </w:r>
      <w:r w:rsidRPr="001D7643">
        <w:rPr>
          <w:rFonts w:ascii="Arial" w:eastAsia="Helv" w:hAnsi="Arial" w:cs="Arial"/>
          <w:color w:val="000000"/>
          <w:sz w:val="20"/>
        </w:rPr>
        <w:t xml:space="preserve"> </w:t>
      </w:r>
      <w:r w:rsidRPr="001D7643">
        <w:rPr>
          <w:rFonts w:ascii="Arial" w:hAnsi="Arial" w:cs="Arial"/>
          <w:color w:val="000000"/>
          <w:sz w:val="20"/>
        </w:rPr>
        <w:t>be</w:t>
      </w:r>
      <w:r w:rsidRPr="001D7643">
        <w:rPr>
          <w:rFonts w:ascii="Arial" w:eastAsia="Helv" w:hAnsi="Arial" w:cs="Arial"/>
          <w:color w:val="000000"/>
          <w:sz w:val="20"/>
        </w:rPr>
        <w:t xml:space="preserve"> </w:t>
      </w:r>
      <w:r w:rsidRPr="001D7643">
        <w:rPr>
          <w:rFonts w:ascii="Arial" w:hAnsi="Arial" w:cs="Arial"/>
          <w:color w:val="000000"/>
          <w:sz w:val="20"/>
        </w:rPr>
        <w:t>used</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literal</w:t>
      </w:r>
      <w:r w:rsidRPr="001D7643">
        <w:rPr>
          <w:rFonts w:ascii="Arial" w:eastAsia="Helv" w:hAnsi="Arial" w:cs="Arial"/>
          <w:color w:val="000000"/>
          <w:sz w:val="20"/>
        </w:rPr>
        <w:t xml:space="preserve"> </w:t>
      </w:r>
      <w:r w:rsidRPr="001D7643">
        <w:rPr>
          <w:rFonts w:ascii="Arial" w:hAnsi="Arial" w:cs="Arial"/>
          <w:color w:val="000000"/>
          <w:sz w:val="20"/>
        </w:rPr>
        <w:t>white</w:t>
      </w:r>
      <w:r w:rsidRPr="001D7643">
        <w:rPr>
          <w:rFonts w:ascii="Arial" w:eastAsia="Helv" w:hAnsi="Arial" w:cs="Arial"/>
          <w:color w:val="000000"/>
          <w:sz w:val="20"/>
        </w:rPr>
        <w:t xml:space="preserve"> </w:t>
      </w:r>
      <w:r w:rsidRPr="001D7643">
        <w:rPr>
          <w:rFonts w:ascii="Arial" w:hAnsi="Arial" w:cs="Arial"/>
          <w:color w:val="000000"/>
          <w:sz w:val="20"/>
        </w:rPr>
        <w:t>space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needed</w:t>
      </w:r>
      <w:r w:rsidRPr="001D7643">
        <w:rPr>
          <w:rFonts w:ascii="Arial" w:eastAsia="Helv" w:hAnsi="Arial" w:cs="Arial"/>
          <w:color w:val="000000"/>
          <w:sz w:val="20"/>
        </w:rPr>
        <w:t xml:space="preserve"> </w:t>
      </w:r>
      <w:r w:rsidRPr="001D7643">
        <w:rPr>
          <w:rFonts w:ascii="Arial" w:hAnsi="Arial" w:cs="Arial"/>
          <w:color w:val="000000"/>
          <w:sz w:val="20"/>
        </w:rPr>
        <w:t>as</w:t>
      </w:r>
      <w:r w:rsidRPr="001D7643">
        <w:rPr>
          <w:rFonts w:ascii="Arial" w:eastAsia="Helv" w:hAnsi="Arial" w:cs="Arial"/>
          <w:color w:val="000000"/>
          <w:sz w:val="20"/>
        </w:rPr>
        <w:t xml:space="preserve"> </w:t>
      </w:r>
      <w:r w:rsidRPr="001D7643">
        <w:rPr>
          <w:rFonts w:ascii="Arial" w:hAnsi="Arial" w:cs="Arial"/>
          <w:color w:val="000000"/>
          <w:sz w:val="20"/>
        </w:rPr>
        <w:t>part</w:t>
      </w:r>
      <w:r w:rsidRPr="001D7643">
        <w:rPr>
          <w:rFonts w:ascii="Arial" w:eastAsia="Helv" w:hAnsi="Arial" w:cs="Arial"/>
          <w:color w:val="000000"/>
          <w:sz w:val="20"/>
        </w:rPr>
        <w:t xml:space="preserve"> </w:t>
      </w:r>
      <w:r w:rsidRPr="001D7643">
        <w:rPr>
          <w:rFonts w:ascii="Arial" w:hAnsi="Arial" w:cs="Arial"/>
          <w:color w:val="000000"/>
          <w:sz w:val="20"/>
        </w:rPr>
        <w:t>of</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property</w:t>
      </w:r>
      <w:r w:rsidRPr="001D7643">
        <w:rPr>
          <w:rFonts w:ascii="Arial" w:eastAsia="Helv" w:hAnsi="Arial" w:cs="Arial"/>
          <w:color w:val="000000"/>
          <w:sz w:val="20"/>
        </w:rPr>
        <w:t xml:space="preserve"> </w:t>
      </w:r>
      <w:r w:rsidRPr="001D7643">
        <w:rPr>
          <w:rFonts w:ascii="Arial" w:hAnsi="Arial" w:cs="Arial"/>
          <w:color w:val="000000"/>
          <w:sz w:val="20"/>
        </w:rPr>
        <w:t>value.</w:t>
      </w:r>
      <w:r w:rsidRPr="001D7643">
        <w:rPr>
          <w:rFonts w:ascii="Arial" w:eastAsia="Helv" w:hAnsi="Arial" w:cs="Arial"/>
          <w:color w:val="000000"/>
          <w:sz w:val="20"/>
        </w:rPr>
        <w:t xml:space="preserve"> </w:t>
      </w:r>
    </w:p>
    <w:p w:rsidR="00C10D4C" w:rsidRPr="001D7643" w:rsidRDefault="00C10D4C">
      <w:pPr>
        <w:pStyle w:val="NormalWeb"/>
        <w:rPr>
          <w:rFonts w:ascii="Arial" w:eastAsia="Helv" w:hAnsi="Arial" w:cs="Arial"/>
          <w:color w:val="000000"/>
          <w:sz w:val="20"/>
        </w:rPr>
      </w:pPr>
      <w:r w:rsidRPr="001D7643">
        <w:rPr>
          <w:rFonts w:ascii="Arial" w:hAnsi="Arial" w:cs="Arial"/>
          <w:b/>
          <w:color w:val="000000"/>
          <w:sz w:val="20"/>
        </w:rPr>
        <w:t>2.12</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i/>
          <w:color w:val="000000"/>
          <w:sz w:val="20"/>
        </w:rPr>
        <w:t>Section</w:t>
      </w:r>
      <w:r w:rsidRPr="001D7643">
        <w:rPr>
          <w:rFonts w:ascii="Arial" w:eastAsia="Helv" w:hAnsi="Arial" w:cs="Arial"/>
          <w:i/>
          <w:color w:val="000000"/>
          <w:sz w:val="20"/>
        </w:rPr>
        <w:t xml:space="preserve"> </w:t>
      </w:r>
      <w:r w:rsidR="00485628" w:rsidRPr="001D7643">
        <w:rPr>
          <w:rFonts w:ascii="Arial" w:eastAsia="Helv" w:hAnsi="Arial" w:cs="Arial"/>
          <w:i/>
          <w:color w:val="000000"/>
          <w:sz w:val="20"/>
        </w:rPr>
        <w:t>6, 7.7</w:t>
      </w:r>
      <w:r w:rsidRPr="001D7643">
        <w:rPr>
          <w:rFonts w:ascii="Arial" w:hAnsi="Arial" w:cs="Arial"/>
          <w:color w:val="000000"/>
          <w:sz w:val="20"/>
        </w:rPr>
        <w:t>.</w:t>
      </w:r>
      <w:r w:rsidRPr="001D7643">
        <w:rPr>
          <w:rFonts w:ascii="Arial" w:eastAsia="Helv" w:hAnsi="Arial" w:cs="Arial"/>
          <w:color w:val="000000"/>
          <w:sz w:val="20"/>
        </w:rPr>
        <w:t xml:space="preserve"> </w:t>
      </w:r>
      <w:r w:rsidRPr="001D7643">
        <w:rPr>
          <w:rFonts w:ascii="Arial" w:hAnsi="Arial" w:cs="Arial"/>
          <w:color w:val="000000"/>
          <w:sz w:val="20"/>
        </w:rPr>
        <w:t>Clarify</w:t>
      </w:r>
      <w:r w:rsidRPr="001D7643">
        <w:rPr>
          <w:rFonts w:ascii="Arial" w:eastAsia="Helv" w:hAnsi="Arial" w:cs="Arial"/>
          <w:color w:val="000000"/>
          <w:sz w:val="20"/>
        </w:rPr>
        <w:t xml:space="preserve"> </w:t>
      </w:r>
      <w:r w:rsidRPr="001D7643">
        <w:rPr>
          <w:rFonts w:ascii="Arial" w:hAnsi="Arial" w:cs="Arial"/>
          <w:color w:val="000000"/>
          <w:sz w:val="20"/>
        </w:rPr>
        <w:t>that</w:t>
      </w:r>
      <w:r w:rsidRPr="001D7643">
        <w:rPr>
          <w:rFonts w:ascii="Arial" w:eastAsia="Helv" w:hAnsi="Arial" w:cs="Arial"/>
          <w:color w:val="000000"/>
          <w:sz w:val="20"/>
        </w:rPr>
        <w:t xml:space="preserve"> </w:t>
      </w:r>
      <w:r w:rsidRPr="001D7643">
        <w:rPr>
          <w:rFonts w:ascii="Arial" w:hAnsi="Arial" w:cs="Arial"/>
          <w:color w:val="000000"/>
          <w:sz w:val="20"/>
        </w:rPr>
        <w:t>if</w:t>
      </w:r>
      <w:r w:rsidRPr="001D7643">
        <w:rPr>
          <w:rFonts w:ascii="Arial" w:eastAsia="Helv" w:hAnsi="Arial" w:cs="Arial"/>
          <w:color w:val="000000"/>
          <w:sz w:val="20"/>
        </w:rPr>
        <w:t xml:space="preserve"> </w:t>
      </w:r>
      <w:r w:rsidRPr="001D7643">
        <w:rPr>
          <w:rFonts w:ascii="Arial" w:hAnsi="Arial" w:cs="Arial"/>
          <w:color w:val="000000"/>
          <w:sz w:val="20"/>
        </w:rPr>
        <w:t>A.xsd</w:t>
      </w:r>
      <w:r w:rsidRPr="001D7643">
        <w:rPr>
          <w:rFonts w:ascii="Arial" w:eastAsia="Helv" w:hAnsi="Arial" w:cs="Arial"/>
          <w:color w:val="000000"/>
          <w:sz w:val="20"/>
        </w:rPr>
        <w:t xml:space="preserve"> </w:t>
      </w:r>
      <w:r w:rsidRPr="001D7643">
        <w:rPr>
          <w:rFonts w:ascii="Arial" w:hAnsi="Arial" w:cs="Arial"/>
          <w:color w:val="000000"/>
          <w:sz w:val="20"/>
        </w:rPr>
        <w:t>includes</w:t>
      </w:r>
      <w:r w:rsidRPr="001D7643">
        <w:rPr>
          <w:rFonts w:ascii="Arial" w:eastAsia="Helv" w:hAnsi="Arial" w:cs="Arial"/>
          <w:color w:val="000000"/>
          <w:sz w:val="20"/>
        </w:rPr>
        <w:t xml:space="preserve"> </w:t>
      </w:r>
      <w:r w:rsidRPr="001D7643">
        <w:rPr>
          <w:rFonts w:ascii="Arial" w:hAnsi="Arial" w:cs="Arial"/>
          <w:color w:val="000000"/>
          <w:sz w:val="20"/>
        </w:rPr>
        <w:t>B.xsd</w:t>
      </w:r>
      <w:r w:rsidRPr="001D7643">
        <w:rPr>
          <w:rFonts w:ascii="Arial" w:eastAsia="Helv" w:hAnsi="Arial" w:cs="Arial"/>
          <w:color w:val="000000"/>
          <w:sz w:val="20"/>
        </w:rPr>
        <w:t xml:space="preserve"> </w:t>
      </w:r>
      <w:r w:rsidRPr="001D7643">
        <w:rPr>
          <w:rFonts w:ascii="Arial" w:hAnsi="Arial" w:cs="Arial"/>
          <w:color w:val="000000"/>
          <w:sz w:val="20"/>
        </w:rPr>
        <w:t>then</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can</w:t>
      </w:r>
      <w:r w:rsidRPr="001D7643">
        <w:rPr>
          <w:rFonts w:ascii="Arial" w:eastAsia="Helv" w:hAnsi="Arial" w:cs="Arial"/>
          <w:color w:val="000000"/>
          <w:sz w:val="20"/>
        </w:rPr>
        <w:t xml:space="preserve"> </w:t>
      </w:r>
      <w:r w:rsidRPr="001D7643">
        <w:rPr>
          <w:rFonts w:ascii="Arial" w:hAnsi="Arial" w:cs="Arial"/>
          <w:color w:val="000000"/>
          <w:sz w:val="20"/>
        </w:rPr>
        <w:t>refer</w:t>
      </w:r>
      <w:r w:rsidRPr="001D7643">
        <w:rPr>
          <w:rFonts w:ascii="Arial" w:eastAsia="Helv" w:hAnsi="Arial" w:cs="Arial"/>
          <w:color w:val="000000"/>
          <w:sz w:val="20"/>
        </w:rPr>
        <w:t xml:space="preserve"> </w:t>
      </w:r>
      <w:r w:rsidRPr="001D7643">
        <w:rPr>
          <w:rFonts w:ascii="Arial" w:hAnsi="Arial" w:cs="Arial"/>
          <w:color w:val="000000"/>
          <w:sz w:val="20"/>
        </w:rPr>
        <w:t>to</w:t>
      </w:r>
      <w:r w:rsidRPr="001D7643">
        <w:rPr>
          <w:rFonts w:ascii="Arial" w:eastAsia="Helv" w:hAnsi="Arial" w:cs="Arial"/>
          <w:color w:val="000000"/>
          <w:sz w:val="20"/>
        </w:rPr>
        <w:t xml:space="preserve"> </w:t>
      </w:r>
      <w:r w:rsidRPr="001D7643">
        <w:rPr>
          <w:rFonts w:ascii="Arial" w:hAnsi="Arial" w:cs="Arial"/>
          <w:color w:val="000000"/>
          <w:sz w:val="20"/>
        </w:rPr>
        <w:t>a</w:t>
      </w:r>
      <w:r w:rsidRPr="001D7643">
        <w:rPr>
          <w:rFonts w:ascii="Arial" w:eastAsia="Helv" w:hAnsi="Arial" w:cs="Arial"/>
          <w:color w:val="000000"/>
          <w:sz w:val="20"/>
        </w:rPr>
        <w:t xml:space="preserve"> </w:t>
      </w:r>
      <w:r w:rsidRPr="001D7643">
        <w:rPr>
          <w:rFonts w:ascii="Arial" w:hAnsi="Arial" w:cs="Arial"/>
          <w:color w:val="000000"/>
          <w:sz w:val="20"/>
        </w:rPr>
        <w:t>variable</w:t>
      </w:r>
      <w:r w:rsidRPr="001D7643">
        <w:rPr>
          <w:rFonts w:ascii="Arial" w:eastAsia="Helv" w:hAnsi="Arial" w:cs="Arial"/>
          <w:color w:val="000000"/>
          <w:sz w:val="20"/>
        </w:rPr>
        <w:t xml:space="preserve"> </w:t>
      </w:r>
      <w:r w:rsidRPr="001D7643">
        <w:rPr>
          <w:rFonts w:ascii="Arial" w:hAnsi="Arial" w:cs="Arial"/>
          <w:color w:val="000000"/>
          <w:sz w:val="20"/>
        </w:rPr>
        <w:t>defined</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B</w:t>
      </w:r>
      <w:r w:rsidRPr="001D7643">
        <w:rPr>
          <w:rFonts w:ascii="Arial" w:eastAsia="Helv" w:hAnsi="Arial" w:cs="Arial"/>
          <w:color w:val="000000"/>
          <w:sz w:val="20"/>
        </w:rPr>
        <w:t xml:space="preserve"> </w:t>
      </w:r>
      <w:r w:rsidRPr="001D7643">
        <w:rPr>
          <w:rFonts w:ascii="Arial" w:hAnsi="Arial" w:cs="Arial"/>
          <w:color w:val="000000"/>
          <w:sz w:val="20"/>
        </w:rPr>
        <w:t>and</w:t>
      </w:r>
      <w:r w:rsidRPr="001D7643">
        <w:rPr>
          <w:rFonts w:ascii="Arial" w:eastAsia="Helv" w:hAnsi="Arial" w:cs="Arial"/>
          <w:color w:val="000000"/>
          <w:sz w:val="20"/>
        </w:rPr>
        <w:t xml:space="preserve"> </w:t>
      </w:r>
      <w:r w:rsidRPr="001D7643">
        <w:rPr>
          <w:rFonts w:ascii="Arial" w:hAnsi="Arial" w:cs="Arial"/>
          <w:color w:val="000000"/>
          <w:sz w:val="20"/>
        </w:rPr>
        <w:t>reference</w:t>
      </w:r>
      <w:r w:rsidRPr="001D7643">
        <w:rPr>
          <w:rFonts w:ascii="Arial" w:eastAsia="Helv" w:hAnsi="Arial" w:cs="Arial"/>
          <w:color w:val="000000"/>
          <w:sz w:val="20"/>
        </w:rPr>
        <w:t xml:space="preserve"> </w:t>
      </w:r>
      <w:r w:rsidRPr="001D7643">
        <w:rPr>
          <w:rFonts w:ascii="Arial" w:hAnsi="Arial" w:cs="Arial"/>
          <w:color w:val="000000"/>
          <w:sz w:val="20"/>
        </w:rPr>
        <w:t>is</w:t>
      </w:r>
      <w:r w:rsidRPr="001D7643">
        <w:rPr>
          <w:rFonts w:ascii="Arial" w:eastAsia="Helv" w:hAnsi="Arial" w:cs="Arial"/>
          <w:color w:val="000000"/>
          <w:sz w:val="20"/>
        </w:rPr>
        <w:t xml:space="preserve"> </w:t>
      </w:r>
      <w:r w:rsidRPr="001D7643">
        <w:rPr>
          <w:rFonts w:ascii="Arial" w:hAnsi="Arial" w:cs="Arial"/>
          <w:color w:val="000000"/>
          <w:sz w:val="20"/>
        </w:rPr>
        <w:t>via</w:t>
      </w:r>
      <w:r w:rsidRPr="001D7643">
        <w:rPr>
          <w:rFonts w:ascii="Arial" w:eastAsia="Helv" w:hAnsi="Arial" w:cs="Arial"/>
          <w:color w:val="000000"/>
          <w:sz w:val="20"/>
        </w:rPr>
        <w:t xml:space="preserve"> </w:t>
      </w:r>
      <w:r w:rsidRPr="001D7643">
        <w:rPr>
          <w:rFonts w:ascii="Arial" w:hAnsi="Arial" w:cs="Arial"/>
          <w:color w:val="000000"/>
          <w:sz w:val="20"/>
        </w:rPr>
        <w:t>Q</w:t>
      </w:r>
      <w:r w:rsidR="008A5A64" w:rsidRPr="001D7643">
        <w:rPr>
          <w:rFonts w:ascii="Arial" w:hAnsi="Arial" w:cs="Arial"/>
          <w:color w:val="000000"/>
          <w:sz w:val="20"/>
        </w:rPr>
        <w:t>n</w:t>
      </w:r>
      <w:r w:rsidRPr="001D7643">
        <w:rPr>
          <w:rFonts w:ascii="Arial" w:hAnsi="Arial" w:cs="Arial"/>
          <w:color w:val="000000"/>
          <w:sz w:val="20"/>
        </w:rPr>
        <w:t>ame</w:t>
      </w:r>
      <w:r w:rsidRPr="001D7643">
        <w:rPr>
          <w:rFonts w:ascii="Arial" w:eastAsia="Helv" w:hAnsi="Arial" w:cs="Arial"/>
          <w:color w:val="000000"/>
          <w:sz w:val="20"/>
        </w:rPr>
        <w:t xml:space="preserve"> </w:t>
      </w:r>
      <w:r w:rsidRPr="001D7643">
        <w:rPr>
          <w:rFonts w:ascii="Arial" w:hAnsi="Arial" w:cs="Arial"/>
          <w:color w:val="000000"/>
          <w:sz w:val="20"/>
        </w:rPr>
        <w:t>in</w:t>
      </w:r>
      <w:r w:rsidRPr="001D7643">
        <w:rPr>
          <w:rFonts w:ascii="Arial" w:eastAsia="Helv" w:hAnsi="Arial" w:cs="Arial"/>
          <w:color w:val="000000"/>
          <w:sz w:val="20"/>
        </w:rPr>
        <w:t xml:space="preserve"> </w:t>
      </w:r>
      <w:r w:rsidRPr="001D7643">
        <w:rPr>
          <w:rFonts w:ascii="Arial" w:hAnsi="Arial" w:cs="Arial"/>
          <w:color w:val="000000"/>
          <w:sz w:val="20"/>
        </w:rPr>
        <w:t>the</w:t>
      </w:r>
      <w:r w:rsidRPr="001D7643">
        <w:rPr>
          <w:rFonts w:ascii="Arial" w:eastAsia="Helv" w:hAnsi="Arial" w:cs="Arial"/>
          <w:color w:val="000000"/>
          <w:sz w:val="20"/>
        </w:rPr>
        <w:t xml:space="preserve"> </w:t>
      </w:r>
      <w:r w:rsidRPr="001D7643">
        <w:rPr>
          <w:rFonts w:ascii="Arial" w:hAnsi="Arial" w:cs="Arial"/>
          <w:color w:val="000000"/>
          <w:sz w:val="20"/>
        </w:rPr>
        <w:t>usual</w:t>
      </w:r>
      <w:r w:rsidRPr="001D7643">
        <w:rPr>
          <w:rFonts w:ascii="Arial" w:eastAsia="Helv" w:hAnsi="Arial" w:cs="Arial"/>
          <w:color w:val="000000"/>
          <w:sz w:val="20"/>
        </w:rPr>
        <w:t xml:space="preserve"> </w:t>
      </w:r>
      <w:r w:rsidRPr="001D7643">
        <w:rPr>
          <w:rFonts w:ascii="Arial" w:hAnsi="Arial" w:cs="Arial"/>
          <w:color w:val="000000"/>
          <w:sz w:val="20"/>
        </w:rPr>
        <w:t>way.</w:t>
      </w:r>
      <w:r w:rsidRPr="001D7643">
        <w:rPr>
          <w:rFonts w:ascii="Arial" w:eastAsia="Helv" w:hAnsi="Arial" w:cs="Arial"/>
          <w:color w:val="000000"/>
          <w:sz w:val="20"/>
        </w:rPr>
        <w:t xml:space="preserve"> </w:t>
      </w:r>
      <w:r w:rsidR="00485628" w:rsidRPr="001D7643">
        <w:rPr>
          <w:rFonts w:ascii="Arial" w:eastAsia="Helv" w:hAnsi="Arial" w:cs="Arial"/>
          <w:color w:val="000000"/>
          <w:sz w:val="20"/>
        </w:rPr>
        <w:t>This is best expressed by simply saying that DFDL Q</w:t>
      </w:r>
      <w:r w:rsidR="008A5A64" w:rsidRPr="001D7643">
        <w:rPr>
          <w:rFonts w:ascii="Arial" w:eastAsia="Helv" w:hAnsi="Arial" w:cs="Arial"/>
          <w:color w:val="000000"/>
          <w:sz w:val="20"/>
        </w:rPr>
        <w:t>n</w:t>
      </w:r>
      <w:r w:rsidR="00485628" w:rsidRPr="001D7643">
        <w:rPr>
          <w:rFonts w:ascii="Arial" w:eastAsia="Helv" w:hAnsi="Arial" w:cs="Arial"/>
          <w:color w:val="000000"/>
          <w:sz w:val="20"/>
        </w:rPr>
        <w:t>ames behave like XSDL Q</w:t>
      </w:r>
      <w:r w:rsidR="008A5A64" w:rsidRPr="001D7643">
        <w:rPr>
          <w:rFonts w:ascii="Arial" w:eastAsia="Helv" w:hAnsi="Arial" w:cs="Arial"/>
          <w:color w:val="000000"/>
          <w:sz w:val="20"/>
        </w:rPr>
        <w:t>n</w:t>
      </w:r>
      <w:r w:rsidR="00485628" w:rsidRPr="001D7643">
        <w:rPr>
          <w:rFonts w:ascii="Arial" w:eastAsia="Helv" w:hAnsi="Arial" w:cs="Arial"/>
          <w:color w:val="000000"/>
          <w:sz w:val="20"/>
        </w:rPr>
        <w:t xml:space="preserve">ames in section 6. The existing text in section 7.7 can be removed. </w:t>
      </w:r>
    </w:p>
    <w:p w:rsidR="00C10D4C" w:rsidRPr="001D7643" w:rsidRDefault="00C10D4C" w:rsidP="008721C8">
      <w:pPr>
        <w:spacing w:before="280" w:after="280"/>
        <w:rPr>
          <w:rFonts w:ascii="Arial" w:hAnsi="Arial" w:cs="Arial"/>
          <w:sz w:val="20"/>
          <w:szCs w:val="20"/>
          <w:lang w:val="en-US"/>
        </w:rPr>
      </w:pPr>
      <w:r w:rsidRPr="001D7643">
        <w:rPr>
          <w:rFonts w:ascii="Arial" w:hAnsi="Arial" w:cs="Arial"/>
          <w:b/>
          <w:color w:val="000000"/>
          <w:sz w:val="20"/>
          <w:szCs w:val="20"/>
        </w:rPr>
        <w:t>2.13.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9.2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itself</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sz w:val="20"/>
          <w:szCs w:val="20"/>
          <w:lang w:val="en-US"/>
        </w:rPr>
        <w:t>This</w:t>
      </w:r>
      <w:r w:rsidRPr="001D7643">
        <w:rPr>
          <w:rFonts w:ascii="Arial" w:eastAsia="Arial" w:hAnsi="Arial" w:cs="Arial"/>
          <w:sz w:val="20"/>
          <w:szCs w:val="20"/>
          <w:lang w:val="en-US"/>
        </w:rPr>
        <w:t xml:space="preserve"> </w:t>
      </w:r>
      <w:r w:rsidRPr="001D7643">
        <w:rPr>
          <w:rFonts w:ascii="Arial" w:hAnsi="Arial" w:cs="Arial"/>
          <w:sz w:val="20"/>
          <w:szCs w:val="20"/>
          <w:lang w:val="en-US"/>
        </w:rPr>
        <w:t>is</w:t>
      </w:r>
      <w:r w:rsidRPr="001D7643">
        <w:rPr>
          <w:rFonts w:ascii="Arial" w:eastAsia="Arial" w:hAnsi="Arial" w:cs="Arial"/>
          <w:sz w:val="20"/>
          <w:szCs w:val="20"/>
          <w:lang w:val="en-US"/>
        </w:rPr>
        <w:t xml:space="preserve"> </w:t>
      </w:r>
      <w:r w:rsidRPr="001D7643">
        <w:rPr>
          <w:rFonts w:ascii="Arial" w:hAnsi="Arial" w:cs="Arial"/>
          <w:sz w:val="20"/>
          <w:szCs w:val="20"/>
          <w:lang w:val="en-US"/>
        </w:rPr>
        <w:t>sufficient</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allow</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grammar</w:t>
      </w:r>
      <w:r w:rsidRPr="001D7643">
        <w:rPr>
          <w:rFonts w:ascii="Arial" w:eastAsia="Arial" w:hAnsi="Arial" w:cs="Arial"/>
          <w:sz w:val="20"/>
          <w:szCs w:val="20"/>
          <w:lang w:val="en-US"/>
        </w:rPr>
        <w:t xml:space="preserve"> </w:t>
      </w:r>
      <w:r w:rsidRPr="001D7643">
        <w:rPr>
          <w:rFonts w:ascii="Arial" w:hAnsi="Arial" w:cs="Arial"/>
          <w:sz w:val="20"/>
          <w:szCs w:val="20"/>
          <w:lang w:val="en-US"/>
        </w:rPr>
        <w:t>to</w:t>
      </w:r>
      <w:r w:rsidRPr="001D7643">
        <w:rPr>
          <w:rFonts w:ascii="Arial" w:eastAsia="Arial" w:hAnsi="Arial" w:cs="Arial"/>
          <w:sz w:val="20"/>
          <w:szCs w:val="20"/>
          <w:lang w:val="en-US"/>
        </w:rPr>
        <w:t xml:space="preserve"> </w:t>
      </w:r>
      <w:r w:rsidRPr="001D7643">
        <w:rPr>
          <w:rFonts w:ascii="Arial" w:hAnsi="Arial" w:cs="Arial"/>
          <w:sz w:val="20"/>
          <w:szCs w:val="20"/>
          <w:lang w:val="en-US"/>
        </w:rPr>
        <w:t>describe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needed</w:t>
      </w:r>
      <w:r w:rsidRPr="001D7643">
        <w:rPr>
          <w:rFonts w:ascii="Arial" w:eastAsia="Arial" w:hAnsi="Arial" w:cs="Arial"/>
          <w:sz w:val="20"/>
          <w:szCs w:val="20"/>
          <w:lang w:val="en-US"/>
        </w:rPr>
        <w:t xml:space="preserve"> “</w:t>
      </w:r>
      <w:r w:rsidRPr="001D7643">
        <w:rPr>
          <w:rFonts w:ascii="Arial" w:hAnsi="Arial" w:cs="Arial"/>
          <w:sz w:val="20"/>
          <w:szCs w:val="20"/>
          <w:lang w:val="en-US"/>
        </w:rPr>
        <w:t>one</w:t>
      </w:r>
      <w:r w:rsidRPr="001D7643">
        <w:rPr>
          <w:rFonts w:ascii="Arial" w:eastAsia="Arial" w:hAnsi="Arial" w:cs="Arial"/>
          <w:sz w:val="20"/>
          <w:szCs w:val="20"/>
          <w:lang w:val="en-US"/>
        </w:rPr>
        <w:t xml:space="preserve"> </w:t>
      </w:r>
      <w:r w:rsidRPr="001D7643">
        <w:rPr>
          <w:rFonts w:ascii="Arial" w:hAnsi="Arial" w:cs="Arial"/>
          <w:sz w:val="20"/>
          <w:szCs w:val="20"/>
          <w:lang w:val="en-US"/>
        </w:rPr>
        <w:t>more</w:t>
      </w:r>
      <w:r w:rsidRPr="001D7643">
        <w:rPr>
          <w:rFonts w:ascii="Arial" w:eastAsia="Arial" w:hAnsi="Arial" w:cs="Arial"/>
          <w:sz w:val="20"/>
          <w:szCs w:val="20"/>
          <w:lang w:val="en-US"/>
        </w:rPr>
        <w:t xml:space="preserve"> </w:t>
      </w:r>
      <w:r w:rsidRPr="001D7643">
        <w:rPr>
          <w:rFonts w:ascii="Arial" w:hAnsi="Arial" w:cs="Arial"/>
          <w:sz w:val="20"/>
          <w:szCs w:val="20"/>
          <w:lang w:val="en-US"/>
        </w:rPr>
        <w:t>level</w:t>
      </w:r>
      <w:r w:rsidRPr="001D7643">
        <w:rPr>
          <w:rFonts w:ascii="Arial" w:eastAsia="Arial" w:hAnsi="Arial" w:cs="Arial"/>
          <w:sz w:val="20"/>
          <w:szCs w:val="20"/>
          <w:lang w:val="en-US"/>
        </w:rPr>
        <w:t xml:space="preserve">” </w:t>
      </w:r>
      <w:r w:rsidRPr="001D7643">
        <w:rPr>
          <w:rFonts w:ascii="Arial" w:hAnsi="Arial" w:cs="Arial"/>
          <w:sz w:val="20"/>
          <w:szCs w:val="20"/>
          <w:lang w:val="en-US"/>
        </w:rPr>
        <w:t>of</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(as</w:t>
      </w:r>
      <w:r w:rsidRPr="001D7643">
        <w:rPr>
          <w:rFonts w:ascii="Arial" w:eastAsia="Arial" w:hAnsi="Arial" w:cs="Arial"/>
          <w:sz w:val="20"/>
          <w:szCs w:val="20"/>
          <w:lang w:val="en-US"/>
        </w:rPr>
        <w:t xml:space="preserve"> </w:t>
      </w:r>
      <w:r w:rsidRPr="001D7643">
        <w:rPr>
          <w:rFonts w:ascii="Arial" w:hAnsi="Arial" w:cs="Arial"/>
          <w:sz w:val="20"/>
          <w:szCs w:val="20"/>
          <w:lang w:val="en-US"/>
        </w:rPr>
        <w:t>required</w:t>
      </w:r>
      <w:r w:rsidRPr="001D7643">
        <w:rPr>
          <w:rFonts w:ascii="Arial" w:eastAsia="Arial" w:hAnsi="Arial" w:cs="Arial"/>
          <w:sz w:val="20"/>
          <w:szCs w:val="20"/>
          <w:lang w:val="en-US"/>
        </w:rPr>
        <w:t xml:space="preserve"> </w:t>
      </w:r>
      <w:r w:rsidRPr="001D7643">
        <w:rPr>
          <w:rFonts w:ascii="Arial" w:hAnsi="Arial" w:cs="Arial"/>
          <w:sz w:val="20"/>
          <w:szCs w:val="20"/>
          <w:lang w:val="en-US"/>
        </w:rPr>
        <w:t>for</w:t>
      </w:r>
      <w:r w:rsidRPr="001D7643">
        <w:rPr>
          <w:rFonts w:ascii="Arial" w:eastAsia="Arial" w:hAnsi="Arial" w:cs="Arial"/>
          <w:sz w:val="20"/>
          <w:szCs w:val="20"/>
          <w:lang w:val="en-US"/>
        </w:rPr>
        <w:t xml:space="preserve"> </w:t>
      </w:r>
      <w:r w:rsidRPr="001D7643">
        <w:rPr>
          <w:rFonts w:ascii="Arial" w:hAnsi="Arial" w:cs="Arial"/>
          <w:sz w:val="20"/>
          <w:szCs w:val="20"/>
          <w:lang w:val="en-US"/>
        </w:rPr>
        <w:t>modeling</w:t>
      </w:r>
      <w:r w:rsidRPr="001D7643">
        <w:rPr>
          <w:rFonts w:ascii="Arial" w:eastAsia="Arial" w:hAnsi="Arial" w:cs="Arial"/>
          <w:sz w:val="20"/>
          <w:szCs w:val="20"/>
          <w:lang w:val="en-US"/>
        </w:rPr>
        <w:t xml:space="preserve"> </w:t>
      </w:r>
      <w:r w:rsidRPr="001D7643">
        <w:rPr>
          <w:rFonts w:ascii="Arial" w:hAnsi="Arial" w:cs="Arial"/>
          <w:sz w:val="20"/>
          <w:szCs w:val="20"/>
          <w:lang w:val="en-US"/>
        </w:rPr>
        <w:t>an</w:t>
      </w:r>
      <w:r w:rsidRPr="001D7643">
        <w:rPr>
          <w:rFonts w:ascii="Arial" w:eastAsia="Arial" w:hAnsi="Arial" w:cs="Arial"/>
          <w:sz w:val="20"/>
          <w:szCs w:val="20"/>
          <w:lang w:val="en-US"/>
        </w:rPr>
        <w:t xml:space="preserve"> </w:t>
      </w:r>
      <w:r w:rsidRPr="001D7643">
        <w:rPr>
          <w:rFonts w:ascii="Arial" w:hAnsi="Arial" w:cs="Arial"/>
          <w:sz w:val="20"/>
          <w:szCs w:val="20"/>
          <w:lang w:val="en-US"/>
        </w:rPr>
        <w:t>ASN.1</w:t>
      </w:r>
      <w:r w:rsidRPr="001D7643">
        <w:rPr>
          <w:rFonts w:ascii="Arial" w:eastAsia="Arial" w:hAnsi="Arial" w:cs="Arial"/>
          <w:sz w:val="20"/>
          <w:szCs w:val="20"/>
          <w:lang w:val="en-US"/>
        </w:rPr>
        <w:t xml:space="preserve"> </w:t>
      </w:r>
      <w:r w:rsidRPr="001D7643">
        <w:rPr>
          <w:rFonts w:ascii="Arial" w:hAnsi="Arial" w:cs="Arial"/>
          <w:sz w:val="20"/>
          <w:szCs w:val="20"/>
          <w:lang w:val="en-US"/>
        </w:rPr>
        <w:t>format)</w:t>
      </w:r>
      <w:r w:rsidRPr="001D7643">
        <w:rPr>
          <w:rFonts w:ascii="Arial" w:eastAsia="Arial" w:hAnsi="Arial" w:cs="Arial"/>
          <w:sz w:val="20"/>
          <w:szCs w:val="20"/>
          <w:lang w:val="en-US"/>
        </w:rPr>
        <w:t xml:space="preserve"> </w:t>
      </w:r>
      <w:r w:rsidRPr="001D7643">
        <w:rPr>
          <w:rFonts w:ascii="Arial" w:hAnsi="Arial" w:cs="Arial"/>
          <w:sz w:val="20"/>
          <w:szCs w:val="20"/>
          <w:lang w:val="en-US"/>
        </w:rPr>
        <w:t>without</w:t>
      </w:r>
      <w:r w:rsidRPr="001D7643">
        <w:rPr>
          <w:rFonts w:ascii="Arial" w:eastAsia="Arial" w:hAnsi="Arial" w:cs="Arial"/>
          <w:sz w:val="20"/>
          <w:szCs w:val="20"/>
          <w:lang w:val="en-US"/>
        </w:rPr>
        <w:t xml:space="preserve"> </w:t>
      </w:r>
      <w:r w:rsidRPr="001D7643">
        <w:rPr>
          <w:rFonts w:ascii="Arial" w:hAnsi="Arial" w:cs="Arial"/>
          <w:sz w:val="20"/>
          <w:szCs w:val="20"/>
          <w:lang w:val="en-US"/>
        </w:rPr>
        <w:t>allowing</w:t>
      </w:r>
      <w:r w:rsidRPr="001D7643">
        <w:rPr>
          <w:rFonts w:ascii="Arial" w:eastAsia="Arial" w:hAnsi="Arial" w:cs="Arial"/>
          <w:sz w:val="20"/>
          <w:szCs w:val="20"/>
          <w:lang w:val="en-US"/>
        </w:rPr>
        <w:t xml:space="preserve"> </w:t>
      </w:r>
      <w:r w:rsidRPr="001D7643">
        <w:rPr>
          <w:rFonts w:ascii="Arial" w:hAnsi="Arial" w:cs="Arial"/>
          <w:sz w:val="20"/>
          <w:szCs w:val="20"/>
          <w:lang w:val="en-US"/>
        </w:rPr>
        <w:t>recursion.</w:t>
      </w:r>
    </w:p>
    <w:p w:rsidR="008721C8" w:rsidRPr="001D7643" w:rsidRDefault="008721C8"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spacing w:before="280" w:after="280"/>
        <w:rPr>
          <w:rFonts w:ascii="Arial" w:eastAsia="Arial" w:hAnsi="Arial" w:cs="Arial"/>
          <w:sz w:val="20"/>
          <w:szCs w:val="20"/>
          <w:lang w:val="en-US"/>
        </w:rPr>
      </w:pPr>
      <w:r w:rsidRPr="001D7643">
        <w:rPr>
          <w:rFonts w:ascii="Arial" w:hAnsi="Arial" w:cs="Arial"/>
          <w:b/>
          <w:color w:val="000000"/>
          <w:sz w:val="20"/>
          <w:szCs w:val="20"/>
        </w:rPr>
        <w:t>2.14.</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lang w:val="en-US"/>
        </w:rPr>
        <w:t>12.3.4.</w:t>
      </w:r>
      <w:r w:rsidRPr="001D7643">
        <w:rPr>
          <w:rFonts w:ascii="Arial" w:eastAsia="Arial" w:hAnsi="Arial" w:cs="Arial"/>
          <w:i/>
          <w:sz w:val="20"/>
          <w:szCs w:val="20"/>
          <w:lang w:val="en-US"/>
        </w:rPr>
        <w:t xml:space="preserve"> </w:t>
      </w:r>
      <w:r w:rsidRPr="001D7643">
        <w:rPr>
          <w:rFonts w:ascii="Arial" w:hAnsi="Arial" w:cs="Arial"/>
          <w:sz w:val="20"/>
          <w:szCs w:val="20"/>
          <w:lang w:val="en-US"/>
        </w:rPr>
        <w:t>Clarify</w:t>
      </w:r>
      <w:r w:rsidRPr="001D7643">
        <w:rPr>
          <w:rFonts w:ascii="Arial" w:eastAsia="Arial" w:hAnsi="Arial" w:cs="Arial"/>
          <w:sz w:val="20"/>
          <w:szCs w:val="20"/>
          <w:lang w:val="en-US"/>
        </w:rPr>
        <w:t xml:space="preserve"> </w:t>
      </w:r>
      <w:r w:rsidRPr="001D7643">
        <w:rPr>
          <w:rFonts w:ascii="Arial" w:hAnsi="Arial" w:cs="Arial"/>
          <w:sz w:val="20"/>
          <w:szCs w:val="20"/>
          <w:lang w:val="en-US"/>
        </w:rPr>
        <w:t>that</w:t>
      </w:r>
      <w:r w:rsidRPr="001D7643">
        <w:rPr>
          <w:rFonts w:ascii="Arial" w:eastAsia="Arial" w:hAnsi="Arial" w:cs="Arial"/>
          <w:sz w:val="20"/>
          <w:szCs w:val="20"/>
          <w:lang w:val="en-US"/>
        </w:rPr>
        <w:t xml:space="preserve"> </w:t>
      </w:r>
      <w:r w:rsidRPr="001D7643">
        <w:rPr>
          <w:rFonts w:ascii="Arial" w:hAnsi="Arial" w:cs="Arial"/>
          <w:sz w:val="20"/>
          <w:szCs w:val="20"/>
          <w:lang w:val="en-US"/>
        </w:rPr>
        <w:t>when</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type</w:t>
      </w:r>
      <w:r w:rsidRPr="001D7643">
        <w:rPr>
          <w:rFonts w:ascii="Arial" w:eastAsia="Arial" w:hAnsi="Arial" w:cs="Arial"/>
          <w:sz w:val="20"/>
          <w:szCs w:val="20"/>
          <w:lang w:val="en-US"/>
        </w:rPr>
        <w:t xml:space="preserve"> </w:t>
      </w:r>
      <w:r w:rsidRPr="001D7643">
        <w:rPr>
          <w:rFonts w:ascii="Arial" w:hAnsi="Arial" w:cs="Arial"/>
          <w:sz w:val="20"/>
          <w:szCs w:val="20"/>
          <w:lang w:val="en-US"/>
        </w:rPr>
        <w:t>itself</w:t>
      </w:r>
      <w:r w:rsidRPr="001D7643">
        <w:rPr>
          <w:rFonts w:ascii="Arial" w:eastAsia="Arial" w:hAnsi="Arial" w:cs="Arial"/>
          <w:sz w:val="20"/>
          <w:szCs w:val="20"/>
          <w:lang w:val="en-US"/>
        </w:rPr>
        <w:t xml:space="preserve"> </w:t>
      </w:r>
      <w:r w:rsidRPr="001D7643">
        <w:rPr>
          <w:rFonts w:ascii="Arial" w:hAnsi="Arial" w:cs="Arial"/>
          <w:sz w:val="20"/>
          <w:szCs w:val="20"/>
          <w:lang w:val="en-US"/>
        </w:rPr>
        <w:t>has</w:t>
      </w:r>
      <w:r w:rsidRPr="001D7643">
        <w:rPr>
          <w:rFonts w:ascii="Arial" w:eastAsia="Arial" w:hAnsi="Arial" w:cs="Arial"/>
          <w:sz w:val="20"/>
          <w:szCs w:val="20"/>
          <w:lang w:val="en-US"/>
        </w:rPr>
        <w:t xml:space="preserve"> </w:t>
      </w:r>
      <w:r w:rsidRPr="001D7643">
        <w:rPr>
          <w:rFonts w:ascii="Arial" w:hAnsi="Arial" w:cs="Arial"/>
          <w:sz w:val="20"/>
          <w:szCs w:val="20"/>
          <w:lang w:val="en-US"/>
        </w:rPr>
        <w:t>a</w:t>
      </w:r>
      <w:r w:rsidRPr="001D7643">
        <w:rPr>
          <w:rFonts w:ascii="Arial" w:eastAsia="Arial" w:hAnsi="Arial" w:cs="Arial"/>
          <w:sz w:val="20"/>
          <w:szCs w:val="20"/>
          <w:lang w:val="en-US"/>
        </w:rPr>
        <w:t xml:space="preserve"> </w:t>
      </w:r>
      <w:r w:rsidRPr="001D7643">
        <w:rPr>
          <w:rFonts w:ascii="Arial" w:hAnsi="Arial" w:cs="Arial"/>
          <w:sz w:val="20"/>
          <w:szCs w:val="20"/>
          <w:lang w:val="en-US"/>
        </w:rPr>
        <w:t>prefix</w:t>
      </w:r>
      <w:r w:rsidRPr="001D7643">
        <w:rPr>
          <w:rFonts w:ascii="Arial" w:eastAsia="Arial" w:hAnsi="Arial" w:cs="Arial"/>
          <w:sz w:val="20"/>
          <w:szCs w:val="20"/>
          <w:lang w:val="en-US"/>
        </w:rPr>
        <w:t xml:space="preserve"> </w:t>
      </w:r>
      <w:r w:rsidRPr="001D7643">
        <w:rPr>
          <w:rFonts w:ascii="Arial" w:hAnsi="Arial" w:cs="Arial"/>
          <w:sz w:val="20"/>
          <w:szCs w:val="20"/>
          <w:lang w:val="en-US"/>
        </w:rPr>
        <w:t>length,</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simple</w:t>
      </w:r>
      <w:r w:rsidRPr="001D7643">
        <w:rPr>
          <w:rFonts w:ascii="Arial" w:eastAsia="Arial" w:hAnsi="Arial" w:cs="Arial"/>
          <w:sz w:val="20"/>
          <w:szCs w:val="20"/>
          <w:lang w:val="en-US"/>
        </w:rPr>
        <w:t xml:space="preserve"> </w:t>
      </w:r>
      <w:r w:rsidRPr="001D7643">
        <w:rPr>
          <w:rFonts w:ascii="Arial" w:hAnsi="Arial" w:cs="Arial"/>
          <w:sz w:val="20"/>
          <w:szCs w:val="20"/>
          <w:lang w:val="en-US"/>
        </w:rPr>
        <w:t>types</w:t>
      </w:r>
      <w:r w:rsidRPr="001D7643">
        <w:rPr>
          <w:rFonts w:ascii="Arial" w:eastAsia="Arial" w:hAnsi="Arial" w:cs="Arial"/>
          <w:sz w:val="20"/>
          <w:szCs w:val="20"/>
          <w:lang w:val="en-US"/>
        </w:rPr>
        <w:t xml:space="preserve"> </w:t>
      </w:r>
      <w:r w:rsidRPr="001D7643">
        <w:rPr>
          <w:rFonts w:ascii="Arial" w:hAnsi="Arial" w:cs="Arial"/>
          <w:sz w:val="20"/>
          <w:szCs w:val="20"/>
          <w:lang w:val="en-US"/>
        </w:rPr>
        <w:t>cannot</w:t>
      </w:r>
      <w:r w:rsidRPr="001D7643">
        <w:rPr>
          <w:rFonts w:ascii="Arial" w:eastAsia="Arial" w:hAnsi="Arial" w:cs="Arial"/>
          <w:sz w:val="20"/>
          <w:szCs w:val="20"/>
          <w:lang w:val="en-US"/>
        </w:rPr>
        <w:t xml:space="preserve"> </w:t>
      </w:r>
      <w:r w:rsidRPr="001D7643">
        <w:rPr>
          <w:rFonts w:ascii="Arial" w:hAnsi="Arial" w:cs="Arial"/>
          <w:sz w:val="20"/>
          <w:szCs w:val="20"/>
          <w:lang w:val="en-US"/>
        </w:rPr>
        <w:t>be</w:t>
      </w:r>
      <w:r w:rsidRPr="001D7643">
        <w:rPr>
          <w:rFonts w:ascii="Arial" w:eastAsia="Arial" w:hAnsi="Arial" w:cs="Arial"/>
          <w:sz w:val="20"/>
          <w:szCs w:val="20"/>
          <w:lang w:val="en-US"/>
        </w:rPr>
        <w:t xml:space="preserve"> </w:t>
      </w:r>
      <w:r w:rsidRPr="001D7643">
        <w:rPr>
          <w:rFonts w:ascii="Arial" w:hAnsi="Arial" w:cs="Arial"/>
          <w:sz w:val="20"/>
          <w:szCs w:val="20"/>
          <w:lang w:val="en-US"/>
        </w:rPr>
        <w:t>the</w:t>
      </w:r>
      <w:r w:rsidRPr="001D7643">
        <w:rPr>
          <w:rFonts w:ascii="Arial" w:eastAsia="Arial" w:hAnsi="Arial" w:cs="Arial"/>
          <w:sz w:val="20"/>
          <w:szCs w:val="20"/>
          <w:lang w:val="en-US"/>
        </w:rPr>
        <w:t xml:space="preserve"> </w:t>
      </w:r>
      <w:r w:rsidRPr="001D7643">
        <w:rPr>
          <w:rFonts w:ascii="Arial" w:hAnsi="Arial" w:cs="Arial"/>
          <w:sz w:val="20"/>
          <w:szCs w:val="20"/>
          <w:lang w:val="en-US"/>
        </w:rPr>
        <w:t>same.</w:t>
      </w:r>
      <w:r w:rsidRPr="001D7643">
        <w:rPr>
          <w:rFonts w:ascii="Arial" w:eastAsia="Arial" w:hAnsi="Arial" w:cs="Arial"/>
          <w:sz w:val="20"/>
          <w:szCs w:val="20"/>
          <w:lang w:val="en-US"/>
        </w:rPr>
        <w:t xml:space="preserve"> </w:t>
      </w:r>
    </w:p>
    <w:p w:rsidR="00692500"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restrictions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00591418" w:rsidRPr="001D7643">
        <w:rPr>
          <w:rFonts w:ascii="Arial" w:hAnsi="Arial" w:cs="Arial"/>
          <w:color w:val="000000"/>
          <w:sz w:val="20"/>
          <w:szCs w:val="20"/>
          <w:lang w:eastAsia="en-GB"/>
        </w:rPr>
        <w:t>modeling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SimpleContent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eastAsia="Times New Roman" w:hAnsi="Arial" w:cs="Arial"/>
          <w:iCs/>
          <w:color w:val="000000"/>
          <w:sz w:val="20"/>
          <w:szCs w:val="20"/>
          <w:lang w:eastAsia="en-GB"/>
        </w:rPr>
        <w:t>It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schema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definition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error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if</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type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specifies</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lengthKind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'delimited'</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'endOfParent'</w:t>
      </w:r>
      <w:r w:rsidRPr="001D7643">
        <w:rPr>
          <w:rFonts w:ascii="Arial" w:eastAsia="Helv" w:hAnsi="Arial" w:cs="Arial"/>
          <w:iCs/>
          <w:color w:val="000000"/>
          <w:sz w:val="20"/>
          <w:szCs w:val="20"/>
          <w:lang w:eastAsia="en-GB"/>
        </w:rPr>
        <w:t xml:space="preserve"> </w:t>
      </w:r>
      <w:r w:rsidR="00730E33" w:rsidRPr="001D7643">
        <w:rPr>
          <w:rFonts w:ascii="Arial" w:eastAsia="Helv" w:hAnsi="Arial" w:cs="Arial"/>
          <w:iCs/>
          <w:color w:val="000000"/>
          <w:sz w:val="20"/>
          <w:szCs w:val="20"/>
          <w:lang w:eastAsia="en-GB"/>
        </w:rPr>
        <w:t xml:space="preserve">or ‘pattern’ </w:t>
      </w:r>
      <w:r w:rsidR="005B066D" w:rsidRPr="001D7643">
        <w:rPr>
          <w:rFonts w:ascii="Arial" w:eastAsia="Helv" w:hAnsi="Arial" w:cs="Arial"/>
          <w:iCs/>
          <w:color w:val="000000"/>
          <w:sz w:val="20"/>
          <w:szCs w:val="20"/>
          <w:lang w:eastAsia="en-GB"/>
        </w:rPr>
        <w:t>or ‘explicit’ where length is an expression</w:t>
      </w:r>
      <w:r w:rsidRPr="001D7643">
        <w:rPr>
          <w:rFonts w:ascii="Arial" w:hAnsi="Arial" w:cs="Arial"/>
          <w:iCs/>
          <w:color w:val="000000"/>
          <w:sz w:val="20"/>
          <w:szCs w:val="20"/>
          <w:lang w:eastAsia="en-GB"/>
        </w:rPr>
        <w: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for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initiator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terminator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empty</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eastAsia="Times New Roman" w:hAnsi="Arial" w:cs="Arial"/>
          <w:iCs/>
          <w:color w:val="000000"/>
          <w:sz w:val="20"/>
          <w:szCs w:val="20"/>
          <w:lang w:eastAsia="en-GB"/>
        </w:rPr>
        <w:t>alignment</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'1',</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l</w:t>
      </w:r>
      <w:r w:rsidRPr="001D7643">
        <w:rPr>
          <w:rFonts w:ascii="Arial" w:eastAsia="Times New Roman" w:hAnsi="Arial" w:cs="Arial"/>
          <w:iCs/>
          <w:color w:val="000000"/>
          <w:sz w:val="20"/>
          <w:szCs w:val="20"/>
          <w:lang w:eastAsia="en-GB"/>
        </w:rPr>
        <w:t>eadingSkip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trailingSkip</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other</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than</w:t>
      </w:r>
      <w:r w:rsidRPr="001D7643">
        <w:rPr>
          <w:rFonts w:ascii="Arial" w:eastAsia="Helv" w:hAnsi="Arial" w:cs="Arial"/>
          <w:iCs/>
          <w:color w:val="000000"/>
          <w:sz w:val="20"/>
          <w:szCs w:val="20"/>
          <w:lang w:eastAsia="en-GB"/>
        </w:rPr>
        <w:t xml:space="preserve"> </w:t>
      </w:r>
      <w:r w:rsidRPr="001D7643">
        <w:rPr>
          <w:rFonts w:ascii="Arial" w:hAnsi="Arial" w:cs="Arial"/>
          <w:iCs/>
          <w:color w:val="000000"/>
          <w:sz w:val="20"/>
          <w:szCs w:val="20"/>
          <w:lang w:eastAsia="en-GB"/>
        </w:rPr>
        <w:t>'0'</w:t>
      </w:r>
      <w:r w:rsidR="004B0257" w:rsidRPr="001D7643">
        <w:rPr>
          <w:rFonts w:ascii="Arial" w:hAnsi="Arial" w:cs="Arial"/>
          <w:iCs/>
          <w:color w:val="000000"/>
          <w:sz w:val="20"/>
          <w:szCs w:val="20"/>
          <w:lang w:eastAsia="en-GB"/>
        </w:rPr>
        <w:t>.</w:t>
      </w:r>
    </w:p>
    <w:p w:rsidR="00C10D4C" w:rsidRPr="001D7643" w:rsidRDefault="00C10D4C">
      <w:pPr>
        <w:spacing w:before="280" w:after="280"/>
        <w:rPr>
          <w:rFonts w:ascii="Arial" w:eastAsia="Helv" w:hAnsi="Arial" w:cs="Arial"/>
          <w:color w:val="000000"/>
          <w:sz w:val="20"/>
          <w:szCs w:val="20"/>
        </w:rPr>
      </w:pPr>
      <w:r w:rsidRPr="001D7643">
        <w:rPr>
          <w:rFonts w:ascii="Arial" w:hAnsi="Arial" w:cs="Arial"/>
          <w:b/>
          <w:color w:val="000000"/>
          <w:sz w:val="20"/>
          <w:szCs w:val="20"/>
        </w:rPr>
        <w:t>2.15.</w:t>
      </w:r>
      <w:r w:rsidRPr="001D7643">
        <w:rPr>
          <w:rFonts w:ascii="Arial" w:eastAsia="Helv" w:hAnsi="Arial" w:cs="Arial"/>
          <w:i/>
          <w:color w:val="000000"/>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color w:val="000000"/>
          <w:sz w:val="20"/>
          <w:szCs w:val="20"/>
        </w:rPr>
        <w:t>13.6.</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zoned</w:t>
      </w:r>
      <w:r w:rsidRPr="001D7643">
        <w:rPr>
          <w:rFonts w:ascii="Arial" w:eastAsia="Helv"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p>
    <w:p w:rsidR="00C10D4C" w:rsidRPr="001D7643" w:rsidRDefault="00C10D4C">
      <w:pPr>
        <w:rPr>
          <w:rFonts w:ascii="Arial" w:hAnsi="Arial" w:cs="Arial"/>
          <w:sz w:val="20"/>
          <w:szCs w:val="20"/>
        </w:rPr>
      </w:pPr>
      <w:r w:rsidRPr="001D7643">
        <w:rPr>
          <w:rFonts w:ascii="Arial" w:hAnsi="Arial" w:cs="Arial"/>
          <w:b/>
          <w:color w:val="000000"/>
          <w:sz w:val="20"/>
          <w:szCs w:val="20"/>
        </w:rPr>
        <w:t>2.16.</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13.2.1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escapeCharacter,</w:t>
      </w:r>
      <w:r w:rsidRPr="001D7643">
        <w:rPr>
          <w:rFonts w:ascii="Arial" w:eastAsia="Arial" w:hAnsi="Arial" w:cs="Arial"/>
          <w:sz w:val="20"/>
          <w:szCs w:val="20"/>
        </w:rPr>
        <w:t xml:space="preserve"> </w:t>
      </w:r>
      <w:r w:rsidRPr="001D7643">
        <w:rPr>
          <w:rFonts w:ascii="Arial" w:hAnsi="Arial" w:cs="Arial"/>
          <w:sz w:val="20"/>
          <w:szCs w:val="20"/>
        </w:rPr>
        <w:t>escapeEscapeCharacter,</w:t>
      </w:r>
      <w:r w:rsidRPr="001D7643">
        <w:rPr>
          <w:rFonts w:ascii="Arial" w:eastAsia="Arial" w:hAnsi="Arial" w:cs="Arial"/>
          <w:sz w:val="20"/>
          <w:szCs w:val="20"/>
        </w:rPr>
        <w:t xml:space="preserve"> </w:t>
      </w:r>
      <w:r w:rsidR="00F97D7E" w:rsidRPr="001D7643">
        <w:rPr>
          <w:rFonts w:ascii="Arial" w:eastAsia="Arial" w:hAnsi="Arial" w:cs="Arial"/>
          <w:sz w:val="20"/>
          <w:szCs w:val="20"/>
        </w:rPr>
        <w:t xml:space="preserve">extraEscapedCharacters, </w:t>
      </w:r>
      <w:r w:rsidRPr="001D7643">
        <w:rPr>
          <w:rFonts w:ascii="Arial" w:hAnsi="Arial" w:cs="Arial"/>
          <w:sz w:val="20"/>
          <w:szCs w:val="20"/>
        </w:rPr>
        <w:t>escapeBlockStart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escapeBlockEnd.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rPr>
          <w:rFonts w:ascii="Arial" w:hAnsi="Arial" w:cs="Arial"/>
          <w:sz w:val="20"/>
          <w:szCs w:val="20"/>
        </w:rPr>
      </w:pPr>
      <w:r w:rsidRPr="001D7643">
        <w:rPr>
          <w:rFonts w:ascii="Arial" w:hAnsi="Arial" w:cs="Arial"/>
          <w:b/>
          <w:color w:val="000000"/>
          <w:sz w:val="20"/>
          <w:szCs w:val="20"/>
        </w:rPr>
        <w:t>2.17.</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13.4,</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eastAsia="Arial" w:hAnsi="Arial" w:cs="Arial"/>
          <w:i/>
          <w:sz w:val="20"/>
          <w:szCs w:val="20"/>
        </w:rPr>
        <w:t xml:space="preserve"> </w:t>
      </w:r>
      <w:r w:rsidRPr="001D7643">
        <w:rPr>
          <w:rFonts w:ascii="Arial" w:hAnsi="Arial" w:cs="Arial"/>
          <w:i/>
          <w:sz w:val="20"/>
          <w:szCs w:val="20"/>
        </w:rPr>
        <w:t>13.12.</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sz w:val="20"/>
          <w:szCs w:val="20"/>
        </w:rPr>
        <w:t>textStringPadCharacter,</w:t>
      </w:r>
      <w:r w:rsidRPr="001D7643">
        <w:rPr>
          <w:rFonts w:ascii="Arial" w:eastAsia="Arial" w:hAnsi="Arial" w:cs="Arial"/>
          <w:sz w:val="20"/>
          <w:szCs w:val="20"/>
        </w:rPr>
        <w:t xml:space="preserve"> </w:t>
      </w:r>
      <w:r w:rsidRPr="001D7643">
        <w:rPr>
          <w:rFonts w:ascii="Arial" w:hAnsi="Arial" w:cs="Arial"/>
          <w:sz w:val="20"/>
          <w:szCs w:val="20"/>
        </w:rPr>
        <w:t>textBooleanPadCharacter,</w:t>
      </w:r>
      <w:r w:rsidRPr="001D7643">
        <w:rPr>
          <w:rFonts w:ascii="Arial" w:eastAsia="Arial" w:hAnsi="Arial" w:cs="Arial"/>
          <w:sz w:val="20"/>
          <w:szCs w:val="20"/>
        </w:rPr>
        <w:t xml:space="preserve"> </w:t>
      </w:r>
      <w:r w:rsidRPr="001D7643">
        <w:rPr>
          <w:rFonts w:ascii="Arial" w:hAnsi="Arial" w:cs="Arial"/>
          <w:sz w:val="20"/>
          <w:szCs w:val="20"/>
        </w:rPr>
        <w:t>textCalendarPadCharacter</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textNumberPadCharacter.</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entities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i/>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2.18.</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textStandardDecimalSeparator,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textStandardInfinityRep,</w:t>
      </w:r>
      <w:r w:rsidRPr="001D7643">
        <w:rPr>
          <w:rFonts w:ascii="Arial" w:eastAsia="Arial" w:hAnsi="Arial" w:cs="Arial"/>
          <w:color w:val="000000"/>
          <w:sz w:val="20"/>
          <w:szCs w:val="20"/>
        </w:rPr>
        <w:t xml:space="preserve"> </w:t>
      </w:r>
      <w:r w:rsidRPr="001D7643">
        <w:rPr>
          <w:rFonts w:ascii="Arial" w:hAnsi="Arial" w:cs="Arial"/>
          <w:color w:val="000000"/>
          <w:sz w:val="20"/>
          <w:szCs w:val="20"/>
        </w:rPr>
        <w:t>textStandardNaNRep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2.19.</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13.9</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properties</w:t>
      </w:r>
      <w:r w:rsidRPr="001D7643">
        <w:rPr>
          <w:rFonts w:ascii="Arial" w:eastAsia="Arial" w:hAnsi="Arial" w:cs="Arial"/>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lastRenderedPageBreak/>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autoSpaceDE w:val="0"/>
        <w:rPr>
          <w:rFonts w:ascii="Arial" w:hAnsi="Arial" w:cs="Arial"/>
          <w:i/>
          <w:sz w:val="20"/>
          <w:szCs w:val="20"/>
        </w:rPr>
      </w:pPr>
    </w:p>
    <w:p w:rsidR="00C10D4C" w:rsidRPr="001D7643" w:rsidRDefault="00C10D4C">
      <w:pPr>
        <w:autoSpaceDE w:val="0"/>
        <w:rPr>
          <w:rFonts w:ascii="Arial" w:eastAsia="Arial" w:hAnsi="Arial" w:cs="Arial"/>
          <w:sz w:val="20"/>
          <w:szCs w:val="20"/>
        </w:rPr>
      </w:pPr>
      <w:r w:rsidRPr="001D7643">
        <w:rPr>
          <w:rFonts w:ascii="Arial" w:hAnsi="Arial" w:cs="Arial"/>
          <w:b/>
          <w:color w:val="000000"/>
          <w:sz w:val="20"/>
          <w:szCs w:val="20"/>
        </w:rPr>
        <w:t>2.20.</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Remove</w:t>
      </w:r>
      <w:r w:rsidRPr="001D7643">
        <w:rPr>
          <w:rFonts w:ascii="Arial" w:eastAsia="Arial" w:hAnsi="Arial" w:cs="Arial"/>
          <w:sz w:val="20"/>
          <w:szCs w:val="20"/>
        </w:rPr>
        <w:t xml:space="preserve"> </w:t>
      </w:r>
      <w:r w:rsidRPr="001D7643">
        <w:rPr>
          <w:rFonts w:ascii="Arial" w:hAnsi="Arial" w:cs="Arial"/>
          <w:sz w:val="20"/>
          <w:szCs w:val="20"/>
        </w:rPr>
        <w:t>restriction</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applies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originated.</w:t>
      </w:r>
      <w:r w:rsidRPr="001D7643">
        <w:rPr>
          <w:rFonts w:ascii="Arial" w:eastAsia="Arial" w:hAnsi="Arial" w:cs="Arial"/>
          <w:sz w:val="20"/>
          <w:szCs w:val="20"/>
        </w:rPr>
        <w:t xml:space="preserve"> </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literalValue</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 ES</w:t>
      </w:r>
      <w:r w:rsidRPr="001D7643">
        <w:rPr>
          <w:rFonts w:ascii="Arial" w:eastAsia="Helv" w:hAnsi="Arial" w:cs="Arial"/>
          <w:color w:val="000000"/>
          <w:sz w:val="20"/>
          <w:szCs w:val="20"/>
        </w:rPr>
        <w:t xml:space="preserve"> is </w:t>
      </w:r>
      <w:r w:rsidRPr="001D7643">
        <w:rPr>
          <w:rFonts w:ascii="Arial" w:hAnsi="Arial" w:cs="Arial"/>
          <w:color w:val="000000"/>
          <w:sz w:val="20"/>
          <w:szCs w:val="20"/>
        </w:rPr>
        <w:t>allowed.</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Other 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nilValue</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nilKind</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00F97D7E" w:rsidRPr="001D7643">
        <w:rPr>
          <w:rFonts w:ascii="Arial" w:eastAsia="Arial" w:hAnsi="Arial" w:cs="Arial"/>
          <w:sz w:val="20"/>
          <w:szCs w:val="20"/>
        </w:rPr>
        <w:t>‘</w:t>
      </w:r>
      <w:r w:rsidRPr="001D7643">
        <w:rPr>
          <w:rFonts w:ascii="Arial" w:hAnsi="Arial" w:cs="Arial"/>
          <w:sz w:val="20"/>
          <w:szCs w:val="20"/>
        </w:rPr>
        <w:t>literalCharacter</w:t>
      </w:r>
      <w:r w:rsidR="00F97D7E" w:rsidRPr="001D7643">
        <w:rPr>
          <w:rFonts w:ascii="Arial" w:hAnsi="Arial" w:cs="Arial"/>
          <w:sz w:val="20"/>
          <w:szCs w:val="20"/>
        </w:rPr>
        <w:t>’</w:t>
      </w:r>
      <w:r w:rsidRPr="001D7643">
        <w:rPr>
          <w:rFonts w:ascii="Arial" w:hAnsi="Arial" w:cs="Arial"/>
          <w:sz w:val="20"/>
          <w:szCs w:val="20"/>
        </w:rPr>
        <w:t>:</w:t>
      </w:r>
    </w:p>
    <w:p w:rsidR="00C10D4C" w:rsidRPr="001D7643" w:rsidRDefault="00C10D4C">
      <w:pPr>
        <w:autoSpaceDE w:val="0"/>
        <w:rPr>
          <w:rFonts w:ascii="Arial" w:eastAsia="Arial" w:hAnsi="Arial" w:cs="Arial"/>
          <w:sz w:val="20"/>
          <w:szCs w:val="20"/>
        </w:rPr>
      </w:pP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text:</w:t>
      </w:r>
      <w:r w:rsidRPr="001D7643">
        <w:rPr>
          <w:rFonts w:ascii="Arial" w:eastAsia="Arial" w:hAnsi="Arial" w:cs="Arial"/>
          <w:sz w:val="20"/>
          <w:szCs w:val="20"/>
        </w:rPr>
        <w:t xml:space="preserve"> </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restrictions</w:t>
      </w:r>
      <w:r w:rsidRPr="001D7643">
        <w:rPr>
          <w:rFonts w:ascii="Arial" w:eastAsia="Helv" w:hAnsi="Arial" w:cs="Arial"/>
          <w:color w:val="000000"/>
          <w:sz w:val="20"/>
          <w:szCs w:val="20"/>
        </w:rPr>
        <w:t xml:space="preserve"> </w:t>
      </w:r>
      <w:r w:rsidRPr="001D7643">
        <w:rPr>
          <w:rFonts w:ascii="Arial" w:hAnsi="Arial" w:cs="Arial"/>
          <w:color w:val="000000"/>
          <w:sz w:val="20"/>
          <w:szCs w:val="20"/>
        </w:rPr>
        <w:t>already</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pPr>
        <w:rPr>
          <w:rFonts w:ascii="Arial"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p>
    <w:p w:rsidR="00F97D7E" w:rsidRPr="001D7643" w:rsidRDefault="00F97D7E"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F97D7E" w:rsidP="007513F2">
      <w:pPr>
        <w:numPr>
          <w:ilvl w:val="0"/>
          <w:numId w:val="14"/>
        </w:numPr>
        <w:rPr>
          <w:rFonts w:ascii="Arial" w:hAnsi="Arial" w:cs="Arial"/>
          <w:color w:val="000000"/>
          <w:sz w:val="20"/>
          <w:szCs w:val="20"/>
        </w:rPr>
      </w:pPr>
      <w:r w:rsidRPr="001D7643">
        <w:rPr>
          <w:rFonts w:ascii="Arial" w:hAnsi="Arial" w:cs="Arial"/>
          <w:sz w:val="20"/>
          <w:szCs w:val="20"/>
        </w:rPr>
        <w:t>The raw byte</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entity</w:t>
      </w:r>
      <w:r w:rsidR="00C10D4C" w:rsidRPr="001D7643">
        <w:rPr>
          <w:rFonts w:ascii="Arial" w:eastAsia="Helv" w:hAnsi="Arial" w:cs="Arial"/>
          <w:color w:val="000000"/>
          <w:sz w:val="20"/>
          <w:szCs w:val="20"/>
        </w:rPr>
        <w:t xml:space="preserve"> </w:t>
      </w:r>
      <w:proofErr w:type="gramStart"/>
      <w:r w:rsidRPr="001D7643">
        <w:rPr>
          <w:rFonts w:ascii="Arial" w:eastAsia="Helv" w:hAnsi="Arial" w:cs="Arial"/>
          <w:color w:val="000000"/>
          <w:sz w:val="20"/>
          <w:szCs w:val="20"/>
        </w:rPr>
        <w:t>( %</w:t>
      </w:r>
      <w:proofErr w:type="gramEnd"/>
      <w:r w:rsidRPr="001D7643">
        <w:rPr>
          <w:rFonts w:ascii="Arial" w:eastAsia="Helv" w:hAnsi="Arial" w:cs="Arial"/>
          <w:color w:val="000000"/>
          <w:sz w:val="20"/>
          <w:szCs w:val="20"/>
        </w:rPr>
        <w:t xml:space="preserve">#r ) </w:t>
      </w:r>
      <w:r w:rsidR="00C10D4C" w:rsidRPr="001D7643">
        <w:rPr>
          <w:rFonts w:ascii="Arial" w:hAnsi="Arial" w:cs="Arial"/>
          <w:color w:val="000000"/>
          <w:sz w:val="20"/>
          <w:szCs w:val="20"/>
        </w:rPr>
        <w:t>is</w:t>
      </w:r>
      <w:r w:rsidR="00C10D4C" w:rsidRPr="001D7643">
        <w:rPr>
          <w:rFonts w:ascii="Arial" w:eastAsia="Helv" w:hAnsi="Arial" w:cs="Arial"/>
          <w:color w:val="000000"/>
          <w:sz w:val="20"/>
          <w:szCs w:val="20"/>
        </w:rPr>
        <w:t xml:space="preserve"> </w:t>
      </w:r>
      <w:r w:rsidR="00C10D4C" w:rsidRPr="001D7643">
        <w:rPr>
          <w:rFonts w:ascii="Arial" w:hAnsi="Arial" w:cs="Arial"/>
          <w:color w:val="000000"/>
          <w:sz w:val="20"/>
          <w:szCs w:val="20"/>
        </w:rPr>
        <w:t>allowed.</w:t>
      </w:r>
    </w:p>
    <w:p w:rsidR="00F97D7E" w:rsidRPr="001D7643" w:rsidRDefault="00F97D7E"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not </w:t>
      </w:r>
      <w:r w:rsidRPr="001D7643">
        <w:rPr>
          <w:rFonts w:ascii="Arial" w:hAnsi="Arial" w:cs="Arial"/>
          <w:color w:val="000000"/>
          <w:sz w:val="20"/>
          <w:szCs w:val="20"/>
        </w:rPr>
        <w:t>allowed.</w:t>
      </w:r>
    </w:p>
    <w:p w:rsidR="00C10D4C" w:rsidRPr="001D7643" w:rsidRDefault="00C10D4C">
      <w:pPr>
        <w:rPr>
          <w:rFonts w:ascii="Arial" w:hAnsi="Arial" w:cs="Arial"/>
          <w:sz w:val="20"/>
          <w:szCs w:val="20"/>
        </w:rPr>
      </w:pPr>
    </w:p>
    <w:p w:rsidR="00C10D4C" w:rsidRPr="001D7643" w:rsidRDefault="00C10D4C">
      <w:pPr>
        <w:autoSpaceDE w:val="0"/>
        <w:rPr>
          <w:rFonts w:ascii="Arial" w:hAnsi="Arial" w:cs="Arial"/>
          <w:color w:val="000000"/>
          <w:sz w:val="20"/>
          <w:szCs w:val="20"/>
        </w:rPr>
      </w:pPr>
    </w:p>
    <w:p w:rsidR="007E47E7" w:rsidRPr="001D7643" w:rsidRDefault="00C10D4C" w:rsidP="007E47E7">
      <w:pPr>
        <w:autoSpaceDE w:val="0"/>
        <w:rPr>
          <w:rFonts w:ascii="Arial" w:hAnsi="Arial" w:cs="Arial"/>
          <w:color w:val="000000"/>
          <w:sz w:val="20"/>
          <w:szCs w:val="20"/>
        </w:rPr>
      </w:pPr>
      <w:r w:rsidRPr="001D7643">
        <w:rPr>
          <w:rFonts w:ascii="Arial" w:hAnsi="Arial" w:cs="Arial"/>
          <w:b/>
          <w:color w:val="000000"/>
          <w:sz w:val="20"/>
          <w:szCs w:val="20"/>
        </w:rPr>
        <w:t>2.21.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meaning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textNumberCheckPolicy</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'lax'</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align</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0058049E" w:rsidRPr="001D7643">
        <w:rPr>
          <w:rFonts w:ascii="Arial" w:hAnsi="Arial" w:cs="Arial"/>
          <w:color w:val="000000"/>
          <w:sz w:val="20"/>
          <w:szCs w:val="20"/>
        </w:rPr>
        <w:t>.</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lax'</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dfdl:textNumberRep</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'standard'</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grouping</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trailing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whitespace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leading</w:t>
      </w:r>
      <w:r w:rsidRPr="001D7643">
        <w:rPr>
          <w:rFonts w:ascii="Arial" w:eastAsia="Arial" w:hAnsi="Arial" w:cs="Arial"/>
          <w:color w:val="000000"/>
          <w:sz w:val="20"/>
          <w:szCs w:val="20"/>
        </w:rPr>
        <w:t xml:space="preserve"> </w:t>
      </w:r>
      <w:r w:rsidRPr="001D7643">
        <w:rPr>
          <w:rFonts w:ascii="Arial" w:hAnsi="Arial" w:cs="Arial"/>
          <w:color w:val="000000"/>
          <w:sz w:val="20"/>
          <w:szCs w:val="20"/>
        </w:rPr>
        <w:t>zeros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007E47E7" w:rsidRPr="001D7643">
        <w:rPr>
          <w:rFonts w:ascii="Arial" w:hAnsi="Arial" w:cs="Arial"/>
          <w:color w:val="000000"/>
          <w:sz w:val="20"/>
          <w:szCs w:val="20"/>
        </w:rPr>
        <w:t>, quoted characters may be omitted</w:t>
      </w:r>
      <w:r w:rsidRPr="001D7643">
        <w:rPr>
          <w:rFonts w:ascii="Arial" w:hAnsi="Arial" w:cs="Arial"/>
          <w:color w:val="000000"/>
          <w:sz w:val="20"/>
          <w:szCs w:val="20"/>
        </w:rPr>
        <w:t>."</w:t>
      </w:r>
    </w:p>
    <w:p w:rsidR="007E47E7" w:rsidRPr="001D7643" w:rsidRDefault="007E47E7" w:rsidP="007E47E7">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textStandardDecimalSeparator,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008D2DAB" w:rsidRPr="001D7643">
        <w:rPr>
          <w:rFonts w:ascii="Arial" w:eastAsia="Helv" w:hAnsi="Arial" w:cs="Arial"/>
          <w:color w:val="000000"/>
          <w:sz w:val="20"/>
          <w:szCs w:val="20"/>
        </w:rPr>
        <w:t xml:space="preserve"> </w:t>
      </w:r>
      <w:proofErr w:type="gramStart"/>
      <w:r w:rsidR="008D2DAB" w:rsidRPr="001D7643">
        <w:rPr>
          <w:rFonts w:ascii="Arial" w:eastAsia="Helv" w:hAnsi="Arial" w:cs="Arial"/>
          <w:color w:val="000000"/>
          <w:sz w:val="20"/>
          <w:szCs w:val="20"/>
        </w:rPr>
        <w:t>or</w:t>
      </w:r>
      <w:proofErr w:type="gramEnd"/>
      <w:r w:rsidR="008D2DAB" w:rsidRPr="001D7643">
        <w:rPr>
          <w:rFonts w:ascii="Arial" w:eastAsia="Helv" w:hAnsi="Arial" w:cs="Arial"/>
          <w:color w:val="000000"/>
          <w:sz w:val="20"/>
          <w:szCs w:val="20"/>
        </w:rPr>
        <w:t xml:space="preserve"> ‘E’ or ‘@’ symbol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r w:rsidR="00096E33"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2.23.</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separator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List</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Literals</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allows</w:t>
      </w:r>
      <w:r w:rsidRPr="001D7643">
        <w:rPr>
          <w:rFonts w:ascii="Arial" w:eastAsia="Arial" w:hAnsi="Arial" w:cs="Arial"/>
          <w:color w:val="000000"/>
          <w:sz w:val="20"/>
          <w:szCs w:val="20"/>
        </w:rPr>
        <w:t xml:space="preserve"> </w:t>
      </w:r>
      <w:r w:rsidRPr="001D7643">
        <w:rPr>
          <w:rFonts w:ascii="Arial" w:hAnsi="Arial" w:cs="Arial"/>
          <w:color w:val="000000"/>
          <w:sz w:val="20"/>
          <w:szCs w:val="20"/>
        </w:rPr>
        <w:t>modelling</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EDIFACT</w:t>
      </w:r>
      <w:r w:rsidRPr="001D7643">
        <w:rPr>
          <w:rFonts w:ascii="Arial" w:eastAsia="Helv" w:hAnsi="Arial" w:cs="Arial"/>
          <w:color w:val="000000"/>
          <w:sz w:val="20"/>
          <w:szCs w:val="20"/>
        </w:rPr>
        <w:t xml:space="preserve"> </w:t>
      </w:r>
      <w:r w:rsidRPr="001D7643">
        <w:rPr>
          <w:rFonts w:ascii="Arial" w:hAnsi="Arial" w:cs="Arial"/>
          <w:color w:val="000000"/>
          <w:sz w:val="20"/>
          <w:szCs w:val="20"/>
        </w:rPr>
        <w:t>standard</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user</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choose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dynamic</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ISA</w:t>
      </w:r>
      <w:r w:rsidRPr="001D7643">
        <w:rPr>
          <w:rFonts w:ascii="Arial" w:eastAsia="Helv" w:hAnsi="Arial" w:cs="Arial"/>
          <w:color w:val="000000"/>
          <w:sz w:val="20"/>
          <w:szCs w:val="20"/>
        </w:rPr>
        <w:t xml:space="preserve"> </w:t>
      </w:r>
      <w:r w:rsidRPr="001D7643">
        <w:rPr>
          <w:rFonts w:ascii="Arial" w:hAnsi="Arial" w:cs="Arial"/>
          <w:color w:val="000000"/>
          <w:sz w:val="20"/>
          <w:szCs w:val="20"/>
        </w:rPr>
        <w:t>header</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always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2.24.</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Disallow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textStandardGroupingSeparator,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Pr="001D7643">
        <w:rPr>
          <w:rFonts w:ascii="Arial" w:hAnsi="Arial" w:cs="Arial"/>
          <w:color w:val="000000"/>
          <w:sz w:val="20"/>
          <w:szCs w:val="20"/>
        </w:rPr>
        <w:t>contains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textNumberPadCharacter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008712CA" w:rsidRPr="001D7643">
        <w:rPr>
          <w:rFonts w:ascii="Arial" w:eastAsia="Helv" w:hAnsi="Arial" w:cs="Arial"/>
          <w:color w:val="000000"/>
          <w:sz w:val="20"/>
          <w:szCs w:val="20"/>
        </w:rPr>
        <w:t xml:space="preserve">(or an equivalent DFDL Character Entity)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commonly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'00000'</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get</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whereas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trim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'0'.</w:t>
      </w:r>
      <w:r w:rsidRPr="001D7643">
        <w:rPr>
          <w:rFonts w:ascii="Arial" w:eastAsia="Helv" w:hAnsi="Arial" w:cs="Arial"/>
          <w:color w:val="000000"/>
          <w:sz w:val="20"/>
          <w:szCs w:val="20"/>
        </w:rPr>
        <w:t xml:space="preserve">  </w:t>
      </w:r>
      <w:r w:rsidRPr="001D7643">
        <w:rPr>
          <w:rFonts w:ascii="Arial" w:hAnsi="Arial" w:cs="Arial"/>
          <w:color w:val="000000"/>
          <w:sz w:val="20"/>
          <w:szCs w:val="20"/>
        </w:rPr>
        <w:t>Add</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remaining</w:t>
      </w:r>
      <w:r w:rsidRPr="001D7643">
        <w:rPr>
          <w:rFonts w:ascii="Arial" w:eastAsia="Helv" w:hAnsi="Arial" w:cs="Arial"/>
          <w:color w:val="000000"/>
          <w:sz w:val="20"/>
          <w:szCs w:val="20"/>
        </w:rPr>
        <w:t xml:space="preserve"> </w:t>
      </w:r>
      <w:r w:rsidRPr="001D7643">
        <w:rPr>
          <w:rFonts w:ascii="Arial" w:hAnsi="Arial" w:cs="Arial"/>
          <w:color w:val="000000"/>
          <w:sz w:val="20"/>
          <w:szCs w:val="20"/>
        </w:rPr>
        <w:t>digit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trimmed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regardless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008712CA" w:rsidRPr="001D7643">
        <w:rPr>
          <w:rFonts w:ascii="Arial" w:hAnsi="Arial" w:cs="Arial"/>
          <w:color w:val="000000"/>
          <w:sz w:val="20"/>
          <w:szCs w:val="20"/>
        </w:rPr>
        <w:t xml:space="preserve"> This rule only applies to the character ‘0’, and not to any other numeric character nor to DFDL Byte Value Entity.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2.26.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8E0AE4" w:rsidRPr="001D7643">
        <w:rPr>
          <w:rFonts w:ascii="Arial" w:eastAsia="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008E0AE4" w:rsidRPr="001D7643">
        <w:rPr>
          <w:rFonts w:ascii="Arial" w:hAnsi="Arial" w:cs="Arial"/>
          <w:color w:val="000000"/>
          <w:sz w:val="20"/>
          <w:szCs w:val="20"/>
        </w:rPr>
        <w:t xml:space="preserve"> to model text numbers of the form nnn+mmm. P</w:t>
      </w:r>
      <w:r w:rsidRPr="001D7643">
        <w:rPr>
          <w:rFonts w:ascii="Arial" w:hAnsi="Arial" w:cs="Arial"/>
          <w:color w:val="000000"/>
          <w:sz w:val="20"/>
          <w:szCs w:val="20"/>
        </w:rPr>
        <w:t>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even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pattern</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does not </w:t>
      </w:r>
      <w:r w:rsidRPr="001D7643">
        <w:rPr>
          <w:rFonts w:ascii="Arial" w:hAnsi="Arial" w:cs="Arial"/>
          <w:color w:val="000000"/>
          <w:sz w:val="20"/>
          <w:szCs w:val="20"/>
        </w:rPr>
        <w:t>contain</w:t>
      </w:r>
      <w:r w:rsidR="008E0AE4" w:rsidRPr="001D7643">
        <w:rPr>
          <w:rFonts w:ascii="Arial" w:hAnsi="Arial" w:cs="Arial"/>
          <w:color w:val="000000"/>
          <w:sz w:val="20"/>
          <w:szCs w:val="20"/>
        </w:rPr>
        <w:t xml:space="preserve"> an</w:t>
      </w:r>
      <w:r w:rsidRPr="001D7643">
        <w:rPr>
          <w:rFonts w:ascii="Arial" w:eastAsia="Helv" w:hAnsi="Arial" w:cs="Arial"/>
          <w:color w:val="000000"/>
          <w:sz w:val="20"/>
          <w:szCs w:val="20"/>
        </w:rPr>
        <w:t xml:space="preserve"> </w:t>
      </w:r>
      <w:r w:rsidRPr="001D7643">
        <w:rPr>
          <w:rFonts w:ascii="Arial" w:hAnsi="Arial" w:cs="Arial"/>
          <w:color w:val="000000"/>
          <w:sz w:val="20"/>
          <w:szCs w:val="20"/>
        </w:rPr>
        <w:t>'E'</w:t>
      </w:r>
      <w:r w:rsidRPr="001D7643">
        <w:rPr>
          <w:rFonts w:ascii="Arial" w:eastAsia="Helv" w:hAnsi="Arial" w:cs="Arial"/>
          <w:color w:val="000000"/>
          <w:sz w:val="20"/>
          <w:szCs w:val="20"/>
        </w:rPr>
        <w:t xml:space="preserve"> </w:t>
      </w:r>
      <w:r w:rsidR="008E0AE4" w:rsidRPr="001D7643">
        <w:rPr>
          <w:rFonts w:ascii="Arial" w:eastAsia="Helv" w:hAnsi="Arial" w:cs="Arial"/>
          <w:color w:val="000000"/>
          <w:sz w:val="20"/>
          <w:szCs w:val="20"/>
        </w:rPr>
        <w:t xml:space="preserve">symbol, to match ICU behaviour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otherwise).</w:t>
      </w:r>
    </w:p>
    <w:p w:rsidR="00C10D4C" w:rsidRPr="001D7643" w:rsidRDefault="00C10D4C">
      <w:pPr>
        <w:autoSpaceDE w:val="0"/>
        <w:rPr>
          <w:rFonts w:ascii="Arial" w:hAnsi="Arial" w:cs="Arial"/>
          <w:color w:val="0000FF"/>
          <w:sz w:val="20"/>
          <w:szCs w:val="20"/>
        </w:rPr>
      </w:pPr>
    </w:p>
    <w:p w:rsidR="00344461"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2.27.</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w:t>
      </w:r>
      <w:r w:rsidRPr="001D7643">
        <w:rPr>
          <w:rFonts w:ascii="Arial" w:eastAsia="Arial" w:hAnsi="Arial" w:cs="Arial"/>
          <w:color w:val="000000"/>
          <w:sz w:val="20"/>
          <w:szCs w:val="20"/>
        </w:rPr>
        <w:t xml:space="preserve"> </w:t>
      </w:r>
      <w:r w:rsidR="00344461" w:rsidRPr="001D7643">
        <w:rPr>
          <w:rFonts w:ascii="Arial" w:eastAsia="Arial" w:hAnsi="Arial" w:cs="Arial"/>
          <w:color w:val="000000"/>
          <w:sz w:val="20"/>
          <w:szCs w:val="20"/>
        </w:rPr>
        <w:t xml:space="preserve">State type-dependency rules for textStandardDecimalSeparator. </w:t>
      </w:r>
    </w:p>
    <w:p w:rsidR="00344461" w:rsidRPr="001D7643" w:rsidRDefault="00344461">
      <w:pPr>
        <w:autoSpaceDE w:val="0"/>
        <w:rPr>
          <w:rFonts w:ascii="Arial" w:hAnsi="Arial" w:cs="Arial"/>
          <w:strike/>
          <w:color w:val="3333FF"/>
          <w:sz w:val="20"/>
          <w:szCs w:val="20"/>
        </w:rPr>
      </w:pPr>
    </w:p>
    <w:p w:rsidR="00726FDE" w:rsidRPr="001D7643" w:rsidRDefault="00726FDE" w:rsidP="00726FDE">
      <w:pPr>
        <w:autoSpaceDE w:val="0"/>
        <w:rPr>
          <w:rFonts w:ascii="Arial" w:hAnsi="Arial" w:cs="Arial"/>
          <w:i/>
          <w:color w:val="000000" w:themeColor="text1"/>
          <w:sz w:val="20"/>
          <w:szCs w:val="20"/>
        </w:rPr>
      </w:pPr>
      <w:r w:rsidRPr="001D7643">
        <w:rPr>
          <w:rFonts w:ascii="Arial" w:hAnsi="Arial" w:cs="Arial"/>
          <w:i/>
          <w:color w:val="000000" w:themeColor="text1"/>
          <w:sz w:val="20"/>
          <w:szCs w:val="20"/>
        </w:rPr>
        <w:lastRenderedPageBreak/>
        <w:t>Updated by public comment 121 (</w:t>
      </w:r>
      <w:hyperlink r:id="rId11" w:history="1">
        <w:r w:rsidRPr="001D7643">
          <w:rPr>
            <w:rStyle w:val="Hyperlink"/>
            <w:rFonts w:ascii="Arial" w:hAnsi="Arial" w:cs="Arial"/>
            <w:i/>
            <w:sz w:val="20"/>
            <w:szCs w:val="20"/>
          </w:rPr>
          <w:t>http://redmine.ogf.org/boards/15/topics/121</w:t>
        </w:r>
      </w:hyperlink>
      <w:r w:rsidRPr="001D7643">
        <w:rPr>
          <w:rFonts w:ascii="Arial" w:hAnsi="Arial" w:cs="Arial"/>
          <w:i/>
          <w:color w:val="000000" w:themeColor="text1"/>
          <w:sz w:val="20"/>
          <w:szCs w:val="20"/>
        </w:rPr>
        <w:t>) to revert to original behaviour whereby textStandardDecimalSeparator applies to all number types.</w:t>
      </w:r>
    </w:p>
    <w:p w:rsidR="00726FDE" w:rsidRPr="001D7643" w:rsidRDefault="00726FDE">
      <w:pPr>
        <w:autoSpaceDE w:val="0"/>
        <w:rPr>
          <w:rFonts w:ascii="Arial" w:hAnsi="Arial" w:cs="Arial"/>
          <w:strike/>
          <w:color w:val="3333FF"/>
          <w:sz w:val="20"/>
          <w:szCs w:val="20"/>
        </w:rPr>
      </w:pPr>
    </w:p>
    <w:p w:rsidR="00C10D4C" w:rsidRPr="001D7643" w:rsidRDefault="00C10D4C">
      <w:pPr>
        <w:autoSpaceDE w:val="0"/>
        <w:rPr>
          <w:rFonts w:ascii="Arial" w:hAnsi="Arial" w:cs="Arial"/>
          <w:strike/>
          <w:sz w:val="20"/>
          <w:szCs w:val="20"/>
        </w:rPr>
      </w:pPr>
      <w:proofErr w:type="gramStart"/>
      <w:r w:rsidRPr="001D7643">
        <w:rPr>
          <w:rFonts w:ascii="Arial" w:hAnsi="Arial" w:cs="Arial"/>
          <w:strike/>
          <w:sz w:val="20"/>
          <w:szCs w:val="20"/>
        </w:rPr>
        <w:t>textStandardDecimalSeparator</w:t>
      </w:r>
      <w:proofErr w:type="gramEnd"/>
      <w:r w:rsidRPr="001D7643">
        <w:rPr>
          <w:rFonts w:ascii="Arial" w:eastAsia="Arial" w:hAnsi="Arial" w:cs="Arial"/>
          <w:strike/>
          <w:sz w:val="20"/>
          <w:szCs w:val="20"/>
        </w:rPr>
        <w:t xml:space="preserve"> </w:t>
      </w:r>
      <w:r w:rsidRPr="001D7643">
        <w:rPr>
          <w:rFonts w:ascii="Arial" w:hAnsi="Arial" w:cs="Arial"/>
          <w:strike/>
          <w:sz w:val="20"/>
          <w:szCs w:val="20"/>
        </w:rPr>
        <w:t>must</w:t>
      </w:r>
      <w:r w:rsidRPr="001D7643">
        <w:rPr>
          <w:rFonts w:ascii="Arial" w:eastAsia="Arial" w:hAnsi="Arial" w:cs="Arial"/>
          <w:strike/>
          <w:sz w:val="20"/>
          <w:szCs w:val="20"/>
        </w:rPr>
        <w:t xml:space="preserve"> </w:t>
      </w:r>
      <w:r w:rsidRPr="001D7643">
        <w:rPr>
          <w:rFonts w:ascii="Arial" w:hAnsi="Arial" w:cs="Arial"/>
          <w:strike/>
          <w:sz w:val="20"/>
          <w:szCs w:val="20"/>
        </w:rPr>
        <w:t>be</w:t>
      </w:r>
      <w:r w:rsidRPr="001D7643">
        <w:rPr>
          <w:rFonts w:ascii="Arial" w:eastAsia="Arial" w:hAnsi="Arial" w:cs="Arial"/>
          <w:strike/>
          <w:sz w:val="20"/>
          <w:szCs w:val="20"/>
        </w:rPr>
        <w:t xml:space="preserve"> </w:t>
      </w:r>
      <w:r w:rsidRPr="001D7643">
        <w:rPr>
          <w:rFonts w:ascii="Arial" w:hAnsi="Arial" w:cs="Arial"/>
          <w:strike/>
          <w:sz w:val="20"/>
          <w:szCs w:val="20"/>
        </w:rPr>
        <w:t>ignored</w:t>
      </w:r>
      <w:r w:rsidRPr="001D7643">
        <w:rPr>
          <w:rFonts w:ascii="Arial" w:eastAsia="Arial" w:hAnsi="Arial" w:cs="Arial"/>
          <w:strike/>
          <w:sz w:val="20"/>
          <w:szCs w:val="20"/>
        </w:rPr>
        <w:t xml:space="preserve"> </w:t>
      </w:r>
      <w:r w:rsidRPr="001D7643">
        <w:rPr>
          <w:rFonts w:ascii="Arial" w:hAnsi="Arial" w:cs="Arial"/>
          <w:strike/>
          <w:sz w:val="20"/>
          <w:szCs w:val="20"/>
        </w:rPr>
        <w:t>when</w:t>
      </w:r>
      <w:r w:rsidRPr="001D7643">
        <w:rPr>
          <w:rFonts w:ascii="Arial" w:eastAsia="Arial" w:hAnsi="Arial" w:cs="Arial"/>
          <w:strike/>
          <w:sz w:val="20"/>
          <w:szCs w:val="20"/>
        </w:rPr>
        <w:t xml:space="preserve"> </w:t>
      </w:r>
      <w:r w:rsidRPr="001D7643">
        <w:rPr>
          <w:rFonts w:ascii="Arial" w:hAnsi="Arial" w:cs="Arial"/>
          <w:strike/>
          <w:sz w:val="20"/>
          <w:szCs w:val="20"/>
        </w:rPr>
        <w:t>the</w:t>
      </w:r>
      <w:r w:rsidRPr="001D7643">
        <w:rPr>
          <w:rFonts w:ascii="Arial" w:eastAsia="Arial" w:hAnsi="Arial" w:cs="Arial"/>
          <w:strike/>
          <w:sz w:val="20"/>
          <w:szCs w:val="20"/>
        </w:rPr>
        <w:t xml:space="preserve"> </w:t>
      </w:r>
      <w:r w:rsidRPr="001D7643">
        <w:rPr>
          <w:rFonts w:ascii="Arial" w:hAnsi="Arial" w:cs="Arial"/>
          <w:strike/>
          <w:sz w:val="20"/>
          <w:szCs w:val="20"/>
        </w:rPr>
        <w:t>logical</w:t>
      </w:r>
      <w:r w:rsidRPr="001D7643">
        <w:rPr>
          <w:rFonts w:ascii="Arial" w:eastAsia="Arial" w:hAnsi="Arial" w:cs="Arial"/>
          <w:strike/>
          <w:sz w:val="20"/>
          <w:szCs w:val="20"/>
        </w:rPr>
        <w:t xml:space="preserve"> </w:t>
      </w:r>
      <w:r w:rsidRPr="001D7643">
        <w:rPr>
          <w:rFonts w:ascii="Arial" w:hAnsi="Arial" w:cs="Arial"/>
          <w:strike/>
          <w:sz w:val="20"/>
          <w:szCs w:val="20"/>
        </w:rPr>
        <w:t>type</w:t>
      </w:r>
      <w:r w:rsidRPr="001D7643">
        <w:rPr>
          <w:rFonts w:ascii="Arial" w:eastAsia="Arial" w:hAnsi="Arial" w:cs="Arial"/>
          <w:strike/>
          <w:sz w:val="20"/>
          <w:szCs w:val="20"/>
        </w:rPr>
        <w:t xml:space="preserve"> </w:t>
      </w:r>
      <w:r w:rsidRPr="001D7643">
        <w:rPr>
          <w:rFonts w:ascii="Arial" w:hAnsi="Arial" w:cs="Arial"/>
          <w:strike/>
          <w:sz w:val="20"/>
          <w:szCs w:val="20"/>
        </w:rPr>
        <w:t>is</w:t>
      </w:r>
      <w:r w:rsidRPr="001D7643">
        <w:rPr>
          <w:rFonts w:ascii="Arial" w:eastAsia="Arial" w:hAnsi="Arial" w:cs="Arial"/>
          <w:strike/>
          <w:sz w:val="20"/>
          <w:szCs w:val="20"/>
        </w:rPr>
        <w:t xml:space="preserve"> </w:t>
      </w:r>
      <w:r w:rsidRPr="001D7643">
        <w:rPr>
          <w:rFonts w:ascii="Arial" w:hAnsi="Arial" w:cs="Arial"/>
          <w:strike/>
          <w:sz w:val="20"/>
          <w:szCs w:val="20"/>
        </w:rPr>
        <w:t>not</w:t>
      </w:r>
      <w:r w:rsidRPr="001D7643">
        <w:rPr>
          <w:rFonts w:ascii="Arial" w:eastAsia="Arial" w:hAnsi="Arial" w:cs="Arial"/>
          <w:strike/>
          <w:sz w:val="20"/>
          <w:szCs w:val="20"/>
        </w:rPr>
        <w:t xml:space="preserve"> </w:t>
      </w:r>
      <w:r w:rsidRPr="001D7643">
        <w:rPr>
          <w:rFonts w:ascii="Arial" w:hAnsi="Arial" w:cs="Arial"/>
          <w:strike/>
          <w:sz w:val="20"/>
          <w:szCs w:val="20"/>
        </w:rPr>
        <w:t>decimal/float/double.</w:t>
      </w:r>
    </w:p>
    <w:p w:rsidR="00C10D4C" w:rsidRPr="001D7643" w:rsidRDefault="00C10D4C">
      <w:pPr>
        <w:autoSpaceDE w:val="0"/>
        <w:rPr>
          <w:rFonts w:ascii="Arial" w:hAnsi="Arial" w:cs="Arial"/>
          <w:i/>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2.28.</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ICU</w:t>
      </w:r>
      <w:r w:rsidRPr="001D7643">
        <w:rPr>
          <w:rFonts w:ascii="Arial" w:eastAsia="Arial" w:hAnsi="Arial" w:cs="Arial"/>
          <w:color w:val="000000"/>
          <w:sz w:val="20"/>
          <w:szCs w:val="20"/>
        </w:rPr>
        <w:t xml:space="preserve"> </w:t>
      </w:r>
      <w:r w:rsidRPr="001D7643">
        <w:rPr>
          <w:rFonts w:ascii="Arial" w:hAnsi="Arial" w:cs="Arial"/>
          <w:color w:val="000000"/>
          <w:sz w:val="20"/>
          <w:szCs w:val="20"/>
        </w:rPr>
        <w:t>significant</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symbol</w:t>
      </w:r>
      <w:r w:rsidRPr="001D7643">
        <w:rPr>
          <w:rFonts w:ascii="Arial" w:eastAsia="Arial" w:hAnsi="Arial" w:cs="Arial"/>
          <w:color w:val="000000"/>
          <w:sz w:val="20"/>
          <w:szCs w:val="20"/>
        </w:rPr>
        <w:t xml:space="preserve"> ‘</w:t>
      </w:r>
      <w:r w:rsidRPr="001D7643">
        <w:rPr>
          <w:rFonts w:ascii="Arial" w:hAnsi="Arial" w:cs="Arial"/>
          <w:color w:val="000000"/>
          <w:sz w:val="20"/>
          <w:szCs w:val="20"/>
        </w:rPr>
        <w:t>@</w:t>
      </w:r>
      <w:r w:rsidRPr="001D7643">
        <w:rPr>
          <w:rFonts w:ascii="Arial" w:eastAsia="Arial" w:hAnsi="Arial" w:cs="Arial"/>
          <w:color w:val="000000"/>
          <w:sz w:val="20"/>
          <w:szCs w:val="20"/>
        </w:rPr>
        <w:t>’</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009E5CD6" w:rsidRPr="001D7643">
        <w:rPr>
          <w:rFonts w:ascii="Arial" w:eastAsia="Arial" w:hAnsi="Arial" w:cs="Arial"/>
          <w:color w:val="000000"/>
          <w:sz w:val="20"/>
          <w:szCs w:val="20"/>
        </w:rPr>
        <w:t xml:space="preserve">Note that this is </w:t>
      </w:r>
      <w:r w:rsidR="00872F28" w:rsidRPr="001D7643">
        <w:rPr>
          <w:rFonts w:ascii="Arial" w:eastAsia="Arial" w:hAnsi="Arial" w:cs="Arial"/>
          <w:color w:val="000000"/>
          <w:sz w:val="20"/>
          <w:szCs w:val="20"/>
        </w:rPr>
        <w:t xml:space="preserve">not </w:t>
      </w:r>
      <w:r w:rsidR="009E5CD6" w:rsidRPr="001D7643">
        <w:rPr>
          <w:rFonts w:ascii="Arial" w:eastAsia="Arial" w:hAnsi="Arial" w:cs="Arial"/>
          <w:color w:val="000000"/>
          <w:sz w:val="20"/>
          <w:szCs w:val="20"/>
        </w:rPr>
        <w:t>needed as a change in 13.6.1.2.</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b/>
          <w:color w:val="000000"/>
          <w:sz w:val="20"/>
          <w:szCs w:val="20"/>
        </w:rPr>
        <w:t>2.29.</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13.6.1.1.</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Formatting.</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Uses</w:t>
      </w:r>
      <w:r w:rsidRPr="001D7643">
        <w:rPr>
          <w:rFonts w:ascii="Arial" w:eastAsia="Arial" w:hAnsi="Arial" w:cs="Arial"/>
          <w:color w:val="000000"/>
          <w:sz w:val="20"/>
          <w:szCs w:val="20"/>
        </w:rPr>
        <w:t xml:space="preserve"> </w:t>
      </w:r>
      <w:r w:rsidRPr="001D7643">
        <w:rPr>
          <w:rFonts w:ascii="Arial" w:hAnsi="Arial" w:cs="Arial"/>
          <w:color w:val="000000"/>
          <w:sz w:val="20"/>
          <w:szCs w:val="20"/>
        </w:rPr>
        <w:t>terms</w:t>
      </w:r>
      <w:r w:rsidRPr="001D7643">
        <w:rPr>
          <w:rFonts w:ascii="Arial" w:eastAsia="Arial" w:hAnsi="Arial" w:cs="Arial"/>
          <w:color w:val="000000"/>
          <w:sz w:val="20"/>
          <w:szCs w:val="20"/>
        </w:rPr>
        <w:t xml:space="preserve"> </w:t>
      </w:r>
      <w:r w:rsidRPr="001D7643">
        <w:rPr>
          <w:rFonts w:ascii="Arial" w:hAnsi="Arial" w:cs="Arial"/>
          <w:color w:val="000000"/>
          <w:sz w:val="20"/>
          <w:szCs w:val="20"/>
        </w:rPr>
        <w:t>'minimum/maximum</w:t>
      </w:r>
      <w:r w:rsidRPr="001D7643">
        <w:rPr>
          <w:rFonts w:ascii="Arial" w:eastAsia="Arial" w:hAnsi="Arial" w:cs="Arial"/>
          <w:color w:val="000000"/>
          <w:sz w:val="20"/>
          <w:szCs w:val="20"/>
        </w:rPr>
        <w:t xml:space="preserve"> </w:t>
      </w:r>
      <w:r w:rsidRPr="001D7643">
        <w:rPr>
          <w:rFonts w:ascii="Arial" w:hAnsi="Arial" w:cs="Arial"/>
          <w:color w:val="000000"/>
          <w:sz w:val="20"/>
          <w:szCs w:val="20"/>
        </w:rPr>
        <w:t>integer/fraction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digits'</w:t>
      </w:r>
      <w:r w:rsidRPr="001D7643">
        <w:rPr>
          <w:rFonts w:ascii="Arial" w:eastAsia="Arial" w:hAnsi="Arial" w:cs="Arial"/>
          <w:color w:val="000000"/>
          <w:sz w:val="20"/>
          <w:szCs w:val="20"/>
        </w:rPr>
        <w:t xml:space="preserve"> </w:t>
      </w:r>
      <w:r w:rsidRPr="001D7643">
        <w:rPr>
          <w:rFonts w:ascii="Arial" w:hAnsi="Arial" w:cs="Arial"/>
          <w:color w:val="000000"/>
          <w:sz w:val="20"/>
          <w:szCs w:val="20"/>
        </w:rPr>
        <w:t>but</w:t>
      </w:r>
      <w:r w:rsidRPr="001D7643">
        <w:rPr>
          <w:rFonts w:ascii="Arial" w:eastAsia="Arial" w:hAnsi="Arial" w:cs="Arial"/>
          <w:color w:val="000000"/>
          <w:sz w:val="20"/>
          <w:szCs w:val="20"/>
        </w:rPr>
        <w:t xml:space="preserve"> </w:t>
      </w:r>
      <w:r w:rsidRPr="001D7643">
        <w:rPr>
          <w:rFonts w:ascii="Arial" w:hAnsi="Arial" w:cs="Arial"/>
          <w:color w:val="000000"/>
          <w:sz w:val="20"/>
          <w:szCs w:val="20"/>
        </w:rPr>
        <w:t>does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them.</w:t>
      </w:r>
      <w:r w:rsidRPr="001D7643">
        <w:rPr>
          <w:rFonts w:ascii="Arial" w:eastAsia="Arial" w:hAnsi="Arial" w:cs="Arial"/>
          <w:color w:val="000000"/>
          <w:sz w:val="20"/>
          <w:szCs w:val="20"/>
        </w:rPr>
        <w:t xml:space="preserve"> </w:t>
      </w:r>
      <w:proofErr w:type="gramStart"/>
      <w:r w:rsidR="008C3575" w:rsidRPr="001D7643">
        <w:rPr>
          <w:rFonts w:ascii="Arial" w:eastAsia="Arial" w:hAnsi="Arial" w:cs="Arial"/>
          <w:color w:val="000000"/>
          <w:sz w:val="20"/>
          <w:szCs w:val="20"/>
        </w:rPr>
        <w:t xml:space="preserve">The term ‘maximum integer digits’ is defined as 309 to match the ICU default, the other terms are defined </w:t>
      </w:r>
      <w:r w:rsidR="00181A27" w:rsidRPr="001D7643">
        <w:rPr>
          <w:rFonts w:ascii="Arial" w:eastAsia="Arial" w:hAnsi="Arial" w:cs="Arial"/>
          <w:color w:val="000000"/>
          <w:sz w:val="20"/>
          <w:szCs w:val="20"/>
        </w:rPr>
        <w:t xml:space="preserve">by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content.</w:t>
      </w:r>
      <w:proofErr w:type="gramEnd"/>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2.30.</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Arial" w:hAnsi="Arial" w:cs="Arial"/>
          <w:i/>
          <w:color w:val="000000"/>
          <w:sz w:val="20"/>
          <w:szCs w:val="20"/>
        </w:rPr>
        <w:t xml:space="preserve"> </w:t>
      </w:r>
      <w:r w:rsidRPr="001D7643">
        <w:rPr>
          <w:rFonts w:ascii="Arial" w:hAnsi="Arial" w:cs="Arial"/>
          <w:i/>
          <w:color w:val="000000"/>
          <w:sz w:val="20"/>
          <w:szCs w:val="20"/>
        </w:rPr>
        <w:t>13.9</w:t>
      </w:r>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textBooleanTrueRep</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textBooleanFalseRep</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after</w:t>
      </w:r>
      <w:r w:rsidRPr="001D7643">
        <w:rPr>
          <w:rFonts w:ascii="Arial" w:eastAsia="Arial" w:hAnsi="Arial" w:cs="Arial"/>
          <w:color w:val="000000"/>
          <w:sz w:val="20"/>
          <w:szCs w:val="20"/>
        </w:rPr>
        <w:t xml:space="preserve"> </w:t>
      </w:r>
      <w:r w:rsidRPr="001D7643">
        <w:rPr>
          <w:rFonts w:ascii="Arial" w:hAnsi="Arial" w:cs="Arial"/>
          <w:color w:val="000000"/>
          <w:sz w:val="20"/>
          <w:szCs w:val="20"/>
        </w:rPr>
        <w:t>trimming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before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padding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explicit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implicit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either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textPadKind</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textTrimKind</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none</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must</w:t>
      </w:r>
      <w:r w:rsidRPr="001D7643">
        <w:rPr>
          <w:rFonts w:ascii="Arial" w:eastAsia="Arial" w:hAnsi="Arial" w:cs="Arial"/>
          <w:color w:val="000000"/>
          <w:sz w:val="20"/>
          <w:szCs w:val="20"/>
        </w:rPr>
        <w:t xml:space="preserve"> </w:t>
      </w:r>
      <w:r w:rsidRPr="001D7643">
        <w:rPr>
          <w:rFonts w:ascii="Arial" w:hAnsi="Arial" w:cs="Arial"/>
          <w:color w:val="000000"/>
          <w:sz w:val="20"/>
          <w:szCs w:val="20"/>
        </w:rPr>
        <w:t>have</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same</w:t>
      </w:r>
      <w:r w:rsidRPr="001D7643">
        <w:rPr>
          <w:rFonts w:ascii="Arial" w:eastAsia="Arial" w:hAnsi="Arial" w:cs="Arial"/>
          <w:color w:val="000000"/>
          <w:sz w:val="20"/>
          <w:szCs w:val="20"/>
        </w:rPr>
        <w:t xml:space="preserve"> </w:t>
      </w:r>
      <w:r w:rsidRPr="001D7643">
        <w:rPr>
          <w:rFonts w:ascii="Arial" w:hAnsi="Arial" w:cs="Arial"/>
          <w:color w:val="000000"/>
          <w:sz w:val="20"/>
          <w:szCs w:val="20"/>
        </w:rPr>
        <w:t>length</w:t>
      </w:r>
      <w:r w:rsidRPr="001D7643">
        <w:rPr>
          <w:rFonts w:ascii="Arial" w:eastAsia="Arial" w:hAnsi="Arial" w:cs="Arial"/>
          <w:color w:val="000000"/>
          <w:sz w:val="20"/>
          <w:szCs w:val="20"/>
        </w:rPr>
        <w:t xml:space="preserve"> </w:t>
      </w:r>
      <w:r w:rsidRPr="001D7643">
        <w:rPr>
          <w:rFonts w:ascii="Arial" w:hAnsi="Arial" w:cs="Arial"/>
          <w:color w:val="000000"/>
          <w:sz w:val="20"/>
          <w:szCs w:val="20"/>
        </w:rPr>
        <w:t>else</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2.31.</w:t>
      </w:r>
      <w:r w:rsidRPr="001D7643">
        <w:rPr>
          <w:rFonts w:ascii="Arial" w:eastAsia="Arial"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16.2.</w:t>
      </w:r>
      <w:r w:rsidRPr="001D7643">
        <w:rPr>
          <w:rFonts w:ascii="Arial" w:eastAsia="Helv" w:hAnsi="Arial" w:cs="Arial"/>
          <w:color w:val="000000"/>
          <w:sz w:val="20"/>
          <w:szCs w:val="20"/>
        </w:rPr>
        <w:t xml:space="preserve"> </w:t>
      </w:r>
      <w:r w:rsidRPr="001D7643">
        <w:rPr>
          <w:rFonts w:ascii="Arial" w:hAnsi="Arial" w:cs="Arial"/>
          <w:color w:val="000000"/>
          <w:sz w:val="20"/>
          <w:szCs w:val="20"/>
        </w:rPr>
        <w:t>State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stop</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from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2.32.</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Table</w:t>
      </w:r>
      <w:r w:rsidRPr="001D7643">
        <w:rPr>
          <w:rFonts w:ascii="Arial" w:eastAsia="Helv" w:hAnsi="Arial" w:cs="Arial"/>
          <w:color w:val="000000"/>
          <w:sz w:val="20"/>
          <w:szCs w:val="20"/>
        </w:rPr>
        <w:t xml:space="preserve"> </w:t>
      </w:r>
      <w:r w:rsidRPr="001D7643">
        <w:rPr>
          <w:rFonts w:ascii="Arial" w:hAnsi="Arial" w:cs="Arial"/>
          <w:color w:val="000000"/>
          <w:sz w:val="20"/>
          <w:szCs w:val="20"/>
        </w:rPr>
        <w:t>14</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imply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dfdl:lengthUnits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'bits'</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specified</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really</w:t>
      </w:r>
      <w:r w:rsidRPr="001D7643">
        <w:rPr>
          <w:rFonts w:ascii="Arial" w:eastAsia="Helv" w:hAnsi="Arial" w:cs="Arial"/>
          <w:color w:val="000000"/>
          <w:sz w:val="20"/>
          <w:szCs w:val="20"/>
        </w:rPr>
        <w:t xml:space="preserve"> </w:t>
      </w:r>
      <w:r w:rsidRPr="001D7643">
        <w:rPr>
          <w:rFonts w:ascii="Arial" w:hAnsi="Arial" w:cs="Arial"/>
          <w:color w:val="000000"/>
          <w:sz w:val="20"/>
          <w:szCs w:val="20"/>
        </w:rPr>
        <w:t>saying</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alignmentUnits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lengthUnits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own</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2.33.</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w:t>
      </w:r>
      <w:proofErr w:type="gramStart"/>
      <w:r w:rsidRPr="001D7643">
        <w:rPr>
          <w:rFonts w:ascii="Arial" w:hAnsi="Arial" w:cs="Arial"/>
          <w:i/>
          <w:color w:val="000000"/>
          <w:sz w:val="20"/>
          <w:szCs w:val="20"/>
        </w:rPr>
        <w:t>.</w:t>
      </w:r>
      <w:r w:rsidR="00EE7346" w:rsidRPr="001D7643">
        <w:rPr>
          <w:rFonts w:ascii="Arial" w:eastAsia="Helv" w:hAnsi="Arial" w:cs="Arial"/>
          <w:b/>
          <w:i/>
          <w:color w:val="000000"/>
          <w:sz w:val="20"/>
          <w:szCs w:val="20"/>
        </w:rPr>
        <w:t>.</w:t>
      </w:r>
      <w:proofErr w:type="gramEnd"/>
      <w:r w:rsidR="00EE7346" w:rsidRPr="001D7643">
        <w:rPr>
          <w:rFonts w:ascii="Arial" w:eastAsia="Helv" w:hAnsi="Arial" w:cs="Arial"/>
          <w:b/>
          <w:i/>
          <w:color w:val="000000"/>
          <w:sz w:val="20"/>
          <w:szCs w:val="20"/>
        </w:rPr>
        <w:t xml:space="preserve"> </w:t>
      </w:r>
      <w:r w:rsidRPr="001D7643">
        <w:rPr>
          <w:rFonts w:ascii="Arial" w:hAnsi="Arial" w:cs="Arial"/>
          <w:color w:val="000000"/>
          <w:sz w:val="20"/>
          <w:szCs w:val="20"/>
        </w:rPr>
        <w:t>One</w:t>
      </w:r>
      <w:r w:rsidRPr="001D7643">
        <w:rPr>
          <w:rFonts w:ascii="Arial" w:eastAsia="Helv" w:hAnsi="Arial" w:cs="Arial"/>
          <w:color w:val="000000"/>
          <w:sz w:val="20"/>
          <w:szCs w:val="20"/>
        </w:rPr>
        <w:t xml:space="preserve"> </w:t>
      </w:r>
      <w:r w:rsidRPr="001D7643">
        <w:rPr>
          <w:rFonts w:ascii="Arial" w:hAnsi="Arial" w:cs="Arial"/>
          <w:color w:val="000000"/>
          <w:sz w:val="20"/>
          <w:szCs w:val="20"/>
        </w:rPr>
        <w:t>line</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'endOfParent'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worded</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improved.</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2.34.</w:t>
      </w:r>
      <w:r w:rsidRPr="001D7643">
        <w:rPr>
          <w:rFonts w:ascii="Arial" w:eastAsia="Helv" w:hAnsi="Arial" w:cs="Arial"/>
          <w:b/>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Rule</w:t>
      </w:r>
      <w:r w:rsidRPr="001D7643">
        <w:rPr>
          <w:rFonts w:ascii="Arial" w:eastAsia="Helv" w:hAnsi="Arial" w:cs="Arial"/>
          <w:color w:val="000000"/>
          <w:sz w:val="20"/>
          <w:szCs w:val="20"/>
        </w:rPr>
        <w:t xml:space="preserve"> </w:t>
      </w:r>
      <w:r w:rsidRPr="001D7643">
        <w:rPr>
          <w:rFonts w:ascii="Arial" w:hAnsi="Arial" w:cs="Arial"/>
          <w:color w:val="000000"/>
          <w:sz w:val="20"/>
          <w:szCs w:val="20"/>
        </w:rPr>
        <w:t>3</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resolving</w:t>
      </w:r>
      <w:r w:rsidRPr="001D7643">
        <w:rPr>
          <w:rFonts w:ascii="Arial" w:eastAsia="Helv" w:hAnsi="Arial" w:cs="Arial"/>
          <w:color w:val="000000"/>
          <w:sz w:val="20"/>
          <w:szCs w:val="20"/>
        </w:rPr>
        <w:t xml:space="preserve"> </w:t>
      </w:r>
      <w:r w:rsidRPr="001D7643">
        <w:rPr>
          <w:rFonts w:ascii="Arial" w:hAnsi="Arial" w:cs="Arial"/>
          <w:color w:val="000000"/>
          <w:sz w:val="20"/>
          <w:szCs w:val="20"/>
        </w:rPr>
        <w:t>ambiguity</w:t>
      </w:r>
      <w:r w:rsidRPr="001D7643">
        <w:rPr>
          <w:rFonts w:ascii="Arial" w:eastAsia="Helv" w:hAnsi="Arial" w:cs="Arial"/>
          <w:color w:val="000000"/>
          <w:sz w:val="20"/>
          <w:szCs w:val="20"/>
        </w:rPr>
        <w:t xml:space="preserve"> </w:t>
      </w:r>
      <w:r w:rsidRPr="001D7643">
        <w:rPr>
          <w:rFonts w:ascii="Arial" w:hAnsi="Arial" w:cs="Arial"/>
          <w:color w:val="000000"/>
          <w:sz w:val="20"/>
          <w:szCs w:val="20"/>
        </w:rPr>
        <w:t>between</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delimiters,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says</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precedence",</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say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where</w:t>
      </w:r>
      <w:r w:rsidRPr="001D7643">
        <w:rPr>
          <w:rFonts w:ascii="Arial" w:eastAsia="Helv" w:hAnsi="Arial" w:cs="Arial"/>
          <w:color w:val="000000"/>
          <w:sz w:val="20"/>
          <w:szCs w:val="20"/>
        </w:rPr>
        <w:t xml:space="preserve"> </w:t>
      </w:r>
      <w:r w:rsidRPr="001D7643">
        <w:rPr>
          <w:rFonts w:ascii="Arial" w:hAnsi="Arial" w:cs="Arial"/>
          <w:color w:val="000000"/>
          <w:sz w:val="20"/>
          <w:szCs w:val="20"/>
        </w:rPr>
        <w:t>either</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terminator</w:t>
      </w:r>
      <w:r w:rsidRPr="001D7643">
        <w:rPr>
          <w:rFonts w:ascii="Arial" w:eastAsia="Helv" w:hAnsi="Arial" w:cs="Arial"/>
          <w:color w:val="000000"/>
          <w:sz w:val="20"/>
          <w:szCs w:val="20"/>
        </w:rPr>
        <w:t xml:space="preserve"> </w:t>
      </w:r>
      <w:r w:rsidRPr="001D7643">
        <w:rPr>
          <w:rFonts w:ascii="Arial" w:hAnsi="Arial" w:cs="Arial"/>
          <w:color w:val="000000"/>
          <w:sz w:val="20"/>
          <w:szCs w:val="20"/>
        </w:rPr>
        <w:t>could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separator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tried</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2.35.</w:t>
      </w:r>
      <w:r w:rsidRPr="001D7643">
        <w:rPr>
          <w:rFonts w:ascii="Arial" w:eastAsia="Helv" w:hAnsi="Arial" w:cs="Arial"/>
          <w:color w:val="0000FF"/>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InputValueCalc.</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Description</w:t>
      </w:r>
      <w:r w:rsidRPr="001D7643">
        <w:rPr>
          <w:rFonts w:ascii="Arial" w:eastAsia="Helv" w:hAnsi="Arial" w:cs="Arial"/>
          <w:color w:val="000000"/>
          <w:sz w:val="20"/>
          <w:szCs w:val="20"/>
        </w:rPr>
        <w:t xml:space="preserve"> </w:t>
      </w:r>
      <w:r w:rsidRPr="001D7643">
        <w:rPr>
          <w:rFonts w:ascii="Arial" w:hAnsi="Arial" w:cs="Arial"/>
          <w:color w:val="000000"/>
          <w:sz w:val="20"/>
          <w:szCs w:val="20"/>
        </w:rPr>
        <w:t>talks</w:t>
      </w:r>
      <w:r w:rsidRPr="001D7643">
        <w:rPr>
          <w:rFonts w:ascii="Arial" w:eastAsia="Helv" w:hAnsi="Arial" w:cs="Arial"/>
          <w:color w:val="000000"/>
          <w:sz w:val="20"/>
          <w:szCs w:val="20"/>
        </w:rPr>
        <w:t xml:space="preserve"> </w:t>
      </w:r>
      <w:r w:rsidRPr="001D7643">
        <w:rPr>
          <w:rFonts w:ascii="Arial" w:hAnsi="Arial" w:cs="Arial"/>
          <w:color w:val="000000"/>
          <w:sz w:val="20"/>
          <w:szCs w:val="20"/>
        </w:rPr>
        <w:t>about</w:t>
      </w:r>
      <w:r w:rsidRPr="001D7643">
        <w:rPr>
          <w:rFonts w:ascii="Arial" w:eastAsia="Helv" w:hAnsi="Arial" w:cs="Arial"/>
          <w:color w:val="000000"/>
          <w:sz w:val="20"/>
          <w:szCs w:val="20"/>
        </w:rPr>
        <w:t xml:space="preserve"> </w:t>
      </w:r>
      <w:r w:rsidRPr="001D7643">
        <w:rPr>
          <w:rFonts w:ascii="Arial" w:hAnsi="Arial" w:cs="Arial"/>
          <w:color w:val="000000"/>
          <w:sz w:val="20"/>
          <w:szCs w:val="20"/>
        </w:rPr>
        <w:t>returning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being</w:t>
      </w:r>
      <w:r w:rsidRPr="001D7643">
        <w:rPr>
          <w:rFonts w:ascii="Arial" w:eastAsia="Helv" w:hAnsi="Arial" w:cs="Arial"/>
          <w:color w:val="000000"/>
          <w:sz w:val="20"/>
          <w:szCs w:val="20"/>
        </w:rPr>
        <w:t xml:space="preserve"> </w:t>
      </w:r>
      <w:r w:rsidRPr="001D7643">
        <w:rPr>
          <w:rFonts w:ascii="Arial" w:hAnsi="Arial" w:cs="Arial"/>
          <w:color w:val="000000"/>
          <w:sz w:val="20"/>
          <w:szCs w:val="20"/>
        </w:rPr>
        <w:t>ok</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minLength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permits</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Replace</w:t>
      </w:r>
      <w:r w:rsidRPr="001D7643">
        <w:rPr>
          <w:rFonts w:ascii="Arial" w:eastAsia="Helv" w:hAnsi="Arial" w:cs="Arial"/>
          <w:color w:val="000000"/>
          <w:sz w:val="20"/>
          <w:szCs w:val="20"/>
        </w:rPr>
        <w:t xml:space="preserve"> </w:t>
      </w:r>
      <w:r w:rsidRPr="001D7643">
        <w:rPr>
          <w:rFonts w:ascii="Arial" w:hAnsi="Arial" w:cs="Arial"/>
          <w:color w:val="000000"/>
          <w:sz w:val="20"/>
          <w:szCs w:val="20"/>
        </w:rPr>
        <w:t>sentence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fuller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00F443B7" w:rsidRPr="001D7643">
        <w:rPr>
          <w:rFonts w:ascii="Arial" w:eastAsia="Helv" w:hAnsi="Arial" w:cs="Arial"/>
          <w:color w:val="000000"/>
          <w:sz w:val="20"/>
          <w:szCs w:val="20"/>
        </w:rPr>
        <w:t>schema definition 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conforms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base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actual</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2.36.</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16.</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non-negative</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superfluous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occursCount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2.37.</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23.3</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syntax</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invalid,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X</w:t>
      </w:r>
      <w:r w:rsidR="008A5A64" w:rsidRPr="001D7643">
        <w:rPr>
          <w:rFonts w:ascii="Arial" w:hAnsi="Arial" w:cs="Arial"/>
          <w:color w:val="000000"/>
          <w:sz w:val="20"/>
          <w:szCs w:val="20"/>
        </w:rPr>
        <w:t>p</w:t>
      </w:r>
      <w:r w:rsidRPr="001D7643">
        <w:rPr>
          <w:rFonts w:ascii="Arial" w:hAnsi="Arial" w:cs="Arial"/>
          <w:color w:val="000000"/>
          <w:sz w:val="20"/>
          <w:szCs w:val="20"/>
        </w:rPr>
        <w:t>ath</w:t>
      </w:r>
      <w:r w:rsidRPr="001D7643">
        <w:rPr>
          <w:rFonts w:ascii="Arial" w:eastAsia="Helv" w:hAnsi="Arial" w:cs="Arial"/>
          <w:color w:val="000000"/>
          <w:sz w:val="20"/>
          <w:szCs w:val="20"/>
        </w:rPr>
        <w:t xml:space="preserve"> </w:t>
      </w:r>
      <w:r w:rsidRPr="001D7643">
        <w:rPr>
          <w:rFonts w:ascii="Arial" w:hAnsi="Arial" w:cs="Arial"/>
          <w:color w:val="000000"/>
          <w:sz w:val="20"/>
          <w:szCs w:val="20"/>
        </w:rPr>
        <w:t>2.0</w:t>
      </w:r>
      <w:r w:rsidRPr="001D7643">
        <w:rPr>
          <w:rFonts w:ascii="Arial" w:eastAsia="Helv" w:hAnsi="Arial" w:cs="Arial"/>
          <w:color w:val="000000"/>
          <w:sz w:val="20"/>
          <w:szCs w:val="20"/>
        </w:rPr>
        <w:t xml:space="preserve"> </w:t>
      </w:r>
      <w:r w:rsidRPr="001D7643">
        <w:rPr>
          <w:rFonts w:ascii="Arial" w:hAnsi="Arial" w:cs="Arial"/>
          <w:color w:val="000000"/>
          <w:sz w:val="20"/>
          <w:szCs w:val="20"/>
        </w:rPr>
        <w:t>expression,</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legal.</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particular,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give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result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definitively</w:t>
      </w:r>
      <w:r w:rsidRPr="001D7643">
        <w:rPr>
          <w:rFonts w:ascii="Arial" w:eastAsia="Helv" w:hAnsi="Arial" w:cs="Arial"/>
          <w:color w:val="000000"/>
          <w:sz w:val="20"/>
          <w:szCs w:val="20"/>
        </w:rPr>
        <w:t xml:space="preserve"> </w:t>
      </w:r>
      <w:r w:rsidRPr="001D7643">
        <w:rPr>
          <w:rFonts w:ascii="Arial" w:hAnsi="Arial" w:cs="Arial"/>
          <w:color w:val="000000"/>
          <w:sz w:val="20"/>
          <w:szCs w:val="20"/>
        </w:rPr>
        <w:t>list</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reps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byteOrder</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Specifically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integers,</w:t>
      </w:r>
      <w:r w:rsidRPr="001D7643">
        <w:rPr>
          <w:rFonts w:ascii="Arial" w:eastAsia="Helv" w:hAnsi="Arial" w:cs="Arial"/>
          <w:color w:val="000000"/>
          <w:sz w:val="20"/>
          <w:szCs w:val="20"/>
        </w:rPr>
        <w:t xml:space="preserve"> </w:t>
      </w:r>
      <w:r w:rsidRPr="001D7643">
        <w:rPr>
          <w:rFonts w:ascii="Arial" w:hAnsi="Arial" w:cs="Arial"/>
          <w:color w:val="000000"/>
          <w:sz w:val="20"/>
          <w:szCs w:val="20"/>
        </w:rPr>
        <w:t>packed</w:t>
      </w:r>
      <w:r w:rsidRPr="001D7643">
        <w:rPr>
          <w:rFonts w:ascii="Arial" w:eastAsia="Helv" w:hAnsi="Arial" w:cs="Arial"/>
          <w:color w:val="000000"/>
          <w:sz w:val="20"/>
          <w:szCs w:val="20"/>
        </w:rPr>
        <w:t xml:space="preserve"> </w:t>
      </w:r>
      <w:r w:rsidRPr="001D7643">
        <w:rPr>
          <w:rFonts w:ascii="Arial" w:hAnsi="Arial" w:cs="Arial"/>
          <w:color w:val="000000"/>
          <w:sz w:val="20"/>
          <w:szCs w:val="20"/>
        </w:rPr>
        <w:t>decimals,</w:t>
      </w:r>
      <w:r w:rsidRPr="001D7643">
        <w:rPr>
          <w:rFonts w:ascii="Arial" w:eastAsia="Helv" w:hAnsi="Arial" w:cs="Arial"/>
          <w:color w:val="000000"/>
          <w:sz w:val="20"/>
          <w:szCs w:val="20"/>
        </w:rPr>
        <w:t xml:space="preserve"> </w:t>
      </w:r>
      <w:r w:rsidRPr="001D7643">
        <w:rPr>
          <w:rFonts w:ascii="Arial" w:hAnsi="Arial" w:cs="Arial"/>
          <w:color w:val="000000"/>
          <w:sz w:val="20"/>
          <w:szCs w:val="20"/>
        </w:rPr>
        <w:t>BCD,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seconds</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milliseconds.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2.39</w:t>
      </w:r>
      <w:proofErr w:type="gramStart"/>
      <w:r w:rsidRPr="001D7643">
        <w:rPr>
          <w:rFonts w:ascii="Arial" w:hAnsi="Arial" w:cs="Arial"/>
          <w:b/>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proofErr w:type="gramEnd"/>
      <w:r w:rsidRPr="001D7643">
        <w:rPr>
          <w:rFonts w:ascii="Arial" w:eastAsia="Helv" w:hAnsi="Arial" w:cs="Arial"/>
          <w:i/>
          <w:color w:val="000000"/>
          <w:sz w:val="20"/>
          <w:szCs w:val="20"/>
        </w:rPr>
        <w:t xml:space="preserve"> </w:t>
      </w:r>
      <w:r w:rsidRPr="001D7643">
        <w:rPr>
          <w:rFonts w:ascii="Arial" w:hAnsi="Arial" w:cs="Arial"/>
          <w:i/>
          <w:color w:val="000000"/>
          <w:sz w:val="20"/>
          <w:szCs w:val="20"/>
        </w:rPr>
        <w:t>13.11.1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:date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xs:datetime,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w:t>
      </w:r>
      <w:r w:rsidRPr="001D7643">
        <w:rPr>
          <w:rFonts w:ascii="Arial" w:eastAsia="Arial" w:hAnsi="Arial" w:cs="Arial"/>
          <w:color w:val="000000"/>
          <w:sz w:val="20"/>
          <w:szCs w:val="20"/>
        </w:rPr>
        <w:t xml:space="preserve"> </w:t>
      </w:r>
      <w:r w:rsidRPr="001D7643">
        <w:rPr>
          <w:rFonts w:ascii="Arial" w:hAnsi="Arial" w:cs="Arial"/>
          <w:color w:val="000000"/>
          <w:sz w:val="20"/>
          <w:szCs w:val="20"/>
        </w:rPr>
        <w:t>doesn't</w:t>
      </w:r>
      <w:r w:rsidRPr="001D7643">
        <w:rPr>
          <w:rFonts w:ascii="Arial" w:eastAsia="Arial" w:hAnsi="Arial" w:cs="Arial"/>
          <w:color w:val="000000"/>
          <w:sz w:val="20"/>
          <w:szCs w:val="20"/>
        </w:rPr>
        <w:t xml:space="preserve"> </w:t>
      </w:r>
      <w:r w:rsidRPr="001D7643">
        <w:rPr>
          <w:rFonts w:ascii="Arial" w:hAnsi="Arial" w:cs="Arial"/>
          <w:color w:val="000000"/>
          <w:sz w:val="20"/>
          <w:szCs w:val="20"/>
        </w:rPr>
        <w:t>specify</w:t>
      </w:r>
      <w:r w:rsidRPr="001D7643">
        <w:rPr>
          <w:rFonts w:ascii="Arial" w:eastAsia="Arial" w:hAnsi="Arial" w:cs="Arial"/>
          <w:color w:val="000000"/>
          <w:sz w:val="20"/>
          <w:szCs w:val="20"/>
        </w:rPr>
        <w:t xml:space="preserve"> </w:t>
      </w:r>
      <w:r w:rsidRPr="001D7643">
        <w:rPr>
          <w:rFonts w:ascii="Arial" w:hAnsi="Arial" w:cs="Arial"/>
          <w:color w:val="000000"/>
          <w:sz w:val="20"/>
          <w:szCs w:val="20"/>
        </w:rPr>
        <w:t>some</w:t>
      </w:r>
      <w:r w:rsidRPr="001D7643">
        <w:rPr>
          <w:rFonts w:ascii="Arial" w:eastAsia="Arial" w:hAnsi="Arial" w:cs="Arial"/>
          <w:color w:val="000000"/>
          <w:sz w:val="20"/>
          <w:szCs w:val="20"/>
        </w:rPr>
        <w:t xml:space="preserve"> </w:t>
      </w:r>
      <w:r w:rsidRPr="001D7643">
        <w:rPr>
          <w:rFonts w:ascii="Arial" w:hAnsi="Arial" w:cs="Arial"/>
          <w:color w:val="000000"/>
          <w:sz w:val="20"/>
          <w:szCs w:val="20"/>
        </w:rPr>
        <w:t>parts</w:t>
      </w:r>
      <w:r w:rsidRPr="001D7643">
        <w:rPr>
          <w:rFonts w:ascii="Arial" w:eastAsia="Arial" w:hAnsi="Arial" w:cs="Arial"/>
          <w:color w:val="000000"/>
          <w:sz w:val="20"/>
          <w:szCs w:val="20"/>
        </w:rPr>
        <w:t xml:space="preserve"> </w:t>
      </w:r>
      <w:r w:rsidRPr="001D7643">
        <w:rPr>
          <w:rFonts w:ascii="Arial" w:hAnsi="Arial" w:cs="Arial"/>
          <w:color w:val="000000"/>
          <w:sz w:val="20"/>
          <w:szCs w:val="20"/>
        </w:rPr>
        <w:t>(other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than</w:t>
      </w:r>
      <w:r w:rsidRPr="001D7643">
        <w:rPr>
          <w:rFonts w:ascii="Arial" w:eastAsia="Arial" w:hAnsi="Arial" w:cs="Arial"/>
          <w:color w:val="000000"/>
          <w:sz w:val="20"/>
          <w:szCs w:val="20"/>
        </w:rPr>
        <w:t xml:space="preserve"> </w:t>
      </w:r>
      <w:r w:rsidRPr="001D7643">
        <w:rPr>
          <w:rFonts w:ascii="Arial" w:hAnsi="Arial" w:cs="Arial"/>
          <w:color w:val="000000"/>
          <w:sz w:val="20"/>
          <w:szCs w:val="20"/>
        </w:rPr>
        <w:t>time</w:t>
      </w:r>
      <w:r w:rsidRPr="001D7643">
        <w:rPr>
          <w:rFonts w:ascii="Arial" w:eastAsia="Arial" w:hAnsi="Arial" w:cs="Arial"/>
          <w:color w:val="000000"/>
          <w:sz w:val="20"/>
          <w:szCs w:val="20"/>
        </w:rPr>
        <w:t xml:space="preserve"> </w:t>
      </w:r>
      <w:r w:rsidRPr="001D7643">
        <w:rPr>
          <w:rFonts w:ascii="Arial" w:hAnsi="Arial" w:cs="Arial"/>
          <w:color w:val="000000"/>
          <w:sz w:val="20"/>
          <w:szCs w:val="20"/>
        </w:rPr>
        <w:t>zone),</w:t>
      </w:r>
      <w:r w:rsidRPr="001D7643">
        <w:rPr>
          <w:rFonts w:ascii="Arial" w:eastAsia="Arial" w:hAnsi="Arial" w:cs="Arial"/>
          <w:color w:val="000000"/>
          <w:sz w:val="20"/>
          <w:szCs w:val="20"/>
        </w:rPr>
        <w:t xml:space="preserve"> </w:t>
      </w:r>
      <w:r w:rsidRPr="001D7643">
        <w:rPr>
          <w:rFonts w:ascii="Arial" w:hAnsi="Arial" w:cs="Arial"/>
          <w:color w:val="000000"/>
          <w:sz w:val="20"/>
          <w:szCs w:val="20"/>
        </w:rPr>
        <w:t>say,</w:t>
      </w:r>
      <w:r w:rsidRPr="001D7643">
        <w:rPr>
          <w:rFonts w:ascii="Arial" w:eastAsia="Arial" w:hAnsi="Arial" w:cs="Arial"/>
          <w:color w:val="000000"/>
          <w:sz w:val="20"/>
          <w:szCs w:val="20"/>
        </w:rPr>
        <w:t xml:space="preserve"> </w:t>
      </w:r>
      <w:r w:rsidRPr="001D7643">
        <w:rPr>
          <w:rFonts w:ascii="Arial" w:hAnsi="Arial" w:cs="Arial"/>
          <w:color w:val="000000"/>
          <w:sz w:val="20"/>
          <w:szCs w:val="20"/>
        </w:rPr>
        <w:t>calendarPattern="MM",</w:t>
      </w:r>
      <w:r w:rsidRPr="001D7643">
        <w:rPr>
          <w:rFonts w:ascii="Arial" w:eastAsia="Arial" w:hAnsi="Arial" w:cs="Arial"/>
          <w:color w:val="000000"/>
          <w:sz w:val="20"/>
          <w:szCs w:val="20"/>
        </w:rPr>
        <w:t xml:space="preserve"> </w:t>
      </w:r>
      <w:r w:rsidRPr="001D7643">
        <w:rPr>
          <w:rFonts w:ascii="Arial" w:hAnsi="Arial" w:cs="Arial"/>
          <w:color w:val="000000"/>
          <w:sz w:val="20"/>
          <w:szCs w:val="20"/>
        </w:rPr>
        <w:t>then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Unix</w:t>
      </w:r>
      <w:r w:rsidRPr="001D7643">
        <w:rPr>
          <w:rFonts w:ascii="Arial" w:eastAsia="Arial" w:hAnsi="Arial" w:cs="Arial"/>
          <w:color w:val="000000"/>
          <w:sz w:val="20"/>
          <w:szCs w:val="20"/>
        </w:rPr>
        <w:t xml:space="preserve"> </w:t>
      </w:r>
      <w:r w:rsidRPr="001D7643">
        <w:rPr>
          <w:rFonts w:ascii="Arial" w:hAnsi="Arial" w:cs="Arial"/>
          <w:color w:val="000000"/>
          <w:sz w:val="20"/>
          <w:szCs w:val="20"/>
        </w:rPr>
        <w:t>epoch</w:t>
      </w:r>
      <w:r w:rsidRPr="001D7643">
        <w:rPr>
          <w:rFonts w:ascii="Arial" w:eastAsia="Arial" w:hAnsi="Arial" w:cs="Arial"/>
          <w:color w:val="000000"/>
          <w:sz w:val="20"/>
          <w:szCs w:val="20"/>
        </w:rPr>
        <w:t xml:space="preserve"> </w:t>
      </w:r>
      <w:r w:rsidRPr="001D7643">
        <w:rPr>
          <w:rFonts w:ascii="Arial" w:hAnsi="Arial" w:cs="Arial"/>
          <w:color w:val="000000"/>
          <w:sz w:val="20"/>
          <w:szCs w:val="20"/>
        </w:rPr>
        <w:t>1970-01-01T00:00:00.000</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provide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missing</w:t>
      </w:r>
      <w:r w:rsidRPr="001D7643">
        <w:rPr>
          <w:rFonts w:ascii="Arial" w:eastAsia="Helv" w:hAnsi="Arial" w:cs="Arial"/>
          <w:color w:val="000000"/>
          <w:sz w:val="20"/>
          <w:szCs w:val="20"/>
        </w:rPr>
        <w:t xml:space="preserve"> </w:t>
      </w:r>
      <w:r w:rsidRPr="001D7643">
        <w:rPr>
          <w:rFonts w:ascii="Arial" w:hAnsi="Arial" w:cs="Arial"/>
          <w:color w:val="000000"/>
          <w:sz w:val="20"/>
          <w:szCs w:val="20"/>
        </w:rPr>
        <w:t>parts.</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FF"/>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lastRenderedPageBreak/>
        <w:t>Noted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pure</w:t>
      </w:r>
      <w:r w:rsidRPr="001D7643">
        <w:rPr>
          <w:rFonts w:ascii="Arial" w:eastAsia="Helv" w:hAnsi="Arial" w:cs="Arial"/>
          <w:color w:val="000000"/>
          <w:sz w:val="20"/>
          <w:szCs w:val="20"/>
        </w:rPr>
        <w:t xml:space="preserve"> </w:t>
      </w:r>
      <w:r w:rsidRPr="001D7643">
        <w:rPr>
          <w:rFonts w:ascii="Arial" w:hAnsi="Arial" w:cs="Arial"/>
          <w:color w:val="000000"/>
          <w:sz w:val="20"/>
          <w:szCs w:val="20"/>
        </w:rPr>
        <w:t>month</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day</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year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would</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achieved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future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extension</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expand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include</w:t>
      </w:r>
      <w:r w:rsidRPr="001D7643">
        <w:rPr>
          <w:rFonts w:ascii="Arial" w:eastAsia="Helv" w:hAnsi="Arial" w:cs="Arial"/>
          <w:color w:val="000000"/>
          <w:sz w:val="20"/>
          <w:szCs w:val="20"/>
        </w:rPr>
        <w:t xml:space="preserve"> </w:t>
      </w:r>
      <w:r w:rsidRPr="001D7643">
        <w:rPr>
          <w:rFonts w:ascii="Arial" w:hAnsi="Arial" w:cs="Arial"/>
          <w:color w:val="000000"/>
          <w:sz w:val="20"/>
          <w:szCs w:val="20"/>
        </w:rPr>
        <w:t>xs:gMonth,</w:t>
      </w:r>
      <w:r w:rsidRPr="001D7643">
        <w:rPr>
          <w:rFonts w:ascii="Arial" w:eastAsia="Helv" w:hAnsi="Arial" w:cs="Arial"/>
          <w:color w:val="000000"/>
          <w:sz w:val="20"/>
          <w:szCs w:val="20"/>
        </w:rPr>
        <w:t xml:space="preserve"> </w:t>
      </w:r>
      <w:r w:rsidRPr="001D7643">
        <w:rPr>
          <w:rFonts w:ascii="Arial" w:hAnsi="Arial" w:cs="Arial"/>
          <w:color w:val="000000"/>
          <w:sz w:val="20"/>
          <w:szCs w:val="20"/>
        </w:rPr>
        <w:t>xs:gDay,</w:t>
      </w:r>
      <w:r w:rsidRPr="001D7643">
        <w:rPr>
          <w:rFonts w:ascii="Arial" w:eastAsia="Helv" w:hAnsi="Arial" w:cs="Arial"/>
          <w:color w:val="000000"/>
          <w:sz w:val="20"/>
          <w:szCs w:val="20"/>
        </w:rPr>
        <w:t xml:space="preserve"> </w:t>
      </w:r>
      <w:r w:rsidRPr="001D7643">
        <w:rPr>
          <w:rFonts w:ascii="Arial" w:hAnsi="Arial" w:cs="Arial"/>
          <w:color w:val="000000"/>
          <w:sz w:val="20"/>
          <w:szCs w:val="20"/>
        </w:rPr>
        <w:t>xs:gYear</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b/>
          <w:color w:val="000000"/>
          <w:sz w:val="20"/>
          <w:szCs w:val="20"/>
        </w:rPr>
        <w:t>2.40</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13.6.1.1</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(virtual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point)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(scaling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factor)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talk</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relates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vpinteger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instead,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reside.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20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updated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BNF.</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13.6.1.2.</w:t>
      </w:r>
      <w:r w:rsidRPr="001D7643">
        <w:rPr>
          <w:rFonts w:ascii="Arial" w:eastAsia="Helv" w:hAnsi="Arial" w:cs="Arial"/>
          <w:i/>
          <w:color w:val="000000"/>
          <w:sz w:val="20"/>
          <w:szCs w:val="20"/>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effectively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rewritten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make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13.6.1.1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different.</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2.42.</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literal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color w:val="000000"/>
          <w:sz w:val="20"/>
          <w:szCs w:val="20"/>
        </w:rPr>
        <w:t>textStandardZeroRep</w:t>
      </w:r>
      <w:r w:rsidRPr="001D7643">
        <w:rPr>
          <w:rFonts w:ascii="Arial" w:hAnsi="Arial" w:cs="Arial"/>
          <w:sz w:val="20"/>
          <w:szCs w:val="20"/>
        </w:rPr>
        <w:t>.</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character</w:t>
      </w:r>
      <w:r w:rsidRPr="001D7643">
        <w:rPr>
          <w:rFonts w:ascii="Arial" w:eastAsia="Arial" w:hAnsi="Arial" w:cs="Arial"/>
          <w:color w:val="000000"/>
          <w:sz w:val="20"/>
          <w:szCs w:val="20"/>
        </w:rPr>
        <w:t xml:space="preserve"> </w:t>
      </w:r>
      <w:r w:rsidRPr="001D7643">
        <w:rPr>
          <w:rFonts w:ascii="Arial" w:hAnsi="Arial" w:cs="Arial"/>
          <w:color w:val="000000"/>
          <w:sz w:val="20"/>
          <w:szCs w:val="20"/>
        </w:rPr>
        <w:t>entities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raw</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entity</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NL,</w:t>
      </w:r>
      <w:r w:rsidRPr="001D7643">
        <w:rPr>
          <w:rFonts w:ascii="Arial" w:eastAsia="Helv" w:hAnsi="Arial" w:cs="Arial"/>
          <w:color w:val="000000"/>
          <w:sz w:val="20"/>
          <w:szCs w:val="20"/>
        </w:rPr>
        <w:t xml:space="preserve"> </w:t>
      </w:r>
      <w:r w:rsidRPr="001D7643">
        <w:rPr>
          <w:rFonts w:ascii="Arial" w:hAnsi="Arial" w:cs="Arial"/>
          <w:color w:val="000000"/>
          <w:sz w:val="20"/>
          <w:szCs w:val="20"/>
        </w:rPr>
        <w:t>ES</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p>
    <w:p w:rsidR="00C10D4C" w:rsidRPr="001D7643" w:rsidRDefault="00C10D4C" w:rsidP="007513F2">
      <w:pPr>
        <w:numPr>
          <w:ilvl w:val="0"/>
          <w:numId w:val="14"/>
        </w:numPr>
        <w:rPr>
          <w:rFonts w:ascii="Arial" w:hAnsi="Arial" w:cs="Arial"/>
          <w:color w:val="000000"/>
          <w:sz w:val="20"/>
          <w:szCs w:val="20"/>
        </w:rPr>
      </w:pP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classes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WSP*</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00BA08F6" w:rsidRPr="001D7643">
        <w:rPr>
          <w:rFonts w:ascii="Arial" w:hAnsi="Arial" w:cs="Arial"/>
          <w:color w:val="000000"/>
          <w:sz w:val="20"/>
          <w:szCs w:val="20"/>
        </w:rPr>
        <w:t xml:space="preserve">, however, WSP* cannot appear alone as one of the string literals for this property as this would allow an empty string to match as the representation. (Consistent with not allowing the ES character class entity.) </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2.43</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calendarTimeZone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C10D4C" w:rsidRPr="001D7643" w:rsidRDefault="00C10D4C">
      <w:pPr>
        <w:autoSpaceDE w:val="0"/>
        <w:rPr>
          <w:rFonts w:ascii="Arial" w:eastAsia="Courier New" w:hAnsi="Arial" w:cs="Arial"/>
          <w:sz w:val="20"/>
          <w:szCs w:val="20"/>
          <w:lang w:eastAsia="en-GB"/>
        </w:rPr>
      </w:pPr>
      <w:r w:rsidRPr="001D7643">
        <w:rPr>
          <w:rFonts w:ascii="Arial" w:eastAsia="Times New Roman" w:hAnsi="Arial" w:cs="Arial"/>
          <w:sz w:val="20"/>
          <w:szCs w:val="20"/>
          <w:lang w:eastAsia="en-GB"/>
        </w:rPr>
        <w:t>(UTC)([+\-</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[01]\d|\d)((([:][0-5]\d){1,2})?))?)</w:t>
      </w:r>
      <w:r w:rsidRPr="001D7643">
        <w:rPr>
          <w:rFonts w:ascii="Arial" w:eastAsia="Courier New" w:hAnsi="Arial" w:cs="Arial"/>
          <w:sz w:val="20"/>
          <w:szCs w:val="20"/>
          <w:lang w:eastAsia="en-GB"/>
        </w:rPr>
        <w:t xml:space="preserve"> </w:t>
      </w:r>
    </w:p>
    <w:p w:rsidR="00C10D4C" w:rsidRPr="001D7643" w:rsidRDefault="00C10D4C">
      <w:pPr>
        <w:autoSpaceDE w:val="0"/>
        <w:rPr>
          <w:rFonts w:ascii="Arial" w:hAnsi="Arial" w:cs="Arial"/>
          <w:sz w:val="20"/>
          <w:szCs w:val="20"/>
          <w:lang w:eastAsia="en-GB"/>
        </w:rPr>
      </w:pPr>
      <w:r w:rsidRPr="001D7643">
        <w:rPr>
          <w:rFonts w:ascii="Arial" w:eastAsia="Times New Roman" w:hAnsi="Arial" w:cs="Arial"/>
          <w:sz w:val="20"/>
          <w:szCs w:val="20"/>
          <w:lang w:eastAsia="en-GB"/>
        </w:rPr>
        <w:t>See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errata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2.50</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2.65.</w:t>
      </w: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p>
    <w:p w:rsidR="00C10D4C" w:rsidRPr="001D7643" w:rsidRDefault="00C10D4C">
      <w:pPr>
        <w:rPr>
          <w:rFonts w:ascii="Arial" w:hAnsi="Arial" w:cs="Arial"/>
          <w:sz w:val="20"/>
          <w:szCs w:val="20"/>
        </w:rPr>
      </w:pPr>
      <w:r w:rsidRPr="001D7643">
        <w:rPr>
          <w:rFonts w:ascii="Arial" w:hAnsi="Arial" w:cs="Arial"/>
          <w:b/>
          <w:sz w:val="20"/>
          <w:szCs w:val="20"/>
        </w:rPr>
        <w:t>2.44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calendarLanguage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Enum</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reality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better</w:t>
      </w:r>
      <w:r w:rsidRPr="001D7643">
        <w:rPr>
          <w:rFonts w:ascii="Arial" w:eastAsia="Arial" w:hAnsi="Arial" w:cs="Arial"/>
          <w:sz w:val="20"/>
          <w:szCs w:val="20"/>
        </w:rPr>
        <w:t xml:space="preserve"> </w:t>
      </w:r>
      <w:r w:rsidRPr="001D7643">
        <w:rPr>
          <w:rFonts w:ascii="Arial" w:hAnsi="Arial" w:cs="Arial"/>
          <w:sz w:val="20"/>
          <w:szCs w:val="20"/>
        </w:rPr>
        <w:t>defined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String</w:t>
      </w:r>
      <w:r w:rsidRPr="001D7643">
        <w:rPr>
          <w:rFonts w:ascii="Arial" w:eastAsia="Arial" w:hAnsi="Arial" w:cs="Arial"/>
          <w:sz w:val="20"/>
          <w:szCs w:val="20"/>
        </w:rPr>
        <w:t xml:space="preserve"> </w:t>
      </w:r>
      <w:r w:rsidRPr="001D7643">
        <w:rPr>
          <w:rFonts w:ascii="Arial" w:hAnsi="Arial" w:cs="Arial"/>
          <w:sz w:val="20"/>
          <w:szCs w:val="20"/>
        </w:rPr>
        <w:t>constrained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regular</w:t>
      </w:r>
      <w:r w:rsidRPr="001D7643">
        <w:rPr>
          <w:rFonts w:ascii="Arial" w:eastAsia="Arial" w:hAnsi="Arial" w:cs="Arial"/>
          <w:sz w:val="20"/>
          <w:szCs w:val="20"/>
        </w:rPr>
        <w:t xml:space="preserve"> </w:t>
      </w:r>
      <w:r w:rsidRPr="001D7643">
        <w:rPr>
          <w:rFonts w:ascii="Arial" w:hAnsi="Arial" w:cs="Arial"/>
          <w:sz w:val="20"/>
          <w:szCs w:val="20"/>
        </w:rPr>
        <w:t>expression:</w:t>
      </w:r>
    </w:p>
    <w:p w:rsidR="00FE0AE6" w:rsidRPr="001D7643" w:rsidRDefault="00FE0AE6">
      <w:pPr>
        <w:rPr>
          <w:rFonts w:ascii="Arial" w:hAnsi="Arial" w:cs="Arial"/>
          <w:sz w:val="20"/>
          <w:szCs w:val="20"/>
        </w:rPr>
      </w:pPr>
    </w:p>
    <w:p w:rsidR="00C10D4C" w:rsidRPr="001D7643" w:rsidRDefault="00C10D4C">
      <w:pPr>
        <w:rPr>
          <w:rFonts w:ascii="Arial" w:eastAsia="Courier New" w:hAnsi="Arial" w:cs="Arial"/>
          <w:sz w:val="20"/>
          <w:szCs w:val="20"/>
          <w:lang w:eastAsia="en-GB"/>
        </w:rPr>
      </w:pP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1,8}([\-</w:t>
      </w:r>
      <w:r w:rsidR="00FE0AE6" w:rsidRPr="001D7643">
        <w:rPr>
          <w:rFonts w:ascii="Arial" w:eastAsia="Times New Roman" w:hAnsi="Arial" w:cs="Arial"/>
          <w:sz w:val="20"/>
          <w:szCs w:val="20"/>
          <w:lang w:eastAsia="en-GB"/>
        </w:rPr>
        <w:t>_</w:t>
      </w:r>
      <w:r w:rsidRPr="001D7643">
        <w:rPr>
          <w:rFonts w:ascii="Arial" w:eastAsia="Times New Roman" w:hAnsi="Arial" w:cs="Arial"/>
          <w:sz w:val="20"/>
          <w:szCs w:val="20"/>
          <w:lang w:eastAsia="en-GB"/>
        </w:rPr>
        <w:t>][A-</w:t>
      </w:r>
      <w:r w:rsidRPr="001D7643">
        <w:rPr>
          <w:rFonts w:ascii="Arial" w:eastAsia="Times New Roman" w:hAnsi="Arial" w:cs="Arial"/>
          <w:color w:val="000000"/>
          <w:sz w:val="20"/>
          <w:szCs w:val="20"/>
          <w:u w:val="single"/>
          <w:lang w:eastAsia="en-GB"/>
        </w:rPr>
        <w:t>Za</w:t>
      </w:r>
      <w:r w:rsidRPr="001D7643">
        <w:rPr>
          <w:rFonts w:ascii="Arial" w:eastAsia="Times New Roman" w:hAnsi="Arial" w:cs="Arial"/>
          <w:sz w:val="20"/>
          <w:szCs w:val="20"/>
          <w:lang w:eastAsia="en-GB"/>
        </w:rPr>
        <w:t>-z0-9]{1,8})*)</w:t>
      </w:r>
      <w:r w:rsidRPr="001D7643">
        <w:rPr>
          <w:rFonts w:ascii="Arial" w:eastAsia="Courier New" w:hAnsi="Arial" w:cs="Arial"/>
          <w:sz w:val="20"/>
          <w:szCs w:val="20"/>
          <w:lang w:eastAsia="en-GB"/>
        </w:rPr>
        <w:t xml:space="preserve"> </w:t>
      </w:r>
    </w:p>
    <w:p w:rsidR="00FE0AE6" w:rsidRPr="001D7643" w:rsidRDefault="00FE0AE6">
      <w:pPr>
        <w:rPr>
          <w:rFonts w:ascii="Arial" w:eastAsia="Courier New" w:hAnsi="Arial" w:cs="Arial"/>
          <w:sz w:val="20"/>
          <w:szCs w:val="20"/>
          <w:lang w:eastAsia="en-GB"/>
        </w:rPr>
      </w:pPr>
    </w:p>
    <w:p w:rsidR="00FE0AE6" w:rsidRPr="001D7643" w:rsidRDefault="00FE0AE6" w:rsidP="00FE0AE6">
      <w:pPr>
        <w:rPr>
          <w:rFonts w:ascii="Arial" w:hAnsi="Arial" w:cs="Arial"/>
          <w:sz w:val="20"/>
          <w:szCs w:val="20"/>
          <w:lang w:eastAsia="en-GB"/>
        </w:rPr>
      </w:pPr>
      <w:r w:rsidRPr="001D7643">
        <w:rPr>
          <w:rFonts w:ascii="Arial" w:hAnsi="Arial" w:cs="Arial"/>
          <w:sz w:val="20"/>
          <w:szCs w:val="20"/>
          <w:lang w:eastAsia="en-GB"/>
        </w:rPr>
        <w:t>Updated to allow underscores as well as hyphens in calendarLanguage syntax.</w:t>
      </w:r>
    </w:p>
    <w:p w:rsidR="00C10D4C" w:rsidRPr="001D7643" w:rsidRDefault="00C10D4C">
      <w:pPr>
        <w:rPr>
          <w:rFonts w:ascii="Arial" w:hAnsi="Arial" w:cs="Arial"/>
          <w:sz w:val="20"/>
          <w:szCs w:val="20"/>
        </w:rPr>
      </w:pPr>
    </w:p>
    <w:p w:rsidR="00C10D4C" w:rsidRPr="001D7643" w:rsidRDefault="00C10D4C">
      <w:pPr>
        <w:rPr>
          <w:rFonts w:ascii="Arial" w:eastAsia="Arial" w:hAnsi="Arial" w:cs="Arial"/>
          <w:sz w:val="20"/>
          <w:szCs w:val="20"/>
        </w:rPr>
      </w:pPr>
      <w:r w:rsidRPr="001D7643">
        <w:rPr>
          <w:rFonts w:ascii="Arial" w:hAnsi="Arial" w:cs="Arial"/>
          <w:b/>
          <w:sz w:val="20"/>
          <w:szCs w:val="20"/>
        </w:rPr>
        <w:t>2.45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13.17</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22</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State</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useNilForDefault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examined</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w:t>
      </w:r>
      <w:proofErr w:type="gramStart"/>
      <w:r w:rsidRPr="001D7643">
        <w:rPr>
          <w:rFonts w:ascii="Arial" w:hAnsi="Arial" w:cs="Arial"/>
          <w:sz w:val="20"/>
          <w:szCs w:val="20"/>
        </w:rPr>
        <w:t>:nillable</w:t>
      </w:r>
      <w:proofErr w:type="gramEnd"/>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must</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set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xs:nillable</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true</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p>
    <w:p w:rsidR="00C10D4C" w:rsidRPr="001D7643" w:rsidRDefault="00C10D4C">
      <w:pPr>
        <w:rPr>
          <w:rFonts w:ascii="Arial" w:hAnsi="Arial" w:cs="Arial"/>
          <w:b/>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2.46.</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13.6</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Allow</w:t>
      </w:r>
      <w:r w:rsidRPr="001D7643">
        <w:rPr>
          <w:rFonts w:ascii="Arial" w:eastAsia="Helv" w:hAnsi="Arial" w:cs="Arial"/>
          <w:color w:val="000000"/>
          <w:sz w:val="20"/>
          <w:szCs w:val="20"/>
        </w:rPr>
        <w:t xml:space="preserve"> </w:t>
      </w:r>
      <w:r w:rsidRPr="001D7643">
        <w:rPr>
          <w:rFonts w:ascii="Arial" w:hAnsi="Arial" w:cs="Arial"/>
          <w:color w:val="000000"/>
          <w:sz w:val="20"/>
          <w:szCs w:val="20"/>
        </w:rPr>
        <w:t>multiple</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textStandardExponentCharacter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handle</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Pr="001D7643">
        <w:rPr>
          <w:rFonts w:ascii="Arial" w:hAnsi="Arial" w:cs="Arial"/>
          <w:color w:val="000000"/>
        </w:rPr>
        <w:t>1.23</w:t>
      </w:r>
      <w:r w:rsidRPr="001D7643">
        <w:rPr>
          <w:rFonts w:ascii="Arial" w:hAnsi="Arial" w:cs="Arial"/>
          <w:b/>
          <w:color w:val="000000" w:themeColor="text1"/>
        </w:rPr>
        <w:t>x10</w:t>
      </w:r>
      <w:r w:rsidRPr="001D7643">
        <w:rPr>
          <w:rFonts w:ascii="Arial" w:hAnsi="Arial" w:cs="Arial"/>
          <w:b/>
          <w:color w:val="0000FF"/>
        </w:rPr>
        <w:t>^</w:t>
      </w:r>
      <w:r w:rsidRPr="001D7643">
        <w:rPr>
          <w:rFonts w:ascii="Arial" w:hAnsi="Arial" w:cs="Arial"/>
          <w:color w:val="00000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ICU</w:t>
      </w:r>
      <w:r w:rsidRPr="001D7643">
        <w:rPr>
          <w:rFonts w:ascii="Arial" w:eastAsia="Helv" w:hAnsi="Arial" w:cs="Arial"/>
          <w:color w:val="000000"/>
          <w:sz w:val="20"/>
          <w:szCs w:val="20"/>
        </w:rPr>
        <w:t xml:space="preserve"> </w:t>
      </w:r>
      <w:r w:rsidRPr="001D7643">
        <w:rPr>
          <w:rFonts w:ascii="Arial" w:hAnsi="Arial" w:cs="Arial"/>
          <w:color w:val="000000"/>
          <w:sz w:val="20"/>
          <w:szCs w:val="20"/>
        </w:rPr>
        <w:t>allows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Note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name</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therefore</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textStandardExponentRep.</w:t>
      </w:r>
    </w:p>
    <w:p w:rsidR="00C10D4C" w:rsidRPr="001D7643" w:rsidRDefault="00C10D4C">
      <w:pPr>
        <w:autoSpaceDE w:val="0"/>
        <w:rPr>
          <w:rFonts w:ascii="Arial" w:eastAsia="Arial" w:hAnsi="Arial" w:cs="Arial"/>
          <w:b/>
          <w:sz w:val="20"/>
          <w:szCs w:val="20"/>
        </w:rPr>
      </w:pPr>
      <w:r w:rsidRPr="001D7643">
        <w:rPr>
          <w:rFonts w:ascii="Arial" w:eastAsia="Arial" w:hAnsi="Arial" w:cs="Arial"/>
          <w:b/>
          <w:sz w:val="20"/>
          <w:szCs w:val="20"/>
        </w:rPr>
        <w:t xml:space="preserve"> </w:t>
      </w:r>
    </w:p>
    <w:p w:rsidR="00C10D4C" w:rsidRPr="001D7643" w:rsidRDefault="00C10D4C">
      <w:pPr>
        <w:rPr>
          <w:rFonts w:ascii="Arial" w:eastAsia="Arial" w:hAnsi="Arial" w:cs="Arial"/>
          <w:sz w:val="20"/>
          <w:szCs w:val="20"/>
        </w:rPr>
      </w:pPr>
      <w:r w:rsidRPr="001D7643">
        <w:rPr>
          <w:rFonts w:ascii="Arial" w:hAnsi="Arial" w:cs="Arial"/>
          <w:b/>
          <w:sz w:val="20"/>
          <w:szCs w:val="20"/>
        </w:rPr>
        <w:t>2.47</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13.6.</w:t>
      </w:r>
      <w:r w:rsidRPr="001D7643">
        <w:rPr>
          <w:rFonts w:ascii="Arial" w:eastAsia="Arial" w:hAnsi="Arial" w:cs="Arial"/>
          <w:i/>
          <w:sz w:val="20"/>
          <w:szCs w:val="20"/>
        </w:rPr>
        <w:t xml:space="preserve"> </w:t>
      </w:r>
      <w:r w:rsidRPr="001D7643">
        <w:rPr>
          <w:rFonts w:ascii="Arial" w:hAnsi="Arial" w:cs="Arial"/>
          <w:sz w:val="20"/>
          <w:szCs w:val="20"/>
        </w:rPr>
        <w:t>Change</w:t>
      </w:r>
      <w:r w:rsidRPr="001D7643">
        <w:rPr>
          <w:rFonts w:ascii="Arial" w:eastAsia="Arial" w:hAnsi="Arial" w:cs="Arial"/>
          <w:sz w:val="20"/>
          <w:szCs w:val="20"/>
        </w:rPr>
        <w:t xml:space="preserve"> </w:t>
      </w:r>
      <w:r w:rsidRPr="001D7643">
        <w:rPr>
          <w:rFonts w:ascii="Arial" w:hAnsi="Arial" w:cs="Arial"/>
          <w:sz w:val="20"/>
          <w:szCs w:val="20"/>
        </w:rPr>
        <w:t>name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textStandardNanRep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textStandardNa</w:t>
      </w:r>
      <w:r w:rsidRPr="001D7643">
        <w:rPr>
          <w:rFonts w:ascii="Arial" w:hAnsi="Arial" w:cs="Arial"/>
          <w:b/>
          <w:sz w:val="20"/>
          <w:szCs w:val="20"/>
        </w:rPr>
        <w:t>N</w:t>
      </w:r>
      <w:r w:rsidRPr="001D7643">
        <w:rPr>
          <w:rFonts w:ascii="Arial" w:hAnsi="Arial" w:cs="Arial"/>
          <w:sz w:val="20"/>
          <w:szCs w:val="20"/>
        </w:rPr>
        <w:t>Rep</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common</w:t>
      </w:r>
      <w:r w:rsidRPr="001D7643">
        <w:rPr>
          <w:rFonts w:ascii="Arial" w:eastAsia="Arial" w:hAnsi="Arial" w:cs="Arial"/>
          <w:sz w:val="20"/>
          <w:szCs w:val="20"/>
        </w:rPr>
        <w:t xml:space="preserve"> </w:t>
      </w:r>
      <w:r w:rsidRPr="001D7643">
        <w:rPr>
          <w:rFonts w:ascii="Arial" w:hAnsi="Arial" w:cs="Arial"/>
          <w:sz w:val="20"/>
          <w:szCs w:val="20"/>
        </w:rPr>
        <w:t>usage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NaN</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avoid</w:t>
      </w:r>
      <w:r w:rsidRPr="001D7643">
        <w:rPr>
          <w:rFonts w:ascii="Arial" w:eastAsia="Arial" w:hAnsi="Arial" w:cs="Arial"/>
          <w:sz w:val="20"/>
          <w:szCs w:val="20"/>
        </w:rPr>
        <w:t xml:space="preserve"> </w:t>
      </w:r>
      <w:r w:rsidRPr="001D7643">
        <w:rPr>
          <w:rFonts w:ascii="Arial" w:hAnsi="Arial" w:cs="Arial"/>
          <w:sz w:val="20"/>
          <w:szCs w:val="20"/>
        </w:rPr>
        <w:t>typographical</w:t>
      </w:r>
      <w:r w:rsidRPr="001D7643">
        <w:rPr>
          <w:rFonts w:ascii="Arial" w:eastAsia="Arial" w:hAnsi="Arial" w:cs="Arial"/>
          <w:sz w:val="20"/>
          <w:szCs w:val="20"/>
        </w:rPr>
        <w:t xml:space="preserve"> </w:t>
      </w:r>
      <w:r w:rsidRPr="001D7643">
        <w:rPr>
          <w:rFonts w:ascii="Arial" w:hAnsi="Arial" w:cs="Arial"/>
          <w:sz w:val="20"/>
          <w:szCs w:val="20"/>
        </w:rPr>
        <w:t>errors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models.</w:t>
      </w:r>
      <w:r w:rsidRPr="001D7643">
        <w:rPr>
          <w:rFonts w:ascii="Arial" w:eastAsia="Arial" w:hAnsi="Arial" w:cs="Arial"/>
          <w:sz w:val="20"/>
          <w:szCs w:val="20"/>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2.48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sequence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distinguish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required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useful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both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conditions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23</w:t>
      </w:r>
      <w:r w:rsidRPr="001D7643">
        <w:rPr>
          <w:rFonts w:ascii="Arial" w:eastAsia="Times New Roman" w:hAnsi="Arial" w:cs="Arial"/>
          <w:i/>
          <w:color w:val="000000"/>
          <w:sz w:val="20"/>
          <w:szCs w:val="20"/>
          <w:lang w:eastAsia="en-GB"/>
        </w:rPr>
        <w:t>.3.</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w:t>
      </w:r>
      <w:r w:rsidRPr="001D7643">
        <w:rPr>
          <w:rFonts w:ascii="Arial" w:eastAsia="Times New Roman" w:hAnsi="Arial" w:cs="Arial"/>
          <w:color w:val="000000"/>
          <w:sz w:val="20"/>
          <w:szCs w:val="20"/>
          <w:lang w:eastAsia="en-GB"/>
        </w:rPr>
        <w: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first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character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MUST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escaped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{xxx</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(invalid)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literal.</w:t>
      </w:r>
    </w:p>
    <w:p w:rsidR="00C10D4C" w:rsidRPr="001D7643" w:rsidRDefault="00C10D4C">
      <w:pPr>
        <w:autoSpaceDE w:val="0"/>
        <w:rPr>
          <w:rFonts w:ascii="Arial" w:hAnsi="Arial" w:cs="Arial"/>
          <w:color w:val="000000"/>
          <w:sz w:val="20"/>
          <w:szCs w:val="20"/>
          <w:lang w:eastAsia="en-GB"/>
        </w:rPr>
      </w:pPr>
    </w:p>
    <w:p w:rsidR="00C10D4C" w:rsidRPr="001D7643" w:rsidRDefault="00C10D4C" w:rsidP="001E4104">
      <w:pPr>
        <w:numPr>
          <w:ilvl w:val="1"/>
          <w:numId w:val="11"/>
        </w:numPr>
        <w:autoSpaceDE w:val="0"/>
        <w:ind w:left="0" w:firstLine="0"/>
        <w:rPr>
          <w:rFonts w:ascii="Arial" w:hAnsi="Arial" w:cs="Arial"/>
          <w:color w:val="000000"/>
          <w:sz w:val="20"/>
          <w:szCs w:val="20"/>
          <w:lang w:eastAsia="en-GB"/>
        </w:rPr>
      </w:pP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supply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implication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compatible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where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allowable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lastRenderedPageBreak/>
        <w:t>calendar</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infoset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Further</w:t>
      </w:r>
      <w:r w:rsidRPr="001D7643">
        <w:rPr>
          <w:rFonts w:ascii="Arial" w:eastAsia="Times New Roman" w:hAnsi="Arial" w:cs="Arial"/>
          <w:color w:val="000000"/>
          <w:sz w:val="20"/>
          <w:szCs w:val="20"/>
          <w:lang w:eastAsia="en-GB"/>
        </w:rPr>
        <w: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XML</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1.0</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validates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Default Sans  Serif" w:hAnsi="Arial" w:cs="Arial"/>
          <w:color w:val="000000"/>
          <w:sz w:val="20"/>
          <w:szCs w:val="20"/>
          <w:lang w:eastAsia="en-GB"/>
        </w:rPr>
        <w:t xml:space="preserve"> </w:t>
      </w:r>
      <w:r w:rsidRPr="001D7643">
        <w:rPr>
          <w:rFonts w:ascii="Arial" w:eastAsia="Times New Roman" w:hAnsi="Arial" w:cs="Arial"/>
          <w:color w:val="000000"/>
          <w:sz w:val="20"/>
          <w:szCs w:val="20"/>
          <w:lang w:eastAsia="en-GB"/>
        </w:rPr>
        <w:t>calendar</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against</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facets</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according</w:t>
      </w:r>
      <w:r w:rsidRPr="001D7643">
        <w:rPr>
          <w:rFonts w:ascii="Arial" w:eastAsia="Default Sans  Serif" w:hAnsi="Arial" w:cs="Arial"/>
          <w:color w:val="000000"/>
          <w:sz w:val="20"/>
          <w:szCs w:val="20"/>
          <w:lang w:eastAsia="en-GB"/>
        </w:rPr>
        <w:t xml:space="preserve"> </w:t>
      </w:r>
      <w:r w:rsidRPr="001D7643">
        <w:rPr>
          <w:rFonts w:ascii="Arial" w:hAnsi="Arial" w:cs="Arial"/>
          <w:color w:val="000000"/>
          <w:sz w:val="20"/>
          <w:szCs w:val="20"/>
          <w:lang w:eastAsia="en-GB"/>
        </w:rPr>
        <w:t>to</w:t>
      </w:r>
      <w:r w:rsidR="001E4104" w:rsidRPr="001D7643">
        <w:rPr>
          <w:rFonts w:ascii="Arial" w:hAnsi="Arial" w:cs="Arial"/>
          <w:color w:val="000000"/>
          <w:sz w:val="20"/>
          <w:szCs w:val="20"/>
          <w:lang w:eastAsia="en-GB"/>
        </w:rPr>
        <w:t xml:space="preserve"> rules </w:t>
      </w:r>
      <w:r w:rsidRPr="001D7643">
        <w:rPr>
          <w:rFonts w:ascii="Arial" w:hAnsi="Arial" w:cs="Arial"/>
          <w:color w:val="000000"/>
          <w:sz w:val="20"/>
          <w:szCs w:val="20"/>
          <w:lang w:eastAsia="en-GB"/>
        </w:rPr>
        <w:t>that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001E4104" w:rsidRPr="001D7643">
        <w:rPr>
          <w:rFonts w:ascii="Arial" w:eastAsia="Arial" w:hAnsi="Arial" w:cs="Arial"/>
          <w:color w:val="000000"/>
          <w:sz w:val="20"/>
          <w:szCs w:val="20"/>
          <w:lang w:eastAsia="en-GB"/>
        </w:rPr>
        <w:t xml:space="preserve"> [XSDL2]</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desirable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therefore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permit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have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Accordingly,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indicate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Arial" w:hAnsi="Arial" w:cs="Arial"/>
          <w:color w:val="000000"/>
          <w:sz w:val="20"/>
          <w:szCs w:val="20"/>
          <w:lang w:eastAsia="en-GB"/>
        </w:rPr>
        <w:t>”</w:t>
      </w:r>
      <w:r w:rsidRPr="001D7643">
        <w:rPr>
          <w:rFonts w:ascii="Arial"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apply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avoids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problem</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changing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after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validation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place.</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7513F2">
      <w:pPr>
        <w:numPr>
          <w:ilvl w:val="1"/>
          <w:numId w:val="11"/>
        </w:numPr>
        <w:autoSpaceDE w:val="0"/>
        <w:ind w:left="0" w:firstLine="0"/>
        <w:rPr>
          <w:rFonts w:ascii="Arial" w:hAnsi="Arial" w:cs="Arial"/>
          <w:color w:val="000000"/>
          <w:sz w:val="20"/>
          <w:szCs w:val="20"/>
          <w:lang w:eastAsia="en-GB"/>
        </w:rPr>
      </w:pP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proofErr w:type="gramStart"/>
      <w:r w:rsidRPr="001D7643">
        <w:rPr>
          <w:rFonts w:ascii="Arial" w:hAnsi="Arial" w:cs="Arial"/>
          <w:color w:val="000000"/>
          <w:sz w:val="20"/>
          <w:szCs w:val="20"/>
          <w:lang w:eastAsia="en-GB"/>
        </w:rPr>
        <w:t>:calendarPattern</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0</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(means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1BC)</w:t>
      </w:r>
      <w:r w:rsidR="00B554D2" w:rsidRPr="001D7643">
        <w:rPr>
          <w:rFonts w:ascii="Arial" w:hAnsi="Arial" w:cs="Arial"/>
          <w:color w:val="000000"/>
          <w:sz w:val="20"/>
          <w:szCs w:val="20"/>
          <w:lang w:eastAsia="en-GB"/>
        </w:rPr>
        <w:t xml:space="preserve"> and </w:t>
      </w:r>
      <w:r w:rsidRPr="001D7643">
        <w:rPr>
          <w:rFonts w:ascii="Arial" w:hAnsi="Arial" w:cs="Arial"/>
          <w:color w:val="000000"/>
          <w:sz w:val="20"/>
          <w:szCs w:val="20"/>
          <w:lang w:eastAsia="en-GB"/>
        </w:rPr>
        <w:t>corresponds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astronomical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years.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rsidP="00247A14">
      <w:pPr>
        <w:pStyle w:val="ListParagraph"/>
        <w:autoSpaceDE w:val="0"/>
        <w:ind w:left="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2.53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:dateTime</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allowable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omit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component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binaryCalendarEpoch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occurs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Times New Roman" w:hAnsi="Arial" w:cs="Arial"/>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F15FD0" w:rsidRPr="001D7643" w:rsidRDefault="00C10D4C" w:rsidP="00247A14">
      <w:pPr>
        <w:pStyle w:val="ListParagraph"/>
        <w:autoSpaceDE w:val="0"/>
        <w:ind w:left="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2.54</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color w:val="000000"/>
          <w:sz w:val="20"/>
          <w:szCs w:val="20"/>
          <w:lang w:eastAsia="en-GB"/>
        </w:rPr>
        <w:t>ICU</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w:t>
      </w:r>
      <w:r w:rsidRPr="001D7643">
        <w:rPr>
          <w:rFonts w:ascii="Arial" w:eastAsia="Times New Roman" w:hAnsi="Arial" w:cs="Arial"/>
          <w:color w:val="000000"/>
          <w:sz w:val="20"/>
          <w:szCs w:val="20"/>
          <w:lang w:eastAsia="en-GB"/>
        </w:rPr>
        <w: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numbers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supplied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textNumberPattern</w:t>
      </w:r>
      <w:r w:rsidR="00F15FD0" w:rsidRPr="001D7643">
        <w:rPr>
          <w:rFonts w:ascii="Arial" w:hAnsi="Arial" w:cs="Arial"/>
          <w:color w:val="000000"/>
          <w:sz w:val="20"/>
          <w:szCs w:val="20"/>
          <w:lang w:eastAsia="en-GB"/>
        </w:rPr>
        <w:t>, using property textNumberCheckPolicy</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00B554D2" w:rsidRPr="001D7643">
        <w:rPr>
          <w:rFonts w:ascii="Arial" w:eastAsia="Helv" w:hAnsi="Arial" w:cs="Arial"/>
          <w:color w:val="000000"/>
          <w:sz w:val="20"/>
          <w:szCs w:val="20"/>
          <w:lang w:eastAsia="en-GB"/>
        </w:rPr>
        <w:t>Erratum</w:t>
      </w:r>
      <w:r w:rsidR="00F15FD0" w:rsidRPr="001D7643">
        <w:rPr>
          <w:rFonts w:ascii="Arial" w:eastAsia="Helv" w:hAnsi="Arial" w:cs="Arial"/>
          <w:color w:val="000000"/>
          <w:sz w:val="20"/>
          <w:szCs w:val="20"/>
          <w:lang w:eastAsia="en-GB"/>
        </w:rPr>
        <w:t xml:space="preserve"> 2.21 corrects the definition of behaviour when ‘lax’ is specified but does not state what the base behaviour is when ‘strict’ is specified. This should be stated as follows:</w:t>
      </w:r>
      <w:r w:rsidR="00585096" w:rsidRPr="001D7643">
        <w:rPr>
          <w:rFonts w:ascii="Arial" w:eastAsia="Helv" w:hAnsi="Arial" w:cs="Arial"/>
          <w:color w:val="000000"/>
          <w:sz w:val="20"/>
          <w:szCs w:val="20"/>
          <w:lang w:eastAsia="en-GB"/>
        </w:rPr>
        <w:t xml:space="preserve"> </w:t>
      </w:r>
    </w:p>
    <w:p w:rsidR="00F15FD0" w:rsidRPr="001D7643" w:rsidDel="00F15FD0" w:rsidRDefault="00F15FD0" w:rsidP="00F15FD0">
      <w:pPr>
        <w:autoSpaceDE w:val="0"/>
        <w:rPr>
          <w:rFonts w:ascii="Arial" w:hAnsi="Arial" w:cs="Arial"/>
          <w:color w:val="000000"/>
          <w:sz w:val="20"/>
          <w:szCs w:val="20"/>
          <w:lang w:eastAsia="en-GB"/>
        </w:rPr>
      </w:pPr>
    </w:p>
    <w:p w:rsidR="00F15FD0" w:rsidRPr="001D7643" w:rsidRDefault="00F15FD0" w:rsidP="00F15FD0">
      <w:pPr>
        <w:autoSpaceDE w:val="0"/>
        <w:rPr>
          <w:rFonts w:ascii="Arial" w:eastAsia="Arial" w:hAnsi="Arial" w:cs="Arial"/>
          <w:color w:val="000000"/>
          <w:sz w:val="20"/>
          <w:szCs w:val="20"/>
        </w:rPr>
      </w:pPr>
      <w:r w:rsidRPr="001D7643">
        <w:rPr>
          <w:rFonts w:ascii="Arial" w:eastAsia="Arial" w:hAnsi="Arial" w:cs="Arial"/>
          <w:color w:val="000000"/>
          <w:sz w:val="20"/>
          <w:szCs w:val="20"/>
        </w:rPr>
        <w:t>“If ‘strict’ and dfdl</w:t>
      </w:r>
      <w:proofErr w:type="gramStart"/>
      <w:r w:rsidRPr="001D7643">
        <w:rPr>
          <w:rFonts w:ascii="Arial" w:eastAsia="Arial" w:hAnsi="Arial" w:cs="Arial"/>
          <w:color w:val="000000"/>
          <w:sz w:val="20"/>
          <w:szCs w:val="20"/>
        </w:rPr>
        <w:t>:textNumberRep</w:t>
      </w:r>
      <w:proofErr w:type="gramEnd"/>
      <w:r w:rsidRPr="001D7643">
        <w:rPr>
          <w:rFonts w:ascii="Arial" w:eastAsia="Arial" w:hAnsi="Arial" w:cs="Arial"/>
          <w:color w:val="000000"/>
          <w:sz w:val="20"/>
          <w:szCs w:val="20"/>
        </w:rPr>
        <w:t xml:space="preserve"> is ‘standard’ then the data must follow the pattern with the exceptions that digits 0-9, decimal separator and exponent separator are always recognised and parsed.”</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2.55</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eastAsia="Times New Roman"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FinalUnusedRegion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handle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unmodeled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bytes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settings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choiceLengthKind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present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ElementUnused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ChoiceUnused.</w:t>
      </w:r>
      <w:r w:rsidRPr="001D7643">
        <w:rPr>
          <w:rFonts w:ascii="Arial" w:eastAsia="Helv" w:hAnsi="Arial" w:cs="Arial"/>
          <w:color w:val="000000"/>
          <w:sz w:val="20"/>
          <w:szCs w:val="20"/>
          <w:lang w:eastAsia="en-GB"/>
        </w:rPr>
        <w:t xml:space="preserve"> </w:t>
      </w:r>
    </w:p>
    <w:p w:rsidR="003B01C9" w:rsidRPr="001D7643" w:rsidRDefault="003B01C9">
      <w:pPr>
        <w:autoSpaceDE w:val="0"/>
        <w:rPr>
          <w:rFonts w:ascii="Arial" w:eastAsia="Helv"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003B01C9" w:rsidRPr="001D7643">
        <w:rPr>
          <w:rFonts w:ascii="Arial" w:eastAsia="Helv" w:hAnsi="Arial" w:cs="Arial"/>
          <w:color w:val="000000"/>
          <w:sz w:val="20"/>
          <w:szCs w:val="20"/>
          <w:lang w:eastAsia="en-GB"/>
        </w:rPr>
        <w:t xml:space="preserve">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3B01C9"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bCs/>
          <w:iCs/>
          <w:color w:val="000000"/>
          <w:sz w:val="20"/>
          <w:szCs w:val="20"/>
          <w:lang w:eastAsia="en-GB"/>
        </w:rPr>
        <w:t>2.56.</w:t>
      </w:r>
      <w:r w:rsidRPr="001D7643">
        <w:rPr>
          <w:rFonts w:ascii="Arial" w:eastAsia="Helv" w:hAnsi="Arial" w:cs="Arial"/>
          <w:bCs/>
          <w:iCs/>
          <w:color w:val="000000"/>
          <w:sz w:val="20"/>
          <w:szCs w:val="20"/>
          <w:lang w:eastAsia="en-GB"/>
        </w:rPr>
        <w:t xml:space="preserve"> </w:t>
      </w:r>
      <w:r w:rsidRPr="001D7643">
        <w:rPr>
          <w:rFonts w:ascii="Arial" w:eastAsia="Times New Roman" w:hAnsi="Arial" w:cs="Arial"/>
          <w:bCs/>
          <w:i/>
          <w:iCs/>
          <w:color w:val="000000"/>
          <w:sz w:val="20"/>
          <w:szCs w:val="20"/>
          <w:lang w:eastAsia="en-GB"/>
        </w:rPr>
        <w:t>Section</w:t>
      </w:r>
      <w:r w:rsidRPr="001D7643">
        <w:rPr>
          <w:rFonts w:ascii="Arial" w:eastAsia="Helv" w:hAnsi="Arial" w:cs="Arial"/>
          <w:bCs/>
          <w:i/>
          <w:iCs/>
          <w:color w:val="000000"/>
          <w:sz w:val="20"/>
          <w:szCs w:val="20"/>
          <w:lang w:eastAsia="en-GB"/>
        </w:rPr>
        <w:t xml:space="preserve"> </w:t>
      </w:r>
      <w:r w:rsidRPr="001D7643">
        <w:rPr>
          <w:rFonts w:ascii="Arial" w:eastAsia="Times New Roman"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type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because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milliseconds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just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:time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epoch.</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binaryCalendarRep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'binarySeconds'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binaryMilliseconds</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treated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signed.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lets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support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POSIX/Unix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times</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negative.</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2.58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nilValueDelimiterPolicy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expect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output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delimiters</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element</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simplify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implementations.</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2.59</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7.1.3.3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:schema</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object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equivalent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element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syntax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default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global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annotation.</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redundancy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from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names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bidirectional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textBidiOrdering,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textBidiTextShaped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becomes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textBidiShaped.</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2.61.</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9.2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child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w:t>
      </w:r>
      <w:proofErr w:type="gramStart"/>
      <w:r w:rsidRPr="001D7643">
        <w:rPr>
          <w:rFonts w:ascii="Arial" w:hAnsi="Arial" w:cs="Arial"/>
          <w:color w:val="000000"/>
          <w:sz w:val="20"/>
          <w:szCs w:val="20"/>
          <w:lang w:eastAsia="en-GB"/>
        </w:rPr>
        <w:t>:sequence</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xs:choice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almost</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grammar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refactored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remove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duplication.</w:t>
      </w:r>
    </w:p>
    <w:p w:rsidR="00C10D4C" w:rsidRPr="001D7643" w:rsidRDefault="00C10D4C">
      <w:pPr>
        <w:autoSpaceDE w:val="0"/>
        <w:rPr>
          <w:rFonts w:ascii="Arial" w:eastAsia="Times New Roman" w:hAnsi="Arial" w:cs="Arial"/>
          <w:color w:val="000000"/>
          <w:sz w:val="20"/>
          <w:szCs w:val="20"/>
          <w:lang w:eastAsia="en-GB"/>
        </w:rPr>
      </w:pPr>
    </w:p>
    <w:p w:rsidR="003B01C9" w:rsidRPr="001D7643" w:rsidRDefault="003B01C9" w:rsidP="003B01C9">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11.</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encoding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specified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include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CESU-8.</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keeping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ICU</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interpretation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UTF-8.</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2.63</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switch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possible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evaluate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statically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affects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proofErr w:type="gramStart"/>
      <w:r w:rsidRPr="001D7643">
        <w:rPr>
          <w:rFonts w:ascii="Arial" w:hAnsi="Arial" w:cs="Arial"/>
          <w:color w:val="000000"/>
          <w:sz w:val="20"/>
          <w:szCs w:val="20"/>
          <w:lang w:eastAsia="en-GB"/>
        </w:rPr>
        <w:t>separator</w:t>
      </w:r>
      <w:proofErr w:type="gramEnd"/>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schema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definition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expression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returns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6.3.1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w:t>
      </w:r>
      <w:r w:rsidRPr="001D7643">
        <w:rPr>
          <w:rFonts w:ascii="Arial" w:eastAsia="Times New Roman" w:hAnsi="Arial" w:cs="Arial"/>
          <w:color w:val="000000"/>
          <w:sz w:val="20"/>
          <w:szCs w:val="20"/>
          <w:lang w:eastAsia="en-GB"/>
        </w:rPr>
        <w:t>pdate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allowed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unless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explicitly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stated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otherwise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case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semantic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must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special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empty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string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which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DFDL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provides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entity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%ES;).</w:t>
      </w:r>
    </w:p>
    <w:p w:rsidR="00C35346" w:rsidRPr="001D7643" w:rsidRDefault="00C35346">
      <w:pPr>
        <w:autoSpaceDE w:val="0"/>
        <w:rPr>
          <w:rFonts w:ascii="Arial" w:hAnsi="Arial" w:cs="Arial"/>
          <w:color w:val="000000"/>
          <w:sz w:val="20"/>
          <w:szCs w:val="20"/>
          <w:lang w:eastAsia="en-GB"/>
        </w:rPr>
      </w:pPr>
    </w:p>
    <w:p w:rsidR="00C35346" w:rsidRPr="001D7643" w:rsidRDefault="00C35346" w:rsidP="00C3534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88 (</w:t>
      </w:r>
      <w:hyperlink r:id="rId12" w:history="1">
        <w:r w:rsidR="00726FDE" w:rsidRPr="001D7643">
          <w:rPr>
            <w:rStyle w:val="Hyperlink"/>
            <w:rFonts w:ascii="Arial" w:hAnsi="Arial" w:cs="Arial"/>
            <w:i/>
            <w:sz w:val="20"/>
            <w:szCs w:val="20"/>
          </w:rPr>
          <w:t>http://redmine.ogf.org/boards/15/topics/88</w:t>
        </w:r>
      </w:hyperlink>
      <w:r w:rsidRPr="001D7643">
        <w:rPr>
          <w:rFonts w:ascii="Arial" w:hAnsi="Arial" w:cs="Arial"/>
          <w:i/>
          <w:color w:val="000000" w:themeColor="text1"/>
          <w:sz w:val="20"/>
          <w:szCs w:val="20"/>
        </w:rPr>
        <w:t>) to provide the actual words:</w:t>
      </w:r>
    </w:p>
    <w:p w:rsidR="00C10D4C" w:rsidRPr="001D7643" w:rsidRDefault="00C10D4C">
      <w:pPr>
        <w:autoSpaceDE w:val="0"/>
        <w:rPr>
          <w:rFonts w:ascii="Arial" w:eastAsia="Times New Roman" w:hAnsi="Arial" w:cs="Arial"/>
          <w:color w:val="000000"/>
          <w:sz w:val="20"/>
          <w:szCs w:val="20"/>
          <w:lang w:eastAsia="en-GB"/>
        </w:rPr>
      </w:pPr>
    </w:p>
    <w:p w:rsidR="00C35346" w:rsidRPr="001D7643" w:rsidRDefault="00C35346">
      <w:pPr>
        <w:autoSpaceDE w:val="0"/>
        <w:rPr>
          <w:rFonts w:ascii="Arial" w:eastAsia="Times New Roman" w:hAnsi="Arial" w:cs="Arial"/>
          <w:color w:val="000000"/>
          <w:sz w:val="20"/>
          <w:szCs w:val="20"/>
          <w:lang w:eastAsia="en-GB"/>
        </w:rPr>
      </w:pPr>
      <w:r w:rsidRPr="001D7643">
        <w:rPr>
          <w:rFonts w:ascii="Arial" w:hAnsi="Arial" w:cs="Arial"/>
          <w:b/>
          <w:i/>
          <w:sz w:val="20"/>
          <w:szCs w:val="20"/>
        </w:rPr>
        <w:t>“</w:t>
      </w:r>
      <w:r w:rsidRPr="001D7643">
        <w:rPr>
          <w:rFonts w:ascii="Arial" w:hAnsi="Arial" w:cs="Arial"/>
          <w:b/>
          <w:sz w:val="20"/>
          <w:szCs w:val="20"/>
        </w:rPr>
        <w:t>Empty String:</w:t>
      </w:r>
      <w:r w:rsidRPr="001D7643">
        <w:rPr>
          <w:rFonts w:ascii="Arial" w:hAnsi="Arial" w:cs="Arial"/>
          <w:sz w:val="20"/>
          <w:szCs w:val="20"/>
        </w:rPr>
        <w:t xml:space="preserve"> The special DFDL entity %ES; is provided for describing an empty string or an empty byte sequence. The %ES; entity is the only way to do this. </w:t>
      </w:r>
      <w:proofErr w:type="gramStart"/>
      <w:r w:rsidRPr="001D7643">
        <w:rPr>
          <w:rFonts w:ascii="Arial" w:hAnsi="Arial" w:cs="Arial"/>
          <w:sz w:val="20"/>
          <w:szCs w:val="20"/>
        </w:rPr>
        <w:t>A DFDL string literal with value "" (the empty string) is usually invalid.</w:t>
      </w:r>
      <w:proofErr w:type="gramEnd"/>
      <w:r w:rsidRPr="001D7643">
        <w:rPr>
          <w:rFonts w:ascii="Arial" w:hAnsi="Arial" w:cs="Arial"/>
          <w:sz w:val="20"/>
          <w:szCs w:val="20"/>
        </w:rPr>
        <w:t xml:space="preserve"> There are a few properties that explicitly allow an empty DFDL String Literal, and these properties assign a property-specific meaning to the empty string value.”</w:t>
      </w:r>
    </w:p>
    <w:p w:rsidR="00C35346" w:rsidRPr="001D7643" w:rsidRDefault="00C35346">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2.65</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either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calendarObserveDST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changed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calendarTimeZone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Olson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offset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then</w:t>
      </w:r>
      <w:r w:rsidRPr="001D7643">
        <w:rPr>
          <w:rFonts w:ascii="Arial" w:eastAsia="Helv" w:hAnsi="Arial" w:cs="Arial"/>
          <w:color w:val="000000"/>
          <w:sz w:val="20"/>
          <w:szCs w:val="20"/>
          <w:lang w:eastAsia="en-GB"/>
        </w:rPr>
        <w:t xml:space="preserve"> </w:t>
      </w:r>
      <w:r w:rsidR="00014CD1" w:rsidRPr="001D7643">
        <w:rPr>
          <w:rFonts w:ascii="Arial" w:hAnsi="Arial" w:cs="Arial"/>
          <w:color w:val="000000"/>
          <w:sz w:val="20"/>
          <w:szCs w:val="20"/>
          <w:lang w:eastAsia="en-GB"/>
        </w:rPr>
        <w:t>calendarObserveDST</w:t>
      </w:r>
      <w:r w:rsidR="00014CD1"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ignored.</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Helv" w:hAnsi="Arial" w:cs="Arial"/>
          <w:color w:val="000000"/>
          <w:sz w:val="20"/>
          <w:szCs w:val="20"/>
          <w:lang w:eastAsia="en-GB"/>
        </w:rPr>
      </w:pPr>
      <w:r w:rsidRPr="001D7643">
        <w:rPr>
          <w:rFonts w:ascii="Arial" w:eastAsia="Times New Roman" w:hAnsi="Arial" w:cs="Arial"/>
          <w:b/>
          <w:color w:val="000000"/>
          <w:sz w:val="20"/>
          <w:szCs w:val="20"/>
          <w:lang w:eastAsia="en-GB"/>
        </w:rPr>
        <w:t>2.66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(zzz,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VVVV</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etc)</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infoset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processing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error.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parsing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contain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time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zone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pattern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does.</w:t>
      </w:r>
      <w:r w:rsidRPr="001D7643">
        <w:rPr>
          <w:rFonts w:ascii="Arial" w:eastAsia="Helv" w:hAnsi="Arial" w:cs="Arial"/>
          <w:color w:val="000000"/>
          <w:sz w:val="20"/>
          <w:szCs w:val="20"/>
          <w:lang w:eastAsia="en-GB"/>
        </w:rPr>
        <w:t xml:space="preserve"> </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2.67</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4.1.2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second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paragraph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[dataValue]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should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replaced</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with:</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Arial" w:hAnsi="Arial" w:cs="Arial"/>
          <w:iCs/>
          <w:color w:val="000000"/>
          <w:sz w:val="20"/>
          <w:szCs w:val="20"/>
          <w:lang w:eastAsia="en-GB"/>
        </w:rPr>
        <w:t>“</w:t>
      </w:r>
      <w:r w:rsidRPr="001D7643">
        <w:rPr>
          <w:rFonts w:ascii="Arial" w:eastAsia="Times New Roman" w:hAnsi="Arial" w:cs="Arial"/>
          <w:iCs/>
          <w:color w:val="000000"/>
          <w:sz w:val="20"/>
          <w:szCs w:val="20"/>
          <w:lang w:eastAsia="en-GB"/>
        </w:rPr>
        <w:t>For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information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items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datatype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xs</w:t>
      </w:r>
      <w:proofErr w:type="gramStart"/>
      <w:r w:rsidRPr="001D7643">
        <w:rPr>
          <w:rFonts w:ascii="Arial" w:hAnsi="Arial" w:cs="Arial"/>
          <w:iCs/>
          <w:color w:val="000000"/>
          <w:sz w:val="20"/>
          <w:szCs w:val="20"/>
          <w:lang w:eastAsia="en-GB"/>
        </w:rPr>
        <w:t>:string</w:t>
      </w:r>
      <w:proofErr w:type="gramEnd"/>
      <w:r w:rsidRPr="001D7643">
        <w:rPr>
          <w:rFonts w:ascii="Arial"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collection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unsigned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16-bit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integer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each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having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value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from</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0x0000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Where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defined,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these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interpreted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disallowed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such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0xD800</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0xDFFF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explicitly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allowed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are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stored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'implicit'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(also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known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logical),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left-to-right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bidirectional</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ordering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orientation.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DFDL's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infoset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represents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Unicode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character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beyond</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0xFFFF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by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way</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surrogate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pairs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(2</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adjacent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codepoints)</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in</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a</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manner</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consistent</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with</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the</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UTF-16</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encoding</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of</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ISO</w:t>
      </w:r>
      <w:r w:rsidRPr="001D7643">
        <w:rPr>
          <w:rFonts w:ascii="Arial" w:eastAsia="Arial" w:hAnsi="Arial" w:cs="Arial"/>
          <w:iCs/>
          <w:color w:val="000000"/>
          <w:sz w:val="20"/>
          <w:szCs w:val="20"/>
          <w:lang w:eastAsia="en-GB"/>
        </w:rPr>
        <w:t xml:space="preserve"> </w:t>
      </w:r>
      <w:r w:rsidRPr="001D7643">
        <w:rPr>
          <w:rFonts w:ascii="Arial" w:hAnsi="Arial" w:cs="Arial"/>
          <w:iCs/>
          <w:color w:val="000000"/>
          <w:sz w:val="20"/>
          <w:szCs w:val="20"/>
          <w:lang w:eastAsia="en-GB"/>
        </w:rPr>
        <w:t>10646.</w:t>
      </w:r>
      <w:r w:rsidRPr="001D7643">
        <w:rPr>
          <w:rFonts w:ascii="Arial" w:eastAsia="Arial" w:hAnsi="Arial" w:cs="Arial"/>
          <w:iCs/>
          <w:color w:val="000000"/>
          <w:sz w:val="20"/>
          <w:szCs w:val="20"/>
          <w:lang w:eastAsia="en-GB"/>
        </w:rPr>
        <w:t>”</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2.68</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13.11.1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Calendar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formatting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are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intended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short-hand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way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accepting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subset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8601</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variants.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However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description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correct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unnecessarily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complex.</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dropped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altogether,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symbol</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defined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following:</w:t>
      </w:r>
    </w:p>
    <w:p w:rsidR="00C10D4C" w:rsidRPr="001D7643" w:rsidRDefault="00C10D4C">
      <w:pPr>
        <w:spacing w:before="280" w:after="280"/>
        <w:rPr>
          <w:rFonts w:ascii="Arial" w:eastAsia="Arial" w:hAnsi="Arial" w:cs="Arial"/>
          <w:sz w:val="20"/>
          <w:szCs w:val="20"/>
          <w:lang w:eastAsia="en-GB"/>
        </w:rPr>
      </w:pPr>
      <w:r w:rsidRPr="001D7643">
        <w:rPr>
          <w:rFonts w:ascii="Arial" w:eastAsia="Arial" w:hAnsi="Arial" w:cs="Arial"/>
          <w:iCs/>
          <w:sz w:val="20"/>
          <w:szCs w:val="20"/>
          <w:lang w:eastAsia="en-GB"/>
        </w:rPr>
        <w:t>“</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other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symbol</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with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exception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'escape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text'</w:t>
      </w:r>
      <w:r w:rsidRPr="001D7643">
        <w:rPr>
          <w:rFonts w:ascii="Arial" w:eastAsia="Times New Roman"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represents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calendar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those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restricted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profile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ISO</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lastRenderedPageBreak/>
        <w:t>8601</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standard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proposed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W3C</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hyperlink r:id="rId13" w:history="1">
        <w:r w:rsidR="00C35346" w:rsidRPr="001D7643">
          <w:rPr>
            <w:rStyle w:val="Hyperlink"/>
            <w:rFonts w:ascii="Arial" w:hAnsi="Arial" w:cs="Arial"/>
            <w:sz w:val="20"/>
            <w:szCs w:val="20"/>
          </w:rPr>
          <w:t>http://www.w3.org/TR/NOTE-datetime.</w:t>
        </w:r>
      </w:hyperlink>
      <w:r w:rsidRPr="001D7643">
        <w:rPr>
          <w:rFonts w:ascii="Arial" w:eastAsia="Arial" w:hAnsi="Arial" w:cs="Arial"/>
          <w:sz w:val="20"/>
          <w:szCs w:val="20"/>
          <w:lang w:eastAsia="en-GB"/>
        </w:rPr>
        <w:t xml:space="preserve"> </w:t>
      </w: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formats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referred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to</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date.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date-only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ind w:left="816"/>
        <w:rPr>
          <w:rFonts w:ascii="Arial" w:eastAsia="Arial" w:hAnsi="Arial" w:cs="Arial"/>
          <w:sz w:val="20"/>
          <w:szCs w:val="20"/>
          <w:lang w:eastAsia="en-GB"/>
        </w:rPr>
      </w:pPr>
      <w:proofErr w:type="gramStart"/>
      <w:r w:rsidRPr="001D7643">
        <w:rPr>
          <w:rFonts w:ascii="Arial" w:eastAsia="Times New Roman" w:hAnsi="Arial" w:cs="Arial"/>
          <w:iCs/>
          <w:sz w:val="20"/>
          <w:szCs w:val="20"/>
          <w:lang w:eastAsia="en-GB"/>
        </w:rPr>
        <w:t>xs:</w:t>
      </w:r>
      <w:proofErr w:type="gramEnd"/>
      <w:r w:rsidRPr="001D7643">
        <w:rPr>
          <w:rFonts w:ascii="Arial" w:eastAsia="Times New Roman"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match</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only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one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granularities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proofErr w:type="gramStart"/>
      <w:r w:rsidRPr="001D7643">
        <w:rPr>
          <w:rFonts w:ascii="Arial" w:hAnsi="Arial" w:cs="Arial"/>
          <w:iCs/>
          <w:sz w:val="20"/>
          <w:szCs w:val="20"/>
          <w:lang w:eastAsia="en-GB"/>
        </w:rPr>
        <w:t>contains</w:t>
      </w:r>
      <w:proofErr w:type="gramEnd"/>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time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fullest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used.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literal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character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expected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data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not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output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unparsing.</w:t>
      </w:r>
      <w:r w:rsidRPr="001D7643">
        <w:rPr>
          <w:rFonts w:ascii="Arial" w:eastAsia="Arial" w:hAnsi="Arial" w:cs="Arial"/>
          <w:sz w:val="20"/>
          <w:szCs w:val="20"/>
          <w:lang w:eastAsia="en-GB"/>
        </w:rPr>
        <w:t xml:space="preserve"> </w:t>
      </w:r>
    </w:p>
    <w:p w:rsidR="00C10D4C" w:rsidRPr="001D7643" w:rsidRDefault="00C10D4C" w:rsidP="007513F2">
      <w:pPr>
        <w:numPr>
          <w:ilvl w:val="0"/>
          <w:numId w:val="15"/>
        </w:numPr>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number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of</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fractional</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second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digits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supported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implementation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de</w:t>
      </w:r>
      <w:r w:rsidR="000F4B2B" w:rsidRPr="001D7643">
        <w:rPr>
          <w:rFonts w:ascii="Arial" w:hAnsi="Arial" w:cs="Arial"/>
          <w:iCs/>
          <w:sz w:val="20"/>
          <w:szCs w:val="20"/>
          <w:lang w:eastAsia="en-GB"/>
        </w:rPr>
        <w:t>fined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but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must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be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least</w:t>
      </w:r>
      <w:r w:rsidRPr="001D7643">
        <w:rPr>
          <w:rFonts w:ascii="Arial" w:eastAsia="Arial" w:hAnsi="Arial" w:cs="Arial"/>
          <w:iCs/>
          <w:sz w:val="20"/>
          <w:szCs w:val="20"/>
          <w:lang w:eastAsia="en-GB"/>
        </w:rPr>
        <w:t xml:space="preserve"> </w:t>
      </w:r>
      <w:r w:rsidR="000F4B2B" w:rsidRPr="001D7643">
        <w:rPr>
          <w:rFonts w:ascii="Arial" w:hAnsi="Arial" w:cs="Arial"/>
          <w:iCs/>
          <w:sz w:val="20"/>
          <w:szCs w:val="20"/>
          <w:lang w:eastAsia="en-GB"/>
        </w:rPr>
        <w:t>millisecond accuracy</w:t>
      </w:r>
      <w:r w:rsidRPr="001D7643">
        <w:rPr>
          <w:rFonts w:ascii="Arial" w:hAnsi="Arial" w:cs="Arial"/>
          <w:iCs/>
          <w:sz w:val="20"/>
          <w:szCs w:val="20"/>
          <w:lang w:eastAsia="en-GB"/>
        </w:rPr>
        <w: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 </w:t>
      </w:r>
      <w:r w:rsidRPr="001D7643">
        <w:rPr>
          <w:rFonts w:ascii="Arial" w:eastAsia="Arial" w:hAnsi="Arial" w:cs="Arial"/>
          <w:iCs/>
          <w:sz w:val="20"/>
          <w:szCs w:val="20"/>
          <w:lang w:eastAsia="en-GB"/>
        </w:rPr>
        <w:t xml:space="preserve"> </w:t>
      </w:r>
    </w:p>
    <w:p w:rsidR="00C10D4C" w:rsidRPr="001D7643" w:rsidRDefault="00C10D4C" w:rsidP="007513F2">
      <w:pPr>
        <w:numPr>
          <w:ilvl w:val="0"/>
          <w:numId w:val="15"/>
        </w:numPr>
        <w:spacing w:after="280"/>
        <w:ind w:left="816"/>
        <w:rPr>
          <w:rFonts w:ascii="Arial" w:eastAsia="Arial" w:hAnsi="Arial" w:cs="Arial"/>
          <w:iCs/>
          <w:sz w:val="20"/>
          <w:szCs w:val="20"/>
          <w:lang w:eastAsia="en-GB"/>
        </w:rPr>
      </w:pPr>
      <w:r w:rsidRPr="001D7643">
        <w:rPr>
          <w:rFonts w:ascii="Arial" w:eastAsia="Times New Roman"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granularity</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that</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when</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parsing</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values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for</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omitted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components</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are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supplied</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from</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the</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Unix</w:t>
      </w:r>
      <w:r w:rsidRPr="001D7643">
        <w:rPr>
          <w:rFonts w:ascii="Arial" w:eastAsia="Arial" w:hAnsi="Arial" w:cs="Arial"/>
          <w:iCs/>
          <w:sz w:val="20"/>
          <w:szCs w:val="20"/>
          <w:lang w:eastAsia="en-GB"/>
        </w:rPr>
        <w:t xml:space="preserve"> </w:t>
      </w:r>
      <w:r w:rsidRPr="001D7643">
        <w:rPr>
          <w:rFonts w:ascii="Arial" w:hAnsi="Arial" w:cs="Arial"/>
          <w:iCs/>
          <w:sz w:val="20"/>
          <w:szCs w:val="20"/>
          <w:lang w:eastAsia="en-GB"/>
        </w:rPr>
        <w:t>epoch</w:t>
      </w:r>
      <w:r w:rsidRPr="001D7643">
        <w:rPr>
          <w:rFonts w:ascii="Arial" w:eastAsia="Arial" w:hAnsi="Arial" w:cs="Arial"/>
          <w:iCs/>
          <w:sz w:val="20"/>
          <w:szCs w:val="20"/>
          <w:lang w:eastAsia="en-GB"/>
        </w:rPr>
        <w:t xml:space="preserve"> </w:t>
      </w:r>
      <w:r w:rsidRPr="001D7643">
        <w:rPr>
          <w:rFonts w:ascii="Arial" w:eastAsia="Times New Roman" w:hAnsi="Arial" w:cs="Arial"/>
          <w:iCs/>
          <w:sz w:val="20"/>
          <w:szCs w:val="20"/>
          <w:lang w:eastAsia="en-GB"/>
        </w:rPr>
        <w:t>1970-01-01T00:00:00.000.</w:t>
      </w:r>
      <w:r w:rsidRPr="001D7643">
        <w:rPr>
          <w:rFonts w:ascii="Arial" w:eastAsia="Arial" w:hAnsi="Arial" w:cs="Arial"/>
          <w:iCs/>
          <w:sz w:val="20"/>
          <w:szCs w:val="20"/>
          <w:lang w:eastAsia="en-GB"/>
        </w:rPr>
        <w:t>”</w:t>
      </w:r>
    </w:p>
    <w:p w:rsidR="000F4B2B" w:rsidRPr="001D7643" w:rsidRDefault="000F4B2B" w:rsidP="008A5A64">
      <w:pPr>
        <w:autoSpaceDE w:val="0"/>
        <w:rPr>
          <w:rFonts w:ascii="Arial" w:hAnsi="Arial" w:cs="Arial"/>
          <w:i/>
          <w:color w:val="000000" w:themeColor="text1"/>
          <w:sz w:val="20"/>
          <w:szCs w:val="20"/>
        </w:rPr>
      </w:pPr>
      <w:proofErr w:type="gramStart"/>
      <w:r w:rsidRPr="001D7643">
        <w:rPr>
          <w:rFonts w:ascii="Arial" w:hAnsi="Arial" w:cs="Arial"/>
          <w:i/>
          <w:color w:val="000000" w:themeColor="text1"/>
          <w:sz w:val="20"/>
          <w:szCs w:val="20"/>
        </w:rPr>
        <w:t>Updated 2014-07-15 to match S symbol accuracy for fractional seconds.</w:t>
      </w:r>
      <w:proofErr w:type="gramEnd"/>
    </w:p>
    <w:p w:rsidR="000F4B2B" w:rsidRPr="001D7643" w:rsidRDefault="000F4B2B" w:rsidP="008A5A64">
      <w:pPr>
        <w:autoSpaceDE w:val="0"/>
        <w:rPr>
          <w:rFonts w:ascii="Arial" w:hAnsi="Arial" w:cs="Arial"/>
          <w:i/>
          <w:color w:val="000000" w:themeColor="text1"/>
          <w:sz w:val="20"/>
          <w:szCs w:val="20"/>
        </w:rPr>
      </w:pPr>
    </w:p>
    <w:p w:rsidR="007A4E05" w:rsidRPr="001D7643" w:rsidRDefault="008A5A64" w:rsidP="008A5A64">
      <w:pPr>
        <w:autoSpaceDE w:val="0"/>
        <w:rPr>
          <w:rFonts w:ascii="Arial" w:hAnsi="Arial" w:cs="Arial"/>
          <w:i/>
          <w:color w:val="000000" w:themeColor="text1"/>
          <w:sz w:val="20"/>
          <w:szCs w:val="20"/>
        </w:rPr>
      </w:pPr>
      <w:r w:rsidRPr="001D7643">
        <w:rPr>
          <w:rFonts w:ascii="Arial" w:hAnsi="Arial" w:cs="Arial"/>
          <w:i/>
          <w:color w:val="000000" w:themeColor="text1"/>
          <w:sz w:val="20"/>
          <w:szCs w:val="20"/>
        </w:rPr>
        <w:t xml:space="preserve">Additional </w:t>
      </w:r>
      <w:r w:rsidR="00C35346" w:rsidRPr="001D7643">
        <w:rPr>
          <w:rFonts w:ascii="Arial" w:hAnsi="Arial" w:cs="Arial"/>
          <w:i/>
          <w:color w:val="000000" w:themeColor="text1"/>
          <w:sz w:val="20"/>
          <w:szCs w:val="20"/>
        </w:rPr>
        <w:t>u</w:t>
      </w:r>
      <w:r w:rsidR="007A4E05" w:rsidRPr="001D7643">
        <w:rPr>
          <w:rFonts w:ascii="Arial" w:hAnsi="Arial" w:cs="Arial"/>
          <w:i/>
          <w:color w:val="000000" w:themeColor="text1"/>
          <w:sz w:val="20"/>
          <w:szCs w:val="20"/>
        </w:rPr>
        <w:t>pdate by public comment 30 (</w:t>
      </w:r>
      <w:hyperlink r:id="rId14" w:history="1">
        <w:r w:rsidR="007A4E05" w:rsidRPr="001D7643">
          <w:rPr>
            <w:rStyle w:val="Hyperlink"/>
            <w:rFonts w:ascii="Arial" w:hAnsi="Arial" w:cs="Arial"/>
            <w:i/>
            <w:sz w:val="20"/>
            <w:szCs w:val="20"/>
          </w:rPr>
          <w:t>http://redmine.ogf.org/boards/15/topics/30</w:t>
        </w:r>
      </w:hyperlink>
      <w:r w:rsidR="007A4E05" w:rsidRPr="001D7643">
        <w:rPr>
          <w:rFonts w:ascii="Arial" w:hAnsi="Arial" w:cs="Arial"/>
          <w:i/>
          <w:color w:val="000000" w:themeColor="text1"/>
          <w:sz w:val="20"/>
          <w:szCs w:val="20"/>
        </w:rPr>
        <w:t>):</w:t>
      </w:r>
    </w:p>
    <w:p w:rsidR="007A4E05" w:rsidRPr="001D7643" w:rsidRDefault="007A4E05" w:rsidP="007A4E05">
      <w:pPr>
        <w:autoSpaceDE w:val="0"/>
        <w:ind w:left="360"/>
        <w:rPr>
          <w:rFonts w:ascii="Arial" w:hAnsi="Arial" w:cs="Arial"/>
          <w:color w:val="000000" w:themeColor="text1"/>
          <w:sz w:val="20"/>
          <w:szCs w:val="20"/>
        </w:rPr>
      </w:pPr>
    </w:p>
    <w:p w:rsidR="007A4E05" w:rsidRPr="001D7643" w:rsidRDefault="007A4E05" w:rsidP="001D13ED">
      <w:pPr>
        <w:pStyle w:val="ListParagraph"/>
        <w:numPr>
          <w:ilvl w:val="0"/>
          <w:numId w:val="52"/>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When unparsing and the time zone is UTC, the time zone is output as ‘+00:00’.</w:t>
      </w:r>
    </w:p>
    <w:p w:rsidR="007A4E05" w:rsidRPr="001D7643" w:rsidRDefault="007A4E05" w:rsidP="007A4E05">
      <w:pPr>
        <w:spacing w:after="280"/>
        <w:ind w:left="456"/>
        <w:rPr>
          <w:rFonts w:ascii="Arial" w:eastAsia="Arial" w:hAnsi="Arial" w:cs="Arial"/>
          <w:iCs/>
          <w:sz w:val="20"/>
          <w:szCs w:val="20"/>
          <w:lang w:eastAsia="en-GB"/>
        </w:rPr>
      </w:pPr>
    </w:p>
    <w:p w:rsidR="00C10D4C" w:rsidRPr="001D7643" w:rsidRDefault="00C10D4C">
      <w:pPr>
        <w:rPr>
          <w:rFonts w:ascii="Arial" w:eastAsia="Arial" w:hAnsi="Arial" w:cs="Arial"/>
          <w:sz w:val="20"/>
          <w:szCs w:val="20"/>
          <w:lang w:eastAsia="en-GB"/>
        </w:rPr>
      </w:pPr>
      <w:r w:rsidRPr="001D7643">
        <w:rPr>
          <w:rFonts w:ascii="Arial" w:eastAsia="Times New Roman" w:hAnsi="Arial" w:cs="Arial"/>
          <w:b/>
          <w:color w:val="000000"/>
          <w:sz w:val="20"/>
          <w:szCs w:val="20"/>
          <w:lang w:eastAsia="en-GB"/>
        </w:rPr>
        <w:t>2.69</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Arial" w:hAnsi="Arial" w:cs="Arial"/>
          <w:i/>
          <w:color w:val="000000"/>
          <w:sz w:val="20"/>
          <w:szCs w:val="20"/>
          <w:lang w:eastAsia="en-GB"/>
        </w:rPr>
        <w:t xml:space="preserve"> </w:t>
      </w:r>
      <w:r w:rsidRPr="001D7643">
        <w:rPr>
          <w:rFonts w:ascii="Arial" w:hAnsi="Arial" w:cs="Arial"/>
          <w:i/>
          <w:color w:val="000000"/>
          <w:sz w:val="20"/>
          <w:szCs w:val="20"/>
          <w:lang w:eastAsia="en-GB"/>
        </w:rPr>
        <w:t>23.3</w:t>
      </w:r>
      <w:r w:rsidRPr="001D7643">
        <w:rPr>
          <w:rFonts w:ascii="Arial" w:eastAsia="Times New Roman" w:hAnsi="Arial" w:cs="Arial"/>
          <w:color w:val="000000"/>
          <w:sz w:val="20"/>
          <w:szCs w:val="20"/>
          <w:lang w:eastAsia="en-GB"/>
        </w:rPr>
        <w:t>.</w:t>
      </w:r>
      <w:r w:rsidRPr="001D7643">
        <w:rPr>
          <w:rFonts w:ascii="Arial" w:eastAsia="Arial" w:hAnsi="Arial" w:cs="Arial"/>
          <w:color w:val="000000"/>
          <w:sz w:val="20"/>
          <w:szCs w:val="20"/>
          <w:lang w:eastAsia="en-GB"/>
        </w:rPr>
        <w:t xml:space="preserve"> </w:t>
      </w:r>
      <w:r w:rsidRPr="001D7643">
        <w:rPr>
          <w:rFonts w:ascii="Arial" w:eastAsia="Times New Roman"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last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paragraph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inconsistent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with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section.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should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say:</w:t>
      </w:r>
      <w:r w:rsidRPr="001D7643">
        <w:rPr>
          <w:rFonts w:ascii="Arial" w:eastAsia="Arial" w:hAnsi="Arial" w:cs="Arial"/>
          <w:sz w:val="20"/>
          <w:szCs w:val="20"/>
          <w:lang w:eastAsia="en-GB"/>
        </w:rPr>
        <w:t xml:space="preserve"> </w:t>
      </w:r>
    </w:p>
    <w:p w:rsidR="00C10D4C" w:rsidRPr="001D7643" w:rsidRDefault="00C10D4C">
      <w:pPr>
        <w:rPr>
          <w:rFonts w:ascii="Arial" w:eastAsia="Times New Roman" w:hAnsi="Arial" w:cs="Arial"/>
          <w:sz w:val="20"/>
          <w:szCs w:val="20"/>
          <w:lang w:eastAsia="en-GB"/>
        </w:rPr>
      </w:pPr>
    </w:p>
    <w:p w:rsidR="00C10D4C" w:rsidRPr="001D7643" w:rsidRDefault="00C10D4C">
      <w:pPr>
        <w:rPr>
          <w:rFonts w:ascii="Arial" w:eastAsia="Arial" w:hAnsi="Arial" w:cs="Arial"/>
          <w:iCs/>
          <w:sz w:val="20"/>
          <w:szCs w:val="20"/>
          <w:lang w:eastAsia="en-GB"/>
        </w:rPr>
      </w:pPr>
      <w:r w:rsidRPr="001D7643">
        <w:rPr>
          <w:rFonts w:ascii="Arial" w:eastAsia="Arial" w:hAnsi="Arial" w:cs="Arial"/>
          <w:sz w:val="20"/>
          <w:szCs w:val="20"/>
          <w:lang w:eastAsia="en-GB"/>
        </w:rPr>
        <w:t>“</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result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evaluating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must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single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atomic</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type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expected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by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context,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otherwise.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Some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XPath</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naturally</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values,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case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also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schema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definition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if</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expression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returns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w:t>
      </w:r>
      <w:r w:rsidRPr="001D7643">
        <w:rPr>
          <w:rFonts w:ascii="Arial" w:eastAsia="Arial" w:hAnsi="Arial" w:cs="Arial"/>
          <w:sz w:val="20"/>
          <w:szCs w:val="20"/>
          <w:lang w:eastAsia="en-GB"/>
        </w:rPr>
        <w:t xml:space="preserve"> </w:t>
      </w:r>
      <w:r w:rsidRPr="001D7643">
        <w:rPr>
          <w:rFonts w:ascii="Arial" w:hAnsi="Arial" w:cs="Arial"/>
          <w:sz w:val="20"/>
          <w:szCs w:val="20"/>
          <w:lang w:eastAsia="en-GB"/>
        </w:rPr>
        <w:t>sequence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containing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more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than</w:t>
      </w:r>
      <w:r w:rsidRPr="001D7643">
        <w:rPr>
          <w:rFonts w:ascii="Arial" w:eastAsia="Arial" w:hAnsi="Arial" w:cs="Arial"/>
          <w:sz w:val="20"/>
          <w:szCs w:val="20"/>
          <w:lang w:eastAsia="en-GB"/>
        </w:rPr>
        <w:t xml:space="preserve"> </w:t>
      </w:r>
      <w:r w:rsidRPr="001D7643">
        <w:rPr>
          <w:rFonts w:ascii="Arial" w:hAnsi="Arial" w:cs="Arial"/>
          <w:sz w:val="20"/>
          <w:szCs w:val="20"/>
          <w:lang w:eastAsia="en-GB"/>
        </w:rPr>
        <w:t>one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item</w:t>
      </w:r>
      <w:r w:rsidRPr="001D7643">
        <w:rPr>
          <w:rFonts w:ascii="Arial" w:eastAsia="Times New Roman" w:hAnsi="Arial" w:cs="Arial"/>
          <w:i/>
          <w:iCs/>
          <w:sz w:val="20"/>
          <w:szCs w:val="20"/>
          <w:lang w:eastAsia="en-GB"/>
        </w:rPr>
        <w:t>.</w:t>
      </w:r>
      <w:r w:rsidRPr="001D7643">
        <w:rPr>
          <w:rFonts w:ascii="Arial" w:eastAsia="Arial" w:hAnsi="Arial" w:cs="Arial"/>
          <w:iCs/>
          <w:sz w:val="20"/>
          <w:szCs w:val="20"/>
          <w:lang w:eastAsia="en-GB"/>
        </w:rPr>
        <w:t>”</w:t>
      </w:r>
    </w:p>
    <w:p w:rsidR="00666647" w:rsidRPr="001D7643" w:rsidRDefault="00666647">
      <w:pPr>
        <w:rPr>
          <w:rFonts w:ascii="Arial" w:eastAsia="Arial" w:hAnsi="Arial" w:cs="Arial"/>
          <w:iCs/>
          <w:sz w:val="20"/>
          <w:szCs w:val="20"/>
          <w:lang w:eastAsia="en-GB"/>
        </w:rPr>
      </w:pPr>
    </w:p>
    <w:p w:rsidR="00666647" w:rsidRPr="001D7643" w:rsidRDefault="00666647">
      <w:pPr>
        <w:rPr>
          <w:rFonts w:ascii="Arial" w:eastAsia="Arial" w:hAnsi="Arial" w:cs="Arial"/>
          <w:iCs/>
          <w:sz w:val="20"/>
          <w:szCs w:val="20"/>
          <w:lang w:eastAsia="en-GB"/>
        </w:rPr>
      </w:pPr>
      <w:r w:rsidRPr="001D7643">
        <w:rPr>
          <w:rFonts w:ascii="Arial" w:eastAsia="Arial" w:hAnsi="Arial" w:cs="Arial"/>
          <w:iCs/>
          <w:sz w:val="20"/>
          <w:szCs w:val="20"/>
          <w:lang w:eastAsia="en-GB"/>
        </w:rPr>
        <w:t>The sentence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expression</w:t>
      </w:r>
      <w:r w:rsidRPr="001D7643">
        <w:rPr>
          <w:rFonts w:ascii="Arial" w:eastAsia="Arial" w:hAnsi="Arial" w:cs="Arial"/>
          <w:sz w:val="20"/>
          <w:szCs w:val="20"/>
        </w:rPr>
        <w:t xml:space="preserve"> </w:t>
      </w:r>
      <w:r w:rsidRPr="001D7643">
        <w:rPr>
          <w:rFonts w:ascii="Arial" w:hAnsi="Arial" w:cs="Arial"/>
          <w:sz w:val="20"/>
          <w:szCs w:val="20"/>
        </w:rPr>
        <w:t>returns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empty</w:t>
      </w:r>
      <w:r w:rsidRPr="001D7643">
        <w:rPr>
          <w:rFonts w:ascii="Arial" w:eastAsia="Arial" w:hAnsi="Arial" w:cs="Arial"/>
          <w:sz w:val="20"/>
          <w:szCs w:val="20"/>
        </w:rPr>
        <w:t xml:space="preserve"> </w:t>
      </w:r>
      <w:r w:rsidRPr="001D7643">
        <w:rPr>
          <w:rFonts w:ascii="Arial" w:hAnsi="Arial" w:cs="Arial"/>
          <w:sz w:val="20"/>
          <w:szCs w:val="20"/>
        </w:rPr>
        <w:t>sequence</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treated</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returning</w:t>
      </w:r>
      <w:r w:rsidRPr="001D7643">
        <w:rPr>
          <w:rFonts w:ascii="Arial" w:eastAsia="Arial" w:hAnsi="Arial" w:cs="Arial"/>
          <w:sz w:val="20"/>
          <w:szCs w:val="20"/>
        </w:rPr>
        <w:t xml:space="preserve"> </w:t>
      </w:r>
      <w:r w:rsidRPr="001D7643">
        <w:rPr>
          <w:rFonts w:ascii="Arial" w:hAnsi="Arial" w:cs="Arial"/>
          <w:sz w:val="20"/>
          <w:szCs w:val="20"/>
        </w:rPr>
        <w:t>nil</w:t>
      </w:r>
      <w:r w:rsidRPr="001D7643">
        <w:rPr>
          <w:rFonts w:ascii="Arial" w:eastAsia="Arial" w:hAnsi="Arial" w:cs="Arial"/>
          <w:iCs/>
          <w:sz w:val="20"/>
          <w:szCs w:val="20"/>
          <w:lang w:eastAsia="en-GB"/>
        </w:rPr>
        <w:t>” is removed.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Arial" w:hAnsi="Arial" w:cs="Arial"/>
          <w:iCs/>
          <w:color w:val="000000"/>
          <w:sz w:val="20"/>
          <w:szCs w:val="20"/>
          <w:lang w:eastAsia="en-GB"/>
        </w:rPr>
      </w:pPr>
      <w:r w:rsidRPr="001D7643">
        <w:rPr>
          <w:rFonts w:ascii="Arial" w:eastAsia="Times New Roman" w:hAnsi="Arial" w:cs="Arial"/>
          <w:b/>
          <w:color w:val="000000"/>
          <w:sz w:val="20"/>
          <w:szCs w:val="20"/>
          <w:lang w:eastAsia="en-GB"/>
        </w:rPr>
        <w:t>2.70</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w:t>
      </w:r>
      <w:r w:rsidRPr="001D7643">
        <w:rPr>
          <w:rFonts w:ascii="Arial" w:eastAsia="Times New Roman" w:hAnsi="Arial" w:cs="Arial"/>
          <w:i/>
          <w:color w:val="000000"/>
          <w:sz w:val="20"/>
          <w:szCs w:val="20"/>
          <w:lang w:eastAsia="en-GB"/>
        </w:rPr>
        <w:t>2.2,</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parser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matching</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algorithm</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used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for</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initiator,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terminator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w:t>
      </w:r>
      <w:r w:rsidRPr="001D7643">
        <w:rPr>
          <w:rFonts w:ascii="Arial" w:eastAsia="Times New Roman" w:hAnsi="Arial" w:cs="Arial"/>
          <w:iCs/>
          <w:color w:val="000000"/>
          <w:sz w:val="20"/>
          <w:szCs w:val="20"/>
          <w:lang w:eastAsia="en-GB"/>
        </w:rPr>
        <w:t>.</w:t>
      </w:r>
      <w:r w:rsidRPr="001D7643">
        <w:rPr>
          <w:rFonts w:ascii="Arial" w:eastAsia="Arial" w:hAnsi="Arial" w:cs="Arial"/>
          <w:iCs/>
          <w:color w:val="000000"/>
          <w:sz w:val="20"/>
          <w:szCs w:val="20"/>
          <w:lang w:eastAsia="en-GB"/>
        </w:rPr>
        <w:t xml:space="preserve"> </w:t>
      </w:r>
    </w:p>
    <w:p w:rsidR="00C10D4C" w:rsidRPr="001D7643" w:rsidRDefault="00C10D4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i/>
          <w:iCs/>
          <w:color w:val="000000"/>
          <w:sz w:val="20"/>
          <w:szCs w:val="20"/>
          <w:lang w:eastAsia="en-GB"/>
        </w:rPr>
      </w:pPr>
      <w:r w:rsidRPr="001D7643">
        <w:rPr>
          <w:rFonts w:ascii="Arial" w:hAnsi="Arial" w:cs="Arial"/>
          <w:i/>
          <w:iCs/>
          <w:color w:val="000000"/>
          <w:sz w:val="20"/>
          <w:szCs w:val="20"/>
          <w:lang w:eastAsia="en-GB"/>
        </w:rPr>
        <w:t>Updated 2014-0</w:t>
      </w:r>
      <w:r w:rsidR="00A30894" w:rsidRPr="001D7643">
        <w:rPr>
          <w:rFonts w:ascii="Arial" w:hAnsi="Arial" w:cs="Arial"/>
          <w:i/>
          <w:iCs/>
          <w:color w:val="000000"/>
          <w:sz w:val="20"/>
          <w:szCs w:val="20"/>
          <w:lang w:eastAsia="en-GB"/>
        </w:rPr>
        <w:t>6</w:t>
      </w:r>
      <w:r w:rsidRPr="001D7643">
        <w:rPr>
          <w:rFonts w:ascii="Arial" w:hAnsi="Arial" w:cs="Arial"/>
          <w:i/>
          <w:iCs/>
          <w:color w:val="000000"/>
          <w:sz w:val="20"/>
          <w:szCs w:val="20"/>
          <w:lang w:eastAsia="en-GB"/>
        </w:rPr>
        <w:t>-</w:t>
      </w:r>
      <w:r w:rsidR="00A30894" w:rsidRPr="001D7643">
        <w:rPr>
          <w:rFonts w:ascii="Arial" w:hAnsi="Arial" w:cs="Arial"/>
          <w:i/>
          <w:iCs/>
          <w:color w:val="000000"/>
          <w:sz w:val="20"/>
          <w:szCs w:val="20"/>
          <w:lang w:eastAsia="en-GB"/>
        </w:rPr>
        <w:t>10 to make words clearer</w:t>
      </w:r>
      <w:r w:rsidRPr="001D7643">
        <w:rPr>
          <w:rFonts w:ascii="Arial" w:hAnsi="Arial" w:cs="Arial"/>
          <w:i/>
          <w:iCs/>
          <w:color w:val="000000"/>
          <w:sz w:val="20"/>
          <w:szCs w:val="20"/>
          <w:lang w:eastAsia="en-GB"/>
        </w:rPr>
        <w:t>:</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rPr>
          <w:rFonts w:ascii="Arial" w:hAnsi="Arial" w:cs="Arial"/>
          <w:color w:val="000000"/>
          <w:sz w:val="20"/>
          <w:szCs w:val="20"/>
          <w:lang w:eastAsia="en-GB"/>
        </w:rPr>
      </w:pPr>
      <w:r w:rsidRPr="001D7643">
        <w:rPr>
          <w:rFonts w:ascii="Arial" w:hAnsi="Arial" w:cs="Arial"/>
          <w:color w:val="000000"/>
          <w:sz w:val="20"/>
          <w:szCs w:val="20"/>
          <w:lang w:eastAsia="en-GB"/>
        </w:rPr>
        <w:t>When parsing, the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list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of</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values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processed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in</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greedy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manner,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meaning</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it</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takes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Arial" w:hAnsi="Arial" w:cs="Arial"/>
          <w:color w:val="000000"/>
          <w:sz w:val="20"/>
          <w:szCs w:val="20"/>
          <w:lang w:eastAsia="en-GB"/>
        </w:rPr>
        <w:t xml:space="preserve"> initiators, that is, each </w:t>
      </w:r>
      <w:r w:rsidRPr="001D7643">
        <w:rPr>
          <w:rFonts w:ascii="Arial" w:eastAsia="Arial" w:hAnsi="Arial" w:cs="Arial"/>
          <w:color w:val="000000" w:themeColor="text1"/>
          <w:sz w:val="20"/>
          <w:szCs w:val="20"/>
          <w:lang w:eastAsia="en-GB"/>
        </w:rPr>
        <w:t xml:space="preserve">of the </w:t>
      </w:r>
      <w:r w:rsidRPr="001D7643">
        <w:rPr>
          <w:rFonts w:ascii="Arial" w:hAnsi="Arial" w:cs="Arial"/>
          <w:color w:val="000000" w:themeColor="text1"/>
          <w:sz w:val="20"/>
          <w:szCs w:val="20"/>
          <w:lang w:eastAsia="en-GB"/>
        </w:rPr>
        <w:t>string literals</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in</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white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space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separated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list,</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and</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 xml:space="preserve">matches them each against the data. </w:t>
      </w:r>
      <w:r w:rsidRPr="001D7643">
        <w:rPr>
          <w:rFonts w:ascii="Arial" w:hAnsi="Arial" w:cs="Arial"/>
          <w:strike/>
          <w:color w:val="000000" w:themeColor="text1"/>
          <w:sz w:val="20"/>
          <w:szCs w:val="20"/>
          <w:lang w:eastAsia="en-GB"/>
        </w:rPr>
        <w:t>In each case the longest possible match is found</w:t>
      </w:r>
      <w:r w:rsidRPr="001D7643">
        <w:rPr>
          <w:rFonts w:ascii="Arial" w:hAnsi="Arial" w:cs="Arial"/>
          <w:color w:val="000000" w:themeColor="text1"/>
          <w:sz w:val="20"/>
          <w:szCs w:val="20"/>
          <w:lang w:eastAsia="en-GB"/>
        </w:rPr>
        <w:t xml:space="preserve">. </w:t>
      </w:r>
      <w:r w:rsidR="00223726" w:rsidRPr="001D7643">
        <w:rPr>
          <w:rFonts w:ascii="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The initiator with the longest match is the one that is selected as having been ‘found’</w:t>
      </w:r>
      <w:r w:rsidRPr="001D7643">
        <w:rPr>
          <w:rFonts w:ascii="Arial" w:hAnsi="Arial" w:cs="Arial"/>
          <w:strike/>
          <w:color w:val="000000" w:themeColor="text1"/>
          <w:sz w:val="20"/>
          <w:szCs w:val="20"/>
          <w:lang w:eastAsia="en-GB"/>
        </w:rPr>
        <w:t>, with length-</w:t>
      </w:r>
      <w:proofErr w:type="gramStart"/>
      <w:r w:rsidRPr="001D7643">
        <w:rPr>
          <w:rFonts w:ascii="Arial" w:hAnsi="Arial" w:cs="Arial"/>
          <w:strike/>
          <w:color w:val="000000" w:themeColor="text1"/>
          <w:sz w:val="20"/>
          <w:szCs w:val="20"/>
          <w:lang w:eastAsia="en-GB"/>
        </w:rPr>
        <w:t>ties</w:t>
      </w:r>
      <w:r w:rsidRPr="001D7643">
        <w:rPr>
          <w:rFonts w:ascii="Arial" w:eastAsia="Arial" w:hAnsi="Arial" w:cs="Arial"/>
          <w:strike/>
          <w:color w:val="000000" w:themeColor="text1"/>
          <w:sz w:val="20"/>
          <w:szCs w:val="20"/>
          <w:lang w:eastAsia="en-GB"/>
        </w:rPr>
        <w:t xml:space="preserve"> </w:t>
      </w:r>
      <w:r w:rsidR="00223726" w:rsidRPr="001D7643">
        <w:rPr>
          <w:rFonts w:ascii="Arial" w:eastAsia="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being</w:t>
      </w:r>
      <w:proofErr w:type="gramEnd"/>
      <w:r w:rsidRPr="001D7643">
        <w:rPr>
          <w:rFonts w:ascii="Arial" w:eastAsia="Arial" w:hAnsi="Arial" w:cs="Arial"/>
          <w:strike/>
          <w:color w:val="000000" w:themeColor="text1"/>
          <w:sz w:val="20"/>
          <w:szCs w:val="20"/>
          <w:lang w:eastAsia="en-GB"/>
        </w:rPr>
        <w:t xml:space="preserve"> resolved so that the matching initiator is selected that is first in the </w:t>
      </w:r>
      <w:r w:rsidRPr="001D7643">
        <w:rPr>
          <w:rFonts w:ascii="Arial" w:hAnsi="Arial" w:cs="Arial"/>
          <w:strike/>
          <w:color w:val="000000" w:themeColor="text1"/>
          <w:sz w:val="20"/>
          <w:szCs w:val="20"/>
          <w:lang w:eastAsia="en-GB"/>
        </w:rPr>
        <w:t>order</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written</w:t>
      </w:r>
      <w:r w:rsidR="00223726" w:rsidRPr="001D7643">
        <w:rPr>
          <w:rFonts w:ascii="Arial" w:hAnsi="Arial" w:cs="Arial"/>
          <w:strike/>
          <w:color w:val="000000" w:themeColor="text1"/>
          <w:sz w:val="20"/>
          <w:szCs w:val="20"/>
          <w:lang w:eastAsia="en-GB"/>
        </w:rPr>
        <w:t xml:space="preserve"> </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in</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the</w:t>
      </w:r>
      <w:r w:rsidRPr="001D7643">
        <w:rPr>
          <w:rFonts w:ascii="Arial" w:eastAsia="Arial" w:hAnsi="Arial" w:cs="Arial"/>
          <w:strike/>
          <w:color w:val="000000" w:themeColor="text1"/>
          <w:sz w:val="20"/>
          <w:szCs w:val="20"/>
          <w:lang w:eastAsia="en-GB"/>
        </w:rPr>
        <w:t xml:space="preserve"> </w:t>
      </w:r>
      <w:r w:rsidRPr="001D7643">
        <w:rPr>
          <w:rFonts w:ascii="Arial" w:hAnsi="Arial" w:cs="Arial"/>
          <w:strike/>
          <w:color w:val="000000" w:themeColor="text1"/>
          <w:sz w:val="20"/>
          <w:szCs w:val="20"/>
          <w:lang w:eastAsia="en-GB"/>
        </w:rPr>
        <w:t>schema</w:t>
      </w:r>
      <w:r w:rsidRPr="001D7643">
        <w:rPr>
          <w:rFonts w:ascii="Arial" w:hAnsi="Arial" w:cs="Arial"/>
          <w:color w:val="000000" w:themeColor="text1"/>
          <w:sz w:val="20"/>
          <w:szCs w:val="20"/>
          <w:lang w:eastAsia="en-GB"/>
        </w:rPr>
        <w:t>.</w:t>
      </w:r>
      <w:r w:rsidR="00223726" w:rsidRPr="001D7643">
        <w:rPr>
          <w:rFonts w:ascii="Arial" w:hAnsi="Arial" w:cs="Arial"/>
          <w:color w:val="000000" w:themeColor="text1"/>
          <w:sz w:val="20"/>
          <w:szCs w:val="20"/>
          <w:lang w:eastAsia="en-GB"/>
        </w:rPr>
        <w:t xml:space="preserve"> </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Once</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a</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themeColor="text1"/>
          <w:sz w:val="20"/>
          <w:szCs w:val="20"/>
          <w:lang w:eastAsia="en-GB"/>
        </w:rPr>
        <w:t>matching initiator</w:t>
      </w:r>
      <w:r w:rsidRPr="001D7643">
        <w:rPr>
          <w:rFonts w:ascii="Arial" w:eastAsia="Arial" w:hAnsi="Arial" w:cs="Arial"/>
          <w:color w:val="000000" w:themeColor="text1"/>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found,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other</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matches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will</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subsequently</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attempted</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there</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no</w:t>
      </w:r>
      <w:r w:rsidRPr="001D7643">
        <w:rPr>
          <w:rFonts w:ascii="Arial" w:eastAsia="Arial" w:hAnsi="Arial" w:cs="Arial"/>
          <w:color w:val="000000"/>
          <w:sz w:val="20"/>
          <w:szCs w:val="20"/>
          <w:lang w:eastAsia="en-GB"/>
        </w:rPr>
        <w:t xml:space="preserve"> </w:t>
      </w:r>
      <w:r w:rsidRPr="001D7643">
        <w:rPr>
          <w:rFonts w:ascii="Arial" w:hAnsi="Arial" w:cs="Arial"/>
          <w:color w:val="000000"/>
          <w:sz w:val="20"/>
          <w:szCs w:val="20"/>
          <w:lang w:eastAsia="en-GB"/>
        </w:rPr>
        <w:t>backtracking).</w:t>
      </w:r>
    </w:p>
    <w:p w:rsidR="00AB245C" w:rsidRPr="001D7643" w:rsidRDefault="00AB245C">
      <w:pPr>
        <w:autoSpaceDE w:val="0"/>
        <w:rPr>
          <w:rFonts w:ascii="Arial" w:hAnsi="Arial" w:cs="Arial"/>
          <w:iCs/>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hAnsi="Arial" w:cs="Arial"/>
          <w:color w:val="000000"/>
          <w:sz w:val="20"/>
          <w:szCs w:val="20"/>
          <w:lang w:eastAsia="en-GB"/>
        </w:rPr>
        <w:t>Additionally for separator and terminator only add:</w:t>
      </w:r>
    </w:p>
    <w:p w:rsidR="00AB245C" w:rsidRPr="001D7643" w:rsidRDefault="00AB245C" w:rsidP="00AB245C">
      <w:pPr>
        <w:autoSpaceDE w:val="0"/>
        <w:rPr>
          <w:rFonts w:ascii="Arial" w:hAnsi="Arial" w:cs="Arial"/>
          <w:color w:val="000000"/>
          <w:sz w:val="20"/>
          <w:szCs w:val="20"/>
          <w:lang w:eastAsia="en-GB"/>
        </w:rPr>
      </w:pPr>
    </w:p>
    <w:p w:rsidR="00AB245C" w:rsidRPr="001D7643" w:rsidRDefault="00AB245C" w:rsidP="00AB245C">
      <w:pPr>
        <w:autoSpaceDE w:val="0"/>
        <w:rPr>
          <w:rFonts w:ascii="Arial" w:hAnsi="Arial" w:cs="Arial"/>
          <w:color w:val="000000"/>
          <w:sz w:val="20"/>
          <w:szCs w:val="20"/>
          <w:lang w:eastAsia="en-GB"/>
        </w:rPr>
      </w:pPr>
      <w:r w:rsidRPr="001D7643">
        <w:rPr>
          <w:rFonts w:ascii="Arial" w:eastAsia="Times New Roman" w:hAnsi="Arial" w:cs="Arial"/>
          <w:color w:val="000000"/>
          <w:sz w:val="20"/>
          <w:szCs w:val="20"/>
          <w:lang w:eastAsia="en-GB"/>
        </w:rPr>
        <w:t>This property can be used to determine the length of an element as described in Section 12.3.2 dfdl</w:t>
      </w:r>
      <w:proofErr w:type="gramStart"/>
      <w:r w:rsidRPr="001D7643">
        <w:rPr>
          <w:rFonts w:ascii="Arial" w:eastAsia="Times New Roman" w:hAnsi="Arial" w:cs="Arial"/>
          <w:color w:val="000000"/>
          <w:sz w:val="20"/>
          <w:szCs w:val="20"/>
          <w:lang w:eastAsia="en-GB"/>
        </w:rPr>
        <w:t>:lengthKind</w:t>
      </w:r>
      <w:proofErr w:type="gramEnd"/>
      <w:r w:rsidRPr="001D7643">
        <w:rPr>
          <w:rFonts w:ascii="Arial" w:eastAsia="Times New Roman" w:hAnsi="Arial" w:cs="Arial"/>
          <w:color w:val="000000"/>
          <w:sz w:val="20"/>
          <w:szCs w:val="20"/>
          <w:lang w:eastAsia="en-GB"/>
        </w:rPr>
        <w:t xml:space="preserve"> 'delimited'.</w:t>
      </w:r>
    </w:p>
    <w:p w:rsidR="00C10D4C" w:rsidRPr="001D7643" w:rsidRDefault="00C10D4C">
      <w:pPr>
        <w:autoSpaceDE w:val="0"/>
        <w:rPr>
          <w:rFonts w:ascii="Arial" w:eastAsia="Times New Roman" w:hAnsi="Arial" w:cs="Arial"/>
          <w:color w:val="000000"/>
          <w:sz w:val="20"/>
          <w:szCs w:val="20"/>
          <w:lang w:eastAsia="en-GB"/>
        </w:rPr>
      </w:pPr>
    </w:p>
    <w:p w:rsidR="00C10D4C" w:rsidRPr="001D7643" w:rsidRDefault="00C10D4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2.71</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13.16</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Clarify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w:t>
      </w:r>
      <w:r w:rsidRPr="001D7643">
        <w:rPr>
          <w:rFonts w:ascii="Arial" w:eastAsia="Times New Roman" w:hAnsi="Arial" w:cs="Arial"/>
          <w:color w:val="000000"/>
          <w:sz w:val="20"/>
          <w:szCs w:val="20"/>
          <w:lang w:eastAsia="en-GB"/>
        </w:rPr>
        <w:t>at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sensitive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ignoreCase</w:t>
      </w:r>
      <w:r w:rsidRPr="001D7643">
        <w:rPr>
          <w:rFonts w:ascii="Arial" w:eastAsia="Helv" w:hAnsi="Arial" w:cs="Arial"/>
          <w:color w:val="000000"/>
          <w:sz w:val="20"/>
          <w:szCs w:val="20"/>
          <w:lang w:eastAsia="en-GB"/>
        </w:rPr>
        <w:t xml:space="preserve"> </w:t>
      </w:r>
      <w:r w:rsidRPr="001D7643">
        <w:rPr>
          <w:rFonts w:ascii="Arial" w:eastAsia="Times New Roman"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literalValue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or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logicalValue</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textBooleanTrueRep,</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but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not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when</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nilKind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literalCharacter</w:t>
      </w:r>
      <w:r w:rsidRPr="001D7643">
        <w:rPr>
          <w:rFonts w:ascii="Arial" w:eastAsia="Helv" w:hAnsi="Arial" w:cs="Arial"/>
          <w:color w:val="000000"/>
          <w:sz w:val="20"/>
          <w:szCs w:val="20"/>
          <w:lang w:eastAsia="en-GB"/>
        </w:rPr>
        <w:t>’</w:t>
      </w:r>
      <w:r w:rsidRPr="001D7643">
        <w:rPr>
          <w:rFonts w:ascii="Arial"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consistent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with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properties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such</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w:t>
      </w:r>
      <w:r w:rsidRPr="001D7643">
        <w:rPr>
          <w:rFonts w:ascii="Arial" w:eastAsia="Times New Roman" w:hAnsi="Arial" w:cs="Arial"/>
          <w:color w:val="000000"/>
          <w:sz w:val="20"/>
          <w:szCs w:val="20"/>
          <w:lang w:eastAsia="en-GB"/>
        </w:rPr>
        <w:t>extBooleanPadCharacter.</w:t>
      </w:r>
    </w:p>
    <w:p w:rsidR="00E9098C" w:rsidRPr="001D7643" w:rsidRDefault="00E9098C">
      <w:pPr>
        <w:autoSpaceDE w:val="0"/>
        <w:rPr>
          <w:rFonts w:ascii="Arial" w:eastAsia="Times New Roman" w:hAnsi="Arial" w:cs="Arial"/>
          <w:color w:val="000000"/>
          <w:sz w:val="20"/>
          <w:szCs w:val="20"/>
          <w:lang w:eastAsia="en-GB"/>
        </w:rPr>
      </w:pPr>
    </w:p>
    <w:p w:rsidR="00E9098C" w:rsidRPr="001D7643" w:rsidRDefault="00E9098C">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lastRenderedPageBreak/>
        <w:t>2.72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Additional constraints and clarifications apply to the use of lengthKind ‘endOfParent’ beyond those already documented:</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4F5673" w:rsidRPr="001D7643" w:rsidRDefault="004F5673" w:rsidP="004F5673">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51 (http://redmine.ogf.org/boards/15/topics/51):</w:t>
      </w:r>
    </w:p>
    <w:p w:rsidR="004F5673" w:rsidRPr="001D7643" w:rsidRDefault="004F5673"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The parent element lengthKind must not be 'implicit' or 'delimited'.</w:t>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br/>
        <w:t>When looking for end of parent, the parser is not sensitive to any in-scope terminating delimiters.</w:t>
      </w:r>
    </w:p>
    <w:p w:rsidR="00E9098C" w:rsidRPr="001D7643" w:rsidRDefault="00E9098C"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sequence then:</w:t>
      </w:r>
    </w:p>
    <w:p w:rsidR="00E9098C" w:rsidRPr="001D7643" w:rsidRDefault="00BC71A1" w:rsidP="001D13ED">
      <w:pPr>
        <w:numPr>
          <w:ilvl w:val="0"/>
          <w:numId w:val="19"/>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sequence must be the content of a complex type</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separatorPosition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not be 'postFix' </w:t>
      </w:r>
    </w:p>
    <w:p w:rsidR="00E9098C" w:rsidRPr="001D7643" w:rsidRDefault="00BC71A1"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sequenceKind of </w:t>
      </w:r>
      <w:r w:rsidRPr="001D7643">
        <w:rPr>
          <w:rFonts w:ascii="Arial" w:hAnsi="Arial" w:cs="Arial"/>
          <w:color w:val="000000"/>
          <w:sz w:val="20"/>
          <w:szCs w:val="20"/>
        </w:rPr>
        <w:t xml:space="preserve">the </w:t>
      </w:r>
      <w:r w:rsidR="00E9098C" w:rsidRPr="001D7643">
        <w:rPr>
          <w:rFonts w:ascii="Arial" w:hAnsi="Arial" w:cs="Arial"/>
          <w:color w:val="000000"/>
          <w:sz w:val="20"/>
          <w:szCs w:val="20"/>
        </w:rPr>
        <w:t xml:space="preserve">sequence must be 'ordered' </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sequence</w:t>
      </w:r>
    </w:p>
    <w:p w:rsidR="00E9098C" w:rsidRPr="001D7643" w:rsidRDefault="00E9098C" w:rsidP="001D13ED">
      <w:pPr>
        <w:numPr>
          <w:ilvl w:val="0"/>
          <w:numId w:val="19"/>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floating elements in the sequence </w:t>
      </w:r>
      <w:r w:rsidRPr="001D7643">
        <w:rPr>
          <w:rFonts w:ascii="Arial" w:hAnsi="Arial" w:cs="Arial"/>
          <w:color w:val="000000"/>
          <w:sz w:val="20"/>
          <w:szCs w:val="20"/>
        </w:rPr>
        <w:br/>
      </w: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If the element is in a choice where choiceLengthKind is 'implicit' then</w:t>
      </w:r>
    </w:p>
    <w:p w:rsidR="00E9098C" w:rsidRPr="001D7643" w:rsidRDefault="00BC71A1" w:rsidP="001D13ED">
      <w:pPr>
        <w:numPr>
          <w:ilvl w:val="0"/>
          <w:numId w:val="20"/>
        </w:numPr>
        <w:suppressAutoHyphens w:val="0"/>
        <w:autoSpaceDE w:val="0"/>
        <w:autoSpaceDN w:val="0"/>
        <w:adjustRightInd w:val="0"/>
        <w:rPr>
          <w:rFonts w:ascii="Arial" w:hAnsi="Arial" w:cs="Arial"/>
          <w:strike/>
          <w:sz w:val="20"/>
          <w:szCs w:val="20"/>
        </w:rPr>
      </w:pPr>
      <w:r w:rsidRPr="001D7643">
        <w:rPr>
          <w:rFonts w:ascii="Arial" w:hAnsi="Arial" w:cs="Arial"/>
          <w:strike/>
          <w:sz w:val="20"/>
          <w:szCs w:val="20"/>
        </w:rPr>
        <w:t xml:space="preserve">the </w:t>
      </w:r>
      <w:r w:rsidR="00E9098C" w:rsidRPr="001D7643">
        <w:rPr>
          <w:rFonts w:ascii="Arial" w:hAnsi="Arial" w:cs="Arial"/>
          <w:strike/>
          <w:sz w:val="20"/>
          <w:szCs w:val="20"/>
        </w:rPr>
        <w:t>choice must be the content of a complex type</w:t>
      </w:r>
    </w:p>
    <w:p w:rsidR="00E9098C" w:rsidRPr="001D7643" w:rsidRDefault="00E9098C" w:rsidP="001D13ED">
      <w:pPr>
        <w:numPr>
          <w:ilvl w:val="0"/>
          <w:numId w:val="20"/>
        </w:num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 xml:space="preserve">no terminator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1D13ED">
      <w:pPr>
        <w:numPr>
          <w:ilvl w:val="0"/>
          <w:numId w:val="20"/>
        </w:numPr>
        <w:suppressAutoHyphens w:val="0"/>
        <w:autoSpaceDE w:val="0"/>
        <w:autoSpaceDN w:val="0"/>
        <w:adjustRightInd w:val="0"/>
        <w:rPr>
          <w:rFonts w:ascii="Arial" w:eastAsia="Times New Roman" w:hAnsi="Arial" w:cs="Arial"/>
          <w:color w:val="000000"/>
          <w:sz w:val="20"/>
          <w:szCs w:val="20"/>
          <w:lang w:eastAsia="en-GB"/>
        </w:rPr>
      </w:pPr>
      <w:r w:rsidRPr="001D7643">
        <w:rPr>
          <w:rFonts w:ascii="Arial" w:hAnsi="Arial" w:cs="Arial"/>
          <w:color w:val="000000"/>
          <w:sz w:val="20"/>
          <w:szCs w:val="20"/>
        </w:rPr>
        <w:t xml:space="preserve">no trailingSkip on </w:t>
      </w:r>
      <w:r w:rsidR="00BC71A1" w:rsidRPr="001D7643">
        <w:rPr>
          <w:rFonts w:ascii="Arial" w:hAnsi="Arial" w:cs="Arial"/>
          <w:color w:val="000000"/>
          <w:sz w:val="20"/>
          <w:szCs w:val="20"/>
        </w:rPr>
        <w:t xml:space="preserve">the </w:t>
      </w:r>
      <w:r w:rsidRPr="001D7643">
        <w:rPr>
          <w:rFonts w:ascii="Arial" w:hAnsi="Arial" w:cs="Arial"/>
          <w:color w:val="000000"/>
          <w:sz w:val="20"/>
          <w:szCs w:val="20"/>
        </w:rPr>
        <w:t>choice</w:t>
      </w:r>
    </w:p>
    <w:p w:rsidR="00E9098C" w:rsidRPr="001D7643" w:rsidRDefault="00E9098C" w:rsidP="00E9098C">
      <w:pPr>
        <w:suppressAutoHyphens w:val="0"/>
        <w:autoSpaceDE w:val="0"/>
        <w:autoSpaceDN w:val="0"/>
        <w:adjustRightInd w:val="0"/>
        <w:rPr>
          <w:rFonts w:ascii="Arial" w:eastAsia="Times New Roman" w:hAnsi="Arial" w:cs="Arial"/>
          <w:color w:val="000000"/>
          <w:sz w:val="20"/>
          <w:szCs w:val="20"/>
          <w:lang w:eastAsia="en-GB"/>
        </w:rPr>
      </w:pPr>
    </w:p>
    <w:p w:rsidR="00477014" w:rsidRPr="001D7643" w:rsidRDefault="00477014" w:rsidP="00477014">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 simple element must have either type xs</w:t>
      </w:r>
      <w:proofErr w:type="gramStart"/>
      <w:r w:rsidRPr="001D7643">
        <w:rPr>
          <w:rFonts w:ascii="Arial" w:eastAsia="Times New Roman" w:hAnsi="Arial" w:cs="Arial"/>
          <w:color w:val="000000"/>
          <w:sz w:val="20"/>
          <w:szCs w:val="20"/>
          <w:lang w:eastAsia="en-GB"/>
        </w:rPr>
        <w:t>:string</w:t>
      </w:r>
      <w:proofErr w:type="gramEnd"/>
      <w:r w:rsidRPr="001D7643">
        <w:rPr>
          <w:rFonts w:ascii="Arial" w:eastAsia="Times New Roman" w:hAnsi="Arial" w:cs="Arial"/>
          <w:color w:val="000000"/>
          <w:sz w:val="20"/>
          <w:szCs w:val="20"/>
          <w:lang w:eastAsia="en-GB"/>
        </w:rPr>
        <w:t xml:space="preserve"> or representation ‘text’ or type xs:hexBinary or (representation ‘binary’ and binaryNumber/CalendarRep ‘packed’, ‘bcd, ‘ibm4690Packed’). </w:t>
      </w:r>
    </w:p>
    <w:p w:rsidR="00477014" w:rsidRPr="001D7643" w:rsidRDefault="00477014" w:rsidP="00E9098C">
      <w:pPr>
        <w:suppressAutoHyphens w:val="0"/>
        <w:autoSpaceDE w:val="0"/>
        <w:autoSpaceDN w:val="0"/>
        <w:adjustRightInd w:val="0"/>
        <w:rPr>
          <w:rFonts w:ascii="Arial" w:hAnsi="Arial" w:cs="Arial"/>
          <w:color w:val="000000"/>
          <w:sz w:val="20"/>
          <w:szCs w:val="20"/>
        </w:rPr>
      </w:pPr>
    </w:p>
    <w:p w:rsidR="00E9098C" w:rsidRPr="001D7643" w:rsidRDefault="00E9098C"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As noted in errat</w:t>
      </w:r>
      <w:r w:rsidR="00B554D2" w:rsidRPr="001D7643">
        <w:rPr>
          <w:rFonts w:ascii="Arial" w:hAnsi="Arial" w:cs="Arial"/>
          <w:color w:val="000000"/>
          <w:sz w:val="20"/>
          <w:szCs w:val="20"/>
        </w:rPr>
        <w:t>um</w:t>
      </w:r>
      <w:r w:rsidRPr="001D7643">
        <w:rPr>
          <w:rFonts w:ascii="Arial" w:hAnsi="Arial" w:cs="Arial"/>
          <w:color w:val="000000"/>
          <w:sz w:val="20"/>
          <w:szCs w:val="20"/>
        </w:rPr>
        <w:t xml:space="preserve"> 2.5, a complex element can have 'endOfParent'. If so then its last child element can be any lengthKind including 'endOfParent'.</w:t>
      </w:r>
    </w:p>
    <w:p w:rsidR="001F18E8" w:rsidRPr="001D7643" w:rsidRDefault="001F18E8" w:rsidP="00E9098C">
      <w:pPr>
        <w:suppressAutoHyphens w:val="0"/>
        <w:autoSpaceDE w:val="0"/>
        <w:autoSpaceDN w:val="0"/>
        <w:adjustRightInd w:val="0"/>
        <w:rPr>
          <w:rFonts w:ascii="Arial" w:hAnsi="Arial" w:cs="Arial"/>
          <w:color w:val="000000"/>
          <w:sz w:val="20"/>
          <w:szCs w:val="20"/>
        </w:rPr>
      </w:pPr>
    </w:p>
    <w:p w:rsidR="00E9098C" w:rsidRPr="001D7643" w:rsidRDefault="001F18E8" w:rsidP="00E9098C">
      <w:pPr>
        <w:suppressAutoHyphens w:val="0"/>
        <w:autoSpaceDE w:val="0"/>
        <w:autoSpaceDN w:val="0"/>
        <w:adjustRightInd w:val="0"/>
        <w:rPr>
          <w:rFonts w:ascii="Arial" w:hAnsi="Arial" w:cs="Arial"/>
          <w:color w:val="000000"/>
          <w:sz w:val="20"/>
          <w:szCs w:val="20"/>
        </w:rPr>
      </w:pPr>
      <w:r w:rsidRPr="001D7643">
        <w:rPr>
          <w:rFonts w:ascii="Arial" w:hAnsi="Arial" w:cs="Arial"/>
          <w:color w:val="000000"/>
          <w:sz w:val="20"/>
          <w:szCs w:val="20"/>
        </w:rPr>
        <w:t>Note: Further improved words for section 12.3.6 are provided by errat</w:t>
      </w:r>
      <w:r w:rsidR="00991C77" w:rsidRPr="001D7643">
        <w:rPr>
          <w:rFonts w:ascii="Arial" w:hAnsi="Arial" w:cs="Arial"/>
          <w:color w:val="000000"/>
          <w:sz w:val="20"/>
          <w:szCs w:val="20"/>
        </w:rPr>
        <w:t>um</w:t>
      </w:r>
      <w:r w:rsidRPr="001D7643">
        <w:rPr>
          <w:rFonts w:ascii="Arial" w:hAnsi="Arial" w:cs="Arial"/>
          <w:color w:val="000000"/>
          <w:sz w:val="20"/>
          <w:szCs w:val="20"/>
        </w:rPr>
        <w:t xml:space="preserve"> 4.10.</w:t>
      </w:r>
      <w:r w:rsidR="00E9098C" w:rsidRPr="001D7643">
        <w:rPr>
          <w:rFonts w:ascii="Arial" w:hAnsi="Arial" w:cs="Arial"/>
          <w:color w:val="000000"/>
          <w:sz w:val="20"/>
          <w:szCs w:val="20"/>
        </w:rPr>
        <w:t xml:space="preserve"> </w:t>
      </w:r>
    </w:p>
    <w:p w:rsidR="00EC27A2" w:rsidRPr="001D7643" w:rsidRDefault="00EC27A2">
      <w:pPr>
        <w:autoSpaceDE w:val="0"/>
        <w:rPr>
          <w:rFonts w:ascii="Arial" w:eastAsia="Times New Roman" w:hAnsi="Arial" w:cs="Arial"/>
          <w:color w:val="000000"/>
          <w:sz w:val="20"/>
          <w:szCs w:val="20"/>
          <w:lang w:eastAsia="en-GB"/>
        </w:rPr>
      </w:pPr>
    </w:p>
    <w:p w:rsidR="00E9098C" w:rsidRPr="001D7643" w:rsidRDefault="00C10515">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12.3.6</w:t>
      </w:r>
      <w:r w:rsidRPr="001D7643">
        <w:rPr>
          <w:rFonts w:ascii="Arial" w:eastAsia="Times New Roman" w:hAnsi="Arial" w:cs="Arial"/>
          <w:color w:val="000000"/>
          <w:sz w:val="20"/>
          <w:szCs w:val="20"/>
          <w:lang w:eastAsia="en-GB"/>
        </w:rPr>
        <w:t xml:space="preserve">. An element with lengthKind ‘endOfParent’ is allowed to be the root element of a parse or </w:t>
      </w:r>
      <w:r w:rsidR="00267ADB" w:rsidRPr="001D7643">
        <w:rPr>
          <w:rFonts w:ascii="Arial" w:eastAsia="Times New Roman" w:hAnsi="Arial" w:cs="Arial"/>
          <w:color w:val="000000"/>
          <w:sz w:val="20"/>
          <w:szCs w:val="20"/>
          <w:lang w:eastAsia="en-GB"/>
        </w:rPr>
        <w:t>unparse</w:t>
      </w:r>
      <w:r w:rsidRPr="001D7643">
        <w:rPr>
          <w:rFonts w:ascii="Arial" w:eastAsia="Times New Roman" w:hAnsi="Arial" w:cs="Arial"/>
          <w:color w:val="000000"/>
          <w:sz w:val="20"/>
          <w:szCs w:val="20"/>
          <w:lang w:eastAsia="en-GB"/>
        </w:rPr>
        <w:t>.</w:t>
      </w:r>
    </w:p>
    <w:p w:rsidR="00C10515" w:rsidRPr="001D7643" w:rsidRDefault="00C10515">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2.74</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13.2.1, 22.2.1</w:t>
      </w:r>
      <w:r w:rsidRPr="001D7643">
        <w:rPr>
          <w:rFonts w:ascii="Arial" w:eastAsia="Times New Roman" w:hAnsi="Arial" w:cs="Arial"/>
          <w:color w:val="000000"/>
          <w:sz w:val="20"/>
          <w:szCs w:val="20"/>
          <w:lang w:eastAsia="en-GB"/>
        </w:rPr>
        <w:t>. During unparsing, the application of escape scheme processing should take place before the application of the emptyValueDelimiterPolicy property.</w:t>
      </w:r>
    </w:p>
    <w:p w:rsidR="00DE013A" w:rsidRPr="001D7643" w:rsidRDefault="00DE013A" w:rsidP="00DE013A">
      <w:pPr>
        <w:autoSpaceDE w:val="0"/>
        <w:rPr>
          <w:rFonts w:ascii="Arial" w:eastAsia="Times New Roman" w:hAnsi="Arial" w:cs="Arial"/>
          <w:color w:val="000000"/>
          <w:sz w:val="20"/>
          <w:szCs w:val="20"/>
          <w:lang w:eastAsia="en-GB"/>
        </w:rPr>
      </w:pPr>
    </w:p>
    <w:p w:rsidR="00DE013A" w:rsidRPr="001D7643" w:rsidRDefault="00DE013A"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2.75</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374BEC" w:rsidRPr="001D7643">
        <w:rPr>
          <w:rFonts w:ascii="Arial" w:eastAsia="Times New Roman" w:hAnsi="Arial" w:cs="Arial"/>
          <w:i/>
          <w:color w:val="000000"/>
          <w:sz w:val="20"/>
          <w:szCs w:val="20"/>
          <w:lang w:eastAsia="en-GB"/>
        </w:rPr>
        <w:t>4.1.1</w:t>
      </w:r>
      <w:r w:rsidR="00374BEC" w:rsidRPr="001D7643">
        <w:rPr>
          <w:rFonts w:ascii="Arial" w:eastAsia="Times New Roman" w:hAnsi="Arial" w:cs="Arial"/>
          <w:color w:val="000000"/>
          <w:sz w:val="20"/>
          <w:szCs w:val="20"/>
          <w:lang w:eastAsia="en-GB"/>
        </w:rPr>
        <w:t>. Replace the existing description of the Document Information Item’s [schema] member with ‘This member is reserved for future use’.</w:t>
      </w:r>
    </w:p>
    <w:p w:rsidR="0036396B" w:rsidRPr="001D7643" w:rsidRDefault="0036396B" w:rsidP="00DE013A">
      <w:pPr>
        <w:autoSpaceDE w:val="0"/>
        <w:rPr>
          <w:rFonts w:ascii="Arial" w:eastAsia="Times New Roman" w:hAnsi="Arial" w:cs="Arial"/>
          <w:color w:val="000000"/>
          <w:sz w:val="20"/>
          <w:szCs w:val="20"/>
          <w:lang w:eastAsia="en-GB"/>
        </w:rPr>
      </w:pPr>
    </w:p>
    <w:p w:rsidR="0036396B" w:rsidRPr="001D7643" w:rsidRDefault="0036396B" w:rsidP="00DE013A">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2.76</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12.3.4</w:t>
      </w:r>
      <w:r w:rsidRPr="001D7643">
        <w:rPr>
          <w:rFonts w:ascii="Arial" w:eastAsia="Times New Roman" w:hAnsi="Arial" w:cs="Arial"/>
          <w:color w:val="000000"/>
          <w:sz w:val="20"/>
          <w:szCs w:val="20"/>
          <w:lang w:eastAsia="en-GB"/>
        </w:rPr>
        <w:t>. When property prefixIncludesPrefixLength is ‘yes’ there are some restrictions that need to be added to enable reliable lengths to be calculated:</w:t>
      </w:r>
    </w:p>
    <w:p w:rsidR="0036396B" w:rsidRPr="001D7643" w:rsidRDefault="0036396B" w:rsidP="001D13ED">
      <w:pPr>
        <w:numPr>
          <w:ilvl w:val="0"/>
          <w:numId w:val="22"/>
        </w:numPr>
        <w:suppressAutoHyphens w:val="0"/>
        <w:autoSpaceDE w:val="0"/>
        <w:autoSpaceDN w:val="0"/>
        <w:adjustRightInd w:val="0"/>
        <w:rPr>
          <w:rFonts w:ascii="Arial" w:hAnsi="Arial" w:cs="Arial"/>
          <w:strike/>
          <w:sz w:val="20"/>
          <w:szCs w:val="20"/>
        </w:rPr>
      </w:pPr>
      <w:r w:rsidRPr="001D7643">
        <w:rPr>
          <w:rFonts w:ascii="Arial" w:hAnsi="Arial" w:cs="Arial"/>
          <w:sz w:val="20"/>
          <w:szCs w:val="20"/>
        </w:rPr>
        <w:t>If the prefix type is lengthKind 'implicit' or 'explicit' then the lengthUnit</w:t>
      </w:r>
      <w:r w:rsidR="003F71E5" w:rsidRPr="001D7643">
        <w:rPr>
          <w:rFonts w:ascii="Arial" w:hAnsi="Arial" w:cs="Arial"/>
          <w:sz w:val="20"/>
          <w:szCs w:val="20"/>
        </w:rPr>
        <w:t>s</w:t>
      </w:r>
      <w:r w:rsidRPr="001D7643">
        <w:rPr>
          <w:rFonts w:ascii="Arial" w:hAnsi="Arial" w:cs="Arial"/>
          <w:sz w:val="20"/>
          <w:szCs w:val="20"/>
        </w:rPr>
        <w:t xml:space="preserve"> properties of both the prefix type and the element must be the same.</w:t>
      </w:r>
    </w:p>
    <w:p w:rsidR="0036396B" w:rsidRPr="001D7643" w:rsidRDefault="0036396B" w:rsidP="00DE013A">
      <w:pPr>
        <w:autoSpaceDE w:val="0"/>
        <w:rPr>
          <w:rFonts w:ascii="Arial" w:eastAsia="Times New Roman" w:hAnsi="Arial" w:cs="Arial"/>
          <w:sz w:val="20"/>
          <w:szCs w:val="20"/>
          <w:lang w:eastAsia="en-GB"/>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eastAsia="Times New Roman" w:hAnsi="Arial" w:cs="Arial"/>
          <w:b/>
          <w:sz w:val="20"/>
          <w:szCs w:val="20"/>
          <w:lang w:eastAsia="en-GB"/>
        </w:rPr>
        <w:t>2.77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12.3.4, 12.3.2</w:t>
      </w:r>
      <w:r w:rsidRPr="001D7643">
        <w:rPr>
          <w:rFonts w:ascii="Arial" w:eastAsia="Times New Roman" w:hAnsi="Arial" w:cs="Arial"/>
          <w:sz w:val="20"/>
          <w:szCs w:val="20"/>
          <w:lang w:eastAsia="en-GB"/>
        </w:rPr>
        <w:t xml:space="preserve">.  The sections for </w:t>
      </w:r>
      <w:r w:rsidRPr="001D7643">
        <w:rPr>
          <w:rFonts w:ascii="Arial" w:hAnsi="Arial" w:cs="Arial"/>
          <w:sz w:val="20"/>
          <w:szCs w:val="20"/>
        </w:rPr>
        <w:t xml:space="preserve">lengthKind 'prefixed' and 'delimited' need the equivalent of Table 16 to express their rules </w:t>
      </w:r>
      <w:r w:rsidR="006D72C5" w:rsidRPr="001D7643">
        <w:rPr>
          <w:rFonts w:ascii="Arial" w:hAnsi="Arial" w:cs="Arial"/>
          <w:sz w:val="20"/>
          <w:szCs w:val="20"/>
        </w:rPr>
        <w:t>for binary data</w:t>
      </w:r>
      <w:r w:rsidRPr="001D7643">
        <w:rPr>
          <w:rFonts w:ascii="Arial" w:hAnsi="Arial" w:cs="Arial"/>
          <w:sz w:val="20"/>
          <w:szCs w:val="20"/>
        </w:rPr>
        <w:t xml:space="preserve">. </w:t>
      </w:r>
    </w:p>
    <w:p w:rsidR="0036396B" w:rsidRPr="001D7643" w:rsidRDefault="0036396B" w:rsidP="0036396B">
      <w:pPr>
        <w:suppressAutoHyphens w:val="0"/>
        <w:autoSpaceDE w:val="0"/>
        <w:autoSpaceDN w:val="0"/>
        <w:adjustRightInd w:val="0"/>
        <w:rPr>
          <w:rFonts w:ascii="Arial" w:hAnsi="Arial" w:cs="Arial"/>
          <w:sz w:val="20"/>
          <w:szCs w:val="20"/>
        </w:rPr>
      </w:pPr>
    </w:p>
    <w:p w:rsidR="0036396B" w:rsidRPr="001D7643" w:rsidRDefault="0036396B" w:rsidP="0036396B">
      <w:pPr>
        <w:suppressAutoHyphens w:val="0"/>
        <w:autoSpaceDE w:val="0"/>
        <w:autoSpaceDN w:val="0"/>
        <w:adjustRightInd w:val="0"/>
        <w:rPr>
          <w:rFonts w:ascii="Arial" w:hAnsi="Arial" w:cs="Arial"/>
          <w:sz w:val="20"/>
          <w:szCs w:val="20"/>
        </w:rPr>
      </w:pPr>
      <w:r w:rsidRPr="001D7643">
        <w:rPr>
          <w:rFonts w:ascii="Arial" w:hAnsi="Arial" w:cs="Arial"/>
          <w:b/>
          <w:sz w:val="20"/>
          <w:szCs w:val="20"/>
        </w:rPr>
        <w:t>2.78</w:t>
      </w:r>
      <w:r w:rsidRPr="001D7643">
        <w:rPr>
          <w:rFonts w:ascii="Arial" w:hAnsi="Arial" w:cs="Arial"/>
          <w:sz w:val="20"/>
          <w:szCs w:val="20"/>
        </w:rPr>
        <w:t xml:space="preserve">. </w:t>
      </w:r>
      <w:r w:rsidRPr="001D7643">
        <w:rPr>
          <w:rFonts w:ascii="Arial" w:hAnsi="Arial" w:cs="Arial"/>
          <w:i/>
          <w:sz w:val="20"/>
          <w:szCs w:val="20"/>
        </w:rPr>
        <w:t>Section</w:t>
      </w:r>
      <w:r w:rsidR="007D5D20" w:rsidRPr="001D7643">
        <w:rPr>
          <w:rFonts w:ascii="Arial" w:hAnsi="Arial" w:cs="Arial"/>
          <w:i/>
          <w:sz w:val="20"/>
          <w:szCs w:val="20"/>
        </w:rPr>
        <w:t xml:space="preserve"> 12.3.4</w:t>
      </w:r>
      <w:r w:rsidR="007D5D20" w:rsidRPr="001D7643">
        <w:rPr>
          <w:rFonts w:ascii="Arial" w:hAnsi="Arial" w:cs="Arial"/>
          <w:sz w:val="20"/>
          <w:szCs w:val="20"/>
        </w:rPr>
        <w:t xml:space="preserve">. Add a note to cover the scenario where </w:t>
      </w:r>
      <w:r w:rsidRPr="001D7643">
        <w:rPr>
          <w:rFonts w:ascii="Arial" w:hAnsi="Arial" w:cs="Arial"/>
          <w:sz w:val="20"/>
          <w:szCs w:val="20"/>
        </w:rPr>
        <w:t xml:space="preserve">lengthUnits </w:t>
      </w:r>
      <w:r w:rsidR="007D5D20" w:rsidRPr="001D7643">
        <w:rPr>
          <w:rFonts w:ascii="Arial" w:hAnsi="Arial" w:cs="Arial"/>
          <w:sz w:val="20"/>
          <w:szCs w:val="20"/>
        </w:rPr>
        <w:t xml:space="preserve">is </w:t>
      </w:r>
      <w:r w:rsidRPr="001D7643">
        <w:rPr>
          <w:rFonts w:ascii="Arial" w:hAnsi="Arial" w:cs="Arial"/>
          <w:sz w:val="20"/>
          <w:szCs w:val="20"/>
        </w:rPr>
        <w:t xml:space="preserve">'bits' </w:t>
      </w:r>
      <w:r w:rsidR="007D5D20" w:rsidRPr="001D7643">
        <w:rPr>
          <w:rFonts w:ascii="Arial" w:hAnsi="Arial" w:cs="Arial"/>
          <w:sz w:val="20"/>
          <w:szCs w:val="20"/>
        </w:rPr>
        <w:t xml:space="preserve">and </w:t>
      </w:r>
      <w:r w:rsidRPr="001D7643">
        <w:rPr>
          <w:rFonts w:ascii="Arial" w:hAnsi="Arial" w:cs="Arial"/>
          <w:sz w:val="20"/>
          <w:szCs w:val="20"/>
        </w:rPr>
        <w:t xml:space="preserve">lengthKind </w:t>
      </w:r>
      <w:r w:rsidR="007D5D20" w:rsidRPr="001D7643">
        <w:rPr>
          <w:rFonts w:ascii="Arial" w:hAnsi="Arial" w:cs="Arial"/>
          <w:sz w:val="20"/>
          <w:szCs w:val="20"/>
        </w:rPr>
        <w:t xml:space="preserve">is </w:t>
      </w:r>
      <w:r w:rsidRPr="001D7643">
        <w:rPr>
          <w:rFonts w:ascii="Arial" w:hAnsi="Arial" w:cs="Arial"/>
          <w:sz w:val="20"/>
          <w:szCs w:val="20"/>
        </w:rPr>
        <w:t>'prefixed'</w:t>
      </w:r>
      <w:r w:rsidR="007D5D20" w:rsidRPr="001D7643">
        <w:rPr>
          <w:rFonts w:ascii="Arial" w:hAnsi="Arial" w:cs="Arial"/>
          <w:sz w:val="20"/>
          <w:szCs w:val="20"/>
        </w:rPr>
        <w:t xml:space="preserve">. When parsing, any number of bits can be precisely extracted from the data stream, but when </w:t>
      </w:r>
      <w:r w:rsidRPr="001D7643">
        <w:rPr>
          <w:rFonts w:ascii="Arial" w:hAnsi="Arial" w:cs="Arial"/>
          <w:sz w:val="20"/>
          <w:szCs w:val="20"/>
        </w:rPr>
        <w:t>unpars</w:t>
      </w:r>
      <w:r w:rsidR="007D5D20" w:rsidRPr="001D7643">
        <w:rPr>
          <w:rFonts w:ascii="Arial" w:hAnsi="Arial" w:cs="Arial"/>
          <w:sz w:val="20"/>
          <w:szCs w:val="20"/>
        </w:rPr>
        <w:t xml:space="preserve">ing the number of bits written will always be a multiple of 8 as the Infoset does not contain bit-level information. </w:t>
      </w:r>
    </w:p>
    <w:p w:rsidR="00DF1EFF" w:rsidRPr="001D7643" w:rsidRDefault="00DF1EFF" w:rsidP="0036396B">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t>2.79</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symbols to the right of the V symbol.</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 pattern with P symbols at the left end must not have # </w:t>
      </w:r>
      <w:proofErr w:type="gramStart"/>
      <w:r w:rsidRPr="001D7643">
        <w:rPr>
          <w:rFonts w:ascii="Arial" w:hAnsi="Arial" w:cs="Arial"/>
          <w:sz w:val="20"/>
          <w:szCs w:val="20"/>
        </w:rPr>
        <w:t>symbols .</w:t>
      </w:r>
      <w:proofErr w:type="gramEnd"/>
      <w:r w:rsidRPr="001D7643">
        <w:rPr>
          <w:rFonts w:ascii="Arial" w:hAnsi="Arial" w:cs="Arial"/>
          <w:sz w:val="20"/>
          <w:szCs w:val="20"/>
        </w:rPr>
        <w:t xml:space="preserve"> </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at the right end can have # symbols.</w:t>
      </w:r>
    </w:p>
    <w:p w:rsidR="00DF1EFF" w:rsidRPr="001D7643" w:rsidRDefault="00DF1EFF" w:rsidP="00DF1EFF">
      <w:pPr>
        <w:suppressAutoHyphens w:val="0"/>
        <w:autoSpaceDE w:val="0"/>
        <w:autoSpaceDN w:val="0"/>
        <w:adjustRightInd w:val="0"/>
        <w:rPr>
          <w:rFonts w:ascii="Arial" w:hAnsi="Arial" w:cs="Arial"/>
          <w:sz w:val="20"/>
          <w:szCs w:val="20"/>
        </w:rPr>
      </w:pPr>
    </w:p>
    <w:p w:rsidR="00DF1EFF" w:rsidRPr="001D7643" w:rsidRDefault="00DF1EFF" w:rsidP="00DF1EFF">
      <w:pPr>
        <w:suppressAutoHyphens w:val="0"/>
        <w:autoSpaceDE w:val="0"/>
        <w:autoSpaceDN w:val="0"/>
        <w:adjustRightInd w:val="0"/>
        <w:rPr>
          <w:rFonts w:ascii="Arial" w:hAnsi="Arial" w:cs="Arial"/>
          <w:sz w:val="20"/>
          <w:szCs w:val="20"/>
        </w:rPr>
      </w:pPr>
      <w:r w:rsidRPr="001D7643">
        <w:rPr>
          <w:rFonts w:ascii="Arial" w:hAnsi="Arial" w:cs="Arial"/>
          <w:b/>
          <w:sz w:val="20"/>
          <w:szCs w:val="20"/>
        </w:rPr>
        <w:lastRenderedPageBreak/>
        <w:t>2.80</w:t>
      </w:r>
      <w:r w:rsidRPr="001D7643">
        <w:rPr>
          <w:rFonts w:ascii="Arial" w:hAnsi="Arial" w:cs="Arial"/>
          <w:sz w:val="20"/>
          <w:szCs w:val="20"/>
        </w:rPr>
        <w:t xml:space="preserve">. </w:t>
      </w:r>
      <w:r w:rsidRPr="001D7643">
        <w:rPr>
          <w:rFonts w:ascii="Arial" w:hAnsi="Arial" w:cs="Arial"/>
          <w:i/>
          <w:sz w:val="20"/>
          <w:szCs w:val="20"/>
        </w:rPr>
        <w:t>Section 13.6.1.1</w:t>
      </w:r>
      <w:r w:rsidRPr="001D7643">
        <w:rPr>
          <w:rFonts w:ascii="Arial" w:hAnsi="Arial" w:cs="Arial"/>
          <w:sz w:val="20"/>
          <w:szCs w:val="20"/>
        </w:rPr>
        <w:t>. Clarify text number pattern rules for use of V and P symbols in conjunction with @ and E and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a V symbol must not have @ or * symbols.</w:t>
      </w:r>
    </w:p>
    <w:p w:rsidR="00DF1EFF" w:rsidRPr="001D7643" w:rsidRDefault="00DF1EFF" w:rsidP="001D13ED">
      <w:pPr>
        <w:numPr>
          <w:ilvl w:val="0"/>
          <w:numId w:val="23"/>
        </w:numPr>
        <w:suppressAutoHyphens w:val="0"/>
        <w:autoSpaceDE w:val="0"/>
        <w:autoSpaceDN w:val="0"/>
        <w:adjustRightInd w:val="0"/>
        <w:rPr>
          <w:rFonts w:ascii="Arial" w:hAnsi="Arial" w:cs="Arial"/>
          <w:sz w:val="20"/>
          <w:szCs w:val="20"/>
        </w:rPr>
      </w:pPr>
      <w:r w:rsidRPr="001D7643">
        <w:rPr>
          <w:rFonts w:ascii="Arial" w:hAnsi="Arial" w:cs="Arial"/>
          <w:sz w:val="20"/>
          <w:szCs w:val="20"/>
        </w:rPr>
        <w:t>A pattern with P symbols must not have @ or E or * symbols.</w:t>
      </w:r>
    </w:p>
    <w:p w:rsidR="00DF1EFF" w:rsidRPr="001D7643" w:rsidRDefault="00DF1EFF" w:rsidP="00DF1EFF">
      <w:pPr>
        <w:suppressAutoHyphens w:val="0"/>
        <w:autoSpaceDE w:val="0"/>
        <w:autoSpaceDN w:val="0"/>
        <w:adjustRightInd w:val="0"/>
        <w:rPr>
          <w:rFonts w:ascii="Arial" w:hAnsi="Arial" w:cs="Arial"/>
          <w:sz w:val="20"/>
          <w:szCs w:val="20"/>
        </w:rPr>
      </w:pPr>
    </w:p>
    <w:p w:rsidR="005B066D" w:rsidRPr="001D7643" w:rsidRDefault="005B066D" w:rsidP="00DF1EFF">
      <w:pPr>
        <w:suppressAutoHyphens w:val="0"/>
        <w:autoSpaceDE w:val="0"/>
        <w:autoSpaceDN w:val="0"/>
        <w:adjustRightInd w:val="0"/>
        <w:rPr>
          <w:rFonts w:ascii="Arial" w:hAnsi="Arial" w:cs="Arial"/>
          <w:sz w:val="20"/>
          <w:szCs w:val="20"/>
        </w:rPr>
      </w:pPr>
      <w:r w:rsidRPr="001D7643">
        <w:rPr>
          <w:rFonts w:ascii="Arial" w:hAnsi="Arial" w:cs="Arial"/>
          <w:sz w:val="20"/>
          <w:szCs w:val="20"/>
        </w:rPr>
        <w:t>This means that a V symbol and an E symbol may occur in the same text number pattern. The BNF in Figure 5 is revised to allow this.</w:t>
      </w:r>
    </w:p>
    <w:p w:rsidR="005B066D" w:rsidRPr="001D7643" w:rsidRDefault="005B066D" w:rsidP="00DF1EFF">
      <w:pPr>
        <w:suppressAutoHyphens w:val="0"/>
        <w:autoSpaceDE w:val="0"/>
        <w:autoSpaceDN w:val="0"/>
        <w:adjustRightInd w:val="0"/>
        <w:rPr>
          <w:rFonts w:ascii="Arial" w:hAnsi="Arial" w:cs="Arial"/>
          <w:sz w:val="20"/>
          <w:szCs w:val="20"/>
        </w:rPr>
      </w:pPr>
    </w:p>
    <w:p w:rsidR="00527983" w:rsidRPr="001D7643" w:rsidRDefault="00E521A4"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w:t>
      </w:r>
      <w:r w:rsidR="008D2DAB" w:rsidRPr="001D7643">
        <w:rPr>
          <w:rFonts w:ascii="Arial" w:hAnsi="Arial" w:cs="Arial"/>
          <w:b/>
          <w:sz w:val="20"/>
          <w:szCs w:val="20"/>
        </w:rPr>
        <w:t>1</w:t>
      </w:r>
      <w:r w:rsidRPr="001D7643">
        <w:rPr>
          <w:rFonts w:ascii="Arial" w:hAnsi="Arial" w:cs="Arial"/>
          <w:sz w:val="20"/>
          <w:szCs w:val="20"/>
        </w:rPr>
        <w:t xml:space="preserve">. </w:t>
      </w:r>
      <w:r w:rsidRPr="001D7643">
        <w:rPr>
          <w:rFonts w:ascii="Arial" w:hAnsi="Arial" w:cs="Arial"/>
          <w:i/>
          <w:sz w:val="20"/>
          <w:szCs w:val="20"/>
        </w:rPr>
        <w:t>Section 15.2</w:t>
      </w:r>
      <w:r w:rsidRPr="001D7643">
        <w:rPr>
          <w:rFonts w:ascii="Arial" w:hAnsi="Arial" w:cs="Arial"/>
          <w:sz w:val="20"/>
          <w:szCs w:val="20"/>
        </w:rPr>
        <w:t xml:space="preserve">. The specification </w:t>
      </w:r>
      <w:r w:rsidR="00BE7AAD" w:rsidRPr="001D7643">
        <w:rPr>
          <w:rFonts w:ascii="Arial" w:hAnsi="Arial" w:cs="Arial"/>
          <w:sz w:val="20"/>
          <w:szCs w:val="20"/>
        </w:rPr>
        <w:t xml:space="preserve">originally </w:t>
      </w:r>
      <w:r w:rsidRPr="001D7643">
        <w:rPr>
          <w:rFonts w:ascii="Arial" w:hAnsi="Arial" w:cs="Arial"/>
          <w:sz w:val="20"/>
          <w:szCs w:val="20"/>
        </w:rPr>
        <w:t xml:space="preserve">says “On unparsing the choice branch supplied in the infoset is output”. This does not handle the case where one or more branches of a choice </w:t>
      </w:r>
      <w:proofErr w:type="gramStart"/>
      <w:r w:rsidRPr="001D7643">
        <w:rPr>
          <w:rFonts w:ascii="Arial" w:hAnsi="Arial" w:cs="Arial"/>
          <w:sz w:val="20"/>
          <w:szCs w:val="20"/>
        </w:rPr>
        <w:t>is</w:t>
      </w:r>
      <w:proofErr w:type="gramEnd"/>
      <w:r w:rsidRPr="001D7643">
        <w:rPr>
          <w:rFonts w:ascii="Arial" w:hAnsi="Arial" w:cs="Arial"/>
          <w:sz w:val="20"/>
          <w:szCs w:val="20"/>
        </w:rPr>
        <w:t xml:space="preserve"> a sequence</w:t>
      </w:r>
      <w:r w:rsidR="008D2DAB" w:rsidRPr="001D7643">
        <w:rPr>
          <w:rFonts w:ascii="Arial" w:hAnsi="Arial" w:cs="Arial"/>
          <w:sz w:val="20"/>
          <w:szCs w:val="20"/>
        </w:rPr>
        <w:t xml:space="preserve"> </w:t>
      </w:r>
      <w:r w:rsidR="00421247" w:rsidRPr="001D7643">
        <w:rPr>
          <w:rFonts w:ascii="Arial" w:hAnsi="Arial" w:cs="Arial"/>
          <w:sz w:val="20"/>
          <w:szCs w:val="20"/>
        </w:rPr>
        <w:t xml:space="preserve">or a choice </w:t>
      </w:r>
      <w:r w:rsidR="008D2DAB" w:rsidRPr="001D7643">
        <w:rPr>
          <w:rFonts w:ascii="Arial" w:hAnsi="Arial" w:cs="Arial"/>
          <w:sz w:val="20"/>
          <w:szCs w:val="20"/>
        </w:rPr>
        <w:t>(</w:t>
      </w:r>
      <w:r w:rsidRPr="001D7643">
        <w:rPr>
          <w:rFonts w:ascii="Arial" w:hAnsi="Arial" w:cs="Arial"/>
          <w:sz w:val="20"/>
          <w:szCs w:val="20"/>
        </w:rPr>
        <w:t>or a group ref to such</w:t>
      </w:r>
      <w:r w:rsidR="008D2DAB" w:rsidRPr="001D7643">
        <w:rPr>
          <w:rFonts w:ascii="Arial" w:hAnsi="Arial" w:cs="Arial"/>
          <w:sz w:val="20"/>
          <w:szCs w:val="20"/>
        </w:rPr>
        <w:t>)</w:t>
      </w:r>
      <w:r w:rsidRPr="001D7643">
        <w:rPr>
          <w:rFonts w:ascii="Arial" w:hAnsi="Arial" w:cs="Arial"/>
          <w:sz w:val="20"/>
          <w:szCs w:val="20"/>
        </w:rPr>
        <w:t xml:space="preserve">. Here, the element in the Infoset is one of the children of the </w:t>
      </w:r>
      <w:r w:rsidR="008D2DAB" w:rsidRPr="001D7643">
        <w:rPr>
          <w:rFonts w:ascii="Arial" w:hAnsi="Arial" w:cs="Arial"/>
          <w:sz w:val="20"/>
          <w:szCs w:val="20"/>
        </w:rPr>
        <w:t xml:space="preserve">branch </w:t>
      </w:r>
      <w:r w:rsidRPr="001D7643">
        <w:rPr>
          <w:rFonts w:ascii="Arial" w:hAnsi="Arial" w:cs="Arial"/>
          <w:sz w:val="20"/>
          <w:szCs w:val="20"/>
        </w:rPr>
        <w:t>sequence</w:t>
      </w:r>
      <w:r w:rsidR="008D2DAB" w:rsidRPr="001D7643">
        <w:rPr>
          <w:rFonts w:ascii="Arial" w:hAnsi="Arial" w:cs="Arial"/>
          <w:sz w:val="20"/>
          <w:szCs w:val="20"/>
        </w:rPr>
        <w:t xml:space="preserve"> </w:t>
      </w:r>
      <w:r w:rsidR="00527983" w:rsidRPr="001D7643">
        <w:rPr>
          <w:rFonts w:ascii="Arial" w:hAnsi="Arial" w:cs="Arial"/>
          <w:sz w:val="20"/>
          <w:szCs w:val="20"/>
        </w:rPr>
        <w:t xml:space="preserve">but it </w:t>
      </w:r>
      <w:r w:rsidR="008D2DAB" w:rsidRPr="001D7643">
        <w:rPr>
          <w:rFonts w:ascii="Arial" w:hAnsi="Arial" w:cs="Arial"/>
          <w:sz w:val="20"/>
          <w:szCs w:val="20"/>
        </w:rPr>
        <w:t xml:space="preserve">might not be the first </w:t>
      </w:r>
      <w:r w:rsidRPr="001D7643">
        <w:rPr>
          <w:rFonts w:ascii="Arial" w:hAnsi="Arial" w:cs="Arial"/>
          <w:sz w:val="20"/>
          <w:szCs w:val="20"/>
        </w:rPr>
        <w:t>in the sequence</w:t>
      </w:r>
      <w:r w:rsidR="00421247" w:rsidRPr="001D7643">
        <w:rPr>
          <w:rFonts w:ascii="Arial" w:hAnsi="Arial" w:cs="Arial"/>
          <w:sz w:val="20"/>
          <w:szCs w:val="20"/>
        </w:rPr>
        <w:t xml:space="preserve">, or the element in the Infoset is one of the children of the branch choice. </w:t>
      </w:r>
      <w:r w:rsidRPr="001D7643">
        <w:rPr>
          <w:rFonts w:ascii="Arial" w:hAnsi="Arial" w:cs="Arial"/>
          <w:sz w:val="20"/>
          <w:szCs w:val="20"/>
        </w:rPr>
        <w:t xml:space="preserve">To handle this scenario, the element in the Infoset </w:t>
      </w:r>
      <w:r w:rsidR="008D2DAB" w:rsidRPr="001D7643">
        <w:rPr>
          <w:rFonts w:ascii="Arial" w:hAnsi="Arial" w:cs="Arial"/>
          <w:sz w:val="20"/>
          <w:szCs w:val="20"/>
        </w:rPr>
        <w:t>is</w:t>
      </w:r>
      <w:r w:rsidRPr="001D7643">
        <w:rPr>
          <w:rFonts w:ascii="Arial" w:hAnsi="Arial" w:cs="Arial"/>
          <w:sz w:val="20"/>
          <w:szCs w:val="20"/>
        </w:rPr>
        <w:t xml:space="preserve"> used to search the choice branches</w:t>
      </w:r>
      <w:r w:rsidR="008D2DAB" w:rsidRPr="001D7643">
        <w:rPr>
          <w:rFonts w:ascii="Arial" w:hAnsi="Arial" w:cs="Arial"/>
          <w:sz w:val="20"/>
          <w:szCs w:val="20"/>
        </w:rPr>
        <w:t xml:space="preserve"> in the schema, </w:t>
      </w:r>
      <w:r w:rsidRPr="001D7643">
        <w:rPr>
          <w:rFonts w:ascii="Arial" w:hAnsi="Arial" w:cs="Arial"/>
          <w:sz w:val="20"/>
          <w:szCs w:val="20"/>
        </w:rPr>
        <w:t xml:space="preserve">in </w:t>
      </w:r>
      <w:r w:rsidR="008D2DAB" w:rsidRPr="001D7643">
        <w:rPr>
          <w:rFonts w:ascii="Arial" w:hAnsi="Arial" w:cs="Arial"/>
          <w:sz w:val="20"/>
          <w:szCs w:val="20"/>
        </w:rPr>
        <w:t xml:space="preserve">schema definition </w:t>
      </w:r>
      <w:r w:rsidRPr="001D7643">
        <w:rPr>
          <w:rFonts w:ascii="Arial" w:hAnsi="Arial" w:cs="Arial"/>
          <w:sz w:val="20"/>
          <w:szCs w:val="20"/>
        </w:rPr>
        <w:t>order</w:t>
      </w:r>
      <w:r w:rsidR="00CE71CA" w:rsidRPr="001D7643">
        <w:rPr>
          <w:rFonts w:ascii="Arial" w:hAnsi="Arial" w:cs="Arial"/>
          <w:sz w:val="20"/>
          <w:szCs w:val="20"/>
        </w:rPr>
        <w:t>, but without looking inside any complex elements</w:t>
      </w:r>
      <w:r w:rsidRPr="001D7643">
        <w:rPr>
          <w:rFonts w:ascii="Arial" w:hAnsi="Arial" w:cs="Arial"/>
          <w:sz w:val="20"/>
          <w:szCs w:val="20"/>
        </w:rPr>
        <w:t xml:space="preserve">. If the element occurs in </w:t>
      </w:r>
      <w:r w:rsidR="008D2DAB" w:rsidRPr="001D7643">
        <w:rPr>
          <w:rFonts w:ascii="Arial" w:hAnsi="Arial" w:cs="Arial"/>
          <w:sz w:val="20"/>
          <w:szCs w:val="20"/>
        </w:rPr>
        <w:t xml:space="preserve">a </w:t>
      </w:r>
      <w:r w:rsidRPr="001D7643">
        <w:rPr>
          <w:rFonts w:ascii="Arial" w:hAnsi="Arial" w:cs="Arial"/>
          <w:sz w:val="20"/>
          <w:szCs w:val="20"/>
        </w:rPr>
        <w:t xml:space="preserve">branch then that </w:t>
      </w:r>
      <w:r w:rsidR="008D2DAB" w:rsidRPr="001D7643">
        <w:rPr>
          <w:rFonts w:ascii="Arial" w:hAnsi="Arial" w:cs="Arial"/>
          <w:sz w:val="20"/>
          <w:szCs w:val="20"/>
        </w:rPr>
        <w:t xml:space="preserve">branch is </w:t>
      </w:r>
      <w:r w:rsidRPr="001D7643">
        <w:rPr>
          <w:rFonts w:ascii="Arial" w:hAnsi="Arial" w:cs="Arial"/>
          <w:sz w:val="20"/>
          <w:szCs w:val="20"/>
        </w:rPr>
        <w:t>chosen</w:t>
      </w:r>
      <w:r w:rsidR="008D2DAB" w:rsidRPr="001D7643">
        <w:rPr>
          <w:rFonts w:ascii="Arial" w:hAnsi="Arial" w:cs="Arial"/>
          <w:sz w:val="20"/>
          <w:szCs w:val="20"/>
        </w:rPr>
        <w:t xml:space="preserve">. </w:t>
      </w:r>
      <w:r w:rsidR="00527983" w:rsidRPr="001D7643">
        <w:rPr>
          <w:rFonts w:ascii="Arial" w:hAnsi="Arial" w:cs="Arial"/>
          <w:sz w:val="20"/>
          <w:szCs w:val="20"/>
        </w:rPr>
        <w:t xml:space="preserve">If the chosen branch causes a processing error, no other branches are chosen (that is, there is no backtracking). </w:t>
      </w:r>
    </w:p>
    <w:p w:rsidR="00527983" w:rsidRPr="001D7643" w:rsidRDefault="00527983" w:rsidP="00E521A4">
      <w:pPr>
        <w:suppressAutoHyphens w:val="0"/>
        <w:autoSpaceDE w:val="0"/>
        <w:autoSpaceDN w:val="0"/>
        <w:adjustRightInd w:val="0"/>
        <w:rPr>
          <w:rFonts w:ascii="Arial" w:hAnsi="Arial" w:cs="Arial"/>
          <w:sz w:val="20"/>
          <w:szCs w:val="20"/>
        </w:rPr>
      </w:pPr>
    </w:p>
    <w:p w:rsidR="00E521A4" w:rsidRPr="001D7643" w:rsidRDefault="008D2DAB" w:rsidP="00E521A4">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avoid any unintended behaviour, </w:t>
      </w:r>
      <w:r w:rsidR="00C112D1" w:rsidRPr="001D7643">
        <w:rPr>
          <w:rFonts w:ascii="Arial" w:hAnsi="Arial" w:cs="Arial"/>
          <w:sz w:val="20"/>
          <w:szCs w:val="20"/>
        </w:rPr>
        <w:t xml:space="preserve">a branch </w:t>
      </w:r>
      <w:r w:rsidR="00E521A4" w:rsidRPr="001D7643">
        <w:rPr>
          <w:rFonts w:ascii="Arial" w:hAnsi="Arial" w:cs="Arial"/>
          <w:sz w:val="20"/>
          <w:szCs w:val="20"/>
        </w:rPr>
        <w:t>sequence</w:t>
      </w:r>
      <w:r w:rsidRPr="001D7643">
        <w:rPr>
          <w:rFonts w:ascii="Arial" w:hAnsi="Arial" w:cs="Arial"/>
          <w:sz w:val="20"/>
          <w:szCs w:val="20"/>
        </w:rPr>
        <w:t xml:space="preserve"> may be wrapped</w:t>
      </w:r>
      <w:r w:rsidR="00E521A4" w:rsidRPr="001D7643">
        <w:rPr>
          <w:rFonts w:ascii="Arial" w:hAnsi="Arial" w:cs="Arial"/>
          <w:sz w:val="20"/>
          <w:szCs w:val="20"/>
        </w:rPr>
        <w:t xml:space="preserve"> in an element</w:t>
      </w:r>
      <w:r w:rsidRPr="001D7643">
        <w:rPr>
          <w:rFonts w:ascii="Arial" w:hAnsi="Arial" w:cs="Arial"/>
          <w:sz w:val="20"/>
          <w:szCs w:val="20"/>
        </w:rPr>
        <w:t>.</w:t>
      </w:r>
    </w:p>
    <w:p w:rsidR="008D2DAB" w:rsidRPr="001D7643" w:rsidRDefault="008D2DAB" w:rsidP="00E521A4">
      <w:pPr>
        <w:suppressAutoHyphens w:val="0"/>
        <w:autoSpaceDE w:val="0"/>
        <w:autoSpaceDN w:val="0"/>
        <w:adjustRightInd w:val="0"/>
        <w:rPr>
          <w:rFonts w:ascii="Arial" w:hAnsi="Arial" w:cs="Arial"/>
          <w:sz w:val="20"/>
          <w:szCs w:val="20"/>
        </w:rPr>
      </w:pPr>
    </w:p>
    <w:p w:rsidR="00AB6D48" w:rsidRPr="001D7643" w:rsidRDefault="00AB6D48" w:rsidP="00E521A4">
      <w:pPr>
        <w:suppressAutoHyphens w:val="0"/>
        <w:autoSpaceDE w:val="0"/>
        <w:autoSpaceDN w:val="0"/>
        <w:adjustRightInd w:val="0"/>
        <w:rPr>
          <w:rFonts w:ascii="Arial" w:hAnsi="Arial" w:cs="Arial"/>
          <w:sz w:val="20"/>
          <w:szCs w:val="20"/>
        </w:rPr>
      </w:pPr>
      <w:r w:rsidRPr="001D7643">
        <w:rPr>
          <w:rFonts w:ascii="Arial" w:hAnsi="Arial" w:cs="Arial"/>
          <w:b/>
          <w:sz w:val="20"/>
          <w:szCs w:val="20"/>
        </w:rPr>
        <w:t>2.82</w:t>
      </w:r>
      <w:r w:rsidRPr="001D7643">
        <w:rPr>
          <w:rFonts w:ascii="Arial" w:hAnsi="Arial" w:cs="Arial"/>
          <w:sz w:val="20"/>
          <w:szCs w:val="20"/>
        </w:rPr>
        <w:t xml:space="preserve">. </w:t>
      </w:r>
      <w:r w:rsidRPr="001D7643">
        <w:rPr>
          <w:rFonts w:ascii="Arial" w:hAnsi="Arial" w:cs="Arial"/>
          <w:i/>
          <w:sz w:val="20"/>
          <w:szCs w:val="20"/>
        </w:rPr>
        <w:t>Section 12.3.5</w:t>
      </w:r>
      <w:r w:rsidRPr="001D7643">
        <w:rPr>
          <w:rFonts w:ascii="Arial" w:hAnsi="Arial" w:cs="Arial"/>
          <w:sz w:val="20"/>
          <w:szCs w:val="20"/>
        </w:rPr>
        <w:t>. The behaviour for unparsing when lengthKind is ‘pattern’ is the same as for ‘delimited’, ie, for a simple element use textPadKind to determine whether to pad, for a complex element the length is that of the ComplexContent region.</w:t>
      </w:r>
    </w:p>
    <w:p w:rsidR="002533F1" w:rsidRPr="001D7643" w:rsidRDefault="002533F1" w:rsidP="00E521A4">
      <w:pPr>
        <w:suppressAutoHyphens w:val="0"/>
        <w:autoSpaceDE w:val="0"/>
        <w:autoSpaceDN w:val="0"/>
        <w:adjustRightInd w:val="0"/>
        <w:rPr>
          <w:rFonts w:ascii="Arial" w:hAnsi="Arial" w:cs="Arial"/>
          <w:sz w:val="20"/>
          <w:szCs w:val="20"/>
        </w:rPr>
      </w:pPr>
    </w:p>
    <w:p w:rsidR="002533F1" w:rsidRPr="001D7643" w:rsidRDefault="002533F1" w:rsidP="002533F1">
      <w:pPr>
        <w:autoSpaceDE w:val="0"/>
        <w:rPr>
          <w:rFonts w:ascii="Arial" w:hAnsi="Arial" w:cs="Arial"/>
          <w:color w:val="000000"/>
          <w:sz w:val="20"/>
          <w:szCs w:val="20"/>
          <w:lang w:eastAsia="en-GB"/>
        </w:rPr>
      </w:pPr>
      <w:r w:rsidRPr="001D7643">
        <w:rPr>
          <w:rFonts w:ascii="Arial" w:hAnsi="Arial" w:cs="Arial"/>
          <w:color w:val="000000"/>
          <w:sz w:val="20"/>
          <w:szCs w:val="20"/>
          <w:lang w:eastAsia="en-GB"/>
        </w:rPr>
        <w:t>Table 16 can accordingly be deleted.</w:t>
      </w:r>
    </w:p>
    <w:p w:rsidR="004A7785" w:rsidRPr="001D7643" w:rsidRDefault="004A7785" w:rsidP="00E521A4">
      <w:pPr>
        <w:suppressAutoHyphens w:val="0"/>
        <w:autoSpaceDE w:val="0"/>
        <w:autoSpaceDN w:val="0"/>
        <w:adjustRightInd w:val="0"/>
        <w:rPr>
          <w:rFonts w:ascii="Arial" w:hAnsi="Arial" w:cs="Arial"/>
          <w:sz w:val="20"/>
          <w:szCs w:val="20"/>
        </w:rPr>
      </w:pP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2.83</w:t>
      </w:r>
      <w:r w:rsidRPr="001D7643">
        <w:rPr>
          <w:rFonts w:ascii="Arial" w:hAnsi="Arial" w:cs="Arial"/>
          <w:sz w:val="20"/>
          <w:szCs w:val="20"/>
        </w:rPr>
        <w:t xml:space="preserve">. </w:t>
      </w:r>
      <w:r w:rsidRPr="001D7643">
        <w:rPr>
          <w:rFonts w:ascii="Arial" w:hAnsi="Arial" w:cs="Arial"/>
          <w:i/>
          <w:sz w:val="20"/>
          <w:szCs w:val="20"/>
        </w:rPr>
        <w:t>Section 23.3</w:t>
      </w:r>
      <w:r w:rsidRPr="001D7643">
        <w:rPr>
          <w:rFonts w:ascii="Arial" w:hAnsi="Arial" w:cs="Arial"/>
          <w:sz w:val="20"/>
          <w:szCs w:val="20"/>
        </w:rPr>
        <w:t xml:space="preserve">. </w:t>
      </w:r>
      <w:r w:rsidRPr="001D7643">
        <w:rPr>
          <w:rFonts w:ascii="Arial" w:hAnsi="Arial" w:cs="Arial"/>
          <w:bCs/>
          <w:sz w:val="20"/>
          <w:szCs w:val="20"/>
        </w:rPr>
        <w:t>Clarifications on what is returned by an expression.</w:t>
      </w:r>
      <w:r w:rsidRPr="001D7643">
        <w:rPr>
          <w:rFonts w:ascii="Arial" w:hAnsi="Arial" w:cs="Arial"/>
          <w:sz w:val="20"/>
          <w:szCs w:val="20"/>
        </w:rPr>
        <w:t xml:space="preserve">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Every property that accepts an expression must state exactly what the expression is expected to return</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To ensure the returned value is of the correct type, use XPath constructors or the correct literal values </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What is returned lexically by an expression follows XPath 2.0 rules, which this is not the same as xs</w:t>
      </w:r>
      <w:proofErr w:type="gramStart"/>
      <w:r w:rsidRPr="001D7643">
        <w:rPr>
          <w:rFonts w:ascii="Arial" w:hAnsi="Arial" w:cs="Arial"/>
          <w:sz w:val="20"/>
          <w:szCs w:val="20"/>
        </w:rPr>
        <w:t>:default</w:t>
      </w:r>
      <w:proofErr w:type="gramEnd"/>
      <w:r w:rsidRPr="001D7643">
        <w:rPr>
          <w:rFonts w:ascii="Arial" w:hAnsi="Arial" w:cs="Arial"/>
          <w:sz w:val="20"/>
          <w:szCs w:val="20"/>
        </w:rPr>
        <w:t xml:space="preserve"> and  xs:fixed lexical content.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No extra auto-casting is performed over and above that provided by XPath 2.0. </w:t>
      </w:r>
      <w:r w:rsidR="00666647" w:rsidRPr="001D7643">
        <w:rPr>
          <w:rFonts w:ascii="Arial" w:eastAsia="Times New Roman" w:hAnsi="Arial" w:cs="Arial"/>
          <w:color w:val="000000"/>
          <w:sz w:val="20"/>
          <w:szCs w:val="20"/>
          <w:lang w:eastAsia="en-GB"/>
        </w:rPr>
        <w:t>XPath 2.0 has rules for when it promotes types and when it allows types to be substituted. These are in Appendix B.1 of the XPath 2.0 spec</w:t>
      </w:r>
      <w:r w:rsidR="00FC6B31" w:rsidRPr="001D7643">
        <w:rPr>
          <w:rFonts w:ascii="Arial" w:eastAsia="Times New Roman" w:hAnsi="Arial" w:cs="Arial"/>
          <w:color w:val="000000"/>
          <w:sz w:val="20"/>
          <w:szCs w:val="20"/>
          <w:lang w:eastAsia="en-GB"/>
        </w:rPr>
        <w:t xml:space="preserve"> [XPATH2]</w:t>
      </w:r>
      <w:r w:rsidR="00666647" w:rsidRPr="001D7643">
        <w:rPr>
          <w:rFonts w:ascii="Arial" w:eastAsia="Times New Roman" w:hAnsi="Arial" w:cs="Arial"/>
          <w:color w:val="000000"/>
          <w:sz w:val="20"/>
          <w:szCs w:val="20"/>
          <w:lang w:eastAsia="en-GB"/>
        </w:rPr>
        <w:t>.</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the property is not expecting an expression to return a DFDL string literal, the returned value is never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rPr>
        <w:t>If expecting expression to return a DFDL string literal, the returned value is always treated as a DFDL string literal.</w:t>
      </w:r>
    </w:p>
    <w:p w:rsidR="004A7785" w:rsidRPr="001D7643" w:rsidRDefault="004A7785" w:rsidP="001D13ED">
      <w:pPr>
        <w:numPr>
          <w:ilvl w:val="0"/>
          <w:numId w:val="24"/>
        </w:numPr>
        <w:suppressAutoHyphens w:val="0"/>
        <w:autoSpaceDE w:val="0"/>
        <w:autoSpaceDN w:val="0"/>
        <w:adjustRightInd w:val="0"/>
        <w:rPr>
          <w:rFonts w:ascii="Arial" w:hAnsi="Arial" w:cs="Arial"/>
          <w:sz w:val="20"/>
          <w:szCs w:val="20"/>
        </w:rPr>
      </w:pPr>
      <w:r w:rsidRPr="001D7643">
        <w:rPr>
          <w:rFonts w:ascii="Arial" w:hAnsi="Arial" w:cs="Arial"/>
          <w:sz w:val="20"/>
          <w:szCs w:val="20"/>
          <w:u w:val="single"/>
        </w:rPr>
        <w:t>Within</w:t>
      </w:r>
      <w:r w:rsidRPr="001D7643">
        <w:rPr>
          <w:rFonts w:ascii="Arial" w:hAnsi="Arial" w:cs="Arial"/>
          <w:sz w:val="20"/>
          <w:szCs w:val="20"/>
        </w:rPr>
        <w:t xml:space="preserve"> an expression, a string is never interpreted as a DFDL string literal</w:t>
      </w:r>
    </w:p>
    <w:p w:rsidR="004A7785" w:rsidRPr="001D7643" w:rsidRDefault="004A7785" w:rsidP="004A7785">
      <w:pPr>
        <w:suppressAutoHyphens w:val="0"/>
        <w:autoSpaceDE w:val="0"/>
        <w:autoSpaceDN w:val="0"/>
        <w:adjustRightInd w:val="0"/>
        <w:rPr>
          <w:rFonts w:ascii="Arial" w:hAnsi="Arial" w:cs="Arial"/>
          <w:sz w:val="20"/>
          <w:szCs w:val="20"/>
        </w:rPr>
      </w:pPr>
    </w:p>
    <w:p w:rsidR="00656E5F"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2.84</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w:t>
      </w:r>
      <w:r w:rsidR="00656E5F" w:rsidRPr="001D7643">
        <w:rPr>
          <w:rFonts w:ascii="Arial" w:hAnsi="Arial" w:cs="Arial"/>
          <w:sz w:val="20"/>
          <w:szCs w:val="20"/>
        </w:rPr>
        <w:t xml:space="preserve">The </w:t>
      </w:r>
      <w:r w:rsidRPr="001D7643">
        <w:rPr>
          <w:rFonts w:ascii="Arial" w:hAnsi="Arial" w:cs="Arial"/>
          <w:sz w:val="20"/>
          <w:szCs w:val="20"/>
        </w:rPr>
        <w:t>dfdl</w:t>
      </w:r>
      <w:proofErr w:type="gramStart"/>
      <w:r w:rsidRPr="001D7643">
        <w:rPr>
          <w:rFonts w:ascii="Arial" w:hAnsi="Arial" w:cs="Arial"/>
          <w:sz w:val="20"/>
          <w:szCs w:val="20"/>
        </w:rPr>
        <w:t>:property</w:t>
      </w:r>
      <w:proofErr w:type="gramEnd"/>
      <w:r w:rsidR="00656E5F" w:rsidRPr="001D7643">
        <w:rPr>
          <w:rFonts w:ascii="Arial" w:hAnsi="Arial" w:cs="Arial"/>
          <w:sz w:val="20"/>
          <w:szCs w:val="20"/>
        </w:rPr>
        <w:t>() function is removed.</w:t>
      </w:r>
    </w:p>
    <w:p w:rsidR="004A7785" w:rsidRPr="001D7643" w:rsidRDefault="004A7785" w:rsidP="004A7785">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 </w:t>
      </w:r>
    </w:p>
    <w:p w:rsidR="00656E5F" w:rsidRPr="001D7643" w:rsidRDefault="00656E5F" w:rsidP="004A7785">
      <w:pPr>
        <w:suppressAutoHyphens w:val="0"/>
        <w:autoSpaceDE w:val="0"/>
        <w:autoSpaceDN w:val="0"/>
        <w:adjustRightInd w:val="0"/>
        <w:rPr>
          <w:rFonts w:ascii="Arial" w:hAnsi="Arial" w:cs="Arial"/>
          <w:sz w:val="20"/>
          <w:szCs w:val="20"/>
        </w:rPr>
      </w:pPr>
      <w:r w:rsidRPr="001D7643">
        <w:rPr>
          <w:rFonts w:ascii="Arial" w:hAnsi="Arial" w:cs="Arial"/>
          <w:b/>
          <w:sz w:val="20"/>
          <w:szCs w:val="20"/>
        </w:rPr>
        <w:t>2.85</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T</w:t>
      </w:r>
      <w:r w:rsidR="00CE475A" w:rsidRPr="001D7643">
        <w:rPr>
          <w:rFonts w:ascii="Arial" w:hAnsi="Arial" w:cs="Arial"/>
          <w:sz w:val="20"/>
          <w:szCs w:val="20"/>
        </w:rPr>
        <w:t>hree</w:t>
      </w:r>
      <w:r w:rsidRPr="001D7643">
        <w:rPr>
          <w:rFonts w:ascii="Arial" w:hAnsi="Arial" w:cs="Arial"/>
          <w:sz w:val="20"/>
          <w:szCs w:val="20"/>
        </w:rPr>
        <w:t xml:space="preserve"> new functions are provided to assist in the creation of expressions that return </w:t>
      </w:r>
      <w:r w:rsidR="00CE475A" w:rsidRPr="001D7643">
        <w:rPr>
          <w:rFonts w:ascii="Arial" w:hAnsi="Arial" w:cs="Arial"/>
          <w:sz w:val="20"/>
          <w:szCs w:val="20"/>
        </w:rPr>
        <w:t xml:space="preserve">and manipulate </w:t>
      </w:r>
      <w:r w:rsidRPr="001D7643">
        <w:rPr>
          <w:rFonts w:ascii="Arial" w:hAnsi="Arial" w:cs="Arial"/>
          <w:sz w:val="20"/>
          <w:szCs w:val="20"/>
        </w:rPr>
        <w:t xml:space="preserve">DFDL string literals. </w:t>
      </w:r>
    </w:p>
    <w:p w:rsidR="004970F0" w:rsidRPr="001D7643" w:rsidRDefault="004970F0" w:rsidP="004A7785">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w:t>
            </w:r>
            <w:r w:rsidR="00CE475A" w:rsidRPr="001D7643">
              <w:rPr>
                <w:rFonts w:ascii="Arial" w:hAnsi="Arial" w:cs="Arial"/>
                <w:sz w:val="20"/>
                <w:szCs w:val="20"/>
              </w:rPr>
              <w:t>encodeDFDLEntities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w:t>
            </w:r>
            <w:r w:rsidR="00CB3F4A" w:rsidRPr="001D7643">
              <w:rPr>
                <w:rFonts w:ascii="Arial" w:hAnsi="Arial" w:cs="Arial"/>
                <w:sz w:val="20"/>
                <w:szCs w:val="20"/>
              </w:rPr>
              <w:t xml:space="preserve">string containing a </w:t>
            </w:r>
            <w:r w:rsidRPr="001D7643">
              <w:rPr>
                <w:rFonts w:ascii="Arial" w:hAnsi="Arial" w:cs="Arial"/>
                <w:sz w:val="20"/>
                <w:szCs w:val="20"/>
              </w:rPr>
              <w:t xml:space="preserve">DFDL string literal constructed from the $arg string argument. If $arg contains any '%' and/or space characters, then the return value replaces each '%' with '%%' and each space with '%SP;', otherwise $arg is returned unchanged. </w:t>
            </w:r>
          </w:p>
          <w:p w:rsidR="003B566E" w:rsidRPr="001D7643" w:rsidRDefault="00656E5F" w:rsidP="00656E5F">
            <w:pPr>
              <w:suppressAutoHyphens w:val="0"/>
              <w:spacing w:before="100" w:beforeAutospacing="1" w:after="100" w:afterAutospacing="1"/>
              <w:rPr>
                <w:rFonts w:ascii="Arial" w:hAnsi="Arial" w:cs="Arial"/>
                <w:sz w:val="20"/>
                <w:szCs w:val="20"/>
              </w:rPr>
            </w:pPr>
            <w:r w:rsidRPr="001D7643">
              <w:rPr>
                <w:rFonts w:ascii="Arial" w:hAnsi="Arial" w:cs="Arial"/>
                <w:sz w:val="20"/>
                <w:szCs w:val="20"/>
              </w:rPr>
              <w:t xml:space="preserve">Use this function when the value of a DFDL property is obtained from the data stream using an expression, and the type of the property is DFDL String Literal or List of DFDL String </w:t>
            </w:r>
            <w:r w:rsidRPr="001D7643">
              <w:rPr>
                <w:rFonts w:ascii="Arial" w:hAnsi="Arial" w:cs="Arial"/>
                <w:sz w:val="20"/>
                <w:szCs w:val="20"/>
              </w:rPr>
              <w:lastRenderedPageBreak/>
              <w:t>Literals, and the values extracted from the data stream could contain '%' or space characters. If the data already contains DFDL entities, this function should not be used.</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hAnsi="Arial" w:cs="Arial"/>
                <w:sz w:val="20"/>
                <w:szCs w:val="20"/>
              </w:rPr>
              <w:lastRenderedPageBreak/>
              <w:t>dfdl:decodeDFDLEntities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CE475A" w:rsidRPr="001D7643" w:rsidRDefault="00CE475A" w:rsidP="00CE475A">
            <w:pPr>
              <w:suppressAutoHyphens w:val="0"/>
              <w:rPr>
                <w:rFonts w:ascii="Arial" w:hAnsi="Arial" w:cs="Arial"/>
                <w:sz w:val="20"/>
                <w:szCs w:val="20"/>
              </w:rPr>
            </w:pPr>
            <w:r w:rsidRPr="001D7643">
              <w:rPr>
                <w:rFonts w:ascii="Arial" w:eastAsia="Times New Roman" w:hAnsi="Arial" w:cs="Arial"/>
                <w:color w:val="000000"/>
                <w:sz w:val="20"/>
                <w:szCs w:val="20"/>
                <w:lang w:eastAsia="en-GB"/>
              </w:rPr>
              <w:t>Returns a string constructed from the $arg string argument. If $arg contains syntax matching DFDL Character Entit</w:t>
            </w:r>
            <w:r w:rsidR="00E04595" w:rsidRPr="001D7643">
              <w:rPr>
                <w:rFonts w:ascii="Arial" w:eastAsia="Times New Roman" w:hAnsi="Arial" w:cs="Arial"/>
                <w:color w:val="000000"/>
                <w:sz w:val="20"/>
                <w:szCs w:val="20"/>
                <w:lang w:eastAsia="en-GB"/>
              </w:rPr>
              <w:t>i</w:t>
            </w:r>
            <w:r w:rsidRPr="001D7643">
              <w:rPr>
                <w:rFonts w:ascii="Arial" w:eastAsia="Times New Roman" w:hAnsi="Arial" w:cs="Arial"/>
                <w:color w:val="000000"/>
                <w:sz w:val="20"/>
                <w:szCs w:val="20"/>
                <w:lang w:eastAsia="en-GB"/>
              </w:rPr>
              <w:t>es syntax, then the corresponding characters are used in the result.  Any characters in $arg not matching the DFDL Character Entities syntax remain unchanged in the result.</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It is a schema definition error if $arg contains syntax matching DFDL Byte Value Entities syntax.</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Use this function when you need to create a value which contains characters for which DFDL Character Entities are needed.  An example is to create data containing the NUL (character code 0) codepoint. This character code is not allowed in XML documents, including DFDL Schemas; hence, it must be specified using a DFDL Character Entity. Within a DFDL Expression, use this function to obtain a string containing this character.</w:t>
            </w:r>
          </w:p>
        </w:tc>
      </w:tr>
      <w:tr w:rsidR="00CE475A" w:rsidRPr="001D7643" w:rsidTr="00CE475A">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CE475A">
            <w:pPr>
              <w:suppressAutoHyphens w:val="0"/>
              <w:rPr>
                <w:rFonts w:ascii="Arial" w:hAnsi="Arial" w:cs="Arial"/>
                <w:sz w:val="20"/>
                <w:szCs w:val="20"/>
              </w:rPr>
            </w:pPr>
            <w:r w:rsidRPr="001D7643">
              <w:rPr>
                <w:rFonts w:ascii="Arial" w:hAnsi="Arial" w:cs="Arial"/>
                <w:sz w:val="20"/>
                <w:szCs w:val="20"/>
              </w:rPr>
              <w:t>dfdl:contains</w:t>
            </w:r>
            <w:r w:rsidR="00CE475A" w:rsidRPr="001D7643">
              <w:rPr>
                <w:rFonts w:ascii="Arial" w:hAnsi="Arial" w:cs="Arial"/>
                <w:sz w:val="20"/>
                <w:szCs w:val="20"/>
              </w:rPr>
              <w:t>DFDL</w:t>
            </w:r>
            <w:r w:rsidRPr="001D7643">
              <w:rPr>
                <w:rFonts w:ascii="Arial" w:hAnsi="Arial" w:cs="Arial"/>
                <w:sz w:val="20"/>
                <w:szCs w:val="20"/>
              </w:rPr>
              <w:t>Entit</w:t>
            </w:r>
            <w:r w:rsidR="00CE475A" w:rsidRPr="001D7643">
              <w:rPr>
                <w:rFonts w:ascii="Arial" w:hAnsi="Arial" w:cs="Arial"/>
                <w:sz w:val="20"/>
                <w:szCs w:val="20"/>
              </w:rPr>
              <w:t>ies</w:t>
            </w:r>
            <w:r w:rsidRPr="001D7643">
              <w:rPr>
                <w:rFonts w:ascii="Arial" w:hAnsi="Arial" w:cs="Arial"/>
                <w:sz w:val="20"/>
                <w:szCs w:val="20"/>
              </w:rPr>
              <w:t xml:space="preserve"> ($arg) </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56E5F" w:rsidRPr="001D7643" w:rsidRDefault="00656E5F" w:rsidP="00656E5F">
            <w:pPr>
              <w:suppressAutoHyphens w:val="0"/>
              <w:rPr>
                <w:rFonts w:ascii="Arial" w:hAnsi="Arial" w:cs="Arial"/>
                <w:sz w:val="20"/>
                <w:szCs w:val="20"/>
              </w:rPr>
            </w:pPr>
            <w:r w:rsidRPr="001D7643">
              <w:rPr>
                <w:rFonts w:ascii="Arial" w:hAnsi="Arial" w:cs="Arial"/>
                <w:sz w:val="20"/>
                <w:szCs w:val="20"/>
              </w:rPr>
              <w:t xml:space="preserve">Returns a Boolean indicating whether the $arg string argument contains one or more DFDL entities. </w:t>
            </w:r>
          </w:p>
        </w:tc>
      </w:tr>
    </w:tbl>
    <w:p w:rsidR="004A7785" w:rsidRPr="001D7643" w:rsidRDefault="004A7785" w:rsidP="00E521A4">
      <w:pPr>
        <w:suppressAutoHyphens w:val="0"/>
        <w:autoSpaceDE w:val="0"/>
        <w:autoSpaceDN w:val="0"/>
        <w:adjustRightInd w:val="0"/>
        <w:rPr>
          <w:rFonts w:ascii="Arial" w:hAnsi="Arial" w:cs="Arial"/>
          <w:color w:val="0000FF"/>
          <w:sz w:val="20"/>
          <w:szCs w:val="20"/>
        </w:rPr>
      </w:pPr>
    </w:p>
    <w:p w:rsidR="00C10515" w:rsidRPr="001D7643" w:rsidRDefault="004970F0" w:rsidP="004970F0">
      <w:pPr>
        <w:suppressAutoHyphens w:val="0"/>
        <w:autoSpaceDE w:val="0"/>
        <w:autoSpaceDN w:val="0"/>
        <w:adjustRightInd w:val="0"/>
        <w:rPr>
          <w:rFonts w:ascii="Arial" w:hAnsi="Arial" w:cs="Arial"/>
          <w:sz w:val="20"/>
          <w:szCs w:val="20"/>
        </w:rPr>
      </w:pPr>
      <w:r w:rsidRPr="001D7643">
        <w:rPr>
          <w:rFonts w:ascii="Arial" w:hAnsi="Arial" w:cs="Arial"/>
          <w:b/>
          <w:sz w:val="20"/>
          <w:szCs w:val="20"/>
        </w:rPr>
        <w:t>2.86</w:t>
      </w:r>
      <w:r w:rsidRPr="001D7643">
        <w:rPr>
          <w:rFonts w:ascii="Arial" w:hAnsi="Arial" w:cs="Arial"/>
          <w:sz w:val="20"/>
          <w:szCs w:val="20"/>
        </w:rPr>
        <w:t xml:space="preserve">. </w:t>
      </w:r>
      <w:r w:rsidRPr="001D7643">
        <w:rPr>
          <w:rFonts w:ascii="Arial" w:hAnsi="Arial" w:cs="Arial"/>
          <w:i/>
          <w:sz w:val="20"/>
          <w:szCs w:val="20"/>
        </w:rPr>
        <w:t>Section 24.</w:t>
      </w:r>
      <w:r w:rsidRPr="001D7643">
        <w:rPr>
          <w:rFonts w:ascii="Arial" w:hAnsi="Arial" w:cs="Arial"/>
          <w:sz w:val="20"/>
          <w:szCs w:val="20"/>
        </w:rPr>
        <w:t xml:space="preserve"> State that </w:t>
      </w:r>
      <w:r w:rsidRPr="001D7643">
        <w:rPr>
          <w:rFonts w:ascii="Arial" w:hAnsi="Arial" w:cs="Arial"/>
          <w:bCs/>
          <w:sz w:val="20"/>
          <w:szCs w:val="20"/>
        </w:rPr>
        <w:t>DFDL regular expressions do not interpret DFDL entities</w:t>
      </w:r>
      <w:r w:rsidRPr="001D7643">
        <w:rPr>
          <w:rFonts w:ascii="Arial" w:hAnsi="Arial" w:cs="Arial"/>
          <w:sz w:val="20"/>
          <w:szCs w:val="20"/>
        </w:rPr>
        <w:t>.</w:t>
      </w:r>
    </w:p>
    <w:p w:rsidR="004970F0" w:rsidRPr="001D7643" w:rsidRDefault="004970F0" w:rsidP="004970F0">
      <w:pPr>
        <w:suppressAutoHyphens w:val="0"/>
        <w:autoSpaceDE w:val="0"/>
        <w:autoSpaceDN w:val="0"/>
        <w:adjustRightInd w:val="0"/>
        <w:rPr>
          <w:rFonts w:ascii="Arial" w:hAnsi="Arial" w:cs="Arial"/>
          <w:sz w:val="20"/>
          <w:szCs w:val="20"/>
        </w:rPr>
      </w:pPr>
    </w:p>
    <w:p w:rsidR="0082024C" w:rsidRPr="001D7643" w:rsidRDefault="007B61BA" w:rsidP="0082024C">
      <w:pPr>
        <w:suppressAutoHyphens w:val="0"/>
        <w:autoSpaceDE w:val="0"/>
        <w:autoSpaceDN w:val="0"/>
        <w:adjustRightInd w:val="0"/>
        <w:rPr>
          <w:rFonts w:ascii="Arial" w:hAnsi="Arial" w:cs="Arial"/>
          <w:sz w:val="20"/>
          <w:szCs w:val="20"/>
        </w:rPr>
      </w:pPr>
      <w:r w:rsidRPr="001D7643">
        <w:rPr>
          <w:rFonts w:ascii="Arial" w:hAnsi="Arial" w:cs="Arial"/>
          <w:b/>
          <w:sz w:val="20"/>
          <w:szCs w:val="20"/>
        </w:rPr>
        <w:t>2.87</w:t>
      </w:r>
      <w:r w:rsidRPr="001D7643">
        <w:rPr>
          <w:rFonts w:ascii="Arial" w:hAnsi="Arial" w:cs="Arial"/>
          <w:sz w:val="20"/>
          <w:szCs w:val="20"/>
        </w:rPr>
        <w:t xml:space="preserve">. </w:t>
      </w:r>
      <w:r w:rsidRPr="001D7643">
        <w:rPr>
          <w:rFonts w:ascii="Arial" w:hAnsi="Arial" w:cs="Arial"/>
          <w:i/>
          <w:sz w:val="20"/>
          <w:szCs w:val="20"/>
        </w:rPr>
        <w:t>Section 12.3.7</w:t>
      </w:r>
      <w:r w:rsidRPr="001D7643">
        <w:rPr>
          <w:rFonts w:ascii="Arial" w:hAnsi="Arial" w:cs="Arial"/>
          <w:sz w:val="20"/>
          <w:szCs w:val="20"/>
        </w:rPr>
        <w:t xml:space="preserve">. </w:t>
      </w:r>
      <w:r w:rsidR="0082024C" w:rsidRPr="001D7643">
        <w:rPr>
          <w:rFonts w:ascii="Arial" w:hAnsi="Arial" w:cs="Arial"/>
          <w:sz w:val="20"/>
          <w:szCs w:val="20"/>
        </w:rPr>
        <w:t>State that when unparsing a specified length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and the simple content region is larger than the length of the element in the Infoset, then the remaining bytes are filled using the fillByte property. (The fillByte is </w:t>
      </w:r>
      <w:r w:rsidR="0082024C" w:rsidRPr="001D7643">
        <w:rPr>
          <w:rFonts w:ascii="Arial" w:hAnsi="Arial" w:cs="Arial"/>
          <w:i/>
          <w:sz w:val="20"/>
          <w:szCs w:val="20"/>
        </w:rPr>
        <w:t>not</w:t>
      </w:r>
      <w:r w:rsidR="0082024C" w:rsidRPr="001D7643">
        <w:rPr>
          <w:rFonts w:ascii="Arial" w:hAnsi="Arial" w:cs="Arial"/>
          <w:sz w:val="20"/>
          <w:szCs w:val="20"/>
        </w:rPr>
        <w:t xml:space="preserve"> used to trim an element of type xs</w:t>
      </w:r>
      <w:proofErr w:type="gramStart"/>
      <w:r w:rsidR="0082024C" w:rsidRPr="001D7643">
        <w:rPr>
          <w:rFonts w:ascii="Arial" w:hAnsi="Arial" w:cs="Arial"/>
          <w:sz w:val="20"/>
          <w:szCs w:val="20"/>
        </w:rPr>
        <w:t>:hexBinary</w:t>
      </w:r>
      <w:proofErr w:type="gramEnd"/>
      <w:r w:rsidR="0082024C" w:rsidRPr="001D7643">
        <w:rPr>
          <w:rFonts w:ascii="Arial" w:hAnsi="Arial" w:cs="Arial"/>
          <w:sz w:val="20"/>
          <w:szCs w:val="20"/>
        </w:rPr>
        <w:t xml:space="preserve"> when parsing.)</w:t>
      </w:r>
    </w:p>
    <w:p w:rsidR="0082024C" w:rsidRPr="001D7643" w:rsidRDefault="0082024C" w:rsidP="0082024C">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2.88</w:t>
      </w:r>
      <w:r w:rsidRPr="001D7643">
        <w:rPr>
          <w:rFonts w:ascii="Arial" w:hAnsi="Arial" w:cs="Arial"/>
          <w:sz w:val="20"/>
          <w:szCs w:val="20"/>
        </w:rPr>
        <w:t xml:space="preserve">. </w:t>
      </w:r>
      <w:r w:rsidRPr="001D7643">
        <w:rPr>
          <w:rFonts w:ascii="Arial" w:hAnsi="Arial" w:cs="Arial"/>
          <w:i/>
          <w:sz w:val="20"/>
          <w:szCs w:val="20"/>
        </w:rPr>
        <w:t>Section 13.5</w:t>
      </w:r>
      <w:r w:rsidRPr="001D7643">
        <w:rPr>
          <w:rFonts w:ascii="Arial" w:hAnsi="Arial" w:cs="Arial"/>
          <w:sz w:val="20"/>
          <w:szCs w:val="20"/>
        </w:rPr>
        <w:t xml:space="preserve">. Add support for HP NonStop Tandem zoned decimals. In this architecture, the negative sign is incorporated in the last byte of the number in the usual manner, but the overpunching occurs on the highest bit (ie, value 8) of the </w:t>
      </w:r>
      <w:r w:rsidR="001145F1" w:rsidRPr="001D7643">
        <w:rPr>
          <w:rFonts w:ascii="Arial" w:hAnsi="Arial" w:cs="Arial"/>
          <w:sz w:val="20"/>
          <w:szCs w:val="20"/>
        </w:rPr>
        <w:t>byte</w:t>
      </w:r>
      <w:r w:rsidRPr="001D7643">
        <w:rPr>
          <w:rFonts w:ascii="Arial" w:hAnsi="Arial" w:cs="Arial"/>
          <w:sz w:val="20"/>
          <w:szCs w:val="20"/>
        </w:rPr>
        <w:t xml:space="preserve">. Consequently, a new enum value 'asciiTandemModified’ is added to property textZonedSignStyle. </w:t>
      </w:r>
    </w:p>
    <w:p w:rsidR="001145F1" w:rsidRPr="001D7643" w:rsidRDefault="001145F1" w:rsidP="00A23740">
      <w:pPr>
        <w:suppressAutoHyphens w:val="0"/>
        <w:autoSpaceDE w:val="0"/>
        <w:autoSpaceDN w:val="0"/>
        <w:adjustRightInd w:val="0"/>
        <w:rPr>
          <w:rFonts w:ascii="Arial" w:hAnsi="Arial" w:cs="Arial"/>
          <w:sz w:val="20"/>
          <w:szCs w:val="20"/>
        </w:rPr>
      </w:pPr>
    </w:p>
    <w:p w:rsidR="001145F1" w:rsidRPr="001D7643" w:rsidRDefault="001145F1" w:rsidP="00A237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Because the overpunching is on the highest bit, it means </w:t>
      </w:r>
      <w:r w:rsidRPr="001D7643">
        <w:rPr>
          <w:rFonts w:ascii="Arial" w:eastAsia="Times New Roman" w:hAnsi="Arial" w:cs="Arial"/>
          <w:color w:val="000000" w:themeColor="text1"/>
          <w:sz w:val="20"/>
          <w:szCs w:val="20"/>
          <w:lang w:eastAsia="en-GB"/>
        </w:rPr>
        <w:t>the resultant bytes are not code points in standard ASCII, so the modeller must specify an encoding like ISO-8859-1 in order for such zoned decimals to parse without an encoding error.</w:t>
      </w:r>
      <w:r w:rsidR="00200075" w:rsidRPr="001D7643">
        <w:rPr>
          <w:rFonts w:ascii="Arial" w:eastAsia="Times New Roman" w:hAnsi="Arial" w:cs="Arial"/>
          <w:color w:val="000000" w:themeColor="text1"/>
          <w:sz w:val="20"/>
          <w:szCs w:val="20"/>
          <w:lang w:eastAsia="en-GB"/>
        </w:rPr>
        <w:t xml:space="preserve"> </w:t>
      </w:r>
    </w:p>
    <w:p w:rsidR="00A23740" w:rsidRPr="001D7643" w:rsidRDefault="00A23740" w:rsidP="00A23740">
      <w:pPr>
        <w:suppressAutoHyphens w:val="0"/>
        <w:autoSpaceDE w:val="0"/>
        <w:autoSpaceDN w:val="0"/>
        <w:adjustRightInd w:val="0"/>
        <w:rPr>
          <w:rFonts w:ascii="Arial" w:hAnsi="Arial" w:cs="Arial"/>
          <w:sz w:val="20"/>
          <w:szCs w:val="20"/>
        </w:rPr>
      </w:pPr>
    </w:p>
    <w:p w:rsidR="00A23740"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2.89</w:t>
      </w:r>
      <w:r w:rsidRPr="001D7643">
        <w:rPr>
          <w:rFonts w:ascii="Arial" w:hAnsi="Arial" w:cs="Arial"/>
          <w:sz w:val="20"/>
          <w:szCs w:val="20"/>
        </w:rPr>
        <w:t xml:space="preserve">. </w:t>
      </w:r>
      <w:r w:rsidRPr="001D7643">
        <w:rPr>
          <w:rFonts w:ascii="Arial" w:hAnsi="Arial" w:cs="Arial"/>
          <w:i/>
          <w:sz w:val="20"/>
          <w:szCs w:val="20"/>
        </w:rPr>
        <w:t>Section 12.1</w:t>
      </w:r>
      <w:r w:rsidRPr="001D7643">
        <w:rPr>
          <w:rFonts w:ascii="Arial" w:hAnsi="Arial" w:cs="Arial"/>
          <w:sz w:val="20"/>
          <w:szCs w:val="20"/>
        </w:rPr>
        <w:t>. In the description of the alignment property, remove the rule that states ‘</w:t>
      </w:r>
      <w:proofErr w:type="gramStart"/>
      <w:r w:rsidRPr="001D7643">
        <w:rPr>
          <w:rFonts w:ascii="Arial" w:hAnsi="Arial" w:cs="Arial"/>
          <w:sz w:val="20"/>
          <w:szCs w:val="20"/>
        </w:rPr>
        <w:t>The</w:t>
      </w:r>
      <w:proofErr w:type="gramEnd"/>
      <w:r w:rsidRPr="001D7643">
        <w:rPr>
          <w:rFonts w:ascii="Arial" w:hAnsi="Arial" w:cs="Arial"/>
          <w:sz w:val="20"/>
          <w:szCs w:val="20"/>
        </w:rPr>
        <w:t xml:space="preserve"> alignment of a child component must be less than or equal to the alignment of the parent element, sequence or choice’. It is overly restrictive.</w:t>
      </w:r>
    </w:p>
    <w:p w:rsidR="00A23740" w:rsidRPr="001D7643" w:rsidRDefault="00A23740" w:rsidP="00A23740">
      <w:pPr>
        <w:suppressAutoHyphens w:val="0"/>
        <w:autoSpaceDE w:val="0"/>
        <w:autoSpaceDN w:val="0"/>
        <w:adjustRightInd w:val="0"/>
        <w:rPr>
          <w:rFonts w:ascii="Arial" w:hAnsi="Arial" w:cs="Arial"/>
          <w:sz w:val="20"/>
          <w:szCs w:val="20"/>
        </w:rPr>
      </w:pPr>
    </w:p>
    <w:p w:rsidR="00A3060D" w:rsidRPr="001D7643" w:rsidRDefault="00A23740" w:rsidP="00A23740">
      <w:pPr>
        <w:suppressAutoHyphens w:val="0"/>
        <w:autoSpaceDE w:val="0"/>
        <w:autoSpaceDN w:val="0"/>
        <w:adjustRightInd w:val="0"/>
        <w:rPr>
          <w:rFonts w:ascii="Arial" w:hAnsi="Arial" w:cs="Arial"/>
          <w:sz w:val="20"/>
          <w:szCs w:val="20"/>
        </w:rPr>
      </w:pPr>
      <w:r w:rsidRPr="001D7643">
        <w:rPr>
          <w:rFonts w:ascii="Arial" w:hAnsi="Arial" w:cs="Arial"/>
          <w:b/>
          <w:sz w:val="20"/>
          <w:szCs w:val="20"/>
        </w:rPr>
        <w:t>2.90</w:t>
      </w:r>
      <w:r w:rsidRPr="001D7643">
        <w:rPr>
          <w:rFonts w:ascii="Arial" w:hAnsi="Arial" w:cs="Arial"/>
          <w:sz w:val="20"/>
          <w:szCs w:val="20"/>
        </w:rPr>
        <w:t xml:space="preserve">. </w:t>
      </w:r>
      <w:r w:rsidRPr="001D7643">
        <w:rPr>
          <w:rFonts w:ascii="Arial" w:hAnsi="Arial" w:cs="Arial"/>
          <w:i/>
          <w:sz w:val="20"/>
          <w:szCs w:val="20"/>
        </w:rPr>
        <w:t>Sections 12.3, 12.3.7.2</w:t>
      </w:r>
      <w:r w:rsidRPr="001D7643">
        <w:rPr>
          <w:rFonts w:ascii="Arial" w:hAnsi="Arial" w:cs="Arial"/>
          <w:sz w:val="20"/>
          <w:szCs w:val="20"/>
        </w:rPr>
        <w:t>. Additionally allow lengthUnits 'bits' to apply to binary signed integer types, to support the modeling of signed integer bit fields in the C language. The physical bits are interpreted as a two's complement integer.</w:t>
      </w:r>
      <w:r w:rsidR="00A3060D" w:rsidRPr="001D7643">
        <w:rPr>
          <w:rFonts w:ascii="Arial" w:hAnsi="Arial" w:cs="Arial"/>
          <w:sz w:val="20"/>
          <w:szCs w:val="20"/>
        </w:rPr>
        <w:t xml:space="preserve">  However it is a schema definition error for a signed integer type if the length is 1 bit.</w:t>
      </w:r>
    </w:p>
    <w:p w:rsidR="007B61BA" w:rsidRPr="001D7643" w:rsidRDefault="007B61BA" w:rsidP="004970F0">
      <w:pPr>
        <w:suppressAutoHyphens w:val="0"/>
        <w:autoSpaceDE w:val="0"/>
        <w:autoSpaceDN w:val="0"/>
        <w:adjustRightInd w:val="0"/>
        <w:rPr>
          <w:rFonts w:ascii="Arial" w:hAnsi="Arial" w:cs="Arial"/>
          <w:sz w:val="20"/>
          <w:szCs w:val="20"/>
        </w:rPr>
      </w:pPr>
    </w:p>
    <w:p w:rsidR="008E0AE4" w:rsidRPr="001D7643" w:rsidRDefault="008E0AE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2.91.</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12.3.4</w:t>
      </w:r>
      <w:r w:rsidRPr="001D7643">
        <w:rPr>
          <w:rFonts w:ascii="Arial" w:eastAsia="Times New Roman" w:hAnsi="Arial" w:cs="Arial"/>
          <w:sz w:val="20"/>
          <w:szCs w:val="20"/>
          <w:lang w:eastAsia="en-GB"/>
        </w:rPr>
        <w:t>. State that the global simple type referenced by prefixLengthType only obtains values for missing properties from its own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 If the using element resides in a separate schema, the simple type does not pick up values from the element's schema’s default dfdl</w:t>
      </w:r>
      <w:proofErr w:type="gramStart"/>
      <w:r w:rsidRPr="001D7643">
        <w:rPr>
          <w:rFonts w:ascii="Arial" w:eastAsia="Times New Roman" w:hAnsi="Arial" w:cs="Arial"/>
          <w:sz w:val="20"/>
          <w:szCs w:val="20"/>
          <w:lang w:eastAsia="en-GB"/>
        </w:rPr>
        <w:t>:format</w:t>
      </w:r>
      <w:proofErr w:type="gramEnd"/>
      <w:r w:rsidRPr="001D7643">
        <w:rPr>
          <w:rFonts w:ascii="Arial" w:eastAsia="Times New Roman" w:hAnsi="Arial" w:cs="Arial"/>
          <w:sz w:val="20"/>
          <w:szCs w:val="20"/>
          <w:lang w:eastAsia="en-GB"/>
        </w:rPr>
        <w:t xml:space="preserve"> annotation.</w:t>
      </w:r>
    </w:p>
    <w:p w:rsidR="00E61E74" w:rsidRPr="001D7643" w:rsidRDefault="00E61E74" w:rsidP="00E61E74">
      <w:pPr>
        <w:spacing w:before="280" w:after="280"/>
        <w:rPr>
          <w:rFonts w:ascii="Arial" w:eastAsia="Helv" w:hAnsi="Arial" w:cs="Arial"/>
          <w:sz w:val="20"/>
          <w:szCs w:val="20"/>
        </w:rPr>
      </w:pPr>
      <w:r w:rsidRPr="001D7643">
        <w:rPr>
          <w:rFonts w:ascii="Arial" w:hAnsi="Arial" w:cs="Arial"/>
          <w:b/>
          <w:sz w:val="20"/>
          <w:szCs w:val="20"/>
        </w:rPr>
        <w:lastRenderedPageBreak/>
        <w:t>2.92.</w:t>
      </w:r>
      <w:r w:rsidRPr="001D7643">
        <w:rPr>
          <w:rFonts w:ascii="Arial" w:eastAsia="Helv" w:hAnsi="Arial" w:cs="Arial"/>
          <w:i/>
          <w:sz w:val="20"/>
          <w:szCs w:val="20"/>
        </w:rPr>
        <w:t xml:space="preserve"> </w:t>
      </w:r>
      <w:r w:rsidRPr="001D7643">
        <w:rPr>
          <w:rFonts w:ascii="Arial" w:hAnsi="Arial" w:cs="Arial"/>
          <w:i/>
          <w:sz w:val="20"/>
          <w:szCs w:val="20"/>
          <w:lang w:val="en-US"/>
        </w:rPr>
        <w:t>Section</w:t>
      </w:r>
      <w:r w:rsidRPr="001D7643">
        <w:rPr>
          <w:rFonts w:ascii="Arial" w:eastAsia="Arial" w:hAnsi="Arial" w:cs="Arial"/>
          <w:i/>
          <w:sz w:val="20"/>
          <w:szCs w:val="20"/>
          <w:lang w:val="en-US"/>
        </w:rPr>
        <w:t xml:space="preserve"> </w:t>
      </w:r>
      <w:r w:rsidRPr="001D7643">
        <w:rPr>
          <w:rFonts w:ascii="Arial" w:hAnsi="Arial" w:cs="Arial"/>
          <w:i/>
          <w:sz w:val="20"/>
          <w:szCs w:val="20"/>
        </w:rPr>
        <w:t>13.6.</w:t>
      </w:r>
      <w:r w:rsidRPr="001D7643">
        <w:rPr>
          <w:rFonts w:ascii="Arial" w:eastAsia="Helv" w:hAnsi="Arial" w:cs="Arial"/>
          <w:sz w:val="20"/>
          <w:szCs w:val="20"/>
        </w:rPr>
        <w:t xml:space="preserve"> </w:t>
      </w:r>
      <w:r w:rsidRPr="001D7643">
        <w:rPr>
          <w:rFonts w:ascii="Arial" w:hAnsi="Arial" w:cs="Arial"/>
          <w:sz w:val="20"/>
          <w:szCs w:val="20"/>
        </w:rPr>
        <w:t>When</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textNumberRep</w:t>
      </w:r>
      <w:r w:rsidRPr="001D7643">
        <w:rPr>
          <w:rFonts w:ascii="Arial" w:eastAsia="Helv" w:hAnsi="Arial" w:cs="Arial"/>
          <w:sz w:val="20"/>
          <w:szCs w:val="20"/>
        </w:rPr>
        <w:t xml:space="preserve"> </w:t>
      </w:r>
      <w:r w:rsidRPr="001D7643">
        <w:rPr>
          <w:rFonts w:ascii="Arial" w:hAnsi="Arial" w:cs="Arial"/>
          <w:sz w:val="20"/>
          <w:szCs w:val="20"/>
        </w:rPr>
        <w:t>is</w:t>
      </w:r>
      <w:r w:rsidRPr="001D7643">
        <w:rPr>
          <w:rFonts w:ascii="Arial" w:eastAsia="Helv" w:hAnsi="Arial" w:cs="Arial"/>
          <w:sz w:val="20"/>
          <w:szCs w:val="20"/>
        </w:rPr>
        <w:t xml:space="preserve"> ‘</w:t>
      </w:r>
      <w:r w:rsidRPr="001D7643">
        <w:rPr>
          <w:rFonts w:ascii="Arial" w:hAnsi="Arial" w:cs="Arial"/>
          <w:sz w:val="20"/>
          <w:szCs w:val="20"/>
        </w:rPr>
        <w:t>zoned</w:t>
      </w:r>
      <w:r w:rsidRPr="001D7643">
        <w:rPr>
          <w:rFonts w:ascii="Arial" w:eastAsia="Helv" w:hAnsi="Arial" w:cs="Arial"/>
          <w:sz w:val="20"/>
          <w:szCs w:val="20"/>
        </w:rPr>
        <w:t>’</w:t>
      </w:r>
      <w:r w:rsidRPr="001D7643">
        <w:rPr>
          <w:rFonts w:ascii="Arial" w:hAnsi="Arial" w:cs="Arial"/>
          <w:sz w:val="20"/>
          <w:szCs w:val="20"/>
        </w:rPr>
        <w:t>,</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description</w:t>
      </w:r>
      <w:r w:rsidRPr="001D7643">
        <w:rPr>
          <w:rFonts w:ascii="Arial" w:eastAsia="Helv" w:hAnsi="Arial" w:cs="Arial"/>
          <w:sz w:val="20"/>
          <w:szCs w:val="20"/>
        </w:rPr>
        <w:t xml:space="preserve"> </w:t>
      </w:r>
      <w:r w:rsidRPr="001D7643">
        <w:rPr>
          <w:rFonts w:ascii="Arial" w:hAnsi="Arial" w:cs="Arial"/>
          <w:sz w:val="20"/>
          <w:szCs w:val="20"/>
        </w:rPr>
        <w:t>should</w:t>
      </w:r>
      <w:r w:rsidRPr="001D7643">
        <w:rPr>
          <w:rFonts w:ascii="Arial" w:eastAsia="Helv" w:hAnsi="Arial" w:cs="Arial"/>
          <w:sz w:val="20"/>
          <w:szCs w:val="20"/>
        </w:rPr>
        <w:t xml:space="preserve"> </w:t>
      </w:r>
      <w:r w:rsidRPr="001D7643">
        <w:rPr>
          <w:rFonts w:ascii="Arial" w:hAnsi="Arial" w:cs="Arial"/>
          <w:sz w:val="20"/>
          <w:szCs w:val="20"/>
        </w:rPr>
        <w:t>state</w:t>
      </w:r>
      <w:r w:rsidRPr="001D7643">
        <w:rPr>
          <w:rFonts w:ascii="Arial" w:eastAsia="Helv" w:hAnsi="Arial" w:cs="Arial"/>
          <w:sz w:val="20"/>
          <w:szCs w:val="20"/>
        </w:rPr>
        <w:t xml:space="preserve"> </w:t>
      </w:r>
      <w:r w:rsidRPr="001D7643">
        <w:rPr>
          <w:rFonts w:ascii="Arial" w:hAnsi="Arial" w:cs="Arial"/>
          <w:sz w:val="20"/>
          <w:szCs w:val="20"/>
        </w:rPr>
        <w:t>that</w:t>
      </w:r>
      <w:r w:rsidRPr="001D7643">
        <w:rPr>
          <w:rFonts w:ascii="Arial" w:eastAsia="Helv" w:hAnsi="Arial" w:cs="Arial"/>
          <w:sz w:val="20"/>
          <w:szCs w:val="20"/>
        </w:rPr>
        <w:t xml:space="preserve"> ‘zoned’ is only allowed for </w:t>
      </w:r>
      <w:r w:rsidR="001145F1" w:rsidRPr="001D7643">
        <w:rPr>
          <w:rFonts w:ascii="Arial" w:eastAsia="Helv" w:hAnsi="Arial" w:cs="Arial"/>
          <w:sz w:val="20"/>
          <w:szCs w:val="20"/>
        </w:rPr>
        <w:t xml:space="preserve">EBCDIC </w:t>
      </w:r>
      <w:r w:rsidRPr="001D7643">
        <w:rPr>
          <w:rFonts w:ascii="Arial" w:eastAsia="Helv" w:hAnsi="Arial" w:cs="Arial"/>
          <w:sz w:val="20"/>
          <w:szCs w:val="20"/>
        </w:rPr>
        <w:t xml:space="preserve">encodings </w:t>
      </w:r>
      <w:r w:rsidR="001145F1" w:rsidRPr="001D7643">
        <w:rPr>
          <w:rFonts w:ascii="Arial" w:eastAsia="Helv" w:hAnsi="Arial" w:cs="Arial"/>
          <w:sz w:val="20"/>
          <w:szCs w:val="20"/>
        </w:rPr>
        <w:t xml:space="preserve">or ASCII compatible encodings </w:t>
      </w:r>
      <w:r w:rsidRPr="001D7643">
        <w:rPr>
          <w:rFonts w:ascii="Arial" w:eastAsia="Helv" w:hAnsi="Arial" w:cs="Arial"/>
          <w:sz w:val="20"/>
          <w:szCs w:val="20"/>
        </w:rPr>
        <w:t>(schema definition error otherwise)</w:t>
      </w:r>
      <w:r w:rsidRPr="001D7643">
        <w:rPr>
          <w:rFonts w:ascii="Arial" w:hAnsi="Arial" w:cs="Arial"/>
          <w:sz w:val="20"/>
          <w:szCs w:val="20"/>
        </w:rPr>
        <w:t>.</w:t>
      </w:r>
      <w:r w:rsidRPr="001D7643">
        <w:rPr>
          <w:rFonts w:ascii="Arial" w:eastAsia="Helv" w:hAnsi="Arial" w:cs="Arial"/>
          <w:sz w:val="20"/>
          <w:szCs w:val="20"/>
        </w:rPr>
        <w:t xml:space="preserve">  </w:t>
      </w:r>
    </w:p>
    <w:p w:rsidR="00E61E74" w:rsidRPr="001D7643" w:rsidRDefault="00E61E74"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13.6, 13.7</w:t>
      </w:r>
      <w:r w:rsidRPr="001D7643">
        <w:rPr>
          <w:rFonts w:ascii="Arial" w:eastAsia="Times New Roman" w:hAnsi="Arial" w:cs="Arial"/>
          <w:sz w:val="20"/>
          <w:szCs w:val="20"/>
          <w:lang w:eastAsia="en-GB"/>
        </w:rPr>
        <w:t>. State that when unparsing a number and excess precision is supplied in the Infoset and rounding is not in effect, it is a processing error. Applies to text numbers when rounding is not enabled</w:t>
      </w:r>
      <w:r w:rsidR="00102AAC" w:rsidRPr="001D7643">
        <w:rPr>
          <w:rFonts w:ascii="Arial" w:eastAsia="Times New Roman" w:hAnsi="Arial" w:cs="Arial"/>
          <w:sz w:val="20"/>
          <w:szCs w:val="20"/>
          <w:lang w:eastAsia="en-GB"/>
        </w:rPr>
        <w:t xml:space="preserve"> (matches ICU behaviour)</w:t>
      </w:r>
      <w:r w:rsidRPr="001D7643">
        <w:rPr>
          <w:rFonts w:ascii="Arial" w:eastAsia="Times New Roman" w:hAnsi="Arial" w:cs="Arial"/>
          <w:sz w:val="20"/>
          <w:szCs w:val="20"/>
          <w:lang w:eastAsia="en-GB"/>
        </w:rPr>
        <w:t>, and to binary numbers (always no rounding).</w:t>
      </w:r>
      <w:r w:rsidR="00102AAC" w:rsidRPr="001D7643">
        <w:rPr>
          <w:rFonts w:ascii="Arial" w:eastAsia="Times New Roman" w:hAnsi="Arial" w:cs="Arial"/>
          <w:sz w:val="20"/>
          <w:szCs w:val="20"/>
          <w:lang w:eastAsia="en-GB"/>
        </w:rPr>
        <w:t xml:space="preserve"> </w:t>
      </w:r>
    </w:p>
    <w:p w:rsidR="00102AAC" w:rsidRPr="001D7643" w:rsidRDefault="00102AAC" w:rsidP="008E0AE4">
      <w:pPr>
        <w:suppressAutoHyphens w:val="0"/>
        <w:autoSpaceDE w:val="0"/>
        <w:autoSpaceDN w:val="0"/>
        <w:adjustRightInd w:val="0"/>
        <w:rPr>
          <w:rFonts w:ascii="Arial" w:eastAsia="Times New Roman" w:hAnsi="Arial" w:cs="Arial"/>
          <w:sz w:val="20"/>
          <w:szCs w:val="20"/>
          <w:lang w:eastAsia="en-GB"/>
        </w:rPr>
      </w:pPr>
    </w:p>
    <w:p w:rsidR="00102AAC" w:rsidRPr="001D7643" w:rsidRDefault="00102AAC" w:rsidP="00102AAC">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Sections 6.3.1.3, 12.2</w:t>
      </w:r>
      <w:r w:rsidRPr="001D7643">
        <w:rPr>
          <w:rFonts w:ascii="Arial" w:eastAsia="Times New Roman" w:hAnsi="Arial" w:cs="Arial"/>
          <w:sz w:val="20"/>
          <w:szCs w:val="20"/>
          <w:lang w:eastAsia="en-GB"/>
        </w:rPr>
        <w:t>. Correct the wording for NL mnemonic in Table 5 to make it clear that when parsing it means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 Similarly, state that outputNewLine can only be either %LF; or %CR; or %CR</w:t>
      </w:r>
      <w:proofErr w:type="gramStart"/>
      <w:r w:rsidRPr="001D7643">
        <w:rPr>
          <w:rFonts w:ascii="Arial" w:eastAsia="Times New Roman" w:hAnsi="Arial" w:cs="Arial"/>
          <w:sz w:val="20"/>
          <w:szCs w:val="20"/>
          <w:lang w:eastAsia="en-GB"/>
        </w:rPr>
        <w:t>;%</w:t>
      </w:r>
      <w:proofErr w:type="gramEnd"/>
      <w:r w:rsidRPr="001D7643">
        <w:rPr>
          <w:rFonts w:ascii="Arial" w:eastAsia="Times New Roman" w:hAnsi="Arial" w:cs="Arial"/>
          <w:sz w:val="20"/>
          <w:szCs w:val="20"/>
          <w:lang w:eastAsia="en-GB"/>
        </w:rPr>
        <w:t>LF% or %NEL; or %LS; and not combinations of those.</w:t>
      </w:r>
    </w:p>
    <w:p w:rsidR="00102AAC" w:rsidRPr="001D7643" w:rsidRDefault="00102AAC" w:rsidP="008E0AE4">
      <w:pPr>
        <w:suppressAutoHyphens w:val="0"/>
        <w:autoSpaceDE w:val="0"/>
        <w:autoSpaceDN w:val="0"/>
        <w:adjustRightInd w:val="0"/>
        <w:rPr>
          <w:rFonts w:ascii="Arial" w:eastAsia="Times New Roman" w:hAnsi="Arial" w:cs="Arial"/>
          <w:color w:val="0000FF"/>
          <w:sz w:val="20"/>
          <w:szCs w:val="20"/>
          <w:lang w:eastAsia="en-GB"/>
        </w:rPr>
      </w:pPr>
    </w:p>
    <w:p w:rsidR="00A2659A" w:rsidRPr="001D7643" w:rsidRDefault="00102AAC" w:rsidP="00A2659A">
      <w:pPr>
        <w:rPr>
          <w:rFonts w:ascii="Arial" w:hAnsi="Arial" w:cs="Arial"/>
          <w:sz w:val="20"/>
          <w:szCs w:val="20"/>
          <w:lang w:eastAsia="en-GB"/>
        </w:rPr>
      </w:pPr>
      <w:r w:rsidRPr="001D7643">
        <w:rPr>
          <w:rFonts w:ascii="Arial" w:hAnsi="Arial" w:cs="Arial"/>
          <w:b/>
          <w:sz w:val="20"/>
          <w:szCs w:val="20"/>
          <w:lang w:eastAsia="en-GB"/>
        </w:rPr>
        <w:t>2.95</w:t>
      </w:r>
      <w:r w:rsidRPr="001D7643">
        <w:rPr>
          <w:rFonts w:ascii="Arial" w:hAnsi="Arial" w:cs="Arial"/>
          <w:sz w:val="20"/>
          <w:szCs w:val="20"/>
          <w:lang w:eastAsia="en-GB"/>
        </w:rPr>
        <w:t xml:space="preserve">. </w:t>
      </w:r>
      <w:r w:rsidRPr="001D7643">
        <w:rPr>
          <w:rFonts w:ascii="Arial" w:hAnsi="Arial" w:cs="Arial"/>
          <w:i/>
          <w:sz w:val="20"/>
          <w:szCs w:val="20"/>
          <w:lang w:eastAsia="en-GB"/>
        </w:rPr>
        <w:t>Section 12.1</w:t>
      </w:r>
      <w:r w:rsidRPr="001D7643">
        <w:rPr>
          <w:rFonts w:ascii="Arial" w:hAnsi="Arial" w:cs="Arial"/>
          <w:sz w:val="20"/>
          <w:szCs w:val="20"/>
          <w:lang w:eastAsia="en-GB"/>
        </w:rPr>
        <w:t xml:space="preserve">. </w:t>
      </w:r>
      <w:r w:rsidR="00533B89" w:rsidRPr="001D7643">
        <w:rPr>
          <w:rFonts w:ascii="Arial" w:hAnsi="Arial" w:cs="Arial"/>
          <w:sz w:val="20"/>
          <w:szCs w:val="20"/>
          <w:lang w:eastAsia="en-GB"/>
        </w:rPr>
        <w:t xml:space="preserve">State that if representation is text or type is string, then alignment </w:t>
      </w:r>
      <w:r w:rsidR="00A32E79" w:rsidRPr="001D7643">
        <w:rPr>
          <w:rFonts w:ascii="Arial" w:hAnsi="Arial" w:cs="Arial"/>
          <w:sz w:val="20"/>
          <w:szCs w:val="20"/>
          <w:lang w:eastAsia="en-GB"/>
        </w:rPr>
        <w:t xml:space="preserve">is determined by character set encoding. Most encodings are 8-bit (including those with 16-bit codepoint size like UTF-16). </w:t>
      </w:r>
    </w:p>
    <w:p w:rsidR="005A5F41" w:rsidRPr="001D7643" w:rsidRDefault="005A5F41" w:rsidP="00A2659A">
      <w:pPr>
        <w:rPr>
          <w:ins w:id="44" w:author="Steve Hanson" w:date="2014-07-22T18:38:00Z"/>
          <w:rFonts w:ascii="Arial" w:hAnsi="Arial" w:cs="Arial"/>
          <w:sz w:val="20"/>
          <w:szCs w:val="20"/>
          <w:lang w:eastAsia="en-GB"/>
        </w:rPr>
      </w:pPr>
    </w:p>
    <w:p w:rsidR="00052A2E" w:rsidRPr="001D7643" w:rsidRDefault="00052A2E" w:rsidP="00A2659A">
      <w:pPr>
        <w:rPr>
          <w:ins w:id="45" w:author="Steve Hanson" w:date="2014-07-22T18:38:00Z"/>
          <w:rFonts w:ascii="Arial" w:hAnsi="Arial" w:cs="Arial"/>
          <w:i/>
          <w:sz w:val="20"/>
          <w:szCs w:val="20"/>
          <w:lang w:eastAsia="en-GB"/>
        </w:rPr>
      </w:pPr>
      <w:ins w:id="46" w:author="Steve Hanson" w:date="2014-07-22T18:38:00Z">
        <w:r w:rsidRPr="001D7643">
          <w:rPr>
            <w:rFonts w:ascii="Arial" w:hAnsi="Arial" w:cs="Arial"/>
            <w:i/>
            <w:sz w:val="20"/>
            <w:szCs w:val="20"/>
            <w:lang w:eastAsia="en-GB"/>
          </w:rPr>
          <w:t xml:space="preserve">Updated 2014-07-22 </w:t>
        </w:r>
      </w:ins>
      <w:ins w:id="47" w:author="Steve Hanson" w:date="2014-07-22T19:01:00Z">
        <w:r w:rsidR="00F9515C" w:rsidRPr="001D7643">
          <w:rPr>
            <w:rFonts w:ascii="Arial" w:hAnsi="Arial" w:cs="Arial"/>
            <w:i/>
            <w:sz w:val="20"/>
            <w:szCs w:val="20"/>
            <w:lang w:eastAsia="en-GB"/>
          </w:rPr>
          <w:t>to</w:t>
        </w:r>
      </w:ins>
      <w:ins w:id="48" w:author="Steve Hanson" w:date="2014-07-22T18:38:00Z">
        <w:r w:rsidRPr="001D7643">
          <w:rPr>
            <w:rFonts w:ascii="Arial" w:hAnsi="Arial" w:cs="Arial"/>
            <w:i/>
            <w:sz w:val="20"/>
            <w:szCs w:val="20"/>
            <w:lang w:eastAsia="en-GB"/>
          </w:rPr>
          <w:t xml:space="preserve"> remove explicit mention of DFD</w:t>
        </w:r>
      </w:ins>
      <w:ins w:id="49" w:author="Steve Hanson" w:date="2014-07-22T18:45:00Z">
        <w:r w:rsidRPr="001D7643">
          <w:rPr>
            <w:rFonts w:ascii="Arial" w:hAnsi="Arial" w:cs="Arial"/>
            <w:i/>
            <w:sz w:val="20"/>
            <w:szCs w:val="20"/>
            <w:lang w:eastAsia="en-GB"/>
          </w:rPr>
          <w:t>L</w:t>
        </w:r>
      </w:ins>
      <w:ins w:id="50" w:author="Steve Hanson" w:date="2014-07-22T18:38:00Z">
        <w:r w:rsidRPr="001D7643">
          <w:rPr>
            <w:rFonts w:ascii="Arial" w:hAnsi="Arial" w:cs="Arial"/>
            <w:i/>
            <w:sz w:val="20"/>
            <w:szCs w:val="20"/>
            <w:lang w:eastAsia="en-GB"/>
          </w:rPr>
          <w:t xml:space="preserve"> </w:t>
        </w:r>
      </w:ins>
      <w:ins w:id="51" w:author="Steve Hanson" w:date="2014-07-22T18:45:00Z">
        <w:r w:rsidRPr="001D7643">
          <w:rPr>
            <w:rFonts w:ascii="Arial" w:hAnsi="Arial" w:cs="Arial"/>
            <w:i/>
            <w:sz w:val="20"/>
            <w:szCs w:val="20"/>
            <w:lang w:eastAsia="en-GB"/>
          </w:rPr>
          <w:t xml:space="preserve">standard </w:t>
        </w:r>
      </w:ins>
      <w:ins w:id="52" w:author="Steve Hanson" w:date="2014-07-22T18:38:00Z">
        <w:r w:rsidRPr="001D7643">
          <w:rPr>
            <w:rFonts w:ascii="Arial" w:hAnsi="Arial" w:cs="Arial"/>
            <w:i/>
            <w:sz w:val="20"/>
            <w:szCs w:val="20"/>
            <w:lang w:eastAsia="en-GB"/>
          </w:rPr>
          <w:t>encodings</w:t>
        </w:r>
      </w:ins>
    </w:p>
    <w:p w:rsidR="00052A2E" w:rsidRPr="001D7643" w:rsidRDefault="00052A2E" w:rsidP="00A2659A">
      <w:pPr>
        <w:rPr>
          <w:rFonts w:ascii="Arial" w:hAnsi="Arial" w:cs="Arial"/>
          <w:sz w:val="20"/>
          <w:szCs w:val="20"/>
          <w:lang w:eastAsia="en-GB"/>
        </w:rPr>
      </w:pPr>
    </w:p>
    <w:p w:rsidR="007F1DED" w:rsidRPr="001D7643" w:rsidDel="00C413B0" w:rsidRDefault="00A32E79" w:rsidP="00C413B0">
      <w:pPr>
        <w:rPr>
          <w:del w:id="53" w:author="Steve Hanson" w:date="2014-08-28T12:23:00Z"/>
          <w:rFonts w:ascii="Arial" w:hAnsi="Arial" w:cs="Arial"/>
          <w:color w:val="00B050"/>
          <w:sz w:val="20"/>
          <w:szCs w:val="20"/>
          <w:lang w:eastAsia="en-GB"/>
        </w:rPr>
      </w:pPr>
      <w:r w:rsidRPr="001D7643">
        <w:rPr>
          <w:rFonts w:ascii="Arial" w:hAnsi="Arial" w:cs="Arial"/>
          <w:sz w:val="20"/>
          <w:szCs w:val="20"/>
          <w:lang w:eastAsia="en-GB"/>
        </w:rPr>
        <w:t>Some implementations may include encodings which are not 8-bit aligned.</w:t>
      </w:r>
      <w:ins w:id="54" w:author="Steve Hanson" w:date="2014-07-22T18:39:00Z">
        <w:r w:rsidR="00052A2E" w:rsidRPr="001D7643">
          <w:rPr>
            <w:rFonts w:ascii="Arial" w:hAnsi="Arial" w:cs="Arial"/>
            <w:sz w:val="20"/>
            <w:szCs w:val="20"/>
            <w:lang w:eastAsia="en-GB"/>
          </w:rPr>
          <w:t xml:space="preserve"> </w:t>
        </w:r>
      </w:ins>
      <w:r w:rsidRPr="001D7643">
        <w:rPr>
          <w:rFonts w:ascii="Arial" w:hAnsi="Arial" w:cs="Arial"/>
          <w:sz w:val="20"/>
          <w:szCs w:val="20"/>
          <w:lang w:eastAsia="en-GB"/>
        </w:rPr>
        <w:t xml:space="preserve"> </w:t>
      </w:r>
      <w:del w:id="55" w:author="Steve Hanson" w:date="2014-08-28T12:23:00Z">
        <w:r w:rsidRPr="001D7643" w:rsidDel="00C413B0">
          <w:rPr>
            <w:rFonts w:ascii="Arial" w:hAnsi="Arial" w:cs="Arial"/>
            <w:strike/>
            <w:color w:val="00B050"/>
            <w:sz w:val="20"/>
            <w:szCs w:val="20"/>
            <w:lang w:eastAsia="en-GB"/>
          </w:rPr>
          <w:delText>The encoding US-ASCII-7bit-packed is 1-bit aligned. A character code occupies only 7 bits in this encoding, so character codes can begin on any bit boundary.</w:delText>
        </w:r>
        <w:r w:rsidRPr="001D7643" w:rsidDel="00C413B0">
          <w:rPr>
            <w:rFonts w:ascii="Arial" w:hAnsi="Arial" w:cs="Arial"/>
            <w:color w:val="00B050"/>
            <w:sz w:val="20"/>
            <w:szCs w:val="20"/>
            <w:lang w:eastAsia="en-GB"/>
          </w:rPr>
          <w:delText xml:space="preserve"> </w:delText>
        </w:r>
      </w:del>
    </w:p>
    <w:p w:rsidR="007F1DED" w:rsidRPr="001D7643" w:rsidDel="00C413B0" w:rsidRDefault="007F1DED" w:rsidP="00C413B0">
      <w:pPr>
        <w:rPr>
          <w:del w:id="56" w:author="Steve Hanson" w:date="2014-08-28T12:23:00Z"/>
          <w:rFonts w:ascii="Arial" w:hAnsi="Arial" w:cs="Arial"/>
          <w:sz w:val="20"/>
          <w:szCs w:val="20"/>
          <w:lang w:eastAsia="en-GB"/>
        </w:rPr>
      </w:pPr>
    </w:p>
    <w:p w:rsidR="00533B89" w:rsidRPr="001D7643" w:rsidRDefault="00B554D2" w:rsidP="00C413B0">
      <w:pPr>
        <w:rPr>
          <w:rFonts w:ascii="Arial" w:hAnsi="Arial" w:cs="Arial"/>
          <w:strike/>
          <w:color w:val="00B050"/>
          <w:sz w:val="20"/>
          <w:szCs w:val="20"/>
          <w:lang w:eastAsia="en-GB"/>
        </w:rPr>
      </w:pPr>
      <w:del w:id="57" w:author="Steve Hanson" w:date="2014-08-28T12:23:00Z">
        <w:r w:rsidRPr="001D7643" w:rsidDel="00C413B0">
          <w:rPr>
            <w:rFonts w:ascii="Arial" w:hAnsi="Arial" w:cs="Arial"/>
            <w:strike/>
            <w:color w:val="00B050"/>
            <w:sz w:val="20"/>
            <w:szCs w:val="20"/>
            <w:lang w:eastAsia="en-GB"/>
          </w:rPr>
          <w:delText>See also e</w:delText>
        </w:r>
        <w:r w:rsidR="007F1DED" w:rsidRPr="001D7643" w:rsidDel="00C413B0">
          <w:rPr>
            <w:rFonts w:ascii="Arial" w:hAnsi="Arial" w:cs="Arial"/>
            <w:strike/>
            <w:color w:val="00B050"/>
            <w:sz w:val="20"/>
            <w:szCs w:val="20"/>
            <w:lang w:eastAsia="en-GB"/>
          </w:rPr>
          <w:delText>rrat</w:delText>
        </w:r>
        <w:r w:rsidRPr="001D7643" w:rsidDel="00C413B0">
          <w:rPr>
            <w:rFonts w:ascii="Arial" w:hAnsi="Arial" w:cs="Arial"/>
            <w:strike/>
            <w:color w:val="00B050"/>
            <w:sz w:val="20"/>
            <w:szCs w:val="20"/>
            <w:lang w:eastAsia="en-GB"/>
          </w:rPr>
          <w:delText>um</w:delText>
        </w:r>
        <w:r w:rsidR="007F1DED" w:rsidRPr="001D7643" w:rsidDel="00C413B0">
          <w:rPr>
            <w:rFonts w:ascii="Arial" w:hAnsi="Arial" w:cs="Arial"/>
            <w:strike/>
            <w:color w:val="00B050"/>
            <w:sz w:val="20"/>
            <w:szCs w:val="20"/>
            <w:lang w:eastAsia="en-GB"/>
          </w:rPr>
          <w:delText xml:space="preserve"> 2.107 which adds the US-ASCII-7bit-packed encoding.</w:delText>
        </w:r>
      </w:del>
    </w:p>
    <w:p w:rsidR="00247FCF" w:rsidRPr="001D7643" w:rsidRDefault="00247FCF" w:rsidP="00A2659A">
      <w:pPr>
        <w:rPr>
          <w:rFonts w:ascii="Arial" w:hAnsi="Arial" w:cs="Arial"/>
          <w:sz w:val="20"/>
          <w:szCs w:val="20"/>
          <w:lang w:eastAsia="en-GB"/>
        </w:rPr>
      </w:pPr>
    </w:p>
    <w:p w:rsidR="00A2659A" w:rsidRPr="001D7643" w:rsidRDefault="00247FCF" w:rsidP="00A2659A">
      <w:pPr>
        <w:rPr>
          <w:rFonts w:ascii="Arial" w:hAnsi="Arial" w:cs="Arial"/>
          <w:sz w:val="20"/>
          <w:szCs w:val="20"/>
        </w:rPr>
      </w:pPr>
      <w:r w:rsidRPr="001D7643">
        <w:rPr>
          <w:rFonts w:ascii="Arial" w:hAnsi="Arial" w:cs="Arial"/>
          <w:sz w:val="20"/>
          <w:szCs w:val="20"/>
        </w:rPr>
        <w:t>Section 12.1.1 is amended.</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The table of explicit alignments, table 14, is modified. The column for Text is changed. The value 8, which appears in all entries in this </w:t>
      </w:r>
      <w:proofErr w:type="gramStart"/>
      <w:r w:rsidRPr="001D7643">
        <w:rPr>
          <w:rFonts w:ascii="Arial" w:hAnsi="Arial" w:cs="Arial"/>
          <w:sz w:val="20"/>
          <w:szCs w:val="20"/>
        </w:rPr>
        <w:t>column</w:t>
      </w:r>
      <w:proofErr w:type="gramEnd"/>
      <w:r w:rsidRPr="001D7643">
        <w:rPr>
          <w:rFonts w:ascii="Arial" w:hAnsi="Arial" w:cs="Arial"/>
          <w:sz w:val="20"/>
          <w:szCs w:val="20"/>
        </w:rPr>
        <w:t xml:space="preserve"> is replaced by </w:t>
      </w:r>
      <w:r w:rsidR="00A2659A" w:rsidRPr="001D7643">
        <w:rPr>
          <w:rFonts w:ascii="Arial" w:hAnsi="Arial" w:cs="Arial"/>
          <w:sz w:val="20"/>
          <w:szCs w:val="20"/>
        </w:rPr>
        <w:t>“encoding dependent”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A new section</w:t>
      </w:r>
      <w:ins w:id="58" w:author="Steve Hanson" w:date="2014-07-22T18:45:00Z">
        <w:r w:rsidR="00052A2E" w:rsidRPr="001D7643">
          <w:rPr>
            <w:rFonts w:ascii="Arial" w:hAnsi="Arial" w:cs="Arial"/>
            <w:sz w:val="20"/>
            <w:szCs w:val="20"/>
          </w:rPr>
          <w:t xml:space="preserve"> 12.1.2 </w:t>
        </w:r>
      </w:ins>
      <w:del w:id="59" w:author="Steve Hanson" w:date="2014-07-22T18:45:00Z">
        <w:r w:rsidRPr="001D7643" w:rsidDel="00052A2E">
          <w:rPr>
            <w:rFonts w:ascii="Arial" w:hAnsi="Arial" w:cs="Arial"/>
            <w:sz w:val="20"/>
            <w:szCs w:val="20"/>
          </w:rPr>
          <w:delText xml:space="preserve"> </w:delText>
        </w:r>
      </w:del>
      <w:r w:rsidRPr="001D7643">
        <w:rPr>
          <w:rFonts w:ascii="Arial" w:hAnsi="Arial" w:cs="Arial"/>
          <w:sz w:val="20"/>
          <w:szCs w:val="20"/>
        </w:rPr>
        <w:t xml:space="preserve">is added: </w:t>
      </w:r>
      <w:r w:rsidRPr="001D7643">
        <w:rPr>
          <w:rFonts w:ascii="Arial" w:hAnsi="Arial" w:cs="Arial"/>
          <w:b/>
          <w:sz w:val="20"/>
          <w:szCs w:val="20"/>
        </w:rPr>
        <w:t>Mandatory Alignment for Textual Data</w:t>
      </w:r>
      <w:r w:rsidRPr="001D7643">
        <w:rPr>
          <w:rFonts w:ascii="Arial" w:hAnsi="Arial" w:cs="Arial"/>
          <w:sz w:val="20"/>
          <w:szCs w:val="20"/>
        </w:rPr>
        <w:t>.</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We use the term textual data to describe data with dfdl:representation="text", as well as data being matched to delimiters (parsing) or output as delimiters (unparsing), and data being matched to regular expressions (parsing only - as in a dfdl:assert with testKind='pattern').</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 xml:space="preserve">Textual data has mandatory alignment that is character-set-encoding dependent. That is, these mandates come from the character set specified </w:t>
      </w:r>
      <w:r w:rsidR="00A2659A" w:rsidRPr="001D7643">
        <w:rPr>
          <w:rFonts w:ascii="Arial" w:hAnsi="Arial" w:cs="Arial"/>
          <w:sz w:val="20"/>
          <w:szCs w:val="20"/>
        </w:rPr>
        <w:t>by the dfdl</w:t>
      </w:r>
      <w:proofErr w:type="gramStart"/>
      <w:r w:rsidR="00A2659A" w:rsidRPr="001D7643">
        <w:rPr>
          <w:rFonts w:ascii="Arial" w:hAnsi="Arial" w:cs="Arial"/>
          <w:sz w:val="20"/>
          <w:szCs w:val="20"/>
        </w:rPr>
        <w:t>:encoding</w:t>
      </w:r>
      <w:proofErr w:type="gramEnd"/>
      <w:r w:rsidR="00A2659A" w:rsidRPr="001D7643">
        <w:rPr>
          <w:rFonts w:ascii="Arial" w:hAnsi="Arial" w:cs="Arial"/>
          <w:sz w:val="20"/>
          <w:szCs w:val="20"/>
        </w:rPr>
        <w:t xml:space="preserve"> property. </w:t>
      </w:r>
    </w:p>
    <w:p w:rsidR="00A2659A" w:rsidRPr="001D7643" w:rsidRDefault="00A2659A" w:rsidP="00A2659A">
      <w:pPr>
        <w:rPr>
          <w:rFonts w:ascii="Arial" w:hAnsi="Arial" w:cs="Arial"/>
          <w:sz w:val="20"/>
          <w:szCs w:val="20"/>
        </w:rPr>
      </w:pPr>
    </w:p>
    <w:p w:rsidR="00A2659A" w:rsidRPr="001D7643" w:rsidRDefault="00247FCF" w:rsidP="00A2659A">
      <w:pPr>
        <w:rPr>
          <w:rFonts w:ascii="Arial" w:hAnsi="Arial" w:cs="Arial"/>
          <w:sz w:val="20"/>
          <w:szCs w:val="20"/>
        </w:rPr>
      </w:pPr>
      <w:r w:rsidRPr="001D7643">
        <w:rPr>
          <w:rFonts w:ascii="Arial" w:hAnsi="Arial" w:cs="Arial"/>
          <w:sz w:val="20"/>
          <w:szCs w:val="20"/>
        </w:rPr>
        <w:t>When processing textual data, it is a schema definition error if the dfdl</w:t>
      </w:r>
      <w:proofErr w:type="gramStart"/>
      <w:r w:rsidRPr="001D7643">
        <w:rPr>
          <w:rFonts w:ascii="Arial" w:hAnsi="Arial" w:cs="Arial"/>
          <w:sz w:val="20"/>
          <w:szCs w:val="20"/>
        </w:rPr>
        <w:t>:alignment</w:t>
      </w:r>
      <w:proofErr w:type="gramEnd"/>
      <w:r w:rsidRPr="001D7643">
        <w:rPr>
          <w:rFonts w:ascii="Arial" w:hAnsi="Arial" w:cs="Arial"/>
          <w:sz w:val="20"/>
          <w:szCs w:val="20"/>
        </w:rPr>
        <w:t xml:space="preserve"> and dfdl:alignmentUnits properties are used to specify alignment that is not a multiple of the encodin</w:t>
      </w:r>
      <w:r w:rsidR="00A2659A" w:rsidRPr="001D7643">
        <w:rPr>
          <w:rFonts w:ascii="Arial" w:hAnsi="Arial" w:cs="Arial"/>
          <w:sz w:val="20"/>
          <w:szCs w:val="20"/>
        </w:rPr>
        <w:t>g-required mandatory alignment.</w:t>
      </w:r>
    </w:p>
    <w:p w:rsidR="00A2659A" w:rsidRPr="001D7643" w:rsidRDefault="00A2659A" w:rsidP="00A2659A">
      <w:pPr>
        <w:rPr>
          <w:rFonts w:ascii="Arial" w:hAnsi="Arial" w:cs="Arial"/>
          <w:sz w:val="20"/>
          <w:szCs w:val="20"/>
        </w:rPr>
      </w:pPr>
    </w:p>
    <w:p w:rsidR="00A2659A" w:rsidRPr="001D7643" w:rsidRDefault="00247FCF" w:rsidP="00A2659A">
      <w:pPr>
        <w:rPr>
          <w:ins w:id="60" w:author="Steve Hanson" w:date="2014-07-22T18:41:00Z"/>
          <w:rFonts w:ascii="Arial" w:hAnsi="Arial" w:cs="Arial"/>
          <w:sz w:val="20"/>
          <w:szCs w:val="20"/>
        </w:rPr>
      </w:pPr>
      <w:r w:rsidRPr="001D7643">
        <w:rPr>
          <w:rFonts w:ascii="Arial" w:hAnsi="Arial" w:cs="Arial"/>
          <w:sz w:val="20"/>
          <w:szCs w:val="20"/>
        </w:rPr>
        <w:t>If the data is not aligned to the proper boundary for the encoding when textual data is processed, then bits are skipped (parsing) or filled from dfdl:fillByte (unparsing) to achieve the mandatory alignment.</w:t>
      </w:r>
    </w:p>
    <w:p w:rsidR="00052A2E" w:rsidRPr="001D7643" w:rsidRDefault="00052A2E" w:rsidP="00A2659A">
      <w:pPr>
        <w:rPr>
          <w:rFonts w:ascii="Arial" w:hAnsi="Arial" w:cs="Arial"/>
          <w:sz w:val="20"/>
          <w:szCs w:val="20"/>
        </w:rPr>
      </w:pPr>
    </w:p>
    <w:p w:rsidR="00A2659A" w:rsidRPr="001D7643" w:rsidRDefault="00247FCF" w:rsidP="00052A2E">
      <w:pPr>
        <w:rPr>
          <w:rFonts w:ascii="Arial" w:hAnsi="Arial" w:cs="Arial"/>
          <w:sz w:val="20"/>
          <w:szCs w:val="20"/>
        </w:rPr>
      </w:pPr>
      <w:r w:rsidRPr="001D7643">
        <w:rPr>
          <w:rFonts w:ascii="Arial" w:hAnsi="Arial" w:cs="Arial"/>
          <w:sz w:val="20"/>
          <w:szCs w:val="20"/>
        </w:rPr>
        <w:t xml:space="preserve">All </w:t>
      </w:r>
      <w:ins w:id="61" w:author="Steve Hanson" w:date="2014-07-22T18:43:00Z">
        <w:r w:rsidR="00052A2E" w:rsidRPr="001D7643">
          <w:rPr>
            <w:rFonts w:ascii="Arial" w:hAnsi="Arial" w:cs="Arial"/>
            <w:sz w:val="20"/>
            <w:szCs w:val="20"/>
          </w:rPr>
          <w:t xml:space="preserve">required </w:t>
        </w:r>
      </w:ins>
      <w:r w:rsidRPr="001D7643">
        <w:rPr>
          <w:rFonts w:ascii="Arial" w:hAnsi="Arial" w:cs="Arial"/>
          <w:sz w:val="20"/>
          <w:szCs w:val="20"/>
        </w:rPr>
        <w:t xml:space="preserve">character set encodings </w:t>
      </w:r>
      <w:ins w:id="62" w:author="Steve Hanson" w:date="2014-07-22T18:43:00Z">
        <w:r w:rsidR="00052A2E" w:rsidRPr="001D7643">
          <w:rPr>
            <w:rFonts w:ascii="Arial" w:hAnsi="Arial" w:cs="Arial"/>
            <w:sz w:val="20"/>
            <w:szCs w:val="20"/>
          </w:rPr>
          <w:t xml:space="preserve">in DFDL </w:t>
        </w:r>
      </w:ins>
      <w:del w:id="63" w:author="Steve Hanson" w:date="2014-08-28T12:23:00Z">
        <w:r w:rsidRPr="001D7643" w:rsidDel="00C413B0">
          <w:rPr>
            <w:rFonts w:ascii="Arial" w:hAnsi="Arial" w:cs="Arial"/>
            <w:strike/>
            <w:color w:val="00B050"/>
            <w:sz w:val="20"/>
            <w:szCs w:val="20"/>
          </w:rPr>
          <w:delText>except those listed specifically below</w:delText>
        </w:r>
        <w:r w:rsidR="00A2659A" w:rsidRPr="001D7643" w:rsidDel="00C413B0">
          <w:rPr>
            <w:rFonts w:ascii="Arial" w:hAnsi="Arial" w:cs="Arial"/>
            <w:strike/>
            <w:color w:val="00B050"/>
            <w:sz w:val="20"/>
            <w:szCs w:val="20"/>
          </w:rPr>
          <w:delText xml:space="preserve"> or specified by a particular DFDL implementation</w:delText>
        </w:r>
        <w:r w:rsidRPr="001D7643" w:rsidDel="00C413B0">
          <w:rPr>
            <w:rFonts w:ascii="Arial" w:hAnsi="Arial" w:cs="Arial"/>
            <w:sz w:val="20"/>
            <w:szCs w:val="20"/>
          </w:rPr>
          <w:delText xml:space="preserve"> </w:delText>
        </w:r>
      </w:del>
      <w:r w:rsidRPr="001D7643">
        <w:rPr>
          <w:rFonts w:ascii="Arial" w:hAnsi="Arial" w:cs="Arial"/>
          <w:sz w:val="20"/>
          <w:szCs w:val="20"/>
        </w:rPr>
        <w:t xml:space="preserve">have </w:t>
      </w:r>
      <w:del w:id="64" w:author="Steve Hanson" w:date="2014-08-28T12:23:00Z">
        <w:r w:rsidRPr="001D7643" w:rsidDel="00C413B0">
          <w:rPr>
            <w:rFonts w:ascii="Arial" w:hAnsi="Arial" w:cs="Arial"/>
            <w:strike/>
            <w:color w:val="00B050"/>
            <w:sz w:val="20"/>
            <w:szCs w:val="20"/>
          </w:rPr>
          <w:delText>mandatory</w:delText>
        </w:r>
        <w:r w:rsidRPr="001D7643" w:rsidDel="00C413B0">
          <w:rPr>
            <w:rFonts w:ascii="Arial" w:hAnsi="Arial" w:cs="Arial"/>
            <w:sz w:val="20"/>
            <w:szCs w:val="20"/>
          </w:rPr>
          <w:delText xml:space="preserve"> </w:delText>
        </w:r>
      </w:del>
      <w:r w:rsidRPr="001D7643">
        <w:rPr>
          <w:rFonts w:ascii="Arial" w:hAnsi="Arial" w:cs="Arial"/>
          <w:sz w:val="20"/>
          <w:szCs w:val="20"/>
        </w:rPr>
        <w:t>alignment of 8-bit/1-byte.</w:t>
      </w:r>
    </w:p>
    <w:p w:rsidR="00A2659A" w:rsidRPr="001D7643" w:rsidRDefault="00A2659A" w:rsidP="00A2659A">
      <w:pPr>
        <w:rPr>
          <w:ins w:id="65" w:author="Steve Hanson" w:date="2014-07-22T18:44:00Z"/>
          <w:rFonts w:ascii="Arial" w:hAnsi="Arial" w:cs="Arial"/>
          <w:sz w:val="20"/>
          <w:szCs w:val="20"/>
        </w:rPr>
      </w:pPr>
    </w:p>
    <w:p w:rsidR="00052A2E" w:rsidRPr="001D7643" w:rsidRDefault="00052A2E" w:rsidP="00052A2E">
      <w:pPr>
        <w:rPr>
          <w:ins w:id="66" w:author="Steve Hanson" w:date="2014-07-22T18:44:00Z"/>
          <w:rFonts w:ascii="Arial" w:hAnsi="Arial" w:cs="Arial"/>
        </w:rPr>
      </w:pPr>
      <w:ins w:id="67" w:author="Steve Hanson" w:date="2014-07-22T18:44:00Z">
        <w:r w:rsidRPr="001D7643">
          <w:rPr>
            <w:rFonts w:ascii="Arial" w:hAnsi="Arial" w:cs="Arial"/>
            <w:sz w:val="20"/>
            <w:szCs w:val="20"/>
          </w:rPr>
          <w:t>Some implementations may include additional encodings which have other alignments.</w:t>
        </w:r>
        <w:r w:rsidRPr="001D7643">
          <w:rPr>
            <w:rFonts w:ascii="Arial" w:hAnsi="Arial" w:cs="Arial"/>
          </w:rPr>
          <w:t xml:space="preserve"> </w:t>
        </w:r>
      </w:ins>
    </w:p>
    <w:p w:rsidR="00052A2E" w:rsidRPr="001D7643" w:rsidRDefault="00052A2E" w:rsidP="00A2659A">
      <w:pPr>
        <w:rPr>
          <w:rFonts w:ascii="Arial" w:hAnsi="Arial" w:cs="Arial"/>
          <w:sz w:val="20"/>
          <w:szCs w:val="20"/>
        </w:rPr>
      </w:pPr>
    </w:p>
    <w:p w:rsidR="00A2659A" w:rsidRPr="001D7643" w:rsidDel="00C413B0" w:rsidRDefault="00247FCF" w:rsidP="001D13ED">
      <w:pPr>
        <w:pStyle w:val="ListParagraph"/>
        <w:numPr>
          <w:ilvl w:val="0"/>
          <w:numId w:val="30"/>
        </w:numPr>
        <w:rPr>
          <w:del w:id="68" w:author="Steve Hanson" w:date="2014-08-28T12:23:00Z"/>
          <w:rFonts w:ascii="Arial" w:hAnsi="Arial" w:cs="Arial"/>
          <w:strike/>
          <w:color w:val="00B050"/>
          <w:lang w:eastAsia="en-GB"/>
        </w:rPr>
      </w:pPr>
      <w:del w:id="69" w:author="Steve Hanson" w:date="2014-08-28T12:23:00Z">
        <w:r w:rsidRPr="001D7643" w:rsidDel="00C413B0">
          <w:rPr>
            <w:rFonts w:ascii="Arial" w:hAnsi="Arial" w:cs="Arial"/>
            <w:strike/>
            <w:color w:val="00B050"/>
            <w:sz w:val="20"/>
            <w:szCs w:val="20"/>
          </w:rPr>
          <w:delText>US-ASCII-7bit-packed, the alignment is 1-bit (textual data in this encoding may appear on any bit boundary, i.e., no byte alignment is required).</w:delText>
        </w:r>
      </w:del>
    </w:p>
    <w:p w:rsidR="00533B89" w:rsidRPr="001D7643" w:rsidRDefault="00533B89" w:rsidP="00A2659A">
      <w:pPr>
        <w:pStyle w:val="ListParagraph"/>
        <w:rPr>
          <w:rFonts w:ascii="Arial" w:eastAsia="Times New Roman" w:hAnsi="Arial" w:cs="Arial"/>
          <w:color w:val="0000FF"/>
          <w:sz w:val="20"/>
          <w:szCs w:val="20"/>
          <w:lang w:eastAsia="en-GB"/>
        </w:rPr>
      </w:pPr>
    </w:p>
    <w:p w:rsidR="00F74A25"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b/>
          <w:sz w:val="20"/>
          <w:szCs w:val="20"/>
          <w:lang w:eastAsia="en-GB"/>
        </w:rPr>
        <w:t>2.96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23.5.3</w:t>
      </w:r>
      <w:r w:rsidRPr="001D7643">
        <w:rPr>
          <w:rFonts w:ascii="Arial" w:eastAsia="Times New Roman" w:hAnsi="Arial" w:cs="Arial"/>
          <w:sz w:val="20"/>
          <w:szCs w:val="20"/>
          <w:lang w:eastAsia="en-GB"/>
        </w:rPr>
        <w:t xml:space="preserve">. </w:t>
      </w:r>
      <w:proofErr w:type="gramStart"/>
      <w:r w:rsidR="00F74A25" w:rsidRPr="001D7643">
        <w:rPr>
          <w:rFonts w:ascii="Arial" w:eastAsia="Times New Roman" w:hAnsi="Arial" w:cs="Arial"/>
          <w:sz w:val="20"/>
          <w:szCs w:val="20"/>
          <w:lang w:eastAsia="en-GB"/>
        </w:rPr>
        <w:t>Changes to the DFDL-specific functions for use with arrays.</w:t>
      </w:r>
      <w:proofErr w:type="gramEnd"/>
    </w:p>
    <w:p w:rsidR="00F74A25" w:rsidRPr="001D7643" w:rsidRDefault="00F74A25" w:rsidP="008E0AE4">
      <w:pPr>
        <w:suppressAutoHyphens w:val="0"/>
        <w:autoSpaceDE w:val="0"/>
        <w:autoSpaceDN w:val="0"/>
        <w:adjustRightInd w:val="0"/>
        <w:rPr>
          <w:rFonts w:ascii="Arial" w:eastAsia="Times New Roman" w:hAnsi="Arial" w:cs="Arial"/>
          <w:sz w:val="20"/>
          <w:szCs w:val="20"/>
          <w:lang w:eastAsia="en-GB"/>
        </w:rPr>
      </w:pPr>
    </w:p>
    <w:p w:rsidR="00533B89" w:rsidRPr="001D7643" w:rsidRDefault="00533B89" w:rsidP="008E0AE4">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w:t>
      </w:r>
      <w:r w:rsidR="00F74A25" w:rsidRPr="001D7643">
        <w:rPr>
          <w:rFonts w:ascii="Arial" w:eastAsia="Times New Roman" w:hAnsi="Arial" w:cs="Arial"/>
          <w:sz w:val="20"/>
          <w:szCs w:val="20"/>
          <w:lang w:eastAsia="en-GB"/>
        </w:rPr>
        <w:t xml:space="preserve">e following </w:t>
      </w:r>
      <w:r w:rsidRPr="001D7643">
        <w:rPr>
          <w:rFonts w:ascii="Arial" w:eastAsia="Times New Roman" w:hAnsi="Arial" w:cs="Arial"/>
          <w:sz w:val="20"/>
          <w:szCs w:val="20"/>
          <w:lang w:eastAsia="en-GB"/>
        </w:rPr>
        <w:t>function</w:t>
      </w:r>
      <w:r w:rsidR="00F74A25" w:rsidRPr="001D7643">
        <w:rPr>
          <w:rFonts w:ascii="Arial" w:eastAsia="Times New Roman" w:hAnsi="Arial" w:cs="Arial"/>
          <w:sz w:val="20"/>
          <w:szCs w:val="20"/>
          <w:lang w:eastAsia="en-GB"/>
        </w:rPr>
        <w:t xml:space="preserve"> is</w:t>
      </w:r>
      <w:r w:rsidRPr="001D7643">
        <w:rPr>
          <w:rFonts w:ascii="Arial" w:eastAsia="Times New Roman" w:hAnsi="Arial" w:cs="Arial"/>
          <w:sz w:val="20"/>
          <w:szCs w:val="20"/>
          <w:lang w:eastAsia="en-GB"/>
        </w:rPr>
        <w:t xml:space="preserve"> renamed:</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dfdl:position() -&gt; dfdl:occursIndex()</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The function may be used on non-array elements.</w:t>
      </w: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p>
    <w:p w:rsidR="00F74A25" w:rsidRPr="001D7643" w:rsidRDefault="00F74A25" w:rsidP="00533B89">
      <w:p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following functions are removed: </w:t>
      </w:r>
    </w:p>
    <w:p w:rsidR="00533B89" w:rsidRPr="001D7643" w:rsidRDefault="00533B89" w:rsidP="001D13ED">
      <w:pPr>
        <w:pStyle w:val="ListParagraph"/>
        <w:numPr>
          <w:ilvl w:val="0"/>
          <w:numId w:val="39"/>
        </w:numPr>
        <w:suppressAutoHyphens w:val="0"/>
        <w:autoSpaceDE w:val="0"/>
        <w:autoSpaceDN w:val="0"/>
        <w:adjustRightInd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dfdl:count() </w:t>
      </w:r>
    </w:p>
    <w:p w:rsidR="00C10D4C" w:rsidRPr="001D7643" w:rsidRDefault="00533B89" w:rsidP="001D13ED">
      <w:pPr>
        <w:pStyle w:val="ListParagraph"/>
        <w:numPr>
          <w:ilvl w:val="0"/>
          <w:numId w:val="39"/>
        </w:num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dfdl:countWithDefault()</w:t>
      </w:r>
    </w:p>
    <w:p w:rsidR="00F74A25" w:rsidRPr="001D7643" w:rsidRDefault="00F74A25">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Their use is replaced by standard XPath 2.0 function fn</w:t>
      </w:r>
      <w:proofErr w:type="gramStart"/>
      <w:r w:rsidRPr="001D7643">
        <w:rPr>
          <w:rFonts w:ascii="Arial" w:eastAsia="Times New Roman" w:hAnsi="Arial" w:cs="Arial"/>
          <w:sz w:val="20"/>
          <w:szCs w:val="20"/>
          <w:lang w:eastAsia="en-GB"/>
        </w:rPr>
        <w:t>:count</w:t>
      </w:r>
      <w:proofErr w:type="gramEnd"/>
      <w:r w:rsidRPr="001D7643">
        <w:rPr>
          <w:rFonts w:ascii="Arial" w:eastAsia="Times New Roman" w:hAnsi="Arial" w:cs="Arial"/>
          <w:sz w:val="20"/>
          <w:szCs w:val="20"/>
          <w:lang w:eastAsia="en-GB"/>
        </w:rPr>
        <w:t>().</w:t>
      </w:r>
    </w:p>
    <w:p w:rsidR="00F74A25" w:rsidRPr="001D7643" w:rsidRDefault="00F74A25">
      <w:pPr>
        <w:autoSpaceDE w:val="0"/>
        <w:rPr>
          <w:rFonts w:ascii="Arial" w:eastAsia="Times New Roman" w:hAnsi="Arial" w:cs="Arial"/>
          <w:color w:val="000000"/>
          <w:sz w:val="20"/>
          <w:szCs w:val="20"/>
          <w:lang w:eastAsia="en-GB"/>
        </w:rPr>
      </w:pPr>
    </w:p>
    <w:p w:rsidR="00694231" w:rsidRPr="001D7643" w:rsidRDefault="00694231">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12.3.2</w:t>
      </w:r>
      <w:r w:rsidRPr="001D7643">
        <w:rPr>
          <w:rFonts w:ascii="Arial" w:eastAsia="Times New Roman" w:hAnsi="Arial" w:cs="Arial"/>
          <w:sz w:val="20"/>
          <w:szCs w:val="20"/>
          <w:lang w:eastAsia="en-GB"/>
        </w:rPr>
        <w:t>. Additionally allow lengthKind ‘delimited’ for elements of simple type xs</w:t>
      </w:r>
      <w:proofErr w:type="gramStart"/>
      <w:r w:rsidRPr="001D7643">
        <w:rPr>
          <w:rFonts w:ascii="Arial" w:eastAsia="Times New Roman" w:hAnsi="Arial" w:cs="Arial"/>
          <w:sz w:val="20"/>
          <w:szCs w:val="20"/>
          <w:lang w:eastAsia="en-GB"/>
        </w:rPr>
        <w:t>:hexBinary</w:t>
      </w:r>
      <w:proofErr w:type="gramEnd"/>
      <w:r w:rsidRPr="001D7643">
        <w:rPr>
          <w:rFonts w:ascii="Arial" w:eastAsia="Times New Roman" w:hAnsi="Arial" w:cs="Arial"/>
          <w:sz w:val="20"/>
          <w:szCs w:val="20"/>
          <w:lang w:eastAsia="en-GB"/>
        </w:rPr>
        <w:t>.</w:t>
      </w:r>
    </w:p>
    <w:p w:rsidR="00694231" w:rsidRPr="001D7643" w:rsidRDefault="00694231">
      <w:pPr>
        <w:autoSpaceDE w:val="0"/>
        <w:rPr>
          <w:rFonts w:ascii="Arial" w:eastAsia="Times New Roman" w:hAnsi="Arial" w:cs="Arial"/>
          <w:sz w:val="20"/>
          <w:szCs w:val="20"/>
          <w:lang w:eastAsia="en-GB"/>
        </w:rPr>
      </w:pPr>
    </w:p>
    <w:p w:rsidR="00694231" w:rsidRPr="001D7643" w:rsidRDefault="007F7B5E">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EC27A2" w:rsidRPr="001D7643">
        <w:rPr>
          <w:rFonts w:ascii="Arial" w:eastAsia="Times New Roman" w:hAnsi="Arial" w:cs="Arial"/>
          <w:i/>
          <w:sz w:val="20"/>
          <w:szCs w:val="20"/>
          <w:lang w:eastAsia="en-GB"/>
        </w:rPr>
        <w:t>13.7</w:t>
      </w:r>
      <w:r w:rsidRPr="001D7643">
        <w:rPr>
          <w:rFonts w:ascii="Arial" w:eastAsia="Times New Roman" w:hAnsi="Arial" w:cs="Arial"/>
          <w:sz w:val="20"/>
          <w:szCs w:val="20"/>
          <w:lang w:eastAsia="en-GB"/>
        </w:rPr>
        <w:t>. State that the ma</w:t>
      </w:r>
      <w:r w:rsidR="00EC27A2" w:rsidRPr="001D7643">
        <w:rPr>
          <w:rFonts w:ascii="Arial" w:eastAsia="Times New Roman" w:hAnsi="Arial" w:cs="Arial"/>
          <w:sz w:val="20"/>
          <w:szCs w:val="20"/>
          <w:lang w:eastAsia="en-GB"/>
        </w:rPr>
        <w:t>ximum allowed value for two’s complement binary integers is implementation independent but must be at least 8 bytes.</w:t>
      </w:r>
    </w:p>
    <w:p w:rsidR="00C10D4C" w:rsidRPr="001D7643" w:rsidRDefault="00C10D4C">
      <w:pPr>
        <w:autoSpaceDE w:val="0"/>
        <w:rPr>
          <w:rFonts w:ascii="Arial" w:eastAsia="Times New Roman" w:hAnsi="Arial" w:cs="Arial"/>
          <w:sz w:val="20"/>
          <w:szCs w:val="20"/>
          <w:lang w:eastAsia="en-GB"/>
        </w:rPr>
      </w:pPr>
    </w:p>
    <w:p w:rsidR="00485628" w:rsidRPr="001D7643" w:rsidRDefault="0048562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2.99</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r w:rsidR="001D4A80" w:rsidRPr="001D7643">
        <w:rPr>
          <w:rFonts w:ascii="Arial" w:eastAsia="Times New Roman" w:hAnsi="Arial" w:cs="Arial"/>
          <w:i/>
          <w:sz w:val="20"/>
          <w:szCs w:val="20"/>
          <w:lang w:eastAsia="en-GB"/>
        </w:rPr>
        <w:t xml:space="preserve">3, </w:t>
      </w:r>
      <w:r w:rsidRPr="001D7643">
        <w:rPr>
          <w:rFonts w:ascii="Arial" w:eastAsia="Times New Roman" w:hAnsi="Arial" w:cs="Arial"/>
          <w:i/>
          <w:sz w:val="20"/>
          <w:szCs w:val="20"/>
          <w:lang w:eastAsia="en-GB"/>
        </w:rPr>
        <w:t>13.7, 13.13</w:t>
      </w:r>
      <w:r w:rsidR="001D4A80" w:rsidRPr="001D7643">
        <w:rPr>
          <w:rFonts w:ascii="Arial" w:eastAsia="Times New Roman" w:hAnsi="Arial" w:cs="Arial"/>
          <w:i/>
          <w:sz w:val="20"/>
          <w:szCs w:val="20"/>
          <w:lang w:eastAsia="en-GB"/>
        </w:rPr>
        <w:t xml:space="preserve"> and others</w:t>
      </w:r>
      <w:r w:rsidRPr="001D7643">
        <w:rPr>
          <w:rFonts w:ascii="Arial" w:eastAsia="Times New Roman" w:hAnsi="Arial" w:cs="Arial"/>
          <w:sz w:val="20"/>
          <w:szCs w:val="20"/>
          <w:lang w:eastAsia="en-GB"/>
        </w:rPr>
        <w:t>. Add support for the IBM 4690 point of sale variant of a packed decimal.  This has the following characteristics: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Nibbles represent digits 0 - 9 in the usual BCD manner</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positive value is simply indicated by digits</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 negative number is indicated by digits with the le</w:t>
      </w:r>
      <w:r w:rsidR="001E2957" w:rsidRPr="001D7643">
        <w:rPr>
          <w:rFonts w:ascii="Arial" w:eastAsia="Times New Roman" w:hAnsi="Arial" w:cs="Arial"/>
          <w:sz w:val="20"/>
          <w:szCs w:val="20"/>
          <w:lang w:eastAsia="en-GB"/>
        </w:rPr>
        <w:t>ftmost</w:t>
      </w:r>
      <w:r w:rsidRPr="001D7643">
        <w:rPr>
          <w:rFonts w:ascii="Arial" w:eastAsia="Times New Roman" w:hAnsi="Arial" w:cs="Arial"/>
          <w:sz w:val="20"/>
          <w:szCs w:val="20"/>
          <w:lang w:eastAsia="en-GB"/>
        </w:rPr>
        <w:t xml:space="preserve"> nibble being xD</w:t>
      </w:r>
    </w:p>
    <w:p w:rsidR="00485628" w:rsidRPr="001D7643" w:rsidRDefault="00485628" w:rsidP="001D13ED">
      <w:pPr>
        <w:numPr>
          <w:ilvl w:val="0"/>
          <w:numId w:val="25"/>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If a positive or negative value packs to an odd number of nibbles, </w:t>
      </w:r>
      <w:r w:rsidR="001E2957" w:rsidRPr="001D7643">
        <w:rPr>
          <w:rFonts w:ascii="Arial" w:eastAsia="Times New Roman" w:hAnsi="Arial" w:cs="Arial"/>
          <w:sz w:val="20"/>
          <w:szCs w:val="20"/>
          <w:lang w:eastAsia="en-GB"/>
        </w:rPr>
        <w:t>an extra</w:t>
      </w:r>
      <w:r w:rsidRPr="001D7643">
        <w:rPr>
          <w:rFonts w:ascii="Arial" w:eastAsia="Times New Roman" w:hAnsi="Arial" w:cs="Arial"/>
          <w:sz w:val="20"/>
          <w:szCs w:val="20"/>
          <w:lang w:eastAsia="en-GB"/>
        </w:rPr>
        <w:t xml:space="preserve"> xF</w:t>
      </w:r>
      <w:r w:rsidR="001E2957" w:rsidRPr="001D7643">
        <w:rPr>
          <w:rFonts w:ascii="Arial" w:eastAsia="Times New Roman" w:hAnsi="Arial" w:cs="Arial"/>
          <w:sz w:val="20"/>
          <w:szCs w:val="20"/>
          <w:lang w:eastAsia="en-GB"/>
        </w:rPr>
        <w:t xml:space="preserve"> nibble is added on the left</w:t>
      </w:r>
    </w:p>
    <w:p w:rsidR="00485628"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Existing properties binaryNumberRep and binaryCalendarRep each take a new enum ‘ibm4690Packed’. For numbers, properties byteOrder and binaryDecimalVirtualPoint actively apply. For calendars, properties byteOrder calendarPatternKind and calendarPattern actively apply (same restrictions as for ‘packed’ and ‘bcd’). Property ‘binaryPackedSignCodes’ does not apply. Property ‘binaryNumberCheckPolicy’ applies but has no effect.</w:t>
      </w:r>
    </w:p>
    <w:p w:rsidR="001E2957" w:rsidRPr="001D7643" w:rsidRDefault="001E2957" w:rsidP="001E2957">
      <w:pPr>
        <w:pStyle w:val="richtextnodeselected"/>
        <w:rPr>
          <w:rFonts w:ascii="Arial" w:hAnsi="Arial" w:cs="Arial"/>
          <w:sz w:val="20"/>
          <w:szCs w:val="20"/>
        </w:rPr>
      </w:pPr>
      <w:r w:rsidRPr="001D7643">
        <w:rPr>
          <w:rFonts w:ascii="Arial" w:hAnsi="Arial" w:cs="Arial"/>
          <w:sz w:val="20"/>
          <w:szCs w:val="20"/>
        </w:rPr>
        <w:t>Where the DFDL specification provides for general behaviours for 'packed' and 'bcd', those behaviours apply also to 'ibm4690Packed'. Specifically: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same </w:t>
      </w:r>
      <w:r w:rsidR="001E2957" w:rsidRPr="001D7643">
        <w:rPr>
          <w:rFonts w:ascii="Arial" w:eastAsia="Times New Roman" w:hAnsi="Arial" w:cs="Arial"/>
          <w:sz w:val="20"/>
          <w:szCs w:val="20"/>
          <w:lang w:eastAsia="en-GB"/>
        </w:rPr>
        <w:t>lengthKind enums and rules apply.</w:t>
      </w:r>
    </w:p>
    <w:p w:rsidR="001E2957" w:rsidRPr="001D7643" w:rsidRDefault="006706E8"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There is n</w:t>
      </w:r>
      <w:r w:rsidR="001E2957" w:rsidRPr="001D7643">
        <w:rPr>
          <w:rFonts w:ascii="Arial" w:eastAsia="Times New Roman" w:hAnsi="Arial" w:cs="Arial"/>
          <w:sz w:val="20"/>
          <w:szCs w:val="20"/>
          <w:lang w:eastAsia="en-GB"/>
        </w:rPr>
        <w:t xml:space="preserve">o rounding when </w:t>
      </w:r>
      <w:r w:rsidRPr="001D7643">
        <w:rPr>
          <w:rFonts w:ascii="Arial" w:eastAsia="Times New Roman" w:hAnsi="Arial" w:cs="Arial"/>
          <w:sz w:val="20"/>
          <w:szCs w:val="20"/>
          <w:lang w:eastAsia="en-GB"/>
        </w:rPr>
        <w:t>unpars</w:t>
      </w:r>
      <w:r w:rsidR="001E2957" w:rsidRPr="001D7643">
        <w:rPr>
          <w:rFonts w:ascii="Arial" w:eastAsia="Times New Roman" w:hAnsi="Arial" w:cs="Arial"/>
          <w:sz w:val="20"/>
          <w:szCs w:val="20"/>
          <w:lang w:eastAsia="en-GB"/>
        </w:rPr>
        <w:t xml:space="preserve">ing, </w:t>
      </w:r>
      <w:r w:rsidRPr="001D7643">
        <w:rPr>
          <w:rFonts w:ascii="Arial" w:eastAsia="Times New Roman" w:hAnsi="Arial" w:cs="Arial"/>
          <w:sz w:val="20"/>
          <w:szCs w:val="20"/>
          <w:lang w:eastAsia="en-GB"/>
        </w:rPr>
        <w:t xml:space="preserve">so </w:t>
      </w:r>
      <w:r w:rsidR="001E2957" w:rsidRPr="001D7643">
        <w:rPr>
          <w:rFonts w:ascii="Arial" w:eastAsia="Times New Roman" w:hAnsi="Arial" w:cs="Arial"/>
          <w:sz w:val="20"/>
          <w:szCs w:val="20"/>
          <w:lang w:eastAsia="en-GB"/>
        </w:rPr>
        <w:t>a value that can't be accommodated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logical type is unsigned and a negative value is received, it is a processing error.</w:t>
      </w:r>
    </w:p>
    <w:p w:rsidR="001E2957" w:rsidRPr="001D7643" w:rsidRDefault="001E2957" w:rsidP="001D13ED">
      <w:pPr>
        <w:numPr>
          <w:ilvl w:val="0"/>
          <w:numId w:val="26"/>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If invalid bytes are parsed, it is a processing error.</w:t>
      </w:r>
    </w:p>
    <w:p w:rsidR="003C79B0" w:rsidRPr="001D7643" w:rsidRDefault="003C79B0" w:rsidP="003C79B0">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For ease of adding this errat</w:t>
      </w:r>
      <w:r w:rsidR="001D4A80" w:rsidRPr="001D7643">
        <w:rPr>
          <w:rFonts w:ascii="Arial" w:eastAsia="Times New Roman" w:hAnsi="Arial" w:cs="Arial"/>
          <w:sz w:val="20"/>
          <w:szCs w:val="20"/>
          <w:lang w:eastAsia="en-GB"/>
        </w:rPr>
        <w:t>um</w:t>
      </w:r>
      <w:r w:rsidRPr="001D7643">
        <w:rPr>
          <w:rFonts w:ascii="Arial" w:eastAsia="Times New Roman" w:hAnsi="Arial" w:cs="Arial"/>
          <w:sz w:val="20"/>
          <w:szCs w:val="20"/>
          <w:lang w:eastAsia="en-GB"/>
        </w:rPr>
        <w:t>, a new Glossary definition is added to define a generic ‘packed decimal’ and this term should be used as appropriate throughout the specification.</w:t>
      </w:r>
    </w:p>
    <w:p w:rsidR="00EE691E" w:rsidRPr="001D7643" w:rsidRDefault="001E2957">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2.100</w:t>
      </w:r>
      <w:r w:rsidRPr="001D7643">
        <w:rPr>
          <w:rFonts w:ascii="Arial" w:eastAsia="Times New Roman" w:hAnsi="Arial" w:cs="Arial"/>
          <w:sz w:val="20"/>
          <w:szCs w:val="20"/>
          <w:lang w:eastAsia="en-GB"/>
        </w:rPr>
        <w:t xml:space="preserve">. </w:t>
      </w:r>
      <w:r w:rsidR="006706E8" w:rsidRPr="001D7643">
        <w:rPr>
          <w:rFonts w:ascii="Arial" w:eastAsia="Times New Roman" w:hAnsi="Arial" w:cs="Arial"/>
          <w:i/>
          <w:sz w:val="20"/>
          <w:szCs w:val="20"/>
          <w:lang w:eastAsia="en-GB"/>
        </w:rPr>
        <w:t>Section 12.3.1</w:t>
      </w:r>
      <w:r w:rsidR="006706E8" w:rsidRPr="001D7643">
        <w:rPr>
          <w:rFonts w:ascii="Arial" w:eastAsia="Times New Roman" w:hAnsi="Arial" w:cs="Arial"/>
          <w:sz w:val="20"/>
          <w:szCs w:val="20"/>
          <w:lang w:eastAsia="en-GB"/>
        </w:rPr>
        <w:t>. State that when unparsing an element with lengthKind ‘explicit’ and where length is an expression, then the data in the Infoset is treated as variable length and not fixed length. The behaviour is the same as lengthKind ‘prefixed’.</w:t>
      </w:r>
    </w:p>
    <w:p w:rsidR="00781F88" w:rsidRPr="001D7643" w:rsidRDefault="00781F88">
      <w:pPr>
        <w:autoSpaceDE w:val="0"/>
        <w:rPr>
          <w:rFonts w:ascii="Arial" w:eastAsia="Times New Roman" w:hAnsi="Arial" w:cs="Arial"/>
          <w:sz w:val="20"/>
          <w:szCs w:val="20"/>
          <w:lang w:eastAsia="en-GB"/>
        </w:rPr>
      </w:pPr>
    </w:p>
    <w:p w:rsidR="00781F88" w:rsidRPr="001D7643" w:rsidRDefault="00781F88" w:rsidP="00781F88">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w:t>
      </w:r>
      <w:r w:rsidR="006B6C3E" w:rsidRPr="001D7643">
        <w:rPr>
          <w:rFonts w:ascii="Arial" w:hAnsi="Arial" w:cs="Arial"/>
          <w:i/>
          <w:color w:val="000000" w:themeColor="text1"/>
          <w:sz w:val="20"/>
          <w:szCs w:val="20"/>
        </w:rPr>
        <w:t>5</w:t>
      </w:r>
      <w:r w:rsidRPr="001D7643">
        <w:rPr>
          <w:rFonts w:ascii="Arial" w:hAnsi="Arial" w:cs="Arial"/>
          <w:i/>
          <w:color w:val="000000" w:themeColor="text1"/>
          <w:sz w:val="20"/>
          <w:szCs w:val="20"/>
        </w:rPr>
        <w:t xml:space="preserve"> (</w:t>
      </w:r>
      <w:hyperlink r:id="rId15" w:history="1">
        <w:r w:rsidR="00CE5969" w:rsidRPr="001D7643">
          <w:rPr>
            <w:rStyle w:val="Hyperlink"/>
            <w:rFonts w:ascii="Arial" w:hAnsi="Arial" w:cs="Arial"/>
            <w:i/>
            <w:sz w:val="20"/>
            <w:szCs w:val="20"/>
          </w:rPr>
          <w:t>http://redmine.ogf.org/boards/15/topics/25</w:t>
        </w:r>
      </w:hyperlink>
      <w:r w:rsidRPr="001D7643">
        <w:rPr>
          <w:rFonts w:ascii="Arial" w:hAnsi="Arial" w:cs="Arial"/>
          <w:i/>
          <w:color w:val="000000" w:themeColor="text1"/>
          <w:sz w:val="20"/>
          <w:szCs w:val="20"/>
        </w:rPr>
        <w:t>):</w:t>
      </w:r>
    </w:p>
    <w:p w:rsidR="00781F88" w:rsidRPr="001D7643" w:rsidRDefault="00781F88" w:rsidP="00781F88">
      <w:pPr>
        <w:autoSpaceDE w:val="0"/>
        <w:rPr>
          <w:rFonts w:ascii="Arial" w:hAnsi="Arial" w:cs="Arial"/>
          <w:color w:val="000000" w:themeColor="text1"/>
          <w:sz w:val="20"/>
          <w:szCs w:val="20"/>
        </w:rPr>
      </w:pPr>
    </w:p>
    <w:p w:rsidR="00781F88" w:rsidRPr="001D7643" w:rsidRDefault="006B6C3E" w:rsidP="00781F88">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Also affects sections 12.3.7 and the property description for textPadKind in section</w:t>
      </w:r>
      <w:r w:rsidR="006325B6" w:rsidRPr="001D7643">
        <w:rPr>
          <w:rFonts w:ascii="Arial" w:eastAsia="Times New Roman" w:hAnsi="Arial" w:cs="Arial"/>
          <w:sz w:val="20"/>
          <w:szCs w:val="20"/>
          <w:lang w:eastAsia="en-GB"/>
        </w:rPr>
        <w:t xml:space="preserve"> 13.2.</w:t>
      </w:r>
    </w:p>
    <w:p w:rsidR="00EE691E" w:rsidRPr="001D7643" w:rsidRDefault="00EE691E">
      <w:pPr>
        <w:autoSpaceDE w:val="0"/>
        <w:rPr>
          <w:rFonts w:ascii="Arial" w:eastAsia="Times New Roman" w:hAnsi="Arial" w:cs="Arial"/>
          <w:sz w:val="20"/>
          <w:szCs w:val="20"/>
          <w:lang w:eastAsia="en-GB"/>
        </w:rPr>
      </w:pPr>
    </w:p>
    <w:p w:rsidR="00C10D4C" w:rsidRPr="001D7643" w:rsidRDefault="003B5612">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2.101</w:t>
      </w:r>
      <w:r w:rsidRPr="001D7643">
        <w:rPr>
          <w:rFonts w:ascii="Arial" w:eastAsia="Times New Roman" w:hAnsi="Arial" w:cs="Arial"/>
          <w:sz w:val="20"/>
          <w:szCs w:val="20"/>
          <w:lang w:eastAsia="en-GB"/>
        </w:rPr>
        <w:t>.</w:t>
      </w:r>
      <w:r w:rsidRPr="001D7643">
        <w:rPr>
          <w:rFonts w:ascii="Arial" w:eastAsia="Times New Roman" w:hAnsi="Arial" w:cs="Arial"/>
          <w:i/>
          <w:sz w:val="20"/>
          <w:szCs w:val="20"/>
          <w:lang w:eastAsia="en-GB"/>
        </w:rPr>
        <w:t xml:space="preserve"> Section 23.4.</w:t>
      </w:r>
      <w:r w:rsidRPr="001D7643">
        <w:rPr>
          <w:rFonts w:ascii="Arial" w:eastAsia="Times New Roman" w:hAnsi="Arial" w:cs="Arial"/>
          <w:sz w:val="20"/>
          <w:szCs w:val="20"/>
          <w:lang w:eastAsia="en-GB"/>
        </w:rPr>
        <w:t xml:space="preserve"> The BNFL for DFDL expressions allows a variable to appear as a path segment. This is not supported by DFDL, which only allows variables to return a simple value, and XPath does not permit variables to return simple values </w:t>
      </w:r>
      <w:r w:rsidR="00AD07D1" w:rsidRPr="001D7643">
        <w:rPr>
          <w:rFonts w:ascii="Arial" w:eastAsia="Times New Roman" w:hAnsi="Arial" w:cs="Arial"/>
          <w:sz w:val="20"/>
          <w:szCs w:val="20"/>
          <w:lang w:eastAsia="en-GB"/>
        </w:rPr>
        <w:t>in path</w:t>
      </w:r>
      <w:r w:rsidR="00A53264" w:rsidRPr="001D7643">
        <w:rPr>
          <w:rFonts w:ascii="Arial" w:eastAsia="Times New Roman" w:hAnsi="Arial" w:cs="Arial"/>
          <w:sz w:val="20"/>
          <w:szCs w:val="20"/>
          <w:lang w:eastAsia="en-GB"/>
        </w:rPr>
        <w:t xml:space="preserve"> </w:t>
      </w:r>
      <w:r w:rsidR="00AD07D1" w:rsidRPr="001D7643">
        <w:rPr>
          <w:rFonts w:ascii="Arial" w:eastAsia="Times New Roman" w:hAnsi="Arial" w:cs="Arial"/>
          <w:sz w:val="20"/>
          <w:szCs w:val="20"/>
          <w:lang w:eastAsia="en-GB"/>
        </w:rPr>
        <w:t>s</w:t>
      </w:r>
      <w:r w:rsidR="00A53264" w:rsidRPr="001D7643">
        <w:rPr>
          <w:rFonts w:ascii="Arial" w:eastAsia="Times New Roman" w:hAnsi="Arial" w:cs="Arial"/>
          <w:sz w:val="20"/>
          <w:szCs w:val="20"/>
          <w:lang w:eastAsia="en-GB"/>
        </w:rPr>
        <w:t>egments</w:t>
      </w:r>
      <w:r w:rsidR="00AD07D1" w:rsidRPr="001D7643">
        <w:rPr>
          <w:rFonts w:ascii="Arial" w:eastAsia="Times New Roman" w:hAnsi="Arial" w:cs="Arial"/>
          <w:sz w:val="20"/>
          <w:szCs w:val="20"/>
          <w:lang w:eastAsia="en-GB"/>
        </w:rPr>
        <w:t xml:space="preserve">. </w:t>
      </w:r>
    </w:p>
    <w:p w:rsidR="00C10D4C" w:rsidRPr="001D7643" w:rsidRDefault="00C10D4C">
      <w:pPr>
        <w:autoSpaceDE w:val="0"/>
        <w:rPr>
          <w:rFonts w:ascii="Arial" w:eastAsia="Times New Roman" w:hAnsi="Arial" w:cs="Arial"/>
          <w:sz w:val="20"/>
          <w:szCs w:val="20"/>
          <w:lang w:eastAsia="en-GB"/>
        </w:rPr>
      </w:pPr>
    </w:p>
    <w:p w:rsidR="00C10D4C" w:rsidRPr="001D7643" w:rsidRDefault="004717F0">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2.102</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23</w:t>
      </w:r>
      <w:r w:rsidRPr="001D7643">
        <w:rPr>
          <w:rFonts w:ascii="Arial" w:eastAsia="Times New Roman" w:hAnsi="Arial" w:cs="Arial"/>
          <w:sz w:val="20"/>
          <w:szCs w:val="20"/>
          <w:lang w:eastAsia="en-GB"/>
        </w:rPr>
        <w:t xml:space="preserve">. State that it is a schema definition error if an array element appears as a segment in a path location </w:t>
      </w:r>
      <w:r w:rsidR="005A5149" w:rsidRPr="001D7643">
        <w:rPr>
          <w:rFonts w:ascii="Arial" w:eastAsia="Times New Roman" w:hAnsi="Arial" w:cs="Arial"/>
          <w:sz w:val="20"/>
          <w:szCs w:val="20"/>
          <w:lang w:eastAsia="en-GB"/>
        </w:rPr>
        <w:t xml:space="preserve">and is </w:t>
      </w:r>
      <w:r w:rsidRPr="001D7643">
        <w:rPr>
          <w:rFonts w:ascii="Arial" w:eastAsia="Times New Roman" w:hAnsi="Arial" w:cs="Arial"/>
          <w:sz w:val="20"/>
          <w:szCs w:val="20"/>
          <w:lang w:eastAsia="en-GB"/>
        </w:rPr>
        <w:t>not qualified by a predicate.</w:t>
      </w:r>
    </w:p>
    <w:p w:rsidR="00C10D4C" w:rsidRPr="001D7643" w:rsidRDefault="00C10D4C">
      <w:pPr>
        <w:autoSpaceDE w:val="0"/>
        <w:rPr>
          <w:rFonts w:ascii="Arial" w:eastAsia="Times New Roman" w:hAnsi="Arial" w:cs="Arial"/>
          <w:sz w:val="20"/>
          <w:szCs w:val="20"/>
          <w:lang w:eastAsia="en-GB"/>
        </w:rPr>
      </w:pPr>
    </w:p>
    <w:p w:rsidR="005A5149" w:rsidRPr="001D7643" w:rsidRDefault="005A514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2.103</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12.1</w:t>
      </w:r>
      <w:r w:rsidRPr="001D7643">
        <w:rPr>
          <w:rFonts w:ascii="Arial" w:eastAsia="Times New Roman" w:hAnsi="Arial" w:cs="Arial"/>
          <w:sz w:val="20"/>
          <w:szCs w:val="20"/>
          <w:lang w:eastAsia="en-GB"/>
        </w:rPr>
        <w:t>. Clarify that when the alignment properties are applied to an array element, the properties are applied to each occurrence of the element (as implied by the grammar).</w:t>
      </w:r>
    </w:p>
    <w:p w:rsidR="00C10D4C" w:rsidRPr="001D7643" w:rsidRDefault="00C10D4C">
      <w:pPr>
        <w:autoSpaceDE w:val="0"/>
        <w:rPr>
          <w:rFonts w:ascii="Arial" w:eastAsia="Times New Roman" w:hAnsi="Arial" w:cs="Arial"/>
          <w:sz w:val="20"/>
          <w:szCs w:val="20"/>
          <w:lang w:eastAsia="en-GB"/>
        </w:rPr>
      </w:pPr>
    </w:p>
    <w:p w:rsidR="005A5149" w:rsidRPr="001D7643" w:rsidRDefault="00F52668">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2.104</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13.11.1</w:t>
      </w:r>
      <w:r w:rsidRPr="001D7643">
        <w:rPr>
          <w:rFonts w:ascii="Arial" w:eastAsia="Times New Roman" w:hAnsi="Arial" w:cs="Arial"/>
          <w:sz w:val="20"/>
          <w:szCs w:val="20"/>
          <w:lang w:eastAsia="en-GB"/>
        </w:rPr>
        <w:t>. State that when parsing a calendar element with binaryCalendarRep ‘packed’, ‘bcd’ or ‘ibm4690Packed’ then the nibbles from the data are converted to text digits without any trimming of leading or trailing zeros, and the result is then matched against the calendarPattern according to the usual ICU rules.</w:t>
      </w:r>
    </w:p>
    <w:p w:rsidR="00F52668" w:rsidRPr="001D7643" w:rsidRDefault="00F52668">
      <w:pPr>
        <w:autoSpaceDE w:val="0"/>
        <w:rPr>
          <w:rFonts w:ascii="Arial" w:eastAsia="Times New Roman" w:hAnsi="Arial" w:cs="Arial"/>
          <w:sz w:val="20"/>
          <w:szCs w:val="20"/>
          <w:lang w:eastAsia="en-GB"/>
        </w:rPr>
      </w:pPr>
    </w:p>
    <w:p w:rsidR="00F52668"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lastRenderedPageBreak/>
        <w:t>2.105</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9.1.1</w:t>
      </w:r>
      <w:r w:rsidRPr="001D7643">
        <w:rPr>
          <w:rFonts w:ascii="Arial" w:eastAsia="Times New Roman" w:hAnsi="Arial" w:cs="Arial"/>
          <w:sz w:val="20"/>
          <w:szCs w:val="20"/>
          <w:lang w:eastAsia="en-GB"/>
        </w:rPr>
        <w:t>. State that the presence of a separator is not sufficient to cause the parser to assert that a component is known to exist.</w:t>
      </w:r>
    </w:p>
    <w:p w:rsidR="002144B9" w:rsidRPr="001D7643" w:rsidRDefault="002144B9">
      <w:pPr>
        <w:autoSpaceDE w:val="0"/>
        <w:rPr>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2.106.</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13.6</w:t>
      </w:r>
      <w:r w:rsidRPr="001D7643">
        <w:rPr>
          <w:rFonts w:ascii="Arial" w:eastAsia="Times New Roman" w:hAnsi="Arial" w:cs="Arial"/>
          <w:sz w:val="20"/>
          <w:szCs w:val="20"/>
          <w:lang w:eastAsia="en-GB"/>
        </w:rPr>
        <w:t>. State that textStandardDecimalSeparator, textStandardGroupingSeparator, textStandardExponentRep, textStandardInfinityRep, textStandardNanRep and textStandardZeroRep must all be entirely distinct from one another, and it is a schema definition otherwise. This is in the interests of clarity, and is an extra constraint compared to ICU. If any property value</w:t>
      </w:r>
      <w:r w:rsidR="00C07203" w:rsidRPr="001D7643">
        <w:rPr>
          <w:rFonts w:ascii="Arial" w:eastAsia="Times New Roman" w:hAnsi="Arial" w:cs="Arial"/>
          <w:sz w:val="20"/>
          <w:szCs w:val="20"/>
          <w:lang w:eastAsia="en-GB"/>
        </w:rPr>
        <w:t xml:space="preserve"> i</w:t>
      </w:r>
      <w:r w:rsidRPr="001D7643">
        <w:rPr>
          <w:rFonts w:ascii="Arial" w:eastAsia="Times New Roman" w:hAnsi="Arial" w:cs="Arial"/>
          <w:sz w:val="20"/>
          <w:szCs w:val="20"/>
          <w:lang w:eastAsia="en-GB"/>
        </w:rPr>
        <w:t>s</w:t>
      </w:r>
      <w:r w:rsidR="00C07203" w:rsidRPr="001D7643">
        <w:rPr>
          <w:rFonts w:ascii="Arial" w:eastAsia="Times New Roman" w:hAnsi="Arial" w:cs="Arial"/>
          <w:sz w:val="20"/>
          <w:szCs w:val="20"/>
          <w:lang w:eastAsia="en-GB"/>
        </w:rPr>
        <w:t xml:space="preserve"> an</w:t>
      </w:r>
      <w:r w:rsidRPr="001D7643">
        <w:rPr>
          <w:rFonts w:ascii="Arial" w:eastAsia="Times New Roman" w:hAnsi="Arial" w:cs="Arial"/>
          <w:sz w:val="20"/>
          <w:szCs w:val="20"/>
          <w:lang w:eastAsia="en-GB"/>
        </w:rPr>
        <w:t xml:space="preserve"> expression, the checking</w:t>
      </w:r>
      <w:r w:rsidR="00A53264" w:rsidRPr="001D7643">
        <w:rPr>
          <w:rFonts w:ascii="Arial" w:eastAsia="Times New Roman" w:hAnsi="Arial" w:cs="Arial"/>
          <w:sz w:val="20"/>
          <w:szCs w:val="20"/>
          <w:lang w:eastAsia="en-GB"/>
        </w:rPr>
        <w:t xml:space="preserve"> of this constraint</w:t>
      </w:r>
      <w:r w:rsidRPr="001D7643">
        <w:rPr>
          <w:rFonts w:ascii="Arial" w:eastAsia="Times New Roman" w:hAnsi="Arial" w:cs="Arial"/>
          <w:sz w:val="20"/>
          <w:szCs w:val="20"/>
          <w:lang w:eastAsia="en-GB"/>
        </w:rPr>
        <w:t xml:space="preserve"> cannot take place until processing.</w:t>
      </w:r>
    </w:p>
    <w:p w:rsidR="002144B9" w:rsidRPr="001D7643" w:rsidRDefault="002144B9">
      <w:pPr>
        <w:autoSpaceDE w:val="0"/>
        <w:rPr>
          <w:rFonts w:ascii="Arial" w:eastAsia="Times New Roman" w:hAnsi="Arial" w:cs="Arial"/>
          <w:sz w:val="20"/>
          <w:szCs w:val="20"/>
          <w:lang w:eastAsia="en-GB"/>
        </w:rPr>
      </w:pPr>
    </w:p>
    <w:p w:rsidR="00F9515C" w:rsidRPr="001D7643" w:rsidRDefault="005B066D">
      <w:pPr>
        <w:autoSpaceDE w:val="0"/>
        <w:rPr>
          <w:ins w:id="70" w:author="Steve Hanson" w:date="2014-07-22T19:02:00Z"/>
          <w:rFonts w:ascii="Arial" w:eastAsia="Times New Roman" w:hAnsi="Arial" w:cs="Arial"/>
          <w:sz w:val="20"/>
          <w:szCs w:val="20"/>
          <w:lang w:eastAsia="en-GB"/>
        </w:rPr>
      </w:pPr>
      <w:r w:rsidRPr="001D7643">
        <w:rPr>
          <w:rFonts w:ascii="Arial" w:eastAsia="Times New Roman" w:hAnsi="Arial" w:cs="Arial"/>
          <w:b/>
          <w:sz w:val="20"/>
          <w:szCs w:val="20"/>
          <w:lang w:eastAsia="en-GB"/>
        </w:rPr>
        <w:t>2.107</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 xml:space="preserve">Section </w:t>
      </w:r>
      <w:ins w:id="71" w:author="Steve Hanson" w:date="2014-07-22T18:49:00Z">
        <w:r w:rsidR="00AC7229" w:rsidRPr="001D7643">
          <w:rPr>
            <w:rFonts w:ascii="Arial" w:eastAsia="Times New Roman" w:hAnsi="Arial" w:cs="Arial"/>
            <w:i/>
            <w:sz w:val="20"/>
            <w:szCs w:val="20"/>
            <w:lang w:eastAsia="en-GB"/>
          </w:rPr>
          <w:t xml:space="preserve">3, </w:t>
        </w:r>
      </w:ins>
      <w:r w:rsidRPr="001D7643">
        <w:rPr>
          <w:rFonts w:ascii="Arial" w:eastAsia="Times New Roman" w:hAnsi="Arial" w:cs="Arial"/>
          <w:i/>
          <w:sz w:val="20"/>
          <w:szCs w:val="20"/>
          <w:lang w:eastAsia="en-GB"/>
        </w:rPr>
        <w:t>11</w:t>
      </w:r>
      <w:r w:rsidRPr="001D7643">
        <w:rPr>
          <w:rFonts w:ascii="Arial" w:eastAsia="Times New Roman" w:hAnsi="Arial" w:cs="Arial"/>
          <w:sz w:val="20"/>
          <w:szCs w:val="20"/>
          <w:lang w:eastAsia="en-GB"/>
        </w:rPr>
        <w:t xml:space="preserve">. </w:t>
      </w:r>
    </w:p>
    <w:p w:rsidR="00F9515C" w:rsidRPr="001D7643" w:rsidRDefault="00F9515C">
      <w:pPr>
        <w:autoSpaceDE w:val="0"/>
        <w:rPr>
          <w:ins w:id="72" w:author="Steve Hanson" w:date="2014-07-22T19:02:00Z"/>
          <w:rFonts w:ascii="Arial" w:eastAsia="Times New Roman" w:hAnsi="Arial" w:cs="Arial"/>
          <w:sz w:val="20"/>
          <w:szCs w:val="20"/>
          <w:lang w:eastAsia="en-GB"/>
        </w:rPr>
      </w:pPr>
    </w:p>
    <w:p w:rsidR="00F9515C" w:rsidRPr="001D7643" w:rsidRDefault="00F9515C" w:rsidP="00F9515C">
      <w:pPr>
        <w:rPr>
          <w:ins w:id="73" w:author="Steve Hanson" w:date="2014-07-22T19:02:00Z"/>
          <w:rFonts w:ascii="Arial" w:hAnsi="Arial" w:cs="Arial"/>
          <w:color w:val="000000"/>
          <w:sz w:val="20"/>
          <w:szCs w:val="20"/>
          <w:lang w:eastAsia="en-GB"/>
        </w:rPr>
      </w:pPr>
      <w:ins w:id="74" w:author="Steve Hanson" w:date="2014-07-22T19:02:00Z">
        <w:r w:rsidRPr="001D7643">
          <w:rPr>
            <w:rFonts w:ascii="Arial" w:hAnsi="Arial" w:cs="Arial"/>
            <w:i/>
            <w:color w:val="000000" w:themeColor="text1"/>
            <w:sz w:val="20"/>
            <w:szCs w:val="20"/>
          </w:rPr>
          <w:t>Updated 2014-07-21</w:t>
        </w:r>
      </w:ins>
      <w:ins w:id="75" w:author="Steve Hanson" w:date="2014-08-28T12:06:00Z">
        <w:r w:rsidR="000B060E" w:rsidRPr="001D7643">
          <w:rPr>
            <w:rFonts w:ascii="Arial" w:hAnsi="Arial" w:cs="Arial"/>
            <w:i/>
            <w:color w:val="000000" w:themeColor="text1"/>
            <w:sz w:val="20"/>
            <w:szCs w:val="20"/>
          </w:rPr>
          <w:t xml:space="preserve"> and 2014-08-28</w:t>
        </w:r>
      </w:ins>
      <w:ins w:id="76" w:author="Steve Hanson" w:date="2014-07-22T19:02:00Z">
        <w:r w:rsidRPr="001D7643">
          <w:rPr>
            <w:rFonts w:ascii="Arial" w:hAnsi="Arial" w:cs="Arial"/>
            <w:i/>
            <w:color w:val="000000" w:themeColor="text1"/>
            <w:sz w:val="20"/>
            <w:szCs w:val="20"/>
          </w:rPr>
          <w:t xml:space="preserve"> to introduce the concept of a DFDL standard encoding </w:t>
        </w:r>
      </w:ins>
    </w:p>
    <w:p w:rsidR="00F9515C" w:rsidRPr="001D7643" w:rsidRDefault="00F9515C">
      <w:pPr>
        <w:autoSpaceDE w:val="0"/>
        <w:rPr>
          <w:ins w:id="77" w:author="Steve Hanson" w:date="2014-07-22T19:02:00Z"/>
          <w:rFonts w:ascii="Arial" w:eastAsia="Times New Roman" w:hAnsi="Arial" w:cs="Arial"/>
          <w:sz w:val="20"/>
          <w:szCs w:val="20"/>
          <w:lang w:eastAsia="en-GB"/>
        </w:rPr>
      </w:pPr>
    </w:p>
    <w:p w:rsidR="00AC7229" w:rsidRPr="001D7643" w:rsidRDefault="005B066D">
      <w:pPr>
        <w:autoSpaceDE w:val="0"/>
        <w:rPr>
          <w:ins w:id="78" w:author="Steve Hanson" w:date="2014-07-22T18:48:00Z"/>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The list of </w:t>
      </w:r>
      <w:ins w:id="79" w:author="Steve Hanson" w:date="2014-08-29T09:29:00Z">
        <w:r w:rsidR="001F359D">
          <w:rPr>
            <w:rFonts w:ascii="Arial" w:eastAsia="Times New Roman" w:hAnsi="Arial" w:cs="Arial"/>
            <w:sz w:val="20"/>
            <w:szCs w:val="20"/>
            <w:lang w:eastAsia="en-GB"/>
          </w:rPr>
          <w:t>kinds of value</w:t>
        </w:r>
      </w:ins>
      <w:del w:id="80" w:author="Steve Hanson" w:date="2014-08-29T09:29:00Z">
        <w:r w:rsidRPr="001D7643" w:rsidDel="001F359D">
          <w:rPr>
            <w:rFonts w:ascii="Arial" w:eastAsia="Times New Roman" w:hAnsi="Arial" w:cs="Arial"/>
            <w:sz w:val="20"/>
            <w:szCs w:val="20"/>
            <w:lang w:eastAsia="en-GB"/>
          </w:rPr>
          <w:delText>enums</w:delText>
        </w:r>
      </w:del>
      <w:r w:rsidRPr="001D7643">
        <w:rPr>
          <w:rFonts w:ascii="Arial" w:eastAsia="Times New Roman" w:hAnsi="Arial" w:cs="Arial"/>
          <w:sz w:val="20"/>
          <w:szCs w:val="20"/>
          <w:lang w:eastAsia="en-GB"/>
        </w:rPr>
        <w:t xml:space="preserve"> for the encoding property is extended to include</w:t>
      </w:r>
      <w:ins w:id="81" w:author="Steve Hanson" w:date="2014-07-22T18:46:00Z">
        <w:r w:rsidR="00052A2E" w:rsidRPr="001D7643">
          <w:rPr>
            <w:rFonts w:ascii="Arial" w:eastAsia="Times New Roman" w:hAnsi="Arial" w:cs="Arial"/>
            <w:sz w:val="20"/>
            <w:szCs w:val="20"/>
            <w:lang w:eastAsia="en-GB"/>
          </w:rPr>
          <w:t xml:space="preserve"> </w:t>
        </w:r>
      </w:ins>
      <w:ins w:id="82" w:author="Steve Hanson" w:date="2014-07-22T18:48:00Z">
        <w:r w:rsidR="00AC7229" w:rsidRPr="001D7643">
          <w:rPr>
            <w:rFonts w:ascii="Arial" w:eastAsia="Times New Roman" w:hAnsi="Arial" w:cs="Arial"/>
            <w:sz w:val="20"/>
            <w:szCs w:val="20"/>
            <w:lang w:eastAsia="en-GB"/>
          </w:rPr>
          <w:t>‘</w:t>
        </w:r>
      </w:ins>
      <w:ins w:id="83" w:author="Steve Hanson" w:date="2014-07-22T18:46:00Z">
        <w:r w:rsidR="00052A2E" w:rsidRPr="001D7643">
          <w:rPr>
            <w:rFonts w:ascii="Arial" w:eastAsia="Times New Roman" w:hAnsi="Arial" w:cs="Arial"/>
            <w:sz w:val="20"/>
            <w:szCs w:val="20"/>
            <w:lang w:eastAsia="en-GB"/>
          </w:rPr>
          <w:t>DFDL standard encoding</w:t>
        </w:r>
      </w:ins>
      <w:ins w:id="84" w:author="Steve Hanson" w:date="2014-07-22T18:49:00Z">
        <w:r w:rsidR="00AC7229" w:rsidRPr="001D7643">
          <w:rPr>
            <w:rFonts w:ascii="Arial" w:eastAsia="Times New Roman" w:hAnsi="Arial" w:cs="Arial"/>
            <w:sz w:val="20"/>
            <w:szCs w:val="20"/>
            <w:lang w:eastAsia="en-GB"/>
          </w:rPr>
          <w:t>’</w:t>
        </w:r>
      </w:ins>
      <w:ins w:id="85" w:author="Steve Hanson" w:date="2014-07-22T18:46:00Z">
        <w:r w:rsidR="00052A2E" w:rsidRPr="001D7643">
          <w:rPr>
            <w:rFonts w:ascii="Arial" w:eastAsia="Times New Roman" w:hAnsi="Arial" w:cs="Arial"/>
            <w:sz w:val="20"/>
            <w:szCs w:val="20"/>
            <w:lang w:eastAsia="en-GB"/>
          </w:rPr>
          <w:t>. This is needed to support enco</w:t>
        </w:r>
      </w:ins>
      <w:ins w:id="86" w:author="Steve Hanson" w:date="2014-07-22T18:47:00Z">
        <w:r w:rsidR="00052A2E" w:rsidRPr="001D7643">
          <w:rPr>
            <w:rFonts w:ascii="Arial" w:eastAsia="Times New Roman" w:hAnsi="Arial" w:cs="Arial"/>
            <w:sz w:val="20"/>
            <w:szCs w:val="20"/>
            <w:lang w:eastAsia="en-GB"/>
          </w:rPr>
          <w:t>d</w:t>
        </w:r>
      </w:ins>
      <w:ins w:id="87" w:author="Steve Hanson" w:date="2014-07-22T18:46:00Z">
        <w:r w:rsidR="00052A2E" w:rsidRPr="001D7643">
          <w:rPr>
            <w:rFonts w:ascii="Arial" w:eastAsia="Times New Roman" w:hAnsi="Arial" w:cs="Arial"/>
            <w:sz w:val="20"/>
            <w:szCs w:val="20"/>
            <w:lang w:eastAsia="en-GB"/>
          </w:rPr>
          <w:t xml:space="preserve">ings </w:t>
        </w:r>
      </w:ins>
      <w:ins w:id="88" w:author="Steve Hanson" w:date="2014-07-22T18:47:00Z">
        <w:r w:rsidR="00052A2E" w:rsidRPr="001D7643">
          <w:rPr>
            <w:rFonts w:ascii="Arial" w:eastAsia="Times New Roman" w:hAnsi="Arial" w:cs="Arial"/>
            <w:sz w:val="20"/>
            <w:szCs w:val="20"/>
            <w:lang w:eastAsia="en-GB"/>
          </w:rPr>
          <w:t>for which there is not a</w:t>
        </w:r>
      </w:ins>
      <w:ins w:id="89" w:author="Steve Hanson" w:date="2014-07-22T18:59:00Z">
        <w:r w:rsidR="002568C7" w:rsidRPr="001D7643">
          <w:rPr>
            <w:rFonts w:ascii="Arial" w:eastAsia="Times New Roman" w:hAnsi="Arial" w:cs="Arial"/>
            <w:sz w:val="20"/>
            <w:szCs w:val="20"/>
            <w:lang w:eastAsia="en-GB"/>
          </w:rPr>
          <w:t xml:space="preserve">n IANA name or a CCSID </w:t>
        </w:r>
      </w:ins>
      <w:ins w:id="90" w:author="Steve Hanson" w:date="2014-07-22T18:47:00Z">
        <w:r w:rsidR="00052A2E" w:rsidRPr="001D7643">
          <w:rPr>
            <w:rFonts w:ascii="Arial" w:eastAsia="Times New Roman" w:hAnsi="Arial" w:cs="Arial"/>
            <w:sz w:val="20"/>
            <w:szCs w:val="20"/>
            <w:lang w:eastAsia="en-GB"/>
          </w:rPr>
          <w:t xml:space="preserve">but </w:t>
        </w:r>
      </w:ins>
      <w:ins w:id="91" w:author="Steve Hanson" w:date="2014-07-22T18:59:00Z">
        <w:r w:rsidR="002C7AF3" w:rsidRPr="001D7643">
          <w:rPr>
            <w:rFonts w:ascii="Arial" w:eastAsia="Times New Roman" w:hAnsi="Arial" w:cs="Arial"/>
            <w:sz w:val="20"/>
            <w:szCs w:val="20"/>
            <w:lang w:eastAsia="en-GB"/>
          </w:rPr>
          <w:t xml:space="preserve">for which the name and definition must be agreed upon by </w:t>
        </w:r>
      </w:ins>
      <w:ins w:id="92" w:author="Steve Hanson" w:date="2014-07-22T18:48:00Z">
        <w:r w:rsidR="00AC7229" w:rsidRPr="001D7643">
          <w:rPr>
            <w:rFonts w:ascii="Arial" w:eastAsia="Times New Roman" w:hAnsi="Arial" w:cs="Arial"/>
            <w:sz w:val="20"/>
            <w:szCs w:val="20"/>
            <w:lang w:eastAsia="en-GB"/>
          </w:rPr>
          <w:t xml:space="preserve">DFDL implementations. </w:t>
        </w:r>
      </w:ins>
      <w:ins w:id="93" w:author="Steve Hanson" w:date="2014-08-28T12:11:00Z">
        <w:r w:rsidR="00C413B0" w:rsidRPr="001D7643">
          <w:rPr>
            <w:rFonts w:ascii="Arial" w:eastAsia="Times New Roman" w:hAnsi="Arial" w:cs="Arial"/>
            <w:sz w:val="20"/>
            <w:szCs w:val="20"/>
            <w:lang w:eastAsia="en-GB"/>
          </w:rPr>
          <w:t>Such an encoding must start with ‘</w:t>
        </w:r>
      </w:ins>
      <w:ins w:id="94" w:author="Steve Hanson" w:date="2014-08-28T12:12:00Z">
        <w:r w:rsidR="00C413B0" w:rsidRPr="001D7643">
          <w:rPr>
            <w:rFonts w:ascii="Arial" w:eastAsia="Times New Roman" w:hAnsi="Arial" w:cs="Arial"/>
            <w:sz w:val="20"/>
            <w:szCs w:val="20"/>
            <w:lang w:eastAsia="en-GB"/>
          </w:rPr>
          <w:t>X</w:t>
        </w:r>
      </w:ins>
      <w:ins w:id="95" w:author="Steve Hanson" w:date="2014-08-28T12:11:00Z">
        <w:r w:rsidR="00C413B0" w:rsidRPr="001D7643">
          <w:rPr>
            <w:rFonts w:ascii="Arial" w:eastAsia="Times New Roman" w:hAnsi="Arial" w:cs="Arial"/>
            <w:sz w:val="20"/>
            <w:szCs w:val="20"/>
            <w:lang w:eastAsia="en-GB"/>
          </w:rPr>
          <w:t>-DFDL’ to avoid future name clashes</w:t>
        </w:r>
      </w:ins>
      <w:ins w:id="96" w:author="Steve Hanson" w:date="2014-08-28T12:12:00Z">
        <w:r w:rsidR="00C413B0" w:rsidRPr="001D7643">
          <w:rPr>
            <w:rFonts w:ascii="Arial" w:eastAsia="Times New Roman" w:hAnsi="Arial" w:cs="Arial"/>
            <w:sz w:val="20"/>
            <w:szCs w:val="20"/>
            <w:lang w:eastAsia="en-GB"/>
          </w:rPr>
          <w:t>.</w:t>
        </w:r>
      </w:ins>
      <w:ins w:id="97" w:author="Steve Hanson" w:date="2014-08-28T12:11:00Z">
        <w:r w:rsidR="00C413B0" w:rsidRPr="001D7643">
          <w:rPr>
            <w:rFonts w:ascii="Arial" w:eastAsia="Times New Roman" w:hAnsi="Arial" w:cs="Arial"/>
            <w:sz w:val="20"/>
            <w:szCs w:val="20"/>
            <w:lang w:eastAsia="en-GB"/>
          </w:rPr>
          <w:t xml:space="preserve"> </w:t>
        </w:r>
      </w:ins>
      <w:ins w:id="98" w:author="Steve Hanson" w:date="2014-07-22T19:00:00Z">
        <w:r w:rsidR="002C7AF3" w:rsidRPr="001D7643">
          <w:rPr>
            <w:rFonts w:ascii="Arial" w:eastAsia="Times New Roman" w:hAnsi="Arial" w:cs="Arial"/>
            <w:sz w:val="20"/>
            <w:szCs w:val="20"/>
            <w:lang w:eastAsia="en-GB"/>
          </w:rPr>
          <w:t>A</w:t>
        </w:r>
      </w:ins>
      <w:ins w:id="99" w:author="Steve Hanson" w:date="2014-07-22T18:49:00Z">
        <w:r w:rsidR="00AC7229" w:rsidRPr="001D7643">
          <w:rPr>
            <w:rFonts w:ascii="Arial" w:eastAsia="Times New Roman" w:hAnsi="Arial" w:cs="Arial"/>
            <w:sz w:val="20"/>
            <w:szCs w:val="20"/>
            <w:lang w:eastAsia="en-GB"/>
          </w:rPr>
          <w:t xml:space="preserve"> definition of ‘DFDL standard encoding’ will be added to the Glossary.</w:t>
        </w:r>
      </w:ins>
    </w:p>
    <w:p w:rsidR="00AC7229" w:rsidRPr="001D7643" w:rsidRDefault="00AC7229">
      <w:pPr>
        <w:autoSpaceDE w:val="0"/>
        <w:rPr>
          <w:ins w:id="100" w:author="Steve Hanson" w:date="2014-07-22T18:48:00Z"/>
          <w:rFonts w:ascii="Arial" w:eastAsia="Times New Roman" w:hAnsi="Arial" w:cs="Arial"/>
          <w:sz w:val="20"/>
          <w:szCs w:val="20"/>
          <w:lang w:eastAsia="en-GB"/>
        </w:rPr>
      </w:pPr>
    </w:p>
    <w:p w:rsidR="007F1DED" w:rsidRPr="001D7643" w:rsidDel="000B060E" w:rsidRDefault="005B066D">
      <w:pPr>
        <w:autoSpaceDE w:val="0"/>
        <w:rPr>
          <w:del w:id="101" w:author="Steve Hanson" w:date="2014-08-28T12:03:00Z"/>
          <w:rFonts w:ascii="Arial" w:eastAsia="Times New Roman" w:hAnsi="Arial" w:cs="Arial"/>
          <w:sz w:val="20"/>
          <w:szCs w:val="20"/>
          <w:lang w:eastAsia="en-GB"/>
        </w:rPr>
      </w:pPr>
      <w:del w:id="102" w:author="Steve Hanson" w:date="2014-07-22T18:48:00Z">
        <w:r w:rsidRPr="001D7643" w:rsidDel="00AC7229">
          <w:rPr>
            <w:rFonts w:ascii="Arial" w:eastAsia="Times New Roman" w:hAnsi="Arial" w:cs="Arial"/>
            <w:sz w:val="20"/>
            <w:szCs w:val="20"/>
            <w:lang w:eastAsia="en-GB"/>
          </w:rPr>
          <w:delText xml:space="preserve"> </w:delText>
        </w:r>
      </w:del>
      <w:del w:id="103" w:author="Steve Hanson" w:date="2014-08-28T12:03:00Z">
        <w:r w:rsidRPr="001D7643" w:rsidDel="000B060E">
          <w:rPr>
            <w:rFonts w:ascii="Arial" w:eastAsia="Times New Roman" w:hAnsi="Arial" w:cs="Arial"/>
            <w:sz w:val="20"/>
            <w:szCs w:val="20"/>
            <w:lang w:eastAsia="en-GB"/>
          </w:rPr>
          <w:delText xml:space="preserve">‘US-ASCII-7-bit-packed’ </w:delText>
        </w:r>
      </w:del>
      <w:del w:id="104" w:author="Steve Hanson" w:date="2014-07-22T18:47:00Z">
        <w:r w:rsidRPr="001D7643" w:rsidDel="00052A2E">
          <w:rPr>
            <w:rFonts w:ascii="Arial" w:eastAsia="Times New Roman" w:hAnsi="Arial" w:cs="Arial"/>
            <w:sz w:val="20"/>
            <w:szCs w:val="20"/>
            <w:lang w:eastAsia="en-GB"/>
          </w:rPr>
          <w:delText xml:space="preserve">in order to support data formats </w:delText>
        </w:r>
      </w:del>
      <w:del w:id="105" w:author="Steve Hanson" w:date="2014-08-28T12:03:00Z">
        <w:r w:rsidRPr="001D7643" w:rsidDel="000B060E">
          <w:rPr>
            <w:rFonts w:ascii="Arial" w:eastAsia="Times New Roman" w:hAnsi="Arial" w:cs="Arial"/>
            <w:sz w:val="20"/>
            <w:szCs w:val="20"/>
            <w:lang w:eastAsia="en-GB"/>
          </w:rPr>
          <w:delText xml:space="preserve">where ASCII characters are encoded in 7 bits with no padding bit. </w:delText>
        </w:r>
        <w:r w:rsidR="00573672" w:rsidRPr="001D7643" w:rsidDel="000B060E">
          <w:rPr>
            <w:rFonts w:ascii="Arial" w:eastAsia="Times New Roman" w:hAnsi="Arial" w:cs="Arial"/>
            <w:sz w:val="20"/>
            <w:szCs w:val="20"/>
            <w:lang w:eastAsia="en-GB"/>
          </w:rPr>
          <w:delText>Note that t</w:delText>
        </w:r>
        <w:r w:rsidRPr="001D7643" w:rsidDel="000B060E">
          <w:rPr>
            <w:rFonts w:ascii="Arial" w:eastAsia="Times New Roman" w:hAnsi="Arial" w:cs="Arial"/>
            <w:sz w:val="20"/>
            <w:szCs w:val="20"/>
            <w:lang w:eastAsia="en-GB"/>
          </w:rPr>
          <w:delText xml:space="preserve">he new enum is neither a CCSID or an IANA charset. </w:delText>
        </w:r>
      </w:del>
    </w:p>
    <w:p w:rsidR="00573672" w:rsidRPr="001D7643" w:rsidDel="000B060E" w:rsidRDefault="00573672">
      <w:pPr>
        <w:autoSpaceDE w:val="0"/>
        <w:rPr>
          <w:del w:id="106" w:author="Steve Hanson" w:date="2014-08-28T12:03:00Z"/>
          <w:rFonts w:ascii="Arial" w:eastAsia="Times New Roman" w:hAnsi="Arial" w:cs="Arial"/>
          <w:sz w:val="20"/>
          <w:szCs w:val="20"/>
          <w:lang w:eastAsia="en-GB"/>
        </w:rPr>
      </w:pPr>
    </w:p>
    <w:p w:rsidR="007F1DED" w:rsidRPr="001D7643" w:rsidDel="00AC7229" w:rsidRDefault="007F1DED">
      <w:pPr>
        <w:autoSpaceDE w:val="0"/>
        <w:rPr>
          <w:del w:id="107" w:author="Steve Hanson" w:date="2014-07-22T18:50:00Z"/>
          <w:rFonts w:ascii="Arial" w:eastAsia="Times New Roman" w:hAnsi="Arial" w:cs="Arial"/>
          <w:sz w:val="20"/>
          <w:szCs w:val="20"/>
          <w:lang w:eastAsia="en-GB"/>
        </w:rPr>
      </w:pPr>
      <w:del w:id="108" w:author="Steve Hanson" w:date="2014-07-22T18:50:00Z">
        <w:r w:rsidRPr="001D7643" w:rsidDel="00AC7229">
          <w:rPr>
            <w:rFonts w:ascii="Arial" w:eastAsia="Times New Roman" w:hAnsi="Arial" w:cs="Arial"/>
            <w:sz w:val="20"/>
            <w:szCs w:val="20"/>
            <w:lang w:eastAsia="en-GB"/>
          </w:rPr>
          <w:delText xml:space="preserve">The </w:delText>
        </w:r>
        <w:r w:rsidR="00573672" w:rsidRPr="001D7643" w:rsidDel="00AC7229">
          <w:rPr>
            <w:rFonts w:ascii="Arial" w:eastAsia="Times New Roman" w:hAnsi="Arial" w:cs="Arial"/>
            <w:sz w:val="20"/>
            <w:szCs w:val="20"/>
            <w:lang w:eastAsia="en-GB"/>
          </w:rPr>
          <w:delText>encoding ‘</w:delText>
        </w:r>
        <w:r w:rsidRPr="001D7643" w:rsidDel="00AC7229">
          <w:rPr>
            <w:rFonts w:ascii="Arial" w:eastAsia="Times New Roman" w:hAnsi="Arial" w:cs="Arial"/>
            <w:sz w:val="20"/>
            <w:szCs w:val="20"/>
            <w:lang w:eastAsia="en-GB"/>
          </w:rPr>
          <w:delText>US</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ASCII-7</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bit-packed</w:delText>
        </w:r>
        <w:r w:rsidR="00573672" w:rsidRPr="001D7643" w:rsidDel="00AC7229">
          <w:rPr>
            <w:rFonts w:ascii="Arial" w:eastAsia="Times New Roman" w:hAnsi="Arial" w:cs="Arial"/>
            <w:sz w:val="20"/>
            <w:szCs w:val="20"/>
            <w:lang w:eastAsia="en-GB"/>
          </w:rPr>
          <w:delText>’</w:delText>
        </w:r>
        <w:r w:rsidRPr="001D7643" w:rsidDel="00AC7229">
          <w:rPr>
            <w:rFonts w:ascii="Arial" w:eastAsia="Times New Roman" w:hAnsi="Arial" w:cs="Arial"/>
            <w:sz w:val="20"/>
            <w:szCs w:val="20"/>
            <w:lang w:eastAsia="en-GB"/>
          </w:rPr>
          <w:delText xml:space="preserve"> is 1-bit aligned. </w:delText>
        </w:r>
      </w:del>
    </w:p>
    <w:p w:rsidR="00573672" w:rsidRPr="001D7643" w:rsidDel="00AC7229" w:rsidRDefault="00573672">
      <w:pPr>
        <w:autoSpaceDE w:val="0"/>
        <w:rPr>
          <w:del w:id="109" w:author="Steve Hanson" w:date="2014-07-22T18:50:00Z"/>
          <w:rFonts w:ascii="Arial" w:eastAsia="Times New Roman" w:hAnsi="Arial" w:cs="Arial"/>
          <w:sz w:val="20"/>
          <w:szCs w:val="20"/>
          <w:lang w:eastAsia="en-GB"/>
        </w:rPr>
      </w:pPr>
    </w:p>
    <w:p w:rsidR="00573672" w:rsidRPr="001D7643" w:rsidRDefault="00AC7229" w:rsidP="00573672">
      <w:pPr>
        <w:autoSpaceDE w:val="0"/>
        <w:rPr>
          <w:ins w:id="110" w:author="Steve Hanson" w:date="2014-07-22T18:51:00Z"/>
          <w:rFonts w:ascii="Arial" w:eastAsia="Times New Roman" w:hAnsi="Arial" w:cs="Arial"/>
          <w:sz w:val="20"/>
          <w:szCs w:val="20"/>
          <w:lang w:eastAsia="en-GB"/>
        </w:rPr>
      </w:pPr>
      <w:ins w:id="111" w:author="Steve Hanson" w:date="2014-07-22T18:50:00Z">
        <w:r w:rsidRPr="001D7643">
          <w:rPr>
            <w:rFonts w:ascii="Arial" w:eastAsia="Times New Roman" w:hAnsi="Arial" w:cs="Arial"/>
            <w:sz w:val="20"/>
            <w:szCs w:val="20"/>
            <w:lang w:eastAsia="en-GB"/>
          </w:rPr>
          <w:t xml:space="preserve">No DFDL standard encodings will be </w:t>
        </w:r>
      </w:ins>
      <w:del w:id="112" w:author="Steve Hanson" w:date="2014-07-22T18:50:00Z">
        <w:r w:rsidR="00573672" w:rsidRPr="001D7643" w:rsidDel="00AC7229">
          <w:rPr>
            <w:rFonts w:ascii="Arial" w:eastAsia="Times New Roman" w:hAnsi="Arial" w:cs="Arial"/>
            <w:sz w:val="20"/>
            <w:szCs w:val="20"/>
            <w:lang w:eastAsia="en-GB"/>
          </w:rPr>
          <w:delText>The new enum is not</w:delText>
        </w:r>
      </w:del>
      <w:del w:id="113" w:author="Steve Hanson" w:date="2014-07-22T19:00:00Z">
        <w:r w:rsidR="00573672" w:rsidRPr="001D7643" w:rsidDel="002C7AF3">
          <w:rPr>
            <w:rFonts w:ascii="Arial" w:eastAsia="Times New Roman" w:hAnsi="Arial" w:cs="Arial"/>
            <w:sz w:val="20"/>
            <w:szCs w:val="20"/>
            <w:lang w:eastAsia="en-GB"/>
          </w:rPr>
          <w:delText xml:space="preserve"> </w:delText>
        </w:r>
      </w:del>
      <w:r w:rsidR="00573672" w:rsidRPr="001D7643">
        <w:rPr>
          <w:rFonts w:ascii="Arial" w:eastAsia="Times New Roman" w:hAnsi="Arial" w:cs="Arial"/>
          <w:sz w:val="20"/>
          <w:szCs w:val="20"/>
          <w:lang w:eastAsia="en-GB"/>
        </w:rPr>
        <w:t xml:space="preserve">in the set of encodings that a DFDL processor must accept in order to be minimally conformant. </w:t>
      </w:r>
    </w:p>
    <w:p w:rsidR="00AC7229" w:rsidRPr="001D7643" w:rsidRDefault="00AC7229" w:rsidP="00573672">
      <w:pPr>
        <w:autoSpaceDE w:val="0"/>
        <w:rPr>
          <w:ins w:id="114" w:author="Steve Hanson" w:date="2014-07-22T18:51:00Z"/>
          <w:rFonts w:ascii="Arial" w:eastAsia="Times New Roman" w:hAnsi="Arial" w:cs="Arial"/>
          <w:sz w:val="20"/>
          <w:szCs w:val="20"/>
          <w:lang w:eastAsia="en-GB"/>
        </w:rPr>
      </w:pPr>
    </w:p>
    <w:p w:rsidR="00AC7229" w:rsidRPr="001D7643" w:rsidRDefault="00AC7229" w:rsidP="00573672">
      <w:pPr>
        <w:autoSpaceDE w:val="0"/>
        <w:rPr>
          <w:ins w:id="115" w:author="Steve Hanson" w:date="2014-08-28T12:03:00Z"/>
          <w:rFonts w:ascii="Arial" w:eastAsia="Times New Roman" w:hAnsi="Arial" w:cs="Arial"/>
          <w:sz w:val="20"/>
          <w:szCs w:val="20"/>
          <w:lang w:eastAsia="en-GB"/>
        </w:rPr>
      </w:pPr>
      <w:ins w:id="116" w:author="Steve Hanson" w:date="2014-07-22T18:51:00Z">
        <w:r w:rsidRPr="001D7643">
          <w:rPr>
            <w:rFonts w:ascii="Arial" w:eastAsia="Times New Roman" w:hAnsi="Arial" w:cs="Arial"/>
            <w:sz w:val="20"/>
            <w:szCs w:val="20"/>
            <w:lang w:eastAsia="en-GB"/>
          </w:rPr>
          <w:t xml:space="preserve">A </w:t>
        </w:r>
      </w:ins>
      <w:ins w:id="117" w:author="Steve Hanson" w:date="2014-08-28T12:06:00Z">
        <w:r w:rsidR="000B060E" w:rsidRPr="001D7643">
          <w:rPr>
            <w:rFonts w:ascii="Arial" w:eastAsia="Times New Roman" w:hAnsi="Arial" w:cs="Arial"/>
            <w:sz w:val="20"/>
            <w:szCs w:val="20"/>
            <w:lang w:eastAsia="en-GB"/>
          </w:rPr>
          <w:t>new</w:t>
        </w:r>
      </w:ins>
      <w:ins w:id="118" w:author="Steve Hanson" w:date="2014-07-22T18:51:00Z">
        <w:r w:rsidRPr="001D7643">
          <w:rPr>
            <w:rFonts w:ascii="Arial" w:eastAsia="Times New Roman" w:hAnsi="Arial" w:cs="Arial"/>
            <w:sz w:val="20"/>
            <w:szCs w:val="20"/>
            <w:lang w:eastAsia="en-GB"/>
          </w:rPr>
          <w:t xml:space="preserve"> </w:t>
        </w:r>
      </w:ins>
      <w:ins w:id="119" w:author="Steve Hanson" w:date="2014-07-22T18:52:00Z">
        <w:r w:rsidRPr="001D7643">
          <w:rPr>
            <w:rFonts w:ascii="Arial" w:eastAsia="Times New Roman" w:hAnsi="Arial" w:cs="Arial"/>
            <w:sz w:val="20"/>
            <w:szCs w:val="20"/>
            <w:lang w:eastAsia="en-GB"/>
          </w:rPr>
          <w:t>A</w:t>
        </w:r>
      </w:ins>
      <w:ins w:id="120" w:author="Steve Hanson" w:date="2014-07-22T18:51:00Z">
        <w:r w:rsidRPr="001D7643">
          <w:rPr>
            <w:rFonts w:ascii="Arial" w:eastAsia="Times New Roman" w:hAnsi="Arial" w:cs="Arial"/>
            <w:sz w:val="20"/>
            <w:szCs w:val="20"/>
            <w:lang w:eastAsia="en-GB"/>
          </w:rPr>
          <w:t xml:space="preserve">ppendix </w:t>
        </w:r>
      </w:ins>
      <w:ins w:id="121" w:author="Steve Hanson" w:date="2014-08-28T12:06:00Z">
        <w:r w:rsidR="000B060E" w:rsidRPr="001D7643">
          <w:rPr>
            <w:rFonts w:ascii="Arial" w:eastAsia="Times New Roman" w:hAnsi="Arial" w:cs="Arial"/>
            <w:sz w:val="20"/>
            <w:szCs w:val="20"/>
            <w:lang w:eastAsia="en-GB"/>
          </w:rPr>
          <w:t xml:space="preserve">to the DFDL specification </w:t>
        </w:r>
      </w:ins>
      <w:ins w:id="122" w:author="Steve Hanson" w:date="2014-07-22T18:51:00Z">
        <w:r w:rsidRPr="001D7643">
          <w:rPr>
            <w:rFonts w:ascii="Arial" w:eastAsia="Times New Roman" w:hAnsi="Arial" w:cs="Arial"/>
            <w:sz w:val="20"/>
            <w:szCs w:val="20"/>
            <w:lang w:eastAsia="en-GB"/>
          </w:rPr>
          <w:t>will define all DFDL standard encodings.</w:t>
        </w:r>
      </w:ins>
    </w:p>
    <w:p w:rsidR="000B060E" w:rsidRPr="001D7643" w:rsidRDefault="000B060E" w:rsidP="00573672">
      <w:pPr>
        <w:autoSpaceDE w:val="0"/>
        <w:rPr>
          <w:ins w:id="123" w:author="Steve Hanson" w:date="2014-08-28T12:03:00Z"/>
          <w:rFonts w:ascii="Arial" w:eastAsia="Times New Roman" w:hAnsi="Arial" w:cs="Arial"/>
          <w:sz w:val="20"/>
          <w:szCs w:val="20"/>
          <w:lang w:eastAsia="en-GB"/>
        </w:rPr>
      </w:pPr>
    </w:p>
    <w:p w:rsidR="000B060E" w:rsidRPr="001D7643" w:rsidRDefault="000B060E" w:rsidP="000B060E">
      <w:pPr>
        <w:autoSpaceDE w:val="0"/>
        <w:rPr>
          <w:ins w:id="124" w:author="Steve Hanson" w:date="2014-08-28T12:03:00Z"/>
          <w:rFonts w:ascii="Arial" w:eastAsia="Times New Roman" w:hAnsi="Arial" w:cs="Arial"/>
          <w:sz w:val="20"/>
          <w:szCs w:val="20"/>
          <w:lang w:eastAsia="en-GB"/>
        </w:rPr>
      </w:pPr>
      <w:ins w:id="125" w:author="Steve Hanson" w:date="2014-08-28T12:03:00Z">
        <w:r w:rsidRPr="001D7643">
          <w:rPr>
            <w:rFonts w:ascii="Arial" w:eastAsia="Times New Roman" w:hAnsi="Arial" w:cs="Arial"/>
            <w:sz w:val="20"/>
            <w:szCs w:val="20"/>
            <w:lang w:eastAsia="en-GB"/>
          </w:rPr>
          <w:t>Two example</w:t>
        </w:r>
      </w:ins>
      <w:ins w:id="126" w:author="Steve Hanson" w:date="2014-08-28T12:04:00Z">
        <w:r w:rsidRPr="001D7643">
          <w:rPr>
            <w:rFonts w:ascii="Arial" w:eastAsia="Times New Roman" w:hAnsi="Arial" w:cs="Arial"/>
            <w:sz w:val="20"/>
            <w:szCs w:val="20"/>
            <w:lang w:eastAsia="en-GB"/>
          </w:rPr>
          <w:t>s</w:t>
        </w:r>
      </w:ins>
      <w:ins w:id="127" w:author="Steve Hanson" w:date="2014-08-28T12:03:00Z">
        <w:r w:rsidRPr="001D7643">
          <w:rPr>
            <w:rFonts w:ascii="Arial" w:eastAsia="Times New Roman" w:hAnsi="Arial" w:cs="Arial"/>
            <w:sz w:val="20"/>
            <w:szCs w:val="20"/>
            <w:lang w:eastAsia="en-GB"/>
          </w:rPr>
          <w:t xml:space="preserve"> </w:t>
        </w:r>
      </w:ins>
      <w:ins w:id="128" w:author="Steve Hanson" w:date="2014-08-28T12:12:00Z">
        <w:r w:rsidR="00C413B0" w:rsidRPr="001D7643">
          <w:rPr>
            <w:rFonts w:ascii="Arial" w:eastAsia="Times New Roman" w:hAnsi="Arial" w:cs="Arial"/>
            <w:sz w:val="20"/>
            <w:szCs w:val="20"/>
            <w:lang w:eastAsia="en-GB"/>
          </w:rPr>
          <w:t xml:space="preserve">of DFDL standard encodings </w:t>
        </w:r>
      </w:ins>
      <w:ins w:id="129" w:author="Steve Hanson" w:date="2014-08-28T12:04:00Z">
        <w:r w:rsidRPr="001D7643">
          <w:rPr>
            <w:rFonts w:ascii="Arial" w:eastAsia="Times New Roman" w:hAnsi="Arial" w:cs="Arial"/>
            <w:sz w:val="20"/>
            <w:szCs w:val="20"/>
            <w:lang w:eastAsia="en-GB"/>
          </w:rPr>
          <w:t xml:space="preserve">are </w:t>
        </w:r>
      </w:ins>
      <w:ins w:id="130" w:author="Steve Hanson" w:date="2014-08-28T12:03:00Z">
        <w:r w:rsidRPr="001D7643">
          <w:rPr>
            <w:rFonts w:ascii="Arial" w:eastAsia="Times New Roman" w:hAnsi="Arial" w:cs="Arial"/>
            <w:sz w:val="20"/>
            <w:szCs w:val="20"/>
            <w:lang w:eastAsia="en-GB"/>
          </w:rPr>
          <w:t>‘</w:t>
        </w:r>
      </w:ins>
      <w:ins w:id="131" w:author="Steve Hanson" w:date="2014-08-28T12:04:00Z">
        <w:r w:rsidRPr="001D7643">
          <w:rPr>
            <w:rFonts w:ascii="Arial" w:eastAsia="Times New Roman" w:hAnsi="Arial" w:cs="Arial"/>
            <w:sz w:val="20"/>
            <w:szCs w:val="20"/>
            <w:lang w:eastAsia="en-GB"/>
          </w:rPr>
          <w:t>X</w:t>
        </w:r>
      </w:ins>
      <w:ins w:id="132" w:author="Steve Hanson" w:date="2014-08-28T12:03:00Z">
        <w:r w:rsidRPr="001D7643">
          <w:rPr>
            <w:rFonts w:ascii="Arial" w:eastAsia="Times New Roman" w:hAnsi="Arial" w:cs="Arial"/>
            <w:sz w:val="20"/>
            <w:szCs w:val="20"/>
            <w:lang w:eastAsia="en-GB"/>
          </w:rPr>
          <w:t>-DFDL-US-ASCII-7-</w:t>
        </w:r>
      </w:ins>
      <w:ins w:id="133" w:author="Steve Hanson" w:date="2014-08-28T12:04:00Z">
        <w:r w:rsidRPr="001D7643">
          <w:rPr>
            <w:rFonts w:ascii="Arial" w:eastAsia="Times New Roman" w:hAnsi="Arial" w:cs="Arial"/>
            <w:sz w:val="20"/>
            <w:szCs w:val="20"/>
            <w:lang w:eastAsia="en-GB"/>
          </w:rPr>
          <w:t>BIT</w:t>
        </w:r>
      </w:ins>
      <w:ins w:id="134" w:author="Steve Hanson" w:date="2014-08-28T12:03:00Z">
        <w:r w:rsidRPr="001D7643">
          <w:rPr>
            <w:rFonts w:ascii="Arial" w:eastAsia="Times New Roman" w:hAnsi="Arial" w:cs="Arial"/>
            <w:sz w:val="20"/>
            <w:szCs w:val="20"/>
            <w:lang w:eastAsia="en-GB"/>
          </w:rPr>
          <w:t>-</w:t>
        </w:r>
      </w:ins>
      <w:ins w:id="135" w:author="Steve Hanson" w:date="2014-08-28T12:04:00Z">
        <w:r w:rsidRPr="001D7643">
          <w:rPr>
            <w:rFonts w:ascii="Arial" w:eastAsia="Times New Roman" w:hAnsi="Arial" w:cs="Arial"/>
            <w:sz w:val="20"/>
            <w:szCs w:val="20"/>
            <w:lang w:eastAsia="en-GB"/>
          </w:rPr>
          <w:t>PACKED</w:t>
        </w:r>
      </w:ins>
      <w:ins w:id="136" w:author="Steve Hanson" w:date="2014-08-28T12:03:00Z">
        <w:r w:rsidRPr="001D7643">
          <w:rPr>
            <w:rFonts w:ascii="Arial" w:eastAsia="Times New Roman" w:hAnsi="Arial" w:cs="Arial"/>
            <w:sz w:val="20"/>
            <w:szCs w:val="20"/>
            <w:lang w:eastAsia="en-GB"/>
          </w:rPr>
          <w:t xml:space="preserve">’ </w:t>
        </w:r>
      </w:ins>
      <w:ins w:id="137" w:author="Steve Hanson" w:date="2014-08-28T12:04:00Z">
        <w:r w:rsidRPr="001D7643">
          <w:rPr>
            <w:rFonts w:ascii="Arial" w:eastAsia="Times New Roman" w:hAnsi="Arial" w:cs="Arial"/>
            <w:sz w:val="20"/>
            <w:szCs w:val="20"/>
            <w:lang w:eastAsia="en-GB"/>
          </w:rPr>
          <w:t>and ‘X-DFDL-US-ASCII-6-BIT-PACKED’</w:t>
        </w:r>
      </w:ins>
      <w:ins w:id="138" w:author="Steve Hanson" w:date="2014-08-28T12:11:00Z">
        <w:r w:rsidR="00C413B0" w:rsidRPr="001D7643">
          <w:rPr>
            <w:rFonts w:ascii="Arial" w:eastAsia="Times New Roman" w:hAnsi="Arial" w:cs="Arial"/>
            <w:sz w:val="20"/>
            <w:szCs w:val="20"/>
            <w:lang w:eastAsia="en-GB"/>
          </w:rPr>
          <w:t xml:space="preserve">. These are fully described in </w:t>
        </w:r>
      </w:ins>
      <w:ins w:id="139" w:author="Steve Hanson" w:date="2014-08-28T12:13:00Z">
        <w:r w:rsidR="00C413B0" w:rsidRPr="001D7643">
          <w:rPr>
            <w:rFonts w:ascii="Arial" w:eastAsia="Times New Roman" w:hAnsi="Arial" w:cs="Arial"/>
            <w:sz w:val="20"/>
            <w:szCs w:val="20"/>
            <w:lang w:eastAsia="en-GB"/>
          </w:rPr>
          <w:t>DFDL Experience Docu</w:t>
        </w:r>
        <w:r w:rsidR="00D64AF5" w:rsidRPr="001D7643">
          <w:rPr>
            <w:rFonts w:ascii="Arial" w:eastAsia="Times New Roman" w:hAnsi="Arial" w:cs="Arial"/>
            <w:sz w:val="20"/>
            <w:szCs w:val="20"/>
            <w:lang w:eastAsia="en-GB"/>
          </w:rPr>
          <w:t>ment 3 [DFDLX3]</w:t>
        </w:r>
      </w:ins>
      <w:ins w:id="140" w:author="Steve Hanson" w:date="2014-08-28T12:28:00Z">
        <w:r w:rsidR="00D64AF5" w:rsidRPr="001D7643">
          <w:rPr>
            <w:rFonts w:ascii="Arial" w:eastAsia="Times New Roman" w:hAnsi="Arial" w:cs="Arial"/>
            <w:sz w:val="20"/>
            <w:szCs w:val="20"/>
            <w:lang w:eastAsia="en-GB"/>
          </w:rPr>
          <w:t xml:space="preserve"> along with a template for specifying further examples.</w:t>
        </w:r>
      </w:ins>
    </w:p>
    <w:p w:rsidR="000B060E" w:rsidRPr="001D7643" w:rsidRDefault="000B060E" w:rsidP="000B060E">
      <w:pPr>
        <w:autoSpaceDE w:val="0"/>
        <w:rPr>
          <w:ins w:id="141" w:author="Steve Hanson" w:date="2014-08-28T12:03:00Z"/>
          <w:rFonts w:ascii="Arial" w:eastAsia="Times New Roman" w:hAnsi="Arial" w:cs="Arial"/>
          <w:sz w:val="20"/>
          <w:szCs w:val="20"/>
          <w:lang w:eastAsia="en-GB"/>
        </w:rPr>
      </w:pPr>
    </w:p>
    <w:p w:rsidR="000B060E" w:rsidRPr="001D7643" w:rsidDel="000B060E" w:rsidRDefault="000B060E" w:rsidP="00573672">
      <w:pPr>
        <w:autoSpaceDE w:val="0"/>
        <w:rPr>
          <w:del w:id="142" w:author="Steve Hanson" w:date="2014-08-28T12:03:00Z"/>
          <w:rFonts w:ascii="Arial" w:eastAsia="Times New Roman" w:hAnsi="Arial" w:cs="Arial"/>
          <w:sz w:val="20"/>
          <w:szCs w:val="20"/>
          <w:lang w:eastAsia="en-GB"/>
        </w:rPr>
      </w:pPr>
    </w:p>
    <w:p w:rsidR="002144B9" w:rsidRPr="001D7643" w:rsidRDefault="002144B9">
      <w:pPr>
        <w:autoSpaceDE w:val="0"/>
        <w:rPr>
          <w:rFonts w:ascii="Arial" w:eastAsia="Times New Roman" w:hAnsi="Arial" w:cs="Arial"/>
          <w:sz w:val="20"/>
          <w:szCs w:val="20"/>
          <w:lang w:eastAsia="en-GB"/>
        </w:rPr>
      </w:pPr>
    </w:p>
    <w:p w:rsidR="006E4296" w:rsidRPr="001D7643" w:rsidRDefault="006E4296">
      <w:pPr>
        <w:autoSpaceDE w:val="0"/>
        <w:rPr>
          <w:rFonts w:ascii="Arial" w:eastAsia="Times New Roman" w:hAnsi="Arial" w:cs="Arial"/>
          <w:sz w:val="20"/>
          <w:szCs w:val="20"/>
          <w:lang w:eastAsia="en-GB"/>
        </w:rPr>
      </w:pPr>
      <w:r w:rsidRPr="001D7643">
        <w:rPr>
          <w:rFonts w:ascii="Arial" w:eastAsia="Times New Roman" w:hAnsi="Arial" w:cs="Arial"/>
          <w:b/>
          <w:sz w:val="20"/>
          <w:szCs w:val="20"/>
          <w:lang w:eastAsia="en-GB"/>
        </w:rPr>
        <w:t>2.108</w:t>
      </w:r>
      <w:r w:rsidRPr="001D7643">
        <w:rPr>
          <w:rFonts w:ascii="Arial" w:eastAsia="Times New Roman" w:hAnsi="Arial" w:cs="Arial"/>
          <w:sz w:val="20"/>
          <w:szCs w:val="20"/>
          <w:lang w:eastAsia="en-GB"/>
        </w:rPr>
        <w:t xml:space="preserve">. </w:t>
      </w:r>
      <w:r w:rsidRPr="001D7643">
        <w:rPr>
          <w:rFonts w:ascii="Arial" w:eastAsia="Times New Roman" w:hAnsi="Arial" w:cs="Arial"/>
          <w:i/>
          <w:sz w:val="20"/>
          <w:szCs w:val="20"/>
          <w:lang w:eastAsia="en-GB"/>
        </w:rPr>
        <w:t>Section 3</w:t>
      </w:r>
      <w:r w:rsidRPr="001D7643">
        <w:rPr>
          <w:rFonts w:ascii="Arial" w:eastAsia="Times New Roman" w:hAnsi="Arial" w:cs="Arial"/>
          <w:sz w:val="20"/>
          <w:szCs w:val="20"/>
          <w:lang w:eastAsia="en-GB"/>
        </w:rPr>
        <w:t xml:space="preserve">. </w:t>
      </w:r>
      <w:r w:rsidR="00761F7C" w:rsidRPr="001D7643">
        <w:rPr>
          <w:rFonts w:ascii="Arial" w:eastAsia="Times New Roman" w:hAnsi="Arial" w:cs="Arial"/>
          <w:sz w:val="20"/>
          <w:szCs w:val="20"/>
          <w:lang w:eastAsia="en-GB"/>
        </w:rPr>
        <w:t>Update t</w:t>
      </w:r>
      <w:r w:rsidRPr="001D7643">
        <w:rPr>
          <w:rFonts w:ascii="Arial" w:eastAsia="Times New Roman" w:hAnsi="Arial" w:cs="Arial"/>
          <w:sz w:val="20"/>
          <w:szCs w:val="20"/>
          <w:lang w:eastAsia="en-GB"/>
        </w:rPr>
        <w:t>he Glossary</w:t>
      </w:r>
      <w:r w:rsidR="00761F7C" w:rsidRPr="001D7643">
        <w:rPr>
          <w:rFonts w:ascii="Arial" w:eastAsia="Times New Roman" w:hAnsi="Arial" w:cs="Arial"/>
          <w:sz w:val="20"/>
          <w:szCs w:val="20"/>
          <w:lang w:eastAsia="en-GB"/>
        </w:rPr>
        <w:t xml:space="preserve"> concerning annotations, as follows</w:t>
      </w:r>
      <w:r w:rsidR="00E52B64" w:rsidRPr="001D7643">
        <w:rPr>
          <w:rFonts w:ascii="Arial" w:eastAsia="Times New Roman" w:hAnsi="Arial" w:cs="Arial"/>
          <w:sz w:val="20"/>
          <w:szCs w:val="20"/>
          <w:lang w:eastAsia="en-GB"/>
        </w:rPr>
        <w:t>, and use the</w:t>
      </w:r>
      <w:r w:rsidR="009F1201" w:rsidRPr="001D7643">
        <w:rPr>
          <w:rFonts w:ascii="Arial" w:eastAsia="Times New Roman" w:hAnsi="Arial" w:cs="Arial"/>
          <w:sz w:val="20"/>
          <w:szCs w:val="20"/>
          <w:lang w:eastAsia="en-GB"/>
        </w:rPr>
        <w:t xml:space="preserve"> new or changed</w:t>
      </w:r>
      <w:r w:rsidR="00E52B64" w:rsidRPr="001D7643">
        <w:rPr>
          <w:rFonts w:ascii="Arial" w:eastAsia="Times New Roman" w:hAnsi="Arial" w:cs="Arial"/>
          <w:sz w:val="20"/>
          <w:szCs w:val="20"/>
          <w:lang w:eastAsia="en-GB"/>
        </w:rPr>
        <w:t xml:space="preserve"> terms as appropriate throughout the specification</w:t>
      </w:r>
      <w:r w:rsidR="00761F7C" w:rsidRPr="001D7643">
        <w:rPr>
          <w:rFonts w:ascii="Arial" w:eastAsia="Times New Roman" w:hAnsi="Arial" w:cs="Arial"/>
          <w:sz w:val="20"/>
          <w:szCs w:val="20"/>
          <w:lang w:eastAsia="en-GB"/>
        </w:rPr>
        <w:t>:</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Add:</w:t>
      </w:r>
      <w:r w:rsidRPr="001D7643">
        <w:rPr>
          <w:rFonts w:ascii="Arial" w:hAnsi="Arial" w:cs="Arial"/>
          <w:sz w:val="20"/>
          <w:szCs w:val="20"/>
        </w:rPr>
        <w:t xml:space="preserve"> Annotation point</w:t>
      </w:r>
      <w:r w:rsidR="009F1201" w:rsidRPr="001D7643">
        <w:rPr>
          <w:rFonts w:ascii="Arial" w:hAnsi="Arial" w:cs="Arial"/>
          <w:sz w:val="20"/>
          <w:szCs w:val="20"/>
        </w:rPr>
        <w:t xml:space="preserve"> - </w:t>
      </w:r>
      <w:r w:rsidRPr="001D7643">
        <w:rPr>
          <w:rFonts w:ascii="Arial" w:hAnsi="Arial" w:cs="Arial"/>
          <w:sz w:val="20"/>
          <w:szCs w:val="20"/>
        </w:rPr>
        <w:t>A location within a DFDL schema where DFDL annotation elements are allowed to appear.</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Statement annotations - </w:t>
      </w:r>
      <w:r w:rsidR="009F1201" w:rsidRPr="001D7643">
        <w:rPr>
          <w:rFonts w:ascii="Arial" w:hAnsi="Arial" w:cs="Arial"/>
          <w:sz w:val="20"/>
          <w:szCs w:val="20"/>
        </w:rPr>
        <w:t>T</w:t>
      </w:r>
      <w:r w:rsidRPr="001D7643">
        <w:rPr>
          <w:rFonts w:ascii="Arial" w:hAnsi="Arial" w:cs="Arial"/>
          <w:sz w:val="20"/>
          <w:szCs w:val="20"/>
        </w:rPr>
        <w:t>he annotation elements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dfdl:discriminator, dfdl:setVariable, and dfdl:newVariableInstance. Also called DFDL Statements. </w:t>
      </w:r>
    </w:p>
    <w:p w:rsidR="00761F7C" w:rsidRPr="001D7643" w:rsidRDefault="00761F7C"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 xml:space="preserve">Add: </w:t>
      </w:r>
      <w:r w:rsidRPr="001D7643">
        <w:rPr>
          <w:rFonts w:ascii="Arial" w:hAnsi="Arial" w:cs="Arial"/>
          <w:sz w:val="20"/>
          <w:szCs w:val="20"/>
        </w:rPr>
        <w:t xml:space="preserve">Defining </w:t>
      </w:r>
      <w:r w:rsidR="002E4584" w:rsidRPr="001D7643">
        <w:rPr>
          <w:rFonts w:ascii="Arial" w:hAnsi="Arial" w:cs="Arial"/>
          <w:sz w:val="20"/>
          <w:szCs w:val="20"/>
        </w:rPr>
        <w:t>a</w:t>
      </w:r>
      <w:r w:rsidRPr="001D7643">
        <w:rPr>
          <w:rFonts w:ascii="Arial" w:hAnsi="Arial" w:cs="Arial"/>
          <w:sz w:val="20"/>
          <w:szCs w:val="20"/>
        </w:rPr>
        <w:t xml:space="preserve">nnotations </w:t>
      </w:r>
      <w:r w:rsidR="009F1201" w:rsidRPr="001D7643">
        <w:rPr>
          <w:rFonts w:ascii="Arial" w:hAnsi="Arial" w:cs="Arial"/>
          <w:sz w:val="20"/>
          <w:szCs w:val="20"/>
        </w:rPr>
        <w:t>- T</w:t>
      </w:r>
      <w:r w:rsidRPr="001D7643">
        <w:rPr>
          <w:rFonts w:ascii="Arial" w:hAnsi="Arial" w:cs="Arial"/>
          <w:sz w:val="20"/>
          <w:szCs w:val="20"/>
        </w:rPr>
        <w:t>he annotation elements dfdl:defineFormat, dfdl:defineVariable, and dfdl:defineEscapeScheme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i/>
          <w:sz w:val="20"/>
          <w:szCs w:val="20"/>
        </w:rPr>
        <w:t>:</w:t>
      </w:r>
      <w:r w:rsidR="00761F7C" w:rsidRPr="001D7643">
        <w:rPr>
          <w:rFonts w:ascii="Arial" w:hAnsi="Arial" w:cs="Arial"/>
        </w:rPr>
        <w:t xml:space="preserve"> </w:t>
      </w:r>
      <w:r w:rsidR="00761F7C" w:rsidRPr="001D7643">
        <w:rPr>
          <w:rFonts w:ascii="Arial" w:hAnsi="Arial" w:cs="Arial"/>
          <w:sz w:val="20"/>
          <w:szCs w:val="20"/>
        </w:rPr>
        <w:t xml:space="preserve">Format </w:t>
      </w:r>
      <w:r w:rsidRPr="001D7643">
        <w:rPr>
          <w:rFonts w:ascii="Arial" w:hAnsi="Arial" w:cs="Arial"/>
          <w:sz w:val="20"/>
          <w:szCs w:val="20"/>
        </w:rPr>
        <w:t>a</w:t>
      </w:r>
      <w:r w:rsidR="00761F7C" w:rsidRPr="001D7643">
        <w:rPr>
          <w:rFonts w:ascii="Arial" w:hAnsi="Arial" w:cs="Arial"/>
          <w:sz w:val="20"/>
          <w:szCs w:val="20"/>
        </w:rPr>
        <w:t xml:space="preserve">nnotations - </w:t>
      </w:r>
      <w:r w:rsidR="009F1201" w:rsidRPr="001D7643">
        <w:rPr>
          <w:rFonts w:ascii="Arial" w:hAnsi="Arial" w:cs="Arial"/>
          <w:sz w:val="20"/>
          <w:szCs w:val="20"/>
        </w:rPr>
        <w:t>T</w:t>
      </w:r>
      <w:r w:rsidR="00761F7C" w:rsidRPr="001D7643">
        <w:rPr>
          <w:rFonts w:ascii="Arial" w:hAnsi="Arial" w:cs="Arial"/>
          <w:sz w:val="20"/>
          <w:szCs w:val="20"/>
        </w:rPr>
        <w:t>he annotation elements dfdl</w:t>
      </w:r>
      <w:proofErr w:type="gramStart"/>
      <w:r w:rsidR="00761F7C" w:rsidRPr="001D7643">
        <w:rPr>
          <w:rFonts w:ascii="Arial" w:hAnsi="Arial" w:cs="Arial"/>
          <w:sz w:val="20"/>
          <w:szCs w:val="20"/>
        </w:rPr>
        <w:t>:format</w:t>
      </w:r>
      <w:proofErr w:type="gramEnd"/>
      <w:r w:rsidR="00761F7C" w:rsidRPr="001D7643">
        <w:rPr>
          <w:rFonts w:ascii="Arial" w:hAnsi="Arial" w:cs="Arial"/>
          <w:sz w:val="20"/>
          <w:szCs w:val="20"/>
        </w:rPr>
        <w:t>, dfdl:element, dfdl:simpleType, dfdl:group, dfdl:sequence, and dfdl:choice.</w:t>
      </w:r>
    </w:p>
    <w:p w:rsidR="00761F7C" w:rsidRPr="001D7643" w:rsidRDefault="002E4584" w:rsidP="001D13ED">
      <w:pPr>
        <w:pStyle w:val="ListParagraph"/>
        <w:numPr>
          <w:ilvl w:val="0"/>
          <w:numId w:val="28"/>
        </w:numPr>
        <w:autoSpaceDE w:val="0"/>
        <w:rPr>
          <w:rFonts w:ascii="Arial" w:eastAsia="Times New Roman" w:hAnsi="Arial" w:cs="Arial"/>
          <w:sz w:val="20"/>
          <w:szCs w:val="20"/>
          <w:lang w:eastAsia="en-GB"/>
        </w:rPr>
      </w:pPr>
      <w:r w:rsidRPr="001D7643">
        <w:rPr>
          <w:rFonts w:ascii="Arial" w:hAnsi="Arial" w:cs="Arial"/>
          <w:i/>
          <w:sz w:val="20"/>
          <w:szCs w:val="20"/>
        </w:rPr>
        <w:t>Change</w:t>
      </w:r>
      <w:r w:rsidR="00761F7C" w:rsidRPr="001D7643">
        <w:rPr>
          <w:rFonts w:ascii="Arial" w:hAnsi="Arial" w:cs="Arial"/>
          <w:sz w:val="20"/>
          <w:szCs w:val="20"/>
        </w:rPr>
        <w:t>: Physical Layer - A DFDL Schema adds DFDL annotations onto an XSDL language schema. The annotations describe the physical representation or physical layer of the data.</w:t>
      </w:r>
    </w:p>
    <w:p w:rsidR="00761F7C" w:rsidRPr="001D7643" w:rsidRDefault="00761F7C"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sz w:val="20"/>
          <w:szCs w:val="20"/>
        </w:rPr>
        <w:t>Add</w:t>
      </w:r>
      <w:r w:rsidRPr="001D7643">
        <w:rPr>
          <w:rFonts w:ascii="Arial" w:hAnsi="Arial" w:cs="Arial"/>
          <w:i/>
          <w:iCs/>
          <w:sz w:val="20"/>
          <w:szCs w:val="20"/>
        </w:rPr>
        <w:t xml:space="preserve">: </w:t>
      </w:r>
      <w:r w:rsidRPr="001D7643">
        <w:rPr>
          <w:rFonts w:ascii="Arial" w:hAnsi="Arial" w:cs="Arial"/>
          <w:iCs/>
          <w:sz w:val="20"/>
          <w:szCs w:val="20"/>
        </w:rPr>
        <w:t>Resolved s</w:t>
      </w:r>
      <w:r w:rsidRPr="001D7643">
        <w:rPr>
          <w:rFonts w:ascii="Arial" w:hAnsi="Arial" w:cs="Arial"/>
          <w:iCs/>
          <w:color w:val="000000" w:themeColor="text1"/>
          <w:sz w:val="20"/>
          <w:szCs w:val="20"/>
        </w:rPr>
        <w:t>et of annotations</w:t>
      </w:r>
      <w:r w:rsidR="009F1201" w:rsidRPr="001D7643">
        <w:rPr>
          <w:rFonts w:ascii="Arial" w:hAnsi="Arial" w:cs="Arial"/>
          <w:iCs/>
          <w:color w:val="000000" w:themeColor="text1"/>
          <w:sz w:val="20"/>
          <w:szCs w:val="20"/>
        </w:rPr>
        <w:t xml:space="preserve"> - </w:t>
      </w:r>
      <w:r w:rsidRPr="001D7643">
        <w:rPr>
          <w:rFonts w:ascii="Arial" w:hAnsi="Arial" w:cs="Arial"/>
          <w:color w:val="000000" w:themeColor="text1"/>
          <w:sz w:val="20"/>
          <w:szCs w:val="20"/>
        </w:rPr>
        <w:t xml:space="preserve">When DFDL annotations appear on a group reference and the sequence or choice of the referenced global group, or appear among an element reference, an element declaration, and its type definition, then they are combined together and the resulting set of annotations is referred to as the </w:t>
      </w:r>
      <w:r w:rsidRPr="001D7643">
        <w:rPr>
          <w:rFonts w:ascii="Arial" w:hAnsi="Arial" w:cs="Arial"/>
          <w:i/>
          <w:iCs/>
          <w:color w:val="000000" w:themeColor="text1"/>
          <w:sz w:val="20"/>
          <w:szCs w:val="20"/>
        </w:rPr>
        <w:t>resolved set of annotations</w:t>
      </w:r>
      <w:r w:rsidRPr="001D7643">
        <w:rPr>
          <w:rFonts w:ascii="Arial" w:hAnsi="Arial" w:cs="Arial"/>
          <w:color w:val="000000" w:themeColor="text1"/>
          <w:sz w:val="20"/>
          <w:szCs w:val="20"/>
        </w:rPr>
        <w:t xml:space="preserve"> for the schema component.</w:t>
      </w:r>
    </w:p>
    <w:p w:rsidR="00C10D4C" w:rsidRPr="001D7643" w:rsidRDefault="00C10D4C">
      <w:pPr>
        <w:autoSpaceDE w:val="0"/>
        <w:rPr>
          <w:rFonts w:ascii="Arial" w:hAnsi="Arial" w:cs="Arial"/>
          <w:color w:val="000000" w:themeColor="text1"/>
          <w:sz w:val="20"/>
          <w:szCs w:val="20"/>
        </w:rPr>
      </w:pPr>
    </w:p>
    <w:p w:rsidR="00C10D4C" w:rsidRPr="001D7643" w:rsidRDefault="002E4584">
      <w:pPr>
        <w:autoSpaceDE w:val="0"/>
        <w:rPr>
          <w:rFonts w:ascii="Arial" w:hAnsi="Arial" w:cs="Arial"/>
          <w:color w:val="000000" w:themeColor="text1"/>
          <w:sz w:val="20"/>
          <w:szCs w:val="20"/>
        </w:rPr>
      </w:pPr>
      <w:r w:rsidRPr="001D7643">
        <w:rPr>
          <w:rFonts w:ascii="Arial" w:hAnsi="Arial" w:cs="Arial"/>
          <w:b/>
          <w:color w:val="000000" w:themeColor="text1"/>
          <w:sz w:val="20"/>
          <w:szCs w:val="20"/>
        </w:rPr>
        <w:t>2.109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w:t>
      </w:r>
      <w:r w:rsidRPr="001D7643">
        <w:rPr>
          <w:rFonts w:ascii="Arial" w:hAnsi="Arial" w:cs="Arial"/>
          <w:bCs/>
          <w:i/>
          <w:color w:val="000000" w:themeColor="text1"/>
          <w:sz w:val="20"/>
          <w:szCs w:val="20"/>
        </w:rPr>
        <w:t>ection 6.2</w:t>
      </w:r>
      <w:r w:rsidRPr="001D7643">
        <w:rPr>
          <w:rFonts w:ascii="Arial" w:hAnsi="Arial" w:cs="Arial"/>
          <w:b/>
          <w:bCs/>
          <w:color w:val="000000" w:themeColor="text1"/>
          <w:sz w:val="20"/>
          <w:szCs w:val="20"/>
        </w:rPr>
        <w:t xml:space="preserve">. </w:t>
      </w:r>
      <w:r w:rsidRPr="001D7643">
        <w:rPr>
          <w:rFonts w:ascii="Arial" w:hAnsi="Arial" w:cs="Arial"/>
          <w:color w:val="000000" w:themeColor="text1"/>
          <w:sz w:val="20"/>
          <w:szCs w:val="20"/>
        </w:rPr>
        <w:t>Clarify that at any single annotation point of the schema, there can be only one format annotation (as defined in 2.108). </w:t>
      </w:r>
    </w:p>
    <w:p w:rsidR="002E4584" w:rsidRPr="001D7643" w:rsidRDefault="002E4584">
      <w:pPr>
        <w:autoSpaceDE w:val="0"/>
        <w:rPr>
          <w:rFonts w:ascii="Arial" w:hAnsi="Arial" w:cs="Arial"/>
          <w:color w:val="000000" w:themeColor="text1"/>
          <w:sz w:val="20"/>
          <w:szCs w:val="20"/>
        </w:rPr>
      </w:pPr>
    </w:p>
    <w:p w:rsidR="00A05BB0" w:rsidRPr="001D7643" w:rsidRDefault="00A05BB0" w:rsidP="00A05BB0">
      <w:pPr>
        <w:rPr>
          <w:rFonts w:ascii="Arial" w:hAnsi="Arial" w:cs="Arial"/>
          <w:color w:val="000000" w:themeColor="text1"/>
          <w:sz w:val="20"/>
          <w:szCs w:val="20"/>
          <w:lang w:eastAsia="en-GB"/>
        </w:rPr>
      </w:pPr>
      <w:r w:rsidRPr="001D7643">
        <w:rPr>
          <w:rFonts w:ascii="Arial" w:hAnsi="Arial" w:cs="Arial"/>
          <w:b/>
          <w:color w:val="000000" w:themeColor="text1"/>
          <w:sz w:val="20"/>
          <w:szCs w:val="20"/>
        </w:rPr>
        <w:t>2.110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7.3.1, 7.4.1.</w:t>
      </w:r>
      <w:r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lang w:eastAsia="en-GB"/>
        </w:rPr>
        <w:t xml:space="preserve">When testKind is ‘pattern’ for </w:t>
      </w:r>
      <w:proofErr w:type="gramStart"/>
      <w:r w:rsidRPr="001D7643">
        <w:rPr>
          <w:rFonts w:ascii="Arial" w:hAnsi="Arial" w:cs="Arial"/>
          <w:color w:val="000000" w:themeColor="text1"/>
          <w:sz w:val="20"/>
          <w:szCs w:val="20"/>
          <w:lang w:eastAsia="en-GB"/>
        </w:rPr>
        <w:t>an assert</w:t>
      </w:r>
      <w:proofErr w:type="gramEnd"/>
      <w:r w:rsidRPr="001D7643">
        <w:rPr>
          <w:rFonts w:ascii="Arial" w:hAnsi="Arial" w:cs="Arial"/>
          <w:color w:val="000000" w:themeColor="text1"/>
          <w:sz w:val="20"/>
          <w:szCs w:val="20"/>
          <w:lang w:eastAsia="en-GB"/>
        </w:rPr>
        <w:t xml:space="preserve"> or discriminator:</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The pattern is applied to the data position corresponding to the beginning of the representation.</w:t>
      </w:r>
      <w:r w:rsidR="00B44C41" w:rsidRPr="001D7643">
        <w:rPr>
          <w:rFonts w:ascii="Arial" w:hAnsi="Arial" w:cs="Arial"/>
          <w:color w:val="000000" w:themeColor="text1"/>
          <w:sz w:val="20"/>
          <w:szCs w:val="20"/>
          <w:lang w:eastAsia="en-GB"/>
        </w:rPr>
        <w:t xml:space="preserve"> Consequently </w:t>
      </w:r>
      <w:r w:rsidR="00B44C41" w:rsidRPr="001D7643">
        <w:rPr>
          <w:rFonts w:ascii="Arial" w:eastAsia="Times New Roman" w:hAnsi="Arial" w:cs="Arial"/>
          <w:color w:val="000000" w:themeColor="text1"/>
          <w:sz w:val="20"/>
          <w:szCs w:val="20"/>
          <w:lang w:eastAsia="en-GB"/>
        </w:rPr>
        <w:t xml:space="preserve">the framing (including </w:t>
      </w:r>
      <w:r w:rsidR="006152A1" w:rsidRPr="001D7643">
        <w:rPr>
          <w:rFonts w:ascii="Arial" w:eastAsia="Times New Roman" w:hAnsi="Arial" w:cs="Arial"/>
          <w:color w:val="000000" w:themeColor="text1"/>
          <w:sz w:val="20"/>
          <w:szCs w:val="20"/>
          <w:lang w:eastAsia="en-GB"/>
        </w:rPr>
        <w:t xml:space="preserve">any </w:t>
      </w:r>
      <w:r w:rsidR="00B44C41" w:rsidRPr="001D7643">
        <w:rPr>
          <w:rFonts w:ascii="Arial" w:eastAsia="Times New Roman" w:hAnsi="Arial" w:cs="Arial"/>
          <w:color w:val="000000" w:themeColor="text1"/>
          <w:sz w:val="20"/>
          <w:szCs w:val="20"/>
          <w:lang w:eastAsia="en-GB"/>
        </w:rPr>
        <w:t>initiator) is visible to the pattern.</w:t>
      </w:r>
    </w:p>
    <w:p w:rsidR="00A05BB0"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It is a schema definition error if there is no value for encoding in scope.</w:t>
      </w:r>
    </w:p>
    <w:p w:rsidR="006152A1" w:rsidRPr="001D7643" w:rsidRDefault="00A05BB0"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lang w:eastAsia="en-GB"/>
        </w:rPr>
        <w:t xml:space="preserve">It is a schema definition error if </w:t>
      </w:r>
      <w:r w:rsidRPr="001D7643">
        <w:rPr>
          <w:rFonts w:ascii="Arial" w:hAnsi="Arial" w:cs="Arial"/>
          <w:color w:val="000000" w:themeColor="text1"/>
          <w:sz w:val="20"/>
          <w:szCs w:val="20"/>
        </w:rPr>
        <w:t>alignment</w:t>
      </w:r>
      <w:r w:rsidRPr="001D7643">
        <w:rPr>
          <w:rFonts w:ascii="Arial" w:eastAsia="Helv" w:hAnsi="Arial" w:cs="Arial"/>
          <w:color w:val="000000" w:themeColor="text1"/>
          <w:sz w:val="20"/>
          <w:szCs w:val="20"/>
        </w:rPr>
        <w:t xml:space="preserve"> is </w:t>
      </w:r>
      <w:r w:rsidRPr="001D7643">
        <w:rPr>
          <w:rFonts w:ascii="Arial" w:hAnsi="Arial" w:cs="Arial"/>
          <w:color w:val="000000" w:themeColor="text1"/>
          <w:sz w:val="20"/>
          <w:szCs w:val="20"/>
        </w:rPr>
        <w:t>other</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than</w:t>
      </w:r>
      <w:r w:rsidRPr="001D7643">
        <w:rPr>
          <w:rFonts w:ascii="Arial" w:eastAsia="Helv" w:hAnsi="Arial" w:cs="Arial"/>
          <w:color w:val="000000" w:themeColor="text1"/>
          <w:sz w:val="20"/>
          <w:szCs w:val="20"/>
        </w:rPr>
        <w:t xml:space="preserve"> </w:t>
      </w:r>
      <w:r w:rsidRPr="001D7643">
        <w:rPr>
          <w:rFonts w:ascii="Arial" w:hAnsi="Arial" w:cs="Arial"/>
          <w:color w:val="000000" w:themeColor="text1"/>
          <w:sz w:val="20"/>
          <w:szCs w:val="20"/>
        </w:rPr>
        <w:t>1</w:t>
      </w:r>
      <w:r w:rsidR="006152A1" w:rsidRPr="001D7643">
        <w:rPr>
          <w:rFonts w:ascii="Arial" w:hAnsi="Arial" w:cs="Arial"/>
          <w:color w:val="000000" w:themeColor="text1"/>
          <w:sz w:val="20"/>
          <w:szCs w:val="20"/>
        </w:rPr>
        <w:t>.</w:t>
      </w:r>
    </w:p>
    <w:p w:rsidR="00A05BB0" w:rsidRPr="001D7643" w:rsidRDefault="006152A1" w:rsidP="001D13ED">
      <w:pPr>
        <w:pStyle w:val="ListParagraph"/>
        <w:numPr>
          <w:ilvl w:val="0"/>
          <w:numId w:val="27"/>
        </w:numPr>
        <w:rPr>
          <w:rFonts w:ascii="Arial" w:hAnsi="Arial" w:cs="Arial"/>
          <w:color w:val="000000" w:themeColor="text1"/>
          <w:sz w:val="20"/>
          <w:szCs w:val="20"/>
          <w:lang w:eastAsia="en-GB"/>
        </w:rPr>
      </w:pPr>
      <w:r w:rsidRPr="001D7643">
        <w:rPr>
          <w:rFonts w:ascii="Arial" w:hAnsi="Arial" w:cs="Arial"/>
          <w:color w:val="000000" w:themeColor="text1"/>
          <w:sz w:val="20"/>
          <w:szCs w:val="20"/>
        </w:rPr>
        <w:t>It is a schema definition error if</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leadingSkip</w:t>
      </w:r>
      <w:r w:rsidR="00A05BB0" w:rsidRPr="001D7643">
        <w:rPr>
          <w:rFonts w:ascii="Arial" w:eastAsia="Helv" w:hAnsi="Arial" w:cs="Arial"/>
          <w:color w:val="000000" w:themeColor="text1"/>
          <w:sz w:val="20"/>
          <w:szCs w:val="20"/>
        </w:rPr>
        <w:t xml:space="preserve"> is </w:t>
      </w:r>
      <w:r w:rsidR="00A05BB0" w:rsidRPr="001D7643">
        <w:rPr>
          <w:rFonts w:ascii="Arial" w:hAnsi="Arial" w:cs="Arial"/>
          <w:color w:val="000000" w:themeColor="text1"/>
          <w:sz w:val="20"/>
          <w:szCs w:val="20"/>
        </w:rPr>
        <w:t>other</w:t>
      </w:r>
      <w:r w:rsidR="00A05BB0" w:rsidRPr="001D7643">
        <w:rPr>
          <w:rFonts w:ascii="Arial" w:eastAsia="Helv" w:hAnsi="Arial" w:cs="Arial"/>
          <w:color w:val="000000" w:themeColor="text1"/>
          <w:sz w:val="20"/>
          <w:szCs w:val="20"/>
        </w:rPr>
        <w:t xml:space="preserve"> </w:t>
      </w:r>
      <w:r w:rsidR="00A05BB0" w:rsidRPr="001D7643">
        <w:rPr>
          <w:rFonts w:ascii="Arial" w:hAnsi="Arial" w:cs="Arial"/>
          <w:color w:val="000000" w:themeColor="text1"/>
          <w:sz w:val="20"/>
          <w:szCs w:val="20"/>
        </w:rPr>
        <w:t>than 0.</w:t>
      </w:r>
    </w:p>
    <w:p w:rsidR="00692500" w:rsidRPr="001D7643" w:rsidRDefault="00692500" w:rsidP="00E52B64">
      <w:pPr>
        <w:rPr>
          <w:rFonts w:ascii="Arial" w:hAnsi="Arial" w:cs="Arial"/>
          <w:color w:val="000000" w:themeColor="text1"/>
          <w:sz w:val="20"/>
          <w:szCs w:val="20"/>
          <w:lang w:eastAsia="en-GB"/>
        </w:rPr>
      </w:pPr>
    </w:p>
    <w:p w:rsidR="00E52B64" w:rsidRPr="001D7643" w:rsidRDefault="00E52B64" w:rsidP="00E52B64">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2.111</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Sections 5.2, 23.5.3</w:t>
      </w:r>
      <w:r w:rsidRPr="001D7643">
        <w:rPr>
          <w:rFonts w:ascii="Arial" w:hAnsi="Arial" w:cs="Arial"/>
          <w:color w:val="000000" w:themeColor="text1"/>
          <w:sz w:val="20"/>
          <w:szCs w:val="20"/>
          <w:lang w:eastAsia="en-GB"/>
        </w:rPr>
        <w:t>. Correct the XML Schema facets and attributes that are used by the dfdl</w:t>
      </w:r>
      <w:proofErr w:type="gramStart"/>
      <w:r w:rsidRPr="001D7643">
        <w:rPr>
          <w:rFonts w:ascii="Arial" w:hAnsi="Arial" w:cs="Arial"/>
          <w:color w:val="000000" w:themeColor="text1"/>
          <w:sz w:val="20"/>
          <w:szCs w:val="20"/>
          <w:lang w:eastAsia="en-GB"/>
        </w:rPr>
        <w:t>:checkConstraints</w:t>
      </w:r>
      <w:proofErr w:type="gramEnd"/>
      <w:r w:rsidRPr="001D7643">
        <w:rPr>
          <w:rFonts w:ascii="Arial" w:hAnsi="Arial" w:cs="Arial"/>
          <w:color w:val="000000" w:themeColor="text1"/>
          <w:sz w:val="20"/>
          <w:szCs w:val="20"/>
          <w:lang w:eastAsia="en-GB"/>
        </w:rPr>
        <w:t>() function. Specifically, the function does not use the default, minOccurs and maxOccurs attributes.</w:t>
      </w:r>
    </w:p>
    <w:p w:rsidR="00E52B64" w:rsidRPr="001D7643" w:rsidRDefault="00E52B64" w:rsidP="00E52B64">
      <w:pPr>
        <w:rPr>
          <w:rFonts w:ascii="Arial" w:hAnsi="Arial" w:cs="Arial"/>
          <w:color w:val="000000" w:themeColor="text1"/>
          <w:sz w:val="20"/>
          <w:szCs w:val="20"/>
          <w:lang w:eastAsia="en-GB"/>
        </w:rPr>
      </w:pPr>
    </w:p>
    <w:p w:rsidR="00E52B64" w:rsidRPr="001D7643" w:rsidRDefault="00E52B64" w:rsidP="00E52B64">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w:t>
      </w:r>
      <w:r w:rsidR="009F1201" w:rsidRPr="001D7643">
        <w:rPr>
          <w:rFonts w:ascii="Arial" w:eastAsia="Times New Roman" w:hAnsi="Arial" w:cs="Arial"/>
          <w:b/>
          <w:color w:val="000000" w:themeColor="text1"/>
          <w:sz w:val="20"/>
          <w:szCs w:val="20"/>
          <w:lang w:eastAsia="en-GB"/>
        </w:rPr>
        <w:t>12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Update the Glossary concerning arrays, as follows, and use the</w:t>
      </w:r>
      <w:r w:rsidR="009F1201" w:rsidRPr="001D7643">
        <w:rPr>
          <w:rFonts w:ascii="Arial" w:eastAsia="Times New Roman" w:hAnsi="Arial" w:cs="Arial"/>
          <w:color w:val="000000" w:themeColor="text1"/>
          <w:sz w:val="20"/>
          <w:szCs w:val="20"/>
          <w:lang w:eastAsia="en-GB"/>
        </w:rPr>
        <w:t xml:space="preserve"> new or changed </w:t>
      </w:r>
      <w:r w:rsidRPr="001D7643">
        <w:rPr>
          <w:rFonts w:ascii="Arial" w:eastAsia="Times New Roman" w:hAnsi="Arial" w:cs="Arial"/>
          <w:color w:val="000000" w:themeColor="text1"/>
          <w:sz w:val="20"/>
          <w:szCs w:val="20"/>
          <w:lang w:eastAsia="en-GB"/>
        </w:rPr>
        <w:t>terms as appropriate throughout the specification:</w:t>
      </w:r>
    </w:p>
    <w:p w:rsidR="007478B8" w:rsidRPr="001D7643" w:rsidRDefault="007478B8"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Scalar Element</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Fixed-Occurrence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Variable Occurrence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Optional Item</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Remove:</w:t>
      </w:r>
      <w:r w:rsidRPr="001D7643">
        <w:rPr>
          <w:rFonts w:ascii="Arial" w:eastAsia="Times New Roman" w:hAnsi="Arial" w:cs="Arial"/>
          <w:color w:val="000000" w:themeColor="text1"/>
          <w:sz w:val="20"/>
          <w:szCs w:val="20"/>
          <w:lang w:eastAsia="en-GB"/>
        </w:rPr>
        <w:t xml:space="preserve"> Number Of Occurrences</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Required Element. An element declaration or reference where minOccurs is greater than zero.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Change:</w:t>
      </w:r>
      <w:r w:rsidRPr="001D7643">
        <w:rPr>
          <w:rFonts w:ascii="Arial" w:hAnsi="Arial" w:cs="Arial"/>
          <w:color w:val="000000" w:themeColor="text1"/>
        </w:rPr>
        <w:t xml:space="preserve"> </w:t>
      </w:r>
      <w:r w:rsidRPr="001D7643">
        <w:rPr>
          <w:rFonts w:ascii="Arial" w:hAnsi="Arial" w:cs="Arial"/>
          <w:color w:val="000000" w:themeColor="text1"/>
          <w:sz w:val="20"/>
          <w:szCs w:val="20"/>
        </w:rPr>
        <w:t xml:space="preserve">Optional Element. An element declaration or reference where minOccurs is equal to zero.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Fixed Array Element. An array element where minOccurs is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Variable Array Element. An array element where minOccurs is not equal to maxOccurs. </w:t>
      </w:r>
    </w:p>
    <w:p w:rsidR="0094121F" w:rsidRPr="001D7643" w:rsidRDefault="0094121F"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Occurrence. An instance of an element in the data, or an item in the DFDL Infoset.</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Count. The number of occurrences of an element.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Index. The position of an occurrence in a count, starting at 1.</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 xml:space="preserve">Required Occurrence. An occurrence with an index less than or equal to minOccurs. </w:t>
      </w:r>
    </w:p>
    <w:p w:rsidR="009F1201" w:rsidRPr="001D7643" w:rsidRDefault="009F1201" w:rsidP="001D13ED">
      <w:pPr>
        <w:pStyle w:val="ListParagraph"/>
        <w:numPr>
          <w:ilvl w:val="0"/>
          <w:numId w:val="28"/>
        </w:numPr>
        <w:autoSpaceDE w:val="0"/>
        <w:rPr>
          <w:rFonts w:ascii="Arial" w:eastAsia="Times New Roman" w:hAnsi="Arial" w:cs="Arial"/>
          <w:color w:val="000000" w:themeColor="text1"/>
          <w:sz w:val="20"/>
          <w:szCs w:val="20"/>
          <w:lang w:eastAsia="en-GB"/>
        </w:rPr>
      </w:pPr>
      <w:r w:rsidRPr="001D7643">
        <w:rPr>
          <w:rFonts w:ascii="Arial" w:hAnsi="Arial" w:cs="Arial"/>
          <w:i/>
          <w:color w:val="000000" w:themeColor="text1"/>
          <w:sz w:val="20"/>
          <w:szCs w:val="20"/>
        </w:rPr>
        <w:t xml:space="preserve">Add: </w:t>
      </w:r>
      <w:r w:rsidRPr="001D7643">
        <w:rPr>
          <w:rFonts w:ascii="Arial" w:hAnsi="Arial" w:cs="Arial"/>
          <w:color w:val="000000" w:themeColor="text1"/>
          <w:sz w:val="20"/>
          <w:szCs w:val="20"/>
        </w:rPr>
        <w:t>Optional Occurrence. An occurrence with an index greater than m</w:t>
      </w:r>
      <w:r w:rsidR="007B51D5" w:rsidRPr="001D7643">
        <w:rPr>
          <w:rFonts w:ascii="Arial" w:hAnsi="Arial" w:cs="Arial"/>
          <w:color w:val="000000" w:themeColor="text1"/>
          <w:sz w:val="20"/>
          <w:szCs w:val="20"/>
        </w:rPr>
        <w:t>in</w:t>
      </w:r>
      <w:r w:rsidRPr="001D7643">
        <w:rPr>
          <w:rFonts w:ascii="Arial" w:hAnsi="Arial" w:cs="Arial"/>
          <w:color w:val="000000" w:themeColor="text1"/>
          <w:sz w:val="20"/>
          <w:szCs w:val="20"/>
        </w:rPr>
        <w:t xml:space="preserve">Occurs. </w:t>
      </w:r>
    </w:p>
    <w:p w:rsidR="002E4584" w:rsidRPr="001D7643" w:rsidRDefault="002E4584" w:rsidP="00E52B64">
      <w:pPr>
        <w:autoSpaceDE w:val="0"/>
        <w:rPr>
          <w:rFonts w:ascii="Arial" w:hAnsi="Arial" w:cs="Arial"/>
          <w:color w:val="000000" w:themeColor="text1"/>
          <w:sz w:val="20"/>
          <w:szCs w:val="20"/>
        </w:rPr>
      </w:pPr>
    </w:p>
    <w:p w:rsidR="00666647" w:rsidRPr="001D7643" w:rsidRDefault="00666647" w:rsidP="00E52B64">
      <w:pPr>
        <w:autoSpaceDE w:val="0"/>
        <w:rPr>
          <w:rFonts w:ascii="Arial" w:hAnsi="Arial" w:cs="Arial"/>
          <w:color w:val="000000" w:themeColor="text1"/>
          <w:sz w:val="20"/>
          <w:szCs w:val="20"/>
        </w:rPr>
      </w:pPr>
    </w:p>
    <w:p w:rsidR="009928CD" w:rsidRPr="001D7643" w:rsidRDefault="00666647" w:rsidP="00666647">
      <w:pPr>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lang w:eastAsia="en-GB"/>
        </w:rPr>
        <w:t>2.113</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23</w:t>
      </w:r>
      <w:r w:rsidRPr="001D7643">
        <w:rPr>
          <w:rFonts w:ascii="Arial" w:hAnsi="Arial" w:cs="Arial"/>
          <w:color w:val="000000" w:themeColor="text1"/>
          <w:sz w:val="20"/>
          <w:szCs w:val="20"/>
          <w:lang w:eastAsia="en-GB"/>
        </w:rPr>
        <w:t xml:space="preserve">. </w:t>
      </w:r>
      <w:r w:rsidR="009928CD" w:rsidRPr="001D7643">
        <w:rPr>
          <w:rFonts w:ascii="Arial" w:eastAsia="Times New Roman" w:hAnsi="Arial" w:cs="Arial"/>
          <w:color w:val="000000" w:themeColor="text1"/>
          <w:sz w:val="20"/>
          <w:szCs w:val="20"/>
          <w:lang w:eastAsia="en-GB"/>
        </w:rPr>
        <w:t>Clarify that because of functions like fn:count(), the DFDL restriction on XPath sequences with length &gt; 1 in reality applies to what a DFDL expression returns, and not what happens internally within an expression during evaluation.</w:t>
      </w:r>
    </w:p>
    <w:p w:rsidR="009928CD" w:rsidRPr="001D7643" w:rsidRDefault="009928CD" w:rsidP="00666647">
      <w:pPr>
        <w:rPr>
          <w:rFonts w:ascii="Arial" w:eastAsia="Times New Roman" w:hAnsi="Arial" w:cs="Arial"/>
          <w:color w:val="000000" w:themeColor="text1"/>
          <w:sz w:val="20"/>
          <w:szCs w:val="20"/>
          <w:lang w:eastAsia="en-GB"/>
        </w:rPr>
      </w:pPr>
    </w:p>
    <w:p w:rsidR="00666647" w:rsidRPr="001D7643" w:rsidRDefault="00666647"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DFDL implementations may use off-the-shelf XPath 2.0 processors, but will need to pre-process DFDL expressions to ensure that the behaviour matches the DFDL specification:</w:t>
      </w:r>
    </w:p>
    <w:p w:rsidR="00666647" w:rsidRPr="001D7643" w:rsidRDefault="009928CD"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Ensure that what is returned as the result is not a sequence with length &gt; 1 by appropriate use of </w:t>
      </w:r>
      <w:r w:rsidR="00666647" w:rsidRPr="001D7643">
        <w:rPr>
          <w:rFonts w:ascii="Arial" w:eastAsia="Times New Roman" w:hAnsi="Arial" w:cs="Arial"/>
          <w:color w:val="000000" w:themeColor="text1"/>
          <w:sz w:val="20"/>
          <w:szCs w:val="20"/>
          <w:lang w:eastAsia="en-GB"/>
        </w:rPr>
        <w:t>fn:exactly-one()</w:t>
      </w:r>
    </w:p>
    <w:p w:rsidR="00666647" w:rsidRPr="001D7643" w:rsidRDefault="00666647" w:rsidP="001D13ED">
      <w:pPr>
        <w:pStyle w:val="ListParagraph"/>
        <w:numPr>
          <w:ilvl w:val="0"/>
          <w:numId w:val="29"/>
        </w:num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Check for the disallowed use of those XPath 2.0 functions that are not in the DFDL subset </w:t>
      </w:r>
    </w:p>
    <w:p w:rsidR="009928CD" w:rsidRPr="001D7643" w:rsidRDefault="009928CD" w:rsidP="00666647">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This requires that fn</w:t>
      </w:r>
      <w:proofErr w:type="gramStart"/>
      <w:r w:rsidRPr="001D7643">
        <w:rPr>
          <w:rFonts w:ascii="Arial" w:eastAsia="Times New Roman" w:hAnsi="Arial" w:cs="Arial"/>
          <w:color w:val="000000" w:themeColor="text1"/>
          <w:sz w:val="20"/>
          <w:szCs w:val="20"/>
          <w:lang w:eastAsia="en-GB"/>
        </w:rPr>
        <w:t>:exactly</w:t>
      </w:r>
      <w:proofErr w:type="gramEnd"/>
      <w:r w:rsidRPr="001D7643">
        <w:rPr>
          <w:rFonts w:ascii="Arial" w:eastAsia="Times New Roman" w:hAnsi="Arial" w:cs="Arial"/>
          <w:color w:val="000000" w:themeColor="text1"/>
          <w:sz w:val="20"/>
          <w:szCs w:val="20"/>
          <w:lang w:eastAsia="en-GB"/>
        </w:rPr>
        <w:t>-one() is added to the list of supported XPath functions.</w:t>
      </w:r>
    </w:p>
    <w:p w:rsidR="00666647" w:rsidRPr="001D7643" w:rsidRDefault="00666647" w:rsidP="00666647">
      <w:pPr>
        <w:rPr>
          <w:rFonts w:ascii="Arial" w:hAnsi="Arial" w:cs="Arial"/>
          <w:color w:val="000000" w:themeColor="text1"/>
          <w:sz w:val="20"/>
          <w:szCs w:val="20"/>
          <w:lang w:eastAsia="en-GB"/>
        </w:rPr>
      </w:pPr>
    </w:p>
    <w:p w:rsidR="00666647" w:rsidRPr="001D7643" w:rsidRDefault="00666647" w:rsidP="00666647">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23</w:t>
      </w:r>
      <w:r w:rsidRPr="001D7643">
        <w:rPr>
          <w:rFonts w:ascii="Arial" w:eastAsia="Times New Roman" w:hAnsi="Arial" w:cs="Arial"/>
          <w:color w:val="000000" w:themeColor="text1"/>
          <w:sz w:val="20"/>
          <w:szCs w:val="20"/>
          <w:lang w:eastAsia="en-GB"/>
        </w:rPr>
        <w:t>. DFDL implementations MUST comply with the error code behaviour in Appendix G of the XPath 2.0 spec</w:t>
      </w:r>
      <w:r w:rsidR="00FC6B31" w:rsidRPr="001D7643">
        <w:rPr>
          <w:rFonts w:ascii="Arial" w:eastAsia="Times New Roman" w:hAnsi="Arial" w:cs="Arial"/>
          <w:color w:val="000000" w:themeColor="text1"/>
          <w:sz w:val="20"/>
          <w:szCs w:val="20"/>
          <w:lang w:eastAsia="en-GB"/>
        </w:rPr>
        <w:t xml:space="preserve"> [XPATH2] </w:t>
      </w:r>
      <w:r w:rsidRPr="001D7643">
        <w:rPr>
          <w:rFonts w:ascii="Arial" w:eastAsia="Times New Roman" w:hAnsi="Arial" w:cs="Arial"/>
          <w:color w:val="000000" w:themeColor="text1"/>
          <w:sz w:val="20"/>
          <w:szCs w:val="20"/>
          <w:lang w:eastAsia="en-GB"/>
        </w:rPr>
        <w:t xml:space="preserve">and map these to the correct DFDL failure type. </w:t>
      </w:r>
      <w:proofErr w:type="gramStart"/>
      <w:r w:rsidRPr="001D7643">
        <w:rPr>
          <w:rFonts w:ascii="Arial" w:eastAsia="Times New Roman" w:hAnsi="Arial" w:cs="Arial"/>
          <w:color w:val="000000" w:themeColor="text1"/>
          <w:sz w:val="20"/>
          <w:szCs w:val="20"/>
          <w:lang w:eastAsia="en-GB"/>
        </w:rPr>
        <w:t>All but one of XPath's errors map to a schema definition error.</w:t>
      </w:r>
      <w:proofErr w:type="gramEnd"/>
      <w:r w:rsidRPr="001D7643">
        <w:rPr>
          <w:rFonts w:ascii="Arial" w:eastAsia="Times New Roman" w:hAnsi="Arial" w:cs="Arial"/>
          <w:color w:val="000000" w:themeColor="text1"/>
          <w:sz w:val="20"/>
          <w:szCs w:val="20"/>
          <w:lang w:eastAsia="en-GB"/>
        </w:rPr>
        <w:t xml:space="preserve"> The exception is XPTY0004, which is used both for static and dynamic cases of type mismatch. A static type mismatch maps to a schema definition error, whereas a dynamic type mismatch maps to a processing error. A DFDL implementation should distinguish the two kinds of XPTY0004 </w:t>
      </w:r>
      <w:r w:rsidR="002845AD" w:rsidRPr="001D7643">
        <w:rPr>
          <w:rFonts w:ascii="Arial" w:eastAsia="Times New Roman" w:hAnsi="Arial" w:cs="Arial"/>
          <w:color w:val="000000" w:themeColor="text1"/>
          <w:sz w:val="20"/>
          <w:szCs w:val="20"/>
          <w:lang w:eastAsia="en-GB"/>
        </w:rPr>
        <w:t xml:space="preserve">error </w:t>
      </w:r>
      <w:r w:rsidRPr="001D7643">
        <w:rPr>
          <w:rFonts w:ascii="Arial" w:eastAsia="Times New Roman" w:hAnsi="Arial" w:cs="Arial"/>
          <w:color w:val="000000" w:themeColor="text1"/>
          <w:sz w:val="20"/>
          <w:szCs w:val="20"/>
          <w:lang w:eastAsia="en-GB"/>
        </w:rPr>
        <w:t>if it is able to do so, but if unable it should map all XPTY0004 errors to a schema definition error.</w:t>
      </w:r>
    </w:p>
    <w:p w:rsidR="00415B58" w:rsidRPr="001D7643" w:rsidRDefault="00415B58" w:rsidP="00666647">
      <w:pPr>
        <w:autoSpaceDE w:val="0"/>
        <w:rPr>
          <w:rFonts w:ascii="Arial" w:eastAsia="Times New Roman" w:hAnsi="Arial" w:cs="Arial"/>
          <w:color w:val="000000" w:themeColor="text1"/>
          <w:sz w:val="20"/>
          <w:szCs w:val="20"/>
          <w:lang w:eastAsia="en-GB"/>
        </w:rPr>
      </w:pPr>
    </w:p>
    <w:p w:rsidR="00B554D2" w:rsidRPr="001D7643" w:rsidRDefault="00415B58"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13.15</w:t>
      </w:r>
      <w:r w:rsidRPr="001D7643">
        <w:rPr>
          <w:rFonts w:ascii="Arial" w:hAnsi="Arial" w:cs="Arial"/>
          <w:color w:val="000000" w:themeColor="text1"/>
          <w:sz w:val="20"/>
          <w:szCs w:val="20"/>
        </w:rPr>
        <w:t xml:space="preserve">. Situations can arise where taking an Infoset, unparsing it, and reparsing it will result in a second Infoset that is not the same as the original. Specifically, this may occur when empty strings or values that map to nil values appear in the Infoset. This information needs adding. </w:t>
      </w:r>
    </w:p>
    <w:p w:rsidR="00B554D2" w:rsidRPr="001D7643" w:rsidRDefault="00B554D2" w:rsidP="00666647">
      <w:pPr>
        <w:autoSpaceDE w:val="0"/>
        <w:rPr>
          <w:rFonts w:ascii="Arial" w:hAnsi="Arial" w:cs="Arial"/>
          <w:color w:val="000000" w:themeColor="text1"/>
          <w:sz w:val="20"/>
          <w:szCs w:val="20"/>
        </w:rPr>
      </w:pPr>
    </w:p>
    <w:p w:rsidR="00415B58" w:rsidRPr="001D7643" w:rsidRDefault="00B554D2" w:rsidP="00666647">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This</w:t>
      </w:r>
      <w:r w:rsidR="00415B58" w:rsidRPr="001D7643">
        <w:rPr>
          <w:rFonts w:ascii="Arial" w:hAnsi="Arial" w:cs="Arial"/>
          <w:color w:val="000000" w:themeColor="text1"/>
          <w:sz w:val="20"/>
          <w:szCs w:val="20"/>
        </w:rPr>
        <w:t xml:space="preserve"> is </w:t>
      </w:r>
      <w:r w:rsidR="001E4104" w:rsidRPr="001D7643">
        <w:rPr>
          <w:rFonts w:ascii="Arial" w:hAnsi="Arial" w:cs="Arial"/>
          <w:color w:val="000000" w:themeColor="text1"/>
          <w:sz w:val="20"/>
          <w:szCs w:val="20"/>
        </w:rPr>
        <w:t xml:space="preserve">covered </w:t>
      </w:r>
      <w:r w:rsidR="00415B58" w:rsidRPr="001D7643">
        <w:rPr>
          <w:rFonts w:ascii="Arial" w:hAnsi="Arial" w:cs="Arial"/>
          <w:color w:val="000000" w:themeColor="text1"/>
          <w:sz w:val="20"/>
          <w:szCs w:val="20"/>
        </w:rPr>
        <w:t xml:space="preserve">in </w:t>
      </w:r>
      <w:r w:rsidRPr="001D7643">
        <w:rPr>
          <w:rFonts w:ascii="Arial" w:hAnsi="Arial" w:cs="Arial"/>
          <w:color w:val="000000" w:themeColor="text1"/>
          <w:sz w:val="20"/>
          <w:szCs w:val="20"/>
        </w:rPr>
        <w:t xml:space="preserve">DFDL </w:t>
      </w:r>
      <w:r w:rsidR="00415B58" w:rsidRPr="001D7643">
        <w:rPr>
          <w:rFonts w:ascii="Arial" w:hAnsi="Arial" w:cs="Arial"/>
          <w:color w:val="000000" w:themeColor="text1"/>
          <w:sz w:val="20"/>
          <w:szCs w:val="20"/>
          <w:lang w:eastAsia="en-GB"/>
        </w:rPr>
        <w:t>e</w:t>
      </w:r>
      <w:r w:rsidRPr="001D7643">
        <w:rPr>
          <w:rFonts w:ascii="Arial" w:hAnsi="Arial" w:cs="Arial"/>
          <w:color w:val="000000" w:themeColor="text1"/>
          <w:sz w:val="20"/>
          <w:szCs w:val="20"/>
          <w:lang w:eastAsia="en-GB"/>
        </w:rPr>
        <w:t>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w:t>
      </w:r>
      <w:r w:rsidR="001E4104" w:rsidRPr="001D7643">
        <w:rPr>
          <w:rFonts w:ascii="Arial" w:hAnsi="Arial" w:cs="Arial"/>
          <w:color w:val="000000" w:themeColor="text1"/>
          <w:sz w:val="20"/>
          <w:szCs w:val="20"/>
          <w:lang w:eastAsia="en-GB"/>
        </w:rPr>
        <w:t>X</w:t>
      </w:r>
      <w:r w:rsidRPr="001D7643">
        <w:rPr>
          <w:rFonts w:ascii="Arial" w:hAnsi="Arial" w:cs="Arial"/>
          <w:color w:val="000000" w:themeColor="text1"/>
          <w:sz w:val="20"/>
          <w:szCs w:val="20"/>
          <w:lang w:eastAsia="en-GB"/>
        </w:rPr>
        <w:t>2]</w:t>
      </w:r>
      <w:r w:rsidR="001E4104" w:rsidRPr="001D7643">
        <w:rPr>
          <w:rFonts w:ascii="Arial" w:hAnsi="Arial" w:cs="Arial"/>
          <w:color w:val="000000" w:themeColor="text1"/>
          <w:sz w:val="20"/>
          <w:szCs w:val="20"/>
          <w:lang w:eastAsia="en-GB"/>
        </w:rPr>
        <w:t>.</w:t>
      </w:r>
    </w:p>
    <w:p w:rsidR="00E24E63" w:rsidRPr="001D7643" w:rsidRDefault="00E24E63" w:rsidP="00666647">
      <w:pPr>
        <w:autoSpaceDE w:val="0"/>
        <w:rPr>
          <w:rFonts w:ascii="Arial" w:hAnsi="Arial" w:cs="Arial"/>
          <w:color w:val="000000" w:themeColor="text1"/>
          <w:sz w:val="20"/>
          <w:szCs w:val="20"/>
          <w:lang w:eastAsia="en-GB"/>
        </w:rPr>
      </w:pPr>
    </w:p>
    <w:p w:rsidR="00E24E63" w:rsidRPr="001D7643" w:rsidRDefault="00E24E63" w:rsidP="00666647">
      <w:pPr>
        <w:autoSpaceDE w:val="0"/>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2.116</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w:t>
      </w:r>
      <w:r w:rsidR="00334679"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 xml:space="preserve"> 7.7, 7.8, 7.9</w:t>
      </w:r>
      <w:r w:rsidRPr="001D7643">
        <w:rPr>
          <w:rFonts w:ascii="Arial" w:hAnsi="Arial" w:cs="Arial"/>
          <w:color w:val="000000" w:themeColor="text1"/>
          <w:sz w:val="20"/>
          <w:szCs w:val="20"/>
          <w:lang w:eastAsia="en-GB"/>
        </w:rPr>
        <w:t>. To set empty string as the default value of a defineVariable or newVariableInstance annotation requires that the defaultValue attribute is used</w:t>
      </w:r>
      <w:r w:rsidR="00085B43" w:rsidRPr="001D7643">
        <w:rPr>
          <w:rFonts w:ascii="Arial" w:hAnsi="Arial" w:cs="Arial"/>
          <w:color w:val="000000" w:themeColor="text1"/>
          <w:sz w:val="20"/>
          <w:szCs w:val="20"/>
          <w:lang w:eastAsia="en-GB"/>
        </w:rPr>
        <w:t xml:space="preserve"> or an </w:t>
      </w:r>
      <w:r w:rsidR="00085B43" w:rsidRPr="001D7643">
        <w:rPr>
          <w:rFonts w:ascii="Arial" w:hAnsi="Arial" w:cs="Arial"/>
          <w:color w:val="000000" w:themeColor="text1"/>
          <w:sz w:val="20"/>
          <w:szCs w:val="20"/>
          <w:lang w:eastAsia="en-GB"/>
        </w:rPr>
        <w:lastRenderedPageBreak/>
        <w:t>expression {“”} must be used as the element value</w:t>
      </w:r>
      <w:r w:rsidR="002C519C" w:rsidRPr="001D7643">
        <w:rPr>
          <w:rFonts w:ascii="Arial" w:hAnsi="Arial" w:cs="Arial"/>
          <w:color w:val="000000" w:themeColor="text1"/>
          <w:sz w:val="20"/>
          <w:szCs w:val="20"/>
          <w:lang w:eastAsia="en-GB"/>
        </w:rPr>
        <w:t>. Similarly</w:t>
      </w:r>
      <w:r w:rsidR="00085B43" w:rsidRPr="001D7643">
        <w:rPr>
          <w:rFonts w:ascii="Arial" w:hAnsi="Arial" w:cs="Arial"/>
          <w:color w:val="000000" w:themeColor="text1"/>
          <w:sz w:val="20"/>
          <w:szCs w:val="20"/>
          <w:lang w:eastAsia="en-GB"/>
        </w:rPr>
        <w:t xml:space="preserve"> for setting </w:t>
      </w:r>
      <w:r w:rsidR="002C519C" w:rsidRPr="001D7643">
        <w:rPr>
          <w:rFonts w:ascii="Arial" w:hAnsi="Arial" w:cs="Arial"/>
          <w:color w:val="000000" w:themeColor="text1"/>
          <w:sz w:val="20"/>
          <w:szCs w:val="20"/>
          <w:lang w:eastAsia="en-GB"/>
        </w:rPr>
        <w:t xml:space="preserve">empty string as the value of </w:t>
      </w:r>
      <w:r w:rsidRPr="001D7643">
        <w:rPr>
          <w:rFonts w:ascii="Arial" w:hAnsi="Arial" w:cs="Arial"/>
          <w:color w:val="000000" w:themeColor="text1"/>
          <w:sz w:val="20"/>
          <w:szCs w:val="20"/>
          <w:lang w:eastAsia="en-GB"/>
        </w:rPr>
        <w:t>a setVariable annotation</w:t>
      </w:r>
      <w:r w:rsidR="00085B43" w:rsidRPr="001D7643">
        <w:rPr>
          <w:rFonts w:ascii="Arial" w:hAnsi="Arial" w:cs="Arial"/>
          <w:color w:val="000000" w:themeColor="text1"/>
          <w:sz w:val="20"/>
          <w:szCs w:val="20"/>
          <w:lang w:eastAsia="en-GB"/>
        </w:rPr>
        <w:t>; use the value attribute or an expression as element value.</w:t>
      </w:r>
    </w:p>
    <w:p w:rsidR="002C519C" w:rsidRPr="001D7643" w:rsidRDefault="002C519C" w:rsidP="00666647">
      <w:pPr>
        <w:autoSpaceDE w:val="0"/>
        <w:rPr>
          <w:rFonts w:ascii="Arial" w:hAnsi="Arial" w:cs="Arial"/>
          <w:color w:val="000000" w:themeColor="text1"/>
          <w:sz w:val="20"/>
          <w:szCs w:val="20"/>
          <w:lang w:eastAsia="en-GB"/>
        </w:rPr>
      </w:pPr>
    </w:p>
    <w:p w:rsidR="002C519C" w:rsidRPr="001D7643" w:rsidRDefault="00334679"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2.117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13.2.1</w:t>
      </w:r>
      <w:r w:rsidRPr="001D7643">
        <w:rPr>
          <w:rFonts w:ascii="Arial" w:hAnsi="Arial" w:cs="Arial"/>
          <w:color w:val="000000" w:themeColor="text1"/>
          <w:sz w:val="20"/>
          <w:szCs w:val="20"/>
        </w:rPr>
        <w:t xml:space="preserve">. Clarify that a padding character is not escaped by an escape character. </w:t>
      </w:r>
      <w:proofErr w:type="gramStart"/>
      <w:r w:rsidRPr="001D7643">
        <w:rPr>
          <w:rFonts w:ascii="Arial" w:hAnsi="Arial" w:cs="Arial"/>
          <w:color w:val="000000" w:themeColor="text1"/>
          <w:sz w:val="20"/>
          <w:szCs w:val="20"/>
        </w:rPr>
        <w:t>When parsing, padding characters are trimmed without reference to an escape scheme.</w:t>
      </w:r>
      <w:proofErr w:type="gramEnd"/>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When unparsing, padding characters are added without reference to an escape scheme.</w:t>
      </w:r>
      <w:proofErr w:type="gramEnd"/>
    </w:p>
    <w:p w:rsidR="00334679" w:rsidRPr="001D7643" w:rsidRDefault="00334679" w:rsidP="00666647">
      <w:pPr>
        <w:autoSpaceDE w:val="0"/>
        <w:rPr>
          <w:rFonts w:ascii="Arial" w:hAnsi="Arial" w:cs="Arial"/>
          <w:color w:val="000000" w:themeColor="text1"/>
          <w:sz w:val="20"/>
          <w:szCs w:val="20"/>
        </w:rPr>
      </w:pPr>
    </w:p>
    <w:p w:rsidR="00334679" w:rsidRPr="001D7643" w:rsidRDefault="00334679"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2.118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11, 12.3.7.1.1</w:t>
      </w:r>
      <w:r w:rsidRPr="001D7643">
        <w:rPr>
          <w:rFonts w:ascii="Arial" w:hAnsi="Arial" w:cs="Arial"/>
          <w:color w:val="000000" w:themeColor="text1"/>
          <w:sz w:val="20"/>
          <w:szCs w:val="20"/>
        </w:rPr>
        <w:t>. The encoding UCS-2 i</w:t>
      </w:r>
      <w:r w:rsidRPr="001D7643">
        <w:rPr>
          <w:rFonts w:ascii="Arial" w:eastAsia="Times New Roman" w:hAnsi="Arial" w:cs="Arial"/>
          <w:color w:val="000000" w:themeColor="text1"/>
          <w:sz w:val="20"/>
          <w:szCs w:val="20"/>
          <w:lang w:eastAsia="en-GB"/>
        </w:rPr>
        <w:t>s not in the list of IANA encodings nor is it a CCSID. Its use in the DFDL</w:t>
      </w:r>
      <w:r w:rsidR="006D7E11" w:rsidRPr="001D7643">
        <w:rPr>
          <w:rFonts w:ascii="Arial" w:eastAsia="Times New Roman" w:hAnsi="Arial" w:cs="Arial"/>
          <w:color w:val="000000" w:themeColor="text1"/>
          <w:sz w:val="20"/>
          <w:szCs w:val="20"/>
          <w:lang w:eastAsia="en-GB"/>
        </w:rPr>
        <w:t xml:space="preserve"> specifications should be remove</w:t>
      </w:r>
      <w:r w:rsidRPr="001D7643">
        <w:rPr>
          <w:rFonts w:ascii="Arial" w:eastAsia="Times New Roman" w:hAnsi="Arial" w:cs="Arial"/>
          <w:color w:val="000000" w:themeColor="text1"/>
          <w:sz w:val="20"/>
          <w:szCs w:val="20"/>
          <w:lang w:eastAsia="en-GB"/>
        </w:rPr>
        <w:t>d.</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sz w:val="20"/>
          <w:szCs w:val="20"/>
          <w:lang w:eastAsia="en-GB"/>
        </w:rPr>
        <w:t>Section</w:t>
      </w:r>
      <w:r w:rsidR="00600698" w:rsidRPr="001D7643">
        <w:rPr>
          <w:rFonts w:ascii="Arial" w:eastAsia="Times New Roman" w:hAnsi="Arial" w:cs="Arial"/>
          <w:i/>
          <w:sz w:val="20"/>
          <w:szCs w:val="20"/>
          <w:lang w:eastAsia="en-GB"/>
        </w:rPr>
        <w:t>s</w:t>
      </w:r>
      <w:r w:rsidRPr="001D7643">
        <w:rPr>
          <w:rFonts w:ascii="Arial" w:eastAsia="Times New Roman" w:hAnsi="Arial" w:cs="Arial"/>
          <w:i/>
          <w:sz w:val="20"/>
          <w:szCs w:val="20"/>
          <w:lang w:eastAsia="en-GB"/>
        </w:rPr>
        <w:t xml:space="preserve"> 3</w:t>
      </w:r>
      <w:r w:rsidR="00600698" w:rsidRPr="001D7643">
        <w:rPr>
          <w:rFonts w:ascii="Arial" w:eastAsia="Times New Roman" w:hAnsi="Arial" w:cs="Arial"/>
          <w:i/>
          <w:sz w:val="20"/>
          <w:szCs w:val="20"/>
          <w:lang w:eastAsia="en-GB"/>
        </w:rPr>
        <w:t xml:space="preserve">, </w:t>
      </w:r>
      <w:r w:rsidR="00600698" w:rsidRPr="001D7643">
        <w:rPr>
          <w:rFonts w:ascii="Arial" w:hAnsi="Arial" w:cs="Arial"/>
          <w:i/>
          <w:sz w:val="20"/>
          <w:szCs w:val="20"/>
        </w:rPr>
        <w:t>12.3.5</w:t>
      </w:r>
      <w:r w:rsidRPr="001D7643">
        <w:rPr>
          <w:rFonts w:ascii="Arial" w:eastAsia="Times New Roman" w:hAnsi="Arial" w:cs="Arial"/>
          <w:i/>
          <w:sz w:val="20"/>
          <w:szCs w:val="20"/>
          <w:lang w:eastAsia="en-GB"/>
        </w:rPr>
        <w:t>.</w:t>
      </w:r>
      <w:r w:rsidRPr="001D7643">
        <w:rPr>
          <w:rFonts w:ascii="Arial" w:eastAsia="Times New Roman" w:hAnsi="Arial" w:cs="Arial"/>
          <w:sz w:val="20"/>
          <w:szCs w:val="20"/>
          <w:lang w:eastAsia="en-GB"/>
        </w:rPr>
        <w:t xml:space="preserve"> </w:t>
      </w:r>
      <w:r w:rsidRPr="001D7643">
        <w:rPr>
          <w:rFonts w:ascii="Arial" w:eastAsia="Times New Roman" w:hAnsi="Arial" w:cs="Arial"/>
          <w:color w:val="000000" w:themeColor="text1"/>
          <w:sz w:val="20"/>
          <w:szCs w:val="20"/>
          <w:lang w:eastAsia="en-GB"/>
        </w:rPr>
        <w:t>Update the definitions of ‘Delimiter scanning’</w:t>
      </w:r>
      <w:r w:rsidR="00C0086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00AF4A9C" w:rsidRPr="001D7643">
        <w:rPr>
          <w:rFonts w:ascii="Arial" w:eastAsia="Times New Roman" w:hAnsi="Arial" w:cs="Arial"/>
          <w:color w:val="000000" w:themeColor="text1"/>
          <w:sz w:val="20"/>
          <w:szCs w:val="20"/>
          <w:lang w:eastAsia="en-GB"/>
        </w:rPr>
        <w:t xml:space="preserve">and </w:t>
      </w:r>
      <w:r w:rsidRPr="001D7643">
        <w:rPr>
          <w:rFonts w:ascii="Arial" w:eastAsia="Times New Roman" w:hAnsi="Arial" w:cs="Arial"/>
          <w:color w:val="000000" w:themeColor="text1"/>
          <w:sz w:val="20"/>
          <w:szCs w:val="20"/>
          <w:lang w:eastAsia="en-GB"/>
        </w:rPr>
        <w:t>‘Scan’</w:t>
      </w:r>
      <w:r w:rsidR="00C00861" w:rsidRPr="001D7643">
        <w:rPr>
          <w:rFonts w:ascii="Arial" w:eastAsia="Times New Roman" w:hAnsi="Arial" w:cs="Arial"/>
          <w:color w:val="000000" w:themeColor="text1"/>
          <w:sz w:val="20"/>
          <w:szCs w:val="20"/>
          <w:lang w:eastAsia="en-GB"/>
        </w:rPr>
        <w:t xml:space="preserve"> </w:t>
      </w:r>
    </w:p>
    <w:p w:rsidR="006D7E11" w:rsidRPr="001D7643" w:rsidRDefault="006D7E11" w:rsidP="001D13ED">
      <w:pPr>
        <w:pStyle w:val="ListParagraph"/>
        <w:numPr>
          <w:ilvl w:val="0"/>
          <w:numId w:val="31"/>
        </w:numPr>
        <w:rPr>
          <w:rFonts w:ascii="Arial" w:hAnsi="Arial" w:cs="Arial"/>
          <w:color w:val="000000" w:themeColor="text1"/>
          <w:sz w:val="20"/>
          <w:szCs w:val="20"/>
        </w:rPr>
      </w:pPr>
      <w:r w:rsidRPr="001D7643">
        <w:rPr>
          <w:rFonts w:ascii="Arial" w:hAnsi="Arial" w:cs="Arial"/>
          <w:color w:val="000000" w:themeColor="text1"/>
          <w:sz w:val="20"/>
          <w:szCs w:val="20"/>
        </w:rPr>
        <w:t xml:space="preserve">Delimiter scanning - When parsing, the process of scanning for a specific item in the input data which marks the end of an item, or the beginning of a subsequent item is referred to as delimiter scanning. </w:t>
      </w:r>
      <w:proofErr w:type="gramStart"/>
      <w:r w:rsidRPr="001D7643">
        <w:rPr>
          <w:rFonts w:ascii="Arial" w:hAnsi="Arial" w:cs="Arial"/>
          <w:color w:val="000000" w:themeColor="text1"/>
          <w:sz w:val="20"/>
          <w:szCs w:val="20"/>
        </w:rPr>
        <w:t>Delimiter scanning also takes into account escape</w:t>
      </w:r>
      <w:proofErr w:type="gramEnd"/>
      <w:r w:rsidRPr="001D7643">
        <w:rPr>
          <w:rFonts w:ascii="Arial" w:hAnsi="Arial" w:cs="Arial"/>
          <w:color w:val="000000" w:themeColor="text1"/>
          <w:sz w:val="20"/>
          <w:szCs w:val="20"/>
        </w:rPr>
        <w:t xml:space="preserve"> schemes so as to allow the delimiters to appear within data if properly escaped.</w:t>
      </w:r>
    </w:p>
    <w:p w:rsidR="00C00861" w:rsidRPr="001D7643" w:rsidRDefault="006D7E11" w:rsidP="001D13ED">
      <w:pPr>
        <w:pStyle w:val="ListParagraph"/>
        <w:numPr>
          <w:ilvl w:val="0"/>
          <w:numId w:val="31"/>
        </w:numPr>
        <w:rPr>
          <w:rFonts w:ascii="Arial" w:hAnsi="Arial" w:cs="Arial"/>
          <w:sz w:val="20"/>
          <w:szCs w:val="20"/>
        </w:rPr>
      </w:pPr>
      <w:r w:rsidRPr="001D7643">
        <w:rPr>
          <w:rFonts w:ascii="Arial" w:hAnsi="Arial" w:cs="Arial"/>
          <w:color w:val="000000" w:themeColor="text1"/>
          <w:sz w:val="20"/>
          <w:szCs w:val="20"/>
        </w:rPr>
        <w:t>Scan – Examine the input data looking for delimiters such as separators and terminators, or matches to regular expressions.</w:t>
      </w:r>
    </w:p>
    <w:p w:rsidR="00EB630D" w:rsidRPr="001D7643" w:rsidRDefault="00EB630D" w:rsidP="00600698">
      <w:pPr>
        <w:rPr>
          <w:rFonts w:ascii="Arial" w:hAnsi="Arial" w:cs="Arial"/>
          <w:sz w:val="20"/>
          <w:szCs w:val="20"/>
        </w:rPr>
      </w:pPr>
    </w:p>
    <w:p w:rsidR="00600698" w:rsidRPr="001D7643" w:rsidRDefault="00600698" w:rsidP="00600698">
      <w:pPr>
        <w:rPr>
          <w:rFonts w:ascii="Arial" w:hAnsi="Arial" w:cs="Arial"/>
          <w:sz w:val="20"/>
          <w:szCs w:val="20"/>
        </w:rPr>
      </w:pPr>
      <w:r w:rsidRPr="001D7643">
        <w:rPr>
          <w:rFonts w:ascii="Arial" w:hAnsi="Arial" w:cs="Arial"/>
          <w:sz w:val="20"/>
          <w:szCs w:val="20"/>
        </w:rPr>
        <w:t>The term scannable alon</w:t>
      </w:r>
      <w:r w:rsidR="00EB630D" w:rsidRPr="001D7643">
        <w:rPr>
          <w:rFonts w:ascii="Arial" w:hAnsi="Arial" w:cs="Arial"/>
          <w:sz w:val="20"/>
          <w:szCs w:val="20"/>
        </w:rPr>
        <w:t>e is not in the glossary, as its meaning is</w:t>
      </w:r>
      <w:r w:rsidRPr="001D7643">
        <w:rPr>
          <w:rFonts w:ascii="Arial" w:hAnsi="Arial" w:cs="Arial"/>
          <w:sz w:val="20"/>
          <w:szCs w:val="20"/>
        </w:rPr>
        <w:t xml:space="preserve"> implied by the definition of scan.</w:t>
      </w:r>
    </w:p>
    <w:p w:rsidR="00600698" w:rsidRPr="001D7643" w:rsidRDefault="00600698" w:rsidP="00600698">
      <w:pPr>
        <w:rPr>
          <w:rFonts w:ascii="Arial" w:hAnsi="Arial" w:cs="Arial"/>
          <w:sz w:val="20"/>
          <w:szCs w:val="20"/>
        </w:rPr>
      </w:pPr>
    </w:p>
    <w:p w:rsidR="003851AC" w:rsidRPr="001D7643" w:rsidRDefault="003851AC" w:rsidP="00200075">
      <w:pPr>
        <w:rPr>
          <w:rFonts w:ascii="Arial" w:hAnsi="Arial" w:cs="Arial"/>
          <w:color w:val="000000"/>
          <w:sz w:val="20"/>
          <w:szCs w:val="20"/>
        </w:rPr>
      </w:pPr>
      <w:r w:rsidRPr="001D7643">
        <w:rPr>
          <w:rFonts w:ascii="Arial" w:hAnsi="Arial" w:cs="Arial"/>
          <w:sz w:val="20"/>
          <w:szCs w:val="20"/>
        </w:rPr>
        <w:t xml:space="preserve">See also </w:t>
      </w:r>
      <w:r w:rsidR="00EE26C0" w:rsidRPr="001D7643">
        <w:rPr>
          <w:rFonts w:ascii="Arial" w:hAnsi="Arial" w:cs="Arial"/>
          <w:sz w:val="20"/>
          <w:szCs w:val="20"/>
        </w:rPr>
        <w:t>e</w:t>
      </w:r>
      <w:r w:rsidRPr="001D7643">
        <w:rPr>
          <w:rFonts w:ascii="Arial" w:hAnsi="Arial" w:cs="Arial"/>
          <w:sz w:val="20"/>
          <w:szCs w:val="20"/>
        </w:rPr>
        <w:t>rratum 3.9.</w:t>
      </w:r>
    </w:p>
    <w:p w:rsidR="006D7E11"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6D7E11" w:rsidP="0033467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2.120</w:t>
      </w:r>
      <w:r w:rsidRPr="001D7643">
        <w:rPr>
          <w:rFonts w:ascii="Arial" w:eastAsia="Times New Roman" w:hAnsi="Arial" w:cs="Arial"/>
          <w:color w:val="000000" w:themeColor="text1"/>
          <w:sz w:val="20"/>
          <w:szCs w:val="20"/>
          <w:lang w:eastAsia="en-GB"/>
        </w:rPr>
        <w:t xml:space="preserve">. </w:t>
      </w:r>
      <w:r w:rsidR="009D1AF6" w:rsidRPr="001D7643">
        <w:rPr>
          <w:rFonts w:ascii="Arial" w:eastAsia="Times New Roman" w:hAnsi="Arial" w:cs="Arial"/>
          <w:i/>
          <w:color w:val="000000" w:themeColor="text1"/>
          <w:sz w:val="20"/>
          <w:szCs w:val="20"/>
          <w:lang w:eastAsia="en-GB"/>
        </w:rPr>
        <w:t>Sections 2.2 and 2.3</w:t>
      </w:r>
      <w:r w:rsidR="009D1AF6" w:rsidRPr="001D7643">
        <w:rPr>
          <w:rFonts w:ascii="Arial" w:eastAsia="Times New Roman" w:hAnsi="Arial" w:cs="Arial"/>
          <w:color w:val="000000" w:themeColor="text1"/>
          <w:sz w:val="20"/>
          <w:szCs w:val="20"/>
          <w:lang w:eastAsia="en-GB"/>
        </w:rPr>
        <w:t>. Clarify which errors are schema definition errors and which are processing errors.</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9D1AF6" w:rsidRPr="001D7643" w:rsidRDefault="009D1AF6" w:rsidP="00E20752">
      <w:pPr>
        <w:rPr>
          <w:rFonts w:ascii="Arial" w:hAnsi="Arial" w:cs="Arial"/>
          <w:color w:val="000000" w:themeColor="text1"/>
          <w:sz w:val="20"/>
          <w:szCs w:val="20"/>
        </w:rPr>
      </w:pPr>
      <w:r w:rsidRPr="001D7643">
        <w:rPr>
          <w:rFonts w:ascii="Arial" w:hAnsi="Arial" w:cs="Arial"/>
          <w:color w:val="000000" w:themeColor="text1"/>
          <w:sz w:val="20"/>
          <w:szCs w:val="20"/>
        </w:rPr>
        <w:t>The following are processing errors:</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Arithmetic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Division by zero</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Underflow</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Integer Arithmetic Overflow</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Floating point math can produce NaN (Not a Number) value</w:t>
      </w:r>
      <w:r w:rsidR="0064206A" w:rsidRPr="001D7643">
        <w:rPr>
          <w:rFonts w:ascii="Arial" w:hAnsi="Arial" w:cs="Arial"/>
          <w:sz w:val="20"/>
          <w:szCs w:val="20"/>
        </w:rPr>
        <w:t>s</w:t>
      </w:r>
      <w:r w:rsidRPr="001D7643">
        <w:rPr>
          <w:rFonts w:ascii="Arial" w:hAnsi="Arial" w:cs="Arial"/>
          <w:sz w:val="20"/>
          <w:szCs w:val="20"/>
        </w:rPr>
        <w:t xml:space="preserve">. </w:t>
      </w:r>
      <w:proofErr w:type="gramStart"/>
      <w:r w:rsidRPr="001D7643">
        <w:rPr>
          <w:rFonts w:ascii="Arial" w:hAnsi="Arial" w:cs="Arial"/>
          <w:sz w:val="20"/>
          <w:szCs w:val="20"/>
        </w:rPr>
        <w:t xml:space="preserve">This is not an </w:t>
      </w:r>
      <w:r w:rsidR="0064206A" w:rsidRPr="001D7643">
        <w:rPr>
          <w:rFonts w:ascii="Arial" w:hAnsi="Arial" w:cs="Arial"/>
          <w:sz w:val="20"/>
          <w:szCs w:val="20"/>
        </w:rPr>
        <w:t>e</w:t>
      </w:r>
      <w:r w:rsidRPr="001D7643">
        <w:rPr>
          <w:rFonts w:ascii="Arial" w:hAnsi="Arial" w:cs="Arial"/>
          <w:sz w:val="20"/>
          <w:szCs w:val="20"/>
        </w:rPr>
        <w:t>rror, nor are</w:t>
      </w:r>
      <w:proofErr w:type="gramEnd"/>
      <w:r w:rsidRPr="001D7643">
        <w:rPr>
          <w:rFonts w:ascii="Arial" w:hAnsi="Arial" w:cs="Arial"/>
          <w:sz w:val="20"/>
          <w:szCs w:val="20"/>
        </w:rPr>
        <w:t xml:space="preserve"> properly typed operations on floating point NaN values. </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Dynamic Type  Error – unable to convert to target type</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 non-digits found in string argument to xs</w:t>
      </w:r>
      <w:proofErr w:type="gramStart"/>
      <w:r w:rsidRPr="001D7643">
        <w:rPr>
          <w:rFonts w:ascii="Arial" w:hAnsi="Arial" w:cs="Arial"/>
          <w:sz w:val="20"/>
          <w:szCs w:val="20"/>
        </w:rPr>
        <w:t>:int</w:t>
      </w:r>
      <w:proofErr w:type="gramEnd"/>
      <w:r w:rsidRPr="001D7643">
        <w:rPr>
          <w:rFonts w:ascii="Arial" w:hAnsi="Arial" w:cs="Arial"/>
          <w:sz w:val="20"/>
          <w:szCs w:val="20"/>
        </w:rPr>
        <w:t>(…) constructor.</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Note: if a DFDL Implementation cannot distinguish Dynamic Type Errors from Static Type Errors, then a Dynamic Type Error should cause a Schema Definition Error</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 out of bounds error – index not &lt;</w:t>
      </w:r>
      <w:r w:rsidR="0064206A" w:rsidRPr="001D7643">
        <w:rPr>
          <w:rFonts w:ascii="Arial" w:hAnsi="Arial" w:cs="Arial"/>
          <w:sz w:val="20"/>
          <w:szCs w:val="20"/>
        </w:rPr>
        <w:t>=</w:t>
      </w:r>
      <w:r w:rsidRPr="001D7643">
        <w:rPr>
          <w:rFonts w:ascii="Arial" w:hAnsi="Arial" w:cs="Arial"/>
          <w:sz w:val="20"/>
          <w:szCs w:val="20"/>
        </w:rPr>
        <w:t xml:space="preserve"> number of occurrences, or is &lt; 1.</w:t>
      </w:r>
    </w:p>
    <w:p w:rsidR="009D1AF6" w:rsidRPr="001D7643" w:rsidRDefault="009D1AF6" w:rsidP="001D13ED">
      <w:pPr>
        <w:pStyle w:val="ListParagraph"/>
        <w:numPr>
          <w:ilvl w:val="2"/>
          <w:numId w:val="32"/>
        </w:numPr>
        <w:tabs>
          <w:tab w:val="left" w:pos="720"/>
        </w:tabs>
        <w:spacing w:line="276" w:lineRule="auto"/>
        <w:rPr>
          <w:rFonts w:ascii="Arial" w:hAnsi="Arial" w:cs="Arial"/>
          <w:sz w:val="20"/>
          <w:szCs w:val="20"/>
        </w:rPr>
      </w:pPr>
      <w:r w:rsidRPr="001D7643">
        <w:rPr>
          <w:rFonts w:ascii="Arial" w:hAnsi="Arial" w:cs="Arial"/>
          <w:sz w:val="20"/>
          <w:szCs w:val="20"/>
        </w:rPr>
        <w:t xml:space="preserve">Note: same error for </w:t>
      </w:r>
      <w:r w:rsidR="0064206A" w:rsidRPr="001D7643">
        <w:rPr>
          <w:rFonts w:ascii="Arial" w:hAnsi="Arial" w:cs="Arial"/>
          <w:sz w:val="20"/>
          <w:szCs w:val="20"/>
        </w:rPr>
        <w:t>dfdl</w:t>
      </w:r>
      <w:r w:rsidRPr="001D7643">
        <w:rPr>
          <w:rFonts w:ascii="Arial" w:hAnsi="Arial" w:cs="Arial"/>
          <w:sz w:val="20"/>
          <w:szCs w:val="20"/>
        </w:rPr>
        <w:t>:testBit if bitPos is not 1..8, or for character positions in a string-value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Indexing of non-array non-optional element</w:t>
      </w:r>
    </w:p>
    <w:p w:rsidR="009D1AF6" w:rsidRPr="001D7643" w:rsidRDefault="009D1AF6"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w:t>
      </w:r>
      <w:r w:rsidR="0064206A" w:rsidRPr="001D7643">
        <w:rPr>
          <w:rFonts w:ascii="Arial" w:hAnsi="Arial" w:cs="Arial"/>
          <w:sz w:val="20"/>
          <w:szCs w:val="20"/>
        </w:rPr>
        <w:t>xample:</w:t>
      </w:r>
      <w:r w:rsidRPr="001D7643">
        <w:rPr>
          <w:rFonts w:ascii="Arial" w:hAnsi="Arial" w:cs="Arial"/>
          <w:sz w:val="20"/>
          <w:szCs w:val="20"/>
        </w:rPr>
        <w:t xml:space="preserve"> </w:t>
      </w:r>
      <w:proofErr w:type="gramStart"/>
      <w:r w:rsidRPr="001D7643">
        <w:rPr>
          <w:rFonts w:ascii="Arial" w:hAnsi="Arial" w:cs="Arial"/>
          <w:sz w:val="20"/>
          <w:szCs w:val="20"/>
        </w:rPr>
        <w:t>x[</w:t>
      </w:r>
      <w:proofErr w:type="gramEnd"/>
      <w:r w:rsidRPr="001D7643">
        <w:rPr>
          <w:rFonts w:ascii="Arial" w:hAnsi="Arial" w:cs="Arial"/>
          <w:sz w:val="20"/>
          <w:szCs w:val="20"/>
        </w:rPr>
        <w:t>1] when x is declared and has both minOccurs=”1” and maxOccurs=”1” explicitly, or by not stating either or both of them.</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Illegal argument value (correct type, illegal value)</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Parse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Delimiter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not convertible to type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Assertion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Discriminator failed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occurrence not found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No choice alternative successfully 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Character </w:t>
      </w:r>
      <w:r w:rsidR="0064206A" w:rsidRPr="001D7643">
        <w:rPr>
          <w:rFonts w:ascii="Arial" w:hAnsi="Arial" w:cs="Arial"/>
          <w:sz w:val="20"/>
          <w:szCs w:val="20"/>
        </w:rPr>
        <w:t>s</w:t>
      </w:r>
      <w:r w:rsidRPr="001D7643">
        <w:rPr>
          <w:rFonts w:ascii="Arial" w:hAnsi="Arial" w:cs="Arial"/>
          <w:sz w:val="20"/>
          <w:szCs w:val="20"/>
        </w:rPr>
        <w:t xml:space="preserve">et </w:t>
      </w:r>
      <w:r w:rsidR="0064206A" w:rsidRPr="001D7643">
        <w:rPr>
          <w:rFonts w:ascii="Arial" w:hAnsi="Arial" w:cs="Arial"/>
          <w:sz w:val="20"/>
          <w:szCs w:val="20"/>
        </w:rPr>
        <w:t>d</w:t>
      </w:r>
      <w:r w:rsidRPr="001D7643">
        <w:rPr>
          <w:rFonts w:ascii="Arial" w:hAnsi="Arial" w:cs="Arial"/>
          <w:sz w:val="20"/>
          <w:szCs w:val="20"/>
        </w:rPr>
        <w:t>ecod</w:t>
      </w:r>
      <w:r w:rsidR="0064206A" w:rsidRPr="001D7643">
        <w:rPr>
          <w:rFonts w:ascii="Arial" w:hAnsi="Arial" w:cs="Arial"/>
          <w:sz w:val="20"/>
          <w:szCs w:val="20"/>
        </w:rPr>
        <w:t>ing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Unparsing Errors</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Truncation scenarios where truncation is being disallowed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Rounding error – rounding needed but not allowed.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No choice alternative successfully unparsed.</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Character set encoding</w:t>
      </w:r>
      <w:r w:rsidR="0064206A" w:rsidRPr="001D7643">
        <w:rPr>
          <w:rFonts w:ascii="Arial" w:hAnsi="Arial" w:cs="Arial"/>
          <w:sz w:val="20"/>
          <w:szCs w:val="20"/>
        </w:rPr>
        <w:t xml:space="preserve"> failure and dfdl:encodingErrorPolicy='error'</w:t>
      </w:r>
    </w:p>
    <w:p w:rsidR="009D1AF6" w:rsidRPr="001D7643" w:rsidRDefault="009D1AF6" w:rsidP="001D13ED">
      <w:pPr>
        <w:pStyle w:val="ListParagraph"/>
        <w:numPr>
          <w:ilvl w:val="0"/>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 Errors - Implementations can have fixed or adjustable limits that some formats and some data may exceed at processing time. This specification does not further specify what these errors are, but some possible examples are:</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Data longer than allowed for representation of a given data type</w:t>
      </w:r>
    </w:p>
    <w:p w:rsidR="009D1AF6" w:rsidRPr="001D7643" w:rsidRDefault="0064206A" w:rsidP="001D13ED">
      <w:pPr>
        <w:pStyle w:val="ListParagraph"/>
        <w:numPr>
          <w:ilvl w:val="2"/>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Example:</w:t>
      </w:r>
      <w:r w:rsidR="009D1AF6" w:rsidRPr="001D7643">
        <w:rPr>
          <w:rFonts w:ascii="Arial" w:hAnsi="Arial" w:cs="Arial"/>
          <w:sz w:val="20"/>
          <w:szCs w:val="20"/>
        </w:rPr>
        <w:t xml:space="preserve"> exceed maximum length of representation of xs</w:t>
      </w:r>
      <w:proofErr w:type="gramStart"/>
      <w:r w:rsidR="009D1AF6" w:rsidRPr="001D7643">
        <w:rPr>
          <w:rFonts w:ascii="Arial" w:hAnsi="Arial" w:cs="Arial"/>
          <w:sz w:val="20"/>
          <w:szCs w:val="20"/>
        </w:rPr>
        <w:t>:decimal</w:t>
      </w:r>
      <w:proofErr w:type="gramEnd"/>
      <w:r w:rsidR="009D1AF6" w:rsidRPr="001D7643">
        <w:rPr>
          <w:rFonts w:ascii="Arial" w:hAnsi="Arial" w:cs="Arial"/>
          <w:sz w:val="20"/>
          <w:szCs w:val="20"/>
        </w:rPr>
        <w:t xml:space="preserve"> in dfdl:representation=”text”. </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back into infoset (parsing)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references too far forward into infoset (unparsing)</w:t>
      </w:r>
    </w:p>
    <w:p w:rsidR="009D1AF6" w:rsidRPr="001D7643" w:rsidRDefault="009D1AF6" w:rsidP="001D13ED">
      <w:pPr>
        <w:pStyle w:val="ListParagraph"/>
        <w:numPr>
          <w:ilvl w:val="1"/>
          <w:numId w:val="32"/>
        </w:numPr>
        <w:tabs>
          <w:tab w:val="left" w:pos="720"/>
        </w:tabs>
        <w:spacing w:line="276" w:lineRule="auto"/>
        <w:contextualSpacing w:val="0"/>
        <w:rPr>
          <w:rFonts w:ascii="Arial" w:hAnsi="Arial" w:cs="Arial"/>
          <w:sz w:val="20"/>
          <w:szCs w:val="20"/>
        </w:rPr>
      </w:pPr>
      <w:r w:rsidRPr="001D7643">
        <w:rPr>
          <w:rFonts w:ascii="Arial" w:hAnsi="Arial" w:cs="Arial"/>
          <w:sz w:val="20"/>
          <w:szCs w:val="20"/>
        </w:rPr>
        <w:t>Number of array elements exceeds limit.</w:t>
      </w:r>
    </w:p>
    <w:p w:rsidR="00E20752" w:rsidRPr="001D7643" w:rsidRDefault="001A130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Regular expression exceeds time limit </w:t>
      </w:r>
    </w:p>
    <w:p w:rsidR="00E20752" w:rsidRPr="001D7643" w:rsidRDefault="00E20752" w:rsidP="00E20752">
      <w:pPr>
        <w:tabs>
          <w:tab w:val="left" w:pos="720"/>
        </w:tabs>
        <w:spacing w:line="276" w:lineRule="auto"/>
        <w:ind w:left="360"/>
        <w:rPr>
          <w:rFonts w:ascii="Arial" w:hAnsi="Arial" w:cs="Arial"/>
          <w:sz w:val="20"/>
          <w:szCs w:val="20"/>
        </w:rPr>
      </w:pPr>
    </w:p>
    <w:p w:rsidR="00E20752" w:rsidRPr="001D7643" w:rsidRDefault="00E20752" w:rsidP="00E20752">
      <w:pPr>
        <w:tabs>
          <w:tab w:val="left" w:pos="720"/>
        </w:tabs>
        <w:spacing w:line="276" w:lineRule="auto"/>
        <w:rPr>
          <w:rFonts w:ascii="Arial" w:hAnsi="Arial" w:cs="Arial"/>
          <w:sz w:val="20"/>
          <w:szCs w:val="20"/>
        </w:rPr>
      </w:pPr>
      <w:r w:rsidRPr="001D7643">
        <w:rPr>
          <w:rFonts w:ascii="Arial" w:hAnsi="Arial" w:cs="Arial"/>
          <w:sz w:val="20"/>
          <w:szCs w:val="20"/>
        </w:rPr>
        <w:t>The following are schema definition errors, regardless of whether they are detected in advance of processing or once processing begins:</w:t>
      </w:r>
    </w:p>
    <w:p w:rsidR="00E20752" w:rsidRPr="001D7643" w:rsidRDefault="00E20752" w:rsidP="001D13ED">
      <w:pPr>
        <w:pStyle w:val="ListParagraph"/>
        <w:numPr>
          <w:ilvl w:val="0"/>
          <w:numId w:val="37"/>
        </w:numPr>
        <w:tabs>
          <w:tab w:val="left" w:pos="720"/>
        </w:tabs>
        <w:spacing w:line="276" w:lineRule="auto"/>
        <w:rPr>
          <w:rFonts w:ascii="Arial" w:hAnsi="Arial" w:cs="Arial"/>
          <w:sz w:val="20"/>
          <w:szCs w:val="20"/>
        </w:rPr>
      </w:pPr>
      <w:r w:rsidRPr="001D7643">
        <w:rPr>
          <w:rFonts w:ascii="Arial" w:hAnsi="Arial" w:cs="Arial"/>
          <w:sz w:val="20"/>
          <w:szCs w:val="20"/>
        </w:rPr>
        <w:t>Errors in XML Schema Construction and Structure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5.1</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Use of XSD constructs outside of DFDL subset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Implementation Limitations</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Use of DFDL schema constructs not supported by this implementation.</w:t>
      </w:r>
    </w:p>
    <w:p w:rsidR="00E20752" w:rsidRPr="001D7643" w:rsidRDefault="00E20752" w:rsidP="001D13ED">
      <w:pPr>
        <w:pStyle w:val="ListParagraph"/>
        <w:numPr>
          <w:ilvl w:val="0"/>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xs</w:t>
      </w:r>
      <w:proofErr w:type="gramStart"/>
      <w:r w:rsidRPr="001D7643">
        <w:rPr>
          <w:rFonts w:ascii="Arial" w:hAnsi="Arial" w:cs="Arial"/>
          <w:sz w:val="20"/>
          <w:szCs w:val="20"/>
        </w:rPr>
        <w:t>:choice</w:t>
      </w:r>
      <w:proofErr w:type="gramEnd"/>
      <w:r w:rsidRPr="001D7643">
        <w:rPr>
          <w:rFonts w:ascii="Arial" w:hAnsi="Arial" w:cs="Arial"/>
          <w:sz w:val="20"/>
          <w:szCs w:val="20"/>
        </w:rPr>
        <w:t xml:space="preserve"> is an optional part of the DFDL specification (see section 21). If not supported, it must be rejected as a Schema Definition Error.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 xml:space="preserve">Example: use of packed-decimal when it is not supported by the implementation. </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use of dfdl:assert when it is not supported by the implementation (See Spec section 21 on DFDL Subsets)</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Note: Unrecognized DFDL properties or property values can produce a Schema Definition Warning and an implementation can attempt to process data despite the warning. </w:t>
      </w:r>
    </w:p>
    <w:p w:rsidR="00E20752" w:rsidRPr="001D7643" w:rsidRDefault="00E20752" w:rsidP="001D13ED">
      <w:pPr>
        <w:pStyle w:val="ListParagraph"/>
        <w:numPr>
          <w:ilvl w:val="2"/>
          <w:numId w:val="33"/>
        </w:numPr>
        <w:tabs>
          <w:tab w:val="left" w:pos="720"/>
        </w:tabs>
        <w:spacing w:line="276" w:lineRule="auto"/>
        <w:ind w:left="1440"/>
        <w:contextualSpacing w:val="0"/>
        <w:rPr>
          <w:rFonts w:ascii="Arial" w:hAnsi="Arial" w:cs="Arial"/>
          <w:sz w:val="20"/>
          <w:szCs w:val="20"/>
        </w:rPr>
      </w:pPr>
      <w:r w:rsidRPr="001D7643">
        <w:rPr>
          <w:rFonts w:ascii="Arial" w:hAnsi="Arial" w:cs="Arial"/>
          <w:sz w:val="20"/>
          <w:szCs w:val="20"/>
        </w:rPr>
        <w:t>Exceeding limits of the implementation for schema size/complexity</w:t>
      </w:r>
    </w:p>
    <w:p w:rsidR="00E20752" w:rsidRPr="001D7643" w:rsidRDefault="00E20752" w:rsidP="001D13ED">
      <w:pPr>
        <w:pStyle w:val="ListParagraph"/>
        <w:numPr>
          <w:ilvl w:val="3"/>
          <w:numId w:val="33"/>
        </w:numPr>
        <w:tabs>
          <w:tab w:val="left" w:pos="720"/>
        </w:tabs>
        <w:spacing w:line="276" w:lineRule="auto"/>
        <w:ind w:left="2160"/>
        <w:contextualSpacing w:val="0"/>
        <w:rPr>
          <w:rFonts w:ascii="Arial" w:hAnsi="Arial" w:cs="Arial"/>
          <w:sz w:val="20"/>
          <w:szCs w:val="20"/>
        </w:rPr>
      </w:pPr>
      <w:r w:rsidRPr="001D7643">
        <w:rPr>
          <w:rFonts w:ascii="Arial" w:hAnsi="Arial" w:cs="Arial"/>
          <w:sz w:val="20"/>
          <w:szCs w:val="20"/>
        </w:rPr>
        <w:t>Example: schema too large – simply a limit on how large the schema can be, how many files, how many top-level constructs, etc.</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 xml:space="preserve">Schema Not Valid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See XML Schema Specification Section 5.2</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UPA violation (Unique Particle Attribution)</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Reference to DFDL global definition not found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Format definition (dfdl:defineFormat)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Escape schema definition (dfdl:defineEscapeScheme)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Definition (dfdl:defineVariable)</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not well-formed or not valid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Annotations Incompatible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E.g., dfdl</w:t>
      </w:r>
      <w:proofErr w:type="gramStart"/>
      <w:r w:rsidRPr="001D7643">
        <w:rPr>
          <w:rFonts w:ascii="Arial" w:hAnsi="Arial" w:cs="Arial"/>
          <w:sz w:val="20"/>
          <w:szCs w:val="20"/>
        </w:rPr>
        <w:t>:assert</w:t>
      </w:r>
      <w:proofErr w:type="gramEnd"/>
      <w:r w:rsidRPr="001D7643">
        <w:rPr>
          <w:rFonts w:ascii="Arial" w:hAnsi="Arial" w:cs="Arial"/>
          <w:sz w:val="20"/>
          <w:szCs w:val="20"/>
        </w:rPr>
        <w:t xml:space="preserve"> and dfdl:discriminator at same combined annotation point, or more than one format annotation at an annotation point.</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DFDL Properties and their values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not applicable to DFDL annotation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lastRenderedPageBreak/>
        <w:t>Property value not suitable for property</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Property conflict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Reference and Element Declaration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Element Declaration and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Simple Type Definition and Base Simple Type Definition</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Between Group Reference and Sequence/Choice of Group Definition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Required property not found</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syntax error</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Named child element doesn’t exist – E.g., /a/b, and there is no child b in existence.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 xml:space="preserve">Note: no child </w:t>
      </w:r>
      <w:r w:rsidRPr="001D7643">
        <w:rPr>
          <w:rFonts w:ascii="Arial" w:hAnsi="Arial" w:cs="Arial"/>
          <w:i/>
          <w:color w:val="000000" w:themeColor="text1"/>
          <w:sz w:val="20"/>
          <w:szCs w:val="20"/>
        </w:rPr>
        <w:t>possible</w:t>
      </w:r>
      <w:r w:rsidRPr="001D7643">
        <w:rPr>
          <w:rFonts w:ascii="Arial" w:hAnsi="Arial" w:cs="Arial"/>
          <w:color w:val="000000" w:themeColor="text1"/>
          <w:sz w:val="20"/>
          <w:szCs w:val="20"/>
        </w:rPr>
        <w:t xml:space="preserve"> in the schema is a different error, but also a Schema Definition Error, as /a/b would not have a type in that case. </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Note: This is an SDE, as schema authors are advised to use fn</w:t>
      </w:r>
      <w:proofErr w:type="gramStart"/>
      <w:r w:rsidRPr="001D7643">
        <w:rPr>
          <w:rFonts w:ascii="Arial" w:hAnsi="Arial" w:cs="Arial"/>
          <w:color w:val="000000" w:themeColor="text1"/>
          <w:sz w:val="20"/>
          <w:szCs w:val="20"/>
        </w:rPr>
        <w:t>:exists</w:t>
      </w:r>
      <w:proofErr w:type="gramEnd"/>
      <w:r w:rsidRPr="001D7643">
        <w:rPr>
          <w:rFonts w:ascii="Arial" w:hAnsi="Arial" w:cs="Arial"/>
          <w:color w:val="000000" w:themeColor="text1"/>
          <w:sz w:val="20"/>
          <w:szCs w:val="20"/>
        </w:rPr>
        <w:t>(…) to test for existence of elements when it is possible that they not exist.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read but not defined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after read</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Variable assigned more than once</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Static Type error – type is incorrect for usage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Note: if an implementation is unable to distinguish Static Type Errors from Dynamic Type Errors, then both should cause Schema Definition Errors.</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Path step definition not found – e.g., /a/n</w:t>
      </w:r>
      <w:proofErr w:type="gramStart"/>
      <w:r w:rsidRPr="001D7643">
        <w:rPr>
          <w:rFonts w:ascii="Arial" w:hAnsi="Arial" w:cs="Arial"/>
          <w:sz w:val="20"/>
          <w:szCs w:val="20"/>
        </w:rPr>
        <w:t>:b</w:t>
      </w:r>
      <w:proofErr w:type="gramEnd"/>
      <w:r w:rsidRPr="001D7643">
        <w:rPr>
          <w:rFonts w:ascii="Arial" w:hAnsi="Arial" w:cs="Arial"/>
          <w:sz w:val="20"/>
          <w:szCs w:val="20"/>
        </w:rPr>
        <w:t xml:space="preserve"> but no definition for n:b as local or global element.</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Not enough arguments for function</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sz w:val="20"/>
          <w:szCs w:val="20"/>
        </w:rPr>
      </w:pPr>
      <w:r w:rsidRPr="001D7643">
        <w:rPr>
          <w:rFonts w:ascii="Arial" w:hAnsi="Arial" w:cs="Arial"/>
          <w:sz w:val="20"/>
          <w:szCs w:val="20"/>
        </w:rPr>
        <w:t>Expression value is not single node</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sz w:val="20"/>
          <w:szCs w:val="20"/>
        </w:rPr>
        <w:t>Most DFDL expression contexts require an expression to identify a single node, not an array (</w:t>
      </w:r>
      <w:r w:rsidRPr="001D7643">
        <w:rPr>
          <w:rFonts w:ascii="Arial" w:hAnsi="Arial" w:cs="Arial"/>
          <w:color w:val="000000" w:themeColor="text1"/>
          <w:sz w:val="20"/>
          <w:szCs w:val="20"/>
        </w:rPr>
        <w:t>aka sequence of nodes). There are a few exceptions such as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where the path expression must be to an array or optional element. </w:t>
      </w:r>
    </w:p>
    <w:p w:rsidR="00E20752" w:rsidRPr="001D7643" w:rsidRDefault="00E20752" w:rsidP="001D13ED">
      <w:pPr>
        <w:pStyle w:val="ListParagraph"/>
        <w:numPr>
          <w:ilvl w:val="1"/>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Expression value is not array element or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Some DFDL expression contexts require an array or an optional element.</w:t>
      </w:r>
    </w:p>
    <w:p w:rsidR="00E20752" w:rsidRPr="001D7643" w:rsidRDefault="00E20752" w:rsidP="001D13ED">
      <w:pPr>
        <w:pStyle w:val="ListParagraph"/>
        <w:numPr>
          <w:ilvl w:val="2"/>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Example: The fn</w:t>
      </w:r>
      <w:proofErr w:type="gramStart"/>
      <w:r w:rsidRPr="001D7643">
        <w:rPr>
          <w:rFonts w:ascii="Arial" w:hAnsi="Arial" w:cs="Arial"/>
          <w:color w:val="000000" w:themeColor="text1"/>
          <w:sz w:val="20"/>
          <w:szCs w:val="20"/>
        </w:rPr>
        <w:t>:count</w:t>
      </w:r>
      <w:proofErr w:type="gramEnd"/>
      <w:r w:rsidRPr="001D7643">
        <w:rPr>
          <w:rFonts w:ascii="Arial" w:hAnsi="Arial" w:cs="Arial"/>
          <w:color w:val="000000" w:themeColor="text1"/>
          <w:sz w:val="20"/>
          <w:szCs w:val="20"/>
        </w:rPr>
        <w:t xml:space="preserve">(...) function argument must be to an array or optional element. It is an SDE if the argument expression is otherwise. </w:t>
      </w:r>
    </w:p>
    <w:p w:rsidR="00E20752" w:rsidRPr="001D7643" w:rsidRDefault="00E20752" w:rsidP="001D13ED">
      <w:pPr>
        <w:pStyle w:val="ListParagraph"/>
        <w:numPr>
          <w:ilvl w:val="0"/>
          <w:numId w:val="33"/>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Regular Expressions</w:t>
      </w:r>
    </w:p>
    <w:p w:rsidR="009D1AF6" w:rsidRPr="001D7643" w:rsidRDefault="00E20752" w:rsidP="001D13ED">
      <w:pPr>
        <w:pStyle w:val="ListParagraph"/>
        <w:numPr>
          <w:ilvl w:val="1"/>
          <w:numId w:val="32"/>
        </w:numPr>
        <w:tabs>
          <w:tab w:val="left" w:pos="720"/>
        </w:tabs>
        <w:spacing w:line="276" w:lineRule="auto"/>
        <w:contextualSpacing w:val="0"/>
        <w:rPr>
          <w:rFonts w:ascii="Arial" w:hAnsi="Arial" w:cs="Arial"/>
          <w:color w:val="000000" w:themeColor="text1"/>
          <w:sz w:val="20"/>
          <w:szCs w:val="20"/>
        </w:rPr>
      </w:pPr>
      <w:r w:rsidRPr="001D7643">
        <w:rPr>
          <w:rFonts w:ascii="Arial" w:hAnsi="Arial" w:cs="Arial"/>
          <w:color w:val="000000" w:themeColor="text1"/>
          <w:sz w:val="20"/>
          <w:szCs w:val="20"/>
        </w:rPr>
        <w:t>Syntax error</w:t>
      </w:r>
    </w:p>
    <w:p w:rsidR="009D1AF6" w:rsidRPr="001D7643" w:rsidRDefault="009D1AF6" w:rsidP="00334679">
      <w:pPr>
        <w:suppressAutoHyphens w:val="0"/>
        <w:autoSpaceDE w:val="0"/>
        <w:autoSpaceDN w:val="0"/>
        <w:adjustRightInd w:val="0"/>
        <w:rPr>
          <w:rFonts w:ascii="Arial" w:eastAsia="Times New Roman" w:hAnsi="Arial" w:cs="Arial"/>
          <w:color w:val="000000" w:themeColor="text1"/>
          <w:sz w:val="20"/>
          <w:szCs w:val="20"/>
          <w:lang w:eastAsia="en-GB"/>
        </w:rPr>
      </w:pPr>
    </w:p>
    <w:p w:rsidR="00334679" w:rsidRPr="001D7643" w:rsidRDefault="001A1302"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13.11.1</w:t>
      </w:r>
      <w:r w:rsidRPr="001D7643">
        <w:rPr>
          <w:rFonts w:ascii="Arial" w:hAnsi="Arial" w:cs="Arial"/>
          <w:color w:val="000000" w:themeColor="text1"/>
          <w:sz w:val="20"/>
          <w:szCs w:val="20"/>
        </w:rPr>
        <w:t xml:space="preserve">. To match </w:t>
      </w:r>
      <w:r w:rsidR="00891776" w:rsidRPr="001D7643">
        <w:rPr>
          <w:rFonts w:ascii="Arial" w:hAnsi="Arial" w:cs="Arial"/>
          <w:color w:val="000000" w:themeColor="text1"/>
          <w:sz w:val="20"/>
          <w:szCs w:val="20"/>
        </w:rPr>
        <w:t xml:space="preserve">revised </w:t>
      </w:r>
      <w:r w:rsidR="002650A2" w:rsidRPr="001D7643">
        <w:rPr>
          <w:rFonts w:ascii="Arial" w:hAnsi="Arial" w:cs="Arial"/>
          <w:color w:val="000000" w:themeColor="text1"/>
          <w:sz w:val="20"/>
          <w:szCs w:val="20"/>
        </w:rPr>
        <w:t>behaviour from ICU 51</w:t>
      </w:r>
      <w:r w:rsidRPr="001D7643">
        <w:rPr>
          <w:rFonts w:ascii="Arial" w:hAnsi="Arial" w:cs="Arial"/>
          <w:color w:val="000000" w:themeColor="text1"/>
          <w:sz w:val="20"/>
          <w:szCs w:val="20"/>
        </w:rPr>
        <w:t>, the following changes are made to the DFDL calendar pattern symbols:</w:t>
      </w:r>
    </w:p>
    <w:p w:rsidR="001A1302" w:rsidRPr="001D7643" w:rsidRDefault="001A1302" w:rsidP="00666647">
      <w:pPr>
        <w:autoSpaceDE w:val="0"/>
        <w:rPr>
          <w:rFonts w:ascii="Arial" w:hAnsi="Arial" w:cs="Arial"/>
          <w:color w:val="000000" w:themeColor="text1"/>
          <w:sz w:val="20"/>
          <w:szCs w:val="20"/>
        </w:rPr>
      </w:pPr>
    </w:p>
    <w:p w:rsidR="00891776" w:rsidRPr="001D7643" w:rsidRDefault="001A1302"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Drop the DFDL-specific ‘U’ symbol </w:t>
      </w:r>
    </w:p>
    <w:p w:rsidR="001A1302"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w:t>
      </w:r>
      <w:r w:rsidR="002650A2" w:rsidRPr="001D7643">
        <w:rPr>
          <w:rFonts w:ascii="Arial" w:hAnsi="Arial" w:cs="Arial"/>
          <w:color w:val="000000" w:themeColor="text1"/>
          <w:sz w:val="20"/>
          <w:szCs w:val="20"/>
        </w:rPr>
        <w:t>dd support for</w:t>
      </w:r>
      <w:r w:rsidR="001A1302" w:rsidRPr="001D7643">
        <w:rPr>
          <w:rFonts w:ascii="Arial" w:hAnsi="Arial" w:cs="Arial"/>
          <w:color w:val="000000" w:themeColor="text1"/>
          <w:sz w:val="20"/>
          <w:szCs w:val="20"/>
        </w:rPr>
        <w:t xml:space="preserve"> new ‘x’ and ‘X’ symbols</w:t>
      </w:r>
      <w:r w:rsidR="003640D7"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w:t>
      </w:r>
      <w:r w:rsidR="00D82A65" w:rsidRPr="001D7643">
        <w:rPr>
          <w:rFonts w:ascii="Arial" w:hAnsi="Arial" w:cs="Arial"/>
          <w:color w:val="000000" w:themeColor="text1"/>
          <w:sz w:val="20"/>
          <w:szCs w:val="20"/>
        </w:rPr>
        <w:t>x</w:t>
      </w:r>
      <w:r w:rsidR="00C6312E" w:rsidRPr="001D7643">
        <w:rPr>
          <w:rFonts w:ascii="Arial" w:hAnsi="Arial" w:cs="Arial"/>
          <w:color w:val="000000" w:themeColor="text1"/>
          <w:sz w:val="20"/>
          <w:szCs w:val="20"/>
        </w:rPr>
        <w:t xml:space="preserve">, xx, </w:t>
      </w:r>
      <w:r w:rsidR="00D82A65" w:rsidRPr="001D7643">
        <w:rPr>
          <w:rFonts w:ascii="Arial" w:hAnsi="Arial" w:cs="Arial"/>
          <w:color w:val="000000" w:themeColor="text1"/>
          <w:sz w:val="20"/>
          <w:szCs w:val="20"/>
        </w:rPr>
        <w:t>xxx,</w:t>
      </w:r>
      <w:r w:rsidR="00C6312E" w:rsidRPr="001D7643">
        <w:rPr>
          <w:rFonts w:ascii="Arial" w:hAnsi="Arial" w:cs="Arial"/>
          <w:color w:val="000000" w:themeColor="text1"/>
          <w:sz w:val="20"/>
          <w:szCs w:val="20"/>
        </w:rPr>
        <w:t xml:space="preserve"> X, XX, XXX only</w:t>
      </w:r>
      <w:r w:rsidR="00D82A65" w:rsidRPr="001D7643">
        <w:rPr>
          <w:rFonts w:ascii="Arial" w:hAnsi="Arial" w:cs="Arial"/>
          <w:color w:val="000000" w:themeColor="text1"/>
          <w:sz w:val="20"/>
          <w:szCs w:val="20"/>
        </w:rPr>
        <w:t>)</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Add support for </w:t>
      </w:r>
      <w:r w:rsidR="003640D7" w:rsidRPr="001D7643">
        <w:rPr>
          <w:rFonts w:ascii="Arial" w:hAnsi="Arial" w:cs="Arial"/>
          <w:color w:val="000000" w:themeColor="text1"/>
          <w:sz w:val="20"/>
          <w:szCs w:val="20"/>
        </w:rPr>
        <w:t>all variations of the new</w:t>
      </w:r>
      <w:r w:rsidRPr="001D7643">
        <w:rPr>
          <w:rFonts w:ascii="Arial" w:hAnsi="Arial" w:cs="Arial"/>
          <w:color w:val="000000" w:themeColor="text1"/>
          <w:sz w:val="20"/>
          <w:szCs w:val="20"/>
        </w:rPr>
        <w:t xml:space="preserve"> ‘O’ symbol</w:t>
      </w:r>
    </w:p>
    <w:p w:rsidR="00891776"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Adopt revised semantic for</w:t>
      </w:r>
      <w:r w:rsidR="001A1302"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 xml:space="preserve">all variations of </w:t>
      </w:r>
      <w:r w:rsidR="001A1302" w:rsidRPr="001D7643">
        <w:rPr>
          <w:rFonts w:ascii="Arial" w:hAnsi="Arial" w:cs="Arial"/>
          <w:color w:val="000000" w:themeColor="text1"/>
          <w:sz w:val="20"/>
          <w:szCs w:val="20"/>
        </w:rPr>
        <w:t>the ‘V’ symbol</w:t>
      </w:r>
      <w:r w:rsidR="003640D7" w:rsidRPr="001D7643">
        <w:rPr>
          <w:rFonts w:ascii="Arial" w:hAnsi="Arial" w:cs="Arial"/>
          <w:color w:val="000000" w:themeColor="text1"/>
          <w:sz w:val="20"/>
          <w:szCs w:val="20"/>
        </w:rPr>
        <w:t xml:space="preserve"> </w:t>
      </w:r>
    </w:p>
    <w:p w:rsidR="00C6312E" w:rsidRPr="001D7643" w:rsidRDefault="00891776"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w:t>
      </w:r>
      <w:r w:rsidR="00C6312E" w:rsidRPr="001D7643">
        <w:rPr>
          <w:rFonts w:ascii="Arial" w:hAnsi="Arial" w:cs="Arial"/>
          <w:color w:val="000000" w:themeColor="text1"/>
          <w:sz w:val="20"/>
          <w:szCs w:val="20"/>
        </w:rPr>
        <w:t xml:space="preserve">all variations of </w:t>
      </w:r>
      <w:r w:rsidRPr="001D7643">
        <w:rPr>
          <w:rFonts w:ascii="Arial" w:hAnsi="Arial" w:cs="Arial"/>
          <w:color w:val="000000" w:themeColor="text1"/>
          <w:sz w:val="20"/>
          <w:szCs w:val="20"/>
        </w:rPr>
        <w:t xml:space="preserve">the ‘z’ symbol. </w:t>
      </w:r>
    </w:p>
    <w:p w:rsidR="00891776" w:rsidRPr="001D7643" w:rsidRDefault="00C6312E" w:rsidP="001D13ED">
      <w:pPr>
        <w:pStyle w:val="ListParagraph"/>
        <w:numPr>
          <w:ilvl w:val="0"/>
          <w:numId w:val="34"/>
        </w:numPr>
        <w:autoSpaceDE w:val="0"/>
        <w:ind w:left="360"/>
        <w:rPr>
          <w:rFonts w:ascii="Arial" w:hAnsi="Arial" w:cs="Arial"/>
          <w:color w:val="000000" w:themeColor="text1"/>
          <w:sz w:val="20"/>
          <w:szCs w:val="20"/>
        </w:rPr>
      </w:pPr>
      <w:r w:rsidRPr="001D7643">
        <w:rPr>
          <w:rFonts w:ascii="Arial" w:hAnsi="Arial" w:cs="Arial"/>
          <w:color w:val="000000" w:themeColor="text1"/>
          <w:sz w:val="20"/>
          <w:szCs w:val="20"/>
        </w:rPr>
        <w:t xml:space="preserve">Adopt revised semantic for all variations of the ‘Z’ symbol (but </w:t>
      </w:r>
      <w:r w:rsidR="00D82A65" w:rsidRPr="001D7643">
        <w:rPr>
          <w:rFonts w:ascii="Arial" w:hAnsi="Arial" w:cs="Arial"/>
          <w:color w:val="000000" w:themeColor="text1"/>
          <w:sz w:val="20"/>
          <w:szCs w:val="20"/>
        </w:rPr>
        <w:t>ZZZZZ</w:t>
      </w:r>
      <w:r w:rsidRPr="001D7643">
        <w:rPr>
          <w:rFonts w:ascii="Arial" w:hAnsi="Arial" w:cs="Arial"/>
          <w:color w:val="000000" w:themeColor="text1"/>
          <w:sz w:val="20"/>
          <w:szCs w:val="20"/>
        </w:rPr>
        <w:t xml:space="preserve"> not supported).</w:t>
      </w:r>
    </w:p>
    <w:p w:rsidR="00891776" w:rsidRPr="001D7643" w:rsidRDefault="00891776" w:rsidP="00891776">
      <w:pPr>
        <w:autoSpaceDE w:val="0"/>
        <w:rPr>
          <w:rFonts w:ascii="Arial" w:hAnsi="Arial" w:cs="Arial"/>
          <w:color w:val="000000" w:themeColor="text1"/>
          <w:sz w:val="20"/>
          <w:szCs w:val="20"/>
        </w:rPr>
      </w:pPr>
    </w:p>
    <w:p w:rsidR="00FC6B31" w:rsidRPr="001D7643" w:rsidRDefault="00891776" w:rsidP="00FC6B31">
      <w:pPr>
        <w:autoSpaceDE w:val="0"/>
        <w:rPr>
          <w:rFonts w:ascii="Arial" w:hAnsi="Arial" w:cs="Arial"/>
          <w:sz w:val="20"/>
          <w:szCs w:val="20"/>
        </w:rPr>
      </w:pPr>
      <w:r w:rsidRPr="001D7643">
        <w:rPr>
          <w:rFonts w:ascii="Arial" w:hAnsi="Arial" w:cs="Arial"/>
          <w:color w:val="000000" w:themeColor="text1"/>
          <w:sz w:val="20"/>
          <w:szCs w:val="20"/>
        </w:rPr>
        <w:t xml:space="preserve">Reference is </w:t>
      </w:r>
      <w:r w:rsidR="00FC6B31" w:rsidRPr="001D7643">
        <w:rPr>
          <w:rFonts w:ascii="Arial" w:hAnsi="Arial" w:cs="Arial"/>
          <w:color w:val="000000" w:themeColor="text1"/>
          <w:sz w:val="20"/>
          <w:szCs w:val="20"/>
        </w:rPr>
        <w:t>the</w:t>
      </w:r>
      <w:r w:rsidR="00FC6B31" w:rsidRPr="001D7643">
        <w:rPr>
          <w:rFonts w:ascii="Arial" w:hAnsi="Arial" w:cs="Arial"/>
          <w:sz w:val="20"/>
          <w:szCs w:val="20"/>
        </w:rPr>
        <w:t xml:space="preserve"> ICU SimpleDateTime class at</w:t>
      </w:r>
    </w:p>
    <w:p w:rsidR="00C6312E" w:rsidRPr="001D7643" w:rsidRDefault="00FC6B31" w:rsidP="00891776">
      <w:pPr>
        <w:autoSpaceDE w:val="0"/>
        <w:rPr>
          <w:rFonts w:ascii="Arial" w:hAnsi="Arial" w:cs="Arial"/>
          <w:color w:val="000000" w:themeColor="text1"/>
          <w:sz w:val="20"/>
          <w:szCs w:val="20"/>
        </w:rPr>
      </w:pPr>
      <w:r w:rsidRPr="001D7643">
        <w:rPr>
          <w:rFonts w:ascii="Arial" w:hAnsi="Arial" w:cs="Arial"/>
          <w:sz w:val="20"/>
          <w:szCs w:val="20"/>
        </w:rPr>
        <w:t xml:space="preserve"> </w:t>
      </w:r>
      <w:hyperlink r:id="rId16" w:history="1">
        <w:r w:rsidRPr="001D7643">
          <w:rPr>
            <w:rStyle w:val="Hyperlink"/>
            <w:rFonts w:ascii="Arial" w:eastAsia="Times New Roman" w:hAnsi="Arial" w:cs="Arial"/>
            <w:sz w:val="20"/>
            <w:szCs w:val="20"/>
            <w:lang w:eastAsia="en-GB"/>
          </w:rPr>
          <w:t>http://icu-project.org/apiref/icu4j/com/ibm/icu/text/SimpleDateFormat.html</w:t>
        </w:r>
      </w:hyperlink>
      <w:r w:rsidRPr="001D7643">
        <w:rPr>
          <w:rFonts w:ascii="Arial" w:eastAsia="Times New Roman" w:hAnsi="Arial" w:cs="Arial"/>
          <w:color w:val="0000FF"/>
          <w:sz w:val="20"/>
          <w:szCs w:val="20"/>
          <w:lang w:eastAsia="en-GB"/>
        </w:rPr>
        <w:t>.</w:t>
      </w:r>
      <w:r w:rsidR="00200075" w:rsidRPr="001D7643">
        <w:rPr>
          <w:rFonts w:ascii="Arial" w:hAnsi="Arial" w:cs="Arial"/>
          <w:color w:val="000000" w:themeColor="text1"/>
          <w:sz w:val="20"/>
          <w:szCs w:val="20"/>
        </w:rPr>
        <w:t xml:space="preserve"> </w:t>
      </w:r>
      <w:r w:rsidR="00C6312E" w:rsidRPr="001D7643">
        <w:rPr>
          <w:rFonts w:ascii="Arial" w:hAnsi="Arial" w:cs="Arial"/>
          <w:color w:val="000000" w:themeColor="text1"/>
          <w:sz w:val="20"/>
          <w:szCs w:val="20"/>
        </w:rPr>
        <w:t>Erratum 2.3 updated.</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 (</w:t>
      </w:r>
      <w:hyperlink r:id="rId17" w:history="1">
        <w:r w:rsidRPr="001D7643">
          <w:rPr>
            <w:rStyle w:val="Hyperlink"/>
            <w:rFonts w:ascii="Arial" w:hAnsi="Arial" w:cs="Arial"/>
            <w:i/>
            <w:sz w:val="20"/>
            <w:szCs w:val="20"/>
          </w:rPr>
          <w:t>http://redmine.ogf.org/boards/15/topics/24</w:t>
        </w:r>
      </w:hyperlink>
      <w:r w:rsidRPr="001D7643">
        <w:rPr>
          <w:rFonts w:ascii="Arial" w:hAnsi="Arial" w:cs="Arial"/>
          <w:i/>
          <w:color w:val="000000" w:themeColor="text1"/>
          <w:sz w:val="20"/>
          <w:szCs w:val="20"/>
        </w:rPr>
        <w:t>):</w:t>
      </w:r>
    </w:p>
    <w:p w:rsidR="00781F88" w:rsidRPr="001D7643" w:rsidRDefault="00781F88" w:rsidP="00891776">
      <w:pPr>
        <w:autoSpaceDE w:val="0"/>
        <w:rPr>
          <w:rFonts w:ascii="Arial" w:hAnsi="Arial" w:cs="Arial"/>
          <w:color w:val="000000" w:themeColor="text1"/>
          <w:sz w:val="20"/>
          <w:szCs w:val="20"/>
        </w:rPr>
      </w:pPr>
    </w:p>
    <w:p w:rsidR="00781F88" w:rsidRPr="001D7643" w:rsidRDefault="00781F88" w:rsidP="00891776">
      <w:pPr>
        <w:autoSpaceDE w:val="0"/>
        <w:rPr>
          <w:rFonts w:ascii="Arial" w:hAnsi="Arial" w:cs="Arial"/>
          <w:color w:val="000000" w:themeColor="text1"/>
          <w:sz w:val="20"/>
          <w:szCs w:val="20"/>
        </w:rPr>
      </w:pPr>
      <w:r w:rsidRPr="001D7643">
        <w:rPr>
          <w:rFonts w:ascii="Arial" w:hAnsi="Arial" w:cs="Arial"/>
          <w:color w:val="000000" w:themeColor="text1"/>
          <w:sz w:val="20"/>
          <w:szCs w:val="20"/>
        </w:rPr>
        <w:t>In the revised semantic for ICU 51, the Z, ZZ and ZZZ symbols allow optional seconds, however this is not supported by DFDL which does not allow seconds to appear in time zones. It is a processing error if seconds appear in th</w:t>
      </w:r>
      <w:r w:rsidR="008312BD" w:rsidRPr="001D7643">
        <w:rPr>
          <w:rFonts w:ascii="Arial" w:hAnsi="Arial" w:cs="Arial"/>
          <w:color w:val="000000" w:themeColor="text1"/>
          <w:sz w:val="20"/>
          <w:szCs w:val="20"/>
        </w:rPr>
        <w:t>at part of th</w:t>
      </w:r>
      <w:r w:rsidRPr="001D7643">
        <w:rPr>
          <w:rFonts w:ascii="Arial" w:hAnsi="Arial" w:cs="Arial"/>
          <w:color w:val="000000" w:themeColor="text1"/>
          <w:sz w:val="20"/>
          <w:szCs w:val="20"/>
        </w:rPr>
        <w:t xml:space="preserve">e </w:t>
      </w:r>
      <w:r w:rsidR="008312BD" w:rsidRPr="001D7643">
        <w:rPr>
          <w:rFonts w:ascii="Arial" w:hAnsi="Arial" w:cs="Arial"/>
          <w:color w:val="000000" w:themeColor="text1"/>
          <w:sz w:val="20"/>
          <w:szCs w:val="20"/>
        </w:rPr>
        <w:t xml:space="preserve">SimpleContent region that represents </w:t>
      </w:r>
      <w:r w:rsidRPr="001D7643">
        <w:rPr>
          <w:rFonts w:ascii="Arial" w:hAnsi="Arial" w:cs="Arial"/>
          <w:color w:val="000000" w:themeColor="text1"/>
          <w:sz w:val="20"/>
          <w:szCs w:val="20"/>
        </w:rPr>
        <w:t>a time zone.</w:t>
      </w:r>
    </w:p>
    <w:p w:rsidR="001A1302" w:rsidRPr="001D7643" w:rsidRDefault="001A1302" w:rsidP="00666647">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2.122</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5.1</w:t>
      </w:r>
      <w:r w:rsidRPr="001D7643">
        <w:rPr>
          <w:rFonts w:ascii="Arial" w:hAnsi="Arial" w:cs="Arial"/>
          <w:color w:val="000000" w:themeColor="text1"/>
          <w:sz w:val="20"/>
          <w:szCs w:val="20"/>
        </w:rPr>
        <w:t>. Allow explicit setting of minOccurs = ‘1’ and/or maxOccurs = ‘1’ on model groups, as this is the equivalent to omitting the properties.</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Throughout</w:t>
      </w:r>
      <w:r w:rsidRPr="001D7643">
        <w:rPr>
          <w:rFonts w:ascii="Arial" w:hAnsi="Arial" w:cs="Arial"/>
          <w:color w:val="000000" w:themeColor="text1"/>
          <w:sz w:val="20"/>
          <w:szCs w:val="20"/>
        </w:rPr>
        <w:t>.  Do not use the ‘xs’ prefix for XSD attributes as it is not strictly correct. Instead use the phrase ‘XSD xxx property’.</w:t>
      </w:r>
    </w:p>
    <w:p w:rsidR="0000655D" w:rsidRPr="001D7643" w:rsidRDefault="0000655D" w:rsidP="0000655D">
      <w:pPr>
        <w:autoSpaceDE w:val="0"/>
        <w:rPr>
          <w:rFonts w:ascii="Arial" w:hAnsi="Arial" w:cs="Arial"/>
          <w:color w:val="000000" w:themeColor="text1"/>
          <w:sz w:val="20"/>
          <w:szCs w:val="20"/>
        </w:rPr>
      </w:pPr>
    </w:p>
    <w:p w:rsidR="0000655D" w:rsidRPr="001D7643" w:rsidRDefault="0000655D" w:rsidP="0000655D">
      <w:pPr>
        <w:autoSpaceDE w:val="0"/>
        <w:rPr>
          <w:rFonts w:ascii="Arial" w:hAnsi="Arial" w:cs="Arial"/>
          <w:color w:val="000000" w:themeColor="text1"/>
          <w:sz w:val="20"/>
          <w:szCs w:val="20"/>
        </w:rPr>
      </w:pPr>
      <w:r w:rsidRPr="001D7643">
        <w:rPr>
          <w:rFonts w:ascii="Arial" w:hAnsi="Arial" w:cs="Arial"/>
          <w:b/>
          <w:color w:val="000000" w:themeColor="text1"/>
          <w:sz w:val="20"/>
          <w:szCs w:val="20"/>
        </w:rPr>
        <w:t>2.124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23.5.3</w:t>
      </w:r>
      <w:r w:rsidRPr="001D7643">
        <w:rPr>
          <w:rFonts w:ascii="Arial" w:hAnsi="Arial" w:cs="Arial"/>
          <w:color w:val="000000" w:themeColor="text1"/>
          <w:sz w:val="20"/>
          <w:szCs w:val="20"/>
        </w:rPr>
        <w:t>. State that it is a schema definition error if the $node argument of dfdl</w:t>
      </w:r>
      <w:proofErr w:type="gramStart"/>
      <w:r w:rsidRPr="001D7643">
        <w:rPr>
          <w:rFonts w:ascii="Arial" w:hAnsi="Arial" w:cs="Arial"/>
          <w:color w:val="000000" w:themeColor="text1"/>
          <w:sz w:val="20"/>
          <w:szCs w:val="20"/>
        </w:rPr>
        <w:t>:checkConstraints</w:t>
      </w:r>
      <w:proofErr w:type="gramEnd"/>
      <w:r w:rsidRPr="001D7643">
        <w:rPr>
          <w:rFonts w:ascii="Arial" w:hAnsi="Arial" w:cs="Arial"/>
          <w:color w:val="000000" w:themeColor="text1"/>
          <w:sz w:val="20"/>
          <w:szCs w:val="20"/>
        </w:rPr>
        <w:t>( ) function is a complex element.</w:t>
      </w:r>
    </w:p>
    <w:p w:rsidR="001A1302" w:rsidRPr="001D7643" w:rsidRDefault="001A1302" w:rsidP="00666647">
      <w:pPr>
        <w:autoSpaceDE w:val="0"/>
        <w:rPr>
          <w:rFonts w:ascii="Arial" w:hAnsi="Arial" w:cs="Arial"/>
          <w:color w:val="000000" w:themeColor="text1"/>
          <w:sz w:val="20"/>
          <w:szCs w:val="20"/>
        </w:rPr>
      </w:pPr>
    </w:p>
    <w:p w:rsidR="001A1302" w:rsidRPr="001D7643" w:rsidRDefault="004A15D1" w:rsidP="00666647">
      <w:pPr>
        <w:autoSpaceDE w:val="0"/>
        <w:rPr>
          <w:rFonts w:ascii="Arial" w:eastAsia="Times New Roman" w:hAnsi="Arial" w:cs="Arial"/>
          <w:color w:val="000000" w:themeColor="text1"/>
          <w:sz w:val="20"/>
          <w:szCs w:val="20"/>
          <w:lang w:eastAsia="en-GB"/>
        </w:rPr>
      </w:pPr>
      <w:r w:rsidRPr="001D7643">
        <w:rPr>
          <w:rFonts w:ascii="Arial" w:hAnsi="Arial" w:cs="Arial"/>
          <w:b/>
          <w:color w:val="000000" w:themeColor="text1"/>
          <w:sz w:val="20"/>
          <w:szCs w:val="20"/>
        </w:rPr>
        <w:t>2.125</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12.3.5</w:t>
      </w:r>
      <w:r w:rsidRPr="001D7643">
        <w:rPr>
          <w:rFonts w:ascii="Arial" w:hAnsi="Arial" w:cs="Arial"/>
          <w:color w:val="000000" w:themeColor="text1"/>
          <w:sz w:val="20"/>
          <w:szCs w:val="20"/>
        </w:rPr>
        <w:t xml:space="preserve">. </w:t>
      </w:r>
      <w:r w:rsidRPr="001D7643">
        <w:rPr>
          <w:rFonts w:ascii="Arial" w:eastAsia="Times New Roman" w:hAnsi="Arial" w:cs="Arial"/>
          <w:color w:val="000000" w:themeColor="text1"/>
          <w:sz w:val="20"/>
          <w:szCs w:val="20"/>
          <w:lang w:eastAsia="en-GB"/>
        </w:rPr>
        <w:t>"The DFDL processor scans the data stream to determine a string value that is the longest match to a regular expression."  The pattern itself dictates greediness so the word 'longest' is not needed and is removed.</w:t>
      </w:r>
    </w:p>
    <w:p w:rsidR="004A15D1" w:rsidRPr="001D7643" w:rsidRDefault="004A15D1" w:rsidP="00666647">
      <w:pPr>
        <w:autoSpaceDE w:val="0"/>
        <w:rPr>
          <w:rFonts w:ascii="Arial" w:eastAsia="Times New Roman" w:hAnsi="Arial" w:cs="Arial"/>
          <w:color w:val="000000" w:themeColor="text1"/>
          <w:sz w:val="20"/>
          <w:szCs w:val="20"/>
          <w:lang w:eastAsia="en-GB"/>
        </w:rPr>
      </w:pPr>
    </w:p>
    <w:p w:rsidR="00C34855" w:rsidRPr="001D7643" w:rsidRDefault="00C34855" w:rsidP="00C34855">
      <w:pPr>
        <w:autoSpaceDE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Correct the current inconsistencies when referring to different kinds of DFDL property. Use the </w:t>
      </w:r>
      <w:r w:rsidR="004B13C1" w:rsidRPr="001D7643">
        <w:rPr>
          <w:rFonts w:ascii="Arial" w:eastAsia="Times New Roman" w:hAnsi="Arial" w:cs="Arial"/>
          <w:color w:val="000000" w:themeColor="text1"/>
          <w:sz w:val="20"/>
          <w:szCs w:val="20"/>
          <w:lang w:eastAsia="en-GB"/>
        </w:rPr>
        <w:t xml:space="preserve">revised </w:t>
      </w:r>
      <w:r w:rsidRPr="001D7643">
        <w:rPr>
          <w:rFonts w:ascii="Arial" w:eastAsia="Times New Roman" w:hAnsi="Arial" w:cs="Arial"/>
          <w:color w:val="000000" w:themeColor="text1"/>
          <w:sz w:val="20"/>
          <w:szCs w:val="20"/>
          <w:lang w:eastAsia="en-GB"/>
        </w:rPr>
        <w:t>terms as appropriate throughout the specification:</w:t>
      </w:r>
    </w:p>
    <w:p w:rsidR="00C34855" w:rsidRPr="001D7643" w:rsidRDefault="00C34855" w:rsidP="00C34855">
      <w:pPr>
        <w:autoSpaceDE w:val="0"/>
        <w:rPr>
          <w:rFonts w:ascii="Arial" w:eastAsia="Times New Roman" w:hAnsi="Arial" w:cs="Arial"/>
          <w:color w:val="000000" w:themeColor="text1"/>
          <w:sz w:val="20"/>
          <w:szCs w:val="20"/>
          <w:lang w:eastAsia="en-GB"/>
        </w:rPr>
      </w:pPr>
    </w:p>
    <w:p w:rsidR="004B13C1"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Format property – a DFDL property carried on </w:t>
      </w:r>
      <w:r w:rsidR="007A4689" w:rsidRPr="001D7643">
        <w:rPr>
          <w:rFonts w:ascii="Arial" w:eastAsia="Times New Roman" w:hAnsi="Arial" w:cs="Arial"/>
          <w:color w:val="000000" w:themeColor="text1"/>
          <w:sz w:val="20"/>
          <w:szCs w:val="20"/>
          <w:lang w:eastAsia="en-GB"/>
        </w:rPr>
        <w:t xml:space="preserve">a </w:t>
      </w:r>
      <w:r w:rsidR="004B13C1" w:rsidRPr="001D7643">
        <w:rPr>
          <w:rFonts w:ascii="Arial" w:eastAsia="Times New Roman" w:hAnsi="Arial" w:cs="Arial"/>
          <w:color w:val="000000" w:themeColor="text1"/>
          <w:sz w:val="20"/>
          <w:szCs w:val="20"/>
          <w:lang w:eastAsia="en-GB"/>
        </w:rPr>
        <w:t>DFDL format annotation.</w:t>
      </w:r>
    </w:p>
    <w:p w:rsidR="004B13C1" w:rsidRPr="001D7643" w:rsidRDefault="004B13C1" w:rsidP="00BE3375">
      <w:pPr>
        <w:autoSpaceDE w:val="0"/>
        <w:rPr>
          <w:rFonts w:ascii="Arial" w:eastAsia="Times New Roman" w:hAnsi="Arial" w:cs="Arial"/>
          <w:color w:val="000000" w:themeColor="text1"/>
          <w:sz w:val="20"/>
          <w:szCs w:val="20"/>
          <w:lang w:eastAsia="en-GB"/>
        </w:rPr>
      </w:pPr>
    </w:p>
    <w:p w:rsidR="00C34855"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Pr="001D7643">
        <w:rPr>
          <w:rFonts w:ascii="Arial" w:eastAsia="Times New Roman" w:hAnsi="Arial" w:cs="Arial"/>
          <w:color w:val="000000" w:themeColor="text1"/>
          <w:sz w:val="20"/>
          <w:szCs w:val="20"/>
          <w:lang w:eastAsia="en-GB"/>
        </w:rPr>
        <w:t xml:space="preserve"> </w:t>
      </w:r>
      <w:r w:rsidR="004B13C1" w:rsidRPr="001D7643">
        <w:rPr>
          <w:rFonts w:ascii="Arial" w:eastAsia="Times New Roman" w:hAnsi="Arial" w:cs="Arial"/>
          <w:color w:val="000000" w:themeColor="text1"/>
          <w:sz w:val="20"/>
          <w:szCs w:val="20"/>
          <w:lang w:eastAsia="en-GB"/>
        </w:rPr>
        <w:t xml:space="preserve">Representation property – a format property that is used to describe </w:t>
      </w:r>
      <w:r w:rsidR="007A4689" w:rsidRPr="001D7643">
        <w:rPr>
          <w:rFonts w:ascii="Arial" w:eastAsia="Times New Roman" w:hAnsi="Arial" w:cs="Arial"/>
          <w:color w:val="000000" w:themeColor="text1"/>
          <w:sz w:val="20"/>
          <w:szCs w:val="20"/>
          <w:lang w:eastAsia="en-GB"/>
        </w:rPr>
        <w:t>a</w:t>
      </w:r>
      <w:r w:rsidR="004B13C1" w:rsidRPr="001D7643">
        <w:rPr>
          <w:rFonts w:ascii="Arial" w:eastAsia="Times New Roman" w:hAnsi="Arial" w:cs="Arial"/>
          <w:color w:val="000000" w:themeColor="text1"/>
          <w:sz w:val="20"/>
          <w:szCs w:val="20"/>
          <w:lang w:eastAsia="en-GB"/>
        </w:rPr>
        <w:t xml:space="preserve"> physical characteristic </w:t>
      </w:r>
      <w:r w:rsidR="007A4689" w:rsidRPr="001D7643">
        <w:rPr>
          <w:rFonts w:ascii="Arial" w:eastAsia="Times New Roman" w:hAnsi="Arial" w:cs="Arial"/>
          <w:color w:val="000000" w:themeColor="text1"/>
          <w:sz w:val="20"/>
          <w:szCs w:val="20"/>
          <w:lang w:eastAsia="en-GB"/>
        </w:rPr>
        <w:t xml:space="preserve">of a component. Such a property will apply to one or more grammar regions of the component. </w:t>
      </w:r>
    </w:p>
    <w:p w:rsidR="007A4689" w:rsidRPr="001D7643" w:rsidRDefault="007A4689" w:rsidP="00BE3375">
      <w:pPr>
        <w:autoSpaceDE w:val="0"/>
        <w:rPr>
          <w:rFonts w:ascii="Arial" w:eastAsia="Times New Roman" w:hAnsi="Arial" w:cs="Arial"/>
          <w:color w:val="000000" w:themeColor="text1"/>
          <w:sz w:val="20"/>
          <w:szCs w:val="20"/>
          <w:lang w:eastAsia="en-GB"/>
        </w:rPr>
      </w:pPr>
    </w:p>
    <w:p w:rsidR="007A4689" w:rsidRPr="001D7643" w:rsidRDefault="00E20752" w:rsidP="001D13ED">
      <w:pPr>
        <w:pStyle w:val="ListParagraph"/>
        <w:numPr>
          <w:ilvl w:val="0"/>
          <w:numId w:val="36"/>
        </w:numPr>
        <w:autoSpaceDE w:val="0"/>
        <w:ind w:left="36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7A4689" w:rsidRPr="001D7643">
        <w:rPr>
          <w:rFonts w:ascii="Arial" w:eastAsia="Times New Roman" w:hAnsi="Arial" w:cs="Arial"/>
          <w:color w:val="000000" w:themeColor="text1"/>
          <w:sz w:val="20"/>
          <w:szCs w:val="20"/>
          <w:lang w:eastAsia="en-GB"/>
        </w:rPr>
        <w:t>Non-representation property – a format property that is not a representation property, specifically dfdl</w:t>
      </w:r>
      <w:proofErr w:type="gramStart"/>
      <w:r w:rsidR="007A4689" w:rsidRPr="001D7643">
        <w:rPr>
          <w:rFonts w:ascii="Arial" w:eastAsia="Times New Roman" w:hAnsi="Arial" w:cs="Arial"/>
          <w:color w:val="000000" w:themeColor="text1"/>
          <w:sz w:val="20"/>
          <w:szCs w:val="20"/>
          <w:lang w:eastAsia="en-GB"/>
        </w:rPr>
        <w:t>:ref</w:t>
      </w:r>
      <w:proofErr w:type="gramEnd"/>
      <w:r w:rsidR="007A4689" w:rsidRPr="001D7643">
        <w:rPr>
          <w:rFonts w:ascii="Arial" w:eastAsia="Times New Roman" w:hAnsi="Arial" w:cs="Arial"/>
          <w:color w:val="000000" w:themeColor="text1"/>
          <w:sz w:val="20"/>
          <w:szCs w:val="20"/>
          <w:lang w:eastAsia="en-GB"/>
        </w:rPr>
        <w:t>, dfdl:hiddenGroupRef, dfdl:inputValueCalc, dfdl:outputValueCalc</w:t>
      </w:r>
      <w:r w:rsidR="0071554D" w:rsidRPr="001D7643">
        <w:rPr>
          <w:rFonts w:ascii="Arial" w:eastAsia="Times New Roman" w:hAnsi="Arial" w:cs="Arial"/>
          <w:color w:val="000000" w:themeColor="text1"/>
          <w:sz w:val="20"/>
          <w:szCs w:val="20"/>
          <w:lang w:eastAsia="en-GB"/>
        </w:rPr>
        <w:t>, dfdl:</w:t>
      </w:r>
      <w:r w:rsidR="00A136FB" w:rsidRPr="001D7643">
        <w:rPr>
          <w:rFonts w:ascii="Arial" w:eastAsia="Times New Roman" w:hAnsi="Arial" w:cs="Arial"/>
          <w:color w:val="000000" w:themeColor="text1"/>
          <w:sz w:val="20"/>
          <w:szCs w:val="20"/>
          <w:lang w:eastAsia="en-GB"/>
        </w:rPr>
        <w:t>choiceB</w:t>
      </w:r>
      <w:r w:rsidR="0071554D" w:rsidRPr="001D7643">
        <w:rPr>
          <w:rFonts w:ascii="Arial" w:eastAsia="Times New Roman" w:hAnsi="Arial" w:cs="Arial"/>
          <w:color w:val="000000" w:themeColor="text1"/>
          <w:sz w:val="20"/>
          <w:szCs w:val="20"/>
          <w:lang w:eastAsia="en-GB"/>
        </w:rPr>
        <w:t>ranchKey, dfdl:choice</w:t>
      </w:r>
      <w:r w:rsidR="00A136FB" w:rsidRPr="001D7643">
        <w:rPr>
          <w:rFonts w:ascii="Arial" w:eastAsia="Times New Roman" w:hAnsi="Arial" w:cs="Arial"/>
          <w:color w:val="000000" w:themeColor="text1"/>
          <w:sz w:val="20"/>
          <w:szCs w:val="20"/>
          <w:lang w:eastAsia="en-GB"/>
        </w:rPr>
        <w:t>Dispatch</w:t>
      </w:r>
      <w:r w:rsidR="0071554D" w:rsidRPr="001D7643">
        <w:rPr>
          <w:rFonts w:ascii="Arial" w:eastAsia="Times New Roman" w:hAnsi="Arial" w:cs="Arial"/>
          <w:color w:val="000000" w:themeColor="text1"/>
          <w:sz w:val="20"/>
          <w:szCs w:val="20"/>
          <w:lang w:eastAsia="en-GB"/>
        </w:rPr>
        <w:t>Key</w:t>
      </w:r>
      <w:r w:rsidR="007A4689" w:rsidRPr="001D7643">
        <w:rPr>
          <w:rFonts w:ascii="Arial" w:eastAsia="Times New Roman" w:hAnsi="Arial" w:cs="Arial"/>
          <w:color w:val="000000" w:themeColor="text1"/>
          <w:sz w:val="20"/>
          <w:szCs w:val="20"/>
          <w:lang w:eastAsia="en-GB"/>
        </w:rPr>
        <w:t>.</w:t>
      </w:r>
    </w:p>
    <w:p w:rsidR="004A15D1" w:rsidRPr="001D7643" w:rsidRDefault="004A15D1"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Note that ‘property’ should be used </w:t>
      </w:r>
      <w:r w:rsidR="00090206" w:rsidRPr="001D7643">
        <w:rPr>
          <w:rFonts w:ascii="Arial" w:hAnsi="Arial" w:cs="Arial"/>
          <w:color w:val="000000" w:themeColor="text1"/>
          <w:sz w:val="20"/>
          <w:szCs w:val="20"/>
        </w:rPr>
        <w:t xml:space="preserve">instead of ‘attribute’ </w:t>
      </w:r>
      <w:r w:rsidRPr="001D7643">
        <w:rPr>
          <w:rFonts w:ascii="Arial" w:hAnsi="Arial" w:cs="Arial"/>
          <w:color w:val="000000" w:themeColor="text1"/>
          <w:sz w:val="20"/>
          <w:szCs w:val="20"/>
        </w:rPr>
        <w:t>for all properties that are carried on any DFDL annotation, even when an XML attribute is the only way that a property may be specified. This is consistent with XML Schema where ‘attribute’ is technically just a rendering</w:t>
      </w:r>
      <w:r w:rsidR="00090206" w:rsidRPr="001D7643">
        <w:rPr>
          <w:rFonts w:ascii="Arial" w:hAnsi="Arial" w:cs="Arial"/>
          <w:color w:val="000000" w:themeColor="text1"/>
          <w:sz w:val="20"/>
          <w:szCs w:val="20"/>
        </w:rPr>
        <w:t xml:space="preserve"> of a property</w:t>
      </w:r>
      <w:r w:rsidRPr="001D7643">
        <w:rPr>
          <w:rFonts w:ascii="Arial" w:hAnsi="Arial" w:cs="Arial"/>
          <w:color w:val="000000" w:themeColor="text1"/>
          <w:sz w:val="20"/>
          <w:szCs w:val="20"/>
        </w:rPr>
        <w:t>.</w:t>
      </w:r>
      <w:r w:rsidR="00090206" w:rsidRPr="001D7643">
        <w:rPr>
          <w:rFonts w:ascii="Arial" w:hAnsi="Arial" w:cs="Arial"/>
          <w:color w:val="000000" w:themeColor="text1"/>
          <w:sz w:val="20"/>
          <w:szCs w:val="20"/>
        </w:rPr>
        <w:t xml:space="preserve"> </w:t>
      </w:r>
    </w:p>
    <w:p w:rsidR="00090206" w:rsidRPr="001D7643" w:rsidRDefault="00090206" w:rsidP="00666647">
      <w:pPr>
        <w:autoSpaceDE w:val="0"/>
        <w:rPr>
          <w:rFonts w:ascii="Arial" w:hAnsi="Arial" w:cs="Arial"/>
          <w:color w:val="000000" w:themeColor="text1"/>
          <w:sz w:val="20"/>
          <w:szCs w:val="20"/>
        </w:rPr>
      </w:pPr>
    </w:p>
    <w:p w:rsidR="007A4689" w:rsidRPr="001D7643" w:rsidRDefault="007A4689" w:rsidP="00666647">
      <w:pPr>
        <w:autoSpaceDE w:val="0"/>
        <w:rPr>
          <w:rFonts w:ascii="Arial" w:hAnsi="Arial" w:cs="Arial"/>
          <w:color w:val="000000" w:themeColor="text1"/>
          <w:sz w:val="20"/>
          <w:szCs w:val="20"/>
        </w:rPr>
      </w:pPr>
      <w:r w:rsidRPr="001D7643">
        <w:rPr>
          <w:rFonts w:ascii="Arial" w:hAnsi="Arial" w:cs="Arial"/>
          <w:color w:val="000000" w:themeColor="text1"/>
          <w:sz w:val="20"/>
          <w:szCs w:val="20"/>
        </w:rPr>
        <w:t>Note that dfdl</w:t>
      </w:r>
      <w:proofErr w:type="gramStart"/>
      <w:r w:rsidRPr="001D7643">
        <w:rPr>
          <w:rFonts w:ascii="Arial" w:hAnsi="Arial" w:cs="Arial"/>
          <w:color w:val="000000" w:themeColor="text1"/>
          <w:sz w:val="20"/>
          <w:szCs w:val="20"/>
        </w:rPr>
        <w:t>:escapeSchemeRef</w:t>
      </w:r>
      <w:proofErr w:type="gramEnd"/>
      <w:r w:rsidRPr="001D7643">
        <w:rPr>
          <w:rFonts w:ascii="Arial" w:hAnsi="Arial" w:cs="Arial"/>
          <w:color w:val="000000" w:themeColor="text1"/>
          <w:sz w:val="20"/>
          <w:szCs w:val="20"/>
        </w:rPr>
        <w:t xml:space="preserve"> is considered to be a representation property.</w:t>
      </w:r>
    </w:p>
    <w:p w:rsidR="007A4689" w:rsidRPr="001D7643" w:rsidRDefault="007A4689" w:rsidP="00666647">
      <w:pPr>
        <w:autoSpaceDE w:val="0"/>
        <w:rPr>
          <w:rFonts w:ascii="Arial" w:hAnsi="Arial" w:cs="Arial"/>
          <w:color w:val="000000" w:themeColor="text1"/>
          <w:sz w:val="20"/>
          <w:szCs w:val="20"/>
        </w:rPr>
      </w:pPr>
    </w:p>
    <w:p w:rsidR="005664AB" w:rsidRPr="001D7643" w:rsidRDefault="005664AB"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2.127</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13.11</w:t>
      </w:r>
      <w:r w:rsidRPr="001D7643">
        <w:rPr>
          <w:rFonts w:ascii="Arial" w:hAnsi="Arial" w:cs="Arial"/>
          <w:color w:val="000000" w:themeColor="text1"/>
          <w:sz w:val="20"/>
          <w:szCs w:val="20"/>
        </w:rPr>
        <w:t>. The calendar pattern symbols Z, ZZ and ZZZ are equivalent. ICU prefers that Z is used singly, so the calendar pattern used for an xs</w:t>
      </w:r>
      <w:proofErr w:type="gramStart"/>
      <w:r w:rsidRPr="001D7643">
        <w:rPr>
          <w:rFonts w:ascii="Arial" w:hAnsi="Arial" w:cs="Arial"/>
          <w:color w:val="000000" w:themeColor="text1"/>
          <w:sz w:val="20"/>
          <w:szCs w:val="20"/>
        </w:rPr>
        <w:t>:time</w:t>
      </w:r>
      <w:proofErr w:type="gramEnd"/>
      <w:r w:rsidRPr="001D7643">
        <w:rPr>
          <w:rFonts w:ascii="Arial" w:hAnsi="Arial" w:cs="Arial"/>
          <w:color w:val="000000" w:themeColor="text1"/>
          <w:sz w:val="20"/>
          <w:szCs w:val="20"/>
        </w:rPr>
        <w:t xml:space="preserve"> object when calendarPatternKind is ‘implicit’ is changed to ‘HH:mm:ssZ’.</w:t>
      </w:r>
    </w:p>
    <w:p w:rsidR="005664AB" w:rsidRPr="001D7643" w:rsidRDefault="005664AB" w:rsidP="00666647">
      <w:pPr>
        <w:autoSpaceDE w:val="0"/>
        <w:rPr>
          <w:rFonts w:ascii="Arial" w:hAnsi="Arial" w:cs="Arial"/>
          <w:color w:val="000000" w:themeColor="text1"/>
          <w:sz w:val="20"/>
          <w:szCs w:val="20"/>
        </w:rPr>
      </w:pPr>
    </w:p>
    <w:p w:rsidR="001A1302"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2.128</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17</w:t>
      </w:r>
      <w:r w:rsidRPr="001D7643">
        <w:rPr>
          <w:rFonts w:ascii="Arial" w:hAnsi="Arial" w:cs="Arial"/>
          <w:color w:val="000000" w:themeColor="text1"/>
          <w:sz w:val="20"/>
          <w:szCs w:val="20"/>
        </w:rPr>
        <w:t xml:space="preserve">. State that when an element which carries the inputValueCalc property appears in a </w:t>
      </w:r>
      <w:proofErr w:type="gramStart"/>
      <w:r w:rsidRPr="001D7643">
        <w:rPr>
          <w:rFonts w:ascii="Arial" w:hAnsi="Arial" w:cs="Arial"/>
          <w:color w:val="000000" w:themeColor="text1"/>
          <w:sz w:val="20"/>
          <w:szCs w:val="20"/>
        </w:rPr>
        <w:t xml:space="preserve">sequence </w:t>
      </w:r>
      <w:r w:rsidR="005664AB"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that</w:t>
      </w:r>
      <w:proofErr w:type="gramEnd"/>
      <w:r w:rsidRPr="001D7643">
        <w:rPr>
          <w:rFonts w:ascii="Arial" w:hAnsi="Arial" w:cs="Arial"/>
          <w:color w:val="000000" w:themeColor="text1"/>
          <w:sz w:val="20"/>
          <w:szCs w:val="20"/>
        </w:rPr>
        <w:t xml:space="preserve"> has a separator, no separator is associated with the element. When parsing, no separator is expected in the input data. When unparsing, no separator is written to the output data.</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666647">
      <w:pPr>
        <w:autoSpaceDE w:val="0"/>
        <w:rPr>
          <w:rFonts w:ascii="Arial" w:hAnsi="Arial" w:cs="Arial"/>
          <w:color w:val="000000" w:themeColor="text1"/>
          <w:sz w:val="20"/>
          <w:szCs w:val="20"/>
        </w:rPr>
      </w:pPr>
      <w:r w:rsidRPr="001D7643">
        <w:rPr>
          <w:rFonts w:ascii="Arial" w:hAnsi="Arial" w:cs="Arial"/>
          <w:b/>
          <w:color w:val="000000" w:themeColor="text1"/>
          <w:sz w:val="20"/>
          <w:szCs w:val="20"/>
        </w:rPr>
        <w:t>2.129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15</w:t>
      </w:r>
      <w:r w:rsidRPr="001D7643">
        <w:rPr>
          <w:rFonts w:ascii="Arial" w:hAnsi="Arial" w:cs="Arial"/>
          <w:color w:val="000000" w:themeColor="text1"/>
          <w:sz w:val="20"/>
          <w:szCs w:val="20"/>
        </w:rPr>
        <w:t>. A choice that declares no branches in the DFDL schema is a schema definition error. This interpretation is consistent with the rule that says each declared branch must have minOccurs &gt; 0.</w:t>
      </w:r>
    </w:p>
    <w:p w:rsidR="00232D7E" w:rsidRPr="001D7643" w:rsidRDefault="00232D7E" w:rsidP="00666647">
      <w:pPr>
        <w:autoSpaceDE w:val="0"/>
        <w:rPr>
          <w:rFonts w:ascii="Arial" w:hAnsi="Arial" w:cs="Arial"/>
          <w:color w:val="000000" w:themeColor="text1"/>
          <w:sz w:val="20"/>
          <w:szCs w:val="20"/>
        </w:rPr>
      </w:pP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13.2</w:t>
      </w:r>
      <w:r w:rsidRPr="001D7643">
        <w:rPr>
          <w:rFonts w:ascii="Arial" w:hAnsi="Arial" w:cs="Arial"/>
          <w:color w:val="000000" w:themeColor="text1"/>
          <w:sz w:val="20"/>
          <w:szCs w:val="20"/>
        </w:rPr>
        <w:t xml:space="preserve">. In the description of textOutputMinLength, delete the sentence ‘The units are specified by the dfdl:lengthUnits property’ </w:t>
      </w:r>
      <w:r w:rsidR="003B2A59" w:rsidRPr="001D7643">
        <w:rPr>
          <w:rFonts w:ascii="Arial" w:hAnsi="Arial" w:cs="Arial"/>
          <w:color w:val="000000" w:themeColor="text1"/>
          <w:sz w:val="20"/>
          <w:szCs w:val="20"/>
        </w:rPr>
        <w:t xml:space="preserve">and replace </w:t>
      </w:r>
      <w:r w:rsidRPr="001D7643">
        <w:rPr>
          <w:rFonts w:ascii="Arial" w:hAnsi="Arial" w:cs="Arial"/>
          <w:color w:val="000000" w:themeColor="text1"/>
          <w:sz w:val="20"/>
          <w:szCs w:val="20"/>
        </w:rPr>
        <w:t>with the sentence ‘</w:t>
      </w:r>
      <w:r w:rsidRPr="001D7643">
        <w:rPr>
          <w:rFonts w:ascii="Arial" w:eastAsia="Times New Roman" w:hAnsi="Arial" w:cs="Arial"/>
          <w:color w:val="000000" w:themeColor="text1"/>
          <w:sz w:val="20"/>
          <w:szCs w:val="20"/>
          <w:lang w:eastAsia="en-GB"/>
        </w:rPr>
        <w:t>For dfdl:lengthKind 'delimited', 'pattern' and 'endOfParent' the length units are always characters, for other dfdl:lengthKinds the length units are specified by the dfdl:lengthUnits property.</w:t>
      </w:r>
      <w:r w:rsidRPr="001D7643">
        <w:rPr>
          <w:rFonts w:ascii="Arial" w:hAnsi="Arial" w:cs="Arial"/>
          <w:color w:val="000000" w:themeColor="text1"/>
          <w:sz w:val="20"/>
          <w:szCs w:val="20"/>
        </w:rPr>
        <w:t>’</w:t>
      </w:r>
    </w:p>
    <w:p w:rsidR="00232D7E" w:rsidRPr="001D7643" w:rsidRDefault="00232D7E" w:rsidP="00232D7E">
      <w:pPr>
        <w:suppressAutoHyphens w:val="0"/>
        <w:autoSpaceDE w:val="0"/>
        <w:autoSpaceDN w:val="0"/>
        <w:adjustRightInd w:val="0"/>
        <w:rPr>
          <w:rFonts w:ascii="Arial" w:hAnsi="Arial" w:cs="Arial"/>
          <w:color w:val="000000" w:themeColor="text1"/>
          <w:sz w:val="20"/>
          <w:szCs w:val="20"/>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lastRenderedPageBreak/>
        <w:t>2.13</w:t>
      </w:r>
      <w:r w:rsidR="002E482D" w:rsidRPr="001D7643">
        <w:rPr>
          <w:rFonts w:ascii="Arial" w:hAnsi="Arial" w:cs="Arial"/>
          <w:b/>
          <w:color w:val="000000" w:themeColor="text1"/>
          <w:sz w:val="20"/>
          <w:szCs w:val="20"/>
        </w:rPr>
        <w:t>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 12.3.3</w:t>
      </w:r>
      <w:r w:rsidRPr="001D7643">
        <w:rPr>
          <w:rFonts w:ascii="Arial" w:hAnsi="Arial" w:cs="Arial"/>
          <w:color w:val="000000" w:themeColor="text1"/>
          <w:sz w:val="20"/>
          <w:szCs w:val="20"/>
        </w:rPr>
        <w:t xml:space="preserve">. After Table 15 add that </w:t>
      </w:r>
      <w:r w:rsidRPr="001D7643">
        <w:rPr>
          <w:rFonts w:ascii="Arial" w:eastAsia="Times New Roman" w:hAnsi="Arial" w:cs="Arial"/>
          <w:color w:val="000000" w:themeColor="text1"/>
          <w:sz w:val="20"/>
          <w:szCs w:val="20"/>
          <w:lang w:eastAsia="en-GB"/>
        </w:rPr>
        <w:t>it is a schema definition error 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lengthKind is 'implicit' and lengthUnits is 'bytes' and encoding is not an SBCS encoding. This prevents a scenario where validation </w:t>
      </w:r>
      <w:r w:rsidR="00AA4F8D" w:rsidRPr="001D7643">
        <w:rPr>
          <w:rFonts w:ascii="Arial" w:eastAsia="Times New Roman" w:hAnsi="Arial" w:cs="Arial"/>
          <w:color w:val="000000" w:themeColor="text1"/>
          <w:sz w:val="20"/>
          <w:szCs w:val="20"/>
          <w:lang w:eastAsia="en-GB"/>
        </w:rPr>
        <w:t>against maxLength facet i</w:t>
      </w:r>
      <w:r w:rsidRPr="001D7643">
        <w:rPr>
          <w:rFonts w:ascii="Arial" w:eastAsia="Times New Roman" w:hAnsi="Arial" w:cs="Arial"/>
          <w:color w:val="000000" w:themeColor="text1"/>
          <w:sz w:val="20"/>
          <w:szCs w:val="20"/>
          <w:lang w:eastAsia="en-GB"/>
        </w:rPr>
        <w:t xml:space="preserve">s in characters but parsing and unparsing </w:t>
      </w:r>
      <w:r w:rsidR="00AA4F8D" w:rsidRPr="001D7643">
        <w:rPr>
          <w:rFonts w:ascii="Arial" w:eastAsia="Times New Roman" w:hAnsi="Arial" w:cs="Arial"/>
          <w:color w:val="000000" w:themeColor="text1"/>
          <w:sz w:val="20"/>
          <w:szCs w:val="20"/>
          <w:lang w:eastAsia="en-GB"/>
        </w:rPr>
        <w:t xml:space="preserve">using maxLength facet </w:t>
      </w:r>
      <w:r w:rsidRPr="001D7643">
        <w:rPr>
          <w:rFonts w:ascii="Arial" w:eastAsia="Times New Roman" w:hAnsi="Arial" w:cs="Arial"/>
          <w:color w:val="000000" w:themeColor="text1"/>
          <w:sz w:val="20"/>
          <w:szCs w:val="20"/>
          <w:lang w:eastAsia="en-GB"/>
        </w:rPr>
        <w:t>is in bytes.</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A625D7" w:rsidP="00A625D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2.13</w:t>
      </w:r>
      <w:r w:rsidR="002E482D" w:rsidRPr="001D7643">
        <w:rPr>
          <w:rFonts w:ascii="Arial" w:hAnsi="Arial" w:cs="Arial"/>
          <w:b/>
          <w:color w:val="000000" w:themeColor="text1"/>
          <w:sz w:val="20"/>
          <w:szCs w:val="20"/>
        </w:rPr>
        <w:t>2</w:t>
      </w:r>
      <w:r w:rsidRPr="001D7643">
        <w:rPr>
          <w:rFonts w:ascii="Arial" w:hAnsi="Arial" w:cs="Arial"/>
          <w:color w:val="000000" w:themeColor="text1"/>
          <w:sz w:val="20"/>
          <w:szCs w:val="20"/>
        </w:rPr>
        <w:t xml:space="preserve">. </w:t>
      </w:r>
      <w:r w:rsidR="00AA4F8D" w:rsidRPr="001D7643">
        <w:rPr>
          <w:rFonts w:ascii="Arial" w:hAnsi="Arial" w:cs="Arial"/>
          <w:i/>
          <w:color w:val="000000" w:themeColor="text1"/>
          <w:sz w:val="20"/>
          <w:szCs w:val="20"/>
        </w:rPr>
        <w:t>Section 12.3.7</w:t>
      </w:r>
      <w:r w:rsidRPr="001D7643">
        <w:rPr>
          <w:rFonts w:ascii="Arial" w:hAnsi="Arial" w:cs="Arial"/>
          <w:color w:val="000000" w:themeColor="text1"/>
          <w:sz w:val="20"/>
          <w:szCs w:val="20"/>
        </w:rPr>
        <w:t xml:space="preserve">. </w:t>
      </w:r>
      <w:r w:rsidR="00AA4F8D" w:rsidRPr="001D7643">
        <w:rPr>
          <w:rFonts w:ascii="Arial" w:hAnsi="Arial" w:cs="Arial"/>
          <w:color w:val="000000" w:themeColor="text1"/>
          <w:sz w:val="20"/>
          <w:szCs w:val="20"/>
        </w:rPr>
        <w:t xml:space="preserve">In the paragraph that discusses specified length elements that are considered to have variable length when unparsing, add </w:t>
      </w:r>
      <w:r w:rsidRPr="001D7643">
        <w:rPr>
          <w:rFonts w:ascii="Arial" w:hAnsi="Arial" w:cs="Arial"/>
          <w:color w:val="000000" w:themeColor="text1"/>
          <w:sz w:val="20"/>
          <w:szCs w:val="20"/>
        </w:rPr>
        <w:t xml:space="preserve">that </w:t>
      </w:r>
      <w:r w:rsidRPr="001D7643">
        <w:rPr>
          <w:rFonts w:ascii="Arial" w:eastAsia="Times New Roman" w:hAnsi="Arial" w:cs="Arial"/>
          <w:color w:val="000000" w:themeColor="text1"/>
          <w:sz w:val="20"/>
          <w:szCs w:val="20"/>
          <w:lang w:eastAsia="en-GB"/>
        </w:rPr>
        <w:t xml:space="preserve">it is a schema definition error </w:t>
      </w:r>
      <w:r w:rsidR="00AA4F8D" w:rsidRPr="001D7643">
        <w:rPr>
          <w:rFonts w:ascii="Arial" w:eastAsia="Times New Roman" w:hAnsi="Arial" w:cs="Arial"/>
          <w:color w:val="000000" w:themeColor="text1"/>
          <w:sz w:val="20"/>
          <w:szCs w:val="20"/>
          <w:lang w:eastAsia="en-GB"/>
        </w:rPr>
        <w:t xml:space="preserve">for such elements </w:t>
      </w:r>
      <w:r w:rsidRPr="001D7643">
        <w:rPr>
          <w:rFonts w:ascii="Arial" w:eastAsia="Times New Roman" w:hAnsi="Arial" w:cs="Arial"/>
          <w:color w:val="000000" w:themeColor="text1"/>
          <w:sz w:val="20"/>
          <w:szCs w:val="20"/>
          <w:lang w:eastAsia="en-GB"/>
        </w:rPr>
        <w:t>if type is xs</w:t>
      </w:r>
      <w:proofErr w:type="gramStart"/>
      <w:r w:rsidRPr="001D7643">
        <w:rPr>
          <w:rFonts w:ascii="Arial" w:eastAsia="Times New Roman" w:hAnsi="Arial" w:cs="Arial"/>
          <w:color w:val="000000" w:themeColor="text1"/>
          <w:sz w:val="20"/>
          <w:szCs w:val="20"/>
          <w:lang w:eastAsia="en-GB"/>
        </w:rPr>
        <w:t>:string</w:t>
      </w:r>
      <w:proofErr w:type="gramEnd"/>
      <w:r w:rsidRPr="001D7643">
        <w:rPr>
          <w:rFonts w:ascii="Arial" w:eastAsia="Times New Roman" w:hAnsi="Arial" w:cs="Arial"/>
          <w:color w:val="000000" w:themeColor="text1"/>
          <w:sz w:val="20"/>
          <w:szCs w:val="20"/>
          <w:lang w:eastAsia="en-GB"/>
        </w:rPr>
        <w:t xml:space="preserve"> and textPadKind is not 'none' and lengthUnits is 'bytes' and encoding is not an SBCS encoding</w:t>
      </w:r>
      <w:r w:rsidR="00AA4F8D" w:rsidRPr="001D7643">
        <w:rPr>
          <w:rFonts w:ascii="Arial" w:eastAsia="Times New Roman" w:hAnsi="Arial" w:cs="Arial"/>
          <w:color w:val="000000" w:themeColor="text1"/>
          <w:sz w:val="20"/>
          <w:szCs w:val="20"/>
          <w:lang w:eastAsia="en-GB"/>
        </w:rPr>
        <w:t xml:space="preserve"> and minLength facet is not zero. This prevents a scenario where validation against minLength facet is in characters but padding to minLength facet is in bytes</w:t>
      </w:r>
      <w:r w:rsidRPr="001D7643">
        <w:rPr>
          <w:rFonts w:ascii="Arial" w:hAnsi="Arial" w:cs="Arial"/>
          <w:color w:val="000000" w:themeColor="text1"/>
          <w:sz w:val="20"/>
          <w:szCs w:val="20"/>
        </w:rPr>
        <w:t>.</w:t>
      </w:r>
    </w:p>
    <w:p w:rsidR="00A625D7" w:rsidRPr="001D7643" w:rsidRDefault="00A625D7"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2E482D"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2.133</w:t>
      </w:r>
      <w:r w:rsidR="00576946" w:rsidRPr="001D7643">
        <w:rPr>
          <w:rFonts w:ascii="Arial" w:eastAsia="Times New Roman" w:hAnsi="Arial" w:cs="Arial"/>
          <w:color w:val="000000" w:themeColor="text1"/>
          <w:sz w:val="20"/>
          <w:szCs w:val="20"/>
          <w:lang w:eastAsia="en-GB"/>
        </w:rPr>
        <w:t xml:space="preserve">. </w:t>
      </w:r>
      <w:r w:rsidR="00576946" w:rsidRPr="001D7643">
        <w:rPr>
          <w:rFonts w:ascii="Arial" w:eastAsia="Times New Roman" w:hAnsi="Arial" w:cs="Arial"/>
          <w:i/>
          <w:color w:val="000000" w:themeColor="text1"/>
          <w:sz w:val="20"/>
          <w:szCs w:val="20"/>
          <w:lang w:eastAsia="en-GB"/>
        </w:rPr>
        <w:t>Section 13.11.1</w:t>
      </w:r>
      <w:r w:rsidR="00576946" w:rsidRPr="001D7643">
        <w:rPr>
          <w:rFonts w:ascii="Arial" w:eastAsia="Times New Roman" w:hAnsi="Arial" w:cs="Arial"/>
          <w:color w:val="000000" w:themeColor="text1"/>
          <w:sz w:val="20"/>
          <w:szCs w:val="20"/>
          <w:lang w:eastAsia="en-GB"/>
        </w:rPr>
        <w:t xml:space="preserve">. For the calendar pattern symbol ‘I’ add that </w:t>
      </w:r>
      <w:r w:rsidR="00F74A25" w:rsidRPr="001D7643">
        <w:rPr>
          <w:rFonts w:ascii="Arial" w:eastAsia="Times New Roman" w:hAnsi="Arial" w:cs="Arial"/>
          <w:color w:val="000000" w:themeColor="text1"/>
          <w:sz w:val="20"/>
          <w:szCs w:val="20"/>
          <w:lang w:eastAsia="en-GB"/>
        </w:rPr>
        <w:t>the omission of time zone from the input data when the type is xs</w:t>
      </w:r>
      <w:proofErr w:type="gramStart"/>
      <w:r w:rsidR="00F74A25" w:rsidRPr="001D7643">
        <w:rPr>
          <w:rFonts w:ascii="Arial" w:eastAsia="Times New Roman" w:hAnsi="Arial" w:cs="Arial"/>
          <w:color w:val="000000" w:themeColor="text1"/>
          <w:sz w:val="20"/>
          <w:szCs w:val="20"/>
          <w:lang w:eastAsia="en-GB"/>
        </w:rPr>
        <w:t>:dateTime</w:t>
      </w:r>
      <w:proofErr w:type="gramEnd"/>
      <w:r w:rsidR="00F74A25" w:rsidRPr="001D7643">
        <w:rPr>
          <w:rFonts w:ascii="Arial" w:eastAsia="Times New Roman" w:hAnsi="Arial" w:cs="Arial"/>
          <w:color w:val="000000" w:themeColor="text1"/>
          <w:sz w:val="20"/>
          <w:szCs w:val="20"/>
          <w:lang w:eastAsia="en-GB"/>
        </w:rPr>
        <w:t xml:space="preserve"> or xs:time is not a processing error. If that occurs then the time zone is obtained from the calendarTimeZone property.</w:t>
      </w:r>
    </w:p>
    <w:p w:rsidR="00F74A25" w:rsidRPr="001D7643" w:rsidRDefault="00F74A25"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A625D7"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w:t>
      </w:r>
      <w:r w:rsidR="002E482D"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3</w:t>
      </w:r>
      <w:r w:rsidRPr="001D7643">
        <w:rPr>
          <w:rFonts w:ascii="Arial" w:eastAsia="Times New Roman" w:hAnsi="Arial" w:cs="Arial"/>
          <w:color w:val="000000" w:themeColor="text1"/>
          <w:sz w:val="20"/>
          <w:szCs w:val="20"/>
          <w:lang w:eastAsia="en-GB"/>
        </w:rPr>
        <w:t xml:space="preserve">. For the specification to correctly discuss </w:t>
      </w:r>
      <w:r w:rsidR="00090206" w:rsidRPr="001D7643">
        <w:rPr>
          <w:rFonts w:ascii="Arial" w:eastAsia="Times New Roman" w:hAnsi="Arial" w:cs="Arial"/>
          <w:color w:val="000000" w:themeColor="text1"/>
          <w:sz w:val="20"/>
          <w:szCs w:val="20"/>
          <w:lang w:eastAsia="en-GB"/>
        </w:rPr>
        <w:t>parsing and unparsing of character data, the following new terms are added to the Glossary, and used in appropriate places in the rest of the spec.</w:t>
      </w:r>
      <w:r w:rsidRPr="001D7643">
        <w:rPr>
          <w:rFonts w:ascii="Arial" w:eastAsia="Times New Roman" w:hAnsi="Arial" w:cs="Arial"/>
          <w:color w:val="000000" w:themeColor="text1"/>
          <w:sz w:val="20"/>
          <w:szCs w:val="20"/>
          <w:lang w:eastAsia="en-GB"/>
        </w:rPr>
        <w:t xml:space="preserve"> </w:t>
      </w:r>
    </w:p>
    <w:p w:rsidR="00E20752" w:rsidRPr="001D7643" w:rsidRDefault="00E20752" w:rsidP="00A625D7">
      <w:pPr>
        <w:suppressAutoHyphens w:val="0"/>
        <w:autoSpaceDE w:val="0"/>
        <w:autoSpaceDN w:val="0"/>
        <w:adjustRightInd w:val="0"/>
        <w:rPr>
          <w:rFonts w:ascii="Arial" w:eastAsia="Times New Roman" w:hAnsi="Arial" w:cs="Arial"/>
          <w:color w:val="000000" w:themeColor="text1"/>
          <w:sz w:val="20"/>
          <w:szCs w:val="20"/>
          <w:lang w:eastAsia="en-GB"/>
        </w:rPr>
      </w:pP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CCSID - see </w:t>
      </w:r>
      <w:r w:rsidRPr="001D7643">
        <w:rPr>
          <w:rFonts w:ascii="Arial" w:hAnsi="Arial" w:cs="Arial"/>
          <w:i/>
          <w:iCs/>
          <w:color w:val="000000" w:themeColor="text1"/>
          <w:sz w:val="20"/>
          <w:szCs w:val="20"/>
        </w:rPr>
        <w:t>Coded Character Set Identifier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 </w:t>
      </w:r>
      <w:proofErr w:type="gramStart"/>
      <w:r w:rsidRPr="001D7643">
        <w:rPr>
          <w:rFonts w:ascii="Arial" w:hAnsi="Arial" w:cs="Arial"/>
          <w:color w:val="000000" w:themeColor="text1"/>
          <w:sz w:val="20"/>
          <w:szCs w:val="20"/>
        </w:rPr>
        <w:t>A</w:t>
      </w:r>
      <w:proofErr w:type="gramEnd"/>
      <w:r w:rsidRPr="001D7643">
        <w:rPr>
          <w:rFonts w:ascii="Arial" w:hAnsi="Arial" w:cs="Arial"/>
          <w:color w:val="000000" w:themeColor="text1"/>
          <w:sz w:val="20"/>
          <w:szCs w:val="20"/>
        </w:rPr>
        <w:t xml:space="preserve"> ISO10646 character having a unique </w:t>
      </w:r>
      <w:r w:rsidRPr="001D7643">
        <w:rPr>
          <w:rFonts w:ascii="Arial" w:hAnsi="Arial" w:cs="Arial"/>
          <w:i/>
          <w:iCs/>
          <w:color w:val="000000" w:themeColor="text1"/>
          <w:sz w:val="20"/>
          <w:szCs w:val="20"/>
        </w:rPr>
        <w:t>character code</w:t>
      </w:r>
      <w:r w:rsidRPr="001D7643">
        <w:rPr>
          <w:rFonts w:ascii="Arial" w:hAnsi="Arial" w:cs="Arial"/>
          <w:color w:val="000000" w:themeColor="text1"/>
          <w:sz w:val="20"/>
          <w:szCs w:val="20"/>
        </w:rPr>
        <w:t xml:space="preserve"> as its identifier. This concept is independent of font, typeface, size, and style, so '</w:t>
      </w:r>
      <w:r w:rsidRPr="001D7643">
        <w:rPr>
          <w:rFonts w:ascii="Arial" w:hAnsi="Arial" w:cs="Arial"/>
          <w:b/>
          <w:bCs/>
          <w:i/>
          <w:i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b/>
          <w:bCs/>
          <w:color w:val="000000" w:themeColor="text1"/>
          <w:sz w:val="20"/>
          <w:szCs w:val="20"/>
        </w:rPr>
        <w:t>F</w:t>
      </w:r>
      <w:r w:rsidRPr="001D7643">
        <w:rPr>
          <w:rFonts w:ascii="Arial" w:hAnsi="Arial" w:cs="Arial"/>
          <w:color w:val="000000" w:themeColor="text1"/>
          <w:sz w:val="20"/>
          <w:szCs w:val="20"/>
        </w:rPr>
        <w:t>', '</w:t>
      </w:r>
      <w:r w:rsidRPr="001D7643">
        <w:rPr>
          <w:rFonts w:ascii="Arial" w:hAnsi="Arial" w:cs="Arial"/>
          <w:i/>
          <w:iCs/>
          <w:color w:val="000000" w:themeColor="text1"/>
          <w:sz w:val="20"/>
          <w:szCs w:val="20"/>
        </w:rPr>
        <w:t>F</w:t>
      </w:r>
      <w:r w:rsidRPr="001D7643">
        <w:rPr>
          <w:rFonts w:ascii="Arial" w:hAnsi="Arial" w:cs="Arial"/>
          <w:color w:val="000000" w:themeColor="text1"/>
          <w:sz w:val="20"/>
          <w:szCs w:val="20"/>
        </w:rPr>
        <w:t xml:space="preserve">', are all the </w:t>
      </w:r>
      <w:r w:rsidR="00090206" w:rsidRPr="001D7643">
        <w:rPr>
          <w:rFonts w:ascii="Arial" w:hAnsi="Arial" w:cs="Arial"/>
          <w:color w:val="000000" w:themeColor="text1"/>
          <w:sz w:val="20"/>
          <w:szCs w:val="20"/>
        </w:rPr>
        <w:t>same character 'F'</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Code - The canonical integer used to identify a character in the ISO10646 standards. This number identifies the character, but can be independent of any specific character set encoding of the character. Example: The '{' character known in Unicode as LEFT CURLY BRACKET. Has character code U+007B. However, depending on the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the value 0x7B may or may not appear in the rep</w:t>
      </w:r>
      <w:r w:rsidR="00090206" w:rsidRPr="001D7643">
        <w:rPr>
          <w:rFonts w:ascii="Arial" w:hAnsi="Arial" w:cs="Arial"/>
          <w:color w:val="000000" w:themeColor="text1"/>
          <w:sz w:val="20"/>
          <w:szCs w:val="20"/>
        </w:rPr>
        <w:t>resentation of that character.</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 An abstract set of characters that are assigned (or </w:t>
      </w:r>
      <w:r w:rsidRPr="001D7643">
        <w:rPr>
          <w:rFonts w:ascii="Arial" w:hAnsi="Arial" w:cs="Arial"/>
          <w:i/>
          <w:iCs/>
          <w:color w:val="000000" w:themeColor="text1"/>
          <w:sz w:val="20"/>
          <w:szCs w:val="20"/>
        </w:rPr>
        <w:t>mapped to)</w:t>
      </w:r>
      <w:r w:rsidRPr="001D7643">
        <w:rPr>
          <w:rFonts w:ascii="Arial" w:hAnsi="Arial" w:cs="Arial"/>
          <w:color w:val="000000" w:themeColor="text1"/>
          <w:sz w:val="20"/>
          <w:szCs w:val="20"/>
        </w:rPr>
        <w:t xml:space="preserve"> a representation by a particular </w:t>
      </w:r>
      <w:r w:rsidRPr="001D7643">
        <w:rPr>
          <w:rFonts w:ascii="Arial" w:hAnsi="Arial" w:cs="Arial"/>
          <w:i/>
          <w:iCs/>
          <w:color w:val="000000" w:themeColor="text1"/>
          <w:sz w:val="20"/>
          <w:szCs w:val="20"/>
        </w:rPr>
        <w:t>character set encoding</w:t>
      </w:r>
      <w:r w:rsidRPr="001D7643">
        <w:rPr>
          <w:rFonts w:ascii="Arial" w:hAnsi="Arial" w:cs="Arial"/>
          <w:color w:val="000000" w:themeColor="text1"/>
          <w:sz w:val="20"/>
          <w:szCs w:val="20"/>
        </w:rPr>
        <w:t>. For most character set encodings their character set is a subset</w:t>
      </w:r>
      <w:r w:rsidR="00090206" w:rsidRPr="001D7643">
        <w:rPr>
          <w:rFonts w:ascii="Arial" w:hAnsi="Arial" w:cs="Arial"/>
          <w:color w:val="000000" w:themeColor="text1"/>
          <w:sz w:val="20"/>
          <w:szCs w:val="20"/>
        </w:rPr>
        <w:t xml:space="preserve"> of the Unicode character set.</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Character Set Encoding - Often abbreviated to just 'encoding'. A specific representation of a character set as bytes or bits of data. A character set encoding is usually identified by a standard character set encoding name or a recognized alias name, or by a </w:t>
      </w:r>
      <w:r w:rsidRPr="001D7643">
        <w:rPr>
          <w:rFonts w:ascii="Arial" w:hAnsi="Arial" w:cs="Arial"/>
          <w:i/>
          <w:iCs/>
          <w:color w:val="000000" w:themeColor="text1"/>
          <w:sz w:val="20"/>
          <w:szCs w:val="20"/>
        </w:rPr>
        <w:t>coded character set identifier or CCSID</w:t>
      </w:r>
      <w:r w:rsidRPr="001D7643">
        <w:rPr>
          <w:rFonts w:ascii="Arial" w:hAnsi="Arial" w:cs="Arial"/>
          <w:color w:val="000000" w:themeColor="text1"/>
          <w:sz w:val="20"/>
          <w:szCs w:val="20"/>
        </w:rPr>
        <w:t>. These identifiers are standardized. The names and aliases are standardized by the IANA (where unfortunately, they are called character set names). CCSIDs are an industry standard. Examples of character set encoding names are UTF-8, USASCII, GB2312, ebcdic-cp-it,</w:t>
      </w:r>
      <w:proofErr w:type="gramStart"/>
      <w:r w:rsidRPr="001D7643">
        <w:rPr>
          <w:rFonts w:ascii="Arial" w:hAnsi="Arial" w:cs="Arial"/>
          <w:color w:val="000000" w:themeColor="text1"/>
          <w:sz w:val="20"/>
          <w:szCs w:val="20"/>
        </w:rPr>
        <w:t>  ISO</w:t>
      </w:r>
      <w:proofErr w:type="gramEnd"/>
      <w:r w:rsidRPr="001D7643">
        <w:rPr>
          <w:rFonts w:ascii="Arial" w:hAnsi="Arial" w:cs="Arial"/>
          <w:color w:val="000000" w:themeColor="text1"/>
          <w:sz w:val="20"/>
          <w:szCs w:val="20"/>
        </w:rPr>
        <w:t xml:space="preserve">-8859-5, UTF-16BE, Shift_JIS. The DFDL standard allows for implementation-specific character set encodings to be supported, and standardizes one name that is DFDL-specific </w:t>
      </w:r>
      <w:r w:rsidR="00090206" w:rsidRPr="001D7643">
        <w:rPr>
          <w:rFonts w:ascii="Arial" w:hAnsi="Arial" w:cs="Arial"/>
          <w:color w:val="000000" w:themeColor="text1"/>
          <w:sz w:val="20"/>
          <w:szCs w:val="20"/>
        </w:rPr>
        <w:t xml:space="preserve">which is USASCII-7bit-packed.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Character Width - The number of code units or al</w:t>
      </w:r>
      <w:r w:rsidR="00570F58" w:rsidRPr="001D7643">
        <w:rPr>
          <w:rFonts w:ascii="Arial" w:hAnsi="Arial" w:cs="Arial"/>
          <w:color w:val="000000" w:themeColor="text1"/>
          <w:sz w:val="20"/>
          <w:szCs w:val="20"/>
        </w:rPr>
        <w:t>t</w:t>
      </w:r>
      <w:r w:rsidRPr="001D7643">
        <w:rPr>
          <w:rFonts w:ascii="Arial" w:hAnsi="Arial" w:cs="Arial"/>
          <w:color w:val="000000" w:themeColor="text1"/>
          <w:sz w:val="20"/>
          <w:szCs w:val="20"/>
        </w:rPr>
        <w:t xml:space="preserve">ernatively the number of bytes used to represent a character in a specific character set encoding is called the character width. Encodings are either fixed width (all characters encoded using the same width), or variable-width (different characters are encoded using different widths). For example the UTF-32 character set encoding has 4-byte character width, whereas USASCII has a 1-byte character width. UTF-8 is variable width, and any specific character </w:t>
      </w:r>
      <w:r w:rsidR="00090206" w:rsidRPr="001D7643">
        <w:rPr>
          <w:rFonts w:ascii="Arial" w:hAnsi="Arial" w:cs="Arial"/>
          <w:color w:val="000000" w:themeColor="text1"/>
          <w:sz w:val="20"/>
          <w:szCs w:val="20"/>
        </w:rPr>
        <w:t>has width 1, 2, 3, or 4 bytes.</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Code Unit - When a character set encoding uses differing </w:t>
      </w:r>
      <w:r w:rsidRPr="001D7643">
        <w:rPr>
          <w:rFonts w:ascii="Arial" w:hAnsi="Arial" w:cs="Arial"/>
          <w:i/>
          <w:iCs/>
          <w:color w:val="000000" w:themeColor="text1"/>
          <w:sz w:val="20"/>
          <w:szCs w:val="20"/>
        </w:rPr>
        <w:t>variable width</w:t>
      </w:r>
      <w:r w:rsidRPr="001D7643">
        <w:rPr>
          <w:rFonts w:ascii="Arial" w:hAnsi="Arial" w:cs="Arial"/>
          <w:color w:val="000000" w:themeColor="text1"/>
          <w:sz w:val="20"/>
          <w:szCs w:val="20"/>
        </w:rPr>
        <w:t xml:space="preserve"> representations for characters, the units making up these variable width representations are called </w:t>
      </w:r>
      <w:r w:rsidRPr="001D7643">
        <w:rPr>
          <w:rFonts w:ascii="Arial" w:hAnsi="Arial" w:cs="Arial"/>
          <w:i/>
          <w:iCs/>
          <w:color w:val="000000" w:themeColor="text1"/>
          <w:sz w:val="20"/>
          <w:szCs w:val="20"/>
        </w:rPr>
        <w:t>code units</w:t>
      </w:r>
      <w:r w:rsidRPr="001D7643">
        <w:rPr>
          <w:rFonts w:ascii="Arial" w:hAnsi="Arial" w:cs="Arial"/>
          <w:color w:val="000000" w:themeColor="text1"/>
          <w:sz w:val="20"/>
          <w:szCs w:val="20"/>
        </w:rPr>
        <w:t xml:space="preserve">. For example the UTF-8 encoding uses between 1 and 4 code units to represent </w:t>
      </w:r>
      <w:r w:rsidRPr="001D7643">
        <w:rPr>
          <w:rFonts w:ascii="Arial" w:hAnsi="Arial" w:cs="Arial"/>
          <w:color w:val="000000" w:themeColor="text1"/>
          <w:sz w:val="20"/>
          <w:szCs w:val="20"/>
        </w:rPr>
        <w:lastRenderedPageBreak/>
        <w:t xml:space="preserve">characters, and for UTF-8, the individual code units are single bytes. DFDL's interpretation of the UTF-16 encoding is either fixed or variable width. When format property dfdl:utf16Width='variable' then UTF-16 is variable width and this encoding uses either one or two code units per character, but in this case each individual code unit is a 16-bit value. When a character set is fixed width, then there is no distinction between </w:t>
      </w:r>
      <w:r w:rsidR="00090206" w:rsidRPr="001D7643">
        <w:rPr>
          <w:rFonts w:ascii="Arial" w:hAnsi="Arial" w:cs="Arial"/>
          <w:color w:val="000000" w:themeColor="text1"/>
          <w:sz w:val="20"/>
          <w:szCs w:val="20"/>
        </w:rPr>
        <w:t xml:space="preserve">a code unit and a code point.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Coded Character Set Identifier (CCSID) - An alternate identifier of a character set encoding. Originally created by IBM, CCSIDs are a br</w:t>
      </w:r>
      <w:r w:rsidR="00090206" w:rsidRPr="001D7643">
        <w:rPr>
          <w:rFonts w:ascii="Arial" w:hAnsi="Arial" w:cs="Arial"/>
          <w:color w:val="000000" w:themeColor="text1"/>
          <w:sz w:val="20"/>
          <w:szCs w:val="20"/>
        </w:rPr>
        <w:t xml:space="preserve">oadly used industry standard.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Encoding - See </w:t>
      </w:r>
      <w:r w:rsidRPr="001D7643">
        <w:rPr>
          <w:rFonts w:ascii="Arial" w:hAnsi="Arial" w:cs="Arial"/>
          <w:i/>
          <w:iCs/>
          <w:color w:val="000000" w:themeColor="text1"/>
          <w:sz w:val="20"/>
          <w:szCs w:val="20"/>
        </w:rPr>
        <w:t>Character Set Encoding</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Fixed-Width Character Encoding - A character set encoding where all characters are encoded using a single code unit for their representation. Note that a code unit is n</w:t>
      </w:r>
      <w:r w:rsidR="00090206" w:rsidRPr="001D7643">
        <w:rPr>
          <w:rFonts w:ascii="Arial" w:hAnsi="Arial" w:cs="Arial"/>
          <w:color w:val="000000" w:themeColor="text1"/>
          <w:sz w:val="20"/>
          <w:szCs w:val="20"/>
        </w:rPr>
        <w:t xml:space="preserve">ot necessarily a single byte.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 xml:space="preserve">Surrogate Pair - A Unicode character whose character code value is greater than 0xFFFF can be encoded into variable-width UTF-16BE or UTF-16LE (which are variable-width encodings when the DFDL property utf16Width='variable'). In this case the representation uses two adjacent </w:t>
      </w:r>
      <w:r w:rsidRPr="001D7643">
        <w:rPr>
          <w:rFonts w:ascii="Arial" w:hAnsi="Arial" w:cs="Arial"/>
          <w:i/>
          <w:iCs/>
          <w:color w:val="000000" w:themeColor="text1"/>
          <w:sz w:val="20"/>
          <w:szCs w:val="20"/>
        </w:rPr>
        <w:t xml:space="preserve">code units </w:t>
      </w:r>
      <w:r w:rsidRPr="001D7643">
        <w:rPr>
          <w:rFonts w:ascii="Arial" w:hAnsi="Arial" w:cs="Arial"/>
          <w:color w:val="000000" w:themeColor="text1"/>
          <w:sz w:val="20"/>
          <w:szCs w:val="20"/>
        </w:rPr>
        <w:t>each of which is called a surrogate, and the pair of which</w:t>
      </w:r>
      <w:r w:rsidR="00090206" w:rsidRPr="001D7643">
        <w:rPr>
          <w:rFonts w:ascii="Arial" w:hAnsi="Arial" w:cs="Arial"/>
          <w:color w:val="000000" w:themeColor="text1"/>
          <w:sz w:val="20"/>
          <w:szCs w:val="20"/>
        </w:rPr>
        <w:t xml:space="preserve"> is called a surrogate pair.  </w:t>
      </w:r>
      <w:r w:rsidR="00090206" w:rsidRPr="001D7643">
        <w:rPr>
          <w:rFonts w:ascii="Arial" w:hAnsi="Arial" w:cs="Arial"/>
          <w:color w:val="000000" w:themeColor="text1"/>
          <w:sz w:val="20"/>
          <w:szCs w:val="20"/>
        </w:rPr>
        <w:br/>
      </w:r>
    </w:p>
    <w:p w:rsidR="00090206"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Unicode - A character set defined by the Unicode Consortium, and standardized at the International Standards Organization (ISO) as ISO10646.</w:t>
      </w:r>
      <w:r w:rsidRPr="001D7643">
        <w:rPr>
          <w:rFonts w:ascii="Arial" w:hAnsi="Arial" w:cs="Arial"/>
          <w:color w:val="000000" w:themeColor="text1"/>
          <w:sz w:val="20"/>
          <w:szCs w:val="20"/>
        </w:rPr>
        <w:br/>
      </w:r>
    </w:p>
    <w:p w:rsidR="00FE3717" w:rsidRPr="001D7643" w:rsidRDefault="00E20752" w:rsidP="001D13ED">
      <w:pPr>
        <w:pStyle w:val="ListParagraph"/>
        <w:numPr>
          <w:ilvl w:val="0"/>
          <w:numId w:val="38"/>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color w:val="000000" w:themeColor="text1"/>
          <w:sz w:val="20"/>
          <w:szCs w:val="20"/>
        </w:rPr>
        <w:t>Variable-Width Character Encoding - A character set encoding where characters are encoded using one or more code units for their representation depending on which specific character is being encoded. An example is UTF-8 which uses from 1 to 4 bytes to encode a character.</w:t>
      </w:r>
    </w:p>
    <w:p w:rsidR="00A625D7" w:rsidRPr="001D7643" w:rsidRDefault="00A625D7" w:rsidP="00232D7E">
      <w:pPr>
        <w:suppressAutoHyphens w:val="0"/>
        <w:autoSpaceDE w:val="0"/>
        <w:autoSpaceDN w:val="0"/>
        <w:adjustRightInd w:val="0"/>
        <w:rPr>
          <w:rFonts w:ascii="Arial" w:hAnsi="Arial" w:cs="Arial"/>
          <w:sz w:val="20"/>
          <w:szCs w:val="20"/>
        </w:rPr>
      </w:pPr>
    </w:p>
    <w:p w:rsidR="00DD3B81" w:rsidRPr="001D7643" w:rsidRDefault="0069250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2.135</w:t>
      </w:r>
      <w:r w:rsidRPr="001D7643">
        <w:rPr>
          <w:rFonts w:ascii="Arial" w:hAnsi="Arial" w:cs="Arial"/>
          <w:sz w:val="20"/>
          <w:szCs w:val="20"/>
        </w:rPr>
        <w:t xml:space="preserve">. </w:t>
      </w:r>
      <w:r w:rsidRPr="001D7643">
        <w:rPr>
          <w:rFonts w:ascii="Arial" w:hAnsi="Arial" w:cs="Arial"/>
          <w:i/>
          <w:sz w:val="20"/>
          <w:szCs w:val="20"/>
        </w:rPr>
        <w:t>Section 23.</w:t>
      </w:r>
      <w:r w:rsidR="00E15CC2" w:rsidRPr="001D7643">
        <w:rPr>
          <w:rFonts w:ascii="Arial" w:hAnsi="Arial" w:cs="Arial"/>
          <w:i/>
          <w:sz w:val="20"/>
          <w:szCs w:val="20"/>
        </w:rPr>
        <w:t>5.</w:t>
      </w:r>
      <w:r w:rsidR="00E15CC2" w:rsidRPr="001D7643">
        <w:rPr>
          <w:rFonts w:ascii="Arial" w:hAnsi="Arial" w:cs="Arial"/>
          <w:sz w:val="20"/>
          <w:szCs w:val="20"/>
        </w:rPr>
        <w:t xml:space="preserve"> </w:t>
      </w:r>
      <w:r w:rsidR="00CB3F4A" w:rsidRPr="001D7643">
        <w:rPr>
          <w:rFonts w:ascii="Arial" w:hAnsi="Arial" w:cs="Arial"/>
          <w:sz w:val="20"/>
          <w:szCs w:val="20"/>
        </w:rPr>
        <w:t>State</w:t>
      </w:r>
      <w:r w:rsidR="00E15CC2" w:rsidRPr="001D7643">
        <w:rPr>
          <w:rFonts w:ascii="Arial" w:hAnsi="Arial" w:cs="Arial"/>
          <w:sz w:val="20"/>
          <w:szCs w:val="20"/>
        </w:rPr>
        <w:t xml:space="preserve"> th</w:t>
      </w:r>
      <w:r w:rsidR="00DD3B81" w:rsidRPr="001D7643">
        <w:rPr>
          <w:rFonts w:ascii="Arial" w:hAnsi="Arial" w:cs="Arial"/>
          <w:sz w:val="20"/>
          <w:szCs w:val="20"/>
        </w:rPr>
        <w:t>e types of arguments and return values where not specified.</w:t>
      </w:r>
    </w:p>
    <w:p w:rsidR="00DD3B81" w:rsidRPr="001D7643" w:rsidRDefault="00DD3B81" w:rsidP="00232D7E">
      <w:pPr>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 xml:space="preserve">23.5.2.1. </w:t>
      </w:r>
      <w:r w:rsidRPr="001D7643">
        <w:rPr>
          <w:rFonts w:ascii="Arial" w:eastAsia="Times New Roman" w:hAnsi="Arial" w:cs="Arial"/>
          <w:color w:val="000000"/>
          <w:sz w:val="20"/>
          <w:szCs w:val="20"/>
          <w:lang w:eastAsia="en-GB"/>
        </w:rPr>
        <w:t>The return value of each Boolean function is xs</w:t>
      </w:r>
      <w:proofErr w:type="gramStart"/>
      <w:r w:rsidRPr="001D7643">
        <w:rPr>
          <w:rFonts w:ascii="Arial" w:eastAsia="Times New Roman" w:hAnsi="Arial" w:cs="Arial"/>
          <w:color w:val="000000"/>
          <w:sz w:val="20"/>
          <w:szCs w:val="20"/>
          <w:lang w:eastAsia="en-GB"/>
        </w:rPr>
        <w:t>:boolean</w:t>
      </w:r>
      <w:proofErr w:type="gramEnd"/>
      <w:r w:rsidRPr="001D7643">
        <w:rPr>
          <w:rFonts w:ascii="Arial" w:eastAsia="Times New Roman" w:hAnsi="Arial" w:cs="Arial"/>
          <w:color w:val="000000"/>
          <w:sz w:val="20"/>
          <w:szCs w:val="20"/>
          <w:lang w:eastAsia="en-GB"/>
        </w:rPr>
        <w:t>.</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23.5.2.4</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The return value of e</w:t>
      </w:r>
      <w:r w:rsidRPr="001D7643">
        <w:rPr>
          <w:rFonts w:ascii="Arial" w:eastAsia="Times New Roman" w:hAnsi="Arial" w:cs="Arial"/>
          <w:color w:val="000000"/>
          <w:sz w:val="20"/>
          <w:szCs w:val="20"/>
          <w:lang w:eastAsia="en-GB"/>
        </w:rPr>
        <w:t xml:space="preserve">ach </w:t>
      </w:r>
      <w:r w:rsidR="00CB3F4A" w:rsidRPr="001D7643">
        <w:rPr>
          <w:rFonts w:ascii="Arial" w:eastAsia="Times New Roman" w:hAnsi="Arial" w:cs="Arial"/>
          <w:color w:val="000000"/>
          <w:sz w:val="20"/>
          <w:szCs w:val="20"/>
          <w:lang w:eastAsia="en-GB"/>
        </w:rPr>
        <w:t>D</w:t>
      </w:r>
      <w:r w:rsidRPr="001D7643">
        <w:rPr>
          <w:rFonts w:ascii="Arial" w:eastAsia="Times New Roman" w:hAnsi="Arial" w:cs="Arial"/>
          <w:color w:val="000000"/>
          <w:sz w:val="20"/>
          <w:szCs w:val="20"/>
          <w:lang w:eastAsia="en-GB"/>
        </w:rPr>
        <w:t>ate</w:t>
      </w:r>
      <w:r w:rsidR="00CB3F4A" w:rsidRPr="001D7643">
        <w:rPr>
          <w:rFonts w:ascii="Arial" w:eastAsia="Times New Roman" w:hAnsi="Arial" w:cs="Arial"/>
          <w:color w:val="000000"/>
          <w:sz w:val="20"/>
          <w:szCs w:val="20"/>
          <w:lang w:eastAsia="en-GB"/>
        </w:rPr>
        <w:t>, T</w:t>
      </w:r>
      <w:r w:rsidRPr="001D7643">
        <w:rPr>
          <w:rFonts w:ascii="Arial" w:eastAsia="Times New Roman" w:hAnsi="Arial" w:cs="Arial"/>
          <w:color w:val="000000"/>
          <w:sz w:val="20"/>
          <w:szCs w:val="20"/>
          <w:lang w:eastAsia="en-GB"/>
        </w:rPr>
        <w:t xml:space="preserve">ime function </w:t>
      </w:r>
      <w:r w:rsidR="00CB3F4A" w:rsidRPr="001D7643">
        <w:rPr>
          <w:rFonts w:ascii="Arial" w:eastAsia="Times New Roman" w:hAnsi="Arial" w:cs="Arial"/>
          <w:color w:val="000000"/>
          <w:sz w:val="20"/>
          <w:szCs w:val="20"/>
          <w:lang w:eastAsia="en-GB"/>
        </w:rPr>
        <w:t xml:space="preserve">is </w:t>
      </w:r>
      <w:r w:rsidRPr="001D7643">
        <w:rPr>
          <w:rFonts w:ascii="Arial" w:eastAsia="Times New Roman" w:hAnsi="Arial" w:cs="Arial"/>
          <w:color w:val="000000"/>
          <w:sz w:val="20"/>
          <w:szCs w:val="20"/>
          <w:lang w:eastAsia="en-GB"/>
        </w:rPr>
        <w:t>xs</w:t>
      </w:r>
      <w:proofErr w:type="gramStart"/>
      <w:r w:rsidRPr="001D7643">
        <w:rPr>
          <w:rFonts w:ascii="Arial" w:eastAsia="Times New Roman" w:hAnsi="Arial" w:cs="Arial"/>
          <w:color w:val="000000"/>
          <w:sz w:val="20"/>
          <w:szCs w:val="20"/>
          <w:lang w:eastAsia="en-GB"/>
        </w:rPr>
        <w:t>:integer</w:t>
      </w:r>
      <w:proofErr w:type="gramEnd"/>
      <w:r w:rsidRPr="001D7643">
        <w:rPr>
          <w:rFonts w:ascii="Arial" w:eastAsia="Times New Roman" w:hAnsi="Arial" w:cs="Arial"/>
          <w:color w:val="000000"/>
          <w:sz w:val="20"/>
          <w:szCs w:val="20"/>
          <w:lang w:eastAsia="en-GB"/>
        </w:rPr>
        <w:t xml:space="preserve"> except fn:seconds-from-dateTime and fn:seconds-from-time which </w:t>
      </w:r>
      <w:r w:rsidR="00CB3F4A" w:rsidRPr="001D7643">
        <w:rPr>
          <w:rFonts w:ascii="Arial" w:eastAsia="Times New Roman" w:hAnsi="Arial" w:cs="Arial"/>
          <w:color w:val="000000"/>
          <w:sz w:val="20"/>
          <w:szCs w:val="20"/>
          <w:lang w:eastAsia="en-GB"/>
        </w:rPr>
        <w:t>return xs:decimal</w:t>
      </w:r>
      <w:r w:rsidRPr="001D7643">
        <w:rPr>
          <w:rFonts w:ascii="Arial" w:eastAsia="Times New Roman" w:hAnsi="Arial" w:cs="Arial"/>
          <w:color w:val="000000"/>
          <w:sz w:val="20"/>
          <w:szCs w:val="20"/>
          <w:lang w:eastAsia="en-GB"/>
        </w:rPr>
        <w:t xml:space="preserve">. </w:t>
      </w:r>
    </w:p>
    <w:p w:rsidR="00DD3B81" w:rsidRPr="001D7643" w:rsidRDefault="00DD3B81" w:rsidP="00DD3B81">
      <w:pPr>
        <w:pStyle w:val="ListParagraph"/>
        <w:rPr>
          <w:rFonts w:ascii="Arial" w:eastAsia="Times New Roman" w:hAnsi="Arial" w:cs="Arial"/>
          <w:color w:val="000000"/>
          <w:sz w:val="20"/>
          <w:szCs w:val="20"/>
          <w:lang w:eastAsia="en-GB"/>
        </w:rPr>
      </w:pPr>
    </w:p>
    <w:p w:rsidR="00DD3B81"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23.5.6.</w:t>
      </w:r>
      <w:r w:rsidRPr="001D7643">
        <w:rPr>
          <w:rFonts w:ascii="Arial" w:eastAsia="Times New Roman" w:hAnsi="Arial" w:cs="Arial"/>
          <w:color w:val="000000"/>
          <w:sz w:val="20"/>
          <w:szCs w:val="20"/>
          <w:lang w:eastAsia="en-GB"/>
        </w:rPr>
        <w:t xml:space="preserve"> </w:t>
      </w:r>
      <w:r w:rsidR="00CB3F4A" w:rsidRPr="001D7643">
        <w:rPr>
          <w:rFonts w:ascii="Arial" w:eastAsia="Times New Roman" w:hAnsi="Arial" w:cs="Arial"/>
          <w:color w:val="000000"/>
          <w:sz w:val="20"/>
          <w:szCs w:val="20"/>
          <w:lang w:eastAsia="en-GB"/>
        </w:rPr>
        <w:t xml:space="preserve">The return value of </w:t>
      </w:r>
      <w:r w:rsidRPr="001D7643">
        <w:rPr>
          <w:rFonts w:ascii="Arial" w:eastAsia="Times New Roman" w:hAnsi="Arial" w:cs="Arial"/>
          <w:color w:val="000000"/>
          <w:sz w:val="20"/>
          <w:szCs w:val="20"/>
          <w:lang w:eastAsia="en-GB"/>
        </w:rPr>
        <w:t>fn</w:t>
      </w:r>
      <w:proofErr w:type="gramStart"/>
      <w:r w:rsidRPr="001D7643">
        <w:rPr>
          <w:rFonts w:ascii="Arial" w:eastAsia="Times New Roman" w:hAnsi="Arial" w:cs="Arial"/>
          <w:color w:val="000000"/>
          <w:sz w:val="20"/>
          <w:szCs w:val="20"/>
          <w:lang w:eastAsia="en-GB"/>
        </w:rPr>
        <w:t>:local</w:t>
      </w:r>
      <w:proofErr w:type="gramEnd"/>
      <w:r w:rsidRPr="001D7643">
        <w:rPr>
          <w:rFonts w:ascii="Arial" w:eastAsia="Times New Roman" w:hAnsi="Arial" w:cs="Arial"/>
          <w:color w:val="000000"/>
          <w:sz w:val="20"/>
          <w:szCs w:val="20"/>
          <w:lang w:eastAsia="en-GB"/>
        </w:rPr>
        <w:t xml:space="preserve">-name is changed to xs:string. </w:t>
      </w:r>
    </w:p>
    <w:p w:rsidR="00DD3B81" w:rsidRPr="001D7643" w:rsidRDefault="00DD3B81" w:rsidP="00DD3B81">
      <w:pPr>
        <w:pStyle w:val="ListParagraph"/>
        <w:rPr>
          <w:rFonts w:ascii="Arial" w:eastAsia="Times New Roman" w:hAnsi="Arial" w:cs="Arial"/>
          <w:color w:val="000000"/>
          <w:sz w:val="20"/>
          <w:szCs w:val="20"/>
          <w:lang w:eastAsia="en-GB"/>
        </w:rPr>
      </w:pPr>
    </w:p>
    <w:p w:rsidR="00CB3F4A" w:rsidRPr="001D7643" w:rsidRDefault="00DD3B81"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eastAsia="Times New Roman" w:hAnsi="Arial" w:cs="Arial"/>
          <w:i/>
          <w:color w:val="000000"/>
          <w:sz w:val="20"/>
          <w:szCs w:val="20"/>
          <w:lang w:eastAsia="en-GB"/>
        </w:rPr>
        <w:t>23.5.3</w:t>
      </w:r>
      <w:r w:rsidRPr="001D7643">
        <w:rPr>
          <w:rFonts w:ascii="Arial" w:eastAsia="Times New Roman" w:hAnsi="Arial" w:cs="Arial"/>
          <w:color w:val="000000"/>
          <w:sz w:val="20"/>
          <w:szCs w:val="20"/>
          <w:lang w:eastAsia="en-GB"/>
        </w:rPr>
        <w:t>. The $lengthUnits argument of dfdl</w:t>
      </w:r>
      <w:proofErr w:type="gramStart"/>
      <w:r w:rsidRPr="001D7643">
        <w:rPr>
          <w:rFonts w:ascii="Arial" w:eastAsia="Times New Roman" w:hAnsi="Arial" w:cs="Arial"/>
          <w:color w:val="000000"/>
          <w:sz w:val="20"/>
          <w:szCs w:val="20"/>
          <w:lang w:eastAsia="en-GB"/>
        </w:rPr>
        <w:t>:contentLength</w:t>
      </w:r>
      <w:proofErr w:type="gramEnd"/>
      <w:r w:rsidRPr="001D7643">
        <w:rPr>
          <w:rFonts w:ascii="Arial" w:eastAsia="Times New Roman" w:hAnsi="Arial" w:cs="Arial"/>
          <w:color w:val="000000"/>
          <w:sz w:val="20"/>
          <w:szCs w:val="20"/>
          <w:lang w:eastAsia="en-GB"/>
        </w:rPr>
        <w:t xml:space="preserve"> and dfdl:valueLength is xs:string.</w:t>
      </w:r>
    </w:p>
    <w:p w:rsidR="00CB3F4A" w:rsidRPr="001D7643" w:rsidRDefault="00CB3F4A" w:rsidP="00CB3F4A">
      <w:pPr>
        <w:pStyle w:val="ListParagraph"/>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$data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xs:unsignedByte.</w:t>
      </w:r>
    </w:p>
    <w:p w:rsidR="00CB3F4A" w:rsidRPr="001D7643" w:rsidRDefault="00CB3F4A" w:rsidP="00CB3F4A">
      <w:pPr>
        <w:pStyle w:val="ListParagraph"/>
        <w:suppressAutoHyphens w:val="0"/>
        <w:autoSpaceDE w:val="0"/>
        <w:autoSpaceDN w:val="0"/>
        <w:adjustRightInd w:val="0"/>
        <w:rPr>
          <w:rFonts w:ascii="Arial" w:hAnsi="Arial" w:cs="Arial"/>
          <w:sz w:val="20"/>
          <w:szCs w:val="20"/>
        </w:rPr>
      </w:pPr>
    </w:p>
    <w:p w:rsidR="00CB3F4A" w:rsidRPr="001D7643" w:rsidRDefault="00CB3F4A" w:rsidP="001D13ED">
      <w:pPr>
        <w:pStyle w:val="ListParagraph"/>
        <w:numPr>
          <w:ilvl w:val="0"/>
          <w:numId w:val="40"/>
        </w:numPr>
        <w:suppressAutoHyphens w:val="0"/>
        <w:autoSpaceDE w:val="0"/>
        <w:autoSpaceDN w:val="0"/>
        <w:adjustRightInd w:val="0"/>
        <w:rPr>
          <w:rFonts w:ascii="Arial" w:hAnsi="Arial" w:cs="Arial"/>
          <w:sz w:val="20"/>
          <w:szCs w:val="20"/>
        </w:rPr>
      </w:pPr>
      <w:r w:rsidRPr="001D7643">
        <w:rPr>
          <w:rFonts w:ascii="Arial" w:hAnsi="Arial" w:cs="Arial"/>
          <w:i/>
          <w:sz w:val="20"/>
          <w:szCs w:val="20"/>
        </w:rPr>
        <w:t>23.5.3</w:t>
      </w:r>
      <w:r w:rsidRPr="001D7643">
        <w:rPr>
          <w:rFonts w:ascii="Arial" w:hAnsi="Arial" w:cs="Arial"/>
          <w:sz w:val="20"/>
          <w:szCs w:val="20"/>
        </w:rPr>
        <w:t>. The $bitPos argument of dfdl</w:t>
      </w:r>
      <w:proofErr w:type="gramStart"/>
      <w:r w:rsidRPr="001D7643">
        <w:rPr>
          <w:rFonts w:ascii="Arial" w:hAnsi="Arial" w:cs="Arial"/>
          <w:sz w:val="20"/>
          <w:szCs w:val="20"/>
        </w:rPr>
        <w:t>:testBits</w:t>
      </w:r>
      <w:proofErr w:type="gramEnd"/>
      <w:r w:rsidRPr="001D7643">
        <w:rPr>
          <w:rFonts w:ascii="Arial" w:hAnsi="Arial" w:cs="Arial"/>
          <w:sz w:val="20"/>
          <w:szCs w:val="20"/>
        </w:rPr>
        <w:t xml:space="preserve"> is xs:nonNegativeInteger.</w:t>
      </w:r>
    </w:p>
    <w:p w:rsidR="00CB3F4A" w:rsidRPr="001D7643" w:rsidRDefault="00CB3F4A" w:rsidP="00CB3F4A">
      <w:pPr>
        <w:suppressAutoHyphens w:val="0"/>
        <w:autoSpaceDE w:val="0"/>
        <w:autoSpaceDN w:val="0"/>
        <w:adjustRightInd w:val="0"/>
        <w:rPr>
          <w:rFonts w:ascii="Arial" w:hAnsi="Arial" w:cs="Arial"/>
          <w:sz w:val="20"/>
          <w:szCs w:val="20"/>
        </w:rPr>
      </w:pPr>
    </w:p>
    <w:p w:rsidR="00CB3F4A" w:rsidRPr="001D7643" w:rsidRDefault="00CB3F4A" w:rsidP="00CB3F4A">
      <w:pPr>
        <w:pStyle w:val="ListParagraph"/>
        <w:rPr>
          <w:rFonts w:ascii="Arial" w:eastAsia="Times New Roman" w:hAnsi="Arial" w:cs="Arial"/>
          <w:color w:val="000000"/>
          <w:sz w:val="20"/>
          <w:szCs w:val="20"/>
          <w:lang w:eastAsia="en-GB"/>
        </w:rPr>
      </w:pPr>
    </w:p>
    <w:p w:rsidR="006E13D7" w:rsidRPr="001D7643" w:rsidRDefault="006E13D7" w:rsidP="006E13D7">
      <w:pPr>
        <w:suppressAutoHyphens w:val="0"/>
        <w:autoSpaceDE w:val="0"/>
        <w:autoSpaceDN w:val="0"/>
        <w:adjustRightInd w:val="0"/>
        <w:rPr>
          <w:rFonts w:ascii="Arial" w:hAnsi="Arial" w:cs="Arial"/>
          <w:sz w:val="20"/>
          <w:szCs w:val="20"/>
        </w:rPr>
      </w:pPr>
      <w:r w:rsidRPr="001D7643">
        <w:rPr>
          <w:rFonts w:ascii="Arial" w:hAnsi="Arial" w:cs="Arial"/>
          <w:b/>
          <w:sz w:val="20"/>
          <w:szCs w:val="20"/>
        </w:rPr>
        <w:t>2.136</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Three new </w:t>
      </w:r>
      <w:r w:rsidR="0095325A" w:rsidRPr="001D7643">
        <w:rPr>
          <w:rFonts w:ascii="Arial" w:hAnsi="Arial" w:cs="Arial"/>
          <w:sz w:val="20"/>
          <w:szCs w:val="20"/>
        </w:rPr>
        <w:t xml:space="preserve">DFDL specific </w:t>
      </w:r>
      <w:r w:rsidRPr="001D7643">
        <w:rPr>
          <w:rFonts w:ascii="Arial" w:hAnsi="Arial" w:cs="Arial"/>
          <w:sz w:val="20"/>
          <w:szCs w:val="20"/>
        </w:rPr>
        <w:t xml:space="preserve">functions are provided that return the timezone from a calendar type. These complement the XPath functions that return other calendar components from calendar types. </w:t>
      </w:r>
    </w:p>
    <w:p w:rsidR="006E13D7" w:rsidRPr="001D7643" w:rsidRDefault="006E13D7" w:rsidP="006E13D7">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6E13D7" w:rsidRPr="001D7643" w:rsidTr="0015058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 xml:space="preserve">dfdl:timeZoneFromDateTime ($arg) </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dfdl:timeZoneFromDate ($arg)</w:t>
            </w:r>
          </w:p>
          <w:p w:rsidR="006E13D7" w:rsidRPr="001D7643" w:rsidRDefault="006E13D7" w:rsidP="006E13D7">
            <w:pPr>
              <w:suppressAutoHyphens w:val="0"/>
              <w:rPr>
                <w:rFonts w:ascii="Arial" w:hAnsi="Arial" w:cs="Arial"/>
                <w:sz w:val="20"/>
                <w:szCs w:val="20"/>
              </w:rPr>
            </w:pPr>
            <w:r w:rsidRPr="001D7643">
              <w:rPr>
                <w:rFonts w:ascii="Arial" w:hAnsi="Arial" w:cs="Arial"/>
                <w:sz w:val="20"/>
                <w:szCs w:val="20"/>
              </w:rPr>
              <w:t>dfdl:timeZoneFromTime ($arg)</w:t>
            </w: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6E13D7" w:rsidRPr="001D7643" w:rsidRDefault="006E13D7" w:rsidP="006E13D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Returns the timezone component of $arg if any. If $arg has a timezone component, then the result is a string in the format of an ISO Time zone designator. Interpreted as an offset from UTC, its value may range from +14:00 to -14:00 hours, both inclusive. The UTC time zone is represented as "+00:00". If the $arg </w:t>
            </w:r>
            <w:r w:rsidRPr="001D7643">
              <w:rPr>
                <w:rFonts w:ascii="Arial" w:eastAsia="Times New Roman" w:hAnsi="Arial" w:cs="Arial"/>
                <w:color w:val="000000"/>
                <w:sz w:val="20"/>
                <w:szCs w:val="20"/>
                <w:lang w:eastAsia="en-GB"/>
              </w:rPr>
              <w:lastRenderedPageBreak/>
              <w:t>has no timezone component, then "" (empty string) is returned.</w:t>
            </w:r>
          </w:p>
        </w:tc>
      </w:tr>
    </w:tbl>
    <w:p w:rsidR="006E13D7" w:rsidRPr="001D7643" w:rsidRDefault="006E13D7" w:rsidP="00232D7E">
      <w:pPr>
        <w:suppressAutoHyphens w:val="0"/>
        <w:autoSpaceDE w:val="0"/>
        <w:autoSpaceDN w:val="0"/>
        <w:adjustRightInd w:val="0"/>
        <w:rPr>
          <w:rFonts w:ascii="Arial" w:hAnsi="Arial" w:cs="Arial"/>
          <w:sz w:val="20"/>
          <w:szCs w:val="20"/>
        </w:rPr>
      </w:pPr>
    </w:p>
    <w:p w:rsidR="00E15CC2" w:rsidRPr="001D7643" w:rsidRDefault="00D23EE0"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2.137</w:t>
      </w:r>
      <w:r w:rsidR="0066302F" w:rsidRPr="001D7643">
        <w:rPr>
          <w:rFonts w:ascii="Arial" w:hAnsi="Arial" w:cs="Arial"/>
          <w:sz w:val="20"/>
          <w:szCs w:val="20"/>
        </w:rPr>
        <w:t xml:space="preserve">. </w:t>
      </w:r>
      <w:r w:rsidR="0066302F" w:rsidRPr="001D7643">
        <w:rPr>
          <w:rFonts w:ascii="Arial" w:hAnsi="Arial" w:cs="Arial"/>
          <w:i/>
          <w:sz w:val="20"/>
          <w:szCs w:val="20"/>
        </w:rPr>
        <w:t>Section 13.11.1</w:t>
      </w:r>
      <w:r w:rsidR="0066302F" w:rsidRPr="001D7643">
        <w:rPr>
          <w:rFonts w:ascii="Arial" w:hAnsi="Arial" w:cs="Arial"/>
          <w:sz w:val="20"/>
          <w:szCs w:val="20"/>
        </w:rPr>
        <w:t xml:space="preserve">. Correct the paragraph for fractional seconds to say that excess fractional seconds are truncated, and not rounded up. </w:t>
      </w:r>
      <w:r w:rsidRPr="001D7643">
        <w:rPr>
          <w:rFonts w:ascii="Arial" w:hAnsi="Arial" w:cs="Arial"/>
          <w:sz w:val="20"/>
          <w:szCs w:val="20"/>
        </w:rPr>
        <w:t>(</w:t>
      </w:r>
      <w:r w:rsidR="0066302F" w:rsidRPr="001D7643">
        <w:rPr>
          <w:rFonts w:ascii="Arial" w:hAnsi="Arial" w:cs="Arial"/>
          <w:sz w:val="20"/>
          <w:szCs w:val="20"/>
        </w:rPr>
        <w:t>This is to match ICU behaviour.</w:t>
      </w:r>
      <w:r w:rsidRPr="001D7643">
        <w:rPr>
          <w:rFonts w:ascii="Arial" w:hAnsi="Arial" w:cs="Arial"/>
          <w:sz w:val="20"/>
          <w:szCs w:val="20"/>
        </w:rPr>
        <w:t>)</w:t>
      </w:r>
    </w:p>
    <w:p w:rsidR="0066302F" w:rsidRPr="001D7643" w:rsidRDefault="0066302F" w:rsidP="00232D7E">
      <w:pPr>
        <w:suppressAutoHyphens w:val="0"/>
        <w:autoSpaceDE w:val="0"/>
        <w:autoSpaceDN w:val="0"/>
        <w:adjustRightInd w:val="0"/>
        <w:rPr>
          <w:rFonts w:ascii="Arial" w:hAnsi="Arial" w:cs="Arial"/>
          <w:sz w:val="20"/>
          <w:szCs w:val="20"/>
        </w:rPr>
      </w:pPr>
    </w:p>
    <w:p w:rsidR="002650A2"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b/>
          <w:sz w:val="20"/>
          <w:szCs w:val="20"/>
        </w:rPr>
        <w:t>2.138</w:t>
      </w:r>
      <w:r w:rsidR="008712CA" w:rsidRPr="001D7643">
        <w:rPr>
          <w:rFonts w:ascii="Arial" w:hAnsi="Arial" w:cs="Arial"/>
          <w:sz w:val="20"/>
          <w:szCs w:val="20"/>
        </w:rPr>
        <w:t xml:space="preserve">. </w:t>
      </w:r>
      <w:r w:rsidR="008712CA" w:rsidRPr="001D7643">
        <w:rPr>
          <w:rFonts w:ascii="Arial" w:hAnsi="Arial" w:cs="Arial"/>
          <w:i/>
          <w:sz w:val="20"/>
          <w:szCs w:val="20"/>
        </w:rPr>
        <w:t>Section 12.3.7</w:t>
      </w:r>
      <w:r w:rsidR="008712CA" w:rsidRPr="001D7643">
        <w:rPr>
          <w:rFonts w:ascii="Arial" w:hAnsi="Arial" w:cs="Arial"/>
          <w:sz w:val="20"/>
          <w:szCs w:val="20"/>
        </w:rPr>
        <w:t>. When representation is binary</w:t>
      </w:r>
      <w:r w:rsidR="002650A2" w:rsidRPr="001D7643">
        <w:rPr>
          <w:rFonts w:ascii="Arial" w:hAnsi="Arial" w:cs="Arial"/>
          <w:sz w:val="20"/>
          <w:szCs w:val="20"/>
        </w:rPr>
        <w:t xml:space="preserve"> and</w:t>
      </w:r>
      <w:r w:rsidR="008712CA" w:rsidRPr="001D7643">
        <w:rPr>
          <w:rFonts w:ascii="Arial" w:hAnsi="Arial" w:cs="Arial"/>
          <w:sz w:val="20"/>
          <w:szCs w:val="20"/>
        </w:rPr>
        <w:t xml:space="preserve"> </w:t>
      </w:r>
      <w:r w:rsidR="002650A2" w:rsidRPr="001D7643">
        <w:rPr>
          <w:rFonts w:ascii="Arial" w:hAnsi="Arial" w:cs="Arial"/>
          <w:sz w:val="20"/>
          <w:szCs w:val="20"/>
        </w:rPr>
        <w:t xml:space="preserve">the </w:t>
      </w:r>
      <w:r w:rsidR="008712CA" w:rsidRPr="001D7643">
        <w:rPr>
          <w:rFonts w:ascii="Arial" w:hAnsi="Arial" w:cs="Arial"/>
          <w:sz w:val="20"/>
          <w:szCs w:val="20"/>
        </w:rPr>
        <w:t xml:space="preserve">length specified for an element </w:t>
      </w:r>
      <w:r w:rsidR="002650A2" w:rsidRPr="001D7643">
        <w:rPr>
          <w:rFonts w:ascii="Arial" w:hAnsi="Arial" w:cs="Arial"/>
          <w:sz w:val="20"/>
          <w:szCs w:val="20"/>
        </w:rPr>
        <w:t xml:space="preserve">implies that the capacity of the simple type may be exceeded, the behaviour of the DFDL processor is not consistent and is dependent on whether lengthUnits is ‘bits’ or ‘bytes’. This is addressed. </w:t>
      </w:r>
      <w:r w:rsidR="002650A2" w:rsidRPr="001D7643">
        <w:rPr>
          <w:rFonts w:ascii="Arial" w:hAnsi="Arial" w:cs="Arial"/>
          <w:color w:val="000000" w:themeColor="text1"/>
          <w:sz w:val="20"/>
          <w:szCs w:val="20"/>
        </w:rPr>
        <w:t>I</w:t>
      </w:r>
      <w:r w:rsidR="002650A2" w:rsidRPr="001D7643">
        <w:rPr>
          <w:rFonts w:ascii="Arial" w:eastAsia="Times New Roman" w:hAnsi="Arial" w:cs="Arial"/>
          <w:color w:val="000000" w:themeColor="text1"/>
          <w:sz w:val="20"/>
          <w:szCs w:val="20"/>
          <w:lang w:eastAsia="en-GB"/>
        </w:rPr>
        <w:t>t is still a schema definition error if the length of a bit field is too large for the corresponding integer type when statically verifiable, but it should be a processing error if it occurs at runtime, and not a runtime schema definition error as stated. The same rules should also be applied when lengthUnits is 'bytes'.</w:t>
      </w:r>
    </w:p>
    <w:p w:rsidR="002650A2" w:rsidRPr="001D7643" w:rsidRDefault="002650A2"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2.139</w:t>
      </w:r>
      <w:r w:rsidR="001145F1" w:rsidRPr="001D7643">
        <w:rPr>
          <w:rFonts w:ascii="Arial" w:eastAsia="Times New Roman" w:hAnsi="Arial" w:cs="Arial"/>
          <w:color w:val="000000" w:themeColor="text1"/>
          <w:sz w:val="20"/>
          <w:szCs w:val="20"/>
          <w:lang w:eastAsia="en-GB"/>
        </w:rPr>
        <w:t xml:space="preserve">. </w:t>
      </w:r>
      <w:r w:rsidR="001145F1" w:rsidRPr="001D7643">
        <w:rPr>
          <w:rFonts w:ascii="Arial" w:eastAsia="Times New Roman" w:hAnsi="Arial" w:cs="Arial"/>
          <w:i/>
          <w:color w:val="000000" w:themeColor="text1"/>
          <w:sz w:val="20"/>
          <w:szCs w:val="20"/>
          <w:lang w:eastAsia="en-GB"/>
        </w:rPr>
        <w:t>Section 12.3.7.2</w:t>
      </w:r>
      <w:r w:rsidR="001145F1" w:rsidRPr="001D7643">
        <w:rPr>
          <w:rFonts w:ascii="Arial" w:eastAsia="Times New Roman" w:hAnsi="Arial" w:cs="Arial"/>
          <w:color w:val="000000" w:themeColor="text1"/>
          <w:sz w:val="20"/>
          <w:szCs w:val="20"/>
          <w:lang w:eastAsia="en-GB"/>
        </w:rPr>
        <w:t>. Clarify that numbers with a binary packed representation are allowed to have lengthUnits ‘bits’ but the length must be a multiple of 4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12.1</w:t>
      </w:r>
      <w:r w:rsidRPr="001D7643">
        <w:rPr>
          <w:rFonts w:ascii="Arial" w:eastAsia="Times New Roman" w:hAnsi="Arial" w:cs="Arial"/>
          <w:color w:val="000000" w:themeColor="text1"/>
          <w:sz w:val="20"/>
          <w:szCs w:val="20"/>
          <w:lang w:eastAsia="en-GB"/>
        </w:rPr>
        <w:t>. Clarify that numbers with a binary packed representation must be aligned on a nibble (ie, 4-bit) boundary and it is a schema definition error otherwise.</w:t>
      </w:r>
    </w:p>
    <w:p w:rsidR="001145F1" w:rsidRPr="001D7643" w:rsidRDefault="001145F1" w:rsidP="001145F1">
      <w:pPr>
        <w:suppressAutoHyphens w:val="0"/>
        <w:autoSpaceDE w:val="0"/>
        <w:autoSpaceDN w:val="0"/>
        <w:adjustRightInd w:val="0"/>
        <w:rPr>
          <w:rFonts w:ascii="Arial" w:eastAsia="Times New Roman" w:hAnsi="Arial" w:cs="Arial"/>
          <w:color w:val="000000" w:themeColor="text1"/>
          <w:sz w:val="20"/>
          <w:szCs w:val="20"/>
          <w:lang w:eastAsia="en-GB"/>
        </w:rPr>
      </w:pPr>
    </w:p>
    <w:p w:rsidR="00246C4D" w:rsidRPr="001D7643" w:rsidRDefault="00785F9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13.11</w:t>
      </w:r>
      <w:r w:rsidRPr="001D7643">
        <w:rPr>
          <w:rFonts w:ascii="Arial" w:eastAsia="Times New Roman" w:hAnsi="Arial" w:cs="Arial"/>
          <w:color w:val="000000" w:themeColor="text1"/>
          <w:sz w:val="20"/>
          <w:szCs w:val="20"/>
          <w:lang w:eastAsia="en-GB"/>
        </w:rPr>
        <w:t>. Change the type of property calendarLanguage so that it is String or DFDL Expression.  If an expression is provided, it must return a string that complies with the pattern given by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2.44.</w:t>
      </w:r>
      <w:r w:rsidR="001145F1" w:rsidRPr="001D7643">
        <w:rPr>
          <w:rFonts w:ascii="Arial" w:eastAsia="Times New Roman" w:hAnsi="Arial" w:cs="Arial"/>
          <w:color w:val="000000" w:themeColor="text1"/>
          <w:sz w:val="20"/>
          <w:szCs w:val="20"/>
          <w:lang w:eastAsia="en-GB"/>
        </w:rPr>
        <w:t xml:space="preserve"> This enhancement allows DFDL schemas to be authored that model locale-dependent calendars.</w:t>
      </w:r>
      <w:r w:rsidR="00246C4D" w:rsidRPr="001D7643">
        <w:rPr>
          <w:rFonts w:ascii="Arial" w:eastAsia="Times New Roman" w:hAnsi="Arial" w:cs="Arial"/>
          <w:color w:val="000000" w:themeColor="text1"/>
          <w:sz w:val="20"/>
          <w:szCs w:val="20"/>
          <w:lang w:eastAsia="en-GB"/>
        </w:rPr>
        <w:t xml:space="preserve"> </w:t>
      </w:r>
    </w:p>
    <w:p w:rsidR="001145F1" w:rsidRPr="001D7643" w:rsidRDefault="001145F1"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1145F1" w:rsidRPr="001D7643" w:rsidRDefault="00D23EE0"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2.142</w:t>
      </w:r>
      <w:r w:rsidR="00447A95" w:rsidRPr="001D7643">
        <w:rPr>
          <w:rFonts w:ascii="Arial" w:eastAsia="Times New Roman" w:hAnsi="Arial" w:cs="Arial"/>
          <w:color w:val="000000" w:themeColor="text1"/>
          <w:sz w:val="20"/>
          <w:szCs w:val="20"/>
          <w:lang w:eastAsia="en-GB"/>
        </w:rPr>
        <w:t xml:space="preserve">. </w:t>
      </w:r>
      <w:r w:rsidR="00447A95" w:rsidRPr="001D7643">
        <w:rPr>
          <w:rFonts w:ascii="Arial" w:eastAsia="Times New Roman" w:hAnsi="Arial" w:cs="Arial"/>
          <w:i/>
          <w:color w:val="000000" w:themeColor="text1"/>
          <w:sz w:val="20"/>
          <w:szCs w:val="20"/>
          <w:lang w:eastAsia="en-GB"/>
        </w:rPr>
        <w:t>Section 11</w:t>
      </w:r>
      <w:r w:rsidR="00447A95" w:rsidRPr="001D7643">
        <w:rPr>
          <w:rFonts w:ascii="Arial" w:eastAsia="Times New Roman" w:hAnsi="Arial" w:cs="Arial"/>
          <w:color w:val="000000" w:themeColor="text1"/>
          <w:sz w:val="20"/>
          <w:szCs w:val="20"/>
          <w:lang w:eastAsia="en-GB"/>
        </w:rPr>
        <w:t>. Clarify that property ignoreCase plays no part when comparing an element value with an XSDL enum facet, matching an element value to an XSDL pattern facet, or comparing an element value with the XSDL fixed property. It is therefore not used by validation when enabled, nor by the dfdl</w:t>
      </w:r>
      <w:proofErr w:type="gramStart"/>
      <w:r w:rsidR="00447A95" w:rsidRPr="001D7643">
        <w:rPr>
          <w:rFonts w:ascii="Arial" w:eastAsia="Times New Roman" w:hAnsi="Arial" w:cs="Arial"/>
          <w:color w:val="000000" w:themeColor="text1"/>
          <w:sz w:val="20"/>
          <w:szCs w:val="20"/>
          <w:lang w:eastAsia="en-GB"/>
        </w:rPr>
        <w:t>:checkConstraints</w:t>
      </w:r>
      <w:proofErr w:type="gramEnd"/>
      <w:r w:rsidR="00447A95" w:rsidRPr="001D7643">
        <w:rPr>
          <w:rFonts w:ascii="Arial" w:eastAsia="Times New Roman" w:hAnsi="Arial" w:cs="Arial"/>
          <w:color w:val="000000" w:themeColor="text1"/>
          <w:sz w:val="20"/>
          <w:szCs w:val="20"/>
          <w:lang w:eastAsia="en-GB"/>
        </w:rPr>
        <w:t xml:space="preserve"> function. </w:t>
      </w:r>
    </w:p>
    <w:p w:rsidR="00447A95" w:rsidRPr="001D7643" w:rsidRDefault="00447A95" w:rsidP="002650A2">
      <w:pPr>
        <w:suppressAutoHyphens w:val="0"/>
        <w:autoSpaceDE w:val="0"/>
        <w:autoSpaceDN w:val="0"/>
        <w:adjustRightInd w:val="0"/>
        <w:rPr>
          <w:rFonts w:ascii="Arial" w:eastAsia="Times New Roman" w:hAnsi="Arial" w:cs="Arial"/>
          <w:color w:val="000000" w:themeColor="text1"/>
          <w:sz w:val="20"/>
          <w:szCs w:val="20"/>
          <w:lang w:eastAsia="en-GB"/>
        </w:rPr>
      </w:pPr>
    </w:p>
    <w:p w:rsidR="003F42DE" w:rsidRPr="001D7643" w:rsidRDefault="0048654C" w:rsidP="002650A2">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2.14</w:t>
      </w:r>
      <w:r w:rsidR="00D23EE0" w:rsidRPr="001D7643">
        <w:rPr>
          <w:rFonts w:ascii="Arial" w:eastAsia="Times New Roman" w:hAnsi="Arial" w:cs="Arial"/>
          <w:b/>
          <w:color w:val="000000" w:themeColor="text1"/>
          <w:sz w:val="20"/>
          <w:szCs w:val="20"/>
          <w:lang w:eastAsia="en-GB"/>
        </w:rPr>
        <w:t>3</w:t>
      </w:r>
      <w:r w:rsidRPr="001D7643">
        <w:rPr>
          <w:rFonts w:ascii="Arial" w:eastAsia="Times New Roman" w:hAnsi="Arial" w:cs="Arial"/>
          <w:b/>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12.3.5.1</w:t>
      </w:r>
      <w:r w:rsidRPr="001D7643">
        <w:rPr>
          <w:rFonts w:ascii="Arial" w:eastAsia="Times New Roman" w:hAnsi="Arial" w:cs="Arial"/>
          <w:color w:val="000000" w:themeColor="text1"/>
          <w:sz w:val="20"/>
          <w:szCs w:val="20"/>
          <w:lang w:eastAsia="en-GB"/>
        </w:rPr>
        <w:t xml:space="preserve">. </w:t>
      </w:r>
      <w:r w:rsidR="00D23EE0" w:rsidRPr="001D7643">
        <w:rPr>
          <w:rFonts w:ascii="Arial" w:eastAsia="Times New Roman" w:hAnsi="Arial" w:cs="Arial"/>
          <w:color w:val="000000" w:themeColor="text1"/>
          <w:sz w:val="20"/>
          <w:szCs w:val="20"/>
          <w:lang w:eastAsia="en-GB"/>
        </w:rPr>
        <w:t>For lengthKind ‘pattern’ c</w:t>
      </w:r>
      <w:r w:rsidRPr="001D7643">
        <w:rPr>
          <w:rFonts w:ascii="Arial" w:eastAsia="Times New Roman" w:hAnsi="Arial" w:cs="Arial"/>
          <w:color w:val="000000" w:themeColor="text1"/>
          <w:sz w:val="20"/>
          <w:szCs w:val="20"/>
          <w:lang w:eastAsia="en-GB"/>
        </w:rPr>
        <w:t>larify that when a DFDL regular expression</w:t>
      </w:r>
      <w:r w:rsidR="003F42DE" w:rsidRPr="001D7643">
        <w:rPr>
          <w:rFonts w:ascii="Arial" w:eastAsia="Times New Roman" w:hAnsi="Arial" w:cs="Arial"/>
          <w:color w:val="000000" w:themeColor="text1"/>
          <w:sz w:val="20"/>
          <w:szCs w:val="20"/>
          <w:lang w:eastAsia="en-GB"/>
        </w:rPr>
        <w:t xml:space="preserve"> i</w:t>
      </w:r>
      <w:r w:rsidRPr="001D7643">
        <w:rPr>
          <w:rFonts w:ascii="Arial" w:eastAsia="Times New Roman" w:hAnsi="Arial" w:cs="Arial"/>
          <w:color w:val="000000" w:themeColor="text1"/>
          <w:sz w:val="20"/>
          <w:szCs w:val="20"/>
          <w:lang w:eastAsia="en-GB"/>
        </w:rPr>
        <w:t>s matched against data</w:t>
      </w:r>
      <w:r w:rsidR="003F42DE" w:rsidRPr="001D7643">
        <w:rPr>
          <w:rFonts w:ascii="Arial" w:eastAsia="Times New Roman" w:hAnsi="Arial" w:cs="Arial"/>
          <w:color w:val="000000" w:themeColor="text1"/>
          <w:sz w:val="20"/>
          <w:szCs w:val="20"/>
          <w:lang w:eastAsia="en-GB"/>
        </w:rPr>
        <w:t>:</w:t>
      </w:r>
    </w:p>
    <w:p w:rsidR="00447A95"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w:t>
      </w:r>
      <w:r w:rsidR="0048654C" w:rsidRPr="001D7643">
        <w:rPr>
          <w:rFonts w:ascii="Arial" w:eastAsia="Times New Roman" w:hAnsi="Arial" w:cs="Arial"/>
          <w:color w:val="000000" w:themeColor="text1"/>
          <w:sz w:val="20"/>
          <w:szCs w:val="20"/>
          <w:lang w:eastAsia="en-GB"/>
        </w:rPr>
        <w:t>he data is decoded from the specified encoding into Unicode before the actual matching takes place.</w:t>
      </w:r>
    </w:p>
    <w:p w:rsidR="003F42DE" w:rsidRPr="001D7643" w:rsidRDefault="003F42DE" w:rsidP="001D13ED">
      <w:pPr>
        <w:pStyle w:val="ListParagraph"/>
        <w:numPr>
          <w:ilvl w:val="0"/>
          <w:numId w:val="44"/>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there is no match (ie, a zero-length match) it is not a processing error but instead it means the length is zero.</w:t>
      </w:r>
    </w:p>
    <w:p w:rsidR="008A31A0" w:rsidRPr="001D7643" w:rsidRDefault="008A31A0" w:rsidP="002650A2">
      <w:pPr>
        <w:suppressAutoHyphens w:val="0"/>
        <w:autoSpaceDE w:val="0"/>
        <w:autoSpaceDN w:val="0"/>
        <w:adjustRightInd w:val="0"/>
        <w:rPr>
          <w:rFonts w:ascii="Arial" w:eastAsia="Times New Roman" w:hAnsi="Arial" w:cs="Arial"/>
          <w:color w:val="0000FF"/>
          <w:sz w:val="20"/>
          <w:szCs w:val="20"/>
          <w:lang w:eastAsia="en-GB"/>
        </w:rPr>
      </w:pPr>
    </w:p>
    <w:p w:rsidR="00AF2D30" w:rsidRPr="001D7643" w:rsidRDefault="0086318C" w:rsidP="00AF2D30">
      <w:pPr>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4</w:t>
      </w:r>
      <w:r w:rsidRPr="001D7643">
        <w:rPr>
          <w:rFonts w:ascii="Arial" w:hAnsi="Arial" w:cs="Arial"/>
          <w:sz w:val="20"/>
          <w:szCs w:val="20"/>
        </w:rPr>
        <w:t xml:space="preserve">. </w:t>
      </w:r>
      <w:r w:rsidRPr="001D7643">
        <w:rPr>
          <w:rFonts w:ascii="Arial" w:hAnsi="Arial" w:cs="Arial"/>
          <w:i/>
          <w:sz w:val="20"/>
          <w:szCs w:val="20"/>
        </w:rPr>
        <w:t>Section 7.3.1 and 7.4.1.</w:t>
      </w:r>
      <w:r w:rsidRPr="001D7643">
        <w:rPr>
          <w:rFonts w:ascii="Arial" w:hAnsi="Arial" w:cs="Arial"/>
          <w:sz w:val="20"/>
          <w:szCs w:val="20"/>
        </w:rPr>
        <w:t xml:space="preserve"> Allow the message property of </w:t>
      </w: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w:t>
      </w:r>
      <w:r w:rsidR="00AF2D30" w:rsidRPr="001D7643">
        <w:rPr>
          <w:rFonts w:ascii="Arial" w:hAnsi="Arial" w:cs="Arial"/>
          <w:sz w:val="20"/>
          <w:szCs w:val="20"/>
        </w:rPr>
        <w:t xml:space="preserve">a </w:t>
      </w:r>
      <w:r w:rsidRPr="001D7643">
        <w:rPr>
          <w:rFonts w:ascii="Arial" w:hAnsi="Arial" w:cs="Arial"/>
          <w:sz w:val="20"/>
          <w:szCs w:val="20"/>
        </w:rPr>
        <w:t xml:space="preserve">discriminator to be either a string or a DFDL Expression that returns a string. </w:t>
      </w:r>
    </w:p>
    <w:p w:rsidR="00AF2D30" w:rsidRPr="001D7643" w:rsidRDefault="00AF2D30" w:rsidP="00AF2D30">
      <w:pPr>
        <w:rPr>
          <w:rFonts w:ascii="Arial" w:hAnsi="Arial" w:cs="Arial"/>
          <w:sz w:val="20"/>
          <w:szCs w:val="20"/>
        </w:rPr>
      </w:pPr>
    </w:p>
    <w:p w:rsidR="00AF2D30" w:rsidRPr="001D7643" w:rsidRDefault="00AF2D30" w:rsidP="00AF2D30">
      <w:pPr>
        <w:rPr>
          <w:rFonts w:ascii="Arial" w:hAnsi="Arial" w:cs="Arial"/>
          <w:sz w:val="20"/>
          <w:szCs w:val="20"/>
        </w:rPr>
      </w:pPr>
      <w:r w:rsidRPr="001D7643">
        <w:rPr>
          <w:rFonts w:ascii="Arial" w:hAnsi="Arial" w:cs="Arial"/>
          <w:sz w:val="20"/>
          <w:szCs w:val="20"/>
        </w:rPr>
        <w:t xml:space="preserve">Any element referred to by the </w:t>
      </w:r>
      <w:r w:rsidR="00D23EE0" w:rsidRPr="001D7643">
        <w:rPr>
          <w:rFonts w:ascii="Arial" w:hAnsi="Arial" w:cs="Arial"/>
          <w:sz w:val="20"/>
          <w:szCs w:val="20"/>
        </w:rPr>
        <w:t xml:space="preserve">message </w:t>
      </w:r>
      <w:r w:rsidRPr="001D7643">
        <w:rPr>
          <w:rFonts w:ascii="Arial" w:hAnsi="Arial" w:cs="Arial"/>
          <w:sz w:val="20"/>
          <w:szCs w:val="20"/>
        </w:rPr>
        <w:t xml:space="preserve">expression must have already been processed or must be a descendent of the component carrying </w:t>
      </w:r>
      <w:proofErr w:type="gramStart"/>
      <w:r w:rsidRPr="001D7643">
        <w:rPr>
          <w:rFonts w:ascii="Arial" w:hAnsi="Arial" w:cs="Arial"/>
          <w:sz w:val="20"/>
          <w:szCs w:val="20"/>
        </w:rPr>
        <w:t>the assert</w:t>
      </w:r>
      <w:proofErr w:type="gramEnd"/>
      <w:r w:rsidRPr="001D7643">
        <w:rPr>
          <w:rFonts w:ascii="Arial" w:hAnsi="Arial" w:cs="Arial"/>
          <w:sz w:val="20"/>
          <w:szCs w:val="20"/>
        </w:rPr>
        <w:t xml:space="preserve"> or discriminator (same rule as for the test expression).</w:t>
      </w:r>
    </w:p>
    <w:p w:rsidR="0086318C"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br/>
        <w:t>Example</w:t>
      </w:r>
      <w:proofErr w:type="gramStart"/>
      <w:r w:rsidRPr="001D7643">
        <w:rPr>
          <w:rFonts w:ascii="Arial" w:hAnsi="Arial" w:cs="Arial"/>
          <w:sz w:val="20"/>
          <w:szCs w:val="20"/>
        </w:rPr>
        <w:t>:</w:t>
      </w:r>
      <w:proofErr w:type="gramEnd"/>
      <w:r w:rsidRPr="001D7643">
        <w:rPr>
          <w:rFonts w:ascii="Arial" w:hAnsi="Arial" w:cs="Arial"/>
          <w:sz w:val="20"/>
          <w:szCs w:val="20"/>
        </w:rPr>
        <w:br/>
        <w:t>&lt;dfdl:assert message="{ fn:concat('unknown whatever ', ../</w:t>
      </w:r>
      <w:r w:rsidR="001C718D" w:rsidRPr="001D7643">
        <w:rPr>
          <w:rFonts w:ascii="Arial" w:hAnsi="Arial" w:cs="Arial"/>
          <w:sz w:val="20"/>
          <w:szCs w:val="20"/>
        </w:rPr>
        <w:t>data1</w:t>
      </w:r>
      <w:proofErr w:type="gramStart"/>
      <w:r w:rsidRPr="001D7643">
        <w:rPr>
          <w:rFonts w:ascii="Arial" w:hAnsi="Arial" w:cs="Arial"/>
          <w:sz w:val="20"/>
          <w:szCs w:val="20"/>
        </w:rPr>
        <w:t>) }</w:t>
      </w:r>
      <w:proofErr w:type="gramEnd"/>
      <w:r w:rsidRPr="001D7643">
        <w:rPr>
          <w:rFonts w:ascii="Arial" w:hAnsi="Arial" w:cs="Arial"/>
          <w:sz w:val="20"/>
          <w:szCs w:val="20"/>
        </w:rPr>
        <w:t>"&gt;</w:t>
      </w:r>
      <w:r w:rsidRPr="001D7643">
        <w:rPr>
          <w:rFonts w:ascii="Arial" w:hAnsi="Arial" w:cs="Arial"/>
          <w:sz w:val="20"/>
          <w:szCs w:val="20"/>
        </w:rPr>
        <w:br/>
        <w:t>{  if (...pred</w:t>
      </w:r>
      <w:r w:rsidR="001C718D" w:rsidRPr="001D7643">
        <w:rPr>
          <w:rFonts w:ascii="Arial" w:hAnsi="Arial" w:cs="Arial"/>
          <w:sz w:val="20"/>
          <w:szCs w:val="20"/>
        </w:rPr>
        <w:t>1</w:t>
      </w:r>
      <w:r w:rsidRPr="001D7643">
        <w:rPr>
          <w:rFonts w:ascii="Arial" w:hAnsi="Arial" w:cs="Arial"/>
          <w:sz w:val="20"/>
          <w:szCs w:val="20"/>
        </w:rPr>
        <w:t xml:space="preserve">...) then ...expr1... </w:t>
      </w:r>
      <w:r w:rsidRPr="001D7643">
        <w:rPr>
          <w:rFonts w:ascii="Arial" w:hAnsi="Arial" w:cs="Arial"/>
          <w:sz w:val="20"/>
          <w:szCs w:val="20"/>
        </w:rPr>
        <w:br/>
        <w:t> </w:t>
      </w:r>
      <w:r w:rsidR="001C718D" w:rsidRPr="001D7643">
        <w:rPr>
          <w:rFonts w:ascii="Arial" w:hAnsi="Arial" w:cs="Arial"/>
          <w:sz w:val="20"/>
          <w:szCs w:val="20"/>
        </w:rPr>
        <w:t xml:space="preserve">  </w:t>
      </w:r>
      <w:r w:rsidRPr="001D7643">
        <w:rPr>
          <w:rFonts w:ascii="Arial" w:hAnsi="Arial" w:cs="Arial"/>
          <w:sz w:val="20"/>
          <w:szCs w:val="20"/>
        </w:rPr>
        <w:t>else if (...pred2...) then ...expr2...</w:t>
      </w:r>
      <w:r w:rsidRPr="001D7643">
        <w:rPr>
          <w:rFonts w:ascii="Arial" w:hAnsi="Arial" w:cs="Arial"/>
          <w:sz w:val="20"/>
          <w:szCs w:val="20"/>
        </w:rPr>
        <w:br/>
        <w:t xml:space="preserve">  </w:t>
      </w:r>
      <w:r w:rsidR="001C718D" w:rsidRPr="001D7643">
        <w:rPr>
          <w:rFonts w:ascii="Arial" w:hAnsi="Arial" w:cs="Arial"/>
          <w:sz w:val="20"/>
          <w:szCs w:val="20"/>
        </w:rPr>
        <w:t xml:space="preserve"> </w:t>
      </w:r>
      <w:r w:rsidRPr="001D7643">
        <w:rPr>
          <w:rFonts w:ascii="Arial" w:hAnsi="Arial" w:cs="Arial"/>
          <w:sz w:val="20"/>
          <w:szCs w:val="20"/>
        </w:rPr>
        <w:t>else fn:false()</w:t>
      </w:r>
      <w:r w:rsidRPr="001D7643">
        <w:rPr>
          <w:rFonts w:ascii="Arial" w:hAnsi="Arial" w:cs="Arial"/>
          <w:sz w:val="20"/>
          <w:szCs w:val="20"/>
        </w:rPr>
        <w:br/>
        <w:t> }&lt;/dfdl:assert&gt;</w:t>
      </w:r>
      <w:r w:rsidRPr="001D7643">
        <w:rPr>
          <w:rFonts w:ascii="Arial" w:hAnsi="Arial" w:cs="Arial"/>
          <w:sz w:val="20"/>
          <w:szCs w:val="20"/>
        </w:rPr>
        <w:br/>
      </w:r>
    </w:p>
    <w:p w:rsidR="00AF2D30" w:rsidRPr="001D7643" w:rsidRDefault="0086318C"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The message specified by the message property is issued only if the assert or discriminator is unsuccessful, that is, the test expression  evaluates to false or the test pattern returns a zero-length match.</w:t>
      </w:r>
      <w:r w:rsidR="001C718D" w:rsidRPr="001D7643">
        <w:rPr>
          <w:rFonts w:ascii="Arial" w:hAnsi="Arial" w:cs="Arial"/>
          <w:sz w:val="20"/>
          <w:szCs w:val="20"/>
        </w:rPr>
        <w:t xml:space="preserve"> </w:t>
      </w:r>
      <w:r w:rsidR="00AF2D30" w:rsidRPr="001D7643">
        <w:rPr>
          <w:rFonts w:ascii="Arial" w:hAnsi="Arial" w:cs="Arial"/>
          <w:sz w:val="20"/>
          <w:szCs w:val="20"/>
        </w:rPr>
        <w:t xml:space="preserve">If so, and </w:t>
      </w:r>
      <w:r w:rsidR="001C718D" w:rsidRPr="001D7643">
        <w:rPr>
          <w:rFonts w:ascii="Arial" w:hAnsi="Arial" w:cs="Arial"/>
          <w:sz w:val="20"/>
          <w:szCs w:val="20"/>
        </w:rPr>
        <w:t>the message property is an expression</w:t>
      </w:r>
      <w:r w:rsidR="00AF2D30" w:rsidRPr="001D7643">
        <w:rPr>
          <w:rFonts w:ascii="Arial" w:hAnsi="Arial" w:cs="Arial"/>
          <w:sz w:val="20"/>
          <w:szCs w:val="20"/>
        </w:rPr>
        <w:t xml:space="preserve">, the message expression </w:t>
      </w:r>
      <w:r w:rsidR="001C718D" w:rsidRPr="001D7643">
        <w:rPr>
          <w:rFonts w:ascii="Arial" w:hAnsi="Arial" w:cs="Arial"/>
          <w:sz w:val="20"/>
          <w:szCs w:val="20"/>
        </w:rPr>
        <w:t xml:space="preserve">is evaluated </w:t>
      </w:r>
      <w:r w:rsidR="00AF2D30" w:rsidRPr="001D7643">
        <w:rPr>
          <w:rFonts w:ascii="Arial" w:hAnsi="Arial" w:cs="Arial"/>
          <w:sz w:val="20"/>
          <w:szCs w:val="20"/>
        </w:rPr>
        <w:t xml:space="preserve">at that time. </w:t>
      </w:r>
    </w:p>
    <w:p w:rsidR="00AF2D30" w:rsidRPr="001D7643" w:rsidRDefault="00AF2D30" w:rsidP="00232D7E">
      <w:pPr>
        <w:suppressAutoHyphens w:val="0"/>
        <w:autoSpaceDE w:val="0"/>
        <w:autoSpaceDN w:val="0"/>
        <w:adjustRightInd w:val="0"/>
        <w:rPr>
          <w:rFonts w:ascii="Arial" w:hAnsi="Arial" w:cs="Arial"/>
          <w:sz w:val="20"/>
          <w:szCs w:val="20"/>
        </w:rPr>
      </w:pPr>
    </w:p>
    <w:p w:rsidR="0066302F" w:rsidRPr="001D7643" w:rsidRDefault="001C718D"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lastRenderedPageBreak/>
        <w:t xml:space="preserve">If </w:t>
      </w:r>
      <w:r w:rsidR="0086318C" w:rsidRPr="001D7643">
        <w:rPr>
          <w:rFonts w:ascii="Arial" w:hAnsi="Arial" w:cs="Arial"/>
          <w:sz w:val="20"/>
          <w:szCs w:val="20"/>
        </w:rPr>
        <w:t xml:space="preserve">a processing error </w:t>
      </w:r>
      <w:r w:rsidRPr="001D7643">
        <w:rPr>
          <w:rFonts w:ascii="Arial" w:hAnsi="Arial" w:cs="Arial"/>
          <w:sz w:val="20"/>
          <w:szCs w:val="20"/>
        </w:rPr>
        <w:t xml:space="preserve">or schema definition error </w:t>
      </w:r>
      <w:r w:rsidR="0086318C" w:rsidRPr="001D7643">
        <w:rPr>
          <w:rFonts w:ascii="Arial" w:hAnsi="Arial" w:cs="Arial"/>
          <w:sz w:val="20"/>
          <w:szCs w:val="20"/>
        </w:rPr>
        <w:t xml:space="preserve">occurs while evaluating the </w:t>
      </w:r>
      <w:r w:rsidRPr="001D7643">
        <w:rPr>
          <w:rFonts w:ascii="Arial" w:hAnsi="Arial" w:cs="Arial"/>
          <w:sz w:val="20"/>
          <w:szCs w:val="20"/>
        </w:rPr>
        <w:t xml:space="preserve">message expression, a recoverable error should be issued to record this error, then processing of the assert or discriminator continues as if there was no problem and in a manner consistent with the failureType property, but using an implementation-defined </w:t>
      </w:r>
      <w:r w:rsidR="00AF2D30" w:rsidRPr="001D7643">
        <w:rPr>
          <w:rFonts w:ascii="Arial" w:hAnsi="Arial" w:cs="Arial"/>
          <w:sz w:val="20"/>
          <w:szCs w:val="20"/>
        </w:rPr>
        <w:t xml:space="preserve">substitute </w:t>
      </w:r>
      <w:r w:rsidRPr="001D7643">
        <w:rPr>
          <w:rFonts w:ascii="Arial" w:hAnsi="Arial" w:cs="Arial"/>
          <w:sz w:val="20"/>
          <w:szCs w:val="20"/>
        </w:rPr>
        <w:t>message</w:t>
      </w:r>
      <w:r w:rsidR="00AF2D30" w:rsidRPr="001D7643">
        <w:rPr>
          <w:rFonts w:ascii="Arial" w:hAnsi="Arial" w:cs="Arial"/>
          <w:sz w:val="20"/>
          <w:szCs w:val="20"/>
        </w:rPr>
        <w:t>.</w:t>
      </w:r>
      <w:r w:rsidRPr="001D7643">
        <w:rPr>
          <w:rFonts w:ascii="Arial" w:hAnsi="Arial" w:cs="Arial"/>
          <w:sz w:val="20"/>
          <w:szCs w:val="20"/>
        </w:rPr>
        <w:t xml:space="preserve"> </w:t>
      </w:r>
    </w:p>
    <w:p w:rsidR="001C718D" w:rsidRPr="001D7643" w:rsidRDefault="001C718D" w:rsidP="00232D7E">
      <w:pPr>
        <w:suppressAutoHyphens w:val="0"/>
        <w:autoSpaceDE w:val="0"/>
        <w:autoSpaceDN w:val="0"/>
        <w:adjustRightInd w:val="0"/>
        <w:rPr>
          <w:rFonts w:ascii="Arial" w:hAnsi="Arial" w:cs="Arial"/>
          <w:sz w:val="20"/>
          <w:szCs w:val="20"/>
        </w:rPr>
      </w:pPr>
    </w:p>
    <w:p w:rsidR="003F42DE" w:rsidRPr="001D7643" w:rsidRDefault="003F42DE" w:rsidP="00232D7E">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5</w:t>
      </w:r>
      <w:r w:rsidRPr="001D7643">
        <w:rPr>
          <w:rFonts w:ascii="Arial" w:hAnsi="Arial" w:cs="Arial"/>
          <w:sz w:val="20"/>
          <w:szCs w:val="20"/>
        </w:rPr>
        <w:t>.</w:t>
      </w:r>
      <w:r w:rsidR="009476D0" w:rsidRPr="001D7643">
        <w:rPr>
          <w:rFonts w:ascii="Arial" w:hAnsi="Arial" w:cs="Arial"/>
          <w:sz w:val="20"/>
          <w:szCs w:val="20"/>
        </w:rPr>
        <w:t xml:space="preserve"> </w:t>
      </w:r>
      <w:r w:rsidR="009476D0" w:rsidRPr="001D7643">
        <w:rPr>
          <w:rFonts w:ascii="Arial" w:hAnsi="Arial" w:cs="Arial"/>
          <w:i/>
          <w:sz w:val="20"/>
          <w:szCs w:val="20"/>
        </w:rPr>
        <w:t>Section 6.3.</w:t>
      </w:r>
      <w:r w:rsidR="009476D0" w:rsidRPr="001D7643">
        <w:rPr>
          <w:rFonts w:ascii="Arial" w:hAnsi="Arial" w:cs="Arial"/>
          <w:sz w:val="20"/>
          <w:szCs w:val="20"/>
        </w:rPr>
        <w:t xml:space="preserve"> The specification does not formally state the XSDL type of all the DFDL property types. That is corrected as follows:</w:t>
      </w:r>
    </w:p>
    <w:p w:rsidR="009A0ACB" w:rsidRPr="001D7643" w:rsidRDefault="009A0ACB" w:rsidP="00232D7E">
      <w:pPr>
        <w:suppressAutoHyphens w:val="0"/>
        <w:autoSpaceDE w:val="0"/>
        <w:autoSpaceDN w:val="0"/>
        <w:adjustRightInd w:val="0"/>
        <w:rPr>
          <w:rFonts w:ascii="Arial" w:hAnsi="Arial" w:cs="Arial"/>
          <w:sz w:val="20"/>
          <w:szCs w:val="20"/>
        </w:rPr>
      </w:pPr>
    </w:p>
    <w:p w:rsidR="009A0ACB" w:rsidRPr="001D7643" w:rsidRDefault="009A0ACB" w:rsidP="00232D7E">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251 (</w:t>
      </w:r>
      <w:hyperlink r:id="rId18" w:history="1">
        <w:r w:rsidRPr="001D7643">
          <w:rPr>
            <w:rStyle w:val="Hyperlink"/>
            <w:rFonts w:ascii="Arial" w:hAnsi="Arial" w:cs="Arial"/>
            <w:i/>
            <w:sz w:val="20"/>
            <w:szCs w:val="20"/>
          </w:rPr>
          <w:t>http://redmine.ogf.org/boards/15/topics/251</w:t>
        </w:r>
      </w:hyperlink>
      <w:r w:rsidRPr="001D7643">
        <w:rPr>
          <w:rFonts w:ascii="Arial" w:hAnsi="Arial" w:cs="Arial"/>
          <w:i/>
          <w:color w:val="000000" w:themeColor="text1"/>
          <w:sz w:val="20"/>
          <w:szCs w:val="20"/>
        </w:rPr>
        <w:t>).</w:t>
      </w:r>
    </w:p>
    <w:p w:rsidR="009A0ACB" w:rsidRPr="001D7643" w:rsidRDefault="009A0ACB" w:rsidP="00232D7E">
      <w:pPr>
        <w:suppressAutoHyphens w:val="0"/>
        <w:autoSpaceDE w:val="0"/>
        <w:autoSpaceDN w:val="0"/>
        <w:adjustRightInd w:val="0"/>
        <w:rPr>
          <w:rFonts w:ascii="Arial" w:hAnsi="Arial" w:cs="Arial"/>
          <w:sz w:val="20"/>
          <w:szCs w:val="20"/>
        </w:rPr>
      </w:pP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DFDL string literal: restriction of xs</w:t>
      </w:r>
      <w:proofErr w:type="gramStart"/>
      <w:r w:rsidRPr="001D7643">
        <w:rPr>
          <w:rFonts w:ascii="Arial" w:hAnsi="Arial" w:cs="Arial"/>
          <w:sz w:val="20"/>
          <w:szCs w:val="20"/>
        </w:rPr>
        <w:t>:token</w:t>
      </w:r>
      <w:proofErr w:type="gramEnd"/>
      <w:r w:rsidRPr="001D7643">
        <w:rPr>
          <w:rFonts w:ascii="Arial" w:hAnsi="Arial" w:cs="Arial"/>
          <w:sz w:val="20"/>
          <w:szCs w:val="20"/>
        </w:rPr>
        <w:t xml:space="preserve"> that disallows the space character.</w:t>
      </w:r>
    </w:p>
    <w:p w:rsidR="009476D0" w:rsidRPr="001D7643" w:rsidRDefault="009476D0" w:rsidP="001D13ED">
      <w:pPr>
        <w:numPr>
          <w:ilvl w:val="0"/>
          <w:numId w:val="46"/>
        </w:numPr>
        <w:spacing w:before="60" w:after="60"/>
        <w:rPr>
          <w:rFonts w:ascii="Arial" w:hAnsi="Arial" w:cs="Arial"/>
          <w:sz w:val="20"/>
          <w:szCs w:val="20"/>
        </w:rPr>
      </w:pPr>
      <w:r w:rsidRPr="001D7643">
        <w:rPr>
          <w:rFonts w:ascii="Arial" w:hAnsi="Arial" w:cs="Arial"/>
          <w:sz w:val="20"/>
          <w:szCs w:val="20"/>
        </w:rPr>
        <w:t xml:space="preserve">DFDL expression : xs:string </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DFDL regular expression : xs:string</w:t>
      </w:r>
    </w:p>
    <w:p w:rsidR="009476D0" w:rsidRPr="001D7643" w:rsidRDefault="009476D0" w:rsidP="001D13ED">
      <w:pPr>
        <w:numPr>
          <w:ilvl w:val="0"/>
          <w:numId w:val="45"/>
        </w:numPr>
        <w:suppressAutoHyphens w:val="0"/>
        <w:autoSpaceDE w:val="0"/>
        <w:autoSpaceDN w:val="0"/>
        <w:adjustRightInd w:val="0"/>
        <w:spacing w:before="60" w:after="60"/>
        <w:rPr>
          <w:rFonts w:ascii="Arial" w:hAnsi="Arial" w:cs="Arial"/>
          <w:sz w:val="20"/>
          <w:szCs w:val="20"/>
        </w:rPr>
      </w:pPr>
      <w:r w:rsidRPr="001D7643">
        <w:rPr>
          <w:rFonts w:ascii="Arial" w:hAnsi="Arial" w:cs="Arial"/>
          <w:sz w:val="20"/>
          <w:szCs w:val="20"/>
        </w:rPr>
        <w:t>Enumeration: xs:token</w:t>
      </w:r>
    </w:p>
    <w:p w:rsidR="001C718D" w:rsidRPr="001D7643" w:rsidRDefault="009476D0" w:rsidP="00232D7E">
      <w:pPr>
        <w:suppressAutoHyphens w:val="0"/>
        <w:autoSpaceDE w:val="0"/>
        <w:autoSpaceDN w:val="0"/>
        <w:adjustRightInd w:val="0"/>
        <w:rPr>
          <w:rFonts w:ascii="Arial" w:hAnsi="Arial" w:cs="Arial"/>
          <w:sz w:val="20"/>
          <w:szCs w:val="20"/>
        </w:rPr>
      </w:pPr>
      <w:r w:rsidRPr="001D7643">
        <w:rPr>
          <w:rFonts w:ascii="Arial" w:hAnsi="Arial" w:cs="Arial"/>
          <w:sz w:val="20"/>
          <w:szCs w:val="20"/>
        </w:rPr>
        <w:t>In addition:</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trimmed for DFDL expressions</w:t>
      </w:r>
    </w:p>
    <w:p w:rsidR="009476D0" w:rsidRPr="001D7643" w:rsidRDefault="009476D0" w:rsidP="001D13ED">
      <w:pPr>
        <w:pStyle w:val="ListParagraph"/>
        <w:numPr>
          <w:ilvl w:val="0"/>
          <w:numId w:val="47"/>
        </w:num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Leading/trailing </w:t>
      </w:r>
      <w:r w:rsidR="009A0ACB" w:rsidRPr="001D7643">
        <w:rPr>
          <w:rFonts w:ascii="Arial" w:hAnsi="Arial" w:cs="Arial"/>
          <w:sz w:val="20"/>
          <w:szCs w:val="20"/>
        </w:rPr>
        <w:t>white space is</w:t>
      </w:r>
      <w:r w:rsidRPr="001D7643">
        <w:rPr>
          <w:rFonts w:ascii="Arial" w:hAnsi="Arial" w:cs="Arial"/>
          <w:sz w:val="20"/>
          <w:szCs w:val="20"/>
        </w:rPr>
        <w:t xml:space="preserve"> not trimmed for DFDL regular expressions</w:t>
      </w:r>
    </w:p>
    <w:p w:rsidR="009A0ACB" w:rsidRPr="001D7643" w:rsidRDefault="009A0ACB" w:rsidP="009A0ACB">
      <w:pPr>
        <w:pStyle w:val="ListParagraph"/>
        <w:suppressAutoHyphens w:val="0"/>
        <w:autoSpaceDE w:val="0"/>
        <w:autoSpaceDN w:val="0"/>
        <w:adjustRightInd w:val="0"/>
        <w:rPr>
          <w:rFonts w:ascii="Arial" w:hAnsi="Arial" w:cs="Arial"/>
          <w:sz w:val="20"/>
          <w:szCs w:val="20"/>
        </w:rPr>
      </w:pPr>
    </w:p>
    <w:p w:rsidR="009A0ACB" w:rsidRPr="001D7643" w:rsidRDefault="009A0ACB" w:rsidP="009A0ACB">
      <w:pPr>
        <w:pStyle w:val="ListParagraph"/>
        <w:suppressAutoHyphens w:val="0"/>
        <w:autoSpaceDE w:val="0"/>
        <w:autoSpaceDN w:val="0"/>
        <w:adjustRightInd w:val="0"/>
        <w:ind w:left="0"/>
        <w:rPr>
          <w:rFonts w:ascii="Arial" w:hAnsi="Arial" w:cs="Arial"/>
          <w:sz w:val="20"/>
          <w:szCs w:val="20"/>
        </w:rPr>
      </w:pPr>
      <w:r w:rsidRPr="001D7643">
        <w:rPr>
          <w:rFonts w:ascii="Arial" w:hAnsi="Arial" w:cs="Arial"/>
          <w:sz w:val="20"/>
          <w:szCs w:val="20"/>
        </w:rPr>
        <w:t>Also, in section 6.3.2 bullet “</w:t>
      </w:r>
      <w:r w:rsidRPr="001D7643">
        <w:rPr>
          <w:rStyle w:val="Strong"/>
          <w:rFonts w:ascii="Arial" w:hAnsi="Arial" w:cs="Arial"/>
          <w:b w:val="0"/>
          <w:sz w:val="20"/>
          <w:szCs w:val="20"/>
        </w:rPr>
        <w:t>Must start with a '{' in the first position and end with '}' in the last position</w:t>
      </w:r>
      <w:r w:rsidRPr="001D7643">
        <w:rPr>
          <w:rFonts w:ascii="Arial" w:hAnsi="Arial" w:cs="Arial"/>
          <w:sz w:val="20"/>
          <w:szCs w:val="20"/>
        </w:rPr>
        <w:t>” should be appended with “, after any white space has been trimmed.”</w:t>
      </w:r>
    </w:p>
    <w:p w:rsidR="00AF2D30" w:rsidRPr="001D7643" w:rsidRDefault="00AF2D30" w:rsidP="0095325A">
      <w:pPr>
        <w:suppressAutoHyphens w:val="0"/>
        <w:autoSpaceDE w:val="0"/>
        <w:autoSpaceDN w:val="0"/>
        <w:adjustRightInd w:val="0"/>
        <w:rPr>
          <w:rFonts w:ascii="Arial" w:hAnsi="Arial" w:cs="Arial"/>
          <w:b/>
          <w:sz w:val="20"/>
          <w:szCs w:val="20"/>
        </w:rPr>
      </w:pPr>
    </w:p>
    <w:p w:rsidR="0095325A" w:rsidRPr="001D7643" w:rsidRDefault="0095325A" w:rsidP="0095325A">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6</w:t>
      </w:r>
      <w:r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23.5.3.</w:t>
      </w:r>
      <w:r w:rsidRPr="001D7643">
        <w:rPr>
          <w:rFonts w:ascii="Arial" w:hAnsi="Arial" w:cs="Arial"/>
          <w:sz w:val="20"/>
          <w:szCs w:val="20"/>
        </w:rPr>
        <w:t xml:space="preserve"> XPath 2.0 is not very good with literal hex binary data, in that the only types you can create are xs</w:t>
      </w:r>
      <w:proofErr w:type="gramStart"/>
      <w:r w:rsidRPr="001D7643">
        <w:rPr>
          <w:rFonts w:ascii="Arial" w:hAnsi="Arial" w:cs="Arial"/>
          <w:sz w:val="20"/>
          <w:szCs w:val="20"/>
        </w:rPr>
        <w:t>:hexBinary</w:t>
      </w:r>
      <w:proofErr w:type="gramEnd"/>
      <w:r w:rsidRPr="001D7643">
        <w:rPr>
          <w:rFonts w:ascii="Arial" w:hAnsi="Arial" w:cs="Arial"/>
          <w:sz w:val="20"/>
          <w:szCs w:val="20"/>
        </w:rPr>
        <w:t xml:space="preserve"> and xs:string. There is sometimes a need to create </w:t>
      </w:r>
      <w:r w:rsidR="00EB389F" w:rsidRPr="001D7643">
        <w:rPr>
          <w:rFonts w:ascii="Arial" w:hAnsi="Arial" w:cs="Arial"/>
          <w:sz w:val="20"/>
          <w:szCs w:val="20"/>
        </w:rPr>
        <w:t xml:space="preserve">a </w:t>
      </w:r>
      <w:r w:rsidRPr="001D7643">
        <w:rPr>
          <w:rFonts w:ascii="Arial" w:hAnsi="Arial" w:cs="Arial"/>
          <w:sz w:val="20"/>
          <w:szCs w:val="20"/>
        </w:rPr>
        <w:t xml:space="preserve">number type from </w:t>
      </w:r>
      <w:r w:rsidR="00EB389F" w:rsidRPr="001D7643">
        <w:rPr>
          <w:rFonts w:ascii="Arial" w:hAnsi="Arial" w:cs="Arial"/>
          <w:sz w:val="20"/>
          <w:szCs w:val="20"/>
        </w:rPr>
        <w:t>hex binary, and a hex binary type from a number</w:t>
      </w:r>
      <w:r w:rsidRPr="001D7643">
        <w:rPr>
          <w:rFonts w:ascii="Arial" w:hAnsi="Arial" w:cs="Arial"/>
          <w:sz w:val="20"/>
          <w:szCs w:val="20"/>
        </w:rPr>
        <w:t xml:space="preserve">. Accordingly the following new DFDL specific functions are added. </w:t>
      </w:r>
    </w:p>
    <w:p w:rsidR="0095325A" w:rsidRPr="001D7643" w:rsidRDefault="0095325A" w:rsidP="0095325A">
      <w:pPr>
        <w:suppressAutoHyphens w:val="0"/>
        <w:autoSpaceDE w:val="0"/>
        <w:autoSpaceDN w:val="0"/>
        <w:adjustRightInd w:val="0"/>
        <w:rPr>
          <w:rFonts w:ascii="Arial" w:hAnsi="Arial" w:cs="Arial"/>
          <w:sz w:val="20"/>
          <w:szCs w:val="2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95325A" w:rsidRPr="001D7643" w:rsidTr="00CD3F72">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95325A" w:rsidP="0095325A">
            <w:pPr>
              <w:suppressAutoHyphens w:val="0"/>
              <w:rPr>
                <w:rFonts w:ascii="Arial" w:hAnsi="Arial" w:cs="Arial"/>
                <w:sz w:val="20"/>
                <w:szCs w:val="20"/>
              </w:rPr>
            </w:pP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dfdl:unsignedByte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dfdl:unsignedShort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dfdl:unsignedInt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dfdl:long ($arg) </w:t>
            </w:r>
          </w:p>
          <w:p w:rsidR="0095325A" w:rsidRPr="001D7643" w:rsidRDefault="0095325A" w:rsidP="0095325A">
            <w:pPr>
              <w:suppressAutoHyphens w:val="0"/>
              <w:rPr>
                <w:rFonts w:ascii="Arial" w:hAnsi="Arial" w:cs="Arial"/>
                <w:sz w:val="20"/>
                <w:szCs w:val="20"/>
              </w:rPr>
            </w:pPr>
            <w:r w:rsidRPr="001D7643">
              <w:rPr>
                <w:rFonts w:ascii="Arial" w:hAnsi="Arial" w:cs="Arial"/>
                <w:sz w:val="20"/>
                <w:szCs w:val="20"/>
              </w:rPr>
              <w:t xml:space="preserve">dfdl:unsignedLong ($arg) </w:t>
            </w:r>
          </w:p>
          <w:p w:rsidR="0095325A" w:rsidRPr="001D7643" w:rsidRDefault="0095325A" w:rsidP="00CD3F72">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95325A" w:rsidRPr="001D7643" w:rsidRDefault="00285B30" w:rsidP="00EB389F">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These constructor functions behave identically to the XPath 2.0 constructor functions of the same names, with one exception. </w:t>
            </w:r>
            <w:r w:rsidR="00EB389F" w:rsidRPr="001D7643">
              <w:rPr>
                <w:rFonts w:ascii="Arial" w:eastAsia="Times New Roman" w:hAnsi="Arial" w:cs="Arial"/>
                <w:color w:val="000000"/>
                <w:sz w:val="20"/>
                <w:szCs w:val="20"/>
                <w:lang w:eastAsia="en-GB"/>
              </w:rPr>
              <w:t>T</w:t>
            </w:r>
            <w:r w:rsidRPr="001D7643">
              <w:rPr>
                <w:rFonts w:ascii="Arial" w:eastAsia="Times New Roman" w:hAnsi="Arial" w:cs="Arial"/>
                <w:color w:val="000000"/>
                <w:sz w:val="20"/>
                <w:szCs w:val="20"/>
                <w:lang w:eastAsia="en-GB"/>
              </w:rPr>
              <w:t xml:space="preserve">he argument </w:t>
            </w:r>
            <w:r w:rsidR="00EB389F" w:rsidRPr="001D7643">
              <w:rPr>
                <w:rFonts w:ascii="Arial" w:eastAsia="Times New Roman" w:hAnsi="Arial" w:cs="Arial"/>
                <w:color w:val="000000"/>
                <w:sz w:val="20"/>
                <w:szCs w:val="20"/>
                <w:lang w:eastAsia="en-GB"/>
              </w:rPr>
              <w:t xml:space="preserve">can be </w:t>
            </w:r>
            <w:r w:rsidRPr="001D7643">
              <w:rPr>
                <w:rFonts w:ascii="Arial" w:eastAsia="Times New Roman" w:hAnsi="Arial" w:cs="Arial"/>
                <w:color w:val="000000"/>
                <w:sz w:val="20"/>
                <w:szCs w:val="20"/>
                <w:lang w:eastAsia="en-GB"/>
              </w:rPr>
              <w:t xml:space="preserve">a quoted string beginning with the letter 'x', </w:t>
            </w:r>
            <w:r w:rsidR="00EB389F" w:rsidRPr="001D7643">
              <w:rPr>
                <w:rFonts w:ascii="Arial" w:eastAsia="Times New Roman" w:hAnsi="Arial" w:cs="Arial"/>
                <w:color w:val="000000"/>
                <w:sz w:val="20"/>
                <w:szCs w:val="20"/>
                <w:lang w:eastAsia="en-GB"/>
              </w:rPr>
              <w:t xml:space="preserve">in which case </w:t>
            </w:r>
            <w:r w:rsidRPr="001D7643">
              <w:rPr>
                <w:rFonts w:ascii="Arial" w:eastAsia="Times New Roman" w:hAnsi="Arial" w:cs="Arial"/>
                <w:color w:val="000000"/>
                <w:sz w:val="20"/>
                <w:szCs w:val="20"/>
                <w:lang w:eastAsia="en-GB"/>
              </w:rPr>
              <w:t>the remainder of the string is hexadecimal digits that represent a big-endian twos complement representation of a binary number.</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If the string begins with 'x', it is a schema definition error if a character appears other 0-9, a-f, A-F.</w:t>
            </w:r>
            <w:r w:rsidRPr="001D7643">
              <w:rPr>
                <w:rFonts w:ascii="Arial" w:eastAsia="Times New Roman" w:hAnsi="Arial" w:cs="Arial"/>
                <w:color w:val="000000"/>
                <w:sz w:val="20"/>
                <w:szCs w:val="20"/>
                <w:lang w:eastAsia="en-GB"/>
              </w:rPr>
              <w:br/>
            </w:r>
            <w:r w:rsidRPr="001D7643">
              <w:rPr>
                <w:rFonts w:ascii="Arial" w:eastAsia="Times New Roman" w:hAnsi="Arial" w:cs="Arial"/>
                <w:color w:val="000000"/>
                <w:sz w:val="20"/>
                <w:szCs w:val="20"/>
                <w:lang w:eastAsia="en-GB"/>
              </w:rPr>
              <w:br/>
              <w:t>Each constructor function has a limit on the number of hex digits, with no more digits than 2, 4, 8, or 16 for the byte, short, int and long versions respectively. It is a schema definition error if more digits are encountered than are suitable for the type being created</w:t>
            </w:r>
          </w:p>
        </w:tc>
      </w:tr>
    </w:tbl>
    <w:p w:rsidR="0095325A" w:rsidRPr="001D7643" w:rsidRDefault="0095325A" w:rsidP="0095325A">
      <w:pPr>
        <w:suppressAutoHyphens w:val="0"/>
        <w:autoSpaceDE w:val="0"/>
        <w:autoSpaceDN w:val="0"/>
        <w:adjustRightInd w:val="0"/>
        <w:rPr>
          <w:rFonts w:ascii="Arial" w:hAnsi="Arial" w:cs="Arial"/>
          <w:sz w:val="20"/>
          <w:szCs w:val="20"/>
        </w:rPr>
      </w:pPr>
    </w:p>
    <w:p w:rsidR="00FE562B" w:rsidRPr="001D7643" w:rsidRDefault="00FE562B" w:rsidP="00FE562B">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Examples:</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unsignedInt("xa1b2c3d4") is the unsigned int value 2712847316.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 xml:space="preserve">int("xFFFFFFFF") is the signed int value -1. </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unsignedByte("xFF") is the unsigned byte value 255.</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byte("xff") is the signed byte value -1.</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byte("x7F") is the signed byte value 127.</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byte("x80") is the 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unsignedByte("x80") is the unsigned byte value 128.</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byte("x0A3") is a schema definition error (too any digits for type).</w:t>
      </w:r>
    </w:p>
    <w:p w:rsidR="00FE562B" w:rsidRPr="001D7643" w:rsidRDefault="00FE562B" w:rsidP="001D13ED">
      <w:pPr>
        <w:numPr>
          <w:ilvl w:val="0"/>
          <w:numId w:val="48"/>
        </w:numPr>
        <w:suppressAutoHyphens w:val="0"/>
        <w:autoSpaceDE w:val="0"/>
        <w:autoSpaceDN w:val="0"/>
        <w:adjustRightInd w:val="0"/>
        <w:ind w:left="912" w:hanging="360"/>
        <w:rPr>
          <w:rFonts w:ascii="Arial" w:eastAsia="Times New Roman" w:hAnsi="Arial" w:cs="Arial"/>
          <w:color w:val="000000"/>
          <w:sz w:val="20"/>
          <w:szCs w:val="20"/>
          <w:lang w:eastAsia="en-GB"/>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byte("xG3") is a schema definition error (invalid digit).</w:t>
      </w:r>
    </w:p>
    <w:p w:rsidR="00FE562B" w:rsidRPr="001D7643" w:rsidRDefault="00FE562B" w:rsidP="00FE562B">
      <w:pPr>
        <w:suppressAutoHyphens w:val="0"/>
        <w:autoSpaceDE w:val="0"/>
        <w:autoSpaceDN w:val="0"/>
        <w:adjustRightInd w:val="0"/>
        <w:rPr>
          <w:rFonts w:ascii="Arial" w:hAnsi="Arial" w:cs="Arial"/>
          <w:sz w:val="20"/>
          <w:szCs w:val="20"/>
        </w:rPr>
      </w:pPr>
    </w:p>
    <w:tbl>
      <w:tblPr>
        <w:tblW w:w="8849"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41"/>
        <w:gridCol w:w="4508"/>
      </w:tblGrid>
      <w:tr w:rsidR="00EB389F" w:rsidRPr="001D7643" w:rsidTr="008051E8">
        <w:trPr>
          <w:tblCellSpacing w:w="15" w:type="dxa"/>
        </w:trPr>
        <w:tc>
          <w:tcPr>
            <w:tcW w:w="4296"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CD3F72">
            <w:pPr>
              <w:suppressAutoHyphens w:val="0"/>
              <w:rPr>
                <w:rFonts w:ascii="Arial" w:hAnsi="Arial" w:cs="Arial"/>
                <w:sz w:val="20"/>
                <w:szCs w:val="20"/>
              </w:rPr>
            </w:pPr>
          </w:p>
          <w:p w:rsidR="00EB389F" w:rsidRPr="001D7643" w:rsidRDefault="00EB389F" w:rsidP="00CD3F72">
            <w:pPr>
              <w:suppressAutoHyphens w:val="0"/>
              <w:rPr>
                <w:rFonts w:ascii="Arial" w:hAnsi="Arial" w:cs="Arial"/>
                <w:sz w:val="20"/>
                <w:szCs w:val="20"/>
              </w:rPr>
            </w:pPr>
            <w:r w:rsidRPr="001D7643">
              <w:rPr>
                <w:rFonts w:ascii="Arial" w:hAnsi="Arial" w:cs="Arial"/>
                <w:sz w:val="20"/>
                <w:szCs w:val="20"/>
              </w:rPr>
              <w:t xml:space="preserve">dfdl:hexBinary ($arg) </w:t>
            </w:r>
          </w:p>
          <w:p w:rsidR="00EB389F" w:rsidRPr="001D7643" w:rsidRDefault="00EB389F" w:rsidP="00EB389F">
            <w:pPr>
              <w:suppressAutoHyphens w:val="0"/>
              <w:rPr>
                <w:rFonts w:ascii="Arial" w:hAnsi="Arial" w:cs="Arial"/>
                <w:sz w:val="20"/>
                <w:szCs w:val="20"/>
              </w:rPr>
            </w:pPr>
          </w:p>
        </w:tc>
        <w:tc>
          <w:tcPr>
            <w:tcW w:w="4463" w:type="dxa"/>
            <w:tcBorders>
              <w:top w:val="outset" w:sz="6" w:space="0" w:color="auto"/>
              <w:left w:val="outset" w:sz="6" w:space="0" w:color="auto"/>
              <w:bottom w:val="outset" w:sz="6" w:space="0" w:color="auto"/>
              <w:right w:val="outset" w:sz="6" w:space="0" w:color="auto"/>
            </w:tcBorders>
            <w:shd w:val="clear" w:color="auto" w:fill="auto"/>
            <w:vAlign w:val="center"/>
          </w:tcPr>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This constructor function behaves identically to the XPath 2.0 constructor function of the same name, with one exception. The argument can also be a long, unsignedLong, or any subtype thereof, and in that case a xs</w:t>
            </w:r>
            <w:proofErr w:type="gramStart"/>
            <w:r w:rsidRPr="001D7643">
              <w:rPr>
                <w:rFonts w:ascii="Arial" w:eastAsia="Times New Roman" w:hAnsi="Arial" w:cs="Arial"/>
                <w:color w:val="000000"/>
                <w:sz w:val="20"/>
                <w:szCs w:val="20"/>
                <w:lang w:eastAsia="en-GB"/>
              </w:rPr>
              <w:t>:hexBinary</w:t>
            </w:r>
            <w:proofErr w:type="gramEnd"/>
            <w:r w:rsidRPr="001D7643">
              <w:rPr>
                <w:rFonts w:ascii="Arial" w:eastAsia="Times New Roman" w:hAnsi="Arial" w:cs="Arial"/>
                <w:color w:val="000000"/>
                <w:sz w:val="20"/>
                <w:szCs w:val="20"/>
                <w:lang w:eastAsia="en-GB"/>
              </w:rPr>
              <w:t xml:space="preserve"> value containing a number of </w:t>
            </w:r>
            <w:r w:rsidR="008051E8" w:rsidRPr="001D7643">
              <w:rPr>
                <w:rFonts w:ascii="Arial" w:eastAsia="Times New Roman" w:hAnsi="Arial" w:cs="Arial"/>
                <w:color w:val="000000"/>
                <w:sz w:val="20"/>
                <w:szCs w:val="20"/>
                <w:lang w:eastAsia="en-GB"/>
              </w:rPr>
              <w:t>hex digits</w:t>
            </w:r>
            <w:r w:rsidRPr="001D7643">
              <w:rPr>
                <w:rFonts w:ascii="Arial" w:eastAsia="Times New Roman" w:hAnsi="Arial" w:cs="Arial"/>
                <w:color w:val="000000"/>
                <w:sz w:val="20"/>
                <w:szCs w:val="20"/>
                <w:lang w:eastAsia="en-GB"/>
              </w:rPr>
              <w:t xml:space="preserve"> is produced. The ordering </w:t>
            </w:r>
            <w:r w:rsidR="008051E8" w:rsidRPr="001D7643">
              <w:rPr>
                <w:rFonts w:ascii="Arial" w:eastAsia="Times New Roman" w:hAnsi="Arial" w:cs="Arial"/>
                <w:color w:val="000000"/>
                <w:sz w:val="20"/>
                <w:szCs w:val="20"/>
                <w:lang w:eastAsia="en-GB"/>
              </w:rPr>
              <w:t xml:space="preserve">and number </w:t>
            </w:r>
            <w:r w:rsidRPr="001D7643">
              <w:rPr>
                <w:rFonts w:ascii="Arial" w:eastAsia="Times New Roman" w:hAnsi="Arial" w:cs="Arial"/>
                <w:color w:val="000000"/>
                <w:sz w:val="20"/>
                <w:szCs w:val="20"/>
                <w:lang w:eastAsia="en-GB"/>
              </w:rPr>
              <w:t xml:space="preserve">of the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correspond to a binary big-endian twos-complement implementation of the type of the argument</w:t>
            </w:r>
            <w:r w:rsidR="008051E8" w:rsidRPr="001D7643">
              <w:rPr>
                <w:rFonts w:ascii="Arial" w:eastAsia="Times New Roman" w:hAnsi="Arial" w:cs="Arial"/>
                <w:color w:val="000000"/>
                <w:sz w:val="20"/>
                <w:szCs w:val="20"/>
                <w:lang w:eastAsia="en-GB"/>
              </w:rPr>
              <w:t>. D</w:t>
            </w:r>
            <w:r w:rsidR="00A959F1" w:rsidRPr="001D7643">
              <w:rPr>
                <w:rFonts w:ascii="Arial" w:eastAsia="Times New Roman" w:hAnsi="Arial" w:cs="Arial"/>
                <w:color w:val="000000"/>
                <w:sz w:val="20"/>
                <w:szCs w:val="20"/>
                <w:lang w:eastAsia="en-GB"/>
              </w:rPr>
              <w:t>igits 0-9, A-F</w:t>
            </w:r>
            <w:r w:rsidR="008051E8" w:rsidRPr="001D7643">
              <w:rPr>
                <w:rFonts w:ascii="Arial" w:eastAsia="Times New Roman" w:hAnsi="Arial" w:cs="Arial"/>
                <w:color w:val="000000"/>
                <w:sz w:val="20"/>
                <w:szCs w:val="20"/>
                <w:lang w:eastAsia="en-GB"/>
              </w:rPr>
              <w:t xml:space="preserve"> are used.</w:t>
            </w:r>
          </w:p>
          <w:p w:rsidR="00EB389F" w:rsidRPr="001D7643" w:rsidRDefault="00EB389F" w:rsidP="00EB389F">
            <w:pPr>
              <w:suppressAutoHyphens w:val="0"/>
              <w:autoSpaceDE w:val="0"/>
              <w:autoSpaceDN w:val="0"/>
              <w:adjustRightInd w:val="0"/>
              <w:ind w:left="192"/>
              <w:rPr>
                <w:rFonts w:ascii="Arial" w:eastAsia="Times New Roman" w:hAnsi="Arial" w:cs="Arial"/>
                <w:color w:val="000000"/>
                <w:sz w:val="20"/>
                <w:szCs w:val="20"/>
                <w:lang w:eastAsia="en-GB"/>
              </w:rPr>
            </w:pPr>
          </w:p>
          <w:p w:rsidR="00EB389F" w:rsidRPr="001D7643" w:rsidRDefault="00A959F1" w:rsidP="004F3087">
            <w:pPr>
              <w:suppressAutoHyphens w:val="0"/>
              <w:autoSpaceDE w:val="0"/>
              <w:autoSpaceDN w:val="0"/>
              <w:adjustRightInd w:val="0"/>
              <w:ind w:left="192"/>
              <w:rPr>
                <w:rFonts w:ascii="Arial" w:hAnsi="Arial" w:cs="Arial"/>
                <w:sz w:val="20"/>
                <w:szCs w:val="20"/>
              </w:rPr>
            </w:pPr>
            <w:r w:rsidRPr="001D7643">
              <w:rPr>
                <w:rFonts w:ascii="Arial" w:eastAsia="Times New Roman" w:hAnsi="Arial" w:cs="Arial"/>
                <w:color w:val="000000"/>
                <w:sz w:val="20"/>
                <w:szCs w:val="20"/>
                <w:lang w:eastAsia="en-GB"/>
              </w:rPr>
              <w:t xml:space="preserve">The number of </w:t>
            </w:r>
            <w:r w:rsidR="008051E8" w:rsidRPr="001D7643">
              <w:rPr>
                <w:rFonts w:ascii="Arial" w:eastAsia="Times New Roman" w:hAnsi="Arial" w:cs="Arial"/>
                <w:color w:val="000000"/>
                <w:sz w:val="20"/>
                <w:szCs w:val="20"/>
                <w:lang w:eastAsia="en-GB"/>
              </w:rPr>
              <w:t>digits</w:t>
            </w:r>
            <w:r w:rsidRPr="001D7643">
              <w:rPr>
                <w:rFonts w:ascii="Arial" w:eastAsia="Times New Roman" w:hAnsi="Arial" w:cs="Arial"/>
                <w:color w:val="000000"/>
                <w:sz w:val="20"/>
                <w:szCs w:val="20"/>
                <w:lang w:eastAsia="en-GB"/>
              </w:rPr>
              <w:t xml:space="preserve"> produced depends on the type of $arg, being </w:t>
            </w:r>
            <w:r w:rsidR="008051E8" w:rsidRPr="001D7643">
              <w:rPr>
                <w:rFonts w:ascii="Arial" w:eastAsia="Times New Roman" w:hAnsi="Arial" w:cs="Arial"/>
                <w:color w:val="000000"/>
                <w:sz w:val="20"/>
                <w:szCs w:val="20"/>
                <w:lang w:eastAsia="en-GB"/>
              </w:rPr>
              <w:t>2</w:t>
            </w:r>
            <w:r w:rsidRPr="001D7643">
              <w:rPr>
                <w:rFonts w:ascii="Arial" w:eastAsia="Times New Roman" w:hAnsi="Arial" w:cs="Arial"/>
                <w:color w:val="000000"/>
                <w:sz w:val="20"/>
                <w:szCs w:val="20"/>
                <w:lang w:eastAsia="en-GB"/>
              </w:rPr>
              <w:t>, 4</w:t>
            </w:r>
            <w:r w:rsidR="008051E8" w:rsidRPr="001D7643">
              <w:rPr>
                <w:rFonts w:ascii="Arial" w:eastAsia="Times New Roman" w:hAnsi="Arial" w:cs="Arial"/>
                <w:color w:val="000000"/>
                <w:sz w:val="20"/>
                <w:szCs w:val="20"/>
                <w:lang w:eastAsia="en-GB"/>
              </w:rPr>
              <w:t>, 8 or 16</w:t>
            </w:r>
            <w:r w:rsidRPr="001D7643">
              <w:rPr>
                <w:rFonts w:ascii="Arial" w:eastAsia="Times New Roman" w:hAnsi="Arial" w:cs="Arial"/>
                <w:color w:val="000000"/>
                <w:sz w:val="20"/>
                <w:szCs w:val="20"/>
                <w:lang w:eastAsia="en-GB"/>
              </w:rPr>
              <w:t xml:space="preserve">. If $arg is a literal number then the type is the smallest signed type (long, int, short, byte) that can contain the value. </w:t>
            </w:r>
            <w:r w:rsidR="00EB389F" w:rsidRPr="001D7643">
              <w:rPr>
                <w:rFonts w:ascii="Arial" w:eastAsia="Times New Roman" w:hAnsi="Arial" w:cs="Arial"/>
                <w:color w:val="000000"/>
                <w:sz w:val="20"/>
                <w:szCs w:val="20"/>
                <w:lang w:eastAsia="en-GB"/>
              </w:rPr>
              <w:br/>
            </w:r>
            <w:r w:rsidR="00EB389F" w:rsidRPr="001D7643">
              <w:rPr>
                <w:rFonts w:ascii="Arial" w:eastAsia="Times New Roman" w:hAnsi="Arial" w:cs="Arial"/>
                <w:color w:val="000000"/>
                <w:sz w:val="20"/>
                <w:szCs w:val="20"/>
                <w:lang w:eastAsia="en-GB"/>
              </w:rPr>
              <w:br/>
              <w:t xml:space="preserve">If </w:t>
            </w:r>
            <w:r w:rsidRPr="001D7643">
              <w:rPr>
                <w:rFonts w:ascii="Arial" w:eastAsia="Times New Roman" w:hAnsi="Arial" w:cs="Arial"/>
                <w:color w:val="000000"/>
                <w:sz w:val="20"/>
                <w:szCs w:val="20"/>
                <w:lang w:eastAsia="en-GB"/>
              </w:rPr>
              <w:t>a literal number i</w:t>
            </w:r>
            <w:r w:rsidR="00EB389F" w:rsidRPr="001D7643">
              <w:rPr>
                <w:rFonts w:ascii="Arial" w:eastAsia="Times New Roman" w:hAnsi="Arial" w:cs="Arial"/>
                <w:color w:val="000000"/>
                <w:sz w:val="20"/>
                <w:szCs w:val="20"/>
                <w:lang w:eastAsia="en-GB"/>
              </w:rPr>
              <w:t>s</w:t>
            </w:r>
            <w:r w:rsidRPr="001D7643">
              <w:rPr>
                <w:rFonts w:ascii="Arial" w:eastAsia="Times New Roman" w:hAnsi="Arial" w:cs="Arial"/>
                <w:color w:val="000000"/>
                <w:sz w:val="20"/>
                <w:szCs w:val="20"/>
                <w:lang w:eastAsia="en-GB"/>
              </w:rPr>
              <w:t xml:space="preserve"> not able to be represented by a long, </w:t>
            </w:r>
            <w:r w:rsidR="00EB389F" w:rsidRPr="001D7643">
              <w:rPr>
                <w:rFonts w:ascii="Arial" w:eastAsia="Times New Roman" w:hAnsi="Arial" w:cs="Arial"/>
                <w:color w:val="000000"/>
                <w:sz w:val="20"/>
                <w:szCs w:val="20"/>
                <w:lang w:eastAsia="en-GB"/>
              </w:rPr>
              <w:t>it is a schema definition error</w:t>
            </w:r>
            <w:r w:rsidR="008051E8" w:rsidRPr="001D7643">
              <w:rPr>
                <w:rFonts w:ascii="Arial" w:eastAsia="Times New Roman" w:hAnsi="Arial" w:cs="Arial"/>
                <w:color w:val="000000"/>
                <w:sz w:val="20"/>
                <w:szCs w:val="20"/>
                <w:lang w:eastAsia="en-GB"/>
              </w:rPr>
              <w:t>.</w:t>
            </w:r>
          </w:p>
        </w:tc>
      </w:tr>
    </w:tbl>
    <w:p w:rsidR="00EB389F" w:rsidRPr="001D7643" w:rsidRDefault="00EB389F" w:rsidP="00EB389F">
      <w:pPr>
        <w:suppressAutoHyphens w:val="0"/>
        <w:autoSpaceDE w:val="0"/>
        <w:autoSpaceDN w:val="0"/>
        <w:adjustRightInd w:val="0"/>
        <w:rPr>
          <w:rFonts w:ascii="Arial" w:hAnsi="Arial" w:cs="Arial"/>
          <w:sz w:val="20"/>
          <w:szCs w:val="20"/>
        </w:rPr>
      </w:pPr>
    </w:p>
    <w:p w:rsidR="008051E8" w:rsidRPr="001D7643" w:rsidRDefault="008051E8" w:rsidP="00EB389F">
      <w:pPr>
        <w:suppressAutoHyphens w:val="0"/>
        <w:autoSpaceDE w:val="0"/>
        <w:autoSpaceDN w:val="0"/>
        <w:adjustRightInd w:val="0"/>
        <w:rPr>
          <w:rFonts w:ascii="Arial" w:hAnsi="Arial" w:cs="Arial"/>
          <w:sz w:val="20"/>
          <w:szCs w:val="20"/>
        </w:rPr>
      </w:pPr>
      <w:r w:rsidRPr="001D7643">
        <w:rPr>
          <w:rFonts w:ascii="Arial" w:hAnsi="Arial" w:cs="Arial"/>
          <w:sz w:val="20"/>
          <w:szCs w:val="20"/>
        </w:rPr>
        <w:t>Examples:</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hexBinary(xs:short(208))  is the hexBinary value "00D0".</w:t>
      </w:r>
    </w:p>
    <w:p w:rsidR="004F3087" w:rsidRPr="001D7643" w:rsidRDefault="004F3087"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  is the hexBinary value "D0".</w:t>
      </w:r>
    </w:p>
    <w:p w:rsidR="00EB389F" w:rsidRPr="001D7643" w:rsidRDefault="008051E8" w:rsidP="001D13ED">
      <w:pPr>
        <w:pStyle w:val="ListParagraph"/>
        <w:numPr>
          <w:ilvl w:val="0"/>
          <w:numId w:val="49"/>
        </w:numPr>
        <w:suppressAutoHyphens w:val="0"/>
        <w:autoSpaceDE w:val="0"/>
        <w:autoSpaceDN w:val="0"/>
        <w:adjustRightInd w:val="0"/>
        <w:rPr>
          <w:rFonts w:ascii="Arial" w:hAnsi="Arial" w:cs="Arial"/>
          <w:sz w:val="20"/>
          <w:szCs w:val="20"/>
        </w:rPr>
      </w:pPr>
      <w:proofErr w:type="gramStart"/>
      <w:r w:rsidRPr="001D7643">
        <w:rPr>
          <w:rFonts w:ascii="Arial" w:eastAsia="Times New Roman" w:hAnsi="Arial" w:cs="Arial"/>
          <w:color w:val="000000"/>
          <w:sz w:val="20"/>
          <w:szCs w:val="20"/>
          <w:lang w:eastAsia="en-GB"/>
        </w:rPr>
        <w:t>dfdl:</w:t>
      </w:r>
      <w:proofErr w:type="gramEnd"/>
      <w:r w:rsidRPr="001D7643">
        <w:rPr>
          <w:rFonts w:ascii="Arial" w:eastAsia="Times New Roman" w:hAnsi="Arial" w:cs="Arial"/>
          <w:color w:val="000000"/>
          <w:sz w:val="20"/>
          <w:szCs w:val="20"/>
          <w:lang w:eastAsia="en-GB"/>
        </w:rPr>
        <w:t>hexBinary(-2084)</w:t>
      </w:r>
      <w:r w:rsidR="004F3087" w:rsidRPr="001D7643">
        <w:rPr>
          <w:rFonts w:ascii="Arial" w:eastAsia="Times New Roman" w:hAnsi="Arial" w:cs="Arial"/>
          <w:color w:val="000000"/>
          <w:sz w:val="20"/>
          <w:szCs w:val="20"/>
          <w:lang w:eastAsia="en-GB"/>
        </w:rPr>
        <w:t xml:space="preserve"> is the hexBinary value </w:t>
      </w:r>
      <w:r w:rsidRPr="001D7643">
        <w:rPr>
          <w:rFonts w:ascii="Arial" w:eastAsia="Times New Roman" w:hAnsi="Arial" w:cs="Arial"/>
          <w:color w:val="000000"/>
          <w:sz w:val="20"/>
          <w:szCs w:val="20"/>
          <w:lang w:eastAsia="en-GB"/>
        </w:rPr>
        <w:t>"F7FF".</w:t>
      </w:r>
    </w:p>
    <w:p w:rsidR="00652479" w:rsidRPr="001D7643" w:rsidRDefault="00652479" w:rsidP="00652479">
      <w:pPr>
        <w:suppressAutoHyphens w:val="0"/>
        <w:autoSpaceDE w:val="0"/>
        <w:autoSpaceDN w:val="0"/>
        <w:adjustRightInd w:val="0"/>
        <w:rPr>
          <w:rFonts w:ascii="Arial" w:hAnsi="Arial" w:cs="Arial"/>
          <w:sz w:val="20"/>
          <w:szCs w:val="20"/>
        </w:rPr>
      </w:pPr>
    </w:p>
    <w:p w:rsidR="00652479" w:rsidRPr="001D7643" w:rsidRDefault="0065247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w:t>
      </w:r>
      <w:r w:rsidR="00D23EE0" w:rsidRPr="001D7643">
        <w:rPr>
          <w:rFonts w:ascii="Arial" w:hAnsi="Arial" w:cs="Arial"/>
          <w:b/>
          <w:sz w:val="20"/>
          <w:szCs w:val="20"/>
        </w:rPr>
        <w:t>7</w:t>
      </w:r>
      <w:r w:rsidRPr="001D7643">
        <w:rPr>
          <w:rFonts w:ascii="Arial" w:hAnsi="Arial" w:cs="Arial"/>
          <w:sz w:val="20"/>
          <w:szCs w:val="20"/>
        </w:rPr>
        <w:t xml:space="preserve">. </w:t>
      </w:r>
      <w:r w:rsidRPr="001D7643">
        <w:rPr>
          <w:rFonts w:ascii="Arial" w:hAnsi="Arial" w:cs="Arial"/>
          <w:i/>
          <w:sz w:val="20"/>
          <w:szCs w:val="20"/>
        </w:rPr>
        <w:t>Section 23.1</w:t>
      </w:r>
      <w:r w:rsidRPr="001D7643">
        <w:rPr>
          <w:rFonts w:ascii="Arial" w:hAnsi="Arial" w:cs="Arial"/>
          <w:sz w:val="20"/>
          <w:szCs w:val="20"/>
        </w:rPr>
        <w:t xml:space="preserve">. </w:t>
      </w:r>
      <w:r w:rsidR="00FF169E" w:rsidRPr="001D7643">
        <w:rPr>
          <w:rFonts w:ascii="Arial" w:hAnsi="Arial" w:cs="Arial"/>
          <w:sz w:val="20"/>
          <w:szCs w:val="20"/>
        </w:rPr>
        <w:t xml:space="preserve">Replace </w:t>
      </w:r>
      <w:r w:rsidRPr="001D7643">
        <w:rPr>
          <w:rFonts w:ascii="Arial" w:hAnsi="Arial" w:cs="Arial"/>
          <w:sz w:val="20"/>
          <w:szCs w:val="20"/>
        </w:rPr>
        <w:t>the paragraphs that talk about allowable element references in DFDL expression paths</w:t>
      </w:r>
      <w:r w:rsidR="00FF169E" w:rsidRPr="001D7643">
        <w:rPr>
          <w:rFonts w:ascii="Arial" w:hAnsi="Arial" w:cs="Arial"/>
          <w:sz w:val="20"/>
          <w:szCs w:val="20"/>
        </w:rPr>
        <w:t xml:space="preserve"> when parsing and unparsing with the following paragraph.</w:t>
      </w:r>
    </w:p>
    <w:p w:rsidR="00652479" w:rsidRPr="001D7643" w:rsidRDefault="00652479" w:rsidP="00652479">
      <w:pPr>
        <w:suppressAutoHyphens w:val="0"/>
        <w:autoSpaceDE w:val="0"/>
        <w:autoSpaceDN w:val="0"/>
        <w:adjustRightInd w:val="0"/>
        <w:rPr>
          <w:rFonts w:ascii="Arial" w:hAnsi="Arial" w:cs="Arial"/>
          <w:sz w:val="20"/>
          <w:szCs w:val="20"/>
        </w:rPr>
      </w:pPr>
    </w:p>
    <w:p w:rsidR="00223726" w:rsidRPr="001D7643" w:rsidRDefault="00223726" w:rsidP="00652479">
      <w:pPr>
        <w:suppressAutoHyphens w:val="0"/>
        <w:autoSpaceDE w:val="0"/>
        <w:autoSpaceDN w:val="0"/>
        <w:adjustRightInd w:val="0"/>
        <w:rPr>
          <w:rFonts w:ascii="Arial" w:hAnsi="Arial" w:cs="Arial"/>
          <w:i/>
          <w:sz w:val="20"/>
          <w:szCs w:val="20"/>
        </w:rPr>
      </w:pPr>
      <w:r w:rsidRPr="001D7643">
        <w:rPr>
          <w:rFonts w:ascii="Arial" w:hAnsi="Arial" w:cs="Arial"/>
          <w:i/>
          <w:sz w:val="20"/>
          <w:szCs w:val="20"/>
        </w:rPr>
        <w:t>Updated 2014-06-10 to remove unnecessary schema definition errors:</w:t>
      </w:r>
    </w:p>
    <w:p w:rsidR="00223726" w:rsidRPr="001D7643" w:rsidRDefault="00223726" w:rsidP="00652479">
      <w:pPr>
        <w:suppressAutoHyphens w:val="0"/>
        <w:autoSpaceDE w:val="0"/>
        <w:autoSpaceDN w:val="0"/>
        <w:adjustRightInd w:val="0"/>
        <w:rPr>
          <w:rFonts w:ascii="Arial" w:hAnsi="Arial" w:cs="Arial"/>
          <w:sz w:val="20"/>
          <w:szCs w:val="20"/>
        </w:rPr>
      </w:pPr>
    </w:p>
    <w:p w:rsidR="00540A87" w:rsidRPr="001D7643" w:rsidRDefault="00540A87" w:rsidP="00652479">
      <w:pPr>
        <w:rPr>
          <w:rFonts w:ascii="Arial" w:hAnsi="Arial" w:cs="Arial"/>
          <w:sz w:val="20"/>
          <w:szCs w:val="20"/>
        </w:rPr>
      </w:pPr>
      <w:r w:rsidRPr="001D7643">
        <w:rPr>
          <w:rFonts w:ascii="Arial" w:hAnsi="Arial" w:cs="Arial"/>
          <w:sz w:val="20"/>
          <w:szCs w:val="20"/>
        </w:rPr>
        <w:t>I</w:t>
      </w:r>
      <w:r w:rsidR="00652479" w:rsidRPr="001D7643">
        <w:rPr>
          <w:rFonts w:ascii="Arial" w:hAnsi="Arial" w:cs="Arial"/>
          <w:sz w:val="20"/>
          <w:szCs w:val="20"/>
        </w:rPr>
        <w:t>n general</w:t>
      </w:r>
      <w:r w:rsidRPr="001D7643">
        <w:rPr>
          <w:rFonts w:ascii="Arial" w:hAnsi="Arial" w:cs="Arial"/>
          <w:sz w:val="20"/>
          <w:szCs w:val="20"/>
        </w:rPr>
        <w:t>,</w:t>
      </w:r>
      <w:r w:rsidR="00FF169E" w:rsidRPr="001D7643">
        <w:rPr>
          <w:rFonts w:ascii="Arial" w:hAnsi="Arial" w:cs="Arial"/>
          <w:sz w:val="20"/>
          <w:szCs w:val="20"/>
        </w:rPr>
        <w:t xml:space="preserve"> a DFDL</w:t>
      </w:r>
      <w:r w:rsidR="00652479" w:rsidRPr="001D7643">
        <w:rPr>
          <w:rFonts w:ascii="Arial" w:hAnsi="Arial" w:cs="Arial"/>
          <w:sz w:val="20"/>
          <w:szCs w:val="20"/>
        </w:rPr>
        <w:t xml:space="preserve"> expression</w:t>
      </w:r>
      <w:r w:rsidR="00FF169E" w:rsidRPr="001D7643">
        <w:rPr>
          <w:rFonts w:ascii="Arial" w:hAnsi="Arial" w:cs="Arial"/>
          <w:sz w:val="20"/>
          <w:szCs w:val="20"/>
        </w:rPr>
        <w:t xml:space="preserve"> </w:t>
      </w:r>
      <w:r w:rsidR="00652479" w:rsidRPr="001D7643">
        <w:rPr>
          <w:rFonts w:ascii="Arial" w:hAnsi="Arial" w:cs="Arial"/>
          <w:sz w:val="20"/>
          <w:szCs w:val="20"/>
        </w:rPr>
        <w:t xml:space="preserve">can reference any element </w:t>
      </w:r>
      <w:r w:rsidRPr="001D7643">
        <w:rPr>
          <w:rFonts w:ascii="Arial" w:hAnsi="Arial" w:cs="Arial"/>
          <w:sz w:val="20"/>
          <w:szCs w:val="20"/>
        </w:rPr>
        <w:t xml:space="preserve">that </w:t>
      </w:r>
      <w:r w:rsidR="00652479" w:rsidRPr="001D7643">
        <w:rPr>
          <w:rFonts w:ascii="Arial" w:hAnsi="Arial" w:cs="Arial"/>
          <w:sz w:val="20"/>
          <w:szCs w:val="20"/>
        </w:rPr>
        <w:t>preced</w:t>
      </w:r>
      <w:r w:rsidRPr="001D7643">
        <w:rPr>
          <w:rFonts w:ascii="Arial" w:hAnsi="Arial" w:cs="Arial"/>
          <w:sz w:val="20"/>
          <w:szCs w:val="20"/>
        </w:rPr>
        <w:t>es</w:t>
      </w:r>
      <w:r w:rsidR="00652479" w:rsidRPr="001D7643">
        <w:rPr>
          <w:rFonts w:ascii="Arial" w:hAnsi="Arial" w:cs="Arial"/>
          <w:sz w:val="20"/>
          <w:szCs w:val="20"/>
        </w:rPr>
        <w:t xml:space="preserve"> the position</w:t>
      </w:r>
      <w:r w:rsidRPr="001D7643">
        <w:rPr>
          <w:rFonts w:ascii="Arial" w:hAnsi="Arial" w:cs="Arial"/>
          <w:sz w:val="20"/>
          <w:szCs w:val="20"/>
        </w:rPr>
        <w:t xml:space="preserve"> in the schema</w:t>
      </w:r>
      <w:r w:rsidR="00FF169E" w:rsidRPr="001D7643">
        <w:rPr>
          <w:rFonts w:ascii="Arial" w:hAnsi="Arial" w:cs="Arial"/>
          <w:sz w:val="20"/>
          <w:szCs w:val="20"/>
        </w:rPr>
        <w:t xml:space="preserve"> where the expression is declared, with the following</w:t>
      </w:r>
      <w:r w:rsidRPr="001D7643">
        <w:rPr>
          <w:rFonts w:ascii="Arial" w:hAnsi="Arial" w:cs="Arial"/>
          <w:sz w:val="20"/>
          <w:szCs w:val="20"/>
        </w:rPr>
        <w:t xml:space="preserve"> e</w:t>
      </w:r>
      <w:r w:rsidR="00FF169E" w:rsidRPr="001D7643">
        <w:rPr>
          <w:rFonts w:ascii="Arial" w:hAnsi="Arial" w:cs="Arial"/>
          <w:sz w:val="20"/>
          <w:szCs w:val="20"/>
        </w:rPr>
        <w:t>xceptions</w:t>
      </w:r>
      <w:r w:rsidRPr="001D7643">
        <w:rPr>
          <w:rFonts w:ascii="Arial" w:hAnsi="Arial" w:cs="Arial"/>
          <w:sz w:val="20"/>
          <w:szCs w:val="20"/>
        </w:rPr>
        <w:t>:</w:t>
      </w:r>
    </w:p>
    <w:p w:rsidR="00FF169E" w:rsidRPr="001D7643" w:rsidRDefault="00FF169E" w:rsidP="001D13ED">
      <w:pPr>
        <w:pStyle w:val="ListParagraph"/>
        <w:numPr>
          <w:ilvl w:val="0"/>
          <w:numId w:val="50"/>
        </w:numPr>
        <w:rPr>
          <w:rFonts w:ascii="Arial" w:hAnsi="Arial" w:cs="Arial"/>
          <w:sz w:val="20"/>
          <w:szCs w:val="20"/>
        </w:rPr>
      </w:pPr>
      <w:proofErr w:type="gramStart"/>
      <w:r w:rsidRPr="001D7643">
        <w:rPr>
          <w:rFonts w:ascii="Arial" w:hAnsi="Arial" w:cs="Arial"/>
          <w:sz w:val="20"/>
          <w:szCs w:val="20"/>
        </w:rPr>
        <w:t>An assert</w:t>
      </w:r>
      <w:proofErr w:type="gramEnd"/>
      <w:r w:rsidRPr="001D7643">
        <w:rPr>
          <w:rFonts w:ascii="Arial" w:hAnsi="Arial" w:cs="Arial"/>
          <w:sz w:val="20"/>
          <w:szCs w:val="20"/>
        </w:rPr>
        <w:t xml:space="preserve"> or discriminator on a component may reference an element that is a descendent of the component.</w:t>
      </w:r>
    </w:p>
    <w:p w:rsidR="00FF169E" w:rsidRPr="001D7643" w:rsidRDefault="00FF169E" w:rsidP="001D13ED">
      <w:pPr>
        <w:pStyle w:val="ListParagraph"/>
        <w:numPr>
          <w:ilvl w:val="0"/>
          <w:numId w:val="50"/>
        </w:numPr>
        <w:rPr>
          <w:rFonts w:ascii="Arial" w:hAnsi="Arial" w:cs="Arial"/>
          <w:color w:val="000000" w:themeColor="text1"/>
          <w:sz w:val="20"/>
          <w:szCs w:val="20"/>
        </w:rPr>
      </w:pPr>
      <w:r w:rsidRPr="001D7643">
        <w:rPr>
          <w:rFonts w:ascii="Arial" w:hAnsi="Arial" w:cs="Arial"/>
          <w:sz w:val="20"/>
          <w:szCs w:val="20"/>
        </w:rPr>
        <w:t>A dfdl</w:t>
      </w:r>
      <w:proofErr w:type="gramStart"/>
      <w:r w:rsidRPr="001D7643">
        <w:rPr>
          <w:rFonts w:ascii="Arial" w:hAnsi="Arial" w:cs="Arial"/>
          <w:sz w:val="20"/>
          <w:szCs w:val="20"/>
        </w:rPr>
        <w:t>:outputValueCalc</w:t>
      </w:r>
      <w:proofErr w:type="gramEnd"/>
      <w:r w:rsidRPr="001D7643">
        <w:rPr>
          <w:rFonts w:ascii="Arial" w:hAnsi="Arial" w:cs="Arial"/>
          <w:sz w:val="20"/>
          <w:szCs w:val="20"/>
        </w:rPr>
        <w:t xml:space="preserve"> property may reference an element that follows the position in the </w:t>
      </w:r>
      <w:r w:rsidRPr="001D7643">
        <w:rPr>
          <w:rFonts w:ascii="Arial" w:hAnsi="Arial" w:cs="Arial"/>
          <w:color w:val="000000" w:themeColor="text1"/>
          <w:sz w:val="20"/>
          <w:szCs w:val="20"/>
        </w:rPr>
        <w:t>schema where the property is specified.</w:t>
      </w:r>
    </w:p>
    <w:p w:rsidR="00540A87"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It is a schema definition error if a</w:t>
      </w:r>
      <w:r w:rsidR="00540A87" w:rsidRPr="001D7643">
        <w:rPr>
          <w:rFonts w:ascii="Arial" w:hAnsi="Arial" w:cs="Arial"/>
          <w:strike/>
          <w:color w:val="000000" w:themeColor="text1"/>
          <w:sz w:val="20"/>
          <w:szCs w:val="20"/>
        </w:rPr>
        <w:t xml:space="preserve"> component in a choice branch reference</w:t>
      </w:r>
      <w:r w:rsidRPr="001D7643">
        <w:rPr>
          <w:rFonts w:ascii="Arial" w:hAnsi="Arial" w:cs="Arial"/>
          <w:strike/>
          <w:color w:val="000000" w:themeColor="text1"/>
          <w:sz w:val="20"/>
          <w:szCs w:val="20"/>
        </w:rPr>
        <w:t>s</w:t>
      </w:r>
      <w:r w:rsidR="00540A87" w:rsidRPr="001D7643">
        <w:rPr>
          <w:rFonts w:ascii="Arial" w:hAnsi="Arial" w:cs="Arial"/>
          <w:strike/>
          <w:color w:val="000000" w:themeColor="text1"/>
          <w:sz w:val="20"/>
          <w:szCs w:val="20"/>
        </w:rPr>
        <w:t xml:space="preserve"> an </w:t>
      </w:r>
      <w:r w:rsidR="00223726"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element in another branch of the same choice</w:t>
      </w:r>
      <w:r w:rsidRPr="001D7643">
        <w:rPr>
          <w:rFonts w:ascii="Arial" w:hAnsi="Arial" w:cs="Arial"/>
          <w:strike/>
          <w:color w:val="000000" w:themeColor="text1"/>
          <w:sz w:val="20"/>
          <w:szCs w:val="20"/>
        </w:rPr>
        <w:t xml:space="preserve"> </w:t>
      </w:r>
      <w:r w:rsidR="00540A87" w:rsidRPr="001D7643">
        <w:rPr>
          <w:rFonts w:ascii="Arial" w:hAnsi="Arial" w:cs="Arial"/>
          <w:strike/>
          <w:color w:val="000000" w:themeColor="text1"/>
          <w:sz w:val="20"/>
          <w:szCs w:val="20"/>
        </w:rPr>
        <w:t>or a descendent of such an element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unordered sequence group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references an element in the same sequence group or a descendent of such </w:t>
      </w:r>
      <w:proofErr w:type="gramStart"/>
      <w:r w:rsidRPr="001D7643">
        <w:rPr>
          <w:rFonts w:ascii="Arial" w:hAnsi="Arial" w:cs="Arial"/>
          <w:strike/>
          <w:color w:val="000000" w:themeColor="text1"/>
          <w:sz w:val="20"/>
          <w:szCs w:val="20"/>
        </w:rPr>
        <w:t xml:space="preserve">an </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element</w:t>
      </w:r>
      <w:proofErr w:type="gramEnd"/>
      <w:r w:rsidRPr="001D7643">
        <w:rPr>
          <w:rFonts w:ascii="Arial" w:hAnsi="Arial" w:cs="Arial"/>
          <w:strike/>
          <w:color w:val="000000" w:themeColor="text1"/>
          <w:sz w:val="20"/>
          <w:szCs w:val="20"/>
        </w:rPr>
        <w:t>.</w:t>
      </w:r>
      <w:r w:rsidR="00223726" w:rsidRPr="001D7643">
        <w:rPr>
          <w:rFonts w:ascii="Arial" w:hAnsi="Arial" w:cs="Arial"/>
          <w:strike/>
          <w:color w:val="000000" w:themeColor="text1"/>
          <w:sz w:val="20"/>
          <w:szCs w:val="20"/>
        </w:rPr>
        <w:t xml:space="preserve"> </w:t>
      </w:r>
    </w:p>
    <w:p w:rsidR="00FF169E" w:rsidRPr="001D7643" w:rsidRDefault="00FF169E" w:rsidP="001D13ED">
      <w:pPr>
        <w:pStyle w:val="ListParagraph"/>
        <w:numPr>
          <w:ilvl w:val="0"/>
          <w:numId w:val="50"/>
        </w:numPr>
        <w:rPr>
          <w:rFonts w:ascii="Arial" w:hAnsi="Arial" w:cs="Arial"/>
          <w:strike/>
          <w:color w:val="000000" w:themeColor="text1"/>
          <w:sz w:val="20"/>
          <w:szCs w:val="20"/>
        </w:rPr>
      </w:pPr>
      <w:r w:rsidRPr="001D7643">
        <w:rPr>
          <w:rFonts w:ascii="Arial" w:hAnsi="Arial" w:cs="Arial"/>
          <w:strike/>
          <w:color w:val="000000" w:themeColor="text1"/>
          <w:sz w:val="20"/>
          <w:szCs w:val="20"/>
        </w:rPr>
        <w:t xml:space="preserve">It is a schema definition error if an element in an ordered sequence group </w:t>
      </w:r>
      <w:proofErr w:type="gramStart"/>
      <w:r w:rsidRPr="001D7643">
        <w:rPr>
          <w:rFonts w:ascii="Arial" w:hAnsi="Arial" w:cs="Arial"/>
          <w:strike/>
          <w:color w:val="000000" w:themeColor="text1"/>
          <w:sz w:val="20"/>
          <w:szCs w:val="20"/>
        </w:rPr>
        <w:t>references</w:t>
      </w:r>
      <w:r w:rsidR="00223726" w:rsidRPr="001D7643">
        <w:rPr>
          <w:rFonts w:ascii="Arial" w:hAnsi="Arial" w:cs="Arial"/>
          <w:strike/>
          <w:color w:val="000000" w:themeColor="text1"/>
          <w:sz w:val="20"/>
          <w:szCs w:val="20"/>
        </w:rPr>
        <w:t xml:space="preserve"> </w:t>
      </w:r>
      <w:r w:rsidRPr="001D7643">
        <w:rPr>
          <w:rFonts w:ascii="Arial" w:hAnsi="Arial" w:cs="Arial"/>
          <w:strike/>
          <w:color w:val="000000" w:themeColor="text1"/>
          <w:sz w:val="20"/>
          <w:szCs w:val="20"/>
        </w:rPr>
        <w:t xml:space="preserve"> a</w:t>
      </w:r>
      <w:proofErr w:type="gramEnd"/>
      <w:r w:rsidRPr="001D7643">
        <w:rPr>
          <w:rFonts w:ascii="Arial" w:hAnsi="Arial" w:cs="Arial"/>
          <w:strike/>
          <w:color w:val="000000" w:themeColor="text1"/>
          <w:sz w:val="20"/>
          <w:szCs w:val="20"/>
        </w:rPr>
        <w:t xml:space="preserve"> floating element in the same sequence group or a descendent of such an element.</w:t>
      </w:r>
      <w:r w:rsidR="00223726" w:rsidRPr="001D7643">
        <w:rPr>
          <w:rFonts w:ascii="Arial" w:hAnsi="Arial" w:cs="Arial"/>
          <w:strike/>
          <w:color w:val="000000" w:themeColor="text1"/>
          <w:sz w:val="20"/>
          <w:szCs w:val="20"/>
        </w:rPr>
        <w:t xml:space="preserve"> </w:t>
      </w:r>
    </w:p>
    <w:p w:rsidR="00652479" w:rsidRPr="001D7643" w:rsidRDefault="00652479" w:rsidP="00652479">
      <w:pPr>
        <w:rPr>
          <w:rFonts w:ascii="Arial" w:hAnsi="Arial" w:cs="Arial"/>
          <w:sz w:val="20"/>
          <w:szCs w:val="20"/>
        </w:rPr>
      </w:pPr>
    </w:p>
    <w:p w:rsidR="00842B80" w:rsidRPr="001D7643" w:rsidRDefault="00842B80"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2.148</w:t>
      </w:r>
      <w:r w:rsidR="001C1261" w:rsidRPr="001D7643">
        <w:rPr>
          <w:rFonts w:ascii="Arial" w:hAnsi="Arial" w:cs="Arial"/>
          <w:b/>
          <w:sz w:val="20"/>
          <w:szCs w:val="20"/>
        </w:rPr>
        <w:t>.</w:t>
      </w:r>
      <w:r w:rsidRPr="001D7643">
        <w:rPr>
          <w:rFonts w:ascii="Arial" w:hAnsi="Arial" w:cs="Arial"/>
          <w:b/>
          <w:sz w:val="20"/>
          <w:szCs w:val="20"/>
        </w:rPr>
        <w:t xml:space="preserve"> </w:t>
      </w:r>
      <w:r w:rsidR="00D817A0" w:rsidRPr="001D7643">
        <w:rPr>
          <w:rFonts w:ascii="Arial" w:hAnsi="Arial" w:cs="Arial"/>
          <w:i/>
          <w:sz w:val="20"/>
          <w:szCs w:val="20"/>
        </w:rPr>
        <w:t>Section 12.2</w:t>
      </w:r>
      <w:r w:rsidR="003D6977" w:rsidRPr="001D7643">
        <w:rPr>
          <w:rFonts w:ascii="Arial" w:hAnsi="Arial" w:cs="Arial"/>
          <w:i/>
          <w:sz w:val="20"/>
          <w:szCs w:val="20"/>
        </w:rPr>
        <w:t>, 14.2</w:t>
      </w:r>
      <w:r w:rsidR="001C1261" w:rsidRPr="001D7643">
        <w:rPr>
          <w:rFonts w:ascii="Arial" w:hAnsi="Arial" w:cs="Arial"/>
          <w:sz w:val="20"/>
          <w:szCs w:val="20"/>
        </w:rPr>
        <w:t>.</w:t>
      </w:r>
      <w:r w:rsidR="00D817A0" w:rsidRPr="001D7643">
        <w:rPr>
          <w:rFonts w:ascii="Arial" w:hAnsi="Arial" w:cs="Arial"/>
          <w:sz w:val="20"/>
          <w:szCs w:val="20"/>
        </w:rPr>
        <w:t xml:space="preserve"> Clarify DFDL Character Class entities allowed in delimiters.</w:t>
      </w:r>
    </w:p>
    <w:p w:rsidR="00D817A0" w:rsidRPr="001D7643" w:rsidRDefault="00D817A0" w:rsidP="00084C0A">
      <w:pPr>
        <w:suppressAutoHyphens w:val="0"/>
        <w:autoSpaceDE w:val="0"/>
        <w:autoSpaceDN w:val="0"/>
        <w:adjustRightInd w:val="0"/>
        <w:rPr>
          <w:rFonts w:ascii="Arial" w:hAnsi="Arial" w:cs="Arial"/>
          <w:sz w:val="20"/>
          <w:szCs w:val="20"/>
        </w:rPr>
      </w:pPr>
    </w:p>
    <w:p w:rsidR="009A0ACB" w:rsidRPr="001D7643" w:rsidRDefault="00EE51FE" w:rsidP="00EE51F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40 (</w:t>
      </w:r>
      <w:hyperlink r:id="rId19" w:history="1">
        <w:r w:rsidR="009A0ACB" w:rsidRPr="001D7643">
          <w:rPr>
            <w:rStyle w:val="Hyperlink"/>
            <w:rFonts w:ascii="Arial" w:hAnsi="Arial" w:cs="Arial"/>
            <w:i/>
            <w:sz w:val="20"/>
            <w:szCs w:val="20"/>
          </w:rPr>
          <w:t>http://redmine.ogf.org/boards/15/topics/40</w:t>
        </w:r>
      </w:hyperlink>
      <w:r w:rsidRPr="001D7643">
        <w:rPr>
          <w:rFonts w:ascii="Arial" w:hAnsi="Arial" w:cs="Arial"/>
          <w:i/>
          <w:color w:val="000000" w:themeColor="text1"/>
          <w:sz w:val="20"/>
          <w:szCs w:val="20"/>
        </w:rPr>
        <w:t>)</w:t>
      </w:r>
      <w:r w:rsidR="009A0ACB" w:rsidRPr="001D7643">
        <w:rPr>
          <w:rFonts w:ascii="Arial" w:hAnsi="Arial" w:cs="Arial"/>
          <w:i/>
          <w:color w:val="000000" w:themeColor="text1"/>
          <w:sz w:val="20"/>
          <w:szCs w:val="20"/>
        </w:rPr>
        <w:t xml:space="preserve"> to clarify</w:t>
      </w:r>
      <w:ins w:id="143" w:author="Steve Hanson" w:date="2014-09-03T12:46:00Z">
        <w:r w:rsidR="00AC34A6">
          <w:rPr>
            <w:rFonts w:ascii="Arial" w:hAnsi="Arial" w:cs="Arial"/>
            <w:i/>
            <w:color w:val="000000" w:themeColor="text1"/>
            <w:sz w:val="20"/>
            <w:szCs w:val="20"/>
          </w:rPr>
          <w:t xml:space="preserve"> </w:t>
        </w:r>
      </w:ins>
      <w:del w:id="144" w:author="Steve Hanson" w:date="2014-09-03T12:46:00Z">
        <w:r w:rsidR="009A0ACB" w:rsidRPr="001D7643" w:rsidDel="00AC34A6">
          <w:rPr>
            <w:rFonts w:ascii="Arial" w:hAnsi="Arial" w:cs="Arial"/>
            <w:i/>
            <w:color w:val="000000" w:themeColor="text1"/>
            <w:sz w:val="20"/>
            <w:szCs w:val="20"/>
          </w:rPr>
          <w:delText xml:space="preserve"> %</w:delText>
        </w:r>
      </w:del>
      <w:r w:rsidR="009A0ACB" w:rsidRPr="001D7643">
        <w:rPr>
          <w:rFonts w:ascii="Arial" w:hAnsi="Arial" w:cs="Arial"/>
          <w:i/>
          <w:color w:val="000000" w:themeColor="text1"/>
          <w:sz w:val="20"/>
          <w:szCs w:val="20"/>
        </w:rPr>
        <w:t>WSP*</w:t>
      </w:r>
      <w:del w:id="145" w:author="Steve Hanson" w:date="2014-09-03T12:46:00Z">
        <w:r w:rsidR="009A0ACB" w:rsidRPr="001D7643" w:rsidDel="00AC34A6">
          <w:rPr>
            <w:rFonts w:ascii="Arial" w:hAnsi="Arial" w:cs="Arial"/>
            <w:i/>
            <w:color w:val="000000" w:themeColor="text1"/>
            <w:sz w:val="20"/>
            <w:szCs w:val="20"/>
          </w:rPr>
          <w:delText>;</w:delText>
        </w:r>
      </w:del>
      <w:r w:rsidR="009A0ACB" w:rsidRPr="001D7643">
        <w:rPr>
          <w:rFonts w:ascii="Arial" w:hAnsi="Arial" w:cs="Arial"/>
          <w:i/>
          <w:color w:val="000000" w:themeColor="text1"/>
          <w:sz w:val="20"/>
          <w:szCs w:val="20"/>
        </w:rPr>
        <w:t xml:space="preserve"> on its own</w:t>
      </w:r>
      <w:del w:id="146" w:author="Steve Hanson" w:date="2014-09-03T12:45:00Z">
        <w:r w:rsidR="009A0ACB" w:rsidRPr="001D7643" w:rsidDel="00AC34A6">
          <w:rPr>
            <w:rFonts w:ascii="Arial" w:hAnsi="Arial" w:cs="Arial"/>
            <w:i/>
            <w:color w:val="000000" w:themeColor="text1"/>
            <w:sz w:val="20"/>
            <w:szCs w:val="20"/>
          </w:rPr>
          <w:delText>:</w:delText>
        </w:r>
      </w:del>
      <w:ins w:id="147" w:author="Steve Hanson" w:date="2014-09-03T12:45:00Z">
        <w:r w:rsidR="00AC34A6">
          <w:rPr>
            <w:rFonts w:ascii="Arial" w:hAnsi="Arial" w:cs="Arial"/>
            <w:i/>
            <w:color w:val="000000" w:themeColor="text1"/>
            <w:sz w:val="20"/>
            <w:szCs w:val="20"/>
          </w:rPr>
          <w:t>.</w:t>
        </w:r>
      </w:ins>
      <w:ins w:id="148" w:author="Steve Hanson" w:date="2014-09-03T12:09:00Z">
        <w:r w:rsidR="00E838FB">
          <w:rPr>
            <w:rFonts w:ascii="Arial" w:hAnsi="Arial" w:cs="Arial"/>
            <w:i/>
            <w:color w:val="000000" w:themeColor="text1"/>
            <w:sz w:val="20"/>
            <w:szCs w:val="20"/>
          </w:rPr>
          <w:t xml:space="preserve"> Further updated on 2014-09-02 to allow ES </w:t>
        </w:r>
      </w:ins>
      <w:ins w:id="149" w:author="Steve Hanson" w:date="2014-09-03T12:10:00Z">
        <w:r w:rsidR="00E838FB">
          <w:rPr>
            <w:rFonts w:ascii="Arial" w:hAnsi="Arial" w:cs="Arial"/>
            <w:i/>
            <w:color w:val="000000" w:themeColor="text1"/>
            <w:sz w:val="20"/>
            <w:szCs w:val="20"/>
          </w:rPr>
          <w:t xml:space="preserve">where it </w:t>
        </w:r>
      </w:ins>
      <w:ins w:id="150" w:author="Steve Hanson" w:date="2014-09-03T12:09:00Z">
        <w:r w:rsidR="00E838FB">
          <w:rPr>
            <w:rFonts w:ascii="Arial" w:hAnsi="Arial" w:cs="Arial"/>
            <w:i/>
            <w:color w:val="000000" w:themeColor="text1"/>
            <w:sz w:val="20"/>
            <w:szCs w:val="20"/>
          </w:rPr>
          <w:t>match</w:t>
        </w:r>
      </w:ins>
      <w:ins w:id="151" w:author="Steve Hanson" w:date="2014-09-03T12:10:00Z">
        <w:r w:rsidR="00AC34A6">
          <w:rPr>
            <w:rFonts w:ascii="Arial" w:hAnsi="Arial" w:cs="Arial"/>
            <w:i/>
            <w:color w:val="000000" w:themeColor="text1"/>
            <w:sz w:val="20"/>
            <w:szCs w:val="20"/>
          </w:rPr>
          <w:t>es WSP</w:t>
        </w:r>
      </w:ins>
      <w:ins w:id="152" w:author="Steve Hanson" w:date="2014-09-03T12:45:00Z">
        <w:r w:rsidR="00AC34A6">
          <w:rPr>
            <w:rFonts w:ascii="Arial" w:hAnsi="Arial" w:cs="Arial"/>
            <w:i/>
            <w:color w:val="000000" w:themeColor="text1"/>
            <w:sz w:val="20"/>
            <w:szCs w:val="20"/>
          </w:rPr>
          <w:t>*</w:t>
        </w:r>
      </w:ins>
      <w:ins w:id="153" w:author="Steve Hanson" w:date="2014-09-03T12:10:00Z">
        <w:r w:rsidR="00E838FB">
          <w:rPr>
            <w:rFonts w:ascii="Arial" w:hAnsi="Arial" w:cs="Arial"/>
            <w:i/>
            <w:color w:val="000000" w:themeColor="text1"/>
            <w:sz w:val="20"/>
            <w:szCs w:val="20"/>
          </w:rPr>
          <w:t>.</w:t>
        </w:r>
      </w:ins>
    </w:p>
    <w:p w:rsidR="00EE51FE" w:rsidRPr="001D7643" w:rsidRDefault="00EE51FE" w:rsidP="00EE51FE">
      <w:pPr>
        <w:autoSpaceDE w:val="0"/>
        <w:rPr>
          <w:rFonts w:ascii="Arial" w:hAnsi="Arial" w:cs="Arial"/>
          <w:i/>
          <w:color w:val="000000" w:themeColor="text1"/>
          <w:sz w:val="20"/>
          <w:szCs w:val="20"/>
        </w:rPr>
      </w:pPr>
    </w:p>
    <w:p w:rsidR="00D817A0" w:rsidRPr="00E838FB" w:rsidRDefault="00D817A0" w:rsidP="00084C0A">
      <w:pPr>
        <w:suppressAutoHyphens w:val="0"/>
        <w:autoSpaceDE w:val="0"/>
        <w:autoSpaceDN w:val="0"/>
        <w:adjustRightInd w:val="0"/>
        <w:rPr>
          <w:rFonts w:ascii="Arial" w:hAnsi="Arial" w:cs="Arial"/>
          <w:strike/>
          <w:sz w:val="20"/>
          <w:szCs w:val="20"/>
        </w:rPr>
      </w:pPr>
      <w:r w:rsidRPr="001D7643">
        <w:rPr>
          <w:rFonts w:ascii="Arial" w:hAnsi="Arial" w:cs="Arial"/>
          <w:sz w:val="20"/>
          <w:szCs w:val="20"/>
        </w:rPr>
        <w:t>The initiator, terminator, and separator properties can have the character class entities NL, WSP, WSP+, WSP*</w:t>
      </w:r>
      <w:r w:rsidR="00EE51FE" w:rsidRPr="001D7643">
        <w:rPr>
          <w:rFonts w:ascii="Arial" w:hAnsi="Arial" w:cs="Arial"/>
          <w:sz w:val="20"/>
          <w:szCs w:val="20"/>
        </w:rPr>
        <w:t xml:space="preserve">, </w:t>
      </w:r>
      <w:ins w:id="154" w:author="Steve Hanson" w:date="2014-09-03T12:10:00Z">
        <w:r w:rsidR="00E838FB">
          <w:rPr>
            <w:rFonts w:ascii="Arial" w:hAnsi="Arial" w:cs="Arial"/>
            <w:sz w:val="20"/>
            <w:szCs w:val="20"/>
          </w:rPr>
          <w:t xml:space="preserve">ES </w:t>
        </w:r>
      </w:ins>
      <w:r w:rsidR="00EE51FE" w:rsidRPr="001D7643">
        <w:rPr>
          <w:rFonts w:ascii="Arial" w:hAnsi="Arial" w:cs="Arial"/>
          <w:strike/>
          <w:sz w:val="20"/>
          <w:szCs w:val="20"/>
        </w:rPr>
        <w:t>but not WSP* on its own</w:t>
      </w:r>
      <w:r w:rsidRPr="001D7643">
        <w:rPr>
          <w:rFonts w:ascii="Arial" w:hAnsi="Arial" w:cs="Arial"/>
          <w:sz w:val="20"/>
          <w:szCs w:val="20"/>
        </w:rPr>
        <w:t>.</w:t>
      </w:r>
      <w:r w:rsidRPr="00E838FB">
        <w:rPr>
          <w:rFonts w:ascii="Arial" w:hAnsi="Arial" w:cs="Arial"/>
          <w:strike/>
          <w:color w:val="009900"/>
          <w:sz w:val="20"/>
          <w:szCs w:val="20"/>
        </w:rPr>
        <w:t xml:space="preserve"> They cannot have ES.</w:t>
      </w:r>
    </w:p>
    <w:p w:rsidR="00EE51FE" w:rsidRPr="001D7643" w:rsidRDefault="00EE51FE" w:rsidP="00084C0A">
      <w:pPr>
        <w:suppressAutoHyphens w:val="0"/>
        <w:autoSpaceDE w:val="0"/>
        <w:autoSpaceDN w:val="0"/>
        <w:adjustRightInd w:val="0"/>
        <w:rPr>
          <w:rFonts w:ascii="Arial" w:hAnsi="Arial" w:cs="Arial"/>
          <w:sz w:val="20"/>
          <w:szCs w:val="20"/>
        </w:rPr>
      </w:pPr>
    </w:p>
    <w:p w:rsidR="00E838FB" w:rsidRDefault="00E838FB" w:rsidP="00084C0A">
      <w:pPr>
        <w:suppressAutoHyphens w:val="0"/>
        <w:autoSpaceDE w:val="0"/>
        <w:autoSpaceDN w:val="0"/>
        <w:adjustRightInd w:val="0"/>
        <w:rPr>
          <w:ins w:id="155" w:author="Steve Hanson" w:date="2014-09-03T12:13:00Z"/>
          <w:rFonts w:ascii="Arial" w:hAnsi="Arial" w:cs="Arial"/>
          <w:sz w:val="20"/>
          <w:szCs w:val="20"/>
        </w:rPr>
      </w:pPr>
      <w:ins w:id="156" w:author="Steve Hanson" w:date="2014-09-03T12:12:00Z">
        <w:r>
          <w:rPr>
            <w:rFonts w:ascii="Arial" w:hAnsi="Arial" w:cs="Arial"/>
            <w:sz w:val="20"/>
            <w:szCs w:val="20"/>
          </w:rPr>
          <w:t xml:space="preserve">ES must not appear as the only </w:t>
        </w:r>
      </w:ins>
      <w:ins w:id="157" w:author="Steve Hanson" w:date="2014-09-03T12:13:00Z">
        <w:r>
          <w:rPr>
            <w:rFonts w:ascii="Arial" w:hAnsi="Arial" w:cs="Arial"/>
            <w:sz w:val="20"/>
            <w:szCs w:val="20"/>
          </w:rPr>
          <w:t>DFDL string literal in the property.</w:t>
        </w:r>
      </w:ins>
      <w:ins w:id="158" w:author="Steve Hanson" w:date="2014-09-03T12:14:00Z">
        <w:r>
          <w:rPr>
            <w:rFonts w:ascii="Arial" w:hAnsi="Arial" w:cs="Arial"/>
            <w:sz w:val="20"/>
            <w:szCs w:val="20"/>
          </w:rPr>
          <w:t xml:space="preserve"> It can only appear as a member of a list.</w:t>
        </w:r>
      </w:ins>
    </w:p>
    <w:p w:rsidR="00E838FB" w:rsidRDefault="00E838FB" w:rsidP="00084C0A">
      <w:pPr>
        <w:suppressAutoHyphens w:val="0"/>
        <w:autoSpaceDE w:val="0"/>
        <w:autoSpaceDN w:val="0"/>
        <w:adjustRightInd w:val="0"/>
        <w:rPr>
          <w:ins w:id="159" w:author="Steve Hanson" w:date="2014-09-03T12:12:00Z"/>
          <w:rFonts w:ascii="Arial" w:hAnsi="Arial" w:cs="Arial"/>
          <w:sz w:val="20"/>
          <w:szCs w:val="20"/>
        </w:rPr>
      </w:pPr>
    </w:p>
    <w:p w:rsidR="00EE51FE" w:rsidRPr="001D7643" w:rsidRDefault="00E838FB" w:rsidP="00084C0A">
      <w:pPr>
        <w:suppressAutoHyphens w:val="0"/>
        <w:autoSpaceDE w:val="0"/>
        <w:autoSpaceDN w:val="0"/>
        <w:adjustRightInd w:val="0"/>
        <w:rPr>
          <w:rFonts w:ascii="Arial" w:hAnsi="Arial" w:cs="Arial"/>
          <w:sz w:val="20"/>
          <w:szCs w:val="20"/>
        </w:rPr>
      </w:pPr>
      <w:ins w:id="160" w:author="Steve Hanson" w:date="2014-09-03T12:13:00Z">
        <w:r>
          <w:rPr>
            <w:rFonts w:ascii="Arial" w:hAnsi="Arial" w:cs="Arial"/>
            <w:sz w:val="20"/>
            <w:szCs w:val="20"/>
          </w:rPr>
          <w:lastRenderedPageBreak/>
          <w:t>L</w:t>
        </w:r>
      </w:ins>
      <w:del w:id="161" w:author="Steve Hanson" w:date="2014-09-03T12:13:00Z">
        <w:r w:rsidR="00EE51FE" w:rsidRPr="001D7643" w:rsidDel="00E838FB">
          <w:rPr>
            <w:rFonts w:ascii="Arial" w:hAnsi="Arial" w:cs="Arial"/>
            <w:sz w:val="20"/>
            <w:szCs w:val="20"/>
          </w:rPr>
          <w:delText>However l</w:delText>
        </w:r>
      </w:del>
      <w:r w:rsidR="00EE51FE" w:rsidRPr="001D7643">
        <w:rPr>
          <w:rFonts w:ascii="Arial" w:hAnsi="Arial" w:cs="Arial"/>
          <w:sz w:val="20"/>
          <w:szCs w:val="20"/>
        </w:rPr>
        <w:t>imitations apply when WSP* appears on its own, whether as a single DFDL string literal or as a member of a list of DFDL string literals</w:t>
      </w:r>
      <w:ins w:id="162" w:author="Steve Hanson" w:date="2014-09-03T12:12:00Z">
        <w:r>
          <w:rPr>
            <w:rFonts w:ascii="Arial" w:hAnsi="Arial" w:cs="Arial"/>
            <w:sz w:val="20"/>
            <w:szCs w:val="20"/>
          </w:rPr>
          <w:t xml:space="preserve">, or when ES appears as a member of a list </w:t>
        </w:r>
      </w:ins>
      <w:del w:id="163" w:author="Steve Hanson" w:date="2014-09-03T12:12:00Z">
        <w:r w:rsidR="00EE51FE" w:rsidRPr="001D7643" w:rsidDel="00E838FB">
          <w:rPr>
            <w:rFonts w:ascii="Arial" w:hAnsi="Arial" w:cs="Arial"/>
            <w:sz w:val="20"/>
            <w:szCs w:val="20"/>
          </w:rPr>
          <w:delText>.</w:delText>
        </w:r>
      </w:del>
      <w:ins w:id="164" w:author="Steve Hanson" w:date="2014-09-03T12:13:00Z">
        <w:r>
          <w:rPr>
            <w:rFonts w:ascii="Arial" w:hAnsi="Arial" w:cs="Arial"/>
            <w:sz w:val="20"/>
            <w:szCs w:val="20"/>
          </w:rPr>
          <w:t>of DFDL string literals:</w:t>
        </w:r>
      </w:ins>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initiator: disallowed when dfdl:initiatedContent is 'yes'.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terminator: disallowed when determining the length of a component by scanning for delimiters.</w:t>
      </w:r>
    </w:p>
    <w:p w:rsidR="00EE51FE" w:rsidRPr="001D7643" w:rsidRDefault="00EE51FE" w:rsidP="001D13ED">
      <w:pPr>
        <w:pStyle w:val="ListParagraph"/>
        <w:numPr>
          <w:ilvl w:val="0"/>
          <w:numId w:val="53"/>
        </w:numPr>
        <w:suppressAutoHyphens w:val="0"/>
        <w:spacing w:before="100" w:beforeAutospacing="1" w:after="100" w:afterAutospacing="1"/>
        <w:rPr>
          <w:rFonts w:ascii="Arial" w:eastAsia="Times New Roman" w:hAnsi="Arial" w:cs="Arial"/>
          <w:sz w:val="20"/>
          <w:szCs w:val="20"/>
          <w:lang w:eastAsia="en-GB"/>
        </w:rPr>
      </w:pPr>
      <w:proofErr w:type="gramStart"/>
      <w:r w:rsidRPr="001D7643">
        <w:rPr>
          <w:rFonts w:ascii="Arial" w:eastAsia="Times New Roman" w:hAnsi="Arial" w:cs="Arial"/>
          <w:sz w:val="20"/>
          <w:szCs w:val="20"/>
          <w:lang w:eastAsia="en-GB"/>
        </w:rPr>
        <w:t>dfdl:</w:t>
      </w:r>
      <w:proofErr w:type="gramEnd"/>
      <w:r w:rsidRPr="001D7643">
        <w:rPr>
          <w:rFonts w:ascii="Arial" w:eastAsia="Times New Roman" w:hAnsi="Arial" w:cs="Arial"/>
          <w:sz w:val="20"/>
          <w:szCs w:val="20"/>
          <w:lang w:eastAsia="en-GB"/>
        </w:rPr>
        <w:t>separator: disallowed when determining the length of a component by scanning for delimiters.</w:t>
      </w:r>
    </w:p>
    <w:p w:rsidR="00084C0A" w:rsidRPr="001D7643" w:rsidRDefault="00084C0A" w:rsidP="00084C0A">
      <w:pPr>
        <w:pStyle w:val="ListParagraph"/>
        <w:suppressAutoHyphens w:val="0"/>
        <w:autoSpaceDE w:val="0"/>
        <w:autoSpaceDN w:val="0"/>
        <w:adjustRightInd w:val="0"/>
        <w:rPr>
          <w:rFonts w:ascii="Arial" w:hAnsi="Arial" w:cs="Arial"/>
          <w:b/>
          <w:sz w:val="20"/>
          <w:szCs w:val="20"/>
        </w:rPr>
      </w:pPr>
    </w:p>
    <w:p w:rsidR="00652479" w:rsidRPr="001D7643" w:rsidRDefault="003A67FA"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2.149</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raw byte entities feature is added to the list of optional features in the standard.</w:t>
      </w:r>
    </w:p>
    <w:p w:rsidR="00345130" w:rsidRPr="001D7643" w:rsidRDefault="00345130" w:rsidP="00652479">
      <w:pPr>
        <w:suppressAutoHyphens w:val="0"/>
        <w:autoSpaceDE w:val="0"/>
        <w:autoSpaceDN w:val="0"/>
        <w:adjustRightInd w:val="0"/>
        <w:rPr>
          <w:rFonts w:ascii="Arial" w:hAnsi="Arial" w:cs="Arial"/>
          <w:sz w:val="20"/>
          <w:szCs w:val="20"/>
        </w:rPr>
      </w:pPr>
    </w:p>
    <w:p w:rsidR="00345130" w:rsidRPr="001D7643" w:rsidRDefault="00345130"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2.150. </w:t>
      </w:r>
      <w:r w:rsidRPr="001D7643">
        <w:rPr>
          <w:rFonts w:ascii="Arial" w:hAnsi="Arial" w:cs="Arial"/>
          <w:i/>
          <w:sz w:val="20"/>
          <w:szCs w:val="20"/>
        </w:rPr>
        <w:t>Section</w:t>
      </w:r>
      <w:r w:rsidR="00DE631A" w:rsidRPr="001D7643">
        <w:rPr>
          <w:rFonts w:ascii="Arial" w:hAnsi="Arial" w:cs="Arial"/>
          <w:i/>
          <w:sz w:val="20"/>
          <w:szCs w:val="20"/>
        </w:rPr>
        <w:t xml:space="preserve"> 13.11.1</w:t>
      </w:r>
      <w:r w:rsidR="001C1261" w:rsidRPr="001D7643">
        <w:rPr>
          <w:rFonts w:ascii="Arial" w:hAnsi="Arial" w:cs="Arial"/>
          <w:i/>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Property c</w:t>
      </w:r>
      <w:r w:rsidR="00DE631A" w:rsidRPr="001D7643">
        <w:rPr>
          <w:rFonts w:ascii="Arial" w:hAnsi="Arial" w:cs="Arial"/>
          <w:sz w:val="20"/>
          <w:szCs w:val="20"/>
        </w:rPr>
        <w:t>alendar</w:t>
      </w:r>
      <w:r w:rsidR="001C1261" w:rsidRPr="001D7643">
        <w:rPr>
          <w:rFonts w:ascii="Arial" w:hAnsi="Arial" w:cs="Arial"/>
          <w:sz w:val="20"/>
          <w:szCs w:val="20"/>
        </w:rPr>
        <w:t>P</w:t>
      </w:r>
      <w:r w:rsidR="00DE631A" w:rsidRPr="001D7643">
        <w:rPr>
          <w:rFonts w:ascii="Arial" w:hAnsi="Arial" w:cs="Arial"/>
          <w:sz w:val="20"/>
          <w:szCs w:val="20"/>
        </w:rPr>
        <w:t>attern:</w:t>
      </w:r>
      <w:r w:rsidRPr="001D7643">
        <w:rPr>
          <w:rFonts w:ascii="Arial" w:hAnsi="Arial" w:cs="Arial"/>
          <w:sz w:val="20"/>
          <w:szCs w:val="20"/>
        </w:rPr>
        <w:t xml:space="preserve"> Add support for calendar pattern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Pr="001D7643">
        <w:rPr>
          <w:rFonts w:ascii="Arial" w:hAnsi="Arial" w:cs="Arial"/>
          <w:sz w:val="20"/>
          <w:szCs w:val="20"/>
        </w:rPr>
        <w:t xml:space="preserve"> </w:t>
      </w:r>
      <w:r w:rsidR="001C1261" w:rsidRPr="001D7643">
        <w:rPr>
          <w:rFonts w:ascii="Arial" w:hAnsi="Arial" w:cs="Arial"/>
          <w:sz w:val="20"/>
          <w:szCs w:val="20"/>
        </w:rPr>
        <w:t xml:space="preserve">(6 x ‘E’) </w:t>
      </w:r>
      <w:r w:rsidRPr="001D7643">
        <w:rPr>
          <w:rFonts w:ascii="Arial" w:hAnsi="Arial" w:cs="Arial"/>
          <w:sz w:val="20"/>
          <w:szCs w:val="20"/>
        </w:rPr>
        <w:t xml:space="preserve">and </w:t>
      </w:r>
      <w:r w:rsidR="001C1261" w:rsidRPr="001D7643">
        <w:rPr>
          <w:rFonts w:ascii="Arial" w:hAnsi="Arial" w:cs="Arial"/>
          <w:sz w:val="20"/>
          <w:szCs w:val="20"/>
        </w:rPr>
        <w:t>‘</w:t>
      </w:r>
      <w:r w:rsidRPr="001D7643">
        <w:rPr>
          <w:rFonts w:ascii="Arial" w:hAnsi="Arial" w:cs="Arial"/>
          <w:sz w:val="20"/>
          <w:szCs w:val="20"/>
        </w:rPr>
        <w:t>eeeeee</w:t>
      </w:r>
      <w:r w:rsidR="001C1261" w:rsidRPr="001D7643">
        <w:rPr>
          <w:rFonts w:ascii="Arial" w:hAnsi="Arial" w:cs="Arial"/>
          <w:sz w:val="20"/>
          <w:szCs w:val="20"/>
        </w:rPr>
        <w:t>’</w:t>
      </w:r>
      <w:r w:rsidR="00DE631A" w:rsidRPr="001D7643">
        <w:rPr>
          <w:rFonts w:ascii="Arial" w:hAnsi="Arial" w:cs="Arial"/>
          <w:sz w:val="20"/>
          <w:szCs w:val="20"/>
        </w:rPr>
        <w:t xml:space="preserve"> </w:t>
      </w:r>
      <w:r w:rsidR="001C1261" w:rsidRPr="001D7643">
        <w:rPr>
          <w:rFonts w:ascii="Arial" w:hAnsi="Arial" w:cs="Arial"/>
          <w:sz w:val="20"/>
          <w:szCs w:val="20"/>
        </w:rPr>
        <w:t xml:space="preserve">(6 x ‘e’) </w:t>
      </w:r>
      <w:r w:rsidR="00DE631A" w:rsidRPr="001D7643">
        <w:rPr>
          <w:rFonts w:ascii="Arial" w:hAnsi="Arial" w:cs="Arial"/>
          <w:sz w:val="20"/>
          <w:szCs w:val="20"/>
        </w:rPr>
        <w:t>provided by ICU</w:t>
      </w:r>
      <w:r w:rsidR="001C1261" w:rsidRPr="001D7643">
        <w:rPr>
          <w:rFonts w:ascii="Arial" w:hAnsi="Arial" w:cs="Arial"/>
          <w:sz w:val="20"/>
          <w:szCs w:val="20"/>
        </w:rPr>
        <w:t>, which provide a 2 letter abbreviation, eg, ‘Mo’</w:t>
      </w:r>
      <w:r w:rsidR="00DE631A" w:rsidRPr="001D7643">
        <w:rPr>
          <w:rFonts w:ascii="Arial" w:hAnsi="Arial" w:cs="Arial"/>
          <w:sz w:val="20"/>
          <w:szCs w:val="20"/>
        </w:rPr>
        <w:t xml:space="preserve">. </w:t>
      </w:r>
    </w:p>
    <w:p w:rsidR="00DE631A" w:rsidRPr="001D7643" w:rsidRDefault="00DE631A" w:rsidP="00652479">
      <w:pPr>
        <w:suppressAutoHyphens w:val="0"/>
        <w:autoSpaceDE w:val="0"/>
        <w:autoSpaceDN w:val="0"/>
        <w:adjustRightInd w:val="0"/>
        <w:rPr>
          <w:rFonts w:ascii="Arial" w:hAnsi="Arial" w:cs="Arial"/>
          <w:sz w:val="20"/>
          <w:szCs w:val="20"/>
        </w:rPr>
      </w:pPr>
    </w:p>
    <w:p w:rsidR="00A443DD" w:rsidRPr="001D7643" w:rsidRDefault="00DE631A"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The 'EEEEE' (5 </w:t>
      </w:r>
      <w:r w:rsidR="001C1261" w:rsidRPr="001D7643">
        <w:rPr>
          <w:rFonts w:ascii="Arial" w:hAnsi="Arial" w:cs="Arial"/>
          <w:sz w:val="20"/>
          <w:szCs w:val="20"/>
        </w:rPr>
        <w:t>x ‘</w:t>
      </w:r>
      <w:r w:rsidRPr="001D7643">
        <w:rPr>
          <w:rFonts w:ascii="Arial" w:hAnsi="Arial" w:cs="Arial"/>
          <w:sz w:val="20"/>
          <w:szCs w:val="20"/>
        </w:rPr>
        <w:t xml:space="preserve">E') form is broken in some versions of the ICU library. Implementations should either fix this or release-note the limitation. The DFDL specification includes the </w:t>
      </w:r>
      <w:r w:rsidR="001C1261" w:rsidRPr="001D7643">
        <w:rPr>
          <w:rFonts w:ascii="Arial" w:hAnsi="Arial" w:cs="Arial"/>
          <w:sz w:val="20"/>
          <w:szCs w:val="20"/>
        </w:rPr>
        <w:t>‘</w:t>
      </w:r>
      <w:r w:rsidRPr="001D7643">
        <w:rPr>
          <w:rFonts w:ascii="Arial" w:hAnsi="Arial" w:cs="Arial"/>
          <w:sz w:val="20"/>
          <w:szCs w:val="20"/>
        </w:rPr>
        <w:t>EEEEE</w:t>
      </w:r>
      <w:r w:rsidR="001C1261" w:rsidRPr="001D7643">
        <w:rPr>
          <w:rFonts w:ascii="Arial" w:hAnsi="Arial" w:cs="Arial"/>
          <w:sz w:val="20"/>
          <w:szCs w:val="20"/>
        </w:rPr>
        <w:t>’</w:t>
      </w:r>
      <w:r w:rsidRPr="001D7643">
        <w:rPr>
          <w:rFonts w:ascii="Arial" w:hAnsi="Arial" w:cs="Arial"/>
          <w:sz w:val="20"/>
          <w:szCs w:val="20"/>
        </w:rPr>
        <w:t xml:space="preserve"> functionality as specified by ICU, irrespective of any bugs/flaws in ICU library versions.</w:t>
      </w:r>
      <w:r w:rsidR="00A443DD" w:rsidRPr="001D7643">
        <w:rPr>
          <w:rFonts w:ascii="Arial" w:hAnsi="Arial" w:cs="Arial"/>
          <w:sz w:val="20"/>
          <w:szCs w:val="20"/>
        </w:rPr>
        <w:t xml:space="preserve"> </w:t>
      </w:r>
    </w:p>
    <w:p w:rsidR="00A443DD" w:rsidRPr="001D7643" w:rsidRDefault="00A443DD" w:rsidP="00652479">
      <w:pPr>
        <w:suppressAutoHyphens w:val="0"/>
        <w:autoSpaceDE w:val="0"/>
        <w:autoSpaceDN w:val="0"/>
        <w:adjustRightInd w:val="0"/>
        <w:rPr>
          <w:rFonts w:ascii="Arial" w:hAnsi="Arial" w:cs="Arial"/>
          <w:sz w:val="20"/>
          <w:szCs w:val="20"/>
        </w:rPr>
      </w:pPr>
    </w:p>
    <w:p w:rsidR="00DE631A" w:rsidRPr="001D7643" w:rsidRDefault="00A443DD"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In general, flaws in the ICU libraries, or inconsistencies between the ICU4C and ICU4J variants of this library are not issues that affect the DFDL specification, but rather are limitations of implementations and should be release-noted or otherwise called out by implementations so that users can understand their impact.</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2.151</w:t>
      </w:r>
      <w:r w:rsidRPr="001D7643">
        <w:rPr>
          <w:rFonts w:ascii="Arial" w:hAnsi="Arial" w:cs="Arial"/>
          <w:sz w:val="20"/>
          <w:szCs w:val="20"/>
        </w:rPr>
        <w:t xml:space="preserve">. </w:t>
      </w:r>
      <w:r w:rsidRPr="001D7643">
        <w:rPr>
          <w:rFonts w:ascii="Arial" w:hAnsi="Arial" w:cs="Arial"/>
          <w:i/>
          <w:sz w:val="20"/>
          <w:szCs w:val="20"/>
        </w:rPr>
        <w:t>Section 13.11</w:t>
      </w:r>
      <w:r w:rsidRPr="001D7643">
        <w:rPr>
          <w:rFonts w:ascii="Arial" w:hAnsi="Arial" w:cs="Arial"/>
          <w:sz w:val="20"/>
          <w:szCs w:val="20"/>
        </w:rPr>
        <w:t xml:space="preserve">. </w:t>
      </w:r>
      <w:r w:rsidR="001C1261" w:rsidRPr="001D7643">
        <w:rPr>
          <w:rFonts w:ascii="Arial" w:hAnsi="Arial" w:cs="Arial"/>
          <w:sz w:val="20"/>
          <w:szCs w:val="20"/>
        </w:rPr>
        <w:t xml:space="preserve">Property </w:t>
      </w:r>
      <w:r w:rsidRPr="001D7643">
        <w:rPr>
          <w:rFonts w:ascii="Arial" w:hAnsi="Arial" w:cs="Arial"/>
          <w:sz w:val="20"/>
          <w:szCs w:val="20"/>
        </w:rPr>
        <w:t>calendarCheckPolicy: Clarify strict and lax behaviour as follows:</w:t>
      </w:r>
    </w:p>
    <w:p w:rsidR="00D705A5" w:rsidRPr="001D7643" w:rsidRDefault="00D705A5" w:rsidP="00652479">
      <w:pPr>
        <w:suppressAutoHyphens w:val="0"/>
        <w:autoSpaceDE w:val="0"/>
        <w:autoSpaceDN w:val="0"/>
        <w:adjustRightInd w:val="0"/>
        <w:rPr>
          <w:rFonts w:ascii="Arial" w:hAnsi="Arial" w:cs="Arial"/>
          <w:sz w:val="20"/>
          <w:szCs w:val="20"/>
        </w:rPr>
      </w:pPr>
    </w:p>
    <w:p w:rsidR="00D705A5" w:rsidRPr="001D7643" w:rsidRDefault="00D705A5" w:rsidP="00D705A5">
      <w:pPr>
        <w:suppressAutoHyphens w:val="0"/>
        <w:rPr>
          <w:rFonts w:ascii="Arial" w:eastAsia="Times New Roman" w:hAnsi="Arial" w:cs="Arial"/>
          <w:color w:val="000000" w:themeColor="text1"/>
          <w:sz w:val="20"/>
          <w:szCs w:val="20"/>
          <w:lang w:val="en-US" w:eastAsia="en-US"/>
        </w:rPr>
      </w:pPr>
      <w:r w:rsidRPr="001D7643">
        <w:rPr>
          <w:rFonts w:ascii="Arial" w:eastAsia="Times New Roman" w:hAnsi="Arial" w:cs="Arial"/>
          <w:bCs/>
          <w:sz w:val="20"/>
          <w:szCs w:val="20"/>
          <w:u w:val="single"/>
          <w:lang w:val="en-US" w:eastAsia="en-US"/>
        </w:rPr>
        <w:t xml:space="preserve">1) Lenient parsing behaviour when in 'strict' mode: </w:t>
      </w:r>
      <w:r w:rsidRPr="001D7643">
        <w:rPr>
          <w:rFonts w:ascii="Arial" w:eastAsia="Times New Roman" w:hAnsi="Arial" w:cs="Arial"/>
          <w:sz w:val="20"/>
          <w:szCs w:val="20"/>
          <w:lang w:val="en-US" w:eastAsia="en-US"/>
        </w:rPr>
        <w:br/>
        <w:t xml:space="preserve">a) case insensitive matching for text fields </w:t>
      </w:r>
      <w:r w:rsidRPr="001D7643">
        <w:rPr>
          <w:rFonts w:ascii="Arial" w:eastAsia="Times New Roman" w:hAnsi="Arial" w:cs="Arial"/>
          <w:sz w:val="20"/>
          <w:szCs w:val="20"/>
          <w:lang w:val="en-US" w:eastAsia="en-US"/>
        </w:rPr>
        <w:br/>
        <w:t xml:space="preserve">b) MMM, MMMM, MMMMM all accept either short or long form of Month </w:t>
      </w:r>
      <w:r w:rsidRPr="001D7643">
        <w:rPr>
          <w:rFonts w:ascii="Arial" w:eastAsia="Times New Roman" w:hAnsi="Arial" w:cs="Arial"/>
          <w:sz w:val="20"/>
          <w:szCs w:val="20"/>
          <w:lang w:val="en-US" w:eastAsia="en-US"/>
        </w:rPr>
        <w:br/>
      </w:r>
      <w:r w:rsidRPr="001D7643">
        <w:rPr>
          <w:rFonts w:ascii="Arial" w:eastAsia="Times New Roman" w:hAnsi="Arial" w:cs="Arial"/>
          <w:color w:val="000000" w:themeColor="text1"/>
          <w:sz w:val="20"/>
          <w:szCs w:val="20"/>
          <w:lang w:val="en-US" w:eastAsia="en-US"/>
        </w:rPr>
        <w:t xml:space="preserve">c) E, EE, EEE, EEEE, EEEEE, EEEEEE  all accept either abbreviated, full, narrow and short forms of Day of Week </w:t>
      </w:r>
      <w:r w:rsidRPr="001D7643">
        <w:rPr>
          <w:rFonts w:ascii="Arial" w:eastAsia="Times New Roman" w:hAnsi="Arial" w:cs="Arial"/>
          <w:color w:val="000000" w:themeColor="text1"/>
          <w:sz w:val="20"/>
          <w:szCs w:val="20"/>
          <w:lang w:val="en-US" w:eastAsia="en-US"/>
        </w:rPr>
        <w:br/>
        <w:t xml:space="preserve">d) accept truncated leftmost numeric field (eg, pattern "HHmmss" allows "123456" (12:34:56) and "23456" (2:34:56) but not "3456") </w:t>
      </w:r>
      <w:r w:rsidRPr="001D7643">
        <w:rPr>
          <w:rFonts w:ascii="Arial" w:eastAsia="Times New Roman" w:hAnsi="Arial" w:cs="Arial"/>
          <w:color w:val="000000" w:themeColor="text1"/>
          <w:sz w:val="20"/>
          <w:szCs w:val="20"/>
          <w:lang w:val="en-US" w:eastAsia="en-US"/>
        </w:rPr>
        <w:br/>
      </w:r>
      <w:r w:rsidRPr="001D7643">
        <w:rPr>
          <w:rFonts w:ascii="Arial" w:eastAsia="Times New Roman" w:hAnsi="Arial" w:cs="Arial"/>
          <w:b/>
          <w:bCs/>
          <w:color w:val="000000" w:themeColor="text1"/>
          <w:sz w:val="20"/>
          <w:szCs w:val="20"/>
          <w:u w:val="single"/>
          <w:lang w:val="en-US" w:eastAsia="en-US"/>
        </w:rPr>
        <w:br/>
      </w:r>
      <w:r w:rsidRPr="001D7643">
        <w:rPr>
          <w:rFonts w:ascii="Arial" w:eastAsia="Times New Roman" w:hAnsi="Arial" w:cs="Arial"/>
          <w:bCs/>
          <w:color w:val="000000" w:themeColor="text1"/>
          <w:sz w:val="20"/>
          <w:szCs w:val="20"/>
          <w:u w:val="single"/>
          <w:lang w:val="en-US" w:eastAsia="en-US"/>
        </w:rPr>
        <w:t>2) Additional lenient parsing behaviour when in 'lax' mode:</w:t>
      </w:r>
      <w:r w:rsidRPr="001D7643">
        <w:rPr>
          <w:rFonts w:ascii="Arial" w:eastAsia="Times New Roman" w:hAnsi="Arial" w:cs="Arial"/>
          <w:color w:val="000000" w:themeColor="text1"/>
          <w:sz w:val="20"/>
          <w:szCs w:val="20"/>
          <w:lang w:val="en-US" w:eastAsia="en-US"/>
        </w:rPr>
        <w:t xml:space="preserve"> </w:t>
      </w:r>
      <w:r w:rsidRPr="001D7643">
        <w:rPr>
          <w:rFonts w:ascii="Arial" w:eastAsia="Times New Roman" w:hAnsi="Arial" w:cs="Arial"/>
          <w:color w:val="000000" w:themeColor="text1"/>
          <w:sz w:val="20"/>
          <w:szCs w:val="20"/>
          <w:lang w:val="en-US" w:eastAsia="en-US"/>
        </w:rPr>
        <w:br/>
        <w:t xml:space="preserve">a) values outside valid ranges are normalized (eg, "March 32 1996" is treated as "April 1 1996") </w:t>
      </w:r>
      <w:r w:rsidRPr="001D7643">
        <w:rPr>
          <w:rFonts w:ascii="Arial" w:eastAsia="Times New Roman" w:hAnsi="Arial" w:cs="Arial"/>
          <w:color w:val="000000" w:themeColor="text1"/>
          <w:sz w:val="20"/>
          <w:szCs w:val="20"/>
          <w:lang w:val="en-US" w:eastAsia="en-US"/>
        </w:rPr>
        <w:br/>
        <w:t xml:space="preserve">b) ignoring a trailing dot after a non-numeric field </w:t>
      </w:r>
      <w:r w:rsidRPr="001D7643">
        <w:rPr>
          <w:rFonts w:ascii="Arial" w:eastAsia="Times New Roman" w:hAnsi="Arial" w:cs="Arial"/>
          <w:color w:val="000000" w:themeColor="text1"/>
          <w:sz w:val="20"/>
          <w:szCs w:val="20"/>
          <w:lang w:val="en-US" w:eastAsia="en-US"/>
        </w:rPr>
        <w:br/>
        <w:t xml:space="preserve">c) leading and trailing whitespace in the data but not in the pattern is accepted **** </w:t>
      </w:r>
      <w:r w:rsidRPr="001D7643">
        <w:rPr>
          <w:rFonts w:ascii="Arial" w:eastAsia="Times New Roman" w:hAnsi="Arial" w:cs="Arial"/>
          <w:color w:val="000000" w:themeColor="text1"/>
          <w:sz w:val="20"/>
          <w:szCs w:val="20"/>
          <w:lang w:val="en-US" w:eastAsia="en-US"/>
        </w:rPr>
        <w:br/>
        <w:t xml:space="preserve">d) whitespace in the pattern can be missing in the data </w:t>
      </w:r>
      <w:r w:rsidRPr="001D7643">
        <w:rPr>
          <w:rFonts w:ascii="Arial" w:eastAsia="Times New Roman" w:hAnsi="Arial" w:cs="Arial"/>
          <w:color w:val="000000" w:themeColor="text1"/>
          <w:sz w:val="20"/>
          <w:szCs w:val="20"/>
          <w:lang w:val="en-US" w:eastAsia="en-US"/>
        </w:rPr>
        <w:br/>
        <w:t xml:space="preserve">e) partial matching on literal strings (eg, data "20130621d" allowed for pattern "yyyyMMdd'date' " **** </w:t>
      </w:r>
    </w:p>
    <w:p w:rsidR="00D705A5" w:rsidRPr="001D7643" w:rsidRDefault="00D705A5" w:rsidP="00D705A5">
      <w:pPr>
        <w:suppressAutoHyphens w:val="0"/>
        <w:spacing w:before="100" w:beforeAutospacing="1" w:after="100" w:afterAutospacing="1"/>
        <w:rPr>
          <w:rFonts w:ascii="Arial" w:eastAsia="Times New Roman" w:hAnsi="Arial" w:cs="Arial"/>
          <w:color w:val="000000" w:themeColor="text1"/>
          <w:sz w:val="20"/>
          <w:szCs w:val="20"/>
          <w:lang w:val="en-US" w:eastAsia="en-US"/>
        </w:rPr>
      </w:pPr>
      <w:r w:rsidRPr="001D7643">
        <w:rPr>
          <w:rFonts w:ascii="Arial" w:eastAsia="Times New Roman" w:hAnsi="Arial" w:cs="Arial"/>
          <w:color w:val="000000" w:themeColor="text1"/>
          <w:sz w:val="20"/>
          <w:szCs w:val="20"/>
          <w:lang w:val="en-US" w:eastAsia="en-US"/>
        </w:rPr>
        <w:t>**** Only in ICU4C</w:t>
      </w:r>
      <w:r w:rsidR="00BE7AAD" w:rsidRPr="001D7643">
        <w:rPr>
          <w:rFonts w:ascii="Arial" w:eastAsia="Times New Roman" w:hAnsi="Arial" w:cs="Arial"/>
          <w:color w:val="000000" w:themeColor="text1"/>
          <w:sz w:val="20"/>
          <w:szCs w:val="20"/>
          <w:lang w:val="en-US" w:eastAsia="en-US"/>
        </w:rPr>
        <w:t xml:space="preserve"> as of ICU 51</w:t>
      </w:r>
      <w:r w:rsidRPr="001D7643">
        <w:rPr>
          <w:rFonts w:ascii="Arial" w:eastAsia="Times New Roman" w:hAnsi="Arial" w:cs="Arial"/>
          <w:color w:val="000000" w:themeColor="text1"/>
          <w:sz w:val="20"/>
          <w:szCs w:val="20"/>
          <w:lang w:val="en-US" w:eastAsia="en-US"/>
        </w:rPr>
        <w:t>. ICU4J will be changed to match ICU4C. Implementations are advised to document this limitation with a release note if it affects their functionality.</w:t>
      </w:r>
    </w:p>
    <w:p w:rsidR="00D705A5"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2.152</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14.4</w:t>
      </w:r>
      <w:r w:rsidR="001C1261" w:rsidRPr="001D7643">
        <w:rPr>
          <w:rFonts w:ascii="Arial" w:hAnsi="Arial" w:cs="Arial"/>
          <w:sz w:val="20"/>
          <w:szCs w:val="20"/>
        </w:rPr>
        <w:t>.</w:t>
      </w:r>
      <w:r w:rsidRPr="001D7643">
        <w:rPr>
          <w:rFonts w:ascii="Arial" w:hAnsi="Arial" w:cs="Arial"/>
          <w:sz w:val="20"/>
          <w:szCs w:val="20"/>
        </w:rPr>
        <w:t xml:space="preserve"> </w:t>
      </w:r>
      <w:proofErr w:type="gramStart"/>
      <w:r w:rsidRPr="001D7643">
        <w:rPr>
          <w:rFonts w:ascii="Arial" w:hAnsi="Arial" w:cs="Arial"/>
          <w:sz w:val="20"/>
          <w:szCs w:val="20"/>
        </w:rPr>
        <w:t>Clarifications around sequences containing floating elements.</w:t>
      </w:r>
      <w:proofErr w:type="gramEnd"/>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1C126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A</w:t>
      </w:r>
      <w:r w:rsidR="00332071" w:rsidRPr="001D7643">
        <w:rPr>
          <w:rFonts w:ascii="Arial" w:hAnsi="Arial" w:cs="Arial"/>
          <w:sz w:val="20"/>
          <w:szCs w:val="20"/>
        </w:rPr>
        <w:t xml:space="preserve"> non-floating array element must have its occurrences appearing contiguously, so the floating element can't appear in-between. In other words, floating 'yes' only makes a statement about the floating element, not about any other elements in the sequence.</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Change wording</w:t>
      </w:r>
      <w:r w:rsidR="00200075" w:rsidRPr="001D7643">
        <w:rPr>
          <w:rFonts w:ascii="Arial" w:hAnsi="Arial" w:cs="Arial"/>
          <w:sz w:val="20"/>
          <w:szCs w:val="20"/>
        </w:rPr>
        <w:t xml:space="preserve"> to</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Cs/>
          <w:color w:val="000000" w:themeColor="text1"/>
          <w:sz w:val="20"/>
          <w:szCs w:val="20"/>
        </w:rPr>
      </w:pPr>
      <w:r w:rsidRPr="001D7643">
        <w:rPr>
          <w:rFonts w:ascii="Arial" w:hAnsi="Arial" w:cs="Arial"/>
          <w:iCs/>
          <w:color w:val="000000" w:themeColor="text1"/>
          <w:sz w:val="20"/>
          <w:szCs w:val="20"/>
        </w:rPr>
        <w:lastRenderedPageBreak/>
        <w:t>"An ordered sequence of n element children all with dfdl</w:t>
      </w:r>
      <w:proofErr w:type="gramStart"/>
      <w:r w:rsidRPr="001D7643">
        <w:rPr>
          <w:rFonts w:ascii="Arial" w:hAnsi="Arial" w:cs="Arial"/>
          <w:iCs/>
          <w:color w:val="000000" w:themeColor="text1"/>
          <w:sz w:val="20"/>
          <w:szCs w:val="20"/>
        </w:rPr>
        <w:t>:floating</w:t>
      </w:r>
      <w:proofErr w:type="gramEnd"/>
      <w:r w:rsidRPr="001D7643">
        <w:rPr>
          <w:rFonts w:ascii="Arial" w:hAnsi="Arial" w:cs="Arial"/>
          <w:iCs/>
          <w:color w:val="000000" w:themeColor="text1"/>
          <w:sz w:val="20"/>
          <w:szCs w:val="20"/>
        </w:rPr>
        <w:t>='yes' is equivalent to an unordered sequence with the same n element children with dfdl:floating='no'."</w:t>
      </w:r>
    </w:p>
    <w:p w:rsidR="00332071" w:rsidRPr="001D7643" w:rsidRDefault="00332071" w:rsidP="00652479">
      <w:pPr>
        <w:suppressAutoHyphens w:val="0"/>
        <w:autoSpaceDE w:val="0"/>
        <w:autoSpaceDN w:val="0"/>
        <w:adjustRightInd w:val="0"/>
        <w:rPr>
          <w:rFonts w:ascii="Arial" w:hAnsi="Arial" w:cs="Arial"/>
          <w:i/>
          <w:iCs/>
          <w:sz w:val="20"/>
          <w:szCs w:val="20"/>
        </w:rPr>
      </w:pPr>
    </w:p>
    <w:p w:rsidR="00332071" w:rsidRPr="001D7643" w:rsidRDefault="00332071"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 xml:space="preserve">Add </w:t>
      </w:r>
      <w:r w:rsidR="001C1261" w:rsidRPr="001D7643">
        <w:rPr>
          <w:rFonts w:ascii="Arial" w:hAnsi="Arial" w:cs="Arial"/>
          <w:sz w:val="20"/>
          <w:szCs w:val="20"/>
        </w:rPr>
        <w:t>restrictions</w:t>
      </w:r>
      <w:r w:rsidRPr="001D7643">
        <w:rPr>
          <w:rFonts w:ascii="Arial" w:hAnsi="Arial" w:cs="Arial"/>
          <w:sz w:val="20"/>
          <w:szCs w:val="20"/>
        </w:rPr>
        <w:t xml:space="preserve">: </w:t>
      </w:r>
    </w:p>
    <w:p w:rsidR="00332071" w:rsidRPr="001D7643" w:rsidRDefault="00332071" w:rsidP="00652479">
      <w:pPr>
        <w:suppressAutoHyphens w:val="0"/>
        <w:autoSpaceDE w:val="0"/>
        <w:autoSpaceDN w:val="0"/>
        <w:adjustRightInd w:val="0"/>
        <w:rPr>
          <w:rFonts w:ascii="Arial" w:hAnsi="Arial" w:cs="Arial"/>
          <w:sz w:val="20"/>
          <w:szCs w:val="20"/>
        </w:rPr>
      </w:pPr>
    </w:p>
    <w:p w:rsidR="00332071" w:rsidRPr="001D7643" w:rsidRDefault="00332071" w:rsidP="00652479">
      <w:pPr>
        <w:suppressAutoHyphens w:val="0"/>
        <w:autoSpaceDE w:val="0"/>
        <w:autoSpaceDN w:val="0"/>
        <w:adjustRightInd w:val="0"/>
        <w:rPr>
          <w:rFonts w:ascii="Arial" w:hAnsi="Arial" w:cs="Arial"/>
          <w:i/>
          <w:iCs/>
          <w:sz w:val="20"/>
          <w:szCs w:val="20"/>
        </w:rPr>
      </w:pPr>
      <w:r w:rsidRPr="001D7643">
        <w:rPr>
          <w:rFonts w:ascii="Arial" w:hAnsi="Arial" w:cs="Arial"/>
          <w:sz w:val="20"/>
          <w:szCs w:val="20"/>
        </w:rPr>
        <w:t>It is a schema definition error if an element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is an optional element or an array element and its dfdl:occursCountKind property is not ‘parsed’.</w:t>
      </w:r>
      <w:r w:rsidRPr="001D7643">
        <w:rPr>
          <w:rFonts w:ascii="Arial" w:hAnsi="Arial" w:cs="Arial"/>
        </w:rPr>
        <w:t xml:space="preserve"> </w:t>
      </w:r>
      <w:r w:rsidRPr="001D7643">
        <w:rPr>
          <w:rFonts w:ascii="Arial" w:hAnsi="Arial" w:cs="Arial"/>
          <w:sz w:val="20"/>
          <w:szCs w:val="20"/>
        </w:rPr>
        <w:br/>
      </w:r>
      <w:r w:rsidRPr="001D7643">
        <w:rPr>
          <w:rFonts w:ascii="Arial" w:hAnsi="Arial" w:cs="Arial"/>
          <w:sz w:val="20"/>
          <w:szCs w:val="20"/>
        </w:rPr>
        <w:br/>
        <w:t>It is a schema definition error if two or more elements with dfdl</w:t>
      </w:r>
      <w:proofErr w:type="gramStart"/>
      <w:r w:rsidRPr="001D7643">
        <w:rPr>
          <w:rFonts w:ascii="Arial" w:hAnsi="Arial" w:cs="Arial"/>
          <w:sz w:val="20"/>
          <w:szCs w:val="20"/>
        </w:rPr>
        <w:t>:floating</w:t>
      </w:r>
      <w:proofErr w:type="gramEnd"/>
      <w:r w:rsidRPr="001D7643">
        <w:rPr>
          <w:rFonts w:ascii="Arial" w:hAnsi="Arial" w:cs="Arial"/>
          <w:sz w:val="20"/>
          <w:szCs w:val="20"/>
        </w:rPr>
        <w:t xml:space="preserve"> 'yes' in the same group have the same name and the same namespace.</w:t>
      </w:r>
    </w:p>
    <w:p w:rsidR="00332071" w:rsidRPr="001D7643" w:rsidRDefault="00332071" w:rsidP="00652479">
      <w:pPr>
        <w:suppressAutoHyphens w:val="0"/>
        <w:autoSpaceDE w:val="0"/>
        <w:autoSpaceDN w:val="0"/>
        <w:adjustRightInd w:val="0"/>
        <w:rPr>
          <w:rFonts w:ascii="Arial" w:hAnsi="Arial" w:cs="Arial"/>
          <w:i/>
          <w:iCs/>
          <w:sz w:val="20"/>
          <w:szCs w:val="20"/>
        </w:rPr>
      </w:pPr>
    </w:p>
    <w:p w:rsidR="00084C0A" w:rsidRPr="001D7643" w:rsidRDefault="00084C0A" w:rsidP="00084C0A">
      <w:pPr>
        <w:suppressAutoHyphens w:val="0"/>
        <w:autoSpaceDE w:val="0"/>
        <w:autoSpaceDN w:val="0"/>
        <w:adjustRightInd w:val="0"/>
        <w:rPr>
          <w:rFonts w:ascii="Arial" w:hAnsi="Arial" w:cs="Arial"/>
          <w:sz w:val="20"/>
          <w:szCs w:val="20"/>
        </w:rPr>
      </w:pPr>
      <w:r w:rsidRPr="001D7643">
        <w:rPr>
          <w:rFonts w:ascii="Arial" w:hAnsi="Arial" w:cs="Arial"/>
          <w:b/>
          <w:sz w:val="20"/>
          <w:szCs w:val="20"/>
        </w:rPr>
        <w:t>2.153</w:t>
      </w:r>
      <w:r w:rsidR="001C1261"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 3, 12.3.7.2</w:t>
      </w:r>
      <w:r w:rsidR="001C1261" w:rsidRPr="001D7643">
        <w:rPr>
          <w:rFonts w:ascii="Arial" w:hAnsi="Arial" w:cs="Arial"/>
          <w:sz w:val="20"/>
          <w:szCs w:val="20"/>
        </w:rPr>
        <w:t>.</w:t>
      </w:r>
      <w:r w:rsidRPr="001D7643">
        <w:rPr>
          <w:rFonts w:ascii="Arial" w:hAnsi="Arial" w:cs="Arial"/>
          <w:sz w:val="20"/>
          <w:szCs w:val="20"/>
        </w:rPr>
        <w:t xml:space="preserve"> Clarify length of elements with binary representation. Separate </w:t>
      </w:r>
      <w:r w:rsidR="001C1261" w:rsidRPr="001D7643">
        <w:rPr>
          <w:rFonts w:ascii="Arial" w:hAnsi="Arial" w:cs="Arial"/>
          <w:sz w:val="20"/>
          <w:szCs w:val="20"/>
        </w:rPr>
        <w:t xml:space="preserve">the </w:t>
      </w:r>
      <w:r w:rsidRPr="001D7643">
        <w:rPr>
          <w:rFonts w:ascii="Arial" w:hAnsi="Arial" w:cs="Arial"/>
          <w:sz w:val="20"/>
          <w:szCs w:val="20"/>
        </w:rPr>
        <w:t>material about computing the values of elements of binary representation.</w:t>
      </w:r>
    </w:p>
    <w:p w:rsidR="00084C0A" w:rsidRPr="001D7643" w:rsidRDefault="00084C0A" w:rsidP="00084C0A">
      <w:pPr>
        <w:suppressAutoHyphens w:val="0"/>
        <w:autoSpaceDE w:val="0"/>
        <w:autoSpaceDN w:val="0"/>
        <w:adjustRightInd w:val="0"/>
        <w:rPr>
          <w:rFonts w:ascii="Arial" w:hAnsi="Arial" w:cs="Arial"/>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to glossary entries, moving them out of the sections on length. </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Position</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Bit String</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Add new glossary entries for thes</w:t>
      </w:r>
      <w:r w:rsidR="001F2E30" w:rsidRPr="001D7643">
        <w:rPr>
          <w:rFonts w:ascii="Arial" w:hAnsi="Arial" w:cs="Arial"/>
          <w:sz w:val="20"/>
          <w:szCs w:val="20"/>
        </w:rPr>
        <w:t>e terms, which we use repeatedly.</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Data Stream</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Binary</w:t>
      </w:r>
      <w:r w:rsidR="001F2E30" w:rsidRPr="001D7643">
        <w:rPr>
          <w:rFonts w:ascii="Arial" w:hAnsi="Arial" w:cs="Arial"/>
          <w:sz w:val="20"/>
          <w:szCs w:val="20"/>
        </w:rPr>
        <w:t xml:space="preserve"> - clarify ambiguity around binary meaning not text, and binary meaning twos-complement.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Decimal</w:t>
      </w:r>
      <w:r w:rsidR="001F2E30" w:rsidRPr="001D7643">
        <w:rPr>
          <w:rFonts w:ascii="Arial" w:hAnsi="Arial" w:cs="Arial"/>
          <w:sz w:val="20"/>
          <w:szCs w:val="20"/>
        </w:rPr>
        <w:t xml:space="preserve"> - clarify ambiguity around decimal mean</w:t>
      </w:r>
      <w:r w:rsidR="001C1261" w:rsidRPr="001D7643">
        <w:rPr>
          <w:rFonts w:ascii="Arial" w:hAnsi="Arial" w:cs="Arial"/>
          <w:sz w:val="20"/>
          <w:szCs w:val="20"/>
        </w:rPr>
        <w:t>i</w:t>
      </w:r>
      <w:r w:rsidR="001F2E30" w:rsidRPr="001D7643">
        <w:rPr>
          <w:rFonts w:ascii="Arial" w:hAnsi="Arial" w:cs="Arial"/>
          <w:sz w:val="20"/>
          <w:szCs w:val="20"/>
        </w:rPr>
        <w:t>ng base-10, and decimal meaning binary packed representations.</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Text</w:t>
      </w:r>
    </w:p>
    <w:p w:rsidR="00084C0A" w:rsidRPr="001D7643" w:rsidRDefault="00084C0A" w:rsidP="001D13ED">
      <w:pPr>
        <w:pStyle w:val="ListParagraph"/>
        <w:numPr>
          <w:ilvl w:val="1"/>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Twos-Complement</w:t>
      </w:r>
    </w:p>
    <w:p w:rsidR="001F2E30" w:rsidRPr="001D7643" w:rsidRDefault="001F2E30" w:rsidP="001F2E30">
      <w:pPr>
        <w:suppressAutoHyphens w:val="0"/>
        <w:autoSpaceDE w:val="0"/>
        <w:autoSpaceDN w:val="0"/>
        <w:adjustRightInd w:val="0"/>
        <w:rPr>
          <w:rFonts w:ascii="Arial" w:hAnsi="Arial" w:cs="Arial"/>
          <w:b/>
          <w:sz w:val="20"/>
          <w:szCs w:val="20"/>
        </w:rPr>
      </w:pP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Change titles of </w:t>
      </w:r>
      <w:r w:rsidR="00453413" w:rsidRPr="001D7643">
        <w:rPr>
          <w:rFonts w:ascii="Arial" w:hAnsi="Arial" w:cs="Arial"/>
          <w:sz w:val="20"/>
          <w:szCs w:val="20"/>
        </w:rPr>
        <w:t>sub-</w:t>
      </w:r>
      <w:r w:rsidRPr="001D7643">
        <w:rPr>
          <w:rFonts w:ascii="Arial" w:hAnsi="Arial" w:cs="Arial"/>
          <w:sz w:val="20"/>
          <w:szCs w:val="20"/>
        </w:rPr>
        <w:t>section 12.3.7.1 "… with dfdl:representation 'text', to "</w:t>
      </w:r>
      <w:r w:rsidR="001C1261" w:rsidRPr="001D7643">
        <w:rPr>
          <w:rFonts w:ascii="Arial" w:hAnsi="Arial" w:cs="Arial"/>
          <w:sz w:val="20"/>
          <w:szCs w:val="20"/>
        </w:rPr>
        <w:t>…</w:t>
      </w:r>
      <w:r w:rsidRPr="001D7643">
        <w:rPr>
          <w:rFonts w:ascii="Arial" w:hAnsi="Arial" w:cs="Arial"/>
          <w:sz w:val="20"/>
          <w:szCs w:val="20"/>
        </w:rPr>
        <w:t>with textual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New </w:t>
      </w:r>
      <w:r w:rsidR="00453413" w:rsidRPr="001D7643">
        <w:rPr>
          <w:rFonts w:ascii="Arial" w:hAnsi="Arial" w:cs="Arial"/>
          <w:sz w:val="20"/>
          <w:szCs w:val="20"/>
        </w:rPr>
        <w:t>sub-</w:t>
      </w:r>
      <w:r w:rsidRPr="001D7643">
        <w:rPr>
          <w:rFonts w:ascii="Arial" w:hAnsi="Arial" w:cs="Arial"/>
          <w:sz w:val="20"/>
          <w:szCs w:val="20"/>
        </w:rPr>
        <w:t>section title for 12.3.7.2, like 12.3.7.1, but "… with binary representation".</w:t>
      </w:r>
    </w:p>
    <w:p w:rsidR="00084C0A" w:rsidRPr="001D7643" w:rsidRDefault="00084C0A"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Move materials on computing values of binary integers to section 13.7.1</w:t>
      </w:r>
      <w:r w:rsidR="001C1261" w:rsidRPr="001D7643">
        <w:rPr>
          <w:rFonts w:ascii="Arial" w:hAnsi="Arial" w:cs="Arial"/>
          <w:sz w:val="20"/>
          <w:szCs w:val="20"/>
        </w:rPr>
        <w:t>.</w:t>
      </w:r>
    </w:p>
    <w:p w:rsidR="006F797C" w:rsidRPr="001D7643" w:rsidRDefault="006F797C" w:rsidP="001D13ED">
      <w:pPr>
        <w:pStyle w:val="ListParagraph"/>
        <w:numPr>
          <w:ilvl w:val="0"/>
          <w:numId w:val="30"/>
        </w:numPr>
        <w:suppressAutoHyphens w:val="0"/>
        <w:autoSpaceDE w:val="0"/>
        <w:autoSpaceDN w:val="0"/>
        <w:adjustRightInd w:val="0"/>
        <w:rPr>
          <w:rFonts w:ascii="Arial" w:hAnsi="Arial" w:cs="Arial"/>
          <w:b/>
          <w:sz w:val="20"/>
          <w:szCs w:val="20"/>
        </w:rPr>
      </w:pPr>
      <w:r w:rsidRPr="001D7643">
        <w:rPr>
          <w:rFonts w:ascii="Arial" w:hAnsi="Arial" w:cs="Arial"/>
          <w:sz w:val="20"/>
          <w:szCs w:val="20"/>
        </w:rPr>
        <w:t xml:space="preserve">Move </w:t>
      </w:r>
      <w:r w:rsidR="00453413" w:rsidRPr="001D7643">
        <w:rPr>
          <w:rFonts w:ascii="Arial" w:hAnsi="Arial" w:cs="Arial"/>
          <w:sz w:val="20"/>
          <w:szCs w:val="20"/>
        </w:rPr>
        <w:t>sub-</w:t>
      </w:r>
      <w:r w:rsidRPr="001D7643">
        <w:rPr>
          <w:rFonts w:ascii="Arial" w:hAnsi="Arial" w:cs="Arial"/>
          <w:sz w:val="20"/>
          <w:szCs w:val="20"/>
        </w:rPr>
        <w:t>section 12.3.7.2.5 up so it occurs be</w:t>
      </w:r>
      <w:r w:rsidR="001D3DD6" w:rsidRPr="001D7643">
        <w:rPr>
          <w:rFonts w:ascii="Arial" w:hAnsi="Arial" w:cs="Arial"/>
          <w:sz w:val="20"/>
          <w:szCs w:val="20"/>
        </w:rPr>
        <w:t>tween 12.3.7.2 and</w:t>
      </w:r>
      <w:r w:rsidRPr="001D7643">
        <w:rPr>
          <w:rFonts w:ascii="Arial" w:hAnsi="Arial" w:cs="Arial"/>
          <w:sz w:val="20"/>
          <w:szCs w:val="20"/>
        </w:rPr>
        <w:t xml:space="preserve"> 12.3.7.</w:t>
      </w:r>
      <w:r w:rsidR="001D3DD6" w:rsidRPr="001D7643">
        <w:rPr>
          <w:rFonts w:ascii="Arial" w:hAnsi="Arial" w:cs="Arial"/>
          <w:sz w:val="20"/>
          <w:szCs w:val="20"/>
        </w:rPr>
        <w:t>3</w:t>
      </w:r>
      <w:r w:rsidRPr="001D7643">
        <w:rPr>
          <w:rFonts w:ascii="Arial" w:hAnsi="Arial" w:cs="Arial"/>
          <w:sz w:val="20"/>
          <w:szCs w:val="20"/>
        </w:rPr>
        <w:t>.</w:t>
      </w:r>
    </w:p>
    <w:p w:rsidR="00332071" w:rsidRPr="001D7643" w:rsidRDefault="00332071" w:rsidP="00652479">
      <w:pPr>
        <w:suppressAutoHyphens w:val="0"/>
        <w:autoSpaceDE w:val="0"/>
        <w:autoSpaceDN w:val="0"/>
        <w:adjustRightInd w:val="0"/>
        <w:rPr>
          <w:rFonts w:ascii="Arial" w:hAnsi="Arial" w:cs="Arial"/>
          <w:sz w:val="20"/>
          <w:szCs w:val="20"/>
        </w:rPr>
      </w:pPr>
    </w:p>
    <w:p w:rsidR="00FE0AE6" w:rsidRPr="001D7643" w:rsidRDefault="00FE0AE6"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2.154</w:t>
      </w:r>
      <w:r w:rsidR="001C1261" w:rsidRPr="001D7643">
        <w:rPr>
          <w:rFonts w:ascii="Arial" w:hAnsi="Arial" w:cs="Arial"/>
          <w:b/>
          <w:sz w:val="20"/>
          <w:szCs w:val="20"/>
        </w:rPr>
        <w:t>.</w:t>
      </w:r>
      <w:r w:rsidRPr="001D7643">
        <w:rPr>
          <w:rFonts w:ascii="Arial" w:hAnsi="Arial" w:cs="Arial"/>
          <w:sz w:val="20"/>
          <w:szCs w:val="20"/>
        </w:rPr>
        <w:t xml:space="preserve"> </w:t>
      </w:r>
      <w:r w:rsidR="00A177B9" w:rsidRPr="001D7643">
        <w:rPr>
          <w:rFonts w:ascii="Arial" w:hAnsi="Arial" w:cs="Arial"/>
          <w:i/>
          <w:sz w:val="20"/>
          <w:szCs w:val="20"/>
        </w:rPr>
        <w:t>Section 13.11</w:t>
      </w:r>
      <w:r w:rsidR="00A177B9" w:rsidRPr="001D7643">
        <w:rPr>
          <w:rFonts w:ascii="Arial" w:hAnsi="Arial" w:cs="Arial"/>
          <w:sz w:val="20"/>
          <w:szCs w:val="20"/>
        </w:rPr>
        <w:t xml:space="preserve">. </w:t>
      </w:r>
      <w:proofErr w:type="gramStart"/>
      <w:r w:rsidR="001C1261" w:rsidRPr="001D7643">
        <w:rPr>
          <w:rFonts w:ascii="Arial" w:hAnsi="Arial" w:cs="Arial"/>
          <w:sz w:val="20"/>
          <w:szCs w:val="20"/>
        </w:rPr>
        <w:t xml:space="preserve">Property </w:t>
      </w:r>
      <w:r w:rsidRPr="001D7643">
        <w:rPr>
          <w:rFonts w:ascii="Arial" w:hAnsi="Arial" w:cs="Arial"/>
          <w:sz w:val="20"/>
          <w:szCs w:val="20"/>
        </w:rPr>
        <w:t>calendarLangu</w:t>
      </w:r>
      <w:r w:rsidR="001C1261" w:rsidRPr="001D7643">
        <w:rPr>
          <w:rFonts w:ascii="Arial" w:hAnsi="Arial" w:cs="Arial"/>
          <w:sz w:val="20"/>
          <w:szCs w:val="20"/>
        </w:rPr>
        <w:t>a</w:t>
      </w:r>
      <w:r w:rsidRPr="001D7643">
        <w:rPr>
          <w:rFonts w:ascii="Arial" w:hAnsi="Arial" w:cs="Arial"/>
          <w:sz w:val="20"/>
          <w:szCs w:val="20"/>
        </w:rPr>
        <w:t>ge</w:t>
      </w:r>
      <w:r w:rsidR="001C1261" w:rsidRPr="001D7643">
        <w:rPr>
          <w:rFonts w:ascii="Arial" w:hAnsi="Arial" w:cs="Arial"/>
          <w:sz w:val="20"/>
          <w:szCs w:val="20"/>
        </w:rPr>
        <w:t>.</w:t>
      </w:r>
      <w:proofErr w:type="gramEnd"/>
      <w:r w:rsidR="001C1261" w:rsidRPr="001D7643">
        <w:rPr>
          <w:rFonts w:ascii="Arial" w:hAnsi="Arial" w:cs="Arial"/>
          <w:sz w:val="20"/>
          <w:szCs w:val="20"/>
        </w:rPr>
        <w:t xml:space="preserve"> Add statement about </w:t>
      </w:r>
      <w:r w:rsidRPr="001D7643">
        <w:rPr>
          <w:rFonts w:ascii="Arial" w:hAnsi="Arial" w:cs="Arial"/>
          <w:sz w:val="20"/>
          <w:szCs w:val="20"/>
        </w:rPr>
        <w:t xml:space="preserve">required </w:t>
      </w:r>
      <w:r w:rsidR="001C1261" w:rsidRPr="001D7643">
        <w:rPr>
          <w:rFonts w:ascii="Arial" w:hAnsi="Arial" w:cs="Arial"/>
          <w:sz w:val="20"/>
          <w:szCs w:val="20"/>
        </w:rPr>
        <w:t xml:space="preserve">language </w:t>
      </w:r>
      <w:r w:rsidRPr="001D7643">
        <w:rPr>
          <w:rFonts w:ascii="Arial" w:hAnsi="Arial" w:cs="Arial"/>
          <w:sz w:val="20"/>
          <w:szCs w:val="20"/>
        </w:rPr>
        <w:t>support</w:t>
      </w:r>
      <w:r w:rsidR="001C1261" w:rsidRPr="001D7643">
        <w:rPr>
          <w:rFonts w:ascii="Arial" w:hAnsi="Arial" w:cs="Arial"/>
          <w:sz w:val="20"/>
          <w:szCs w:val="20"/>
        </w:rPr>
        <w:t>.</w:t>
      </w:r>
    </w:p>
    <w:p w:rsidR="00FE0AE6" w:rsidRPr="001D7643" w:rsidRDefault="00FE0AE6" w:rsidP="00652479">
      <w:pPr>
        <w:suppressAutoHyphens w:val="0"/>
        <w:autoSpaceDE w:val="0"/>
        <w:autoSpaceDN w:val="0"/>
        <w:adjustRightInd w:val="0"/>
        <w:rPr>
          <w:rFonts w:ascii="Arial" w:hAnsi="Arial" w:cs="Arial"/>
          <w:sz w:val="20"/>
          <w:szCs w:val="20"/>
        </w:rPr>
      </w:pPr>
    </w:p>
    <w:p w:rsidR="00A7555E" w:rsidRPr="001D7643" w:rsidRDefault="00FE0AE6" w:rsidP="00652479">
      <w:pPr>
        <w:suppressAutoHyphens w:val="0"/>
        <w:autoSpaceDE w:val="0"/>
        <w:autoSpaceDN w:val="0"/>
        <w:adjustRightInd w:val="0"/>
        <w:rPr>
          <w:rFonts w:ascii="Arial" w:hAnsi="Arial" w:cs="Arial"/>
        </w:rPr>
      </w:pPr>
      <w:r w:rsidRPr="001D7643">
        <w:rPr>
          <w:rFonts w:ascii="Arial" w:hAnsi="Arial" w:cs="Arial"/>
          <w:sz w:val="20"/>
          <w:szCs w:val="20"/>
        </w:rPr>
        <w:t>All DFDL Implementations must support calendarLanguage</w:t>
      </w:r>
      <w:r w:rsidR="001C1261" w:rsidRPr="001D7643">
        <w:rPr>
          <w:rFonts w:ascii="Arial" w:hAnsi="Arial" w:cs="Arial"/>
          <w:sz w:val="20"/>
          <w:szCs w:val="20"/>
        </w:rPr>
        <w:t xml:space="preserve"> </w:t>
      </w:r>
      <w:r w:rsidR="00A177B9" w:rsidRPr="001D7643">
        <w:rPr>
          <w:rFonts w:ascii="Arial" w:hAnsi="Arial" w:cs="Arial"/>
          <w:sz w:val="20"/>
          <w:szCs w:val="20"/>
        </w:rPr>
        <w:t xml:space="preserve">value </w:t>
      </w:r>
      <w:r w:rsidRPr="001D7643">
        <w:rPr>
          <w:rFonts w:ascii="Arial" w:hAnsi="Arial" w:cs="Arial"/>
          <w:sz w:val="20"/>
          <w:szCs w:val="20"/>
        </w:rPr>
        <w:t xml:space="preserve">"en". Implementations may support additional </w:t>
      </w:r>
      <w:proofErr w:type="gramStart"/>
      <w:r w:rsidR="00A177B9" w:rsidRPr="001D7643">
        <w:rPr>
          <w:rFonts w:ascii="Arial" w:hAnsi="Arial" w:cs="Arial"/>
          <w:sz w:val="20"/>
          <w:szCs w:val="20"/>
        </w:rPr>
        <w:t>values</w:t>
      </w:r>
      <w:r w:rsidRPr="001D7643">
        <w:rPr>
          <w:rFonts w:ascii="Arial" w:hAnsi="Arial" w:cs="Arial"/>
          <w:sz w:val="20"/>
          <w:szCs w:val="20"/>
        </w:rPr>
        <w:t>,</w:t>
      </w:r>
      <w:proofErr w:type="gramEnd"/>
      <w:r w:rsidRPr="001D7643">
        <w:rPr>
          <w:rFonts w:ascii="Arial" w:hAnsi="Arial" w:cs="Arial"/>
          <w:sz w:val="20"/>
          <w:szCs w:val="20"/>
        </w:rPr>
        <w:t xml:space="preserve"> however, the value</w:t>
      </w:r>
      <w:r w:rsidR="00A177B9" w:rsidRPr="001D7643">
        <w:rPr>
          <w:rFonts w:ascii="Arial" w:hAnsi="Arial" w:cs="Arial"/>
          <w:sz w:val="20"/>
          <w:szCs w:val="20"/>
        </w:rPr>
        <w:t>s are</w:t>
      </w:r>
      <w:r w:rsidRPr="001D7643">
        <w:rPr>
          <w:rFonts w:ascii="Arial" w:hAnsi="Arial" w:cs="Arial"/>
          <w:sz w:val="20"/>
          <w:szCs w:val="20"/>
        </w:rPr>
        <w:t xml:space="preserve"> always interpreted as a Unicode Language Identifier as defined by</w:t>
      </w:r>
      <w:r w:rsidR="00DB0D4F" w:rsidRPr="001D7643">
        <w:rPr>
          <w:rFonts w:ascii="Arial" w:hAnsi="Arial" w:cs="Arial"/>
          <w:sz w:val="20"/>
          <w:szCs w:val="20"/>
        </w:rPr>
        <w:t xml:space="preserve"> the Unicode Locale Data Markup Language [ULDML]</w:t>
      </w:r>
      <w:r w:rsidRPr="001D7643">
        <w:rPr>
          <w:rFonts w:ascii="Arial" w:hAnsi="Arial" w:cs="Arial"/>
          <w:sz w:val="20"/>
          <w:szCs w:val="20"/>
        </w:rPr>
        <w:t xml:space="preserve"> and the </w:t>
      </w:r>
      <w:r w:rsidR="00A7555E" w:rsidRPr="001D7643">
        <w:rPr>
          <w:rFonts w:ascii="Arial" w:hAnsi="Arial" w:cs="Arial"/>
          <w:sz w:val="20"/>
          <w:szCs w:val="20"/>
        </w:rPr>
        <w:t>Unicode Common Locale Data Repository</w:t>
      </w:r>
      <w:r w:rsidR="00DB0D4F" w:rsidRPr="001D7643">
        <w:rPr>
          <w:rFonts w:ascii="Arial" w:hAnsi="Arial" w:cs="Arial"/>
          <w:sz w:val="20"/>
          <w:szCs w:val="20"/>
        </w:rPr>
        <w:t xml:space="preserve"> [UCLDR].</w:t>
      </w:r>
      <w:r w:rsidR="00A177B9" w:rsidRPr="001D7643">
        <w:rPr>
          <w:rFonts w:ascii="Arial" w:hAnsi="Arial" w:cs="Arial"/>
          <w:sz w:val="20"/>
          <w:szCs w:val="20"/>
        </w:rPr>
        <w:t xml:space="preserve"> </w:t>
      </w:r>
      <w:r w:rsidR="00A7555E" w:rsidRPr="001D7643">
        <w:rPr>
          <w:rFonts w:ascii="Arial" w:hAnsi="Arial" w:cs="Arial"/>
          <w:sz w:val="20"/>
          <w:szCs w:val="20"/>
        </w:rPr>
        <w:t xml:space="preserve">These references </w:t>
      </w:r>
      <w:r w:rsidR="00A177B9" w:rsidRPr="001D7643">
        <w:rPr>
          <w:rFonts w:ascii="Arial" w:hAnsi="Arial" w:cs="Arial"/>
          <w:sz w:val="20"/>
          <w:szCs w:val="20"/>
        </w:rPr>
        <w:t>are</w:t>
      </w:r>
      <w:r w:rsidR="00A7555E" w:rsidRPr="001D7643">
        <w:rPr>
          <w:rFonts w:ascii="Arial" w:hAnsi="Arial" w:cs="Arial"/>
          <w:sz w:val="20"/>
          <w:szCs w:val="20"/>
        </w:rPr>
        <w:t xml:space="preserve"> added to the references section of the spec.</w:t>
      </w:r>
    </w:p>
    <w:p w:rsidR="00A7555E" w:rsidRPr="001D7643" w:rsidRDefault="00A7555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2.155</w:t>
      </w:r>
      <w:r w:rsidR="00A177B9" w:rsidRPr="001D7643">
        <w:rPr>
          <w:rFonts w:ascii="Arial" w:hAnsi="Arial" w:cs="Arial"/>
          <w:b/>
          <w:sz w:val="20"/>
          <w:szCs w:val="20"/>
        </w:rPr>
        <w:t>.</w:t>
      </w:r>
      <w:r w:rsidRPr="001D7643">
        <w:rPr>
          <w:rFonts w:ascii="Arial" w:hAnsi="Arial" w:cs="Arial"/>
          <w:sz w:val="20"/>
          <w:szCs w:val="20"/>
        </w:rPr>
        <w:t xml:space="preserve"> </w:t>
      </w:r>
      <w:r w:rsidRPr="001D7643">
        <w:rPr>
          <w:rFonts w:ascii="Arial" w:hAnsi="Arial" w:cs="Arial"/>
          <w:i/>
          <w:sz w:val="20"/>
          <w:szCs w:val="20"/>
        </w:rPr>
        <w:t>Sections 3, 7.3.1, 7.3.2, 12.3.5</w:t>
      </w:r>
      <w:r w:rsidRPr="001D7643">
        <w:rPr>
          <w:rFonts w:ascii="Arial" w:hAnsi="Arial" w:cs="Arial"/>
          <w:sz w:val="20"/>
          <w:szCs w:val="20"/>
        </w:rPr>
        <w:t xml:space="preserve">. </w:t>
      </w:r>
      <w:proofErr w:type="gramStart"/>
      <w:r w:rsidRPr="001D7643">
        <w:rPr>
          <w:rFonts w:ascii="Arial" w:hAnsi="Arial" w:cs="Arial"/>
          <w:sz w:val="20"/>
          <w:szCs w:val="20"/>
        </w:rPr>
        <w:t>Scan,</w:t>
      </w:r>
      <w:proofErr w:type="gramEnd"/>
      <w:r w:rsidRPr="001D7643">
        <w:rPr>
          <w:rFonts w:ascii="Arial" w:hAnsi="Arial" w:cs="Arial"/>
          <w:sz w:val="20"/>
          <w:szCs w:val="20"/>
        </w:rPr>
        <w:t xml:space="preserve"> scannable, scannable-as-text</w:t>
      </w: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These terms all added to the glossary. Definitions removed from the prose. Scannable now means able to scan, which is natural. More specific term scannable-as-text used when we want the recursive requirement of uniform encoding.</w:t>
      </w:r>
    </w:p>
    <w:p w:rsidR="00E1693E" w:rsidRPr="001D7643" w:rsidRDefault="00E1693E" w:rsidP="00652479">
      <w:pPr>
        <w:suppressAutoHyphens w:val="0"/>
        <w:autoSpaceDE w:val="0"/>
        <w:autoSpaceDN w:val="0"/>
        <w:adjustRightInd w:val="0"/>
        <w:rPr>
          <w:rFonts w:ascii="Arial" w:hAnsi="Arial" w:cs="Arial"/>
          <w:sz w:val="20"/>
          <w:szCs w:val="20"/>
        </w:rPr>
      </w:pPr>
    </w:p>
    <w:p w:rsidR="00E1693E" w:rsidRPr="001D7643" w:rsidRDefault="00E1693E"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Errat</w:t>
      </w:r>
      <w:r w:rsidR="00991C77" w:rsidRPr="001D7643">
        <w:rPr>
          <w:rFonts w:ascii="Arial" w:hAnsi="Arial" w:cs="Arial"/>
          <w:sz w:val="20"/>
          <w:szCs w:val="20"/>
        </w:rPr>
        <w:t>um</w:t>
      </w:r>
      <w:r w:rsidRPr="001D7643">
        <w:rPr>
          <w:rFonts w:ascii="Arial" w:hAnsi="Arial" w:cs="Arial"/>
          <w:sz w:val="20"/>
          <w:szCs w:val="20"/>
        </w:rPr>
        <w:t xml:space="preserve"> 2.9 updated to use term scannable-as-text.</w:t>
      </w:r>
    </w:p>
    <w:p w:rsidR="00E1693E" w:rsidRPr="001D7643" w:rsidRDefault="00E1693E"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2.156</w:t>
      </w:r>
      <w:r w:rsidRPr="001D7643">
        <w:rPr>
          <w:rFonts w:ascii="Arial" w:hAnsi="Arial" w:cs="Arial"/>
          <w:sz w:val="20"/>
          <w:szCs w:val="20"/>
        </w:rPr>
        <w:t xml:space="preserve">. </w:t>
      </w:r>
      <w:r w:rsidRPr="001D7643">
        <w:rPr>
          <w:rFonts w:ascii="Arial" w:hAnsi="Arial" w:cs="Arial"/>
          <w:i/>
          <w:sz w:val="20"/>
          <w:szCs w:val="20"/>
        </w:rPr>
        <w:t>Section 13.6.1</w:t>
      </w:r>
      <w:r w:rsidRPr="001D7643">
        <w:rPr>
          <w:rFonts w:ascii="Arial" w:hAnsi="Arial" w:cs="Arial"/>
          <w:sz w:val="20"/>
          <w:szCs w:val="20"/>
        </w:rPr>
        <w:t>. Remove the following statement:</w:t>
      </w:r>
    </w:p>
    <w:p w:rsidR="001F3869" w:rsidRPr="001D7643" w:rsidRDefault="001F3869"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“If the pattern uses digits/fractions then these must match any XML schema facets. If not it is a schema definition error.”</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b/>
          <w:sz w:val="20"/>
          <w:szCs w:val="20"/>
        </w:rPr>
        <w:t>2.157</w:t>
      </w:r>
      <w:r w:rsidRPr="001D7643">
        <w:rPr>
          <w:rFonts w:ascii="Arial" w:hAnsi="Arial" w:cs="Arial"/>
          <w:sz w:val="20"/>
          <w:szCs w:val="20"/>
        </w:rPr>
        <w:t xml:space="preserve">. </w:t>
      </w:r>
      <w:r w:rsidRPr="001D7643">
        <w:rPr>
          <w:rFonts w:ascii="Arial" w:hAnsi="Arial" w:cs="Arial"/>
          <w:i/>
          <w:sz w:val="20"/>
          <w:szCs w:val="20"/>
        </w:rPr>
        <w:t>Section 9.2</w:t>
      </w:r>
      <w:r w:rsidRPr="001D7643">
        <w:rPr>
          <w:rFonts w:ascii="Arial" w:hAnsi="Arial" w:cs="Arial"/>
          <w:sz w:val="20"/>
          <w:szCs w:val="20"/>
        </w:rPr>
        <w:t>. Definition of grammar construct RightPadOrFill is not correct.</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652479">
      <w:pPr>
        <w:suppressAutoHyphens w:val="0"/>
        <w:autoSpaceDE w:val="0"/>
        <w:autoSpaceDN w:val="0"/>
        <w:adjustRightInd w:val="0"/>
        <w:rPr>
          <w:rFonts w:ascii="Arial" w:hAnsi="Arial" w:cs="Arial"/>
          <w:sz w:val="20"/>
          <w:szCs w:val="20"/>
        </w:rPr>
      </w:pPr>
      <w:r w:rsidRPr="001D7643">
        <w:rPr>
          <w:rFonts w:ascii="Arial" w:hAnsi="Arial" w:cs="Arial"/>
          <w:sz w:val="20"/>
          <w:szCs w:val="20"/>
        </w:rPr>
        <w:t>There is a possibility that both padding and filling can occur on the right of a text element with specified length in bytes, a non-SBCS encoding and textPadKind ‘padCharacter’. This occurs when the specified length does not exactly match the encoded length including padding. This gap is filled with the fillByte.</w:t>
      </w:r>
    </w:p>
    <w:p w:rsidR="00457AEC" w:rsidRPr="001D7643" w:rsidRDefault="00457AEC" w:rsidP="00652479">
      <w:pPr>
        <w:suppressAutoHyphens w:val="0"/>
        <w:autoSpaceDE w:val="0"/>
        <w:autoSpaceDN w:val="0"/>
        <w:adjustRightInd w:val="0"/>
        <w:rPr>
          <w:rFonts w:ascii="Arial" w:hAnsi="Arial" w:cs="Arial"/>
          <w:sz w:val="20"/>
          <w:szCs w:val="20"/>
        </w:rPr>
      </w:pPr>
    </w:p>
    <w:p w:rsidR="00457AEC" w:rsidRPr="001D7643" w:rsidRDefault="00457AEC" w:rsidP="00457AEC">
      <w:pPr>
        <w:autoSpaceDE w:val="0"/>
        <w:rPr>
          <w:rFonts w:ascii="Arial" w:eastAsia="Helv" w:hAnsi="Arial" w:cs="Arial"/>
          <w:color w:val="000000"/>
          <w:sz w:val="20"/>
          <w:szCs w:val="20"/>
          <w:lang w:eastAsia="en-GB"/>
        </w:rPr>
      </w:pP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updated </w:t>
      </w:r>
      <w:r w:rsidRPr="001D7643">
        <w:rPr>
          <w:rFonts w:ascii="Arial" w:eastAsia="Times New Roman" w:hAnsi="Arial" w:cs="Arial"/>
          <w:color w:val="000000"/>
          <w:sz w:val="20"/>
          <w:szCs w:val="20"/>
          <w:lang w:eastAsia="en-GB"/>
        </w:rPr>
        <w:t>grammar</w:t>
      </w:r>
      <w:r w:rsidRPr="001D7643">
        <w:rPr>
          <w:rFonts w:ascii="Arial" w:eastAsia="Helv" w:hAnsi="Arial" w:cs="Arial"/>
          <w:color w:val="000000"/>
          <w:sz w:val="20"/>
          <w:szCs w:val="20"/>
          <w:lang w:eastAsia="en-GB"/>
        </w:rPr>
        <w:t xml:space="preserve"> is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Pr="001D7643">
        <w:rPr>
          <w:rFonts w:ascii="Arial" w:eastAsia="Helv" w:hAnsi="Arial" w:cs="Arial"/>
          <w:color w:val="000000"/>
          <w:sz w:val="20"/>
          <w:szCs w:val="20"/>
          <w:lang w:eastAsia="en-GB"/>
        </w:rPr>
        <w:t xml:space="preserve"> of this document.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565C58"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2.158</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16.6</w:t>
      </w:r>
      <w:r w:rsidRPr="001D7643">
        <w:rPr>
          <w:rFonts w:ascii="Arial" w:eastAsia="Helv" w:hAnsi="Arial" w:cs="Arial"/>
          <w:color w:val="000000"/>
          <w:sz w:val="20"/>
          <w:szCs w:val="20"/>
          <w:lang w:eastAsia="en-GB"/>
        </w:rPr>
        <w:t xml:space="preserve">. Correct the wording of the array forward progress requirement introduced by erratum 3.11. </w:t>
      </w:r>
      <w:r w:rsidRPr="001D7643">
        <w:rPr>
          <w:rFonts w:ascii="Arial" w:eastAsia="Times New Roman" w:hAnsi="Arial" w:cs="Arial"/>
          <w:color w:val="000000" w:themeColor="text1"/>
          <w:sz w:val="20"/>
          <w:szCs w:val="20"/>
          <w:lang w:eastAsia="en-GB"/>
        </w:rPr>
        <w:t xml:space="preserve">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r w:rsidRPr="001D7643">
        <w:rPr>
          <w:rFonts w:ascii="Arial" w:eastAsia="Helv" w:hAnsi="Arial" w:cs="Arial"/>
          <w:color w:val="000000"/>
          <w:sz w:val="20"/>
          <w:szCs w:val="20"/>
          <w:lang w:eastAsia="en-GB"/>
        </w:rPr>
        <w:t xml:space="preserve"> </w:t>
      </w:r>
    </w:p>
    <w:p w:rsidR="00565C58" w:rsidRPr="001D7643" w:rsidRDefault="00565C58" w:rsidP="00457AEC">
      <w:pPr>
        <w:autoSpaceDE w:val="0"/>
        <w:rPr>
          <w:rFonts w:ascii="Arial" w:eastAsia="Helv" w:hAnsi="Arial" w:cs="Arial"/>
          <w:color w:val="000000"/>
          <w:sz w:val="20"/>
          <w:szCs w:val="20"/>
          <w:lang w:eastAsia="en-GB"/>
        </w:rPr>
      </w:pPr>
    </w:p>
    <w:p w:rsidR="00565C58" w:rsidRPr="001D7643" w:rsidRDefault="006E2F1B" w:rsidP="00457AEC">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2.159</w:t>
      </w:r>
      <w:r w:rsidRPr="001D7643">
        <w:rPr>
          <w:rFonts w:ascii="Arial" w:eastAsia="Helv" w:hAnsi="Arial" w:cs="Arial"/>
          <w:color w:val="000000"/>
          <w:sz w:val="20"/>
          <w:szCs w:val="20"/>
          <w:lang w:eastAsia="en-GB"/>
        </w:rPr>
        <w:t xml:space="preserve">. </w:t>
      </w:r>
      <w:r w:rsidR="003E4CF3" w:rsidRPr="001D7643">
        <w:rPr>
          <w:rFonts w:ascii="Arial" w:eastAsia="Helv" w:hAnsi="Arial" w:cs="Arial"/>
          <w:i/>
          <w:color w:val="000000"/>
          <w:sz w:val="20"/>
          <w:szCs w:val="20"/>
          <w:lang w:eastAsia="en-GB"/>
        </w:rPr>
        <w:t>Section 13.13</w:t>
      </w:r>
      <w:r w:rsidR="006F797C" w:rsidRPr="001D7643">
        <w:rPr>
          <w:rFonts w:ascii="Arial" w:eastAsia="Helv" w:hAnsi="Arial" w:cs="Arial"/>
          <w:i/>
          <w:color w:val="000000"/>
          <w:sz w:val="20"/>
          <w:szCs w:val="20"/>
          <w:lang w:eastAsia="en-GB"/>
        </w:rPr>
        <w:t>, 13.11.1</w:t>
      </w:r>
      <w:r w:rsidR="003E4CF3" w:rsidRPr="001D7643">
        <w:rPr>
          <w:rFonts w:ascii="Arial" w:eastAsia="Helv" w:hAnsi="Arial" w:cs="Arial"/>
          <w:color w:val="000000"/>
          <w:sz w:val="20"/>
          <w:szCs w:val="20"/>
          <w:lang w:eastAsia="en-GB"/>
        </w:rPr>
        <w:t>. Improve the property description for binaryCalendarRep to clarify the relationship between the packed representations and the calendar pattern:</w:t>
      </w:r>
    </w:p>
    <w:p w:rsidR="003E4CF3" w:rsidRPr="001D7643" w:rsidRDefault="003E4CF3" w:rsidP="00457AEC">
      <w:pPr>
        <w:autoSpaceDE w:val="0"/>
        <w:rPr>
          <w:rFonts w:ascii="Arial" w:eastAsia="Helv" w:hAnsi="Arial" w:cs="Arial"/>
          <w:color w:val="000000"/>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paragraphs for ‘packed’, ‘bcd’ and ‘ibm4690Packed’, append sentence “</w:t>
      </w:r>
      <w:r w:rsidRPr="001D7643">
        <w:rPr>
          <w:rFonts w:ascii="Arial" w:eastAsia="Times New Roman" w:hAnsi="Arial" w:cs="Arial"/>
          <w:sz w:val="20"/>
          <w:szCs w:val="20"/>
          <w:lang w:eastAsia="en-GB"/>
        </w:rPr>
        <w:t>The digits are interpreted according to the dfdl</w:t>
      </w:r>
      <w:proofErr w:type="gramStart"/>
      <w:r w:rsidRPr="001D7643">
        <w:rPr>
          <w:rFonts w:ascii="Arial" w:eastAsia="Times New Roman" w:hAnsi="Arial" w:cs="Arial"/>
          <w:sz w:val="20"/>
          <w:szCs w:val="20"/>
          <w:lang w:eastAsia="en-GB"/>
        </w:rPr>
        <w:t>:calendarPattern</w:t>
      </w:r>
      <w:proofErr w:type="gramEnd"/>
      <w:r w:rsidRPr="001D7643">
        <w:rPr>
          <w:rFonts w:ascii="Arial" w:eastAsia="Times New Roman" w:hAnsi="Arial" w:cs="Arial"/>
          <w:sz w:val="20"/>
          <w:szCs w:val="20"/>
          <w:lang w:eastAsia="en-GB"/>
        </w:rPr>
        <w:t xml:space="preserve"> property</w:t>
      </w:r>
      <w:r w:rsidRPr="001D7643">
        <w:rPr>
          <w:rFonts w:ascii="Arial" w:eastAsia="Helv" w:hAnsi="Arial" w:cs="Arial"/>
          <w:sz w:val="20"/>
          <w:szCs w:val="20"/>
          <w:lang w:eastAsia="en-GB"/>
        </w:rPr>
        <w:t>”.</w:t>
      </w:r>
    </w:p>
    <w:p w:rsidR="003E4CF3" w:rsidRPr="001D7643" w:rsidRDefault="003E4CF3"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To the end of the paragraph for ‘packed’, additionally append sentence “</w:t>
      </w:r>
      <w:r w:rsidRPr="001D7643">
        <w:rPr>
          <w:rFonts w:ascii="Arial" w:eastAsia="Times New Roman" w:hAnsi="Arial" w:cs="Arial"/>
          <w:sz w:val="20"/>
          <w:szCs w:val="20"/>
          <w:lang w:eastAsia="en-GB"/>
        </w:rPr>
        <w:t>Property dfdl</w:t>
      </w:r>
      <w:proofErr w:type="gramStart"/>
      <w:r w:rsidRPr="001D7643">
        <w:rPr>
          <w:rFonts w:ascii="Arial" w:eastAsia="Times New Roman" w:hAnsi="Arial" w:cs="Arial"/>
          <w:sz w:val="20"/>
          <w:szCs w:val="20"/>
          <w:lang w:eastAsia="en-GB"/>
        </w:rPr>
        <w:t>:binaryPackedSignCodes</w:t>
      </w:r>
      <w:proofErr w:type="gramEnd"/>
      <w:r w:rsidRPr="001D7643">
        <w:rPr>
          <w:rFonts w:ascii="Arial" w:eastAsia="Times New Roman" w:hAnsi="Arial" w:cs="Arial"/>
          <w:sz w:val="20"/>
          <w:szCs w:val="20"/>
          <w:lang w:eastAsia="en-GB"/>
        </w:rPr>
        <w:t xml:space="preserve"> is applicable.</w:t>
      </w:r>
      <w:r w:rsidR="006F797C" w:rsidRPr="001D7643">
        <w:rPr>
          <w:rFonts w:ascii="Arial" w:eastAsia="Helv" w:hAnsi="Arial" w:cs="Arial"/>
          <w:sz w:val="20"/>
          <w:szCs w:val="20"/>
          <w:lang w:eastAsia="en-GB"/>
        </w:rPr>
        <w:t xml:space="preserve">” </w:t>
      </w:r>
    </w:p>
    <w:p w:rsidR="006F797C" w:rsidRPr="001D7643" w:rsidRDefault="006F797C" w:rsidP="003E4CF3">
      <w:pPr>
        <w:autoSpaceDE w:val="0"/>
        <w:rPr>
          <w:rFonts w:ascii="Arial" w:eastAsia="Helv" w:hAnsi="Arial" w:cs="Arial"/>
          <w:sz w:val="20"/>
          <w:szCs w:val="20"/>
          <w:lang w:eastAsia="en-GB"/>
        </w:rPr>
      </w:pPr>
    </w:p>
    <w:p w:rsidR="003E4CF3" w:rsidRPr="001D7643" w:rsidRDefault="003E4CF3" w:rsidP="003E4CF3">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w:t>
      </w:r>
      <w:r w:rsidR="006F797C" w:rsidRPr="001D7643">
        <w:rPr>
          <w:rFonts w:ascii="Arial" w:eastAsia="Helv" w:hAnsi="Arial" w:cs="Arial"/>
          <w:sz w:val="20"/>
          <w:szCs w:val="20"/>
          <w:lang w:eastAsia="en-GB"/>
        </w:rPr>
        <w:t>e first (bulleted) paragraph starting with “</w:t>
      </w:r>
      <w:r w:rsidRPr="001D7643">
        <w:rPr>
          <w:rFonts w:ascii="Arial" w:eastAsia="Helv" w:hAnsi="Arial" w:cs="Arial"/>
          <w:sz w:val="20"/>
          <w:szCs w:val="20"/>
          <w:lang w:eastAsia="en-GB"/>
        </w:rPr>
        <w:t>For packed decimals…</w:t>
      </w:r>
      <w:r w:rsidR="006F797C" w:rsidRPr="001D7643">
        <w:rPr>
          <w:rFonts w:ascii="Arial" w:eastAsia="Helv" w:hAnsi="Arial" w:cs="Arial"/>
          <w:sz w:val="20"/>
          <w:szCs w:val="20"/>
          <w:lang w:eastAsia="en-GB"/>
        </w:rPr>
        <w:t>”</w:t>
      </w:r>
      <w:r w:rsidRPr="001D7643">
        <w:rPr>
          <w:rFonts w:ascii="Arial" w:eastAsia="Helv" w:hAnsi="Arial" w:cs="Arial"/>
          <w:sz w:val="20"/>
          <w:szCs w:val="20"/>
          <w:lang w:eastAsia="en-GB"/>
        </w:rPr>
        <w:t xml:space="preserve"> with:</w:t>
      </w:r>
    </w:p>
    <w:p w:rsidR="006F797C" w:rsidRPr="001D7643" w:rsidRDefault="006F797C" w:rsidP="003E4CF3">
      <w:pPr>
        <w:autoSpaceDE w:val="0"/>
        <w:rPr>
          <w:rFonts w:ascii="Arial" w:eastAsia="Times New Roman" w:hAnsi="Arial" w:cs="Arial"/>
          <w:sz w:val="20"/>
          <w:szCs w:val="20"/>
          <w:lang w:eastAsia="en-GB"/>
        </w:rPr>
      </w:pPr>
      <w:r w:rsidRPr="001D7643">
        <w:rPr>
          <w:rFonts w:ascii="Arial" w:eastAsia="Times New Roman" w:hAnsi="Arial" w:cs="Arial"/>
          <w:sz w:val="20"/>
          <w:szCs w:val="20"/>
          <w:lang w:eastAsia="en-GB"/>
        </w:rPr>
        <w:t>“For all packed decimals, property dfdl</w:t>
      </w:r>
      <w:proofErr w:type="gramStart"/>
      <w:r w:rsidRPr="001D7643">
        <w:rPr>
          <w:rFonts w:ascii="Arial" w:eastAsia="Times New Roman" w:hAnsi="Arial" w:cs="Arial"/>
          <w:sz w:val="20"/>
          <w:szCs w:val="20"/>
          <w:lang w:eastAsia="en-GB"/>
        </w:rPr>
        <w:t>:binaryNumberCheckPolicy</w:t>
      </w:r>
      <w:proofErr w:type="gramEnd"/>
      <w:r w:rsidRPr="001D7643">
        <w:rPr>
          <w:rFonts w:ascii="Arial" w:eastAsia="Times New Roman" w:hAnsi="Arial" w:cs="Arial"/>
          <w:sz w:val="20"/>
          <w:szCs w:val="20"/>
          <w:lang w:eastAsia="en-GB"/>
        </w:rPr>
        <w:t xml:space="preserve"> is applicable.”  </w:t>
      </w:r>
    </w:p>
    <w:p w:rsidR="006F797C" w:rsidRPr="001D7643" w:rsidRDefault="006F797C" w:rsidP="003E4CF3">
      <w:pPr>
        <w:autoSpaceDE w:val="0"/>
        <w:rPr>
          <w:rFonts w:ascii="Arial" w:eastAsia="Times New Roman" w:hAnsi="Arial" w:cs="Arial"/>
          <w:sz w:val="20"/>
          <w:szCs w:val="20"/>
          <w:lang w:eastAsia="en-GB"/>
        </w:rPr>
      </w:pPr>
    </w:p>
    <w:p w:rsidR="006F797C" w:rsidRPr="001D7643" w:rsidRDefault="006F797C" w:rsidP="006F797C">
      <w:pPr>
        <w:autoSpaceDE w:val="0"/>
        <w:rPr>
          <w:rFonts w:ascii="Arial" w:eastAsia="Helv" w:hAnsi="Arial" w:cs="Arial"/>
          <w:sz w:val="20"/>
          <w:szCs w:val="20"/>
          <w:lang w:eastAsia="en-GB"/>
        </w:rPr>
      </w:pPr>
      <w:r w:rsidRPr="001D7643">
        <w:rPr>
          <w:rFonts w:ascii="Arial" w:eastAsia="Helv" w:hAnsi="Arial" w:cs="Arial"/>
          <w:sz w:val="20"/>
          <w:szCs w:val="20"/>
          <w:lang w:eastAsia="en-GB"/>
        </w:rPr>
        <w:t>Replace the second paragraph starting with “For packed decimals…” with:</w:t>
      </w:r>
    </w:p>
    <w:p w:rsidR="003E4CF3" w:rsidRPr="001D7643" w:rsidRDefault="006F797C" w:rsidP="006F797C">
      <w:pPr>
        <w:autoSpaceDE w:val="0"/>
        <w:rPr>
          <w:rFonts w:ascii="Arial" w:eastAsia="Times New Roman" w:hAnsi="Arial" w:cs="Arial"/>
          <w:color w:val="000000"/>
          <w:sz w:val="20"/>
          <w:szCs w:val="20"/>
          <w:lang w:eastAsia="en-GB"/>
        </w:rPr>
      </w:pPr>
      <w:r w:rsidRPr="001D7643">
        <w:rPr>
          <w:rFonts w:ascii="Arial" w:eastAsia="Times New Roman" w:hAnsi="Arial" w:cs="Arial"/>
          <w:sz w:val="20"/>
          <w:szCs w:val="20"/>
          <w:lang w:eastAsia="en-GB"/>
        </w:rPr>
        <w:t xml:space="preserve"> </w:t>
      </w:r>
      <w:r w:rsidR="003E4CF3" w:rsidRPr="001D7643">
        <w:rPr>
          <w:rFonts w:ascii="Arial" w:eastAsia="Times New Roman" w:hAnsi="Arial" w:cs="Arial"/>
          <w:sz w:val="20"/>
          <w:szCs w:val="20"/>
          <w:lang w:eastAsia="en-GB"/>
        </w:rPr>
        <w:t>“For all these packed decimals, dfdl</w:t>
      </w:r>
      <w:proofErr w:type="gramStart"/>
      <w:r w:rsidR="003E4CF3" w:rsidRPr="001D7643">
        <w:rPr>
          <w:rFonts w:ascii="Arial" w:eastAsia="Times New Roman" w:hAnsi="Arial" w:cs="Arial"/>
          <w:sz w:val="20"/>
          <w:szCs w:val="20"/>
          <w:lang w:eastAsia="en-GB"/>
        </w:rPr>
        <w:t>:calendarPattern</w:t>
      </w:r>
      <w:proofErr w:type="gramEnd"/>
      <w:r w:rsidR="003E4CF3" w:rsidRPr="001D7643">
        <w:rPr>
          <w:rFonts w:ascii="Arial" w:eastAsia="Times New Roman" w:hAnsi="Arial" w:cs="Arial"/>
          <w:sz w:val="20"/>
          <w:szCs w:val="20"/>
          <w:lang w:eastAsia="en-GB"/>
        </w:rPr>
        <w:t xml:space="preserve"> can contain only characters and symbols that always result in the presentation of digits. It is a schema definition error otherwise. This implies that property dfdl</w:t>
      </w:r>
      <w:proofErr w:type="gramStart"/>
      <w:r w:rsidR="003E4CF3" w:rsidRPr="001D7643">
        <w:rPr>
          <w:rFonts w:ascii="Arial" w:eastAsia="Times New Roman" w:hAnsi="Arial" w:cs="Arial"/>
          <w:sz w:val="20"/>
          <w:szCs w:val="20"/>
          <w:lang w:eastAsia="en-GB"/>
        </w:rPr>
        <w:t>:calendarPatternKind</w:t>
      </w:r>
      <w:proofErr w:type="gramEnd"/>
      <w:r w:rsidR="003E4CF3" w:rsidRPr="001D7643">
        <w:rPr>
          <w:rFonts w:ascii="Arial" w:eastAsia="Times New Roman" w:hAnsi="Arial" w:cs="Arial"/>
          <w:sz w:val="20"/>
          <w:szCs w:val="20"/>
          <w:lang w:eastAsia="en-GB"/>
        </w:rPr>
        <w:t xml:space="preserve"> must be 'explicit' becau</w:t>
      </w:r>
      <w:r w:rsidR="003E4CF3" w:rsidRPr="001D7643">
        <w:rPr>
          <w:rFonts w:ascii="Arial" w:eastAsia="Times New Roman" w:hAnsi="Arial" w:cs="Arial"/>
          <w:color w:val="000000"/>
          <w:sz w:val="20"/>
          <w:szCs w:val="20"/>
          <w:lang w:eastAsia="en-GB"/>
        </w:rPr>
        <w:t>se the default patterns for 'implicit' contain non-numeric characters. It is a schema definition error otherwise.”</w:t>
      </w:r>
    </w:p>
    <w:p w:rsidR="003E4CF3" w:rsidRPr="001D7643" w:rsidRDefault="003E4CF3" w:rsidP="003E4CF3">
      <w:pPr>
        <w:autoSpaceDE w:val="0"/>
        <w:rPr>
          <w:rFonts w:ascii="Arial" w:eastAsia="Helv" w:hAnsi="Arial" w:cs="Arial"/>
          <w:color w:val="000000"/>
          <w:sz w:val="20"/>
          <w:szCs w:val="20"/>
          <w:lang w:eastAsia="en-GB"/>
        </w:rPr>
      </w:pPr>
    </w:p>
    <w:p w:rsidR="006F797C" w:rsidRPr="001D7643" w:rsidRDefault="006F797C" w:rsidP="006F797C">
      <w:pPr>
        <w:autoSpaceDE w:val="0"/>
        <w:rPr>
          <w:rFonts w:ascii="Arial" w:eastAsia="Helv" w:hAnsi="Arial" w:cs="Arial"/>
          <w:color w:val="000000"/>
          <w:sz w:val="20"/>
          <w:szCs w:val="20"/>
          <w:lang w:eastAsia="en-GB"/>
        </w:rPr>
      </w:pPr>
      <w:r w:rsidRPr="001D7643">
        <w:rPr>
          <w:rFonts w:ascii="Arial" w:eastAsia="Times New Roman" w:hAnsi="Arial" w:cs="Arial"/>
          <w:color w:val="000000"/>
          <w:sz w:val="20"/>
          <w:szCs w:val="20"/>
          <w:lang w:eastAsia="en-GB"/>
        </w:rPr>
        <w:t xml:space="preserve">Change </w:t>
      </w:r>
      <w:r w:rsidR="001D3DD6" w:rsidRPr="001D7643">
        <w:rPr>
          <w:rFonts w:ascii="Arial" w:eastAsia="Times New Roman" w:hAnsi="Arial" w:cs="Arial"/>
          <w:color w:val="000000"/>
          <w:sz w:val="20"/>
          <w:szCs w:val="20"/>
          <w:lang w:eastAsia="en-GB"/>
        </w:rPr>
        <w:t xml:space="preserve">incorrect </w:t>
      </w:r>
      <w:r w:rsidRPr="001D7643">
        <w:rPr>
          <w:rFonts w:ascii="Arial" w:eastAsia="Times New Roman" w:hAnsi="Arial" w:cs="Arial"/>
          <w:color w:val="000000"/>
          <w:sz w:val="20"/>
          <w:szCs w:val="20"/>
          <w:lang w:eastAsia="en-GB"/>
        </w:rPr>
        <w:t>sentence in section 13.11.1 from "</w:t>
      </w:r>
      <w:r w:rsidRPr="001D7643">
        <w:rPr>
          <w:rFonts w:ascii="Arial" w:eastAsia="Times New Roman" w:hAnsi="Arial" w:cs="Arial"/>
          <w:iCs/>
          <w:color w:val="000000"/>
          <w:sz w:val="20"/>
          <w:szCs w:val="20"/>
          <w:lang w:eastAsia="en-GB"/>
        </w:rPr>
        <w:t>If dfdl:representation is binary, any characters in the pattern that are not digits must be quoted</w:t>
      </w:r>
      <w:r w:rsidRPr="001D7643">
        <w:rPr>
          <w:rFonts w:ascii="Arial" w:eastAsia="Times New Roman" w:hAnsi="Arial" w:cs="Arial"/>
          <w:i/>
          <w:iCs/>
          <w:color w:val="000000"/>
          <w:sz w:val="20"/>
          <w:szCs w:val="20"/>
          <w:lang w:eastAsia="en-GB"/>
        </w:rPr>
        <w:t>.</w:t>
      </w:r>
      <w:r w:rsidRPr="001D7643">
        <w:rPr>
          <w:rFonts w:ascii="Arial" w:eastAsia="Times New Roman" w:hAnsi="Arial" w:cs="Arial"/>
          <w:color w:val="000000"/>
          <w:sz w:val="20"/>
          <w:szCs w:val="20"/>
          <w:lang w:eastAsia="en-GB"/>
        </w:rPr>
        <w:t xml:space="preserve">" to "If </w:t>
      </w:r>
      <w:r w:rsidRPr="001D7643">
        <w:rPr>
          <w:rFonts w:ascii="Arial" w:eastAsia="Times New Roman" w:hAnsi="Arial" w:cs="Arial"/>
          <w:iCs/>
          <w:color w:val="000000"/>
          <w:sz w:val="20"/>
          <w:szCs w:val="20"/>
          <w:lang w:eastAsia="en-GB"/>
        </w:rPr>
        <w:t>dfdl:representation is binary, then the pattern can contain only characters and symbols that always result in the presentation of digits.</w:t>
      </w:r>
      <w:r w:rsidRPr="001D7643">
        <w:rPr>
          <w:rFonts w:ascii="Arial" w:eastAsia="Times New Roman" w:hAnsi="Arial" w:cs="Arial"/>
          <w:color w:val="000000"/>
          <w:sz w:val="20"/>
          <w:szCs w:val="20"/>
          <w:lang w:eastAsia="en-GB"/>
        </w:rPr>
        <w:t>"</w:t>
      </w:r>
    </w:p>
    <w:p w:rsidR="003E4CF3" w:rsidRPr="001D7643" w:rsidRDefault="003E4CF3" w:rsidP="003E4CF3">
      <w:pPr>
        <w:autoSpaceDE w:val="0"/>
        <w:rPr>
          <w:rFonts w:ascii="Arial" w:eastAsia="Helv" w:hAnsi="Arial" w:cs="Arial"/>
          <w:color w:val="000000"/>
          <w:sz w:val="20"/>
          <w:szCs w:val="20"/>
          <w:lang w:eastAsia="en-GB"/>
        </w:rPr>
      </w:pPr>
    </w:p>
    <w:p w:rsidR="00453413" w:rsidRPr="001D7643" w:rsidRDefault="001D3DD6"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Helv" w:hAnsi="Arial" w:cs="Arial"/>
          <w:b/>
          <w:color w:val="000000"/>
          <w:sz w:val="20"/>
          <w:szCs w:val="20"/>
          <w:lang w:eastAsia="en-GB"/>
        </w:rPr>
        <w:t>2.160</w:t>
      </w:r>
      <w:r w:rsidRPr="001D7643">
        <w:rPr>
          <w:rFonts w:ascii="Arial" w:eastAsia="Helv" w:hAnsi="Arial" w:cs="Arial"/>
          <w:color w:val="000000"/>
          <w:sz w:val="20"/>
          <w:szCs w:val="20"/>
          <w:lang w:eastAsia="en-GB"/>
        </w:rPr>
        <w:t xml:space="preserve">. </w:t>
      </w:r>
      <w:r w:rsidRPr="001D7643">
        <w:rPr>
          <w:rFonts w:ascii="Arial" w:eastAsia="Times New Roman" w:hAnsi="Arial" w:cs="Arial"/>
          <w:bCs/>
          <w:i/>
          <w:color w:val="000000"/>
          <w:sz w:val="20"/>
          <w:szCs w:val="20"/>
          <w:lang w:eastAsia="en-GB"/>
        </w:rPr>
        <w:t>Section 12.3.7.2.</w:t>
      </w:r>
      <w:r w:rsidRPr="001D7643">
        <w:rPr>
          <w:rFonts w:ascii="Arial" w:eastAsia="Times New Roman" w:hAnsi="Arial" w:cs="Arial"/>
          <w:b/>
          <w:bCs/>
          <w:color w:val="000000"/>
          <w:sz w:val="20"/>
          <w:szCs w:val="20"/>
          <w:lang w:eastAsia="en-GB"/>
        </w:rPr>
        <w:t xml:space="preserve"> </w:t>
      </w:r>
      <w:r w:rsidRPr="001D7643">
        <w:rPr>
          <w:rFonts w:ascii="Arial" w:eastAsia="Times New Roman" w:hAnsi="Arial" w:cs="Arial"/>
          <w:color w:val="000000"/>
          <w:sz w:val="20"/>
          <w:szCs w:val="20"/>
          <w:lang w:eastAsia="en-GB"/>
        </w:rPr>
        <w:t xml:space="preserve">Change </w:t>
      </w:r>
      <w:r w:rsidR="00453413" w:rsidRPr="001D7643">
        <w:rPr>
          <w:rFonts w:ascii="Arial" w:eastAsia="Times New Roman" w:hAnsi="Arial" w:cs="Arial"/>
          <w:color w:val="000000"/>
          <w:sz w:val="20"/>
          <w:szCs w:val="20"/>
          <w:lang w:eastAsia="en-GB"/>
        </w:rPr>
        <w:t xml:space="preserve">sub-section on packed decimal calendars to state </w:t>
      </w:r>
      <w:r w:rsidRPr="001D7643">
        <w:rPr>
          <w:rFonts w:ascii="Arial" w:eastAsia="Times New Roman" w:hAnsi="Arial" w:cs="Arial"/>
          <w:color w:val="000000"/>
          <w:sz w:val="20"/>
          <w:szCs w:val="20"/>
          <w:lang w:eastAsia="en-GB"/>
        </w:rPr>
        <w:t xml:space="preserve">the representation maximum specified length is implementation defined </w:t>
      </w:r>
      <w:r w:rsidR="00453413" w:rsidRPr="001D7643">
        <w:rPr>
          <w:rFonts w:ascii="Arial" w:eastAsia="Times New Roman" w:hAnsi="Arial" w:cs="Arial"/>
          <w:color w:val="000000"/>
          <w:sz w:val="20"/>
          <w:szCs w:val="20"/>
          <w:lang w:eastAsia="en-GB"/>
        </w:rPr>
        <w:t>(</w:t>
      </w:r>
      <w:r w:rsidRPr="001D7643">
        <w:rPr>
          <w:rFonts w:ascii="Arial" w:eastAsia="Times New Roman" w:hAnsi="Arial" w:cs="Arial"/>
          <w:color w:val="000000"/>
          <w:sz w:val="20"/>
          <w:szCs w:val="20"/>
          <w:lang w:eastAsia="en-GB"/>
        </w:rPr>
        <w:t xml:space="preserve">but </w:t>
      </w:r>
      <w:r w:rsidR="00453413" w:rsidRPr="001D7643">
        <w:rPr>
          <w:rFonts w:ascii="Arial" w:eastAsia="Times New Roman" w:hAnsi="Arial" w:cs="Arial"/>
          <w:color w:val="000000"/>
          <w:sz w:val="20"/>
          <w:szCs w:val="20"/>
          <w:lang w:eastAsia="en-GB"/>
        </w:rPr>
        <w:t xml:space="preserve">not less than 9 bytes, </w:t>
      </w:r>
      <w:r w:rsidRPr="001D7643">
        <w:rPr>
          <w:rFonts w:ascii="Arial" w:eastAsia="Times New Roman" w:hAnsi="Arial" w:cs="Arial"/>
          <w:color w:val="000000"/>
          <w:sz w:val="20"/>
          <w:szCs w:val="20"/>
          <w:lang w:eastAsia="en-GB"/>
        </w:rPr>
        <w:t>corresponding to calendar pattern 'yyyyMMddhhmmssSSS')</w:t>
      </w:r>
      <w:r w:rsidR="00453413" w:rsidRPr="001D7643">
        <w:rPr>
          <w:rFonts w:ascii="Arial" w:eastAsia="Times New Roman" w:hAnsi="Arial" w:cs="Arial"/>
          <w:color w:val="000000"/>
          <w:sz w:val="20"/>
          <w:szCs w:val="20"/>
          <w:lang w:eastAsia="en-GB"/>
        </w:rPr>
        <w:t xml:space="preserve">. </w:t>
      </w:r>
    </w:p>
    <w:p w:rsidR="00453413"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p>
    <w:p w:rsidR="00565C58" w:rsidRPr="001D7643" w:rsidRDefault="00453413" w:rsidP="00453413">
      <w:pPr>
        <w:suppressAutoHyphens w:val="0"/>
        <w:autoSpaceDE w:val="0"/>
        <w:autoSpaceDN w:val="0"/>
        <w:adjustRightInd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Add a footnote: T</w:t>
      </w:r>
      <w:r w:rsidR="001D3DD6" w:rsidRPr="001D7643">
        <w:rPr>
          <w:rFonts w:ascii="Arial" w:eastAsia="Times New Roman" w:hAnsi="Arial" w:cs="Arial"/>
          <w:color w:val="000000"/>
          <w:sz w:val="20"/>
          <w:szCs w:val="20"/>
          <w:lang w:eastAsia="en-GB"/>
        </w:rPr>
        <w:t>his is the smallest pattern that contains all the digit-only symbols. SSS is the minimum precision for fractional seconds, but in can be more, hence why '</w:t>
      </w:r>
      <w:r w:rsidRPr="001D7643">
        <w:rPr>
          <w:rFonts w:ascii="Arial" w:eastAsia="Times New Roman" w:hAnsi="Arial" w:cs="Arial"/>
          <w:color w:val="000000"/>
          <w:sz w:val="20"/>
          <w:szCs w:val="20"/>
          <w:lang w:eastAsia="en-GB"/>
        </w:rPr>
        <w:t>not less than 9 bytes</w:t>
      </w:r>
      <w:r w:rsidR="001D3DD6" w:rsidRPr="001D7643">
        <w:rPr>
          <w:rFonts w:ascii="Arial" w:eastAsia="Times New Roman" w:hAnsi="Arial" w:cs="Arial"/>
          <w:color w:val="000000"/>
          <w:sz w:val="20"/>
          <w:szCs w:val="20"/>
          <w:lang w:eastAsia="en-GB"/>
        </w:rPr>
        <w:t>'.</w:t>
      </w:r>
    </w:p>
    <w:p w:rsidR="00E630BE" w:rsidRPr="001D7643" w:rsidRDefault="00E630BE" w:rsidP="001D3DD6">
      <w:pPr>
        <w:autoSpaceDE w:val="0"/>
        <w:rPr>
          <w:rFonts w:ascii="Arial" w:eastAsia="Times New Roman" w:hAnsi="Arial" w:cs="Arial"/>
          <w:color w:val="000000"/>
          <w:sz w:val="20"/>
          <w:szCs w:val="20"/>
          <w:lang w:eastAsia="en-GB"/>
        </w:rPr>
      </w:pPr>
    </w:p>
    <w:p w:rsidR="00E630BE" w:rsidRPr="001D7643" w:rsidRDefault="00E630BE"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2.161</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Sections 5.2.6, 5.2.7.</w:t>
      </w:r>
      <w:r w:rsidRPr="001D7643">
        <w:rPr>
          <w:rFonts w:ascii="Arial" w:eastAsia="Times New Roman" w:hAnsi="Arial" w:cs="Arial"/>
          <w:color w:val="000000"/>
          <w:sz w:val="20"/>
          <w:szCs w:val="20"/>
          <w:lang w:eastAsia="en-GB"/>
        </w:rPr>
        <w:t xml:space="preserve">  State the XSDL rule that XSDL default and fixed properties are mutually exclusive on a given element declaration. </w:t>
      </w:r>
    </w:p>
    <w:p w:rsidR="00E630BE" w:rsidRPr="001D7643" w:rsidRDefault="00E630BE"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2.162</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 13.6</w:t>
      </w:r>
      <w:r w:rsidRPr="001D7643">
        <w:rPr>
          <w:rFonts w:ascii="Arial" w:eastAsia="Times New Roman" w:hAnsi="Arial" w:cs="Arial"/>
          <w:color w:val="000000"/>
          <w:sz w:val="20"/>
          <w:szCs w:val="20"/>
          <w:lang w:eastAsia="en-GB"/>
        </w:rPr>
        <w:t>.  It transpires that the overpunching characters used by EBCDIC zoned decimals are not fixed, but can vary according to the EBCDIC encoding. However the underlying code point value is fixed. The description of textZonedSignStyle is updated to reflect this.</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b/>
          <w:color w:val="000000"/>
          <w:sz w:val="20"/>
          <w:szCs w:val="20"/>
          <w:lang w:eastAsia="en-GB"/>
        </w:rPr>
        <w:t>2.163</w:t>
      </w:r>
      <w:r w:rsidRPr="001D7643">
        <w:rPr>
          <w:rFonts w:ascii="Arial" w:eastAsia="Times New Roman" w:hAnsi="Arial" w:cs="Arial"/>
          <w:color w:val="000000"/>
          <w:sz w:val="20"/>
          <w:szCs w:val="20"/>
          <w:lang w:eastAsia="en-GB"/>
        </w:rPr>
        <w:t xml:space="preserve">. </w:t>
      </w:r>
      <w:r w:rsidRPr="001D7643">
        <w:rPr>
          <w:rFonts w:ascii="Arial" w:eastAsia="Times New Roman" w:hAnsi="Arial" w:cs="Arial"/>
          <w:i/>
          <w:color w:val="000000"/>
          <w:sz w:val="20"/>
          <w:szCs w:val="20"/>
          <w:lang w:eastAsia="en-GB"/>
        </w:rPr>
        <w:t xml:space="preserve">Section </w:t>
      </w:r>
      <w:r w:rsidR="00FD1514" w:rsidRPr="001D7643">
        <w:rPr>
          <w:rFonts w:ascii="Arial" w:eastAsia="Times New Roman" w:hAnsi="Arial" w:cs="Arial"/>
          <w:i/>
          <w:color w:val="000000"/>
          <w:sz w:val="20"/>
          <w:szCs w:val="20"/>
          <w:lang w:eastAsia="en-GB"/>
        </w:rPr>
        <w:t>12</w:t>
      </w:r>
      <w:r w:rsidRPr="001D7643">
        <w:rPr>
          <w:rFonts w:ascii="Arial" w:eastAsia="Times New Roman" w:hAnsi="Arial" w:cs="Arial"/>
          <w:i/>
          <w:color w:val="000000"/>
          <w:sz w:val="20"/>
          <w:szCs w:val="20"/>
          <w:lang w:eastAsia="en-GB"/>
        </w:rPr>
        <w:t>.1</w:t>
      </w:r>
      <w:r w:rsidRPr="001D7643">
        <w:rPr>
          <w:rFonts w:ascii="Arial" w:eastAsia="Times New Roman" w:hAnsi="Arial" w:cs="Arial"/>
          <w:color w:val="000000"/>
          <w:sz w:val="20"/>
          <w:szCs w:val="20"/>
          <w:lang w:eastAsia="en-GB"/>
        </w:rPr>
        <w:t>. The description of the AlignmentFill region calculation is not correct where it talks about the position to start from. It is replaced by:</w:t>
      </w:r>
    </w:p>
    <w:p w:rsidR="0067473A" w:rsidRPr="001D7643" w:rsidRDefault="0067473A" w:rsidP="001D3DD6">
      <w:pPr>
        <w:autoSpaceDE w:val="0"/>
        <w:rPr>
          <w:rFonts w:ascii="Arial" w:eastAsia="Times New Roman" w:hAnsi="Arial" w:cs="Arial"/>
          <w:color w:val="000000"/>
          <w:sz w:val="20"/>
          <w:szCs w:val="20"/>
          <w:lang w:eastAsia="en-GB"/>
        </w:rPr>
      </w:pPr>
    </w:p>
    <w:p w:rsidR="0067473A" w:rsidRPr="001D7643" w:rsidRDefault="0067473A" w:rsidP="001D3DD6">
      <w:pPr>
        <w:autoSpaceDE w:val="0"/>
        <w:rPr>
          <w:rFonts w:ascii="Arial" w:eastAsia="Times New Roman" w:hAnsi="Arial" w:cs="Arial"/>
          <w:color w:val="000000"/>
          <w:sz w:val="20"/>
          <w:szCs w:val="20"/>
          <w:lang w:eastAsia="en-GB"/>
        </w:rPr>
      </w:pPr>
      <w:r w:rsidRPr="001D7643">
        <w:rPr>
          <w:rFonts w:ascii="Arial" w:eastAsia="Times New Roman" w:hAnsi="Arial" w:cs="Arial"/>
          <w:iCs/>
          <w:color w:val="000000"/>
          <w:sz w:val="20"/>
          <w:szCs w:val="20"/>
          <w:lang w:eastAsia="en-GB"/>
        </w:rPr>
        <w:t xml:space="preserve">"The length of the </w:t>
      </w:r>
      <w:r w:rsidRPr="001D7643">
        <w:rPr>
          <w:rFonts w:ascii="Arial" w:eastAsia="Times New Roman" w:hAnsi="Arial" w:cs="Arial"/>
          <w:b/>
          <w:bCs/>
          <w:iCs/>
          <w:color w:val="000000"/>
          <w:sz w:val="20"/>
          <w:szCs w:val="20"/>
          <w:lang w:eastAsia="en-GB"/>
        </w:rPr>
        <w:t>AlignmentFill</w:t>
      </w:r>
      <w:r w:rsidRPr="001D7643">
        <w:rPr>
          <w:rFonts w:ascii="Arial" w:eastAsia="Times New Roman" w:hAnsi="Arial" w:cs="Arial"/>
          <w:iCs/>
          <w:color w:val="000000"/>
          <w:sz w:val="20"/>
          <w:szCs w:val="20"/>
          <w:lang w:eastAsia="en-GB"/>
        </w:rPr>
        <w:t xml:space="preserve"> region is measured in bits. If alignmentUnits is 'bytes' then we multiply the alignment value by 8 to get the bit </w:t>
      </w:r>
      <w:r w:rsidRPr="001D7643">
        <w:rPr>
          <w:rFonts w:ascii="Arial" w:eastAsia="Times New Roman" w:hAnsi="Arial" w:cs="Arial"/>
          <w:iCs/>
          <w:sz w:val="20"/>
          <w:szCs w:val="20"/>
          <w:lang w:eastAsia="en-GB"/>
        </w:rPr>
        <w:t xml:space="preserve">alignment, B. If the position in the data stream of the start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bit position N, then the length of the </w:t>
      </w:r>
      <w:r w:rsidRPr="001D7643">
        <w:rPr>
          <w:rFonts w:ascii="Arial" w:eastAsia="Times New Roman" w:hAnsi="Arial" w:cs="Arial"/>
          <w:b/>
          <w:bCs/>
          <w:iCs/>
          <w:sz w:val="20"/>
          <w:szCs w:val="20"/>
          <w:lang w:eastAsia="en-GB"/>
        </w:rPr>
        <w:t>AlignmentFill</w:t>
      </w:r>
      <w:r w:rsidRPr="001D7643">
        <w:rPr>
          <w:rFonts w:ascii="Arial" w:eastAsia="Times New Roman" w:hAnsi="Arial" w:cs="Arial"/>
          <w:iCs/>
          <w:sz w:val="20"/>
          <w:szCs w:val="20"/>
          <w:lang w:eastAsia="en-GB"/>
        </w:rPr>
        <w:t xml:space="preserve"> region is the smallest non-negative integer L such that (L + N) mod B = 1.  The position of the first bit of the aligned component is P = </w:t>
      </w:r>
      <w:r w:rsidRPr="001D7643">
        <w:rPr>
          <w:rFonts w:ascii="Arial" w:eastAsia="Times New Roman" w:hAnsi="Arial" w:cs="Arial"/>
          <w:iCs/>
          <w:color w:val="000000"/>
          <w:sz w:val="20"/>
          <w:szCs w:val="20"/>
          <w:lang w:eastAsia="en-GB"/>
        </w:rPr>
        <w:t>L + N."</w:t>
      </w:r>
    </w:p>
    <w:p w:rsidR="00E630BE" w:rsidRPr="001D7643" w:rsidRDefault="00E630BE" w:rsidP="001D3DD6">
      <w:pPr>
        <w:autoSpaceDE w:val="0"/>
        <w:rPr>
          <w:rFonts w:ascii="Arial" w:eastAsia="Helv" w:hAnsi="Arial" w:cs="Arial"/>
          <w:color w:val="000000"/>
          <w:sz w:val="20"/>
          <w:szCs w:val="20"/>
          <w:lang w:eastAsia="en-GB"/>
        </w:rPr>
      </w:pPr>
    </w:p>
    <w:p w:rsidR="004C4CCD" w:rsidRPr="001D7643" w:rsidRDefault="00A30894" w:rsidP="004C4CCD">
      <w:pPr>
        <w:autoSpaceDE w:val="0"/>
        <w:rPr>
          <w:rFonts w:ascii="Arial" w:eastAsia="Helv" w:hAnsi="Arial" w:cs="Arial"/>
          <w:color w:val="000000"/>
          <w:sz w:val="20"/>
          <w:szCs w:val="20"/>
          <w:lang w:eastAsia="en-GB"/>
        </w:rPr>
      </w:pPr>
      <w:r w:rsidRPr="001D7643">
        <w:rPr>
          <w:rFonts w:ascii="Arial" w:eastAsia="Helv" w:hAnsi="Arial" w:cs="Arial"/>
          <w:b/>
          <w:color w:val="000000"/>
          <w:sz w:val="20"/>
          <w:szCs w:val="20"/>
          <w:lang w:eastAsia="en-GB"/>
        </w:rPr>
        <w:t>2.164</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13.2.1</w:t>
      </w:r>
      <w:r w:rsidRPr="001D7643">
        <w:rPr>
          <w:rFonts w:ascii="Arial" w:eastAsia="Helv" w:hAnsi="Arial" w:cs="Arial"/>
          <w:color w:val="000000"/>
          <w:sz w:val="20"/>
          <w:szCs w:val="20"/>
          <w:lang w:eastAsia="en-GB"/>
        </w:rPr>
        <w:t xml:space="preserve">. Clarify the </w:t>
      </w:r>
      <w:r w:rsidR="004C4CCD" w:rsidRPr="001D7643">
        <w:rPr>
          <w:rFonts w:ascii="Arial" w:eastAsia="Helv" w:hAnsi="Arial" w:cs="Arial"/>
          <w:color w:val="000000"/>
          <w:sz w:val="20"/>
          <w:szCs w:val="20"/>
          <w:lang w:eastAsia="en-GB"/>
        </w:rPr>
        <w:t xml:space="preserve">allowable </w:t>
      </w:r>
      <w:r w:rsidRPr="001D7643">
        <w:rPr>
          <w:rFonts w:ascii="Arial" w:eastAsia="Helv" w:hAnsi="Arial" w:cs="Arial"/>
          <w:color w:val="000000"/>
          <w:sz w:val="20"/>
          <w:szCs w:val="20"/>
          <w:lang w:eastAsia="en-GB"/>
        </w:rPr>
        <w:t>position in the data of the escapeBlockEnd string.</w:t>
      </w:r>
      <w:r w:rsidR="004C4CCD" w:rsidRPr="001D7643">
        <w:rPr>
          <w:rFonts w:ascii="Arial" w:eastAsia="Helv" w:hAnsi="Arial" w:cs="Arial"/>
          <w:color w:val="000000"/>
          <w:sz w:val="20"/>
          <w:szCs w:val="20"/>
          <w:lang w:eastAsia="en-GB"/>
        </w:rPr>
        <w:t xml:space="preserve"> In the property description for escapeKind</w:t>
      </w:r>
      <w:r w:rsidR="00446F5D" w:rsidRPr="001D7643">
        <w:rPr>
          <w:rFonts w:ascii="Arial" w:eastAsia="Helv" w:hAnsi="Arial" w:cs="Arial"/>
          <w:color w:val="000000"/>
          <w:sz w:val="20"/>
          <w:szCs w:val="20"/>
          <w:lang w:eastAsia="en-GB"/>
        </w:rPr>
        <w:t>, up</w:t>
      </w:r>
      <w:r w:rsidR="004C4CCD" w:rsidRPr="001D7643">
        <w:rPr>
          <w:rFonts w:ascii="Arial" w:eastAsia="Helv" w:hAnsi="Arial" w:cs="Arial"/>
          <w:color w:val="000000"/>
          <w:sz w:val="20"/>
          <w:szCs w:val="20"/>
          <w:lang w:eastAsia="en-GB"/>
        </w:rPr>
        <w:t xml:space="preserve">date the </w:t>
      </w:r>
      <w:r w:rsidR="00EE3FD7" w:rsidRPr="001D7643">
        <w:rPr>
          <w:rFonts w:ascii="Arial" w:eastAsia="Helv" w:hAnsi="Arial" w:cs="Arial"/>
          <w:color w:val="000000"/>
          <w:sz w:val="20"/>
          <w:szCs w:val="20"/>
          <w:lang w:eastAsia="en-GB"/>
        </w:rPr>
        <w:t xml:space="preserve">‘escapeBlock parsing’ </w:t>
      </w:r>
      <w:r w:rsidR="004C4CCD" w:rsidRPr="001D7643">
        <w:rPr>
          <w:rFonts w:ascii="Arial" w:eastAsia="Helv" w:hAnsi="Arial" w:cs="Arial"/>
          <w:color w:val="000000"/>
          <w:sz w:val="20"/>
          <w:szCs w:val="20"/>
          <w:lang w:eastAsia="en-GB"/>
        </w:rPr>
        <w:t>paragraph to say:</w:t>
      </w:r>
    </w:p>
    <w:p w:rsidR="004C4CCD" w:rsidRPr="001D7643" w:rsidRDefault="004C4CCD" w:rsidP="004C4CCD">
      <w:pPr>
        <w:autoSpaceDE w:val="0"/>
        <w:rPr>
          <w:rFonts w:ascii="Arial" w:eastAsia="Helv" w:hAnsi="Arial" w:cs="Arial"/>
          <w:color w:val="000000"/>
          <w:sz w:val="20"/>
          <w:szCs w:val="20"/>
          <w:lang w:eastAsia="en-GB"/>
        </w:rPr>
      </w:pPr>
    </w:p>
    <w:p w:rsidR="004C4CCD" w:rsidRPr="001D7643" w:rsidRDefault="004C4CCD"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w:t>
      </w:r>
      <w:r w:rsidRPr="001D7643">
        <w:rPr>
          <w:rFonts w:ascii="Arial" w:hAnsi="Arial" w:cs="Arial"/>
          <w:sz w:val="20"/>
          <w:szCs w:val="20"/>
        </w:rPr>
        <w:t xml:space="preserve">On parsing the </w:t>
      </w:r>
      <w:r w:rsidR="00EE3FD7" w:rsidRPr="001D7643">
        <w:rPr>
          <w:rFonts w:ascii="Arial" w:hAnsi="Arial" w:cs="Arial"/>
          <w:sz w:val="20"/>
          <w:szCs w:val="20"/>
        </w:rPr>
        <w:t>dfdl</w:t>
      </w:r>
      <w:proofErr w:type="gramStart"/>
      <w:r w:rsidR="00EE3FD7" w:rsidRPr="001D7643">
        <w:rPr>
          <w:rFonts w:ascii="Arial" w:hAnsi="Arial" w:cs="Arial"/>
          <w:sz w:val="20"/>
          <w:szCs w:val="20"/>
        </w:rPr>
        <w:t>:escapeBlockStart</w:t>
      </w:r>
      <w:proofErr w:type="gramEnd"/>
      <w:r w:rsidR="00EE3FD7" w:rsidRPr="001D7643">
        <w:rPr>
          <w:rFonts w:ascii="Arial" w:hAnsi="Arial" w:cs="Arial"/>
          <w:sz w:val="20"/>
          <w:szCs w:val="20"/>
        </w:rPr>
        <w:t xml:space="preserve"> string must be the first characters in the (trimmed) data in order to </w:t>
      </w:r>
      <w:r w:rsidR="00D0741E" w:rsidRPr="001D7643">
        <w:rPr>
          <w:rFonts w:ascii="Arial" w:hAnsi="Arial" w:cs="Arial"/>
          <w:sz w:val="20"/>
          <w:szCs w:val="20"/>
        </w:rPr>
        <w:t xml:space="preserve">activate </w:t>
      </w:r>
      <w:r w:rsidR="00EE3FD7" w:rsidRPr="001D7643">
        <w:rPr>
          <w:rFonts w:ascii="Arial" w:hAnsi="Arial" w:cs="Arial"/>
          <w:sz w:val="20"/>
          <w:szCs w:val="20"/>
        </w:rPr>
        <w:t xml:space="preserve">the escape scheme. The </w:t>
      </w:r>
      <w:r w:rsidRPr="001D7643">
        <w:rPr>
          <w:rFonts w:ascii="Arial" w:hAnsi="Arial" w:cs="Arial"/>
          <w:sz w:val="20"/>
          <w:szCs w:val="20"/>
        </w:rPr>
        <w:t>dfdl</w:t>
      </w:r>
      <w:proofErr w:type="gramStart"/>
      <w:r w:rsidRPr="001D7643">
        <w:rPr>
          <w:rFonts w:ascii="Arial" w:hAnsi="Arial" w:cs="Arial"/>
          <w:sz w:val="20"/>
          <w:szCs w:val="20"/>
        </w:rPr>
        <w:t>:escapeBlockStart</w:t>
      </w:r>
      <w:proofErr w:type="gramEnd"/>
      <w:r w:rsidRPr="001D7643">
        <w:rPr>
          <w:rFonts w:ascii="Arial" w:hAnsi="Arial" w:cs="Arial"/>
          <w:sz w:val="20"/>
          <w:szCs w:val="20"/>
        </w:rPr>
        <w:t xml:space="preserve"> </w:t>
      </w:r>
      <w:r w:rsidR="00446F5D" w:rsidRPr="001D7643">
        <w:rPr>
          <w:rFonts w:ascii="Arial" w:hAnsi="Arial" w:cs="Arial"/>
          <w:sz w:val="20"/>
          <w:szCs w:val="20"/>
        </w:rPr>
        <w:t xml:space="preserve">string </w:t>
      </w:r>
      <w:r w:rsidRPr="001D7643">
        <w:rPr>
          <w:rFonts w:ascii="Arial" w:hAnsi="Arial" w:cs="Arial"/>
          <w:sz w:val="20"/>
          <w:szCs w:val="20"/>
        </w:rPr>
        <w:t>is removed from the beginning of the data</w:t>
      </w:r>
      <w:r w:rsidR="00446F5D" w:rsidRPr="001D7643">
        <w:rPr>
          <w:rFonts w:ascii="Arial" w:hAnsi="Arial" w:cs="Arial"/>
          <w:sz w:val="20"/>
          <w:szCs w:val="20"/>
        </w:rPr>
        <w:t>. Until a</w:t>
      </w:r>
      <w:r w:rsidR="00D0741E" w:rsidRPr="001D7643">
        <w:rPr>
          <w:rFonts w:ascii="Arial" w:hAnsi="Arial" w:cs="Arial"/>
          <w:sz w:val="20"/>
          <w:szCs w:val="20"/>
        </w:rPr>
        <w:t xml:space="preserve"> matching</w:t>
      </w:r>
      <w:r w:rsidR="00446F5D" w:rsidRPr="001D7643">
        <w:rPr>
          <w:rFonts w:ascii="Arial" w:hAnsi="Arial" w:cs="Arial"/>
          <w:sz w:val="20"/>
          <w:szCs w:val="20"/>
        </w:rPr>
        <w:t xml:space="preserve"> 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w:t>
      </w:r>
      <w:r w:rsidR="00EE3FD7" w:rsidRPr="001D7643">
        <w:rPr>
          <w:rFonts w:ascii="Arial" w:hAnsi="Arial" w:cs="Arial"/>
          <w:sz w:val="20"/>
          <w:szCs w:val="20"/>
        </w:rPr>
        <w:t xml:space="preserve">(that is, one not preceded by the dfdl:escapeEscapeCharacter) </w:t>
      </w:r>
      <w:r w:rsidR="00446F5D" w:rsidRPr="001D7643">
        <w:rPr>
          <w:rFonts w:ascii="Arial" w:hAnsi="Arial" w:cs="Arial"/>
          <w:sz w:val="20"/>
          <w:szCs w:val="20"/>
        </w:rPr>
        <w:t xml:space="preserve">is </w:t>
      </w:r>
      <w:r w:rsidR="00EE3FD7" w:rsidRPr="001D7643">
        <w:rPr>
          <w:rFonts w:ascii="Arial" w:hAnsi="Arial" w:cs="Arial"/>
          <w:sz w:val="20"/>
          <w:szCs w:val="20"/>
        </w:rPr>
        <w:t>found in the data</w:t>
      </w:r>
      <w:r w:rsidR="00446F5D" w:rsidRPr="001D7643">
        <w:rPr>
          <w:rFonts w:ascii="Arial" w:hAnsi="Arial" w:cs="Arial"/>
          <w:sz w:val="20"/>
          <w:szCs w:val="20"/>
        </w:rPr>
        <w:t>, any in-scope separator or terminator encountered in the data is not interpreted as such, and an</w:t>
      </w:r>
      <w:r w:rsidRPr="001D7643">
        <w:rPr>
          <w:rFonts w:ascii="Arial" w:hAnsi="Arial" w:cs="Arial"/>
          <w:sz w:val="20"/>
          <w:szCs w:val="20"/>
        </w:rPr>
        <w:t>y dfdl:escapeEscapeCharacters are removed when they precede a</w:t>
      </w:r>
      <w:r w:rsidR="00EE3FD7" w:rsidRPr="001D7643">
        <w:rPr>
          <w:rFonts w:ascii="Arial" w:hAnsi="Arial" w:cs="Arial"/>
          <w:sz w:val="20"/>
          <w:szCs w:val="20"/>
        </w:rPr>
        <w:t xml:space="preserve">n </w:t>
      </w:r>
      <w:r w:rsidRPr="001D7643">
        <w:rPr>
          <w:rFonts w:ascii="Arial" w:hAnsi="Arial" w:cs="Arial"/>
          <w:sz w:val="20"/>
          <w:szCs w:val="20"/>
        </w:rPr>
        <w:t>dfdl:escapeBlockEnd</w:t>
      </w:r>
      <w:r w:rsidR="00446F5D" w:rsidRPr="001D7643">
        <w:rPr>
          <w:rFonts w:ascii="Arial" w:hAnsi="Arial" w:cs="Arial"/>
          <w:sz w:val="20"/>
          <w:szCs w:val="20"/>
        </w:rPr>
        <w:t xml:space="preserve"> string. 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string is removed from the data.</w:t>
      </w:r>
      <w:r w:rsidR="00EE3FD7" w:rsidRPr="001D7643">
        <w:rPr>
          <w:rFonts w:ascii="Arial" w:hAnsi="Arial" w:cs="Arial"/>
          <w:sz w:val="20"/>
          <w:szCs w:val="20"/>
        </w:rPr>
        <w:t xml:space="preserve">. </w:t>
      </w:r>
      <w:r w:rsidR="00446F5D" w:rsidRPr="001D7643">
        <w:rPr>
          <w:rFonts w:ascii="Arial" w:hAnsi="Arial" w:cs="Arial"/>
          <w:sz w:val="20"/>
          <w:szCs w:val="20"/>
        </w:rPr>
        <w:t xml:space="preserve">The </w:t>
      </w:r>
      <w:r w:rsidR="00D0741E" w:rsidRPr="001D7643">
        <w:rPr>
          <w:rFonts w:ascii="Arial" w:hAnsi="Arial" w:cs="Arial"/>
          <w:sz w:val="20"/>
          <w:szCs w:val="20"/>
        </w:rPr>
        <w:t>matching</w:t>
      </w:r>
      <w:r w:rsidR="00EE3FD7" w:rsidRPr="001D7643">
        <w:rPr>
          <w:rFonts w:ascii="Arial" w:hAnsi="Arial" w:cs="Arial"/>
          <w:sz w:val="20"/>
          <w:szCs w:val="20"/>
        </w:rPr>
        <w:t xml:space="preserve"> </w:t>
      </w:r>
      <w:r w:rsidR="00446F5D" w:rsidRPr="001D7643">
        <w:rPr>
          <w:rFonts w:ascii="Arial" w:hAnsi="Arial" w:cs="Arial"/>
          <w:sz w:val="20"/>
          <w:szCs w:val="20"/>
        </w:rPr>
        <w:t>dfdl</w:t>
      </w:r>
      <w:proofErr w:type="gramStart"/>
      <w:r w:rsidR="00446F5D" w:rsidRPr="001D7643">
        <w:rPr>
          <w:rFonts w:ascii="Arial" w:hAnsi="Arial" w:cs="Arial"/>
          <w:sz w:val="20"/>
          <w:szCs w:val="20"/>
        </w:rPr>
        <w:t>:escapeBlockEnd</w:t>
      </w:r>
      <w:proofErr w:type="gramEnd"/>
      <w:r w:rsidR="00446F5D" w:rsidRPr="001D7643">
        <w:rPr>
          <w:rFonts w:ascii="Arial" w:hAnsi="Arial" w:cs="Arial"/>
          <w:sz w:val="20"/>
          <w:szCs w:val="20"/>
        </w:rPr>
        <w:t xml:space="preserve"> does not have to be the last characters in the </w:t>
      </w:r>
      <w:r w:rsidR="00EE3FD7" w:rsidRPr="001D7643">
        <w:rPr>
          <w:rFonts w:ascii="Arial" w:hAnsi="Arial" w:cs="Arial"/>
          <w:sz w:val="20"/>
          <w:szCs w:val="20"/>
        </w:rPr>
        <w:t xml:space="preserve">(trimmed) </w:t>
      </w:r>
      <w:r w:rsidR="00446F5D" w:rsidRPr="001D7643">
        <w:rPr>
          <w:rFonts w:ascii="Arial" w:hAnsi="Arial" w:cs="Arial"/>
          <w:sz w:val="20"/>
          <w:szCs w:val="20"/>
        </w:rPr>
        <w:t>data</w:t>
      </w:r>
      <w:r w:rsidR="00EE3FD7" w:rsidRPr="001D7643">
        <w:rPr>
          <w:rFonts w:ascii="Arial" w:hAnsi="Arial" w:cs="Arial"/>
          <w:sz w:val="20"/>
          <w:szCs w:val="20"/>
        </w:rPr>
        <w:t xml:space="preserve"> in order to </w:t>
      </w:r>
      <w:r w:rsidR="00D0741E" w:rsidRPr="001D7643">
        <w:rPr>
          <w:rFonts w:ascii="Arial" w:hAnsi="Arial" w:cs="Arial"/>
          <w:sz w:val="20"/>
          <w:szCs w:val="20"/>
        </w:rPr>
        <w:t>de-activate</w:t>
      </w:r>
      <w:r w:rsidR="00EE3FD7" w:rsidRPr="001D7643">
        <w:rPr>
          <w:rFonts w:ascii="Arial" w:hAnsi="Arial" w:cs="Arial"/>
          <w:sz w:val="20"/>
          <w:szCs w:val="20"/>
        </w:rPr>
        <w:t xml:space="preserve"> the escape scheme.</w:t>
      </w:r>
      <w:r w:rsidR="00D0741E" w:rsidRPr="001D7643">
        <w:rPr>
          <w:rFonts w:ascii="Arial" w:hAnsi="Arial" w:cs="Arial"/>
          <w:sz w:val="20"/>
          <w:szCs w:val="20"/>
        </w:rPr>
        <w:t xml:space="preserve"> A dfdl</w:t>
      </w:r>
      <w:proofErr w:type="gramStart"/>
      <w:r w:rsidR="00D0741E" w:rsidRPr="001D7643">
        <w:rPr>
          <w:rFonts w:ascii="Arial" w:hAnsi="Arial" w:cs="Arial"/>
          <w:sz w:val="20"/>
          <w:szCs w:val="20"/>
        </w:rPr>
        <w:t>:escapeBlockStart</w:t>
      </w:r>
      <w:proofErr w:type="gramEnd"/>
      <w:r w:rsidR="00D0741E" w:rsidRPr="001D7643">
        <w:rPr>
          <w:rFonts w:ascii="Arial" w:hAnsi="Arial" w:cs="Arial"/>
          <w:sz w:val="20"/>
          <w:szCs w:val="20"/>
        </w:rPr>
        <w:t xml:space="preserve"> occurring anywhere in the data other than the first characters has no significance.</w:t>
      </w:r>
      <w:r w:rsidRPr="001D7643">
        <w:rPr>
          <w:rFonts w:ascii="Arial" w:eastAsia="Helv" w:hAnsi="Arial" w:cs="Arial"/>
          <w:color w:val="000000"/>
          <w:sz w:val="20"/>
          <w:szCs w:val="20"/>
          <w:lang w:eastAsia="en-GB"/>
        </w:rPr>
        <w:t>”</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Also update the matching paragraph for ‘escapeCharacter parsing’ to say:</w:t>
      </w:r>
    </w:p>
    <w:p w:rsidR="00EE3FD7" w:rsidRPr="001D7643" w:rsidRDefault="00EE3FD7" w:rsidP="004C4CCD">
      <w:pPr>
        <w:rPr>
          <w:rFonts w:ascii="Arial" w:eastAsia="Helv" w:hAnsi="Arial" w:cs="Arial"/>
          <w:color w:val="000000"/>
          <w:sz w:val="20"/>
          <w:szCs w:val="20"/>
          <w:lang w:eastAsia="en-GB"/>
        </w:rPr>
      </w:pPr>
    </w:p>
    <w:p w:rsidR="00EE3FD7" w:rsidRPr="001D7643" w:rsidRDefault="00EE3FD7" w:rsidP="00EE3FD7">
      <w:pPr>
        <w:rPr>
          <w:rFonts w:ascii="Arial" w:hAnsi="Arial" w:cs="Arial"/>
          <w:sz w:val="20"/>
          <w:szCs w:val="20"/>
        </w:rPr>
      </w:pPr>
      <w:r w:rsidRPr="001D7643">
        <w:rPr>
          <w:rFonts w:ascii="Arial" w:hAnsi="Arial" w:cs="Arial"/>
          <w:sz w:val="20"/>
          <w:szCs w:val="20"/>
        </w:rPr>
        <w:t xml:space="preserve">“On parsing </w:t>
      </w:r>
      <w:r w:rsidR="00D0741E" w:rsidRPr="001D7643">
        <w:rPr>
          <w:rFonts w:ascii="Arial" w:hAnsi="Arial" w:cs="Arial"/>
          <w:sz w:val="20"/>
          <w:szCs w:val="20"/>
        </w:rPr>
        <w:t>any in-scope separator or terminator encountered in the data is not interpreted as such when it is immediately preceded by the dfdl</w:t>
      </w:r>
      <w:proofErr w:type="gramStart"/>
      <w:r w:rsidR="00D0741E" w:rsidRPr="001D7643">
        <w:rPr>
          <w:rFonts w:ascii="Arial" w:hAnsi="Arial" w:cs="Arial"/>
          <w:sz w:val="20"/>
          <w:szCs w:val="20"/>
        </w:rPr>
        <w:t>:escapeCharacter</w:t>
      </w:r>
      <w:proofErr w:type="gramEnd"/>
      <w:r w:rsidR="00D0741E" w:rsidRPr="001D7643">
        <w:rPr>
          <w:rFonts w:ascii="Arial" w:hAnsi="Arial" w:cs="Arial"/>
          <w:sz w:val="20"/>
          <w:szCs w:val="20"/>
        </w:rPr>
        <w:t xml:space="preserve"> (when not itself preceded by the dfdl:escapeEscapeCharacter). Occurrences of t</w:t>
      </w:r>
      <w:r w:rsidRPr="001D7643">
        <w:rPr>
          <w:rFonts w:ascii="Arial" w:hAnsi="Arial" w:cs="Arial"/>
          <w:sz w:val="20"/>
          <w:szCs w:val="20"/>
        </w:rPr>
        <w:t>he dfdl</w:t>
      </w:r>
      <w:proofErr w:type="gramStart"/>
      <w:r w:rsidRPr="001D7643">
        <w:rPr>
          <w:rFonts w:ascii="Arial" w:hAnsi="Arial" w:cs="Arial"/>
          <w:sz w:val="20"/>
          <w:szCs w:val="20"/>
        </w:rPr>
        <w:t>:escapeCharacter</w:t>
      </w:r>
      <w:proofErr w:type="gramEnd"/>
      <w:r w:rsidRPr="001D7643">
        <w:rPr>
          <w:rFonts w:ascii="Arial" w:hAnsi="Arial" w:cs="Arial"/>
          <w:sz w:val="20"/>
          <w:szCs w:val="20"/>
        </w:rPr>
        <w:t xml:space="preserve"> and dfdl:escapeEscapeCharacter are removed from the data, unless the dfdl:escapeCharacter is preceded by the dfdl:escapeEscapeCharacter, or the dfdl:escapeEscapeCharacter does not precede the dfdl:escapeCharacter. </w:t>
      </w:r>
    </w:p>
    <w:p w:rsidR="00EE3FD7" w:rsidRPr="001D7643" w:rsidRDefault="00EE3FD7" w:rsidP="004C4CCD">
      <w:pPr>
        <w:rPr>
          <w:rFonts w:ascii="Arial" w:eastAsia="Helv" w:hAnsi="Arial" w:cs="Arial"/>
          <w:color w:val="000000"/>
          <w:sz w:val="20"/>
          <w:szCs w:val="20"/>
          <w:lang w:eastAsia="en-GB"/>
        </w:rPr>
      </w:pPr>
      <w:r w:rsidRPr="001D7643">
        <w:rPr>
          <w:rFonts w:ascii="Arial" w:eastAsia="Helv" w:hAnsi="Arial" w:cs="Arial"/>
          <w:color w:val="000000"/>
          <w:sz w:val="20"/>
          <w:szCs w:val="20"/>
          <w:lang w:eastAsia="en-GB"/>
        </w:rPr>
        <w:t xml:space="preserve"> </w:t>
      </w:r>
    </w:p>
    <w:p w:rsidR="004712F9" w:rsidRPr="001D7643" w:rsidRDefault="004712F9" w:rsidP="004712F9">
      <w:pPr>
        <w:autoSpaceDE w:val="0"/>
        <w:rPr>
          <w:ins w:id="165" w:author="Steve Hanson" w:date="2014-09-03T12:01:00Z"/>
          <w:rFonts w:ascii="Arial" w:eastAsia="Helv" w:hAnsi="Arial" w:cs="Arial"/>
          <w:color w:val="000000"/>
          <w:sz w:val="20"/>
          <w:szCs w:val="20"/>
          <w:lang w:eastAsia="en-GB"/>
        </w:rPr>
      </w:pPr>
      <w:ins w:id="166" w:author="Steve Hanson" w:date="2014-09-03T12:01:00Z">
        <w:r w:rsidRPr="001D7643">
          <w:rPr>
            <w:rFonts w:ascii="Arial" w:eastAsia="Helv" w:hAnsi="Arial" w:cs="Arial"/>
            <w:b/>
            <w:color w:val="000000"/>
            <w:sz w:val="20"/>
            <w:szCs w:val="20"/>
            <w:lang w:eastAsia="en-GB"/>
          </w:rPr>
          <w:t>2.165</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 11</w:t>
        </w:r>
        <w:r w:rsidRPr="001D7643">
          <w:rPr>
            <w:rFonts w:ascii="Arial" w:eastAsia="Helv" w:hAnsi="Arial" w:cs="Arial"/>
            <w:color w:val="000000"/>
            <w:sz w:val="20"/>
            <w:szCs w:val="20"/>
            <w:lang w:eastAsia="en-GB"/>
          </w:rPr>
          <w:t xml:space="preserve">. The property description for byteOrder states that the property only applies to binary Numbers and Calendars, but it also applies to binary Booleans. Also the Annotation list at the end of the description incorrectly includes sequence, choice and group. </w:t>
        </w:r>
      </w:ins>
    </w:p>
    <w:p w:rsidR="004712F9" w:rsidRPr="001D7643" w:rsidRDefault="004712F9" w:rsidP="004712F9">
      <w:pPr>
        <w:autoSpaceDE w:val="0"/>
        <w:rPr>
          <w:ins w:id="167" w:author="Steve Hanson" w:date="2014-09-03T12:01:00Z"/>
          <w:rFonts w:ascii="Arial" w:eastAsia="Helv" w:hAnsi="Arial" w:cs="Arial"/>
          <w:color w:val="000000"/>
          <w:sz w:val="20"/>
          <w:szCs w:val="20"/>
          <w:lang w:eastAsia="en-GB"/>
        </w:rPr>
      </w:pPr>
    </w:p>
    <w:p w:rsidR="004712F9" w:rsidRPr="001D7643" w:rsidRDefault="004712F9" w:rsidP="004712F9">
      <w:pPr>
        <w:autoSpaceDE w:val="0"/>
        <w:rPr>
          <w:ins w:id="168" w:author="Steve Hanson" w:date="2014-09-03T12:01:00Z"/>
          <w:rFonts w:ascii="Arial" w:eastAsia="Helv" w:hAnsi="Arial" w:cs="Arial"/>
          <w:color w:val="000000"/>
          <w:sz w:val="20"/>
          <w:szCs w:val="20"/>
          <w:lang w:eastAsia="en-GB"/>
        </w:rPr>
      </w:pPr>
      <w:ins w:id="169" w:author="Steve Hanson" w:date="2014-09-03T12:01:00Z">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6</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Section</w:t>
        </w:r>
        <w:r>
          <w:rPr>
            <w:rFonts w:ascii="Arial" w:eastAsia="Helv" w:hAnsi="Arial" w:cs="Arial"/>
            <w:i/>
            <w:color w:val="000000"/>
            <w:sz w:val="20"/>
            <w:szCs w:val="20"/>
            <w:lang w:eastAsia="en-GB"/>
          </w:rPr>
          <w:t>s</w:t>
        </w:r>
        <w:r w:rsidRPr="001D7643">
          <w:rPr>
            <w:rFonts w:ascii="Arial" w:eastAsia="Helv" w:hAnsi="Arial" w:cs="Arial"/>
            <w:i/>
            <w:color w:val="000000"/>
            <w:sz w:val="20"/>
            <w:szCs w:val="20"/>
            <w:lang w:eastAsia="en-GB"/>
          </w:rPr>
          <w:t xml:space="preserve"> </w:t>
        </w:r>
        <w:r>
          <w:rPr>
            <w:rFonts w:ascii="Arial" w:eastAsia="Helv" w:hAnsi="Arial" w:cs="Arial"/>
            <w:i/>
            <w:color w:val="000000"/>
            <w:sz w:val="20"/>
            <w:szCs w:val="20"/>
            <w:lang w:eastAsia="en-GB"/>
          </w:rPr>
          <w:t>7.3, 7.4</w:t>
        </w:r>
        <w:r w:rsidRPr="001D7643">
          <w:rPr>
            <w:rFonts w:ascii="Arial" w:eastAsia="Helv" w:hAnsi="Arial" w:cs="Arial"/>
            <w:color w:val="000000"/>
            <w:sz w:val="20"/>
            <w:szCs w:val="20"/>
            <w:lang w:eastAsia="en-GB"/>
          </w:rPr>
          <w:t xml:space="preserve">. </w:t>
        </w:r>
      </w:ins>
      <w:ins w:id="170" w:author="Steve Hanson" w:date="2014-09-03T12:02:00Z">
        <w:r>
          <w:rPr>
            <w:rFonts w:ascii="Arial" w:eastAsia="Helv" w:hAnsi="Arial" w:cs="Arial"/>
            <w:color w:val="000000"/>
            <w:sz w:val="20"/>
            <w:szCs w:val="20"/>
            <w:lang w:eastAsia="en-GB"/>
          </w:rPr>
          <w:t>For clarity, s</w:t>
        </w:r>
      </w:ins>
      <w:ins w:id="171" w:author="Steve Hanson" w:date="2014-09-03T12:01:00Z">
        <w:r>
          <w:rPr>
            <w:rFonts w:ascii="Arial" w:eastAsia="Helv" w:hAnsi="Arial" w:cs="Arial"/>
            <w:color w:val="000000"/>
            <w:sz w:val="20"/>
            <w:szCs w:val="20"/>
            <w:lang w:eastAsia="en-GB"/>
          </w:rPr>
          <w:t>tate explicitly that asserts and discriminators are not evaluated during unparsing</w:t>
        </w:r>
      </w:ins>
      <w:ins w:id="172" w:author="Steve Hanson" w:date="2014-09-03T12:02:00Z">
        <w:r>
          <w:rPr>
            <w:rFonts w:ascii="Arial" w:eastAsia="Helv" w:hAnsi="Arial" w:cs="Arial"/>
            <w:color w:val="000000"/>
            <w:sz w:val="20"/>
            <w:szCs w:val="20"/>
            <w:lang w:eastAsia="en-GB"/>
          </w:rPr>
          <w:t xml:space="preserve">. </w:t>
        </w:r>
      </w:ins>
    </w:p>
    <w:p w:rsidR="004712F9" w:rsidRPr="001D7643" w:rsidRDefault="004712F9" w:rsidP="004712F9">
      <w:pPr>
        <w:autoSpaceDE w:val="0"/>
        <w:rPr>
          <w:ins w:id="173" w:author="Steve Hanson" w:date="2014-09-03T12:01:00Z"/>
          <w:rFonts w:ascii="Arial" w:eastAsia="Helv" w:hAnsi="Arial" w:cs="Arial"/>
          <w:color w:val="000000"/>
          <w:sz w:val="20"/>
          <w:szCs w:val="20"/>
          <w:lang w:eastAsia="en-GB"/>
        </w:rPr>
      </w:pPr>
    </w:p>
    <w:p w:rsidR="00531A24" w:rsidRPr="001D7643" w:rsidRDefault="00531A24" w:rsidP="00531A24">
      <w:pPr>
        <w:autoSpaceDE w:val="0"/>
        <w:rPr>
          <w:ins w:id="174" w:author="Steve Hanson" w:date="2014-09-03T12:04:00Z"/>
          <w:rFonts w:ascii="Arial" w:eastAsia="Helv" w:hAnsi="Arial" w:cs="Arial"/>
          <w:color w:val="000000"/>
          <w:sz w:val="20"/>
          <w:szCs w:val="20"/>
          <w:lang w:eastAsia="en-GB"/>
        </w:rPr>
      </w:pPr>
      <w:ins w:id="175" w:author="Steve Hanson" w:date="2014-09-03T12:04:00Z">
        <w:r w:rsidRPr="001D7643">
          <w:rPr>
            <w:rFonts w:ascii="Arial" w:eastAsia="Helv" w:hAnsi="Arial" w:cs="Arial"/>
            <w:b/>
            <w:color w:val="000000"/>
            <w:sz w:val="20"/>
            <w:szCs w:val="20"/>
            <w:lang w:eastAsia="en-GB"/>
          </w:rPr>
          <w:t>2.16</w:t>
        </w:r>
        <w:r>
          <w:rPr>
            <w:rFonts w:ascii="Arial" w:eastAsia="Helv" w:hAnsi="Arial" w:cs="Arial"/>
            <w:b/>
            <w:color w:val="000000"/>
            <w:sz w:val="20"/>
            <w:szCs w:val="20"/>
            <w:lang w:eastAsia="en-GB"/>
          </w:rPr>
          <w:t>7</w:t>
        </w:r>
        <w:r w:rsidRPr="001D7643">
          <w:rPr>
            <w:rFonts w:ascii="Arial" w:eastAsia="Helv" w:hAnsi="Arial" w:cs="Arial"/>
            <w:color w:val="000000"/>
            <w:sz w:val="20"/>
            <w:szCs w:val="20"/>
            <w:lang w:eastAsia="en-GB"/>
          </w:rPr>
          <w:t xml:space="preserve">. </w:t>
        </w:r>
        <w:r w:rsidRPr="001D7643">
          <w:rPr>
            <w:rFonts w:ascii="Arial" w:eastAsia="Helv" w:hAnsi="Arial" w:cs="Arial"/>
            <w:i/>
            <w:color w:val="000000"/>
            <w:sz w:val="20"/>
            <w:szCs w:val="20"/>
            <w:lang w:eastAsia="en-GB"/>
          </w:rPr>
          <w:t xml:space="preserve">Section </w:t>
        </w:r>
      </w:ins>
      <w:ins w:id="176" w:author="Steve Hanson" w:date="2014-09-03T12:05:00Z">
        <w:r>
          <w:rPr>
            <w:rFonts w:ascii="Arial" w:eastAsia="Helv" w:hAnsi="Arial" w:cs="Arial"/>
            <w:i/>
            <w:color w:val="000000"/>
            <w:sz w:val="20"/>
            <w:szCs w:val="20"/>
            <w:lang w:eastAsia="en-GB"/>
          </w:rPr>
          <w:t>23.5.3.</w:t>
        </w:r>
      </w:ins>
      <w:ins w:id="177" w:author="Steve Hanson" w:date="2014-09-03T12:04:00Z">
        <w:r w:rsidRPr="001D7643">
          <w:rPr>
            <w:rFonts w:ascii="Arial" w:eastAsia="Helv" w:hAnsi="Arial" w:cs="Arial"/>
            <w:color w:val="000000"/>
            <w:sz w:val="20"/>
            <w:szCs w:val="20"/>
            <w:lang w:eastAsia="en-GB"/>
          </w:rPr>
          <w:t xml:space="preserve"> The </w:t>
        </w:r>
      </w:ins>
      <w:ins w:id="178" w:author="Steve Hanson" w:date="2014-09-03T12:05:00Z">
        <w:r>
          <w:rPr>
            <w:rFonts w:ascii="Arial" w:eastAsia="Helv" w:hAnsi="Arial" w:cs="Arial"/>
            <w:color w:val="000000"/>
            <w:sz w:val="20"/>
            <w:szCs w:val="20"/>
            <w:lang w:eastAsia="en-GB"/>
          </w:rPr>
          <w:t>dfdl</w:t>
        </w:r>
        <w:proofErr w:type="gramStart"/>
        <w:r>
          <w:rPr>
            <w:rFonts w:ascii="Arial" w:eastAsia="Helv" w:hAnsi="Arial" w:cs="Arial"/>
            <w:color w:val="000000"/>
            <w:sz w:val="20"/>
            <w:szCs w:val="20"/>
            <w:lang w:eastAsia="en-GB"/>
          </w:rPr>
          <w:t>:occursIndex</w:t>
        </w:r>
        <w:proofErr w:type="gramEnd"/>
        <w:r>
          <w:rPr>
            <w:rFonts w:ascii="Arial" w:eastAsia="Helv" w:hAnsi="Arial" w:cs="Arial"/>
            <w:color w:val="000000"/>
            <w:sz w:val="20"/>
            <w:szCs w:val="20"/>
            <w:lang w:eastAsia="en-GB"/>
          </w:rPr>
          <w:t xml:space="preserve">() </w:t>
        </w:r>
      </w:ins>
      <w:ins w:id="179" w:author="Steve Hanson" w:date="2014-09-03T12:04:00Z">
        <w:r w:rsidRPr="001D7643">
          <w:rPr>
            <w:rFonts w:ascii="Arial" w:eastAsia="Helv" w:hAnsi="Arial" w:cs="Arial"/>
            <w:color w:val="000000"/>
            <w:sz w:val="20"/>
            <w:szCs w:val="20"/>
            <w:lang w:eastAsia="en-GB"/>
          </w:rPr>
          <w:t xml:space="preserve">property </w:t>
        </w:r>
      </w:ins>
      <w:ins w:id="180" w:author="Steve Hanson" w:date="2014-09-03T12:05:00Z">
        <w:r>
          <w:rPr>
            <w:rFonts w:ascii="Arial" w:eastAsia="Helv" w:hAnsi="Arial" w:cs="Arial"/>
            <w:color w:val="000000"/>
            <w:sz w:val="20"/>
            <w:szCs w:val="20"/>
            <w:lang w:eastAsia="en-GB"/>
          </w:rPr>
          <w:t xml:space="preserve">is changed to take a single argument. </w:t>
        </w:r>
      </w:ins>
      <w:ins w:id="181" w:author="Steve Hanson" w:date="2014-09-03T12:06:00Z">
        <w:r>
          <w:rPr>
            <w:rFonts w:ascii="Arial" w:eastAsia="Helv" w:hAnsi="Arial" w:cs="Arial"/>
            <w:color w:val="000000"/>
            <w:sz w:val="20"/>
            <w:szCs w:val="20"/>
            <w:lang w:eastAsia="en-GB"/>
          </w:rPr>
          <w:t xml:space="preserve">The </w:t>
        </w:r>
        <w:r>
          <w:rPr>
            <w:rFonts w:ascii="Helv" w:eastAsia="Times New Roman" w:hAnsi="Helv" w:cs="Helv"/>
            <w:color w:val="0000FF"/>
            <w:sz w:val="20"/>
            <w:szCs w:val="20"/>
            <w:lang w:eastAsia="en-GB"/>
          </w:rPr>
          <w:t>argument is xs</w:t>
        </w:r>
        <w:proofErr w:type="gramStart"/>
        <w:r>
          <w:rPr>
            <w:rFonts w:ascii="Helv" w:eastAsia="Times New Roman" w:hAnsi="Helv" w:cs="Helv"/>
            <w:color w:val="0000FF"/>
            <w:sz w:val="20"/>
            <w:szCs w:val="20"/>
            <w:lang w:eastAsia="en-GB"/>
          </w:rPr>
          <w:t>:long</w:t>
        </w:r>
        <w:proofErr w:type="gramEnd"/>
        <w:r>
          <w:rPr>
            <w:rFonts w:ascii="Helv" w:eastAsia="Times New Roman" w:hAnsi="Helv" w:cs="Helv"/>
            <w:color w:val="0000FF"/>
            <w:sz w:val="20"/>
            <w:szCs w:val="20"/>
            <w:lang w:eastAsia="en-GB"/>
          </w:rPr>
          <w:t xml:space="preserve"> and is a 1 based count up the parent axis. It is a processing error if the </w:t>
        </w:r>
      </w:ins>
      <w:ins w:id="182" w:author="Steve Hanson" w:date="2014-09-03T12:07:00Z">
        <w:r>
          <w:rPr>
            <w:rFonts w:ascii="Helv" w:eastAsia="Times New Roman" w:hAnsi="Helv" w:cs="Helv"/>
            <w:color w:val="0000FF"/>
            <w:sz w:val="20"/>
            <w:szCs w:val="20"/>
            <w:lang w:eastAsia="en-GB"/>
          </w:rPr>
          <w:t>argument</w:t>
        </w:r>
      </w:ins>
      <w:ins w:id="183" w:author="Steve Hanson" w:date="2014-09-03T12:06:00Z">
        <w:r>
          <w:rPr>
            <w:rFonts w:ascii="Helv" w:eastAsia="Times New Roman" w:hAnsi="Helv" w:cs="Helv"/>
            <w:color w:val="0000FF"/>
            <w:sz w:val="20"/>
            <w:szCs w:val="20"/>
            <w:lang w:eastAsia="en-GB"/>
          </w:rPr>
          <w:t xml:space="preserve"> reaches beyond the root. It is a schema definition error if the </w:t>
        </w:r>
      </w:ins>
      <w:ins w:id="184" w:author="Steve Hanson" w:date="2014-09-03T12:07:00Z">
        <w:r>
          <w:rPr>
            <w:rFonts w:ascii="Helv" w:eastAsia="Times New Roman" w:hAnsi="Helv" w:cs="Helv"/>
            <w:color w:val="0000FF"/>
            <w:sz w:val="20"/>
            <w:szCs w:val="20"/>
            <w:lang w:eastAsia="en-GB"/>
          </w:rPr>
          <w:t>argument</w:t>
        </w:r>
      </w:ins>
      <w:ins w:id="185" w:author="Steve Hanson" w:date="2014-09-03T12:06:00Z">
        <w:r>
          <w:rPr>
            <w:rFonts w:ascii="Helv" w:eastAsia="Times New Roman" w:hAnsi="Helv" w:cs="Helv"/>
            <w:color w:val="0000FF"/>
            <w:sz w:val="20"/>
            <w:szCs w:val="20"/>
            <w:lang w:eastAsia="en-GB"/>
          </w:rPr>
          <w:t xml:space="preserve"> is &lt;= 0.</w:t>
        </w:r>
      </w:ins>
    </w:p>
    <w:p w:rsidR="00531A24" w:rsidRPr="001D7643" w:rsidRDefault="00531A24" w:rsidP="00531A24">
      <w:pPr>
        <w:autoSpaceDE w:val="0"/>
        <w:rPr>
          <w:ins w:id="186" w:author="Steve Hanson" w:date="2014-09-03T12:04:00Z"/>
          <w:rFonts w:ascii="Arial" w:eastAsia="Helv" w:hAnsi="Arial" w:cs="Arial"/>
          <w:color w:val="000000"/>
          <w:sz w:val="20"/>
          <w:szCs w:val="20"/>
          <w:lang w:eastAsia="en-GB"/>
        </w:rPr>
      </w:pPr>
    </w:p>
    <w:p w:rsidR="004D0FC3" w:rsidRPr="001D7643" w:rsidDel="004712F9" w:rsidRDefault="004D0FC3" w:rsidP="004C4CCD">
      <w:pPr>
        <w:autoSpaceDE w:val="0"/>
        <w:rPr>
          <w:del w:id="187" w:author="Steve Hanson" w:date="2014-09-03T12:01:00Z"/>
          <w:rFonts w:ascii="Arial" w:eastAsia="Helv" w:hAnsi="Arial" w:cs="Arial"/>
          <w:color w:val="000000"/>
          <w:sz w:val="20"/>
          <w:szCs w:val="20"/>
          <w:lang w:eastAsia="en-GB"/>
        </w:rPr>
      </w:pPr>
    </w:p>
    <w:p w:rsidR="004C4CCD" w:rsidRPr="001D7643" w:rsidRDefault="004C4CCD" w:rsidP="001D3DD6">
      <w:pPr>
        <w:autoSpaceDE w:val="0"/>
        <w:rPr>
          <w:rFonts w:ascii="Arial" w:eastAsia="Helv" w:hAnsi="Arial" w:cs="Arial"/>
          <w:color w:val="000000"/>
          <w:sz w:val="20"/>
          <w:szCs w:val="20"/>
          <w:lang w:eastAsia="en-GB"/>
        </w:rPr>
      </w:pPr>
    </w:p>
    <w:p w:rsidR="00457AEC" w:rsidRPr="001D7643" w:rsidRDefault="00457AEC" w:rsidP="00652479">
      <w:pPr>
        <w:suppressAutoHyphens w:val="0"/>
        <w:autoSpaceDE w:val="0"/>
        <w:autoSpaceDN w:val="0"/>
        <w:adjustRightInd w:val="0"/>
        <w:rPr>
          <w:rFonts w:ascii="Arial" w:hAnsi="Arial" w:cs="Arial"/>
          <w:sz w:val="20"/>
          <w:szCs w:val="20"/>
        </w:rPr>
      </w:pPr>
    </w:p>
    <w:p w:rsidR="001F3869" w:rsidRPr="001D7643" w:rsidRDefault="001F3869" w:rsidP="00652479">
      <w:pPr>
        <w:suppressAutoHyphens w:val="0"/>
        <w:autoSpaceDE w:val="0"/>
        <w:autoSpaceDN w:val="0"/>
        <w:adjustRightInd w:val="0"/>
        <w:rPr>
          <w:rFonts w:ascii="Arial" w:hAnsi="Arial" w:cs="Arial"/>
          <w:sz w:val="20"/>
          <w:szCs w:val="20"/>
        </w:rPr>
      </w:pPr>
    </w:p>
    <w:p w:rsidR="00C10D4C" w:rsidRPr="001D7643" w:rsidRDefault="00C10D4C" w:rsidP="007513F2">
      <w:pPr>
        <w:pStyle w:val="Heading1"/>
        <w:pageBreakBefore/>
        <w:numPr>
          <w:ilvl w:val="0"/>
          <w:numId w:val="11"/>
        </w:numPr>
        <w:rPr>
          <w:sz w:val="24"/>
          <w:szCs w:val="24"/>
        </w:rPr>
      </w:pPr>
      <w:bookmarkStart w:id="188" w:name="ElementNode"/>
      <w:bookmarkStart w:id="189" w:name="_Toc341182573"/>
      <w:bookmarkStart w:id="190" w:name="_Toc384986293"/>
      <w:bookmarkEnd w:id="188"/>
      <w:r w:rsidRPr="001D7643">
        <w:rPr>
          <w:sz w:val="24"/>
          <w:szCs w:val="24"/>
        </w:rPr>
        <w:lastRenderedPageBreak/>
        <w:t>Major</w:t>
      </w:r>
      <w:r w:rsidRPr="001D7643">
        <w:rPr>
          <w:rFonts w:eastAsia="Arial"/>
          <w:sz w:val="24"/>
          <w:szCs w:val="24"/>
        </w:rPr>
        <w:t xml:space="preserve"> </w:t>
      </w:r>
      <w:bookmarkEnd w:id="189"/>
      <w:r w:rsidR="00DB0D4F" w:rsidRPr="001D7643">
        <w:rPr>
          <w:sz w:val="24"/>
          <w:szCs w:val="24"/>
        </w:rPr>
        <w:t>Errata</w:t>
      </w:r>
      <w:bookmarkEnd w:id="190"/>
    </w:p>
    <w:p w:rsidR="003765EC" w:rsidRPr="001D7643" w:rsidRDefault="003765EC" w:rsidP="003765EC">
      <w:pPr>
        <w:rPr>
          <w:rFonts w:ascii="Arial" w:hAnsi="Arial" w:cs="Arial"/>
          <w:color w:val="000000" w:themeColor="text1"/>
          <w:sz w:val="20"/>
          <w:szCs w:val="20"/>
        </w:rPr>
      </w:pPr>
    </w:p>
    <w:p w:rsidR="00C10D4C" w:rsidRPr="001D7643" w:rsidRDefault="00C10D4C" w:rsidP="003765EC">
      <w:pPr>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w:t>
      </w:r>
      <w:r w:rsidRPr="001D7643">
        <w:rPr>
          <w:rFonts w:ascii="Arial" w:hAnsi="Arial" w:cs="Arial"/>
          <w:sz w:val="20"/>
          <w:szCs w:val="20"/>
        </w:rPr>
        <w:t>major</w:t>
      </w:r>
      <w:r w:rsidRPr="001D7643">
        <w:rPr>
          <w:rFonts w:ascii="Arial" w:eastAsia="Arial" w:hAnsi="Arial" w:cs="Arial"/>
          <w:sz w:val="20"/>
          <w:szCs w:val="20"/>
        </w:rPr>
        <w:t xml:space="preserve"> </w:t>
      </w:r>
      <w:r w:rsidR="00DB0D4F" w:rsidRPr="001D7643">
        <w:rPr>
          <w:rFonts w:ascii="Arial" w:eastAsia="Arial" w:hAnsi="Arial" w:cs="Arial"/>
          <w:sz w:val="20"/>
          <w:szCs w:val="20"/>
        </w:rPr>
        <w:t>errata</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identified.</w:t>
      </w:r>
      <w:r w:rsidRPr="001D7643">
        <w:rPr>
          <w:rFonts w:ascii="Arial" w:eastAsia="Arial" w:hAnsi="Arial" w:cs="Arial"/>
          <w:sz w:val="20"/>
          <w:szCs w:val="20"/>
        </w:rPr>
        <w:t xml:space="preserve"> </w:t>
      </w: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3.1.</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14.5.</w:t>
      </w:r>
      <w:r w:rsidRPr="001D7643">
        <w:rPr>
          <w:rFonts w:ascii="Arial" w:eastAsia="Helv" w:hAnsi="Arial" w:cs="Arial"/>
          <w:i/>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reflects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hiddenGroupRef</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applies</w:t>
      </w:r>
      <w:r w:rsidRPr="001D7643">
        <w:rPr>
          <w:rFonts w:ascii="Arial" w:eastAsia="Helv"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sequences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w:t>
      </w:r>
      <w:r w:rsidRPr="001D7643">
        <w:rPr>
          <w:rFonts w:ascii="Arial" w:eastAsia="Helv" w:hAnsi="Arial" w:cs="Arial"/>
          <w:color w:val="000000"/>
          <w:sz w:val="20"/>
          <w:szCs w:val="20"/>
        </w:rPr>
        <w:t xml:space="preserve"> </w:t>
      </w:r>
      <w:r w:rsidRPr="001D7643">
        <w:rPr>
          <w:rFonts w:ascii="Arial" w:hAnsi="Arial" w:cs="Arial"/>
          <w:color w:val="000000"/>
          <w:sz w:val="20"/>
          <w:szCs w:val="20"/>
        </w:rPr>
        <w:t>children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groups,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xs:group,</w:t>
      </w:r>
      <w:r w:rsidRPr="001D7643">
        <w:rPr>
          <w:rFonts w:ascii="Arial" w:eastAsia="Helv" w:hAnsi="Arial" w:cs="Arial"/>
          <w:color w:val="000000"/>
          <w:sz w:val="20"/>
          <w:szCs w:val="20"/>
        </w:rPr>
        <w:t xml:space="preserve"> </w:t>
      </w:r>
      <w:r w:rsidRPr="001D7643">
        <w:rPr>
          <w:rFonts w:ascii="Arial" w:hAnsi="Arial" w:cs="Arial"/>
          <w:color w:val="000000"/>
          <w:sz w:val="20"/>
          <w:szCs w:val="20"/>
        </w:rPr>
        <w:t>including</w:t>
      </w:r>
      <w:r w:rsidRPr="001D7643">
        <w:rPr>
          <w:rFonts w:ascii="Arial" w:eastAsia="Helv" w:hAnsi="Arial" w:cs="Arial"/>
          <w:color w:val="000000"/>
          <w:sz w:val="20"/>
          <w:szCs w:val="20"/>
        </w:rPr>
        <w:t xml:space="preserve"> </w:t>
      </w:r>
      <w:r w:rsidRPr="001D7643">
        <w:rPr>
          <w:rFonts w:ascii="Arial" w:hAnsi="Arial" w:cs="Arial"/>
          <w:color w:val="000000"/>
          <w:sz w:val="20"/>
          <w:szCs w:val="20"/>
        </w:rPr>
        <w:t>group</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w:t>
      </w:r>
      <w:r w:rsidR="00CD3F72" w:rsidRPr="001D7643">
        <w:rPr>
          <w:rFonts w:ascii="Arial" w:hAnsi="Arial" w:cs="Arial"/>
          <w:color w:val="000000"/>
          <w:sz w:val="20"/>
          <w:szCs w:val="20"/>
        </w:rPr>
        <w:t>, nor can it appear on any xs:choice</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p>
    <w:p w:rsidR="00150582" w:rsidRPr="001D7643" w:rsidRDefault="00150582">
      <w:pPr>
        <w:autoSpaceDE w:val="0"/>
        <w:rPr>
          <w:rFonts w:ascii="Arial" w:eastAsia="Helv" w:hAnsi="Arial" w:cs="Arial"/>
          <w:color w:val="000000"/>
          <w:sz w:val="20"/>
          <w:szCs w:val="20"/>
        </w:rPr>
      </w:pPr>
    </w:p>
    <w:p w:rsidR="00150582" w:rsidRPr="001D7643" w:rsidRDefault="00150582">
      <w:pPr>
        <w:autoSpaceDE w:val="0"/>
        <w:rPr>
          <w:rFonts w:ascii="Arial" w:eastAsia="Helv" w:hAnsi="Arial" w:cs="Arial"/>
          <w:color w:val="000000"/>
          <w:sz w:val="20"/>
          <w:szCs w:val="20"/>
        </w:rPr>
      </w:pPr>
      <w:r w:rsidRPr="001D7643">
        <w:rPr>
          <w:rFonts w:ascii="Arial" w:eastAsia="Helv" w:hAnsi="Arial" w:cs="Arial"/>
          <w:color w:val="000000"/>
          <w:sz w:val="20"/>
          <w:szCs w:val="20"/>
        </w:rPr>
        <w:t xml:space="preserve">If hiddenGroupRef appears on a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the appearance of any other DFDL properties on that </w:t>
      </w:r>
      <w:r w:rsidR="00CD3F72" w:rsidRPr="001D7643">
        <w:rPr>
          <w:rFonts w:ascii="Arial" w:eastAsia="Helv" w:hAnsi="Arial" w:cs="Arial"/>
          <w:color w:val="000000"/>
          <w:sz w:val="20"/>
          <w:szCs w:val="20"/>
        </w:rPr>
        <w:t>sequence</w:t>
      </w:r>
      <w:r w:rsidRPr="001D7643">
        <w:rPr>
          <w:rFonts w:ascii="Arial" w:eastAsia="Helv" w:hAnsi="Arial" w:cs="Arial"/>
          <w:color w:val="000000"/>
          <w:sz w:val="20"/>
          <w:szCs w:val="20"/>
        </w:rPr>
        <w:t xml:space="preserve"> is a schema definition error.</w:t>
      </w:r>
    </w:p>
    <w:p w:rsidR="00C10D4C" w:rsidRPr="001D7643" w:rsidRDefault="00C10D4C">
      <w:pPr>
        <w:autoSpaceDE w:val="0"/>
        <w:rPr>
          <w:rFonts w:ascii="Arial" w:hAnsi="Arial" w:cs="Arial"/>
          <w:color w:val="000000"/>
          <w:sz w:val="20"/>
          <w:szCs w:val="20"/>
        </w:rPr>
      </w:pPr>
    </w:p>
    <w:p w:rsidR="00C10D4C" w:rsidRPr="001D7643" w:rsidRDefault="00C10D4C">
      <w:pPr>
        <w:pStyle w:val="NormalWeb"/>
        <w:rPr>
          <w:rFonts w:ascii="Arial" w:hAnsi="Arial" w:cs="Arial"/>
          <w:color w:val="000000"/>
          <w:sz w:val="20"/>
          <w:szCs w:val="20"/>
        </w:rPr>
      </w:pPr>
      <w:r w:rsidRPr="001D7643">
        <w:rPr>
          <w:rFonts w:ascii="Arial" w:hAnsi="Arial" w:cs="Arial"/>
          <w:b/>
          <w:color w:val="000000"/>
          <w:sz w:val="20"/>
          <w:szCs w:val="20"/>
        </w:rPr>
        <w:t>3.2.</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17.</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Changes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008A31A0" w:rsidRPr="001D7643">
        <w:rPr>
          <w:rFonts w:ascii="Arial" w:eastAsia="Helv" w:hAnsi="Arial" w:cs="Arial"/>
          <w:color w:val="000000"/>
          <w:sz w:val="20"/>
          <w:szCs w:val="20"/>
        </w:rPr>
        <w:t xml:space="preserve">placement of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outputValueCalc.</w:t>
      </w:r>
      <w:proofErr w:type="gramEnd"/>
    </w:p>
    <w:p w:rsidR="00C10D4C" w:rsidRPr="001D7643" w:rsidRDefault="00C10D4C">
      <w:pPr>
        <w:pStyle w:val="NormalWeb"/>
        <w:rPr>
          <w:rFonts w:ascii="Arial" w:hAnsi="Arial" w:cs="Arial"/>
          <w:color w:val="000000"/>
          <w:sz w:val="20"/>
          <w:szCs w:val="20"/>
        </w:rPr>
      </w:pPr>
      <w:r w:rsidRPr="001D7643">
        <w:rPr>
          <w:rFonts w:ascii="Arial" w:hAnsi="Arial" w:cs="Arial"/>
          <w:color w:val="000000"/>
          <w:sz w:val="20"/>
          <w:szCs w:val="20"/>
        </w:rPr>
        <w:t>Change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behave</w:t>
      </w:r>
      <w:r w:rsidRPr="001D7643">
        <w:rPr>
          <w:rFonts w:ascii="Arial" w:eastAsia="Helv" w:hAnsi="Arial" w:cs="Arial"/>
          <w:color w:val="000000"/>
          <w:sz w:val="20"/>
          <w:szCs w:val="20"/>
        </w:rPr>
        <w:t xml:space="preserve"> </w:t>
      </w:r>
      <w:r w:rsidRPr="001D7643">
        <w:rPr>
          <w:rFonts w:ascii="Arial" w:hAnsi="Arial" w:cs="Arial"/>
          <w:color w:val="000000"/>
          <w:sz w:val="20"/>
          <w:szCs w:val="20"/>
        </w:rPr>
        <w:t>like</w:t>
      </w:r>
      <w:r w:rsidRPr="001D7643">
        <w:rPr>
          <w:rFonts w:ascii="Arial" w:eastAsia="Helv" w:hAnsi="Arial" w:cs="Arial"/>
          <w:color w:val="000000"/>
          <w:sz w:val="20"/>
          <w:szCs w:val="20"/>
        </w:rPr>
        <w:t xml:space="preserve"> </w:t>
      </w:r>
      <w:r w:rsidR="00C95209" w:rsidRPr="001D7643">
        <w:rPr>
          <w:rFonts w:ascii="Arial" w:eastAsia="Helv" w:hAnsi="Arial" w:cs="Arial"/>
          <w:color w:val="000000"/>
          <w:sz w:val="20"/>
          <w:szCs w:val="20"/>
        </w:rPr>
        <w:t xml:space="preserve">the </w:t>
      </w:r>
      <w:r w:rsidRPr="001D7643">
        <w:rPr>
          <w:rFonts w:ascii="Arial" w:hAnsi="Arial" w:cs="Arial"/>
          <w:color w:val="000000"/>
          <w:sz w:val="20"/>
          <w:szCs w:val="20"/>
        </w:rPr>
        <w:t>ref</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cannot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placed</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scope</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format</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their</w:t>
      </w:r>
      <w:r w:rsidRPr="001D7643">
        <w:rPr>
          <w:rFonts w:ascii="Arial" w:eastAsia="Helv" w:hAnsi="Arial" w:cs="Arial"/>
          <w:color w:val="000000"/>
          <w:sz w:val="20"/>
          <w:szCs w:val="20"/>
        </w:rPr>
        <w:t xml:space="preserve"> </w:t>
      </w:r>
      <w:r w:rsidRPr="001D7643">
        <w:rPr>
          <w:rFonts w:ascii="Arial" w:hAnsi="Arial" w:cs="Arial"/>
          <w:color w:val="000000"/>
          <w:sz w:val="20"/>
          <w:szCs w:val="20"/>
        </w:rPr>
        <w:t>point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use.</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allowed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reflects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w:t>
      </w:r>
      <w:r w:rsidRPr="001D7643">
        <w:rPr>
          <w:rFonts w:ascii="Arial" w:eastAsia="Arial" w:hAnsi="Arial" w:cs="Arial"/>
          <w:color w:val="000000"/>
          <w:sz w:val="20"/>
          <w:szCs w:val="20"/>
        </w:rPr>
        <w:t xml:space="preserve"> </w:t>
      </w:r>
      <w:r w:rsidRPr="001D7643">
        <w:rPr>
          <w:rFonts w:ascii="Arial" w:hAnsi="Arial" w:cs="Arial"/>
          <w:color w:val="000000"/>
          <w:sz w:val="20"/>
          <w:szCs w:val="20"/>
        </w:rPr>
        <w:t>inputValueCalc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or</w:t>
      </w:r>
      <w:r w:rsidRPr="001D7643">
        <w:rPr>
          <w:rFonts w:ascii="Arial" w:eastAsia="Arial" w:hAnsi="Arial" w:cs="Arial"/>
          <w:color w:val="000000"/>
          <w:sz w:val="20"/>
          <w:szCs w:val="20"/>
        </w:rPr>
        <w:t xml:space="preserve"> </w:t>
      </w:r>
      <w:r w:rsidRPr="001D7643">
        <w:rPr>
          <w:rFonts w:ascii="Arial" w:hAnsi="Arial" w:cs="Arial"/>
          <w:color w:val="000000"/>
          <w:sz w:val="20"/>
          <w:szCs w:val="20"/>
        </w:rPr>
        <w:t>outputValueCalc</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applies</w:t>
      </w:r>
      <w:r w:rsidRPr="001D7643">
        <w:rPr>
          <w:rFonts w:ascii="Arial" w:eastAsia="Arial" w:hAnsi="Arial" w:cs="Arial"/>
          <w:color w:val="000000"/>
          <w:sz w:val="20"/>
          <w:szCs w:val="20"/>
        </w:rPr>
        <w:t xml:space="preserve"> </w:t>
      </w:r>
      <w:r w:rsidRPr="001D7643">
        <w:rPr>
          <w:rFonts w:ascii="Arial" w:hAnsi="Arial" w:cs="Arial"/>
          <w:color w:val="000000"/>
          <w:sz w:val="20"/>
          <w:szCs w:val="20"/>
        </w:rPr>
        <w:t>universally</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spec</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confused</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Remove</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relation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as</w:t>
      </w:r>
      <w:r w:rsidRPr="001D7643">
        <w:rPr>
          <w:rFonts w:ascii="Arial" w:eastAsia="Arial" w:hAnsi="Arial" w:cs="Arial"/>
          <w:color w:val="000000"/>
          <w:sz w:val="20"/>
          <w:szCs w:val="20"/>
        </w:rPr>
        <w:t xml:space="preserve"> </w:t>
      </w:r>
      <w:r w:rsidRPr="001D7643">
        <w:rPr>
          <w:rFonts w:ascii="Arial" w:hAnsi="Arial" w:cs="Arial"/>
          <w:color w:val="000000"/>
          <w:sz w:val="20"/>
          <w:szCs w:val="20"/>
        </w:rPr>
        <w:t>they</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elements</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application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extension.</w:t>
      </w:r>
      <w:r w:rsidR="00C95209" w:rsidRPr="001D7643">
        <w:rPr>
          <w:rFonts w:ascii="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D23EE0" w:rsidRPr="001D7643" w:rsidRDefault="00C10D4C">
      <w:p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these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allowed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local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references</w:t>
      </w:r>
      <w:r w:rsidRPr="001D7643">
        <w:rPr>
          <w:rFonts w:ascii="Arial" w:eastAsia="Helv" w:hAnsi="Arial" w:cs="Arial"/>
          <w:color w:val="000000"/>
          <w:sz w:val="20"/>
          <w:szCs w:val="20"/>
        </w:rPr>
        <w:t xml:space="preserve"> </w:t>
      </w:r>
      <w:r w:rsidRPr="001D7643">
        <w:rPr>
          <w:rFonts w:ascii="Arial" w:hAnsi="Arial" w:cs="Arial"/>
          <w:color w:val="000000"/>
          <w:sz w:val="20"/>
          <w:szCs w:val="20"/>
        </w:rPr>
        <w:t>but</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00D23EE0" w:rsidRPr="001D7643">
        <w:rPr>
          <w:rFonts w:ascii="Arial" w:hAnsi="Arial" w:cs="Arial"/>
          <w:color w:val="000000"/>
          <w:sz w:val="20"/>
          <w:szCs w:val="20"/>
        </w:rPr>
        <w:t xml:space="preserve"> </w:t>
      </w:r>
    </w:p>
    <w:p w:rsidR="00D23EE0" w:rsidRPr="001D7643" w:rsidRDefault="00D23EE0">
      <w:pPr>
        <w:autoSpaceDE w:val="0"/>
        <w:rPr>
          <w:rFonts w:ascii="Arial" w:hAnsi="Arial" w:cs="Arial"/>
          <w:color w:val="000000"/>
          <w:sz w:val="20"/>
          <w:szCs w:val="20"/>
        </w:rPr>
      </w:pPr>
    </w:p>
    <w:p w:rsidR="0066302F" w:rsidRPr="001D7643" w:rsidRDefault="00D23EE0">
      <w:pPr>
        <w:autoSpaceDE w:val="0"/>
        <w:rPr>
          <w:rFonts w:ascii="Arial" w:hAnsi="Arial" w:cs="Arial"/>
          <w:color w:val="000000"/>
          <w:sz w:val="20"/>
          <w:szCs w:val="20"/>
        </w:rPr>
      </w:pPr>
      <w:r w:rsidRPr="001D7643">
        <w:rPr>
          <w:rFonts w:ascii="Arial" w:hAnsi="Arial" w:cs="Arial"/>
          <w:sz w:val="20"/>
          <w:szCs w:val="20"/>
        </w:rPr>
        <w:t>Add that inputValueCalc is not allowed to appear on a local element or element reference that is the root of a choice branch.</w:t>
      </w:r>
    </w:p>
    <w:p w:rsidR="00C10D4C" w:rsidRPr="001D7643" w:rsidRDefault="00C10D4C">
      <w:pPr>
        <w:autoSpaceDE w:val="0"/>
        <w:rPr>
          <w:rFonts w:ascii="Arial" w:eastAsia="Helv" w:hAnsi="Arial" w:cs="Arial"/>
          <w:color w:val="0000FF"/>
          <w:sz w:val="20"/>
          <w:szCs w:val="20"/>
        </w:rPr>
      </w:pPr>
      <w:r w:rsidRPr="001D7643">
        <w:rPr>
          <w:rFonts w:ascii="Arial" w:eastAsia="Helv" w:hAnsi="Arial" w:cs="Arial"/>
          <w:color w:val="0000FF"/>
          <w:sz w:val="20"/>
          <w:szCs w:val="20"/>
        </w:rPr>
        <w:t xml:space="preserve"> </w:t>
      </w:r>
    </w:p>
    <w:p w:rsidR="00F15901" w:rsidRPr="001D7643" w:rsidRDefault="00F15901" w:rsidP="00F15901">
      <w:pPr>
        <w:autoSpaceDE w:val="0"/>
        <w:rPr>
          <w:rFonts w:ascii="Arial" w:eastAsia="Helv" w:hAnsi="Arial" w:cs="Arial"/>
          <w:color w:val="000000"/>
          <w:sz w:val="20"/>
          <w:szCs w:val="20"/>
        </w:rPr>
      </w:pPr>
      <w:r w:rsidRPr="001D7643">
        <w:rPr>
          <w:rFonts w:ascii="Arial" w:eastAsia="Helv" w:hAnsi="Arial" w:cs="Arial"/>
          <w:color w:val="000000"/>
          <w:sz w:val="20"/>
          <w:szCs w:val="20"/>
        </w:rPr>
        <w:t>If inputValueCalc appears on an element, the appearance of any other DFDL properties on that element is a schema definition error.</w:t>
      </w:r>
    </w:p>
    <w:p w:rsidR="00F15901" w:rsidRPr="001D7643" w:rsidRDefault="00F15901" w:rsidP="00F15901">
      <w:pPr>
        <w:autoSpaceDE w:val="0"/>
        <w:rPr>
          <w:rFonts w:ascii="Arial" w:eastAsia="Helv" w:hAnsi="Arial" w:cs="Arial"/>
          <w:color w:val="000000"/>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hAnsi="Arial" w:cs="Arial"/>
          <w:sz w:val="20"/>
          <w:szCs w:val="20"/>
        </w:rPr>
      </w:pPr>
      <w:r w:rsidRPr="001D7643">
        <w:rPr>
          <w:rFonts w:ascii="Arial" w:hAnsi="Arial" w:cs="Arial"/>
          <w:b/>
          <w:color w:val="000000"/>
          <w:sz w:val="20"/>
          <w:szCs w:val="20"/>
        </w:rPr>
        <w:t>3.3.</w:t>
      </w:r>
      <w:r w:rsidRPr="001D7643">
        <w:rPr>
          <w:rFonts w:ascii="Arial" w:eastAsia="Helv" w:hAnsi="Arial" w:cs="Arial"/>
          <w:i/>
          <w:color w:val="000000"/>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12.3.</w:t>
      </w:r>
      <w:r w:rsidRPr="001D7643">
        <w:rPr>
          <w:rFonts w:ascii="Arial" w:eastAsia="Arial" w:hAnsi="Arial" w:cs="Arial"/>
          <w:sz w:val="20"/>
          <w:szCs w:val="20"/>
        </w:rPr>
        <w:t xml:space="preserve"> </w:t>
      </w:r>
      <w:r w:rsidRPr="001D7643">
        <w:rPr>
          <w:rFonts w:ascii="Arial" w:hAnsi="Arial" w:cs="Arial"/>
          <w:sz w:val="20"/>
          <w:szCs w:val="20"/>
        </w:rPr>
        <w:t>Clarify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lengthKind</w:t>
      </w:r>
      <w:r w:rsidRPr="001D7643">
        <w:rPr>
          <w:rFonts w:ascii="Arial" w:eastAsia="Arial" w:hAnsi="Arial" w:cs="Arial"/>
          <w:sz w:val="20"/>
          <w:szCs w:val="20"/>
        </w:rPr>
        <w:t xml:space="preserve"> </w:t>
      </w:r>
      <w:r w:rsidRPr="001D7643">
        <w:rPr>
          <w:rFonts w:ascii="Arial" w:hAnsi="Arial" w:cs="Arial"/>
          <w:sz w:val="20"/>
          <w:szCs w:val="20"/>
        </w:rPr>
        <w:t>'explicit',</w:t>
      </w:r>
      <w:r w:rsidRPr="001D7643">
        <w:rPr>
          <w:rFonts w:ascii="Arial" w:eastAsia="Arial" w:hAnsi="Arial" w:cs="Arial"/>
          <w:sz w:val="20"/>
          <w:szCs w:val="20"/>
        </w:rPr>
        <w:t xml:space="preserve"> </w:t>
      </w:r>
      <w:r w:rsidRPr="001D7643">
        <w:rPr>
          <w:rFonts w:ascii="Arial" w:hAnsi="Arial" w:cs="Arial"/>
          <w:sz w:val="20"/>
          <w:szCs w:val="20"/>
        </w:rPr>
        <w:t>'implicit'</w:t>
      </w:r>
      <w:r w:rsidR="00DE013A" w:rsidRPr="001D7643">
        <w:rPr>
          <w:rFonts w:ascii="Arial" w:hAnsi="Arial" w:cs="Arial"/>
          <w:sz w:val="20"/>
          <w:szCs w:val="20"/>
        </w:rPr>
        <w:t xml:space="preserve"> (simple only)</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'prefixed'</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'pattern',</w:t>
      </w:r>
      <w:r w:rsidRPr="001D7643">
        <w:rPr>
          <w:rFonts w:ascii="Arial" w:eastAsia="Arial" w:hAnsi="Arial" w:cs="Arial"/>
          <w:sz w:val="20"/>
          <w:szCs w:val="20"/>
        </w:rPr>
        <w:t xml:space="preserve"> </w:t>
      </w:r>
      <w:r w:rsidRPr="001D7643">
        <w:rPr>
          <w:rFonts w:ascii="Arial" w:hAnsi="Arial" w:cs="Arial"/>
          <w:sz w:val="20"/>
          <w:szCs w:val="20"/>
        </w:rPr>
        <w:t>it</w:t>
      </w:r>
      <w:r w:rsidRPr="001D7643">
        <w:rPr>
          <w:rFonts w:ascii="Arial" w:eastAsia="Arial" w:hAnsi="Arial" w:cs="Arial"/>
          <w:sz w:val="20"/>
          <w:szCs w:val="20"/>
        </w:rPr>
        <w:t xml:space="preserve"> </w:t>
      </w:r>
      <w:r w:rsidRPr="001D7643">
        <w:rPr>
          <w:rFonts w:ascii="Arial" w:hAnsi="Arial" w:cs="Arial"/>
          <w:sz w:val="20"/>
          <w:szCs w:val="20"/>
        </w:rPr>
        <w:t>means</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delimiter</w:t>
      </w:r>
      <w:r w:rsidRPr="001D7643">
        <w:rPr>
          <w:rFonts w:ascii="Arial" w:eastAsia="Arial" w:hAnsi="Arial" w:cs="Arial"/>
          <w:sz w:val="20"/>
          <w:szCs w:val="20"/>
        </w:rPr>
        <w:t xml:space="preserve"> </w:t>
      </w:r>
      <w:r w:rsidRPr="001D7643">
        <w:rPr>
          <w:rFonts w:ascii="Arial" w:hAnsi="Arial" w:cs="Arial"/>
          <w:sz w:val="20"/>
          <w:szCs w:val="20"/>
        </w:rPr>
        <w:t>scanning</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turned</w:t>
      </w:r>
      <w:r w:rsidRPr="001D7643">
        <w:rPr>
          <w:rFonts w:ascii="Arial" w:eastAsia="Arial" w:hAnsi="Arial" w:cs="Arial"/>
          <w:sz w:val="20"/>
          <w:szCs w:val="20"/>
        </w:rPr>
        <w:t xml:space="preserve"> </w:t>
      </w:r>
      <w:r w:rsidRPr="001D7643">
        <w:rPr>
          <w:rFonts w:ascii="Arial" w:hAnsi="Arial" w:cs="Arial"/>
          <w:sz w:val="20"/>
          <w:szCs w:val="20"/>
        </w:rPr>
        <w:t>off</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in-scope</w:t>
      </w:r>
      <w:r w:rsidRPr="001D7643">
        <w:rPr>
          <w:rFonts w:ascii="Arial" w:eastAsia="Arial" w:hAnsi="Arial" w:cs="Arial"/>
          <w:sz w:val="20"/>
          <w:szCs w:val="20"/>
        </w:rPr>
        <w:t xml:space="preserve"> </w:t>
      </w:r>
      <w:r w:rsidRPr="001D7643">
        <w:rPr>
          <w:rFonts w:ascii="Arial" w:hAnsi="Arial" w:cs="Arial"/>
          <w:sz w:val="20"/>
          <w:szCs w:val="20"/>
        </w:rPr>
        <w:t>delimiters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looked</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within</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between</w:t>
      </w:r>
      <w:r w:rsidRPr="001D7643">
        <w:rPr>
          <w:rFonts w:ascii="Arial" w:eastAsia="Arial" w:hAnsi="Arial" w:cs="Arial"/>
          <w:sz w:val="20"/>
          <w:szCs w:val="20"/>
        </w:rPr>
        <w:t xml:space="preserve"> </w:t>
      </w:r>
      <w:r w:rsidRPr="001D7643">
        <w:rPr>
          <w:rFonts w:ascii="Arial" w:hAnsi="Arial" w:cs="Arial"/>
          <w:sz w:val="20"/>
          <w:szCs w:val="20"/>
        </w:rPr>
        <w:t>elements.</w:t>
      </w: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Consequently</w:t>
      </w:r>
      <w:r w:rsidRPr="001D7643">
        <w:rPr>
          <w:rFonts w:ascii="Arial" w:eastAsia="Helv" w:hAnsi="Arial" w:cs="Arial"/>
          <w:color w:val="000000"/>
          <w:sz w:val="20"/>
          <w:szCs w:val="20"/>
        </w:rPr>
        <w:t xml:space="preserve"> </w:t>
      </w:r>
      <w:r w:rsidRPr="001D7643">
        <w:rPr>
          <w:rFonts w:ascii="Arial" w:hAnsi="Arial" w:cs="Arial"/>
          <w:color w:val="000000"/>
          <w:sz w:val="20"/>
          <w:szCs w:val="20"/>
        </w:rPr>
        <w:t>remove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last</w:t>
      </w:r>
      <w:r w:rsidRPr="001D7643">
        <w:rPr>
          <w:rFonts w:ascii="Arial" w:eastAsia="Helv" w:hAnsi="Arial" w:cs="Arial"/>
          <w:color w:val="000000"/>
          <w:sz w:val="20"/>
          <w:szCs w:val="20"/>
        </w:rPr>
        <w:t xml:space="preserve"> </w:t>
      </w:r>
      <w:r w:rsidRPr="001D7643">
        <w:rPr>
          <w:rFonts w:ascii="Arial" w:hAnsi="Arial" w:cs="Arial"/>
          <w:color w:val="000000"/>
          <w:sz w:val="20"/>
          <w:szCs w:val="20"/>
        </w:rPr>
        <w:t>paragraph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section</w:t>
      </w:r>
      <w:r w:rsidRPr="001D7643">
        <w:rPr>
          <w:rFonts w:ascii="Arial" w:eastAsia="Helv" w:hAnsi="Arial" w:cs="Arial"/>
          <w:color w:val="000000"/>
          <w:sz w:val="20"/>
          <w:szCs w:val="20"/>
        </w:rPr>
        <w:t xml:space="preserve"> </w:t>
      </w:r>
      <w:r w:rsidRPr="001D7643">
        <w:rPr>
          <w:rFonts w:ascii="Arial" w:hAnsi="Arial" w:cs="Arial"/>
          <w:color w:val="000000"/>
          <w:sz w:val="20"/>
          <w:szCs w:val="20"/>
        </w:rPr>
        <w:t>5.2.2</w:t>
      </w:r>
      <w:r w:rsidRPr="001D7643">
        <w:rPr>
          <w:rFonts w:ascii="Arial" w:eastAsia="Helv" w:hAnsi="Arial" w:cs="Arial"/>
          <w:color w:val="000000"/>
          <w:sz w:val="20"/>
          <w:szCs w:val="20"/>
        </w:rPr>
        <w:t xml:space="preserve"> </w:t>
      </w:r>
      <w:r w:rsidRPr="001D7643">
        <w:rPr>
          <w:rFonts w:ascii="Arial" w:hAnsi="Arial" w:cs="Arial"/>
          <w:color w:val="000000"/>
          <w:sz w:val="20"/>
          <w:szCs w:val="20"/>
        </w:rPr>
        <w:t>starting</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fixed-length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characters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equal</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fixed</w:t>
      </w:r>
      <w:r w:rsidRPr="001D7643">
        <w:rPr>
          <w:rFonts w:ascii="Arial" w:eastAsia="Helv" w:hAnsi="Arial" w:cs="Arial"/>
          <w:color w:val="000000"/>
          <w:sz w:val="20"/>
          <w:szCs w:val="20"/>
        </w:rPr>
        <w:t xml:space="preserve"> </w:t>
      </w:r>
      <w:r w:rsidRPr="001D7643">
        <w:rPr>
          <w:rFonts w:ascii="Arial" w:hAnsi="Arial" w:cs="Arial"/>
          <w:color w:val="000000"/>
          <w:sz w:val="20"/>
          <w:szCs w:val="20"/>
        </w:rPr>
        <w:t>number".</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3.4.</w:t>
      </w:r>
      <w:r w:rsidRPr="001D7643">
        <w:rPr>
          <w:rFonts w:ascii="Arial" w:eastAsia="Helv" w:hAnsi="Arial" w:cs="Arial"/>
          <w:i/>
          <w:color w:val="000000"/>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2</w:t>
      </w:r>
      <w:r w:rsidRPr="001D7643">
        <w:rPr>
          <w:rFonts w:ascii="Arial" w:eastAsia="Arial" w:hAnsi="Arial" w:cs="Arial"/>
          <w:i/>
          <w:sz w:val="20"/>
          <w:szCs w:val="20"/>
        </w:rPr>
        <w:t xml:space="preserve"> </w:t>
      </w:r>
      <w:r w:rsidRPr="001D7643">
        <w:rPr>
          <w:rFonts w:ascii="Arial" w:hAnsi="Arial" w:cs="Arial"/>
          <w:i/>
          <w:sz w:val="20"/>
          <w:szCs w:val="20"/>
        </w:rPr>
        <w:t>and</w:t>
      </w:r>
      <w:r w:rsidRPr="001D7643">
        <w:rPr>
          <w:rFonts w:ascii="Arial" w:eastAsia="Arial" w:hAnsi="Arial" w:cs="Arial"/>
          <w:i/>
          <w:sz w:val="20"/>
          <w:szCs w:val="20"/>
        </w:rPr>
        <w:t xml:space="preserve"> </w:t>
      </w:r>
      <w:r w:rsidRPr="001D7643">
        <w:rPr>
          <w:rFonts w:ascii="Arial" w:hAnsi="Arial" w:cs="Arial"/>
          <w:i/>
          <w:sz w:val="20"/>
          <w:szCs w:val="20"/>
        </w:rPr>
        <w:t>7.3.</w:t>
      </w:r>
      <w:r w:rsidRPr="001D7643">
        <w:rPr>
          <w:rFonts w:ascii="Arial" w:eastAsia="Arial" w:hAnsi="Arial" w:cs="Arial"/>
          <w:sz w:val="20"/>
          <w:szCs w:val="20"/>
        </w:rPr>
        <w:t xml:space="preserve"> </w:t>
      </w:r>
      <w:r w:rsidRPr="001D7643">
        <w:rPr>
          <w:rFonts w:ascii="Arial" w:hAnsi="Arial" w:cs="Arial"/>
          <w:sz w:val="20"/>
          <w:szCs w:val="20"/>
        </w:rPr>
        <w:t>Add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failure</w:t>
      </w:r>
      <w:r w:rsidRPr="001D7643">
        <w:rPr>
          <w:rFonts w:ascii="Arial" w:eastAsia="Arial" w:hAnsi="Arial" w:cs="Arial"/>
          <w:sz w:val="20"/>
          <w:szCs w:val="20"/>
        </w:rPr>
        <w:t xml:space="preserve"> </w:t>
      </w:r>
      <w:r w:rsidRPr="001D7643">
        <w:rPr>
          <w:rFonts w:ascii="Arial" w:hAnsi="Arial" w:cs="Arial"/>
          <w:sz w:val="20"/>
          <w:szCs w:val="20"/>
        </w:rPr>
        <w:t>type</w:t>
      </w:r>
      <w:r w:rsidRPr="001D7643">
        <w:rPr>
          <w:rFonts w:ascii="Arial" w:eastAsia="Arial" w:hAnsi="Arial" w:cs="Arial"/>
          <w:sz w:val="20"/>
          <w:szCs w:val="20"/>
        </w:rPr>
        <w:t xml:space="preserve"> ‘</w:t>
      </w:r>
      <w:r w:rsidRPr="001D7643">
        <w:rPr>
          <w:rFonts w:ascii="Arial" w:hAnsi="Arial" w:cs="Arial"/>
          <w:sz w:val="20"/>
          <w:szCs w:val="20"/>
        </w:rPr>
        <w:t>recoverable</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use</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assert</w:t>
      </w:r>
      <w:r w:rsidRPr="001D7643">
        <w:rPr>
          <w:rFonts w:ascii="Arial" w:eastAsia="Arial" w:hAnsi="Arial" w:cs="Arial"/>
          <w:sz w:val="20"/>
          <w:szCs w:val="20"/>
        </w:rPr>
        <w:t xml:space="preserve"> </w:t>
      </w:r>
      <w:r w:rsidRPr="001D7643">
        <w:rPr>
          <w:rFonts w:ascii="Arial" w:hAnsi="Arial" w:cs="Arial"/>
          <w:sz w:val="20"/>
          <w:szCs w:val="20"/>
        </w:rPr>
        <w:t>annotation</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permit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checking</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without</w:t>
      </w:r>
      <w:r w:rsidRPr="001D7643">
        <w:rPr>
          <w:rFonts w:ascii="Arial" w:eastAsia="Helv" w:hAnsi="Arial" w:cs="Arial"/>
          <w:color w:val="000000"/>
          <w:sz w:val="20"/>
          <w:szCs w:val="20"/>
        </w:rPr>
        <w:t xml:space="preserve"> </w:t>
      </w:r>
      <w:r w:rsidRPr="001D7643">
        <w:rPr>
          <w:rFonts w:ascii="Arial" w:hAnsi="Arial" w:cs="Arial"/>
          <w:color w:val="000000"/>
          <w:sz w:val="20"/>
          <w:szCs w:val="20"/>
        </w:rPr>
        <w:t>terminating</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parse.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proofErr w:type="gramEnd"/>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using</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assert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check</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constraint</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'delimited'.</w:t>
      </w:r>
      <w:r w:rsidRPr="001D7643">
        <w:rPr>
          <w:rFonts w:ascii="Arial" w:eastAsia="Helv" w:hAnsi="Arial" w:cs="Arial"/>
          <w:color w:val="000000"/>
          <w:sz w:val="20"/>
          <w:szCs w:val="20"/>
        </w:rPr>
        <w:t xml:space="preserve"> </w:t>
      </w:r>
      <w:r w:rsidRPr="001D7643">
        <w:rPr>
          <w:rFonts w:ascii="Arial" w:hAnsi="Arial" w:cs="Arial"/>
          <w:color w:val="000000"/>
          <w:sz w:val="20"/>
          <w:szCs w:val="20"/>
        </w:rPr>
        <w:t>Details:</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After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continue.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Importantly,</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cause</w:t>
      </w:r>
      <w:r w:rsidRPr="001D7643">
        <w:rPr>
          <w:rFonts w:ascii="Arial" w:eastAsia="Helv" w:hAnsi="Arial" w:cs="Arial"/>
          <w:color w:val="000000"/>
          <w:sz w:val="20"/>
          <w:szCs w:val="20"/>
        </w:rPr>
        <w:t xml:space="preserve"> </w:t>
      </w:r>
      <w:r w:rsidRPr="001D7643">
        <w:rPr>
          <w:rFonts w:ascii="Arial" w:hAnsi="Arial" w:cs="Arial"/>
          <w:color w:val="000000"/>
          <w:sz w:val="20"/>
          <w:szCs w:val="20"/>
        </w:rPr>
        <w:t>backtracking</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place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speculating.</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lastRenderedPageBreak/>
        <w:t>It</w:t>
      </w:r>
      <w:r w:rsidRPr="001D7643">
        <w:rPr>
          <w:rFonts w:ascii="Arial" w:eastAsia="Helv" w:hAnsi="Arial" w:cs="Arial"/>
          <w:color w:val="000000"/>
          <w:sz w:val="20"/>
          <w:szCs w:val="20"/>
        </w:rPr>
        <w:t xml:space="preserve"> </w:t>
      </w:r>
      <w:r w:rsidRPr="001D7643">
        <w:rPr>
          <w:rFonts w:ascii="Arial" w:hAnsi="Arial" w:cs="Arial"/>
          <w:color w:val="000000"/>
          <w:sz w:val="20"/>
          <w:szCs w:val="20"/>
        </w:rPr>
        <w:t>can</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raised</w:t>
      </w:r>
      <w:r w:rsidRPr="001D7643">
        <w:rPr>
          <w:rFonts w:ascii="Arial" w:eastAsia="Helv" w:hAnsi="Arial" w:cs="Arial"/>
          <w:color w:val="000000"/>
          <w:sz w:val="20"/>
          <w:szCs w:val="20"/>
        </w:rPr>
        <w:t xml:space="preserve"> </w:t>
      </w:r>
      <w:r w:rsidRPr="001D7643">
        <w:rPr>
          <w:rFonts w:ascii="Arial" w:hAnsi="Arial" w:cs="Arial"/>
          <w:color w:val="000000"/>
          <w:sz w:val="20"/>
          <w:szCs w:val="20"/>
        </w:rPr>
        <w:t>via</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enum</w:t>
      </w:r>
      <w:r w:rsidRPr="001D7643">
        <w:rPr>
          <w:rFonts w:ascii="Arial" w:eastAsia="Helv" w:hAnsi="Arial" w:cs="Arial"/>
          <w:color w:val="000000"/>
          <w:sz w:val="20"/>
          <w:szCs w:val="20"/>
        </w:rPr>
        <w:t xml:space="preserve"> </w:t>
      </w:r>
      <w:r w:rsidRPr="001D7643">
        <w:rPr>
          <w:rFonts w:ascii="Arial" w:hAnsi="Arial" w:cs="Arial"/>
          <w:color w:val="000000"/>
          <w:sz w:val="20"/>
          <w:szCs w:val="20"/>
        </w:rPr>
        <w:t>attribute</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called</w:t>
      </w:r>
      <w:r w:rsidRPr="001D7643">
        <w:rPr>
          <w:rFonts w:ascii="Arial" w:eastAsia="Helv" w:hAnsi="Arial" w:cs="Arial"/>
          <w:color w:val="000000"/>
          <w:sz w:val="20"/>
          <w:szCs w:val="20"/>
        </w:rPr>
        <w:t xml:space="preserve"> </w:t>
      </w:r>
      <w:r w:rsidRPr="001D7643">
        <w:rPr>
          <w:rFonts w:ascii="Arial" w:hAnsi="Arial" w:cs="Arial"/>
          <w:color w:val="000000"/>
          <w:sz w:val="20"/>
          <w:szCs w:val="20"/>
        </w:rPr>
        <w:t>'failureType'.</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occurring</w:t>
      </w:r>
      <w:r w:rsidRPr="001D7643">
        <w:rPr>
          <w:rFonts w:ascii="Arial" w:eastAsia="Helv" w:hAnsi="Arial" w:cs="Arial"/>
          <w:color w:val="000000"/>
          <w:sz w:val="20"/>
          <w:szCs w:val="20"/>
        </w:rPr>
        <w:t xml:space="preserve"> </w:t>
      </w:r>
      <w:r w:rsidRPr="001D7643">
        <w:rPr>
          <w:rFonts w:ascii="Arial" w:hAnsi="Arial" w:cs="Arial"/>
          <w:color w:val="000000"/>
          <w:sz w:val="20"/>
          <w:szCs w:val="20"/>
        </w:rPr>
        <w:t>during</w:t>
      </w:r>
      <w:r w:rsidRPr="001D7643">
        <w:rPr>
          <w:rFonts w:ascii="Arial" w:eastAsia="Helv" w:hAnsi="Arial" w:cs="Arial"/>
          <w:color w:val="000000"/>
          <w:sz w:val="20"/>
          <w:szCs w:val="20"/>
        </w:rPr>
        <w:t xml:space="preserve"> </w:t>
      </w:r>
      <w:r w:rsidRPr="001D7643">
        <w:rPr>
          <w:rFonts w:ascii="Arial" w:hAnsi="Arial" w:cs="Arial"/>
          <w:color w:val="000000"/>
          <w:sz w:val="20"/>
          <w:szCs w:val="20"/>
        </w:rPr>
        <w:t>evaluation</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remains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existing</w:t>
      </w:r>
      <w:r w:rsidRPr="001D7643">
        <w:rPr>
          <w:rFonts w:ascii="Arial" w:eastAsia="Helv" w:hAnsi="Arial" w:cs="Arial"/>
          <w:color w:val="000000"/>
          <w:sz w:val="20"/>
          <w:szCs w:val="20"/>
        </w:rPr>
        <w:t xml:space="preserve"> </w:t>
      </w:r>
      <w:r w:rsidRPr="001D7643">
        <w:rPr>
          <w:rFonts w:ascii="Arial" w:hAnsi="Arial" w:cs="Arial"/>
          <w:color w:val="000000"/>
          <w:sz w:val="20"/>
          <w:szCs w:val="20"/>
        </w:rPr>
        <w:t>stated</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Discriminators</w:t>
      </w:r>
      <w:r w:rsidRPr="001D7643">
        <w:rPr>
          <w:rFonts w:ascii="Arial" w:eastAsia="Helv" w:hAnsi="Arial" w:cs="Arial"/>
          <w:color w:val="000000"/>
          <w:sz w:val="20"/>
          <w:szCs w:val="20"/>
        </w:rPr>
        <w:t xml:space="preserve"> </w:t>
      </w:r>
      <w:r w:rsidRPr="001D7643">
        <w:rPr>
          <w:rFonts w:ascii="Arial" w:hAnsi="Arial" w:cs="Arial"/>
          <w:color w:val="000000"/>
          <w:sz w:val="20"/>
          <w:szCs w:val="20"/>
        </w:rPr>
        <w:t>remain</w:t>
      </w:r>
      <w:r w:rsidRPr="001D7643">
        <w:rPr>
          <w:rFonts w:ascii="Arial" w:eastAsia="Helv" w:hAnsi="Arial" w:cs="Arial"/>
          <w:color w:val="000000"/>
          <w:sz w:val="20"/>
          <w:szCs w:val="20"/>
        </w:rPr>
        <w:t xml:space="preserve"> </w:t>
      </w:r>
      <w:r w:rsidRPr="001D7643">
        <w:rPr>
          <w:rFonts w:ascii="Arial" w:hAnsi="Arial" w:cs="Arial"/>
          <w:color w:val="000000"/>
          <w:sz w:val="20"/>
          <w:szCs w:val="20"/>
        </w:rPr>
        <w:t>unchanged.</w:t>
      </w:r>
    </w:p>
    <w:p w:rsidR="00C10D4C" w:rsidRPr="001D7643" w:rsidRDefault="00C10D4C" w:rsidP="001D13ED">
      <w:pPr>
        <w:numPr>
          <w:ilvl w:val="0"/>
          <w:numId w:val="17"/>
        </w:numPr>
        <w:autoSpaceDE w:val="0"/>
        <w:rPr>
          <w:rFonts w:ascii="Arial"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issuing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independent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autoSpaceDE w:val="0"/>
        <w:rPr>
          <w:rFonts w:ascii="Arial" w:hAnsi="Arial" w:cs="Arial"/>
          <w:color w:val="000000"/>
          <w:sz w:val="20"/>
          <w:szCs w:val="20"/>
        </w:rPr>
      </w:pPr>
    </w:p>
    <w:tbl>
      <w:tblPr>
        <w:tblW w:w="0" w:type="auto"/>
        <w:tblInd w:w="-7" w:type="dxa"/>
        <w:tblLayout w:type="fixed"/>
        <w:tblLook w:val="0000" w:firstRow="0" w:lastRow="0" w:firstColumn="0" w:lastColumn="0" w:noHBand="0" w:noVBand="0"/>
      </w:tblPr>
      <w:tblGrid>
        <w:gridCol w:w="2066"/>
        <w:gridCol w:w="7057"/>
      </w:tblGrid>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C10D4C" w:rsidRPr="001D7643">
        <w:tc>
          <w:tcPr>
            <w:tcW w:w="2066" w:type="dxa"/>
            <w:tcBorders>
              <w:top w:val="single" w:sz="6" w:space="0" w:color="000000"/>
              <w:left w:val="single" w:sz="6" w:space="0" w:color="000000"/>
              <w:bottom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failureType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C10D4C" w:rsidRPr="001D7643" w:rsidRDefault="00C10D4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r w:rsidRPr="001D7643">
              <w:rPr>
                <w:rFonts w:ascii="Arial" w:hAnsi="Arial" w:cs="Arial"/>
                <w:color w:val="000000"/>
                <w:sz w:val="20"/>
                <w:szCs w:val="20"/>
              </w:rPr>
              <w:t>(optional)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roofErr w:type="gramStart"/>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proofErr w:type="gramEnd"/>
            <w:r w:rsidRPr="001D7643">
              <w:rPr>
                <w:rFonts w:ascii="Arial" w:hAnsi="Arial" w:cs="Arial"/>
                <w:color w:val="000000"/>
                <w:sz w:val="20"/>
                <w:szCs w:val="20"/>
              </w:rPr>
              <w:t>.</w:t>
            </w: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Default</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t>Specifies</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failure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occurs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:assert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unsuccessful.</w:t>
            </w:r>
            <w:r w:rsidRPr="001D7643">
              <w:rPr>
                <w:rFonts w:ascii="Arial" w:eastAsia="Arial"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keepNext/>
              <w:keepLines/>
              <w:autoSpaceDE w:val="0"/>
              <w:rPr>
                <w:rFonts w:ascii="Arial" w:hAnsi="Arial" w:cs="Arial"/>
                <w:color w:val="000000"/>
                <w:sz w:val="20"/>
                <w:szCs w:val="20"/>
              </w:rPr>
            </w:pP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recoverable</w:t>
            </w:r>
            <w:r w:rsidRPr="001D7643">
              <w:rPr>
                <w:rFonts w:ascii="Arial" w:eastAsia="Arial" w:hAnsi="Arial" w:cs="Arial"/>
                <w:color w:val="000000"/>
                <w:sz w:val="20"/>
                <w:szCs w:val="20"/>
              </w:rPr>
              <w:t xml:space="preserve"> </w:t>
            </w:r>
            <w:r w:rsidRPr="001D7643">
              <w:rPr>
                <w:rFonts w:ascii="Arial" w:hAnsi="Arial" w:cs="Arial"/>
                <w:color w:val="000000"/>
                <w:sz w:val="20"/>
                <w:szCs w:val="20"/>
              </w:rPr>
              <w:t>error</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raised.</w:t>
            </w:r>
          </w:p>
          <w:p w:rsidR="00C10D4C" w:rsidRPr="001D7643" w:rsidRDefault="00C10D4C">
            <w:pPr>
              <w:keepNext/>
              <w:keepLines/>
              <w:autoSpaceDE w:val="0"/>
              <w:rPr>
                <w:rFonts w:ascii="Arial" w:hAnsi="Arial" w:cs="Arial"/>
                <w:color w:val="000000"/>
                <w:sz w:val="20"/>
                <w:szCs w:val="20"/>
              </w:rPr>
            </w:pPr>
          </w:p>
          <w:p w:rsidR="00C10D4C" w:rsidRPr="001D7643" w:rsidRDefault="00C10D4C">
            <w:pPr>
              <w:tabs>
                <w:tab w:val="left" w:pos="-972"/>
                <w:tab w:val="left" w:pos="-792"/>
              </w:tabs>
              <w:autoSpaceDE w:val="0"/>
              <w:rPr>
                <w:rFonts w:ascii="Arial" w:hAnsi="Arial" w:cs="Arial"/>
                <w:color w:val="000000"/>
                <w:sz w:val="20"/>
                <w:szCs w:val="20"/>
              </w:rPr>
            </w:pPr>
            <w:r w:rsidRPr="001D7643">
              <w:rPr>
                <w:rFonts w:ascii="Arial" w:hAnsi="Arial" w:cs="Arial"/>
                <w:color w:val="000000"/>
                <w:sz w:val="20"/>
                <w:szCs w:val="20"/>
              </w:rPr>
              <w:t>Annotation: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dfdl:assert</w:t>
            </w:r>
          </w:p>
        </w:tc>
      </w:tr>
    </w:tbl>
    <w:p w:rsidR="00C10D4C" w:rsidRPr="001D7643" w:rsidRDefault="00C10D4C">
      <w:pPr>
        <w:autoSpaceDE w:val="0"/>
        <w:rPr>
          <w:rFonts w:ascii="Arial" w:hAnsi="Arial" w:cs="Arial"/>
        </w:rPr>
      </w:pPr>
    </w:p>
    <w:p w:rsidR="00C10D4C" w:rsidRPr="001D7643" w:rsidRDefault="00C10D4C">
      <w:pPr>
        <w:autoSpaceDE w:val="0"/>
        <w:rPr>
          <w:rFonts w:ascii="Arial" w:hAnsi="Arial" w:cs="Arial"/>
          <w:sz w:val="20"/>
          <w:szCs w:val="20"/>
        </w:rPr>
      </w:pPr>
      <w:r w:rsidRPr="001D7643">
        <w:rPr>
          <w:rFonts w:ascii="Arial" w:hAnsi="Arial" w:cs="Arial"/>
          <w:sz w:val="20"/>
          <w:szCs w:val="20"/>
        </w:rPr>
        <w:t>Considered</w:t>
      </w:r>
      <w:r w:rsidRPr="001D7643">
        <w:rPr>
          <w:rFonts w:ascii="Arial" w:eastAsia="Arial" w:hAnsi="Arial" w:cs="Arial"/>
          <w:sz w:val="20"/>
          <w:szCs w:val="20"/>
        </w:rPr>
        <w:t xml:space="preserve"> </w:t>
      </w:r>
      <w:r w:rsidRPr="001D7643">
        <w:rPr>
          <w:rFonts w:ascii="Arial" w:hAnsi="Arial" w:cs="Arial"/>
          <w:sz w:val="20"/>
          <w:szCs w:val="20"/>
        </w:rPr>
        <w:t>extending</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cover</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quite</w:t>
      </w:r>
      <w:r w:rsidRPr="001D7643">
        <w:rPr>
          <w:rFonts w:ascii="Arial" w:eastAsia="Arial" w:hAnsi="Arial" w:cs="Arial"/>
          <w:sz w:val="20"/>
          <w:szCs w:val="20"/>
        </w:rPr>
        <w:t xml:space="preserve"> </w:t>
      </w:r>
      <w:r w:rsidRPr="001D7643">
        <w:rPr>
          <w:rFonts w:ascii="Arial" w:hAnsi="Arial" w:cs="Arial"/>
          <w:sz w:val="20"/>
          <w:szCs w:val="20"/>
        </w:rPr>
        <w:t>clear</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check</w:t>
      </w:r>
      <w:r w:rsidRPr="001D7643">
        <w:rPr>
          <w:rFonts w:ascii="Arial" w:eastAsia="Arial" w:hAnsi="Arial" w:cs="Arial"/>
          <w:sz w:val="20"/>
          <w:szCs w:val="20"/>
        </w:rPr>
        <w:t xml:space="preserve"> </w:t>
      </w:r>
      <w:r w:rsidRPr="001D7643">
        <w:rPr>
          <w:rFonts w:ascii="Arial" w:hAnsi="Arial" w:cs="Arial"/>
          <w:sz w:val="20"/>
          <w:szCs w:val="20"/>
        </w:rPr>
        <w:t>performed</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behaviour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processor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unspecified.</w:t>
      </w:r>
    </w:p>
    <w:p w:rsidR="00C10D4C" w:rsidRPr="001D7643" w:rsidRDefault="00C10D4C">
      <w:pPr>
        <w:ind w:left="360"/>
        <w:rPr>
          <w:rFonts w:ascii="Arial" w:hAnsi="Arial" w:cs="Arial"/>
          <w:sz w:val="20"/>
          <w:szCs w:val="20"/>
        </w:rPr>
      </w:pPr>
    </w:p>
    <w:p w:rsidR="003F3CB2" w:rsidRPr="001D7643" w:rsidRDefault="003F3CB2" w:rsidP="003F3CB2">
      <w:pPr>
        <w:pStyle w:val="CommentText"/>
        <w:rPr>
          <w:rFonts w:ascii="Arial" w:hAnsi="Arial" w:cs="Arial"/>
        </w:rPr>
      </w:pPr>
    </w:p>
    <w:p w:rsidR="00C10D4C" w:rsidRPr="001D7643" w:rsidRDefault="00C10D4C">
      <w:pPr>
        <w:ind w:left="360"/>
        <w:rPr>
          <w:rFonts w:ascii="Arial" w:hAnsi="Arial" w:cs="Arial"/>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color w:val="000000"/>
          <w:sz w:val="20"/>
          <w:szCs w:val="20"/>
        </w:rPr>
        <w:t>3.5.</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clear</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variants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w:t>
      </w:r>
      <w:r w:rsidRPr="001D7643">
        <w:rPr>
          <w:rFonts w:ascii="Arial" w:eastAsia="Helv" w:hAnsi="Arial" w:cs="Arial"/>
          <w:color w:val="000000"/>
          <w:sz w:val="20"/>
          <w:szCs w:val="20"/>
        </w:rPr>
        <w:t xml:space="preserve"> </w:t>
      </w:r>
      <w:r w:rsidRPr="001D7643">
        <w:rPr>
          <w:rFonts w:ascii="Arial" w:hAnsi="Arial" w:cs="Arial"/>
          <w:color w:val="000000"/>
          <w:sz w:val="20"/>
          <w:szCs w:val="20"/>
        </w:rPr>
        <w:t>floats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supported.</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support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754-1985,</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same</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XSDL</w:t>
      </w:r>
      <w:r w:rsidRPr="001D7643">
        <w:rPr>
          <w:rFonts w:ascii="Arial" w:eastAsia="Helv" w:hAnsi="Arial" w:cs="Arial"/>
          <w:color w:val="000000"/>
          <w:sz w:val="20"/>
          <w:szCs w:val="20"/>
        </w:rPr>
        <w:t xml:space="preserve"> </w:t>
      </w:r>
      <w:r w:rsidRPr="001D7643">
        <w:rPr>
          <w:rFonts w:ascii="Arial" w:hAnsi="Arial" w:cs="Arial"/>
          <w:color w:val="000000"/>
          <w:sz w:val="20"/>
          <w:szCs w:val="20"/>
        </w:rPr>
        <w:t>1.0.</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implications</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float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4).</w:t>
      </w:r>
    </w:p>
    <w:p w:rsidR="00C10D4C" w:rsidRPr="001D7643" w:rsidRDefault="00C10D4C">
      <w:pPr>
        <w:numPr>
          <w:ilvl w:val="0"/>
          <w:numId w:val="9"/>
        </w:numPr>
        <w:autoSpaceDE w:val="0"/>
        <w:rPr>
          <w:rFonts w:ascii="Arial" w:hAnsi="Arial" w:cs="Arial"/>
          <w:color w:val="000000"/>
          <w:sz w:val="20"/>
          <w:szCs w:val="20"/>
        </w:rPr>
      </w:pPr>
      <w:proofErr w:type="gramStart"/>
      <w:r w:rsidRPr="001D7643">
        <w:rPr>
          <w:rFonts w:ascii="Arial" w:hAnsi="Arial" w:cs="Arial"/>
          <w:color w:val="000000"/>
          <w:sz w:val="20"/>
          <w:szCs w:val="20"/>
        </w:rPr>
        <w:t>xs:</w:t>
      </w:r>
      <w:proofErr w:type="gramEnd"/>
      <w:r w:rsidRPr="001D7643">
        <w:rPr>
          <w:rFonts w:ascii="Arial" w:hAnsi="Arial" w:cs="Arial"/>
          <w:color w:val="000000"/>
          <w:sz w:val="20"/>
          <w:szCs w:val="20"/>
        </w:rPr>
        <w:t>double</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physical</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both</w:t>
      </w:r>
      <w:r w:rsidRPr="001D7643">
        <w:rPr>
          <w:rFonts w:ascii="Arial" w:eastAsia="Helv" w:hAnsi="Arial" w:cs="Arial"/>
          <w:color w:val="000000"/>
          <w:sz w:val="20"/>
          <w:szCs w:val="20"/>
        </w:rPr>
        <w:t xml:space="preserve"> </w:t>
      </w:r>
      <w:r w:rsidRPr="001D7643">
        <w:rPr>
          <w:rFonts w:ascii="Arial" w:hAnsi="Arial" w:cs="Arial"/>
          <w:color w:val="000000"/>
          <w:sz w:val="20"/>
          <w:szCs w:val="20"/>
        </w:rPr>
        <w:t>'ieee'</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'ibm390Hex'</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than</w:t>
      </w:r>
      <w:r w:rsidRPr="001D7643">
        <w:rPr>
          <w:rFonts w:ascii="Arial" w:eastAsia="Helv" w:hAnsi="Arial" w:cs="Arial"/>
          <w:color w:val="000000"/>
          <w:sz w:val="20"/>
          <w:szCs w:val="20"/>
        </w:rPr>
        <w:t xml:space="preserve"> </w:t>
      </w:r>
      <w:r w:rsidRPr="001D7643">
        <w:rPr>
          <w:rFonts w:ascii="Arial" w:hAnsi="Arial" w:cs="Arial"/>
          <w:color w:val="000000"/>
          <w:sz w:val="20"/>
          <w:szCs w:val="20"/>
        </w:rPr>
        <w:t>8).</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statement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may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precision/rounding</w:t>
      </w:r>
      <w:r w:rsidRPr="001D7643">
        <w:rPr>
          <w:rFonts w:ascii="Arial" w:eastAsia="Arial" w:hAnsi="Arial" w:cs="Arial"/>
          <w:color w:val="000000"/>
          <w:sz w:val="20"/>
          <w:szCs w:val="20"/>
        </w:rPr>
        <w:t xml:space="preserve"> </w:t>
      </w:r>
      <w:r w:rsidRPr="001D7643">
        <w:rPr>
          <w:rFonts w:ascii="Arial" w:hAnsi="Arial" w:cs="Arial"/>
          <w:color w:val="000000"/>
          <w:sz w:val="20"/>
          <w:szCs w:val="20"/>
        </w:rPr>
        <w:t>issues</w:t>
      </w:r>
      <w:r w:rsidRPr="001D7643">
        <w:rPr>
          <w:rFonts w:ascii="Arial" w:eastAsia="Arial" w:hAnsi="Arial" w:cs="Arial"/>
          <w:color w:val="000000"/>
          <w:sz w:val="20"/>
          <w:szCs w:val="20"/>
        </w:rPr>
        <w:t xml:space="preserve"> </w:t>
      </w:r>
      <w:r w:rsidRPr="001D7643">
        <w:rPr>
          <w:rFonts w:ascii="Arial" w:hAnsi="Arial" w:cs="Arial"/>
          <w:color w:val="000000"/>
          <w:sz w:val="20"/>
          <w:szCs w:val="20"/>
        </w:rPr>
        <w:t>when</w:t>
      </w:r>
      <w:r w:rsidRPr="001D7643">
        <w:rPr>
          <w:rFonts w:ascii="Arial" w:eastAsia="Arial" w:hAnsi="Arial" w:cs="Arial"/>
          <w:color w:val="000000"/>
          <w:sz w:val="20"/>
          <w:szCs w:val="20"/>
        </w:rPr>
        <w:t xml:space="preserve"> </w:t>
      </w:r>
      <w:r w:rsidRPr="001D7643">
        <w:rPr>
          <w:rFonts w:ascii="Arial" w:hAnsi="Arial" w:cs="Arial"/>
          <w:color w:val="000000"/>
          <w:sz w:val="20"/>
          <w:szCs w:val="20"/>
        </w:rPr>
        <w:t>converting</w:t>
      </w:r>
      <w:r w:rsidRPr="001D7643">
        <w:rPr>
          <w:rFonts w:ascii="Arial" w:eastAsia="Arial" w:hAnsi="Arial" w:cs="Arial"/>
          <w:color w:val="000000"/>
          <w:sz w:val="20"/>
          <w:szCs w:val="20"/>
        </w:rPr>
        <w:t xml:space="preserve"> </w:t>
      </w:r>
      <w:r w:rsidRPr="001D7643">
        <w:rPr>
          <w:rFonts w:ascii="Arial" w:hAnsi="Arial" w:cs="Arial"/>
          <w:color w:val="000000"/>
          <w:sz w:val="20"/>
          <w:szCs w:val="20"/>
        </w:rPr>
        <w:t>IBM</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to/from</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p>
    <w:p w:rsidR="00C10D4C" w:rsidRPr="001D7643" w:rsidRDefault="00C10D4C">
      <w:pPr>
        <w:numPr>
          <w:ilvl w:val="0"/>
          <w:numId w:val="9"/>
        </w:numPr>
        <w:autoSpaceDE w:val="0"/>
        <w:rPr>
          <w:rFonts w:ascii="Arial" w:hAnsi="Arial" w:cs="Arial"/>
          <w:color w:val="000000"/>
          <w:sz w:val="20"/>
          <w:szCs w:val="20"/>
        </w:rPr>
      </w:pP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IEEE/IBM</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roofErr w:type="gramStart"/>
      <w:r w:rsidRPr="001D7643">
        <w:rPr>
          <w:rFonts w:ascii="Arial" w:hAnsi="Arial" w:cs="Arial"/>
          <w:color w:val="000000"/>
          <w:sz w:val="20"/>
          <w:szCs w:val="20"/>
        </w:rPr>
        <w:t>Noted</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moved</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IEEE</w:t>
      </w:r>
      <w:r w:rsidRPr="001D7643">
        <w:rPr>
          <w:rFonts w:ascii="Arial" w:eastAsia="Arial" w:hAnsi="Arial" w:cs="Arial"/>
          <w:color w:val="000000"/>
          <w:sz w:val="20"/>
          <w:szCs w:val="20"/>
        </w:rPr>
        <w:t xml:space="preserve"> </w:t>
      </w:r>
      <w:r w:rsidRPr="001D7643">
        <w:rPr>
          <w:rFonts w:ascii="Arial" w:hAnsi="Arial" w:cs="Arial"/>
          <w:color w:val="000000"/>
          <w:sz w:val="20"/>
          <w:szCs w:val="20"/>
        </w:rPr>
        <w:t>754-2008</w:t>
      </w:r>
      <w:r w:rsidRPr="001D7643">
        <w:rPr>
          <w:rFonts w:ascii="Arial" w:eastAsia="Arial" w:hAnsi="Arial" w:cs="Arial"/>
          <w:color w:val="000000"/>
          <w:sz w:val="20"/>
          <w:szCs w:val="20"/>
        </w:rPr>
        <w:t xml:space="preserve"> </w:t>
      </w:r>
      <w:r w:rsidRPr="001D7643">
        <w:rPr>
          <w:rFonts w:ascii="Arial" w:hAnsi="Arial" w:cs="Arial"/>
          <w:color w:val="000000"/>
          <w:sz w:val="20"/>
          <w:szCs w:val="20"/>
        </w:rPr>
        <w:t>only</w:t>
      </w:r>
      <w:r w:rsidRPr="001D7643">
        <w:rPr>
          <w:rFonts w:ascii="Arial" w:eastAsia="Arial" w:hAnsi="Arial" w:cs="Arial"/>
          <w:color w:val="000000"/>
          <w:sz w:val="20"/>
          <w:szCs w:val="20"/>
        </w:rPr>
        <w:t xml:space="preserve"> </w:t>
      </w:r>
      <w:r w:rsidRPr="001D7643">
        <w:rPr>
          <w:rFonts w:ascii="Arial" w:hAnsi="Arial" w:cs="Arial"/>
          <w:color w:val="000000"/>
          <w:sz w:val="20"/>
          <w:szCs w:val="20"/>
        </w:rPr>
        <w:t>because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decimal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enhanced</w:t>
      </w:r>
      <w:r w:rsidRPr="001D7643">
        <w:rPr>
          <w:rFonts w:ascii="Arial" w:eastAsia="Arial" w:hAnsi="Arial" w:cs="Arial"/>
          <w:color w:val="000000"/>
          <w:sz w:val="20"/>
          <w:szCs w:val="20"/>
        </w:rPr>
        <w:t xml:space="preserve"> </w:t>
      </w:r>
      <w:r w:rsidRPr="001D7643">
        <w:rPr>
          <w:rFonts w:ascii="Arial" w:hAnsi="Arial" w:cs="Arial"/>
          <w:color w:val="000000"/>
          <w:sz w:val="20"/>
          <w:szCs w:val="20"/>
        </w:rPr>
        <w:t>float</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That's</w:t>
      </w:r>
      <w:r w:rsidRPr="001D7643">
        <w:rPr>
          <w:rFonts w:ascii="Arial" w:eastAsia="Arial" w:hAnsi="Arial" w:cs="Arial"/>
          <w:color w:val="000000"/>
          <w:sz w:val="20"/>
          <w:szCs w:val="20"/>
        </w:rPr>
        <w:t xml:space="preserve"> </w:t>
      </w:r>
      <w:r w:rsidRPr="001D7643">
        <w:rPr>
          <w:rFonts w:ascii="Arial" w:hAnsi="Arial" w:cs="Arial"/>
          <w:color w:val="000000"/>
          <w:sz w:val="20"/>
          <w:szCs w:val="20"/>
        </w:rPr>
        <w:t>why</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1.1</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still</w:t>
      </w:r>
      <w:r w:rsidRPr="001D7643">
        <w:rPr>
          <w:rFonts w:ascii="Arial" w:eastAsia="Arial" w:hAnsi="Arial" w:cs="Arial"/>
          <w:color w:val="000000"/>
          <w:sz w:val="20"/>
          <w:szCs w:val="20"/>
        </w:rPr>
        <w:t xml:space="preserve"> </w:t>
      </w:r>
      <w:r w:rsidRPr="001D7643">
        <w:rPr>
          <w:rFonts w:ascii="Arial" w:hAnsi="Arial" w:cs="Arial"/>
          <w:color w:val="000000"/>
          <w:sz w:val="20"/>
          <w:szCs w:val="20"/>
        </w:rPr>
        <w:t>just</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:float</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xs:double</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in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r w:rsidRPr="001D7643">
        <w:rPr>
          <w:rFonts w:ascii="Arial" w:eastAsia="Arial" w:hAnsi="Arial" w:cs="Arial"/>
          <w:color w:val="000000"/>
          <w:sz w:val="20"/>
          <w:szCs w:val="20"/>
        </w:rPr>
        <w:t xml:space="preserve"> </w:t>
      </w:r>
      <w:r w:rsidRPr="001D7643">
        <w:rPr>
          <w:rFonts w:ascii="Arial" w:hAnsi="Arial" w:cs="Arial"/>
          <w:color w:val="000000"/>
          <w:sz w:val="20"/>
          <w:szCs w:val="20"/>
        </w:rPr>
        <w:t>would</w:t>
      </w:r>
      <w:r w:rsidRPr="001D7643">
        <w:rPr>
          <w:rFonts w:ascii="Arial" w:eastAsia="Arial" w:hAnsi="Arial" w:cs="Arial"/>
          <w:color w:val="000000"/>
          <w:sz w:val="20"/>
          <w:szCs w:val="20"/>
        </w:rPr>
        <w:t xml:space="preserve"> </w:t>
      </w:r>
      <w:r w:rsidRPr="001D7643">
        <w:rPr>
          <w:rFonts w:ascii="Arial" w:hAnsi="Arial" w:cs="Arial"/>
          <w:color w:val="000000"/>
          <w:sz w:val="20"/>
          <w:szCs w:val="20"/>
        </w:rPr>
        <w:t>very</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be</w:t>
      </w:r>
      <w:r w:rsidRPr="001D7643">
        <w:rPr>
          <w:rFonts w:ascii="Arial" w:eastAsia="Arial" w:hAnsi="Arial" w:cs="Arial"/>
          <w:color w:val="000000"/>
          <w:sz w:val="20"/>
          <w:szCs w:val="20"/>
        </w:rPr>
        <w:t xml:space="preserve"> </w:t>
      </w:r>
      <w:r w:rsidRPr="001D7643">
        <w:rPr>
          <w:rFonts w:ascii="Arial" w:hAnsi="Arial" w:cs="Arial"/>
          <w:color w:val="000000"/>
          <w:sz w:val="20"/>
          <w:szCs w:val="20"/>
        </w:rPr>
        <w:t>implemented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by</w:t>
      </w:r>
      <w:r w:rsidRPr="001D7643">
        <w:rPr>
          <w:rFonts w:ascii="Arial" w:eastAsia="Arial" w:hAnsi="Arial" w:cs="Arial"/>
          <w:color w:val="000000"/>
          <w:sz w:val="20"/>
          <w:szCs w:val="20"/>
        </w:rPr>
        <w:t xml:space="preserve"> </w:t>
      </w:r>
      <w:r w:rsidRPr="001D7643">
        <w:rPr>
          <w:rFonts w:ascii="Arial" w:hAnsi="Arial" w:cs="Arial"/>
          <w:color w:val="000000"/>
          <w:sz w:val="20"/>
          <w:szCs w:val="20"/>
        </w:rPr>
        <w:t>adding</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built-in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types</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derive</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:anySimpleType</w:t>
      </w:r>
      <w:proofErr w:type="gramEnd"/>
      <w:r w:rsidRPr="001D7643">
        <w:rPr>
          <w:rFonts w:ascii="Arial" w:hAnsi="Arial" w:cs="Arial"/>
          <w:color w:val="000000"/>
          <w:sz w:val="20"/>
          <w:szCs w:val="20"/>
        </w:rPr>
        <w:t>.</w:t>
      </w:r>
      <w:r w:rsidRPr="001D7643">
        <w:rPr>
          <w:rFonts w:ascii="Arial" w:eastAsia="Arial" w:hAnsi="Arial" w:cs="Arial"/>
          <w:color w:val="000000"/>
          <w:sz w:val="20"/>
          <w:szCs w:val="20"/>
        </w:rPr>
        <w:t xml:space="preserve">  </w:t>
      </w:r>
      <w:r w:rsidRPr="001D7643">
        <w:rPr>
          <w:rFonts w:ascii="Arial" w:hAnsi="Arial" w:cs="Arial"/>
          <w:color w:val="000000"/>
          <w:sz w:val="20"/>
          <w:szCs w:val="20"/>
        </w:rPr>
        <w:t>It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likely</w:t>
      </w:r>
      <w:r w:rsidRPr="001D7643">
        <w:rPr>
          <w:rFonts w:ascii="Arial" w:eastAsia="Arial" w:hAnsi="Arial" w:cs="Arial"/>
          <w:color w:val="000000"/>
          <w:sz w:val="20"/>
          <w:szCs w:val="20"/>
        </w:rPr>
        <w:t xml:space="preserve"> </w:t>
      </w:r>
      <w:r w:rsidRPr="001D7643">
        <w:rPr>
          <w:rFonts w:ascii="Arial" w:hAnsi="Arial" w:cs="Arial"/>
          <w:color w:val="000000"/>
          <w:sz w:val="20"/>
          <w:szCs w:val="20"/>
        </w:rPr>
        <w:t>therefore</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future</w:t>
      </w:r>
      <w:r w:rsidRPr="001D7643">
        <w:rPr>
          <w:rFonts w:ascii="Arial" w:eastAsia="Arial" w:hAnsi="Arial" w:cs="Arial"/>
          <w:color w:val="000000"/>
          <w:sz w:val="20"/>
          <w:szCs w:val="20"/>
        </w:rPr>
        <w:t xml:space="preserve"> </w:t>
      </w:r>
      <w:r w:rsidRPr="001D7643">
        <w:rPr>
          <w:rFonts w:ascii="Arial" w:hAnsi="Arial" w:cs="Arial"/>
          <w:color w:val="000000"/>
          <w:sz w:val="20"/>
          <w:szCs w:val="20"/>
        </w:rPr>
        <w:t>DFDL</w:t>
      </w:r>
      <w:r w:rsidRPr="001D7643">
        <w:rPr>
          <w:rFonts w:ascii="Arial" w:eastAsia="Arial" w:hAnsi="Arial" w:cs="Arial"/>
          <w:color w:val="000000"/>
          <w:sz w:val="20"/>
          <w:szCs w:val="20"/>
        </w:rPr>
        <w:t xml:space="preserve"> </w:t>
      </w:r>
      <w:r w:rsidRPr="001D7643">
        <w:rPr>
          <w:rFonts w:ascii="Arial" w:hAnsi="Arial" w:cs="Arial"/>
          <w:color w:val="000000"/>
          <w:sz w:val="20"/>
          <w:szCs w:val="20"/>
        </w:rPr>
        <w:t>support</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half-precision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and</w:t>
      </w:r>
      <w:r w:rsidRPr="001D7643">
        <w:rPr>
          <w:rFonts w:ascii="Arial" w:eastAsia="Arial" w:hAnsi="Arial" w:cs="Arial"/>
          <w:color w:val="000000"/>
          <w:sz w:val="20"/>
          <w:szCs w:val="20"/>
        </w:rPr>
        <w:t xml:space="preserve"> </w:t>
      </w:r>
      <w:r w:rsidRPr="001D7643">
        <w:rPr>
          <w:rFonts w:ascii="Arial" w:hAnsi="Arial" w:cs="Arial"/>
          <w:color w:val="000000"/>
          <w:sz w:val="20"/>
          <w:szCs w:val="20"/>
        </w:rPr>
        <w:t>quad-precision</w:t>
      </w:r>
      <w:r w:rsidRPr="001D7643">
        <w:rPr>
          <w:rFonts w:ascii="Arial" w:eastAsia="Arial" w:hAnsi="Arial" w:cs="Arial"/>
          <w:color w:val="000000"/>
          <w:sz w:val="20"/>
          <w:szCs w:val="20"/>
        </w:rPr>
        <w:t xml:space="preserve"> </w:t>
      </w:r>
      <w:r w:rsidRPr="001D7643">
        <w:rPr>
          <w:rFonts w:ascii="Arial" w:hAnsi="Arial" w:cs="Arial"/>
          <w:color w:val="000000"/>
          <w:sz w:val="20"/>
          <w:szCs w:val="20"/>
        </w:rPr>
        <w:t>will</w:t>
      </w:r>
      <w:r w:rsidRPr="001D7643">
        <w:rPr>
          <w:rFonts w:ascii="Arial" w:eastAsia="Arial" w:hAnsi="Arial" w:cs="Arial"/>
          <w:color w:val="000000"/>
          <w:sz w:val="20"/>
          <w:szCs w:val="20"/>
        </w:rPr>
        <w:t xml:space="preserve"> </w:t>
      </w:r>
      <w:r w:rsidRPr="001D7643">
        <w:rPr>
          <w:rFonts w:ascii="Arial" w:hAnsi="Arial" w:cs="Arial"/>
          <w:color w:val="000000"/>
          <w:sz w:val="20"/>
          <w:szCs w:val="20"/>
        </w:rPr>
        <w:t>build</w:t>
      </w:r>
      <w:r w:rsidRPr="001D7643">
        <w:rPr>
          <w:rFonts w:ascii="Arial" w:eastAsia="Arial" w:hAnsi="Arial" w:cs="Arial"/>
          <w:color w:val="000000"/>
          <w:sz w:val="20"/>
          <w:szCs w:val="20"/>
        </w:rPr>
        <w:t xml:space="preserve"> </w:t>
      </w:r>
      <w:r w:rsidRPr="001D7643">
        <w:rPr>
          <w:rFonts w:ascii="Arial" w:hAnsi="Arial" w:cs="Arial"/>
          <w:color w:val="000000"/>
          <w:sz w:val="20"/>
          <w:szCs w:val="20"/>
        </w:rPr>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XSDL.</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b/>
          <w:bCs/>
          <w:color w:val="000000"/>
          <w:sz w:val="20"/>
          <w:szCs w:val="20"/>
        </w:rPr>
        <w:t>3.6.</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hAnsi="Arial" w:cs="Arial"/>
          <w:bCs/>
          <w:color w:val="000000"/>
          <w:sz w:val="20"/>
          <w:szCs w:val="20"/>
        </w:rPr>
        <w: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observed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that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content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after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parsing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not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sufficient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build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W3C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Schema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Validation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(PSVI).</w:t>
      </w:r>
      <w:r w:rsidRPr="001D7643">
        <w:rPr>
          <w:rFonts w:ascii="Arial" w:eastAsia="Arial" w:hAnsi="Arial" w:cs="Arial"/>
          <w:bCs/>
          <w:color w:val="000000"/>
          <w:sz w:val="20"/>
          <w:szCs w:val="20"/>
        </w:rPr>
        <w:t xml:space="preserve">  </w:t>
      </w:r>
      <w:r w:rsidRPr="001D7643">
        <w:rPr>
          <w:rFonts w:ascii="Arial" w:hAnsi="Arial" w:cs="Arial"/>
          <w:color w:val="000000"/>
          <w:sz w:val="20"/>
          <w:szCs w:val="20"/>
        </w:rPr>
        <w:t>Specifically,</w:t>
      </w:r>
      <w:r w:rsidRPr="001D7643">
        <w:rPr>
          <w:rFonts w:ascii="Arial" w:eastAsia="Arial" w:hAnsi="Arial" w:cs="Arial"/>
          <w:color w:val="000000"/>
          <w:sz w:val="20"/>
          <w:szCs w:val="20"/>
        </w:rPr>
        <w:t xml:space="preserve"> </w:t>
      </w:r>
      <w:r w:rsidRPr="001D7643">
        <w:rPr>
          <w:rFonts w:ascii="Arial" w:hAnsi="Arial" w:cs="Arial"/>
          <w:color w:val="000000"/>
          <w:sz w:val="20"/>
          <w:szCs w:val="20"/>
        </w:rPr>
        <w:t>two</w:t>
      </w:r>
      <w:r w:rsidRPr="001D7643">
        <w:rPr>
          <w:rFonts w:ascii="Arial" w:eastAsia="Arial" w:hAnsi="Arial" w:cs="Arial"/>
          <w:color w:val="000000"/>
          <w:sz w:val="20"/>
          <w:szCs w:val="20"/>
        </w:rPr>
        <w:t xml:space="preserve"> </w:t>
      </w:r>
      <w:r w:rsidRPr="001D7643">
        <w:rPr>
          <w:rFonts w:ascii="Arial" w:hAnsi="Arial" w:cs="Arial"/>
          <w:color w:val="000000"/>
          <w:sz w:val="20"/>
          <w:szCs w:val="20"/>
        </w:rPr>
        <w:t>things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missing:</w:t>
      </w:r>
    </w:p>
    <w:p w:rsidR="00C10D4C" w:rsidRPr="001D7643" w:rsidRDefault="00C10D4C" w:rsidP="007513F2">
      <w:pPr>
        <w:numPr>
          <w:ilvl w:val="0"/>
          <w:numId w:val="13"/>
        </w:numPr>
        <w:autoSpaceDE w:val="0"/>
        <w:rPr>
          <w:rFonts w:ascii="Arial" w:hAnsi="Arial" w:cs="Arial"/>
          <w:color w:val="000000"/>
          <w:sz w:val="20"/>
          <w:szCs w:val="20"/>
        </w:rPr>
      </w:pPr>
      <w:r w:rsidRPr="001D7643">
        <w:rPr>
          <w:rFonts w:ascii="Arial" w:hAnsi="Arial" w:cs="Arial"/>
          <w:color w:val="000000"/>
          <w:sz w:val="20"/>
          <w:szCs w:val="20"/>
        </w:rPr>
        <w:t>whether</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p>
    <w:p w:rsidR="00C10D4C" w:rsidRPr="001D7643" w:rsidRDefault="00C10D4C" w:rsidP="007513F2">
      <w:pPr>
        <w:numPr>
          <w:ilvl w:val="0"/>
          <w:numId w:val="13"/>
        </w:numPr>
        <w:autoSpaceDE w:val="0"/>
        <w:rPr>
          <w:rFonts w:ascii="Arial" w:hAnsi="Arial" w:cs="Arial"/>
          <w:color w:val="000000"/>
          <w:sz w:val="20"/>
          <w:szCs w:val="20"/>
        </w:rPr>
      </w:pPr>
      <w:proofErr w:type="gramStart"/>
      <w:r w:rsidRPr="001D7643">
        <w:rPr>
          <w:rFonts w:ascii="Arial" w:hAnsi="Arial" w:cs="Arial"/>
          <w:color w:val="000000"/>
          <w:sz w:val="20"/>
          <w:szCs w:val="20"/>
        </w:rPr>
        <w:t>for</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with</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p>
    <w:p w:rsidR="00C10D4C" w:rsidRPr="001D7643" w:rsidRDefault="00C10D4C">
      <w:pPr>
        <w:autoSpaceDE w:val="0"/>
        <w:rPr>
          <w:rFonts w:ascii="Arial" w:hAnsi="Arial" w:cs="Arial"/>
          <w:bCs/>
          <w:color w:val="000000"/>
          <w:sz w:val="20"/>
          <w:szCs w:val="20"/>
        </w:rPr>
      </w:pPr>
    </w:p>
    <w:p w:rsidR="00C10D4C" w:rsidRPr="001D7643" w:rsidRDefault="00C10D4C">
      <w:pPr>
        <w:autoSpaceDE w:val="0"/>
        <w:rPr>
          <w:rFonts w:ascii="Arial" w:hAnsi="Arial" w:cs="Arial"/>
          <w:bCs/>
          <w:color w:val="000000"/>
          <w:sz w:val="20"/>
          <w:szCs w:val="20"/>
        </w:rPr>
      </w:pP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achieve</w:t>
      </w:r>
      <w:r w:rsidRPr="001D7643">
        <w:rPr>
          <w:rFonts w:ascii="Arial" w:eastAsia="Arial" w:hAnsi="Arial" w:cs="Arial"/>
          <w:bCs/>
          <w:color w:val="000000"/>
          <w:sz w:val="20"/>
          <w:szCs w:val="20"/>
        </w:rPr>
        <w:t xml:space="preserve"> </w:t>
      </w:r>
      <w:proofErr w:type="gramStart"/>
      <w:r w:rsidRPr="001D7643">
        <w:rPr>
          <w:rFonts w:ascii="Arial" w:hAnsi="Arial" w:cs="Arial"/>
          <w:bCs/>
          <w:color w:val="000000"/>
          <w:sz w:val="20"/>
          <w:szCs w:val="20"/>
        </w:rPr>
        <w:t>this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proofErr w:type="gramEnd"/>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infoset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modified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follows:</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Boolean</w:t>
      </w:r>
      <w:r w:rsidRPr="001D7643">
        <w:rPr>
          <w:rFonts w:ascii="Arial" w:eastAsia="Arial" w:hAnsi="Arial" w:cs="Arial"/>
          <w:b/>
          <w:color w:val="000000"/>
          <w:sz w:val="20"/>
          <w:szCs w:val="20"/>
        </w:rPr>
        <w:t xml:space="preserve"> </w:t>
      </w:r>
      <w:r w:rsidRPr="001D7643">
        <w:rPr>
          <w:rFonts w:ascii="Arial" w:hAnsi="Arial" w:cs="Arial"/>
          <w:b/>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proofErr w:type="gramStart"/>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complex</w:t>
      </w:r>
      <w:proofErr w:type="gramEnd"/>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its</w:t>
      </w:r>
      <w:r w:rsidRPr="001D7643">
        <w:rPr>
          <w:rFonts w:ascii="Arial" w:eastAsia="Arial" w:hAnsi="Arial" w:cs="Arial"/>
          <w:color w:val="000000"/>
          <w:sz w:val="20"/>
          <w:szCs w:val="20"/>
        </w:rPr>
        <w:t xml:space="preserve"> </w:t>
      </w:r>
      <w:r w:rsidRPr="001D7643">
        <w:rPr>
          <w:rFonts w:ascii="Arial" w:hAnsi="Arial" w:cs="Arial"/>
          <w:color w:val="000000"/>
          <w:sz w:val="20"/>
          <w:szCs w:val="20"/>
        </w:rPr>
        <w:t>[children]</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p>
    <w:p w:rsidR="00C10D4C" w:rsidRPr="001D7643" w:rsidRDefault="00C10D4C">
      <w:pPr>
        <w:numPr>
          <w:ilvl w:val="0"/>
          <w:numId w:val="7"/>
        </w:numPr>
        <w:autoSpaceDE w:val="0"/>
        <w:rPr>
          <w:rFonts w:ascii="Arial" w:hAnsi="Arial" w:cs="Arial"/>
          <w:color w:val="000000"/>
          <w:sz w:val="20"/>
          <w:szCs w:val="20"/>
        </w:rPr>
      </w:pPr>
      <w:r w:rsidRPr="001D7643">
        <w:rPr>
          <w:rFonts w:ascii="Arial" w:hAnsi="Arial" w:cs="Arial"/>
          <w:color w:val="000000"/>
          <w:sz w:val="20"/>
          <w:szCs w:val="20"/>
        </w:rPr>
        <w:t>Add</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new</w:t>
      </w:r>
      <w:r w:rsidRPr="001D7643">
        <w:rPr>
          <w:rFonts w:ascii="Arial" w:eastAsia="Arial" w:hAnsi="Arial" w:cs="Arial"/>
          <w:color w:val="000000"/>
          <w:sz w:val="20"/>
          <w:szCs w:val="20"/>
        </w:rPr>
        <w:t xml:space="preserve"> </w:t>
      </w:r>
      <w:r w:rsidRPr="001D7643">
        <w:rPr>
          <w:rFonts w:ascii="Arial" w:hAnsi="Arial" w:cs="Arial"/>
          <w:color w:val="000000"/>
          <w:sz w:val="20"/>
          <w:szCs w:val="20"/>
        </w:rPr>
        <w:t>string</w:t>
      </w:r>
      <w:r w:rsidRPr="001D7643">
        <w:rPr>
          <w:rFonts w:ascii="Arial" w:eastAsia="Arial" w:hAnsi="Arial" w:cs="Arial"/>
          <w:color w:val="000000"/>
          <w:sz w:val="20"/>
          <w:szCs w:val="20"/>
        </w:rPr>
        <w:t xml:space="preserve"> </w:t>
      </w:r>
      <w:r w:rsidRPr="001D7643">
        <w:rPr>
          <w:rFonts w:ascii="Arial" w:hAnsi="Arial" w:cs="Arial"/>
          <w:b/>
          <w:color w:val="000000"/>
          <w:sz w:val="20"/>
          <w:szCs w:val="20"/>
        </w:rPr>
        <w:t>[unionMemberSchema]</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simple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item.</w:t>
      </w:r>
      <w:r w:rsidRPr="001D7643">
        <w:rPr>
          <w:rFonts w:ascii="Arial" w:eastAsia="Arial" w:hAnsi="Arial" w:cs="Arial"/>
          <w:color w:val="000000"/>
          <w:sz w:val="20"/>
          <w:szCs w:val="20"/>
        </w:rPr>
        <w:t xml:space="preserve"> </w:t>
      </w:r>
      <w:r w:rsidRPr="001D7643">
        <w:rPr>
          <w:rFonts w:ascii="Arial" w:hAnsi="Arial" w:cs="Arial"/>
          <w:color w:val="000000"/>
          <w:sz w:val="20"/>
          <w:szCs w:val="20"/>
        </w:rPr>
        <w:t>This</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an</w:t>
      </w:r>
      <w:r w:rsidRPr="001D7643">
        <w:rPr>
          <w:rFonts w:ascii="Arial" w:eastAsia="Arial" w:hAnsi="Arial" w:cs="Arial"/>
          <w:color w:val="000000"/>
          <w:sz w:val="20"/>
          <w:szCs w:val="20"/>
        </w:rPr>
        <w:t xml:space="preserve"> </w:t>
      </w:r>
      <w:r w:rsidRPr="001D7643">
        <w:rPr>
          <w:rFonts w:ascii="Arial" w:hAnsi="Arial" w:cs="Arial"/>
          <w:color w:val="000000"/>
          <w:sz w:val="20"/>
          <w:szCs w:val="20"/>
        </w:rPr>
        <w:t>SCD</w:t>
      </w:r>
      <w:r w:rsidRPr="001D7643">
        <w:rPr>
          <w:rFonts w:ascii="Arial" w:eastAsia="Arial" w:hAnsi="Arial" w:cs="Arial"/>
          <w:color w:val="000000"/>
          <w:sz w:val="20"/>
          <w:szCs w:val="20"/>
        </w:rPr>
        <w:t xml:space="preserve"> </w:t>
      </w:r>
      <w:r w:rsidRPr="001D7643">
        <w:rPr>
          <w:rFonts w:ascii="Arial" w:hAnsi="Arial" w:cs="Arial"/>
          <w:color w:val="000000"/>
          <w:sz w:val="20"/>
          <w:szCs w:val="20"/>
        </w:rPr>
        <w:t>reference</w:t>
      </w:r>
      <w:r w:rsidRPr="001D7643">
        <w:rPr>
          <w:rFonts w:ascii="Arial" w:eastAsia="Arial" w:hAnsi="Arial" w:cs="Arial"/>
          <w:color w:val="000000"/>
          <w:sz w:val="20"/>
          <w:szCs w:val="20"/>
        </w:rPr>
        <w:t xml:space="preserve"> </w:t>
      </w:r>
      <w:r w:rsidRPr="001D7643">
        <w:rPr>
          <w:rFonts w:ascii="Arial" w:hAnsi="Arial" w:cs="Arial"/>
          <w:color w:val="000000"/>
          <w:sz w:val="20"/>
          <w:szCs w:val="20"/>
        </w:rPr>
        <w:t>to</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member</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r w:rsidRPr="001D7643">
        <w:rPr>
          <w:rFonts w:ascii="Arial" w:eastAsia="Arial" w:hAnsi="Arial" w:cs="Arial"/>
          <w:color w:val="000000"/>
          <w:sz w:val="20"/>
          <w:szCs w:val="20"/>
        </w:rPr>
        <w:t xml:space="preserve"> </w:t>
      </w:r>
      <w:r w:rsidRPr="001D7643">
        <w:rPr>
          <w:rFonts w:ascii="Arial" w:hAnsi="Arial" w:cs="Arial"/>
          <w:color w:val="000000"/>
          <w:sz w:val="20"/>
          <w:szCs w:val="20"/>
        </w:rPr>
        <w:t>that</w:t>
      </w:r>
      <w:r w:rsidRPr="001D7643">
        <w:rPr>
          <w:rFonts w:ascii="Arial" w:eastAsia="Arial" w:hAnsi="Arial" w:cs="Arial"/>
          <w:color w:val="000000"/>
          <w:sz w:val="20"/>
          <w:szCs w:val="20"/>
        </w:rPr>
        <w:t xml:space="preserve"> </w:t>
      </w:r>
      <w:r w:rsidRPr="001D7643">
        <w:rPr>
          <w:rFonts w:ascii="Arial" w:hAnsi="Arial" w:cs="Arial"/>
          <w:color w:val="000000"/>
          <w:sz w:val="20"/>
          <w:szCs w:val="20"/>
        </w:rPr>
        <w:t>matched</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w:t>
      </w:r>
      <w:r w:rsidRPr="001D7643">
        <w:rPr>
          <w:rFonts w:ascii="Arial" w:eastAsia="Arial" w:hAnsi="Arial" w:cs="Arial"/>
          <w:color w:val="000000"/>
          <w:sz w:val="20"/>
          <w:szCs w:val="20"/>
        </w:rPr>
        <w:t xml:space="preserve"> </w:t>
      </w:r>
      <w:r w:rsidRPr="001D7643">
        <w:rPr>
          <w:rFonts w:ascii="Arial" w:hAnsi="Arial" w:cs="Arial"/>
          <w:color w:val="000000"/>
          <w:sz w:val="20"/>
          <w:szCs w:val="20"/>
        </w:rPr>
        <w:t>of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element</w:t>
      </w:r>
      <w:r w:rsidRPr="001D7643">
        <w:rPr>
          <w:rFonts w:ascii="Arial" w:eastAsia="Arial" w:hAnsi="Arial" w:cs="Arial"/>
          <w:color w:val="000000"/>
          <w:sz w:val="20"/>
          <w:szCs w:val="20"/>
        </w:rPr>
        <w:t>’</w:t>
      </w:r>
      <w:r w:rsidRPr="001D7643">
        <w:rPr>
          <w:rFonts w:ascii="Arial" w:hAnsi="Arial" w:cs="Arial"/>
          <w:color w:val="000000"/>
          <w:sz w:val="20"/>
          <w:szCs w:val="20"/>
        </w:rPr>
        <w:t>s</w:t>
      </w:r>
      <w:r w:rsidRPr="001D7643">
        <w:rPr>
          <w:rFonts w:ascii="Arial" w:eastAsia="Arial" w:hAnsi="Arial" w:cs="Arial"/>
          <w:color w:val="000000"/>
          <w:sz w:val="20"/>
          <w:szCs w:val="20"/>
        </w:rPr>
        <w:t xml:space="preserve"> </w:t>
      </w:r>
      <w:r w:rsidRPr="001D7643">
        <w:rPr>
          <w:rFonts w:ascii="Arial" w:hAnsi="Arial" w:cs="Arial"/>
          <w:color w:val="000000"/>
          <w:sz w:val="20"/>
          <w:szCs w:val="20"/>
        </w:rPr>
        <w:t>type</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not</w:t>
      </w:r>
      <w:r w:rsidRPr="001D7643">
        <w:rPr>
          <w:rFonts w:ascii="Arial" w:eastAsia="Arial" w:hAnsi="Arial" w:cs="Arial"/>
          <w:color w:val="000000"/>
          <w:sz w:val="20"/>
          <w:szCs w:val="20"/>
        </w:rPr>
        <w:t xml:space="preserve"> </w:t>
      </w:r>
      <w:r w:rsidRPr="001D7643">
        <w:rPr>
          <w:rFonts w:ascii="Arial" w:hAnsi="Arial" w:cs="Arial"/>
          <w:color w:val="000000"/>
          <w:sz w:val="20"/>
          <w:szCs w:val="20"/>
        </w:rPr>
        <w:t>a</w:t>
      </w:r>
      <w:r w:rsidRPr="001D7643">
        <w:rPr>
          <w:rFonts w:ascii="Arial" w:eastAsia="Arial" w:hAnsi="Arial" w:cs="Arial"/>
          <w:color w:val="000000"/>
          <w:sz w:val="20"/>
          <w:szCs w:val="20"/>
        </w:rPr>
        <w:t xml:space="preserve"> </w:t>
      </w:r>
      <w:r w:rsidRPr="001D7643">
        <w:rPr>
          <w:rFonts w:ascii="Arial" w:hAnsi="Arial" w:cs="Arial"/>
          <w:color w:val="000000"/>
          <w:sz w:val="20"/>
          <w:szCs w:val="20"/>
        </w:rPr>
        <w:t>union.</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Arial" w:hAnsi="Arial" w:cs="Arial"/>
          <w:color w:val="000000"/>
          <w:sz w:val="20"/>
          <w:szCs w:val="20"/>
        </w:rPr>
      </w:pPr>
      <w:r w:rsidRPr="001D7643">
        <w:rPr>
          <w:rFonts w:ascii="Arial" w:hAnsi="Arial" w:cs="Arial"/>
          <w:color w:val="000000"/>
          <w:sz w:val="20"/>
          <w:szCs w:val="20"/>
        </w:rPr>
        <w:lastRenderedPageBreak/>
        <w:t>On</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r w:rsidRPr="001D7643">
        <w:rPr>
          <w:rFonts w:ascii="Arial" w:hAnsi="Arial" w:cs="Arial"/>
          <w:color w:val="000000"/>
          <w:sz w:val="20"/>
          <w:szCs w:val="20"/>
        </w:rPr>
        <w:t>any</w:t>
      </w:r>
      <w:r w:rsidRPr="001D7643">
        <w:rPr>
          <w:rFonts w:ascii="Arial" w:eastAsia="Arial" w:hAnsi="Arial" w:cs="Arial"/>
          <w:color w:val="000000"/>
          <w:sz w:val="20"/>
          <w:szCs w:val="20"/>
        </w:rPr>
        <w:t xml:space="preserve"> </w:t>
      </w:r>
      <w:r w:rsidRPr="001D7643">
        <w:rPr>
          <w:rFonts w:ascii="Arial" w:hAnsi="Arial" w:cs="Arial"/>
          <w:color w:val="000000"/>
          <w:sz w:val="20"/>
          <w:szCs w:val="20"/>
        </w:rPr>
        <w:t>non-empty</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are</w:t>
      </w:r>
      <w:r w:rsidRPr="001D7643">
        <w:rPr>
          <w:rFonts w:ascii="Arial" w:eastAsia="Arial" w:hAnsi="Arial" w:cs="Arial"/>
          <w:color w:val="000000"/>
          <w:sz w:val="20"/>
          <w:szCs w:val="20"/>
        </w:rPr>
        <w:t xml:space="preserve"> </w:t>
      </w:r>
      <w:r w:rsidRPr="001D7643">
        <w:rPr>
          <w:rFonts w:ascii="Arial" w:hAnsi="Arial" w:cs="Arial"/>
          <w:color w:val="000000"/>
          <w:sz w:val="20"/>
          <w:szCs w:val="20"/>
        </w:rPr>
        <w:t>ignored.</w:t>
      </w:r>
      <w:r w:rsidRPr="001D7643">
        <w:rPr>
          <w:rFonts w:ascii="Arial" w:eastAsia="Arial" w:hAnsi="Arial" w:cs="Arial"/>
          <w:color w:val="000000"/>
          <w:sz w:val="20"/>
          <w:szCs w:val="20"/>
        </w:rPr>
        <w:t xml:space="preserve"> </w:t>
      </w:r>
      <w:r w:rsidRPr="001D7643">
        <w:rPr>
          <w:rFonts w:ascii="Arial" w:hAnsi="Arial" w:cs="Arial"/>
          <w:color w:val="000000"/>
          <w:sz w:val="20"/>
          <w:szCs w:val="20"/>
        </w:rPr>
        <w:t>However,</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augmented</w:t>
      </w:r>
      <w:r w:rsidRPr="001D7643">
        <w:rPr>
          <w:rFonts w:ascii="Arial" w:eastAsia="Arial" w:hAnsi="Arial" w:cs="Arial"/>
          <w:color w:val="000000"/>
          <w:sz w:val="20"/>
          <w:szCs w:val="20"/>
        </w:rPr>
        <w:t xml:space="preserve"> </w:t>
      </w:r>
      <w:r w:rsidRPr="001D7643">
        <w:rPr>
          <w:rFonts w:ascii="Arial" w:hAnsi="Arial" w:cs="Arial"/>
          <w:color w:val="000000"/>
          <w:sz w:val="20"/>
          <w:szCs w:val="20"/>
        </w:rPr>
        <w:t>infoset</w:t>
      </w:r>
      <w:r w:rsidRPr="001D7643">
        <w:rPr>
          <w:rFonts w:ascii="Arial" w:eastAsia="Arial" w:hAnsi="Arial" w:cs="Arial"/>
          <w:color w:val="000000"/>
          <w:sz w:val="20"/>
          <w:szCs w:val="20"/>
        </w:rPr>
        <w:t xml:space="preserve"> </w:t>
      </w:r>
      <w:r w:rsidRPr="001D7643">
        <w:rPr>
          <w:rFonts w:ascii="Arial" w:hAnsi="Arial" w:cs="Arial"/>
          <w:color w:val="000000"/>
          <w:sz w:val="20"/>
          <w:szCs w:val="20"/>
        </w:rPr>
        <w:t>which</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built</w:t>
      </w:r>
      <w:r w:rsidRPr="001D7643">
        <w:rPr>
          <w:rFonts w:ascii="Arial" w:eastAsia="Arial" w:hAnsi="Arial" w:cs="Arial"/>
          <w:color w:val="000000"/>
          <w:sz w:val="20"/>
          <w:szCs w:val="20"/>
        </w:rPr>
        <w:t xml:space="preserve"> </w:t>
      </w:r>
      <w:r w:rsidRPr="001D7643">
        <w:rPr>
          <w:rFonts w:ascii="Arial" w:hAnsi="Arial" w:cs="Arial"/>
          <w:color w:val="000000"/>
          <w:sz w:val="20"/>
          <w:szCs w:val="20"/>
        </w:rPr>
        <w:t>from</w:t>
      </w:r>
      <w:r w:rsidRPr="001D7643">
        <w:rPr>
          <w:rFonts w:ascii="Arial" w:eastAsia="Arial" w:hAnsi="Arial" w:cs="Arial"/>
          <w:color w:val="000000"/>
          <w:sz w:val="20"/>
          <w:szCs w:val="20"/>
        </w:rPr>
        <w:t xml:space="preserve"> </w:t>
      </w:r>
      <w:r w:rsidRPr="001D7643">
        <w:rPr>
          <w:rFonts w:ascii="Arial" w:hAnsi="Arial" w:cs="Arial"/>
          <w:color w:val="000000"/>
          <w:sz w:val="20"/>
          <w:szCs w:val="20"/>
        </w:rPr>
        <w:t>the</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unparse</w:t>
      </w:r>
      <w:r w:rsidRPr="001D7643">
        <w:rPr>
          <w:rFonts w:ascii="Arial" w:eastAsia="Arial" w:hAnsi="Arial" w:cs="Arial"/>
          <w:color w:val="000000"/>
          <w:sz w:val="20"/>
          <w:szCs w:val="20"/>
        </w:rPr>
        <w:t xml:space="preserve"> </w:t>
      </w:r>
      <w:r w:rsidRPr="001D7643">
        <w:rPr>
          <w:rFonts w:ascii="Arial" w:hAnsi="Arial" w:cs="Arial"/>
          <w:color w:val="000000"/>
          <w:sz w:val="20"/>
          <w:szCs w:val="20"/>
        </w:rPr>
        <w:t>operation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should</w:t>
      </w:r>
      <w:r w:rsidRPr="001D7643">
        <w:rPr>
          <w:rFonts w:ascii="Arial" w:eastAsia="Arial" w:hAnsi="Arial" w:cs="Arial"/>
          <w:color w:val="000000"/>
          <w:sz w:val="20"/>
          <w:szCs w:val="20"/>
        </w:rPr>
        <w:t xml:space="preserve"> </w:t>
      </w:r>
      <w:r w:rsidRPr="001D7643">
        <w:rPr>
          <w:rFonts w:ascii="Arial" w:hAnsi="Arial" w:cs="Arial"/>
          <w:color w:val="000000"/>
          <w:sz w:val="20"/>
          <w:szCs w:val="20"/>
        </w:rPr>
        <w:t>contain</w:t>
      </w:r>
      <w:r w:rsidRPr="001D7643">
        <w:rPr>
          <w:rFonts w:ascii="Arial" w:eastAsia="Arial" w:hAnsi="Arial" w:cs="Arial"/>
          <w:color w:val="000000"/>
          <w:sz w:val="20"/>
          <w:szCs w:val="20"/>
        </w:rPr>
        <w:t xml:space="preserve"> </w:t>
      </w:r>
      <w:r w:rsidRPr="001D7643">
        <w:rPr>
          <w:rFonts w:ascii="Arial" w:hAnsi="Arial" w:cs="Arial"/>
          <w:color w:val="000000"/>
          <w:sz w:val="20"/>
          <w:szCs w:val="20"/>
        </w:rPr>
        <w:t>values</w:t>
      </w:r>
      <w:r w:rsidRPr="001D7643">
        <w:rPr>
          <w:rFonts w:ascii="Arial" w:eastAsia="Arial" w:hAnsi="Arial" w:cs="Arial"/>
          <w:color w:val="000000"/>
          <w:sz w:val="20"/>
          <w:szCs w:val="20"/>
        </w:rPr>
        <w:t xml:space="preserve"> </w:t>
      </w:r>
      <w:r w:rsidRPr="001D7643">
        <w:rPr>
          <w:rFonts w:ascii="Arial" w:hAnsi="Arial" w:cs="Arial"/>
          <w:color w:val="000000"/>
          <w:sz w:val="20"/>
          <w:szCs w:val="20"/>
        </w:rPr>
        <w:t>for</w:t>
      </w:r>
      <w:r w:rsidRPr="001D7643">
        <w:rPr>
          <w:rFonts w:ascii="Arial" w:eastAsia="Arial" w:hAnsi="Arial" w:cs="Arial"/>
          <w:color w:val="000000"/>
          <w:sz w:val="20"/>
          <w:szCs w:val="20"/>
        </w:rPr>
        <w:t xml:space="preserve"> </w:t>
      </w:r>
      <w:r w:rsidRPr="001D7643">
        <w:rPr>
          <w:rFonts w:ascii="Arial" w:hAnsi="Arial" w:cs="Arial"/>
          <w:color w:val="000000"/>
          <w:sz w:val="20"/>
          <w:szCs w:val="20"/>
        </w:rPr>
        <w:t>these</w:t>
      </w:r>
      <w:r w:rsidRPr="001D7643">
        <w:rPr>
          <w:rFonts w:ascii="Arial" w:eastAsia="Arial"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Arial" w:hAnsi="Arial" w:cs="Arial"/>
          <w:color w:val="000000"/>
          <w:sz w:val="20"/>
          <w:szCs w:val="20"/>
        </w:rPr>
        <w:t xml:space="preserve"> </w:t>
      </w:r>
      <w:r w:rsidRPr="001D7643">
        <w:rPr>
          <w:rFonts w:ascii="Arial" w:hAnsi="Arial" w:cs="Arial"/>
          <w:color w:val="000000"/>
          <w:sz w:val="20"/>
          <w:szCs w:val="20"/>
        </w:rPr>
        <w:t>if</w:t>
      </w:r>
      <w:r w:rsidRPr="001D7643">
        <w:rPr>
          <w:rFonts w:ascii="Arial" w:eastAsia="Arial" w:hAnsi="Arial" w:cs="Arial"/>
          <w:color w:val="000000"/>
          <w:sz w:val="20"/>
          <w:szCs w:val="20"/>
        </w:rPr>
        <w:t xml:space="preserve"> </w:t>
      </w:r>
      <w:r w:rsidRPr="001D7643">
        <w:rPr>
          <w:rFonts w:ascii="Arial" w:hAnsi="Arial" w:cs="Arial"/>
          <w:color w:val="000000"/>
          <w:sz w:val="20"/>
          <w:szCs w:val="20"/>
        </w:rPr>
        <w:t>validation</w:t>
      </w:r>
      <w:r w:rsidRPr="001D7643">
        <w:rPr>
          <w:rFonts w:ascii="Arial" w:eastAsia="Arial" w:hAnsi="Arial" w:cs="Arial"/>
          <w:color w:val="000000"/>
          <w:sz w:val="20"/>
          <w:szCs w:val="20"/>
        </w:rPr>
        <w:t xml:space="preserve"> </w:t>
      </w:r>
      <w:r w:rsidRPr="001D7643">
        <w:rPr>
          <w:rFonts w:ascii="Arial" w:hAnsi="Arial" w:cs="Arial"/>
          <w:color w:val="000000"/>
          <w:sz w:val="20"/>
          <w:szCs w:val="20"/>
        </w:rPr>
        <w:t>is</w:t>
      </w:r>
      <w:r w:rsidRPr="001D7643">
        <w:rPr>
          <w:rFonts w:ascii="Arial" w:eastAsia="Arial" w:hAnsi="Arial" w:cs="Arial"/>
          <w:color w:val="000000"/>
          <w:sz w:val="20"/>
          <w:szCs w:val="20"/>
        </w:rPr>
        <w:t xml:space="preserve"> </w:t>
      </w:r>
      <w:r w:rsidRPr="001D7643">
        <w:rPr>
          <w:rFonts w:ascii="Arial" w:hAnsi="Arial" w:cs="Arial"/>
          <w:color w:val="000000"/>
          <w:sz w:val="20"/>
          <w:szCs w:val="20"/>
        </w:rPr>
        <w:t>enabled</w:t>
      </w:r>
      <w:r w:rsidRPr="001D7643">
        <w:rPr>
          <w:rFonts w:ascii="Arial" w:eastAsia="Arial" w:hAnsi="Arial" w:cs="Arial"/>
          <w:color w:val="000000"/>
          <w:sz w:val="20"/>
          <w:szCs w:val="20"/>
        </w:rPr>
        <w:t xml:space="preserve"> </w:t>
      </w:r>
      <w:r w:rsidRPr="001D7643">
        <w:rPr>
          <w:rFonts w:ascii="Arial" w:hAnsi="Arial" w:cs="Arial"/>
          <w:color w:val="000000"/>
          <w:sz w:val="20"/>
          <w:szCs w:val="20"/>
        </w:rPr>
        <w:t>during</w:t>
      </w:r>
      <w:r w:rsidRPr="001D7643">
        <w:rPr>
          <w:rFonts w:ascii="Arial" w:eastAsia="Arial" w:hAnsi="Arial" w:cs="Arial"/>
          <w:color w:val="000000"/>
          <w:sz w:val="20"/>
          <w:szCs w:val="20"/>
        </w:rPr>
        <w:t xml:space="preserve"> </w:t>
      </w:r>
      <w:r w:rsidRPr="001D7643">
        <w:rPr>
          <w:rFonts w:ascii="Arial" w:hAnsi="Arial" w:cs="Arial"/>
          <w:color w:val="000000"/>
          <w:sz w:val="20"/>
          <w:szCs w:val="20"/>
        </w:rPr>
        <w:t>unparsing.</w:t>
      </w:r>
      <w:r w:rsidRPr="001D7643">
        <w:rPr>
          <w:rFonts w:ascii="Arial" w:eastAsia="Arial" w:hAnsi="Arial" w:cs="Arial"/>
          <w:color w:val="000000"/>
          <w:sz w:val="20"/>
          <w:szCs w:val="20"/>
        </w:rPr>
        <w:t xml:space="preserve"> </w:t>
      </w:r>
    </w:p>
    <w:p w:rsidR="00C10D4C" w:rsidRPr="001D7643" w:rsidRDefault="00C10D4C">
      <w:pPr>
        <w:autoSpaceDE w:val="0"/>
        <w:spacing w:after="120"/>
        <w:rPr>
          <w:rFonts w:ascii="Arial" w:hAnsi="Arial" w:cs="Arial"/>
          <w:b/>
          <w:bCs/>
          <w:color w:val="800080"/>
        </w:rPr>
      </w:pPr>
    </w:p>
    <w:p w:rsidR="00C10D4C" w:rsidRPr="001D7643" w:rsidRDefault="00C10D4C">
      <w:pPr>
        <w:autoSpaceDE w:val="0"/>
        <w:spacing w:after="120"/>
        <w:rPr>
          <w:rFonts w:ascii="Arial" w:hAnsi="Arial" w:cs="Arial"/>
          <w:bCs/>
          <w:color w:val="000000"/>
          <w:sz w:val="20"/>
          <w:szCs w:val="20"/>
        </w:rPr>
      </w:pPr>
      <w:r w:rsidRPr="001D7643">
        <w:rPr>
          <w:rFonts w:ascii="Arial" w:hAnsi="Arial" w:cs="Arial"/>
          <w:b/>
          <w:bCs/>
          <w:color w:val="000000"/>
          <w:sz w:val="20"/>
          <w:szCs w:val="20"/>
        </w:rPr>
        <w:t>3.7.</w:t>
      </w:r>
      <w:r w:rsidRPr="001D7643">
        <w:rPr>
          <w:rFonts w:ascii="Arial" w:eastAsia="Arial" w:hAnsi="Arial" w:cs="Arial"/>
          <w:b/>
          <w:bCs/>
          <w:color w:val="000000"/>
          <w:sz w:val="20"/>
          <w:szCs w:val="20"/>
        </w:rPr>
        <w:t xml:space="preserve"> </w:t>
      </w:r>
      <w:r w:rsidRPr="001D7643">
        <w:rPr>
          <w:rFonts w:ascii="Arial" w:hAnsi="Arial" w:cs="Arial"/>
          <w:bCs/>
          <w:i/>
          <w:color w:val="000000"/>
          <w:sz w:val="20"/>
          <w:szCs w:val="20"/>
        </w:rPr>
        <w:t>Section</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4,</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9,</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11,</w:t>
      </w:r>
      <w:r w:rsidRPr="001D7643">
        <w:rPr>
          <w:rFonts w:ascii="Arial" w:eastAsia="Arial" w:hAnsi="Arial" w:cs="Arial"/>
          <w:bCs/>
          <w:i/>
          <w:color w:val="000000"/>
          <w:sz w:val="20"/>
          <w:szCs w:val="20"/>
        </w:rPr>
        <w:t xml:space="preserve"> </w:t>
      </w:r>
      <w:r w:rsidRPr="001D7643">
        <w:rPr>
          <w:rFonts w:ascii="Arial" w:hAnsi="Arial" w:cs="Arial"/>
          <w:bCs/>
          <w:i/>
          <w:color w:val="000000"/>
          <w:sz w:val="20"/>
          <w:szCs w:val="20"/>
        </w:rPr>
        <w:t>12.3.7.1.3.</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Forcing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explicitly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model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byte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order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mark</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significant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usability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issue.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Most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authors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working</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with</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data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will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expect</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processor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handle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same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way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other</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software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applications.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Accordingly</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the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DFDL</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specification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is</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enhanced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to</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add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automatic</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detection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and</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generation</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of</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Unicode</w:t>
      </w:r>
      <w:r w:rsidRPr="001D7643">
        <w:rPr>
          <w:rFonts w:ascii="Arial" w:eastAsia="Arial" w:hAnsi="Arial" w:cs="Arial"/>
          <w:bCs/>
          <w:color w:val="000000"/>
          <w:sz w:val="20"/>
          <w:szCs w:val="20"/>
        </w:rPr>
        <w:t xml:space="preserve"> </w:t>
      </w:r>
      <w:r w:rsidRPr="001D7643">
        <w:rPr>
          <w:rFonts w:ascii="Arial" w:hAnsi="Arial" w:cs="Arial"/>
          <w:bCs/>
          <w:color w:val="000000"/>
          <w:sz w:val="20"/>
          <w:szCs w:val="20"/>
        </w:rPr>
        <w:t>BOMs.</w:t>
      </w: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new</w:t>
      </w:r>
      <w:r w:rsidRPr="001D7643">
        <w:rPr>
          <w:rFonts w:ascii="Arial" w:eastAsia="Helv" w:hAnsi="Arial" w:cs="Arial"/>
          <w:color w:val="000000"/>
          <w:sz w:val="20"/>
          <w:szCs w:val="20"/>
        </w:rPr>
        <w:t xml:space="preserve"> </w:t>
      </w:r>
      <w:r w:rsidRPr="001D7643">
        <w:rPr>
          <w:rFonts w:ascii="Arial" w:hAnsi="Arial" w:cs="Arial"/>
          <w:color w:val="000000"/>
          <w:sz w:val="20"/>
          <w:szCs w:val="20"/>
        </w:rPr>
        <w:t>string</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[unicodeByteOrderMark]</w:t>
      </w:r>
      <w:r w:rsidRPr="001D7643">
        <w:rPr>
          <w:rFonts w:ascii="Arial" w:eastAsia="Helv" w:hAnsi="Arial" w:cs="Arial"/>
          <w:b/>
          <w:bCs/>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added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exactly</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CCSID</w:t>
      </w:r>
      <w:r w:rsidRPr="001D7643">
        <w:rPr>
          <w:rFonts w:ascii="Arial" w:eastAsia="Helv" w:hAnsi="Arial" w:cs="Arial"/>
          <w:color w:val="000000"/>
          <w:sz w:val="20"/>
          <w:szCs w:val="20"/>
        </w:rPr>
        <w:t xml:space="preserve"> </w:t>
      </w:r>
      <w:r w:rsidRPr="001D7643">
        <w:rPr>
          <w:rFonts w:ascii="Arial" w:hAnsi="Arial" w:cs="Arial"/>
          <w:color w:val="000000"/>
          <w:sz w:val="20"/>
          <w:szCs w:val="20"/>
        </w:rPr>
        <w:t>equivalent),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indicates</w:t>
      </w:r>
      <w:r w:rsidRPr="001D7643">
        <w:rPr>
          <w:rFonts w:ascii="Arial" w:eastAsia="Helv" w:hAnsi="Arial" w:cs="Arial"/>
          <w:color w:val="000000"/>
          <w:sz w:val="20"/>
          <w:szCs w:val="20"/>
        </w:rPr>
        <w:t xml:space="preserve"> </w:t>
      </w:r>
      <w:r w:rsidRPr="001D7643">
        <w:rPr>
          <w:rFonts w:ascii="Arial" w:hAnsi="Arial" w:cs="Arial"/>
          <w:color w:val="000000"/>
          <w:sz w:val="20"/>
          <w:szCs w:val="20"/>
        </w:rPr>
        <w:t>whether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starts</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w:t>
      </w:r>
      <w:r w:rsidR="003752B1" w:rsidRPr="001D7643">
        <w:rPr>
          <w:rFonts w:ascii="Arial" w:hAnsi="Arial" w:cs="Arial"/>
          <w:color w:val="000000"/>
          <w:sz w:val="20"/>
          <w:szCs w:val="20"/>
        </w:rPr>
        <w:t>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8721C8" w:rsidRPr="001D7643" w:rsidRDefault="00C10D4C" w:rsidP="008721C8">
      <w:pPr>
        <w:autoSpaceDE w:val="0"/>
        <w:rPr>
          <w:rFonts w:ascii="Arial" w:eastAsia="Helv" w:hAnsi="Arial" w:cs="Arial"/>
          <w:color w:val="000000"/>
          <w:sz w:val="20"/>
          <w:szCs w:val="20"/>
          <w:lang w:eastAsia="en-GB"/>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grammar</w:t>
      </w:r>
      <w:r w:rsidRPr="001D7643">
        <w:rPr>
          <w:rFonts w:ascii="Arial" w:eastAsia="Helv" w:hAnsi="Arial" w:cs="Arial"/>
          <w:color w:val="000000"/>
          <w:sz w:val="20"/>
          <w:szCs w:val="20"/>
        </w:rPr>
        <w:t xml:space="preserve"> </w:t>
      </w:r>
      <w:r w:rsidRPr="001D7643">
        <w:rPr>
          <w:rFonts w:ascii="Arial" w:hAnsi="Arial" w:cs="Arial"/>
          <w:color w:val="000000"/>
          <w:sz w:val="20"/>
          <w:szCs w:val="20"/>
        </w:rPr>
        <w:t>production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overall</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changes</w:t>
      </w:r>
      <w:r w:rsidR="008721C8" w:rsidRPr="001D7643">
        <w:rPr>
          <w:rFonts w:ascii="Arial" w:hAnsi="Arial" w:cs="Arial"/>
          <w:color w:val="000000"/>
          <w:sz w:val="20"/>
          <w:szCs w:val="20"/>
        </w:rPr>
        <w:t xml:space="preserve"> to accommodate a BOM</w:t>
      </w:r>
      <w:r w:rsidRPr="001D7643">
        <w:rPr>
          <w:rFonts w:ascii="Arial" w:eastAsia="Helv" w:hAnsi="Arial" w:cs="Arial"/>
          <w:color w:val="000000"/>
          <w:sz w:val="20"/>
          <w:szCs w:val="20"/>
        </w:rPr>
        <w:t xml:space="preserve"> </w:t>
      </w:r>
      <w:r w:rsidR="008721C8" w:rsidRPr="001D7643">
        <w:rPr>
          <w:rFonts w:ascii="Arial" w:eastAsia="Helv" w:hAnsi="Arial" w:cs="Arial"/>
          <w:color w:val="000000"/>
          <w:sz w:val="20"/>
          <w:szCs w:val="20"/>
        </w:rPr>
        <w:t xml:space="preserve">as shown </w:t>
      </w:r>
      <w:r w:rsidR="008721C8" w:rsidRPr="001D7643">
        <w:rPr>
          <w:rFonts w:ascii="Arial" w:eastAsia="Helv" w:hAnsi="Arial" w:cs="Arial"/>
          <w:color w:val="000000"/>
          <w:sz w:val="20"/>
          <w:szCs w:val="20"/>
          <w:lang w:eastAsia="en-GB"/>
        </w:rPr>
        <w:t xml:space="preserve">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eastAsia="Helv" w:hAnsi="Arial" w:cs="Arial"/>
          <w:color w:val="000000"/>
          <w:sz w:val="20"/>
          <w:szCs w:val="20"/>
          <w:lang w:eastAsia="en-GB"/>
        </w:rPr>
        <w:t xml:space="preserve"> of this document. </w:t>
      </w:r>
    </w:p>
    <w:p w:rsidR="008721C8" w:rsidRPr="001D7643" w:rsidRDefault="008721C8">
      <w:pPr>
        <w:autoSpaceDE w:val="0"/>
        <w:rPr>
          <w:rFonts w:ascii="Arial" w:hAnsi="Arial" w:cs="Arial"/>
          <w:i/>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i/>
          <w:color w:val="000000"/>
          <w:sz w:val="20"/>
          <w:szCs w:val="20"/>
        </w:rPr>
        <w:t>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takes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set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found</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7120FE" w:rsidRPr="001D7643" w:rsidRDefault="007120FE" w:rsidP="007120FE">
      <w:pPr>
        <w:autoSpaceDE w:val="0"/>
        <w:rPr>
          <w:rFonts w:ascii="Arial" w:hAnsi="Arial" w:cs="Arial"/>
          <w:color w:val="000000"/>
        </w:rPr>
      </w:pPr>
    </w:p>
    <w:p w:rsidR="00AF4A9C" w:rsidRPr="001D7643" w:rsidRDefault="00AF4A9C" w:rsidP="007120FE">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sz w:val="20"/>
          <w:szCs w:val="20"/>
        </w:rPr>
        <w:t>property</w:t>
      </w:r>
      <w:r w:rsidRPr="001D7643">
        <w:rPr>
          <w:rFonts w:ascii="Arial" w:eastAsia="Helv"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the</w:t>
      </w:r>
      <w:r w:rsidRPr="001D7643">
        <w:rPr>
          <w:rFonts w:ascii="Arial" w:eastAsia="Default Sans Serif" w:hAnsi="Arial" w:cs="Arial"/>
          <w:sz w:val="20"/>
          <w:szCs w:val="20"/>
        </w:rPr>
        <w:t xml:space="preserve"> </w:t>
      </w:r>
      <w:r w:rsidRPr="001D7643">
        <w:rPr>
          <w:rFonts w:ascii="Arial" w:hAnsi="Arial" w:cs="Arial"/>
          <w:sz w:val="20"/>
          <w:szCs w:val="20"/>
        </w:rPr>
        <w:t>root</w:t>
      </w:r>
      <w:r w:rsidRPr="001D7643">
        <w:rPr>
          <w:rFonts w:ascii="Arial" w:eastAsia="Default Sans Serif" w:hAnsi="Arial" w:cs="Arial"/>
          <w:sz w:val="20"/>
          <w:szCs w:val="20"/>
        </w:rPr>
        <w:t xml:space="preserve"> </w:t>
      </w:r>
      <w:r w:rsidRPr="001D7643">
        <w:rPr>
          <w:rFonts w:ascii="Arial" w:hAnsi="Arial" w:cs="Arial"/>
          <w:sz w:val="20"/>
          <w:szCs w:val="20"/>
        </w:rPr>
        <w:t>element</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specified,</w:t>
      </w:r>
      <w:r w:rsidRPr="001D7643">
        <w:rPr>
          <w:rFonts w:ascii="Arial" w:eastAsia="Default Sans Serif" w:hAnsi="Arial" w:cs="Arial"/>
          <w:sz w:val="20"/>
          <w:szCs w:val="20"/>
        </w:rPr>
        <w:t xml:space="preserve"> </w:t>
      </w:r>
      <w:r w:rsidRPr="001D7643">
        <w:rPr>
          <w:rFonts w:ascii="Arial" w:hAnsi="Arial" w:cs="Arial"/>
          <w:sz w:val="20"/>
          <w:szCs w:val="20"/>
        </w:rPr>
        <w:t>and</w:t>
      </w:r>
      <w:r w:rsidRPr="001D7643">
        <w:rPr>
          <w:rFonts w:ascii="Arial" w:eastAsia="Default Sans Serif" w:hAnsi="Arial" w:cs="Arial"/>
          <w:sz w:val="20"/>
          <w:szCs w:val="20"/>
        </w:rPr>
        <w:t xml:space="preserve"> </w:t>
      </w:r>
      <w:r w:rsidRPr="001D7643">
        <w:rPr>
          <w:rFonts w:ascii="Arial" w:hAnsi="Arial" w:cs="Arial"/>
          <w:sz w:val="20"/>
          <w:szCs w:val="20"/>
        </w:rPr>
        <w:t>is</w:t>
      </w:r>
      <w:r w:rsidRPr="001D7643">
        <w:rPr>
          <w:rFonts w:ascii="Arial" w:eastAsia="Default Sans Serif" w:hAnsi="Arial" w:cs="Arial"/>
          <w:sz w:val="20"/>
          <w:szCs w:val="20"/>
        </w:rPr>
        <w:t xml:space="preserve"> </w:t>
      </w:r>
      <w:r w:rsidRPr="001D7643">
        <w:rPr>
          <w:rFonts w:ascii="Arial" w:hAnsi="Arial" w:cs="Arial"/>
          <w:sz w:val="20"/>
          <w:szCs w:val="20"/>
        </w:rPr>
        <w:t>exactly</w:t>
      </w:r>
      <w:r w:rsidRPr="001D7643">
        <w:rPr>
          <w:rFonts w:ascii="Arial" w:eastAsia="Default Sans Serif" w:hAnsi="Arial" w:cs="Arial"/>
          <w:sz w:val="20"/>
          <w:szCs w:val="20"/>
        </w:rPr>
        <w:t xml:space="preserve"> </w:t>
      </w:r>
      <w:r w:rsidRPr="001D7643">
        <w:rPr>
          <w:rFonts w:ascii="Arial" w:hAnsi="Arial" w:cs="Arial"/>
          <w:sz w:val="20"/>
          <w:szCs w:val="20"/>
        </w:rPr>
        <w:t>one</w:t>
      </w:r>
      <w:r w:rsidRPr="001D7643">
        <w:rPr>
          <w:rFonts w:ascii="Arial" w:eastAsia="Default Sans Serif" w:hAnsi="Arial" w:cs="Arial"/>
          <w:sz w:val="20"/>
          <w:szCs w:val="20"/>
        </w:rPr>
        <w:t xml:space="preserve"> </w:t>
      </w:r>
      <w:r w:rsidRPr="001D7643">
        <w:rPr>
          <w:rFonts w:ascii="Arial" w:hAnsi="Arial" w:cs="Arial"/>
          <w:sz w:val="20"/>
          <w:szCs w:val="20"/>
        </w:rPr>
        <w:t>of</w:t>
      </w:r>
      <w:r w:rsidRPr="001D7643">
        <w:rPr>
          <w:rFonts w:ascii="Arial" w:eastAsia="Default Sans Serif" w:hAnsi="Arial" w:cs="Arial"/>
          <w:sz w:val="20"/>
          <w:szCs w:val="20"/>
        </w:rPr>
        <w:t xml:space="preserve"> </w:t>
      </w:r>
      <w:r w:rsidRPr="001D7643">
        <w:rPr>
          <w:rFonts w:ascii="Arial" w:hAnsi="Arial" w:cs="Arial"/>
          <w:sz w:val="20"/>
          <w:szCs w:val="20"/>
        </w:rPr>
        <w:t>UTF-16LE,</w:t>
      </w:r>
      <w:r w:rsidRPr="001D7643">
        <w:rPr>
          <w:rFonts w:ascii="Arial" w:eastAsia="Default Sans Serif" w:hAnsi="Arial" w:cs="Arial"/>
          <w:sz w:val="20"/>
          <w:szCs w:val="20"/>
        </w:rPr>
        <w:t xml:space="preserve"> </w:t>
      </w:r>
      <w:r w:rsidRPr="001D7643">
        <w:rPr>
          <w:rFonts w:ascii="Arial" w:hAnsi="Arial" w:cs="Arial"/>
          <w:sz w:val="20"/>
          <w:szCs w:val="20"/>
        </w:rPr>
        <w:t>UTF-16BE,</w:t>
      </w:r>
      <w:r w:rsidRPr="001D7643">
        <w:rPr>
          <w:rFonts w:ascii="Arial" w:eastAsia="Default Sans Serif" w:hAnsi="Arial" w:cs="Arial"/>
          <w:sz w:val="20"/>
          <w:szCs w:val="20"/>
        </w:rPr>
        <w:t xml:space="preserve"> </w:t>
      </w:r>
      <w:r w:rsidRPr="001D7643">
        <w:rPr>
          <w:rFonts w:ascii="Arial" w:hAnsi="Arial" w:cs="Arial"/>
          <w:sz w:val="20"/>
          <w:szCs w:val="20"/>
        </w:rPr>
        <w:t>UTF-32LE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UTF-32BE</w:t>
      </w:r>
      <w:r w:rsidRPr="001D7643">
        <w:rPr>
          <w:rFonts w:ascii="Arial" w:eastAsia="Default Sans Serif" w:hAnsi="Arial" w:cs="Arial"/>
          <w:sz w:val="20"/>
          <w:szCs w:val="20"/>
        </w:rPr>
        <w:t xml:space="preserve"> </w:t>
      </w:r>
      <w:r w:rsidRPr="001D7643">
        <w:rPr>
          <w:rFonts w:ascii="Arial" w:hAnsi="Arial" w:cs="Arial"/>
          <w:sz w:val="20"/>
          <w:szCs w:val="20"/>
        </w:rPr>
        <w:t>(or</w:t>
      </w:r>
      <w:r w:rsidRPr="001D7643">
        <w:rPr>
          <w:rFonts w:ascii="Arial" w:eastAsia="Default Sans Serif" w:hAnsi="Arial" w:cs="Arial"/>
          <w:sz w:val="20"/>
          <w:szCs w:val="20"/>
        </w:rPr>
        <w:t xml:space="preserve"> </w:t>
      </w:r>
      <w:r w:rsidRPr="001D7643">
        <w:rPr>
          <w:rFonts w:ascii="Arial" w:hAnsi="Arial" w:cs="Arial"/>
          <w:sz w:val="20"/>
          <w:szCs w:val="20"/>
        </w:rPr>
        <w:t>CCSID</w:t>
      </w:r>
      <w:r w:rsidRPr="001D7643">
        <w:rPr>
          <w:rFonts w:ascii="Arial" w:eastAsia="Default Sans Serif" w:hAnsi="Arial" w:cs="Arial"/>
          <w:sz w:val="20"/>
          <w:szCs w:val="20"/>
        </w:rPr>
        <w:t xml:space="preserve"> </w:t>
      </w:r>
      <w:r w:rsidRPr="001D7643">
        <w:rPr>
          <w:rFonts w:ascii="Arial" w:hAnsi="Arial" w:cs="Arial"/>
          <w:sz w:val="20"/>
          <w:szCs w:val="20"/>
        </w:rPr>
        <w:t>equivalents),</w:t>
      </w:r>
      <w:r w:rsidRPr="001D7643">
        <w:rPr>
          <w:rFonts w:ascii="Arial" w:eastAsia="Default Sans Serif" w:hAnsi="Arial" w:cs="Arial"/>
          <w:sz w:val="20"/>
          <w:szCs w:val="20"/>
        </w:rPr>
        <w:t xml:space="preserve"> </w:t>
      </w:r>
      <w:r w:rsidRPr="001D7643">
        <w:rPr>
          <w:rFonts w:ascii="Arial" w:hAnsi="Arial" w:cs="Arial"/>
          <w:sz w:val="20"/>
          <w:szCs w:val="20"/>
        </w:rPr>
        <w:t>then</w:t>
      </w:r>
      <w:r w:rsidRPr="001D7643">
        <w:rPr>
          <w:rFonts w:ascii="Arial" w:eastAsia="Default Sans Serif"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appropriate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byte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order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to</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use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implicit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encoding.</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BOM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does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appear</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start</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of</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data</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stream,</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then</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it</w:t>
      </w:r>
      <w:r w:rsidR="007120FE" w:rsidRPr="001D7643">
        <w:rPr>
          <w:rFonts w:ascii="Arial" w:eastAsia="Helv" w:hAnsi="Arial" w:cs="Arial"/>
          <w:color w:val="000000"/>
          <w:sz w:val="20"/>
          <w:szCs w:val="20"/>
        </w:rPr>
        <w:t xml:space="preserve"> simply </w:t>
      </w:r>
      <w:r w:rsidR="007120FE" w:rsidRPr="001D7643">
        <w:rPr>
          <w:rFonts w:ascii="Arial" w:hAnsi="Arial" w:cs="Arial"/>
          <w:color w:val="000000"/>
          <w:sz w:val="20"/>
          <w:szCs w:val="20"/>
        </w:rPr>
        <w:t>will</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be</w:t>
      </w:r>
      <w:r w:rsidR="007120FE" w:rsidRPr="001D7643">
        <w:rPr>
          <w:rFonts w:ascii="Arial" w:eastAsia="Helv" w:hAnsi="Arial" w:cs="Arial"/>
          <w:color w:val="000000"/>
          <w:sz w:val="20"/>
          <w:szCs w:val="20"/>
        </w:rPr>
        <w:t xml:space="preserve"> treated </w:t>
      </w:r>
      <w:r w:rsidR="007120FE" w:rsidRPr="001D7643">
        <w:rPr>
          <w:rFonts w:ascii="Arial" w:hAnsi="Arial" w:cs="Arial"/>
          <w:color w:val="000000"/>
          <w:sz w:val="20"/>
          <w:szCs w:val="20"/>
        </w:rPr>
        <w:t>as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a</w:t>
      </w:r>
      <w:r w:rsidR="007120FE" w:rsidRPr="001D7643">
        <w:rPr>
          <w:rFonts w:ascii="Arial" w:eastAsia="Helv" w:hAnsi="Arial" w:cs="Arial"/>
          <w:color w:val="000000"/>
          <w:sz w:val="20"/>
          <w:szCs w:val="20"/>
        </w:rPr>
        <w:t xml:space="preserve"> Unicode Z</w:t>
      </w:r>
      <w:r w:rsidR="007120FE" w:rsidRPr="001D7643">
        <w:rPr>
          <w:rFonts w:ascii="Arial" w:hAnsi="Arial" w:cs="Arial"/>
          <w:color w:val="000000"/>
          <w:sz w:val="20"/>
          <w:szCs w:val="20"/>
        </w:rPr>
        <w:t>ero-Width</w:t>
      </w:r>
      <w:r w:rsidR="007120FE" w:rsidRPr="001D7643">
        <w:rPr>
          <w:rFonts w:ascii="Arial" w:eastAsia="Helv" w:hAnsi="Arial" w:cs="Arial"/>
          <w:color w:val="000000"/>
          <w:sz w:val="20"/>
          <w:szCs w:val="20"/>
        </w:rPr>
        <w:t xml:space="preserve"> N</w:t>
      </w:r>
      <w:r w:rsidR="007120FE" w:rsidRPr="001D7643">
        <w:rPr>
          <w:rFonts w:ascii="Arial" w:hAnsi="Arial" w:cs="Arial"/>
          <w:color w:val="000000"/>
          <w:sz w:val="20"/>
          <w:szCs w:val="20"/>
        </w:rPr>
        <w:t>on-Breaking</w:t>
      </w:r>
      <w:r w:rsidR="007120FE" w:rsidRPr="001D7643">
        <w:rPr>
          <w:rFonts w:ascii="Arial" w:eastAsia="Helv" w:hAnsi="Arial" w:cs="Arial"/>
          <w:color w:val="000000"/>
          <w:sz w:val="20"/>
          <w:szCs w:val="20"/>
        </w:rPr>
        <w:t xml:space="preserve"> S</w:t>
      </w:r>
      <w:r w:rsidR="007120FE" w:rsidRPr="001D7643">
        <w:rPr>
          <w:rFonts w:ascii="Arial" w:hAnsi="Arial" w:cs="Arial"/>
          <w:color w:val="000000"/>
          <w:sz w:val="20"/>
          <w:szCs w:val="20"/>
        </w:rPr>
        <w:t>pace</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(ZWNBS)</w:t>
      </w:r>
      <w:r w:rsidR="007120FE" w:rsidRPr="001D7643">
        <w:rPr>
          <w:rFonts w:ascii="Arial" w:eastAsia="Helv" w:hAnsi="Arial" w:cs="Arial"/>
          <w:color w:val="000000"/>
          <w:sz w:val="20"/>
          <w:szCs w:val="20"/>
        </w:rPr>
        <w:t xml:space="preserve"> </w:t>
      </w:r>
      <w:r w:rsidR="007120FE" w:rsidRPr="001D7643">
        <w:rPr>
          <w:rFonts w:ascii="Arial" w:hAnsi="Arial" w:cs="Arial"/>
          <w:color w:val="000000"/>
          <w:sz w:val="20"/>
          <w:szCs w:val="20"/>
        </w:rPr>
        <w:t>character, because this shares the same codepoint as a BOM.</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7120FE" w:rsidRPr="001D7643" w:rsidRDefault="007120FE">
      <w:pPr>
        <w:autoSpaceDE w:val="0"/>
        <w:rPr>
          <w:rFonts w:ascii="Arial" w:eastAsia="Helv" w:hAnsi="Arial" w:cs="Arial"/>
          <w:color w:val="000000"/>
          <w:sz w:val="20"/>
          <w:szCs w:val="20"/>
        </w:rPr>
      </w:pPr>
    </w:p>
    <w:p w:rsidR="00C10D4C" w:rsidRPr="001D7643" w:rsidRDefault="007120FE">
      <w:pPr>
        <w:autoSpaceDE w:val="0"/>
        <w:rPr>
          <w:rFonts w:ascii="Arial" w:hAnsi="Arial" w:cs="Arial"/>
          <w:color w:val="000000"/>
          <w:sz w:val="20"/>
          <w:szCs w:val="20"/>
        </w:rPr>
      </w:pPr>
      <w:r w:rsidRPr="001D7643">
        <w:rPr>
          <w:rFonts w:ascii="Arial" w:eastAsia="Helv" w:hAnsi="Arial" w:cs="Arial"/>
          <w:color w:val="000000"/>
          <w:sz w:val="20"/>
          <w:szCs w:val="20"/>
        </w:rPr>
        <w:t>The parser never looks for a BOM at any other point in the data stream, so if a BOM appears elsewhere it will be treated as a Unicode ZWNBS character as described above</w:t>
      </w:r>
      <w:r w:rsidR="00E77FC6" w:rsidRPr="001D7643">
        <w:rPr>
          <w:rFonts w:ascii="Arial" w:eastAsia="Helv" w:hAnsi="Arial" w:cs="Arial"/>
          <w:color w:val="000000"/>
          <w:sz w:val="20"/>
          <w:szCs w:val="20"/>
        </w:rPr>
        <w:t>.</w:t>
      </w:r>
    </w:p>
    <w:p w:rsidR="00C10D4C" w:rsidRPr="001D7643" w:rsidRDefault="00C10D4C">
      <w:pPr>
        <w:autoSpaceDE w:val="0"/>
        <w:spacing w:after="120"/>
        <w:rPr>
          <w:rFonts w:ascii="Arial" w:eastAsia="Helv" w:hAnsi="Arial" w:cs="Arial"/>
          <w:color w:val="000000"/>
          <w:sz w:val="20"/>
          <w:szCs w:val="20"/>
        </w:rPr>
      </w:pPr>
      <w:r w:rsidRPr="001D7643">
        <w:rPr>
          <w:rFonts w:ascii="Arial" w:hAnsi="Arial" w:cs="Arial"/>
          <w:color w:val="000000"/>
          <w:sz w:val="20"/>
          <w:szCs w:val="20"/>
        </w:rPr>
        <w:br/>
      </w:r>
      <w:r w:rsidRPr="001D7643">
        <w:rPr>
          <w:rFonts w:ascii="Arial" w:hAnsi="Arial" w:cs="Arial"/>
          <w:i/>
          <w:color w:val="000000"/>
          <w:sz w:val="20"/>
          <w:szCs w:val="20"/>
        </w:rPr>
        <w:t>Unparsing</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behaviour:</w:t>
      </w:r>
      <w:r w:rsidRPr="001D7643">
        <w:rPr>
          <w:rFonts w:ascii="Arial" w:eastAsia="Helv" w:hAnsi="Arial" w:cs="Arial"/>
          <w:i/>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UTF-8,</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infoset</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UTF-8</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lastRenderedPageBreak/>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eastAsia="Helv" w:hAnsi="Arial" w:cs="Arial"/>
          <w:color w:val="000000"/>
          <w:sz w:val="20"/>
          <w:szCs w:val="20"/>
        </w:rPr>
      </w:pP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'UTF-16LE'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'UTF-16BE',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UTF-16</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rsidP="001D13ED">
      <w:pPr>
        <w:numPr>
          <w:ilvl w:val="0"/>
          <w:numId w:val="18"/>
        </w:numPr>
        <w:autoSpaceDE w:val="0"/>
        <w:ind w:left="360" w:hanging="360"/>
        <w:rPr>
          <w:rFonts w:ascii="Arial" w:hAnsi="Arial" w:cs="Arial"/>
          <w:color w:val="000000"/>
          <w:sz w:val="20"/>
          <w:szCs w:val="20"/>
        </w:rPr>
      </w:pP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'UTF-32LE'</w:t>
      </w:r>
      <w:r w:rsidRPr="001D7643">
        <w:rPr>
          <w:rFonts w:ascii="Arial" w:eastAsia="Helv" w:hAnsi="Arial" w:cs="Arial"/>
          <w:color w:val="000000"/>
          <w:sz w:val="20"/>
          <w:szCs w:val="20"/>
        </w:rPr>
        <w:t xml:space="preserve"> </w:t>
      </w:r>
      <w:r w:rsidRPr="001D7643">
        <w:rPr>
          <w:rFonts w:ascii="Arial" w:hAnsi="Arial" w:cs="Arial"/>
          <w:color w:val="000000"/>
          <w:sz w:val="20"/>
          <w:szCs w:val="20"/>
        </w:rPr>
        <w:t>or</w:t>
      </w:r>
      <w:r w:rsidRPr="001D7643">
        <w:rPr>
          <w:rFonts w:ascii="Arial" w:eastAsia="Helv" w:hAnsi="Arial" w:cs="Arial"/>
          <w:color w:val="000000"/>
          <w:sz w:val="20"/>
          <w:szCs w:val="20"/>
        </w:rPr>
        <w:t xml:space="preserve"> </w:t>
      </w:r>
      <w:r w:rsidRPr="001D7643">
        <w:rPr>
          <w:rFonts w:ascii="Arial" w:hAnsi="Arial" w:cs="Arial"/>
          <w:color w:val="000000"/>
          <w:sz w:val="20"/>
          <w:szCs w:val="20"/>
        </w:rPr>
        <w:t>'UTF-32BE',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corresponding</w:t>
      </w:r>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very</w:t>
      </w:r>
      <w:r w:rsidRPr="001D7643">
        <w:rPr>
          <w:rFonts w:ascii="Arial" w:eastAsia="Helv" w:hAnsi="Arial" w:cs="Arial"/>
          <w:color w:val="000000"/>
          <w:sz w:val="20"/>
          <w:szCs w:val="20"/>
        </w:rPr>
        <w:t xml:space="preserve"> </w:t>
      </w:r>
      <w:r w:rsidRPr="001D7643">
        <w:rPr>
          <w:rFonts w:ascii="Arial" w:hAnsi="Arial" w:cs="Arial"/>
          <w:color w:val="000000"/>
          <w:sz w:val="20"/>
          <w:szCs w:val="20"/>
        </w:rPr>
        <w:t>first</w:t>
      </w:r>
      <w:r w:rsidRPr="001D7643">
        <w:rPr>
          <w:rFonts w:ascii="Arial" w:eastAsia="Helv" w:hAnsi="Arial" w:cs="Arial"/>
          <w:color w:val="000000"/>
          <w:sz w:val="20"/>
          <w:szCs w:val="20"/>
        </w:rPr>
        <w:t xml:space="preserve"> </w:t>
      </w:r>
      <w:r w:rsidRPr="001D7643">
        <w:rPr>
          <w:rFonts w:ascii="Arial" w:hAnsi="Arial" w:cs="Arial"/>
          <w:color w:val="000000"/>
          <w:sz w:val="20"/>
          <w:szCs w:val="20"/>
        </w:rPr>
        <w:t>bytes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implied</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empty</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all</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:encoding</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UTF-32</w:t>
      </w:r>
      <w:r w:rsidRPr="001D7643">
        <w:rPr>
          <w:rFonts w:ascii="Arial" w:eastAsia="Helv" w:hAnsi="Arial" w:cs="Arial"/>
          <w:color w:val="000000"/>
          <w:sz w:val="20"/>
          <w:szCs w:val="20"/>
        </w:rPr>
        <w:t xml:space="preserve"> </w:t>
      </w:r>
      <w:r w:rsidRPr="001D7643">
        <w:rPr>
          <w:rFonts w:ascii="Arial" w:hAnsi="Arial" w:cs="Arial"/>
          <w:color w:val="000000"/>
          <w:sz w:val="20"/>
          <w:szCs w:val="20"/>
        </w:rPr>
        <w:t>throughout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rest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assumed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big-endian</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has</w:t>
      </w:r>
      <w:r w:rsidRPr="001D7643">
        <w:rPr>
          <w:rFonts w:ascii="Arial" w:eastAsia="Helv" w:hAnsi="Arial" w:cs="Arial"/>
          <w:color w:val="000000"/>
          <w:sz w:val="20"/>
          <w:szCs w:val="20"/>
        </w:rPr>
        <w:t xml:space="preserve"> </w:t>
      </w:r>
      <w:r w:rsidRPr="001D7643">
        <w:rPr>
          <w:rFonts w:ascii="Arial" w:hAnsi="Arial" w:cs="Arial"/>
          <w:color w:val="000000"/>
          <w:sz w:val="20"/>
          <w:szCs w:val="20"/>
        </w:rPr>
        <w:t>any</w:t>
      </w:r>
      <w:r w:rsidRPr="001D7643">
        <w:rPr>
          <w:rFonts w:ascii="Arial" w:eastAsia="Helv" w:hAnsi="Arial" w:cs="Arial"/>
          <w:color w:val="000000"/>
          <w:sz w:val="20"/>
          <w:szCs w:val="20"/>
        </w:rPr>
        <w:t xml:space="preserve"> </w:t>
      </w:r>
      <w:r w:rsidRPr="001D7643">
        <w:rPr>
          <w:rFonts w:ascii="Arial" w:hAnsi="Arial" w:cs="Arial"/>
          <w:color w:val="000000"/>
          <w:sz w:val="20"/>
          <w:szCs w:val="20"/>
        </w:rPr>
        <w:t>other</w:t>
      </w:r>
      <w:r w:rsidRPr="001D7643">
        <w:rPr>
          <w:rFonts w:ascii="Arial" w:eastAsia="Helv" w:hAnsi="Arial" w:cs="Arial"/>
          <w:color w:val="000000"/>
          <w:sz w:val="20"/>
          <w:szCs w:val="20"/>
        </w:rPr>
        <w:t xml:space="preserve"> </w:t>
      </w:r>
      <w:r w:rsidRPr="001D7643">
        <w:rPr>
          <w:rFonts w:ascii="Arial" w:hAnsi="Arial" w:cs="Arial"/>
          <w:color w:val="000000"/>
          <w:sz w:val="20"/>
          <w:szCs w:val="20"/>
        </w:rPr>
        <w:t>value,</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There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model</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root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element</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specified,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and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is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exactly</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one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of</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UTF-16BE,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UTF-32LE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UTF-32BE</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(or</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CCSID</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equivalents),</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then</w:t>
      </w:r>
      <w:r w:rsidRPr="001D7643">
        <w:rPr>
          <w:rFonts w:ascii="Arial" w:eastAsia="Default Sans Serif"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look</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information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item</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[unicodeByteOrderMark]</w:t>
      </w:r>
      <w:r w:rsidRPr="001D7643">
        <w:rPr>
          <w:rFonts w:ascii="Arial" w:eastAsia="Helv" w:hAnsi="Arial" w:cs="Arial"/>
          <w:color w:val="000000"/>
          <w:sz w:val="20"/>
          <w:szCs w:val="20"/>
        </w:rPr>
        <w:t xml:space="preserve"> </w:t>
      </w:r>
      <w:r w:rsidRPr="001D7643">
        <w:rPr>
          <w:rFonts w:ascii="Arial" w:hAnsi="Arial" w:cs="Arial"/>
          <w:color w:val="000000"/>
          <w:sz w:val="20"/>
          <w:szCs w:val="20"/>
        </w:rPr>
        <w:t>member</w:t>
      </w:r>
      <w:r w:rsidRPr="001D7643">
        <w:rPr>
          <w:rFonts w:ascii="Arial" w:eastAsia="Helv" w:hAnsi="Arial" w:cs="Arial"/>
          <w:color w:val="000000"/>
          <w:sz w:val="20"/>
          <w:szCs w:val="20"/>
        </w:rPr>
        <w:t xml:space="preserve"> </w:t>
      </w:r>
      <w:r w:rsidRPr="001D7643">
        <w:rPr>
          <w:rFonts w:ascii="Arial" w:hAnsi="Arial" w:cs="Arial"/>
          <w:color w:val="000000"/>
          <w:sz w:val="20"/>
          <w:szCs w:val="20"/>
        </w:rPr>
        <w:t>and</w:t>
      </w:r>
      <w:r w:rsidRPr="001D7643">
        <w:rPr>
          <w:rFonts w:ascii="Arial" w:eastAsia="Helv" w:hAnsi="Arial" w:cs="Arial"/>
          <w:color w:val="000000"/>
          <w:sz w:val="20"/>
          <w:szCs w:val="20"/>
        </w:rPr>
        <w:t xml:space="preserve"> </w:t>
      </w:r>
      <w:r w:rsidRPr="001D7643">
        <w:rPr>
          <w:rFonts w:ascii="Arial" w:hAnsi="Arial" w:cs="Arial"/>
          <w:color w:val="000000"/>
          <w:sz w:val="20"/>
          <w:szCs w:val="20"/>
        </w:rPr>
        <w:t>will</w:t>
      </w:r>
      <w:r w:rsidRPr="001D7643">
        <w:rPr>
          <w:rFonts w:ascii="Arial" w:eastAsia="Helv" w:hAnsi="Arial" w:cs="Arial"/>
          <w:color w:val="000000"/>
          <w:sz w:val="20"/>
          <w:szCs w:val="20"/>
        </w:rPr>
        <w:t xml:space="preserve"> </w:t>
      </w:r>
      <w:r w:rsidRPr="001D7643">
        <w:rPr>
          <w:rFonts w:ascii="Arial" w:hAnsi="Arial" w:cs="Arial"/>
          <w:b/>
          <w:bCs/>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use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implicit</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w:t>
      </w:r>
      <w:r w:rsidRPr="001D7643">
        <w:rPr>
          <w:rFonts w:ascii="Arial" w:eastAsia="Helv" w:hAnsi="Arial" w:cs="Arial"/>
          <w:color w:val="000000"/>
          <w:sz w:val="20"/>
          <w:szCs w:val="20"/>
        </w:rPr>
        <w:t xml:space="preserve"> </w:t>
      </w:r>
      <w:r w:rsidRPr="001D7643">
        <w:rPr>
          <w:rFonts w:ascii="Arial" w:hAnsi="Arial" w:cs="Arial"/>
          <w:color w:val="000000"/>
          <w:sz w:val="20"/>
          <w:szCs w:val="20"/>
        </w:rPr>
        <w:t>If</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BOM</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output</w:t>
      </w:r>
      <w:r w:rsidRPr="001D7643">
        <w:rPr>
          <w:rFonts w:ascii="Arial" w:eastAsia="Helv" w:hAnsi="Arial" w:cs="Arial"/>
          <w:color w:val="000000"/>
          <w:sz w:val="20"/>
          <w:szCs w:val="20"/>
        </w:rPr>
        <w:t xml:space="preserve"> </w:t>
      </w:r>
      <w:r w:rsidRPr="001D7643">
        <w:rPr>
          <w:rFonts w:ascii="Arial" w:hAnsi="Arial" w:cs="Arial"/>
          <w:color w:val="000000"/>
          <w:sz w:val="20"/>
          <w:szCs w:val="20"/>
        </w:rPr>
        <w:t>at</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start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stream,</w:t>
      </w:r>
      <w:r w:rsidRPr="001D7643">
        <w:rPr>
          <w:rFonts w:ascii="Arial" w:eastAsia="Helv" w:hAnsi="Arial" w:cs="Arial"/>
          <w:color w:val="000000"/>
          <w:sz w:val="20"/>
          <w:szCs w:val="20"/>
        </w:rPr>
        <w:t xml:space="preserve"> </w:t>
      </w:r>
      <w:r w:rsidRPr="001D7643">
        <w:rPr>
          <w:rFonts w:ascii="Arial" w:hAnsi="Arial" w:cs="Arial"/>
          <w:color w:val="000000"/>
          <w:sz w:val="20"/>
          <w:szCs w:val="20"/>
        </w:rPr>
        <w:t>then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modelled</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such.</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proofErr w:type="gramStart"/>
      <w:r w:rsidRPr="001D7643">
        <w:rPr>
          <w:rFonts w:ascii="Arial" w:hAnsi="Arial" w:cs="Arial"/>
          <w:color w:val="000000"/>
          <w:sz w:val="20"/>
          <w:szCs w:val="20"/>
        </w:rPr>
        <w:t>:byteOrder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never</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establish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byte</w:t>
      </w:r>
      <w:r w:rsidRPr="001D7643">
        <w:rPr>
          <w:rFonts w:ascii="Arial" w:eastAsia="Helv" w:hAnsi="Arial" w:cs="Arial"/>
          <w:color w:val="000000"/>
          <w:sz w:val="20"/>
          <w:szCs w:val="20"/>
        </w:rPr>
        <w:t xml:space="preserve"> </w:t>
      </w:r>
      <w:r w:rsidRPr="001D7643">
        <w:rPr>
          <w:rFonts w:ascii="Arial" w:hAnsi="Arial" w:cs="Arial"/>
          <w:color w:val="000000"/>
          <w:sz w:val="20"/>
          <w:szCs w:val="20"/>
        </w:rPr>
        <w:t>order</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Unicode</w:t>
      </w:r>
      <w:r w:rsidRPr="001D7643">
        <w:rPr>
          <w:rFonts w:ascii="Arial" w:eastAsia="Helv" w:hAnsi="Arial" w:cs="Arial"/>
          <w:color w:val="000000"/>
          <w:sz w:val="20"/>
          <w:szCs w:val="20"/>
        </w:rPr>
        <w:t xml:space="preserve"> </w:t>
      </w:r>
      <w:r w:rsidRPr="001D7643">
        <w:rPr>
          <w:rFonts w:ascii="Arial" w:hAnsi="Arial" w:cs="Arial"/>
          <w:color w:val="000000"/>
          <w:sz w:val="20"/>
          <w:szCs w:val="20"/>
        </w:rPr>
        <w:t>encodings.</w:t>
      </w:r>
      <w:r w:rsidRPr="001D7643">
        <w:rPr>
          <w:rFonts w:ascii="Arial" w:eastAsia="Helv" w:hAnsi="Arial" w:cs="Arial"/>
          <w:color w:val="000000"/>
          <w:sz w:val="20"/>
          <w:szCs w:val="20"/>
        </w:rPr>
        <w:t xml:space="preserve"> </w:t>
      </w:r>
    </w:p>
    <w:p w:rsidR="00C10D4C" w:rsidRPr="001D7643" w:rsidRDefault="00C10D4C" w:rsidP="003765EC">
      <w:pPr>
        <w:rPr>
          <w:rFonts w:ascii="Arial" w:hAnsi="Arial" w:cs="Arial"/>
          <w:sz w:val="20"/>
          <w:szCs w:val="20"/>
        </w:rPr>
      </w:pPr>
      <w:bookmarkStart w:id="191" w:name="__RefHeading__1130_1503507204"/>
      <w:bookmarkStart w:id="192" w:name="_Toc341182574"/>
      <w:bookmarkEnd w:id="191"/>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unparser</w:t>
      </w:r>
      <w:r w:rsidRPr="001D7643">
        <w:rPr>
          <w:rFonts w:ascii="Arial" w:eastAsia="Helv" w:hAnsi="Arial" w:cs="Arial"/>
          <w:sz w:val="20"/>
          <w:szCs w:val="20"/>
        </w:rPr>
        <w:t xml:space="preserve"> </w:t>
      </w:r>
      <w:r w:rsidRPr="001D7643">
        <w:rPr>
          <w:rFonts w:ascii="Arial" w:hAnsi="Arial" w:cs="Arial"/>
          <w:sz w:val="20"/>
          <w:szCs w:val="20"/>
        </w:rPr>
        <w:t>never</w:t>
      </w:r>
      <w:r w:rsidRPr="001D7643">
        <w:rPr>
          <w:rFonts w:ascii="Arial" w:eastAsia="Helv" w:hAnsi="Arial" w:cs="Arial"/>
          <w:sz w:val="20"/>
          <w:szCs w:val="20"/>
        </w:rPr>
        <w:t xml:space="preserve"> </w:t>
      </w:r>
      <w:r w:rsidRPr="001D7643">
        <w:rPr>
          <w:rFonts w:ascii="Arial" w:hAnsi="Arial" w:cs="Arial"/>
          <w:sz w:val="20"/>
          <w:szCs w:val="20"/>
        </w:rPr>
        <w:t>outputs</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at</w:t>
      </w:r>
      <w:r w:rsidRPr="001D7643">
        <w:rPr>
          <w:rFonts w:ascii="Arial" w:eastAsia="Helv" w:hAnsi="Arial" w:cs="Arial"/>
          <w:sz w:val="20"/>
          <w:szCs w:val="20"/>
        </w:rPr>
        <w:t xml:space="preserve"> </w:t>
      </w:r>
      <w:r w:rsidRPr="001D7643">
        <w:rPr>
          <w:rFonts w:ascii="Arial" w:hAnsi="Arial" w:cs="Arial"/>
          <w:sz w:val="20"/>
          <w:szCs w:val="20"/>
        </w:rPr>
        <w:t>any</w:t>
      </w:r>
      <w:r w:rsidRPr="001D7643">
        <w:rPr>
          <w:rFonts w:ascii="Arial" w:eastAsia="Helv" w:hAnsi="Arial" w:cs="Arial"/>
          <w:sz w:val="20"/>
          <w:szCs w:val="20"/>
        </w:rPr>
        <w:t xml:space="preserve"> </w:t>
      </w:r>
      <w:r w:rsidRPr="001D7643">
        <w:rPr>
          <w:rFonts w:ascii="Arial" w:hAnsi="Arial" w:cs="Arial"/>
          <w:sz w:val="20"/>
          <w:szCs w:val="20"/>
        </w:rPr>
        <w:t>other</w:t>
      </w:r>
      <w:r w:rsidRPr="001D7643">
        <w:rPr>
          <w:rFonts w:ascii="Arial" w:eastAsia="Helv" w:hAnsi="Arial" w:cs="Arial"/>
          <w:sz w:val="20"/>
          <w:szCs w:val="20"/>
        </w:rPr>
        <w:t xml:space="preserve"> </w:t>
      </w:r>
      <w:r w:rsidRPr="001D7643">
        <w:rPr>
          <w:rFonts w:ascii="Arial" w:hAnsi="Arial" w:cs="Arial"/>
          <w:sz w:val="20"/>
          <w:szCs w:val="20"/>
        </w:rPr>
        <w:t>point</w:t>
      </w:r>
      <w:r w:rsidRPr="001D7643">
        <w:rPr>
          <w:rFonts w:ascii="Arial" w:eastAsia="Helv" w:hAnsi="Arial" w:cs="Arial"/>
          <w:sz w:val="20"/>
          <w:szCs w:val="20"/>
        </w:rPr>
        <w:t xml:space="preserve"> </w:t>
      </w:r>
      <w:r w:rsidRPr="001D7643">
        <w:rPr>
          <w:rFonts w:ascii="Arial" w:hAnsi="Arial" w:cs="Arial"/>
          <w:sz w:val="20"/>
          <w:szCs w:val="20"/>
        </w:rPr>
        <w:t>in</w:t>
      </w:r>
      <w:r w:rsidRPr="001D7643">
        <w:rPr>
          <w:rFonts w:ascii="Arial" w:eastAsia="Helv" w:hAnsi="Arial" w:cs="Arial"/>
          <w:sz w:val="20"/>
          <w:szCs w:val="20"/>
        </w:rPr>
        <w:t xml:space="preserve"> </w:t>
      </w:r>
      <w:r w:rsidRPr="001D7643">
        <w:rPr>
          <w:rFonts w:ascii="Arial" w:hAnsi="Arial" w:cs="Arial"/>
          <w:sz w:val="20"/>
          <w:szCs w:val="20"/>
        </w:rPr>
        <w:t>the</w:t>
      </w:r>
      <w:r w:rsidRPr="001D7643">
        <w:rPr>
          <w:rFonts w:ascii="Arial" w:eastAsia="Helv" w:hAnsi="Arial" w:cs="Arial"/>
          <w:sz w:val="20"/>
          <w:szCs w:val="20"/>
        </w:rPr>
        <w:t xml:space="preserve"> </w:t>
      </w:r>
      <w:r w:rsidRPr="001D7643">
        <w:rPr>
          <w:rFonts w:ascii="Arial" w:hAnsi="Arial" w:cs="Arial"/>
          <w:sz w:val="20"/>
          <w:szCs w:val="20"/>
        </w:rPr>
        <w:t>data</w:t>
      </w:r>
      <w:r w:rsidRPr="001D7643">
        <w:rPr>
          <w:rFonts w:ascii="Arial" w:eastAsia="Helv" w:hAnsi="Arial" w:cs="Arial"/>
          <w:sz w:val="20"/>
          <w:szCs w:val="20"/>
        </w:rPr>
        <w:t xml:space="preserve"> </w:t>
      </w:r>
      <w:r w:rsidRPr="001D7643">
        <w:rPr>
          <w:rFonts w:ascii="Arial" w:hAnsi="Arial" w:cs="Arial"/>
          <w:sz w:val="20"/>
          <w:szCs w:val="20"/>
        </w:rPr>
        <w:t>stream.</w:t>
      </w:r>
      <w:r w:rsidRPr="001D7643">
        <w:rPr>
          <w:rFonts w:ascii="Arial" w:eastAsia="Helv" w:hAnsi="Arial" w:cs="Arial"/>
          <w:sz w:val="20"/>
          <w:szCs w:val="20"/>
        </w:rPr>
        <w:t xml:space="preserve"> </w:t>
      </w:r>
      <w:r w:rsidRPr="001D7643">
        <w:rPr>
          <w:rFonts w:ascii="Arial" w:hAnsi="Arial" w:cs="Arial"/>
          <w:sz w:val="20"/>
          <w:szCs w:val="20"/>
        </w:rPr>
        <w:t>If</w:t>
      </w:r>
      <w:r w:rsidRPr="001D7643">
        <w:rPr>
          <w:rFonts w:ascii="Arial" w:eastAsia="Helv" w:hAnsi="Arial" w:cs="Arial"/>
          <w:sz w:val="20"/>
          <w:szCs w:val="20"/>
        </w:rPr>
        <w:t xml:space="preserve"> </w:t>
      </w:r>
      <w:r w:rsidRPr="001D7643">
        <w:rPr>
          <w:rFonts w:ascii="Arial" w:hAnsi="Arial" w:cs="Arial"/>
          <w:sz w:val="20"/>
          <w:szCs w:val="20"/>
        </w:rPr>
        <w:t>a</w:t>
      </w:r>
      <w:r w:rsidRPr="001D7643">
        <w:rPr>
          <w:rFonts w:ascii="Arial" w:eastAsia="Helv" w:hAnsi="Arial" w:cs="Arial"/>
          <w:sz w:val="20"/>
          <w:szCs w:val="20"/>
        </w:rPr>
        <w:t xml:space="preserve"> </w:t>
      </w:r>
      <w:r w:rsidRPr="001D7643">
        <w:rPr>
          <w:rFonts w:ascii="Arial" w:hAnsi="Arial" w:cs="Arial"/>
          <w:sz w:val="20"/>
          <w:szCs w:val="20"/>
        </w:rPr>
        <w:t>BOM</w:t>
      </w:r>
      <w:r w:rsidRPr="001D7643">
        <w:rPr>
          <w:rFonts w:ascii="Arial" w:eastAsia="Helv" w:hAnsi="Arial" w:cs="Arial"/>
          <w:sz w:val="20"/>
          <w:szCs w:val="20"/>
        </w:rPr>
        <w:t xml:space="preserve"> </w:t>
      </w:r>
      <w:r w:rsidRPr="001D7643">
        <w:rPr>
          <w:rFonts w:ascii="Arial" w:hAnsi="Arial" w:cs="Arial"/>
          <w:sz w:val="20"/>
          <w:szCs w:val="20"/>
        </w:rPr>
        <w:t>needs</w:t>
      </w:r>
      <w:r w:rsidRPr="001D7643">
        <w:rPr>
          <w:rFonts w:ascii="Arial" w:eastAsia="Helv" w:hAnsi="Arial" w:cs="Arial"/>
          <w:sz w:val="20"/>
          <w:szCs w:val="20"/>
        </w:rPr>
        <w:t xml:space="preserve"> </w:t>
      </w:r>
      <w:r w:rsidRPr="001D7643">
        <w:rPr>
          <w:rFonts w:ascii="Arial" w:hAnsi="Arial" w:cs="Arial"/>
          <w:sz w:val="20"/>
          <w:szCs w:val="20"/>
        </w:rPr>
        <w:t>to</w:t>
      </w:r>
      <w:r w:rsidRPr="001D7643">
        <w:rPr>
          <w:rFonts w:ascii="Arial" w:eastAsia="Helv" w:hAnsi="Arial" w:cs="Arial"/>
          <w:sz w:val="20"/>
          <w:szCs w:val="20"/>
        </w:rPr>
        <w:t xml:space="preserve"> </w:t>
      </w:r>
      <w:r w:rsidRPr="001D7643">
        <w:rPr>
          <w:rFonts w:ascii="Arial" w:hAnsi="Arial" w:cs="Arial"/>
          <w:sz w:val="20"/>
          <w:szCs w:val="20"/>
        </w:rPr>
        <w:t>appear,</w:t>
      </w:r>
      <w:r w:rsidRPr="001D7643">
        <w:rPr>
          <w:rFonts w:ascii="Arial" w:eastAsia="Helv" w:hAnsi="Arial" w:cs="Arial"/>
          <w:sz w:val="20"/>
          <w:szCs w:val="20"/>
        </w:rPr>
        <w:t xml:space="preserve"> </w:t>
      </w:r>
      <w:r w:rsidRPr="001D7643">
        <w:rPr>
          <w:rFonts w:ascii="Arial" w:hAnsi="Arial" w:cs="Arial"/>
          <w:sz w:val="20"/>
          <w:szCs w:val="20"/>
        </w:rPr>
        <w:t>then</w:t>
      </w:r>
      <w:r w:rsidRPr="001D7643">
        <w:rPr>
          <w:rFonts w:ascii="Arial" w:eastAsia="Helv" w:hAnsi="Arial" w:cs="Arial"/>
          <w:sz w:val="20"/>
          <w:szCs w:val="20"/>
        </w:rPr>
        <w:t xml:space="preserve"> </w:t>
      </w:r>
      <w:r w:rsidRPr="001D7643">
        <w:rPr>
          <w:rFonts w:ascii="Arial" w:hAnsi="Arial" w:cs="Arial"/>
          <w:sz w:val="20"/>
          <w:szCs w:val="20"/>
        </w:rPr>
        <w:t>it</w:t>
      </w:r>
      <w:r w:rsidRPr="001D7643">
        <w:rPr>
          <w:rFonts w:ascii="Arial" w:eastAsia="Helv" w:hAnsi="Arial" w:cs="Arial"/>
          <w:sz w:val="20"/>
          <w:szCs w:val="20"/>
        </w:rPr>
        <w:t xml:space="preserve"> </w:t>
      </w:r>
      <w:r w:rsidRPr="001D7643">
        <w:rPr>
          <w:rFonts w:ascii="Arial" w:hAnsi="Arial" w:cs="Arial"/>
          <w:sz w:val="20"/>
          <w:szCs w:val="20"/>
        </w:rPr>
        <w:t>must</w:t>
      </w:r>
      <w:r w:rsidRPr="001D7643">
        <w:rPr>
          <w:rFonts w:ascii="Arial" w:eastAsia="Helv" w:hAnsi="Arial" w:cs="Arial"/>
          <w:sz w:val="20"/>
          <w:szCs w:val="20"/>
        </w:rPr>
        <w:t xml:space="preserve"> </w:t>
      </w:r>
      <w:r w:rsidRPr="001D7643">
        <w:rPr>
          <w:rFonts w:ascii="Arial" w:hAnsi="Arial" w:cs="Arial"/>
          <w:sz w:val="20"/>
          <w:szCs w:val="20"/>
        </w:rPr>
        <w:t>be</w:t>
      </w:r>
      <w:r w:rsidRPr="001D7643">
        <w:rPr>
          <w:rFonts w:ascii="Arial" w:eastAsia="Helv" w:hAnsi="Arial" w:cs="Arial"/>
          <w:sz w:val="20"/>
          <w:szCs w:val="20"/>
        </w:rPr>
        <w:t xml:space="preserve"> </w:t>
      </w:r>
      <w:r w:rsidRPr="001D7643">
        <w:rPr>
          <w:rFonts w:ascii="Arial" w:hAnsi="Arial" w:cs="Arial"/>
          <w:sz w:val="20"/>
          <w:szCs w:val="20"/>
        </w:rPr>
        <w:t>explicitly</w:t>
      </w:r>
      <w:r w:rsidRPr="001D7643">
        <w:rPr>
          <w:rFonts w:ascii="Arial" w:eastAsia="Helv" w:hAnsi="Arial" w:cs="Arial"/>
          <w:sz w:val="20"/>
          <w:szCs w:val="20"/>
        </w:rPr>
        <w:t xml:space="preserve"> </w:t>
      </w:r>
      <w:r w:rsidRPr="001D7643">
        <w:rPr>
          <w:rFonts w:ascii="Arial" w:hAnsi="Arial" w:cs="Arial"/>
          <w:sz w:val="20"/>
          <w:szCs w:val="20"/>
        </w:rPr>
        <w:t>modelled</w:t>
      </w:r>
      <w:r w:rsidRPr="001D7643">
        <w:rPr>
          <w:rFonts w:ascii="Arial" w:eastAsia="Helv" w:hAnsi="Arial" w:cs="Arial"/>
          <w:sz w:val="20"/>
          <w:szCs w:val="20"/>
        </w:rPr>
        <w:t xml:space="preserve"> </w:t>
      </w:r>
      <w:r w:rsidRPr="001D7643">
        <w:rPr>
          <w:rFonts w:ascii="Arial" w:hAnsi="Arial" w:cs="Arial"/>
          <w:sz w:val="20"/>
          <w:szCs w:val="20"/>
        </w:rPr>
        <w:t>as</w:t>
      </w:r>
      <w:r w:rsidRPr="001D7643">
        <w:rPr>
          <w:rFonts w:ascii="Arial" w:eastAsia="Helv" w:hAnsi="Arial" w:cs="Arial"/>
          <w:sz w:val="20"/>
          <w:szCs w:val="20"/>
        </w:rPr>
        <w:t xml:space="preserve"> </w:t>
      </w:r>
      <w:r w:rsidRPr="001D7643">
        <w:rPr>
          <w:rFonts w:ascii="Arial" w:hAnsi="Arial" w:cs="Arial"/>
          <w:sz w:val="20"/>
          <w:szCs w:val="20"/>
        </w:rPr>
        <w:t>such.</w:t>
      </w:r>
      <w:bookmarkEnd w:id="192"/>
    </w:p>
    <w:p w:rsidR="00C10D4C" w:rsidRPr="001D7643" w:rsidRDefault="00C10D4C" w:rsidP="003765EC">
      <w:pPr>
        <w:rPr>
          <w:rFonts w:ascii="Arial" w:hAnsi="Arial" w:cs="Arial"/>
          <w:sz w:val="20"/>
          <w:szCs w:val="20"/>
        </w:rPr>
      </w:pPr>
    </w:p>
    <w:p w:rsidR="00C10D4C" w:rsidRPr="001D7643" w:rsidRDefault="00C10D4C">
      <w:pPr>
        <w:autoSpaceDE w:val="0"/>
        <w:rPr>
          <w:rFonts w:ascii="Arial" w:hAnsi="Arial" w:cs="Arial"/>
          <w:b/>
          <w:color w:val="000000"/>
          <w:sz w:val="20"/>
          <w:szCs w:val="20"/>
        </w:rPr>
      </w:pPr>
    </w:p>
    <w:p w:rsidR="00C10D4C" w:rsidRPr="001D7643" w:rsidRDefault="00C10D4C">
      <w:pPr>
        <w:autoSpaceDE w:val="0"/>
        <w:rPr>
          <w:rFonts w:ascii="Arial" w:eastAsia="Helv" w:hAnsi="Arial" w:cs="Arial"/>
          <w:color w:val="000000"/>
          <w:sz w:val="20"/>
          <w:szCs w:val="20"/>
        </w:rPr>
      </w:pPr>
      <w:r w:rsidRPr="001D7643">
        <w:rPr>
          <w:rFonts w:ascii="Arial" w:hAnsi="Arial" w:cs="Arial"/>
          <w:b/>
          <w:color w:val="000000"/>
          <w:sz w:val="20"/>
          <w:szCs w:val="20"/>
        </w:rPr>
        <w:t>3.8</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2.2</w:t>
      </w:r>
      <w:r w:rsidRPr="001D7643">
        <w:rPr>
          <w:rFonts w:ascii="Arial" w:hAnsi="Arial" w:cs="Arial"/>
          <w:color w:val="000000"/>
          <w:sz w:val="20"/>
          <w:szCs w:val="20"/>
        </w:rPr>
        <w:t>.</w:t>
      </w:r>
      <w:r w:rsidRPr="001D7643">
        <w:rPr>
          <w:rFonts w:ascii="Arial" w:eastAsia="Helv" w:hAnsi="Arial" w:cs="Arial"/>
          <w:color w:val="000000"/>
          <w:sz w:val="20"/>
          <w:szCs w:val="20"/>
        </w:rPr>
        <w:t xml:space="preserve"> </w:t>
      </w:r>
      <w:r w:rsidRPr="001D7643">
        <w:rPr>
          <w:rFonts w:ascii="Arial" w:hAnsi="Arial" w:cs="Arial"/>
          <w:color w:val="000000"/>
          <w:sz w:val="20"/>
          <w:szCs w:val="20"/>
        </w:rPr>
        <w:t>Clarification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needed</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reporting</w:t>
      </w:r>
      <w:r w:rsidRPr="001D7643">
        <w:rPr>
          <w:rFonts w:ascii="Arial" w:eastAsia="Helv" w:hAnsi="Arial" w:cs="Arial"/>
          <w:color w:val="000000"/>
          <w:sz w:val="20"/>
          <w:szCs w:val="20"/>
        </w:rPr>
        <w:t xml:space="preserve"> </w:t>
      </w:r>
      <w:r w:rsidRPr="001D7643">
        <w:rPr>
          <w:rFonts w:ascii="Arial" w:hAnsi="Arial" w:cs="Arial"/>
          <w:color w:val="000000"/>
          <w:sz w:val="20"/>
          <w:szCs w:val="20"/>
        </w:rPr>
        <w:t>criteria.</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intent</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spec</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needs</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report</w:t>
      </w:r>
      <w:r w:rsidRPr="001D7643">
        <w:rPr>
          <w:rFonts w:ascii="Arial" w:eastAsia="Helv" w:hAnsi="Arial" w:cs="Arial"/>
          <w:color w:val="000000"/>
          <w:sz w:val="20"/>
          <w:szCs w:val="20"/>
        </w:rPr>
        <w:t xml:space="preserve"> </w:t>
      </w:r>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directly</w:t>
      </w:r>
      <w:r w:rsidRPr="001D7643">
        <w:rPr>
          <w:rFonts w:ascii="Arial" w:eastAsia="Helv" w:hAnsi="Arial" w:cs="Arial"/>
          <w:color w:val="000000"/>
          <w:sz w:val="20"/>
          <w:szCs w:val="20"/>
        </w:rPr>
        <w:t xml:space="preserve"> </w:t>
      </w:r>
      <w:r w:rsidRPr="001D7643">
        <w:rPr>
          <w:rFonts w:ascii="Arial" w:hAnsi="Arial" w:cs="Arial"/>
          <w:color w:val="000000"/>
          <w:sz w:val="20"/>
          <w:szCs w:val="20"/>
        </w:rPr>
        <w:t>affect</w:t>
      </w:r>
      <w:r w:rsidRPr="001D7643">
        <w:rPr>
          <w:rFonts w:ascii="Arial" w:eastAsia="Helv" w:hAnsi="Arial" w:cs="Arial"/>
          <w:color w:val="000000"/>
          <w:sz w:val="20"/>
          <w:szCs w:val="20"/>
        </w:rPr>
        <w:t xml:space="preserve"> </w:t>
      </w:r>
      <w:r w:rsidRPr="001D7643">
        <w:rPr>
          <w:rFonts w:ascii="Arial" w:hAnsi="Arial" w:cs="Arial"/>
          <w:color w:val="000000"/>
          <w:sz w:val="20"/>
          <w:szCs w:val="20"/>
        </w:rPr>
        <w:t>its</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processing</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data.</w:t>
      </w:r>
      <w:r w:rsidRPr="001D7643">
        <w:rPr>
          <w:rFonts w:ascii="Arial" w:eastAsia="Helv" w:hAnsi="Arial" w:cs="Arial"/>
          <w:color w:val="000000"/>
          <w:sz w:val="20"/>
          <w:szCs w:val="20"/>
        </w:rPr>
        <w:t xml:space="preserve"> </w:t>
      </w:r>
      <w:r w:rsidRPr="001D7643">
        <w:rPr>
          <w:rFonts w:ascii="Arial" w:hAnsi="Arial" w:cs="Arial"/>
          <w:color w:val="000000"/>
          <w:sz w:val="20"/>
          <w:szCs w:val="20"/>
        </w:rPr>
        <w:t>This</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nature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scoping</w:t>
      </w:r>
      <w:r w:rsidRPr="001D7643">
        <w:rPr>
          <w:rFonts w:ascii="Arial" w:eastAsia="Helv" w:hAnsi="Arial" w:cs="Arial"/>
          <w:color w:val="000000"/>
          <w:sz w:val="20"/>
          <w:szCs w:val="20"/>
        </w:rPr>
        <w:t xml:space="preserve"> </w:t>
      </w:r>
      <w:r w:rsidRPr="001D7643">
        <w:rPr>
          <w:rFonts w:ascii="Arial" w:hAnsi="Arial" w:cs="Arial"/>
          <w:color w:val="000000"/>
          <w:sz w:val="20"/>
          <w:szCs w:val="20"/>
        </w:rPr>
        <w:t>rules</w:t>
      </w:r>
      <w:r w:rsidRPr="001D7643">
        <w:rPr>
          <w:rFonts w:ascii="Arial" w:eastAsia="Helv" w:hAnsi="Arial" w:cs="Arial"/>
          <w:color w:val="000000"/>
          <w:sz w:val="20"/>
          <w:szCs w:val="20"/>
        </w:rPr>
        <w:t xml:space="preserve"> </w:t>
      </w:r>
      <w:r w:rsidRPr="001D7643">
        <w:rPr>
          <w:rFonts w:ascii="Arial" w:hAnsi="Arial" w:cs="Arial"/>
          <w:color w:val="000000"/>
          <w:sz w:val="20"/>
          <w:szCs w:val="20"/>
        </w:rPr>
        <w:t>mean</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often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possible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correctness</w:t>
      </w:r>
      <w:r w:rsidRPr="001D7643">
        <w:rPr>
          <w:rFonts w:ascii="Arial" w:eastAsia="Helv" w:hAnsi="Arial" w:cs="Arial"/>
          <w:color w:val="000000"/>
          <w:sz w:val="20"/>
          <w:szCs w:val="20"/>
        </w:rPr>
        <w:t xml:space="preserve"> </w:t>
      </w:r>
      <w:r w:rsidRPr="001D7643">
        <w:rPr>
          <w:rFonts w:ascii="Arial" w:hAnsi="Arial" w:cs="Arial"/>
          <w:color w:val="000000"/>
          <w:sz w:val="20"/>
          <w:szCs w:val="20"/>
        </w:rPr>
        <w:t>in</w:t>
      </w:r>
      <w:r w:rsidRPr="001D7643">
        <w:rPr>
          <w:rFonts w:ascii="Arial" w:eastAsia="Helv" w:hAnsi="Arial" w:cs="Arial"/>
          <w:color w:val="000000"/>
          <w:sz w:val="20"/>
          <w:szCs w:val="20"/>
        </w:rPr>
        <w:t xml:space="preserve"> </w:t>
      </w:r>
      <w:r w:rsidRPr="001D7643">
        <w:rPr>
          <w:rFonts w:ascii="Arial" w:hAnsi="Arial" w:cs="Arial"/>
          <w:color w:val="000000"/>
          <w:sz w:val="20"/>
          <w:szCs w:val="20"/>
        </w:rPr>
        <w:t>isolation.</w:t>
      </w:r>
      <w:r w:rsidRPr="001D7643">
        <w:rPr>
          <w:rFonts w:ascii="Arial" w:eastAsia="Helv" w:hAnsi="Arial" w:cs="Arial"/>
          <w:color w:val="000000"/>
          <w:sz w:val="20"/>
          <w:szCs w:val="20"/>
        </w:rPr>
        <w:t xml:space="preserve"> </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only</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parser</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solely</w:t>
      </w:r>
      <w:r w:rsidRPr="001D7643">
        <w:rPr>
          <w:rFonts w:ascii="Arial" w:eastAsia="Helv" w:hAnsi="Arial" w:cs="Arial"/>
          <w:color w:val="000000"/>
          <w:sz w:val="20"/>
          <w:szCs w:val="20"/>
        </w:rPr>
        <w:t xml:space="preserve"> </w:t>
      </w:r>
      <w:r w:rsidRPr="001D7643">
        <w:rPr>
          <w:rFonts w:ascii="Arial" w:hAnsi="Arial" w:cs="Arial"/>
          <w:color w:val="000000"/>
          <w:sz w:val="20"/>
          <w:szCs w:val="20"/>
        </w:rPr>
        <w:t>used</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unparsing,</w:t>
      </w:r>
      <w:r w:rsidRPr="001D7643">
        <w:rPr>
          <w:rFonts w:ascii="Arial" w:eastAsia="Helv" w:hAnsi="Arial" w:cs="Arial"/>
          <w:color w:val="000000"/>
          <w:sz w:val="20"/>
          <w:szCs w:val="20"/>
        </w:rPr>
        <w:t xml:space="preserve"> </w:t>
      </w:r>
      <w:r w:rsidRPr="001D7643">
        <w:rPr>
          <w:rFonts w:ascii="Arial" w:hAnsi="Arial" w:cs="Arial"/>
          <w:color w:val="000000"/>
          <w:sz w:val="20"/>
          <w:szCs w:val="20"/>
        </w:rPr>
        <w:t>though</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recommended</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so</w:t>
      </w:r>
      <w:r w:rsidRPr="001D7643">
        <w:rPr>
          <w:rFonts w:ascii="Arial" w:eastAsia="Helv" w:hAnsi="Arial" w:cs="Arial"/>
          <w:color w:val="000000"/>
          <w:sz w:val="20"/>
          <w:szCs w:val="20"/>
        </w:rPr>
        <w:t xml:space="preserve"> </w:t>
      </w:r>
      <w:r w:rsidRPr="001D7643">
        <w:rPr>
          <w:rFonts w:ascii="Arial" w:hAnsi="Arial" w:cs="Arial"/>
          <w:color w:val="000000"/>
          <w:sz w:val="20"/>
          <w:szCs w:val="20"/>
        </w:rPr>
        <w:t>for</w:t>
      </w:r>
      <w:r w:rsidRPr="001D7643">
        <w:rPr>
          <w:rFonts w:ascii="Arial" w:eastAsia="Helv" w:hAnsi="Arial" w:cs="Arial"/>
          <w:color w:val="000000"/>
          <w:sz w:val="20"/>
          <w:szCs w:val="20"/>
        </w:rPr>
        <w:t xml:space="preserve"> </w:t>
      </w:r>
      <w:r w:rsidRPr="001D7643">
        <w:rPr>
          <w:rFonts w:ascii="Arial" w:hAnsi="Arial" w:cs="Arial"/>
          <w:color w:val="000000"/>
          <w:sz w:val="20"/>
          <w:szCs w:val="20"/>
        </w:rPr>
        <w:t>portability</w:t>
      </w:r>
      <w:r w:rsidRPr="001D7643">
        <w:rPr>
          <w:rFonts w:ascii="Arial" w:eastAsia="Helv" w:hAnsi="Arial" w:cs="Arial"/>
          <w:color w:val="000000"/>
          <w:sz w:val="20"/>
          <w:szCs w:val="20"/>
        </w:rPr>
        <w:t xml:space="preserve"> </w:t>
      </w:r>
      <w:r w:rsidRPr="001D7643">
        <w:rPr>
          <w:rFonts w:ascii="Arial" w:hAnsi="Arial" w:cs="Arial"/>
          <w:color w:val="000000"/>
          <w:sz w:val="20"/>
          <w:szCs w:val="20"/>
        </w:rPr>
        <w:t>reasons.</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does</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implement</w:t>
      </w:r>
      <w:r w:rsidRPr="001D7643">
        <w:rPr>
          <w:rFonts w:ascii="Arial" w:eastAsia="Helv" w:hAnsi="Arial" w:cs="Arial"/>
          <w:color w:val="000000"/>
          <w:sz w:val="20"/>
          <w:szCs w:val="20"/>
        </w:rPr>
        <w:t xml:space="preserve"> </w:t>
      </w:r>
      <w:r w:rsidRPr="001D7643">
        <w:rPr>
          <w:rFonts w:ascii="Arial" w:hAnsi="Arial" w:cs="Arial"/>
          <w:color w:val="000000"/>
          <w:sz w:val="20"/>
          <w:szCs w:val="20"/>
        </w:rPr>
        <w:t>some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proofErr w:type="gramStart"/>
      <w:r w:rsidRPr="001D7643">
        <w:rPr>
          <w:rFonts w:ascii="Arial" w:hAnsi="Arial" w:cs="Arial"/>
          <w:color w:val="000000"/>
          <w:sz w:val="20"/>
          <w:szCs w:val="20"/>
        </w:rPr>
        <w:t>does</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have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 xml:space="preserve">or annotations </w:t>
      </w:r>
      <w:r w:rsidRPr="001D7643">
        <w:rPr>
          <w:rFonts w:ascii="Arial" w:hAnsi="Arial" w:cs="Arial"/>
          <w:color w:val="000000"/>
          <w:sz w:val="20"/>
          <w:szCs w:val="20"/>
        </w:rPr>
        <w:t>required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those</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r w:rsidRPr="001D7643">
        <w:rPr>
          <w:rFonts w:ascii="Arial" w:eastAsia="Helv" w:hAnsi="Arial" w:cs="Arial"/>
          <w:color w:val="000000"/>
          <w:sz w:val="20"/>
          <w:szCs w:val="20"/>
        </w:rPr>
        <w:t xml:space="preserve"> </w:t>
      </w:r>
      <w:r w:rsidRPr="001D7643">
        <w:rPr>
          <w:rFonts w:ascii="Arial" w:hAnsi="Arial" w:cs="Arial"/>
          <w:color w:val="000000"/>
          <w:sz w:val="20"/>
          <w:szCs w:val="20"/>
        </w:rPr>
        <w:t>features,</w:t>
      </w:r>
      <w:r w:rsidRPr="001D7643">
        <w:rPr>
          <w:rFonts w:ascii="Arial" w:eastAsia="Helv" w:hAnsi="Arial" w:cs="Arial"/>
          <w:color w:val="000000"/>
          <w:sz w:val="20"/>
          <w:szCs w:val="20"/>
        </w:rPr>
        <w:t xml:space="preserve"> </w:t>
      </w:r>
      <w:r w:rsidR="00C07203" w:rsidRPr="001D7643">
        <w:rPr>
          <w:rFonts w:ascii="Arial" w:eastAsia="Helv" w:hAnsi="Arial" w:cs="Arial"/>
          <w:color w:val="000000"/>
          <w:sz w:val="20"/>
          <w:szCs w:val="20"/>
        </w:rPr>
        <w:t>but MUST issue a warning that an unrecognized property or annotation has been encountered</w:t>
      </w:r>
      <w:r w:rsidRPr="001D7643">
        <w:rPr>
          <w:rFonts w:ascii="Arial" w:hAnsi="Arial" w:cs="Arial"/>
          <w:color w:val="000000"/>
          <w:sz w:val="20"/>
          <w:szCs w:val="20"/>
        </w:rPr>
        <w:t>.</w:t>
      </w:r>
    </w:p>
    <w:p w:rsidR="00C10D4C" w:rsidRPr="001D7643" w:rsidRDefault="00C10D4C">
      <w:pPr>
        <w:numPr>
          <w:ilvl w:val="0"/>
          <w:numId w:val="8"/>
        </w:numPr>
        <w:autoSpaceDE w:val="0"/>
        <w:rPr>
          <w:rFonts w:ascii="Arial" w:hAnsi="Arial" w:cs="Arial"/>
          <w:color w:val="000000"/>
          <w:sz w:val="20"/>
          <w:szCs w:val="20"/>
        </w:rPr>
      </w:pPr>
      <w:r w:rsidRPr="001D7643">
        <w:rPr>
          <w:rFonts w:ascii="Arial" w:hAnsi="Arial" w:cs="Arial"/>
          <w:color w:val="000000"/>
          <w:sz w:val="20"/>
          <w:szCs w:val="20"/>
        </w:rPr>
        <w:t>Need</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w:t>
      </w:r>
      <w:r w:rsidRPr="001D7643">
        <w:rPr>
          <w:rFonts w:ascii="Arial" w:eastAsia="Helv" w:hAnsi="Arial" w:cs="Arial"/>
          <w:color w:val="000000"/>
          <w:sz w:val="20"/>
          <w:szCs w:val="20"/>
        </w:rPr>
        <w:t xml:space="preserve"> </w:t>
      </w: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objects</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they</w:t>
      </w:r>
      <w:r w:rsidRPr="001D7643">
        <w:rPr>
          <w:rFonts w:ascii="Arial" w:eastAsia="Helv" w:hAnsi="Arial" w:cs="Arial"/>
          <w:color w:val="000000"/>
          <w:sz w:val="20"/>
          <w:szCs w:val="20"/>
        </w:rPr>
        <w:t xml:space="preserve"> </w:t>
      </w:r>
      <w:r w:rsidRPr="001D7643">
        <w:rPr>
          <w:rFonts w:ascii="Arial" w:hAnsi="Arial" w:cs="Arial"/>
          <w:color w:val="000000"/>
          <w:sz w:val="20"/>
          <w:szCs w:val="20"/>
        </w:rPr>
        <w:t>may</w:t>
      </w:r>
      <w:r w:rsidRPr="001D7643">
        <w:rPr>
          <w:rFonts w:ascii="Arial" w:eastAsia="Helv" w:hAnsi="Arial" w:cs="Arial"/>
          <w:color w:val="000000"/>
          <w:sz w:val="20"/>
          <w:szCs w:val="20"/>
        </w:rPr>
        <w:t xml:space="preserve"> </w:t>
      </w:r>
      <w:r w:rsidRPr="001D7643">
        <w:rPr>
          <w:rFonts w:ascii="Arial" w:hAnsi="Arial" w:cs="Arial"/>
          <w:color w:val="000000"/>
          <w:sz w:val="20"/>
          <w:szCs w:val="20"/>
        </w:rPr>
        <w:t>legitimately</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incomplete,</w:t>
      </w:r>
      <w:r w:rsidRPr="001D7643">
        <w:rPr>
          <w:rFonts w:ascii="Arial" w:eastAsia="Helv" w:hAnsi="Arial" w:cs="Arial"/>
          <w:color w:val="000000"/>
          <w:sz w:val="20"/>
          <w:szCs w:val="20"/>
        </w:rPr>
        <w:t xml:space="preserve"> </w:t>
      </w:r>
      <w:r w:rsidRPr="001D7643">
        <w:rPr>
          <w:rFonts w:ascii="Arial" w:hAnsi="Arial" w:cs="Arial"/>
          <w:color w:val="000000"/>
          <w:sz w:val="20"/>
          <w:szCs w:val="20"/>
        </w:rPr>
        <w:t>with</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following</w:t>
      </w:r>
      <w:r w:rsidRPr="001D7643">
        <w:rPr>
          <w:rFonts w:ascii="Arial" w:eastAsia="Helv" w:hAnsi="Arial" w:cs="Arial"/>
          <w:color w:val="000000"/>
          <w:sz w:val="20"/>
          <w:szCs w:val="20"/>
        </w:rPr>
        <w:t xml:space="preserve"> </w:t>
      </w:r>
      <w:r w:rsidRPr="001D7643">
        <w:rPr>
          <w:rFonts w:ascii="Arial" w:hAnsi="Arial" w:cs="Arial"/>
          <w:color w:val="000000"/>
          <w:sz w:val="20"/>
          <w:szCs w:val="20"/>
        </w:rPr>
        <w:t>exceptions</w:t>
      </w:r>
      <w:r w:rsidRPr="001D7643">
        <w:rPr>
          <w:rFonts w:ascii="Arial" w:eastAsia="Helv" w:hAnsi="Arial" w:cs="Arial"/>
          <w:color w:val="000000"/>
          <w:sz w:val="20"/>
          <w:szCs w:val="20"/>
        </w:rPr>
        <w:t xml:space="preserve"> </w:t>
      </w:r>
      <w:r w:rsidRPr="001D7643">
        <w:rPr>
          <w:rFonts w:ascii="Arial" w:hAnsi="Arial" w:cs="Arial"/>
          <w:color w:val="000000"/>
          <w:sz w:val="20"/>
          <w:szCs w:val="20"/>
        </w:rPr>
        <w:t>which</w:t>
      </w:r>
      <w:r w:rsidRPr="001D7643">
        <w:rPr>
          <w:rFonts w:ascii="Arial" w:eastAsia="Helv" w:hAnsi="Arial" w:cs="Arial"/>
          <w:color w:val="000000"/>
          <w:sz w:val="20"/>
          <w:szCs w:val="20"/>
        </w:rPr>
        <w:t xml:space="preserve"> </w:t>
      </w:r>
      <w:r w:rsidRPr="001D7643">
        <w:rPr>
          <w:rFonts w:ascii="Arial" w:hAnsi="Arial" w:cs="Arial"/>
          <w:color w:val="000000"/>
          <w:sz w:val="20"/>
          <w:szCs w:val="20"/>
        </w:rPr>
        <w:t>must</w:t>
      </w:r>
      <w:r w:rsidRPr="001D7643">
        <w:rPr>
          <w:rFonts w:ascii="Arial" w:eastAsia="Helv" w:hAnsi="Arial" w:cs="Arial"/>
          <w:color w:val="000000"/>
          <w:sz w:val="20"/>
          <w:szCs w:val="20"/>
        </w:rPr>
        <w:t xml:space="preserve"> </w:t>
      </w:r>
      <w:r w:rsidRPr="001D7643">
        <w:rPr>
          <w:rFonts w:ascii="Arial" w:hAnsi="Arial" w:cs="Arial"/>
          <w:color w:val="000000"/>
          <w:sz w:val="20"/>
          <w:szCs w:val="20"/>
        </w:rPr>
        <w:t>be</w:t>
      </w:r>
      <w:r w:rsidRPr="001D7643">
        <w:rPr>
          <w:rFonts w:ascii="Arial" w:eastAsia="Helv" w:hAnsi="Arial" w:cs="Arial"/>
          <w:color w:val="000000"/>
          <w:sz w:val="20"/>
          <w:szCs w:val="20"/>
        </w:rPr>
        <w:t xml:space="preserve"> </w:t>
      </w:r>
      <w:r w:rsidRPr="001D7643">
        <w:rPr>
          <w:rFonts w:ascii="Arial" w:hAnsi="Arial" w:cs="Arial"/>
          <w:color w:val="000000"/>
          <w:sz w:val="20"/>
          <w:szCs w:val="20"/>
        </w:rPr>
        <w:t>validated:</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referenced</w:t>
      </w:r>
      <w:r w:rsidRPr="001D7643">
        <w:rPr>
          <w:rFonts w:ascii="Arial" w:eastAsia="Helv" w:hAnsi="Arial" w:cs="Arial"/>
          <w:color w:val="000000"/>
          <w:sz w:val="20"/>
          <w:szCs w:val="20"/>
        </w:rPr>
        <w:t xml:space="preserve"> </w:t>
      </w:r>
      <w:r w:rsidRPr="001D7643">
        <w:rPr>
          <w:rFonts w:ascii="Arial" w:hAnsi="Arial" w:cs="Arial"/>
          <w:color w:val="000000"/>
          <w:sz w:val="20"/>
          <w:szCs w:val="20"/>
        </w:rPr>
        <w:t>by</w:t>
      </w:r>
      <w:r w:rsidRPr="001D7643">
        <w:rPr>
          <w:rFonts w:ascii="Arial" w:eastAsia="Helv" w:hAnsi="Arial" w:cs="Arial"/>
          <w:color w:val="000000"/>
          <w:sz w:val="20"/>
          <w:szCs w:val="20"/>
        </w:rPr>
        <w:t xml:space="preserve"> </w:t>
      </w:r>
      <w:r w:rsidRPr="001D7643">
        <w:rPr>
          <w:rFonts w:ascii="Arial" w:hAnsi="Arial" w:cs="Arial"/>
          <w:color w:val="000000"/>
          <w:sz w:val="20"/>
          <w:szCs w:val="20"/>
        </w:rPr>
        <w:t>prefixLengthType</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p>
    <w:p w:rsidR="00C10D4C" w:rsidRPr="001D7643" w:rsidRDefault="00C10D4C">
      <w:pPr>
        <w:numPr>
          <w:ilvl w:val="1"/>
          <w:numId w:val="4"/>
        </w:numPr>
        <w:autoSpaceDE w:val="0"/>
        <w:rPr>
          <w:rFonts w:ascii="Arial" w:hAnsi="Arial" w:cs="Arial"/>
          <w:color w:val="000000"/>
          <w:sz w:val="20"/>
          <w:szCs w:val="20"/>
        </w:rPr>
      </w:pPr>
      <w:r w:rsidRPr="001D7643">
        <w:rPr>
          <w:rFonts w:ascii="Arial" w:hAnsi="Arial" w:cs="Arial"/>
          <w:color w:val="000000"/>
          <w:sz w:val="20"/>
          <w:szCs w:val="20"/>
        </w:rPr>
        <w:t>Global</w:t>
      </w:r>
      <w:r w:rsidRPr="001D7643">
        <w:rPr>
          <w:rFonts w:ascii="Arial" w:eastAsia="Helv" w:hAnsi="Arial" w:cs="Arial"/>
          <w:color w:val="000000"/>
          <w:sz w:val="20"/>
          <w:szCs w:val="20"/>
        </w:rPr>
        <w:t xml:space="preserve"> </w:t>
      </w:r>
      <w:r w:rsidRPr="001D7643">
        <w:rPr>
          <w:rFonts w:ascii="Arial" w:hAnsi="Arial" w:cs="Arial"/>
          <w:color w:val="000000"/>
          <w:sz w:val="20"/>
          <w:szCs w:val="20"/>
        </w:rPr>
        <w:t>elements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document</w:t>
      </w:r>
      <w:r w:rsidRPr="001D7643">
        <w:rPr>
          <w:rFonts w:ascii="Arial" w:eastAsia="Helv" w:hAnsi="Arial" w:cs="Arial"/>
          <w:color w:val="000000"/>
          <w:sz w:val="20"/>
          <w:szCs w:val="20"/>
        </w:rPr>
        <w:t xml:space="preserve"> </w:t>
      </w:r>
      <w:r w:rsidRPr="001D7643">
        <w:rPr>
          <w:rFonts w:ascii="Arial" w:hAnsi="Arial" w:cs="Arial"/>
          <w:color w:val="000000"/>
          <w:sz w:val="20"/>
          <w:szCs w:val="20"/>
        </w:rPr>
        <w:t>root.</w:t>
      </w:r>
    </w:p>
    <w:p w:rsidR="00C10D4C" w:rsidRPr="001D7643" w:rsidRDefault="00C10D4C">
      <w:pPr>
        <w:autoSpaceDE w:val="0"/>
        <w:rPr>
          <w:rFonts w:ascii="Arial" w:hAnsi="Arial" w:cs="Arial"/>
          <w:i/>
          <w:color w:val="000000"/>
          <w:sz w:val="20"/>
          <w:szCs w:val="20"/>
        </w:rPr>
      </w:pPr>
    </w:p>
    <w:p w:rsidR="00C10D4C" w:rsidRPr="001D7643" w:rsidRDefault="00C10D4C">
      <w:pPr>
        <w:autoSpaceDE w:val="0"/>
        <w:rPr>
          <w:rFonts w:ascii="Arial" w:hAnsi="Arial" w:cs="Arial"/>
          <w:color w:val="000000"/>
          <w:sz w:val="20"/>
          <w:szCs w:val="20"/>
        </w:rPr>
      </w:pPr>
      <w:r w:rsidRPr="001D7643">
        <w:rPr>
          <w:rFonts w:ascii="Arial" w:hAnsi="Arial" w:cs="Arial"/>
          <w:color w:val="000000"/>
          <w:sz w:val="20"/>
          <w:szCs w:val="20"/>
        </w:rPr>
        <w:t>Clarify</w:t>
      </w:r>
      <w:r w:rsidRPr="001D7643">
        <w:rPr>
          <w:rFonts w:ascii="Arial" w:eastAsia="Helv" w:hAnsi="Arial" w:cs="Arial"/>
          <w:color w:val="000000"/>
          <w:sz w:val="20"/>
          <w:szCs w:val="20"/>
        </w:rPr>
        <w:t xml:space="preserve"> </w:t>
      </w:r>
      <w:r w:rsidRPr="001D7643">
        <w:rPr>
          <w:rFonts w:ascii="Arial" w:hAnsi="Arial" w:cs="Arial"/>
          <w:color w:val="000000"/>
          <w:sz w:val="20"/>
          <w:szCs w:val="20"/>
        </w:rPr>
        <w:t>what</w:t>
      </w:r>
      <w:r w:rsidRPr="001D7643">
        <w:rPr>
          <w:rFonts w:ascii="Arial" w:eastAsia="Helv" w:hAnsi="Arial" w:cs="Arial"/>
          <w:color w:val="000000"/>
          <w:sz w:val="20"/>
          <w:szCs w:val="20"/>
        </w:rPr>
        <w:t xml:space="preserve"> </w:t>
      </w:r>
      <w:r w:rsidRPr="001D7643">
        <w:rPr>
          <w:rFonts w:ascii="Arial" w:hAnsi="Arial" w:cs="Arial"/>
          <w:color w:val="000000"/>
          <w:sz w:val="20"/>
          <w:szCs w:val="20"/>
        </w:rPr>
        <w:t>action</w:t>
      </w:r>
      <w:r w:rsidRPr="001D7643">
        <w:rPr>
          <w:rFonts w:ascii="Arial" w:eastAsia="Helv" w:hAnsi="Arial" w:cs="Arial"/>
          <w:color w:val="000000"/>
          <w:sz w:val="20"/>
          <w:szCs w:val="20"/>
        </w:rPr>
        <w:t xml:space="preserve"> </w:t>
      </w:r>
      <w:r w:rsidRPr="001D7643">
        <w:rPr>
          <w:rFonts w:ascii="Arial" w:hAnsi="Arial" w:cs="Arial"/>
          <w:color w:val="000000"/>
          <w:sz w:val="20"/>
          <w:szCs w:val="20"/>
        </w:rPr>
        <w:t>a</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processor</w:t>
      </w:r>
      <w:r w:rsidRPr="001D7643">
        <w:rPr>
          <w:rFonts w:ascii="Arial" w:eastAsia="Helv" w:hAnsi="Arial" w:cs="Arial"/>
          <w:color w:val="000000"/>
          <w:sz w:val="20"/>
          <w:szCs w:val="20"/>
        </w:rPr>
        <w:t xml:space="preserve"> </w:t>
      </w:r>
      <w:r w:rsidRPr="001D7643">
        <w:rPr>
          <w:rFonts w:ascii="Arial" w:hAnsi="Arial" w:cs="Arial"/>
          <w:color w:val="000000"/>
          <w:sz w:val="20"/>
          <w:szCs w:val="20"/>
        </w:rPr>
        <w:t>should</w:t>
      </w:r>
      <w:r w:rsidRPr="001D7643">
        <w:rPr>
          <w:rFonts w:ascii="Arial" w:eastAsia="Helv" w:hAnsi="Arial" w:cs="Arial"/>
          <w:color w:val="000000"/>
          <w:sz w:val="20"/>
          <w:szCs w:val="20"/>
        </w:rPr>
        <w:t xml:space="preserve"> </w:t>
      </w:r>
      <w:r w:rsidRPr="001D7643">
        <w:rPr>
          <w:rFonts w:ascii="Arial" w:hAnsi="Arial" w:cs="Arial"/>
          <w:color w:val="000000"/>
          <w:sz w:val="20"/>
          <w:szCs w:val="20"/>
        </w:rPr>
        <w:t>take</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it</w:t>
      </w:r>
      <w:r w:rsidRPr="001D7643">
        <w:rPr>
          <w:rFonts w:ascii="Arial" w:eastAsia="Helv" w:hAnsi="Arial" w:cs="Arial"/>
          <w:color w:val="000000"/>
          <w:sz w:val="20"/>
          <w:szCs w:val="20"/>
        </w:rPr>
        <w:t xml:space="preserve"> </w:t>
      </w:r>
      <w:r w:rsidRPr="001D7643">
        <w:rPr>
          <w:rFonts w:ascii="Arial" w:hAnsi="Arial" w:cs="Arial"/>
          <w:color w:val="000000"/>
          <w:sz w:val="20"/>
          <w:szCs w:val="20"/>
        </w:rPr>
        <w:t>encounters</w:t>
      </w:r>
      <w:r w:rsidRPr="001D7643">
        <w:rPr>
          <w:rFonts w:ascii="Arial" w:eastAsia="Helv" w:hAnsi="Arial" w:cs="Arial"/>
          <w:color w:val="000000"/>
          <w:sz w:val="20"/>
          <w:szCs w:val="20"/>
        </w:rPr>
        <w:t xml:space="preserve"> </w:t>
      </w:r>
      <w:r w:rsidRPr="001D7643">
        <w:rPr>
          <w:rFonts w:ascii="Arial" w:hAnsi="Arial" w:cs="Arial"/>
          <w:color w:val="000000"/>
          <w:sz w:val="20"/>
          <w:szCs w:val="20"/>
        </w:rPr>
        <w:t>an</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explicitly</w:t>
      </w:r>
      <w:r w:rsidRPr="001D7643">
        <w:rPr>
          <w:rFonts w:ascii="Arial" w:eastAsia="Helv" w:hAnsi="Arial" w:cs="Arial"/>
          <w:color w:val="000000"/>
          <w:sz w:val="20"/>
          <w:szCs w:val="20"/>
        </w:rPr>
        <w:t xml:space="preserve"> </w:t>
      </w:r>
      <w:r w:rsidRPr="001D7643">
        <w:rPr>
          <w:rFonts w:ascii="Arial" w:hAnsi="Arial" w:cs="Arial"/>
          <w:color w:val="000000"/>
          <w:sz w:val="20"/>
          <w:szCs w:val="20"/>
        </w:rPr>
        <w:t>carries</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properties</w:t>
      </w:r>
      <w:r w:rsidRPr="001D7643">
        <w:rPr>
          <w:rFonts w:ascii="Arial" w:eastAsia="Helv" w:hAnsi="Arial" w:cs="Arial"/>
          <w:color w:val="000000"/>
          <w:sz w:val="20"/>
          <w:szCs w:val="20"/>
        </w:rPr>
        <w:t xml:space="preserve"> </w:t>
      </w:r>
      <w:r w:rsidRPr="001D7643">
        <w:rPr>
          <w:rFonts w:ascii="Arial" w:hAnsi="Arial" w:cs="Arial"/>
          <w:color w:val="000000"/>
          <w:sz w:val="20"/>
          <w:szCs w:val="20"/>
        </w:rPr>
        <w:t>that</w:t>
      </w:r>
      <w:r w:rsidRPr="001D7643">
        <w:rPr>
          <w:rFonts w:ascii="Arial" w:eastAsia="Helv" w:hAnsi="Arial" w:cs="Arial"/>
          <w:color w:val="000000"/>
          <w:sz w:val="20"/>
          <w:szCs w:val="20"/>
        </w:rPr>
        <w:t xml:space="preserve"> </w:t>
      </w:r>
      <w:r w:rsidRPr="001D7643">
        <w:rPr>
          <w:rFonts w:ascii="Arial" w:hAnsi="Arial" w:cs="Arial"/>
          <w:color w:val="000000"/>
          <w:sz w:val="20"/>
          <w:szCs w:val="20"/>
        </w:rPr>
        <w:t>are</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relevant</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 xml:space="preserve"> </w:t>
      </w:r>
      <w:r w:rsidRPr="001D7643">
        <w:rPr>
          <w:rFonts w:ascii="Arial" w:hAnsi="Arial" w:cs="Arial"/>
          <w:color w:val="000000"/>
          <w:sz w:val="20"/>
          <w:szCs w:val="20"/>
        </w:rPr>
        <w:t>as</w:t>
      </w:r>
      <w:r w:rsidRPr="001D7643">
        <w:rPr>
          <w:rFonts w:ascii="Arial" w:eastAsia="Helv" w:hAnsi="Arial" w:cs="Arial"/>
          <w:color w:val="000000"/>
          <w:sz w:val="20"/>
          <w:szCs w:val="20"/>
        </w:rPr>
        <w:t xml:space="preserve"> </w:t>
      </w:r>
      <w:r w:rsidRPr="001D7643">
        <w:rPr>
          <w:rFonts w:ascii="Arial" w:hAnsi="Arial" w:cs="Arial"/>
          <w:color w:val="000000"/>
          <w:sz w:val="20"/>
          <w:szCs w:val="20"/>
        </w:rPr>
        <w:t>defined.</w:t>
      </w:r>
    </w:p>
    <w:p w:rsidR="00C10D4C" w:rsidRPr="001D7643" w:rsidRDefault="00C10D4C">
      <w:pPr>
        <w:numPr>
          <w:ilvl w:val="0"/>
          <w:numId w:val="5"/>
        </w:numPr>
        <w:autoSpaceDE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to</w:t>
      </w:r>
      <w:r w:rsidRPr="001D7643">
        <w:rPr>
          <w:rFonts w:ascii="Arial" w:eastAsia="Helv" w:hAnsi="Arial" w:cs="Arial"/>
          <w:color w:val="000000"/>
          <w:sz w:val="20"/>
          <w:szCs w:val="20"/>
        </w:rPr>
        <w:t xml:space="preserve"> </w:t>
      </w:r>
      <w:r w:rsidRPr="001D7643">
        <w:rPr>
          <w:rFonts w:ascii="Arial" w:hAnsi="Arial" w:cs="Arial"/>
          <w:color w:val="000000"/>
          <w:sz w:val="20"/>
          <w:szCs w:val="20"/>
        </w:rPr>
        <w:t>the</w:t>
      </w:r>
      <w:r w:rsidRPr="001D7643">
        <w:rPr>
          <w:rFonts w:ascii="Arial" w:eastAsia="Helv" w:hAnsi="Arial" w:cs="Arial"/>
          <w:color w:val="000000"/>
          <w:sz w:val="20"/>
          <w:szCs w:val="20"/>
        </w:rPr>
        <w:t xml:space="preserve"> </w:t>
      </w:r>
      <w:r w:rsidRPr="001D7643">
        <w:rPr>
          <w:rFonts w:ascii="Arial" w:hAnsi="Arial" w:cs="Arial"/>
          <w:color w:val="000000"/>
          <w:sz w:val="20"/>
          <w:szCs w:val="20"/>
        </w:rPr>
        <w:t>object</w:t>
      </w:r>
      <w:r w:rsidRPr="001D7643">
        <w:rPr>
          <w:rFonts w:ascii="Arial" w:eastAsia="Helv" w:hAnsi="Arial" w:cs="Arial"/>
          <w:color w:val="000000"/>
          <w:sz w:val="20"/>
          <w:szCs w:val="20"/>
        </w:rPr>
        <w:t>’</w:t>
      </w:r>
      <w:r w:rsidRPr="001D7643">
        <w:rPr>
          <w:rFonts w:ascii="Arial" w:hAnsi="Arial" w:cs="Arial"/>
          <w:color w:val="000000"/>
          <w:sz w:val="20"/>
          <w:szCs w:val="20"/>
        </w:rPr>
        <w:t>s</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annotation.</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Schema</w:t>
      </w:r>
      <w:r w:rsidRPr="001D7643">
        <w:rPr>
          <w:rFonts w:ascii="Arial" w:eastAsia="Helv" w:hAnsi="Arial" w:cs="Arial"/>
          <w:color w:val="000000"/>
          <w:sz w:val="20"/>
          <w:szCs w:val="20"/>
        </w:rPr>
        <w:t xml:space="preserve"> </w:t>
      </w:r>
      <w:r w:rsidRPr="001D7643">
        <w:rPr>
          <w:rFonts w:ascii="Arial" w:hAnsi="Arial" w:cs="Arial"/>
          <w:color w:val="000000"/>
          <w:sz w:val="20"/>
          <w:szCs w:val="20"/>
        </w:rPr>
        <w:t>definition</w:t>
      </w:r>
      <w:r w:rsidRPr="001D7643">
        <w:rPr>
          <w:rFonts w:ascii="Arial" w:eastAsia="Helv" w:hAnsi="Arial" w:cs="Arial"/>
          <w:color w:val="000000"/>
          <w:sz w:val="20"/>
          <w:szCs w:val="20"/>
        </w:rPr>
        <w:t xml:space="preserve"> </w:t>
      </w:r>
      <w:r w:rsidRPr="001D7643">
        <w:rPr>
          <w:rFonts w:ascii="Arial" w:hAnsi="Arial" w:cs="Arial"/>
          <w:color w:val="000000"/>
          <w:sz w:val="20"/>
          <w:szCs w:val="20"/>
        </w:rPr>
        <w:t>error.</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lengthKind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:sequence</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simple</w:t>
      </w:r>
      <w:r w:rsidRPr="001D7643">
        <w:rPr>
          <w:rFonts w:ascii="Arial" w:eastAsia="Helv" w:hAnsi="Arial" w:cs="Arial"/>
          <w:color w:val="000000"/>
          <w:sz w:val="20"/>
          <w:szCs w:val="20"/>
        </w:rPr>
        <w:t xml:space="preserve"> </w:t>
      </w:r>
      <w:r w:rsidRPr="001D7643">
        <w:rPr>
          <w:rFonts w:ascii="Arial" w:hAnsi="Arial" w:cs="Arial"/>
          <w:color w:val="000000"/>
          <w:sz w:val="20"/>
          <w:szCs w:val="20"/>
        </w:rPr>
        <w:t>type.</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calendarPatternKind</w:t>
      </w:r>
      <w:r w:rsidRPr="001D7643">
        <w:rPr>
          <w:rFonts w:ascii="Arial" w:eastAsia="Helv" w:hAnsi="Arial" w:cs="Arial"/>
          <w:color w:val="000000"/>
          <w:sz w:val="20"/>
          <w:szCs w:val="20"/>
        </w:rPr>
        <w:t xml:space="preserve"> </w:t>
      </w:r>
      <w:r w:rsidRPr="001D7643">
        <w:rPr>
          <w:rFonts w:ascii="Arial" w:hAnsi="Arial" w:cs="Arial"/>
          <w:color w:val="000000"/>
          <w:sz w:val="20"/>
          <w:szCs w:val="20"/>
        </w:rPr>
        <w:t>on</w:t>
      </w:r>
      <w:r w:rsidRPr="001D7643">
        <w:rPr>
          <w:rFonts w:ascii="Arial" w:eastAsia="Helv" w:hAnsi="Arial" w:cs="Arial"/>
          <w:color w:val="000000"/>
          <w:sz w:val="20"/>
          <w:szCs w:val="20"/>
        </w:rPr>
        <w:t xml:space="preserve"> </w:t>
      </w:r>
      <w:r w:rsidRPr="001D7643">
        <w:rPr>
          <w:rFonts w:ascii="Arial" w:hAnsi="Arial" w:cs="Arial"/>
          <w:color w:val="000000"/>
          <w:sz w:val="20"/>
          <w:szCs w:val="20"/>
        </w:rPr>
        <w:t>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w:t>
      </w:r>
    </w:p>
    <w:p w:rsidR="00C10D4C" w:rsidRPr="001D7643" w:rsidRDefault="00C10D4C">
      <w:pPr>
        <w:numPr>
          <w:ilvl w:val="0"/>
          <w:numId w:val="5"/>
        </w:numPr>
        <w:autoSpaceDE w:val="0"/>
        <w:rPr>
          <w:rFonts w:ascii="Arial" w:eastAsia="Helv" w:hAnsi="Arial" w:cs="Arial"/>
          <w:color w:val="000000"/>
          <w:sz w:val="20"/>
          <w:szCs w:val="20"/>
        </w:rPr>
      </w:pP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not</w:t>
      </w:r>
      <w:r w:rsidRPr="001D7643">
        <w:rPr>
          <w:rFonts w:ascii="Arial" w:eastAsia="Helv" w:hAnsi="Arial" w:cs="Arial"/>
          <w:color w:val="000000"/>
          <w:sz w:val="20"/>
          <w:szCs w:val="20"/>
        </w:rPr>
        <w:t xml:space="preserve"> </w:t>
      </w:r>
      <w:r w:rsidRPr="001D7643">
        <w:rPr>
          <w:rFonts w:ascii="Arial" w:hAnsi="Arial" w:cs="Arial"/>
          <w:color w:val="000000"/>
          <w:sz w:val="20"/>
          <w:szCs w:val="20"/>
        </w:rPr>
        <w:t>applicable</w:t>
      </w:r>
      <w:r w:rsidRPr="001D7643">
        <w:rPr>
          <w:rFonts w:ascii="Arial" w:eastAsia="Helv" w:hAnsi="Arial" w:cs="Arial"/>
          <w:color w:val="000000"/>
          <w:sz w:val="20"/>
          <w:szCs w:val="20"/>
        </w:rPr>
        <w:t xml:space="preserve"> </w:t>
      </w:r>
      <w:r w:rsidRPr="001D7643">
        <w:rPr>
          <w:rFonts w:ascii="Arial" w:hAnsi="Arial" w:cs="Arial"/>
          <w:color w:val="000000"/>
          <w:sz w:val="20"/>
          <w:szCs w:val="20"/>
        </w:rPr>
        <w:t>because</w:t>
      </w:r>
      <w:r w:rsidRPr="001D7643">
        <w:rPr>
          <w:rFonts w:ascii="Arial" w:eastAsia="Helv" w:hAnsi="Arial" w:cs="Arial"/>
          <w:color w:val="000000"/>
          <w:sz w:val="20"/>
          <w:szCs w:val="20"/>
        </w:rPr>
        <w:t xml:space="preserve"> </w:t>
      </w:r>
      <w:r w:rsidRPr="001D7643">
        <w:rPr>
          <w:rFonts w:ascii="Arial" w:hAnsi="Arial" w:cs="Arial"/>
          <w:color w:val="000000"/>
          <w:sz w:val="20"/>
          <w:szCs w:val="20"/>
        </w:rPr>
        <w:t>of</w:t>
      </w:r>
      <w:r w:rsidRPr="001D7643">
        <w:rPr>
          <w:rFonts w:ascii="Arial" w:eastAsia="Helv" w:hAnsi="Arial" w:cs="Arial"/>
          <w:color w:val="000000"/>
          <w:sz w:val="20"/>
          <w:szCs w:val="20"/>
        </w:rPr>
        <w:t xml:space="preserve"> </w:t>
      </w:r>
      <w:r w:rsidRPr="001D7643">
        <w:rPr>
          <w:rFonts w:ascii="Arial" w:hAnsi="Arial" w:cs="Arial"/>
          <w:color w:val="000000"/>
          <w:sz w:val="20"/>
          <w:szCs w:val="20"/>
        </w:rPr>
        <w:t>another</w:t>
      </w:r>
      <w:r w:rsidRPr="001D7643">
        <w:rPr>
          <w:rFonts w:ascii="Arial" w:eastAsia="Helv" w:hAnsi="Arial" w:cs="Arial"/>
          <w:color w:val="000000"/>
          <w:sz w:val="20"/>
          <w:szCs w:val="20"/>
        </w:rPr>
        <w:t xml:space="preserve"> </w:t>
      </w:r>
      <w:r w:rsidRPr="001D7643">
        <w:rPr>
          <w:rFonts w:ascii="Arial" w:hAnsi="Arial" w:cs="Arial"/>
          <w:color w:val="000000"/>
          <w:sz w:val="20"/>
          <w:szCs w:val="20"/>
        </w:rPr>
        <w:t>DFDL</w:t>
      </w:r>
      <w:r w:rsidRPr="001D7643">
        <w:rPr>
          <w:rFonts w:ascii="Arial" w:eastAsia="Helv" w:hAnsi="Arial" w:cs="Arial"/>
          <w:color w:val="000000"/>
          <w:sz w:val="20"/>
          <w:szCs w:val="20"/>
        </w:rPr>
        <w:t xml:space="preserve"> </w:t>
      </w:r>
      <w:r w:rsidRPr="001D7643">
        <w:rPr>
          <w:rFonts w:ascii="Arial" w:hAnsi="Arial" w:cs="Arial"/>
          <w:color w:val="000000"/>
          <w:sz w:val="20"/>
          <w:szCs w:val="20"/>
        </w:rPr>
        <w:t>property</w:t>
      </w:r>
      <w:r w:rsidRPr="001D7643">
        <w:rPr>
          <w:rFonts w:ascii="Arial" w:eastAsia="Helv" w:hAnsi="Arial" w:cs="Arial"/>
          <w:color w:val="000000"/>
          <w:sz w:val="20"/>
          <w:szCs w:val="20"/>
        </w:rPr>
        <w:t xml:space="preserve"> </w:t>
      </w:r>
      <w:r w:rsidRPr="001D7643">
        <w:rPr>
          <w:rFonts w:ascii="Arial" w:hAnsi="Arial" w:cs="Arial"/>
          <w:color w:val="000000"/>
          <w:sz w:val="20"/>
          <w:szCs w:val="20"/>
        </w:rPr>
        <w:t>setting.</w:t>
      </w:r>
      <w:r w:rsidRPr="001D7643">
        <w:rPr>
          <w:rFonts w:ascii="Arial" w:eastAsia="Helv" w:hAnsi="Arial" w:cs="Arial"/>
          <w:color w:val="000000"/>
          <w:sz w:val="20"/>
          <w:szCs w:val="20"/>
        </w:rPr>
        <w:t xml:space="preserve"> </w:t>
      </w:r>
    </w:p>
    <w:p w:rsidR="00C10D4C" w:rsidRPr="001D7643" w:rsidRDefault="00C10D4C">
      <w:pPr>
        <w:autoSpaceDE w:val="0"/>
        <w:ind w:left="360"/>
        <w:rPr>
          <w:rFonts w:ascii="Arial" w:hAnsi="Arial" w:cs="Arial"/>
          <w:color w:val="000000"/>
          <w:sz w:val="20"/>
          <w:szCs w:val="20"/>
        </w:rPr>
      </w:pPr>
      <w:proofErr w:type="gramStart"/>
      <w:r w:rsidRPr="001D7643">
        <w:rPr>
          <w:rFonts w:ascii="Arial" w:hAnsi="Arial" w:cs="Arial"/>
          <w:color w:val="000000"/>
          <w:sz w:val="20"/>
          <w:szCs w:val="20"/>
        </w:rPr>
        <w:t>Warning</w:t>
      </w:r>
      <w:r w:rsidRPr="001D7643">
        <w:rPr>
          <w:rFonts w:ascii="Arial" w:eastAsia="Helv" w:hAnsi="Arial" w:cs="Arial"/>
          <w:color w:val="000000"/>
          <w:sz w:val="20"/>
          <w:szCs w:val="20"/>
        </w:rPr>
        <w:t xml:space="preserve"> </w:t>
      </w:r>
      <w:r w:rsidRPr="001D7643">
        <w:rPr>
          <w:rFonts w:ascii="Arial" w:hAnsi="Arial" w:cs="Arial"/>
          <w:color w:val="000000"/>
          <w:sz w:val="20"/>
          <w:szCs w:val="20"/>
        </w:rPr>
        <w:t>(optional).</w:t>
      </w:r>
      <w:proofErr w:type="gramEnd"/>
      <w:r w:rsidRPr="001D7643">
        <w:rPr>
          <w:rFonts w:ascii="Arial" w:eastAsia="Helv" w:hAnsi="Arial" w:cs="Arial"/>
          <w:color w:val="000000"/>
          <w:sz w:val="20"/>
          <w:szCs w:val="20"/>
        </w:rPr>
        <w:t xml:space="preserve"> </w:t>
      </w:r>
      <w:r w:rsidRPr="001D7643">
        <w:rPr>
          <w:rFonts w:ascii="Arial" w:hAnsi="Arial" w:cs="Arial"/>
          <w:color w:val="000000"/>
          <w:sz w:val="20"/>
          <w:szCs w:val="20"/>
        </w:rPr>
        <w:t>Example</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binaryNumberRep</w:t>
      </w:r>
      <w:r w:rsidRPr="001D7643">
        <w:rPr>
          <w:rFonts w:ascii="Arial" w:eastAsia="Helv" w:hAnsi="Arial" w:cs="Arial"/>
          <w:color w:val="000000"/>
          <w:sz w:val="20"/>
          <w:szCs w:val="20"/>
        </w:rPr>
        <w:t xml:space="preserve"> </w:t>
      </w:r>
      <w:r w:rsidRPr="001D7643">
        <w:rPr>
          <w:rFonts w:ascii="Arial" w:hAnsi="Arial" w:cs="Arial"/>
          <w:color w:val="000000"/>
          <w:sz w:val="20"/>
          <w:szCs w:val="20"/>
        </w:rPr>
        <w:t>when</w:t>
      </w:r>
      <w:r w:rsidRPr="001D7643">
        <w:rPr>
          <w:rFonts w:ascii="Arial" w:eastAsia="Helv" w:hAnsi="Arial" w:cs="Arial"/>
          <w:color w:val="000000"/>
          <w:sz w:val="20"/>
          <w:szCs w:val="20"/>
        </w:rPr>
        <w:t xml:space="preserve"> </w:t>
      </w:r>
      <w:r w:rsidRPr="001D7643">
        <w:rPr>
          <w:rFonts w:ascii="Arial" w:hAnsi="Arial" w:cs="Arial"/>
          <w:color w:val="000000"/>
          <w:sz w:val="20"/>
          <w:szCs w:val="20"/>
        </w:rPr>
        <w:t>representation</w:t>
      </w:r>
      <w:r w:rsidRPr="001D7643">
        <w:rPr>
          <w:rFonts w:ascii="Arial" w:eastAsia="Helv" w:hAnsi="Arial" w:cs="Arial"/>
          <w:color w:val="000000"/>
          <w:sz w:val="20"/>
          <w:szCs w:val="20"/>
        </w:rPr>
        <w:t xml:space="preserve"> </w:t>
      </w:r>
      <w:r w:rsidRPr="001D7643">
        <w:rPr>
          <w:rFonts w:ascii="Arial" w:hAnsi="Arial" w:cs="Arial"/>
          <w:color w:val="000000"/>
          <w:sz w:val="20"/>
          <w:szCs w:val="20"/>
        </w:rPr>
        <w:t>is</w:t>
      </w:r>
      <w:r w:rsidRPr="001D7643">
        <w:rPr>
          <w:rFonts w:ascii="Arial" w:eastAsia="Helv" w:hAnsi="Arial" w:cs="Arial"/>
          <w:color w:val="000000"/>
          <w:sz w:val="20"/>
          <w:szCs w:val="20"/>
        </w:rPr>
        <w:t xml:space="preserve"> </w:t>
      </w:r>
      <w:r w:rsidRPr="001D7643">
        <w:rPr>
          <w:rFonts w:ascii="Arial" w:hAnsi="Arial" w:cs="Arial"/>
          <w:color w:val="000000"/>
          <w:sz w:val="20"/>
          <w:szCs w:val="20"/>
        </w:rPr>
        <w:t>text.</w:t>
      </w:r>
    </w:p>
    <w:p w:rsidR="002533F1" w:rsidRPr="001D7643" w:rsidRDefault="002533F1">
      <w:pPr>
        <w:autoSpaceDE w:val="0"/>
        <w:rPr>
          <w:rFonts w:ascii="Arial" w:hAnsi="Arial" w:cs="Arial"/>
          <w:color w:val="000000"/>
          <w:sz w:val="20"/>
          <w:szCs w:val="20"/>
        </w:rPr>
      </w:pPr>
    </w:p>
    <w:p w:rsidR="00C10D4C" w:rsidRPr="001D7643" w:rsidRDefault="00C10D4C">
      <w:pPr>
        <w:autoSpaceDE w:val="0"/>
        <w:rPr>
          <w:rFonts w:ascii="Arial" w:hAnsi="Arial" w:cs="Arial"/>
          <w:color w:val="000000"/>
          <w:sz w:val="20"/>
          <w:szCs w:val="20"/>
        </w:rPr>
      </w:pPr>
    </w:p>
    <w:p w:rsidR="00EE26C0" w:rsidRPr="001D7643" w:rsidRDefault="00C10D4C" w:rsidP="00EE26C0">
      <w:pPr>
        <w:autoSpaceDE w:val="0"/>
        <w:rPr>
          <w:rFonts w:ascii="Arial" w:eastAsia="Helv" w:hAnsi="Arial" w:cs="Arial"/>
          <w:color w:val="000000"/>
          <w:sz w:val="20"/>
          <w:szCs w:val="20"/>
        </w:rPr>
      </w:pPr>
      <w:r w:rsidRPr="001D7643">
        <w:rPr>
          <w:rFonts w:ascii="Arial" w:hAnsi="Arial" w:cs="Arial"/>
          <w:b/>
          <w:color w:val="000000"/>
          <w:sz w:val="20"/>
          <w:szCs w:val="20"/>
        </w:rPr>
        <w:lastRenderedPageBreak/>
        <w:t>3.9.</w:t>
      </w:r>
      <w:r w:rsidRPr="001D7643">
        <w:rPr>
          <w:rFonts w:ascii="Arial" w:eastAsia="Helv" w:hAnsi="Arial" w:cs="Arial"/>
          <w:color w:val="000000"/>
          <w:sz w:val="20"/>
          <w:szCs w:val="20"/>
        </w:rPr>
        <w:t xml:space="preserve"> </w:t>
      </w:r>
      <w:r w:rsidRPr="001D7643">
        <w:rPr>
          <w:rFonts w:ascii="Arial" w:hAnsi="Arial" w:cs="Arial"/>
          <w:i/>
          <w:color w:val="000000"/>
          <w:sz w:val="20"/>
          <w:szCs w:val="20"/>
        </w:rPr>
        <w:t>Section</w:t>
      </w:r>
      <w:r w:rsidRPr="001D7643">
        <w:rPr>
          <w:rFonts w:ascii="Arial" w:eastAsia="Helv" w:hAnsi="Arial" w:cs="Arial"/>
          <w:i/>
          <w:color w:val="000000"/>
          <w:sz w:val="20"/>
          <w:szCs w:val="20"/>
        </w:rPr>
        <w:t xml:space="preserve"> </w:t>
      </w:r>
      <w:r w:rsidRPr="001D7643">
        <w:rPr>
          <w:rFonts w:ascii="Arial" w:hAnsi="Arial" w:cs="Arial"/>
          <w:i/>
          <w:color w:val="000000"/>
          <w:sz w:val="20"/>
          <w:szCs w:val="20"/>
        </w:rPr>
        <w:t>12.3.5</w:t>
      </w:r>
      <w:r w:rsidR="00446914" w:rsidRPr="001D7643">
        <w:rPr>
          <w:rFonts w:ascii="Arial" w:hAnsi="Arial" w:cs="Arial"/>
          <w:color w:val="000000"/>
          <w:sz w:val="20"/>
          <w:szCs w:val="20"/>
        </w:rPr>
        <w:t xml:space="preserve">, </w:t>
      </w:r>
      <w:r w:rsidR="00446914" w:rsidRPr="001D7643">
        <w:rPr>
          <w:rFonts w:ascii="Arial" w:hAnsi="Arial" w:cs="Arial"/>
          <w:i/>
          <w:color w:val="000000"/>
          <w:sz w:val="20"/>
          <w:szCs w:val="20"/>
        </w:rPr>
        <w:t>7.3.1, 7.3.2</w:t>
      </w:r>
      <w:r w:rsidR="00EE26C0" w:rsidRPr="001D7643">
        <w:rPr>
          <w:rFonts w:ascii="Arial" w:hAnsi="Arial" w:cs="Arial"/>
          <w:i/>
          <w:color w:val="000000"/>
          <w:sz w:val="20"/>
          <w:szCs w:val="20"/>
        </w:rPr>
        <w:t xml:space="preserve">. </w:t>
      </w:r>
      <w:r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spec</w:t>
      </w:r>
      <w:r w:rsidR="00EE26C0" w:rsidRPr="001D7643">
        <w:rPr>
          <w:rFonts w:ascii="Arial" w:eastAsia="Helv" w:hAnsi="Arial" w:cs="Arial"/>
          <w:color w:val="000000"/>
          <w:sz w:val="20"/>
          <w:szCs w:val="20"/>
        </w:rPr>
        <w:t xml:space="preserve"> </w:t>
      </w:r>
      <w:r w:rsidR="00BE7AAD" w:rsidRPr="001D7643">
        <w:rPr>
          <w:rFonts w:ascii="Arial" w:eastAsia="Helv" w:hAnsi="Arial" w:cs="Arial"/>
          <w:color w:val="000000"/>
          <w:sz w:val="20"/>
          <w:szCs w:val="20"/>
        </w:rPr>
        <w:t>originally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allows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lengthKind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pattern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to</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used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when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representation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current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or</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of</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a</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child</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element,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binary,</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but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imposes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restrictions</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on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encoding</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that</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can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be</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in</w:t>
      </w:r>
      <w:r w:rsidR="00EE26C0" w:rsidRPr="001D7643">
        <w:rPr>
          <w:rFonts w:ascii="Arial" w:eastAsia="Helv" w:hAnsi="Arial" w:cs="Arial"/>
          <w:color w:val="000000"/>
          <w:sz w:val="20"/>
          <w:szCs w:val="20"/>
        </w:rPr>
        <w:t xml:space="preserve"> </w:t>
      </w:r>
      <w:r w:rsidR="00EE26C0" w:rsidRPr="001D7643">
        <w:rPr>
          <w:rFonts w:ascii="Arial" w:hAnsi="Arial" w:cs="Arial"/>
          <w:color w:val="000000"/>
          <w:sz w:val="20"/>
          <w:szCs w:val="20"/>
        </w:rPr>
        <w:t>force.</w:t>
      </w:r>
      <w:r w:rsidR="00EE26C0" w:rsidRPr="001D7643">
        <w:rPr>
          <w:rFonts w:ascii="Arial" w:eastAsia="Helv" w:hAnsi="Arial" w:cs="Arial"/>
          <w:color w:val="000000"/>
          <w:sz w:val="20"/>
          <w:szCs w:val="20"/>
        </w:rPr>
        <w:t xml:space="preserve"> </w:t>
      </w:r>
    </w:p>
    <w:p w:rsidR="005D06CD" w:rsidRPr="001D7643" w:rsidDel="00EE26C0" w:rsidRDefault="005D06CD" w:rsidP="00EE26C0">
      <w:pPr>
        <w:autoSpaceDE w:val="0"/>
        <w:rPr>
          <w:rFonts w:ascii="Arial" w:hAnsi="Arial" w:cs="Arial"/>
          <w:color w:val="000000"/>
          <w:sz w:val="20"/>
          <w:szCs w:val="20"/>
        </w:rPr>
      </w:pPr>
    </w:p>
    <w:p w:rsidR="00C10D4C" w:rsidRPr="001D7643" w:rsidRDefault="00EE26C0" w:rsidP="00EE26C0">
      <w:pPr>
        <w:autoSpaceDE w:val="0"/>
        <w:rPr>
          <w:rFonts w:ascii="Arial" w:eastAsia="Arial" w:hAnsi="Arial" w:cs="Arial"/>
          <w:color w:val="000000"/>
          <w:sz w:val="20"/>
          <w:szCs w:val="20"/>
          <w:lang w:eastAsia="en-GB"/>
        </w:rPr>
      </w:pPr>
      <w:r w:rsidRPr="001D7643">
        <w:rPr>
          <w:rFonts w:ascii="Arial" w:hAnsi="Arial" w:cs="Arial"/>
          <w:color w:val="000000"/>
          <w:sz w:val="20"/>
          <w:szCs w:val="20"/>
        </w:rPr>
        <w:t>C</w:t>
      </w:r>
      <w:r w:rsidR="00AF4A9C" w:rsidRPr="001D7643">
        <w:rPr>
          <w:rFonts w:ascii="Arial" w:hAnsi="Arial" w:cs="Arial"/>
          <w:color w:val="000000"/>
          <w:sz w:val="20"/>
          <w:szCs w:val="20"/>
        </w:rPr>
        <w:t xml:space="preserve">larify that </w:t>
      </w:r>
      <w:r w:rsidRPr="001D7643">
        <w:rPr>
          <w:rFonts w:ascii="Arial" w:hAnsi="Arial" w:cs="Arial"/>
          <w:color w:val="000000"/>
          <w:sz w:val="20"/>
          <w:szCs w:val="20"/>
        </w:rPr>
        <w:t xml:space="preserve">the </w:t>
      </w:r>
      <w:r w:rsidR="00AF4A9C" w:rsidRPr="001D7643">
        <w:rPr>
          <w:rFonts w:ascii="Arial" w:hAnsi="Arial" w:cs="Arial"/>
          <w:color w:val="000000"/>
          <w:sz w:val="20"/>
          <w:szCs w:val="20"/>
        </w:rPr>
        <w:t xml:space="preserve">encoding </w:t>
      </w:r>
      <w:r w:rsidRPr="001D7643">
        <w:rPr>
          <w:rFonts w:ascii="Arial" w:hAnsi="Arial" w:cs="Arial"/>
          <w:color w:val="000000"/>
          <w:sz w:val="20"/>
          <w:szCs w:val="20"/>
        </w:rPr>
        <w:t xml:space="preserve">property </w:t>
      </w:r>
      <w:r w:rsidR="00AF4A9C" w:rsidRPr="001D7643">
        <w:rPr>
          <w:rFonts w:ascii="Arial" w:hAnsi="Arial" w:cs="Arial"/>
          <w:color w:val="000000"/>
          <w:sz w:val="20"/>
          <w:szCs w:val="20"/>
        </w:rPr>
        <w:t>must be defined</w:t>
      </w:r>
      <w:r w:rsidR="002533F1" w:rsidRPr="001D7643">
        <w:rPr>
          <w:rFonts w:ascii="Arial" w:hAnsi="Arial" w:cs="Arial"/>
          <w:color w:val="000000"/>
          <w:sz w:val="20"/>
          <w:szCs w:val="20"/>
        </w:rPr>
        <w:t xml:space="preserve"> for the element</w:t>
      </w:r>
      <w:r w:rsidR="00AF4A9C" w:rsidRPr="001D7643">
        <w:rPr>
          <w:rFonts w:ascii="Arial" w:hAnsi="Arial" w:cs="Arial"/>
          <w:color w:val="000000"/>
          <w:sz w:val="20"/>
          <w:szCs w:val="20"/>
        </w:rPr>
        <w:t xml:space="preserve"> (</w:t>
      </w:r>
      <w:r w:rsidRPr="001D7643">
        <w:rPr>
          <w:rFonts w:ascii="Arial" w:hAnsi="Arial" w:cs="Arial"/>
          <w:color w:val="000000"/>
          <w:sz w:val="20"/>
          <w:szCs w:val="20"/>
        </w:rPr>
        <w:t>else schema definition error</w:t>
      </w:r>
      <w:r w:rsidR="00AF4A9C" w:rsidRPr="001D7643">
        <w:rPr>
          <w:rFonts w:ascii="Arial" w:hAnsi="Arial" w:cs="Arial"/>
          <w:color w:val="000000"/>
          <w:sz w:val="20"/>
          <w:szCs w:val="20"/>
        </w:rPr>
        <w:t xml:space="preserve">), and that a decoding </w:t>
      </w:r>
      <w:r w:rsidR="002533F1" w:rsidRPr="001D7643">
        <w:rPr>
          <w:rFonts w:ascii="Arial" w:hAnsi="Arial" w:cs="Arial"/>
          <w:color w:val="000000"/>
          <w:sz w:val="20"/>
          <w:szCs w:val="20"/>
        </w:rPr>
        <w:t xml:space="preserve">processing </w:t>
      </w:r>
      <w:r w:rsidR="00AF4A9C" w:rsidRPr="001D7643">
        <w:rPr>
          <w:rFonts w:ascii="Arial" w:hAnsi="Arial" w:cs="Arial"/>
          <w:color w:val="000000"/>
          <w:sz w:val="20"/>
          <w:szCs w:val="20"/>
        </w:rPr>
        <w:t>error is possible if the match of the regex encounters data that does not decode in that encoding</w:t>
      </w:r>
      <w:r w:rsidR="002533F1" w:rsidRPr="001D7643">
        <w:rPr>
          <w:rFonts w:ascii="Arial" w:hAnsi="Arial" w:cs="Arial"/>
          <w:color w:val="000000"/>
          <w:sz w:val="20"/>
          <w:szCs w:val="20"/>
        </w:rPr>
        <w:t>, dependent on the setting of encodingErrorPolicy</w:t>
      </w:r>
      <w:r w:rsidR="00AF4A9C" w:rsidRPr="001D7643">
        <w:rPr>
          <w:rFonts w:ascii="Arial" w:hAnsi="Arial" w:cs="Arial"/>
          <w:color w:val="000000"/>
          <w:sz w:val="20"/>
          <w:szCs w:val="20"/>
        </w:rPr>
        <w:t>.</w:t>
      </w:r>
      <w:r w:rsidR="00B80F59" w:rsidRPr="001D7643">
        <w:rPr>
          <w:rFonts w:ascii="Arial" w:hAnsi="Arial" w:cs="Arial"/>
          <w:color w:val="000000"/>
          <w:sz w:val="20"/>
          <w:szCs w:val="20"/>
        </w:rPr>
        <w:t xml:space="preserve"> Remove section 12.3.5.1.</w:t>
      </w:r>
    </w:p>
    <w:p w:rsidR="00C10D4C" w:rsidRPr="001D7643" w:rsidRDefault="00C10D4C">
      <w:pPr>
        <w:autoSpaceDE w:val="0"/>
        <w:rPr>
          <w:rFonts w:ascii="Arial" w:hAnsi="Arial" w:cs="Arial"/>
          <w:color w:val="000000"/>
          <w:sz w:val="20"/>
          <w:szCs w:val="20"/>
          <w:lang w:eastAsia="en-GB"/>
        </w:rPr>
      </w:pPr>
    </w:p>
    <w:p w:rsidR="003F42DE" w:rsidRPr="001D7643" w:rsidRDefault="002533F1">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 xml:space="preserve">Same clarifications needed for </w:t>
      </w:r>
      <w:proofErr w:type="gramStart"/>
      <w:r w:rsidR="003F42DE" w:rsidRPr="001D7643">
        <w:rPr>
          <w:rFonts w:ascii="Arial" w:hAnsi="Arial" w:cs="Arial"/>
          <w:color w:val="000000"/>
          <w:sz w:val="20"/>
          <w:szCs w:val="20"/>
          <w:lang w:eastAsia="en-GB"/>
        </w:rPr>
        <w:t>testKind</w:t>
      </w:r>
      <w:r w:rsidR="00EE26C0" w:rsidRPr="001D7643">
        <w:rPr>
          <w:rFonts w:ascii="Arial" w:hAnsi="Arial" w:cs="Arial"/>
          <w:color w:val="000000"/>
          <w:sz w:val="20"/>
          <w:szCs w:val="20"/>
          <w:lang w:eastAsia="en-GB"/>
        </w:rPr>
        <w:t xml:space="preserve"> </w:t>
      </w:r>
      <w:r w:rsidR="003F42DE" w:rsidRPr="001D7643">
        <w:rPr>
          <w:rFonts w:ascii="Arial" w:hAnsi="Arial" w:cs="Arial"/>
          <w:color w:val="000000"/>
          <w:sz w:val="20"/>
          <w:szCs w:val="20"/>
          <w:lang w:eastAsia="en-GB"/>
        </w:rPr>
        <w:t>”</w:t>
      </w:r>
      <w:proofErr w:type="gramEnd"/>
      <w:r w:rsidR="003F42DE" w:rsidRPr="001D7643">
        <w:rPr>
          <w:rFonts w:ascii="Arial" w:hAnsi="Arial" w:cs="Arial"/>
          <w:color w:val="000000"/>
          <w:sz w:val="20"/>
          <w:szCs w:val="20"/>
          <w:lang w:eastAsia="en-GB"/>
        </w:rPr>
        <w:t xml:space="preserve">pattern” </w:t>
      </w:r>
      <w:r w:rsidRPr="001D7643">
        <w:rPr>
          <w:rFonts w:ascii="Arial" w:hAnsi="Arial" w:cs="Arial"/>
          <w:color w:val="000000"/>
          <w:sz w:val="20"/>
          <w:szCs w:val="20"/>
          <w:lang w:eastAsia="en-GB"/>
        </w:rPr>
        <w:t xml:space="preserve">property </w:t>
      </w:r>
      <w:r w:rsidR="00EE26C0" w:rsidRPr="001D7643">
        <w:rPr>
          <w:rFonts w:ascii="Arial" w:hAnsi="Arial" w:cs="Arial"/>
          <w:color w:val="000000"/>
          <w:sz w:val="20"/>
          <w:szCs w:val="20"/>
          <w:lang w:eastAsia="en-GB"/>
        </w:rPr>
        <w:t>for assert</w:t>
      </w:r>
      <w:r w:rsidRPr="001D7643">
        <w:rPr>
          <w:rFonts w:ascii="Arial" w:hAnsi="Arial" w:cs="Arial"/>
          <w:color w:val="000000"/>
          <w:sz w:val="20"/>
          <w:szCs w:val="20"/>
          <w:lang w:eastAsia="en-GB"/>
        </w:rPr>
        <w:t>s</w:t>
      </w:r>
      <w:r w:rsidR="00EE26C0" w:rsidRPr="001D7643">
        <w:rPr>
          <w:rFonts w:ascii="Arial" w:hAnsi="Arial" w:cs="Arial"/>
          <w:color w:val="000000"/>
          <w:sz w:val="20"/>
          <w:szCs w:val="20"/>
          <w:lang w:eastAsia="en-GB"/>
        </w:rPr>
        <w:t xml:space="preserve"> and discriminator</w:t>
      </w:r>
      <w:r w:rsidRPr="001D7643">
        <w:rPr>
          <w:rFonts w:ascii="Arial" w:hAnsi="Arial" w:cs="Arial"/>
          <w:color w:val="000000"/>
          <w:sz w:val="20"/>
          <w:szCs w:val="20"/>
          <w:lang w:eastAsia="en-GB"/>
        </w:rPr>
        <w:t>s</w:t>
      </w:r>
      <w:r w:rsidRPr="001D7643">
        <w:rPr>
          <w:rFonts w:ascii="Arial" w:eastAsia="Times New Roman" w:hAnsi="Arial" w:cs="Arial"/>
          <w:color w:val="000000"/>
          <w:sz w:val="20"/>
          <w:szCs w:val="20"/>
          <w:lang w:eastAsia="en-GB"/>
        </w:rPr>
        <w:t>.</w:t>
      </w:r>
    </w:p>
    <w:p w:rsidR="005D06CD" w:rsidRPr="001D7643" w:rsidRDefault="005D06CD">
      <w:pPr>
        <w:autoSpaceDE w:val="0"/>
        <w:rPr>
          <w:rFonts w:ascii="Arial" w:eastAsia="Times New Roman" w:hAnsi="Arial" w:cs="Arial"/>
          <w:color w:val="000000"/>
          <w:sz w:val="20"/>
          <w:szCs w:val="20"/>
          <w:lang w:eastAsia="en-GB"/>
        </w:rPr>
      </w:pPr>
    </w:p>
    <w:p w:rsidR="005D06CD" w:rsidRPr="001D7643" w:rsidRDefault="005D06CD">
      <w:pPr>
        <w:autoSpaceDE w:val="0"/>
        <w:rPr>
          <w:rFonts w:ascii="Arial" w:eastAsia="Times New Roman" w:hAnsi="Arial" w:cs="Arial"/>
          <w:color w:val="000000"/>
          <w:sz w:val="20"/>
          <w:szCs w:val="20"/>
          <w:lang w:eastAsia="en-GB"/>
        </w:rPr>
      </w:pPr>
      <w:r w:rsidRPr="001D7643">
        <w:rPr>
          <w:rFonts w:ascii="Arial" w:eastAsia="Times New Roman" w:hAnsi="Arial" w:cs="Arial"/>
          <w:color w:val="000000"/>
          <w:sz w:val="20"/>
          <w:szCs w:val="20"/>
          <w:lang w:eastAsia="en-GB"/>
        </w:rPr>
        <w:t>For consistency, the restriction that a complex element of specified length and lengthUnits ‘characters’ must have children that are all text and that have the same encoding as the complex element, is dropped.</w:t>
      </w:r>
    </w:p>
    <w:p w:rsidR="00C10D4C" w:rsidRPr="001D7643" w:rsidRDefault="00C10D4C">
      <w:pPr>
        <w:autoSpaceDE w:val="0"/>
        <w:rPr>
          <w:rFonts w:ascii="Arial" w:hAnsi="Arial" w:cs="Arial"/>
          <w:color w:val="000000"/>
          <w:sz w:val="20"/>
          <w:szCs w:val="20"/>
        </w:rPr>
      </w:pPr>
    </w:p>
    <w:p w:rsidR="00C10D4C" w:rsidRPr="001D7643" w:rsidRDefault="00C10D4C">
      <w:pPr>
        <w:autoSpaceDE w:val="0"/>
        <w:rPr>
          <w:rFonts w:ascii="Arial" w:hAnsi="Arial" w:cs="Arial"/>
          <w:sz w:val="20"/>
          <w:szCs w:val="20"/>
        </w:rPr>
      </w:pPr>
    </w:p>
    <w:p w:rsidR="00C10D4C" w:rsidRPr="001D7643" w:rsidRDefault="00C10D4C">
      <w:pPr>
        <w:autoSpaceDE w:val="0"/>
        <w:rPr>
          <w:rFonts w:ascii="Arial" w:eastAsia="Arial" w:hAnsi="Arial" w:cs="Arial"/>
          <w:sz w:val="20"/>
        </w:rPr>
      </w:pPr>
      <w:r w:rsidRPr="001D7643">
        <w:rPr>
          <w:rFonts w:ascii="Arial" w:hAnsi="Arial" w:cs="Arial"/>
          <w:b/>
          <w:sz w:val="20"/>
          <w:szCs w:val="20"/>
        </w:rPr>
        <w:t>3.10</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Sections</w:t>
      </w:r>
      <w:r w:rsidRPr="001D7643">
        <w:rPr>
          <w:rFonts w:ascii="Arial" w:eastAsia="Arial" w:hAnsi="Arial" w:cs="Arial"/>
          <w:i/>
          <w:sz w:val="20"/>
          <w:szCs w:val="20"/>
        </w:rPr>
        <w:t xml:space="preserve"> </w:t>
      </w:r>
      <w:r w:rsidRPr="001D7643">
        <w:rPr>
          <w:rFonts w:ascii="Arial" w:hAnsi="Arial" w:cs="Arial"/>
          <w:i/>
          <w:sz w:val="20"/>
          <w:szCs w:val="20"/>
        </w:rPr>
        <w:t>5.1,</w:t>
      </w:r>
      <w:r w:rsidRPr="001D7643">
        <w:rPr>
          <w:rFonts w:ascii="Arial" w:eastAsia="Arial" w:hAnsi="Arial" w:cs="Arial"/>
          <w:i/>
          <w:sz w:val="20"/>
          <w:szCs w:val="20"/>
        </w:rPr>
        <w:t xml:space="preserve"> </w:t>
      </w:r>
      <w:r w:rsidRPr="001D7643">
        <w:rPr>
          <w:rFonts w:ascii="Arial" w:hAnsi="Arial" w:cs="Arial"/>
          <w:i/>
          <w:sz w:val="20"/>
          <w:szCs w:val="20"/>
        </w:rPr>
        <w:t>13.15</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Allow</w:t>
      </w:r>
      <w:r w:rsidRPr="001D7643">
        <w:rPr>
          <w:rFonts w:ascii="Arial" w:eastAsia="Arial" w:hAnsi="Arial" w:cs="Arial"/>
          <w:sz w:val="20"/>
          <w:szCs w:val="20"/>
        </w:rPr>
        <w:t xml:space="preserve"> </w:t>
      </w:r>
      <w:r w:rsidRPr="001D7643">
        <w:rPr>
          <w:rFonts w:ascii="Arial" w:hAnsi="Arial" w:cs="Arial"/>
          <w:sz w:val="20"/>
          <w:szCs w:val="20"/>
        </w:rPr>
        <w:t>complex</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nillable.</w:t>
      </w:r>
      <w:r w:rsidRPr="001D7643">
        <w:rPr>
          <w:rFonts w:ascii="Arial" w:eastAsia="Arial" w:hAnsi="Arial" w:cs="Arial"/>
          <w:sz w:val="20"/>
          <w:szCs w:val="20"/>
        </w:rPr>
        <w:t xml:space="preserve">  </w:t>
      </w:r>
      <w:r w:rsidRPr="001D7643">
        <w:rPr>
          <w:rFonts w:ascii="Arial" w:hAnsi="Arial" w:cs="Arial"/>
          <w:sz w:val="20"/>
        </w:rPr>
        <w:t>There</w:t>
      </w:r>
      <w:r w:rsidRPr="001D7643">
        <w:rPr>
          <w:rFonts w:ascii="Arial" w:eastAsia="Arial" w:hAnsi="Arial" w:cs="Arial"/>
          <w:sz w:val="20"/>
        </w:rPr>
        <w:t xml:space="preserve"> </w:t>
      </w:r>
      <w:r w:rsidRPr="001D7643">
        <w:rPr>
          <w:rFonts w:ascii="Arial" w:hAnsi="Arial" w:cs="Arial"/>
          <w:sz w:val="20"/>
        </w:rPr>
        <w:t>are</w:t>
      </w:r>
      <w:r w:rsidRPr="001D7643">
        <w:rPr>
          <w:rFonts w:ascii="Arial" w:eastAsia="Arial" w:hAnsi="Arial" w:cs="Arial"/>
          <w:sz w:val="20"/>
        </w:rPr>
        <w:t xml:space="preserve"> </w:t>
      </w:r>
      <w:r w:rsidRPr="001D7643">
        <w:rPr>
          <w:rFonts w:ascii="Arial" w:hAnsi="Arial" w:cs="Arial"/>
          <w:sz w:val="20"/>
        </w:rPr>
        <w:t>advantages</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permitting</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be</w:t>
      </w:r>
      <w:r w:rsidRPr="001D7643">
        <w:rPr>
          <w:rFonts w:ascii="Arial" w:eastAsia="Arial" w:hAnsi="Arial" w:cs="Arial"/>
          <w:sz w:val="20"/>
        </w:rPr>
        <w:t xml:space="preserve"> </w:t>
      </w:r>
      <w:r w:rsidRPr="001D7643">
        <w:rPr>
          <w:rFonts w:ascii="Arial" w:hAnsi="Arial" w:cs="Arial"/>
          <w:sz w:val="20"/>
        </w:rPr>
        <w:t>nillable</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well</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simple</w:t>
      </w:r>
      <w:r w:rsidRPr="001D7643">
        <w:rPr>
          <w:rFonts w:ascii="Arial" w:eastAsia="Arial" w:hAnsi="Arial" w:cs="Arial"/>
          <w:sz w:val="20"/>
        </w:rPr>
        <w:t xml:space="preserve"> </w:t>
      </w:r>
      <w:r w:rsidRPr="001D7643">
        <w:rPr>
          <w:rFonts w:ascii="Arial" w:hAnsi="Arial" w:cs="Arial"/>
          <w:sz w:val="20"/>
        </w:rPr>
        <w:t>elements.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example,</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provides</w:t>
      </w:r>
      <w:r w:rsidRPr="001D7643">
        <w:rPr>
          <w:rFonts w:ascii="Arial" w:eastAsia="Arial" w:hAnsi="Arial" w:cs="Arial"/>
          <w:sz w:val="20"/>
        </w:rPr>
        <w:t xml:space="preserve"> </w:t>
      </w:r>
      <w:r w:rsidRPr="001D7643">
        <w:rPr>
          <w:rFonts w:ascii="Arial" w:hAnsi="Arial" w:cs="Arial"/>
          <w:sz w:val="20"/>
        </w:rPr>
        <w:t>better</w:t>
      </w:r>
      <w:r w:rsidRPr="001D7643">
        <w:rPr>
          <w:rFonts w:ascii="Arial" w:eastAsia="Arial" w:hAnsi="Arial" w:cs="Arial"/>
          <w:sz w:val="20"/>
        </w:rPr>
        <w:t xml:space="preserve"> </w:t>
      </w:r>
      <w:r w:rsidRPr="001D7643">
        <w:rPr>
          <w:rFonts w:ascii="Arial" w:hAnsi="Arial" w:cs="Arial"/>
          <w:sz w:val="20"/>
        </w:rPr>
        <w:t>interoperability</w:t>
      </w:r>
      <w:r w:rsidRPr="001D7643">
        <w:rPr>
          <w:rFonts w:ascii="Arial" w:eastAsia="Arial" w:hAnsi="Arial" w:cs="Arial"/>
          <w:sz w:val="20"/>
        </w:rPr>
        <w:t xml:space="preserve"> </w:t>
      </w:r>
      <w:r w:rsidRPr="001D7643">
        <w:rPr>
          <w:rFonts w:ascii="Arial" w:hAnsi="Arial" w:cs="Arial"/>
          <w:sz w:val="20"/>
        </w:rPr>
        <w:t>with</w:t>
      </w:r>
      <w:r w:rsidRPr="001D7643">
        <w:rPr>
          <w:rFonts w:ascii="Arial" w:eastAsia="Arial" w:hAnsi="Arial" w:cs="Arial"/>
          <w:sz w:val="20"/>
        </w:rPr>
        <w:t xml:space="preserve"> </w:t>
      </w:r>
      <w:r w:rsidRPr="001D7643">
        <w:rPr>
          <w:rFonts w:ascii="Arial" w:hAnsi="Arial" w:cs="Arial"/>
          <w:sz w:val="20"/>
        </w:rPr>
        <w:t>XML</w:t>
      </w:r>
      <w:r w:rsidRPr="001D7643">
        <w:rPr>
          <w:rFonts w:ascii="Arial" w:eastAsia="Arial" w:hAnsi="Arial" w:cs="Arial"/>
          <w:sz w:val="20"/>
        </w:rPr>
        <w:t xml:space="preserve"> </w:t>
      </w:r>
      <w:r w:rsidRPr="001D7643">
        <w:rPr>
          <w:rFonts w:ascii="Arial" w:hAnsi="Arial" w:cs="Arial"/>
          <w:sz w:val="20"/>
        </w:rPr>
        <w:t>infosets.</w:t>
      </w:r>
      <w:r w:rsidRPr="001D7643">
        <w:rPr>
          <w:rFonts w:ascii="Arial" w:eastAsia="Arial" w:hAnsi="Arial" w:cs="Arial"/>
          <w:sz w:val="20"/>
        </w:rPr>
        <w:t xml:space="preserve"> </w:t>
      </w:r>
      <w:r w:rsidRPr="001D7643">
        <w:rPr>
          <w:rFonts w:ascii="Arial" w:hAnsi="Arial" w:cs="Arial"/>
          <w:sz w:val="20"/>
        </w:rPr>
        <w:t>However,</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avoid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concept</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having</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which</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possible</w:t>
      </w:r>
      <w:r w:rsidRPr="001D7643">
        <w:rPr>
          <w:rFonts w:ascii="Arial" w:eastAsia="Arial" w:hAnsi="Arial" w:cs="Arial"/>
          <w:sz w:val="20"/>
        </w:rPr>
        <w:t xml:space="preserve"> </w:t>
      </w:r>
      <w:r w:rsidRPr="001D7643">
        <w:rPr>
          <w:rFonts w:ascii="Arial" w:hAnsi="Arial" w:cs="Arial"/>
          <w:sz w:val="20"/>
        </w:rPr>
        <w:t>in</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only</w:t>
      </w:r>
      <w:r w:rsidRPr="001D7643">
        <w:rPr>
          <w:rFonts w:ascii="Arial" w:eastAsia="Arial" w:hAnsi="Arial" w:cs="Arial"/>
          <w:sz w:val="20"/>
        </w:rPr>
        <w:t xml:space="preserve"> </w:t>
      </w:r>
      <w:r w:rsidRPr="001D7643">
        <w:rPr>
          <w:rFonts w:ascii="Arial" w:hAnsi="Arial" w:cs="Arial"/>
          <w:sz w:val="20"/>
        </w:rPr>
        <w:t>permissible</w:t>
      </w:r>
      <w:r w:rsidRPr="001D7643">
        <w:rPr>
          <w:rFonts w:ascii="Arial" w:eastAsia="Arial" w:hAnsi="Arial" w:cs="Arial"/>
          <w:sz w:val="20"/>
        </w:rPr>
        <w:t xml:space="preserve"> </w:t>
      </w:r>
      <w:r w:rsidRPr="001D7643">
        <w:rPr>
          <w:rFonts w:ascii="Arial" w:hAnsi="Arial" w:cs="Arial"/>
          <w:sz w:val="20"/>
        </w:rPr>
        <w:t>nil</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empty</w:t>
      </w:r>
      <w:r w:rsidRPr="001D7643">
        <w:rPr>
          <w:rFonts w:ascii="Arial" w:eastAsia="Arial" w:hAnsi="Arial" w:cs="Arial"/>
          <w:sz w:val="20"/>
        </w:rPr>
        <w:t xml:space="preserve"> </w:t>
      </w:r>
      <w:r w:rsidRPr="001D7643">
        <w:rPr>
          <w:rFonts w:ascii="Arial" w:hAnsi="Arial" w:cs="Arial"/>
          <w:sz w:val="20"/>
        </w:rPr>
        <w:t>string,</w:t>
      </w:r>
      <w:r w:rsidRPr="001D7643">
        <w:rPr>
          <w:rFonts w:ascii="Arial" w:eastAsia="Arial" w:hAnsi="Arial" w:cs="Arial"/>
          <w:sz w:val="20"/>
        </w:rPr>
        <w:t xml:space="preserve"> </w:t>
      </w:r>
      <w:r w:rsidRPr="001D7643">
        <w:rPr>
          <w:rFonts w:ascii="Arial" w:hAnsi="Arial" w:cs="Arial"/>
          <w:sz w:val="20"/>
        </w:rPr>
        <w:t>represented</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DFDL</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 xml:space="preserve"> </w:t>
      </w:r>
      <w:r w:rsidRPr="001D7643">
        <w:rPr>
          <w:rFonts w:ascii="Arial" w:hAnsi="Arial" w:cs="Arial"/>
          <w:sz w:val="20"/>
        </w:rPr>
        <w:t>entity.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complex</w:t>
      </w:r>
      <w:r w:rsidRPr="001D7643">
        <w:rPr>
          <w:rFonts w:ascii="Arial" w:eastAsia="Arial" w:hAnsi="Arial" w:cs="Arial"/>
          <w:sz w:val="20"/>
        </w:rPr>
        <w:t xml:space="preserve"> </w:t>
      </w:r>
      <w:r w:rsidRPr="001D7643">
        <w:rPr>
          <w:rFonts w:ascii="Arial" w:hAnsi="Arial" w:cs="Arial"/>
          <w:sz w:val="20"/>
        </w:rPr>
        <w:t>element</w:t>
      </w:r>
      <w:r w:rsidRPr="001D7643">
        <w:rPr>
          <w:rFonts w:ascii="Arial" w:eastAsia="Arial" w:hAnsi="Arial" w:cs="Arial"/>
          <w:sz w:val="20"/>
        </w:rPr>
        <w:t xml:space="preserve"> </w:t>
      </w:r>
      <w:r w:rsidRPr="001D7643">
        <w:rPr>
          <w:rFonts w:ascii="Arial" w:hAnsi="Arial" w:cs="Arial"/>
          <w:sz w:val="20"/>
        </w:rPr>
        <w:t>has</w:t>
      </w:r>
      <w:r w:rsidRPr="001D7643">
        <w:rPr>
          <w:rFonts w:ascii="Arial" w:eastAsia="Arial" w:hAnsi="Arial" w:cs="Arial"/>
          <w:sz w:val="20"/>
        </w:rPr>
        <w:t xml:space="preserve"> </w:t>
      </w:r>
      <w:r w:rsidRPr="001D7643">
        <w:rPr>
          <w:rFonts w:ascii="Arial" w:hAnsi="Arial" w:cs="Arial"/>
          <w:sz w:val="20"/>
        </w:rPr>
        <w:t>xs</w:t>
      </w:r>
      <w:proofErr w:type="gramStart"/>
      <w:r w:rsidRPr="001D7643">
        <w:rPr>
          <w:rFonts w:ascii="Arial" w:hAnsi="Arial" w:cs="Arial"/>
          <w:sz w:val="20"/>
        </w:rPr>
        <w:t>:nillable</w:t>
      </w:r>
      <w:proofErr w:type="gramEnd"/>
      <w:r w:rsidRPr="001D7643">
        <w:rPr>
          <w:rFonts w:ascii="Arial" w:eastAsia="Arial" w:hAnsi="Arial" w:cs="Arial"/>
          <w:sz w:val="20"/>
        </w:rPr>
        <w:t xml:space="preserve"> </w:t>
      </w:r>
      <w:r w:rsidRPr="001D7643">
        <w:rPr>
          <w:rFonts w:ascii="Arial" w:hAnsi="Arial" w:cs="Arial"/>
          <w:sz w:val="20"/>
        </w:rPr>
        <w:t>set</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true</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r w:rsidRPr="001D7643">
        <w:rPr>
          <w:rFonts w:ascii="Arial" w:hAnsi="Arial" w:cs="Arial"/>
          <w:sz w:val="20"/>
        </w:rPr>
        <w:t>it</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schema</w:t>
      </w:r>
      <w:r w:rsidRPr="001D7643">
        <w:rPr>
          <w:rFonts w:ascii="Arial" w:eastAsia="Arial" w:hAnsi="Arial" w:cs="Arial"/>
          <w:sz w:val="20"/>
        </w:rPr>
        <w:t xml:space="preserve"> </w:t>
      </w:r>
      <w:r w:rsidRPr="001D7643">
        <w:rPr>
          <w:rFonts w:ascii="Arial" w:hAnsi="Arial" w:cs="Arial"/>
          <w:sz w:val="20"/>
        </w:rPr>
        <w:t>definition</w:t>
      </w:r>
      <w:r w:rsidRPr="001D7643">
        <w:rPr>
          <w:rFonts w:ascii="Arial" w:eastAsia="Arial" w:hAnsi="Arial" w:cs="Arial"/>
          <w:sz w:val="20"/>
        </w:rPr>
        <w:t xml:space="preserve"> </w:t>
      </w:r>
      <w:r w:rsidRPr="001D7643">
        <w:rPr>
          <w:rFonts w:ascii="Arial" w:hAnsi="Arial" w:cs="Arial"/>
          <w:sz w:val="20"/>
        </w:rPr>
        <w:t>error</w:t>
      </w:r>
      <w:r w:rsidRPr="001D7643">
        <w:rPr>
          <w:rFonts w:ascii="Arial" w:eastAsia="Arial" w:hAnsi="Arial" w:cs="Arial"/>
          <w:sz w:val="20"/>
        </w:rPr>
        <w:t xml:space="preserve"> </w:t>
      </w:r>
      <w:r w:rsidRPr="001D7643">
        <w:rPr>
          <w:rFonts w:ascii="Arial" w:hAnsi="Arial" w:cs="Arial"/>
          <w:sz w:val="20"/>
        </w:rPr>
        <w:t>if</w:t>
      </w:r>
      <w:r w:rsidRPr="001D7643">
        <w:rPr>
          <w:rFonts w:ascii="Arial" w:eastAsia="Arial" w:hAnsi="Arial" w:cs="Arial"/>
          <w:sz w:val="20"/>
        </w:rPr>
        <w:t xml:space="preserve"> </w:t>
      </w:r>
      <w:r w:rsidRPr="001D7643">
        <w:rPr>
          <w:rFonts w:ascii="Arial" w:hAnsi="Arial" w:cs="Arial"/>
          <w:sz w:val="20"/>
        </w:rPr>
        <w:t>nilKind</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literalValue</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nilValue</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single</w:t>
      </w:r>
      <w:r w:rsidRPr="001D7643">
        <w:rPr>
          <w:rFonts w:ascii="Arial" w:eastAsia="Arial" w:hAnsi="Arial" w:cs="Arial"/>
          <w:sz w:val="20"/>
        </w:rPr>
        <w:t xml:space="preserve"> </w:t>
      </w:r>
      <w:r w:rsidRPr="001D7643">
        <w:rPr>
          <w:rFonts w:ascii="Arial" w:hAnsi="Arial" w:cs="Arial"/>
          <w:sz w:val="20"/>
        </w:rPr>
        <w:t>value</w:t>
      </w:r>
      <w:r w:rsidRPr="001D7643">
        <w:rPr>
          <w:rFonts w:ascii="Arial" w:eastAsia="Arial" w:hAnsi="Arial" w:cs="Arial"/>
          <w:sz w:val="20"/>
        </w:rPr>
        <w:t xml:space="preserve"> ‘</w:t>
      </w:r>
      <w:r w:rsidRPr="001D7643">
        <w:rPr>
          <w:rFonts w:ascii="Arial" w:hAnsi="Arial" w:cs="Arial"/>
          <w:sz w:val="20"/>
        </w:rPr>
        <w:t>%ES;</w:t>
      </w:r>
      <w:r w:rsidRPr="001D7643">
        <w:rPr>
          <w:rFonts w:ascii="Arial" w:eastAsia="Arial" w:hAnsi="Arial" w:cs="Arial"/>
          <w:sz w:val="20"/>
        </w:rPr>
        <w:t>’</w:t>
      </w:r>
      <w:r w:rsidRPr="001D7643">
        <w:rPr>
          <w:rFonts w:ascii="Arial" w:hAnsi="Arial" w:cs="Arial"/>
          <w:sz w:val="20"/>
        </w:rPr>
        <w:t>.</w:t>
      </w:r>
      <w:r w:rsidRPr="001D7643">
        <w:rPr>
          <w:rFonts w:ascii="Arial" w:eastAsia="Arial" w:hAnsi="Arial" w:cs="Arial"/>
          <w:sz w:val="20"/>
        </w:rPr>
        <w:t xml:space="preserve">  </w:t>
      </w:r>
    </w:p>
    <w:p w:rsidR="00ED0511" w:rsidRPr="001D7643" w:rsidRDefault="00ED0511">
      <w:pPr>
        <w:autoSpaceDE w:val="0"/>
        <w:rPr>
          <w:rFonts w:ascii="Arial" w:eastAsia="Arial" w:hAnsi="Arial" w:cs="Arial"/>
          <w:sz w:val="20"/>
        </w:rPr>
      </w:pPr>
    </w:p>
    <w:p w:rsidR="00C10D4C" w:rsidRPr="001D7643" w:rsidRDefault="00C10D4C" w:rsidP="00ED0511">
      <w:pPr>
        <w:rPr>
          <w:rFonts w:ascii="Arial" w:hAnsi="Arial" w:cs="Arial"/>
          <w:sz w:val="20"/>
          <w:szCs w:val="20"/>
        </w:rPr>
      </w:pPr>
      <w:bookmarkStart w:id="193" w:name="__RefHeading__1132_1503507204"/>
      <w:bookmarkStart w:id="194" w:name="_Toc341182575"/>
      <w:bookmarkEnd w:id="193"/>
      <w:r w:rsidRPr="001D7643">
        <w:rPr>
          <w:rFonts w:ascii="Arial" w:hAnsi="Arial" w:cs="Arial"/>
          <w:sz w:val="20"/>
          <w:szCs w:val="20"/>
        </w:rPr>
        <w:t>Allowing complex elements to be nillable also solves another problem, that of preserving the position of optional complex elements in an array that contains explicit gaps. An infoset item with the special value nil is created for each such gap.</w:t>
      </w:r>
      <w:bookmarkEnd w:id="194"/>
    </w:p>
    <w:p w:rsidR="003765EC" w:rsidRPr="001D7643" w:rsidRDefault="003765EC" w:rsidP="003765EC">
      <w:pPr>
        <w:rPr>
          <w:rFonts w:ascii="Arial" w:hAnsi="Arial" w:cs="Arial"/>
          <w:sz w:val="20"/>
          <w:szCs w:val="20"/>
        </w:rPr>
      </w:pPr>
      <w:bookmarkStart w:id="195" w:name="__RefHeading__1134_1503507204"/>
      <w:bookmarkStart w:id="196" w:name="_Toc341182576"/>
      <w:bookmarkEnd w:id="195"/>
    </w:p>
    <w:p w:rsidR="00C10D4C" w:rsidRPr="001D7643" w:rsidRDefault="00C10D4C" w:rsidP="003765EC">
      <w:pPr>
        <w:rPr>
          <w:rFonts w:ascii="Arial" w:hAnsi="Arial" w:cs="Arial"/>
          <w:sz w:val="20"/>
          <w:szCs w:val="20"/>
        </w:rPr>
      </w:pPr>
      <w:r w:rsidRPr="001D7643">
        <w:rPr>
          <w:rFonts w:ascii="Arial" w:hAnsi="Arial" w:cs="Arial"/>
          <w:sz w:val="20"/>
          <w:szCs w:val="20"/>
        </w:rPr>
        <w:t>Property</w:t>
      </w:r>
      <w:r w:rsidRPr="001D7643">
        <w:rPr>
          <w:rFonts w:ascii="Arial" w:eastAsia="Arial" w:hAnsi="Arial" w:cs="Arial"/>
          <w:sz w:val="20"/>
          <w:szCs w:val="20"/>
        </w:rPr>
        <w:t xml:space="preserve"> </w:t>
      </w:r>
      <w:r w:rsidRPr="001D7643">
        <w:rPr>
          <w:rFonts w:ascii="Arial" w:hAnsi="Arial" w:cs="Arial"/>
          <w:sz w:val="20"/>
          <w:szCs w:val="20"/>
        </w:rPr>
        <w:t>nilValueDelimiterPolicy</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applicable.</w:t>
      </w:r>
      <w:bookmarkEnd w:id="196"/>
    </w:p>
    <w:p w:rsidR="003765EC" w:rsidRPr="001D7643" w:rsidRDefault="003765EC" w:rsidP="003765EC">
      <w:pPr>
        <w:rPr>
          <w:rFonts w:ascii="Arial" w:hAnsi="Arial" w:cs="Arial"/>
          <w:sz w:val="20"/>
          <w:szCs w:val="20"/>
        </w:rPr>
      </w:pPr>
      <w:bookmarkStart w:id="197" w:name="__RefHeading__1136_1503507204"/>
      <w:bookmarkStart w:id="198" w:name="_Toc341182577"/>
      <w:bookmarkEnd w:id="197"/>
    </w:p>
    <w:p w:rsidR="003765E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grammar</w:t>
      </w:r>
      <w:r w:rsidRPr="001D7643">
        <w:rPr>
          <w:rFonts w:ascii="Arial" w:eastAsia="Arial" w:hAnsi="Arial" w:cs="Arial"/>
          <w:sz w:val="20"/>
          <w:szCs w:val="20"/>
        </w:rPr>
        <w:t xml:space="preserve"> </w:t>
      </w:r>
      <w:r w:rsidRPr="001D7643">
        <w:rPr>
          <w:rFonts w:ascii="Arial" w:hAnsi="Arial" w:cs="Arial"/>
          <w:sz w:val="20"/>
          <w:szCs w:val="20"/>
        </w:rPr>
        <w:t>changes</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reflect</w:t>
      </w:r>
      <w:r w:rsidRPr="001D7643">
        <w:rPr>
          <w:rFonts w:ascii="Arial" w:eastAsia="Arial" w:hAnsi="Arial" w:cs="Arial"/>
          <w:sz w:val="20"/>
          <w:szCs w:val="20"/>
        </w:rPr>
        <w:t xml:space="preserve"> </w:t>
      </w:r>
      <w:r w:rsidRPr="001D7643">
        <w:rPr>
          <w:rFonts w:ascii="Arial" w:hAnsi="Arial" w:cs="Arial"/>
          <w:sz w:val="20"/>
          <w:szCs w:val="20"/>
        </w:rPr>
        <w:t>this</w:t>
      </w:r>
      <w:r w:rsidR="008721C8" w:rsidRPr="001D7643">
        <w:rPr>
          <w:rFonts w:ascii="Arial" w:hAnsi="Arial" w:cs="Arial"/>
          <w:sz w:val="20"/>
          <w:szCs w:val="20"/>
        </w:rPr>
        <w:t xml:space="preserve">, as 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sz w:val="20"/>
          <w:szCs w:val="20"/>
        </w:rPr>
        <w:t xml:space="preserve"> of this document.</w:t>
      </w:r>
      <w:bookmarkEnd w:id="198"/>
    </w:p>
    <w:p w:rsidR="003765EC" w:rsidRPr="001D7643" w:rsidRDefault="003765EC" w:rsidP="003765EC">
      <w:pPr>
        <w:rPr>
          <w:rFonts w:ascii="Arial" w:hAnsi="Arial" w:cs="Arial"/>
          <w:sz w:val="20"/>
          <w:szCs w:val="20"/>
        </w:rPr>
      </w:pPr>
    </w:p>
    <w:p w:rsidR="003765EC" w:rsidRPr="001D7643" w:rsidRDefault="003765EC" w:rsidP="003765EC">
      <w:pPr>
        <w:rPr>
          <w:rFonts w:ascii="Arial" w:eastAsia="Times New Roman" w:hAnsi="Arial" w:cs="Arial"/>
          <w:sz w:val="20"/>
          <w:szCs w:val="20"/>
          <w:lang w:eastAsia="he-IL" w:bidi="he-IL"/>
        </w:rPr>
      </w:pPr>
      <w:bookmarkStart w:id="199" w:name="__RefHeading__1138_1503507204"/>
      <w:bookmarkEnd w:id="199"/>
    </w:p>
    <w:p w:rsidR="00C10D4C" w:rsidRPr="001D7643" w:rsidRDefault="00C10D4C" w:rsidP="003765EC">
      <w:pPr>
        <w:rPr>
          <w:rFonts w:ascii="Arial" w:hAnsi="Arial" w:cs="Arial"/>
          <w:sz w:val="20"/>
          <w:szCs w:val="20"/>
        </w:rPr>
      </w:pPr>
      <w:bookmarkStart w:id="200" w:name="__RefHeading__1140_1503507204"/>
      <w:bookmarkStart w:id="201" w:name="_Toc341182578"/>
      <w:bookmarkEnd w:id="200"/>
      <w:r w:rsidRPr="001D7643">
        <w:rPr>
          <w:rFonts w:ascii="Arial" w:hAnsi="Arial" w:cs="Arial"/>
          <w:b/>
          <w:sz w:val="20"/>
          <w:szCs w:val="20"/>
        </w:rPr>
        <w:t>3.11</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16</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If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occurrences</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fixed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element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variable</w:t>
      </w:r>
      <w:r w:rsidRPr="001D7643">
        <w:rPr>
          <w:rFonts w:ascii="Arial" w:eastAsia="Arial" w:hAnsi="Arial" w:cs="Arial"/>
          <w:sz w:val="20"/>
          <w:szCs w:val="20"/>
        </w:rPr>
        <w:t xml:space="preserve"> </w:t>
      </w:r>
      <w:r w:rsidRPr="001D7643">
        <w:rPr>
          <w:rFonts w:ascii="Arial" w:hAnsi="Arial" w:cs="Arial"/>
          <w:sz w:val="20"/>
          <w:szCs w:val="20"/>
        </w:rPr>
        <w:t>array</w:t>
      </w:r>
      <w:r w:rsidRPr="001D7643">
        <w:rPr>
          <w:rFonts w:ascii="Arial" w:eastAsia="Arial" w:hAnsi="Arial" w:cs="Arial"/>
          <w:sz w:val="20"/>
          <w:szCs w:val="20"/>
        </w:rPr>
        <w:t xml:space="preserve"> </w:t>
      </w:r>
      <w:r w:rsidRPr="001D7643">
        <w:rPr>
          <w:rFonts w:ascii="Arial" w:hAnsi="Arial" w:cs="Arial"/>
          <w:sz w:val="20"/>
          <w:szCs w:val="20"/>
        </w:rPr>
        <w:t>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optional)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count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not</w:t>
      </w:r>
      <w:r w:rsidRPr="001D7643">
        <w:rPr>
          <w:rFonts w:ascii="Arial" w:eastAsia="Arial" w:hAnsi="Arial" w:cs="Arial"/>
          <w:sz w:val="20"/>
          <w:szCs w:val="20"/>
        </w:rPr>
        <w:t xml:space="preserve"> </w:t>
      </w:r>
      <w:r w:rsidRPr="001D7643">
        <w:rPr>
          <w:rFonts w:ascii="Arial" w:hAnsi="Arial" w:cs="Arial"/>
          <w:sz w:val="20"/>
          <w:szCs w:val="20"/>
        </w:rPr>
        <w:t>provided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nor</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stop</w:t>
      </w:r>
      <w:r w:rsidRPr="001D7643">
        <w:rPr>
          <w:rFonts w:ascii="Arial" w:eastAsia="Arial" w:hAnsi="Arial" w:cs="Arial"/>
          <w:sz w:val="20"/>
          <w:szCs w:val="20"/>
        </w:rPr>
        <w:t xml:space="preserve"> </w:t>
      </w:r>
      <w:r w:rsidRPr="001D7643">
        <w:rPr>
          <w:rFonts w:ascii="Arial" w:hAnsi="Arial" w:cs="Arial"/>
          <w:sz w:val="20"/>
          <w:szCs w:val="20"/>
        </w:rPr>
        <w:t>value,</w:t>
      </w:r>
      <w:r w:rsidRPr="001D7643">
        <w:rPr>
          <w:rFonts w:ascii="Arial" w:eastAsia="Arial" w:hAnsi="Arial" w:cs="Arial"/>
          <w:sz w:val="20"/>
          <w:szCs w:val="20"/>
        </w:rPr>
        <w:t xml:space="preserve"> </w:t>
      </w:r>
      <w:r w:rsidRPr="001D7643">
        <w:rPr>
          <w:rFonts w:ascii="Arial" w:hAnsi="Arial" w:cs="Arial"/>
          <w:sz w:val="20"/>
          <w:szCs w:val="20"/>
        </w:rPr>
        <w:t>then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language</w:t>
      </w:r>
      <w:r w:rsidRPr="001D7643">
        <w:rPr>
          <w:rFonts w:ascii="Arial" w:eastAsia="Arial" w:hAnsi="Arial" w:cs="Arial"/>
          <w:sz w:val="20"/>
          <w:szCs w:val="20"/>
        </w:rPr>
        <w:t xml:space="preserve"> </w:t>
      </w:r>
      <w:r w:rsidRPr="001D7643">
        <w:rPr>
          <w:rFonts w:ascii="Arial" w:hAnsi="Arial" w:cs="Arial"/>
          <w:sz w:val="20"/>
          <w:szCs w:val="20"/>
        </w:rPr>
        <w:t>only</w:t>
      </w:r>
      <w:r w:rsidRPr="001D7643">
        <w:rPr>
          <w:rFonts w:ascii="Arial" w:eastAsia="Arial" w:hAnsi="Arial" w:cs="Arial"/>
          <w:sz w:val="20"/>
          <w:szCs w:val="20"/>
        </w:rPr>
        <w:t xml:space="preserve"> </w:t>
      </w:r>
      <w:r w:rsidRPr="001D7643">
        <w:rPr>
          <w:rFonts w:ascii="Arial" w:hAnsi="Arial" w:cs="Arial"/>
          <w:sz w:val="20"/>
          <w:szCs w:val="20"/>
        </w:rPr>
        <w:t>provides</w:t>
      </w:r>
      <w:r w:rsidRPr="001D7643">
        <w:rPr>
          <w:rFonts w:ascii="Arial" w:eastAsia="Arial" w:hAnsi="Arial" w:cs="Arial"/>
          <w:sz w:val="20"/>
          <w:szCs w:val="20"/>
        </w:rPr>
        <w:t xml:space="preserve"> </w:t>
      </w:r>
      <w:r w:rsidRPr="001D7643">
        <w:rPr>
          <w:rFonts w:ascii="Arial" w:hAnsi="Arial" w:cs="Arial"/>
          <w:sz w:val="20"/>
          <w:szCs w:val="20"/>
        </w:rPr>
        <w:t>one</w:t>
      </w:r>
      <w:r w:rsidRPr="001D7643">
        <w:rPr>
          <w:rFonts w:ascii="Arial" w:eastAsia="Arial" w:hAnsi="Arial" w:cs="Arial"/>
          <w:sz w:val="20"/>
          <w:szCs w:val="20"/>
        </w:rPr>
        <w:t xml:space="preserve"> </w:t>
      </w:r>
      <w:r w:rsidRPr="001D7643">
        <w:rPr>
          <w:rFonts w:ascii="Arial" w:hAnsi="Arial" w:cs="Arial"/>
          <w:sz w:val="20"/>
          <w:szCs w:val="20"/>
        </w:rPr>
        <w:t>mechanism</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deducing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namely</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causes</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parser</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speculate</w:t>
      </w:r>
      <w:r w:rsidRPr="001D7643">
        <w:rPr>
          <w:rFonts w:ascii="Arial" w:eastAsia="Arial" w:hAnsi="Arial" w:cs="Arial"/>
          <w:sz w:val="20"/>
          <w:szCs w:val="20"/>
        </w:rPr>
        <w:t xml:space="preserve"> </w:t>
      </w:r>
      <w:r w:rsidRPr="001D7643">
        <w:rPr>
          <w:rFonts w:ascii="Arial" w:hAnsi="Arial" w:cs="Arial"/>
          <w:sz w:val="20"/>
          <w:szCs w:val="20"/>
        </w:rPr>
        <w:t>indefinitely</w:t>
      </w:r>
      <w:r w:rsidRPr="001D7643">
        <w:rPr>
          <w:rFonts w:ascii="Arial" w:eastAsia="Arial" w:hAnsi="Arial" w:cs="Arial"/>
          <w:sz w:val="20"/>
          <w:szCs w:val="20"/>
        </w:rPr>
        <w:t xml:space="preserve"> </w:t>
      </w:r>
      <w:r w:rsidRPr="001D7643">
        <w:rPr>
          <w:rFonts w:ascii="Arial" w:hAnsi="Arial" w:cs="Arial"/>
          <w:sz w:val="20"/>
          <w:szCs w:val="20"/>
        </w:rPr>
        <w:t>until</w:t>
      </w:r>
      <w:r w:rsidRPr="001D7643">
        <w:rPr>
          <w:rFonts w:ascii="Arial" w:eastAsia="Arial" w:hAnsi="Arial" w:cs="Arial"/>
          <w:sz w:val="20"/>
          <w:szCs w:val="20"/>
        </w:rPr>
        <w:t xml:space="preserve"> </w:t>
      </w:r>
      <w:r w:rsidRPr="001D7643">
        <w:rPr>
          <w:rFonts w:ascii="Arial" w:hAnsi="Arial" w:cs="Arial"/>
          <w:sz w:val="20"/>
          <w:szCs w:val="20"/>
        </w:rPr>
        <w:t>no</w:t>
      </w:r>
      <w:r w:rsidRPr="001D7643">
        <w:rPr>
          <w:rFonts w:ascii="Arial" w:eastAsia="Arial" w:hAnsi="Arial" w:cs="Arial"/>
          <w:sz w:val="20"/>
          <w:szCs w:val="20"/>
        </w:rPr>
        <w:t xml:space="preserve"> </w:t>
      </w:r>
      <w:r w:rsidRPr="001D7643">
        <w:rPr>
          <w:rFonts w:ascii="Arial" w:hAnsi="Arial" w:cs="Arial"/>
          <w:sz w:val="20"/>
          <w:szCs w:val="20"/>
        </w:rPr>
        <w:t>more</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established.</w:t>
      </w:r>
      <w:r w:rsidRPr="001D7643">
        <w:rPr>
          <w:rFonts w:ascii="Arial" w:eastAsia="Arial" w:hAnsi="Arial" w:cs="Arial"/>
          <w:sz w:val="20"/>
          <w:szCs w:val="20"/>
        </w:rPr>
        <w:t xml:space="preserve"> </w:t>
      </w:r>
      <w:r w:rsidRPr="001D7643">
        <w:rPr>
          <w:rFonts w:ascii="Arial" w:hAnsi="Arial" w:cs="Arial"/>
          <w:sz w:val="20"/>
          <w:szCs w:val="20"/>
        </w:rPr>
        <w:t>However</w:t>
      </w:r>
      <w:r w:rsidRPr="001D7643">
        <w:rPr>
          <w:rFonts w:ascii="Arial" w:eastAsia="Arial" w:hAnsi="Arial" w:cs="Arial"/>
          <w:sz w:val="20"/>
          <w:szCs w:val="20"/>
        </w:rPr>
        <w:t xml:space="preserve"> </w:t>
      </w:r>
      <w:r w:rsidRPr="001D7643">
        <w:rPr>
          <w:rFonts w:ascii="Arial" w:hAnsi="Arial" w:cs="Arial"/>
          <w:sz w:val="20"/>
          <w:szCs w:val="20"/>
        </w:rPr>
        <w:t>there</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circumstances</w:t>
      </w:r>
      <w:r w:rsidRPr="001D7643">
        <w:rPr>
          <w:rFonts w:ascii="Arial" w:eastAsia="Arial" w:hAnsi="Arial" w:cs="Arial"/>
          <w:sz w:val="20"/>
          <w:szCs w:val="20"/>
        </w:rPr>
        <w:t xml:space="preserve"> </w:t>
      </w:r>
      <w:r w:rsidRPr="001D7643">
        <w:rPr>
          <w:rFonts w:ascii="Arial" w:hAnsi="Arial" w:cs="Arial"/>
          <w:sz w:val="20"/>
          <w:szCs w:val="20"/>
        </w:rPr>
        <w:t>where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minimum</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maximum</w:t>
      </w:r>
      <w:r w:rsidRPr="001D7643">
        <w:rPr>
          <w:rFonts w:ascii="Arial" w:eastAsia="Arial" w:hAnsi="Arial" w:cs="Arial"/>
          <w:sz w:val="20"/>
          <w:szCs w:val="20"/>
        </w:rPr>
        <w:t xml:space="preserve"> </w:t>
      </w:r>
      <w:r w:rsidRPr="001D7643">
        <w:rPr>
          <w:rFonts w:ascii="Arial" w:hAnsi="Arial" w:cs="Arial"/>
          <w:sz w:val="20"/>
          <w:szCs w:val="20"/>
        </w:rPr>
        <w:t>number</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elements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proofErr w:type="gramStart"/>
      <w:r w:rsidRPr="001D7643">
        <w:rPr>
          <w:rFonts w:ascii="Arial" w:hAnsi="Arial" w:cs="Arial"/>
          <w:sz w:val="20"/>
          <w:szCs w:val="20"/>
        </w:rPr>
        <w:t>known,</w:t>
      </w:r>
      <w:proofErr w:type="gramEnd"/>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these</w:t>
      </w:r>
      <w:r w:rsidRPr="001D7643">
        <w:rPr>
          <w:rFonts w:ascii="Arial" w:eastAsia="Arial" w:hAnsi="Arial" w:cs="Arial"/>
          <w:sz w:val="20"/>
          <w:szCs w:val="20"/>
        </w:rPr>
        <w:t xml:space="preserve"> </w:t>
      </w:r>
      <w:r w:rsidRPr="001D7643">
        <w:rPr>
          <w:rFonts w:ascii="Arial" w:hAnsi="Arial" w:cs="Arial"/>
          <w:sz w:val="20"/>
          <w:szCs w:val="20"/>
        </w:rPr>
        <w:t>facts</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guide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bookmarkEnd w:id="201"/>
    </w:p>
    <w:p w:rsidR="003765EC" w:rsidRPr="001D7643" w:rsidRDefault="003765EC" w:rsidP="003765EC">
      <w:pPr>
        <w:rPr>
          <w:rFonts w:ascii="Arial" w:hAnsi="Arial" w:cs="Arial"/>
          <w:sz w:val="20"/>
          <w:szCs w:val="20"/>
        </w:rPr>
      </w:pPr>
    </w:p>
    <w:p w:rsidR="00C10D4C" w:rsidRPr="001D7643" w:rsidRDefault="00C10D4C" w:rsidP="003765EC">
      <w:pPr>
        <w:rPr>
          <w:rFonts w:ascii="Arial" w:eastAsia="Arial" w:hAnsi="Arial" w:cs="Arial"/>
          <w:sz w:val="20"/>
          <w:szCs w:val="20"/>
        </w:rPr>
      </w:pPr>
      <w:bookmarkStart w:id="202" w:name="__RefHeading__1142_1503507204"/>
      <w:bookmarkStart w:id="203" w:name="_Toc341182579"/>
      <w:bookmarkEnd w:id="202"/>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occursCountKind</w:t>
      </w:r>
      <w:r w:rsidRPr="001D7643">
        <w:rPr>
          <w:rFonts w:ascii="Arial" w:eastAsia="Arial" w:hAnsi="Arial" w:cs="Arial"/>
          <w:sz w:val="20"/>
          <w:szCs w:val="20"/>
        </w:rPr>
        <w:t xml:space="preserve"> </w:t>
      </w:r>
      <w:r w:rsidRPr="001D7643">
        <w:rPr>
          <w:rFonts w:ascii="Arial" w:hAnsi="Arial" w:cs="Arial"/>
          <w:sz w:val="20"/>
          <w:szCs w:val="20"/>
        </w:rPr>
        <w:t>enumeration</w:t>
      </w:r>
      <w:r w:rsidRPr="001D7643">
        <w:rPr>
          <w:rFonts w:ascii="Arial" w:eastAsia="Arial" w:hAnsi="Arial" w:cs="Arial"/>
          <w:sz w:val="20"/>
          <w:szCs w:val="20"/>
        </w:rPr>
        <w:t xml:space="preserve"> </w:t>
      </w:r>
      <w:r w:rsidRPr="001D7643">
        <w:rPr>
          <w:rFonts w:ascii="Arial" w:hAnsi="Arial" w:cs="Arial"/>
          <w:sz w:val="20"/>
          <w:szCs w:val="20"/>
        </w:rPr>
        <w:t>called</w:t>
      </w:r>
      <w:r w:rsidRPr="001D7643">
        <w:rPr>
          <w:rFonts w:ascii="Arial" w:eastAsia="Arial" w:hAnsi="Arial" w:cs="Arial"/>
          <w:sz w:val="20"/>
          <w:szCs w:val="20"/>
        </w:rPr>
        <w:t xml:space="preserve"> ‘</w:t>
      </w:r>
      <w:r w:rsidRPr="001D7643">
        <w:rPr>
          <w:rFonts w:ascii="Arial" w:hAnsi="Arial" w:cs="Arial"/>
          <w:sz w:val="20"/>
          <w:szCs w:val="20"/>
        </w:rPr>
        <w:t>implicit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added,</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into</w:t>
      </w:r>
      <w:r w:rsidRPr="001D7643">
        <w:rPr>
          <w:rFonts w:ascii="Arial" w:eastAsia="Arial" w:hAnsi="Arial" w:cs="Arial"/>
          <w:sz w:val="20"/>
          <w:szCs w:val="20"/>
        </w:rPr>
        <w:t xml:space="preserve"> </w:t>
      </w:r>
      <w:r w:rsidRPr="001D7643">
        <w:rPr>
          <w:rFonts w:ascii="Arial" w:hAnsi="Arial" w:cs="Arial"/>
          <w:sz w:val="20"/>
          <w:szCs w:val="20"/>
        </w:rPr>
        <w:t>account</w:t>
      </w:r>
      <w:r w:rsidRPr="001D7643">
        <w:rPr>
          <w:rFonts w:ascii="Arial" w:eastAsia="Arial" w:hAnsi="Arial" w:cs="Arial"/>
          <w:sz w:val="20"/>
          <w:szCs w:val="20"/>
        </w:rPr>
        <w:t xml:space="preserve"> </w:t>
      </w:r>
      <w:r w:rsidRPr="001D7643">
        <w:rPr>
          <w:rFonts w:ascii="Arial" w:hAnsi="Arial" w:cs="Arial"/>
          <w:sz w:val="20"/>
          <w:szCs w:val="20"/>
        </w:rPr>
        <w:t>minOccurs</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maxOccurs</w:t>
      </w:r>
      <w:r w:rsidRPr="001D7643">
        <w:rPr>
          <w:rFonts w:ascii="Arial" w:eastAsia="Arial" w:hAnsi="Arial" w:cs="Arial"/>
          <w:sz w:val="20"/>
          <w:szCs w:val="20"/>
        </w:rPr>
        <w:t xml:space="preserve"> </w:t>
      </w:r>
      <w:r w:rsidRPr="001D7643">
        <w:rPr>
          <w:rFonts w:ascii="Arial" w:hAnsi="Arial" w:cs="Arial"/>
          <w:sz w:val="20"/>
          <w:szCs w:val="20"/>
        </w:rPr>
        <w:t>settings.</w:t>
      </w:r>
      <w:bookmarkEnd w:id="203"/>
      <w:r w:rsidRPr="001D7643">
        <w:rPr>
          <w:rFonts w:ascii="Arial" w:eastAsia="Arial" w:hAnsi="Arial" w:cs="Arial"/>
          <w:sz w:val="20"/>
          <w:szCs w:val="20"/>
        </w:rPr>
        <w:t xml:space="preserve">  </w:t>
      </w:r>
    </w:p>
    <w:p w:rsidR="003765EC" w:rsidRPr="001D7643" w:rsidRDefault="003765EC" w:rsidP="003765EC">
      <w:pPr>
        <w:rPr>
          <w:rFonts w:ascii="Arial" w:hAnsi="Arial" w:cs="Arial"/>
          <w:color w:val="000000"/>
          <w:sz w:val="20"/>
          <w:szCs w:val="20"/>
          <w:lang w:eastAsia="en-GB"/>
        </w:rPr>
      </w:pPr>
      <w:bookmarkStart w:id="204" w:name="__RefHeading__1144_1503507204"/>
      <w:bookmarkStart w:id="205" w:name="_Toc341182580"/>
      <w:bookmarkEnd w:id="204"/>
    </w:p>
    <w:p w:rsidR="00C95209" w:rsidRPr="001D7643" w:rsidRDefault="00ED0511" w:rsidP="003765EC">
      <w:pPr>
        <w:rPr>
          <w:rFonts w:ascii="Arial" w:hAnsi="Arial" w:cs="Arial"/>
          <w:color w:val="000000"/>
          <w:sz w:val="20"/>
          <w:szCs w:val="20"/>
          <w:lang w:eastAsia="en-GB"/>
        </w:rPr>
      </w:pPr>
      <w:r w:rsidRPr="001D7643">
        <w:rPr>
          <w:rFonts w:ascii="Arial" w:hAnsi="Arial" w:cs="Arial"/>
          <w:color w:val="000000"/>
          <w:sz w:val="20"/>
          <w:szCs w:val="20"/>
          <w:lang w:eastAsia="en-GB"/>
        </w:rPr>
        <w:t>T</w:t>
      </w:r>
      <w:r w:rsidR="004E1868" w:rsidRPr="001D7643">
        <w:rPr>
          <w:rFonts w:ascii="Arial" w:hAnsi="Arial" w:cs="Arial"/>
          <w:color w:val="000000"/>
          <w:sz w:val="20"/>
          <w:szCs w:val="20"/>
          <w:lang w:eastAsia="en-GB"/>
        </w:rPr>
        <w:t xml:space="preserve">he </w:t>
      </w:r>
      <w:r w:rsidRPr="001D7643">
        <w:rPr>
          <w:rFonts w:ascii="Arial" w:hAnsi="Arial" w:cs="Arial"/>
          <w:color w:val="000000"/>
          <w:sz w:val="20"/>
          <w:szCs w:val="20"/>
          <w:lang w:eastAsia="en-GB"/>
        </w:rPr>
        <w:t>descriptions of the behaviour for the all occursCountKind enums i</w:t>
      </w:r>
      <w:r w:rsidR="004E1868" w:rsidRPr="001D7643">
        <w:rPr>
          <w:rFonts w:ascii="Arial" w:hAnsi="Arial" w:cs="Arial"/>
          <w:color w:val="000000"/>
          <w:sz w:val="20"/>
          <w:szCs w:val="20"/>
          <w:lang w:eastAsia="en-GB"/>
        </w:rPr>
        <w:t xml:space="preserve">s </w:t>
      </w:r>
      <w:r w:rsidRPr="001D7643">
        <w:rPr>
          <w:rFonts w:ascii="Arial" w:hAnsi="Arial" w:cs="Arial"/>
          <w:color w:val="000000"/>
          <w:sz w:val="20"/>
          <w:szCs w:val="20"/>
          <w:lang w:eastAsia="en-GB"/>
        </w:rPr>
        <w:t xml:space="preserve">greatly enhanced, to cover both parsing and unparsing, to provide a rewrite semantic for an array as a sequence, to introduce a forward progress requirement and to clarify the action taken for non-normal representations. </w:t>
      </w:r>
    </w:p>
    <w:p w:rsidR="00C95209" w:rsidRPr="001D7643" w:rsidRDefault="00C95209" w:rsidP="003765EC">
      <w:pPr>
        <w:rPr>
          <w:rFonts w:ascii="Arial" w:hAnsi="Arial" w:cs="Arial"/>
          <w:color w:val="000000"/>
          <w:sz w:val="20"/>
          <w:szCs w:val="20"/>
          <w:lang w:eastAsia="en-GB"/>
        </w:rPr>
      </w:pPr>
    </w:p>
    <w:p w:rsidR="00C95209" w:rsidRPr="001D7643" w:rsidRDefault="00C95209" w:rsidP="00C95209">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3765EC" w:rsidRDefault="003765EC" w:rsidP="003765EC">
      <w:pPr>
        <w:rPr>
          <w:ins w:id="206" w:author="Steve Hanson" w:date="2014-09-03T11:51:00Z"/>
          <w:rFonts w:ascii="Arial" w:hAnsi="Arial" w:cs="Arial"/>
          <w:sz w:val="20"/>
          <w:szCs w:val="20"/>
        </w:rPr>
      </w:pPr>
    </w:p>
    <w:p w:rsidR="000057F9" w:rsidRDefault="000057F9" w:rsidP="003765EC">
      <w:pPr>
        <w:rPr>
          <w:ins w:id="207" w:author="Steve Hanson" w:date="2014-09-03T11:54:00Z"/>
          <w:rFonts w:ascii="Arial" w:hAnsi="Arial" w:cs="Arial"/>
          <w:i/>
          <w:sz w:val="20"/>
          <w:szCs w:val="20"/>
        </w:rPr>
      </w:pPr>
      <w:proofErr w:type="gramStart"/>
      <w:ins w:id="208" w:author="Steve Hanson" w:date="2014-09-03T11:51:00Z">
        <w:r w:rsidRPr="000057F9">
          <w:rPr>
            <w:rFonts w:ascii="Arial" w:hAnsi="Arial" w:cs="Arial"/>
            <w:i/>
            <w:sz w:val="20"/>
            <w:szCs w:val="20"/>
          </w:rPr>
          <w:t>Updated 2014-09-02 to clarify occursCount ‘expression’ behaviour when unparsing.</w:t>
        </w:r>
      </w:ins>
      <w:proofErr w:type="gramEnd"/>
    </w:p>
    <w:p w:rsidR="000057F9" w:rsidRDefault="000057F9" w:rsidP="003765EC">
      <w:pPr>
        <w:rPr>
          <w:ins w:id="209" w:author="Steve Hanson" w:date="2014-09-03T11:54:00Z"/>
          <w:rFonts w:ascii="Arial" w:hAnsi="Arial" w:cs="Arial"/>
          <w:i/>
          <w:sz w:val="20"/>
          <w:szCs w:val="20"/>
        </w:rPr>
      </w:pPr>
    </w:p>
    <w:p w:rsidR="000057F9" w:rsidRPr="000057F9" w:rsidRDefault="000057F9" w:rsidP="000057F9">
      <w:pPr>
        <w:rPr>
          <w:ins w:id="210" w:author="Steve Hanson" w:date="2014-09-03T11:54:00Z"/>
          <w:rFonts w:ascii="Arial" w:eastAsia="Arial Unicode MS" w:hAnsi="Arial" w:cs="Arial"/>
          <w:sz w:val="20"/>
          <w:szCs w:val="20"/>
        </w:rPr>
      </w:pPr>
      <w:ins w:id="211" w:author="Steve Hanson" w:date="2014-09-03T11:55:00Z">
        <w:r>
          <w:rPr>
            <w:rFonts w:ascii="Arial" w:eastAsia="Arial Unicode MS" w:hAnsi="Arial" w:cs="Arial"/>
            <w:sz w:val="20"/>
            <w:szCs w:val="20"/>
          </w:rPr>
          <w:t>“</w:t>
        </w:r>
      </w:ins>
      <w:ins w:id="212" w:author="Steve Hanson" w:date="2014-09-03T11:54:00Z">
        <w:r w:rsidRPr="000057F9">
          <w:rPr>
            <w:rFonts w:ascii="Arial" w:eastAsia="Arial Unicode MS" w:hAnsi="Arial" w:cs="Arial"/>
            <w:sz w:val="20"/>
            <w:szCs w:val="20"/>
          </w:rPr>
          <w:t xml:space="preserve">When unparsing, </w:t>
        </w:r>
      </w:ins>
      <w:ins w:id="213" w:author="Steve Hanson" w:date="2014-09-03T13:05:00Z">
        <w:r w:rsidR="008C3FC5">
          <w:rPr>
            <w:rFonts w:ascii="Arial" w:eastAsia="Arial Unicode MS" w:hAnsi="Arial" w:cs="Arial"/>
            <w:sz w:val="20"/>
            <w:szCs w:val="20"/>
          </w:rPr>
          <w:t>any number of</w:t>
        </w:r>
      </w:ins>
      <w:bookmarkStart w:id="214" w:name="_GoBack"/>
      <w:bookmarkEnd w:id="214"/>
      <w:ins w:id="215" w:author="Steve Hanson" w:date="2014-09-03T11:54:00Z">
        <w:r w:rsidRPr="000057F9">
          <w:rPr>
            <w:rFonts w:ascii="Arial" w:eastAsia="Arial Unicode MS" w:hAnsi="Arial" w:cs="Arial"/>
            <w:sz w:val="20"/>
            <w:szCs w:val="20"/>
          </w:rPr>
          <w:t xml:space="preserve"> occurrences are expected in the infoset. I</w:t>
        </w:r>
      </w:ins>
      <w:ins w:id="216" w:author="Steve Hanson" w:date="2014-09-03T11:56:00Z">
        <w:r>
          <w:rPr>
            <w:rFonts w:ascii="Arial" w:eastAsia="Arial Unicode MS" w:hAnsi="Arial" w:cs="Arial"/>
            <w:sz w:val="20"/>
            <w:szCs w:val="20"/>
          </w:rPr>
          <w:t xml:space="preserve">f validation is enabled, </w:t>
        </w:r>
      </w:ins>
      <w:ins w:id="217" w:author="Steve Hanson" w:date="2014-09-03T11:57:00Z">
        <w:r>
          <w:rPr>
            <w:rFonts w:ascii="Arial" w:eastAsia="Arial Unicode MS" w:hAnsi="Arial" w:cs="Arial"/>
            <w:sz w:val="20"/>
            <w:szCs w:val="20"/>
          </w:rPr>
          <w:t>it</w:t>
        </w:r>
      </w:ins>
      <w:ins w:id="218" w:author="Steve Hanson" w:date="2014-09-03T11:54:00Z">
        <w:r w:rsidRPr="000057F9">
          <w:rPr>
            <w:rFonts w:ascii="Arial" w:eastAsia="Arial Unicode MS" w:hAnsi="Arial" w:cs="Arial"/>
            <w:sz w:val="20"/>
            <w:szCs w:val="20"/>
          </w:rPr>
          <w:t xml:space="preserve"> is a </w:t>
        </w:r>
      </w:ins>
      <w:ins w:id="219" w:author="Steve Hanson" w:date="2014-09-03T11:57:00Z">
        <w:r>
          <w:rPr>
            <w:rFonts w:ascii="Arial" w:eastAsia="Arial Unicode MS" w:hAnsi="Arial" w:cs="Arial"/>
            <w:sz w:val="20"/>
            <w:szCs w:val="20"/>
          </w:rPr>
          <w:t>validation</w:t>
        </w:r>
      </w:ins>
      <w:ins w:id="220" w:author="Steve Hanson" w:date="2014-09-03T11:54:00Z">
        <w:r w:rsidRPr="000057F9">
          <w:rPr>
            <w:rFonts w:ascii="Arial" w:eastAsia="Arial Unicode MS" w:hAnsi="Arial" w:cs="Arial"/>
            <w:sz w:val="20"/>
            <w:szCs w:val="20"/>
          </w:rPr>
          <w:t xml:space="preserve"> error if less than minOccurs occurrences are found or defaulted, or if more than maxOccurs occurrences are found.</w:t>
        </w:r>
      </w:ins>
      <w:ins w:id="221" w:author="Steve Hanson" w:date="2014-09-03T11:55:00Z">
        <w:r>
          <w:rPr>
            <w:rFonts w:ascii="Arial" w:eastAsia="Arial Unicode MS" w:hAnsi="Arial" w:cs="Arial"/>
            <w:sz w:val="20"/>
            <w:szCs w:val="20"/>
          </w:rPr>
          <w:t xml:space="preserve"> The dfdl</w:t>
        </w:r>
        <w:proofErr w:type="gramStart"/>
        <w:r>
          <w:rPr>
            <w:rFonts w:ascii="Arial" w:eastAsia="Arial Unicode MS" w:hAnsi="Arial" w:cs="Arial"/>
            <w:sz w:val="20"/>
            <w:szCs w:val="20"/>
          </w:rPr>
          <w:t>:occurs</w:t>
        </w:r>
        <w:proofErr w:type="gramEnd"/>
        <w:r>
          <w:rPr>
            <w:rFonts w:ascii="Arial" w:eastAsia="Arial Unicode MS" w:hAnsi="Arial" w:cs="Arial"/>
            <w:sz w:val="20"/>
            <w:szCs w:val="20"/>
          </w:rPr>
          <w:t xml:space="preserve"> expression is </w:t>
        </w:r>
        <w:r w:rsidRPr="000057F9">
          <w:rPr>
            <w:rFonts w:ascii="Arial" w:eastAsia="Arial Unicode MS" w:hAnsi="Arial" w:cs="Arial"/>
            <w:sz w:val="20"/>
            <w:szCs w:val="20"/>
            <w:u w:val="single"/>
          </w:rPr>
          <w:t>not</w:t>
        </w:r>
        <w:r>
          <w:rPr>
            <w:rFonts w:ascii="Arial" w:eastAsia="Arial Unicode MS" w:hAnsi="Arial" w:cs="Arial"/>
            <w:sz w:val="20"/>
            <w:szCs w:val="20"/>
          </w:rPr>
          <w:t xml:space="preserve"> evaluated, the ‘count’ is the number of occurrences in the augmented </w:t>
        </w:r>
      </w:ins>
      <w:ins w:id="222" w:author="Steve Hanson" w:date="2014-09-03T11:57:00Z">
        <w:r>
          <w:rPr>
            <w:rFonts w:ascii="Arial" w:eastAsia="Arial Unicode MS" w:hAnsi="Arial" w:cs="Arial"/>
            <w:sz w:val="20"/>
            <w:szCs w:val="20"/>
          </w:rPr>
          <w:t>i</w:t>
        </w:r>
      </w:ins>
      <w:ins w:id="223" w:author="Steve Hanson" w:date="2014-09-03T11:56:00Z">
        <w:r>
          <w:rPr>
            <w:rFonts w:ascii="Arial" w:eastAsia="Arial Unicode MS" w:hAnsi="Arial" w:cs="Arial"/>
            <w:sz w:val="20"/>
            <w:szCs w:val="20"/>
          </w:rPr>
          <w:t>nfoset</w:t>
        </w:r>
      </w:ins>
      <w:ins w:id="224" w:author="Steve Hanson" w:date="2014-09-03T11:55:00Z">
        <w:r>
          <w:rPr>
            <w:rFonts w:ascii="Arial" w:eastAsia="Arial Unicode MS" w:hAnsi="Arial" w:cs="Arial"/>
            <w:sz w:val="20"/>
            <w:szCs w:val="20"/>
          </w:rPr>
          <w:t>.”</w:t>
        </w:r>
      </w:ins>
      <w:ins w:id="225" w:author="Steve Hanson" w:date="2014-09-03T11:54:00Z">
        <w:r w:rsidRPr="000057F9">
          <w:rPr>
            <w:rFonts w:ascii="Arial" w:eastAsia="Arial Unicode MS" w:hAnsi="Arial" w:cs="Arial"/>
            <w:sz w:val="20"/>
            <w:szCs w:val="20"/>
          </w:rPr>
          <w:t xml:space="preserve"> </w:t>
        </w:r>
      </w:ins>
    </w:p>
    <w:p w:rsidR="000057F9" w:rsidRPr="000057F9" w:rsidRDefault="000057F9" w:rsidP="003765EC">
      <w:pPr>
        <w:rPr>
          <w:rFonts w:ascii="Arial" w:hAnsi="Arial" w:cs="Arial"/>
          <w:i/>
          <w:sz w:val="20"/>
          <w:szCs w:val="20"/>
        </w:rPr>
      </w:pPr>
    </w:p>
    <w:p w:rsidR="00C10D4C" w:rsidRPr="001D7643" w:rsidRDefault="00C10D4C" w:rsidP="003765EC">
      <w:pPr>
        <w:rPr>
          <w:rFonts w:ascii="Arial" w:hAnsi="Arial" w:cs="Arial"/>
          <w:i/>
          <w:sz w:val="20"/>
          <w:szCs w:val="20"/>
        </w:rPr>
      </w:pPr>
      <w:bookmarkStart w:id="226" w:name="__RefHeading__1146_1503507204"/>
      <w:bookmarkStart w:id="227" w:name="__RefHeading__1148_1503507204"/>
      <w:bookmarkEnd w:id="205"/>
      <w:bookmarkEnd w:id="226"/>
      <w:bookmarkEnd w:id="227"/>
    </w:p>
    <w:p w:rsidR="00C10D4C" w:rsidRPr="001D7643" w:rsidRDefault="00C10D4C" w:rsidP="003765EC">
      <w:pPr>
        <w:rPr>
          <w:rFonts w:ascii="Arial" w:eastAsia="Arial" w:hAnsi="Arial" w:cs="Arial"/>
          <w:sz w:val="20"/>
          <w:szCs w:val="20"/>
        </w:rPr>
      </w:pPr>
      <w:bookmarkStart w:id="228" w:name="__RefHeading__1150_1503507204"/>
      <w:bookmarkStart w:id="229" w:name="_Toc341182583"/>
      <w:bookmarkEnd w:id="228"/>
      <w:r w:rsidRPr="001D7643">
        <w:rPr>
          <w:rFonts w:ascii="Arial" w:hAnsi="Arial" w:cs="Arial"/>
          <w:b/>
          <w:sz w:val="20"/>
          <w:szCs w:val="20"/>
        </w:rPr>
        <w:t>3.12.</w:t>
      </w:r>
      <w:r w:rsidRPr="001D7643">
        <w:rPr>
          <w:rFonts w:ascii="Arial" w:eastAsia="Arial" w:hAnsi="Arial" w:cs="Arial"/>
          <w:sz w:val="20"/>
          <w:szCs w:val="20"/>
        </w:rPr>
        <w:t xml:space="preserve"> </w:t>
      </w:r>
      <w:r w:rsidRPr="001D7643">
        <w:rPr>
          <w:rFonts w:ascii="Arial" w:hAnsi="Arial" w:cs="Arial"/>
          <w:i/>
          <w:sz w:val="20"/>
          <w:szCs w:val="20"/>
        </w:rPr>
        <w:t>Section</w:t>
      </w:r>
      <w:r w:rsidRPr="001D7643">
        <w:rPr>
          <w:rFonts w:ascii="Arial" w:eastAsia="Arial" w:hAnsi="Arial" w:cs="Arial"/>
          <w:i/>
          <w:sz w:val="20"/>
          <w:szCs w:val="20"/>
        </w:rPr>
        <w:t xml:space="preserve"> </w:t>
      </w:r>
      <w:r w:rsidRPr="001D7643">
        <w:rPr>
          <w:rFonts w:ascii="Arial" w:hAnsi="Arial" w:cs="Arial"/>
          <w:i/>
          <w:sz w:val="20"/>
          <w:szCs w:val="20"/>
        </w:rPr>
        <w:t>2.4</w:t>
      </w:r>
      <w:r w:rsidRPr="001D7643">
        <w:rPr>
          <w:rFonts w:ascii="Arial" w:hAnsi="Arial" w:cs="Arial"/>
          <w:sz w:val="20"/>
          <w:szCs w:val="20"/>
        </w:rPr>
        <w: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checks</w:t>
      </w:r>
      <w:r w:rsidRPr="001D7643">
        <w:rPr>
          <w:rFonts w:ascii="Arial" w:eastAsia="Arial" w:hAnsi="Arial" w:cs="Arial"/>
          <w:sz w:val="20"/>
          <w:szCs w:val="20"/>
        </w:rPr>
        <w:t xml:space="preserve"> </w:t>
      </w:r>
      <w:r w:rsidRPr="001D7643">
        <w:rPr>
          <w:rFonts w:ascii="Arial" w:hAnsi="Arial" w:cs="Arial"/>
          <w:sz w:val="20"/>
          <w:szCs w:val="20"/>
        </w:rPr>
        <w:t>are</w:t>
      </w:r>
      <w:r w:rsidRPr="001D7643">
        <w:rPr>
          <w:rFonts w:ascii="Arial" w:eastAsia="Arial" w:hAnsi="Arial" w:cs="Arial"/>
          <w:sz w:val="20"/>
          <w:szCs w:val="20"/>
        </w:rPr>
        <w:t xml:space="preserve"> </w:t>
      </w:r>
      <w:r w:rsidRPr="001D7643">
        <w:rPr>
          <w:rFonts w:ascii="Arial" w:hAnsi="Arial" w:cs="Arial"/>
          <w:sz w:val="20"/>
          <w:szCs w:val="20"/>
        </w:rPr>
        <w:t>constraints</w:t>
      </w:r>
      <w:r w:rsidRPr="001D7643">
        <w:rPr>
          <w:rFonts w:ascii="Arial" w:eastAsia="Arial" w:hAnsi="Arial" w:cs="Arial"/>
          <w:sz w:val="20"/>
          <w:szCs w:val="20"/>
        </w:rPr>
        <w:t xml:space="preserve"> </w:t>
      </w:r>
      <w:r w:rsidRPr="001D7643">
        <w:rPr>
          <w:rFonts w:ascii="Arial" w:hAnsi="Arial" w:cs="Arial"/>
          <w:sz w:val="20"/>
          <w:szCs w:val="20"/>
        </w:rPr>
        <w:t>expressed</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XSDL,</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they</w:t>
      </w:r>
      <w:r w:rsidRPr="001D7643">
        <w:rPr>
          <w:rFonts w:ascii="Arial" w:eastAsia="Arial" w:hAnsi="Arial" w:cs="Arial"/>
          <w:sz w:val="20"/>
          <w:szCs w:val="20"/>
        </w:rPr>
        <w:t xml:space="preserve"> </w:t>
      </w:r>
      <w:r w:rsidRPr="001D7643">
        <w:rPr>
          <w:rFonts w:ascii="Arial" w:hAnsi="Arial" w:cs="Arial"/>
          <w:sz w:val="20"/>
          <w:szCs w:val="20"/>
        </w:rPr>
        <w:t>apply</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logical</w:t>
      </w:r>
      <w:r w:rsidRPr="001D7643">
        <w:rPr>
          <w:rFonts w:ascii="Arial" w:eastAsia="Arial" w:hAnsi="Arial" w:cs="Arial"/>
          <w:sz w:val="20"/>
          <w:szCs w:val="20"/>
        </w:rPr>
        <w:t xml:space="preserve"> </w:t>
      </w:r>
      <w:r w:rsidRPr="001D7643">
        <w:rPr>
          <w:rFonts w:ascii="Arial" w:hAnsi="Arial" w:cs="Arial"/>
          <w:sz w:val="20"/>
          <w:szCs w:val="20"/>
        </w:rPr>
        <w:t>content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00BE7AAD" w:rsidRPr="001D7643">
        <w:rPr>
          <w:rFonts w:ascii="Arial" w:eastAsia="Arial" w:hAnsi="Arial" w:cs="Arial"/>
          <w:sz w:val="20"/>
          <w:szCs w:val="20"/>
        </w:rPr>
        <w:t>Originally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w:t>
      </w:r>
      <w:r w:rsidRPr="001D7643">
        <w:rPr>
          <w:rFonts w:ascii="Arial" w:eastAsia="Arial" w:hAnsi="Arial" w:cs="Arial"/>
          <w:sz w:val="20"/>
          <w:szCs w:val="20"/>
        </w:rPr>
        <w:t xml:space="preserve"> </w:t>
      </w:r>
      <w:r w:rsidRPr="001D7643">
        <w:rPr>
          <w:rFonts w:ascii="Arial" w:hAnsi="Arial" w:cs="Arial"/>
          <w:sz w:val="20"/>
          <w:szCs w:val="20"/>
        </w:rPr>
        <w:t>says</w:t>
      </w:r>
      <w:r w:rsidRPr="001D7643">
        <w:rPr>
          <w:rFonts w:ascii="Arial" w:eastAsia="Arial" w:hAnsi="Arial" w:cs="Arial"/>
          <w:sz w:val="20"/>
          <w:szCs w:val="20"/>
        </w:rPr>
        <w:t xml:space="preserve"> ‘</w:t>
      </w:r>
      <w:r w:rsidRPr="001D7643">
        <w:rPr>
          <w:rFonts w:ascii="Arial" w:hAnsi="Arial" w:cs="Arial"/>
          <w:sz w:val="20"/>
          <w:szCs w:val="20"/>
        </w:rPr>
        <w:t>an</w:t>
      </w:r>
      <w:r w:rsidRPr="001D7643">
        <w:rPr>
          <w:rFonts w:ascii="Arial" w:eastAsia="Arial" w:hAnsi="Arial" w:cs="Arial"/>
          <w:sz w:val="20"/>
          <w:szCs w:val="20"/>
        </w:rPr>
        <w:t xml:space="preserve"> </w:t>
      </w:r>
      <w:r w:rsidRPr="001D7643">
        <w:rPr>
          <w:rFonts w:ascii="Arial" w:hAnsi="Arial" w:cs="Arial"/>
          <w:sz w:val="20"/>
          <w:szCs w:val="20"/>
        </w:rPr>
        <w:t>unparse</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occurs</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physical</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being</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would</w:t>
      </w:r>
      <w:r w:rsidRPr="001D7643">
        <w:rPr>
          <w:rFonts w:ascii="Arial" w:eastAsia="Arial" w:hAnsi="Arial" w:cs="Arial"/>
          <w:sz w:val="20"/>
          <w:szCs w:val="20"/>
        </w:rPr>
        <w:t xml:space="preserve"> </w:t>
      </w:r>
      <w:r w:rsidRPr="001D7643">
        <w:rPr>
          <w:rFonts w:ascii="Arial" w:hAnsi="Arial" w:cs="Arial"/>
          <w:sz w:val="20"/>
          <w:szCs w:val="20"/>
        </w:rPr>
        <w:t>generate</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error</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representation</w:t>
      </w:r>
      <w:r w:rsidRPr="001D7643">
        <w:rPr>
          <w:rFonts w:ascii="Arial" w:eastAsia="Arial" w:hAnsi="Arial" w:cs="Arial"/>
          <w:sz w:val="20"/>
          <w:szCs w:val="20"/>
        </w:rPr>
        <w:t xml:space="preserve"> </w:t>
      </w:r>
      <w:r w:rsidRPr="001D7643">
        <w:rPr>
          <w:rFonts w:ascii="Arial" w:hAnsi="Arial" w:cs="Arial"/>
          <w:sz w:val="20"/>
          <w:szCs w:val="20"/>
        </w:rPr>
        <w:t>using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same</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convenient</w:t>
      </w:r>
      <w:r w:rsidRPr="001D7643">
        <w:rPr>
          <w:rFonts w:ascii="Arial" w:eastAsia="Arial" w:hAnsi="Arial" w:cs="Arial"/>
          <w:sz w:val="20"/>
          <w:szCs w:val="20"/>
        </w:rPr>
        <w:t xml:space="preserve"> </w:t>
      </w:r>
      <w:r w:rsidRPr="001D7643">
        <w:rPr>
          <w:rFonts w:ascii="Arial" w:hAnsi="Arial" w:cs="Arial"/>
          <w:sz w:val="20"/>
          <w:szCs w:val="20"/>
        </w:rPr>
        <w:t>definition,</w:t>
      </w:r>
      <w:r w:rsidRPr="001D7643">
        <w:rPr>
          <w:rFonts w:ascii="Arial" w:eastAsia="Arial" w:hAnsi="Arial" w:cs="Arial"/>
          <w:sz w:val="20"/>
          <w:szCs w:val="20"/>
        </w:rPr>
        <w:t xml:space="preserve"> </w:t>
      </w:r>
      <w:r w:rsidRPr="001D7643">
        <w:rPr>
          <w:rFonts w:ascii="Arial" w:hAnsi="Arial" w:cs="Arial"/>
          <w:sz w:val="20"/>
          <w:szCs w:val="20"/>
        </w:rPr>
        <w:t>but</w:t>
      </w:r>
      <w:r w:rsidRPr="001D7643">
        <w:rPr>
          <w:rFonts w:ascii="Arial" w:eastAsia="Arial" w:hAnsi="Arial" w:cs="Arial"/>
          <w:sz w:val="20"/>
          <w:szCs w:val="20"/>
        </w:rPr>
        <w:t xml:space="preserve"> </w:t>
      </w:r>
      <w:r w:rsidRPr="001D7643">
        <w:rPr>
          <w:rFonts w:ascii="Arial" w:hAnsi="Arial" w:cs="Arial"/>
          <w:sz w:val="20"/>
          <w:szCs w:val="20"/>
        </w:rPr>
        <w:t>problematic,</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original</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used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could</w:t>
      </w:r>
      <w:r w:rsidRPr="001D7643">
        <w:rPr>
          <w:rFonts w:ascii="Arial" w:eastAsia="Arial" w:hAnsi="Arial" w:cs="Arial"/>
          <w:sz w:val="20"/>
          <w:szCs w:val="20"/>
        </w:rPr>
        <w:t xml:space="preserve"> </w:t>
      </w:r>
      <w:r w:rsidRPr="001D7643">
        <w:rPr>
          <w:rFonts w:ascii="Arial" w:hAnsi="Arial" w:cs="Arial"/>
          <w:sz w:val="20"/>
          <w:szCs w:val="20"/>
        </w:rPr>
        <w:t>have</w:t>
      </w:r>
      <w:r w:rsidRPr="001D7643">
        <w:rPr>
          <w:rFonts w:ascii="Arial" w:eastAsia="Arial" w:hAnsi="Arial" w:cs="Arial"/>
          <w:sz w:val="20"/>
          <w:szCs w:val="20"/>
        </w:rPr>
        <w:t xml:space="preserve"> </w:t>
      </w:r>
      <w:r w:rsidRPr="001D7643">
        <w:rPr>
          <w:rFonts w:ascii="Arial" w:hAnsi="Arial" w:cs="Arial"/>
          <w:sz w:val="20"/>
          <w:szCs w:val="20"/>
        </w:rPr>
        <w:t>been</w:t>
      </w:r>
      <w:r w:rsidRPr="001D7643">
        <w:rPr>
          <w:rFonts w:ascii="Arial" w:eastAsia="Arial" w:hAnsi="Arial" w:cs="Arial"/>
          <w:sz w:val="20"/>
          <w:szCs w:val="20"/>
        </w:rPr>
        <w:t xml:space="preserve"> </w:t>
      </w:r>
      <w:r w:rsidRPr="001D7643">
        <w:rPr>
          <w:rFonts w:ascii="Arial" w:hAnsi="Arial" w:cs="Arial"/>
          <w:sz w:val="20"/>
          <w:szCs w:val="20"/>
        </w:rPr>
        <w:t>invalid,</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act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DFDL</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r w:rsidRPr="001D7643">
        <w:rPr>
          <w:rFonts w:ascii="Arial" w:eastAsia="Arial" w:hAnsi="Arial" w:cs="Arial"/>
          <w:sz w:val="20"/>
          <w:szCs w:val="20"/>
        </w:rPr>
        <w:t xml:space="preserve"> </w:t>
      </w:r>
      <w:r w:rsidRPr="001D7643">
        <w:rPr>
          <w:rFonts w:ascii="Arial" w:hAnsi="Arial" w:cs="Arial"/>
          <w:sz w:val="20"/>
          <w:szCs w:val="20"/>
        </w:rPr>
        <w:t>which</w:t>
      </w:r>
      <w:r w:rsidRPr="001D7643">
        <w:rPr>
          <w:rFonts w:ascii="Arial" w:eastAsia="Arial" w:hAnsi="Arial" w:cs="Arial"/>
          <w:sz w:val="20"/>
          <w:szCs w:val="20"/>
        </w:rPr>
        <w:t xml:space="preserve"> </w:t>
      </w:r>
      <w:r w:rsidRPr="001D7643">
        <w:rPr>
          <w:rFonts w:ascii="Arial" w:hAnsi="Arial" w:cs="Arial"/>
          <w:sz w:val="20"/>
          <w:szCs w:val="20"/>
        </w:rPr>
        <w:t>when</w:t>
      </w:r>
      <w:r w:rsidRPr="001D7643">
        <w:rPr>
          <w:rFonts w:ascii="Arial" w:eastAsia="Arial" w:hAnsi="Arial" w:cs="Arial"/>
          <w:sz w:val="20"/>
          <w:szCs w:val="20"/>
        </w:rPr>
        <w:t xml:space="preserve"> </w:t>
      </w:r>
      <w:r w:rsidRPr="001D7643">
        <w:rPr>
          <w:rFonts w:ascii="Arial" w:hAnsi="Arial" w:cs="Arial"/>
          <w:sz w:val="20"/>
          <w:szCs w:val="20"/>
        </w:rPr>
        <w:t>parsed</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valid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This</w:t>
      </w:r>
      <w:r w:rsidRPr="001D7643">
        <w:rPr>
          <w:rFonts w:ascii="Arial" w:eastAsia="Arial" w:hAnsi="Arial" w:cs="Arial"/>
          <w:sz w:val="20"/>
          <w:szCs w:val="20"/>
        </w:rPr>
        <w:t xml:space="preserve"> </w:t>
      </w:r>
      <w:r w:rsidRPr="001D7643">
        <w:rPr>
          <w:rFonts w:ascii="Arial" w:hAnsi="Arial" w:cs="Arial"/>
          <w:sz w:val="20"/>
          <w:szCs w:val="20"/>
        </w:rPr>
        <w:t>can</w:t>
      </w:r>
      <w:r w:rsidRPr="001D7643">
        <w:rPr>
          <w:rFonts w:ascii="Arial" w:eastAsia="Arial" w:hAnsi="Arial" w:cs="Arial"/>
          <w:sz w:val="20"/>
          <w:szCs w:val="20"/>
        </w:rPr>
        <w:t xml:space="preserve"> </w:t>
      </w:r>
      <w:r w:rsidRPr="001D7643">
        <w:rPr>
          <w:rFonts w:ascii="Arial" w:hAnsi="Arial" w:cs="Arial"/>
          <w:sz w:val="20"/>
          <w:szCs w:val="20"/>
        </w:rPr>
        <w:t>occur</w:t>
      </w:r>
      <w:r w:rsidRPr="001D7643">
        <w:rPr>
          <w:rFonts w:ascii="Arial" w:eastAsia="Arial" w:hAnsi="Arial" w:cs="Arial"/>
          <w:sz w:val="20"/>
          <w:szCs w:val="20"/>
        </w:rPr>
        <w:t xml:space="preserve"> </w:t>
      </w:r>
      <w:r w:rsidRPr="001D7643">
        <w:rPr>
          <w:rFonts w:ascii="Arial" w:hAnsi="Arial" w:cs="Arial"/>
          <w:sz w:val="20"/>
          <w:szCs w:val="20"/>
        </w:rPr>
        <w:t>because</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rounding,</w:t>
      </w:r>
      <w:r w:rsidRPr="001D7643">
        <w:rPr>
          <w:rFonts w:ascii="Arial" w:eastAsia="Arial" w:hAnsi="Arial" w:cs="Arial"/>
          <w:sz w:val="20"/>
          <w:szCs w:val="20"/>
        </w:rPr>
        <w:t xml:space="preserve"> </w:t>
      </w:r>
      <w:r w:rsidRPr="001D7643">
        <w:rPr>
          <w:rFonts w:ascii="Arial" w:hAnsi="Arial" w:cs="Arial"/>
          <w:sz w:val="20"/>
          <w:szCs w:val="20"/>
        </w:rPr>
        <w:t>for</w:t>
      </w:r>
      <w:r w:rsidRPr="001D7643">
        <w:rPr>
          <w:rFonts w:ascii="Arial" w:eastAsia="Arial" w:hAnsi="Arial" w:cs="Arial"/>
          <w:sz w:val="20"/>
          <w:szCs w:val="20"/>
        </w:rPr>
        <w:t xml:space="preserve"> </w:t>
      </w:r>
      <w:r w:rsidRPr="001D7643">
        <w:rPr>
          <w:rFonts w:ascii="Arial" w:hAnsi="Arial" w:cs="Arial"/>
          <w:sz w:val="20"/>
          <w:szCs w:val="20"/>
        </w:rPr>
        <w:t>example.</w:t>
      </w:r>
      <w:bookmarkEnd w:id="229"/>
      <w:r w:rsidRPr="001D7643">
        <w:rPr>
          <w:rFonts w:ascii="Arial" w:eastAsia="Arial" w:hAnsi="Arial" w:cs="Arial"/>
          <w:sz w:val="20"/>
          <w:szCs w:val="20"/>
        </w:rPr>
        <w:t xml:space="preserve"> </w:t>
      </w:r>
    </w:p>
    <w:p w:rsidR="003765EC" w:rsidRPr="001D7643" w:rsidRDefault="003765EC" w:rsidP="003765EC">
      <w:pPr>
        <w:rPr>
          <w:rFonts w:ascii="Arial" w:eastAsia="Arial" w:hAnsi="Arial" w:cs="Arial"/>
          <w:sz w:val="20"/>
          <w:szCs w:val="20"/>
        </w:rPr>
      </w:pPr>
    </w:p>
    <w:p w:rsidR="00C10D4C" w:rsidRPr="001D7643" w:rsidRDefault="00C10D4C" w:rsidP="003765EC">
      <w:pPr>
        <w:rPr>
          <w:rFonts w:ascii="Arial" w:hAnsi="Arial" w:cs="Arial"/>
          <w:sz w:val="20"/>
          <w:szCs w:val="20"/>
        </w:rPr>
      </w:pPr>
      <w:bookmarkStart w:id="230" w:name="__RefHeading__1152_1503507204"/>
      <w:bookmarkStart w:id="231" w:name="_Toc341182584"/>
      <w:bookmarkEnd w:id="230"/>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specification</w:t>
      </w:r>
      <w:r w:rsidRPr="001D7643">
        <w:rPr>
          <w:rFonts w:ascii="Arial" w:eastAsia="Arial" w:hAnsi="Arial" w:cs="Arial"/>
          <w:sz w:val="20"/>
          <w:szCs w:val="20"/>
        </w:rPr>
        <w:t xml:space="preserve"> </w:t>
      </w:r>
      <w:r w:rsidRPr="001D7643">
        <w:rPr>
          <w:rFonts w:ascii="Arial" w:hAnsi="Arial" w:cs="Arial"/>
          <w:sz w:val="20"/>
          <w:szCs w:val="20"/>
        </w:rPr>
        <w:t>will</w:t>
      </w:r>
      <w:r w:rsidRPr="001D7643">
        <w:rPr>
          <w:rFonts w:ascii="Arial" w:eastAsia="Arial" w:hAnsi="Arial" w:cs="Arial"/>
          <w:sz w:val="20"/>
          <w:szCs w:val="20"/>
        </w:rPr>
        <w:t xml:space="preserve"> </w:t>
      </w:r>
      <w:r w:rsidRPr="001D7643">
        <w:rPr>
          <w:rFonts w:ascii="Arial" w:hAnsi="Arial" w:cs="Arial"/>
          <w:sz w:val="20"/>
          <w:szCs w:val="20"/>
        </w:rPr>
        <w:t>be</w:t>
      </w:r>
      <w:r w:rsidRPr="001D7643">
        <w:rPr>
          <w:rFonts w:ascii="Arial" w:eastAsia="Arial" w:hAnsi="Arial" w:cs="Arial"/>
          <w:sz w:val="20"/>
          <w:szCs w:val="20"/>
        </w:rPr>
        <w:t xml:space="preserve"> </w:t>
      </w:r>
      <w:r w:rsidRPr="001D7643">
        <w:rPr>
          <w:rFonts w:ascii="Arial" w:hAnsi="Arial" w:cs="Arial"/>
          <w:sz w:val="20"/>
          <w:szCs w:val="20"/>
        </w:rPr>
        <w:t>changed</w:t>
      </w:r>
      <w:r w:rsidRPr="001D7643">
        <w:rPr>
          <w:rFonts w:ascii="Arial" w:eastAsia="Arial" w:hAnsi="Arial" w:cs="Arial"/>
          <w:sz w:val="20"/>
          <w:szCs w:val="20"/>
        </w:rPr>
        <w:t xml:space="preserve"> </w:t>
      </w:r>
      <w:r w:rsidRPr="001D7643">
        <w:rPr>
          <w:rFonts w:ascii="Arial" w:hAnsi="Arial" w:cs="Arial"/>
          <w:sz w:val="20"/>
          <w:szCs w:val="20"/>
        </w:rPr>
        <w:t>to</w:t>
      </w:r>
      <w:r w:rsidRPr="001D7643">
        <w:rPr>
          <w:rFonts w:ascii="Arial" w:eastAsia="Arial" w:hAnsi="Arial" w:cs="Arial"/>
          <w:sz w:val="20"/>
          <w:szCs w:val="20"/>
        </w:rPr>
        <w:t xml:space="preserve"> </w:t>
      </w:r>
      <w:r w:rsidRPr="001D7643">
        <w:rPr>
          <w:rFonts w:ascii="Arial" w:hAnsi="Arial" w:cs="Arial"/>
          <w:sz w:val="20"/>
          <w:szCs w:val="20"/>
        </w:rPr>
        <w:t>say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parse,</w:t>
      </w:r>
      <w:r w:rsidRPr="001D7643">
        <w:rPr>
          <w:rFonts w:ascii="Arial" w:eastAsia="Arial" w:hAnsi="Arial" w:cs="Arial"/>
          <w:sz w:val="20"/>
          <w:szCs w:val="20"/>
        </w:rPr>
        <w:t xml:space="preserve"> </w:t>
      </w:r>
      <w:r w:rsidRPr="001D7643">
        <w:rPr>
          <w:rFonts w:ascii="Arial" w:hAnsi="Arial" w:cs="Arial"/>
          <w:sz w:val="20"/>
          <w:szCs w:val="20"/>
        </w:rPr>
        <w:t>and</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unparsing</w:t>
      </w:r>
      <w:r w:rsidRPr="001D7643">
        <w:rPr>
          <w:rFonts w:ascii="Arial" w:eastAsia="Arial" w:hAnsi="Arial" w:cs="Arial"/>
          <w:sz w:val="20"/>
          <w:szCs w:val="20"/>
        </w:rPr>
        <w:t xml:space="preserve"> </w:t>
      </w:r>
      <w:r w:rsidRPr="001D7643">
        <w:rPr>
          <w:rFonts w:ascii="Arial" w:hAnsi="Arial" w:cs="Arial"/>
          <w:sz w:val="20"/>
          <w:szCs w:val="20"/>
        </w:rPr>
        <w:t>takes</w:t>
      </w:r>
      <w:r w:rsidRPr="001D7643">
        <w:rPr>
          <w:rFonts w:ascii="Arial" w:eastAsia="Arial" w:hAnsi="Arial" w:cs="Arial"/>
          <w:sz w:val="20"/>
          <w:szCs w:val="20"/>
        </w:rPr>
        <w:t xml:space="preserve"> </w:t>
      </w:r>
      <w:r w:rsidRPr="001D7643">
        <w:rPr>
          <w:rFonts w:ascii="Arial" w:hAnsi="Arial" w:cs="Arial"/>
          <w:sz w:val="20"/>
          <w:szCs w:val="20"/>
        </w:rPr>
        <w:t>place</w:t>
      </w:r>
      <w:r w:rsidRPr="001D7643">
        <w:rPr>
          <w:rFonts w:ascii="Arial" w:eastAsia="Arial" w:hAnsi="Arial" w:cs="Arial"/>
          <w:sz w:val="20"/>
          <w:szCs w:val="20"/>
        </w:rPr>
        <w:t xml:space="preserve"> </w:t>
      </w:r>
      <w:r w:rsidRPr="001D7643">
        <w:rPr>
          <w:rFonts w:ascii="Arial" w:hAnsi="Arial" w:cs="Arial"/>
          <w:sz w:val="20"/>
          <w:szCs w:val="20"/>
        </w:rPr>
        <w:t>on</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i/>
          <w:sz w:val="20"/>
          <w:szCs w:val="20"/>
        </w:rPr>
        <w:t>augmented</w:t>
      </w:r>
      <w:r w:rsidRPr="001D7643">
        <w:rPr>
          <w:rFonts w:ascii="Arial" w:eastAsia="Arial" w:hAnsi="Arial" w:cs="Arial"/>
          <w:sz w:val="20"/>
          <w:szCs w:val="20"/>
        </w:rPr>
        <w:t xml:space="preserve"> </w:t>
      </w:r>
      <w:r w:rsidRPr="001D7643">
        <w:rPr>
          <w:rFonts w:ascii="Arial" w:hAnsi="Arial" w:cs="Arial"/>
          <w:sz w:val="20"/>
          <w:szCs w:val="20"/>
        </w:rPr>
        <w:t>infoset</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created</w:t>
      </w:r>
      <w:r w:rsidRPr="001D7643">
        <w:rPr>
          <w:rFonts w:ascii="Arial" w:eastAsia="Arial" w:hAnsi="Arial" w:cs="Arial"/>
          <w:sz w:val="20"/>
          <w:szCs w:val="20"/>
        </w:rPr>
        <w:t xml:space="preserve"> </w:t>
      </w:r>
      <w:r w:rsidRPr="001D7643">
        <w:rPr>
          <w:rFonts w:ascii="Arial" w:hAnsi="Arial" w:cs="Arial"/>
          <w:sz w:val="20"/>
          <w:szCs w:val="20"/>
        </w:rPr>
        <w:t>by</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unparser</w:t>
      </w:r>
      <w:r w:rsidRPr="001D7643">
        <w:rPr>
          <w:rFonts w:ascii="Arial" w:eastAsia="Arial" w:hAnsi="Arial" w:cs="Arial"/>
          <w:sz w:val="20"/>
          <w:szCs w:val="20"/>
        </w:rPr>
        <w:t xml:space="preserve"> </w:t>
      </w:r>
      <w:r w:rsidRPr="001D7643">
        <w:rPr>
          <w:rFonts w:ascii="Arial" w:hAnsi="Arial" w:cs="Arial"/>
          <w:sz w:val="20"/>
          <w:szCs w:val="20"/>
        </w:rPr>
        <w:t>as</w:t>
      </w:r>
      <w:r w:rsidRPr="001D7643">
        <w:rPr>
          <w:rFonts w:ascii="Arial" w:eastAsia="Arial" w:hAnsi="Arial" w:cs="Arial"/>
          <w:sz w:val="20"/>
          <w:szCs w:val="20"/>
        </w:rPr>
        <w:t xml:space="preserve"> </w:t>
      </w:r>
      <w:r w:rsidRPr="001D7643">
        <w:rPr>
          <w:rFonts w:ascii="Arial" w:hAnsi="Arial" w:cs="Arial"/>
          <w:sz w:val="20"/>
          <w:szCs w:val="20"/>
        </w:rPr>
        <w:t>a</w:t>
      </w:r>
      <w:r w:rsidRPr="001D7643">
        <w:rPr>
          <w:rFonts w:ascii="Arial" w:eastAsia="Arial" w:hAnsi="Arial" w:cs="Arial"/>
          <w:sz w:val="20"/>
          <w:szCs w:val="20"/>
        </w:rPr>
        <w:t xml:space="preserve"> </w:t>
      </w:r>
      <w:r w:rsidRPr="001D7643">
        <w:rPr>
          <w:rFonts w:ascii="Arial" w:hAnsi="Arial" w:cs="Arial"/>
          <w:sz w:val="20"/>
          <w:szCs w:val="20"/>
        </w:rPr>
        <w:t>side-effect</w:t>
      </w:r>
      <w:r w:rsidRPr="001D7643">
        <w:rPr>
          <w:rFonts w:ascii="Arial" w:eastAsia="Arial" w:hAnsi="Arial" w:cs="Arial"/>
          <w:sz w:val="20"/>
          <w:szCs w:val="20"/>
        </w:rPr>
        <w:t xml:space="preserve"> </w:t>
      </w:r>
      <w:r w:rsidRPr="001D7643">
        <w:rPr>
          <w:rFonts w:ascii="Arial" w:hAnsi="Arial" w:cs="Arial"/>
          <w:sz w:val="20"/>
          <w:szCs w:val="20"/>
        </w:rPr>
        <w:t>of</w:t>
      </w:r>
      <w:r w:rsidRPr="001D7643">
        <w:rPr>
          <w:rFonts w:ascii="Arial" w:eastAsia="Arial" w:hAnsi="Arial" w:cs="Arial"/>
          <w:sz w:val="20"/>
          <w:szCs w:val="20"/>
        </w:rPr>
        <w:t xml:space="preserve"> </w:t>
      </w:r>
      <w:r w:rsidRPr="001D7643">
        <w:rPr>
          <w:rFonts w:ascii="Arial" w:hAnsi="Arial" w:cs="Arial"/>
          <w:sz w:val="20"/>
          <w:szCs w:val="20"/>
        </w:rPr>
        <w:t>creating</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output</w:t>
      </w:r>
      <w:r w:rsidRPr="001D7643">
        <w:rPr>
          <w:rFonts w:ascii="Arial" w:eastAsia="Arial" w:hAnsi="Arial" w:cs="Arial"/>
          <w:sz w:val="20"/>
          <w:szCs w:val="20"/>
        </w:rPr>
        <w:t xml:space="preserve"> </w:t>
      </w:r>
      <w:r w:rsidRPr="001D7643">
        <w:rPr>
          <w:rFonts w:ascii="Arial" w:hAnsi="Arial" w:cs="Arial"/>
          <w:sz w:val="20"/>
          <w:szCs w:val="20"/>
        </w:rPr>
        <w:t>data</w:t>
      </w:r>
      <w:r w:rsidRPr="001D7643">
        <w:rPr>
          <w:rFonts w:ascii="Arial" w:eastAsia="Arial" w:hAnsi="Arial" w:cs="Arial"/>
          <w:sz w:val="20"/>
          <w:szCs w:val="20"/>
        </w:rPr>
        <w:t xml:space="preserve"> </w:t>
      </w:r>
      <w:r w:rsidRPr="001D7643">
        <w:rPr>
          <w:rFonts w:ascii="Arial" w:hAnsi="Arial" w:cs="Arial"/>
          <w:sz w:val="20"/>
          <w:szCs w:val="20"/>
        </w:rPr>
        <w:t>stream.</w:t>
      </w:r>
      <w:bookmarkEnd w:id="231"/>
    </w:p>
    <w:p w:rsidR="003765EC" w:rsidRPr="001D7643" w:rsidRDefault="003765EC" w:rsidP="003765EC">
      <w:pPr>
        <w:rPr>
          <w:rFonts w:ascii="Arial" w:hAnsi="Arial" w:cs="Arial"/>
          <w:sz w:val="20"/>
          <w:szCs w:val="20"/>
        </w:rPr>
      </w:pPr>
      <w:bookmarkStart w:id="232" w:name="__RefHeading__1154_1503507204"/>
      <w:bookmarkStart w:id="233" w:name="_Toc341182585"/>
      <w:bookmarkEnd w:id="232"/>
    </w:p>
    <w:p w:rsidR="00C10D4C" w:rsidRPr="001D7643" w:rsidRDefault="00C10D4C" w:rsidP="003765EC">
      <w:pPr>
        <w:rPr>
          <w:rFonts w:ascii="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new</w:t>
      </w:r>
      <w:r w:rsidRPr="001D7643">
        <w:rPr>
          <w:rFonts w:ascii="Arial" w:eastAsia="Arial" w:hAnsi="Arial" w:cs="Arial"/>
          <w:sz w:val="20"/>
          <w:szCs w:val="20"/>
        </w:rPr>
        <w:t xml:space="preserve"> </w:t>
      </w:r>
      <w:r w:rsidRPr="001D7643">
        <w:rPr>
          <w:rFonts w:ascii="Arial" w:hAnsi="Arial" w:cs="Arial"/>
          <w:sz w:val="20"/>
          <w:szCs w:val="20"/>
        </w:rPr>
        <w:t>approach</w:t>
      </w:r>
      <w:r w:rsidRPr="001D7643">
        <w:rPr>
          <w:rFonts w:ascii="Arial" w:eastAsia="Arial" w:hAnsi="Arial" w:cs="Arial"/>
          <w:sz w:val="20"/>
          <w:szCs w:val="20"/>
        </w:rPr>
        <w:t xml:space="preserve"> </w:t>
      </w:r>
      <w:r w:rsidRPr="001D7643">
        <w:rPr>
          <w:rFonts w:ascii="Arial" w:hAnsi="Arial" w:cs="Arial"/>
          <w:sz w:val="20"/>
          <w:szCs w:val="20"/>
        </w:rPr>
        <w:t>is</w:t>
      </w:r>
      <w:r w:rsidRPr="001D7643">
        <w:rPr>
          <w:rFonts w:ascii="Arial" w:eastAsia="Arial" w:hAnsi="Arial" w:cs="Arial"/>
          <w:sz w:val="20"/>
          <w:szCs w:val="20"/>
        </w:rPr>
        <w:t xml:space="preserve"> </w:t>
      </w:r>
      <w:r w:rsidRPr="001D7643">
        <w:rPr>
          <w:rFonts w:ascii="Arial" w:hAnsi="Arial" w:cs="Arial"/>
          <w:sz w:val="20"/>
          <w:szCs w:val="20"/>
        </w:rPr>
        <w:t>in</w:t>
      </w:r>
      <w:r w:rsidRPr="001D7643">
        <w:rPr>
          <w:rFonts w:ascii="Arial" w:eastAsia="Arial" w:hAnsi="Arial" w:cs="Arial"/>
          <w:sz w:val="20"/>
          <w:szCs w:val="20"/>
        </w:rPr>
        <w:t xml:space="preserve"> </w:t>
      </w:r>
      <w:r w:rsidRPr="001D7643">
        <w:rPr>
          <w:rFonts w:ascii="Arial" w:hAnsi="Arial" w:cs="Arial"/>
          <w:sz w:val="20"/>
          <w:szCs w:val="20"/>
        </w:rPr>
        <w:t>keeping</w:t>
      </w:r>
      <w:r w:rsidRPr="001D7643">
        <w:rPr>
          <w:rFonts w:ascii="Arial" w:eastAsia="Arial" w:hAnsi="Arial" w:cs="Arial"/>
          <w:sz w:val="20"/>
          <w:szCs w:val="20"/>
        </w:rPr>
        <w:t xml:space="preserve"> </w:t>
      </w:r>
      <w:r w:rsidRPr="001D7643">
        <w:rPr>
          <w:rFonts w:ascii="Arial" w:hAnsi="Arial" w:cs="Arial"/>
          <w:sz w:val="20"/>
          <w:szCs w:val="20"/>
        </w:rPr>
        <w:t>with</w:t>
      </w:r>
      <w:r w:rsidRPr="001D7643">
        <w:rPr>
          <w:rFonts w:ascii="Arial" w:eastAsia="Arial" w:hAnsi="Arial" w:cs="Arial"/>
          <w:sz w:val="20"/>
          <w:szCs w:val="20"/>
        </w:rPr>
        <w:t xml:space="preserve"> </w:t>
      </w: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way</w:t>
      </w:r>
      <w:r w:rsidRPr="001D7643">
        <w:rPr>
          <w:rFonts w:ascii="Arial" w:eastAsia="Arial" w:hAnsi="Arial" w:cs="Arial"/>
          <w:sz w:val="20"/>
          <w:szCs w:val="20"/>
        </w:rPr>
        <w:t xml:space="preserve"> </w:t>
      </w:r>
      <w:r w:rsidRPr="001D7643">
        <w:rPr>
          <w:rFonts w:ascii="Arial" w:hAnsi="Arial" w:cs="Arial"/>
          <w:sz w:val="20"/>
          <w:szCs w:val="20"/>
        </w:rPr>
        <w:t>that</w:t>
      </w:r>
      <w:r w:rsidRPr="001D7643">
        <w:rPr>
          <w:rFonts w:ascii="Arial" w:eastAsia="Arial" w:hAnsi="Arial" w:cs="Arial"/>
          <w:sz w:val="20"/>
          <w:szCs w:val="20"/>
        </w:rPr>
        <w:t xml:space="preserve"> </w:t>
      </w:r>
      <w:r w:rsidRPr="001D7643">
        <w:rPr>
          <w:rFonts w:ascii="Arial" w:hAnsi="Arial" w:cs="Arial"/>
          <w:sz w:val="20"/>
          <w:szCs w:val="20"/>
        </w:rPr>
        <w:t>XML</w:t>
      </w:r>
      <w:r w:rsidRPr="001D7643">
        <w:rPr>
          <w:rFonts w:ascii="Arial" w:eastAsia="Arial" w:hAnsi="Arial" w:cs="Arial"/>
          <w:sz w:val="20"/>
          <w:szCs w:val="20"/>
        </w:rPr>
        <w:t xml:space="preserve"> </w:t>
      </w:r>
      <w:r w:rsidRPr="001D7643">
        <w:rPr>
          <w:rFonts w:ascii="Arial" w:hAnsi="Arial" w:cs="Arial"/>
          <w:sz w:val="20"/>
          <w:szCs w:val="20"/>
        </w:rPr>
        <w:t>Schema</w:t>
      </w:r>
      <w:r w:rsidRPr="001D7643">
        <w:rPr>
          <w:rFonts w:ascii="Arial" w:eastAsia="Arial" w:hAnsi="Arial" w:cs="Arial"/>
          <w:sz w:val="20"/>
          <w:szCs w:val="20"/>
        </w:rPr>
        <w:t xml:space="preserve"> </w:t>
      </w:r>
      <w:r w:rsidRPr="001D7643">
        <w:rPr>
          <w:rFonts w:ascii="Arial" w:hAnsi="Arial" w:cs="Arial"/>
          <w:sz w:val="20"/>
          <w:szCs w:val="20"/>
        </w:rPr>
        <w:t>1.0</w:t>
      </w:r>
      <w:r w:rsidRPr="001D7643">
        <w:rPr>
          <w:rFonts w:ascii="Arial" w:eastAsia="Arial" w:hAnsi="Arial" w:cs="Arial"/>
          <w:sz w:val="20"/>
          <w:szCs w:val="20"/>
        </w:rPr>
        <w:t xml:space="preserve"> </w:t>
      </w:r>
      <w:r w:rsidRPr="001D7643">
        <w:rPr>
          <w:rFonts w:ascii="Arial" w:hAnsi="Arial" w:cs="Arial"/>
          <w:sz w:val="20"/>
          <w:szCs w:val="20"/>
        </w:rPr>
        <w:t>defines</w:t>
      </w:r>
      <w:r w:rsidRPr="001D7643">
        <w:rPr>
          <w:rFonts w:ascii="Arial" w:eastAsia="Arial" w:hAnsi="Arial" w:cs="Arial"/>
          <w:sz w:val="20"/>
          <w:szCs w:val="20"/>
        </w:rPr>
        <w:t xml:space="preserve"> </w:t>
      </w:r>
      <w:r w:rsidRPr="001D7643">
        <w:rPr>
          <w:rFonts w:ascii="Arial" w:hAnsi="Arial" w:cs="Arial"/>
          <w:sz w:val="20"/>
          <w:szCs w:val="20"/>
        </w:rPr>
        <w:t>validation</w:t>
      </w:r>
      <w:r w:rsidRPr="001D7643">
        <w:rPr>
          <w:rFonts w:ascii="Arial" w:eastAsia="Arial" w:hAnsi="Arial" w:cs="Arial"/>
          <w:sz w:val="20"/>
          <w:szCs w:val="20"/>
        </w:rPr>
        <w:t xml:space="preserve"> </w:t>
      </w:r>
      <w:r w:rsidRPr="001D7643">
        <w:rPr>
          <w:rFonts w:ascii="Arial" w:hAnsi="Arial" w:cs="Arial"/>
          <w:sz w:val="20"/>
          <w:szCs w:val="20"/>
        </w:rPr>
        <w:t>against</w:t>
      </w:r>
      <w:r w:rsidRPr="001D7643">
        <w:rPr>
          <w:rFonts w:ascii="Arial" w:eastAsia="Arial" w:hAnsi="Arial" w:cs="Arial"/>
          <w:sz w:val="20"/>
          <w:szCs w:val="20"/>
        </w:rPr>
        <w:t xml:space="preserve"> </w:t>
      </w:r>
      <w:r w:rsidRPr="001D7643">
        <w:rPr>
          <w:rFonts w:ascii="Arial" w:hAnsi="Arial" w:cs="Arial"/>
          <w:sz w:val="20"/>
          <w:szCs w:val="20"/>
        </w:rPr>
        <w:t>its</w:t>
      </w:r>
      <w:r w:rsidRPr="001D7643">
        <w:rPr>
          <w:rFonts w:ascii="Arial" w:eastAsia="Arial" w:hAnsi="Arial" w:cs="Arial"/>
          <w:sz w:val="20"/>
          <w:szCs w:val="20"/>
        </w:rPr>
        <w:t xml:space="preserve"> </w:t>
      </w:r>
      <w:r w:rsidRPr="001D7643">
        <w:rPr>
          <w:rFonts w:ascii="Arial" w:hAnsi="Arial" w:cs="Arial"/>
          <w:sz w:val="20"/>
          <w:szCs w:val="20"/>
        </w:rPr>
        <w:t>PSVI.</w:t>
      </w:r>
      <w:bookmarkEnd w:id="233"/>
    </w:p>
    <w:p w:rsidR="00C10D4C" w:rsidRPr="001D7643" w:rsidRDefault="00C10D4C" w:rsidP="003765EC">
      <w:pPr>
        <w:rPr>
          <w:rFonts w:ascii="Arial" w:hAnsi="Arial" w:cs="Arial"/>
          <w:sz w:val="20"/>
          <w:szCs w:val="20"/>
        </w:rPr>
      </w:pPr>
    </w:p>
    <w:p w:rsidR="003765EC" w:rsidRPr="001D7643" w:rsidRDefault="003765EC" w:rsidP="003765EC">
      <w:pPr>
        <w:rPr>
          <w:rFonts w:ascii="Arial" w:hAnsi="Arial" w:cs="Arial"/>
          <w:sz w:val="20"/>
          <w:szCs w:val="20"/>
        </w:rPr>
      </w:pPr>
    </w:p>
    <w:p w:rsidR="00695AC2" w:rsidRPr="001D7643" w:rsidRDefault="00C10D4C" w:rsidP="0025615C">
      <w:pPr>
        <w:spacing w:after="240"/>
        <w:rPr>
          <w:rFonts w:ascii="Arial" w:eastAsia="Arial" w:hAnsi="Arial" w:cs="Arial"/>
          <w:sz w:val="20"/>
          <w:szCs w:val="20"/>
          <w:lang w:eastAsia="en-GB"/>
        </w:rPr>
      </w:pPr>
      <w:r w:rsidRPr="001D7643">
        <w:rPr>
          <w:rFonts w:ascii="Arial" w:eastAsia="Times New Roman" w:hAnsi="Arial" w:cs="Arial"/>
          <w:b/>
          <w:sz w:val="20"/>
          <w:szCs w:val="20"/>
          <w:lang w:eastAsia="en-GB"/>
        </w:rPr>
        <w:t>3.13</w:t>
      </w:r>
      <w:r w:rsidRPr="001D7643">
        <w:rPr>
          <w:rFonts w:ascii="Arial" w:eastAsia="Times New Roman" w:hAnsi="Arial" w:cs="Arial"/>
          <w:sz w:val="20"/>
          <w:szCs w:val="20"/>
          <w:lang w:eastAsia="en-GB"/>
        </w:rPr>
        <w:t>.</w:t>
      </w:r>
      <w:r w:rsidRPr="001D7643">
        <w:rPr>
          <w:rFonts w:ascii="Arial" w:eastAsia="Arial" w:hAnsi="Arial" w:cs="Arial"/>
          <w:sz w:val="20"/>
          <w:szCs w:val="20"/>
          <w:lang w:eastAsia="en-GB"/>
        </w:rPr>
        <w:t xml:space="preserve"> </w:t>
      </w:r>
      <w:r w:rsidRPr="001D7643">
        <w:rPr>
          <w:rFonts w:ascii="Arial" w:eastAsia="Times New Roman" w:hAnsi="Arial" w:cs="Arial"/>
          <w:i/>
          <w:sz w:val="20"/>
          <w:szCs w:val="20"/>
          <w:lang w:eastAsia="en-GB"/>
        </w:rPr>
        <w:t>Sections</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4.1.2,</w:t>
      </w:r>
      <w:r w:rsidRPr="001D7643">
        <w:rPr>
          <w:rFonts w:ascii="Arial" w:eastAsia="Arial" w:hAnsi="Arial" w:cs="Arial"/>
          <w:i/>
          <w:sz w:val="20"/>
          <w:szCs w:val="20"/>
          <w:lang w:eastAsia="en-GB"/>
        </w:rPr>
        <w:t xml:space="preserve"> </w:t>
      </w:r>
      <w:r w:rsidRPr="001D7643">
        <w:rPr>
          <w:rFonts w:ascii="Arial" w:hAnsi="Arial" w:cs="Arial"/>
          <w:i/>
          <w:sz w:val="20"/>
          <w:szCs w:val="20"/>
          <w:lang w:eastAsia="en-GB"/>
        </w:rPr>
        <w:t>11.</w:t>
      </w:r>
      <w:r w:rsidRPr="001D7643">
        <w:rPr>
          <w:rFonts w:ascii="Arial" w:eastAsia="Arial" w:hAnsi="Arial" w:cs="Arial"/>
          <w:i/>
          <w:sz w:val="20"/>
          <w:szCs w:val="20"/>
          <w:lang w:eastAsia="en-GB"/>
        </w:rPr>
        <w:t xml:space="preserve"> </w:t>
      </w:r>
      <w:r w:rsidRPr="001D7643">
        <w:rPr>
          <w:rFonts w:ascii="Arial" w:eastAsia="Times New Roman" w:hAnsi="Arial" w:cs="Arial"/>
          <w:sz w:val="20"/>
          <w:szCs w:val="20"/>
          <w:lang w:eastAsia="en-GB"/>
        </w:rPr>
        <w:t>DFDL</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does</w:t>
      </w:r>
      <w:r w:rsidRPr="001D7643">
        <w:rPr>
          <w:rFonts w:ascii="Arial" w:eastAsia="Arial" w:hAnsi="Arial" w:cs="Arial"/>
          <w:sz w:val="20"/>
          <w:szCs w:val="20"/>
          <w:lang w:eastAsia="en-GB"/>
        </w:rPr>
        <w:t xml:space="preserve"> </w:t>
      </w:r>
      <w:r w:rsidRPr="001D7643">
        <w:rPr>
          <w:rFonts w:ascii="Arial" w:hAnsi="Arial" w:cs="Arial"/>
          <w:sz w:val="20"/>
          <w:szCs w:val="20"/>
          <w:lang w:eastAsia="en-GB"/>
        </w:rPr>
        <w:t>not</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adequate</w:t>
      </w:r>
      <w:r w:rsidR="0025615C" w:rsidRPr="001D7643">
        <w:rPr>
          <w:rFonts w:ascii="Arial" w:hAnsi="Arial" w:cs="Arial"/>
          <w:sz w:val="20"/>
          <w:szCs w:val="20"/>
          <w:lang w:eastAsia="en-GB"/>
        </w:rPr>
        <w:t>ly</w:t>
      </w:r>
      <w:r w:rsidRPr="001D7643">
        <w:rPr>
          <w:rFonts w:ascii="Arial" w:eastAsia="Arial" w:hAnsi="Arial" w:cs="Arial"/>
          <w:sz w:val="20"/>
          <w:szCs w:val="20"/>
          <w:lang w:eastAsia="en-GB"/>
        </w:rPr>
        <w:t xml:space="preserve"> </w:t>
      </w:r>
      <w:r w:rsidR="0025615C" w:rsidRPr="001D7643">
        <w:rPr>
          <w:rFonts w:ascii="Arial" w:eastAsia="Arial" w:hAnsi="Arial" w:cs="Arial"/>
          <w:sz w:val="20"/>
          <w:szCs w:val="20"/>
          <w:lang w:eastAsia="en-GB"/>
        </w:rPr>
        <w:t xml:space="preserve">describe </w:t>
      </w:r>
      <w:r w:rsidR="0025615C" w:rsidRPr="001D7643">
        <w:rPr>
          <w:rFonts w:ascii="Arial" w:hAnsi="Arial" w:cs="Arial"/>
          <w:sz w:val="20"/>
          <w:szCs w:val="20"/>
          <w:lang w:eastAsia="en-GB"/>
        </w:rPr>
        <w:t>how</w:t>
      </w:r>
      <w:r w:rsidRPr="001D7643">
        <w:rPr>
          <w:rFonts w:ascii="Arial" w:eastAsia="Arial" w:hAnsi="Arial" w:cs="Arial"/>
          <w:sz w:val="20"/>
          <w:szCs w:val="20"/>
          <w:lang w:eastAsia="en-GB"/>
        </w:rPr>
        <w:t xml:space="preserve"> </w:t>
      </w:r>
      <w:r w:rsidRPr="001D7643">
        <w:rPr>
          <w:rFonts w:ascii="Arial" w:hAnsi="Arial" w:cs="Arial"/>
          <w:sz w:val="20"/>
          <w:szCs w:val="20"/>
          <w:lang w:eastAsia="en-GB"/>
        </w:rPr>
        <w:t>to</w:t>
      </w:r>
      <w:r w:rsidRPr="001D7643">
        <w:rPr>
          <w:rFonts w:ascii="Arial" w:eastAsia="Arial" w:hAnsi="Arial" w:cs="Arial"/>
          <w:sz w:val="20"/>
          <w:szCs w:val="20"/>
          <w:lang w:eastAsia="en-GB"/>
        </w:rPr>
        <w:t xml:space="preserve"> </w:t>
      </w:r>
      <w:r w:rsidRPr="001D7643">
        <w:rPr>
          <w:rFonts w:ascii="Arial" w:hAnsi="Arial" w:cs="Arial"/>
          <w:sz w:val="20"/>
          <w:szCs w:val="20"/>
          <w:lang w:eastAsia="en-GB"/>
        </w:rPr>
        <w:t>handle</w:t>
      </w:r>
      <w:r w:rsidRPr="001D7643">
        <w:rPr>
          <w:rFonts w:ascii="Arial" w:eastAsia="Arial" w:hAnsi="Arial" w:cs="Arial"/>
          <w:sz w:val="20"/>
          <w:szCs w:val="20"/>
          <w:lang w:eastAsia="en-GB"/>
        </w:rPr>
        <w:t xml:space="preserve"> </w:t>
      </w:r>
      <w:r w:rsidRPr="001D7643">
        <w:rPr>
          <w:rFonts w:ascii="Arial" w:hAnsi="Arial" w:cs="Arial"/>
          <w:sz w:val="20"/>
          <w:szCs w:val="20"/>
          <w:lang w:eastAsia="en-GB"/>
        </w:rPr>
        <w:t>decoding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and</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encoding</w:t>
      </w:r>
      <w:r w:rsidRPr="001D7643">
        <w:rPr>
          <w:rFonts w:ascii="Arial" w:eastAsia="Arial" w:hAnsi="Arial" w:cs="Arial"/>
          <w:sz w:val="20"/>
          <w:szCs w:val="20"/>
          <w:lang w:eastAsia="en-GB"/>
        </w:rPr>
        <w:t xml:space="preserve"> </w:t>
      </w:r>
      <w:r w:rsidRPr="001D7643">
        <w:rPr>
          <w:rFonts w:ascii="Arial" w:hAnsi="Arial" w:cs="Arial"/>
          <w:sz w:val="20"/>
          <w:szCs w:val="20"/>
          <w:lang w:eastAsia="en-GB"/>
        </w:rPr>
        <w:t>errors.</w:t>
      </w:r>
      <w:r w:rsidRPr="001D7643">
        <w:rPr>
          <w:rFonts w:ascii="Arial" w:eastAsia="Arial" w:hAnsi="Arial" w:cs="Arial"/>
          <w:sz w:val="20"/>
          <w:szCs w:val="20"/>
          <w:lang w:eastAsia="en-GB"/>
        </w:rPr>
        <w:t xml:space="preserve"> </w:t>
      </w:r>
    </w:p>
    <w:p w:rsidR="005A5F41" w:rsidRPr="001D7643" w:rsidRDefault="005A5F41" w:rsidP="005A5F41">
      <w:pPr>
        <w:rPr>
          <w:rFonts w:ascii="Arial" w:hAnsi="Arial" w:cs="Arial"/>
          <w:i/>
          <w:iCs/>
          <w:sz w:val="20"/>
          <w:szCs w:val="20"/>
        </w:rPr>
      </w:pPr>
      <w:r w:rsidRPr="001D7643">
        <w:rPr>
          <w:rFonts w:ascii="Arial" w:hAnsi="Arial" w:cs="Arial"/>
          <w:sz w:val="20"/>
          <w:szCs w:val="20"/>
        </w:rPr>
        <w:t xml:space="preserve">A new sub-section is added to section 11. </w:t>
      </w:r>
      <w:r w:rsidRPr="001D7643">
        <w:rPr>
          <w:rFonts w:ascii="Arial" w:hAnsi="Arial" w:cs="Arial"/>
          <w:i/>
          <w:iCs/>
          <w:sz w:val="20"/>
          <w:szCs w:val="20"/>
        </w:rPr>
        <w:t>(</w:t>
      </w:r>
      <w:proofErr w:type="gramStart"/>
      <w:r w:rsidRPr="001D7643">
        <w:rPr>
          <w:rFonts w:ascii="Arial" w:hAnsi="Arial" w:cs="Arial"/>
          <w:i/>
          <w:iCs/>
          <w:sz w:val="20"/>
          <w:szCs w:val="20"/>
        </w:rPr>
        <w:t>this</w:t>
      </w:r>
      <w:proofErr w:type="gramEnd"/>
      <w:r w:rsidRPr="001D7643">
        <w:rPr>
          <w:rFonts w:ascii="Arial" w:hAnsi="Arial" w:cs="Arial"/>
          <w:i/>
          <w:iCs/>
          <w:sz w:val="20"/>
          <w:szCs w:val="20"/>
        </w:rPr>
        <w:t xml:space="preserve"> is probably 11.2, if 11.1 is about Unicode byte order marks)</w:t>
      </w:r>
    </w:p>
    <w:p w:rsidR="005A5F41" w:rsidRPr="001D7643" w:rsidRDefault="005A5F41" w:rsidP="005A5F41">
      <w:pPr>
        <w:rPr>
          <w:rFonts w:ascii="Arial" w:hAnsi="Arial" w:cs="Arial"/>
          <w:i/>
          <w:iCs/>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 Character Encoding and Decoding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these are the errors that can occur when decoding characters into Unicode/ISO 10646.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    The data is broken - invalid bit/byte sequences are found which do not match the definition of a character for the encoding.</w:t>
      </w:r>
    </w:p>
    <w:p w:rsidR="005A5F41" w:rsidRPr="001D7643" w:rsidRDefault="005A5F41" w:rsidP="005A5F41">
      <w:pPr>
        <w:rPr>
          <w:rFonts w:ascii="Arial" w:hAnsi="Arial" w:cs="Arial"/>
          <w:sz w:val="20"/>
          <w:szCs w:val="20"/>
        </w:rPr>
      </w:pPr>
      <w:r w:rsidRPr="001D7643">
        <w:rPr>
          <w:rFonts w:ascii="Arial" w:hAnsi="Arial" w:cs="Arial"/>
          <w:sz w:val="20"/>
          <w:szCs w:val="20"/>
        </w:rPr>
        <w:t>2.    Not enough data is found to make up the entire encoding of a character. That is, a fragment of a valid encoding is found.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When unparsing, these are the errors that can occur when encoding characters from Unicode/ISO 10646 into the specified encoding.</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1.    No mapping provided by the encoding specification.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2.    Not enough room to output the entire encoding of the character (e.g., need 3 bytes for a character encoding that uses 3-bytes for that character, but only 1 byte remains in the available length. </w:t>
      </w:r>
    </w:p>
    <w:p w:rsidR="005A5F41" w:rsidRPr="001D7643" w:rsidRDefault="005A5F41" w:rsidP="005A5F41">
      <w:pPr>
        <w:rPr>
          <w:rFonts w:ascii="Arial" w:hAnsi="Arial" w:cs="Arial"/>
          <w:sz w:val="20"/>
          <w:szCs w:val="20"/>
        </w:rPr>
      </w:pPr>
      <w:r w:rsidRPr="001D7643">
        <w:rPr>
          <w:rFonts w:ascii="Arial" w:hAnsi="Arial" w:cs="Arial"/>
          <w:sz w:val="20"/>
          <w:szCs w:val="20"/>
        </w:rPr>
        <w:t>The subsections below describe how these errors are handled.</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 </w:t>
      </w:r>
      <w:proofErr w:type="gramStart"/>
      <w:r w:rsidRPr="001D7643">
        <w:rPr>
          <w:rFonts w:ascii="Arial" w:hAnsi="Arial" w:cs="Arial"/>
          <w:sz w:val="20"/>
          <w:szCs w:val="20"/>
        </w:rPr>
        <w:t>property</w:t>
      </w:r>
      <w:proofErr w:type="gramEnd"/>
      <w:r w:rsidRPr="001D7643">
        <w:rPr>
          <w:rFonts w:ascii="Arial" w:hAnsi="Arial" w:cs="Arial"/>
          <w:sz w:val="20"/>
          <w:szCs w:val="20"/>
        </w:rPr>
        <w:t xml:space="preserve"> dfdl:encodingErrorPolicy</w:t>
      </w:r>
    </w:p>
    <w:p w:rsidR="007F1DED" w:rsidRPr="001D7643" w:rsidRDefault="007F1DED" w:rsidP="005A5F41">
      <w:pPr>
        <w:rPr>
          <w:rFonts w:ascii="Arial" w:hAnsi="Arial" w:cs="Arial"/>
          <w:sz w:val="20"/>
          <w:szCs w:val="20"/>
        </w:rPr>
      </w:pPr>
    </w:p>
    <w:p w:rsidR="007F1DED" w:rsidRPr="001D7643" w:rsidRDefault="007F1DED" w:rsidP="005A5F41">
      <w:pPr>
        <w:rPr>
          <w:rFonts w:ascii="Arial" w:hAnsi="Arial" w:cs="Arial"/>
          <w:sz w:val="20"/>
          <w:szCs w:val="20"/>
        </w:rPr>
      </w:pPr>
      <w:r w:rsidRPr="001D7643">
        <w:rPr>
          <w:rFonts w:ascii="Arial" w:hAnsi="Arial" w:cs="Arial"/>
          <w:sz w:val="20"/>
          <w:szCs w:val="20"/>
        </w:rPr>
        <w:t>A new property dfdl</w:t>
      </w:r>
      <w:proofErr w:type="gramStart"/>
      <w:r w:rsidRPr="001D7643">
        <w:rPr>
          <w:rFonts w:ascii="Arial" w:hAnsi="Arial" w:cs="Arial"/>
          <w:sz w:val="20"/>
          <w:szCs w:val="20"/>
        </w:rPr>
        <w:t>:encodingErrorPolicy</w:t>
      </w:r>
      <w:proofErr w:type="gramEnd"/>
      <w:r w:rsidRPr="001D7643">
        <w:rPr>
          <w:rFonts w:ascii="Arial" w:hAnsi="Arial" w:cs="Arial"/>
          <w:sz w:val="20"/>
          <w:szCs w:val="20"/>
        </w:rPr>
        <w:t xml:space="preserve"> is added.</w:t>
      </w:r>
    </w:p>
    <w:p w:rsidR="00573672" w:rsidRPr="001D7643" w:rsidRDefault="00573672" w:rsidP="005A5F41">
      <w:pPr>
        <w:rPr>
          <w:rFonts w:ascii="Arial" w:hAnsi="Arial" w:cs="Arial"/>
          <w:sz w:val="20"/>
          <w:szCs w:val="20"/>
        </w:rPr>
      </w:pPr>
    </w:p>
    <w:tbl>
      <w:tblPr>
        <w:tblW w:w="0" w:type="auto"/>
        <w:tblInd w:w="-7" w:type="dxa"/>
        <w:tblLayout w:type="fixed"/>
        <w:tblLook w:val="0000" w:firstRow="0" w:lastRow="0" w:firstColumn="0" w:lastColumn="0" w:noHBand="0" w:noVBand="0"/>
      </w:tblPr>
      <w:tblGrid>
        <w:gridCol w:w="2066"/>
        <w:gridCol w:w="7057"/>
      </w:tblGrid>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Property</w:t>
            </w:r>
            <w:r w:rsidRPr="001D7643">
              <w:rPr>
                <w:rFonts w:ascii="Arial" w:eastAsia="Arial" w:hAnsi="Arial" w:cs="Arial"/>
                <w:color w:val="000000"/>
                <w:sz w:val="20"/>
                <w:szCs w:val="20"/>
              </w:rPr>
              <w:t xml:space="preserve"> </w:t>
            </w:r>
            <w:r w:rsidRPr="001D7643">
              <w:rPr>
                <w:rFonts w:ascii="Arial" w:hAnsi="Arial" w:cs="Arial"/>
                <w:color w:val="000000"/>
                <w:sz w:val="20"/>
                <w:szCs w:val="20"/>
              </w:rPr>
              <w:t>Name</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tabs>
                <w:tab w:val="left" w:pos="-972"/>
                <w:tab w:val="left" w:pos="-792"/>
              </w:tabs>
              <w:autoSpaceDE w:val="0"/>
              <w:snapToGrid w:val="0"/>
              <w:rPr>
                <w:rFonts w:ascii="Arial" w:hAnsi="Arial" w:cs="Arial"/>
                <w:color w:val="000000"/>
                <w:sz w:val="20"/>
                <w:szCs w:val="20"/>
              </w:rPr>
            </w:pPr>
            <w:r w:rsidRPr="001D7643">
              <w:rPr>
                <w:rFonts w:ascii="Arial" w:hAnsi="Arial" w:cs="Arial"/>
                <w:color w:val="000000"/>
                <w:sz w:val="20"/>
                <w:szCs w:val="20"/>
              </w:rPr>
              <w:t>Description</w:t>
            </w:r>
          </w:p>
        </w:tc>
      </w:tr>
      <w:tr w:rsidR="007F1DED" w:rsidRPr="001D7643" w:rsidTr="00FF5ECC">
        <w:tc>
          <w:tcPr>
            <w:tcW w:w="2066" w:type="dxa"/>
            <w:tcBorders>
              <w:top w:val="single" w:sz="6" w:space="0" w:color="000000"/>
              <w:left w:val="single" w:sz="6" w:space="0" w:color="000000"/>
              <w:bottom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encodingErrorPolicy</w:t>
            </w:r>
          </w:p>
        </w:tc>
        <w:tc>
          <w:tcPr>
            <w:tcW w:w="7057" w:type="dxa"/>
            <w:tcBorders>
              <w:top w:val="single" w:sz="6" w:space="0" w:color="000000"/>
              <w:left w:val="single" w:sz="6" w:space="0" w:color="000000"/>
              <w:bottom w:val="single" w:sz="6" w:space="0" w:color="000000"/>
              <w:right w:val="single" w:sz="6" w:space="0" w:color="000000"/>
            </w:tcBorders>
            <w:shd w:val="clear" w:color="auto" w:fill="auto"/>
          </w:tcPr>
          <w:p w:rsidR="007F1DED" w:rsidRPr="001D7643" w:rsidRDefault="007F1DED" w:rsidP="00FF5ECC">
            <w:pPr>
              <w:autoSpaceDE w:val="0"/>
              <w:snapToGrid w:val="0"/>
              <w:rPr>
                <w:rFonts w:ascii="Arial" w:hAnsi="Arial" w:cs="Arial"/>
                <w:color w:val="000000"/>
                <w:sz w:val="20"/>
                <w:szCs w:val="20"/>
              </w:rPr>
            </w:pPr>
            <w:r w:rsidRPr="001D7643">
              <w:rPr>
                <w:rFonts w:ascii="Arial" w:hAnsi="Arial" w:cs="Arial"/>
                <w:color w:val="000000"/>
                <w:sz w:val="20"/>
                <w:szCs w:val="20"/>
              </w:rPr>
              <w:t>Enum</w:t>
            </w:r>
            <w:r w:rsidRPr="001D7643">
              <w:rPr>
                <w:rFonts w:ascii="Arial" w:eastAsia="Arial" w:hAnsi="Arial" w:cs="Arial"/>
                <w:color w:val="000000"/>
                <w:sz w:val="20"/>
                <w:szCs w:val="20"/>
              </w:rPr>
              <w:t xml:space="preserve"> </w:t>
            </w:r>
          </w:p>
          <w:p w:rsidR="007F1DED" w:rsidRPr="001D7643" w:rsidRDefault="007F1DED" w:rsidP="00FF5ECC">
            <w:pPr>
              <w:autoSpaceDE w:val="0"/>
              <w:rPr>
                <w:rFonts w:ascii="Arial" w:hAnsi="Arial" w:cs="Arial"/>
                <w:color w:val="000000"/>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Valid values are 'error', 'replace'.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Specifies the action to take when a character decoding error occurs when parsing or a character encoding error occurs when unparsing.</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Applies whenever dfdl</w:t>
            </w:r>
            <w:proofErr w:type="gramStart"/>
            <w:r w:rsidRPr="001D7643">
              <w:rPr>
                <w:rFonts w:ascii="Arial" w:hAnsi="Arial" w:cs="Arial"/>
                <w:sz w:val="20"/>
                <w:szCs w:val="20"/>
              </w:rPr>
              <w:t>:encoding</w:t>
            </w:r>
            <w:proofErr w:type="gramEnd"/>
            <w:r w:rsidRPr="001D7643">
              <w:rPr>
                <w:rFonts w:ascii="Arial" w:hAnsi="Arial" w:cs="Arial"/>
                <w:sz w:val="20"/>
                <w:szCs w:val="20"/>
              </w:rPr>
              <w:t xml:space="preserve"> is used.</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When 'error', a processing error is raised.</w:t>
            </w:r>
          </w:p>
          <w:p w:rsidR="007F1DED" w:rsidRPr="001D7643" w:rsidRDefault="007F1DED" w:rsidP="007F1DED">
            <w:pPr>
              <w:rPr>
                <w:rFonts w:ascii="Arial" w:hAnsi="Arial" w:cs="Arial"/>
                <w:sz w:val="20"/>
                <w:szCs w:val="20"/>
              </w:rPr>
            </w:pPr>
            <w:r w:rsidRPr="001D7643">
              <w:rPr>
                <w:rFonts w:ascii="Arial" w:hAnsi="Arial" w:cs="Arial"/>
                <w:sz w:val="20"/>
                <w:szCs w:val="20"/>
              </w:rPr>
              <w:t>When 'replace', a substitution character is used if one is available.</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t>See section 11.2 for full description.</w:t>
            </w:r>
          </w:p>
          <w:p w:rsidR="007F1DED" w:rsidRPr="001D7643" w:rsidRDefault="007F1DED" w:rsidP="007F1DED">
            <w:pPr>
              <w:rPr>
                <w:rFonts w:ascii="Arial" w:hAnsi="Arial" w:cs="Arial"/>
                <w:sz w:val="20"/>
                <w:szCs w:val="20"/>
              </w:rPr>
            </w:pPr>
          </w:p>
          <w:p w:rsidR="007F1DED" w:rsidRPr="001D7643" w:rsidRDefault="007F1DED" w:rsidP="007F1DED">
            <w:pPr>
              <w:rPr>
                <w:rFonts w:ascii="Arial" w:hAnsi="Arial" w:cs="Arial"/>
                <w:sz w:val="20"/>
                <w:szCs w:val="20"/>
              </w:rPr>
            </w:pPr>
            <w:r w:rsidRPr="001D7643">
              <w:rPr>
                <w:rFonts w:ascii="Arial" w:hAnsi="Arial" w:cs="Arial"/>
                <w:sz w:val="20"/>
                <w:szCs w:val="20"/>
              </w:rPr>
              <w:lastRenderedPageBreak/>
              <w:t>Annotation: dfdl:element, dfdl:simpleType, dfdl:sequence, dfdl:choice, dfdl:group</w:t>
            </w:r>
          </w:p>
        </w:tc>
      </w:tr>
    </w:tbl>
    <w:p w:rsidR="007F1DED" w:rsidRPr="001D7643" w:rsidRDefault="007F1DED" w:rsidP="005A5F41">
      <w:pPr>
        <w:rPr>
          <w:rFonts w:ascii="Arial" w:hAnsi="Arial" w:cs="Arial"/>
          <w:sz w:val="20"/>
          <w:szCs w:val="20"/>
        </w:rPr>
      </w:pP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11.2.1.1 </w:t>
      </w:r>
      <w:proofErr w:type="gramStart"/>
      <w:r w:rsidRPr="001D7643">
        <w:rPr>
          <w:rFonts w:ascii="Arial" w:hAnsi="Arial" w:cs="Arial"/>
          <w:sz w:val="20"/>
          <w:szCs w:val="20"/>
        </w:rPr>
        <w:t>dfdl:</w:t>
      </w:r>
      <w:proofErr w:type="gramEnd"/>
      <w:r w:rsidRPr="001D7643">
        <w:rPr>
          <w:rFonts w:ascii="Arial" w:hAnsi="Arial" w:cs="Arial"/>
          <w:sz w:val="20"/>
          <w:szCs w:val="20"/>
        </w:rPr>
        <w:t>encodingErrorPolicy='error'</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'error', then any error when decoding characters while parsing causes a parse error. For unparsing, any error when encoding characters causes an unparse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When parsing, it does not matter if this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and the data making up the fragment character is skipped over. Symmetrically, when unparsing the 'not enough room' encoding error is ignored and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11.2.1.2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If 'replace' then any error results in the insertion of the Unicode Replacement Character (U+FFFD) as the replacement for that error.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does not matter if this error and replacement happens when scanning for delimiters, matching a regular expression, matching a literal nil value, or constructing the value of a textual element.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data' decode error is ignored, no replacement character is created. The data making up the fragment character is skipped over. (It will be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when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Note that the "." wildcard in regular expressions will match the Unicode Replacement Character, so ".*" and "</w:t>
      </w:r>
      <w:proofErr w:type="gramStart"/>
      <w:r w:rsidRPr="001D7643">
        <w:rPr>
          <w:rFonts w:ascii="Arial" w:hAnsi="Arial" w:cs="Arial"/>
          <w:sz w:val="20"/>
          <w:szCs w:val="20"/>
        </w:rPr>
        <w:t>.+</w:t>
      </w:r>
      <w:proofErr w:type="gramEnd"/>
      <w:r w:rsidRPr="001D7643">
        <w:rPr>
          <w:rFonts w:ascii="Arial" w:hAnsi="Arial" w:cs="Arial"/>
          <w:sz w:val="20"/>
          <w:szCs w:val="20"/>
        </w:rPr>
        <w:t>" regular expressions can potentially cause very large matches (up to the entire data stream) to occur when data contains errors and dfdl:encodingErrorPolicy='replace'. Bounded length</w:t>
      </w:r>
      <w:r w:rsidR="00165C10" w:rsidRPr="001D7643">
        <w:rPr>
          <w:rFonts w:ascii="Arial" w:hAnsi="Arial" w:cs="Arial"/>
          <w:sz w:val="20"/>
          <w:szCs w:val="20"/>
        </w:rPr>
        <w:t xml:space="preserve"> negated</w:t>
      </w:r>
      <w:r w:rsidRPr="001D7643">
        <w:rPr>
          <w:rFonts w:ascii="Arial" w:hAnsi="Arial" w:cs="Arial"/>
          <w:sz w:val="20"/>
          <w:szCs w:val="20"/>
        </w:rPr>
        <w:t xml:space="preserve"> regular expressions can help in this case. E.g., "</w:t>
      </w:r>
      <w:r w:rsidR="003F42DE" w:rsidRPr="001D7643">
        <w:rPr>
          <w:rFonts w:ascii="Arial" w:eastAsia="Times New Roman" w:hAnsi="Arial" w:cs="Arial"/>
          <w:color w:val="0000FF"/>
          <w:sz w:val="20"/>
          <w:szCs w:val="20"/>
          <w:lang w:eastAsia="en-GB"/>
        </w:rPr>
        <w:t xml:space="preserve"> </w:t>
      </w:r>
      <w:r w:rsidR="003F42DE" w:rsidRPr="001D7643">
        <w:rPr>
          <w:rFonts w:ascii="Arial" w:eastAsia="Times New Roman" w:hAnsi="Arial" w:cs="Arial"/>
          <w:color w:val="000000" w:themeColor="text1"/>
          <w:sz w:val="20"/>
          <w:szCs w:val="20"/>
          <w:lang w:eastAsia="en-GB"/>
        </w:rPr>
        <w:t>[^\uFFFD</w:t>
      </w:r>
      <w:proofErr w:type="gramStart"/>
      <w:r w:rsidR="003F42DE" w:rsidRPr="001D7643">
        <w:rPr>
          <w:rFonts w:ascii="Arial" w:eastAsia="Times New Roman" w:hAnsi="Arial" w:cs="Arial"/>
          <w:color w:val="000000" w:themeColor="text1"/>
          <w:sz w:val="20"/>
          <w:szCs w:val="20"/>
          <w:lang w:eastAsia="en-GB"/>
        </w:rPr>
        <w:t>]</w:t>
      </w:r>
      <w:r w:rsidRPr="001D7643">
        <w:rPr>
          <w:rFonts w:ascii="Arial" w:hAnsi="Arial" w:cs="Arial"/>
          <w:sz w:val="20"/>
          <w:szCs w:val="20"/>
        </w:rPr>
        <w:t>{</w:t>
      </w:r>
      <w:proofErr w:type="gramEnd"/>
      <w:r w:rsidRPr="001D7643">
        <w:rPr>
          <w:rFonts w:ascii="Arial" w:hAnsi="Arial" w:cs="Arial"/>
          <w:sz w:val="20"/>
          <w:szCs w:val="20"/>
        </w:rPr>
        <w:t xml:space="preserve">0,50}" says to match any character </w:t>
      </w:r>
      <w:r w:rsidR="003F42DE" w:rsidRPr="001D7643">
        <w:rPr>
          <w:rFonts w:ascii="Arial" w:hAnsi="Arial" w:cs="Arial"/>
          <w:sz w:val="20"/>
          <w:szCs w:val="20"/>
        </w:rPr>
        <w:t>ex</w:t>
      </w:r>
      <w:r w:rsidRPr="001D7643">
        <w:rPr>
          <w:rFonts w:ascii="Arial" w:hAnsi="Arial" w:cs="Arial"/>
          <w:sz w:val="20"/>
          <w:szCs w:val="20"/>
        </w:rPr>
        <w:t>cluding Unicode Replacement Characters, but only up to length 50.</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also worth noting that the Unicode Replacement Character can appear in data as an ordinary character, and this cannot be distinguished from the insertion of the Unicode Replacement Character due to a decode error.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lengthUnits='characters', then a Unicode Replacement Character counts as contributing a single character to the length.</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If the data contains more than one adjacent decode error, then the specific number of Unicode Replacement Characters that are inserted as the replacement of these errors is implementation dependent. That is, some implementations may view, for example, three consecutive erroneous bytes as three separate decode errors, others may view them as a single or two decode errors. All implementations MUST, however, insert some number of Unicode Replacement Characters, and then continue to decode characters following the erroneous data.</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The trimming of padding characters always happens after Unicode Replacement Characters have been inserted into the data.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11.2.1.3 </w:t>
      </w:r>
      <w:proofErr w:type="gramStart"/>
      <w:r w:rsidRPr="001D7643">
        <w:rPr>
          <w:rFonts w:ascii="Arial" w:hAnsi="Arial" w:cs="Arial"/>
          <w:sz w:val="20"/>
          <w:szCs w:val="20"/>
        </w:rPr>
        <w:t>dfdl:</w:t>
      </w:r>
      <w:proofErr w:type="gramEnd"/>
      <w:r w:rsidRPr="001D7643">
        <w:rPr>
          <w:rFonts w:ascii="Arial" w:hAnsi="Arial" w:cs="Arial"/>
          <w:sz w:val="20"/>
          <w:szCs w:val="20"/>
        </w:rPr>
        <w:t>encodingErrorPolicy='replace' for Unparsing</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For unparsing, each encoding has a replacement/substitution character specified by the ICU. This character is substituted for the unmapped character or the character that has too large an encoding to fit in the available space.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is one exception. When length</w:t>
      </w:r>
      <w:r w:rsidR="00FF5ECC" w:rsidRPr="001D7643">
        <w:rPr>
          <w:rFonts w:ascii="Arial" w:hAnsi="Arial" w:cs="Arial"/>
          <w:sz w:val="20"/>
          <w:szCs w:val="20"/>
        </w:rPr>
        <w:t>Units</w:t>
      </w:r>
      <w:r w:rsidRPr="001D7643">
        <w:rPr>
          <w:rFonts w:ascii="Arial" w:hAnsi="Arial" w:cs="Arial"/>
          <w:sz w:val="20"/>
          <w:szCs w:val="20"/>
        </w:rPr>
        <w:t>='bytes', the 'not enough room' encoding error is ignored. The left-over bytes are filled with the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(they are skipped when parsing.)</w:t>
      </w:r>
    </w:p>
    <w:p w:rsidR="005A5F41" w:rsidRPr="001D7643" w:rsidRDefault="005A5F41" w:rsidP="005A5F41">
      <w:pPr>
        <w:rPr>
          <w:rFonts w:ascii="Arial" w:hAnsi="Arial" w:cs="Arial"/>
          <w:sz w:val="20"/>
          <w:szCs w:val="20"/>
        </w:rPr>
      </w:pPr>
    </w:p>
    <w:p w:rsidR="005A5F41" w:rsidRPr="001D7643" w:rsidRDefault="005A5F41" w:rsidP="00FC6B31">
      <w:pPr>
        <w:rPr>
          <w:rFonts w:ascii="Arial" w:hAnsi="Arial" w:cs="Arial"/>
          <w:sz w:val="20"/>
          <w:szCs w:val="20"/>
        </w:rPr>
      </w:pPr>
      <w:r w:rsidRPr="001D7643">
        <w:rPr>
          <w:rFonts w:ascii="Arial" w:hAnsi="Arial" w:cs="Arial"/>
          <w:sz w:val="20"/>
          <w:szCs w:val="20"/>
        </w:rPr>
        <w:t xml:space="preserve">The definitions of these substitution characters can be conveniently found for many encodings in the ICU Converter Explorer </w:t>
      </w:r>
      <w:r w:rsidR="00FC6B31" w:rsidRPr="001D7643">
        <w:rPr>
          <w:rFonts w:ascii="Arial" w:hAnsi="Arial" w:cs="Arial"/>
          <w:sz w:val="20"/>
          <w:szCs w:val="20"/>
        </w:rPr>
        <w:t>(</w:t>
      </w:r>
      <w:hyperlink r:id="rId20" w:history="1">
        <w:r w:rsidR="00EE51FE" w:rsidRPr="001D7643">
          <w:rPr>
            <w:rStyle w:val="Hyperlink"/>
            <w:rFonts w:ascii="Arial" w:hAnsi="Arial" w:cs="Arial"/>
            <w:sz w:val="20"/>
            <w:szCs w:val="20"/>
          </w:rPr>
          <w:t>http://demo.icu-project.org/icu-bin/convexp</w:t>
        </w:r>
      </w:hyperlink>
      <w:r w:rsidR="00FC6B31" w:rsidRPr="001D7643">
        <w:rPr>
          <w:rStyle w:val="Hyperlink"/>
          <w:rFonts w:ascii="Arial" w:hAnsi="Arial" w:cs="Arial"/>
          <w:sz w:val="20"/>
          <w:szCs w:val="20"/>
        </w:rPr>
        <w:t>)</w:t>
      </w:r>
      <w:r w:rsidR="00C95209" w:rsidRPr="001D7643">
        <w:rPr>
          <w:rFonts w:ascii="Arial" w:hAnsi="Arial" w:cs="Arial"/>
          <w:sz w:val="20"/>
          <w:szCs w:val="20"/>
        </w:rPr>
        <w:t>.</w:t>
      </w:r>
    </w:p>
    <w:p w:rsidR="005A5F41" w:rsidRPr="001D7643" w:rsidRDefault="005A5F41" w:rsidP="005A5F41">
      <w:pPr>
        <w:rPr>
          <w:rFonts w:ascii="Arial" w:hAnsi="Arial" w:cs="Arial"/>
          <w:sz w:val="20"/>
          <w:szCs w:val="20"/>
        </w:rPr>
      </w:pPr>
      <w:r w:rsidRPr="001D7643">
        <w:rPr>
          <w:rFonts w:ascii="Arial" w:hAnsi="Arial" w:cs="Arial"/>
          <w:sz w:val="20"/>
          <w:szCs w:val="20"/>
        </w:rPr>
        <w:t>An encoding error is an unparse error if the encoding does not provide a substitution/replacement character definition. (This would be rare, but could occur if a DFDL implementation allows many encodings beyond the minimum set.)</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11.2.1.4</w:t>
      </w:r>
      <w:proofErr w:type="gramStart"/>
      <w:r w:rsidRPr="001D7643">
        <w:rPr>
          <w:rFonts w:ascii="Arial" w:hAnsi="Arial" w:cs="Arial"/>
          <w:sz w:val="20"/>
          <w:szCs w:val="20"/>
        </w:rPr>
        <w:t>  Parsing</w:t>
      </w:r>
      <w:proofErr w:type="gramEnd"/>
      <w:r w:rsidRPr="001D7643">
        <w:rPr>
          <w:rFonts w:ascii="Arial" w:hAnsi="Arial" w:cs="Arial"/>
          <w:sz w:val="20"/>
          <w:szCs w:val="20"/>
        </w:rPr>
        <w:t>: Unicode Decoding Non-Errors</w:t>
      </w:r>
    </w:p>
    <w:p w:rsidR="005A5F41" w:rsidRPr="001D7643" w:rsidRDefault="00BA3AA3" w:rsidP="005A5F41">
      <w:pPr>
        <w:rPr>
          <w:rFonts w:ascii="Arial" w:hAnsi="Arial" w:cs="Arial"/>
          <w:sz w:val="20"/>
          <w:szCs w:val="20"/>
        </w:rPr>
      </w:pPr>
      <w:r>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s://mail.google.com/mail/u/0/images/cleardot.gif" style="width:.6pt;height:.6pt;visibility:visible;mso-wrap-style:square">
            <v:imagedata r:id="rId21" o:title="cleardot"/>
          </v:shape>
        </w:pict>
      </w:r>
    </w:p>
    <w:p w:rsidR="005A5F41" w:rsidRPr="001D7643" w:rsidRDefault="005A5F41" w:rsidP="005A5F41">
      <w:pPr>
        <w:rPr>
          <w:rFonts w:ascii="Arial" w:hAnsi="Arial" w:cs="Arial"/>
          <w:sz w:val="20"/>
          <w:szCs w:val="20"/>
        </w:rPr>
      </w:pPr>
      <w:r w:rsidRPr="001D7643">
        <w:rPr>
          <w:rFonts w:ascii="Arial" w:hAnsi="Arial" w:cs="Arial"/>
          <w:sz w:val="20"/>
          <w:szCs w:val="20"/>
        </w:rPr>
        <w:t>The following specific situations involving encodings UTF-16, UTF-16LE, and UTF-16BE when utf16Width="fixed", and they do not cause a decoding or encoding error.</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unpaired</w:t>
      </w:r>
      <w:proofErr w:type="gramEnd"/>
      <w:r w:rsidRPr="001D7643">
        <w:rPr>
          <w:rFonts w:ascii="Arial" w:hAnsi="Arial" w:cs="Arial"/>
          <w:sz w:val="20"/>
          <w:szCs w:val="20"/>
        </w:rPr>
        <w:t xml:space="preserve"> surrogate code-point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out-of-order</w:t>
      </w:r>
      <w:proofErr w:type="gramEnd"/>
      <w:r w:rsidRPr="001D7643">
        <w:rPr>
          <w:rFonts w:ascii="Arial" w:hAnsi="Arial" w:cs="Arial"/>
          <w:sz w:val="20"/>
          <w:szCs w:val="20"/>
        </w:rPr>
        <w:t xml:space="preserve"> surrogate code-point pair </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surrogate</w:t>
      </w:r>
      <w:proofErr w:type="gramEnd"/>
      <w:r w:rsidRPr="001D7643">
        <w:rPr>
          <w:rFonts w:ascii="Arial" w:hAnsi="Arial" w:cs="Arial"/>
          <w:sz w:val="20"/>
          <w:szCs w:val="20"/>
        </w:rPr>
        <w:t xml:space="preserve"> code point pair is encountered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 xml:space="preserve">In all these cases the code-point(s) becomes a character code in the DFDL Information Item for the string. </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11.2.2    Preserving Data Containing Decoding Errors</w:t>
      </w:r>
    </w:p>
    <w:p w:rsidR="005A5F41" w:rsidRPr="001D7643" w:rsidRDefault="005A5F41" w:rsidP="005A5F41">
      <w:pPr>
        <w:rPr>
          <w:rFonts w:ascii="Arial" w:hAnsi="Arial" w:cs="Arial"/>
          <w:sz w:val="20"/>
          <w:szCs w:val="20"/>
        </w:rPr>
      </w:pPr>
    </w:p>
    <w:p w:rsidR="005A5F41" w:rsidRPr="001D7643" w:rsidRDefault="005A5F41" w:rsidP="005A5F41">
      <w:pPr>
        <w:rPr>
          <w:rFonts w:ascii="Arial" w:hAnsi="Arial" w:cs="Arial"/>
          <w:sz w:val="20"/>
          <w:szCs w:val="20"/>
        </w:rPr>
      </w:pPr>
      <w:r w:rsidRPr="001D7643">
        <w:rPr>
          <w:rFonts w:ascii="Arial" w:hAnsi="Arial" w:cs="Arial"/>
          <w:sz w:val="20"/>
          <w:szCs w:val="20"/>
        </w:rPr>
        <w:t>There can be situations where data wants to be preserved exactly even if it contains errors.</w:t>
      </w:r>
    </w:p>
    <w:p w:rsidR="005A5F41" w:rsidRPr="001D7643" w:rsidRDefault="005A5F41" w:rsidP="005A5F41">
      <w:pPr>
        <w:rPr>
          <w:rFonts w:ascii="Arial" w:hAnsi="Arial" w:cs="Arial"/>
          <w:sz w:val="20"/>
          <w:szCs w:val="20"/>
        </w:rPr>
      </w:pPr>
      <w:r w:rsidRPr="001D7643">
        <w:rPr>
          <w:rFonts w:ascii="Arial" w:hAnsi="Arial" w:cs="Arial"/>
          <w:sz w:val="20"/>
          <w:szCs w:val="20"/>
        </w:rPr>
        <w:t xml:space="preserve">It is suggested that if a DFDL schema author wants to preserve information containing data where the data may have decoding errors, that they model such data as xs:hexBinary, or as xs:string but using an encoding such as iso-8859-1 which preserves all bytes. </w:t>
      </w:r>
    </w:p>
    <w:p w:rsidR="005A5F41" w:rsidRPr="001D7643" w:rsidRDefault="005A5F41">
      <w:pPr>
        <w:autoSpaceDE w:val="0"/>
        <w:rPr>
          <w:rFonts w:ascii="Arial" w:eastAsia="Arial" w:hAnsi="Arial" w:cs="Arial"/>
          <w:sz w:val="20"/>
          <w:szCs w:val="20"/>
          <w:lang w:eastAsia="en-GB"/>
        </w:rPr>
      </w:pPr>
    </w:p>
    <w:p w:rsidR="00491322" w:rsidRPr="001D7643" w:rsidRDefault="00491322">
      <w:pPr>
        <w:autoSpaceDE w:val="0"/>
        <w:rPr>
          <w:rFonts w:ascii="Arial" w:eastAsia="Times New Roman"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Times New Roman" w:hAnsi="Arial" w:cs="Arial"/>
          <w:b/>
          <w:color w:val="000000"/>
          <w:sz w:val="20"/>
          <w:szCs w:val="20"/>
          <w:lang w:eastAsia="en-GB"/>
        </w:rPr>
        <w:t>3.14</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eastAsia="Times New Roman" w:hAnsi="Arial" w:cs="Arial"/>
          <w:i/>
          <w:color w:val="000000"/>
          <w:sz w:val="20"/>
          <w:szCs w:val="20"/>
          <w:lang w:eastAsia="en-GB"/>
        </w:rPr>
        <w:t>Section</w:t>
      </w:r>
      <w:r w:rsidRPr="001D7643">
        <w:rPr>
          <w:rFonts w:ascii="Arial" w:eastAsia="Helv" w:hAnsi="Arial" w:cs="Arial"/>
          <w:i/>
          <w:color w:val="000000"/>
          <w:sz w:val="20"/>
          <w:szCs w:val="20"/>
          <w:lang w:eastAsia="en-GB"/>
        </w:rPr>
        <w:t xml:space="preserve"> </w:t>
      </w:r>
      <w:r w:rsidRPr="001D7643">
        <w:rPr>
          <w:rFonts w:ascii="Arial" w:hAnsi="Arial" w:cs="Arial"/>
          <w:i/>
          <w:color w:val="000000"/>
          <w:sz w:val="20"/>
          <w:szCs w:val="20"/>
          <w:lang w:eastAsia="en-GB"/>
        </w:rPr>
        <w:t>14.2</w:t>
      </w:r>
      <w:r w:rsidRPr="001D7643">
        <w:rPr>
          <w:rFonts w:ascii="Arial" w:eastAsia="Times New Roman" w:hAnsi="Arial" w:cs="Arial"/>
          <w:color w:val="000000"/>
          <w:sz w:val="20"/>
          <w:szCs w:val="20"/>
          <w:lang w:eastAsia="en-GB"/>
        </w:rPr>
        <w: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better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describe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the</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behaviour,</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property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to</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separatorSuppressionPolicy,</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its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enums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renamed</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as</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follows:</w:t>
      </w:r>
    </w:p>
    <w:p w:rsidR="00C10D4C" w:rsidRPr="001D7643" w:rsidRDefault="00C10D4C">
      <w:pPr>
        <w:autoSpaceDE w:val="0"/>
        <w:rPr>
          <w:rFonts w:ascii="Arial" w:hAnsi="Arial" w:cs="Arial"/>
          <w:color w:val="000000"/>
          <w:sz w:val="20"/>
          <w:szCs w:val="20"/>
          <w:lang w:eastAsia="en-GB"/>
        </w:rPr>
      </w:pP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required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'never'</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'anyEmpty'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suppressedAtEndLax</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w:t>
      </w:r>
    </w:p>
    <w:p w:rsidR="00C10D4C" w:rsidRPr="001D7643" w:rsidRDefault="00C10D4C">
      <w:pPr>
        <w:autoSpaceDE w:val="0"/>
        <w:rPr>
          <w:rFonts w:ascii="Arial" w:hAnsi="Arial" w:cs="Arial"/>
          <w:color w:val="000000"/>
          <w:sz w:val="20"/>
          <w:szCs w:val="20"/>
          <w:lang w:eastAsia="en-GB"/>
        </w:rPr>
      </w:pPr>
      <w:r w:rsidRPr="001D7643">
        <w:rPr>
          <w:rFonts w:ascii="Arial" w:eastAsia="Helv" w:hAnsi="Arial" w:cs="Arial"/>
          <w:color w:val="000000"/>
          <w:sz w:val="20"/>
          <w:szCs w:val="20"/>
          <w:lang w:eastAsia="en-GB"/>
        </w:rPr>
        <w:t>‘</w:t>
      </w:r>
      <w:proofErr w:type="gramStart"/>
      <w:r w:rsidRPr="001D7643">
        <w:rPr>
          <w:rFonts w:ascii="Arial" w:hAnsi="Arial" w:cs="Arial"/>
          <w:color w:val="000000"/>
          <w:sz w:val="20"/>
          <w:szCs w:val="20"/>
          <w:lang w:eastAsia="en-GB"/>
        </w:rPr>
        <w:t>suppressedAtEndStrict</w:t>
      </w:r>
      <w:proofErr w:type="gramEnd"/>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-&gt;</w:t>
      </w:r>
      <w:r w:rsidRPr="001D7643">
        <w:rPr>
          <w:rFonts w:ascii="Arial" w:eastAsia="Helv" w:hAnsi="Arial" w:cs="Arial"/>
          <w:color w:val="000000"/>
          <w:sz w:val="20"/>
          <w:szCs w:val="20"/>
          <w:lang w:eastAsia="en-GB"/>
        </w:rPr>
        <w:t xml:space="preserve"> </w:t>
      </w:r>
      <w:r w:rsidRPr="001D7643">
        <w:rPr>
          <w:rFonts w:ascii="Arial" w:hAnsi="Arial" w:cs="Arial"/>
          <w:color w:val="000000"/>
          <w:sz w:val="20"/>
          <w:szCs w:val="20"/>
          <w:lang w:eastAsia="en-GB"/>
        </w:rPr>
        <w:t>'trailingEmptyStrict'.</w:t>
      </w:r>
    </w:p>
    <w:p w:rsidR="00C10D4C" w:rsidRPr="001D7643" w:rsidRDefault="00C10D4C">
      <w:pPr>
        <w:rPr>
          <w:rFonts w:ascii="Arial" w:hAnsi="Arial" w:cs="Arial"/>
          <w:color w:val="000000"/>
          <w:sz w:val="20"/>
          <w:szCs w:val="20"/>
          <w:lang w:eastAsia="en-GB"/>
        </w:rPr>
      </w:pPr>
    </w:p>
    <w:p w:rsidR="00FC6B31" w:rsidRPr="001D7643" w:rsidRDefault="004340C5">
      <w:pPr>
        <w:rPr>
          <w:rFonts w:ascii="Arial" w:hAnsi="Arial" w:cs="Arial"/>
          <w:color w:val="000000"/>
          <w:sz w:val="20"/>
          <w:szCs w:val="20"/>
          <w:lang w:eastAsia="en-GB"/>
        </w:rPr>
      </w:pPr>
      <w:r w:rsidRPr="001D7643">
        <w:rPr>
          <w:rFonts w:ascii="Arial" w:hAnsi="Arial" w:cs="Arial"/>
          <w:color w:val="000000"/>
          <w:sz w:val="20"/>
          <w:szCs w:val="20"/>
          <w:lang w:eastAsia="en-GB"/>
        </w:rPr>
        <w:t>Additionally</w:t>
      </w:r>
      <w:r w:rsidR="00710B34" w:rsidRPr="001D7643">
        <w:rPr>
          <w:rFonts w:ascii="Arial" w:hAnsi="Arial" w:cs="Arial"/>
          <w:color w:val="000000"/>
          <w:sz w:val="20"/>
          <w:szCs w:val="20"/>
          <w:lang w:eastAsia="en-GB"/>
        </w:rPr>
        <w:t xml:space="preserve"> the property description for separatorSuppressionPolicy is rewritten, </w:t>
      </w:r>
      <w:r w:rsidRPr="001D7643">
        <w:rPr>
          <w:rFonts w:ascii="Arial" w:hAnsi="Arial" w:cs="Arial"/>
          <w:color w:val="000000"/>
          <w:sz w:val="20"/>
          <w:szCs w:val="20"/>
          <w:lang w:eastAsia="en-GB"/>
        </w:rPr>
        <w:t xml:space="preserve">introductory paragraphs are added to section 14.2, </w:t>
      </w:r>
      <w:r w:rsidR="00710B34" w:rsidRPr="001D7643">
        <w:rPr>
          <w:rFonts w:ascii="Arial" w:hAnsi="Arial" w:cs="Arial"/>
          <w:color w:val="000000"/>
          <w:sz w:val="20"/>
          <w:szCs w:val="20"/>
          <w:lang w:eastAsia="en-GB"/>
        </w:rPr>
        <w:t>and section 14.2.1 is replaced with new tables</w:t>
      </w:r>
      <w:r w:rsidR="00FC6B31" w:rsidRPr="001D7643">
        <w:rPr>
          <w:rFonts w:ascii="Arial" w:hAnsi="Arial" w:cs="Arial"/>
          <w:color w:val="000000"/>
          <w:sz w:val="20"/>
          <w:szCs w:val="20"/>
          <w:lang w:eastAsia="en-GB"/>
        </w:rPr>
        <w:t>.</w:t>
      </w:r>
    </w:p>
    <w:p w:rsidR="00FC6B31" w:rsidRPr="001D7643" w:rsidRDefault="00FC6B31">
      <w:pPr>
        <w:rPr>
          <w:rFonts w:ascii="Arial" w:hAnsi="Arial" w:cs="Arial"/>
          <w:color w:val="000000"/>
          <w:sz w:val="20"/>
          <w:szCs w:val="20"/>
          <w:lang w:eastAsia="en-GB"/>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BC71A1" w:rsidRPr="001D7643" w:rsidRDefault="00BC71A1">
      <w:pPr>
        <w:rPr>
          <w:rFonts w:ascii="Arial" w:hAnsi="Arial" w:cs="Arial"/>
          <w:color w:val="000000"/>
          <w:sz w:val="20"/>
          <w:szCs w:val="20"/>
          <w:lang w:eastAsia="en-GB"/>
        </w:rPr>
      </w:pPr>
    </w:p>
    <w:p w:rsidR="00491322" w:rsidRPr="001D7643" w:rsidRDefault="00491322">
      <w:pPr>
        <w:rPr>
          <w:rFonts w:ascii="Arial" w:hAnsi="Arial" w:cs="Arial"/>
          <w:color w:val="000000"/>
          <w:sz w:val="20"/>
          <w:szCs w:val="20"/>
          <w:lang w:eastAsia="en-GB"/>
        </w:rPr>
      </w:pPr>
    </w:p>
    <w:p w:rsidR="00BC71A1" w:rsidRPr="001D7643" w:rsidRDefault="00BC71A1">
      <w:pPr>
        <w:rPr>
          <w:rFonts w:ascii="Arial" w:hAnsi="Arial" w:cs="Arial"/>
          <w:color w:val="000000"/>
          <w:sz w:val="20"/>
          <w:szCs w:val="20"/>
          <w:lang w:eastAsia="en-GB"/>
        </w:rPr>
      </w:pPr>
      <w:r w:rsidRPr="001D7643">
        <w:rPr>
          <w:rFonts w:ascii="Arial" w:hAnsi="Arial" w:cs="Arial"/>
          <w:b/>
          <w:color w:val="000000"/>
          <w:sz w:val="20"/>
          <w:szCs w:val="20"/>
          <w:lang w:eastAsia="en-GB"/>
        </w:rPr>
        <w:t>3.15</w:t>
      </w:r>
      <w:r w:rsidRPr="001D7643">
        <w:rPr>
          <w:rFonts w:ascii="Arial" w:hAnsi="Arial" w:cs="Arial"/>
          <w:color w:val="000000"/>
          <w:sz w:val="20"/>
          <w:szCs w:val="20"/>
          <w:lang w:eastAsia="en-GB"/>
        </w:rPr>
        <w:t xml:space="preserve">. </w:t>
      </w:r>
      <w:r w:rsidRPr="001D7643">
        <w:rPr>
          <w:rFonts w:ascii="Arial" w:hAnsi="Arial" w:cs="Arial"/>
          <w:i/>
          <w:color w:val="000000"/>
          <w:sz w:val="20"/>
          <w:szCs w:val="20"/>
          <w:lang w:eastAsia="en-GB"/>
        </w:rPr>
        <w:t>Section 15</w:t>
      </w:r>
      <w:r w:rsidRPr="001D7643">
        <w:rPr>
          <w:rFonts w:ascii="Arial" w:hAnsi="Arial" w:cs="Arial"/>
          <w:color w:val="000000"/>
          <w:sz w:val="20"/>
          <w:szCs w:val="20"/>
          <w:lang w:eastAsia="en-GB"/>
        </w:rPr>
        <w:t xml:space="preserve">. A new mechanism is introduced for resolving choices, </w:t>
      </w:r>
      <w:r w:rsidR="00AD3AA1" w:rsidRPr="001D7643">
        <w:rPr>
          <w:rFonts w:ascii="Arial" w:hAnsi="Arial" w:cs="Arial"/>
          <w:color w:val="000000"/>
          <w:sz w:val="20"/>
          <w:szCs w:val="20"/>
          <w:lang w:eastAsia="en-GB"/>
        </w:rPr>
        <w:t xml:space="preserve">to be known as ‘Direct Dispatch’, </w:t>
      </w:r>
      <w:r w:rsidRPr="001D7643">
        <w:rPr>
          <w:rFonts w:ascii="Arial" w:hAnsi="Arial" w:cs="Arial"/>
          <w:color w:val="000000"/>
          <w:sz w:val="20"/>
          <w:szCs w:val="20"/>
          <w:lang w:eastAsia="en-GB"/>
        </w:rPr>
        <w:t xml:space="preserve">the motivation being to make the cost of resolution close to </w:t>
      </w:r>
      <w:r w:rsidR="00F443B7" w:rsidRPr="001D7643">
        <w:rPr>
          <w:rFonts w:ascii="Arial" w:hAnsi="Arial" w:cs="Arial"/>
          <w:color w:val="000000"/>
          <w:sz w:val="20"/>
          <w:szCs w:val="20"/>
          <w:lang w:eastAsia="en-GB"/>
        </w:rPr>
        <w:t xml:space="preserve">constant time </w:t>
      </w:r>
      <w:r w:rsidRPr="001D7643">
        <w:rPr>
          <w:rFonts w:ascii="Arial" w:hAnsi="Arial" w:cs="Arial"/>
          <w:color w:val="000000"/>
          <w:sz w:val="20"/>
          <w:szCs w:val="20"/>
          <w:lang w:eastAsia="en-GB"/>
        </w:rPr>
        <w:t>for choices with large numbers of branches</w:t>
      </w:r>
      <w:r w:rsidR="00871598" w:rsidRPr="001D7643">
        <w:rPr>
          <w:rFonts w:ascii="Arial" w:hAnsi="Arial" w:cs="Arial"/>
          <w:color w:val="000000"/>
          <w:sz w:val="20"/>
          <w:szCs w:val="20"/>
          <w:lang w:eastAsia="en-GB"/>
        </w:rPr>
        <w:t xml:space="preserve"> where the branch to take is known in advance of parsing the choice.</w:t>
      </w:r>
    </w:p>
    <w:p w:rsidR="00AD3AA1" w:rsidRPr="001D7643" w:rsidRDefault="00AD3AA1">
      <w:pPr>
        <w:rPr>
          <w:rFonts w:ascii="Arial" w:hAnsi="Arial" w:cs="Arial"/>
          <w:color w:val="000000"/>
          <w:sz w:val="20"/>
          <w:szCs w:val="20"/>
          <w:lang w:eastAsia="en-GB"/>
        </w:rPr>
      </w:pPr>
    </w:p>
    <w:p w:rsidR="00AD3AA1" w:rsidRPr="001D7643" w:rsidRDefault="00AD3AA1">
      <w:pPr>
        <w:rPr>
          <w:ins w:id="234" w:author="Steve Hanson" w:date="2014-07-22T17:48:00Z"/>
          <w:rFonts w:ascii="Arial" w:hAnsi="Arial" w:cs="Arial"/>
          <w:i/>
          <w:color w:val="000000" w:themeColor="text1"/>
          <w:sz w:val="20"/>
          <w:szCs w:val="20"/>
        </w:rPr>
      </w:pPr>
      <w:r w:rsidRPr="001D7643">
        <w:rPr>
          <w:rFonts w:ascii="Arial" w:hAnsi="Arial" w:cs="Arial"/>
          <w:i/>
          <w:color w:val="000000" w:themeColor="text1"/>
          <w:sz w:val="20"/>
          <w:szCs w:val="20"/>
        </w:rPr>
        <w:t>Updated by public comment 159 (</w:t>
      </w:r>
      <w:hyperlink r:id="rId22" w:history="1">
        <w:r w:rsidRPr="001D7643">
          <w:rPr>
            <w:rStyle w:val="Hyperlink"/>
            <w:rFonts w:ascii="Arial" w:hAnsi="Arial" w:cs="Arial"/>
            <w:i/>
            <w:sz w:val="20"/>
            <w:szCs w:val="20"/>
          </w:rPr>
          <w:t>http://redmine.ogf.org/boards/15/topics/159</w:t>
        </w:r>
      </w:hyperlink>
      <w:r w:rsidRPr="001D7643">
        <w:rPr>
          <w:rFonts w:ascii="Arial" w:hAnsi="Arial" w:cs="Arial"/>
          <w:i/>
          <w:color w:val="000000" w:themeColor="text1"/>
          <w:sz w:val="20"/>
          <w:szCs w:val="20"/>
        </w:rPr>
        <w:t>) to allow groups to participate in direct dispatch choice.</w:t>
      </w:r>
    </w:p>
    <w:p w:rsidR="00BA4D8A" w:rsidRPr="001D7643" w:rsidRDefault="00BA4D8A">
      <w:pPr>
        <w:rPr>
          <w:ins w:id="235" w:author="Steve Hanson" w:date="2014-07-22T17:48:00Z"/>
          <w:rFonts w:ascii="Arial" w:hAnsi="Arial" w:cs="Arial"/>
          <w:i/>
          <w:color w:val="000000" w:themeColor="text1"/>
          <w:sz w:val="20"/>
          <w:szCs w:val="20"/>
        </w:rPr>
      </w:pPr>
    </w:p>
    <w:p w:rsidR="00BA4D8A" w:rsidRPr="001D7643" w:rsidRDefault="00BA4D8A">
      <w:pPr>
        <w:rPr>
          <w:rFonts w:ascii="Arial" w:hAnsi="Arial" w:cs="Arial"/>
          <w:color w:val="000000"/>
          <w:sz w:val="20"/>
          <w:szCs w:val="20"/>
          <w:lang w:eastAsia="en-GB"/>
        </w:rPr>
      </w:pPr>
      <w:proofErr w:type="gramStart"/>
      <w:ins w:id="236" w:author="Steve Hanson" w:date="2014-07-22T17:48:00Z">
        <w:r w:rsidRPr="001D7643">
          <w:rPr>
            <w:rFonts w:ascii="Arial" w:hAnsi="Arial" w:cs="Arial"/>
            <w:i/>
            <w:color w:val="000000" w:themeColor="text1"/>
            <w:sz w:val="20"/>
            <w:szCs w:val="20"/>
          </w:rPr>
          <w:t>Updated 2014-07-21 to make the match case sensitive for performance.</w:t>
        </w:r>
      </w:ins>
      <w:proofErr w:type="gramEnd"/>
    </w:p>
    <w:p w:rsidR="00871598" w:rsidRPr="001D7643" w:rsidRDefault="00871598">
      <w:pPr>
        <w:rPr>
          <w:rFonts w:ascii="Arial" w:hAnsi="Arial" w:cs="Arial"/>
          <w:color w:val="000000"/>
          <w:sz w:val="20"/>
          <w:szCs w:val="20"/>
          <w:lang w:eastAsia="en-GB"/>
        </w:rPr>
      </w:pP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 xml:space="preserve">A new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property is added called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of type 'DFDL String Literal'. This provides a</w:t>
      </w:r>
      <w:r w:rsidR="0071554D" w:rsidRPr="001D7643">
        <w:rPr>
          <w:rFonts w:ascii="Arial" w:hAnsi="Arial" w:cs="Arial"/>
          <w:color w:val="000000"/>
          <w:sz w:val="20"/>
          <w:szCs w:val="20"/>
        </w:rPr>
        <w:t>n</w:t>
      </w:r>
      <w:r w:rsidRPr="001D7643">
        <w:rPr>
          <w:rFonts w:ascii="Arial" w:hAnsi="Arial" w:cs="Arial"/>
          <w:color w:val="000000"/>
          <w:sz w:val="20"/>
          <w:szCs w:val="20"/>
        </w:rPr>
        <w:t xml:space="preserve"> alternative </w:t>
      </w:r>
      <w:r w:rsidR="008F0BBE" w:rsidRPr="001D7643">
        <w:rPr>
          <w:rFonts w:ascii="Arial" w:hAnsi="Arial" w:cs="Arial"/>
          <w:color w:val="000000"/>
          <w:sz w:val="20"/>
          <w:szCs w:val="20"/>
        </w:rPr>
        <w:t xml:space="preserve">way to discriminate a choice containing this </w:t>
      </w:r>
      <w:r w:rsidR="00AD3AA1" w:rsidRPr="001D7643">
        <w:rPr>
          <w:rFonts w:ascii="Arial" w:hAnsi="Arial" w:cs="Arial"/>
          <w:color w:val="000000"/>
          <w:sz w:val="20"/>
          <w:szCs w:val="20"/>
        </w:rPr>
        <w:t>schema object</w:t>
      </w:r>
      <w:r w:rsidR="008F0BBE" w:rsidRPr="001D7643">
        <w:rPr>
          <w:rFonts w:ascii="Arial" w:hAnsi="Arial" w:cs="Arial"/>
          <w:color w:val="000000"/>
          <w:sz w:val="20"/>
          <w:szCs w:val="20"/>
        </w:rPr>
        <w:t>.</w:t>
      </w:r>
      <w:r w:rsidRPr="001D7643">
        <w:rPr>
          <w:rFonts w:ascii="Arial" w:hAnsi="Arial" w:cs="Arial"/>
          <w:color w:val="000000"/>
          <w:sz w:val="20"/>
          <w:szCs w:val="20"/>
        </w:rPr>
        <w:t xml:space="preserve"> Allowed on </w:t>
      </w:r>
      <w:r w:rsidR="00C377EE" w:rsidRPr="001D7643">
        <w:rPr>
          <w:rFonts w:ascii="Arial" w:hAnsi="Arial" w:cs="Arial"/>
          <w:color w:val="000000"/>
          <w:sz w:val="20"/>
          <w:szCs w:val="20"/>
        </w:rPr>
        <w:t xml:space="preserve">all schema </w:t>
      </w:r>
      <w:r w:rsidR="00AD3AA1" w:rsidRPr="001D7643">
        <w:rPr>
          <w:rFonts w:ascii="Arial" w:hAnsi="Arial" w:cs="Arial"/>
          <w:color w:val="000000"/>
          <w:sz w:val="20"/>
          <w:szCs w:val="20"/>
        </w:rPr>
        <w:t>objec</w:t>
      </w:r>
      <w:r w:rsidR="00C377EE" w:rsidRPr="001D7643">
        <w:rPr>
          <w:rFonts w:ascii="Arial" w:hAnsi="Arial" w:cs="Arial"/>
          <w:color w:val="000000"/>
          <w:sz w:val="20"/>
          <w:szCs w:val="20"/>
        </w:rPr>
        <w:t>ts that can be the branch of a choice (</w:t>
      </w:r>
      <w:r w:rsidR="00AD3AA1" w:rsidRPr="001D7643">
        <w:rPr>
          <w:rFonts w:ascii="Arial" w:hAnsi="Arial" w:cs="Arial"/>
          <w:color w:val="000000"/>
          <w:sz w:val="20"/>
          <w:szCs w:val="20"/>
        </w:rPr>
        <w:t xml:space="preserve">so </w:t>
      </w:r>
      <w:r w:rsidRPr="001D7643">
        <w:rPr>
          <w:rFonts w:ascii="Arial" w:hAnsi="Arial" w:cs="Arial"/>
          <w:color w:val="000000"/>
          <w:sz w:val="20"/>
          <w:szCs w:val="20"/>
        </w:rPr>
        <w:t>local element</w:t>
      </w:r>
      <w:r w:rsidR="00C377EE" w:rsidRPr="001D7643">
        <w:rPr>
          <w:rFonts w:ascii="Arial" w:hAnsi="Arial" w:cs="Arial"/>
          <w:color w:val="000000"/>
          <w:sz w:val="20"/>
          <w:szCs w:val="20"/>
        </w:rPr>
        <w:t xml:space="preserve">, </w:t>
      </w:r>
      <w:r w:rsidRPr="001D7643">
        <w:rPr>
          <w:rFonts w:ascii="Arial" w:hAnsi="Arial" w:cs="Arial"/>
          <w:color w:val="000000"/>
          <w:sz w:val="20"/>
          <w:szCs w:val="20"/>
        </w:rPr>
        <w:t>element reference</w:t>
      </w:r>
      <w:r w:rsidR="00C377EE" w:rsidRPr="001D7643">
        <w:rPr>
          <w:rFonts w:ascii="Arial" w:hAnsi="Arial" w:cs="Arial"/>
          <w:color w:val="000000"/>
          <w:sz w:val="20"/>
          <w:szCs w:val="20"/>
        </w:rPr>
        <w:t>, local sequence, local choice, group reference)</w:t>
      </w:r>
      <w:r w:rsidRPr="001D7643">
        <w:rPr>
          <w:rFonts w:ascii="Arial" w:hAnsi="Arial" w:cs="Arial"/>
          <w:color w:val="000000"/>
          <w:sz w:val="20"/>
          <w:szCs w:val="2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color w:val="000000"/>
          <w:sz w:val="20"/>
          <w:szCs w:val="20"/>
        </w:rPr>
        <w:lastRenderedPageBreak/>
        <w:t>A new dfdl</w:t>
      </w:r>
      <w:proofErr w:type="gramStart"/>
      <w:r w:rsidRPr="001D7643">
        <w:rPr>
          <w:rFonts w:ascii="Arial" w:hAnsi="Arial" w:cs="Arial"/>
          <w:color w:val="000000"/>
          <w:sz w:val="20"/>
          <w:szCs w:val="20"/>
        </w:rPr>
        <w:t>:choice</w:t>
      </w:r>
      <w:proofErr w:type="gramEnd"/>
      <w:r w:rsidRPr="001D7643">
        <w:rPr>
          <w:rFonts w:ascii="Arial" w:hAnsi="Arial" w:cs="Arial"/>
          <w:color w:val="000000"/>
          <w:sz w:val="20"/>
          <w:szCs w:val="20"/>
        </w:rPr>
        <w:t xml:space="preserve"> property is added called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of type 'DFDL Expression'. The expression must evaluate to an xs</w:t>
      </w:r>
      <w:proofErr w:type="gramStart"/>
      <w:r w:rsidRPr="001D7643">
        <w:rPr>
          <w:rFonts w:ascii="Arial" w:hAnsi="Arial" w:cs="Arial"/>
          <w:color w:val="000000"/>
          <w:sz w:val="20"/>
          <w:szCs w:val="20"/>
        </w:rPr>
        <w:t>:string</w:t>
      </w:r>
      <w:proofErr w:type="gramEnd"/>
      <w:r w:rsidRPr="001D7643">
        <w:rPr>
          <w:rFonts w:ascii="Arial" w:hAnsi="Arial" w:cs="Arial"/>
          <w:color w:val="000000"/>
          <w:sz w:val="20"/>
          <w:szCs w:val="20"/>
        </w:rPr>
        <w:t xml:space="preserve">. The resultant string must match (case </w:t>
      </w:r>
      <w:del w:id="237" w:author="Steve Hanson" w:date="2014-07-22T17:49:00Z">
        <w:r w:rsidRPr="001D7643" w:rsidDel="00BA4D8A">
          <w:rPr>
            <w:rFonts w:ascii="Arial" w:hAnsi="Arial" w:cs="Arial"/>
            <w:strike/>
            <w:color w:val="000000"/>
            <w:sz w:val="20"/>
            <w:szCs w:val="20"/>
          </w:rPr>
          <w:delText>in</w:delText>
        </w:r>
      </w:del>
      <w:r w:rsidRPr="001D7643">
        <w:rPr>
          <w:rFonts w:ascii="Arial" w:hAnsi="Arial" w:cs="Arial"/>
          <w:color w:val="000000"/>
          <w:sz w:val="20"/>
          <w:szCs w:val="20"/>
        </w:rPr>
        <w:t xml:space="preserve">sensitive)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property value of one of </w:t>
      </w:r>
      <w:r w:rsidRPr="001D7643">
        <w:rPr>
          <w:rFonts w:ascii="Arial" w:hAnsi="Arial" w:cs="Arial"/>
          <w:sz w:val="20"/>
          <w:szCs w:val="20"/>
        </w:rPr>
        <w:t xml:space="preserve">the </w:t>
      </w:r>
      <w:r w:rsidRPr="001D7643">
        <w:rPr>
          <w:rFonts w:ascii="Arial" w:hAnsi="Arial" w:cs="Arial"/>
          <w:strike/>
          <w:sz w:val="20"/>
          <w:szCs w:val="20"/>
        </w:rPr>
        <w:t>element</w:t>
      </w:r>
      <w:r w:rsidRPr="001D7643">
        <w:rPr>
          <w:rFonts w:ascii="Arial" w:hAnsi="Arial" w:cs="Arial"/>
          <w:sz w:val="20"/>
          <w:szCs w:val="20"/>
        </w:rPr>
        <w:t xml:space="preserve"> </w:t>
      </w:r>
      <w:r w:rsidRPr="001D7643">
        <w:rPr>
          <w:rFonts w:ascii="Arial" w:hAnsi="Arial" w:cs="Arial"/>
          <w:color w:val="000000"/>
          <w:sz w:val="20"/>
          <w:szCs w:val="20"/>
        </w:rPr>
        <w:t xml:space="preserve">branches of the choice, and if so discriminates in favour of that branch. The parser then goes straight to that branch, ignoring schema order. </w:t>
      </w:r>
      <w:r w:rsidRPr="001D7643">
        <w:rPr>
          <w:rFonts w:ascii="Arial" w:hAnsi="Arial" w:cs="Arial"/>
          <w:color w:val="000000"/>
        </w:rPr>
        <w:br/>
      </w:r>
      <w:r w:rsidRPr="001D7643">
        <w:rPr>
          <w:rFonts w:ascii="Arial" w:hAnsi="Arial" w:cs="Arial"/>
          <w:color w:val="000000"/>
          <w:sz w:val="20"/>
          <w:szCs w:val="20"/>
        </w:rPr>
        <w:br/>
        <w:t>Rules:</w:t>
      </w:r>
      <w:r w:rsidRPr="001D7643">
        <w:rPr>
          <w:rFonts w:ascii="Arial" w:hAnsi="Arial" w:cs="Arial"/>
          <w:color w:val="000000"/>
        </w:rPr>
        <w:t xml:space="preserve"> </w:t>
      </w:r>
      <w:r w:rsidRPr="001D7643">
        <w:rPr>
          <w:rFonts w:ascii="Arial" w:hAnsi="Arial" w:cs="Arial"/>
          <w:color w:val="000000"/>
          <w:sz w:val="20"/>
          <w:szCs w:val="20"/>
        </w:rPr>
        <w:br/>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t>Because the branch is 'known to exist' no backtracking takes place if a processing error subsequently occurs.</w:t>
      </w:r>
    </w:p>
    <w:p w:rsidR="00C377EE" w:rsidRPr="001D7643" w:rsidRDefault="00871598">
      <w:pPr>
        <w:rPr>
          <w:rFonts w:ascii="Arial" w:hAnsi="Arial" w:cs="Arial"/>
          <w:color w:val="000000"/>
          <w:sz w:val="20"/>
          <w:szCs w:val="20"/>
        </w:rPr>
      </w:pPr>
      <w:r w:rsidRPr="001D7643">
        <w:rPr>
          <w:rFonts w:ascii="Arial" w:hAnsi="Arial" w:cs="Arial"/>
          <w:color w:val="000000"/>
          <w:sz w:val="20"/>
          <w:szCs w:val="20"/>
        </w:rPr>
        <w:br/>
        <w:t xml:space="preserve">Both properties </w:t>
      </w:r>
      <w:r w:rsidR="0071554D" w:rsidRPr="001D7643">
        <w:rPr>
          <w:rFonts w:ascii="Arial" w:hAnsi="Arial" w:cs="Arial"/>
          <w:color w:val="000000"/>
          <w:sz w:val="20"/>
          <w:szCs w:val="20"/>
        </w:rPr>
        <w:t>are non-representation properties (see erratum 2.126)</w:t>
      </w:r>
      <w:r w:rsidR="00697AA0" w:rsidRPr="001D7643">
        <w:rPr>
          <w:rFonts w:ascii="Arial" w:hAnsi="Arial" w:cs="Arial"/>
          <w:color w:val="000000"/>
          <w:sz w:val="20"/>
          <w:szCs w:val="20"/>
        </w:rPr>
        <w:t xml:space="preserve">, </w:t>
      </w:r>
      <w:r w:rsidRPr="001D7643">
        <w:rPr>
          <w:rFonts w:ascii="Arial" w:hAnsi="Arial" w:cs="Arial"/>
          <w:color w:val="000000"/>
          <w:sz w:val="20"/>
          <w:szCs w:val="20"/>
        </w:rPr>
        <w:t>it is not possible to set a value in scope by a dfdl</w:t>
      </w:r>
      <w:proofErr w:type="gramStart"/>
      <w:r w:rsidRPr="001D7643">
        <w:rPr>
          <w:rFonts w:ascii="Arial" w:hAnsi="Arial" w:cs="Arial"/>
          <w:color w:val="000000"/>
          <w:sz w:val="20"/>
          <w:szCs w:val="20"/>
        </w:rPr>
        <w:t>:format</w:t>
      </w:r>
      <w:proofErr w:type="gramEnd"/>
      <w:r w:rsidRPr="001D7643">
        <w:rPr>
          <w:rFonts w:ascii="Arial" w:hAnsi="Arial" w:cs="Arial"/>
          <w:color w:val="000000"/>
          <w:sz w:val="20"/>
          <w:szCs w:val="20"/>
        </w:rPr>
        <w:t xml:space="preserve"> annotation, and </w:t>
      </w:r>
      <w:r w:rsidR="00697AA0" w:rsidRPr="001D7643">
        <w:rPr>
          <w:rFonts w:ascii="Arial" w:hAnsi="Arial" w:cs="Arial"/>
          <w:color w:val="000000"/>
          <w:sz w:val="20"/>
          <w:szCs w:val="20"/>
        </w:rPr>
        <w:t>a value can</w:t>
      </w:r>
      <w:r w:rsidRPr="001D7643">
        <w:rPr>
          <w:rFonts w:ascii="Arial" w:hAnsi="Arial" w:cs="Arial"/>
          <w:color w:val="000000"/>
          <w:sz w:val="20"/>
          <w:szCs w:val="20"/>
        </w:rPr>
        <w:t xml:space="preserve"> only set at its point of use. This is because there is nothing sensible that could be set in scope.</w:t>
      </w:r>
      <w:r w:rsidRPr="001D7643">
        <w:rPr>
          <w:rFonts w:ascii="Arial" w:hAnsi="Arial" w:cs="Arial"/>
          <w:color w:val="000000"/>
        </w:rPr>
        <w:t xml:space="preserve"> </w:t>
      </w:r>
      <w:r w:rsidRPr="001D7643">
        <w:rPr>
          <w:rFonts w:ascii="Arial" w:hAnsi="Arial" w:cs="Arial"/>
          <w:color w:val="000000"/>
          <w:sz w:val="20"/>
          <w:szCs w:val="20"/>
        </w:rPr>
        <w:t xml:space="preserve">Empty string is not an allowed value. </w:t>
      </w:r>
      <w:r w:rsidRPr="001D7643">
        <w:rPr>
          <w:rFonts w:ascii="Arial" w:hAnsi="Arial" w:cs="Arial"/>
          <w:color w:val="000000"/>
          <w:sz w:val="20"/>
          <w:szCs w:val="20"/>
        </w:rPr>
        <w:br/>
      </w:r>
      <w:r w:rsidRPr="001D7643">
        <w:rPr>
          <w:rFonts w:ascii="Arial" w:hAnsi="Arial" w:cs="Arial"/>
          <w:color w:val="000000"/>
          <w:sz w:val="20"/>
          <w:szCs w:val="20"/>
        </w:rPr>
        <w:br/>
        <w:t>Both properties are only used when parsing.</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r>
      <w:r w:rsidRPr="001D7643">
        <w:rPr>
          <w:rFonts w:ascii="Arial" w:hAnsi="Arial" w:cs="Arial"/>
          <w:strike/>
          <w:sz w:val="20"/>
          <w:szCs w:val="20"/>
        </w:rPr>
        <w:t xml:space="preserve">When </w:t>
      </w:r>
      <w:r w:rsidR="008F0BBE" w:rsidRPr="001D7643">
        <w:rPr>
          <w:rFonts w:ascii="Arial" w:hAnsi="Arial" w:cs="Arial"/>
          <w:strike/>
          <w:sz w:val="20"/>
          <w:szCs w:val="20"/>
        </w:rPr>
        <w:t>choice</w:t>
      </w:r>
      <w:r w:rsidR="00A136FB" w:rsidRPr="001D7643">
        <w:rPr>
          <w:rFonts w:ascii="Arial" w:hAnsi="Arial" w:cs="Arial"/>
          <w:strike/>
          <w:sz w:val="20"/>
          <w:szCs w:val="20"/>
        </w:rPr>
        <w:t>Dispatch</w:t>
      </w:r>
      <w:r w:rsidR="008F0BBE" w:rsidRPr="001D7643">
        <w:rPr>
          <w:rFonts w:ascii="Arial" w:hAnsi="Arial" w:cs="Arial"/>
          <w:strike/>
          <w:sz w:val="20"/>
          <w:szCs w:val="20"/>
        </w:rPr>
        <w:t xml:space="preserve">Key </w:t>
      </w:r>
      <w:r w:rsidRPr="001D7643">
        <w:rPr>
          <w:rFonts w:ascii="Arial" w:hAnsi="Arial" w:cs="Arial"/>
          <w:strike/>
          <w:sz w:val="20"/>
          <w:szCs w:val="20"/>
        </w:rPr>
        <w:t>is present, all choice branches must be local elements or element references. It is a schema definition error otherwise.</w:t>
      </w:r>
      <w:r w:rsidRPr="001D7643">
        <w:rPr>
          <w:rFonts w:ascii="Arial" w:hAnsi="Arial" w:cs="Arial"/>
          <w:strike/>
          <w:sz w:val="20"/>
          <w:szCs w:val="20"/>
        </w:rPr>
        <w:br/>
      </w:r>
      <w:r w:rsidRPr="001D7643">
        <w:rPr>
          <w:rFonts w:ascii="Arial" w:hAnsi="Arial" w:cs="Arial"/>
          <w:color w:val="000000"/>
          <w:sz w:val="20"/>
          <w:szCs w:val="20"/>
        </w:rPr>
        <w:br/>
      </w:r>
      <w:r w:rsidR="00C377EE" w:rsidRPr="001D7643">
        <w:rPr>
          <w:rFonts w:ascii="Arial" w:hAnsi="Arial" w:cs="Arial"/>
          <w:color w:val="000000"/>
          <w:sz w:val="20"/>
          <w:szCs w:val="20"/>
        </w:rPr>
        <w:t>It is a schema definition error if choiceBranchKey is specified on a global element, or on a sequence or choice that is the child of a global group definition.</w:t>
      </w:r>
    </w:p>
    <w:p w:rsidR="00C377EE" w:rsidRPr="001D7643" w:rsidRDefault="00C377EE">
      <w:pPr>
        <w:rPr>
          <w:rFonts w:ascii="Arial" w:hAnsi="Arial" w:cs="Arial"/>
          <w:color w:val="000000"/>
          <w:sz w:val="20"/>
          <w:szCs w:val="20"/>
        </w:rPr>
      </w:pPr>
    </w:p>
    <w:p w:rsidR="0071554D" w:rsidRPr="001D7643" w:rsidRDefault="00871598">
      <w:pPr>
        <w:rPr>
          <w:rFonts w:ascii="Arial" w:hAnsi="Arial" w:cs="Arial"/>
          <w:color w:val="000000"/>
          <w:sz w:val="20"/>
          <w:szCs w:val="20"/>
        </w:rPr>
      </w:pPr>
      <w:r w:rsidRPr="001D7643">
        <w:rPr>
          <w:rFonts w:ascii="Arial" w:hAnsi="Arial" w:cs="Arial"/>
          <w:color w:val="000000"/>
          <w:sz w:val="20"/>
          <w:szCs w:val="20"/>
        </w:rPr>
        <w:t xml:space="preserve">It is a processing error if the resolved value of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does not match </w:t>
      </w:r>
      <w:ins w:id="238"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one of the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ranchKey values</w:t>
      </w:r>
      <w:r w:rsidRPr="001D7643">
        <w:rPr>
          <w:rFonts w:ascii="Arial" w:hAnsi="Arial" w:cs="Arial"/>
          <w:color w:val="000000"/>
          <w:sz w:val="20"/>
          <w:szCs w:val="20"/>
        </w:rPr>
        <w:t>.</w:t>
      </w:r>
      <w:r w:rsidRPr="001D7643">
        <w:rPr>
          <w:rFonts w:ascii="Arial" w:hAnsi="Arial" w:cs="Arial"/>
          <w:color w:val="000000"/>
        </w:rPr>
        <w:t xml:space="preserve"> </w:t>
      </w:r>
      <w:r w:rsidRPr="001D7643">
        <w:rPr>
          <w:rFonts w:ascii="Arial" w:hAnsi="Arial" w:cs="Arial"/>
          <w:color w:val="000000"/>
          <w:sz w:val="20"/>
          <w:szCs w:val="20"/>
        </w:rPr>
        <w:br/>
      </w:r>
      <w:r w:rsidRPr="001D7643">
        <w:rPr>
          <w:rFonts w:ascii="Arial" w:hAnsi="Arial" w:cs="Arial"/>
          <w:color w:val="000000"/>
          <w:sz w:val="20"/>
          <w:szCs w:val="20"/>
        </w:rPr>
        <w:br/>
        <w:t xml:space="preserve">It is a schema definition error if individual </w:t>
      </w:r>
      <w:r w:rsidR="00A136FB" w:rsidRPr="001D7643">
        <w:rPr>
          <w:rFonts w:ascii="Arial" w:hAnsi="Arial" w:cs="Arial"/>
          <w:color w:val="000000"/>
          <w:sz w:val="20"/>
          <w:szCs w:val="20"/>
        </w:rPr>
        <w:t>choiceB</w:t>
      </w:r>
      <w:r w:rsidR="008F0BBE" w:rsidRPr="001D7643">
        <w:rPr>
          <w:rFonts w:ascii="Arial" w:hAnsi="Arial" w:cs="Arial"/>
          <w:color w:val="000000"/>
          <w:sz w:val="20"/>
          <w:szCs w:val="20"/>
        </w:rPr>
        <w:t xml:space="preserve">ranchKey </w:t>
      </w:r>
      <w:r w:rsidRPr="001D7643">
        <w:rPr>
          <w:rFonts w:ascii="Arial" w:hAnsi="Arial" w:cs="Arial"/>
          <w:color w:val="000000"/>
          <w:sz w:val="20"/>
          <w:szCs w:val="20"/>
        </w:rPr>
        <w:t xml:space="preserve">values are not unique </w:t>
      </w:r>
      <w:ins w:id="239" w:author="Steve Hanson" w:date="2014-07-22T17:50:00Z">
        <w:r w:rsidR="00BA4D8A" w:rsidRPr="001D7643">
          <w:rPr>
            <w:rFonts w:ascii="Arial" w:hAnsi="Arial" w:cs="Arial"/>
            <w:color w:val="000000"/>
            <w:sz w:val="20"/>
            <w:szCs w:val="20"/>
          </w:rPr>
          <w:t xml:space="preserve">(case sensitive) </w:t>
        </w:r>
      </w:ins>
      <w:r w:rsidRPr="001D7643">
        <w:rPr>
          <w:rFonts w:ascii="Arial" w:hAnsi="Arial" w:cs="Arial"/>
          <w:color w:val="000000"/>
          <w:sz w:val="20"/>
          <w:szCs w:val="20"/>
        </w:rPr>
        <w:t xml:space="preserve">across all </w:t>
      </w:r>
      <w:r w:rsidRPr="001D7643">
        <w:rPr>
          <w:rFonts w:ascii="Arial" w:hAnsi="Arial" w:cs="Arial"/>
          <w:strike/>
          <w:sz w:val="20"/>
          <w:szCs w:val="20"/>
        </w:rPr>
        <w:t>elements that are</w:t>
      </w:r>
      <w:r w:rsidR="00C377EE" w:rsidRPr="001D7643">
        <w:rPr>
          <w:rFonts w:ascii="Arial" w:hAnsi="Arial" w:cs="Arial"/>
          <w:sz w:val="20"/>
          <w:szCs w:val="20"/>
        </w:rPr>
        <w:t xml:space="preserve"> </w:t>
      </w:r>
      <w:r w:rsidRPr="001D7643">
        <w:rPr>
          <w:rFonts w:ascii="Arial" w:hAnsi="Arial" w:cs="Arial"/>
          <w:color w:val="000000"/>
          <w:sz w:val="20"/>
          <w:szCs w:val="20"/>
        </w:rPr>
        <w:t xml:space="preserve">branches of a choice that carries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Key</w:t>
      </w:r>
    </w:p>
    <w:p w:rsidR="00871598" w:rsidRPr="001D7643" w:rsidRDefault="00871598">
      <w:pPr>
        <w:rPr>
          <w:rFonts w:ascii="Arial" w:hAnsi="Arial" w:cs="Arial"/>
          <w:color w:val="000000"/>
          <w:sz w:val="20"/>
          <w:szCs w:val="20"/>
        </w:rPr>
      </w:pPr>
      <w:r w:rsidRPr="001D7643">
        <w:rPr>
          <w:rFonts w:ascii="Arial" w:hAnsi="Arial" w:cs="Arial"/>
          <w:color w:val="000000"/>
          <w:sz w:val="20"/>
          <w:szCs w:val="20"/>
        </w:rPr>
        <w:br/>
        <w:t xml:space="preserve">It is a schema definition error if both initiatedContent and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are provided on the same choice. </w:t>
      </w:r>
    </w:p>
    <w:p w:rsidR="00871598" w:rsidRPr="001D7643" w:rsidRDefault="00871598">
      <w:pPr>
        <w:rPr>
          <w:rFonts w:ascii="Arial" w:hAnsi="Arial" w:cs="Arial"/>
          <w:color w:val="000000"/>
          <w:sz w:val="20"/>
          <w:szCs w:val="20"/>
        </w:rPr>
      </w:pPr>
    </w:p>
    <w:p w:rsidR="00C07203" w:rsidRPr="001D7643" w:rsidRDefault="00C07203" w:rsidP="00C07203">
      <w:pPr>
        <w:rPr>
          <w:rFonts w:ascii="Arial" w:hAnsi="Arial" w:cs="Arial"/>
          <w:color w:val="000000"/>
          <w:sz w:val="20"/>
          <w:szCs w:val="20"/>
        </w:rPr>
      </w:pPr>
      <w:r w:rsidRPr="001D7643">
        <w:rPr>
          <w:rFonts w:ascii="Arial" w:hAnsi="Arial" w:cs="Arial"/>
          <w:color w:val="000000"/>
          <w:sz w:val="20"/>
          <w:szCs w:val="20"/>
        </w:rPr>
        <w:t xml:space="preserve">It is </w:t>
      </w:r>
      <w:r w:rsidRPr="001D7643">
        <w:rPr>
          <w:rFonts w:ascii="Arial" w:hAnsi="Arial" w:cs="Arial"/>
          <w:color w:val="000000"/>
          <w:sz w:val="20"/>
          <w:szCs w:val="20"/>
          <w:u w:val="single"/>
        </w:rPr>
        <w:t xml:space="preserve">not </w:t>
      </w:r>
      <w:r w:rsidRPr="001D7643">
        <w:rPr>
          <w:rFonts w:ascii="Arial" w:hAnsi="Arial" w:cs="Arial"/>
          <w:color w:val="000000"/>
          <w:sz w:val="20"/>
          <w:szCs w:val="20"/>
        </w:rPr>
        <w:t xml:space="preserve">a schema definition error if either initiatedContent or </w:t>
      </w:r>
      <w:r w:rsidR="008F0BBE" w:rsidRPr="001D7643">
        <w:rPr>
          <w:rFonts w:ascii="Arial" w:hAnsi="Arial" w:cs="Arial"/>
          <w:color w:val="000000"/>
          <w:sz w:val="20"/>
          <w:szCs w:val="20"/>
        </w:rPr>
        <w:t>choice</w:t>
      </w:r>
      <w:r w:rsidR="00A136FB" w:rsidRPr="001D7643">
        <w:rPr>
          <w:rFonts w:ascii="Arial" w:hAnsi="Arial" w:cs="Arial"/>
          <w:color w:val="000000"/>
          <w:sz w:val="20"/>
          <w:szCs w:val="20"/>
        </w:rPr>
        <w:t>Dispatch</w:t>
      </w:r>
      <w:r w:rsidR="008F0BBE" w:rsidRPr="001D7643">
        <w:rPr>
          <w:rFonts w:ascii="Arial" w:hAnsi="Arial" w:cs="Arial"/>
          <w:color w:val="000000"/>
          <w:sz w:val="20"/>
          <w:szCs w:val="20"/>
        </w:rPr>
        <w:t xml:space="preserve">Key </w:t>
      </w:r>
      <w:r w:rsidRPr="001D7643">
        <w:rPr>
          <w:rFonts w:ascii="Arial" w:hAnsi="Arial" w:cs="Arial"/>
          <w:color w:val="000000"/>
          <w:sz w:val="20"/>
          <w:szCs w:val="20"/>
        </w:rPr>
        <w:t xml:space="preserve">is provided on a choice and a discriminator exists on a choice branch. </w:t>
      </w:r>
      <w:r w:rsidR="0071554D" w:rsidRPr="001D7643">
        <w:rPr>
          <w:rFonts w:ascii="Arial" w:hAnsi="Arial" w:cs="Arial"/>
          <w:color w:val="000000"/>
          <w:sz w:val="20"/>
          <w:szCs w:val="20"/>
        </w:rPr>
        <w:t xml:space="preserve"> In this case the discriminator will apply to a point of uncertainty that encloses the choice.</w:t>
      </w:r>
    </w:p>
    <w:p w:rsidR="00C07203" w:rsidRPr="001D7643" w:rsidRDefault="00C07203">
      <w:pPr>
        <w:rPr>
          <w:rFonts w:ascii="Arial" w:hAnsi="Arial" w:cs="Arial"/>
          <w:color w:val="000000"/>
          <w:sz w:val="20"/>
          <w:szCs w:val="20"/>
        </w:rPr>
      </w:pPr>
    </w:p>
    <w:p w:rsidR="0075176E" w:rsidRPr="001D7643" w:rsidRDefault="0071554D">
      <w:pPr>
        <w:rPr>
          <w:rFonts w:ascii="Arial" w:hAnsi="Arial" w:cs="Arial"/>
          <w:sz w:val="20"/>
          <w:szCs w:val="20"/>
        </w:rPr>
      </w:pPr>
      <w:r w:rsidRPr="001D7643">
        <w:rPr>
          <w:rFonts w:ascii="Arial" w:hAnsi="Arial" w:cs="Arial"/>
          <w:sz w:val="20"/>
          <w:szCs w:val="20"/>
        </w:rPr>
        <w:t>DFDL entity c</w:t>
      </w:r>
      <w:r w:rsidR="00871598" w:rsidRPr="001D7643">
        <w:rPr>
          <w:rFonts w:ascii="Arial" w:hAnsi="Arial" w:cs="Arial"/>
          <w:sz w:val="20"/>
          <w:szCs w:val="20"/>
        </w:rPr>
        <w:t xml:space="preserve">haracter classes </w:t>
      </w:r>
      <w:r w:rsidR="005C5393" w:rsidRPr="001D7643">
        <w:rPr>
          <w:rFonts w:ascii="Arial" w:hAnsi="Arial" w:cs="Arial"/>
          <w:sz w:val="20"/>
          <w:szCs w:val="20"/>
        </w:rPr>
        <w:t xml:space="preserve">and DFDL raw byte entities </w:t>
      </w:r>
      <w:r w:rsidR="00871598" w:rsidRPr="001D7643">
        <w:rPr>
          <w:rFonts w:ascii="Arial" w:hAnsi="Arial" w:cs="Arial"/>
          <w:sz w:val="20"/>
          <w:szCs w:val="20"/>
        </w:rPr>
        <w:t xml:space="preserve">are not allowed </w:t>
      </w:r>
      <w:r w:rsidR="005C5393" w:rsidRPr="001D7643">
        <w:rPr>
          <w:rFonts w:ascii="Arial" w:hAnsi="Arial" w:cs="Arial"/>
          <w:sz w:val="20"/>
          <w:szCs w:val="20"/>
        </w:rPr>
        <w:t>in</w:t>
      </w:r>
      <w:r w:rsidR="00871598" w:rsidRPr="001D7643">
        <w:rPr>
          <w:rFonts w:ascii="Arial" w:hAnsi="Arial" w:cs="Arial"/>
          <w:sz w:val="20"/>
          <w:szCs w:val="20"/>
        </w:rPr>
        <w:t xml:space="preserve"> </w:t>
      </w:r>
      <w:r w:rsidR="00A136FB" w:rsidRPr="001D7643">
        <w:rPr>
          <w:rFonts w:ascii="Arial" w:hAnsi="Arial" w:cs="Arial"/>
          <w:sz w:val="20"/>
          <w:szCs w:val="20"/>
        </w:rPr>
        <w:t>choiceB</w:t>
      </w:r>
      <w:r w:rsidR="008F0BBE" w:rsidRPr="001D7643">
        <w:rPr>
          <w:rFonts w:ascii="Arial" w:hAnsi="Arial" w:cs="Arial"/>
          <w:sz w:val="20"/>
          <w:szCs w:val="20"/>
        </w:rPr>
        <w:t>ranchKey</w:t>
      </w:r>
      <w:r w:rsidR="00871598" w:rsidRPr="001D7643">
        <w:rPr>
          <w:rFonts w:ascii="Arial" w:hAnsi="Arial" w:cs="Arial"/>
          <w:sz w:val="20"/>
          <w:szCs w:val="20"/>
        </w:rPr>
        <w:t>.</w:t>
      </w:r>
    </w:p>
    <w:p w:rsidR="0075176E" w:rsidRPr="001D7643" w:rsidRDefault="0075176E">
      <w:pPr>
        <w:rPr>
          <w:rFonts w:ascii="Arial" w:hAnsi="Arial" w:cs="Arial"/>
          <w:sz w:val="20"/>
          <w:szCs w:val="20"/>
        </w:rPr>
      </w:pPr>
    </w:p>
    <w:p w:rsidR="0075176E" w:rsidRPr="001D7643" w:rsidRDefault="00871598" w:rsidP="0075176E">
      <w:pPr>
        <w:suppressAutoHyphens w:val="0"/>
        <w:autoSpaceDE w:val="0"/>
        <w:autoSpaceDN w:val="0"/>
        <w:adjustRightInd w:val="0"/>
        <w:rPr>
          <w:rFonts w:ascii="Arial" w:hAnsi="Arial" w:cs="Arial"/>
          <w:sz w:val="20"/>
          <w:szCs w:val="20"/>
        </w:rPr>
      </w:pPr>
      <w:r w:rsidRPr="001D7643">
        <w:rPr>
          <w:rFonts w:ascii="Arial" w:hAnsi="Arial" w:cs="Arial"/>
          <w:sz w:val="20"/>
          <w:szCs w:val="20"/>
        </w:rPr>
        <w:br/>
      </w:r>
      <w:r w:rsidR="0075176E" w:rsidRPr="001D7643">
        <w:rPr>
          <w:rFonts w:ascii="Arial" w:hAnsi="Arial" w:cs="Arial"/>
          <w:b/>
          <w:sz w:val="20"/>
          <w:szCs w:val="20"/>
        </w:rPr>
        <w:t>3.16</w:t>
      </w:r>
      <w:r w:rsidR="0075176E" w:rsidRPr="001D7643">
        <w:rPr>
          <w:rFonts w:ascii="Arial" w:hAnsi="Arial" w:cs="Arial"/>
          <w:sz w:val="20"/>
          <w:szCs w:val="20"/>
        </w:rPr>
        <w:t xml:space="preserve">. </w:t>
      </w:r>
      <w:r w:rsidR="0075176E" w:rsidRPr="001D7643">
        <w:rPr>
          <w:rFonts w:ascii="Arial" w:hAnsi="Arial" w:cs="Arial"/>
          <w:i/>
          <w:sz w:val="20"/>
          <w:szCs w:val="20"/>
        </w:rPr>
        <w:t>Section 14.2</w:t>
      </w:r>
      <w:r w:rsidR="0075176E" w:rsidRPr="001D7643">
        <w:rPr>
          <w:rFonts w:ascii="Arial" w:hAnsi="Arial" w:cs="Arial"/>
          <w:sz w:val="20"/>
          <w:szCs w:val="20"/>
        </w:rPr>
        <w:t xml:space="preserve">. Property </w:t>
      </w:r>
      <w:r w:rsidR="0075176E" w:rsidRPr="001D7643">
        <w:rPr>
          <w:rFonts w:ascii="Arial" w:hAnsi="Arial" w:cs="Arial"/>
          <w:bCs/>
          <w:sz w:val="20"/>
          <w:szCs w:val="20"/>
        </w:rPr>
        <w:t xml:space="preserve">documentFinalSeparatorCanBeMissing is removed as it is redundant. A </w:t>
      </w:r>
      <w:r w:rsidR="0075176E" w:rsidRPr="001D7643">
        <w:rPr>
          <w:rFonts w:ascii="Arial" w:hAnsi="Arial" w:cs="Arial"/>
          <w:sz w:val="20"/>
          <w:szCs w:val="20"/>
        </w:rPr>
        <w:t>postfix separator where the final separator can be missing can be modelled as an infix separator with documentFinalTerminatorCanBeMissing on the parent element.</w:t>
      </w:r>
    </w:p>
    <w:p w:rsidR="0075176E" w:rsidRPr="001D7643" w:rsidRDefault="0075176E" w:rsidP="0075176E">
      <w:pPr>
        <w:suppressAutoHyphens w:val="0"/>
        <w:autoSpaceDE w:val="0"/>
        <w:autoSpaceDN w:val="0"/>
        <w:adjustRightInd w:val="0"/>
        <w:rPr>
          <w:rFonts w:ascii="Arial" w:hAnsi="Arial" w:cs="Arial"/>
          <w:sz w:val="20"/>
          <w:szCs w:val="20"/>
        </w:rPr>
      </w:pPr>
    </w:p>
    <w:p w:rsidR="00491322" w:rsidRPr="001D7643" w:rsidRDefault="00491322" w:rsidP="0075176E">
      <w:pPr>
        <w:suppressAutoHyphens w:val="0"/>
        <w:autoSpaceDE w:val="0"/>
        <w:autoSpaceDN w:val="0"/>
        <w:adjustRightInd w:val="0"/>
        <w:rPr>
          <w:rFonts w:ascii="Arial" w:hAnsi="Arial" w:cs="Arial"/>
          <w:sz w:val="20"/>
          <w:szCs w:val="20"/>
        </w:rPr>
      </w:pPr>
    </w:p>
    <w:p w:rsidR="0075176E" w:rsidRPr="001D7643" w:rsidRDefault="0075176E" w:rsidP="0075176E">
      <w:pPr>
        <w:suppressAutoHyphens w:val="0"/>
        <w:autoSpaceDE w:val="0"/>
        <w:autoSpaceDN w:val="0"/>
        <w:adjustRightInd w:val="0"/>
        <w:rPr>
          <w:rFonts w:ascii="Arial" w:hAnsi="Arial" w:cs="Arial"/>
          <w:sz w:val="20"/>
          <w:szCs w:val="20"/>
        </w:rPr>
      </w:pPr>
      <w:r w:rsidRPr="001D7643">
        <w:rPr>
          <w:rFonts w:ascii="Arial" w:hAnsi="Arial" w:cs="Arial"/>
          <w:b/>
          <w:sz w:val="20"/>
          <w:szCs w:val="20"/>
        </w:rPr>
        <w:t>3.17</w:t>
      </w:r>
      <w:r w:rsidRPr="001D7643">
        <w:rPr>
          <w:rFonts w:ascii="Arial" w:hAnsi="Arial" w:cs="Arial"/>
          <w:sz w:val="20"/>
          <w:szCs w:val="20"/>
        </w:rPr>
        <w:t xml:space="preserve">. </w:t>
      </w:r>
      <w:r w:rsidRPr="001D7643">
        <w:rPr>
          <w:rFonts w:ascii="Arial" w:hAnsi="Arial" w:cs="Arial"/>
          <w:i/>
          <w:sz w:val="20"/>
          <w:szCs w:val="20"/>
        </w:rPr>
        <w:t>Section 21</w:t>
      </w:r>
      <w:r w:rsidRPr="001D7643">
        <w:rPr>
          <w:rFonts w:ascii="Arial" w:hAnsi="Arial" w:cs="Arial"/>
          <w:sz w:val="20"/>
          <w:szCs w:val="20"/>
        </w:rPr>
        <w:t>. The list of optional DFDL features is extended to make it easier for implementers to create minimal and extended conforming DFDL processors.</w:t>
      </w:r>
    </w:p>
    <w:p w:rsidR="00F433DB" w:rsidRPr="001D7643" w:rsidRDefault="00F433DB" w:rsidP="00F433DB">
      <w:pPr>
        <w:suppressAutoHyphens w:val="0"/>
        <w:autoSpaceDE w:val="0"/>
        <w:autoSpaceDN w:val="0"/>
        <w:adjustRightInd w:val="0"/>
        <w:rPr>
          <w:rFonts w:ascii="Arial" w:hAnsi="Arial" w:cs="Arial"/>
        </w:rPr>
      </w:pPr>
    </w:p>
    <w:p w:rsidR="009D2DBE" w:rsidRPr="001D7643" w:rsidRDefault="009D2DBE" w:rsidP="009D2DBE">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46 (</w:t>
      </w:r>
      <w:hyperlink r:id="rId23" w:history="1">
        <w:r w:rsidR="00AD3AA1" w:rsidRPr="001D7643">
          <w:rPr>
            <w:rStyle w:val="Hyperlink"/>
            <w:rFonts w:ascii="Arial" w:hAnsi="Arial" w:cs="Arial"/>
            <w:i/>
            <w:sz w:val="20"/>
            <w:szCs w:val="20"/>
          </w:rPr>
          <w:t>http://redmine.ogf.org/boards/15/topics/46</w:t>
        </w:r>
      </w:hyperlink>
      <w:r w:rsidRPr="001D7643">
        <w:rPr>
          <w:rFonts w:ascii="Arial" w:hAnsi="Arial" w:cs="Arial"/>
          <w:i/>
          <w:color w:val="000000" w:themeColor="text1"/>
          <w:sz w:val="20"/>
          <w:szCs w:val="20"/>
        </w:rPr>
        <w:t>):</w:t>
      </w:r>
    </w:p>
    <w:p w:rsidR="009D2DBE" w:rsidRPr="001D7643" w:rsidRDefault="009D2DBE" w:rsidP="00F433DB">
      <w:pPr>
        <w:suppressAutoHyphens w:val="0"/>
        <w:autoSpaceDE w:val="0"/>
        <w:autoSpaceDN w:val="0"/>
        <w:adjustRightInd w:val="0"/>
        <w:rPr>
          <w:rFonts w:ascii="Arial" w:hAnsi="Arial" w:cs="Arial"/>
        </w:rPr>
      </w:pPr>
    </w:p>
    <w:tbl>
      <w:tblPr>
        <w:tblW w:w="5000" w:type="pct"/>
        <w:tblLayout w:type="fixed"/>
        <w:tblCellMar>
          <w:top w:w="15" w:type="dxa"/>
          <w:left w:w="15" w:type="dxa"/>
          <w:bottom w:w="15" w:type="dxa"/>
          <w:right w:w="15" w:type="dxa"/>
        </w:tblCellMar>
        <w:tblLook w:val="00A0" w:firstRow="1" w:lastRow="0" w:firstColumn="1" w:lastColumn="0" w:noHBand="0" w:noVBand="0"/>
      </w:tblPr>
      <w:tblGrid>
        <w:gridCol w:w="2808"/>
        <w:gridCol w:w="5544"/>
      </w:tblGrid>
      <w:tr w:rsidR="00672275"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lastRenderedPageBreak/>
              <w:t>Feature</w:t>
            </w:r>
            <w:r w:rsidRPr="001D7643">
              <w:rPr>
                <w:rFonts w:ascii="Arial" w:hAnsi="Arial" w:cs="Arial"/>
                <w:color w:val="000000"/>
                <w:sz w:val="20"/>
                <w:szCs w:val="20"/>
              </w:rPr>
              <w:t xml:space="preserv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b/>
                <w:bCs/>
                <w:color w:val="000000"/>
                <w:sz w:val="20"/>
                <w:szCs w:val="20"/>
              </w:rPr>
              <w:t>Detection</w:t>
            </w:r>
            <w:r w:rsidRPr="001D7643">
              <w:rPr>
                <w:rFonts w:ascii="Arial" w:hAnsi="Arial" w:cs="Arial"/>
                <w:color w:val="000000"/>
                <w:sz w:val="20"/>
                <w:szCs w:val="20"/>
              </w:rPr>
              <w:t xml:space="preserve">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Text representation for types other than String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dfdl:representation="text" for Number, Calendar or Boolean types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Delimiters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dfdl:separator &lt;&gt; "" or dfdl:initiator &lt;&gt; "" or dfdl:terminator &lt;&gt; "" or dfdl:lengthKind="delimited" </w:t>
            </w:r>
          </w:p>
        </w:tc>
      </w:tr>
      <w:tr w:rsidR="00F433DB"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BCD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F433DB" w:rsidRPr="001D7643" w:rsidRDefault="00F433DB">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dfdl:binaryCalendarRep=</w:t>
            </w:r>
            <w:r w:rsidR="00C07203" w:rsidRPr="001D7643">
              <w:rPr>
                <w:rFonts w:ascii="Arial" w:hAnsi="Arial" w:cs="Arial"/>
                <w:color w:val="000000"/>
                <w:sz w:val="20"/>
                <w:szCs w:val="20"/>
              </w:rPr>
              <w:t>”bcd”</w:t>
            </w:r>
            <w:r w:rsidRPr="001D7643">
              <w:rPr>
                <w:rFonts w:ascii="Arial" w:hAnsi="Arial" w:cs="Arial"/>
                <w:color w:val="000000"/>
                <w:sz w:val="20"/>
                <w:szCs w:val="20"/>
              </w:rPr>
              <w:t xml:space="preserve"> </w:t>
            </w:r>
            <w:r w:rsidR="00C07203" w:rsidRPr="001D7643">
              <w:rPr>
                <w:rFonts w:ascii="Arial" w:hAnsi="Arial" w:cs="Arial"/>
                <w:color w:val="000000"/>
                <w:sz w:val="20"/>
                <w:szCs w:val="20"/>
              </w:rPr>
              <w:t xml:space="preserve"> </w:t>
            </w:r>
            <w:r w:rsidRPr="001D7643">
              <w:rPr>
                <w:rFonts w:ascii="Arial" w:hAnsi="Arial" w:cs="Arial"/>
                <w:color w:val="000000"/>
                <w:sz w:val="20"/>
                <w:szCs w:val="20"/>
              </w:rPr>
              <w:t xml:space="preserv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BCD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rsidP="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dfdl:binaryNumberRep="bcd"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Multiple schemas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xs:include or xs:import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Named Formats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dfdl:defineFormat or dfdl:ref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Choices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xs:choice in xsd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Arrays where size not known in advance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dfdl:occursCountKind 'implicit', 'parsed', 'stopValue' </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Expressions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a DFDL expression in any property or attribute value</w:t>
            </w:r>
          </w:p>
        </w:tc>
      </w:tr>
      <w:tr w:rsidR="00C07203"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End of parent</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C07203" w:rsidRPr="001D7643" w:rsidRDefault="00C07203">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dfdl:lengthKind = "endOfParent"</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IBM 4690 packed calendars </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dfdl:binaryCalendarRep=”ibm4690Packed”    </w:t>
            </w:r>
          </w:p>
        </w:tc>
      </w:tr>
      <w:tr w:rsidR="0035522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IBM 4690 packed numbers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355229" w:rsidRPr="001D7643" w:rsidRDefault="0035522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 xml:space="preserve">dfdl:binaryNumberRep="ibm4690Packed"   </w:t>
            </w:r>
          </w:p>
        </w:tc>
      </w:tr>
      <w:tr w:rsidR="00E967D9" w:rsidRPr="001D7643" w:rsidTr="00DB6E72">
        <w:tc>
          <w:tcPr>
            <w:tcW w:w="1681"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DFDL Byte Value Entities</w:t>
            </w:r>
          </w:p>
        </w:tc>
        <w:tc>
          <w:tcPr>
            <w:tcW w:w="3319" w:type="pct"/>
            <w:tcBorders>
              <w:top w:val="threeDEmboss" w:sz="6" w:space="0" w:color="auto"/>
              <w:left w:val="threeDEmboss" w:sz="6" w:space="0" w:color="auto"/>
              <w:bottom w:val="threeDEmboss" w:sz="6" w:space="0" w:color="auto"/>
              <w:right w:val="threeDEmboss" w:sz="6" w:space="0" w:color="auto"/>
            </w:tcBorders>
            <w:shd w:val="clear" w:color="auto" w:fill="FFFFFF" w:themeFill="background1"/>
          </w:tcPr>
          <w:p w:rsidR="00E967D9" w:rsidRPr="001D7643" w:rsidRDefault="00E967D9" w:rsidP="00355229">
            <w:pPr>
              <w:keepNext/>
              <w:keepLines/>
              <w:suppressAutoHyphens w:val="0"/>
              <w:autoSpaceDE w:val="0"/>
              <w:autoSpaceDN w:val="0"/>
              <w:adjustRightInd w:val="0"/>
              <w:ind w:left="30"/>
              <w:rPr>
                <w:rFonts w:ascii="Arial" w:hAnsi="Arial" w:cs="Arial"/>
                <w:color w:val="000000"/>
                <w:sz w:val="20"/>
                <w:szCs w:val="20"/>
              </w:rPr>
            </w:pPr>
            <w:r w:rsidRPr="001D7643">
              <w:rPr>
                <w:rFonts w:ascii="Arial" w:hAnsi="Arial" w:cs="Arial"/>
                <w:color w:val="000000"/>
                <w:sz w:val="20"/>
                <w:szCs w:val="20"/>
              </w:rPr>
              <w:t>Use of %#r syntax in a DFDL String Literal</w:t>
            </w:r>
            <w:r w:rsidR="009D2DBE" w:rsidRPr="001D7643">
              <w:rPr>
                <w:rFonts w:ascii="Arial" w:hAnsi="Arial" w:cs="Arial"/>
                <w:color w:val="000000"/>
                <w:sz w:val="20"/>
                <w:szCs w:val="20"/>
              </w:rPr>
              <w:t xml:space="preserve"> other than the dfdl:fillByte property</w:t>
            </w:r>
          </w:p>
        </w:tc>
      </w:tr>
    </w:tbl>
    <w:p w:rsidR="0075176E" w:rsidRPr="001D7643" w:rsidRDefault="0075176E" w:rsidP="0075176E">
      <w:pPr>
        <w:suppressAutoHyphens w:val="0"/>
        <w:autoSpaceDE w:val="0"/>
        <w:autoSpaceDN w:val="0"/>
        <w:adjustRightInd w:val="0"/>
        <w:rPr>
          <w:rFonts w:ascii="Arial" w:hAnsi="Arial" w:cs="Arial"/>
          <w:color w:val="0000FF"/>
          <w:sz w:val="20"/>
          <w:szCs w:val="20"/>
        </w:rPr>
      </w:pPr>
    </w:p>
    <w:p w:rsidR="0065568A" w:rsidRPr="001D7643" w:rsidRDefault="0065568A" w:rsidP="0075176E">
      <w:pPr>
        <w:suppressAutoHyphens w:val="0"/>
        <w:autoSpaceDE w:val="0"/>
        <w:autoSpaceDN w:val="0"/>
        <w:adjustRightInd w:val="0"/>
        <w:rPr>
          <w:rFonts w:ascii="Arial" w:hAnsi="Arial" w:cs="Arial"/>
          <w:sz w:val="20"/>
          <w:szCs w:val="20"/>
        </w:rPr>
      </w:pPr>
      <w:proofErr w:type="gramStart"/>
      <w:r w:rsidRPr="001D7643">
        <w:rPr>
          <w:rFonts w:ascii="Arial" w:hAnsi="Arial" w:cs="Arial"/>
          <w:sz w:val="20"/>
          <w:szCs w:val="20"/>
        </w:rPr>
        <w:t>Existing optional feature ‘Variables’ is clarified to be dependent on optional feature ‘Expressions’.</w:t>
      </w:r>
      <w:proofErr w:type="gramEnd"/>
    </w:p>
    <w:p w:rsidR="00BC0539" w:rsidRPr="001D7643" w:rsidRDefault="00BC0539" w:rsidP="0075176E">
      <w:pPr>
        <w:suppressAutoHyphens w:val="0"/>
        <w:autoSpaceDE w:val="0"/>
        <w:autoSpaceDN w:val="0"/>
        <w:adjustRightInd w:val="0"/>
        <w:rPr>
          <w:rFonts w:ascii="Arial" w:hAnsi="Arial" w:cs="Arial"/>
          <w:color w:val="0000FF"/>
          <w:sz w:val="20"/>
          <w:szCs w:val="20"/>
        </w:rPr>
      </w:pPr>
    </w:p>
    <w:p w:rsidR="00BC0539" w:rsidRPr="001D7643" w:rsidRDefault="00BC0539" w:rsidP="00BC0539">
      <w:pPr>
        <w:suppressAutoHyphens w:val="0"/>
        <w:autoSpaceDE w:val="0"/>
        <w:autoSpaceDN w:val="0"/>
        <w:adjustRightInd w:val="0"/>
        <w:rPr>
          <w:rFonts w:ascii="Arial" w:hAnsi="Arial" w:cs="Arial"/>
          <w:b/>
          <w:sz w:val="20"/>
          <w:szCs w:val="20"/>
        </w:rPr>
      </w:pPr>
    </w:p>
    <w:p w:rsidR="008721C8" w:rsidRPr="001D7643" w:rsidRDefault="008704B5" w:rsidP="00BC0539">
      <w:pPr>
        <w:suppressAutoHyphens w:val="0"/>
        <w:autoSpaceDE w:val="0"/>
        <w:autoSpaceDN w:val="0"/>
        <w:adjustRightInd w:val="0"/>
        <w:rPr>
          <w:rFonts w:ascii="Arial" w:hAnsi="Arial" w:cs="Arial"/>
          <w:sz w:val="20"/>
          <w:szCs w:val="20"/>
        </w:rPr>
      </w:pPr>
      <w:r w:rsidRPr="001D7643">
        <w:rPr>
          <w:rFonts w:ascii="Arial" w:hAnsi="Arial" w:cs="Arial"/>
          <w:b/>
          <w:sz w:val="20"/>
          <w:szCs w:val="20"/>
        </w:rPr>
        <w:t xml:space="preserve">3.18. </w:t>
      </w:r>
      <w:r w:rsidRPr="001D7643">
        <w:rPr>
          <w:rFonts w:ascii="Arial" w:hAnsi="Arial" w:cs="Arial"/>
          <w:i/>
          <w:sz w:val="20"/>
          <w:szCs w:val="20"/>
        </w:rPr>
        <w:t>Section 9.2</w:t>
      </w:r>
      <w:r w:rsidR="000E5728" w:rsidRPr="001D7643">
        <w:rPr>
          <w:rFonts w:ascii="Arial" w:hAnsi="Arial" w:cs="Arial"/>
          <w:i/>
          <w:sz w:val="20"/>
          <w:szCs w:val="20"/>
        </w:rPr>
        <w:t>, 23.5.3</w:t>
      </w:r>
      <w:r w:rsidRPr="001D7643">
        <w:rPr>
          <w:rFonts w:ascii="Arial" w:hAnsi="Arial" w:cs="Arial"/>
          <w:sz w:val="20"/>
          <w:szCs w:val="20"/>
        </w:rPr>
        <w:t>. The DFDL grammar productions are revised to make clear the distinction between the different allowable representations that an element can have</w:t>
      </w:r>
      <w:r w:rsidR="00E945F5" w:rsidRPr="001D7643">
        <w:rPr>
          <w:rFonts w:ascii="Arial" w:hAnsi="Arial" w:cs="Arial"/>
          <w:sz w:val="20"/>
          <w:szCs w:val="20"/>
        </w:rPr>
        <w:t xml:space="preserve"> </w:t>
      </w:r>
      <w:r w:rsidRPr="001D7643">
        <w:rPr>
          <w:rFonts w:ascii="Arial" w:hAnsi="Arial" w:cs="Arial"/>
          <w:sz w:val="20"/>
          <w:szCs w:val="20"/>
        </w:rPr>
        <w:t xml:space="preserve">and to enforce the correct use of the terms ‘content’, ‘value’ and ‘representation’. </w:t>
      </w:r>
    </w:p>
    <w:p w:rsidR="008721C8" w:rsidRPr="001D7643" w:rsidRDefault="008721C8"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Th</w:t>
      </w:r>
      <w:r w:rsidR="008721C8" w:rsidRPr="001D7643">
        <w:rPr>
          <w:rFonts w:ascii="Arial" w:hAnsi="Arial" w:cs="Arial"/>
          <w:color w:val="000000" w:themeColor="text1"/>
          <w:sz w:val="20"/>
          <w:szCs w:val="20"/>
        </w:rPr>
        <w:t xml:space="preserve">is has a significant effect on the </w:t>
      </w:r>
      <w:r w:rsidRPr="001D7643">
        <w:rPr>
          <w:rFonts w:ascii="Arial" w:hAnsi="Arial" w:cs="Arial"/>
          <w:color w:val="000000" w:themeColor="text1"/>
          <w:sz w:val="20"/>
          <w:szCs w:val="20"/>
        </w:rPr>
        <w:t xml:space="preserve">grammar is </w:t>
      </w:r>
      <w:r w:rsidR="008721C8" w:rsidRPr="001D7643">
        <w:rPr>
          <w:rFonts w:ascii="Arial" w:hAnsi="Arial" w:cs="Arial"/>
          <w:color w:val="000000" w:themeColor="text1"/>
          <w:sz w:val="20"/>
          <w:szCs w:val="20"/>
        </w:rPr>
        <w:t xml:space="preserve">shown in </w:t>
      </w:r>
      <w:r w:rsidR="00DB0D4F" w:rsidRPr="001D7643">
        <w:rPr>
          <w:rFonts w:ascii="Arial" w:eastAsia="Helv" w:hAnsi="Arial" w:cs="Arial"/>
          <w:color w:val="000000"/>
          <w:sz w:val="20"/>
          <w:szCs w:val="20"/>
          <w:lang w:eastAsia="en-GB"/>
        </w:rPr>
        <w:t xml:space="preserve">Chapter </w:t>
      </w:r>
      <w:r w:rsidR="00CE5969" w:rsidRPr="001D7643">
        <w:rPr>
          <w:rFonts w:ascii="Arial" w:eastAsia="Helv" w:hAnsi="Arial" w:cs="Arial"/>
          <w:color w:val="000000"/>
          <w:sz w:val="20"/>
          <w:szCs w:val="20"/>
          <w:lang w:eastAsia="en-GB"/>
        </w:rPr>
        <w:t>5</w:t>
      </w:r>
      <w:r w:rsidR="008721C8" w:rsidRPr="001D7643">
        <w:rPr>
          <w:rFonts w:ascii="Arial" w:hAnsi="Arial" w:cs="Arial"/>
          <w:color w:val="000000" w:themeColor="text1"/>
          <w:sz w:val="20"/>
          <w:szCs w:val="20"/>
        </w:rPr>
        <w:t xml:space="preserve"> of this document.</w:t>
      </w: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p>
    <w:p w:rsidR="008704B5" w:rsidRPr="001D7643" w:rsidRDefault="008704B5"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color w:val="000000" w:themeColor="text1"/>
          <w:sz w:val="20"/>
          <w:szCs w:val="20"/>
        </w:rPr>
        <w:t>All sections of the specification are updated to ensure that ‘content’, ‘value’ and ‘representation’ are used correctly and consistently.</w:t>
      </w:r>
    </w:p>
    <w:p w:rsidR="000E5728" w:rsidRPr="001D7643" w:rsidRDefault="000E5728" w:rsidP="00BC0539">
      <w:pPr>
        <w:suppressAutoHyphens w:val="0"/>
        <w:autoSpaceDE w:val="0"/>
        <w:autoSpaceDN w:val="0"/>
        <w:adjustRightInd w:val="0"/>
        <w:rPr>
          <w:rFonts w:ascii="Arial" w:hAnsi="Arial" w:cs="Arial"/>
          <w:color w:val="000000" w:themeColor="text1"/>
          <w:sz w:val="20"/>
          <w:szCs w:val="20"/>
        </w:rPr>
      </w:pP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As a consequence two of the DFDL-specific functions are renamed:</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representationLength() -&gt; dfdl:contentLength()</w:t>
      </w:r>
    </w:p>
    <w:p w:rsidR="000E5728" w:rsidRPr="001D7643" w:rsidRDefault="000E5728" w:rsidP="000E5728">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unpaddedLength() -&gt; dfdl:valueLength()</w:t>
      </w:r>
    </w:p>
    <w:p w:rsidR="000E5728" w:rsidRPr="001D7643" w:rsidRDefault="000E5728" w:rsidP="00BC0539">
      <w:pPr>
        <w:suppressAutoHyphens w:val="0"/>
        <w:autoSpaceDE w:val="0"/>
        <w:autoSpaceDN w:val="0"/>
        <w:adjustRightInd w:val="0"/>
        <w:rPr>
          <w:rFonts w:ascii="Arial" w:hAnsi="Arial" w:cs="Arial"/>
          <w:b/>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3.19</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7.7</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A05BB0" w:rsidRPr="001D7643">
        <w:rPr>
          <w:rFonts w:ascii="Arial" w:hAnsi="Arial" w:cs="Arial"/>
          <w:color w:val="000000" w:themeColor="text1"/>
          <w:sz w:val="20"/>
          <w:szCs w:val="20"/>
        </w:rPr>
        <w:t>for the defineV</w:t>
      </w:r>
      <w:r w:rsidRPr="001D7643">
        <w:rPr>
          <w:rFonts w:ascii="Arial" w:hAnsi="Arial" w:cs="Arial"/>
          <w:color w:val="000000" w:themeColor="text1"/>
          <w:sz w:val="20"/>
          <w:szCs w:val="20"/>
        </w:rPr>
        <w:t>ariable</w:t>
      </w:r>
      <w:r w:rsidR="00A05BB0" w:rsidRPr="001D7643">
        <w:rPr>
          <w:rFonts w:ascii="Arial" w:hAnsi="Arial" w:cs="Arial"/>
          <w:color w:val="000000" w:themeColor="text1"/>
          <w:sz w:val="20"/>
          <w:szCs w:val="20"/>
        </w:rPr>
        <w:t xml:space="preserve"> annotation</w:t>
      </w:r>
      <w:r w:rsidRPr="001D7643">
        <w:rPr>
          <w:rFonts w:ascii="Arial" w:hAnsi="Arial" w:cs="Arial"/>
          <w:color w:val="000000" w:themeColor="text1"/>
          <w:sz w:val="20"/>
          <w:szCs w:val="20"/>
        </w:rPr>
        <w:t>.</w:t>
      </w:r>
      <w:proofErr w:type="gramEnd"/>
      <w:r w:rsidRPr="001D7643">
        <w:rPr>
          <w:rFonts w:ascii="Arial" w:hAnsi="Arial" w:cs="Arial"/>
          <w:color w:val="000000" w:themeColor="text1"/>
          <w:sz w:val="20"/>
          <w:szCs w:val="20"/>
        </w:rPr>
        <w:t xml:space="preserve"> </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06669C" w:rsidRPr="001D7643" w:rsidRDefault="0006669C"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must be evaluated before processing the data stream.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12073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 defaultValue expression can refer to other variables but not to the infoset (so no path locations).The </w:t>
      </w:r>
      <w:r w:rsidR="0034666A" w:rsidRPr="001D7643">
        <w:rPr>
          <w:rFonts w:ascii="Arial" w:eastAsia="Times New Roman" w:hAnsi="Arial" w:cs="Arial"/>
          <w:color w:val="000000" w:themeColor="text1"/>
          <w:sz w:val="20"/>
          <w:szCs w:val="20"/>
          <w:lang w:eastAsia="en-GB"/>
        </w:rPr>
        <w:t>referenced</w:t>
      </w:r>
      <w:r w:rsidRPr="001D7643">
        <w:rPr>
          <w:rFonts w:ascii="Arial" w:eastAsia="Times New Roman" w:hAnsi="Arial" w:cs="Arial"/>
          <w:color w:val="000000" w:themeColor="text1"/>
          <w:sz w:val="20"/>
          <w:szCs w:val="20"/>
          <w:lang w:eastAsia="en-GB"/>
        </w:rPr>
        <w:t xml:space="preserve"> variable must </w:t>
      </w:r>
      <w:r w:rsidR="0011549C" w:rsidRPr="001D7643">
        <w:rPr>
          <w:rFonts w:ascii="Arial" w:eastAsia="Times New Roman" w:hAnsi="Arial" w:cs="Arial"/>
          <w:color w:val="000000" w:themeColor="text1"/>
          <w:sz w:val="20"/>
          <w:szCs w:val="20"/>
          <w:lang w:eastAsia="en-GB"/>
        </w:rPr>
        <w:t>either h</w:t>
      </w:r>
      <w:r w:rsidRPr="001D7643">
        <w:rPr>
          <w:rFonts w:ascii="Arial" w:eastAsia="Times New Roman" w:hAnsi="Arial" w:cs="Arial"/>
          <w:color w:val="000000" w:themeColor="text1"/>
          <w:sz w:val="20"/>
          <w:szCs w:val="20"/>
          <w:lang w:eastAsia="en-GB"/>
        </w:rPr>
        <w:t xml:space="preserve">ave a defaultValue or be external. </w:t>
      </w:r>
      <w:r w:rsidR="00667B55" w:rsidRPr="001D7643">
        <w:rPr>
          <w:rFonts w:ascii="Arial" w:eastAsia="Times New Roman" w:hAnsi="Arial" w:cs="Arial"/>
          <w:color w:val="000000" w:themeColor="text1"/>
          <w:sz w:val="20"/>
          <w:szCs w:val="20"/>
          <w:lang w:eastAsia="en-GB"/>
        </w:rPr>
        <w:t>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12073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a defaultValue expression references another va</w:t>
      </w:r>
      <w:r w:rsidR="0012073A" w:rsidRPr="001D7643">
        <w:rPr>
          <w:rFonts w:ascii="Arial" w:eastAsia="Times New Roman" w:hAnsi="Arial" w:cs="Arial"/>
          <w:color w:val="000000" w:themeColor="text1"/>
          <w:sz w:val="20"/>
          <w:szCs w:val="20"/>
          <w:lang w:eastAsia="en-GB"/>
        </w:rPr>
        <w:t xml:space="preserve">riable </w:t>
      </w:r>
      <w:r w:rsidRPr="001D7643">
        <w:rPr>
          <w:rFonts w:ascii="Arial" w:eastAsia="Times New Roman" w:hAnsi="Arial" w:cs="Arial"/>
          <w:color w:val="000000" w:themeColor="text1"/>
          <w:sz w:val="20"/>
          <w:szCs w:val="20"/>
          <w:lang w:eastAsia="en-GB"/>
        </w:rPr>
        <w:t>then that</w:t>
      </w:r>
      <w:r w:rsidR="0012073A" w:rsidRPr="001D7643">
        <w:rPr>
          <w:rFonts w:ascii="Arial" w:eastAsia="Times New Roman" w:hAnsi="Arial" w:cs="Arial"/>
          <w:color w:val="000000" w:themeColor="text1"/>
          <w:sz w:val="20"/>
          <w:szCs w:val="20"/>
          <w:lang w:eastAsia="en-GB"/>
        </w:rPr>
        <w:t xml:space="preserve"> prevents </w:t>
      </w:r>
      <w:r w:rsidRPr="001D7643">
        <w:rPr>
          <w:rFonts w:ascii="Arial" w:eastAsia="Times New Roman" w:hAnsi="Arial" w:cs="Arial"/>
          <w:color w:val="000000" w:themeColor="text1"/>
          <w:sz w:val="20"/>
          <w:szCs w:val="20"/>
          <w:lang w:eastAsia="en-GB"/>
        </w:rPr>
        <w:t xml:space="preserve">the referenced </w:t>
      </w:r>
      <w:r w:rsidR="0011549C" w:rsidRPr="001D7643">
        <w:rPr>
          <w:rFonts w:ascii="Arial" w:eastAsia="Times New Roman" w:hAnsi="Arial" w:cs="Arial"/>
          <w:color w:val="000000" w:themeColor="text1"/>
          <w:sz w:val="20"/>
          <w:szCs w:val="20"/>
          <w:lang w:eastAsia="en-GB"/>
        </w:rPr>
        <w:t>variable’s</w:t>
      </w:r>
      <w:r w:rsidR="0012073A" w:rsidRPr="001D7643">
        <w:rPr>
          <w:rFonts w:ascii="Arial" w:eastAsia="Times New Roman" w:hAnsi="Arial" w:cs="Arial"/>
          <w:color w:val="000000" w:themeColor="text1"/>
          <w:sz w:val="20"/>
          <w:szCs w:val="20"/>
          <w:lang w:eastAsia="en-GB"/>
        </w:rPr>
        <w:t xml:space="preserve"> value from ever changing, that is</w:t>
      </w:r>
      <w:r w:rsidRPr="001D7643">
        <w:rPr>
          <w:rFonts w:ascii="Arial" w:eastAsia="Times New Roman" w:hAnsi="Arial" w:cs="Arial"/>
          <w:color w:val="000000" w:themeColor="text1"/>
          <w:sz w:val="20"/>
          <w:szCs w:val="20"/>
          <w:lang w:eastAsia="en-GB"/>
        </w:rPr>
        <w:t>, it is</w:t>
      </w:r>
      <w:r w:rsidR="0012073A" w:rsidRPr="001D7643">
        <w:rPr>
          <w:rFonts w:ascii="Arial" w:eastAsia="Times New Roman" w:hAnsi="Arial" w:cs="Arial"/>
          <w:color w:val="000000" w:themeColor="text1"/>
          <w:sz w:val="20"/>
          <w:szCs w:val="20"/>
          <w:lang w:eastAsia="en-GB"/>
        </w:rPr>
        <w:t xml:space="preserve"> considered to be a read of the variable’s value.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If a defaultValue expression references another variable and this causes a circular reference, </w:t>
      </w:r>
      <w:r w:rsidR="00485628" w:rsidRPr="001D7643">
        <w:rPr>
          <w:rFonts w:ascii="Arial" w:eastAsia="Times New Roman" w:hAnsi="Arial" w:cs="Arial"/>
          <w:color w:val="000000" w:themeColor="text1"/>
          <w:sz w:val="20"/>
          <w:szCs w:val="20"/>
          <w:lang w:eastAsia="en-GB"/>
        </w:rPr>
        <w:t>it</w:t>
      </w:r>
      <w:r w:rsidRPr="001D7643">
        <w:rPr>
          <w:rFonts w:ascii="Arial" w:eastAsia="Times New Roman" w:hAnsi="Arial" w:cs="Arial"/>
          <w:color w:val="000000" w:themeColor="text1"/>
          <w:sz w:val="20"/>
          <w:szCs w:val="20"/>
          <w:lang w:eastAsia="en-GB"/>
        </w:rPr>
        <w:t xml:space="preserve"> is a schema definition error</w:t>
      </w:r>
      <w:r w:rsidR="00461F0C"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485628" w:rsidRPr="001D7643" w:rsidRDefault="00485628"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the type of variable is a user-defined simple type restriction, it is a schema definition error</w:t>
      </w:r>
      <w:r w:rsidR="00461F0C"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t xml:space="preserve"> </w:t>
      </w:r>
    </w:p>
    <w:p w:rsidR="0012073A" w:rsidRPr="001D7643" w:rsidRDefault="0012073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3.20</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7.8</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newVariableInstance annotation.</w:t>
      </w:r>
      <w:proofErr w:type="gramEnd"/>
      <w:r w:rsidRPr="001D7643">
        <w:rPr>
          <w:rFonts w:ascii="Arial" w:hAnsi="Arial" w:cs="Arial"/>
          <w:color w:val="000000" w:themeColor="text1"/>
          <w:sz w:val="20"/>
          <w:szCs w:val="20"/>
        </w:rPr>
        <w:t xml:space="preserve"> </w:t>
      </w:r>
    </w:p>
    <w:p w:rsidR="0034666A" w:rsidRPr="001D7643" w:rsidRDefault="0034666A" w:rsidP="0012073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4"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Only allowed as an annotation on sequence, choice or group reference.</w:t>
      </w:r>
      <w:proofErr w:type="gramEnd"/>
      <w:r w:rsidR="00667B55" w:rsidRPr="001D7643">
        <w:rPr>
          <w:rFonts w:ascii="Arial" w:eastAsia="Times New Roman" w:hAnsi="Arial" w:cs="Arial"/>
          <w:color w:val="000000" w:themeColor="text1"/>
          <w:sz w:val="20"/>
          <w:szCs w:val="20"/>
          <w:lang w:eastAsia="en-GB"/>
        </w:rPr>
        <w:t xml:space="preserve"> It is a schema definition error otherwise.</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resolved set of annotations for a component may contain multiple newVariableInstance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754A87" w:rsidRPr="001D7643" w:rsidRDefault="00E01F35" w:rsidP="00754A8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w:t>
      </w:r>
      <w:r w:rsidR="00991C77" w:rsidRPr="001D7643">
        <w:rPr>
          <w:rFonts w:ascii="Arial" w:hAnsi="Arial" w:cs="Arial"/>
          <w:sz w:val="20"/>
          <w:szCs w:val="20"/>
        </w:rPr>
        <w:t>execution is specified in section 9.</w:t>
      </w:r>
      <w:r w:rsidRPr="001D7643">
        <w:rPr>
          <w:rFonts w:ascii="Arial" w:hAnsi="Arial" w:cs="Arial"/>
          <w:sz w:val="20"/>
          <w:szCs w:val="20"/>
        </w:rPr>
        <w:t>5</w:t>
      </w:r>
      <w:r w:rsidRPr="001D7643">
        <w:rPr>
          <w:rFonts w:ascii="Arial" w:eastAsia="Times New Roman" w:hAnsi="Arial" w:cs="Arial"/>
          <w:color w:val="000000" w:themeColor="text1"/>
          <w:sz w:val="20"/>
          <w:szCs w:val="20"/>
          <w:lang w:eastAsia="en-GB"/>
        </w:rPr>
        <w:t>.</w:t>
      </w:r>
    </w:p>
    <w:p w:rsidR="0034666A" w:rsidRPr="001D7643" w:rsidRDefault="0034666A" w:rsidP="0034666A">
      <w:pPr>
        <w:pStyle w:val="ListParagraph"/>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b/>
          <w:color w:val="000000" w:themeColor="text1"/>
          <w:sz w:val="20"/>
          <w:szCs w:val="20"/>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3.21</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7.9</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Additions and clarifications for the setVariable annotation.</w:t>
      </w:r>
      <w:proofErr w:type="gramEnd"/>
      <w:r w:rsidRPr="001D7643">
        <w:rPr>
          <w:rFonts w:ascii="Arial" w:hAnsi="Arial" w:cs="Arial"/>
          <w:color w:val="000000" w:themeColor="text1"/>
          <w:sz w:val="20"/>
          <w:szCs w:val="20"/>
        </w:rPr>
        <w:t xml:space="preserve"> </w:t>
      </w:r>
    </w:p>
    <w:p w:rsidR="0034666A" w:rsidRPr="001D7643" w:rsidRDefault="0034666A" w:rsidP="0034666A">
      <w:pPr>
        <w:suppressAutoHyphens w:val="0"/>
        <w:autoSpaceDE w:val="0"/>
        <w:autoSpaceDN w:val="0"/>
        <w:adjustRightInd w:val="0"/>
        <w:rPr>
          <w:rFonts w:ascii="Arial" w:eastAsia="Times New Roman" w:hAnsi="Arial" w:cs="Arial"/>
          <w:color w:val="000000" w:themeColor="text1"/>
          <w:sz w:val="20"/>
          <w:szCs w:val="20"/>
          <w:lang w:eastAsia="en-GB"/>
        </w:rPr>
      </w:pPr>
    </w:p>
    <w:p w:rsidR="00E01F35" w:rsidRPr="001D7643" w:rsidRDefault="00E01F35" w:rsidP="00E01F35">
      <w:pPr>
        <w:autoSpaceDE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39 (</w:t>
      </w:r>
      <w:hyperlink r:id="rId25" w:history="1">
        <w:r w:rsidR="00C377EE" w:rsidRPr="001D7643">
          <w:rPr>
            <w:rStyle w:val="Hyperlink"/>
            <w:rFonts w:ascii="Arial" w:hAnsi="Arial" w:cs="Arial"/>
            <w:i/>
            <w:sz w:val="20"/>
            <w:szCs w:val="20"/>
          </w:rPr>
          <w:t>http://redmine.ogf.org/boards/15/topics/39</w:t>
        </w:r>
      </w:hyperlink>
      <w:r w:rsidRPr="001D7643">
        <w:rPr>
          <w:rFonts w:ascii="Arial" w:hAnsi="Arial" w:cs="Arial"/>
          <w:i/>
          <w:color w:val="000000" w:themeColor="text1"/>
          <w:sz w:val="20"/>
          <w:szCs w:val="20"/>
        </w:rPr>
        <w:t>)</w:t>
      </w:r>
      <w:r w:rsidR="00C377EE" w:rsidRPr="001D7643">
        <w:rPr>
          <w:rFonts w:ascii="Arial" w:hAnsi="Arial" w:cs="Arial"/>
          <w:i/>
          <w:color w:val="000000" w:themeColor="text1"/>
          <w:sz w:val="20"/>
          <w:szCs w:val="20"/>
        </w:rPr>
        <w:t xml:space="preserve"> to impose a predictable evaluation order</w:t>
      </w:r>
      <w:r w:rsidRPr="001D7643">
        <w:rPr>
          <w:rFonts w:ascii="Arial" w:hAnsi="Arial" w:cs="Arial"/>
          <w:i/>
          <w:color w:val="000000" w:themeColor="text1"/>
          <w:sz w:val="20"/>
          <w:szCs w:val="20"/>
        </w:rPr>
        <w:t>:</w:t>
      </w:r>
    </w:p>
    <w:p w:rsidR="00E01F35" w:rsidRPr="001D7643" w:rsidRDefault="00E01F35"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34666A" w:rsidRPr="001D7643" w:rsidRDefault="0034666A"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Not allowed as an annotation on a complex element or element reference to such.</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EE51FE" w:rsidRPr="001D7643" w:rsidRDefault="00754A87" w:rsidP="00E01F35">
      <w:pPr>
        <w:suppressAutoHyphens w:val="0"/>
        <w:autoSpaceDE w:val="0"/>
        <w:autoSpaceDN w:val="0"/>
        <w:adjustRightInd w:val="0"/>
        <w:rPr>
          <w:rFonts w:ascii="Arial" w:hAnsi="Arial" w:cs="Arial"/>
          <w:sz w:val="20"/>
          <w:szCs w:val="20"/>
        </w:rPr>
      </w:pPr>
      <w:r w:rsidRPr="001D7643">
        <w:rPr>
          <w:rFonts w:ascii="Arial" w:eastAsia="Times New Roman" w:hAnsi="Arial" w:cs="Arial"/>
          <w:color w:val="000000" w:themeColor="text1"/>
          <w:sz w:val="20"/>
          <w:szCs w:val="20"/>
          <w:lang w:eastAsia="en-GB"/>
        </w:rPr>
        <w:t xml:space="preserve">The resolved set of annotations for a component may contain multiple setVariable statements. They must all be for unique </w:t>
      </w:r>
      <w:proofErr w:type="gramStart"/>
      <w:r w:rsidRPr="001D7643">
        <w:rPr>
          <w:rFonts w:ascii="Arial" w:eastAsia="Times New Roman" w:hAnsi="Arial" w:cs="Arial"/>
          <w:color w:val="000000" w:themeColor="text1"/>
          <w:sz w:val="20"/>
          <w:szCs w:val="20"/>
          <w:lang w:eastAsia="en-GB"/>
        </w:rPr>
        <w:t>variables,</w:t>
      </w:r>
      <w:proofErr w:type="gramEnd"/>
      <w:r w:rsidRPr="001D7643">
        <w:rPr>
          <w:rFonts w:ascii="Arial" w:eastAsia="Times New Roman" w:hAnsi="Arial" w:cs="Arial"/>
          <w:color w:val="000000" w:themeColor="text1"/>
          <w:sz w:val="20"/>
          <w:szCs w:val="20"/>
          <w:lang w:eastAsia="en-GB"/>
        </w:rPr>
        <w:t xml:space="preserve"> it is a schema definition error otherwise. </w:t>
      </w:r>
      <w:r w:rsidR="00EE51FE" w:rsidRPr="001D7643">
        <w:rPr>
          <w:rFonts w:ascii="Arial" w:eastAsia="Times New Roman" w:hAnsi="Arial" w:cs="Arial"/>
          <w:strike/>
          <w:color w:val="000000" w:themeColor="text1"/>
          <w:sz w:val="20"/>
          <w:szCs w:val="20"/>
          <w:lang w:eastAsia="en-GB"/>
        </w:rPr>
        <w:t>However, the order of execution among them is not specified. Schema authors can insert sequences to control the timing of evaluation of statements more precisely.</w:t>
      </w:r>
    </w:p>
    <w:p w:rsidR="00E01F35" w:rsidRPr="001D7643" w:rsidRDefault="00E01F35"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hAnsi="Arial" w:cs="Arial"/>
          <w:sz w:val="20"/>
          <w:szCs w:val="20"/>
        </w:rPr>
        <w:t xml:space="preserve">The order of execution is specified in </w:t>
      </w:r>
      <w:r w:rsidR="00991C77" w:rsidRPr="001D7643">
        <w:rPr>
          <w:rFonts w:ascii="Arial" w:hAnsi="Arial" w:cs="Arial"/>
          <w:sz w:val="20"/>
          <w:szCs w:val="20"/>
        </w:rPr>
        <w:t>section 9.5</w:t>
      </w:r>
      <w:r w:rsidRPr="001D7643">
        <w:rPr>
          <w:rFonts w:ascii="Arial" w:eastAsia="Times New Roman" w:hAnsi="Arial" w:cs="Arial"/>
          <w:color w:val="000000" w:themeColor="text1"/>
          <w:sz w:val="20"/>
          <w:szCs w:val="20"/>
          <w:lang w:eastAsia="en-GB"/>
        </w:rPr>
        <w:t>.</w:t>
      </w:r>
    </w:p>
    <w:p w:rsidR="00116C61" w:rsidRPr="001D7643" w:rsidRDefault="00116C61"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Clarify that setVariable may be used with a variable defined with external ‘true’.</w:t>
      </w:r>
    </w:p>
    <w:p w:rsidR="000C5F3E" w:rsidRPr="001D7643" w:rsidRDefault="000C5F3E" w:rsidP="00116C61">
      <w:pPr>
        <w:suppressAutoHyphens w:val="0"/>
        <w:autoSpaceDE w:val="0"/>
        <w:autoSpaceDN w:val="0"/>
        <w:adjustRightInd w:val="0"/>
        <w:rPr>
          <w:rFonts w:ascii="Arial" w:eastAsia="Times New Roman" w:hAnsi="Arial" w:cs="Arial"/>
          <w:color w:val="000000" w:themeColor="text1"/>
          <w:sz w:val="20"/>
          <w:szCs w:val="20"/>
          <w:lang w:eastAsia="en-GB"/>
        </w:rPr>
      </w:pPr>
    </w:p>
    <w:p w:rsidR="00A05BB0" w:rsidRPr="001D7643" w:rsidRDefault="00A05BB0" w:rsidP="0012073A">
      <w:pPr>
        <w:suppressAutoHyphens w:val="0"/>
        <w:autoSpaceDE w:val="0"/>
        <w:autoSpaceDN w:val="0"/>
        <w:adjustRightInd w:val="0"/>
        <w:rPr>
          <w:rFonts w:ascii="Arial" w:eastAsia="Times New Roman" w:hAnsi="Arial" w:cs="Arial"/>
          <w:b/>
          <w:color w:val="000000" w:themeColor="text1"/>
          <w:sz w:val="20"/>
          <w:szCs w:val="20"/>
          <w:lang w:eastAsia="en-GB"/>
        </w:rPr>
      </w:pPr>
    </w:p>
    <w:p w:rsidR="0012073A" w:rsidRPr="001D7643" w:rsidRDefault="00A05BB0" w:rsidP="0012073A">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New appendix</w:t>
      </w:r>
      <w:r w:rsidRPr="001D7643">
        <w:rPr>
          <w:rFonts w:ascii="Arial" w:eastAsia="Times New Roman" w:hAnsi="Arial" w:cs="Arial"/>
          <w:color w:val="000000" w:themeColor="text1"/>
          <w:sz w:val="20"/>
          <w:szCs w:val="20"/>
          <w:lang w:eastAsia="en-GB"/>
        </w:rPr>
        <w:t>. Add a</w:t>
      </w:r>
      <w:r w:rsidR="0012073A" w:rsidRPr="001D7643">
        <w:rPr>
          <w:rFonts w:ascii="Arial" w:eastAsia="Times New Roman" w:hAnsi="Arial" w:cs="Arial"/>
          <w:color w:val="000000" w:themeColor="text1"/>
          <w:sz w:val="20"/>
          <w:szCs w:val="20"/>
          <w:lang w:eastAsia="en-GB"/>
        </w:rPr>
        <w:t>n explanation of the rationale behind the current variables design, covering why DFDL has adopted a write-once read-many behaviour for variables.</w:t>
      </w:r>
    </w:p>
    <w:p w:rsidR="0012073A" w:rsidRPr="001D7643" w:rsidRDefault="0012073A" w:rsidP="00BC0539">
      <w:pPr>
        <w:suppressAutoHyphens w:val="0"/>
        <w:autoSpaceDE w:val="0"/>
        <w:autoSpaceDN w:val="0"/>
        <w:adjustRightInd w:val="0"/>
        <w:rPr>
          <w:rFonts w:ascii="Arial" w:hAnsi="Arial" w:cs="Arial"/>
          <w:color w:val="000000" w:themeColor="text1"/>
          <w:sz w:val="20"/>
          <w:szCs w:val="20"/>
        </w:rPr>
      </w:pPr>
    </w:p>
    <w:p w:rsidR="00BC0539" w:rsidRPr="001D7643" w:rsidRDefault="00BC0539" w:rsidP="00BC0539">
      <w:pPr>
        <w:suppressAutoHyphens w:val="0"/>
        <w:autoSpaceDE w:val="0"/>
        <w:autoSpaceDN w:val="0"/>
        <w:adjustRightInd w:val="0"/>
        <w:rPr>
          <w:rFonts w:ascii="Arial" w:hAnsi="Arial" w:cs="Arial"/>
          <w:color w:val="000000" w:themeColor="text1"/>
          <w:sz w:val="20"/>
          <w:szCs w:val="20"/>
        </w:rPr>
      </w:pP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A05BB0" w:rsidRPr="001D7643">
        <w:rPr>
          <w:rFonts w:ascii="Arial" w:hAnsi="Arial" w:cs="Arial"/>
          <w:b/>
          <w:color w:val="000000" w:themeColor="text1"/>
          <w:sz w:val="20"/>
          <w:szCs w:val="20"/>
        </w:rPr>
        <w:t>3</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w:t>
      </w:r>
      <w:r w:rsidR="00A05BB0" w:rsidRPr="001D7643">
        <w:rPr>
          <w:rFonts w:ascii="Arial" w:hAnsi="Arial" w:cs="Arial"/>
          <w:i/>
          <w:color w:val="000000" w:themeColor="text1"/>
          <w:sz w:val="20"/>
          <w:szCs w:val="20"/>
        </w:rPr>
        <w:t>.1</w:t>
      </w:r>
      <w:r w:rsidRPr="001D7643">
        <w:rPr>
          <w:rFonts w:ascii="Arial" w:hAnsi="Arial" w:cs="Arial"/>
          <w:color w:val="000000" w:themeColor="text1"/>
          <w:sz w:val="20"/>
          <w:szCs w:val="20"/>
        </w:rPr>
        <w:t xml:space="preserve">. Additions and clarifications </w:t>
      </w:r>
      <w:r w:rsidR="00A05BB0" w:rsidRPr="001D7643">
        <w:rPr>
          <w:rFonts w:ascii="Arial" w:hAnsi="Arial" w:cs="Arial"/>
          <w:color w:val="000000" w:themeColor="text1"/>
          <w:sz w:val="20"/>
          <w:szCs w:val="20"/>
        </w:rPr>
        <w:t>for</w:t>
      </w:r>
      <w:r w:rsidRPr="001D7643">
        <w:rPr>
          <w:rFonts w:ascii="Arial" w:hAnsi="Arial" w:cs="Arial"/>
          <w:color w:val="000000" w:themeColor="text1"/>
          <w:sz w:val="20"/>
          <w:szCs w:val="20"/>
        </w:rPr>
        <w:t xml:space="preserve"> </w:t>
      </w:r>
      <w:r w:rsidR="00A05BB0" w:rsidRPr="001D7643">
        <w:rPr>
          <w:rFonts w:ascii="Arial" w:hAnsi="Arial" w:cs="Arial"/>
          <w:color w:val="000000" w:themeColor="text1"/>
          <w:sz w:val="20"/>
          <w:szCs w:val="20"/>
        </w:rPr>
        <w:t>the assert annotation.</w:t>
      </w:r>
    </w:p>
    <w:p w:rsidR="001102C7" w:rsidRPr="001D7643" w:rsidRDefault="001102C7" w:rsidP="001102C7">
      <w:pPr>
        <w:suppressAutoHyphens w:val="0"/>
        <w:autoSpaceDE w:val="0"/>
        <w:autoSpaceDN w:val="0"/>
        <w:adjustRightInd w:val="0"/>
        <w:rPr>
          <w:rFonts w:ascii="Arial" w:hAnsi="Arial" w:cs="Arial"/>
          <w:color w:val="000000" w:themeColor="text1"/>
          <w:sz w:val="20"/>
          <w:szCs w:val="20"/>
        </w:rPr>
      </w:pP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Asserts can be placed as annotations on sequence, choice, group references, local and global element declarations, element references, and simple type definitions.</w:t>
      </w:r>
    </w:p>
    <w:p w:rsidR="00116C61" w:rsidRPr="001D7643" w:rsidRDefault="00116C61" w:rsidP="001102C7">
      <w:pPr>
        <w:suppressAutoHyphens w:val="0"/>
        <w:autoSpaceDE w:val="0"/>
        <w:autoSpaceDN w:val="0"/>
        <w:adjustRightInd w:val="0"/>
        <w:rPr>
          <w:rFonts w:ascii="Arial" w:hAnsi="Arial" w:cs="Arial"/>
          <w:color w:val="000000" w:themeColor="text1"/>
          <w:sz w:val="20"/>
          <w:szCs w:val="20"/>
        </w:rPr>
      </w:pPr>
    </w:p>
    <w:p w:rsidR="00B44C41" w:rsidRPr="001D7643" w:rsidRDefault="00DB7744"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Replace "More than one dfdl</w:t>
      </w:r>
      <w:proofErr w:type="gramStart"/>
      <w:r w:rsidRPr="001D7643">
        <w:rPr>
          <w:rFonts w:ascii="Arial" w:eastAsia="Times New Roman" w:hAnsi="Arial" w:cs="Arial"/>
          <w:color w:val="000000" w:themeColor="text1"/>
          <w:sz w:val="20"/>
          <w:szCs w:val="20"/>
          <w:lang w:eastAsia="en-GB"/>
        </w:rPr>
        <w:t>:assert</w:t>
      </w:r>
      <w:proofErr w:type="gramEnd"/>
      <w:r w:rsidRPr="001D7643">
        <w:rPr>
          <w:rFonts w:ascii="Arial" w:eastAsia="Times New Roman" w:hAnsi="Arial" w:cs="Arial"/>
          <w:color w:val="000000" w:themeColor="text1"/>
          <w:sz w:val="20"/>
          <w:szCs w:val="20"/>
          <w:lang w:eastAsia="en-GB"/>
        </w:rPr>
        <w:t xml:space="preserve"> may be used at an annotation point. The dfdl</w:t>
      </w:r>
      <w:proofErr w:type="gramStart"/>
      <w:r w:rsidRPr="001D7643">
        <w:rPr>
          <w:rFonts w:ascii="Arial" w:eastAsia="Times New Roman" w:hAnsi="Arial" w:cs="Arial"/>
          <w:color w:val="000000" w:themeColor="text1"/>
          <w:sz w:val="20"/>
          <w:szCs w:val="20"/>
          <w:lang w:eastAsia="en-GB"/>
        </w:rPr>
        <w:t>:asserts</w:t>
      </w:r>
      <w:proofErr w:type="gramEnd"/>
      <w:r w:rsidRPr="001D7643">
        <w:rPr>
          <w:rFonts w:ascii="Arial" w:eastAsia="Times New Roman" w:hAnsi="Arial" w:cs="Arial"/>
          <w:color w:val="000000" w:themeColor="text1"/>
          <w:sz w:val="20"/>
          <w:szCs w:val="20"/>
          <w:lang w:eastAsia="en-GB"/>
        </w:rPr>
        <w:t xml:space="preserve"> will be evaluated in the order defined in the schema." with "If the resolved set of annotations for a schema component contain multiple dfdl:assert statements, then those with testKind='pattern' are executed before those with testKind='expression' (the default). However, within each group the order of execution among them is not specified. Schema authors can insert sequences to control the timing of evaluation of statements more precisely.</w:t>
      </w:r>
      <w:r w:rsidR="00B44C41" w:rsidRPr="001D7643">
        <w:rPr>
          <w:rFonts w:ascii="Arial" w:eastAsia="Times New Roman" w:hAnsi="Arial" w:cs="Arial"/>
          <w:color w:val="000000" w:themeColor="text1"/>
          <w:sz w:val="20"/>
          <w:szCs w:val="20"/>
          <w:lang w:eastAsia="en-GB"/>
        </w:rPr>
        <w:t>”</w:t>
      </w: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66302F" w:rsidRPr="001D7643" w:rsidRDefault="0066302F" w:rsidP="001102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Once any assert used at an annotation point </w:t>
      </w:r>
      <w:r w:rsidR="00D23EE0" w:rsidRPr="001D7643">
        <w:rPr>
          <w:rFonts w:ascii="Arial" w:eastAsia="Times New Roman" w:hAnsi="Arial" w:cs="Arial"/>
          <w:color w:val="000000" w:themeColor="text1"/>
          <w:sz w:val="20"/>
          <w:szCs w:val="20"/>
          <w:lang w:eastAsia="en-GB"/>
        </w:rPr>
        <w:t>is unsuccessful</w:t>
      </w:r>
      <w:r w:rsidRPr="001D7643">
        <w:rPr>
          <w:rFonts w:ascii="Arial" w:eastAsia="Times New Roman" w:hAnsi="Arial" w:cs="Arial"/>
          <w:color w:val="000000" w:themeColor="text1"/>
          <w:sz w:val="20"/>
          <w:szCs w:val="20"/>
          <w:lang w:eastAsia="en-GB"/>
        </w:rPr>
        <w:t>, no other asserts are executed at that annotation point.</w:t>
      </w:r>
    </w:p>
    <w:p w:rsidR="00B44C41" w:rsidRPr="001D7643" w:rsidRDefault="00B44C41" w:rsidP="001102C7">
      <w:pPr>
        <w:suppressAutoHyphens w:val="0"/>
        <w:autoSpaceDE w:val="0"/>
        <w:autoSpaceDN w:val="0"/>
        <w:adjustRightInd w:val="0"/>
        <w:rPr>
          <w:rFonts w:ascii="Arial" w:eastAsia="Times New Roman" w:hAnsi="Arial" w:cs="Arial"/>
          <w:color w:val="000000" w:themeColor="text1"/>
          <w:sz w:val="20"/>
          <w:szCs w:val="20"/>
          <w:lang w:eastAsia="en-GB"/>
        </w:rPr>
      </w:pPr>
    </w:p>
    <w:p w:rsidR="001102C7" w:rsidRPr="001D7643" w:rsidRDefault="001102C7" w:rsidP="001102C7">
      <w:pPr>
        <w:rPr>
          <w:rFonts w:ascii="Arial" w:hAnsi="Arial" w:cs="Arial"/>
          <w:color w:val="000000" w:themeColor="text1"/>
          <w:sz w:val="20"/>
          <w:szCs w:val="20"/>
          <w:lang w:eastAsia="en-GB"/>
        </w:rPr>
      </w:pP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r w:rsidRPr="001D7643">
        <w:rPr>
          <w:rFonts w:ascii="Arial" w:hAnsi="Arial" w:cs="Arial"/>
          <w:b/>
          <w:color w:val="000000" w:themeColor="text1"/>
          <w:sz w:val="20"/>
          <w:szCs w:val="20"/>
        </w:rPr>
        <w:t>3.2</w:t>
      </w:r>
      <w:r w:rsidR="00116C61" w:rsidRPr="001D7643">
        <w:rPr>
          <w:rFonts w:ascii="Arial" w:hAnsi="Arial" w:cs="Arial"/>
          <w:b/>
          <w:color w:val="000000" w:themeColor="text1"/>
          <w:sz w:val="20"/>
          <w:szCs w:val="20"/>
        </w:rPr>
        <w:t>4</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Sections 7.3.1</w:t>
      </w:r>
      <w:r w:rsidRPr="001D7643">
        <w:rPr>
          <w:rFonts w:ascii="Arial" w:hAnsi="Arial" w:cs="Arial"/>
          <w:color w:val="000000" w:themeColor="text1"/>
          <w:sz w:val="20"/>
          <w:szCs w:val="20"/>
        </w:rPr>
        <w:t xml:space="preserve">. </w:t>
      </w:r>
      <w:proofErr w:type="gramStart"/>
      <w:r w:rsidRPr="001D7643">
        <w:rPr>
          <w:rFonts w:ascii="Arial" w:hAnsi="Arial" w:cs="Arial"/>
          <w:color w:val="000000" w:themeColor="text1"/>
          <w:sz w:val="20"/>
          <w:szCs w:val="20"/>
        </w:rPr>
        <w:t xml:space="preserve">Additions and clarifications </w:t>
      </w:r>
      <w:r w:rsidR="00116C61" w:rsidRPr="001D7643">
        <w:rPr>
          <w:rFonts w:ascii="Arial" w:hAnsi="Arial" w:cs="Arial"/>
          <w:color w:val="000000" w:themeColor="text1"/>
          <w:sz w:val="20"/>
          <w:szCs w:val="20"/>
        </w:rPr>
        <w:t>for the discriminator annotation</w:t>
      </w:r>
      <w:r w:rsidRPr="001D7643">
        <w:rPr>
          <w:rFonts w:ascii="Arial" w:hAnsi="Arial" w:cs="Arial"/>
          <w:color w:val="000000" w:themeColor="text1"/>
          <w:sz w:val="20"/>
          <w:szCs w:val="20"/>
        </w:rPr>
        <w:t>.</w:t>
      </w:r>
      <w:proofErr w:type="gramEnd"/>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116C61" w:rsidRPr="001D7643" w:rsidRDefault="00116C61" w:rsidP="00116C61">
      <w:pPr>
        <w:suppressAutoHyphens w:val="0"/>
        <w:autoSpaceDE w:val="0"/>
        <w:autoSpaceDN w:val="0"/>
        <w:adjustRightInd w:val="0"/>
        <w:rPr>
          <w:rFonts w:ascii="Arial" w:hAnsi="Arial" w:cs="Arial"/>
          <w:color w:val="000000" w:themeColor="text1"/>
          <w:sz w:val="20"/>
          <w:szCs w:val="20"/>
        </w:rPr>
      </w:pPr>
      <w:r w:rsidRPr="001D7643">
        <w:rPr>
          <w:rFonts w:ascii="Arial" w:eastAsia="Times New Roman" w:hAnsi="Arial" w:cs="Arial"/>
          <w:color w:val="000000" w:themeColor="text1"/>
          <w:sz w:val="20"/>
          <w:szCs w:val="20"/>
          <w:lang w:eastAsia="en-GB"/>
        </w:rPr>
        <w:t>Discriminators can be placed as annotations on sequence, choice, group references, local and global element declarations, element references, and simple type definitions.</w:t>
      </w:r>
    </w:p>
    <w:p w:rsidR="00A05BB0" w:rsidRPr="001D7643" w:rsidRDefault="00A05BB0" w:rsidP="00A05BB0">
      <w:pPr>
        <w:suppressAutoHyphens w:val="0"/>
        <w:autoSpaceDE w:val="0"/>
        <w:autoSpaceDN w:val="0"/>
        <w:adjustRightInd w:val="0"/>
        <w:rPr>
          <w:rFonts w:ascii="Arial" w:hAnsi="Arial" w:cs="Arial"/>
          <w:color w:val="000000" w:themeColor="text1"/>
          <w:sz w:val="20"/>
          <w:szCs w:val="20"/>
        </w:rPr>
      </w:pPr>
    </w:p>
    <w:p w:rsidR="00A05BB0" w:rsidRPr="001D7643" w:rsidRDefault="006152A1" w:rsidP="00A05BB0">
      <w:pPr>
        <w:rPr>
          <w:rFonts w:ascii="Arial"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Replace "Any one annotation point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 with "The resolved set of annotations for a schema component can contain only a single dfd</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one or more dfdl:asserts, but not both. It is a schema definition error otherwise."</w:t>
      </w:r>
    </w:p>
    <w:p w:rsidR="001102C7" w:rsidRPr="001D7643" w:rsidRDefault="001102C7" w:rsidP="001102C7">
      <w:pPr>
        <w:rPr>
          <w:rFonts w:ascii="Arial" w:hAnsi="Arial" w:cs="Arial"/>
          <w:color w:val="000000" w:themeColor="text1"/>
          <w:sz w:val="20"/>
          <w:szCs w:val="20"/>
          <w:lang w:eastAsia="en-GB"/>
        </w:rPr>
      </w:pPr>
    </w:p>
    <w:p w:rsidR="006152A1" w:rsidRPr="001D7643" w:rsidRDefault="006152A1" w:rsidP="001102C7">
      <w:pPr>
        <w:rPr>
          <w:rFonts w:ascii="Arial" w:hAnsi="Arial" w:cs="Arial"/>
          <w:b/>
          <w:color w:val="000000" w:themeColor="text1"/>
          <w:sz w:val="20"/>
          <w:szCs w:val="20"/>
          <w:lang w:eastAsia="en-GB"/>
        </w:rPr>
      </w:pPr>
    </w:p>
    <w:p w:rsidR="00AD3AA1" w:rsidRPr="001D7643" w:rsidRDefault="001102C7" w:rsidP="00E01F35">
      <w:pPr>
        <w:autoSpaceDE w:val="0"/>
        <w:rPr>
          <w:rFonts w:ascii="Arial" w:hAnsi="Arial" w:cs="Arial"/>
          <w:i/>
          <w:color w:val="000000" w:themeColor="text1"/>
          <w:sz w:val="20"/>
          <w:szCs w:val="20"/>
        </w:rPr>
      </w:pPr>
      <w:r w:rsidRPr="001D7643">
        <w:rPr>
          <w:rFonts w:ascii="Arial" w:hAnsi="Arial" w:cs="Arial"/>
          <w:b/>
          <w:color w:val="000000" w:themeColor="text1"/>
          <w:sz w:val="20"/>
          <w:szCs w:val="20"/>
          <w:lang w:eastAsia="en-GB"/>
        </w:rPr>
        <w:t>3.2</w:t>
      </w:r>
      <w:r w:rsidR="006152A1" w:rsidRPr="001D7643">
        <w:rPr>
          <w:rFonts w:ascii="Arial" w:hAnsi="Arial" w:cs="Arial"/>
          <w:b/>
          <w:color w:val="000000" w:themeColor="text1"/>
          <w:sz w:val="20"/>
          <w:szCs w:val="20"/>
          <w:lang w:eastAsia="en-GB"/>
        </w:rPr>
        <w:t>5</w:t>
      </w:r>
      <w:r w:rsidRPr="001D7643">
        <w:rPr>
          <w:rFonts w:ascii="Arial" w:hAnsi="Arial" w:cs="Arial"/>
          <w:color w:val="000000" w:themeColor="text1"/>
          <w:sz w:val="20"/>
          <w:szCs w:val="20"/>
          <w:lang w:eastAsia="en-GB"/>
        </w:rPr>
        <w:t xml:space="preserve">. </w:t>
      </w:r>
      <w:r w:rsidR="006152A1" w:rsidRPr="001D7643">
        <w:rPr>
          <w:rFonts w:ascii="Arial" w:hAnsi="Arial" w:cs="Arial"/>
          <w:i/>
          <w:color w:val="000000" w:themeColor="text1"/>
          <w:sz w:val="20"/>
          <w:szCs w:val="20"/>
          <w:lang w:eastAsia="en-GB"/>
        </w:rPr>
        <w:t>S</w:t>
      </w:r>
      <w:r w:rsidRPr="001D7643">
        <w:rPr>
          <w:rFonts w:ascii="Arial" w:hAnsi="Arial" w:cs="Arial"/>
          <w:i/>
          <w:color w:val="000000" w:themeColor="text1"/>
          <w:sz w:val="20"/>
          <w:szCs w:val="20"/>
          <w:lang w:eastAsia="en-GB"/>
        </w:rPr>
        <w:t>ection</w:t>
      </w:r>
      <w:r w:rsidR="006152A1" w:rsidRPr="001D7643">
        <w:rPr>
          <w:rFonts w:ascii="Arial" w:hAnsi="Arial" w:cs="Arial"/>
          <w:i/>
          <w:color w:val="000000" w:themeColor="text1"/>
          <w:sz w:val="20"/>
          <w:szCs w:val="20"/>
          <w:lang w:eastAsia="en-GB"/>
        </w:rPr>
        <w:t xml:space="preserve"> 9</w:t>
      </w:r>
      <w:r w:rsidR="00991C77" w:rsidRPr="001D7643">
        <w:rPr>
          <w:rFonts w:ascii="Arial" w:hAnsi="Arial" w:cs="Arial"/>
          <w:i/>
          <w:color w:val="000000" w:themeColor="text1"/>
          <w:sz w:val="20"/>
          <w:szCs w:val="20"/>
          <w:lang w:eastAsia="en-GB"/>
        </w:rPr>
        <w:t>.5</w:t>
      </w:r>
      <w:r w:rsidR="0006669C" w:rsidRPr="001D7643">
        <w:rPr>
          <w:rFonts w:ascii="Arial" w:hAnsi="Arial" w:cs="Arial"/>
          <w:color w:val="000000" w:themeColor="text1"/>
          <w:sz w:val="20"/>
          <w:szCs w:val="20"/>
          <w:lang w:eastAsia="en-GB"/>
        </w:rPr>
        <w:t xml:space="preserve">. </w:t>
      </w:r>
      <w:r w:rsidR="002E1313" w:rsidRPr="001D7643">
        <w:rPr>
          <w:rFonts w:ascii="Arial" w:eastAsia="Times New Roman" w:hAnsi="Arial" w:cs="Arial"/>
          <w:bCs/>
          <w:color w:val="000000" w:themeColor="text1"/>
          <w:sz w:val="20"/>
          <w:szCs w:val="20"/>
          <w:lang w:eastAsia="en-GB"/>
        </w:rPr>
        <w:t>Evaluation Order for Statement Annotations</w:t>
      </w:r>
      <w:r w:rsidR="002E1313" w:rsidRPr="001D7643">
        <w:rPr>
          <w:rFonts w:ascii="Arial" w:eastAsia="Times New Roman" w:hAnsi="Arial" w:cs="Arial"/>
          <w:color w:val="000000" w:themeColor="text1"/>
          <w:sz w:val="20"/>
          <w:szCs w:val="20"/>
          <w:lang w:eastAsia="en-GB"/>
        </w:rPr>
        <w:br/>
      </w:r>
      <w:r w:rsidR="002E1313" w:rsidRPr="001D7643">
        <w:rPr>
          <w:rFonts w:ascii="Arial" w:eastAsia="Times New Roman" w:hAnsi="Arial" w:cs="Arial"/>
          <w:color w:val="000000" w:themeColor="text1"/>
          <w:sz w:val="20"/>
          <w:szCs w:val="20"/>
          <w:lang w:eastAsia="en-GB"/>
        </w:rPr>
        <w:br/>
      </w:r>
      <w:r w:rsidR="00E01F35" w:rsidRPr="001D7643">
        <w:rPr>
          <w:rFonts w:ascii="Arial" w:hAnsi="Arial" w:cs="Arial"/>
          <w:i/>
          <w:color w:val="000000" w:themeColor="text1"/>
          <w:sz w:val="20"/>
          <w:szCs w:val="20"/>
        </w:rPr>
        <w:t>Updated by public comment 39 (</w:t>
      </w:r>
      <w:hyperlink r:id="rId26" w:history="1">
        <w:r w:rsidR="00AD3AA1" w:rsidRPr="001D7643">
          <w:rPr>
            <w:rStyle w:val="Hyperlink"/>
            <w:rFonts w:ascii="Arial" w:hAnsi="Arial" w:cs="Arial"/>
            <w:i/>
            <w:sz w:val="20"/>
            <w:szCs w:val="20"/>
          </w:rPr>
          <w:t>http://redmine.ogf.org/boards/15/topics/39</w:t>
        </w:r>
      </w:hyperlink>
      <w:r w:rsidR="00E01F35" w:rsidRPr="001D7643">
        <w:rPr>
          <w:rFonts w:ascii="Arial" w:hAnsi="Arial" w:cs="Arial"/>
          <w:i/>
          <w:color w:val="000000" w:themeColor="text1"/>
          <w:sz w:val="20"/>
          <w:szCs w:val="20"/>
        </w:rPr>
        <w:t>)</w:t>
      </w:r>
      <w:r w:rsidR="00AD3AA1" w:rsidRPr="001D7643">
        <w:rPr>
          <w:rFonts w:ascii="Arial" w:hAnsi="Arial" w:cs="Arial"/>
          <w:i/>
          <w:color w:val="000000" w:themeColor="text1"/>
          <w:sz w:val="20"/>
          <w:szCs w:val="20"/>
        </w:rPr>
        <w:t xml:space="preserve"> to impose a predictable evaluation order for variables:</w:t>
      </w:r>
    </w:p>
    <w:p w:rsidR="00E01F35" w:rsidRPr="001D7643" w:rsidRDefault="00E01F35" w:rsidP="00AD3AA1">
      <w:pPr>
        <w:autoSpaceDE w:val="0"/>
        <w:rPr>
          <w:rFonts w:ascii="Arial" w:hAnsi="Arial" w:cs="Arial"/>
          <w:i/>
          <w:color w:val="000000" w:themeColor="text1"/>
          <w:sz w:val="20"/>
          <w:szCs w:val="20"/>
        </w:rPr>
      </w:pPr>
    </w:p>
    <w:p w:rsidR="002E1313" w:rsidRPr="001D7643" w:rsidRDefault="002E1313" w:rsidP="002E131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Of the resolved set of annotations for a schema component, some are statement annotations and the order of their evaluation relative to the actual processing of the schema component itself (parsing or unparsing per its format annotation) is as given in the ordered lists below.</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 xml:space="preserve">For elements and element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element following property scoping rules</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discriminator or dfdl:assert(s) with testKind='expression' (parsing only)</w:t>
      </w:r>
    </w:p>
    <w:p w:rsidR="002E1313" w:rsidRPr="001D7643" w:rsidRDefault="002E1313" w:rsidP="002E1313">
      <w:pPr>
        <w:suppressAutoHyphens w:val="0"/>
        <w:autoSpaceDE w:val="0"/>
        <w:autoSpaceDN w:val="0"/>
        <w:adjustRightInd w:val="0"/>
        <w:ind w:firstLine="435"/>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br/>
        <w:t xml:space="preserve">For sequences, choices and group refs: </w:t>
      </w:r>
      <w:r w:rsidRPr="001D7643">
        <w:rPr>
          <w:rFonts w:ascii="Arial" w:eastAsia="Times New Roman" w:hAnsi="Arial" w:cs="Arial"/>
          <w:color w:val="000000" w:themeColor="text1"/>
          <w:sz w:val="20"/>
          <w:szCs w:val="20"/>
          <w:lang w:eastAsia="en-GB"/>
        </w:rPr>
        <w:br/>
        <w:t>1.        dfdl</w:t>
      </w:r>
      <w:proofErr w:type="gramStart"/>
      <w:r w:rsidRPr="001D7643">
        <w:rPr>
          <w:rFonts w:ascii="Arial" w:eastAsia="Times New Roman" w:hAnsi="Arial" w:cs="Arial"/>
          <w:color w:val="000000" w:themeColor="text1"/>
          <w:sz w:val="20"/>
          <w:szCs w:val="20"/>
          <w:lang w:eastAsia="en-GB"/>
        </w:rPr>
        <w:t>:discriminator</w:t>
      </w:r>
      <w:proofErr w:type="gramEnd"/>
      <w:r w:rsidRPr="001D7643">
        <w:rPr>
          <w:rFonts w:ascii="Arial" w:eastAsia="Times New Roman" w:hAnsi="Arial" w:cs="Arial"/>
          <w:color w:val="000000" w:themeColor="text1"/>
          <w:sz w:val="20"/>
          <w:szCs w:val="20"/>
          <w:lang w:eastAsia="en-GB"/>
        </w:rPr>
        <w:t xml:space="preserve"> or dfdl:assert(s) with testKind='pattern' (parsing only) </w:t>
      </w:r>
      <w:r w:rsidRPr="001D7643">
        <w:rPr>
          <w:rFonts w:ascii="Arial" w:eastAsia="Times New Roman" w:hAnsi="Arial" w:cs="Arial"/>
          <w:color w:val="000000" w:themeColor="text1"/>
          <w:sz w:val="20"/>
          <w:szCs w:val="20"/>
          <w:lang w:eastAsia="en-GB"/>
        </w:rPr>
        <w:br/>
        <w:t>2.        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newVariableInstance(s)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3.        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setVariable(s) </w:t>
      </w:r>
      <w:r w:rsidR="00E01F35" w:rsidRPr="001D7643">
        <w:rPr>
          <w:rFonts w:ascii="Arial" w:eastAsia="Times New Roman" w:hAnsi="Arial" w:cs="Arial"/>
          <w:color w:val="000000" w:themeColor="text1"/>
          <w:sz w:val="20"/>
          <w:szCs w:val="20"/>
          <w:lang w:eastAsia="en-GB"/>
        </w:rPr>
        <w:t xml:space="preserve">- </w:t>
      </w:r>
      <w:r w:rsidR="00E01F35" w:rsidRPr="001D7643">
        <w:rPr>
          <w:rFonts w:ascii="Arial" w:hAnsi="Arial" w:cs="Arial"/>
          <w:sz w:val="20"/>
          <w:szCs w:val="20"/>
        </w:rPr>
        <w:t>in lexical order, innermost schema component first</w:t>
      </w:r>
      <w:r w:rsidRPr="001D7643">
        <w:rPr>
          <w:rFonts w:ascii="Arial" w:eastAsia="Times New Roman" w:hAnsi="Arial" w:cs="Arial"/>
          <w:color w:val="000000" w:themeColor="text1"/>
          <w:sz w:val="20"/>
          <w:szCs w:val="20"/>
          <w:lang w:eastAsia="en-GB"/>
        </w:rPr>
        <w:br/>
        <w:t>4.        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sequence or dfdl:choice or dfdl:group </w:t>
      </w:r>
      <w:r w:rsidR="00BE45E1" w:rsidRPr="001D7643">
        <w:rPr>
          <w:rFonts w:ascii="Arial" w:eastAsia="Times New Roman" w:hAnsi="Arial" w:cs="Arial"/>
          <w:color w:val="000000" w:themeColor="text1"/>
          <w:sz w:val="20"/>
          <w:szCs w:val="20"/>
          <w:lang w:eastAsia="en-GB"/>
        </w:rPr>
        <w:t>following property scoping rules</w:t>
      </w:r>
      <w:r w:rsidRPr="001D7643">
        <w:rPr>
          <w:rFonts w:ascii="Arial" w:eastAsia="Times New Roman" w:hAnsi="Arial" w:cs="Arial"/>
          <w:color w:val="000000" w:themeColor="text1"/>
          <w:sz w:val="20"/>
          <w:szCs w:val="20"/>
          <w:lang w:eastAsia="en-GB"/>
        </w:rPr>
        <w:br/>
        <w:t>5.        </w:t>
      </w:r>
      <w:proofErr w:type="gramStart"/>
      <w:r w:rsidRPr="001D7643">
        <w:rPr>
          <w:rFonts w:ascii="Arial" w:eastAsia="Times New Roman" w:hAnsi="Arial" w:cs="Arial"/>
          <w:color w:val="000000" w:themeColor="text1"/>
          <w:sz w:val="20"/>
          <w:szCs w:val="20"/>
          <w:lang w:eastAsia="en-GB"/>
        </w:rPr>
        <w:t>dfdl:</w:t>
      </w:r>
      <w:proofErr w:type="gramEnd"/>
      <w:r w:rsidRPr="001D7643">
        <w:rPr>
          <w:rFonts w:ascii="Arial" w:eastAsia="Times New Roman" w:hAnsi="Arial" w:cs="Arial"/>
          <w:color w:val="000000" w:themeColor="text1"/>
          <w:sz w:val="20"/>
          <w:szCs w:val="20"/>
          <w:lang w:eastAsia="en-GB"/>
        </w:rPr>
        <w:t xml:space="preserve">discriminator or dfdl:assert(s) with testKind='expression' (parsing only) </w:t>
      </w:r>
    </w:p>
    <w:p w:rsidR="00E01F35" w:rsidRPr="001D7643" w:rsidRDefault="002E1313" w:rsidP="00E01F35">
      <w:pPr>
        <w:pStyle w:val="NormalWeb"/>
        <w:rPr>
          <w:rFonts w:ascii="Arial" w:eastAsia="Times New Roman" w:hAnsi="Arial" w:cs="Arial"/>
          <w:sz w:val="20"/>
          <w:szCs w:val="20"/>
          <w:lang w:eastAsia="en-GB"/>
        </w:rPr>
      </w:pPr>
      <w:r w:rsidRPr="001D7643">
        <w:rPr>
          <w:rFonts w:ascii="Arial" w:eastAsia="Times New Roman" w:hAnsi="Arial" w:cs="Arial"/>
          <w:b/>
          <w:bCs/>
          <w:i/>
          <w:iCs/>
          <w:color w:val="000000" w:themeColor="text1"/>
          <w:sz w:val="20"/>
          <w:szCs w:val="20"/>
          <w:lang w:eastAsia="en-GB"/>
        </w:rPr>
        <w:br/>
      </w:r>
      <w:r w:rsidR="00E01F35" w:rsidRPr="001D7643">
        <w:rPr>
          <w:rFonts w:ascii="Arial" w:eastAsia="Times New Roman" w:hAnsi="Arial" w:cs="Arial"/>
          <w:sz w:val="20"/>
          <w:szCs w:val="20"/>
          <w:lang w:eastAsia="en-GB"/>
        </w:rPr>
        <w:t>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annotations different annotation points follows the principle of innermost first, meaning that a schema component that references another schema component has its dfdl:setVariable statements executed after those of the referenced schema component. For example, if an element reference and an element declaration both have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then those on the element declaration will execute before those on the element reference. Similarly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base simple type execute before those of a simple type derived from it.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a simple type execute before those on an element having that simple type (whether by reference, or when the simple type is lexically nested within the element declaration). The dfdl</w:t>
      </w:r>
      <w:proofErr w:type="gramStart"/>
      <w:r w:rsidR="00E01F35" w:rsidRPr="001D7643">
        <w:rPr>
          <w:rFonts w:ascii="Arial" w:eastAsia="Times New Roman" w:hAnsi="Arial" w:cs="Arial"/>
          <w:sz w:val="20"/>
          <w:szCs w:val="20"/>
          <w:lang w:eastAsia="en-GB"/>
        </w:rPr>
        <w:t>:setVariable</w:t>
      </w:r>
      <w:proofErr w:type="gramEnd"/>
      <w:r w:rsidR="00E01F35" w:rsidRPr="001D7643">
        <w:rPr>
          <w:rFonts w:ascii="Arial" w:eastAsia="Times New Roman" w:hAnsi="Arial" w:cs="Arial"/>
          <w:sz w:val="20"/>
          <w:szCs w:val="20"/>
          <w:lang w:eastAsia="en-GB"/>
        </w:rPr>
        <w:t xml:space="preserve"> statements on the sequence or choice within a global group definition execute before those on a group reference.</w:t>
      </w:r>
    </w:p>
    <w:p w:rsidR="00E01F35" w:rsidRPr="001D7643" w:rsidRDefault="00E01F35" w:rsidP="00E01F35">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at any one annotation point of the schema are always executed in lexical order. However,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can also be found in different annotation points that are combined into the resolved set of annotations for one schema component. In this case,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from any one annotation point remains lexical. The order of execution of the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annotations different annotation points follows the principle of innermost first, meaning that a schema component that contains or references another schema component has its dfdl:newVariableInstance statements executed after those of the contained or referenced schema component. For example, if a group reference and the sequence or choice group of a group definition both have dfdl</w:t>
      </w:r>
      <w:proofErr w:type="gramStart"/>
      <w:r w:rsidRPr="001D7643">
        <w:rPr>
          <w:rFonts w:ascii="Arial" w:eastAsia="Times New Roman" w:hAnsi="Arial" w:cs="Arial"/>
          <w:sz w:val="20"/>
          <w:szCs w:val="20"/>
          <w:lang w:eastAsia="en-GB"/>
        </w:rPr>
        <w:t>:newVariableInstance</w:t>
      </w:r>
      <w:proofErr w:type="gramEnd"/>
      <w:r w:rsidRPr="001D7643">
        <w:rPr>
          <w:rFonts w:ascii="Arial" w:eastAsia="Times New Roman" w:hAnsi="Arial" w:cs="Arial"/>
          <w:sz w:val="20"/>
          <w:szCs w:val="20"/>
          <w:lang w:eastAsia="en-GB"/>
        </w:rPr>
        <w:t xml:space="preserve"> statements, then those on the global group definition will execute before those on the group reference.</w:t>
      </w:r>
    </w:p>
    <w:p w:rsidR="00874320" w:rsidRPr="001D7643" w:rsidRDefault="00874320" w:rsidP="00E01F35">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lastRenderedPageBreak/>
        <w:t>Asserts and Discriminators with testKind 'expression'</w:t>
      </w:r>
      <w:r w:rsidRPr="001D7643">
        <w:rPr>
          <w:rFonts w:ascii="Arial" w:eastAsia="Times New Roman" w:hAnsi="Arial" w:cs="Arial"/>
          <w:color w:val="000000" w:themeColor="text1"/>
          <w:sz w:val="20"/>
          <w:szCs w:val="20"/>
          <w:u w:val="single"/>
          <w:lang w:eastAsia="en-GB"/>
        </w:rPr>
        <w:br/>
      </w:r>
    </w:p>
    <w:p w:rsidR="00874320" w:rsidRPr="001D7643" w:rsidRDefault="00874320" w:rsidP="00874320">
      <w:pPr>
        <w:suppressAutoHyphens w:val="0"/>
        <w:autoSpaceDE w:val="0"/>
        <w:autoSpaceDN w:val="0"/>
        <w:adjustRightInd w:val="0"/>
        <w:rPr>
          <w:rFonts w:ascii="Arial" w:eastAsia="Times New Roman" w:hAnsi="Arial" w:cs="Arial"/>
          <w:bCs/>
          <w:iCs/>
          <w:color w:val="000000" w:themeColor="text1"/>
          <w:sz w:val="20"/>
          <w:szCs w:val="20"/>
          <w:u w:val="single"/>
          <w:lang w:eastAsia="en-GB"/>
        </w:rPr>
      </w:pPr>
      <w:r w:rsidRPr="001D7643">
        <w:rPr>
          <w:rFonts w:ascii="Arial" w:eastAsia="Times New Roman" w:hAnsi="Arial" w:cs="Arial"/>
          <w:color w:val="000000" w:themeColor="text1"/>
          <w:sz w:val="20"/>
          <w:szCs w:val="20"/>
          <w:lang w:eastAsia="en-GB"/>
        </w:rPr>
        <w:t xml:space="preserve">Implementations are free to optimize by recognizing and executing discriminators or asserts with testKind 'expression' earlier so long as the resulting behavior is consistent with what results from the description above.  </w:t>
      </w:r>
      <w:r w:rsidRPr="001D7643">
        <w:rPr>
          <w:rFonts w:ascii="Arial" w:eastAsia="Times New Roman" w:hAnsi="Arial" w:cs="Arial"/>
          <w:color w:val="000000" w:themeColor="text1"/>
          <w:sz w:val="20"/>
          <w:szCs w:val="20"/>
          <w:lang w:eastAsia="en-GB"/>
        </w:rPr>
        <w:br/>
      </w:r>
    </w:p>
    <w:p w:rsidR="002E1313" w:rsidRPr="001D7643" w:rsidRDefault="002E1313"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Cs/>
          <w:color w:val="000000" w:themeColor="text1"/>
          <w:sz w:val="20"/>
          <w:szCs w:val="20"/>
          <w:u w:val="single"/>
          <w:lang w:eastAsia="en-GB"/>
        </w:rPr>
        <w:t>Discriminators with testKind</w:t>
      </w:r>
      <w:r w:rsidR="000D7035" w:rsidRPr="001D7643">
        <w:rPr>
          <w:rFonts w:ascii="Arial" w:eastAsia="Times New Roman" w:hAnsi="Arial" w:cs="Arial"/>
          <w:bCs/>
          <w:iCs/>
          <w:color w:val="000000" w:themeColor="text1"/>
          <w:sz w:val="20"/>
          <w:szCs w:val="20"/>
          <w:u w:val="single"/>
          <w:lang w:eastAsia="en-GB"/>
        </w:rPr>
        <w:t xml:space="preserve"> </w:t>
      </w:r>
      <w:r w:rsidRPr="001D7643">
        <w:rPr>
          <w:rFonts w:ascii="Arial" w:eastAsia="Times New Roman" w:hAnsi="Arial" w:cs="Arial"/>
          <w:bCs/>
          <w:iCs/>
          <w:color w:val="000000" w:themeColor="text1"/>
          <w:sz w:val="20"/>
          <w:szCs w:val="20"/>
          <w:u w:val="single"/>
          <w:lang w:eastAsia="en-GB"/>
        </w:rPr>
        <w:t>'expression'</w:t>
      </w:r>
      <w:r w:rsidRPr="001D7643">
        <w:rPr>
          <w:rFonts w:ascii="Arial" w:eastAsia="Times New Roman" w:hAnsi="Arial" w:cs="Arial"/>
          <w:color w:val="000000" w:themeColor="text1"/>
          <w:sz w:val="20"/>
          <w:szCs w:val="20"/>
          <w:u w:val="single"/>
          <w:lang w:eastAsia="en-GB"/>
        </w:rPr>
        <w:br/>
      </w:r>
      <w:r w:rsidRPr="001D7643">
        <w:rPr>
          <w:rFonts w:ascii="Arial" w:eastAsia="Times New Roman" w:hAnsi="Arial" w:cs="Arial"/>
          <w:color w:val="000000" w:themeColor="text1"/>
          <w:sz w:val="20"/>
          <w:szCs w:val="20"/>
          <w:lang w:eastAsia="en-GB"/>
        </w:rPr>
        <w:br/>
        <w:t>When parsing, an attempt to evaluate a discriminator must be made even if preceding statements or the parse of the schema component ended in a p</w:t>
      </w:r>
      <w:r w:rsidR="00BE45E1" w:rsidRPr="001D7643">
        <w:rPr>
          <w:rFonts w:ascii="Arial" w:eastAsia="Times New Roman" w:hAnsi="Arial" w:cs="Arial"/>
          <w:color w:val="000000" w:themeColor="text1"/>
          <w:sz w:val="20"/>
          <w:szCs w:val="20"/>
          <w:lang w:eastAsia="en-GB"/>
        </w:rPr>
        <w:t>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This is because a discriminator's expression could evaluate to true thereby resolving a point of uncertainty even if the complete parsing of the con</w:t>
      </w:r>
      <w:r w:rsidR="00BE45E1" w:rsidRPr="001D7643">
        <w:rPr>
          <w:rFonts w:ascii="Arial" w:eastAsia="Times New Roman" w:hAnsi="Arial" w:cs="Arial"/>
          <w:color w:val="000000" w:themeColor="text1"/>
          <w:sz w:val="20"/>
          <w:szCs w:val="20"/>
          <w:lang w:eastAsia="en-GB"/>
        </w:rPr>
        <w:t>struct ultimately caused a processing</w:t>
      </w:r>
      <w:r w:rsidRPr="001D7643">
        <w:rPr>
          <w:rFonts w:ascii="Arial" w:eastAsia="Times New Roman" w:hAnsi="Arial" w:cs="Arial"/>
          <w:color w:val="000000" w:themeColor="text1"/>
          <w:sz w:val="20"/>
          <w:szCs w:val="20"/>
          <w:lang w:eastAsia="en-GB"/>
        </w:rPr>
        <w:t xml:space="preserve"> error.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Such discriminator evaluation has access to the DFDL Infoset of the attempted parse as it existed immediately before detecting the parse failure. Attempts to reference parts of the DFDL Info</w:t>
      </w:r>
      <w:r w:rsidR="00BE45E1" w:rsidRPr="001D7643">
        <w:rPr>
          <w:rFonts w:ascii="Arial" w:eastAsia="Times New Roman" w:hAnsi="Arial" w:cs="Arial"/>
          <w:color w:val="000000" w:themeColor="text1"/>
          <w:sz w:val="20"/>
          <w:szCs w:val="20"/>
          <w:lang w:eastAsia="en-GB"/>
        </w:rPr>
        <w:t xml:space="preserve">set that do not exist are processing </w:t>
      </w:r>
      <w:r w:rsidRPr="001D7643">
        <w:rPr>
          <w:rFonts w:ascii="Arial" w:eastAsia="Times New Roman" w:hAnsi="Arial" w:cs="Arial"/>
          <w:color w:val="000000" w:themeColor="text1"/>
          <w:sz w:val="20"/>
          <w:szCs w:val="20"/>
          <w:lang w:eastAsia="en-GB"/>
        </w:rPr>
        <w:t xml:space="preserve">errors.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0D7035" w:rsidRPr="001D7643">
        <w:rPr>
          <w:rFonts w:ascii="Arial" w:eastAsia="Times New Roman" w:hAnsi="Arial" w:cs="Arial"/>
          <w:bCs/>
          <w:iCs/>
          <w:color w:val="000000" w:themeColor="text1"/>
          <w:sz w:val="20"/>
          <w:szCs w:val="20"/>
          <w:u w:val="single"/>
          <w:lang w:eastAsia="en-GB"/>
        </w:rPr>
        <w:t xml:space="preserve">Elements and </w:t>
      </w:r>
      <w:r w:rsidRPr="001D7643">
        <w:rPr>
          <w:rFonts w:ascii="Arial" w:eastAsia="Times New Roman" w:hAnsi="Arial" w:cs="Arial"/>
          <w:bCs/>
          <w:iCs/>
          <w:color w:val="000000" w:themeColor="text1"/>
          <w:sz w:val="20"/>
          <w:szCs w:val="20"/>
          <w:u w:val="single"/>
          <w:lang w:eastAsia="en-GB"/>
        </w:rPr>
        <w:t>setVariable</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00BE45E1" w:rsidRPr="001D7643">
        <w:rPr>
          <w:rFonts w:ascii="Arial" w:eastAsia="Times New Roman" w:hAnsi="Arial" w:cs="Arial"/>
          <w:color w:val="000000" w:themeColor="text1"/>
          <w:sz w:val="20"/>
          <w:szCs w:val="20"/>
          <w:lang w:eastAsia="en-GB"/>
        </w:rPr>
        <w:t>The</w:t>
      </w:r>
      <w:r w:rsidRPr="001D7643">
        <w:rPr>
          <w:rFonts w:ascii="Arial" w:eastAsia="Times New Roman" w:hAnsi="Arial" w:cs="Arial"/>
          <w:color w:val="000000" w:themeColor="text1"/>
          <w:sz w:val="20"/>
          <w:szCs w:val="20"/>
          <w:lang w:eastAsia="en-GB"/>
        </w:rPr>
        <w:t xml:space="preserve"> resolved set of </w:t>
      </w:r>
      <w:r w:rsidR="00BE45E1" w:rsidRPr="001D7643">
        <w:rPr>
          <w:rFonts w:ascii="Arial" w:eastAsia="Times New Roman" w:hAnsi="Arial" w:cs="Arial"/>
          <w:color w:val="000000" w:themeColor="text1"/>
          <w:sz w:val="20"/>
          <w:szCs w:val="20"/>
          <w:lang w:eastAsia="en-GB"/>
        </w:rPr>
        <w:t>d</w:t>
      </w:r>
      <w:r w:rsidRPr="001D7643">
        <w:rPr>
          <w:rFonts w:ascii="Arial" w:eastAsia="Times New Roman" w:hAnsi="Arial" w:cs="Arial"/>
          <w:color w:val="000000" w:themeColor="text1"/>
          <w:sz w:val="20"/>
          <w:szCs w:val="20"/>
          <w:lang w:eastAsia="en-GB"/>
        </w:rPr>
        <w:t>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for an element are executed </w:t>
      </w:r>
      <w:r w:rsidRPr="001D7643">
        <w:rPr>
          <w:rFonts w:ascii="Arial" w:eastAsia="Times New Roman" w:hAnsi="Arial" w:cs="Arial"/>
          <w:b/>
          <w:color w:val="000000" w:themeColor="text1"/>
          <w:sz w:val="20"/>
          <w:szCs w:val="20"/>
          <w:lang w:eastAsia="en-GB"/>
        </w:rPr>
        <w:t>after</w:t>
      </w:r>
      <w:r w:rsidRPr="001D7643">
        <w:rPr>
          <w:rFonts w:ascii="Arial" w:eastAsia="Times New Roman" w:hAnsi="Arial" w:cs="Arial"/>
          <w:color w:val="000000" w:themeColor="text1"/>
          <w:sz w:val="20"/>
          <w:szCs w:val="20"/>
          <w:lang w:eastAsia="en-GB"/>
        </w:rPr>
        <w:t xml:space="preserve"> the parsing of the element. This is in</w:t>
      </w:r>
      <w:r w:rsidR="00BE45E1"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contrast to the </w:t>
      </w:r>
      <w:r w:rsidR="00BE45E1" w:rsidRPr="001D7643">
        <w:rPr>
          <w:rFonts w:ascii="Arial" w:eastAsia="Times New Roman" w:hAnsi="Arial" w:cs="Arial"/>
          <w:color w:val="000000" w:themeColor="text1"/>
          <w:sz w:val="20"/>
          <w:szCs w:val="20"/>
          <w:lang w:eastAsia="en-GB"/>
        </w:rPr>
        <w:t>resolved set of</w:t>
      </w:r>
      <w:r w:rsidRPr="001D7643">
        <w:rPr>
          <w:rFonts w:ascii="Arial" w:eastAsia="Times New Roman" w:hAnsi="Arial" w:cs="Arial"/>
          <w:color w:val="000000" w:themeColor="text1"/>
          <w:sz w:val="20"/>
          <w:szCs w:val="20"/>
          <w:lang w:eastAsia="en-GB"/>
        </w:rPr>
        <w:t xml:space="preserve"> dfdl</w:t>
      </w:r>
      <w:proofErr w:type="gramStart"/>
      <w:r w:rsidRPr="001D7643">
        <w:rPr>
          <w:rFonts w:ascii="Arial" w:eastAsia="Times New Roman" w:hAnsi="Arial" w:cs="Arial"/>
          <w:color w:val="000000" w:themeColor="text1"/>
          <w:sz w:val="20"/>
          <w:szCs w:val="20"/>
          <w:lang w:eastAsia="en-GB"/>
        </w:rPr>
        <w:t>:setVariable</w:t>
      </w:r>
      <w:proofErr w:type="gramEnd"/>
      <w:r w:rsidRPr="001D7643">
        <w:rPr>
          <w:rFonts w:ascii="Arial" w:eastAsia="Times New Roman" w:hAnsi="Arial" w:cs="Arial"/>
          <w:color w:val="000000" w:themeColor="text1"/>
          <w:sz w:val="20"/>
          <w:szCs w:val="20"/>
          <w:lang w:eastAsia="en-GB"/>
        </w:rPr>
        <w:t xml:space="preserve"> statements </w:t>
      </w:r>
      <w:r w:rsidR="00BE45E1" w:rsidRPr="001D7643">
        <w:rPr>
          <w:rFonts w:ascii="Arial" w:eastAsia="Times New Roman" w:hAnsi="Arial" w:cs="Arial"/>
          <w:color w:val="000000" w:themeColor="text1"/>
          <w:sz w:val="20"/>
          <w:szCs w:val="20"/>
          <w:lang w:eastAsia="en-GB"/>
        </w:rPr>
        <w:t xml:space="preserve">for a group </w:t>
      </w:r>
      <w:r w:rsidRPr="001D7643">
        <w:rPr>
          <w:rFonts w:ascii="Arial" w:eastAsia="Times New Roman" w:hAnsi="Arial" w:cs="Arial"/>
          <w:color w:val="000000" w:themeColor="text1"/>
          <w:sz w:val="20"/>
          <w:szCs w:val="20"/>
          <w:lang w:eastAsia="en-GB"/>
        </w:rPr>
        <w:t xml:space="preserve">which are executed </w:t>
      </w:r>
      <w:r w:rsidRPr="001D7643">
        <w:rPr>
          <w:rFonts w:ascii="Arial" w:eastAsia="Times New Roman" w:hAnsi="Arial" w:cs="Arial"/>
          <w:b/>
          <w:color w:val="000000" w:themeColor="text1"/>
          <w:sz w:val="20"/>
          <w:szCs w:val="20"/>
          <w:lang w:eastAsia="en-GB"/>
        </w:rPr>
        <w:t>before</w:t>
      </w:r>
      <w:r w:rsidRPr="001D7643">
        <w:rPr>
          <w:rFonts w:ascii="Arial" w:eastAsia="Times New Roman" w:hAnsi="Arial" w:cs="Arial"/>
          <w:color w:val="000000" w:themeColor="text1"/>
          <w:sz w:val="20"/>
          <w:szCs w:val="20"/>
          <w:lang w:eastAsia="en-GB"/>
        </w:rPr>
        <w:t xml:space="preserve"> the parsing of the </w:t>
      </w:r>
      <w:r w:rsidR="00BE45E1" w:rsidRPr="001D7643">
        <w:rPr>
          <w:rFonts w:ascii="Arial" w:eastAsia="Times New Roman" w:hAnsi="Arial" w:cs="Arial"/>
          <w:color w:val="000000" w:themeColor="text1"/>
          <w:sz w:val="20"/>
          <w:szCs w:val="20"/>
          <w:lang w:eastAsia="en-GB"/>
        </w:rPr>
        <w:t>group</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For elements, this implies that these variables are set after the evaluation of expressions corresponding to any computed DFDL properties for that element, and so the variables may not be referenced from expressions that compute these DFDL properties.</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t>That is, if an expression is used to provide the value of a property (such as dfdl</w:t>
      </w:r>
      <w:proofErr w:type="gramStart"/>
      <w:r w:rsidRPr="001D7643">
        <w:rPr>
          <w:rFonts w:ascii="Arial" w:eastAsia="Times New Roman" w:hAnsi="Arial" w:cs="Arial"/>
          <w:color w:val="000000" w:themeColor="text1"/>
          <w:sz w:val="20"/>
          <w:szCs w:val="20"/>
          <w:lang w:eastAsia="en-GB"/>
        </w:rPr>
        <w:t>:terminator</w:t>
      </w:r>
      <w:proofErr w:type="gramEnd"/>
      <w:r w:rsidRPr="001D7643">
        <w:rPr>
          <w:rFonts w:ascii="Arial" w:eastAsia="Times New Roman" w:hAnsi="Arial" w:cs="Arial"/>
          <w:color w:val="000000" w:themeColor="text1"/>
          <w:sz w:val="20"/>
          <w:szCs w:val="20"/>
          <w:lang w:eastAsia="en-GB"/>
        </w:rPr>
        <w:t>, or dfdl:byteOrder), the evaluation of that property expression occurs before any dfdl:setVariable annotation from the resolved set of annotations for that element are executed; hence, the expression providing the value of the property may not reference the variable. Schema authors can insert sequences to provide more precise control over when variables are set.</w:t>
      </w: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p>
    <w:p w:rsidR="008F179F" w:rsidRPr="001D7643" w:rsidRDefault="008F179F" w:rsidP="0087432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Sections </w:t>
      </w:r>
      <w:r w:rsidR="005042BC" w:rsidRPr="001D7643">
        <w:rPr>
          <w:rFonts w:ascii="Arial" w:eastAsia="Times New Roman" w:hAnsi="Arial" w:cs="Arial"/>
          <w:i/>
          <w:color w:val="000000" w:themeColor="text1"/>
          <w:sz w:val="20"/>
          <w:szCs w:val="20"/>
          <w:lang w:eastAsia="en-GB"/>
        </w:rPr>
        <w:t>9, 13.15 and others.</w:t>
      </w:r>
      <w:r w:rsidR="005042BC" w:rsidRPr="001D7643">
        <w:rPr>
          <w:rFonts w:ascii="Arial" w:eastAsia="Times New Roman" w:hAnsi="Arial" w:cs="Arial"/>
          <w:color w:val="000000" w:themeColor="text1"/>
          <w:sz w:val="20"/>
          <w:szCs w:val="20"/>
          <w:lang w:eastAsia="en-GB"/>
        </w:rPr>
        <w:t xml:space="preserve">  </w:t>
      </w:r>
      <w:proofErr w:type="gramStart"/>
      <w:r w:rsidR="005042BC" w:rsidRPr="001D7643">
        <w:rPr>
          <w:rFonts w:ascii="Arial" w:eastAsia="Times New Roman" w:hAnsi="Arial" w:cs="Arial"/>
          <w:color w:val="000000" w:themeColor="text1"/>
          <w:sz w:val="20"/>
          <w:szCs w:val="20"/>
          <w:lang w:eastAsia="en-GB"/>
        </w:rPr>
        <w:t>Empty, Missing and Defaults.</w:t>
      </w:r>
      <w:proofErr w:type="gramEnd"/>
    </w:p>
    <w:p w:rsidR="00BC71A1" w:rsidRPr="001D7643" w:rsidRDefault="00BC71A1" w:rsidP="002E1313">
      <w:pPr>
        <w:rPr>
          <w:rFonts w:ascii="Arial" w:hAnsi="Arial" w:cs="Arial"/>
          <w:color w:val="000000" w:themeColor="text1"/>
          <w:sz w:val="20"/>
          <w:szCs w:val="20"/>
          <w:lang w:eastAsia="en-GB"/>
        </w:rPr>
      </w:pPr>
    </w:p>
    <w:p w:rsidR="00397071"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As </w:t>
      </w:r>
      <w:r w:rsidR="00BE7AAD" w:rsidRPr="001D7643">
        <w:rPr>
          <w:rFonts w:ascii="Arial" w:hAnsi="Arial" w:cs="Arial"/>
          <w:color w:val="000000" w:themeColor="text1"/>
          <w:sz w:val="20"/>
          <w:szCs w:val="20"/>
        </w:rPr>
        <w:t>originally</w:t>
      </w:r>
      <w:r w:rsidRPr="001D7643">
        <w:rPr>
          <w:rFonts w:ascii="Arial" w:hAnsi="Arial" w:cs="Arial"/>
          <w:color w:val="000000" w:themeColor="text1"/>
          <w:sz w:val="20"/>
          <w:szCs w:val="20"/>
        </w:rPr>
        <w:t xml:space="preserve"> specified, default values are used as follows. During unparsing, a</w:t>
      </w:r>
      <w:r w:rsidR="00397071" w:rsidRPr="001D7643">
        <w:rPr>
          <w:rFonts w:ascii="Arial" w:hAnsi="Arial" w:cs="Arial"/>
          <w:color w:val="000000" w:themeColor="text1"/>
          <w:sz w:val="20"/>
          <w:szCs w:val="20"/>
        </w:rPr>
        <w:t>n</w:t>
      </w:r>
      <w:r w:rsidRPr="001D7643">
        <w:rPr>
          <w:rFonts w:ascii="Arial" w:hAnsi="Arial" w:cs="Arial"/>
          <w:color w:val="000000" w:themeColor="text1"/>
          <w:sz w:val="20"/>
          <w:szCs w:val="20"/>
        </w:rPr>
        <w:t xml:space="preserve"> Infoset with missing required element occurrences is augmented with values so that the resultant data stream that is generated is correct according to the schema and may be successfully re-parsed.  During parsing, a sparse data stream with missing required element occurrences has values added to the Infoset so that the resultant Infoset is correct according to the schema. </w:t>
      </w:r>
    </w:p>
    <w:p w:rsidR="00397071" w:rsidRPr="001D7643" w:rsidRDefault="00397071" w:rsidP="00C96A12">
      <w:pPr>
        <w:autoSpaceDE w:val="0"/>
        <w:rPr>
          <w:rFonts w:ascii="Arial" w:hAnsi="Arial" w:cs="Arial"/>
          <w:color w:val="000000" w:themeColor="text1"/>
          <w:sz w:val="20"/>
          <w:szCs w:val="20"/>
        </w:rPr>
      </w:pPr>
    </w:p>
    <w:p w:rsidR="00C96A12"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The </w:t>
      </w:r>
      <w:r w:rsidR="00C96A12" w:rsidRPr="001D7643">
        <w:rPr>
          <w:rFonts w:ascii="Arial" w:hAnsi="Arial" w:cs="Arial"/>
          <w:color w:val="000000" w:themeColor="text1"/>
          <w:sz w:val="20"/>
          <w:szCs w:val="20"/>
        </w:rPr>
        <w:t xml:space="preserve">parsing </w:t>
      </w:r>
      <w:r w:rsidRPr="001D7643">
        <w:rPr>
          <w:rFonts w:ascii="Arial" w:hAnsi="Arial" w:cs="Arial"/>
          <w:color w:val="000000" w:themeColor="text1"/>
          <w:sz w:val="20"/>
          <w:szCs w:val="20"/>
        </w:rPr>
        <w:t xml:space="preserve">behaviour has the effect of making an invalid data stream </w:t>
      </w:r>
      <w:r w:rsidR="00C96A12" w:rsidRPr="001D7643">
        <w:rPr>
          <w:rFonts w:ascii="Arial" w:hAnsi="Arial" w:cs="Arial"/>
          <w:color w:val="000000" w:themeColor="text1"/>
          <w:sz w:val="20"/>
          <w:szCs w:val="20"/>
        </w:rPr>
        <w:t xml:space="preserve">valid. </w:t>
      </w:r>
      <w:r w:rsidR="00FA5B7D" w:rsidRPr="001D7643">
        <w:rPr>
          <w:rFonts w:ascii="Arial" w:hAnsi="Arial" w:cs="Arial"/>
          <w:color w:val="000000" w:themeColor="text1"/>
          <w:sz w:val="20"/>
          <w:szCs w:val="20"/>
        </w:rPr>
        <w:t xml:space="preserve">This is not actually </w:t>
      </w:r>
      <w:r w:rsidRPr="001D7643">
        <w:rPr>
          <w:rFonts w:ascii="Arial" w:hAnsi="Arial" w:cs="Arial"/>
          <w:color w:val="000000" w:themeColor="text1"/>
          <w:sz w:val="20"/>
          <w:szCs w:val="20"/>
        </w:rPr>
        <w:t xml:space="preserve">a good idea. </w:t>
      </w:r>
      <w:r w:rsidR="00C96A12" w:rsidRPr="001D7643">
        <w:rPr>
          <w:rFonts w:ascii="Arial" w:hAnsi="Arial" w:cs="Arial"/>
          <w:color w:val="000000" w:themeColor="text1"/>
          <w:sz w:val="20"/>
          <w:szCs w:val="20"/>
        </w:rPr>
        <w:t xml:space="preserve">Why </w:t>
      </w:r>
      <w:r w:rsidRPr="001D7643">
        <w:rPr>
          <w:rFonts w:ascii="Arial" w:hAnsi="Arial" w:cs="Arial"/>
          <w:color w:val="000000" w:themeColor="text1"/>
          <w:sz w:val="20"/>
          <w:szCs w:val="20"/>
        </w:rPr>
        <w:t xml:space="preserve">is DFDL </w:t>
      </w:r>
      <w:r w:rsidR="00C96A12" w:rsidRPr="001D7643">
        <w:rPr>
          <w:rFonts w:ascii="Arial" w:hAnsi="Arial" w:cs="Arial"/>
          <w:color w:val="000000" w:themeColor="text1"/>
          <w:sz w:val="20"/>
          <w:szCs w:val="20"/>
        </w:rPr>
        <w:t xml:space="preserve">trying to handle missing required occurrences in a data stream? If an occurrence </w:t>
      </w:r>
      <w:r w:rsidRPr="001D7643">
        <w:rPr>
          <w:rFonts w:ascii="Arial" w:hAnsi="Arial" w:cs="Arial"/>
          <w:color w:val="000000" w:themeColor="text1"/>
          <w:sz w:val="20"/>
          <w:szCs w:val="20"/>
        </w:rPr>
        <w:t>may</w:t>
      </w:r>
      <w:r w:rsidR="00C96A12" w:rsidRPr="001D7643">
        <w:rPr>
          <w:rFonts w:ascii="Arial" w:hAnsi="Arial" w:cs="Arial"/>
          <w:color w:val="000000" w:themeColor="text1"/>
          <w:sz w:val="20"/>
          <w:szCs w:val="20"/>
        </w:rPr>
        <w:t xml:space="preserve"> be missing from the data stream, </w:t>
      </w:r>
      <w:r w:rsidRPr="001D7643">
        <w:rPr>
          <w:rFonts w:ascii="Arial" w:hAnsi="Arial" w:cs="Arial"/>
          <w:color w:val="000000" w:themeColor="text1"/>
          <w:sz w:val="20"/>
          <w:szCs w:val="20"/>
        </w:rPr>
        <w:t xml:space="preserve">it </w:t>
      </w:r>
      <w:r w:rsidR="00C96A12" w:rsidRPr="001D7643">
        <w:rPr>
          <w:rFonts w:ascii="Arial" w:hAnsi="Arial" w:cs="Arial"/>
          <w:color w:val="000000" w:themeColor="text1"/>
          <w:sz w:val="20"/>
          <w:szCs w:val="20"/>
        </w:rPr>
        <w:t>should be modelled as optional</w:t>
      </w:r>
      <w:r w:rsidRPr="001D7643">
        <w:rPr>
          <w:rFonts w:ascii="Arial" w:hAnsi="Arial" w:cs="Arial"/>
          <w:color w:val="000000" w:themeColor="text1"/>
          <w:sz w:val="20"/>
          <w:szCs w:val="20"/>
        </w:rPr>
        <w:t>. Further this is not how XML Schema uses</w:t>
      </w:r>
      <w:r w:rsidR="00C96A12" w:rsidRPr="001D7643">
        <w:rPr>
          <w:rFonts w:ascii="Arial" w:hAnsi="Arial" w:cs="Arial"/>
          <w:color w:val="000000" w:themeColor="text1"/>
          <w:sz w:val="20"/>
          <w:szCs w:val="20"/>
        </w:rPr>
        <w:t xml:space="preserve"> </w:t>
      </w:r>
      <w:r w:rsidRPr="001D7643">
        <w:rPr>
          <w:rFonts w:ascii="Arial" w:hAnsi="Arial" w:cs="Arial"/>
          <w:color w:val="000000" w:themeColor="text1"/>
          <w:sz w:val="20"/>
          <w:szCs w:val="20"/>
        </w:rPr>
        <w:t>default values for elements.</w:t>
      </w:r>
    </w:p>
    <w:p w:rsidR="00C96A12" w:rsidRPr="001D7643" w:rsidRDefault="00C96A12" w:rsidP="00C96A12">
      <w:pPr>
        <w:rPr>
          <w:rFonts w:ascii="Arial" w:hAnsi="Arial" w:cs="Arial"/>
          <w:color w:val="000000" w:themeColor="text1"/>
        </w:rPr>
      </w:pPr>
    </w:p>
    <w:p w:rsidR="00C96A12" w:rsidRPr="001D7643" w:rsidRDefault="00C96A12"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For elements, XML Schema uses defaults to fill in values for occurrences that are </w:t>
      </w:r>
      <w:r w:rsidRPr="001D7643">
        <w:rPr>
          <w:rFonts w:ascii="Arial" w:hAnsi="Arial" w:cs="Arial"/>
          <w:i/>
          <w:color w:val="000000" w:themeColor="text1"/>
          <w:sz w:val="20"/>
          <w:szCs w:val="20"/>
        </w:rPr>
        <w:t>present but have empty content</w:t>
      </w:r>
      <w:r w:rsidRPr="001D7643">
        <w:rPr>
          <w:rFonts w:ascii="Arial" w:hAnsi="Arial" w:cs="Arial"/>
          <w:color w:val="000000" w:themeColor="text1"/>
          <w:sz w:val="20"/>
          <w:szCs w:val="20"/>
        </w:rPr>
        <w:t xml:space="preserve">.  We shall use this principle for DFDL, as the main use case for using defaults on parsing is supplying a value for an empty required occurrence of a simple element (the CSV adjacent separator example). In order for this to work, we must be able to distinguish clearly between an empty occurrence and a missing occurrence when parsing. </w:t>
      </w:r>
    </w:p>
    <w:p w:rsidR="00397071" w:rsidRPr="001D7643" w:rsidRDefault="00397071" w:rsidP="00C96A12">
      <w:pPr>
        <w:autoSpaceDE w:val="0"/>
        <w:rPr>
          <w:rFonts w:ascii="Arial" w:hAnsi="Arial" w:cs="Arial"/>
          <w:color w:val="000000" w:themeColor="text1"/>
          <w:sz w:val="20"/>
          <w:szCs w:val="20"/>
        </w:rPr>
      </w:pPr>
    </w:p>
    <w:p w:rsidR="00FC6B31" w:rsidRPr="001D7643" w:rsidRDefault="00397071" w:rsidP="00C96A12">
      <w:pPr>
        <w:autoSpaceDE w:val="0"/>
        <w:rPr>
          <w:rFonts w:ascii="Arial" w:hAnsi="Arial" w:cs="Arial"/>
          <w:color w:val="000000" w:themeColor="text1"/>
          <w:sz w:val="20"/>
          <w:szCs w:val="20"/>
        </w:rPr>
      </w:pPr>
      <w:r w:rsidRPr="001D7643">
        <w:rPr>
          <w:rFonts w:ascii="Arial" w:hAnsi="Arial" w:cs="Arial"/>
          <w:color w:val="000000" w:themeColor="text1"/>
          <w:sz w:val="20"/>
          <w:szCs w:val="20"/>
        </w:rPr>
        <w:t xml:space="preserve">Accordingly, formal definitions for </w:t>
      </w:r>
      <w:r w:rsidRPr="001D7643">
        <w:rPr>
          <w:rFonts w:ascii="Arial" w:hAnsi="Arial" w:cs="Arial"/>
          <w:i/>
          <w:color w:val="000000" w:themeColor="text1"/>
          <w:sz w:val="20"/>
          <w:szCs w:val="20"/>
        </w:rPr>
        <w:t>nil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empty representation</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normal representation</w:t>
      </w:r>
      <w:r w:rsidRPr="001D7643">
        <w:rPr>
          <w:rFonts w:ascii="Arial" w:hAnsi="Arial" w:cs="Arial"/>
          <w:color w:val="000000" w:themeColor="text1"/>
          <w:sz w:val="20"/>
          <w:szCs w:val="20"/>
        </w:rPr>
        <w:t>,</w:t>
      </w:r>
      <w:r w:rsidR="00AA3693" w:rsidRPr="001D7643">
        <w:rPr>
          <w:rFonts w:ascii="Arial" w:hAnsi="Arial" w:cs="Arial"/>
          <w:color w:val="000000" w:themeColor="text1"/>
          <w:sz w:val="20"/>
          <w:szCs w:val="20"/>
        </w:rPr>
        <w:t xml:space="preserve"> and</w:t>
      </w:r>
      <w:r w:rsidRPr="001D7643">
        <w:rPr>
          <w:rFonts w:ascii="Arial" w:hAnsi="Arial" w:cs="Arial"/>
          <w:color w:val="000000" w:themeColor="text1"/>
          <w:sz w:val="20"/>
          <w:szCs w:val="20"/>
        </w:rPr>
        <w:t xml:space="preserve"> </w:t>
      </w:r>
      <w:r w:rsidRPr="001D7643">
        <w:rPr>
          <w:rFonts w:ascii="Arial" w:hAnsi="Arial" w:cs="Arial"/>
          <w:i/>
          <w:color w:val="000000" w:themeColor="text1"/>
          <w:sz w:val="20"/>
          <w:szCs w:val="20"/>
        </w:rPr>
        <w:t>absent representation</w:t>
      </w:r>
      <w:r w:rsidRPr="001D7643">
        <w:rPr>
          <w:rFonts w:ascii="Arial" w:hAnsi="Arial" w:cs="Arial"/>
          <w:color w:val="000000" w:themeColor="text1"/>
          <w:sz w:val="20"/>
          <w:szCs w:val="20"/>
        </w:rPr>
        <w:t xml:space="preserve"> are added to the specification, along with the rules that the parser must use to establish these representations</w:t>
      </w:r>
      <w:r w:rsidR="00AA3693" w:rsidRPr="001D7643">
        <w:rPr>
          <w:rFonts w:ascii="Arial" w:hAnsi="Arial" w:cs="Arial"/>
          <w:color w:val="000000" w:themeColor="text1"/>
          <w:sz w:val="20"/>
          <w:szCs w:val="20"/>
        </w:rPr>
        <w:t xml:space="preserve">. This is reflected into the </w:t>
      </w:r>
      <w:r w:rsidRPr="001D7643">
        <w:rPr>
          <w:rFonts w:ascii="Arial" w:hAnsi="Arial" w:cs="Arial"/>
          <w:color w:val="000000" w:themeColor="text1"/>
          <w:sz w:val="20"/>
          <w:szCs w:val="20"/>
        </w:rPr>
        <w:lastRenderedPageBreak/>
        <w:t xml:space="preserve">grammar. The concept of </w:t>
      </w:r>
      <w:r w:rsidRPr="001D7643">
        <w:rPr>
          <w:rFonts w:ascii="Arial" w:hAnsi="Arial" w:cs="Arial"/>
          <w:i/>
          <w:color w:val="000000" w:themeColor="text1"/>
          <w:sz w:val="20"/>
          <w:szCs w:val="20"/>
        </w:rPr>
        <w:t>missing</w:t>
      </w:r>
      <w:r w:rsidRPr="001D7643">
        <w:rPr>
          <w:rFonts w:ascii="Arial" w:hAnsi="Arial" w:cs="Arial"/>
          <w:color w:val="000000" w:themeColor="text1"/>
          <w:sz w:val="20"/>
          <w:szCs w:val="20"/>
        </w:rPr>
        <w:t xml:space="preserve"> from the data stream is redefined. </w:t>
      </w:r>
      <w:r w:rsidR="00AA3693" w:rsidRPr="001D7643">
        <w:rPr>
          <w:rFonts w:ascii="Arial" w:hAnsi="Arial" w:cs="Arial"/>
          <w:color w:val="000000" w:themeColor="text1"/>
          <w:sz w:val="20"/>
          <w:szCs w:val="20"/>
        </w:rPr>
        <w:t xml:space="preserve">When and how default values are applied when parsing and unparsing </w:t>
      </w:r>
      <w:proofErr w:type="gramStart"/>
      <w:r w:rsidR="00AA3693" w:rsidRPr="001D7643">
        <w:rPr>
          <w:rFonts w:ascii="Arial" w:hAnsi="Arial" w:cs="Arial"/>
          <w:color w:val="000000" w:themeColor="text1"/>
          <w:sz w:val="20"/>
          <w:szCs w:val="20"/>
        </w:rPr>
        <w:t>are</w:t>
      </w:r>
      <w:proofErr w:type="gramEnd"/>
      <w:r w:rsidR="00AA3693" w:rsidRPr="001D7643">
        <w:rPr>
          <w:rFonts w:ascii="Arial" w:hAnsi="Arial" w:cs="Arial"/>
          <w:color w:val="000000" w:themeColor="text1"/>
          <w:sz w:val="20"/>
          <w:szCs w:val="20"/>
        </w:rPr>
        <w:t xml:space="preserve"> provided. </w:t>
      </w:r>
    </w:p>
    <w:p w:rsidR="00FC6B31" w:rsidRPr="001D7643" w:rsidRDefault="00FC6B31" w:rsidP="00C96A12">
      <w:pPr>
        <w:autoSpaceDE w:val="0"/>
        <w:rPr>
          <w:rFonts w:ascii="Arial" w:hAnsi="Arial" w:cs="Arial"/>
          <w:color w:val="000000" w:themeColor="text1"/>
          <w:sz w:val="20"/>
          <w:szCs w:val="20"/>
        </w:rPr>
      </w:pPr>
    </w:p>
    <w:p w:rsidR="00FC6B31" w:rsidRPr="001D7643" w:rsidRDefault="00FC6B31" w:rsidP="00FC6B31">
      <w:pPr>
        <w:autoSpaceDE w:val="0"/>
        <w:rPr>
          <w:rFonts w:ascii="Arial" w:hAnsi="Arial" w:cs="Arial"/>
          <w:color w:val="000000" w:themeColor="text1"/>
          <w:sz w:val="20"/>
          <w:szCs w:val="20"/>
          <w:lang w:eastAsia="en-GB"/>
        </w:rPr>
      </w:pPr>
      <w:r w:rsidRPr="001D7643">
        <w:rPr>
          <w:rFonts w:ascii="Arial" w:hAnsi="Arial" w:cs="Arial"/>
          <w:color w:val="000000" w:themeColor="text1"/>
          <w:sz w:val="20"/>
          <w:szCs w:val="20"/>
        </w:rPr>
        <w:t xml:space="preserve">This is covered in DFDL </w:t>
      </w:r>
      <w:r w:rsidRPr="001D7643">
        <w:rPr>
          <w:rFonts w:ascii="Arial" w:hAnsi="Arial" w:cs="Arial"/>
          <w:color w:val="000000" w:themeColor="text1"/>
          <w:sz w:val="20"/>
          <w:szCs w:val="20"/>
          <w:lang w:eastAsia="en-GB"/>
        </w:rPr>
        <w:t>experience document</w:t>
      </w:r>
      <w:r w:rsidR="00565C58" w:rsidRPr="001D7643">
        <w:rPr>
          <w:rFonts w:ascii="Arial" w:hAnsi="Arial" w:cs="Arial"/>
          <w:color w:val="000000" w:themeColor="text1"/>
          <w:sz w:val="20"/>
          <w:szCs w:val="20"/>
          <w:lang w:eastAsia="en-GB"/>
        </w:rPr>
        <w:t xml:space="preserve"> 2</w:t>
      </w:r>
      <w:r w:rsidRPr="001D7643">
        <w:rPr>
          <w:rFonts w:ascii="Arial" w:hAnsi="Arial" w:cs="Arial"/>
          <w:color w:val="000000" w:themeColor="text1"/>
          <w:sz w:val="20"/>
          <w:szCs w:val="20"/>
          <w:lang w:eastAsia="en-GB"/>
        </w:rPr>
        <w:t xml:space="preserve"> [DFDLX2].</w:t>
      </w:r>
    </w:p>
    <w:p w:rsidR="00AA3693" w:rsidRPr="001D7643" w:rsidRDefault="00AA3693" w:rsidP="00C96A12">
      <w:pPr>
        <w:autoSpaceDE w:val="0"/>
        <w:rPr>
          <w:rFonts w:ascii="Arial" w:hAnsi="Arial" w:cs="Arial"/>
          <w:color w:val="000000" w:themeColor="text1"/>
          <w:sz w:val="20"/>
          <w:szCs w:val="20"/>
        </w:rPr>
      </w:pPr>
    </w:p>
    <w:p w:rsidR="005042BC" w:rsidRPr="001D7643" w:rsidRDefault="005042BC" w:rsidP="002E1313">
      <w:pPr>
        <w:rPr>
          <w:rFonts w:ascii="Arial" w:hAnsi="Arial" w:cs="Arial"/>
          <w:color w:val="000000" w:themeColor="text1"/>
          <w:sz w:val="20"/>
          <w:szCs w:val="20"/>
          <w:lang w:eastAsia="en-GB"/>
        </w:rPr>
      </w:pPr>
    </w:p>
    <w:p w:rsidR="00B43DCB" w:rsidRPr="001D7643" w:rsidRDefault="006507C7" w:rsidP="002E1313">
      <w:pPr>
        <w:rPr>
          <w:rFonts w:ascii="Arial" w:hAnsi="Arial" w:cs="Arial"/>
          <w:color w:val="000000" w:themeColor="text1"/>
          <w:sz w:val="20"/>
          <w:szCs w:val="20"/>
          <w:lang w:eastAsia="en-GB"/>
        </w:rPr>
      </w:pPr>
      <w:r w:rsidRPr="001D7643">
        <w:rPr>
          <w:rFonts w:ascii="Arial" w:hAnsi="Arial" w:cs="Arial"/>
          <w:b/>
          <w:color w:val="000000" w:themeColor="text1"/>
          <w:sz w:val="20"/>
          <w:szCs w:val="20"/>
          <w:lang w:eastAsia="en-GB"/>
        </w:rPr>
        <w:t>3.27</w:t>
      </w:r>
      <w:r w:rsidRPr="001D7643">
        <w:rPr>
          <w:rFonts w:ascii="Arial" w:hAnsi="Arial" w:cs="Arial"/>
          <w:color w:val="000000" w:themeColor="text1"/>
          <w:sz w:val="20"/>
          <w:szCs w:val="20"/>
          <w:lang w:eastAsia="en-GB"/>
        </w:rPr>
        <w:t xml:space="preserve">. </w:t>
      </w:r>
      <w:r w:rsidRPr="001D7643">
        <w:rPr>
          <w:rFonts w:ascii="Arial" w:hAnsi="Arial" w:cs="Arial"/>
          <w:i/>
          <w:color w:val="000000" w:themeColor="text1"/>
          <w:sz w:val="20"/>
          <w:szCs w:val="20"/>
          <w:lang w:eastAsia="en-GB"/>
        </w:rPr>
        <w:t>Section 13.6</w:t>
      </w:r>
      <w:r w:rsidRPr="001D7643">
        <w:rPr>
          <w:rFonts w:ascii="Arial" w:hAnsi="Arial" w:cs="Arial"/>
          <w:color w:val="000000" w:themeColor="text1"/>
          <w:sz w:val="20"/>
          <w:szCs w:val="20"/>
          <w:lang w:eastAsia="en-GB"/>
        </w:rPr>
        <w:t xml:space="preserve">. </w:t>
      </w:r>
      <w:proofErr w:type="gramStart"/>
      <w:r w:rsidRPr="001D7643">
        <w:rPr>
          <w:rFonts w:ascii="Arial" w:hAnsi="Arial" w:cs="Arial"/>
          <w:color w:val="000000" w:themeColor="text1"/>
          <w:sz w:val="20"/>
          <w:szCs w:val="20"/>
          <w:lang w:eastAsia="en-GB"/>
        </w:rPr>
        <w:t>Text number rounding.</w:t>
      </w:r>
      <w:proofErr w:type="gramEnd"/>
    </w:p>
    <w:p w:rsidR="006507C7" w:rsidRPr="001D7643" w:rsidRDefault="006507C7" w:rsidP="002E1313">
      <w:pPr>
        <w:rPr>
          <w:rFonts w:ascii="Arial" w:hAnsi="Arial" w:cs="Arial"/>
          <w:color w:val="000000" w:themeColor="text1"/>
          <w:sz w:val="20"/>
          <w:szCs w:val="20"/>
          <w:lang w:eastAsia="en-GB"/>
        </w:rPr>
      </w:pP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DFDL specification behaviour for the properties that control text number rounding was derived from the documented behaviour for ICU4J. However the documentation is not correct. The text number rounding properties are revised as follows to reflect the actual ICU behaviour. In particular note that the way to switch off rounding is to use textNumberRounding ‘explicit’ and new textNumberRoundingMode ‘roundUnnecessary’.</w:t>
      </w:r>
    </w:p>
    <w:p w:rsidR="006507C7" w:rsidRPr="001D7643" w:rsidRDefault="006507C7" w:rsidP="006507C7">
      <w:pPr>
        <w:suppressAutoHyphens w:val="0"/>
        <w:autoSpaceDE w:val="0"/>
        <w:autoSpaceDN w:val="0"/>
        <w:adjustRightInd w:val="0"/>
        <w:rPr>
          <w:rFonts w:ascii="Arial" w:eastAsia="Times New Roman" w:hAnsi="Arial" w:cs="Arial"/>
          <w:color w:val="000000" w:themeColor="text1"/>
          <w:sz w:val="20"/>
          <w:szCs w:val="20"/>
          <w:lang w:eastAsia="en-GB"/>
        </w:rPr>
      </w:pPr>
    </w:p>
    <w:tbl>
      <w:tblPr>
        <w:tblW w:w="5000" w:type="pct"/>
        <w:jc w:val="center"/>
        <w:tblLayout w:type="fixed"/>
        <w:tblLook w:val="00A0" w:firstRow="1" w:lastRow="0" w:firstColumn="1" w:lastColumn="0" w:noHBand="0" w:noVBand="0"/>
      </w:tblPr>
      <w:tblGrid>
        <w:gridCol w:w="3085"/>
        <w:gridCol w:w="5437"/>
      </w:tblGrid>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is controlled during unparsing.</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‘pattern',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'pattern' then rounding takes place according to the pattern. A rounding increment may be specified in the dfdl</w:t>
            </w:r>
            <w:proofErr w:type="gramStart"/>
            <w:r w:rsidRPr="001D7643">
              <w:rPr>
                <w:rFonts w:ascii="Arial" w:eastAsia="Times New Roman" w:hAnsi="Arial" w:cs="Arial"/>
                <w:color w:val="000000" w:themeColor="text1"/>
                <w:sz w:val="20"/>
                <w:szCs w:val="20"/>
                <w:lang w:eastAsia="en-GB"/>
              </w:rPr>
              <w:t>:textNumberPattern</w:t>
            </w:r>
            <w:proofErr w:type="gramEnd"/>
            <w:r w:rsidRPr="001D7643">
              <w:rPr>
                <w:rFonts w:ascii="Arial" w:eastAsia="Times New Roman" w:hAnsi="Arial" w:cs="Arial"/>
                <w:color w:val="000000" w:themeColor="text1"/>
                <w:sz w:val="20"/>
                <w:szCs w:val="20"/>
                <w:lang w:eastAsia="en-GB"/>
              </w:rPr>
              <w:t xml:space="preserve"> using digits '1' though '9', otherwise rounding is to the width of the pattern. The rounding mode is always 'roundHalfEven'.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If 'explicit' then the rounding increment is specified by the dfdl</w:t>
            </w:r>
            <w:proofErr w:type="gramStart"/>
            <w:r w:rsidRPr="001D7643">
              <w:rPr>
                <w:rFonts w:ascii="Arial" w:eastAsia="Times New Roman" w:hAnsi="Arial" w:cs="Arial"/>
                <w:color w:val="000000" w:themeColor="text1"/>
                <w:sz w:val="20"/>
                <w:szCs w:val="20"/>
                <w:lang w:eastAsia="en-GB"/>
              </w:rPr>
              <w:t>:textNumberRoundingIncrement</w:t>
            </w:r>
            <w:proofErr w:type="gramEnd"/>
            <w:r w:rsidRPr="001D7643">
              <w:rPr>
                <w:rFonts w:ascii="Arial" w:eastAsia="Times New Roman" w:hAnsi="Arial" w:cs="Arial"/>
                <w:color w:val="000000" w:themeColor="text1"/>
                <w:sz w:val="20"/>
                <w:szCs w:val="20"/>
                <w:lang w:eastAsia="en-GB"/>
              </w:rPr>
              <w:t xml:space="preserve"> property, and any digits '1' through '9' in the dfdl:textNumberPattern are treated as digit '0'. The rounding mode is specified by the dfdl</w:t>
            </w:r>
            <w:proofErr w:type="gramStart"/>
            <w:r w:rsidRPr="001D7643">
              <w:rPr>
                <w:rFonts w:ascii="Arial" w:eastAsia="Times New Roman" w:hAnsi="Arial" w:cs="Arial"/>
                <w:color w:val="000000" w:themeColor="text1"/>
                <w:sz w:val="20"/>
                <w:szCs w:val="20"/>
                <w:lang w:eastAsia="en-GB"/>
              </w:rPr>
              <w:t>:textRoundingMode</w:t>
            </w:r>
            <w:proofErr w:type="gramEnd"/>
            <w:r w:rsidRPr="001D7643">
              <w:rPr>
                <w:rFonts w:ascii="Arial" w:eastAsia="Times New Roman" w:hAnsi="Arial" w:cs="Arial"/>
                <w:color w:val="000000" w:themeColor="text1"/>
                <w:sz w:val="20"/>
                <w:szCs w:val="20"/>
                <w:lang w:eastAsia="en-GB"/>
              </w:rPr>
              <w:t xml:space="preserve"> property.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To disable rounding, use 'explicit' in conjunction with 'roundUnnecessary' for the dfdl</w:t>
            </w:r>
            <w:proofErr w:type="gramStart"/>
            <w:r w:rsidRPr="001D7643">
              <w:rPr>
                <w:rFonts w:ascii="Arial" w:eastAsia="Times New Roman" w:hAnsi="Arial" w:cs="Arial"/>
                <w:color w:val="000000" w:themeColor="text1"/>
                <w:sz w:val="20"/>
                <w:szCs w:val="20"/>
                <w:lang w:eastAsia="en-GB"/>
              </w:rPr>
              <w:t>:textNumberRoundingMode</w:t>
            </w:r>
            <w:proofErr w:type="gramEnd"/>
            <w:r w:rsidRPr="001D7643">
              <w:rPr>
                <w:rFonts w:ascii="Arial" w:eastAsia="Times New Roman" w:hAnsi="Arial" w:cs="Arial"/>
                <w:color w:val="000000" w:themeColor="text1"/>
                <w:sz w:val="20"/>
                <w:szCs w:val="20"/>
                <w:lang w:eastAsia="en-GB"/>
              </w:rPr>
              <w:t xml:space="preserve">. If rounding is disabled then any excess precision is treated as a processing error.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18"/>
                <w:szCs w:val="18"/>
                <w:lang w:eastAsia="en-GB"/>
              </w:rPr>
            </w:pPr>
            <w:r w:rsidRPr="001D7643">
              <w:rPr>
                <w:rFonts w:ascii="Arial" w:eastAsia="Times New Roman" w:hAnsi="Arial" w:cs="Arial"/>
                <w:color w:val="000000" w:themeColor="text1"/>
                <w:sz w:val="18"/>
                <w:szCs w:val="18"/>
                <w:lang w:eastAsia="en-GB"/>
              </w:rPr>
              <w:t>textNumberRoundingMode</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Enum</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how rounding occurs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To switch off rounding, use 'roundUnnecessary'. </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Valid values ‘roundCeiling’,  ‘roundFloor’, ‘roundDown’, ‘roundUp’, ‘roundHalfEven’,  ‘roundHalfDown’, ‘roundHalfUp', 'roundUnnecessary'</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r w:rsidR="006507C7" w:rsidRPr="001D7643" w:rsidTr="006507C7">
        <w:trPr>
          <w:trHeight w:val="402"/>
          <w:jc w:val="center"/>
        </w:trPr>
        <w:tc>
          <w:tcPr>
            <w:tcW w:w="1810" w:type="pct"/>
            <w:tcBorders>
              <w:top w:val="single" w:sz="4" w:space="0" w:color="000000"/>
              <w:left w:val="single" w:sz="4" w:space="0" w:color="000000"/>
              <w:bottom w:val="single" w:sz="4" w:space="0" w:color="000000"/>
              <w:right w:val="single" w:sz="4" w:space="0" w:color="000000"/>
            </w:tcBorders>
          </w:tcPr>
          <w:p w:rsidR="006507C7" w:rsidRPr="001D7643" w:rsidRDefault="006507C7">
            <w:pPr>
              <w:tabs>
                <w:tab w:val="left" w:pos="-972"/>
                <w:tab w:val="left" w:pos="-792"/>
              </w:tabs>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textNumberRoundingIncrement</w:t>
            </w:r>
          </w:p>
        </w:tc>
        <w:tc>
          <w:tcPr>
            <w:tcW w:w="3190" w:type="pct"/>
            <w:tcBorders>
              <w:top w:val="single" w:sz="4" w:space="0" w:color="000000"/>
              <w:left w:val="single" w:sz="4" w:space="0" w:color="000000"/>
              <w:bottom w:val="single" w:sz="4" w:space="0" w:color="000000"/>
              <w:right w:val="single" w:sz="4" w:space="0" w:color="000000"/>
            </w:tcBorders>
          </w:tcPr>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Double</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Specifies the rounding increment to use during unparsing, when dfdl</w:t>
            </w:r>
            <w:proofErr w:type="gramStart"/>
            <w:r w:rsidRPr="001D7643">
              <w:rPr>
                <w:rFonts w:ascii="Arial" w:eastAsia="Times New Roman" w:hAnsi="Arial" w:cs="Arial"/>
                <w:color w:val="000000" w:themeColor="text1"/>
                <w:sz w:val="20"/>
                <w:szCs w:val="20"/>
                <w:lang w:eastAsia="en-GB"/>
              </w:rPr>
              <w:t>:textNumberRounding</w:t>
            </w:r>
            <w:proofErr w:type="gramEnd"/>
            <w:r w:rsidRPr="001D7643">
              <w:rPr>
                <w:rFonts w:ascii="Arial" w:eastAsia="Times New Roman" w:hAnsi="Arial" w:cs="Arial"/>
                <w:color w:val="000000" w:themeColor="text1"/>
                <w:sz w:val="20"/>
                <w:szCs w:val="20"/>
                <w:lang w:eastAsia="en-GB"/>
              </w:rPr>
              <w:t xml:space="preserve"> is 'explicit'.</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dfdl</w:t>
            </w:r>
            <w:proofErr w:type="gramStart"/>
            <w:r w:rsidRPr="001D7643">
              <w:rPr>
                <w:rFonts w:ascii="Arial" w:eastAsia="Times New Roman" w:hAnsi="Arial" w:cs="Arial"/>
                <w:color w:val="000000" w:themeColor="text1"/>
                <w:sz w:val="20"/>
                <w:szCs w:val="20"/>
                <w:lang w:eastAsia="en-GB"/>
              </w:rPr>
              <w:t>:textNumberRep</w:t>
            </w:r>
            <w:proofErr w:type="gramEnd"/>
            <w:r w:rsidRPr="001D7643">
              <w:rPr>
                <w:rFonts w:ascii="Arial" w:eastAsia="Times New Roman" w:hAnsi="Arial" w:cs="Arial"/>
                <w:color w:val="000000" w:themeColor="text1"/>
                <w:sz w:val="20"/>
                <w:szCs w:val="20"/>
                <w:lang w:eastAsia="en-GB"/>
              </w:rPr>
              <w:t xml:space="preserve"> is 'standard' this property only applies when  dfdl:textStandardBase is 10.</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A negative value is a schema definition error.</w:t>
            </w:r>
          </w:p>
          <w:p w:rsidR="006507C7" w:rsidRPr="001D7643" w:rsidRDefault="006507C7">
            <w:pPr>
              <w:suppressAutoHyphens w:val="0"/>
              <w:autoSpaceDE w:val="0"/>
              <w:autoSpaceDN w:val="0"/>
              <w:adjustRightInd w:val="0"/>
              <w:spacing w:before="120" w:after="12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Annotation: dfdl:element, dfdl:simpleType</w:t>
            </w:r>
          </w:p>
        </w:tc>
      </w:tr>
    </w:tbl>
    <w:p w:rsidR="006507C7" w:rsidRPr="001D7643" w:rsidRDefault="006507C7" w:rsidP="002E1313">
      <w:pPr>
        <w:rPr>
          <w:rFonts w:ascii="Arial" w:hAnsi="Arial" w:cs="Arial"/>
          <w:color w:val="000000" w:themeColor="text1"/>
          <w:sz w:val="20"/>
          <w:szCs w:val="20"/>
          <w:lang w:eastAsia="en-GB"/>
        </w:rPr>
      </w:pPr>
    </w:p>
    <w:p w:rsidR="00240DC5" w:rsidRPr="001D7643" w:rsidRDefault="00240DC5" w:rsidP="002E1313">
      <w:pPr>
        <w:rPr>
          <w:rFonts w:ascii="Arial" w:eastAsia="Times New Roman" w:hAnsi="Arial" w:cs="Arial"/>
          <w:color w:val="000000" w:themeColor="text1"/>
          <w:sz w:val="20"/>
          <w:szCs w:val="20"/>
          <w:lang w:eastAsia="en-GB"/>
        </w:rPr>
      </w:pPr>
    </w:p>
    <w:p w:rsidR="008C038F" w:rsidRPr="001D7643" w:rsidRDefault="008C038F" w:rsidP="002E1313">
      <w:pPr>
        <w:rPr>
          <w:rFonts w:ascii="Arial" w:eastAsia="Times New Roman" w:hAnsi="Arial" w:cs="Arial"/>
          <w:b/>
          <w:color w:val="000000" w:themeColor="text1"/>
          <w:sz w:val="20"/>
          <w:szCs w:val="20"/>
          <w:lang w:eastAsia="en-GB"/>
        </w:rPr>
      </w:pPr>
    </w:p>
    <w:p w:rsidR="00D12A40" w:rsidRPr="001D7643" w:rsidRDefault="00D12A40" w:rsidP="002E1313">
      <w:pPr>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3.28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14.3</w:t>
      </w:r>
      <w:r w:rsidRPr="001D7643">
        <w:rPr>
          <w:rFonts w:ascii="Arial" w:eastAsia="Times New Roman" w:hAnsi="Arial" w:cs="Arial"/>
          <w:color w:val="000000" w:themeColor="text1"/>
          <w:sz w:val="20"/>
          <w:szCs w:val="20"/>
          <w:lang w:eastAsia="en-GB"/>
        </w:rPr>
        <w:t>. Unordered sequence groups.</w:t>
      </w:r>
    </w:p>
    <w:p w:rsidR="00D12A40" w:rsidRPr="001D7643" w:rsidRDefault="00D12A40" w:rsidP="002E1313">
      <w:pPr>
        <w:rPr>
          <w:rFonts w:ascii="Arial" w:eastAsia="Times New Roman" w:hAnsi="Arial" w:cs="Arial"/>
          <w:color w:val="000000" w:themeColor="text1"/>
          <w:sz w:val="20"/>
          <w:szCs w:val="20"/>
          <w:lang w:eastAsia="en-GB"/>
        </w:rPr>
      </w:pPr>
    </w:p>
    <w:p w:rsidR="00E0587C" w:rsidRPr="001D7643" w:rsidRDefault="00E0587C"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56 (</w:t>
      </w:r>
      <w:hyperlink r:id="rId27" w:history="1">
        <w:r w:rsidR="0076429E" w:rsidRPr="001D7643">
          <w:rPr>
            <w:rStyle w:val="Hyperlink"/>
            <w:rFonts w:ascii="Arial" w:hAnsi="Arial" w:cs="Arial"/>
            <w:i/>
            <w:sz w:val="20"/>
            <w:szCs w:val="20"/>
          </w:rPr>
          <w:t>http://redmine.ogf.org/boards/15/topics/56</w:t>
        </w:r>
      </w:hyperlink>
      <w:r w:rsidRPr="001D7643">
        <w:rPr>
          <w:rFonts w:ascii="Arial" w:hAnsi="Arial" w:cs="Arial"/>
          <w:i/>
          <w:color w:val="000000" w:themeColor="text1"/>
          <w:sz w:val="20"/>
          <w:szCs w:val="20"/>
        </w:rPr>
        <w:t>)</w:t>
      </w:r>
      <w:r w:rsidR="0076429E" w:rsidRPr="001D7643">
        <w:rPr>
          <w:rFonts w:ascii="Arial" w:hAnsi="Arial" w:cs="Arial"/>
          <w:i/>
          <w:color w:val="000000" w:themeColor="text1"/>
          <w:sz w:val="20"/>
          <w:szCs w:val="20"/>
        </w:rPr>
        <w:t>, to replace all occurrences of ‘unordered group’ by ‘unordered sequence’.</w:t>
      </w:r>
    </w:p>
    <w:p w:rsidR="00E0587C" w:rsidRPr="001D7643" w:rsidRDefault="00E0587C"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E21079" w:rsidRPr="001D7643" w:rsidRDefault="00E21079" w:rsidP="00D12A40">
      <w:pPr>
        <w:suppressAutoHyphens w:val="0"/>
        <w:autoSpaceDE w:val="0"/>
        <w:autoSpaceDN w:val="0"/>
        <w:adjustRightInd w:val="0"/>
        <w:rPr>
          <w:rFonts w:ascii="Arial" w:hAnsi="Arial" w:cs="Arial"/>
          <w:i/>
          <w:color w:val="000000" w:themeColor="text1"/>
          <w:sz w:val="20"/>
          <w:szCs w:val="20"/>
        </w:rPr>
      </w:pPr>
      <w:r w:rsidRPr="001D7643">
        <w:rPr>
          <w:rFonts w:ascii="Arial" w:hAnsi="Arial" w:cs="Arial"/>
          <w:i/>
          <w:color w:val="000000" w:themeColor="text1"/>
          <w:sz w:val="20"/>
          <w:szCs w:val="20"/>
        </w:rPr>
        <w:t>Updated by public comment 244 (</w:t>
      </w:r>
      <w:hyperlink r:id="rId28" w:history="1">
        <w:r w:rsidR="00132A5D" w:rsidRPr="001D7643">
          <w:rPr>
            <w:rStyle w:val="Hyperlink"/>
            <w:rFonts w:ascii="Arial" w:hAnsi="Arial" w:cs="Arial"/>
            <w:i/>
            <w:sz w:val="20"/>
            <w:szCs w:val="20"/>
          </w:rPr>
          <w:t>http://redmine.ogf.org/boards/15/topics/244</w:t>
        </w:r>
      </w:hyperlink>
      <w:r w:rsidRPr="001D7643">
        <w:rPr>
          <w:rFonts w:ascii="Arial" w:hAnsi="Arial" w:cs="Arial"/>
          <w:i/>
          <w:color w:val="000000" w:themeColor="text1"/>
          <w:sz w:val="20"/>
          <w:szCs w:val="20"/>
        </w:rPr>
        <w:t>), to disallow empty unordered sequence</w:t>
      </w:r>
      <w:r w:rsidR="00132A5D" w:rsidRPr="001D7643">
        <w:rPr>
          <w:rFonts w:ascii="Arial" w:hAnsi="Arial" w:cs="Arial"/>
          <w:i/>
          <w:color w:val="000000" w:themeColor="text1"/>
          <w:sz w:val="20"/>
          <w:szCs w:val="20"/>
        </w:rPr>
        <w:t>s</w:t>
      </w:r>
      <w:r w:rsidRPr="001D7643">
        <w:rPr>
          <w:rFonts w:ascii="Arial" w:hAnsi="Arial" w:cs="Arial"/>
          <w:i/>
          <w:color w:val="000000" w:themeColor="text1"/>
          <w:sz w:val="20"/>
          <w:szCs w:val="20"/>
        </w:rPr>
        <w:t>.</w:t>
      </w:r>
    </w:p>
    <w:p w:rsidR="00E21079" w:rsidRPr="001D7643" w:rsidRDefault="00E2107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D12A40" w:rsidP="00D12A4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Re</w:t>
      </w:r>
      <w:r w:rsidR="004A26C1" w:rsidRPr="001D7643">
        <w:rPr>
          <w:rFonts w:ascii="Arial" w:eastAsia="Times New Roman" w:hAnsi="Arial" w:cs="Arial"/>
          <w:color w:val="000000" w:themeColor="text1"/>
          <w:sz w:val="20"/>
          <w:szCs w:val="20"/>
          <w:lang w:eastAsia="en-GB"/>
        </w:rPr>
        <w:t xml:space="preserve">place the </w:t>
      </w:r>
      <w:r w:rsidR="008C038F" w:rsidRPr="001D7643">
        <w:rPr>
          <w:rFonts w:ascii="Arial" w:eastAsia="Times New Roman" w:hAnsi="Arial" w:cs="Arial"/>
          <w:color w:val="000000" w:themeColor="text1"/>
          <w:sz w:val="20"/>
          <w:szCs w:val="20"/>
          <w:lang w:eastAsia="en-GB"/>
        </w:rPr>
        <w:t xml:space="preserve">wording in the </w:t>
      </w:r>
      <w:r w:rsidR="004A26C1" w:rsidRPr="001D7643">
        <w:rPr>
          <w:rFonts w:ascii="Arial" w:eastAsia="Times New Roman" w:hAnsi="Arial" w:cs="Arial"/>
          <w:color w:val="000000" w:themeColor="text1"/>
          <w:sz w:val="20"/>
          <w:szCs w:val="20"/>
          <w:lang w:eastAsia="en-GB"/>
        </w:rPr>
        <w:t>existing section with the following</w:t>
      </w:r>
      <w:r w:rsidR="008C038F" w:rsidRPr="001D7643">
        <w:rPr>
          <w:rFonts w:ascii="Arial" w:eastAsia="Times New Roman" w:hAnsi="Arial" w:cs="Arial"/>
          <w:color w:val="000000" w:themeColor="text1"/>
          <w:sz w:val="20"/>
          <w:szCs w:val="20"/>
          <w:lang w:eastAsia="en-GB"/>
        </w:rPr>
        <w:t>, which clarifies the restrictions on unordered s</w:t>
      </w:r>
      <w:r w:rsidR="00E0587C" w:rsidRPr="001D7643">
        <w:rPr>
          <w:rFonts w:ascii="Arial" w:eastAsia="Times New Roman" w:hAnsi="Arial" w:cs="Arial"/>
          <w:color w:val="000000" w:themeColor="text1"/>
          <w:sz w:val="20"/>
          <w:szCs w:val="20"/>
          <w:lang w:eastAsia="en-GB"/>
        </w:rPr>
        <w:t>equence groups</w:t>
      </w:r>
      <w:r w:rsidR="008C038F" w:rsidRPr="001D7643">
        <w:rPr>
          <w:rFonts w:ascii="Arial" w:eastAsia="Times New Roman" w:hAnsi="Arial" w:cs="Arial"/>
          <w:color w:val="000000" w:themeColor="text1"/>
          <w:sz w:val="20"/>
          <w:szCs w:val="20"/>
          <w:lang w:eastAsia="en-GB"/>
        </w:rPr>
        <w:t xml:space="preserve"> and corrects the conceptual rewrite to a repeating choice</w:t>
      </w:r>
      <w:r w:rsidR="004A26C1" w:rsidRPr="001D7643">
        <w:rPr>
          <w:rFonts w:ascii="Arial" w:eastAsia="Times New Roman" w:hAnsi="Arial" w:cs="Arial"/>
          <w:color w:val="000000" w:themeColor="text1"/>
          <w:sz w:val="20"/>
          <w:szCs w:val="20"/>
          <w:lang w:eastAsia="en-GB"/>
        </w:rPr>
        <w:t>:</w:t>
      </w:r>
    </w:p>
    <w:p w:rsidR="00E967D9" w:rsidRPr="001D7643" w:rsidRDefault="00E967D9" w:rsidP="00D12A40">
      <w:pPr>
        <w:suppressAutoHyphens w:val="0"/>
        <w:autoSpaceDE w:val="0"/>
        <w:autoSpaceDN w:val="0"/>
        <w:adjustRightInd w:val="0"/>
        <w:rPr>
          <w:rFonts w:ascii="Arial" w:eastAsia="Times New Roman" w:hAnsi="Arial" w:cs="Arial"/>
          <w:color w:val="000000" w:themeColor="text1"/>
          <w:sz w:val="20"/>
          <w:szCs w:val="20"/>
          <w:lang w:eastAsia="en-GB"/>
        </w:rPr>
      </w:pPr>
    </w:p>
    <w:p w:rsidR="004A26C1" w:rsidRPr="001D7643" w:rsidRDefault="00547D06" w:rsidP="00E967D9">
      <w:pPr>
        <w:rPr>
          <w:rFonts w:ascii="Arial" w:hAnsi="Arial" w:cs="Arial"/>
          <w:sz w:val="20"/>
          <w:szCs w:val="20"/>
        </w:rPr>
      </w:pPr>
      <w:r w:rsidRPr="001D7643">
        <w:rPr>
          <w:rFonts w:ascii="Arial" w:eastAsia="Times New Roman" w:hAnsi="Arial" w:cs="Arial"/>
          <w:color w:val="000000" w:themeColor="text1"/>
          <w:sz w:val="20"/>
          <w:szCs w:val="20"/>
          <w:lang w:eastAsia="en-GB"/>
        </w:rPr>
        <w:t xml:space="preserve"> </w:t>
      </w:r>
      <w:r w:rsidR="004A26C1" w:rsidRPr="001D7643">
        <w:rPr>
          <w:rFonts w:ascii="Arial" w:hAnsi="Arial" w:cs="Arial"/>
          <w:sz w:val="20"/>
          <w:szCs w:val="20"/>
        </w:rPr>
        <w:t>14.3</w:t>
      </w:r>
      <w:r w:rsidR="004A26C1" w:rsidRPr="001D7643">
        <w:rPr>
          <w:rFonts w:ascii="Arial" w:hAnsi="Arial" w:cs="Arial"/>
          <w:sz w:val="20"/>
          <w:szCs w:val="20"/>
        </w:rPr>
        <w:tab/>
      </w:r>
      <w:bookmarkStart w:id="240" w:name="_Toc177399115"/>
      <w:bookmarkStart w:id="241" w:name="_Toc175057402"/>
      <w:bookmarkStart w:id="242" w:name="_Toc199516347"/>
      <w:bookmarkStart w:id="243" w:name="_Toc194984009"/>
      <w:bookmarkStart w:id="244" w:name="_Toc243112853"/>
      <w:bookmarkStart w:id="245" w:name="_Toc341102827"/>
      <w:r w:rsidR="004A26C1" w:rsidRPr="001D7643">
        <w:rPr>
          <w:rFonts w:ascii="Arial" w:hAnsi="Arial" w:cs="Arial"/>
          <w:sz w:val="20"/>
          <w:szCs w:val="20"/>
        </w:rPr>
        <w:t>Unordered Sequence Groups</w:t>
      </w:r>
      <w:bookmarkEnd w:id="240"/>
      <w:bookmarkEnd w:id="241"/>
      <w:bookmarkEnd w:id="242"/>
      <w:bookmarkEnd w:id="243"/>
      <w:bookmarkEnd w:id="244"/>
      <w:bookmarkEnd w:id="245"/>
    </w:p>
    <w:p w:rsidR="004A26C1" w:rsidRPr="001D7643" w:rsidRDefault="004A26C1" w:rsidP="004A26C1">
      <w:pPr>
        <w:pStyle w:val="nobreak"/>
        <w:rPr>
          <w:color w:val="000000"/>
          <w:szCs w:val="20"/>
        </w:rPr>
      </w:pPr>
      <w:r w:rsidRPr="001D7643">
        <w:rPr>
          <w:szCs w:val="20"/>
        </w:rPr>
        <w:t>The occurrences of members of a sequence group with dfdl</w:t>
      </w:r>
      <w:proofErr w:type="gramStart"/>
      <w:r w:rsidRPr="001D7643">
        <w:rPr>
          <w:szCs w:val="20"/>
        </w:rPr>
        <w:t>:sequenceKind</w:t>
      </w:r>
      <w:proofErr w:type="gramEnd"/>
      <w:r w:rsidRPr="001D7643">
        <w:rPr>
          <w:szCs w:val="20"/>
        </w:rPr>
        <w:t xml:space="preserve">=’unordered’ (hereafter referred to as an ‘unordered </w:t>
      </w:r>
      <w:r w:rsidR="00E0587C" w:rsidRPr="001D7643">
        <w:rPr>
          <w:szCs w:val="20"/>
        </w:rPr>
        <w:t>sequence</w:t>
      </w:r>
      <w:r w:rsidRPr="001D7643">
        <w:rPr>
          <w:szCs w:val="20"/>
        </w:rPr>
        <w:t xml:space="preserve">’) may appear in the data in any order. Occurrences of the same member do not have to be contiguous. </w:t>
      </w:r>
      <w:r w:rsidRPr="001D7643">
        <w:rPr>
          <w:color w:val="000000"/>
          <w:szCs w:val="20"/>
        </w:rPr>
        <w:t xml:space="preserve">In the infoset, sequence groups are always in schema order, so a DFDL processor must sort the members of an unordered </w:t>
      </w:r>
      <w:r w:rsidR="00E0587C" w:rsidRPr="001D7643">
        <w:rPr>
          <w:color w:val="000000"/>
          <w:szCs w:val="20"/>
        </w:rPr>
        <w:t>sequence</w:t>
      </w:r>
      <w:r w:rsidRPr="001D7643">
        <w:rPr>
          <w:color w:val="000000"/>
          <w:szCs w:val="20"/>
        </w:rPr>
        <w:t xml:space="preserve"> into schema order when parsing. When unparsing, the infoset must already be in schema order, and the members of the sequence will be output in schema order.</w:t>
      </w:r>
    </w:p>
    <w:p w:rsidR="004A26C1" w:rsidRPr="001D7643" w:rsidRDefault="004A26C1" w:rsidP="004A26C1">
      <w:pPr>
        <w:pStyle w:val="nobreak"/>
        <w:rPr>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14.3.1</w:t>
      </w:r>
      <w:r w:rsidR="004A26C1" w:rsidRPr="001D7643">
        <w:rPr>
          <w:rFonts w:ascii="Arial" w:hAnsi="Arial" w:cs="Arial"/>
          <w:sz w:val="20"/>
          <w:szCs w:val="20"/>
        </w:rPr>
        <w:tab/>
        <w:t xml:space="preserve">Restrictions for Unordered </w:t>
      </w:r>
      <w:r w:rsidR="00E0587C" w:rsidRPr="001D7643">
        <w:rPr>
          <w:rFonts w:ascii="Arial" w:hAnsi="Arial" w:cs="Arial"/>
          <w:sz w:val="20"/>
          <w:szCs w:val="20"/>
        </w:rPr>
        <w:t>Sequence</w:t>
      </w:r>
      <w:r w:rsidR="004A26C1" w:rsidRPr="001D7643">
        <w:rPr>
          <w:rFonts w:ascii="Arial" w:hAnsi="Arial" w:cs="Arial"/>
          <w:sz w:val="20"/>
          <w:szCs w:val="20"/>
        </w:rPr>
        <w:t>s</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any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not an element declaration or an element reference.</w:t>
      </w:r>
    </w:p>
    <w:p w:rsidR="004A26C1" w:rsidRPr="001D7643" w:rsidRDefault="004A26C1" w:rsidP="004A26C1">
      <w:pPr>
        <w:rPr>
          <w:rFonts w:ascii="Arial" w:hAnsi="Arial" w:cs="Arial"/>
          <w:color w:val="000000"/>
          <w:sz w:val="20"/>
          <w:szCs w:val="20"/>
        </w:rPr>
      </w:pPr>
      <w:r w:rsidRPr="001D7643">
        <w:rPr>
          <w:rFonts w:ascii="Arial" w:hAnsi="Arial" w:cs="Arial"/>
          <w:sz w:val="20"/>
          <w:szCs w:val="20"/>
        </w:rPr>
        <w:t xml:space="preserve">It is a schema definition error if a member of an unordered </w:t>
      </w:r>
      <w:r w:rsidR="00E0587C" w:rsidRPr="001D7643">
        <w:rPr>
          <w:rFonts w:ascii="Arial" w:hAnsi="Arial" w:cs="Arial"/>
          <w:sz w:val="20"/>
          <w:szCs w:val="20"/>
        </w:rPr>
        <w:t>sequence</w:t>
      </w:r>
      <w:r w:rsidRPr="001D7643">
        <w:rPr>
          <w:rFonts w:ascii="Arial" w:hAnsi="Arial" w:cs="Arial"/>
          <w:sz w:val="20"/>
          <w:szCs w:val="20"/>
        </w:rPr>
        <w:t xml:space="preserve"> is an optional element or an array element and its dfdl</w:t>
      </w:r>
      <w:proofErr w:type="gramStart"/>
      <w:r w:rsidRPr="001D7643">
        <w:rPr>
          <w:rFonts w:ascii="Arial" w:hAnsi="Arial" w:cs="Arial"/>
          <w:sz w:val="20"/>
          <w:szCs w:val="20"/>
        </w:rPr>
        <w:t>:occursCountKind</w:t>
      </w:r>
      <w:proofErr w:type="gramEnd"/>
      <w:r w:rsidRPr="001D7643">
        <w:rPr>
          <w:rFonts w:ascii="Arial" w:hAnsi="Arial" w:cs="Arial"/>
          <w:sz w:val="20"/>
          <w:szCs w:val="20"/>
        </w:rPr>
        <w:t xml:space="preserve"> property is not ‘parsed’</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It is a schema definition error if two or more members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have the same name and the same namespace (see post-processing transformation below)</w:t>
      </w:r>
      <w:r w:rsidR="00E21079" w:rsidRPr="001D7643">
        <w:rPr>
          <w:rFonts w:ascii="Arial" w:hAnsi="Arial" w:cs="Arial"/>
          <w:color w:val="000000"/>
          <w:sz w:val="20"/>
          <w:szCs w:val="20"/>
        </w:rPr>
        <w:t>.</w:t>
      </w:r>
    </w:p>
    <w:p w:rsidR="00E21079" w:rsidRPr="001D7643" w:rsidRDefault="00E21079" w:rsidP="004A26C1">
      <w:pPr>
        <w:rPr>
          <w:rFonts w:ascii="Arial" w:hAnsi="Arial" w:cs="Arial"/>
          <w:color w:val="000000"/>
          <w:sz w:val="20"/>
          <w:szCs w:val="20"/>
        </w:rPr>
      </w:pPr>
      <w:r w:rsidRPr="001D7643">
        <w:rPr>
          <w:rFonts w:ascii="Arial" w:hAnsi="Arial" w:cs="Arial"/>
          <w:color w:val="000000"/>
          <w:sz w:val="20"/>
          <w:szCs w:val="20"/>
        </w:rPr>
        <w:t>It is a schema definition error if an unordered sequence has no members.</w:t>
      </w:r>
    </w:p>
    <w:p w:rsidR="004A26C1" w:rsidRPr="001D7643" w:rsidRDefault="004A26C1" w:rsidP="004A26C1">
      <w:pPr>
        <w:rPr>
          <w:rFonts w:ascii="Arial" w:hAnsi="Arial" w:cs="Arial"/>
          <w:b/>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14.3.2</w:t>
      </w:r>
      <w:r w:rsidR="004A26C1" w:rsidRPr="001D7643">
        <w:rPr>
          <w:rFonts w:ascii="Arial" w:hAnsi="Arial" w:cs="Arial"/>
          <w:sz w:val="20"/>
          <w:szCs w:val="20"/>
        </w:rPr>
        <w:tab/>
        <w:t xml:space="preserve">Parsing an Unordered </w:t>
      </w:r>
      <w:r w:rsidR="00E0587C" w:rsidRPr="001D7643">
        <w:rPr>
          <w:rFonts w:ascii="Arial" w:hAnsi="Arial" w:cs="Arial"/>
          <w:sz w:val="20"/>
          <w:szCs w:val="20"/>
        </w:rPr>
        <w:t>Sequence</w:t>
      </w:r>
    </w:p>
    <w:p w:rsidR="004A26C1" w:rsidRPr="001D7643" w:rsidRDefault="004A26C1" w:rsidP="004A26C1">
      <w:pPr>
        <w:pStyle w:val="nobreak"/>
        <w:rPr>
          <w:color w:val="000000"/>
          <w:szCs w:val="20"/>
        </w:rPr>
      </w:pPr>
      <w:r w:rsidRPr="001D7643">
        <w:rPr>
          <w:color w:val="000000"/>
          <w:szCs w:val="20"/>
        </w:rPr>
        <w:t xml:space="preserve">When parsing, the semantics of an unordered </w:t>
      </w:r>
      <w:r w:rsidR="00E0587C" w:rsidRPr="001D7643">
        <w:rPr>
          <w:color w:val="000000"/>
          <w:szCs w:val="20"/>
        </w:rPr>
        <w:t>sequence</w:t>
      </w:r>
      <w:r w:rsidRPr="001D7643">
        <w:rPr>
          <w:color w:val="000000"/>
          <w:szCs w:val="20"/>
        </w:rPr>
        <w:t xml:space="preserve"> are expressed by way of: </w:t>
      </w:r>
    </w:p>
    <w:p w:rsidR="004A26C1" w:rsidRPr="001D7643" w:rsidRDefault="004A26C1" w:rsidP="001D13ED">
      <w:pPr>
        <w:pStyle w:val="nobreak"/>
        <w:numPr>
          <w:ilvl w:val="0"/>
          <w:numId w:val="41"/>
        </w:numPr>
        <w:suppressAutoHyphens w:val="0"/>
        <w:spacing w:before="60" w:after="60"/>
        <w:rPr>
          <w:color w:val="000000"/>
          <w:szCs w:val="20"/>
        </w:rPr>
      </w:pPr>
      <w:r w:rsidRPr="001D7643">
        <w:rPr>
          <w:color w:val="000000"/>
          <w:szCs w:val="20"/>
        </w:rPr>
        <w:t xml:space="preserve">a source-to-source transformation of the sequence group definition, and </w:t>
      </w:r>
    </w:p>
    <w:p w:rsidR="004A26C1" w:rsidRPr="001D7643" w:rsidRDefault="004A26C1" w:rsidP="001D13ED">
      <w:pPr>
        <w:pStyle w:val="nobreak"/>
        <w:numPr>
          <w:ilvl w:val="0"/>
          <w:numId w:val="41"/>
        </w:numPr>
        <w:suppressAutoHyphens w:val="0"/>
        <w:spacing w:before="60" w:after="60"/>
        <w:rPr>
          <w:color w:val="000000"/>
          <w:szCs w:val="20"/>
        </w:rPr>
      </w:pPr>
      <w:proofErr w:type="gramStart"/>
      <w:r w:rsidRPr="001D7643">
        <w:rPr>
          <w:color w:val="000000"/>
          <w:szCs w:val="20"/>
        </w:rPr>
        <w:t>a</w:t>
      </w:r>
      <w:proofErr w:type="gramEnd"/>
      <w:r w:rsidRPr="001D7643">
        <w:rPr>
          <w:color w:val="000000"/>
          <w:szCs w:val="20"/>
        </w:rPr>
        <w:t xml:space="preserve"> post-processing transformation of the infoset . </w:t>
      </w:r>
    </w:p>
    <w:p w:rsidR="004A26C1" w:rsidRPr="001D7643" w:rsidRDefault="004A26C1" w:rsidP="004A26C1">
      <w:pPr>
        <w:pStyle w:val="nobreak"/>
        <w:rPr>
          <w:szCs w:val="20"/>
        </w:rPr>
      </w:pPr>
      <w:r w:rsidRPr="001D7643">
        <w:rPr>
          <w:color w:val="000000"/>
          <w:szCs w:val="20"/>
        </w:rPr>
        <w:t>An implementation may use any technique consistent with this semantic</w:t>
      </w:r>
      <w:r w:rsidRPr="001D7643">
        <w:rPr>
          <w:szCs w:val="20"/>
        </w:rPr>
        <w:t>.</w:t>
      </w:r>
    </w:p>
    <w:p w:rsidR="004A26C1" w:rsidRPr="001D7643" w:rsidRDefault="004A26C1" w:rsidP="004A26C1">
      <w:pPr>
        <w:rPr>
          <w:rFonts w:ascii="Arial" w:hAnsi="Arial" w:cs="Arial"/>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14.3.2.1  </w:t>
      </w:r>
      <w:r w:rsidR="004A26C1" w:rsidRPr="001D7643">
        <w:rPr>
          <w:rFonts w:ascii="Arial" w:hAnsi="Arial" w:cs="Arial"/>
          <w:sz w:val="20"/>
          <w:szCs w:val="20"/>
        </w:rPr>
        <w:t>Source</w:t>
      </w:r>
      <w:proofErr w:type="gramEnd"/>
      <w:r w:rsidR="004A26C1" w:rsidRPr="001D7643">
        <w:rPr>
          <w:rFonts w:ascii="Arial" w:hAnsi="Arial" w:cs="Arial"/>
          <w:sz w:val="20"/>
          <w:szCs w:val="20"/>
        </w:rPr>
        <w:t>-to-source Transformation</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source-to-source transformation turns the declaration of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into an ordered sequence group that contains a repeating choice. To ensure that the resulting schema is a valid DFDL schema, the choice group is wrapped in an array element. </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is transformed as follows: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dfdl:sequenceKind property of the unordered</w:t>
      </w:r>
      <w:r w:rsidR="00E0587C" w:rsidRPr="001D7643">
        <w:rPr>
          <w:rFonts w:ascii="Arial" w:hAnsi="Arial" w:cs="Arial"/>
          <w:color w:val="000000"/>
          <w:sz w:val="20"/>
          <w:szCs w:val="20"/>
        </w:rPr>
        <w:t xml:space="preserve"> sequence</w:t>
      </w:r>
      <w:r w:rsidRPr="001D7643">
        <w:rPr>
          <w:rFonts w:ascii="Arial" w:hAnsi="Arial" w:cs="Arial"/>
          <w:color w:val="000000"/>
          <w:sz w:val="20"/>
          <w:szCs w:val="20"/>
        </w:rPr>
        <w:t xml:space="preserve"> is changed to “ordered” </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content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is replaced by a complex element ( the ‘choice element’ )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minOccurs=”0”</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XSDL maxOccurs=”unbounded”</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dfd:lengthKind=”implicit”</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dfd:occursCountKind=”parsed”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the content of the choice element’s complex type is a choice group with the following properties:</w:t>
      </w:r>
    </w:p>
    <w:p w:rsidR="004A26C1" w:rsidRPr="001D7643" w:rsidRDefault="004A26C1" w:rsidP="001D13ED">
      <w:pPr>
        <w:numPr>
          <w:ilvl w:val="1"/>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dfdl:choiceLengthKind=”implicit”</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lastRenderedPageBreak/>
        <w:t xml:space="preserve">The members of the unordered </w:t>
      </w:r>
      <w:r w:rsidR="00E0587C" w:rsidRPr="001D7643">
        <w:rPr>
          <w:rFonts w:ascii="Arial" w:hAnsi="Arial" w:cs="Arial"/>
          <w:color w:val="000000"/>
          <w:sz w:val="20"/>
          <w:szCs w:val="20"/>
        </w:rPr>
        <w:t xml:space="preserve">sequence </w:t>
      </w:r>
      <w:r w:rsidRPr="001D7643">
        <w:rPr>
          <w:rFonts w:ascii="Arial" w:hAnsi="Arial" w:cs="Arial"/>
          <w:color w:val="000000"/>
          <w:sz w:val="20"/>
          <w:szCs w:val="20"/>
        </w:rPr>
        <w:t>become the members of the choice group, with their declaration order preserved.</w:t>
      </w:r>
    </w:p>
    <w:p w:rsidR="004A26C1" w:rsidRPr="001D7643" w:rsidRDefault="004A26C1" w:rsidP="001D13ED">
      <w:pPr>
        <w:numPr>
          <w:ilvl w:val="0"/>
          <w:numId w:val="42"/>
        </w:numPr>
        <w:suppressAutoHyphens w:val="0"/>
        <w:spacing w:before="60" w:after="60"/>
        <w:rPr>
          <w:rFonts w:ascii="Arial" w:hAnsi="Arial" w:cs="Arial"/>
          <w:color w:val="000000"/>
          <w:sz w:val="20"/>
          <w:szCs w:val="20"/>
        </w:rPr>
      </w:pPr>
      <w:r w:rsidRPr="001D7643">
        <w:rPr>
          <w:rFonts w:ascii="Arial" w:hAnsi="Arial" w:cs="Arial"/>
          <w:color w:val="000000"/>
          <w:sz w:val="20"/>
          <w:szCs w:val="20"/>
        </w:rPr>
        <w:t xml:space="preserve">The XSDL minOccurs and maxOccurs properties on each member of the choice group are both set to 1. </w:t>
      </w:r>
    </w:p>
    <w:p w:rsidR="004A26C1" w:rsidRPr="001D7643" w:rsidRDefault="004A26C1" w:rsidP="004A26C1">
      <w:pPr>
        <w:rPr>
          <w:rFonts w:ascii="Arial" w:hAnsi="Arial" w:cs="Arial"/>
          <w:sz w:val="20"/>
          <w:szCs w:val="20"/>
        </w:rPr>
      </w:pPr>
      <w:r w:rsidRPr="001D7643">
        <w:rPr>
          <w:rFonts w:ascii="Arial" w:hAnsi="Arial" w:cs="Arial"/>
          <w:sz w:val="20"/>
          <w:szCs w:val="20"/>
        </w:rPr>
        <w:t>Using the following example as an illustration:</w:t>
      </w:r>
    </w:p>
    <w:p w:rsidR="008C038F" w:rsidRPr="001D7643" w:rsidRDefault="008C038F" w:rsidP="004A26C1">
      <w:pPr>
        <w:rPr>
          <w:rFonts w:ascii="Arial" w:hAnsi="Arial" w:cs="Arial"/>
          <w:sz w:val="20"/>
          <w:szCs w:val="20"/>
        </w:rPr>
      </w:pPr>
    </w:p>
    <w:p w:rsidR="004A26C1" w:rsidRPr="001D7643" w:rsidRDefault="004A26C1" w:rsidP="004A26C1">
      <w:pPr>
        <w:pStyle w:val="XMLExcerpt"/>
        <w:rPr>
          <w:rFonts w:ascii="Arial" w:hAnsi="Arial" w:cs="Arial"/>
          <w:lang w:val="en-US"/>
        </w:rPr>
      </w:pPr>
      <w:r w:rsidRPr="001D7643">
        <w:rPr>
          <w:rFonts w:ascii="Arial" w:hAnsi="Arial" w:cs="Arial"/>
          <w:lang w:val="en-US"/>
        </w:rPr>
        <w:t>&lt;xs:sequence dfdl:sequenceKind="unordered</w:t>
      </w:r>
      <w:r w:rsidRPr="001D7643">
        <w:rPr>
          <w:rFonts w:ascii="Arial" w:hAnsi="Arial" w:cs="Arial"/>
          <w:color w:val="000000"/>
          <w:lang w:val="en-US"/>
        </w:rPr>
        <w:t>" dfdl:separator=","&gt;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name=”a” type="xs:string"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dfdl:initiator="A:"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name=”b” type="xs:int" minOccurs="0" </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dfdl:initiator="B:" /&gt;</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&lt;xs:element name=”c” type="xs:string" minOccurs=”0” maxOccurs="10"</w:t>
      </w:r>
    </w:p>
    <w:p w:rsidR="004A26C1" w:rsidRPr="001D7643" w:rsidRDefault="004A26C1" w:rsidP="004A26C1">
      <w:pPr>
        <w:pStyle w:val="XMLExcerpt"/>
        <w:rPr>
          <w:rFonts w:ascii="Arial" w:hAnsi="Arial" w:cs="Arial"/>
          <w:lang w:val="en-US"/>
        </w:rPr>
      </w:pPr>
      <w:r w:rsidRPr="001D7643">
        <w:rPr>
          <w:rFonts w:ascii="Arial" w:hAnsi="Arial" w:cs="Arial"/>
          <w:lang w:val="en-US"/>
        </w:rPr>
        <w:t xml:space="preserve">                       dfdl:initiator="C:" /&gt;</w:t>
      </w:r>
    </w:p>
    <w:p w:rsidR="004A26C1" w:rsidRPr="001D7643" w:rsidRDefault="004A26C1" w:rsidP="004A26C1">
      <w:pPr>
        <w:pStyle w:val="XMLExcerpt"/>
        <w:rPr>
          <w:rFonts w:ascii="Arial" w:hAnsi="Arial" w:cs="Arial"/>
          <w:lang w:val="en-US"/>
        </w:rPr>
      </w:pPr>
      <w:r w:rsidRPr="001D7643">
        <w:rPr>
          <w:rFonts w:ascii="Arial" w:hAnsi="Arial" w:cs="Arial"/>
          <w:lang w:val="en-US"/>
        </w:rPr>
        <w:t>&lt;/xs:sequence&gt;</w:t>
      </w:r>
    </w:p>
    <w:p w:rsidR="004A26C1" w:rsidRPr="001D7643" w:rsidRDefault="004A26C1" w:rsidP="004A26C1">
      <w:pPr>
        <w:pStyle w:val="CodeBlock"/>
        <w:rPr>
          <w:rFonts w:ascii="Arial" w:hAnsi="Arial" w:cs="Arial"/>
          <w:sz w:val="20"/>
          <w:szCs w:val="20"/>
        </w:rPr>
      </w:pPr>
    </w:p>
    <w:p w:rsidR="004A26C1" w:rsidRPr="001D7643" w:rsidRDefault="004A26C1" w:rsidP="004A26C1">
      <w:pPr>
        <w:rPr>
          <w:rFonts w:ascii="Arial" w:hAnsi="Arial" w:cs="Arial"/>
          <w:sz w:val="20"/>
          <w:szCs w:val="20"/>
        </w:rPr>
      </w:pPr>
      <w:r w:rsidRPr="001D7643">
        <w:rPr>
          <w:rFonts w:ascii="Arial" w:hAnsi="Arial" w:cs="Arial"/>
          <w:sz w:val="20"/>
          <w:szCs w:val="20"/>
        </w:rPr>
        <w:t>The above unordered sequence group is conceptually rewritten into the following ordered sequence group:</w:t>
      </w:r>
    </w:p>
    <w:p w:rsidR="004A26C1" w:rsidRPr="001D7643" w:rsidRDefault="004A26C1" w:rsidP="004A26C1">
      <w:pPr>
        <w:pStyle w:val="CodeBlock"/>
        <w:rPr>
          <w:rFonts w:ascii="Arial" w:hAnsi="Arial" w:cs="Arial"/>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 dfdl:sequenceKind="ordered" dfdl:separator=","&gt;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name="choiceElement" minOccurs="0" maxOccurs="unbounded"</w:t>
      </w:r>
      <w:r w:rsidRPr="001D7643">
        <w:rPr>
          <w:rFonts w:ascii="Arial" w:hAnsi="Arial" w:cs="Arial"/>
          <w:color w:val="000000"/>
          <w:lang w:val="en-US"/>
        </w:rPr>
        <w:br/>
        <w:t xml:space="preserve">                    occursCountKind="parsed"&gt;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&lt;xs:complexType&gt;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 </w:t>
      </w:r>
      <w:r w:rsidRPr="001D7643">
        <w:rPr>
          <w:rFonts w:ascii="Arial" w:hAnsi="Arial" w:cs="Arial"/>
          <w:color w:val="000000"/>
        </w:rPr>
        <w:t>dfdl:choiceLengthKind="implicit"&gt;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dfdl:initiator="A:"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w:t>
      </w:r>
      <w:r w:rsidRPr="001D7643">
        <w:rPr>
          <w:rFonts w:ascii="Arial" w:hAnsi="Arial" w:cs="Arial"/>
          <w:color w:val="000000"/>
          <w:lang w:val="en-US"/>
        </w:rPr>
        <w:br/>
        <w:t xml:space="preserve">                             dfdl:initiator="B:"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w:t>
      </w:r>
      <w:r w:rsidRPr="001D7643">
        <w:rPr>
          <w:rFonts w:ascii="Arial" w:hAnsi="Arial" w:cs="Arial"/>
          <w:color w:val="000000"/>
          <w:lang w:val="en-US"/>
        </w:rPr>
        <w:br/>
        <w:t xml:space="preserve">                             dfdl:initiator="C:"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&lt;/xs:choice&gt;</w:t>
      </w:r>
    </w:p>
    <w:p w:rsidR="004A26C1" w:rsidRPr="001D7643" w:rsidRDefault="004A26C1" w:rsidP="004A26C1">
      <w:pPr>
        <w:pStyle w:val="XMLExcerpt"/>
        <w:rPr>
          <w:rFonts w:ascii="Arial" w:hAnsi="Arial" w:cs="Arial"/>
          <w:color w:val="000000"/>
        </w:rPr>
      </w:pPr>
      <w:r w:rsidRPr="001D7643">
        <w:rPr>
          <w:rFonts w:ascii="Arial" w:hAnsi="Arial" w:cs="Arial"/>
          <w:color w:val="000000"/>
          <w:lang w:val="en-US"/>
        </w:rPr>
        <w:t xml:space="preserve">    </w:t>
      </w:r>
      <w:r w:rsidRPr="001D7643">
        <w:rPr>
          <w:rFonts w:ascii="Arial" w:hAnsi="Arial" w:cs="Arial"/>
          <w:color w:val="000000"/>
        </w:rPr>
        <w:t>&lt;/xs:complexType&gt;</w:t>
      </w:r>
    </w:p>
    <w:p w:rsidR="004A26C1" w:rsidRPr="001D7643" w:rsidRDefault="004A26C1" w:rsidP="004A26C1">
      <w:pPr>
        <w:pStyle w:val="XMLExcerpt"/>
        <w:rPr>
          <w:rFonts w:ascii="Arial" w:hAnsi="Arial" w:cs="Arial"/>
          <w:color w:val="000000"/>
        </w:rPr>
      </w:pPr>
      <w:r w:rsidRPr="001D7643">
        <w:rPr>
          <w:rFonts w:ascii="Arial" w:hAnsi="Arial" w:cs="Arial"/>
          <w:color w:val="000000"/>
        </w:rPr>
        <w:t xml:space="preserve">  &lt;/xs:element&gt;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lang w:val="en-US"/>
        </w:rPr>
      </w:pPr>
    </w:p>
    <w:p w:rsidR="008C038F" w:rsidRPr="001D7643" w:rsidRDefault="008C038F" w:rsidP="004A26C1">
      <w:pPr>
        <w:rPr>
          <w:rFonts w:ascii="Arial" w:hAnsi="Arial" w:cs="Arial"/>
          <w:sz w:val="20"/>
          <w:szCs w:val="20"/>
        </w:rPr>
      </w:pPr>
    </w:p>
    <w:p w:rsidR="008C038F" w:rsidRPr="001D7643" w:rsidRDefault="004A26C1" w:rsidP="004A26C1">
      <w:pPr>
        <w:rPr>
          <w:rFonts w:ascii="Arial" w:hAnsi="Arial" w:cs="Arial"/>
          <w:sz w:val="20"/>
          <w:szCs w:val="20"/>
        </w:rPr>
      </w:pPr>
      <w:r w:rsidRPr="001D7643">
        <w:rPr>
          <w:rFonts w:ascii="Arial" w:hAnsi="Arial" w:cs="Arial"/>
          <w:sz w:val="20"/>
          <w:szCs w:val="20"/>
        </w:rPr>
        <w:t xml:space="preserve">Processing then constructs </w:t>
      </w:r>
      <w:r w:rsidRPr="001D7643">
        <w:rPr>
          <w:rFonts w:ascii="Arial" w:hAnsi="Arial" w:cs="Arial"/>
          <w:color w:val="000000"/>
          <w:sz w:val="20"/>
          <w:szCs w:val="20"/>
        </w:rPr>
        <w:t>a temporary info set for this</w:t>
      </w:r>
      <w:r w:rsidRPr="001D7643">
        <w:rPr>
          <w:rFonts w:ascii="Arial" w:hAnsi="Arial" w:cs="Arial"/>
          <w:sz w:val="20"/>
          <w:szCs w:val="20"/>
        </w:rPr>
        <w:t xml:space="preserve"> ordered sequence group by parsing the data. </w:t>
      </w:r>
    </w:p>
    <w:p w:rsidR="008C038F" w:rsidRPr="001D7643" w:rsidRDefault="008C038F" w:rsidP="004A26C1">
      <w:pPr>
        <w:rPr>
          <w:rFonts w:ascii="Arial" w:hAnsi="Arial" w:cs="Arial"/>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If a member element is found to have the empty representation then the parsing of that element must use the original value of XSDL minOccurs. In this example, element "b" has minOccurs="0" and if it is found with the empty representation then it must not be defaulted.</w:t>
      </w:r>
    </w:p>
    <w:p w:rsidR="004A26C1" w:rsidRPr="001D7643" w:rsidRDefault="004A26C1" w:rsidP="004A26C1">
      <w:pPr>
        <w:rPr>
          <w:rFonts w:ascii="Arial" w:hAnsi="Arial" w:cs="Arial"/>
          <w:color w:val="000000"/>
          <w:sz w:val="20"/>
          <w:szCs w:val="20"/>
        </w:rPr>
      </w:pPr>
    </w:p>
    <w:p w:rsidR="004A26C1" w:rsidRPr="001D7643" w:rsidRDefault="00E967D9" w:rsidP="00E967D9">
      <w:pPr>
        <w:rPr>
          <w:rFonts w:ascii="Arial" w:hAnsi="Arial" w:cs="Arial"/>
          <w:sz w:val="20"/>
          <w:szCs w:val="20"/>
        </w:rPr>
      </w:pPr>
      <w:r w:rsidRPr="001D7643">
        <w:rPr>
          <w:rFonts w:ascii="Arial" w:hAnsi="Arial" w:cs="Arial"/>
          <w:sz w:val="20"/>
          <w:szCs w:val="20"/>
        </w:rPr>
        <w:t xml:space="preserve"> </w:t>
      </w:r>
      <w:proofErr w:type="gramStart"/>
      <w:r w:rsidRPr="001D7643">
        <w:rPr>
          <w:rFonts w:ascii="Arial" w:hAnsi="Arial" w:cs="Arial"/>
          <w:sz w:val="20"/>
          <w:szCs w:val="20"/>
        </w:rPr>
        <w:t xml:space="preserve">14.3.2.2  </w:t>
      </w:r>
      <w:r w:rsidR="004A26C1" w:rsidRPr="001D7643">
        <w:rPr>
          <w:rFonts w:ascii="Arial" w:hAnsi="Arial" w:cs="Arial"/>
          <w:sz w:val="20"/>
          <w:szCs w:val="20"/>
        </w:rPr>
        <w:t>Post</w:t>
      </w:r>
      <w:proofErr w:type="gramEnd"/>
      <w:r w:rsidR="004A26C1" w:rsidRPr="001D7643">
        <w:rPr>
          <w:rFonts w:ascii="Arial" w:hAnsi="Arial" w:cs="Arial"/>
          <w:sz w:val="20"/>
          <w:szCs w:val="20"/>
        </w:rPr>
        <w:t>-processing Transformation</w:t>
      </w:r>
    </w:p>
    <w:p w:rsidR="004A26C1" w:rsidRPr="001D7643" w:rsidRDefault="004A26C1" w:rsidP="004A26C1">
      <w:pPr>
        <w:pStyle w:val="nobreak"/>
        <w:rPr>
          <w:szCs w:val="20"/>
          <w:lang w:val="en-GB"/>
        </w:rPr>
      </w:pPr>
      <w:r w:rsidRPr="001D7643">
        <w:rPr>
          <w:szCs w:val="20"/>
          <w:lang w:val="en-GB"/>
        </w:rPr>
        <w:t>Post-processing consists of the following steps:</w:t>
      </w:r>
    </w:p>
    <w:p w:rsidR="004A26C1" w:rsidRPr="001D7643" w:rsidRDefault="004A26C1" w:rsidP="001D13ED">
      <w:pPr>
        <w:numPr>
          <w:ilvl w:val="0"/>
          <w:numId w:val="43"/>
        </w:numPr>
        <w:suppressAutoHyphens w:val="0"/>
        <w:spacing w:before="60" w:after="60"/>
        <w:rPr>
          <w:rFonts w:ascii="Arial" w:hAnsi="Arial" w:cs="Arial"/>
          <w:color w:val="000000"/>
          <w:sz w:val="20"/>
          <w:szCs w:val="20"/>
        </w:rPr>
      </w:pPr>
      <w:r w:rsidRPr="001D7643">
        <w:rPr>
          <w:rFonts w:ascii="Arial" w:hAnsi="Arial" w:cs="Arial"/>
          <w:sz w:val="20"/>
          <w:szCs w:val="20"/>
        </w:rPr>
        <w:t xml:space="preserve">Sort the temporary </w:t>
      </w:r>
      <w:r w:rsidRPr="001D7643">
        <w:rPr>
          <w:rFonts w:ascii="Arial" w:hAnsi="Arial" w:cs="Arial"/>
          <w:color w:val="000000"/>
          <w:sz w:val="20"/>
          <w:szCs w:val="20"/>
        </w:rPr>
        <w:t>infoset to produce the real infoset</w:t>
      </w:r>
    </w:p>
    <w:p w:rsidR="004A26C1" w:rsidRPr="001D7643" w:rsidRDefault="004A26C1" w:rsidP="001D13ED">
      <w:pPr>
        <w:numPr>
          <w:ilvl w:val="0"/>
          <w:numId w:val="43"/>
        </w:numPr>
        <w:suppressAutoHyphens w:val="0"/>
        <w:spacing w:before="60" w:after="60"/>
        <w:rPr>
          <w:rFonts w:ascii="Arial" w:hAnsi="Arial" w:cs="Arial"/>
          <w:sz w:val="20"/>
          <w:szCs w:val="20"/>
        </w:rPr>
      </w:pPr>
      <w:r w:rsidRPr="001D7643">
        <w:rPr>
          <w:rFonts w:ascii="Arial" w:hAnsi="Arial" w:cs="Arial"/>
          <w:sz w:val="20"/>
          <w:szCs w:val="20"/>
        </w:rPr>
        <w:t>Check scalar elements and validate</w:t>
      </w:r>
      <w:r w:rsidRPr="001D7643">
        <w:rPr>
          <w:rFonts w:ascii="Arial" w:hAnsi="Arial" w:cs="Arial"/>
          <w:sz w:val="20"/>
          <w:szCs w:val="20"/>
        </w:rPr>
        <w:br/>
      </w:r>
    </w:p>
    <w:p w:rsidR="004A26C1" w:rsidRPr="001D7643" w:rsidRDefault="004A26C1" w:rsidP="004A26C1">
      <w:pPr>
        <w:rPr>
          <w:rFonts w:ascii="Arial" w:hAnsi="Arial" w:cs="Arial"/>
          <w:sz w:val="20"/>
          <w:szCs w:val="20"/>
        </w:rPr>
      </w:pPr>
      <w:r w:rsidRPr="001D7643">
        <w:rPr>
          <w:rFonts w:ascii="Arial" w:hAnsi="Arial" w:cs="Arial"/>
          <w:sz w:val="20"/>
          <w:szCs w:val="20"/>
        </w:rPr>
        <w:t>Sort the Temporary Infoset</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 temporary infoset is transformed into the infoset </w:t>
      </w:r>
      <w:r w:rsidR="00C41AA6" w:rsidRPr="001D7643">
        <w:rPr>
          <w:rFonts w:ascii="Arial" w:hAnsi="Arial" w:cs="Arial"/>
          <w:color w:val="000000"/>
          <w:sz w:val="20"/>
          <w:szCs w:val="20"/>
        </w:rPr>
        <w:t>conforming to</w:t>
      </w:r>
      <w:r w:rsidRPr="001D7643">
        <w:rPr>
          <w:rFonts w:ascii="Arial" w:hAnsi="Arial" w:cs="Arial"/>
          <w:color w:val="000000"/>
          <w:sz w:val="20"/>
          <w:szCs w:val="20"/>
        </w:rPr>
        <w:t xml:space="preserve">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All members of the temporary infoset having the same name and namespace as the first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are placed first, in the order in which they were parsed. This algorithm repeats for the second child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and so on until all members of the temporary infoset have been sorted into the schema declaration order of the original unordered </w:t>
      </w:r>
      <w:r w:rsidR="00E0587C" w:rsidRPr="001D7643">
        <w:rPr>
          <w:rFonts w:ascii="Arial" w:hAnsi="Arial" w:cs="Arial"/>
          <w:color w:val="000000"/>
          <w:sz w:val="20"/>
          <w:szCs w:val="20"/>
        </w:rPr>
        <w:t>sequence</w:t>
      </w:r>
      <w:r w:rsidRPr="001D7643">
        <w:rPr>
          <w:rFonts w:ascii="Arial" w:hAnsi="Arial" w:cs="Arial"/>
          <w:color w:val="000000"/>
          <w:sz w:val="20"/>
          <w:szCs w:val="20"/>
        </w:rPr>
        <w:t>.</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lastRenderedPageBreak/>
        <w:t>For the example above, the temporary infoset is transformed into the infoset corresponding to:</w:t>
      </w:r>
    </w:p>
    <w:p w:rsidR="008C038F" w:rsidRPr="001D7643" w:rsidRDefault="008C038F" w:rsidP="004A26C1">
      <w:pPr>
        <w:rPr>
          <w:rFonts w:ascii="Arial" w:hAnsi="Arial" w:cs="Arial"/>
          <w:color w:val="000000"/>
          <w:sz w:val="20"/>
          <w:szCs w:val="20"/>
        </w:rPr>
      </w:pP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name="a" type="xs:string"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name="b" type="xs:int" minOccurs="0"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 xml:space="preserve">  &lt;xs:element name="c" type="xs:string" minOccurs="0" maxOccurs="10" /&gt;</w:t>
      </w:r>
    </w:p>
    <w:p w:rsidR="004A26C1" w:rsidRPr="001D7643" w:rsidRDefault="004A26C1" w:rsidP="004A26C1">
      <w:pPr>
        <w:pStyle w:val="XMLExcerpt"/>
        <w:rPr>
          <w:rFonts w:ascii="Arial" w:hAnsi="Arial" w:cs="Arial"/>
          <w:color w:val="000000"/>
          <w:lang w:val="en-US"/>
        </w:rPr>
      </w:pPr>
      <w:r w:rsidRPr="001D7643">
        <w:rPr>
          <w:rFonts w:ascii="Arial" w:hAnsi="Arial" w:cs="Arial"/>
          <w:color w:val="000000"/>
          <w:lang w:val="en-US"/>
        </w:rPr>
        <w:t>&lt;/xs:sequence&gt;</w:t>
      </w:r>
    </w:p>
    <w:p w:rsidR="004A26C1" w:rsidRPr="001D7643" w:rsidRDefault="004A26C1" w:rsidP="004A26C1">
      <w:pPr>
        <w:rPr>
          <w:rFonts w:ascii="Arial" w:hAnsi="Arial" w:cs="Arial"/>
          <w:b/>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Check Scalar Elements and Validate</w:t>
      </w: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For each element in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having XSDL minOccurs=”1” and maxOccurs=”1”, the number of occurrences is checked. Each such element must occur exactly once in the infoset, else it is a processing error.</w:t>
      </w:r>
    </w:p>
    <w:p w:rsidR="008C038F" w:rsidRPr="001D7643" w:rsidRDefault="008C038F" w:rsidP="004A26C1">
      <w:pPr>
        <w:rPr>
          <w:rFonts w:ascii="Arial" w:hAnsi="Arial" w:cs="Arial"/>
          <w:color w:val="000000"/>
          <w:sz w:val="20"/>
          <w:szCs w:val="20"/>
        </w:rPr>
      </w:pPr>
    </w:p>
    <w:p w:rsidR="008C038F"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If validation is enabled, the DFDL processor validates the number of occurrences of each member of the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against XSDL minOccurs and maxOccurs. </w:t>
      </w:r>
    </w:p>
    <w:p w:rsidR="008C038F" w:rsidRPr="001D7643" w:rsidRDefault="008C038F" w:rsidP="004A26C1">
      <w:pPr>
        <w:rPr>
          <w:rFonts w:ascii="Arial" w:hAnsi="Arial" w:cs="Arial"/>
          <w:color w:val="000000"/>
          <w:sz w:val="20"/>
          <w:szCs w:val="20"/>
        </w:rPr>
      </w:pPr>
    </w:p>
    <w:p w:rsidR="004A26C1" w:rsidRPr="001D7643" w:rsidRDefault="004A26C1" w:rsidP="004A26C1">
      <w:pPr>
        <w:rPr>
          <w:rFonts w:ascii="Arial" w:hAnsi="Arial" w:cs="Arial"/>
          <w:color w:val="000000"/>
          <w:sz w:val="20"/>
          <w:szCs w:val="20"/>
        </w:rPr>
      </w:pPr>
      <w:r w:rsidRPr="001D7643">
        <w:rPr>
          <w:rFonts w:ascii="Arial" w:hAnsi="Arial" w:cs="Arial"/>
          <w:color w:val="000000"/>
          <w:sz w:val="20"/>
          <w:szCs w:val="20"/>
        </w:rPr>
        <w:t xml:space="preserve">These checks are the same as those performed for an ordered sequence group. However, in an unordered </w:t>
      </w:r>
      <w:r w:rsidR="00E0587C" w:rsidRPr="001D7643">
        <w:rPr>
          <w:rFonts w:ascii="Arial" w:hAnsi="Arial" w:cs="Arial"/>
          <w:color w:val="000000"/>
          <w:sz w:val="20"/>
          <w:szCs w:val="20"/>
        </w:rPr>
        <w:t>sequence</w:t>
      </w:r>
      <w:r w:rsidRPr="001D7643">
        <w:rPr>
          <w:rFonts w:ascii="Arial" w:hAnsi="Arial" w:cs="Arial"/>
          <w:color w:val="000000"/>
          <w:sz w:val="20"/>
          <w:szCs w:val="20"/>
        </w:rPr>
        <w:t xml:space="preserve"> the checking of XSDL minOccurs and maxOccurs must be performed </w:t>
      </w:r>
      <w:r w:rsidRPr="001D7643">
        <w:rPr>
          <w:rFonts w:ascii="Arial" w:hAnsi="Arial" w:cs="Arial"/>
          <w:i/>
          <w:color w:val="000000"/>
          <w:sz w:val="20"/>
          <w:szCs w:val="20"/>
        </w:rPr>
        <w:t>after</w:t>
      </w:r>
      <w:r w:rsidRPr="001D7643">
        <w:rPr>
          <w:rFonts w:ascii="Arial" w:hAnsi="Arial" w:cs="Arial"/>
          <w:color w:val="000000"/>
          <w:sz w:val="20"/>
          <w:szCs w:val="20"/>
        </w:rPr>
        <w:t xml:space="preserve"> the entire group has been parsed.</w:t>
      </w:r>
    </w:p>
    <w:p w:rsidR="004A26C1" w:rsidRPr="001D7643" w:rsidRDefault="004A26C1" w:rsidP="004A26C1">
      <w:pPr>
        <w:rPr>
          <w:rFonts w:ascii="Arial" w:hAnsi="Arial" w:cs="Arial"/>
          <w:color w:val="000000"/>
          <w:sz w:val="20"/>
          <w:szCs w:val="20"/>
        </w:rPr>
      </w:pPr>
    </w:p>
    <w:p w:rsidR="004A26C1" w:rsidRPr="001D7643" w:rsidRDefault="00547D06" w:rsidP="00E967D9">
      <w:pPr>
        <w:rPr>
          <w:rFonts w:ascii="Arial" w:hAnsi="Arial" w:cs="Arial"/>
          <w:sz w:val="20"/>
          <w:szCs w:val="20"/>
        </w:rPr>
      </w:pPr>
      <w:r w:rsidRPr="001D7643">
        <w:rPr>
          <w:rFonts w:ascii="Arial" w:hAnsi="Arial" w:cs="Arial"/>
          <w:sz w:val="20"/>
          <w:szCs w:val="20"/>
        </w:rPr>
        <w:t xml:space="preserve"> </w:t>
      </w:r>
      <w:r w:rsidR="004A26C1" w:rsidRPr="001D7643">
        <w:rPr>
          <w:rFonts w:ascii="Arial" w:hAnsi="Arial" w:cs="Arial"/>
          <w:sz w:val="20"/>
          <w:szCs w:val="20"/>
        </w:rPr>
        <w:t>14.3.</w:t>
      </w:r>
      <w:r w:rsidRPr="001D7643">
        <w:rPr>
          <w:rFonts w:ascii="Arial" w:hAnsi="Arial" w:cs="Arial"/>
          <w:sz w:val="20"/>
          <w:szCs w:val="20"/>
        </w:rPr>
        <w:t>3</w:t>
      </w:r>
      <w:r w:rsidR="004A26C1" w:rsidRPr="001D7643">
        <w:rPr>
          <w:rFonts w:ascii="Arial" w:hAnsi="Arial" w:cs="Arial"/>
          <w:sz w:val="20"/>
          <w:szCs w:val="20"/>
        </w:rPr>
        <w:tab/>
        <w:t xml:space="preserve">Unparsing an Unordered </w:t>
      </w:r>
      <w:r w:rsidR="00E0587C" w:rsidRPr="001D7643">
        <w:rPr>
          <w:rFonts w:ascii="Arial" w:hAnsi="Arial" w:cs="Arial"/>
          <w:sz w:val="20"/>
          <w:szCs w:val="20"/>
        </w:rPr>
        <w:t>Sequence</w:t>
      </w:r>
    </w:p>
    <w:p w:rsidR="004A26C1" w:rsidRPr="001D7643" w:rsidRDefault="004A26C1" w:rsidP="004A26C1">
      <w:pPr>
        <w:rPr>
          <w:rFonts w:ascii="Arial" w:hAnsi="Arial" w:cs="Arial"/>
          <w:sz w:val="20"/>
          <w:szCs w:val="20"/>
        </w:rPr>
      </w:pPr>
      <w:r w:rsidRPr="001D7643">
        <w:rPr>
          <w:rFonts w:ascii="Arial" w:hAnsi="Arial" w:cs="Arial"/>
          <w:sz w:val="20"/>
          <w:szCs w:val="20"/>
        </w:rPr>
        <w:t>When unparsing, the behavior is exactly as if dfdl</w:t>
      </w:r>
      <w:proofErr w:type="gramStart"/>
      <w:r w:rsidRPr="001D7643">
        <w:rPr>
          <w:rFonts w:ascii="Arial" w:hAnsi="Arial" w:cs="Arial"/>
          <w:sz w:val="20"/>
          <w:szCs w:val="20"/>
        </w:rPr>
        <w:t>:sequenceKind</w:t>
      </w:r>
      <w:proofErr w:type="gramEnd"/>
      <w:r w:rsidRPr="001D7643">
        <w:rPr>
          <w:rFonts w:ascii="Arial" w:hAnsi="Arial" w:cs="Arial"/>
          <w:sz w:val="20"/>
          <w:szCs w:val="20"/>
        </w:rPr>
        <w:t xml:space="preserve">='ordered'. The infoset must be presented to the unparser in schema declaration order, and the members of the unordered sequence are output in schema declaration order.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090206" w:rsidRPr="001D7643" w:rsidRDefault="00090206"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b/>
          <w:iCs/>
          <w:color w:val="000000" w:themeColor="text1"/>
          <w:sz w:val="20"/>
          <w:szCs w:val="20"/>
          <w:lang w:eastAsia="en-GB"/>
        </w:rPr>
        <w:t>3.29</w:t>
      </w:r>
      <w:r w:rsidRPr="001D7643">
        <w:rPr>
          <w:rFonts w:ascii="Arial" w:eastAsia="Times New Roman" w:hAnsi="Arial" w:cs="Arial"/>
          <w:iCs/>
          <w:color w:val="000000" w:themeColor="text1"/>
          <w:sz w:val="20"/>
          <w:szCs w:val="20"/>
          <w:lang w:eastAsia="en-GB"/>
        </w:rPr>
        <w:t xml:space="preserve">. </w:t>
      </w:r>
      <w:r w:rsidRPr="001D7643">
        <w:rPr>
          <w:rFonts w:ascii="Arial" w:eastAsia="Times New Roman" w:hAnsi="Arial" w:cs="Arial"/>
          <w:i/>
          <w:iCs/>
          <w:color w:val="000000" w:themeColor="text1"/>
          <w:sz w:val="20"/>
          <w:szCs w:val="20"/>
          <w:lang w:eastAsia="en-GB"/>
        </w:rPr>
        <w:t>Sections 24 and 30</w:t>
      </w:r>
      <w:r w:rsidRPr="001D7643">
        <w:rPr>
          <w:rFonts w:ascii="Arial" w:eastAsia="Times New Roman" w:hAnsi="Arial" w:cs="Arial"/>
          <w:iCs/>
          <w:color w:val="000000" w:themeColor="text1"/>
          <w:sz w:val="20"/>
          <w:szCs w:val="20"/>
          <w:lang w:eastAsia="en-GB"/>
        </w:rPr>
        <w:t xml:space="preserve">. The DFDL specification is not prescriptive enough when specifying what is allowed for regular expressions used in the length property and testPattern property. </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r w:rsidRPr="001D7643">
        <w:rPr>
          <w:rFonts w:ascii="Arial" w:eastAsia="Times New Roman" w:hAnsi="Arial" w:cs="Arial"/>
          <w:iCs/>
          <w:color w:val="000000" w:themeColor="text1"/>
          <w:sz w:val="20"/>
          <w:szCs w:val="20"/>
          <w:lang w:eastAsia="en-GB"/>
        </w:rPr>
        <w:t>Section 24 is replaced by the following.</w:t>
      </w:r>
    </w:p>
    <w:p w:rsidR="009C04E3" w:rsidRPr="001D7643" w:rsidRDefault="009C04E3" w:rsidP="00D12A40">
      <w:pPr>
        <w:suppressAutoHyphens w:val="0"/>
        <w:autoSpaceDE w:val="0"/>
        <w:autoSpaceDN w:val="0"/>
        <w:adjustRightInd w:val="0"/>
        <w:rPr>
          <w:rFonts w:ascii="Arial" w:eastAsia="Times New Roman" w:hAnsi="Arial" w:cs="Arial"/>
          <w:iCs/>
          <w:color w:val="000000" w:themeColor="text1"/>
          <w:sz w:val="20"/>
          <w:szCs w:val="20"/>
          <w:lang w:eastAsia="en-GB"/>
        </w:rPr>
      </w:pPr>
    </w:p>
    <w:p w:rsidR="009C04E3" w:rsidRPr="001D7643" w:rsidRDefault="004A15D1"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t>
      </w:r>
      <w:r w:rsidR="009C04E3" w:rsidRPr="001D7643">
        <w:rPr>
          <w:rFonts w:ascii="Arial" w:eastAsia="Times New Roman" w:hAnsi="Arial" w:cs="Arial"/>
          <w:color w:val="000000" w:themeColor="text1"/>
          <w:sz w:val="20"/>
          <w:szCs w:val="20"/>
          <w:lang w:eastAsia="en-GB"/>
        </w:rPr>
        <w:t>A DFDL regular expression may be specified for the dfdl</w:t>
      </w:r>
      <w:proofErr w:type="gramStart"/>
      <w:r w:rsidR="009C04E3" w:rsidRPr="001D7643">
        <w:rPr>
          <w:rFonts w:ascii="Arial" w:eastAsia="Times New Roman" w:hAnsi="Arial" w:cs="Arial"/>
          <w:color w:val="000000" w:themeColor="text1"/>
          <w:sz w:val="20"/>
          <w:szCs w:val="20"/>
          <w:lang w:eastAsia="en-GB"/>
        </w:rPr>
        <w:t>:lengthPattern</w:t>
      </w:r>
      <w:proofErr w:type="gramEnd"/>
      <w:r w:rsidR="009C04E3" w:rsidRPr="001D7643">
        <w:rPr>
          <w:rFonts w:ascii="Arial" w:eastAsia="Times New Roman" w:hAnsi="Arial" w:cs="Arial"/>
          <w:color w:val="000000" w:themeColor="text1"/>
          <w:sz w:val="20"/>
          <w:szCs w:val="20"/>
          <w:lang w:eastAsia="en-GB"/>
        </w:rPr>
        <w:t xml:space="preserve"> format property and the dfdl:testPattern attribute of the dfdl:assert and dfdl:disc</w:t>
      </w:r>
      <w:r w:rsidR="00611C96" w:rsidRPr="001D7643">
        <w:rPr>
          <w:rFonts w:ascii="Arial" w:eastAsia="Times New Roman" w:hAnsi="Arial" w:cs="Arial"/>
          <w:color w:val="000000" w:themeColor="text1"/>
          <w:sz w:val="20"/>
          <w:szCs w:val="20"/>
          <w:lang w:eastAsia="en-GB"/>
        </w:rPr>
        <w:t>r</w:t>
      </w:r>
      <w:r w:rsidR="009C04E3" w:rsidRPr="001D7643">
        <w:rPr>
          <w:rFonts w:ascii="Arial" w:eastAsia="Times New Roman" w:hAnsi="Arial" w:cs="Arial"/>
          <w:color w:val="000000" w:themeColor="text1"/>
          <w:sz w:val="20"/>
          <w:szCs w:val="20"/>
          <w:lang w:eastAsia="en-GB"/>
        </w:rPr>
        <w:t xml:space="preserve">iminator annotations.  DFDL regular expressions do not interpret DFDL entities. </w:t>
      </w:r>
      <w:r w:rsidR="009C04E3" w:rsidRPr="001D7643">
        <w:rPr>
          <w:rFonts w:ascii="Arial" w:eastAsia="Times New Roman" w:hAnsi="Arial" w:cs="Arial"/>
          <w:color w:val="000000" w:themeColor="text1"/>
          <w:sz w:val="20"/>
          <w:szCs w:val="20"/>
          <w:lang w:eastAsia="en-GB"/>
        </w:rPr>
        <w:br/>
      </w:r>
      <w:r w:rsidR="009C04E3" w:rsidRPr="001D7643">
        <w:rPr>
          <w:rFonts w:ascii="Arial" w:eastAsia="Times New Roman" w:hAnsi="Arial" w:cs="Arial"/>
          <w:color w:val="000000" w:themeColor="text1"/>
          <w:sz w:val="20"/>
          <w:szCs w:val="20"/>
          <w:lang w:eastAsia="en-GB"/>
        </w:rPr>
        <w:br/>
        <w:t xml:space="preserve">A DFDL regular expression is defined by a set of valid pattern characters.  For portability, </w:t>
      </w:r>
      <w:r w:rsidR="009C04E3" w:rsidRPr="001D7643">
        <w:rPr>
          <w:rFonts w:ascii="Arial" w:eastAsia="Times New Roman" w:hAnsi="Arial" w:cs="Arial"/>
          <w:color w:val="000000" w:themeColor="text1"/>
          <w:sz w:val="20"/>
          <w:szCs w:val="20"/>
          <w:lang w:eastAsia="en-GB"/>
        </w:rPr>
        <w:br/>
        <w:t>a DFDL regular expression pattern is restricted to the inclusive subset of the ICU regular</w:t>
      </w:r>
    </w:p>
    <w:p w:rsidR="0048654C" w:rsidRPr="001D7643" w:rsidRDefault="009C04E3" w:rsidP="0048654C">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expression</w:t>
      </w:r>
      <w:proofErr w:type="gramEnd"/>
      <w:r w:rsidRPr="001D7643">
        <w:rPr>
          <w:rFonts w:ascii="Arial" w:eastAsia="Times New Roman" w:hAnsi="Arial" w:cs="Arial"/>
          <w:color w:val="000000" w:themeColor="text1"/>
          <w:sz w:val="20"/>
          <w:szCs w:val="20"/>
          <w:lang w:eastAsia="en-GB"/>
        </w:rPr>
        <w:t xml:space="preserve"> [ICURE] and the Java(R) 7 regular expression [JAVARE] with the Unicode flags UNICODE_CASE and UNICODE_CHARACTER_CLASS turned on. </w:t>
      </w:r>
      <w:r w:rsidR="0048654C" w:rsidRPr="001D7643">
        <w:rPr>
          <w:rFonts w:ascii="Arial" w:eastAsia="Times New Roman" w:hAnsi="Arial" w:cs="Arial"/>
          <w:color w:val="000000" w:themeColor="text1"/>
          <w:sz w:val="20"/>
          <w:szCs w:val="20"/>
          <w:lang w:eastAsia="en-GB"/>
        </w:rPr>
        <w:t>DFDL regular expressions thereby conform to Unicode Technical Standard #18, Unicode Regular Expressions, level 1 [UNICODERE].</w:t>
      </w:r>
    </w:p>
    <w:p w:rsidR="0048654C" w:rsidRPr="001D7643" w:rsidRDefault="0048654C"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The following regular expression constructs are not common to both ICU and Java(R) 7 and it is a schema definition error if any are used in a DFDL regular expression: </w:t>
      </w:r>
      <w:r w:rsidRPr="001D7643">
        <w:rPr>
          <w:rFonts w:ascii="Arial" w:eastAsia="Times New Roman" w:hAnsi="Arial" w:cs="Arial"/>
          <w:color w:val="000000" w:themeColor="text1"/>
          <w:sz w:val="20"/>
          <w:szCs w:val="20"/>
          <w:lang w:eastAsia="en-GB"/>
        </w:rPr>
        <w:br/>
        <w:t> </w:t>
      </w:r>
    </w:p>
    <w:tbl>
      <w:tblPr>
        <w:tblStyle w:val="TableGrid"/>
        <w:tblW w:w="8755" w:type="dxa"/>
        <w:tblLook w:val="04A0" w:firstRow="1" w:lastRow="0" w:firstColumn="1" w:lastColumn="0" w:noHBand="0" w:noVBand="1"/>
      </w:tblPr>
      <w:tblGrid>
        <w:gridCol w:w="3510"/>
        <w:gridCol w:w="3828"/>
        <w:gridCol w:w="1417"/>
      </w:tblGrid>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Construct</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Meaning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b/>
                <w:color w:val="000000" w:themeColor="text1"/>
                <w:sz w:val="20"/>
                <w:szCs w:val="20"/>
                <w:lang w:eastAsia="en-GB"/>
              </w:rPr>
              <w:t>Notes</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\N{UNICODE CHARACTER NAME}</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named character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ICU only </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\X</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a Grapheme Cluster</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\Uhhhhhhhh</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Match the character with the hex value hhhhhhhh</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 )</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Free-format comment</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(?w-w)</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UREGEX_UWORD - Controls the behaviour of \b in a pattern</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(?d-d)</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UNIX_LINES - Enables Unix lines mode</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UNICODE_CASE - Enables Unicode-aware case folding</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 7 only (1)</w:t>
            </w:r>
          </w:p>
        </w:tc>
      </w:tr>
      <w:tr w:rsidR="009C04E3" w:rsidRPr="001D7643" w:rsidTr="009C04E3">
        <w:tc>
          <w:tcPr>
            <w:tcW w:w="3510"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(?U-U)</w:t>
            </w:r>
          </w:p>
        </w:tc>
        <w:tc>
          <w:tcPr>
            <w:tcW w:w="3828"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UNICODE_CHARACTER_CLASS - </w:t>
            </w:r>
            <w:r w:rsidRPr="001D7643">
              <w:rPr>
                <w:rFonts w:ascii="Arial" w:eastAsia="Times New Roman" w:hAnsi="Arial" w:cs="Arial"/>
                <w:color w:val="000000" w:themeColor="text1"/>
                <w:sz w:val="20"/>
                <w:szCs w:val="20"/>
                <w:lang w:eastAsia="en-GB"/>
              </w:rPr>
              <w:lastRenderedPageBreak/>
              <w:t>Enables the Unicode version of predefined character classes and POSIX  character classes</w:t>
            </w:r>
          </w:p>
        </w:tc>
        <w:tc>
          <w:tcPr>
            <w:tcW w:w="1417" w:type="dxa"/>
          </w:tcPr>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t xml:space="preserve">Java 7 only </w:t>
            </w:r>
            <w:r w:rsidRPr="001D7643">
              <w:rPr>
                <w:rFonts w:ascii="Arial" w:eastAsia="Times New Roman" w:hAnsi="Arial" w:cs="Arial"/>
                <w:color w:val="000000" w:themeColor="text1"/>
                <w:sz w:val="20"/>
                <w:szCs w:val="20"/>
                <w:lang w:eastAsia="en-GB"/>
              </w:rPr>
              <w:lastRenderedPageBreak/>
              <w:t>(2)</w:t>
            </w:r>
          </w:p>
        </w:tc>
      </w:tr>
    </w:tbl>
    <w:p w:rsidR="009C04E3" w:rsidRPr="001D7643" w:rsidRDefault="009C04E3" w:rsidP="009C04E3">
      <w:pPr>
        <w:suppressAutoHyphens w:val="0"/>
        <w:autoSpaceDE w:val="0"/>
        <w:autoSpaceDN w:val="0"/>
        <w:adjustRightInd w:val="0"/>
        <w:rPr>
          <w:rFonts w:ascii="Arial" w:eastAsia="Times New Roman" w:hAnsi="Arial" w:cs="Arial"/>
          <w:b/>
          <w:color w:val="000000" w:themeColor="text1"/>
          <w:sz w:val="20"/>
          <w:szCs w:val="20"/>
          <w:lang w:eastAsia="en-GB"/>
        </w:rPr>
      </w:pPr>
      <w:r w:rsidRPr="001D7643">
        <w:rPr>
          <w:rFonts w:ascii="Arial" w:eastAsia="Times New Roman" w:hAnsi="Arial" w:cs="Arial"/>
          <w:color w:val="000000" w:themeColor="text1"/>
          <w:sz w:val="20"/>
          <w:szCs w:val="20"/>
          <w:lang w:eastAsia="en-GB"/>
        </w:rPr>
        <w:lastRenderedPageBreak/>
        <w:br/>
      </w:r>
      <w:r w:rsidRPr="001D7643">
        <w:rPr>
          <w:rFonts w:ascii="Arial" w:eastAsia="Times New Roman" w:hAnsi="Arial" w:cs="Arial"/>
          <w:b/>
          <w:color w:val="000000" w:themeColor="text1"/>
          <w:sz w:val="20"/>
          <w:szCs w:val="20"/>
          <w:lang w:eastAsia="en-GB"/>
        </w:rPr>
        <w:t>Notes:</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(1) Implementations using Java 7 must set flag UNICO</w:t>
      </w:r>
      <w:r w:rsidR="004640E9" w:rsidRPr="001D7643">
        <w:rPr>
          <w:rFonts w:ascii="Arial" w:eastAsia="Times New Roman" w:hAnsi="Arial" w:cs="Arial"/>
          <w:color w:val="000000" w:themeColor="text1"/>
          <w:sz w:val="20"/>
          <w:szCs w:val="20"/>
          <w:lang w:eastAsia="en-GB"/>
        </w:rPr>
        <w:t>DE_CASE by default to match ICU.</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(2) Implementations using Java 7 must set flag UNICODE_CHARACTER_CLASS by default to match ICU</w:t>
      </w:r>
      <w:r w:rsidR="004640E9" w:rsidRPr="001D7643">
        <w:rPr>
          <w:rFonts w:ascii="Arial" w:eastAsia="Times New Roman" w:hAnsi="Arial" w:cs="Arial"/>
          <w:color w:val="000000" w:themeColor="text1"/>
          <w:sz w:val="20"/>
          <w:szCs w:val="20"/>
          <w:lang w:eastAsia="en-GB"/>
        </w:rPr>
        <w:t>.</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Additionally, the behaviour of the word character construct (\w) is not consistent in ICU and Java 7. In Java 7 \w is [\p{Alpha}\p{gc=Mn}\p{gc=Me}\p{gc=Mc}\p{Digit}\p{gc=Pc}], </w:t>
      </w:r>
      <w:r w:rsidRPr="001D7643">
        <w:rPr>
          <w:rFonts w:ascii="Arial" w:eastAsia="Times New Roman" w:hAnsi="Arial" w:cs="Arial"/>
          <w:color w:val="000000" w:themeColor="text1"/>
          <w:sz w:val="20"/>
          <w:szCs w:val="20"/>
          <w:lang w:eastAsia="en-GB"/>
        </w:rPr>
        <w:br/>
        <w:t>which is a larger set than ICU where \w is [\</w:t>
      </w:r>
      <w:proofErr w:type="gramStart"/>
      <w:r w:rsidRPr="001D7643">
        <w:rPr>
          <w:rFonts w:ascii="Arial" w:eastAsia="Times New Roman" w:hAnsi="Arial" w:cs="Arial"/>
          <w:color w:val="000000" w:themeColor="text1"/>
          <w:sz w:val="20"/>
          <w:szCs w:val="20"/>
          <w:lang w:eastAsia="en-GB"/>
        </w:rPr>
        <w:t>p{</w:t>
      </w:r>
      <w:proofErr w:type="gramEnd"/>
      <w:r w:rsidRPr="001D7643">
        <w:rPr>
          <w:rFonts w:ascii="Arial" w:eastAsia="Times New Roman" w:hAnsi="Arial" w:cs="Arial"/>
          <w:color w:val="000000" w:themeColor="text1"/>
          <w:sz w:val="20"/>
          <w:szCs w:val="20"/>
          <w:lang w:eastAsia="en-GB"/>
        </w:rPr>
        <w:t xml:space="preserve">Ll}\p{Lu}\p{Lt}\p{Lo}\p{Nd}].   </w:t>
      </w:r>
    </w:p>
    <w:p w:rsidR="009C04E3"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The use of \w is not recommended in DFDL regular expressions in conjunction with Unicode</w:t>
      </w:r>
    </w:p>
    <w:p w:rsidR="004640E9" w:rsidRPr="001D7643" w:rsidRDefault="009C04E3" w:rsidP="009C04E3">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color w:val="000000" w:themeColor="text1"/>
          <w:sz w:val="20"/>
          <w:szCs w:val="20"/>
          <w:lang w:eastAsia="en-GB"/>
        </w:rPr>
        <w:t>encodings</w:t>
      </w:r>
      <w:proofErr w:type="gramEnd"/>
      <w:r w:rsidRPr="001D7643">
        <w:rPr>
          <w:rFonts w:ascii="Arial" w:eastAsia="Times New Roman" w:hAnsi="Arial" w:cs="Arial"/>
          <w:color w:val="000000" w:themeColor="text1"/>
          <w:sz w:val="20"/>
          <w:szCs w:val="20"/>
          <w:lang w:eastAsia="en-GB"/>
        </w:rPr>
        <w:t xml:space="preserve">, and an implementation must issue a warning if such usage is detected. </w:t>
      </w:r>
      <w:r w:rsidRPr="001D7643">
        <w:rPr>
          <w:rFonts w:ascii="Arial" w:eastAsia="Times New Roman" w:hAnsi="Arial" w:cs="Arial"/>
          <w:color w:val="000000" w:themeColor="text1"/>
          <w:sz w:val="20"/>
          <w:szCs w:val="20"/>
          <w:lang w:eastAsia="en-GB"/>
        </w:rPr>
        <w:br/>
      </w:r>
    </w:p>
    <w:p w:rsidR="004640E9" w:rsidRPr="001D7643" w:rsidRDefault="009C04E3" w:rsidP="009C04E3">
      <w:pPr>
        <w:suppressAutoHyphens w:val="0"/>
        <w:autoSpaceDE w:val="0"/>
        <w:autoSpaceDN w:val="0"/>
        <w:adjustRightInd w:val="0"/>
        <w:rPr>
          <w:rFonts w:ascii="Arial" w:eastAsia="Times New Roman" w:hAnsi="Arial" w:cs="Arial"/>
          <w:bCs/>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Character properties are detailed by the Unicode Regular Expressions [UNICODERE]. </w:t>
      </w:r>
      <w:r w:rsidR="004A15D1" w:rsidRPr="001D7643">
        <w:rPr>
          <w:rFonts w:ascii="Arial" w:eastAsia="Times New Roman" w:hAnsi="Arial" w:cs="Arial"/>
          <w:color w:val="000000" w:themeColor="text1"/>
          <w:sz w:val="20"/>
          <w:szCs w:val="20"/>
          <w:lang w:eastAsia="en-GB"/>
        </w:rPr>
        <w:t>“</w:t>
      </w:r>
      <w:r w:rsidRPr="001D7643">
        <w:rPr>
          <w:rFonts w:ascii="Arial" w:eastAsia="Times New Roman" w:hAnsi="Arial" w:cs="Arial"/>
          <w:color w:val="000000" w:themeColor="text1"/>
          <w:sz w:val="20"/>
          <w:szCs w:val="20"/>
          <w:lang w:eastAsia="en-GB"/>
        </w:rPr>
        <w:br/>
      </w:r>
      <w:r w:rsidRPr="001D7643">
        <w:rPr>
          <w:rFonts w:ascii="Arial" w:eastAsia="Times New Roman" w:hAnsi="Arial" w:cs="Arial"/>
          <w:color w:val="000000" w:themeColor="text1"/>
          <w:sz w:val="20"/>
          <w:szCs w:val="20"/>
          <w:lang w:eastAsia="en-GB"/>
        </w:rPr>
        <w:br/>
      </w:r>
      <w:r w:rsidRPr="001D7643">
        <w:rPr>
          <w:rFonts w:ascii="Arial" w:eastAsia="Times New Roman" w:hAnsi="Arial" w:cs="Arial"/>
          <w:bCs/>
          <w:color w:val="000000" w:themeColor="text1"/>
          <w:sz w:val="20"/>
          <w:szCs w:val="20"/>
          <w:lang w:eastAsia="en-GB"/>
        </w:rPr>
        <w:t xml:space="preserve">Section 30 </w:t>
      </w:r>
      <w:r w:rsidR="004640E9" w:rsidRPr="001D7643">
        <w:rPr>
          <w:rFonts w:ascii="Arial" w:eastAsia="Times New Roman" w:hAnsi="Arial" w:cs="Arial"/>
          <w:bCs/>
          <w:color w:val="000000" w:themeColor="text1"/>
          <w:sz w:val="20"/>
          <w:szCs w:val="20"/>
          <w:lang w:eastAsia="en-GB"/>
        </w:rPr>
        <w:t>is updated to correct the references used in section 24:</w:t>
      </w:r>
    </w:p>
    <w:p w:rsidR="00C34855"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Add:</w:t>
      </w:r>
      <w:r w:rsidR="009C04E3" w:rsidRPr="001D7643">
        <w:rPr>
          <w:rFonts w:ascii="Arial" w:eastAsia="Times New Roman" w:hAnsi="Arial" w:cs="Arial"/>
          <w:color w:val="000000" w:themeColor="text1"/>
          <w:sz w:val="20"/>
          <w:szCs w:val="20"/>
          <w:lang w:eastAsia="en-GB"/>
        </w:rPr>
        <w:t xml:space="preserve"> [ICURE] - </w:t>
      </w:r>
      <w:hyperlink r:id="rId29" w:history="1">
        <w:r w:rsidR="00E21079" w:rsidRPr="001D7643">
          <w:rPr>
            <w:rStyle w:val="Hyperlink"/>
            <w:rFonts w:ascii="Arial" w:eastAsia="Times New Roman" w:hAnsi="Arial" w:cs="Arial"/>
            <w:color w:val="000000" w:themeColor="text1"/>
            <w:sz w:val="20"/>
            <w:szCs w:val="20"/>
            <w:lang w:eastAsia="en-GB"/>
          </w:rPr>
          <w:t>http://userguide.icu-project.org/strings/regexp</w:t>
        </w:r>
      </w:hyperlink>
    </w:p>
    <w:p w:rsidR="00C34855" w:rsidRPr="001D7643" w:rsidRDefault="00496C55"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Add:</w:t>
      </w:r>
      <w:r w:rsidRPr="001D7643">
        <w:rPr>
          <w:rFonts w:ascii="Arial" w:eastAsia="Times New Roman" w:hAnsi="Arial" w:cs="Arial"/>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[UNICODERE] - </w:t>
      </w:r>
      <w:hyperlink r:id="rId30" w:history="1">
        <w:r w:rsidR="009C04E3" w:rsidRPr="001D7643">
          <w:rPr>
            <w:rFonts w:ascii="Arial" w:eastAsia="Times New Roman" w:hAnsi="Arial" w:cs="Arial"/>
            <w:color w:val="000000" w:themeColor="text1"/>
            <w:sz w:val="20"/>
            <w:szCs w:val="20"/>
            <w:u w:val="single"/>
            <w:lang w:eastAsia="en-GB"/>
          </w:rPr>
          <w:t>http://www.unicode.org/reports/tr18/</w:t>
        </w:r>
      </w:hyperlink>
      <w:r w:rsidR="009C04E3" w:rsidRPr="001D7643">
        <w:rPr>
          <w:rFonts w:ascii="Arial" w:eastAsia="Times New Roman" w:hAnsi="Arial" w:cs="Arial"/>
          <w:color w:val="000000" w:themeColor="text1"/>
          <w:sz w:val="20"/>
          <w:szCs w:val="20"/>
          <w:lang w:eastAsia="en-GB"/>
        </w:rPr>
        <w:t xml:space="preserve"> </w:t>
      </w:r>
    </w:p>
    <w:p w:rsidR="004640E9"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Cs/>
          <w:i/>
          <w:color w:val="000000" w:themeColor="text1"/>
          <w:sz w:val="20"/>
          <w:szCs w:val="20"/>
          <w:lang w:eastAsia="en-GB"/>
        </w:rPr>
        <w:t>R</w:t>
      </w:r>
      <w:r w:rsidR="009C04E3" w:rsidRPr="001D7643">
        <w:rPr>
          <w:rFonts w:ascii="Arial" w:eastAsia="Times New Roman" w:hAnsi="Arial" w:cs="Arial"/>
          <w:bCs/>
          <w:i/>
          <w:color w:val="000000" w:themeColor="text1"/>
          <w:sz w:val="20"/>
          <w:szCs w:val="20"/>
          <w:lang w:eastAsia="en-GB"/>
        </w:rPr>
        <w:t>emove:</w:t>
      </w:r>
      <w:r w:rsidR="009C04E3" w:rsidRPr="001D7643">
        <w:rPr>
          <w:rFonts w:ascii="Arial" w:eastAsia="Times New Roman" w:hAnsi="Arial" w:cs="Arial"/>
          <w:i/>
          <w:color w:val="000000" w:themeColor="text1"/>
          <w:sz w:val="20"/>
          <w:szCs w:val="20"/>
          <w:lang w:eastAsia="en-GB"/>
        </w:rPr>
        <w:t xml:space="preserve"> </w:t>
      </w:r>
      <w:r w:rsidR="009C04E3" w:rsidRPr="001D7643">
        <w:rPr>
          <w:rFonts w:ascii="Arial" w:eastAsia="Times New Roman" w:hAnsi="Arial" w:cs="Arial"/>
          <w:color w:val="000000" w:themeColor="text1"/>
          <w:sz w:val="20"/>
          <w:szCs w:val="20"/>
          <w:lang w:eastAsia="en-GB"/>
        </w:rPr>
        <w:t xml:space="preserve">[PERLRE] - </w:t>
      </w:r>
      <w:hyperlink r:id="rId31" w:anchor="Extended-Patterns" w:history="1">
        <w:r w:rsidR="009C04E3" w:rsidRPr="001D7643">
          <w:rPr>
            <w:rFonts w:ascii="Arial" w:eastAsia="Times New Roman" w:hAnsi="Arial" w:cs="Arial"/>
            <w:color w:val="000000" w:themeColor="text1"/>
            <w:sz w:val="20"/>
            <w:szCs w:val="20"/>
            <w:u w:val="single"/>
            <w:lang w:eastAsia="en-GB"/>
          </w:rPr>
          <w:t>http://perldoc.perl.org/perlre.html#Extended-Patterns</w:t>
        </w:r>
      </w:hyperlink>
      <w:r w:rsidR="009C04E3" w:rsidRPr="001D7643">
        <w:rPr>
          <w:rFonts w:ascii="Arial" w:eastAsia="Times New Roman" w:hAnsi="Arial" w:cs="Arial"/>
          <w:color w:val="000000" w:themeColor="text1"/>
          <w:sz w:val="20"/>
          <w:szCs w:val="20"/>
          <w:lang w:eastAsia="en-GB"/>
        </w:rPr>
        <w:t xml:space="preserve"> </w:t>
      </w:r>
    </w:p>
    <w:p w:rsidR="009C04E3" w:rsidRPr="001D7643" w:rsidRDefault="004640E9" w:rsidP="001D13ED">
      <w:pPr>
        <w:pStyle w:val="ListParagraph"/>
        <w:numPr>
          <w:ilvl w:val="0"/>
          <w:numId w:val="35"/>
        </w:num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i/>
          <w:color w:val="000000" w:themeColor="text1"/>
          <w:sz w:val="20"/>
          <w:szCs w:val="20"/>
          <w:lang w:eastAsia="en-GB"/>
        </w:rPr>
        <w:t>Change:</w:t>
      </w:r>
      <w:r w:rsidR="00C34855"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[JAVARE] - </w:t>
      </w:r>
      <w:hyperlink r:id="rId32" w:history="1">
        <w:r w:rsidRPr="001D7643">
          <w:rPr>
            <w:rFonts w:ascii="Arial" w:eastAsia="Times New Roman" w:hAnsi="Arial" w:cs="Arial"/>
            <w:color w:val="000000" w:themeColor="text1"/>
            <w:sz w:val="20"/>
            <w:szCs w:val="20"/>
            <w:u w:val="single"/>
            <w:lang w:eastAsia="en-GB"/>
          </w:rPr>
          <w:t>http://docs.oracle.com/javase/7/docs/api/java/util/regex/Pattern.html</w:t>
        </w:r>
      </w:hyperlink>
      <w:r w:rsidR="00090206" w:rsidRPr="001D7643">
        <w:rPr>
          <w:rFonts w:ascii="Arial" w:eastAsia="Times New Roman" w:hAnsi="Arial" w:cs="Arial"/>
          <w:color w:val="000000" w:themeColor="text1"/>
          <w:sz w:val="20"/>
          <w:szCs w:val="20"/>
          <w:lang w:eastAsia="en-GB"/>
        </w:rPr>
        <w:t xml:space="preserve"> </w:t>
      </w:r>
    </w:p>
    <w:p w:rsidR="00D12A40" w:rsidRPr="001D7643" w:rsidRDefault="00D12A40" w:rsidP="002E1313">
      <w:pPr>
        <w:rPr>
          <w:rFonts w:ascii="Arial" w:eastAsia="Times New Roman" w:hAnsi="Arial" w:cs="Arial"/>
          <w:color w:val="000000" w:themeColor="text1"/>
          <w:sz w:val="20"/>
          <w:szCs w:val="20"/>
          <w:lang w:eastAsia="en-GB"/>
        </w:rPr>
      </w:pPr>
    </w:p>
    <w:p w:rsidR="00240DC5" w:rsidRPr="001D7643" w:rsidRDefault="00240DC5" w:rsidP="002E1313">
      <w:pPr>
        <w:rPr>
          <w:rFonts w:ascii="Arial" w:eastAsia="Times New Roman" w:hAnsi="Arial" w:cs="Arial"/>
          <w:color w:val="0000FF"/>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Section 16</w:t>
      </w:r>
      <w:r w:rsidRPr="001D7643">
        <w:rPr>
          <w:rFonts w:ascii="Arial" w:eastAsia="Times New Roman" w:hAnsi="Arial" w:cs="Arial"/>
          <w:color w:val="000000" w:themeColor="text1"/>
          <w:sz w:val="20"/>
          <w:szCs w:val="20"/>
          <w:lang w:eastAsia="en-GB"/>
        </w:rPr>
        <w:t xml:space="preserve">. Changes to placement of occurs properties.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Remove the restriction that DFDL occurs properties are not applicable to global elements. This rule causes problems when applying </w:t>
      </w:r>
      <w:r w:rsidR="00150582" w:rsidRPr="001D7643">
        <w:rPr>
          <w:rFonts w:ascii="Arial" w:eastAsia="Times New Roman" w:hAnsi="Arial" w:cs="Arial"/>
          <w:color w:val="000000" w:themeColor="text1"/>
          <w:sz w:val="20"/>
          <w:szCs w:val="20"/>
          <w:lang w:eastAsia="en-GB"/>
        </w:rPr>
        <w:t xml:space="preserve">property </w:t>
      </w:r>
      <w:r w:rsidRPr="001D7643">
        <w:rPr>
          <w:rFonts w:ascii="Arial" w:eastAsia="Times New Roman" w:hAnsi="Arial" w:cs="Arial"/>
          <w:color w:val="000000" w:themeColor="text1"/>
          <w:sz w:val="20"/>
          <w:szCs w:val="20"/>
          <w:lang w:eastAsia="en-GB"/>
        </w:rPr>
        <w:t xml:space="preserve">scoping rules. DFDL occurs properties may now be specified on global elements. </w:t>
      </w: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8A31A0" w:rsidRPr="001D7643" w:rsidRDefault="008A31A0"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Also </w:t>
      </w:r>
      <w:r w:rsidR="00150582" w:rsidRPr="001D7643">
        <w:rPr>
          <w:rFonts w:ascii="Arial" w:eastAsia="Times New Roman" w:hAnsi="Arial" w:cs="Arial"/>
          <w:color w:val="000000" w:themeColor="text1"/>
          <w:sz w:val="20"/>
          <w:szCs w:val="20"/>
          <w:lang w:eastAsia="en-GB"/>
        </w:rPr>
        <w:t>see</w:t>
      </w:r>
      <w:r w:rsidRPr="001D7643">
        <w:rPr>
          <w:rFonts w:ascii="Arial" w:eastAsia="Times New Roman" w:hAnsi="Arial" w:cs="Arial"/>
          <w:color w:val="000000" w:themeColor="text1"/>
          <w:sz w:val="20"/>
          <w:szCs w:val="20"/>
          <w:lang w:eastAsia="en-GB"/>
        </w:rPr>
        <w:t xml:space="preserve"> update to errat</w:t>
      </w:r>
      <w:r w:rsidR="00991C77" w:rsidRPr="001D7643">
        <w:rPr>
          <w:rFonts w:ascii="Arial" w:eastAsia="Times New Roman" w:hAnsi="Arial" w:cs="Arial"/>
          <w:color w:val="000000" w:themeColor="text1"/>
          <w:sz w:val="20"/>
          <w:szCs w:val="20"/>
          <w:lang w:eastAsia="en-GB"/>
        </w:rPr>
        <w:t>um</w:t>
      </w:r>
      <w:r w:rsidRPr="001D7643">
        <w:rPr>
          <w:rFonts w:ascii="Arial" w:eastAsia="Times New Roman" w:hAnsi="Arial" w:cs="Arial"/>
          <w:color w:val="000000" w:themeColor="text1"/>
          <w:sz w:val="20"/>
          <w:szCs w:val="20"/>
          <w:lang w:eastAsia="en-GB"/>
        </w:rPr>
        <w:t xml:space="preserve"> 3.8.</w:t>
      </w: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b/>
          <w:color w:val="000000" w:themeColor="text1"/>
          <w:sz w:val="20"/>
          <w:szCs w:val="20"/>
          <w:lang w:eastAsia="en-GB"/>
        </w:rPr>
        <w:t>3.31</w:t>
      </w:r>
      <w:r w:rsidRPr="001D7643">
        <w:rPr>
          <w:rFonts w:ascii="Arial" w:eastAsia="Times New Roman" w:hAnsi="Arial" w:cs="Arial"/>
          <w:color w:val="000000" w:themeColor="text1"/>
          <w:sz w:val="20"/>
          <w:szCs w:val="20"/>
          <w:lang w:eastAsia="en-GB"/>
        </w:rPr>
        <w:t xml:space="preserve">. </w:t>
      </w:r>
      <w:r w:rsidR="00307081" w:rsidRPr="001D7643">
        <w:rPr>
          <w:rFonts w:ascii="Arial" w:eastAsia="Times New Roman" w:hAnsi="Arial" w:cs="Arial"/>
          <w:i/>
          <w:color w:val="000000" w:themeColor="text1"/>
          <w:sz w:val="20"/>
          <w:szCs w:val="20"/>
          <w:lang w:eastAsia="en-GB"/>
        </w:rPr>
        <w:t>Section 14.5</w:t>
      </w:r>
      <w:r w:rsidR="00307081" w:rsidRPr="001D7643">
        <w:rPr>
          <w:rFonts w:ascii="Arial" w:eastAsia="Times New Roman" w:hAnsi="Arial" w:cs="Arial"/>
          <w:color w:val="000000" w:themeColor="text1"/>
          <w:sz w:val="20"/>
          <w:szCs w:val="20"/>
          <w:lang w:eastAsia="en-GB"/>
        </w:rPr>
        <w:t xml:space="preserve">. </w:t>
      </w:r>
      <w:proofErr w:type="gramStart"/>
      <w:r w:rsidRPr="001D7643">
        <w:rPr>
          <w:rFonts w:ascii="Arial" w:eastAsia="Times New Roman" w:hAnsi="Arial" w:cs="Arial"/>
          <w:color w:val="000000" w:themeColor="text1"/>
          <w:sz w:val="20"/>
          <w:szCs w:val="20"/>
          <w:lang w:eastAsia="en-GB"/>
        </w:rPr>
        <w:t>Clarifications to hidden groups.</w:t>
      </w:r>
      <w:proofErr w:type="gramEnd"/>
    </w:p>
    <w:p w:rsidR="00DB60B6" w:rsidRPr="001D7643" w:rsidRDefault="00DB60B6" w:rsidP="008A31A0">
      <w:pPr>
        <w:suppressAutoHyphens w:val="0"/>
        <w:autoSpaceDE w:val="0"/>
        <w:autoSpaceDN w:val="0"/>
        <w:adjustRightInd w:val="0"/>
        <w:rPr>
          <w:rFonts w:ascii="Arial" w:eastAsia="Times New Roman" w:hAnsi="Arial" w:cs="Arial"/>
          <w:color w:val="000000" w:themeColor="text1"/>
          <w:sz w:val="20"/>
          <w:szCs w:val="20"/>
          <w:lang w:eastAsia="en-GB"/>
        </w:rPr>
      </w:pPr>
    </w:p>
    <w:p w:rsidR="00307081" w:rsidRPr="001D7643" w:rsidRDefault="00DB60B6"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the behaviour should be the same as when elements are missing from the infoset; that is, the default values algorithm applies. The only difference is that if a required element does not have a default value or a dfdl</w:t>
      </w:r>
      <w:proofErr w:type="gramStart"/>
      <w:r w:rsidRPr="001D7643">
        <w:rPr>
          <w:rFonts w:ascii="Arial" w:eastAsia="Times New Roman" w:hAnsi="Arial" w:cs="Arial"/>
          <w:color w:val="000000" w:themeColor="text1"/>
          <w:sz w:val="20"/>
          <w:szCs w:val="20"/>
          <w:lang w:eastAsia="en-GB"/>
        </w:rPr>
        <w:t>:outputValueCalc</w:t>
      </w:r>
      <w:proofErr w:type="gramEnd"/>
      <w:r w:rsidRPr="001D7643">
        <w:rPr>
          <w:rFonts w:ascii="Arial" w:eastAsia="Times New Roman" w:hAnsi="Arial" w:cs="Arial"/>
          <w:color w:val="000000" w:themeColor="text1"/>
          <w:sz w:val="20"/>
          <w:szCs w:val="20"/>
          <w:lang w:eastAsia="en-GB"/>
        </w:rPr>
        <w:t xml:space="preserve"> then it is a schema definition error instead of a processing error. </w:t>
      </w:r>
    </w:p>
    <w:p w:rsidR="00307081"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p>
    <w:p w:rsidR="009366A4" w:rsidRPr="001D7643" w:rsidRDefault="00307081" w:rsidP="00DB60B6">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When unparsing a hidden group, i</w:t>
      </w:r>
      <w:r w:rsidR="00DB60B6" w:rsidRPr="001D7643">
        <w:rPr>
          <w:rFonts w:ascii="Arial" w:eastAsia="Times New Roman" w:hAnsi="Arial" w:cs="Arial"/>
          <w:color w:val="000000" w:themeColor="text1"/>
          <w:sz w:val="20"/>
          <w:szCs w:val="20"/>
          <w:lang w:eastAsia="en-GB"/>
        </w:rPr>
        <w:t xml:space="preserve">t is a processing error if an element </w:t>
      </w:r>
      <w:r w:rsidRPr="001D7643">
        <w:rPr>
          <w:rFonts w:ascii="Arial" w:eastAsia="Times New Roman" w:hAnsi="Arial" w:cs="Arial"/>
          <w:color w:val="000000" w:themeColor="text1"/>
          <w:sz w:val="20"/>
          <w:szCs w:val="20"/>
          <w:lang w:eastAsia="en-GB"/>
        </w:rPr>
        <w:t xml:space="preserve">information item </w:t>
      </w:r>
      <w:r w:rsidR="00DB60B6" w:rsidRPr="001D7643">
        <w:rPr>
          <w:rFonts w:ascii="Arial" w:eastAsia="Times New Roman" w:hAnsi="Arial" w:cs="Arial"/>
          <w:color w:val="000000" w:themeColor="text1"/>
          <w:sz w:val="20"/>
          <w:szCs w:val="20"/>
          <w:lang w:eastAsia="en-GB"/>
        </w:rPr>
        <w:t>is provided</w:t>
      </w:r>
      <w:r w:rsidRPr="001D7643">
        <w:rPr>
          <w:rFonts w:ascii="Arial" w:eastAsia="Times New Roman" w:hAnsi="Arial" w:cs="Arial"/>
          <w:color w:val="000000" w:themeColor="text1"/>
          <w:sz w:val="20"/>
          <w:szCs w:val="20"/>
          <w:lang w:eastAsia="en-GB"/>
        </w:rPr>
        <w:t xml:space="preserve"> </w:t>
      </w:r>
      <w:r w:rsidR="00DB60B6" w:rsidRPr="001D7643">
        <w:rPr>
          <w:rFonts w:ascii="Arial" w:eastAsia="Times New Roman" w:hAnsi="Arial" w:cs="Arial"/>
          <w:color w:val="000000" w:themeColor="text1"/>
          <w:sz w:val="20"/>
          <w:szCs w:val="20"/>
          <w:lang w:eastAsia="en-GB"/>
        </w:rPr>
        <w:t xml:space="preserve">in the infoset for an element </w:t>
      </w:r>
      <w:r w:rsidRPr="001D7643">
        <w:rPr>
          <w:rFonts w:ascii="Arial" w:eastAsia="Times New Roman" w:hAnsi="Arial" w:cs="Arial"/>
          <w:color w:val="000000" w:themeColor="text1"/>
          <w:sz w:val="20"/>
          <w:szCs w:val="20"/>
          <w:lang w:eastAsia="en-GB"/>
        </w:rPr>
        <w:t>contained withi</w:t>
      </w:r>
      <w:r w:rsidR="00DB60B6" w:rsidRPr="001D7643">
        <w:rPr>
          <w:rFonts w:ascii="Arial" w:eastAsia="Times New Roman" w:hAnsi="Arial" w:cs="Arial"/>
          <w:color w:val="000000" w:themeColor="text1"/>
          <w:sz w:val="20"/>
          <w:szCs w:val="20"/>
          <w:lang w:eastAsia="en-GB"/>
        </w:rPr>
        <w:t xml:space="preserve">n </w:t>
      </w:r>
      <w:r w:rsidRPr="001D7643">
        <w:rPr>
          <w:rFonts w:ascii="Arial" w:eastAsia="Times New Roman" w:hAnsi="Arial" w:cs="Arial"/>
          <w:color w:val="000000" w:themeColor="text1"/>
          <w:sz w:val="20"/>
          <w:szCs w:val="20"/>
          <w:lang w:eastAsia="en-GB"/>
        </w:rPr>
        <w:t xml:space="preserve">the bounds of </w:t>
      </w:r>
      <w:r w:rsidR="00DB60B6" w:rsidRPr="001D7643">
        <w:rPr>
          <w:rFonts w:ascii="Arial" w:eastAsia="Times New Roman" w:hAnsi="Arial" w:cs="Arial"/>
          <w:color w:val="000000" w:themeColor="text1"/>
          <w:sz w:val="20"/>
          <w:szCs w:val="20"/>
          <w:lang w:eastAsia="en-GB"/>
        </w:rPr>
        <w:t>a hidden group.</w:t>
      </w:r>
    </w:p>
    <w:p w:rsidR="009366A4" w:rsidRPr="001D7643" w:rsidRDefault="009366A4" w:rsidP="009366A4">
      <w:pPr>
        <w:pStyle w:val="BodyText"/>
        <w:rPr>
          <w:rFonts w:ascii="Arial" w:hAnsi="Arial" w:cs="Arial"/>
          <w:lang w:eastAsia="en-GB"/>
        </w:rPr>
      </w:pPr>
      <w:r w:rsidRPr="001D7643">
        <w:rPr>
          <w:rFonts w:ascii="Arial" w:hAnsi="Arial" w:cs="Arial"/>
          <w:lang w:eastAsia="en-GB"/>
        </w:rPr>
        <w:br w:type="page"/>
      </w:r>
    </w:p>
    <w:p w:rsidR="00ED1E8C" w:rsidRPr="001D7643" w:rsidRDefault="00ED1E8C" w:rsidP="00ED1E8C">
      <w:pPr>
        <w:pStyle w:val="StyleHeading112pt"/>
        <w:numPr>
          <w:ilvl w:val="0"/>
          <w:numId w:val="11"/>
        </w:numPr>
      </w:pPr>
      <w:bookmarkStart w:id="246" w:name="_Toc384986294"/>
      <w:bookmarkStart w:id="247" w:name="_Toc341182586"/>
      <w:r w:rsidRPr="001D7643">
        <w:lastRenderedPageBreak/>
        <w:t>Public Comment</w:t>
      </w:r>
      <w:r w:rsidR="0008697E" w:rsidRPr="001D7643">
        <w:t>s</w:t>
      </w:r>
      <w:bookmarkEnd w:id="246"/>
    </w:p>
    <w:p w:rsidR="00ED1E8C" w:rsidRPr="001D7643" w:rsidRDefault="00ED1E8C" w:rsidP="00ED1E8C">
      <w:pPr>
        <w:pStyle w:val="NormalWeb"/>
        <w:rPr>
          <w:rFonts w:ascii="Arial" w:eastAsia="Arial" w:hAnsi="Arial" w:cs="Arial"/>
          <w:sz w:val="20"/>
          <w:szCs w:val="20"/>
        </w:rPr>
      </w:pPr>
      <w:r w:rsidRPr="001D7643">
        <w:rPr>
          <w:rFonts w:ascii="Arial" w:hAnsi="Arial" w:cs="Arial"/>
          <w:sz w:val="20"/>
          <w:szCs w:val="20"/>
        </w:rPr>
        <w:t>The</w:t>
      </w:r>
      <w:r w:rsidRPr="001D7643">
        <w:rPr>
          <w:rFonts w:ascii="Arial" w:eastAsia="Arial" w:hAnsi="Arial" w:cs="Arial"/>
          <w:sz w:val="20"/>
          <w:szCs w:val="20"/>
        </w:rPr>
        <w:t xml:space="preserve"> </w:t>
      </w:r>
      <w:r w:rsidRPr="001D7643">
        <w:rPr>
          <w:rFonts w:ascii="Arial" w:hAnsi="Arial" w:cs="Arial"/>
          <w:sz w:val="20"/>
          <w:szCs w:val="20"/>
        </w:rPr>
        <w:t>following</w:t>
      </w:r>
      <w:r w:rsidRPr="001D7643">
        <w:rPr>
          <w:rFonts w:ascii="Arial" w:eastAsia="Arial" w:hAnsi="Arial" w:cs="Arial"/>
          <w:sz w:val="20"/>
          <w:szCs w:val="20"/>
        </w:rPr>
        <w:t xml:space="preserve"> errata were </w:t>
      </w:r>
      <w:r w:rsidRPr="001D7643">
        <w:rPr>
          <w:rFonts w:ascii="Arial" w:hAnsi="Arial" w:cs="Arial"/>
          <w:sz w:val="20"/>
          <w:szCs w:val="20"/>
        </w:rPr>
        <w:t xml:space="preserve">identified during the public comment review of the </w:t>
      </w:r>
      <w:r w:rsidRPr="001D7643">
        <w:rPr>
          <w:rFonts w:ascii="Arial" w:eastAsia="Arial" w:hAnsi="Arial" w:cs="Arial"/>
          <w:sz w:val="20"/>
          <w:szCs w:val="20"/>
        </w:rPr>
        <w:t xml:space="preserve">revision of the DFDL 1.0 specification [DFDLREV]. They are grouped here for convenience. </w:t>
      </w:r>
    </w:p>
    <w:p w:rsidR="00ED1E8C" w:rsidRPr="001D7643" w:rsidRDefault="00ED1E8C" w:rsidP="00ED1E8C">
      <w:pPr>
        <w:pStyle w:val="NormalWeb"/>
        <w:rPr>
          <w:rFonts w:ascii="Arial" w:eastAsia="Arial" w:hAnsi="Arial" w:cs="Arial"/>
          <w:sz w:val="20"/>
          <w:szCs w:val="20"/>
        </w:rPr>
      </w:pPr>
      <w:r w:rsidRPr="001D7643">
        <w:rPr>
          <w:rFonts w:ascii="Arial" w:eastAsia="Arial" w:hAnsi="Arial" w:cs="Arial"/>
          <w:sz w:val="20"/>
          <w:szCs w:val="20"/>
        </w:rPr>
        <w:t>Some public comments affected previously identified errata in chapters 2 and 3. For these, the errata in chapters 2 and 3 have been updated</w:t>
      </w:r>
      <w:r w:rsidR="001C428D" w:rsidRPr="001D7643">
        <w:rPr>
          <w:rFonts w:ascii="Arial" w:eastAsia="Arial" w:hAnsi="Arial" w:cs="Arial"/>
          <w:sz w:val="20"/>
          <w:szCs w:val="20"/>
        </w:rPr>
        <w:t xml:space="preserve"> instead</w:t>
      </w:r>
      <w:r w:rsidRPr="001D7643">
        <w:rPr>
          <w:rFonts w:ascii="Arial" w:eastAsia="Arial" w:hAnsi="Arial" w:cs="Arial"/>
          <w:sz w:val="20"/>
          <w:szCs w:val="20"/>
        </w:rPr>
        <w:t xml:space="preserve">, </w:t>
      </w:r>
      <w:r w:rsidR="0008697E" w:rsidRPr="001D7643">
        <w:rPr>
          <w:rFonts w:ascii="Arial" w:eastAsia="Arial" w:hAnsi="Arial" w:cs="Arial"/>
          <w:sz w:val="20"/>
          <w:szCs w:val="20"/>
        </w:rPr>
        <w:t>including</w:t>
      </w:r>
      <w:r w:rsidRPr="001D7643">
        <w:rPr>
          <w:rFonts w:ascii="Arial" w:eastAsia="Arial" w:hAnsi="Arial" w:cs="Arial"/>
          <w:sz w:val="20"/>
          <w:szCs w:val="20"/>
        </w:rPr>
        <w:t xml:space="preserve"> a note to say that they were updated by public comment.</w:t>
      </w:r>
    </w:p>
    <w:p w:rsidR="00F641CA" w:rsidRPr="001D7643" w:rsidRDefault="00F641CA" w:rsidP="006325B6">
      <w:pPr>
        <w:suppressAutoHyphens w:val="0"/>
        <w:autoSpaceDE w:val="0"/>
        <w:autoSpaceDN w:val="0"/>
        <w:adjustRightInd w:val="0"/>
        <w:rPr>
          <w:rFonts w:ascii="Arial" w:eastAsia="Times New Roman" w:hAnsi="Arial" w:cs="Arial"/>
          <w:b/>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26 (</w:t>
      </w:r>
      <w:hyperlink r:id="rId33" w:history="1">
        <w:r w:rsidRPr="001D7643">
          <w:rPr>
            <w:rStyle w:val="Hyperlink"/>
            <w:rFonts w:ascii="Arial" w:eastAsia="Times New Roman" w:hAnsi="Arial" w:cs="Arial"/>
            <w:i/>
            <w:sz w:val="20"/>
            <w:szCs w:val="20"/>
            <w:lang w:eastAsia="en-GB"/>
          </w:rPr>
          <w:t>http://redmine.ogf.org/boards/15/topics/26</w:t>
        </w:r>
      </w:hyperlink>
      <w:r w:rsidRPr="001D7643">
        <w:rPr>
          <w:rFonts w:ascii="Arial" w:eastAsia="Times New Roman" w:hAnsi="Arial" w:cs="Arial"/>
          <w:i/>
          <w:color w:val="000000" w:themeColor="text1"/>
          <w:sz w:val="20"/>
          <w:szCs w:val="20"/>
          <w:lang w:eastAsia="en-GB"/>
        </w:rPr>
        <w:t>)</w:t>
      </w:r>
    </w:p>
    <w:p w:rsidR="006325B6" w:rsidRPr="001D7643" w:rsidRDefault="006325B6" w:rsidP="006325B6">
      <w:pPr>
        <w:suppressAutoHyphens w:val="0"/>
        <w:autoSpaceDE w:val="0"/>
        <w:autoSpaceDN w:val="0"/>
        <w:adjustRightInd w:val="0"/>
        <w:rPr>
          <w:rFonts w:ascii="Arial" w:eastAsia="Times New Roman" w:hAnsi="Arial" w:cs="Arial"/>
          <w:i/>
          <w:color w:val="000000" w:themeColor="text1"/>
          <w:sz w:val="20"/>
          <w:szCs w:val="20"/>
          <w:lang w:eastAsia="en-GB"/>
        </w:rPr>
      </w:pPr>
    </w:p>
    <w:p w:rsidR="006325B6" w:rsidRPr="001D7643" w:rsidRDefault="006325B6" w:rsidP="006325B6">
      <w:pPr>
        <w:suppressAutoHyphens w:val="0"/>
        <w:autoSpaceDE w:val="0"/>
        <w:autoSpaceDN w:val="0"/>
        <w:adjustRightInd w:val="0"/>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F6CBD" w:rsidRPr="001D7643">
        <w:rPr>
          <w:rFonts w:ascii="Arial" w:eastAsia="Times New Roman" w:hAnsi="Arial" w:cs="Arial"/>
          <w:i/>
          <w:color w:val="000000" w:themeColor="text1"/>
          <w:sz w:val="20"/>
          <w:szCs w:val="20"/>
          <w:lang w:eastAsia="en-GB"/>
        </w:rPr>
        <w:t xml:space="preserve">s 12.3, </w:t>
      </w:r>
      <w:r w:rsidRPr="001D7643">
        <w:rPr>
          <w:rFonts w:ascii="Arial" w:eastAsia="Times New Roman" w:hAnsi="Arial" w:cs="Arial"/>
          <w:i/>
          <w:color w:val="000000" w:themeColor="text1"/>
          <w:sz w:val="20"/>
          <w:szCs w:val="20"/>
          <w:lang w:eastAsia="en-GB"/>
        </w:rPr>
        <w:t>12.3.7.2</w:t>
      </w:r>
      <w:r w:rsidRPr="001D7643">
        <w:rPr>
          <w:rFonts w:ascii="Arial" w:eastAsia="Times New Roman" w:hAnsi="Arial" w:cs="Arial"/>
          <w:color w:val="000000" w:themeColor="text1"/>
          <w:sz w:val="20"/>
          <w:szCs w:val="20"/>
          <w:lang w:eastAsia="en-GB"/>
        </w:rPr>
        <w:t>.</w:t>
      </w:r>
      <w:proofErr w:type="gramEnd"/>
      <w:r w:rsidRPr="001D7643">
        <w:rPr>
          <w:rFonts w:ascii="Arial" w:eastAsia="Times New Roman" w:hAnsi="Arial" w:cs="Arial"/>
          <w:color w:val="000000" w:themeColor="text1"/>
          <w:sz w:val="20"/>
          <w:szCs w:val="20"/>
          <w:lang w:eastAsia="en-GB"/>
        </w:rPr>
        <w:t xml:space="preserve"> Clarify that calendars with a binary packed representation are allowed to have lengthUnits ‘bits’ but the length must be a multiple of 4 and it is a schema definition error otherwise.</w:t>
      </w:r>
      <w:r w:rsidR="00B5427A" w:rsidRPr="001D7643">
        <w:rPr>
          <w:rFonts w:ascii="Arial" w:eastAsia="Times New Roman" w:hAnsi="Arial" w:cs="Arial"/>
          <w:color w:val="000000" w:themeColor="text1"/>
          <w:sz w:val="20"/>
          <w:szCs w:val="20"/>
          <w:lang w:eastAsia="en-GB"/>
        </w:rPr>
        <w:t xml:space="preserve"> </w:t>
      </w:r>
    </w:p>
    <w:p w:rsidR="00ED1E8C" w:rsidRPr="001D7643" w:rsidRDefault="00ED1E8C" w:rsidP="00ED1E8C">
      <w:pPr>
        <w:rPr>
          <w:rFonts w:ascii="Arial" w:hAnsi="Arial" w:cs="Arial"/>
          <w:sz w:val="20"/>
          <w:szCs w:val="20"/>
        </w:rPr>
      </w:pPr>
    </w:p>
    <w:p w:rsidR="00F641CA" w:rsidRPr="001D7643" w:rsidRDefault="00F641CA" w:rsidP="008312BD">
      <w:pPr>
        <w:rPr>
          <w:rFonts w:ascii="Arial" w:eastAsia="Times New Roman" w:hAnsi="Arial" w:cs="Arial"/>
          <w:b/>
          <w:color w:val="000000" w:themeColor="text1"/>
          <w:sz w:val="20"/>
          <w:szCs w:val="20"/>
          <w:lang w:eastAsia="en-GB"/>
        </w:rPr>
      </w:pPr>
    </w:p>
    <w:p w:rsidR="001C428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27 (</w:t>
      </w:r>
      <w:hyperlink r:id="rId34" w:history="1">
        <w:r w:rsidR="0053115D" w:rsidRPr="001D7643">
          <w:rPr>
            <w:rStyle w:val="Hyperlink"/>
            <w:rFonts w:ascii="Arial" w:eastAsia="Times New Roman" w:hAnsi="Arial" w:cs="Arial"/>
            <w:i/>
            <w:sz w:val="20"/>
            <w:szCs w:val="20"/>
            <w:lang w:eastAsia="en-GB"/>
          </w:rPr>
          <w:t>http://redmine.ogf.org/boards/15/topics/27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12.3.7.3.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Amend the section </w:t>
      </w:r>
      <w:r w:rsidR="00F641CA" w:rsidRPr="001D7643">
        <w:rPr>
          <w:rFonts w:ascii="Arial" w:eastAsia="Times New Roman" w:hAnsi="Arial" w:cs="Arial"/>
          <w:color w:val="000000" w:themeColor="text1"/>
          <w:sz w:val="20"/>
          <w:szCs w:val="20"/>
          <w:lang w:eastAsia="en-GB"/>
        </w:rPr>
        <w:t xml:space="preserve">so that the first three paragraphs are replaced by the following two paragraphs. </w:t>
      </w:r>
    </w:p>
    <w:p w:rsidR="008312BD" w:rsidRPr="001D7643" w:rsidRDefault="00001184"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w:t>
      </w:r>
      <w:r w:rsidR="008312BD" w:rsidRPr="001D7643">
        <w:rPr>
          <w:rFonts w:ascii="Arial" w:eastAsia="Times New Roman" w:hAnsi="Arial" w:cs="Arial"/>
          <w:sz w:val="20"/>
          <w:szCs w:val="20"/>
          <w:lang w:eastAsia="en-GB"/>
        </w:rPr>
        <w:t>A complex element of specified length is defining a 'box' in which its child elements exist. An example of this would be a fixed length record element with a variable number of children elements. The dfdl</w:t>
      </w:r>
      <w:proofErr w:type="gramStart"/>
      <w:r w:rsidR="008312BD" w:rsidRPr="001D7643">
        <w:rPr>
          <w:rFonts w:ascii="Arial" w:eastAsia="Times New Roman" w:hAnsi="Arial" w:cs="Arial"/>
          <w:sz w:val="20"/>
          <w:szCs w:val="20"/>
          <w:lang w:eastAsia="en-GB"/>
        </w:rPr>
        <w:t>:lengthUnits</w:t>
      </w:r>
      <w:proofErr w:type="gramEnd"/>
      <w:r w:rsidR="008312BD" w:rsidRPr="001D7643">
        <w:rPr>
          <w:rFonts w:ascii="Arial" w:eastAsia="Times New Roman" w:hAnsi="Arial" w:cs="Arial"/>
          <w:sz w:val="20"/>
          <w:szCs w:val="20"/>
          <w:lang w:eastAsia="en-GB"/>
        </w:rPr>
        <w:t xml:space="preserve"> may be 'bytes' or 'characters' and it is a schema definition error otherwise.</w:t>
      </w:r>
    </w:p>
    <w:p w:rsidR="008312BD" w:rsidRPr="001D7643" w:rsidRDefault="008312BD" w:rsidP="008312BD">
      <w:p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It is possible that the children may not entirely fill the full length of the complex element. An example is a complex element with a specified length of 100 characters, which contains a sequence of child elements that use up less than 100 characters of data, perhaps because an optional element is not present. In this case the remaining unused data is called the ElementUnused region in the data syntax grammar of section 9.2. Another example is a complex element with a specified length of 100 bytes, which contains a sequence of child elements the last of which has dfdl</w:t>
      </w:r>
      <w:proofErr w:type="gramStart"/>
      <w:r w:rsidRPr="001D7643">
        <w:rPr>
          <w:rFonts w:ascii="Arial" w:eastAsia="Times New Roman" w:hAnsi="Arial" w:cs="Arial"/>
          <w:sz w:val="20"/>
          <w:szCs w:val="20"/>
          <w:lang w:eastAsia="en-GB"/>
        </w:rPr>
        <w:t>:lengthKind</w:t>
      </w:r>
      <w:proofErr w:type="gramEnd"/>
      <w:r w:rsidRPr="001D7643">
        <w:rPr>
          <w:rFonts w:ascii="Arial" w:eastAsia="Times New Roman" w:hAnsi="Arial" w:cs="Arial"/>
          <w:sz w:val="20"/>
          <w:szCs w:val="20"/>
          <w:lang w:eastAsia="en-GB"/>
        </w:rPr>
        <w:t xml:space="preserve"> 'endOfParent', dfdl:representation 'text' and a multi-byte dfdl:encoding such that the element does not use up all the bytes of data. In this case the remaining unused bytes comprise the child element's RightFill region in the data syntax grammar of section 9.2. In both examples, the unused area is skipped when parsing, and is filled with the dfdl</w:t>
      </w:r>
      <w:proofErr w:type="gramStart"/>
      <w:r w:rsidRPr="001D7643">
        <w:rPr>
          <w:rFonts w:ascii="Arial" w:eastAsia="Times New Roman" w:hAnsi="Arial" w:cs="Arial"/>
          <w:sz w:val="20"/>
          <w:szCs w:val="20"/>
          <w:lang w:eastAsia="en-GB"/>
        </w:rPr>
        <w:t>:fillByte</w:t>
      </w:r>
      <w:proofErr w:type="gramEnd"/>
      <w:r w:rsidRPr="001D7643">
        <w:rPr>
          <w:rFonts w:ascii="Arial" w:eastAsia="Times New Roman" w:hAnsi="Arial" w:cs="Arial"/>
          <w:sz w:val="20"/>
          <w:szCs w:val="20"/>
          <w:lang w:eastAsia="en-GB"/>
        </w:rPr>
        <w:t xml:space="preserve"> on unparsing.</w:t>
      </w:r>
      <w:r w:rsidR="00001184" w:rsidRPr="001D7643">
        <w:rPr>
          <w:rFonts w:ascii="Arial" w:eastAsia="Times New Roman" w:hAnsi="Arial" w:cs="Arial"/>
          <w:sz w:val="20"/>
          <w:szCs w:val="20"/>
          <w:lang w:eastAsia="en-GB"/>
        </w:rPr>
        <w:t>”</w:t>
      </w:r>
    </w:p>
    <w:p w:rsidR="00F641CA" w:rsidRPr="001D7643" w:rsidRDefault="00F641CA" w:rsidP="008312BD">
      <w:pPr>
        <w:rPr>
          <w:rFonts w:ascii="Arial" w:eastAsia="Times New Roman" w:hAnsi="Arial" w:cs="Arial"/>
          <w:b/>
          <w:color w:val="000000" w:themeColor="text1"/>
          <w:sz w:val="20"/>
          <w:szCs w:val="20"/>
          <w:lang w:eastAsia="en-GB"/>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2</w:t>
      </w:r>
      <w:r w:rsidR="00F641CA" w:rsidRPr="001D7643">
        <w:rPr>
          <w:rFonts w:ascii="Arial" w:eastAsia="Times New Roman" w:hAnsi="Arial" w:cs="Arial"/>
          <w:i/>
          <w:color w:val="000000" w:themeColor="text1"/>
          <w:sz w:val="20"/>
          <w:szCs w:val="20"/>
          <w:lang w:eastAsia="en-GB"/>
        </w:rPr>
        <w:t>8</w:t>
      </w:r>
      <w:r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i/>
          <w:color w:val="000000" w:themeColor="text1"/>
          <w:sz w:val="20"/>
          <w:szCs w:val="20"/>
          <w:lang w:eastAsia="en-GB"/>
        </w:rPr>
        <w:t>(</w:t>
      </w:r>
      <w:hyperlink r:id="rId35" w:history="1">
        <w:r w:rsidR="0053115D" w:rsidRPr="001D7643">
          <w:rPr>
            <w:rStyle w:val="Hyperlink"/>
            <w:rFonts w:ascii="Arial" w:eastAsia="Times New Roman" w:hAnsi="Arial" w:cs="Arial"/>
            <w:i/>
            <w:sz w:val="20"/>
            <w:szCs w:val="20"/>
            <w:lang w:eastAsia="en-GB"/>
          </w:rPr>
          <w:t>http://redmine.ogf.org/boards/15/topics/28</w:t>
        </w:r>
      </w:hyperlink>
      <w:r w:rsidR="0053115D"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641CA" w:rsidRPr="001D7643">
        <w:rPr>
          <w:rFonts w:ascii="Arial" w:eastAsia="Times New Roman" w:hAnsi="Arial" w:cs="Arial"/>
          <w:i/>
          <w:color w:val="000000" w:themeColor="text1"/>
          <w:sz w:val="20"/>
          <w:szCs w:val="20"/>
          <w:lang w:eastAsia="en-GB"/>
        </w:rPr>
        <w:t xml:space="preserve">s 4.1, </w:t>
      </w:r>
      <w:r w:rsidR="00CF1C18" w:rsidRPr="001D7643">
        <w:rPr>
          <w:rFonts w:ascii="Arial" w:eastAsia="Times New Roman" w:hAnsi="Arial" w:cs="Arial"/>
          <w:i/>
          <w:color w:val="000000" w:themeColor="text1"/>
          <w:sz w:val="20"/>
          <w:szCs w:val="20"/>
          <w:lang w:eastAsia="en-GB"/>
        </w:rPr>
        <w:t xml:space="preserve">13.15, </w:t>
      </w:r>
      <w:r w:rsidR="00F641CA" w:rsidRPr="001D7643">
        <w:rPr>
          <w:rFonts w:ascii="Arial" w:eastAsia="Times New Roman" w:hAnsi="Arial" w:cs="Arial"/>
          <w:i/>
          <w:color w:val="000000" w:themeColor="text1"/>
          <w:sz w:val="20"/>
          <w:szCs w:val="20"/>
          <w:lang w:eastAsia="en-GB"/>
        </w:rPr>
        <w:t>23.</w:t>
      </w:r>
      <w:proofErr w:type="gramEnd"/>
      <w:r w:rsidR="00F641CA" w:rsidRPr="001D7643">
        <w:rPr>
          <w:rFonts w:ascii="Arial" w:eastAsia="Times New Roman" w:hAnsi="Arial" w:cs="Arial"/>
          <w:i/>
          <w:color w:val="000000" w:themeColor="text1"/>
          <w:sz w:val="20"/>
          <w:szCs w:val="20"/>
          <w:lang w:eastAsia="en-GB"/>
        </w:rPr>
        <w:t xml:space="preserve"> </w:t>
      </w:r>
      <w:r w:rsidR="00F641CA" w:rsidRPr="001D7643">
        <w:rPr>
          <w:rFonts w:ascii="Arial" w:eastAsia="Times New Roman" w:hAnsi="Arial" w:cs="Arial"/>
          <w:color w:val="000000" w:themeColor="text1"/>
          <w:sz w:val="20"/>
          <w:szCs w:val="20"/>
          <w:lang w:eastAsia="en-GB"/>
        </w:rPr>
        <w:t xml:space="preserve">The special value </w:t>
      </w:r>
      <w:r w:rsidR="00F641CA" w:rsidRPr="001D7643">
        <w:rPr>
          <w:rFonts w:ascii="Arial" w:eastAsia="Times New Roman" w:hAnsi="Arial" w:cs="Arial"/>
          <w:i/>
          <w:color w:val="000000" w:themeColor="text1"/>
          <w:sz w:val="20"/>
          <w:szCs w:val="20"/>
          <w:lang w:eastAsia="en-GB"/>
        </w:rPr>
        <w:t>nil</w:t>
      </w:r>
      <w:r w:rsidR="00F641CA" w:rsidRPr="001D7643">
        <w:rPr>
          <w:rFonts w:ascii="Arial" w:eastAsia="Times New Roman" w:hAnsi="Arial" w:cs="Arial"/>
          <w:color w:val="000000" w:themeColor="text1"/>
          <w:sz w:val="20"/>
          <w:szCs w:val="20"/>
          <w:lang w:eastAsia="en-GB"/>
        </w:rPr>
        <w:t xml:space="preserve"> is not compatible with XPath. The following amendments are needed</w:t>
      </w:r>
      <w:r w:rsidR="00CF1C18" w:rsidRPr="001D7643">
        <w:rPr>
          <w:rFonts w:ascii="Arial" w:eastAsia="Times New Roman" w:hAnsi="Arial" w:cs="Arial"/>
          <w:color w:val="000000" w:themeColor="text1"/>
          <w:sz w:val="20"/>
          <w:szCs w:val="20"/>
          <w:lang w:eastAsia="en-GB"/>
        </w:rPr>
        <w:t xml:space="preserve"> so that nilled elements are handled correctly in the infoset</w:t>
      </w:r>
      <w:r w:rsidR="00F641CA" w:rsidRPr="001D7643">
        <w:rPr>
          <w:rFonts w:ascii="Arial" w:eastAsia="Times New Roman" w:hAnsi="Arial" w:cs="Arial"/>
          <w:color w:val="000000" w:themeColor="text1"/>
          <w:sz w:val="20"/>
          <w:szCs w:val="20"/>
          <w:lang w:eastAsia="en-GB"/>
        </w:rPr>
        <w:t>:</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Remove all discussion of </w:t>
      </w:r>
      <w:r w:rsidRPr="001D7643">
        <w:rPr>
          <w:rFonts w:ascii="Arial" w:eastAsia="Times New Roman" w:hAnsi="Arial" w:cs="Arial"/>
          <w:i/>
          <w:sz w:val="20"/>
          <w:szCs w:val="20"/>
          <w:lang w:eastAsia="en-GB"/>
        </w:rPr>
        <w:t>nil</w:t>
      </w:r>
      <w:r w:rsidRPr="001D7643">
        <w:rPr>
          <w:rFonts w:ascii="Arial" w:eastAsia="Times New Roman" w:hAnsi="Arial" w:cs="Arial"/>
          <w:sz w:val="20"/>
          <w:szCs w:val="20"/>
          <w:lang w:eastAsia="en-GB"/>
        </w:rPr>
        <w:t xml:space="preserve"> as a special value.</w:t>
      </w:r>
    </w:p>
    <w:p w:rsidR="00F641CA" w:rsidRPr="001D7643" w:rsidRDefault="00F641CA" w:rsidP="001D13ED">
      <w:pPr>
        <w:pStyle w:val="ListParagraph"/>
        <w:numPr>
          <w:ilvl w:val="0"/>
          <w:numId w:val="51"/>
        </w:numPr>
        <w:suppressAutoHyphens w:val="0"/>
        <w:rPr>
          <w:rFonts w:ascii="Arial" w:eastAsia="Times New Roman" w:hAnsi="Arial" w:cs="Arial"/>
          <w:sz w:val="20"/>
          <w:szCs w:val="20"/>
          <w:lang w:eastAsia="en-GB"/>
        </w:rPr>
      </w:pPr>
      <w:r w:rsidRPr="001D7643">
        <w:rPr>
          <w:rFonts w:ascii="Arial" w:eastAsia="Times New Roman" w:hAnsi="Arial" w:cs="Arial"/>
          <w:sz w:val="20"/>
          <w:szCs w:val="20"/>
          <w:lang w:eastAsia="en-GB"/>
        </w:rPr>
        <w:t xml:space="preserve">Add [nilled] member to element information item. </w:t>
      </w:r>
    </w:p>
    <w:p w:rsidR="00F641CA" w:rsidRPr="001D7643" w:rsidRDefault="00F641CA"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eastAsia="Times New Roman" w:hAnsi="Arial" w:cs="Arial"/>
          <w:sz w:val="20"/>
          <w:szCs w:val="20"/>
          <w:lang w:eastAsia="en-GB"/>
        </w:rPr>
        <w:t>Add XPath 2.0 fn</w:t>
      </w:r>
      <w:proofErr w:type="gramStart"/>
      <w:r w:rsidRPr="001D7643">
        <w:rPr>
          <w:rFonts w:ascii="Arial" w:eastAsia="Times New Roman" w:hAnsi="Arial" w:cs="Arial"/>
          <w:sz w:val="20"/>
          <w:szCs w:val="20"/>
          <w:lang w:eastAsia="en-GB"/>
        </w:rPr>
        <w:t>:nilled</w:t>
      </w:r>
      <w:proofErr w:type="gramEnd"/>
      <w:r w:rsidRPr="001D7643">
        <w:rPr>
          <w:rFonts w:ascii="Arial" w:eastAsia="Times New Roman" w:hAnsi="Arial" w:cs="Arial"/>
          <w:sz w:val="20"/>
          <w:szCs w:val="20"/>
          <w:lang w:eastAsia="en-GB"/>
        </w:rPr>
        <w:t>() function to DFDL expression language</w:t>
      </w:r>
      <w:r w:rsidR="00CF1C18" w:rsidRPr="001D7643">
        <w:rPr>
          <w:rFonts w:ascii="Arial" w:eastAsia="Times New Roman" w:hAnsi="Arial" w:cs="Arial"/>
          <w:sz w:val="20"/>
          <w:szCs w:val="20"/>
          <w:lang w:eastAsia="en-GB"/>
        </w:rPr>
        <w:t>.</w:t>
      </w:r>
    </w:p>
    <w:p w:rsidR="00CF1C18" w:rsidRPr="001D7643" w:rsidRDefault="00CF1C18" w:rsidP="001D13ED">
      <w:pPr>
        <w:pStyle w:val="ListParagraph"/>
        <w:numPr>
          <w:ilvl w:val="0"/>
          <w:numId w:val="51"/>
        </w:numPr>
        <w:rPr>
          <w:rFonts w:ascii="Arial" w:eastAsia="Times New Roman" w:hAnsi="Arial" w:cs="Arial"/>
          <w:color w:val="000000" w:themeColor="text1"/>
          <w:sz w:val="20"/>
          <w:szCs w:val="20"/>
          <w:lang w:eastAsia="en-GB"/>
        </w:rPr>
      </w:pPr>
      <w:r w:rsidRPr="001D7643">
        <w:rPr>
          <w:rFonts w:ascii="Arial" w:hAnsi="Arial" w:cs="Arial"/>
          <w:sz w:val="20"/>
          <w:szCs w:val="20"/>
        </w:rPr>
        <w:t>An attempt to get the value of a [nilled] element returns the empty sequence.</w:t>
      </w:r>
    </w:p>
    <w:p w:rsidR="00F641CA" w:rsidRPr="001D7643" w:rsidRDefault="00F641CA"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632E34" w:rsidRPr="001D7643" w:rsidRDefault="008312BD" w:rsidP="00632E34">
      <w:pPr>
        <w:autoSpaceDE w:val="0"/>
        <w:rPr>
          <w:rFonts w:ascii="Arial" w:hAnsi="Arial" w:cs="Arial"/>
          <w:i/>
          <w:color w:val="000000" w:themeColor="text1"/>
          <w:sz w:val="20"/>
          <w:szCs w:val="20"/>
        </w:rPr>
      </w:pPr>
      <w:r w:rsidRPr="001D7643">
        <w:rPr>
          <w:rFonts w:ascii="Arial" w:eastAsia="Times New Roman" w:hAnsi="Arial" w:cs="Arial"/>
          <w:b/>
          <w:color w:val="000000" w:themeColor="text1"/>
          <w:sz w:val="20"/>
          <w:szCs w:val="20"/>
          <w:lang w:eastAsia="en-GB"/>
        </w:rPr>
        <w:t>4.</w:t>
      </w:r>
      <w:r w:rsidR="00CF1C18" w:rsidRPr="001D7643">
        <w:rPr>
          <w:rFonts w:ascii="Arial" w:eastAsia="Times New Roman" w:hAnsi="Arial" w:cs="Arial"/>
          <w:b/>
          <w:color w:val="000000" w:themeColor="text1"/>
          <w:sz w:val="20"/>
          <w:szCs w:val="20"/>
          <w:lang w:eastAsia="en-GB"/>
        </w:rPr>
        <w:t>4</w:t>
      </w:r>
      <w:r w:rsidRPr="001D7643">
        <w:rPr>
          <w:rFonts w:ascii="Arial" w:eastAsia="Times New Roman" w:hAnsi="Arial" w:cs="Arial"/>
          <w:color w:val="000000" w:themeColor="text1"/>
          <w:sz w:val="20"/>
          <w:szCs w:val="20"/>
          <w:lang w:eastAsia="en-GB"/>
        </w:rPr>
        <w:t xml:space="preserve">. </w:t>
      </w:r>
      <w:r w:rsidR="00632E34" w:rsidRPr="001D7643">
        <w:rPr>
          <w:rFonts w:ascii="Arial" w:eastAsia="Times New Roman" w:hAnsi="Arial" w:cs="Arial"/>
          <w:i/>
          <w:color w:val="000000" w:themeColor="text1"/>
          <w:sz w:val="20"/>
          <w:szCs w:val="20"/>
          <w:lang w:eastAsia="en-GB"/>
        </w:rPr>
        <w:t>P</w:t>
      </w:r>
      <w:r w:rsidR="00632E34" w:rsidRPr="001D7643">
        <w:rPr>
          <w:rFonts w:ascii="Arial" w:hAnsi="Arial" w:cs="Arial"/>
          <w:i/>
          <w:color w:val="000000" w:themeColor="text1"/>
          <w:sz w:val="20"/>
          <w:szCs w:val="20"/>
        </w:rPr>
        <w:t>ublic comment 41 (</w:t>
      </w:r>
      <w:hyperlink r:id="rId36" w:history="1">
        <w:r w:rsidR="0053115D" w:rsidRPr="001D7643">
          <w:rPr>
            <w:rStyle w:val="Hyperlink"/>
            <w:rFonts w:ascii="Arial" w:hAnsi="Arial" w:cs="Arial"/>
            <w:i/>
            <w:sz w:val="20"/>
            <w:szCs w:val="20"/>
          </w:rPr>
          <w:t>http://redmine.ogf.org/boards/15/topics/41</w:t>
        </w:r>
      </w:hyperlink>
      <w:r w:rsidR="00632E34" w:rsidRPr="001D7643">
        <w:rPr>
          <w:rFonts w:ascii="Arial" w:hAnsi="Arial" w:cs="Arial"/>
          <w:i/>
          <w:color w:val="000000" w:themeColor="text1"/>
          <w:sz w:val="20"/>
          <w:szCs w:val="20"/>
        </w:rPr>
        <w:t>)</w:t>
      </w:r>
    </w:p>
    <w:p w:rsidR="00632E34" w:rsidRPr="001D7643" w:rsidRDefault="00632E34" w:rsidP="00632E34">
      <w:pPr>
        <w:pStyle w:val="NormalWeb"/>
        <w:rPr>
          <w:rFonts w:ascii="Arial" w:hAnsi="Arial" w:cs="Arial"/>
          <w:color w:val="000000"/>
          <w:sz w:val="20"/>
          <w:szCs w:val="20"/>
        </w:rPr>
      </w:pPr>
      <w:proofErr w:type="gramStart"/>
      <w:r w:rsidRPr="001D7643">
        <w:rPr>
          <w:rFonts w:ascii="Arial" w:hAnsi="Arial" w:cs="Arial"/>
          <w:i/>
          <w:color w:val="000000"/>
          <w:sz w:val="20"/>
          <w:szCs w:val="20"/>
        </w:rPr>
        <w:t>Section 13.11.1.</w:t>
      </w:r>
      <w:proofErr w:type="gramEnd"/>
      <w:r w:rsidRPr="001D7643">
        <w:rPr>
          <w:rFonts w:ascii="Arial" w:hAnsi="Arial" w:cs="Arial"/>
          <w:color w:val="000000"/>
          <w:sz w:val="20"/>
          <w:szCs w:val="20"/>
        </w:rPr>
        <w:t xml:space="preserve"> Two clarifications to time zone processing:</w:t>
      </w:r>
    </w:p>
    <w:p w:rsidR="00632E34" w:rsidRPr="001D7643" w:rsidRDefault="00632E34" w:rsidP="00632E34">
      <w:pPr>
        <w:pStyle w:val="NormalWeb"/>
        <w:rPr>
          <w:rFonts w:ascii="Arial" w:hAnsi="Arial" w:cs="Arial"/>
          <w:color w:val="000000"/>
          <w:sz w:val="20"/>
          <w:szCs w:val="20"/>
        </w:rPr>
      </w:pPr>
      <w:r w:rsidRPr="001D7643">
        <w:rPr>
          <w:rFonts w:ascii="Arial" w:hAnsi="Arial" w:cs="Arial"/>
          <w:color w:val="000000"/>
          <w:sz w:val="20"/>
          <w:szCs w:val="20"/>
        </w:rPr>
        <w:t xml:space="preserve">Add footnote to the calendar pattern symbol table: </w:t>
      </w:r>
      <w:r w:rsidRPr="001D7643">
        <w:rPr>
          <w:rFonts w:ascii="Arial" w:hAnsi="Arial" w:cs="Arial"/>
          <w:sz w:val="20"/>
          <w:szCs w:val="20"/>
        </w:rPr>
        <w:t>"When unparsing, if a time zone symbol is not available for a particular time zone, a fallback may be used, as defined in [ICUCalForm]."</w:t>
      </w:r>
    </w:p>
    <w:p w:rsidR="00632E34" w:rsidRPr="001D7643" w:rsidRDefault="00632E34" w:rsidP="00632E34">
      <w:pPr>
        <w:pStyle w:val="NormalWeb"/>
        <w:rPr>
          <w:rFonts w:ascii="Arial" w:hAnsi="Arial" w:cs="Arial"/>
          <w:color w:val="000000"/>
          <w:sz w:val="20"/>
          <w:szCs w:val="20"/>
        </w:rPr>
      </w:pPr>
      <w:r w:rsidRPr="001D7643">
        <w:rPr>
          <w:rFonts w:ascii="Arial" w:hAnsi="Arial" w:cs="Arial"/>
          <w:sz w:val="20"/>
          <w:szCs w:val="20"/>
        </w:rPr>
        <w:lastRenderedPageBreak/>
        <w:t xml:space="preserve">Append "which uses symbols defined by [UnicodeLDML]" to sentence "The pattern is derived from the ICU SimpleDatetimeFormat class described here: [ICUCalForm]"  </w:t>
      </w:r>
    </w:p>
    <w:p w:rsidR="008312BD" w:rsidRPr="001D7643" w:rsidRDefault="008312BD" w:rsidP="00632E34">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632E34" w:rsidRPr="001D7643">
        <w:rPr>
          <w:rFonts w:ascii="Arial" w:eastAsia="Times New Roman" w:hAnsi="Arial" w:cs="Arial"/>
          <w:b/>
          <w:color w:val="000000" w:themeColor="text1"/>
          <w:sz w:val="20"/>
          <w:szCs w:val="20"/>
          <w:lang w:eastAsia="en-GB"/>
        </w:rPr>
        <w:t>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632E34"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2 (</w:t>
      </w:r>
      <w:hyperlink r:id="rId37" w:history="1">
        <w:r w:rsidR="0053115D" w:rsidRPr="001D7643">
          <w:rPr>
            <w:rStyle w:val="Hyperlink"/>
            <w:rFonts w:ascii="Arial" w:eastAsia="Times New Roman" w:hAnsi="Arial" w:cs="Arial"/>
            <w:i/>
            <w:sz w:val="20"/>
            <w:szCs w:val="20"/>
            <w:lang w:eastAsia="en-GB"/>
          </w:rPr>
          <w:t>http://redmine.ogf.org/boards/15/topics/42</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13.2.1.</w:t>
      </w:r>
      <w:proofErr w:type="gramEnd"/>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Improve first sentence of escapeEscapeCharacter property description so it says “</w:t>
      </w:r>
      <w:r w:rsidR="00001184" w:rsidRPr="001D7643">
        <w:rPr>
          <w:rFonts w:ascii="Arial" w:hAnsi="Arial" w:cs="Arial"/>
          <w:sz w:val="20"/>
          <w:szCs w:val="20"/>
        </w:rPr>
        <w:t>Specifies one character that escapes an immediately following dfdl</w:t>
      </w:r>
      <w:proofErr w:type="gramStart"/>
      <w:r w:rsidR="00001184" w:rsidRPr="001D7643">
        <w:rPr>
          <w:rFonts w:ascii="Arial" w:hAnsi="Arial" w:cs="Arial"/>
          <w:sz w:val="20"/>
          <w:szCs w:val="20"/>
        </w:rPr>
        <w:t>:escapeCharacter</w:t>
      </w:r>
      <w:proofErr w:type="gramEnd"/>
      <w:r w:rsidR="00001184" w:rsidRPr="001D7643">
        <w:rPr>
          <w:rFonts w:ascii="Arial" w:hAnsi="Arial" w:cs="Arial"/>
          <w:sz w:val="20"/>
          <w:szCs w:val="20"/>
        </w:rPr>
        <w:t xml:space="preserve"> or first character of dfdl:</w:t>
      </w:r>
      <w:r w:rsidR="00001184" w:rsidRPr="001D7643">
        <w:rPr>
          <w:rFonts w:ascii="Arial" w:hAnsi="Arial" w:cs="Arial"/>
          <w:color w:val="000000"/>
          <w:sz w:val="20"/>
          <w:szCs w:val="20"/>
        </w:rPr>
        <w:t>escapeBlockEnd</w:t>
      </w:r>
      <w:r w:rsidR="00001184" w:rsidRPr="001D7643">
        <w:rPr>
          <w:rFonts w:ascii="Arial" w:hAnsi="Arial" w:cs="Arial"/>
          <w:sz w:val="20"/>
          <w:szCs w:val="20"/>
        </w:rPr>
        <w:t>.</w:t>
      </w:r>
      <w:r w:rsidR="00001184" w:rsidRPr="001D7643">
        <w:rPr>
          <w:rFonts w:ascii="Arial" w:eastAsia="Times New Roman" w:hAnsi="Arial" w:cs="Arial"/>
          <w:i/>
          <w:color w:val="000000" w:themeColor="text1"/>
          <w:sz w:val="20"/>
          <w:szCs w:val="20"/>
          <w:lang w:eastAsia="en-GB"/>
        </w:rPr>
        <w:t>”</w:t>
      </w:r>
    </w:p>
    <w:p w:rsidR="00001184" w:rsidRPr="001D7643" w:rsidRDefault="00001184"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9D2DBE" w:rsidRPr="001D7643">
        <w:rPr>
          <w:rFonts w:ascii="Arial" w:eastAsia="Times New Roman" w:hAnsi="Arial" w:cs="Arial"/>
          <w:i/>
          <w:color w:val="000000" w:themeColor="text1"/>
          <w:sz w:val="20"/>
          <w:szCs w:val="20"/>
          <w:lang w:eastAsia="en-GB"/>
        </w:rPr>
        <w:t>45</w:t>
      </w:r>
      <w:r w:rsidRPr="001D7643">
        <w:rPr>
          <w:rFonts w:ascii="Arial" w:eastAsia="Times New Roman" w:hAnsi="Arial" w:cs="Arial"/>
          <w:i/>
          <w:color w:val="000000" w:themeColor="text1"/>
          <w:sz w:val="20"/>
          <w:szCs w:val="20"/>
          <w:lang w:eastAsia="en-GB"/>
        </w:rPr>
        <w:t xml:space="preserve"> (</w:t>
      </w:r>
      <w:hyperlink r:id="rId38" w:history="1">
        <w:r w:rsidR="0053115D" w:rsidRPr="001D7643">
          <w:rPr>
            <w:rStyle w:val="Hyperlink"/>
            <w:rFonts w:ascii="Arial" w:eastAsia="Times New Roman" w:hAnsi="Arial" w:cs="Arial"/>
            <w:i/>
            <w:sz w:val="20"/>
            <w:szCs w:val="20"/>
            <w:lang w:eastAsia="en-GB"/>
          </w:rPr>
          <w:t>http://redmine.ogf.org/boards/15/topics/45</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001184" w:rsidRPr="001D7643">
        <w:rPr>
          <w:rFonts w:ascii="Arial" w:eastAsia="Times New Roman" w:hAnsi="Arial" w:cs="Arial"/>
          <w:i/>
          <w:color w:val="000000" w:themeColor="text1"/>
          <w:sz w:val="20"/>
          <w:szCs w:val="20"/>
          <w:lang w:eastAsia="en-GB"/>
        </w:rPr>
        <w:t xml:space="preserve"> 12.1.</w:t>
      </w:r>
      <w:proofErr w:type="gramEnd"/>
      <w:r w:rsidR="00001184"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 xml:space="preserve">The alignment of a model group should not depend on the alignment of </w:t>
      </w:r>
      <w:r w:rsidR="00B9541D" w:rsidRPr="001D7643">
        <w:rPr>
          <w:rFonts w:ascii="Arial" w:eastAsia="Times New Roman" w:hAnsi="Arial" w:cs="Arial"/>
          <w:color w:val="000000" w:themeColor="text1"/>
          <w:sz w:val="20"/>
          <w:szCs w:val="20"/>
          <w:lang w:eastAsia="en-GB"/>
        </w:rPr>
        <w:t>i</w:t>
      </w:r>
      <w:r w:rsidR="009D2DBE" w:rsidRPr="001D7643">
        <w:rPr>
          <w:rFonts w:ascii="Arial" w:eastAsia="Times New Roman" w:hAnsi="Arial" w:cs="Arial"/>
          <w:color w:val="000000" w:themeColor="text1"/>
          <w:sz w:val="20"/>
          <w:szCs w:val="20"/>
          <w:lang w:eastAsia="en-GB"/>
        </w:rPr>
        <w:t>ts children, so r</w:t>
      </w:r>
      <w:r w:rsidR="00001184" w:rsidRPr="001D7643">
        <w:rPr>
          <w:rFonts w:ascii="Arial" w:eastAsia="Times New Roman" w:hAnsi="Arial" w:cs="Arial"/>
          <w:color w:val="000000" w:themeColor="text1"/>
          <w:sz w:val="20"/>
          <w:szCs w:val="20"/>
          <w:lang w:eastAsia="en-GB"/>
        </w:rPr>
        <w:t>eplace the sentence</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hAnsi="Arial" w:cs="Arial"/>
          <w:sz w:val="20"/>
          <w:szCs w:val="20"/>
        </w:rPr>
        <w:t>The 'implicit' alignment of a model group is the alignment of its child with the greatest alignment</w:t>
      </w:r>
      <w:r w:rsidR="00001184" w:rsidRPr="001D7643">
        <w:rPr>
          <w:rFonts w:ascii="Arial" w:eastAsia="Times New Roman" w:hAnsi="Arial" w:cs="Arial"/>
          <w:i/>
          <w:color w:val="000000" w:themeColor="text1"/>
          <w:sz w:val="20"/>
          <w:szCs w:val="20"/>
          <w:lang w:eastAsia="en-GB"/>
        </w:rPr>
        <w:t xml:space="preserve">” </w:t>
      </w:r>
      <w:r w:rsidR="00001184" w:rsidRPr="001D7643">
        <w:rPr>
          <w:rFonts w:ascii="Arial" w:eastAsia="Times New Roman" w:hAnsi="Arial" w:cs="Arial"/>
          <w:color w:val="000000" w:themeColor="text1"/>
          <w:sz w:val="20"/>
          <w:szCs w:val="20"/>
          <w:lang w:eastAsia="en-GB"/>
        </w:rPr>
        <w:t xml:space="preserve">with </w:t>
      </w:r>
      <w:r w:rsidR="00001184" w:rsidRPr="001D7643">
        <w:rPr>
          <w:rFonts w:ascii="Arial" w:eastAsia="Times New Roman" w:hAnsi="Arial" w:cs="Arial"/>
          <w:i/>
          <w:color w:val="000000" w:themeColor="text1"/>
          <w:sz w:val="20"/>
          <w:szCs w:val="20"/>
          <w:lang w:eastAsia="en-GB"/>
        </w:rPr>
        <w:t>“</w:t>
      </w:r>
      <w:r w:rsidR="00001184" w:rsidRPr="001D7643">
        <w:rPr>
          <w:rFonts w:ascii="Arial" w:hAnsi="Arial" w:cs="Arial"/>
          <w:sz w:val="20"/>
          <w:szCs w:val="20"/>
        </w:rPr>
        <w:t>The 'implicit' alignment of a model group is always 1</w:t>
      </w:r>
      <w:r w:rsidR="009D2DBE" w:rsidRPr="001D7643">
        <w:rPr>
          <w:rFonts w:ascii="Arial" w:hAnsi="Arial" w:cs="Arial"/>
          <w:sz w:val="20"/>
          <w:szCs w:val="20"/>
        </w:rPr>
        <w:t>”</w:t>
      </w:r>
      <w:r w:rsidR="00001184" w:rsidRPr="001D7643">
        <w:rPr>
          <w:rFonts w:ascii="Arial" w:hAnsi="Arial" w:cs="Arial"/>
          <w:sz w:val="20"/>
          <w:szCs w:val="20"/>
        </w:rPr>
        <w:t>.</w:t>
      </w:r>
    </w:p>
    <w:p w:rsidR="008312BD" w:rsidRPr="001D7643" w:rsidRDefault="008312BD" w:rsidP="008312BD">
      <w:pPr>
        <w:rPr>
          <w:rFonts w:ascii="Arial" w:hAnsi="Arial" w:cs="Arial"/>
          <w:sz w:val="20"/>
          <w:szCs w:val="20"/>
        </w:rPr>
      </w:pPr>
    </w:p>
    <w:p w:rsidR="009D2DBE" w:rsidRPr="001D7643" w:rsidRDefault="009D2DBE"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9D2DBE"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F407C" w:rsidRPr="001D7643">
        <w:rPr>
          <w:rFonts w:ascii="Arial" w:eastAsia="Times New Roman" w:hAnsi="Arial" w:cs="Arial"/>
          <w:i/>
          <w:color w:val="000000" w:themeColor="text1"/>
          <w:sz w:val="20"/>
          <w:szCs w:val="20"/>
          <w:lang w:eastAsia="en-GB"/>
        </w:rPr>
        <w:t>4</w:t>
      </w:r>
      <w:r w:rsidRPr="001D7643">
        <w:rPr>
          <w:rFonts w:ascii="Arial" w:eastAsia="Times New Roman" w:hAnsi="Arial" w:cs="Arial"/>
          <w:i/>
          <w:color w:val="000000" w:themeColor="text1"/>
          <w:sz w:val="20"/>
          <w:szCs w:val="20"/>
          <w:lang w:eastAsia="en-GB"/>
        </w:rPr>
        <w:t>7 (</w:t>
      </w:r>
      <w:hyperlink r:id="rId39" w:history="1">
        <w:r w:rsidR="0053115D" w:rsidRPr="001D7643">
          <w:rPr>
            <w:rStyle w:val="Hyperlink"/>
            <w:rFonts w:ascii="Arial" w:eastAsia="Times New Roman" w:hAnsi="Arial" w:cs="Arial"/>
            <w:i/>
            <w:sz w:val="20"/>
            <w:szCs w:val="20"/>
            <w:lang w:eastAsia="en-GB"/>
          </w:rPr>
          <w:t>http://redmine.ogf.org/boards/15/topics/47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9D2DBE"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9D2DBE" w:rsidRPr="001D7643">
        <w:rPr>
          <w:rFonts w:ascii="Arial" w:eastAsia="Times New Roman" w:hAnsi="Arial" w:cs="Arial"/>
          <w:i/>
          <w:color w:val="000000" w:themeColor="text1"/>
          <w:sz w:val="20"/>
          <w:szCs w:val="20"/>
          <w:lang w:eastAsia="en-GB"/>
        </w:rPr>
        <w:t xml:space="preserve"> 3.</w:t>
      </w:r>
      <w:proofErr w:type="gramEnd"/>
      <w:r w:rsidR="009D2DBE" w:rsidRPr="001D7643">
        <w:rPr>
          <w:rFonts w:ascii="Arial" w:eastAsia="Times New Roman" w:hAnsi="Arial" w:cs="Arial"/>
          <w:i/>
          <w:color w:val="000000" w:themeColor="text1"/>
          <w:sz w:val="20"/>
          <w:szCs w:val="20"/>
          <w:lang w:eastAsia="en-GB"/>
        </w:rPr>
        <w:t xml:space="preserve"> </w:t>
      </w:r>
      <w:r w:rsidR="009D2DBE" w:rsidRPr="001D7643">
        <w:rPr>
          <w:rFonts w:ascii="Arial" w:eastAsia="Times New Roman" w:hAnsi="Arial" w:cs="Arial"/>
          <w:color w:val="000000" w:themeColor="text1"/>
          <w:sz w:val="20"/>
          <w:szCs w:val="20"/>
          <w:lang w:eastAsia="en-GB"/>
        </w:rPr>
        <w:t>Add definition of ‘validity’ to the glossary, to accompany the definition of ‘well-formed’</w:t>
      </w:r>
      <w:r w:rsidR="00FF407C" w:rsidRPr="001D7643">
        <w:rPr>
          <w:rFonts w:ascii="Arial" w:eastAsia="Times New Roman" w:hAnsi="Arial" w:cs="Arial"/>
          <w:color w:val="000000" w:themeColor="text1"/>
          <w:sz w:val="20"/>
          <w:szCs w:val="20"/>
          <w:lang w:eastAsia="en-GB"/>
        </w:rPr>
        <w:t>.</w:t>
      </w:r>
    </w:p>
    <w:p w:rsidR="009D2DBE" w:rsidRPr="001D7643" w:rsidRDefault="009D2DBE" w:rsidP="008312BD">
      <w:pPr>
        <w:rPr>
          <w:rFonts w:ascii="Arial" w:hAnsi="Arial" w:cs="Arial"/>
          <w:b/>
          <w:i/>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FC14BD" w:rsidRPr="001D7643">
        <w:rPr>
          <w:rFonts w:ascii="Arial" w:eastAsia="Times New Roman" w:hAnsi="Arial" w:cs="Arial"/>
          <w:b/>
          <w:color w:val="000000" w:themeColor="text1"/>
          <w:sz w:val="20"/>
          <w:szCs w:val="20"/>
          <w:lang w:eastAsia="en-GB"/>
        </w:rPr>
        <w:t>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FC14BD" w:rsidRPr="001D7643">
        <w:rPr>
          <w:rFonts w:ascii="Arial" w:eastAsia="Times New Roman" w:hAnsi="Arial" w:cs="Arial"/>
          <w:i/>
          <w:color w:val="000000" w:themeColor="text1"/>
          <w:sz w:val="20"/>
          <w:szCs w:val="20"/>
          <w:lang w:eastAsia="en-GB"/>
        </w:rPr>
        <w:t>48</w:t>
      </w:r>
      <w:r w:rsidRPr="001D7643">
        <w:rPr>
          <w:rFonts w:ascii="Arial" w:eastAsia="Times New Roman" w:hAnsi="Arial" w:cs="Arial"/>
          <w:i/>
          <w:color w:val="000000" w:themeColor="text1"/>
          <w:sz w:val="20"/>
          <w:szCs w:val="20"/>
          <w:lang w:eastAsia="en-GB"/>
        </w:rPr>
        <w:t xml:space="preserve"> (</w:t>
      </w:r>
      <w:hyperlink r:id="rId40" w:history="1">
        <w:r w:rsidR="0053115D" w:rsidRPr="001D7643">
          <w:rPr>
            <w:rStyle w:val="Hyperlink"/>
            <w:rFonts w:ascii="Arial" w:eastAsia="Times New Roman" w:hAnsi="Arial" w:cs="Arial"/>
            <w:i/>
            <w:sz w:val="20"/>
            <w:szCs w:val="20"/>
            <w:lang w:eastAsia="en-GB"/>
          </w:rPr>
          <w:t>http://redmine.ogf.org/boards/15/topics/48</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FC14BD" w:rsidRPr="001D7643">
        <w:rPr>
          <w:rFonts w:ascii="Arial" w:eastAsia="Times New Roman" w:hAnsi="Arial" w:cs="Arial"/>
          <w:i/>
          <w:color w:val="000000" w:themeColor="text1"/>
          <w:sz w:val="20"/>
          <w:szCs w:val="20"/>
          <w:lang w:eastAsia="en-GB"/>
        </w:rPr>
        <w:t xml:space="preserve"> 9.4.2.</w:t>
      </w:r>
      <w:proofErr w:type="gramEnd"/>
      <w:r w:rsidR="00FC14BD" w:rsidRPr="001D7643">
        <w:rPr>
          <w:rFonts w:ascii="Arial" w:eastAsia="Times New Roman" w:hAnsi="Arial" w:cs="Arial"/>
          <w:i/>
          <w:color w:val="000000" w:themeColor="text1"/>
          <w:sz w:val="20"/>
          <w:szCs w:val="20"/>
          <w:lang w:eastAsia="en-GB"/>
        </w:rPr>
        <w:t xml:space="preserve"> </w:t>
      </w:r>
      <w:r w:rsidR="00FC14BD" w:rsidRPr="001D7643">
        <w:rPr>
          <w:rFonts w:ascii="Arial" w:eastAsia="Times New Roman" w:hAnsi="Arial" w:cs="Arial"/>
          <w:color w:val="000000" w:themeColor="text1"/>
          <w:sz w:val="20"/>
          <w:szCs w:val="20"/>
          <w:lang w:eastAsia="en-GB"/>
        </w:rPr>
        <w:t>In this section, the term ‘string’ is defined to cover xs</w:t>
      </w:r>
      <w:proofErr w:type="gramStart"/>
      <w:r w:rsidR="00FC14BD" w:rsidRPr="001D7643">
        <w:rPr>
          <w:rFonts w:ascii="Arial" w:eastAsia="Times New Roman" w:hAnsi="Arial" w:cs="Arial"/>
          <w:color w:val="000000" w:themeColor="text1"/>
          <w:sz w:val="20"/>
          <w:szCs w:val="20"/>
          <w:lang w:eastAsia="en-GB"/>
        </w:rPr>
        <w:t>:string</w:t>
      </w:r>
      <w:proofErr w:type="gramEnd"/>
      <w:r w:rsidR="00FC14BD" w:rsidRPr="001D7643">
        <w:rPr>
          <w:rFonts w:ascii="Arial" w:eastAsia="Times New Roman" w:hAnsi="Arial" w:cs="Arial"/>
          <w:color w:val="000000" w:themeColor="text1"/>
          <w:sz w:val="20"/>
          <w:szCs w:val="20"/>
          <w:lang w:eastAsia="en-GB"/>
        </w:rPr>
        <w:t xml:space="preserve"> and xs:hexBinary. This can be mis-interpreted, so change the section to remove this usage of ‘string’ and instead use the correct XSDL types.</w:t>
      </w:r>
    </w:p>
    <w:p w:rsidR="00FC14BD" w:rsidRPr="001D7643" w:rsidRDefault="00FC14B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74465B" w:rsidRPr="001D7643">
        <w:rPr>
          <w:rFonts w:ascii="Arial" w:eastAsia="Times New Roman" w:hAnsi="Arial" w:cs="Arial"/>
          <w:b/>
          <w:color w:val="000000" w:themeColor="text1"/>
          <w:sz w:val="20"/>
          <w:szCs w:val="20"/>
          <w:lang w:eastAsia="en-GB"/>
        </w:rPr>
        <w:t>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74465B" w:rsidRPr="001D7643">
        <w:rPr>
          <w:rFonts w:ascii="Arial" w:eastAsia="Times New Roman" w:hAnsi="Arial" w:cs="Arial"/>
          <w:i/>
          <w:color w:val="000000" w:themeColor="text1"/>
          <w:sz w:val="20"/>
          <w:szCs w:val="20"/>
          <w:lang w:eastAsia="en-GB"/>
        </w:rPr>
        <w:t>50</w:t>
      </w:r>
      <w:r w:rsidRPr="001D7643">
        <w:rPr>
          <w:rFonts w:ascii="Arial" w:eastAsia="Times New Roman" w:hAnsi="Arial" w:cs="Arial"/>
          <w:i/>
          <w:color w:val="000000" w:themeColor="text1"/>
          <w:sz w:val="20"/>
          <w:szCs w:val="20"/>
          <w:lang w:eastAsia="en-GB"/>
        </w:rPr>
        <w:t xml:space="preserve"> (</w:t>
      </w:r>
      <w:hyperlink r:id="rId41" w:history="1">
        <w:r w:rsidR="0053115D" w:rsidRPr="001D7643">
          <w:rPr>
            <w:rStyle w:val="Hyperlink"/>
            <w:rFonts w:ascii="Arial" w:eastAsia="Times New Roman" w:hAnsi="Arial" w:cs="Arial"/>
            <w:i/>
            <w:sz w:val="20"/>
            <w:szCs w:val="20"/>
            <w:lang w:eastAsia="en-GB"/>
          </w:rPr>
          <w:t>http://redmine.ogf.org/boards/15/topics/50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74465B" w:rsidRPr="001D7643">
        <w:rPr>
          <w:rFonts w:ascii="Arial" w:eastAsia="Times New Roman" w:hAnsi="Arial" w:cs="Arial"/>
          <w:i/>
          <w:color w:val="000000" w:themeColor="text1"/>
          <w:sz w:val="20"/>
          <w:szCs w:val="20"/>
          <w:lang w:eastAsia="en-GB"/>
        </w:rPr>
        <w:t xml:space="preserve"> 12.3.2.1.</w:t>
      </w:r>
      <w:proofErr w:type="gramEnd"/>
      <w:r w:rsidR="0074465B" w:rsidRPr="001D7643">
        <w:rPr>
          <w:rFonts w:ascii="Arial" w:eastAsia="Times New Roman" w:hAnsi="Arial" w:cs="Arial"/>
          <w:i/>
          <w:color w:val="000000" w:themeColor="text1"/>
          <w:sz w:val="20"/>
          <w:szCs w:val="20"/>
          <w:lang w:eastAsia="en-GB"/>
        </w:rPr>
        <w:t xml:space="preserve"> </w:t>
      </w:r>
      <w:r w:rsidR="0074465B" w:rsidRPr="001D7643">
        <w:rPr>
          <w:rFonts w:ascii="Arial" w:eastAsia="Times New Roman" w:hAnsi="Arial" w:cs="Arial"/>
          <w:color w:val="000000" w:themeColor="text1"/>
          <w:sz w:val="20"/>
          <w:szCs w:val="20"/>
          <w:lang w:eastAsia="en-GB"/>
        </w:rPr>
        <w:t>The title of this section should be changed to ‘</w:t>
      </w:r>
      <w:r w:rsidR="00861024" w:rsidRPr="001D7643">
        <w:rPr>
          <w:rFonts w:ascii="Arial" w:eastAsia="Times New Roman" w:hAnsi="Arial" w:cs="Arial"/>
          <w:color w:val="000000" w:themeColor="text1"/>
          <w:sz w:val="20"/>
          <w:szCs w:val="20"/>
          <w:lang w:eastAsia="en-GB"/>
        </w:rPr>
        <w:t>Non-D</w:t>
      </w:r>
      <w:r w:rsidR="0074465B" w:rsidRPr="001D7643">
        <w:rPr>
          <w:rFonts w:ascii="Arial" w:eastAsia="Times New Roman" w:hAnsi="Arial" w:cs="Arial"/>
          <w:color w:val="000000" w:themeColor="text1"/>
          <w:sz w:val="20"/>
          <w:szCs w:val="20"/>
          <w:lang w:eastAsia="en-GB"/>
        </w:rPr>
        <w:t>elimited Elements within Delimited Constructs’, and the first paragraph updated to include ‘endOfParent’ in the list.</w:t>
      </w:r>
    </w:p>
    <w:p w:rsidR="008312BD" w:rsidRPr="001D7643" w:rsidRDefault="008312BD" w:rsidP="008312BD">
      <w:pPr>
        <w:rPr>
          <w:rFonts w:ascii="Arial" w:hAnsi="Arial" w:cs="Arial"/>
          <w:sz w:val="20"/>
          <w:szCs w:val="20"/>
        </w:rPr>
      </w:pPr>
    </w:p>
    <w:p w:rsidR="0074465B" w:rsidRPr="001D7643" w:rsidRDefault="0074465B"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4F5673" w:rsidRPr="001D7643">
        <w:rPr>
          <w:rFonts w:ascii="Arial" w:eastAsia="Times New Roman" w:hAnsi="Arial" w:cs="Arial"/>
          <w:b/>
          <w:color w:val="000000" w:themeColor="text1"/>
          <w:sz w:val="20"/>
          <w:szCs w:val="20"/>
          <w:lang w:eastAsia="en-GB"/>
        </w:rPr>
        <w:t>10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F5673" w:rsidRPr="001D7643">
        <w:rPr>
          <w:rFonts w:ascii="Arial" w:eastAsia="Times New Roman" w:hAnsi="Arial" w:cs="Arial"/>
          <w:i/>
          <w:color w:val="000000" w:themeColor="text1"/>
          <w:sz w:val="20"/>
          <w:szCs w:val="20"/>
          <w:lang w:eastAsia="en-GB"/>
        </w:rPr>
        <w:t>51</w:t>
      </w:r>
      <w:r w:rsidRPr="001D7643">
        <w:rPr>
          <w:rFonts w:ascii="Arial" w:eastAsia="Times New Roman" w:hAnsi="Arial" w:cs="Arial"/>
          <w:i/>
          <w:color w:val="000000" w:themeColor="text1"/>
          <w:sz w:val="20"/>
          <w:szCs w:val="20"/>
          <w:lang w:eastAsia="en-GB"/>
        </w:rPr>
        <w:t xml:space="preserve"> (</w:t>
      </w:r>
      <w:hyperlink r:id="rId42" w:history="1">
        <w:r w:rsidR="0053115D" w:rsidRPr="001D7643">
          <w:rPr>
            <w:rStyle w:val="Hyperlink"/>
            <w:rFonts w:ascii="Arial" w:eastAsia="Times New Roman" w:hAnsi="Arial" w:cs="Arial"/>
            <w:i/>
            <w:sz w:val="20"/>
            <w:szCs w:val="20"/>
            <w:lang w:eastAsia="en-GB"/>
          </w:rPr>
          <w:t>http://redmine.ogf.org/boards/15/topics/51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4F5673" w:rsidRPr="001D7643">
        <w:rPr>
          <w:rFonts w:ascii="Arial" w:eastAsia="Times New Roman" w:hAnsi="Arial" w:cs="Arial"/>
          <w:i/>
          <w:color w:val="000000" w:themeColor="text1"/>
          <w:sz w:val="20"/>
          <w:szCs w:val="20"/>
          <w:lang w:eastAsia="en-GB"/>
        </w:rPr>
        <w:t xml:space="preserve"> 12.3.6.</w:t>
      </w:r>
      <w:proofErr w:type="gramEnd"/>
      <w:r w:rsidR="001F18E8" w:rsidRPr="001D7643">
        <w:rPr>
          <w:rFonts w:ascii="Arial" w:eastAsia="Times New Roman" w:hAnsi="Arial" w:cs="Arial"/>
          <w:i/>
          <w:color w:val="000000" w:themeColor="text1"/>
          <w:sz w:val="20"/>
          <w:szCs w:val="20"/>
          <w:lang w:eastAsia="en-GB"/>
        </w:rPr>
        <w:t xml:space="preserve"> </w:t>
      </w:r>
      <w:r w:rsidR="001F18E8" w:rsidRPr="001D7643">
        <w:rPr>
          <w:rFonts w:ascii="Arial" w:eastAsia="Times New Roman" w:hAnsi="Arial" w:cs="Arial"/>
          <w:color w:val="000000" w:themeColor="text1"/>
          <w:sz w:val="20"/>
          <w:szCs w:val="20"/>
          <w:lang w:eastAsia="en-GB"/>
        </w:rPr>
        <w:t xml:space="preserve">The </w:t>
      </w:r>
      <w:r w:rsidR="00E0587C" w:rsidRPr="001D7643">
        <w:rPr>
          <w:rFonts w:ascii="Arial" w:eastAsia="Times New Roman" w:hAnsi="Arial" w:cs="Arial"/>
          <w:color w:val="000000" w:themeColor="text1"/>
          <w:sz w:val="20"/>
          <w:szCs w:val="20"/>
          <w:lang w:eastAsia="en-GB"/>
        </w:rPr>
        <w:t>paragraphs</w:t>
      </w:r>
      <w:r w:rsidR="001F18E8" w:rsidRPr="001D7643">
        <w:rPr>
          <w:rFonts w:ascii="Arial" w:eastAsia="Times New Roman" w:hAnsi="Arial" w:cs="Arial"/>
          <w:color w:val="000000" w:themeColor="text1"/>
          <w:sz w:val="20"/>
          <w:szCs w:val="20"/>
          <w:lang w:eastAsia="en-GB"/>
        </w:rPr>
        <w:t xml:space="preserve"> before and after the bullets </w:t>
      </w:r>
      <w:r w:rsidR="00E0587C" w:rsidRPr="001D7643">
        <w:rPr>
          <w:rFonts w:ascii="Arial" w:eastAsia="Times New Roman" w:hAnsi="Arial" w:cs="Arial"/>
          <w:color w:val="000000" w:themeColor="text1"/>
          <w:sz w:val="20"/>
          <w:szCs w:val="20"/>
          <w:lang w:eastAsia="en-GB"/>
        </w:rPr>
        <w:t>are</w:t>
      </w:r>
      <w:r w:rsidR="001F18E8" w:rsidRPr="001D7643">
        <w:rPr>
          <w:rFonts w:ascii="Arial" w:eastAsia="Times New Roman" w:hAnsi="Arial" w:cs="Arial"/>
          <w:color w:val="000000" w:themeColor="text1"/>
          <w:sz w:val="20"/>
          <w:szCs w:val="20"/>
          <w:lang w:eastAsia="en-GB"/>
        </w:rPr>
        <w:t xml:space="preserve"> substantially reworded to improve clarity:</w:t>
      </w:r>
    </w:p>
    <w:p w:rsidR="008312BD" w:rsidRPr="001D7643" w:rsidRDefault="008312BD"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Replace first paragraph with:</w:t>
      </w:r>
    </w:p>
    <w:p w:rsidR="001F18E8" w:rsidRPr="001D7643" w:rsidRDefault="001F18E8" w:rsidP="008312BD">
      <w:pPr>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“The dfdl:lengthKind 'endOfParent' means that the element is terminated either by the end of the data stream, or the end of an enclosing complex element with dfdl:lengthKind ‘explicit’, ‘pattern’, ‘prefixed’ or ‘endOfParent’, or the end of an enclosing choice with dfdl:choiceLengthKind ‘explicit’. The ‘parent’ element or choice does not have to be the immediate enclosing component of the element, but there must be no other elements defined between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and the end of the parent. </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color w:val="000000"/>
          <w:sz w:val="20"/>
          <w:szCs w:val="20"/>
        </w:rPr>
        <w:t>A convenient way of describing the parent is as a 'box', being defined as a portion of the data stream that has an established content length prior to the parsing of its children. If t</w:t>
      </w:r>
      <w:r w:rsidRPr="001D7643">
        <w:rPr>
          <w:rFonts w:ascii="Arial" w:hAnsi="Arial" w:cs="Arial"/>
          <w:sz w:val="20"/>
          <w:szCs w:val="20"/>
        </w:rPr>
        <w:t>he parent is such a ‘box’ then the element specifying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the last element in the ‘box’ and its content extends to the end of the ‘box’.”</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autoSpaceDN w:val="0"/>
        <w:adjustRightInd w:val="0"/>
        <w:rPr>
          <w:rFonts w:ascii="Arial" w:hAnsi="Arial" w:cs="Arial"/>
          <w:sz w:val="20"/>
          <w:szCs w:val="20"/>
        </w:rPr>
      </w:pPr>
      <w:r w:rsidRPr="001D7643">
        <w:rPr>
          <w:rFonts w:ascii="Arial" w:hAnsi="Arial" w:cs="Arial"/>
          <w:sz w:val="20"/>
          <w:szCs w:val="20"/>
        </w:rPr>
        <w:t>Replace all paragraphs after the bullets with:</w:t>
      </w:r>
    </w:p>
    <w:p w:rsidR="001F18E8" w:rsidRPr="001D7643" w:rsidRDefault="001F18E8" w:rsidP="001F18E8">
      <w:pPr>
        <w:autoSpaceDE w:val="0"/>
        <w:autoSpaceDN w:val="0"/>
        <w:adjustRightInd w:val="0"/>
        <w:rPr>
          <w:rFonts w:ascii="Arial" w:hAnsi="Arial" w:cs="Arial"/>
          <w:sz w:val="20"/>
          <w:szCs w:val="20"/>
        </w:rPr>
      </w:pPr>
    </w:p>
    <w:p w:rsidR="001F18E8" w:rsidRPr="001D7643" w:rsidRDefault="001F18E8" w:rsidP="001F18E8">
      <w:pPr>
        <w:autoSpaceDE w:val="0"/>
        <w:rPr>
          <w:rFonts w:ascii="Arial" w:hAnsi="Arial" w:cs="Arial"/>
          <w:color w:val="000000"/>
          <w:sz w:val="20"/>
          <w:szCs w:val="20"/>
          <w:lang w:eastAsia="en-GB"/>
        </w:rPr>
      </w:pPr>
      <w:r w:rsidRPr="001D7643">
        <w:rPr>
          <w:rFonts w:ascii="Arial" w:hAnsi="Arial" w:cs="Arial"/>
          <w:sz w:val="20"/>
          <w:szCs w:val="20"/>
        </w:rPr>
        <w:t>“</w:t>
      </w:r>
      <w:r w:rsidRPr="001D7643">
        <w:rPr>
          <w:rFonts w:ascii="Arial" w:hAnsi="Arial" w:cs="Arial"/>
          <w:color w:val="000000"/>
          <w:sz w:val="20"/>
          <w:szCs w:val="20"/>
          <w:lang w:eastAsia="en-GB"/>
        </w:rPr>
        <w:t>A simple element must have either type xs</w:t>
      </w:r>
      <w:proofErr w:type="gramStart"/>
      <w:r w:rsidRPr="001D7643">
        <w:rPr>
          <w:rFonts w:ascii="Arial" w:hAnsi="Arial" w:cs="Arial"/>
          <w:color w:val="000000"/>
          <w:sz w:val="20"/>
          <w:szCs w:val="20"/>
          <w:lang w:eastAsia="en-GB"/>
        </w:rPr>
        <w:t>:string</w:t>
      </w:r>
      <w:proofErr w:type="gramEnd"/>
      <w:r w:rsidRPr="001D7643">
        <w:rPr>
          <w:rFonts w:ascii="Arial" w:hAnsi="Arial" w:cs="Arial"/>
          <w:color w:val="000000"/>
          <w:sz w:val="20"/>
          <w:szCs w:val="20"/>
          <w:lang w:eastAsia="en-GB"/>
        </w:rPr>
        <w:t xml:space="preserve">, or dfdl:representation 'text', or type xs:hexBinary, or dfdl:representation 'binary' and a packed decimal representation. </w:t>
      </w:r>
    </w:p>
    <w:p w:rsidR="001F18E8" w:rsidRPr="001D7643" w:rsidRDefault="001F18E8" w:rsidP="001F18E8">
      <w:pPr>
        <w:autoSpaceDE w:val="0"/>
        <w:rPr>
          <w:rFonts w:ascii="Arial" w:hAnsi="Arial" w:cs="Arial"/>
          <w:color w:val="000000"/>
          <w:sz w:val="20"/>
          <w:szCs w:val="20"/>
          <w:lang w:eastAsia="en-GB"/>
        </w:rPr>
      </w:pPr>
    </w:p>
    <w:p w:rsidR="001F18E8" w:rsidRPr="001D7643" w:rsidRDefault="001F18E8" w:rsidP="001F18E8">
      <w:pPr>
        <w:autoSpaceDE w:val="0"/>
        <w:autoSpaceDN w:val="0"/>
        <w:adjustRightInd w:val="0"/>
        <w:rPr>
          <w:rFonts w:ascii="Arial" w:hAnsi="Arial" w:cs="Arial"/>
          <w:color w:val="000000"/>
          <w:sz w:val="20"/>
          <w:szCs w:val="20"/>
        </w:rPr>
      </w:pPr>
      <w:r w:rsidRPr="001D7643">
        <w:rPr>
          <w:rFonts w:ascii="Arial" w:hAnsi="Arial" w:cs="Arial"/>
          <w:color w:val="000000"/>
          <w:sz w:val="20"/>
          <w:szCs w:val="20"/>
        </w:rPr>
        <w:t>A complex element can have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If so then its last child element can be any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including 'endOfParent'.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pStyle w:val="nobreak"/>
        <w:rPr>
          <w:szCs w:val="20"/>
        </w:rPr>
      </w:pPr>
      <w:r w:rsidRPr="001D7643">
        <w:rPr>
          <w:szCs w:val="20"/>
        </w:rPr>
        <w:t>The dfdl</w:t>
      </w:r>
      <w:proofErr w:type="gramStart"/>
      <w:r w:rsidRPr="001D7643">
        <w:rPr>
          <w:szCs w:val="20"/>
        </w:rPr>
        <w:t>:lengthKind</w:t>
      </w:r>
      <w:proofErr w:type="gramEnd"/>
      <w:r w:rsidRPr="001D7643">
        <w:rPr>
          <w:szCs w:val="20"/>
        </w:rPr>
        <w:t xml:space="preserve"> 'endOfParent' can also be used to allow the last element to consume the data up to the end of the data stream.</w:t>
      </w:r>
    </w:p>
    <w:p w:rsidR="001F18E8" w:rsidRPr="001D7643" w:rsidRDefault="001F18E8" w:rsidP="001F18E8">
      <w:pPr>
        <w:rPr>
          <w:rFonts w:ascii="Arial" w:hAnsi="Arial" w:cs="Arial"/>
          <w:lang w:val="en-US"/>
        </w:rPr>
      </w:pPr>
    </w:p>
    <w:p w:rsidR="001F18E8" w:rsidRPr="001D7643" w:rsidRDefault="001F18E8" w:rsidP="001F18E8">
      <w:pPr>
        <w:rPr>
          <w:rFonts w:ascii="Arial" w:hAnsi="Arial" w:cs="Arial"/>
          <w:sz w:val="20"/>
          <w:szCs w:val="20"/>
        </w:rPr>
      </w:pPr>
      <w:r w:rsidRPr="001D7643">
        <w:rPr>
          <w:rFonts w:ascii="Arial" w:hAnsi="Arial" w:cs="Arial"/>
          <w:sz w:val="20"/>
          <w:szCs w:val="20"/>
        </w:rPr>
        <w:t>The use of dfdl</w:t>
      </w:r>
      <w:proofErr w:type="gramStart"/>
      <w:r w:rsidRPr="001D7643">
        <w:rPr>
          <w:rFonts w:ascii="Arial" w:hAnsi="Arial" w:cs="Arial"/>
          <w:sz w:val="20"/>
          <w:szCs w:val="20"/>
        </w:rPr>
        <w:t>:lengthKind</w:t>
      </w:r>
      <w:proofErr w:type="gramEnd"/>
      <w:r w:rsidRPr="001D7643">
        <w:rPr>
          <w:rFonts w:ascii="Arial" w:hAnsi="Arial" w:cs="Arial"/>
          <w:sz w:val="20"/>
          <w:szCs w:val="20"/>
        </w:rPr>
        <w:t xml:space="preserve"> ‘endOfParent’ is distinct from the situation where the length of the last element in the parent is known but is not sufficient to fill the parent. In the latter case the remaining data are ignored on parsing and filled with dfdl</w:t>
      </w:r>
      <w:proofErr w:type="gramStart"/>
      <w:r w:rsidRPr="001D7643">
        <w:rPr>
          <w:rFonts w:ascii="Arial" w:hAnsi="Arial" w:cs="Arial"/>
          <w:sz w:val="20"/>
          <w:szCs w:val="20"/>
        </w:rPr>
        <w:t>:fillByte</w:t>
      </w:r>
      <w:proofErr w:type="gramEnd"/>
      <w:r w:rsidRPr="001D7643">
        <w:rPr>
          <w:rFonts w:ascii="Arial" w:hAnsi="Arial" w:cs="Arial"/>
          <w:sz w:val="20"/>
          <w:szCs w:val="20"/>
        </w:rPr>
        <w:t xml:space="preserve"> on unparsing.</w:t>
      </w:r>
    </w:p>
    <w:p w:rsidR="001F18E8" w:rsidRPr="001D7643" w:rsidRDefault="001F18E8" w:rsidP="001F18E8">
      <w:pPr>
        <w:rPr>
          <w:rFonts w:ascii="Arial" w:hAnsi="Arial" w:cs="Arial"/>
          <w:sz w:val="20"/>
          <w:szCs w:val="20"/>
        </w:rPr>
      </w:pPr>
    </w:p>
    <w:p w:rsidR="001F18E8" w:rsidRPr="001D7643" w:rsidRDefault="001F18E8" w:rsidP="001F18E8">
      <w:pPr>
        <w:autoSpaceDE w:val="0"/>
        <w:autoSpaceDN w:val="0"/>
        <w:adjustRightInd w:val="0"/>
        <w:rPr>
          <w:rFonts w:ascii="Arial" w:hAnsi="Arial" w:cs="Arial"/>
          <w:color w:val="000000"/>
          <w:sz w:val="20"/>
          <w:szCs w:val="20"/>
        </w:rPr>
      </w:pPr>
      <w:bookmarkStart w:id="248" w:name="_Toc322911640"/>
      <w:bookmarkStart w:id="249" w:name="_Toc322912179"/>
      <w:bookmarkEnd w:id="248"/>
      <w:bookmarkEnd w:id="249"/>
      <w:r w:rsidRPr="001D7643">
        <w:rPr>
          <w:rFonts w:ascii="Arial" w:hAnsi="Arial" w:cs="Arial"/>
          <w:color w:val="000000"/>
          <w:sz w:val="20"/>
          <w:szCs w:val="20"/>
        </w:rPr>
        <w:t>When parsing 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 delimiter scanning is turned off and in-scope terminating delimiters are not looked for within the element.</w:t>
      </w:r>
    </w:p>
    <w:p w:rsidR="001F18E8" w:rsidRPr="001D7643" w:rsidRDefault="001F18E8" w:rsidP="001F18E8">
      <w:pPr>
        <w:autoSpaceDE w:val="0"/>
        <w:autoSpaceDN w:val="0"/>
        <w:adjustRightInd w:val="0"/>
        <w:rPr>
          <w:rFonts w:ascii="Arial" w:hAnsi="Arial" w:cs="Arial"/>
          <w:color w:val="000000"/>
          <w:sz w:val="20"/>
          <w:szCs w:val="20"/>
        </w:rPr>
      </w:pPr>
    </w:p>
    <w:p w:rsidR="001F18E8" w:rsidRPr="001D7643" w:rsidRDefault="001F18E8" w:rsidP="001F18E8">
      <w:pPr>
        <w:autoSpaceDE w:val="0"/>
        <w:rPr>
          <w:rFonts w:ascii="Arial" w:hAnsi="Arial" w:cs="Arial"/>
          <w:sz w:val="20"/>
          <w:szCs w:val="20"/>
        </w:rPr>
      </w:pPr>
      <w:r w:rsidRPr="001D7643">
        <w:rPr>
          <w:rFonts w:ascii="Arial" w:hAnsi="Arial" w:cs="Arial"/>
          <w:color w:val="000000"/>
          <w:sz w:val="20"/>
          <w:szCs w:val="20"/>
          <w:lang w:eastAsia="en-GB"/>
        </w:rPr>
        <w:t xml:space="preserve">When unparsing </w:t>
      </w:r>
      <w:r w:rsidRPr="001D7643">
        <w:rPr>
          <w:rFonts w:ascii="Arial" w:hAnsi="Arial" w:cs="Arial"/>
          <w:color w:val="000000"/>
          <w:sz w:val="20"/>
          <w:szCs w:val="20"/>
        </w:rPr>
        <w:t>an element with dfdl</w:t>
      </w:r>
      <w:proofErr w:type="gramStart"/>
      <w:r w:rsidRPr="001D7643">
        <w:rPr>
          <w:rFonts w:ascii="Arial" w:hAnsi="Arial" w:cs="Arial"/>
          <w:color w:val="000000"/>
          <w:sz w:val="20"/>
          <w:szCs w:val="20"/>
        </w:rPr>
        <w:t>:lengthKind</w:t>
      </w:r>
      <w:proofErr w:type="gramEnd"/>
      <w:r w:rsidRPr="001D7643">
        <w:rPr>
          <w:rFonts w:ascii="Arial" w:hAnsi="Arial" w:cs="Arial"/>
          <w:color w:val="000000"/>
          <w:sz w:val="20"/>
          <w:szCs w:val="20"/>
        </w:rPr>
        <w:t xml:space="preserve"> ‘endOfParent’,</w:t>
      </w:r>
      <w:r w:rsidRPr="001D7643">
        <w:rPr>
          <w:rFonts w:ascii="Arial" w:hAnsi="Arial" w:cs="Arial"/>
          <w:color w:val="000000"/>
          <w:sz w:val="20"/>
          <w:szCs w:val="20"/>
          <w:lang w:eastAsia="en-GB"/>
        </w:rPr>
        <w:t xml:space="preserve"> if the parent is a complex element with dfdl:lengthKind 'explicit' where dfdl:length is not an expression, or a choice with dfdl:choiceLengthKind 'explicit', then the element with dfdl:lengthKind 'endOfParent' is padded or filled in the usual manner to the required length, by completing the </w:t>
      </w:r>
      <w:r w:rsidRPr="001D7643">
        <w:rPr>
          <w:rFonts w:ascii="Arial" w:hAnsi="Arial" w:cs="Arial"/>
          <w:b/>
          <w:i/>
          <w:color w:val="000000"/>
          <w:sz w:val="20"/>
          <w:szCs w:val="20"/>
          <w:lang w:eastAsia="en-GB"/>
        </w:rPr>
        <w:t>LeftPadding</w:t>
      </w:r>
      <w:r w:rsidRPr="001D7643">
        <w:rPr>
          <w:rFonts w:ascii="Arial" w:hAnsi="Arial" w:cs="Arial"/>
          <w:color w:val="000000"/>
          <w:sz w:val="20"/>
          <w:szCs w:val="20"/>
          <w:lang w:eastAsia="en-GB"/>
        </w:rPr>
        <w:t xml:space="preserve">, RightPadOrFill or </w:t>
      </w:r>
      <w:r w:rsidRPr="001D7643">
        <w:rPr>
          <w:rFonts w:ascii="Arial" w:hAnsi="Arial" w:cs="Arial"/>
          <w:b/>
          <w:i/>
          <w:color w:val="000000"/>
          <w:sz w:val="20"/>
          <w:szCs w:val="20"/>
          <w:lang w:eastAsia="en-GB"/>
        </w:rPr>
        <w:t>ElementUnused</w:t>
      </w:r>
      <w:r w:rsidRPr="001D7643">
        <w:rPr>
          <w:rFonts w:ascii="Arial" w:hAnsi="Arial" w:cs="Arial"/>
          <w:color w:val="000000"/>
          <w:sz w:val="20"/>
          <w:szCs w:val="20"/>
          <w:lang w:eastAsia="en-GB"/>
        </w:rPr>
        <w:t xml:space="preserve"> regions of the data as appropriate.</w:t>
      </w:r>
      <w:r w:rsidRPr="001D7643">
        <w:rPr>
          <w:rFonts w:ascii="Arial" w:hAnsi="Arial" w:cs="Arial"/>
          <w:sz w:val="20"/>
          <w:szCs w:val="20"/>
        </w:rPr>
        <w:t>”</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r w:rsidRPr="001D7643">
        <w:rPr>
          <w:rFonts w:ascii="Arial" w:hAnsi="Arial" w:cs="Arial"/>
          <w:sz w:val="20"/>
          <w:szCs w:val="20"/>
        </w:rPr>
        <w:t>Note: erratum 2.72 also updated.</w:t>
      </w:r>
    </w:p>
    <w:p w:rsidR="001F18E8" w:rsidRPr="001D7643" w:rsidRDefault="001F18E8" w:rsidP="008312BD">
      <w:pPr>
        <w:rPr>
          <w:rFonts w:ascii="Arial" w:hAnsi="Arial" w:cs="Arial"/>
          <w:sz w:val="20"/>
          <w:szCs w:val="20"/>
        </w:rPr>
      </w:pPr>
    </w:p>
    <w:p w:rsidR="001F18E8" w:rsidRPr="001D7643" w:rsidRDefault="001F18E8"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1C428D" w:rsidRPr="001D7643">
        <w:rPr>
          <w:rFonts w:ascii="Arial" w:eastAsia="Times New Roman" w:hAnsi="Arial" w:cs="Arial"/>
          <w:b/>
          <w:color w:val="000000" w:themeColor="text1"/>
          <w:sz w:val="20"/>
          <w:szCs w:val="20"/>
          <w:lang w:eastAsia="en-GB"/>
        </w:rPr>
        <w:t>.11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1C428D" w:rsidRPr="001D7643">
        <w:rPr>
          <w:rFonts w:ascii="Arial" w:eastAsia="Times New Roman" w:hAnsi="Arial" w:cs="Arial"/>
          <w:i/>
          <w:color w:val="000000" w:themeColor="text1"/>
          <w:sz w:val="20"/>
          <w:szCs w:val="20"/>
          <w:lang w:eastAsia="en-GB"/>
        </w:rPr>
        <w:t>57</w:t>
      </w:r>
      <w:r w:rsidRPr="001D7643">
        <w:rPr>
          <w:rFonts w:ascii="Arial" w:eastAsia="Times New Roman" w:hAnsi="Arial" w:cs="Arial"/>
          <w:i/>
          <w:color w:val="000000" w:themeColor="text1"/>
          <w:sz w:val="20"/>
          <w:szCs w:val="20"/>
          <w:lang w:eastAsia="en-GB"/>
        </w:rPr>
        <w:t xml:space="preserve"> (</w:t>
      </w:r>
      <w:hyperlink r:id="rId43" w:history="1">
        <w:r w:rsidR="001C428D" w:rsidRPr="001D7643">
          <w:rPr>
            <w:rStyle w:val="Hyperlink"/>
            <w:rFonts w:ascii="Arial" w:eastAsia="Times New Roman" w:hAnsi="Arial" w:cs="Arial"/>
            <w:i/>
            <w:sz w:val="20"/>
            <w:szCs w:val="20"/>
            <w:lang w:eastAsia="en-GB"/>
          </w:rPr>
          <w:t>http://redmine.ogf.org/boards/15/topics/57</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hAnsi="Arial" w:cs="Arial"/>
          <w:sz w:val="20"/>
          <w:szCs w:val="20"/>
        </w:rPr>
      </w:pPr>
      <w:proofErr w:type="gramStart"/>
      <w:r w:rsidRPr="001D7643">
        <w:rPr>
          <w:rFonts w:ascii="Arial" w:eastAsia="Times New Roman" w:hAnsi="Arial" w:cs="Arial"/>
          <w:i/>
          <w:color w:val="000000" w:themeColor="text1"/>
          <w:sz w:val="20"/>
          <w:szCs w:val="20"/>
          <w:lang w:eastAsia="en-GB"/>
        </w:rPr>
        <w:t>Section</w:t>
      </w:r>
      <w:r w:rsidR="001C428D" w:rsidRPr="001D7643">
        <w:rPr>
          <w:rFonts w:ascii="Arial" w:eastAsia="Times New Roman" w:hAnsi="Arial" w:cs="Arial"/>
          <w:i/>
          <w:color w:val="000000" w:themeColor="text1"/>
          <w:sz w:val="20"/>
          <w:szCs w:val="20"/>
          <w:lang w:eastAsia="en-GB"/>
        </w:rPr>
        <w:t xml:space="preserve"> 12.1.</w:t>
      </w:r>
      <w:proofErr w:type="gramEnd"/>
      <w:r w:rsidR="001C428D" w:rsidRPr="001D7643">
        <w:rPr>
          <w:rFonts w:ascii="Arial" w:eastAsia="Times New Roman" w:hAnsi="Arial" w:cs="Arial"/>
          <w:i/>
          <w:color w:val="000000" w:themeColor="text1"/>
          <w:sz w:val="20"/>
          <w:szCs w:val="20"/>
          <w:lang w:eastAsia="en-GB"/>
        </w:rPr>
        <w:t xml:space="preserve"> </w:t>
      </w:r>
      <w:r w:rsidR="001C428D" w:rsidRPr="001D7643">
        <w:rPr>
          <w:rFonts w:ascii="Arial" w:hAnsi="Arial" w:cs="Arial"/>
          <w:sz w:val="20"/>
          <w:szCs w:val="20"/>
        </w:rPr>
        <w:t>The rule on the alignment of an optional element, that it has to be same as what follows, is removed. It is overly restrictive.</w:t>
      </w:r>
    </w:p>
    <w:p w:rsidR="001C428D" w:rsidRPr="001D7643" w:rsidRDefault="001C428D" w:rsidP="008312BD">
      <w:pPr>
        <w:rPr>
          <w:rFonts w:ascii="Arial" w:eastAsia="Times New Roman" w:hAnsi="Arial" w:cs="Arial"/>
          <w:i/>
          <w:color w:val="000000" w:themeColor="text1"/>
          <w:sz w:val="20"/>
          <w:szCs w:val="20"/>
          <w:lang w:eastAsia="en-GB"/>
        </w:rPr>
      </w:pP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3115D" w:rsidRPr="001D7643">
        <w:rPr>
          <w:rFonts w:ascii="Arial" w:eastAsia="Times New Roman" w:hAnsi="Arial" w:cs="Arial"/>
          <w:b/>
          <w:color w:val="000000" w:themeColor="text1"/>
          <w:sz w:val="20"/>
          <w:szCs w:val="20"/>
          <w:lang w:eastAsia="en-GB"/>
        </w:rPr>
        <w:t>1</w:t>
      </w:r>
      <w:r w:rsidRPr="001D7643">
        <w:rPr>
          <w:rFonts w:ascii="Arial" w:eastAsia="Times New Roman" w:hAnsi="Arial" w:cs="Arial"/>
          <w:b/>
          <w:color w:val="000000" w:themeColor="text1"/>
          <w:sz w:val="20"/>
          <w:szCs w:val="20"/>
          <w:lang w:eastAsia="en-GB"/>
        </w:rPr>
        <w:t>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3115D" w:rsidRPr="001D7643">
        <w:rPr>
          <w:rFonts w:ascii="Arial" w:eastAsia="Times New Roman" w:hAnsi="Arial" w:cs="Arial"/>
          <w:i/>
          <w:color w:val="000000" w:themeColor="text1"/>
          <w:sz w:val="20"/>
          <w:szCs w:val="20"/>
          <w:lang w:eastAsia="en-GB"/>
        </w:rPr>
        <w:t>60</w:t>
      </w:r>
      <w:r w:rsidRPr="001D7643">
        <w:rPr>
          <w:rFonts w:ascii="Arial" w:eastAsia="Times New Roman" w:hAnsi="Arial" w:cs="Arial"/>
          <w:i/>
          <w:color w:val="000000" w:themeColor="text1"/>
          <w:sz w:val="20"/>
          <w:szCs w:val="20"/>
          <w:lang w:eastAsia="en-GB"/>
        </w:rPr>
        <w:t xml:space="preserve"> (</w:t>
      </w:r>
      <w:hyperlink r:id="rId44" w:history="1">
        <w:r w:rsidR="0053115D" w:rsidRPr="001D7643">
          <w:rPr>
            <w:rStyle w:val="Hyperlink"/>
            <w:rFonts w:ascii="Arial" w:eastAsia="Times New Roman" w:hAnsi="Arial" w:cs="Arial"/>
            <w:i/>
            <w:sz w:val="20"/>
            <w:szCs w:val="20"/>
            <w:lang w:eastAsia="en-GB"/>
          </w:rPr>
          <w:t>http://redmine.ogf.org/boards/15/topics/60</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53115D" w:rsidRPr="001D7643" w:rsidRDefault="008312BD" w:rsidP="0053115D">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3115D" w:rsidRPr="001D7643">
        <w:rPr>
          <w:rFonts w:ascii="Arial" w:eastAsia="Times New Roman" w:hAnsi="Arial" w:cs="Arial"/>
          <w:i/>
          <w:color w:val="000000" w:themeColor="text1"/>
          <w:sz w:val="20"/>
          <w:szCs w:val="20"/>
          <w:lang w:eastAsia="en-GB"/>
        </w:rPr>
        <w:t xml:space="preserve"> 23.5.2.3.</w:t>
      </w:r>
      <w:proofErr w:type="gramEnd"/>
      <w:r w:rsidR="0053115D" w:rsidRPr="001D7643">
        <w:rPr>
          <w:rFonts w:ascii="Arial" w:eastAsia="Times New Roman" w:hAnsi="Arial" w:cs="Arial"/>
          <w:i/>
          <w:color w:val="000000" w:themeColor="text1"/>
          <w:sz w:val="20"/>
          <w:szCs w:val="20"/>
          <w:lang w:eastAsia="en-GB"/>
        </w:rPr>
        <w:t xml:space="preserve"> </w:t>
      </w:r>
      <w:r w:rsidR="0053115D" w:rsidRPr="001D7643">
        <w:rPr>
          <w:rFonts w:ascii="Arial" w:eastAsia="Times New Roman" w:hAnsi="Arial" w:cs="Arial"/>
          <w:color w:val="000000" w:themeColor="text1"/>
          <w:sz w:val="20"/>
          <w:szCs w:val="20"/>
          <w:lang w:eastAsia="en-GB"/>
        </w:rPr>
        <w:t>Remove the use of ‘collation’ and ‘collation units’:</w:t>
      </w:r>
    </w:p>
    <w:p w:rsidR="0053115D" w:rsidRPr="001D7643" w:rsidRDefault="0053115D" w:rsidP="001D13ED">
      <w:pPr>
        <w:pStyle w:val="ListParagraph"/>
        <w:numPr>
          <w:ilvl w:val="0"/>
          <w:numId w:val="55"/>
        </w:numPr>
        <w:rPr>
          <w:rFonts w:ascii="Arial" w:eastAsia="Times New Roman" w:hAnsi="Arial" w:cs="Arial"/>
          <w:i/>
          <w:color w:val="000000" w:themeColor="text1"/>
          <w:sz w:val="20"/>
          <w:szCs w:val="20"/>
          <w:lang w:eastAsia="en-GB"/>
        </w:rPr>
      </w:pPr>
      <w:r w:rsidRPr="001D7643">
        <w:rPr>
          <w:rFonts w:ascii="Arial" w:eastAsia="Times New Roman" w:hAnsi="Arial" w:cs="Arial"/>
          <w:sz w:val="20"/>
          <w:szCs w:val="20"/>
          <w:lang w:eastAsia="en-GB"/>
        </w:rPr>
        <w:t>Drop forms of all functions that take collation as argument.</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Change occurrences of "collation unit" to "character".</w:t>
      </w:r>
    </w:p>
    <w:p w:rsidR="0053115D" w:rsidRPr="001D7643" w:rsidRDefault="0053115D" w:rsidP="001D13ED">
      <w:pPr>
        <w:pStyle w:val="ListParagraph"/>
        <w:numPr>
          <w:ilvl w:val="0"/>
          <w:numId w:val="54"/>
        </w:numPr>
        <w:suppressAutoHyphens w:val="0"/>
        <w:spacing w:before="100" w:beforeAutospacing="1" w:after="100" w:afterAutospacing="1"/>
        <w:rPr>
          <w:rFonts w:ascii="Arial" w:eastAsia="Times New Roman" w:hAnsi="Arial" w:cs="Arial"/>
          <w:sz w:val="20"/>
          <w:szCs w:val="20"/>
          <w:lang w:eastAsia="en-GB"/>
        </w:rPr>
      </w:pPr>
      <w:r w:rsidRPr="001D7643">
        <w:rPr>
          <w:rFonts w:ascii="Arial" w:eastAsia="Times New Roman" w:hAnsi="Arial" w:cs="Arial"/>
          <w:sz w:val="20"/>
          <w:szCs w:val="20"/>
          <w:lang w:eastAsia="en-GB"/>
        </w:rPr>
        <w:t>Add that DFDL always uses the default unicode collation algorithm (which is a comparison of codepoint values).</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w:t>
      </w:r>
      <w:r w:rsidR="005E65D5" w:rsidRPr="001D7643">
        <w:rPr>
          <w:rFonts w:ascii="Arial" w:eastAsia="Times New Roman" w:hAnsi="Arial" w:cs="Arial"/>
          <w:b/>
          <w:color w:val="000000" w:themeColor="text1"/>
          <w:sz w:val="20"/>
          <w:szCs w:val="20"/>
          <w:lang w:eastAsia="en-GB"/>
        </w:rPr>
        <w:t>13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5E65D5" w:rsidRPr="001D7643">
        <w:rPr>
          <w:rFonts w:ascii="Arial" w:eastAsia="Times New Roman" w:hAnsi="Arial" w:cs="Arial"/>
          <w:i/>
          <w:color w:val="000000" w:themeColor="text1"/>
          <w:sz w:val="20"/>
          <w:szCs w:val="20"/>
          <w:lang w:eastAsia="en-GB"/>
        </w:rPr>
        <w:t>61</w:t>
      </w:r>
      <w:r w:rsidRPr="001D7643">
        <w:rPr>
          <w:rFonts w:ascii="Arial" w:eastAsia="Times New Roman" w:hAnsi="Arial" w:cs="Arial"/>
          <w:i/>
          <w:color w:val="000000" w:themeColor="text1"/>
          <w:sz w:val="20"/>
          <w:szCs w:val="20"/>
          <w:lang w:eastAsia="en-GB"/>
        </w:rPr>
        <w:t xml:space="preserve"> (</w:t>
      </w:r>
      <w:hyperlink r:id="rId45" w:history="1">
        <w:r w:rsidR="005E65D5" w:rsidRPr="001D7643">
          <w:rPr>
            <w:rStyle w:val="Hyperlink"/>
            <w:rFonts w:ascii="Arial" w:eastAsia="Times New Roman" w:hAnsi="Arial" w:cs="Arial"/>
            <w:i/>
            <w:sz w:val="20"/>
            <w:szCs w:val="20"/>
            <w:lang w:eastAsia="en-GB"/>
          </w:rPr>
          <w:t>http://redmine.ogf.org/boards/15/topics/61</w:t>
        </w:r>
      </w:hyperlink>
      <w:r w:rsidRPr="001D7643">
        <w:rPr>
          <w:rFonts w:ascii="Arial" w:eastAsia="Times New Roman" w:hAnsi="Arial" w:cs="Arial"/>
          <w:i/>
          <w:color w:val="000000" w:themeColor="text1"/>
          <w:sz w:val="20"/>
          <w:szCs w:val="20"/>
          <w:lang w:eastAsia="en-GB"/>
        </w:rPr>
        <w:t>)</w:t>
      </w:r>
    </w:p>
    <w:p w:rsidR="008312BD" w:rsidRPr="001D7643" w:rsidRDefault="008312BD" w:rsidP="008312BD">
      <w:pPr>
        <w:rPr>
          <w:rFonts w:ascii="Arial" w:hAnsi="Arial" w:cs="Arial"/>
          <w:sz w:val="20"/>
          <w:szCs w:val="20"/>
        </w:rPr>
      </w:pPr>
    </w:p>
    <w:p w:rsidR="008312BD" w:rsidRPr="001D7643" w:rsidRDefault="008312BD" w:rsidP="008312B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E65D5" w:rsidRPr="001D7643">
        <w:rPr>
          <w:rFonts w:ascii="Arial" w:eastAsia="Times New Roman" w:hAnsi="Arial" w:cs="Arial"/>
          <w:i/>
          <w:color w:val="000000" w:themeColor="text1"/>
          <w:sz w:val="20"/>
          <w:szCs w:val="20"/>
          <w:lang w:eastAsia="en-GB"/>
        </w:rPr>
        <w:t xml:space="preserve"> 3.</w:t>
      </w:r>
      <w:proofErr w:type="gramEnd"/>
      <w:r w:rsidR="005E65D5" w:rsidRPr="001D7643">
        <w:rPr>
          <w:rFonts w:ascii="Arial" w:eastAsia="Times New Roman" w:hAnsi="Arial" w:cs="Arial"/>
          <w:i/>
          <w:color w:val="000000" w:themeColor="text1"/>
          <w:sz w:val="20"/>
          <w:szCs w:val="20"/>
          <w:lang w:eastAsia="en-GB"/>
        </w:rPr>
        <w:t xml:space="preserve"> </w:t>
      </w:r>
      <w:r w:rsidR="005E65D5" w:rsidRPr="001D7643">
        <w:rPr>
          <w:rFonts w:ascii="Arial" w:eastAsia="Times New Roman" w:hAnsi="Arial" w:cs="Arial"/>
          <w:color w:val="000000" w:themeColor="text1"/>
          <w:sz w:val="20"/>
          <w:szCs w:val="20"/>
          <w:lang w:eastAsia="en-GB"/>
        </w:rPr>
        <w:t>Add definition of ‘node’ to the glossary, being an equivalent term to an Element Information Item in the DFDL augmented Infoset.</w:t>
      </w:r>
    </w:p>
    <w:p w:rsidR="008312BD" w:rsidRPr="001D7643" w:rsidRDefault="008312BD" w:rsidP="008312BD">
      <w:pPr>
        <w:rPr>
          <w:rFonts w:ascii="Arial" w:hAnsi="Arial" w:cs="Arial"/>
          <w:sz w:val="20"/>
          <w:szCs w:val="20"/>
        </w:rPr>
      </w:pPr>
    </w:p>
    <w:p w:rsidR="005E65D5" w:rsidRPr="001D7643" w:rsidRDefault="005E65D5" w:rsidP="008312BD">
      <w:pPr>
        <w:rPr>
          <w:rFonts w:ascii="Arial" w:hAnsi="Arial" w:cs="Arial"/>
          <w:sz w:val="20"/>
          <w:szCs w:val="20"/>
        </w:rPr>
      </w:pPr>
    </w:p>
    <w:p w:rsidR="00EE69E5" w:rsidRPr="001D7643" w:rsidRDefault="00EE69E5" w:rsidP="00EE69E5">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62 (</w:t>
      </w:r>
      <w:hyperlink r:id="rId46" w:history="1">
        <w:r w:rsidRPr="001D7643">
          <w:rPr>
            <w:rStyle w:val="Hyperlink"/>
            <w:rFonts w:ascii="Arial" w:eastAsia="Times New Roman" w:hAnsi="Arial" w:cs="Arial"/>
            <w:i/>
            <w:sz w:val="20"/>
            <w:szCs w:val="20"/>
            <w:lang w:eastAsia="en-GB"/>
          </w:rPr>
          <w:t>http://redmine.ogf.org/boards/15/topics/62</w:t>
        </w:r>
      </w:hyperlink>
      <w:r w:rsidRPr="001D7643">
        <w:rPr>
          <w:rFonts w:ascii="Arial" w:eastAsia="Times New Roman" w:hAnsi="Arial" w:cs="Arial"/>
          <w:i/>
          <w:color w:val="000000" w:themeColor="text1"/>
          <w:sz w:val="20"/>
          <w:szCs w:val="20"/>
          <w:lang w:eastAsia="en-GB"/>
        </w:rPr>
        <w:t>)</w:t>
      </w:r>
    </w:p>
    <w:p w:rsidR="00EE69E5" w:rsidRPr="001D7643" w:rsidRDefault="00EE69E5" w:rsidP="00EE69E5">
      <w:pPr>
        <w:rPr>
          <w:rFonts w:ascii="Arial" w:hAnsi="Arial" w:cs="Arial"/>
          <w:sz w:val="20"/>
          <w:szCs w:val="20"/>
        </w:rPr>
      </w:pPr>
    </w:p>
    <w:p w:rsidR="00EE69E5" w:rsidRPr="001D7643" w:rsidRDefault="00EE69E5" w:rsidP="00EE69E5">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Because the DFDL infoset does not carry a namespace prefix, and an element’s name is fully described by the fn</w:t>
      </w:r>
      <w:proofErr w:type="gramStart"/>
      <w:r w:rsidRPr="001D7643">
        <w:rPr>
          <w:rFonts w:ascii="Arial" w:eastAsia="Times New Roman" w:hAnsi="Arial" w:cs="Arial"/>
          <w:color w:val="000000" w:themeColor="text1"/>
          <w:sz w:val="20"/>
          <w:szCs w:val="20"/>
          <w:lang w:eastAsia="en-GB"/>
        </w:rPr>
        <w:t>:local</w:t>
      </w:r>
      <w:proofErr w:type="gramEnd"/>
      <w:r w:rsidRPr="001D7643">
        <w:rPr>
          <w:rFonts w:ascii="Arial" w:eastAsia="Times New Roman" w:hAnsi="Arial" w:cs="Arial"/>
          <w:color w:val="000000" w:themeColor="text1"/>
          <w:sz w:val="20"/>
          <w:szCs w:val="20"/>
          <w:lang w:eastAsia="en-GB"/>
        </w:rPr>
        <w:t>-name() and fn:namespace-uri() functions, the fn:name() function should not be part of the DFDL XPath 2.0 subset. Remove.</w:t>
      </w:r>
    </w:p>
    <w:p w:rsidR="00EE69E5" w:rsidRPr="001D7643" w:rsidRDefault="00EE69E5" w:rsidP="00EE69E5">
      <w:pPr>
        <w:rPr>
          <w:rFonts w:ascii="Arial" w:hAnsi="Arial" w:cs="Arial"/>
          <w:sz w:val="20"/>
          <w:szCs w:val="20"/>
        </w:rPr>
      </w:pPr>
    </w:p>
    <w:p w:rsidR="00EE69E5" w:rsidRPr="001D7643" w:rsidRDefault="00EE69E5" w:rsidP="00EE69E5">
      <w:pPr>
        <w:rPr>
          <w:rFonts w:ascii="Arial" w:hAnsi="Arial" w:cs="Arial"/>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EE69E5" w:rsidRPr="001D7643" w:rsidRDefault="00EE69E5" w:rsidP="00EE69E5">
      <w:pPr>
        <w:rPr>
          <w:rFonts w:ascii="Arial" w:eastAsia="Times New Roman" w:hAnsi="Arial" w:cs="Arial"/>
          <w:b/>
          <w:color w:val="000000" w:themeColor="text1"/>
          <w:sz w:val="20"/>
          <w:szCs w:val="20"/>
          <w:lang w:eastAsia="en-GB"/>
        </w:rPr>
      </w:pPr>
    </w:p>
    <w:p w:rsidR="00667FCD" w:rsidRPr="001D7643" w:rsidRDefault="00667FCD" w:rsidP="00667FCD">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4.15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64 (</w:t>
      </w:r>
      <w:hyperlink r:id="rId47" w:history="1">
        <w:r w:rsidRPr="001D7643">
          <w:rPr>
            <w:rStyle w:val="Hyperlink"/>
            <w:rFonts w:ascii="Arial" w:eastAsia="Times New Roman" w:hAnsi="Arial" w:cs="Arial"/>
            <w:i/>
            <w:sz w:val="20"/>
            <w:szCs w:val="20"/>
            <w:lang w:eastAsia="en-GB"/>
          </w:rPr>
          <w:t>http://redmine.ogf.org/boards/15/topics/64</w:t>
        </w:r>
      </w:hyperlink>
      <w:r w:rsidRPr="001D7643">
        <w:rPr>
          <w:rFonts w:ascii="Arial" w:eastAsia="Times New Roman" w:hAnsi="Arial" w:cs="Arial"/>
          <w:i/>
          <w:color w:val="000000" w:themeColor="text1"/>
          <w:sz w:val="20"/>
          <w:szCs w:val="20"/>
          <w:lang w:eastAsia="en-GB"/>
        </w:rPr>
        <w:t>)</w:t>
      </w:r>
    </w:p>
    <w:p w:rsidR="00667FCD" w:rsidRPr="001D7643" w:rsidRDefault="00667FCD" w:rsidP="00667FCD">
      <w:pPr>
        <w:rPr>
          <w:rFonts w:ascii="Arial" w:hAnsi="Arial" w:cs="Arial"/>
          <w:sz w:val="20"/>
          <w:szCs w:val="20"/>
        </w:rPr>
      </w:pPr>
    </w:p>
    <w:p w:rsidR="00667FCD" w:rsidRPr="001D7643" w:rsidRDefault="00667FCD" w:rsidP="00667FCD">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32 (Appendix B).</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specification is not really the place for this </w:t>
      </w:r>
      <w:proofErr w:type="gramStart"/>
      <w:r w:rsidRPr="001D7643">
        <w:rPr>
          <w:rFonts w:ascii="Arial" w:eastAsia="Times New Roman" w:hAnsi="Arial" w:cs="Arial"/>
          <w:color w:val="000000" w:themeColor="text1"/>
          <w:sz w:val="20"/>
          <w:szCs w:val="20"/>
          <w:lang w:eastAsia="en-GB"/>
        </w:rPr>
        <w:t>material,</w:t>
      </w:r>
      <w:proofErr w:type="gramEnd"/>
      <w:r w:rsidRPr="001D7643">
        <w:rPr>
          <w:rFonts w:ascii="Arial" w:eastAsia="Times New Roman" w:hAnsi="Arial" w:cs="Arial"/>
          <w:color w:val="000000" w:themeColor="text1"/>
          <w:sz w:val="20"/>
          <w:szCs w:val="20"/>
          <w:lang w:eastAsia="en-GB"/>
        </w:rPr>
        <w:t xml:space="preserve"> it is best covered by one of the tutorials. Remove the appendix. </w:t>
      </w:r>
    </w:p>
    <w:p w:rsidR="00667FCD" w:rsidRPr="001D7643" w:rsidRDefault="00667FCD" w:rsidP="00667FCD">
      <w:pPr>
        <w:rPr>
          <w:rFonts w:ascii="Arial" w:hAnsi="Arial" w:cs="Arial"/>
          <w:sz w:val="20"/>
          <w:szCs w:val="20"/>
        </w:rPr>
      </w:pPr>
    </w:p>
    <w:p w:rsidR="00667FCD" w:rsidRPr="001D7643" w:rsidRDefault="00667FCD" w:rsidP="00667FCD">
      <w:pPr>
        <w:rPr>
          <w:rFonts w:ascii="Arial" w:hAnsi="Arial" w:cs="Arial"/>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65 (</w:t>
      </w:r>
      <w:hyperlink r:id="rId48" w:history="1">
        <w:r w:rsidRPr="001D7643">
          <w:rPr>
            <w:rStyle w:val="Hyperlink"/>
            <w:rFonts w:ascii="Arial" w:eastAsia="Times New Roman" w:hAnsi="Arial" w:cs="Arial"/>
            <w:i/>
            <w:sz w:val="20"/>
            <w:szCs w:val="20"/>
            <w:lang w:eastAsia="en-GB"/>
          </w:rPr>
          <w:t>http://redmine.ogf.org/boards/15/topics/65</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34.3 (Appendix D).</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To avoid unnecessary redundancy, the character code lists for DfdlNSEntity and DfdlWSPEntity should be replaced by references to table 4 in section 6.3.1.3.</w:t>
      </w:r>
    </w:p>
    <w:p w:rsidR="001310FB" w:rsidRPr="001D7643" w:rsidRDefault="001310FB" w:rsidP="001310FB">
      <w:pPr>
        <w:rPr>
          <w:rFonts w:ascii="Arial" w:eastAsia="Times New Roman" w:hAnsi="Arial" w:cs="Arial"/>
          <w:color w:val="000000" w:themeColor="text1"/>
          <w:sz w:val="20"/>
          <w:szCs w:val="20"/>
          <w:lang w:eastAsia="en-GB"/>
        </w:rPr>
      </w:pP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w:t>
      </w:r>
      <w:r w:rsidR="006F068E" w:rsidRPr="001D7643">
        <w:rPr>
          <w:rFonts w:ascii="Arial" w:eastAsia="Times New Roman" w:hAnsi="Arial" w:cs="Arial"/>
          <w:i/>
          <w:color w:val="000000" w:themeColor="text1"/>
          <w:sz w:val="20"/>
          <w:szCs w:val="20"/>
          <w:lang w:eastAsia="en-GB"/>
        </w:rPr>
        <w:t>6</w:t>
      </w:r>
      <w:r w:rsidRPr="001D7643">
        <w:rPr>
          <w:rFonts w:ascii="Arial" w:eastAsia="Times New Roman" w:hAnsi="Arial" w:cs="Arial"/>
          <w:i/>
          <w:color w:val="000000" w:themeColor="text1"/>
          <w:sz w:val="20"/>
          <w:szCs w:val="20"/>
          <w:lang w:eastAsia="en-GB"/>
        </w:rPr>
        <w:t xml:space="preserve"> (</w:t>
      </w:r>
      <w:hyperlink r:id="rId49" w:history="1">
        <w:r w:rsidR="006F068E" w:rsidRPr="001D7643">
          <w:rPr>
            <w:rStyle w:val="Hyperlink"/>
            <w:rFonts w:ascii="Arial" w:eastAsia="Times New Roman" w:hAnsi="Arial" w:cs="Arial"/>
            <w:i/>
            <w:sz w:val="20"/>
            <w:szCs w:val="20"/>
            <w:lang w:eastAsia="en-GB"/>
          </w:rPr>
          <w:t>http://redmine.ogf.org/boards/15/topics/66</w:t>
        </w:r>
      </w:hyperlink>
      <w:r w:rsidRPr="001D7643">
        <w:rPr>
          <w:rFonts w:ascii="Arial" w:eastAsia="Times New Roman" w:hAnsi="Arial" w:cs="Arial"/>
          <w:i/>
          <w:color w:val="000000" w:themeColor="text1"/>
          <w:sz w:val="20"/>
          <w:szCs w:val="20"/>
          <w:lang w:eastAsia="en-GB"/>
        </w:rPr>
        <w:t>)</w:t>
      </w:r>
    </w:p>
    <w:p w:rsidR="001310FB" w:rsidRPr="001D7643" w:rsidRDefault="001310FB" w:rsidP="001310FB">
      <w:pPr>
        <w:rPr>
          <w:rFonts w:ascii="Arial" w:hAnsi="Arial" w:cs="Arial"/>
          <w:sz w:val="20"/>
          <w:szCs w:val="20"/>
        </w:rPr>
      </w:pPr>
    </w:p>
    <w:p w:rsidR="001310FB" w:rsidRPr="001D7643" w:rsidRDefault="001310FB"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T</w:t>
      </w:r>
      <w:r w:rsidR="006F068E" w:rsidRPr="001D7643">
        <w:rPr>
          <w:rFonts w:ascii="Arial" w:eastAsia="Times New Roman" w:hAnsi="Arial" w:cs="Arial"/>
          <w:color w:val="000000" w:themeColor="text1"/>
          <w:sz w:val="20"/>
          <w:szCs w:val="20"/>
          <w:lang w:eastAsia="en-GB"/>
        </w:rPr>
        <w:t>he entry in the glossary for ‘text’ needs to mention that the dfdl</w:t>
      </w:r>
      <w:proofErr w:type="gramStart"/>
      <w:r w:rsidR="006F068E" w:rsidRPr="001D7643">
        <w:rPr>
          <w:rFonts w:ascii="Arial" w:eastAsia="Times New Roman" w:hAnsi="Arial" w:cs="Arial"/>
          <w:color w:val="000000" w:themeColor="text1"/>
          <w:sz w:val="20"/>
          <w:szCs w:val="20"/>
          <w:lang w:eastAsia="en-GB"/>
        </w:rPr>
        <w:t>:encoding</w:t>
      </w:r>
      <w:proofErr w:type="gramEnd"/>
      <w:r w:rsidR="006F068E" w:rsidRPr="001D7643">
        <w:rPr>
          <w:rFonts w:ascii="Arial" w:eastAsia="Times New Roman" w:hAnsi="Arial" w:cs="Arial"/>
          <w:color w:val="000000" w:themeColor="text1"/>
          <w:sz w:val="20"/>
          <w:szCs w:val="20"/>
          <w:lang w:eastAsia="en-GB"/>
        </w:rPr>
        <w:t xml:space="preserve"> property is required in order to understand the encoding of the text. The entry in the glossary for ‘text representation’ should refer to the SimpleContent region. </w:t>
      </w:r>
    </w:p>
    <w:p w:rsidR="001310FB" w:rsidRPr="001D7643" w:rsidRDefault="001310FB" w:rsidP="001310FB">
      <w:pPr>
        <w:rPr>
          <w:rFonts w:ascii="Arial" w:eastAsia="Times New Roman" w:hAnsi="Arial" w:cs="Arial"/>
          <w:color w:val="000000" w:themeColor="text1"/>
          <w:sz w:val="20"/>
          <w:szCs w:val="20"/>
          <w:lang w:eastAsia="en-GB"/>
        </w:rPr>
      </w:pPr>
    </w:p>
    <w:p w:rsidR="006F068E" w:rsidRPr="001D7643" w:rsidRDefault="006F068E" w:rsidP="001310F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7.1.3.</w:t>
      </w:r>
      <w:proofErr w:type="gramEnd"/>
      <w:r w:rsidRPr="001D7643">
        <w:rPr>
          <w:rFonts w:ascii="Arial" w:eastAsia="Times New Roman" w:hAnsi="Arial" w:cs="Arial"/>
          <w:color w:val="000000" w:themeColor="text1"/>
          <w:sz w:val="20"/>
          <w:szCs w:val="20"/>
          <w:lang w:eastAsia="en-GB"/>
        </w:rPr>
        <w:t xml:space="preserve"> Change “…</w:t>
      </w:r>
      <w:r w:rsidRPr="001D7643">
        <w:rPr>
          <w:rFonts w:ascii="Arial" w:hAnsi="Arial" w:cs="Arial"/>
          <w:sz w:val="20"/>
          <w:szCs w:val="20"/>
        </w:rPr>
        <w:t xml:space="preserve"> in delimited text representations …</w:t>
      </w:r>
      <w:r w:rsidRPr="001D7643">
        <w:rPr>
          <w:rFonts w:ascii="Arial" w:eastAsia="Times New Roman" w:hAnsi="Arial" w:cs="Arial"/>
          <w:color w:val="000000" w:themeColor="text1"/>
          <w:sz w:val="20"/>
          <w:szCs w:val="20"/>
          <w:lang w:eastAsia="en-GB"/>
        </w:rPr>
        <w:t>” to “…</w:t>
      </w:r>
      <w:r w:rsidRPr="001D7643">
        <w:rPr>
          <w:rFonts w:ascii="Arial" w:hAnsi="Arial" w:cs="Arial"/>
          <w:sz w:val="20"/>
          <w:szCs w:val="20"/>
        </w:rPr>
        <w:t xml:space="preserve"> in delimited text data formats …</w:t>
      </w:r>
      <w:proofErr w:type="gramStart"/>
      <w:r w:rsidRPr="001D7643">
        <w:rPr>
          <w:rFonts w:ascii="Arial" w:eastAsia="Times New Roman" w:hAnsi="Arial" w:cs="Arial"/>
          <w:color w:val="000000" w:themeColor="text1"/>
          <w:sz w:val="20"/>
          <w:szCs w:val="20"/>
          <w:lang w:eastAsia="en-GB"/>
        </w:rPr>
        <w:t>”.</w:t>
      </w:r>
      <w:proofErr w:type="gramEnd"/>
    </w:p>
    <w:p w:rsidR="001310FB" w:rsidRPr="001D7643" w:rsidRDefault="001310FB" w:rsidP="001310FB">
      <w:pPr>
        <w:rPr>
          <w:rFonts w:ascii="Arial" w:hAnsi="Arial" w:cs="Arial"/>
          <w:sz w:val="20"/>
          <w:szCs w:val="20"/>
        </w:rPr>
      </w:pPr>
    </w:p>
    <w:p w:rsidR="006F068E" w:rsidRPr="001D7643" w:rsidRDefault="006F068E" w:rsidP="001310FB">
      <w:pPr>
        <w:rPr>
          <w:rFonts w:ascii="Arial" w:hAnsi="Arial" w:cs="Arial"/>
          <w:sz w:val="20"/>
          <w:szCs w:val="20"/>
        </w:rPr>
      </w:pPr>
    </w:p>
    <w:p w:rsidR="0041461E" w:rsidRPr="001D7643" w:rsidRDefault="0041461E" w:rsidP="0041461E">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4.18</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67 (</w:t>
      </w:r>
      <w:hyperlink r:id="rId50" w:history="1">
        <w:r w:rsidRPr="001D7643">
          <w:rPr>
            <w:rStyle w:val="Hyperlink"/>
            <w:rFonts w:ascii="Arial" w:eastAsia="Times New Roman" w:hAnsi="Arial" w:cs="Arial"/>
            <w:i/>
            <w:sz w:val="20"/>
            <w:szCs w:val="20"/>
            <w:lang w:eastAsia="en-GB"/>
          </w:rPr>
          <w:t>http://redmine.ogf.org/boards/15/topics/67</w:t>
        </w:r>
      </w:hyperlink>
      <w:r w:rsidRPr="001D7643">
        <w:rPr>
          <w:rFonts w:ascii="Arial" w:eastAsia="Times New Roman" w:hAnsi="Arial" w:cs="Arial"/>
          <w:i/>
          <w:color w:val="000000" w:themeColor="text1"/>
          <w:sz w:val="20"/>
          <w:szCs w:val="20"/>
          <w:lang w:eastAsia="en-GB"/>
        </w:rPr>
        <w:t>)</w:t>
      </w:r>
    </w:p>
    <w:p w:rsidR="0041461E" w:rsidRPr="001D7643" w:rsidRDefault="0041461E" w:rsidP="0041461E">
      <w:pPr>
        <w:rPr>
          <w:rFonts w:ascii="Arial" w:hAnsi="Arial" w:cs="Arial"/>
          <w:sz w:val="20"/>
          <w:szCs w:val="20"/>
        </w:rPr>
      </w:pPr>
    </w:p>
    <w:p w:rsidR="0041461E" w:rsidRPr="001D7643" w:rsidRDefault="0041461E" w:rsidP="0041461E">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14.2.1.</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definitions of ‘Potentially trailing element’ and ‘Trailing or Actually Trailing’ are updated.  This is reflected in updated </w:t>
      </w:r>
      <w:r w:rsidRPr="001D7643">
        <w:rPr>
          <w:rFonts w:ascii="Arial" w:hAnsi="Arial" w:cs="Arial"/>
          <w:color w:val="000000" w:themeColor="text1"/>
          <w:sz w:val="20"/>
          <w:szCs w:val="20"/>
        </w:rPr>
        <w:t xml:space="preserve">DFDL </w:t>
      </w:r>
      <w:r w:rsidRPr="001D7643">
        <w:rPr>
          <w:rFonts w:ascii="Arial" w:hAnsi="Arial" w:cs="Arial"/>
          <w:color w:val="000000" w:themeColor="text1"/>
          <w:sz w:val="20"/>
          <w:szCs w:val="20"/>
          <w:lang w:eastAsia="en-GB"/>
        </w:rPr>
        <w:t>experience document 2 [DFDLX2]</w:t>
      </w:r>
      <w:r w:rsidRPr="001D7643">
        <w:rPr>
          <w:rFonts w:ascii="Arial" w:eastAsia="Times New Roman" w:hAnsi="Arial" w:cs="Arial"/>
          <w:color w:val="000000" w:themeColor="text1"/>
          <w:sz w:val="20"/>
          <w:szCs w:val="20"/>
          <w:lang w:eastAsia="en-GB"/>
        </w:rPr>
        <w:t>.</w:t>
      </w:r>
    </w:p>
    <w:p w:rsidR="0041461E" w:rsidRPr="001D7643" w:rsidRDefault="0041461E" w:rsidP="0041461E">
      <w:pPr>
        <w:rPr>
          <w:rFonts w:ascii="Arial" w:eastAsia="Times New Roman" w:hAnsi="Arial" w:cs="Arial"/>
          <w:color w:val="000000" w:themeColor="text1"/>
          <w:sz w:val="20"/>
          <w:szCs w:val="20"/>
          <w:lang w:eastAsia="en-GB"/>
        </w:rPr>
      </w:pPr>
    </w:p>
    <w:p w:rsidR="0041461E" w:rsidRPr="001D7643" w:rsidRDefault="0041461E" w:rsidP="0041461E">
      <w:pPr>
        <w:rPr>
          <w:rFonts w:ascii="Arial" w:hAnsi="Arial" w:cs="Arial"/>
          <w:sz w:val="20"/>
          <w:szCs w:val="20"/>
        </w:rPr>
      </w:pPr>
    </w:p>
    <w:p w:rsidR="00814AB7" w:rsidRPr="001D7643" w:rsidRDefault="00814AB7" w:rsidP="00814AB7">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4.19</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70 (</w:t>
      </w:r>
      <w:hyperlink r:id="rId51" w:history="1">
        <w:r w:rsidRPr="001D7643">
          <w:rPr>
            <w:rStyle w:val="Hyperlink"/>
            <w:rFonts w:ascii="Arial" w:eastAsia="Times New Roman" w:hAnsi="Arial" w:cs="Arial"/>
            <w:i/>
            <w:sz w:val="20"/>
            <w:szCs w:val="20"/>
            <w:lang w:eastAsia="en-GB"/>
          </w:rPr>
          <w:t>http://redmine.ogf.org/boards/15/topics/70</w:t>
        </w:r>
      </w:hyperlink>
      <w:r w:rsidRPr="001D7643">
        <w:rPr>
          <w:rFonts w:ascii="Arial" w:eastAsia="Times New Roman" w:hAnsi="Arial" w:cs="Arial"/>
          <w:i/>
          <w:color w:val="000000" w:themeColor="text1"/>
          <w:sz w:val="20"/>
          <w:szCs w:val="20"/>
          <w:lang w:eastAsia="en-GB"/>
        </w:rPr>
        <w:t>)</w:t>
      </w:r>
    </w:p>
    <w:p w:rsidR="00814AB7" w:rsidRPr="001D7643" w:rsidRDefault="00814AB7" w:rsidP="00814AB7">
      <w:pPr>
        <w:rPr>
          <w:rFonts w:ascii="Arial" w:hAnsi="Arial" w:cs="Arial"/>
          <w:sz w:val="20"/>
          <w:szCs w:val="20"/>
        </w:rPr>
      </w:pPr>
    </w:p>
    <w:p w:rsidR="00814AB7" w:rsidRPr="001D7643" w:rsidRDefault="00814AB7" w:rsidP="00814AB7">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w:t>
      </w:r>
      <w:r w:rsidR="005D2F38" w:rsidRPr="001D7643">
        <w:rPr>
          <w:rFonts w:ascii="Arial" w:eastAsia="Times New Roman" w:hAnsi="Arial" w:cs="Arial"/>
          <w:i/>
          <w:color w:val="000000" w:themeColor="text1"/>
          <w:sz w:val="20"/>
          <w:szCs w:val="20"/>
          <w:lang w:eastAsia="en-GB"/>
        </w:rPr>
        <w:t>s</w:t>
      </w:r>
      <w:r w:rsidRPr="001D7643">
        <w:rPr>
          <w:rFonts w:ascii="Arial" w:eastAsia="Times New Roman" w:hAnsi="Arial" w:cs="Arial"/>
          <w:i/>
          <w:color w:val="000000" w:themeColor="text1"/>
          <w:sz w:val="20"/>
          <w:szCs w:val="20"/>
          <w:lang w:eastAsia="en-GB"/>
        </w:rPr>
        <w:t xml:space="preserve"> 9.1, 18.</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Replace occurrences of the term ‘distinguished root node’ with ‘distinguished global element declaration’. </w:t>
      </w:r>
    </w:p>
    <w:p w:rsidR="00814AB7" w:rsidRPr="001D7643" w:rsidRDefault="00814AB7" w:rsidP="00814AB7">
      <w:pPr>
        <w:rPr>
          <w:rFonts w:ascii="Arial" w:eastAsia="Times New Roman" w:hAnsi="Arial" w:cs="Arial"/>
          <w:color w:val="000000" w:themeColor="text1"/>
          <w:sz w:val="20"/>
          <w:szCs w:val="20"/>
          <w:lang w:eastAsia="en-GB"/>
        </w:rPr>
      </w:pPr>
    </w:p>
    <w:p w:rsidR="00814AB7" w:rsidRPr="001D7643" w:rsidRDefault="00814AB7" w:rsidP="00814AB7">
      <w:pPr>
        <w:rPr>
          <w:rFonts w:ascii="Arial" w:eastAsia="Times New Roman" w:hAnsi="Arial" w:cs="Arial"/>
          <w:color w:val="000000" w:themeColor="text1"/>
          <w:sz w:val="20"/>
          <w:szCs w:val="20"/>
          <w:lang w:eastAsia="en-GB"/>
        </w:rPr>
      </w:pPr>
    </w:p>
    <w:p w:rsidR="00C35346"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4.20</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C35346" w:rsidRPr="001D7643">
        <w:rPr>
          <w:rFonts w:ascii="Arial" w:eastAsia="Times New Roman" w:hAnsi="Arial" w:cs="Arial"/>
          <w:i/>
          <w:color w:val="000000" w:themeColor="text1"/>
          <w:sz w:val="20"/>
          <w:szCs w:val="20"/>
          <w:lang w:eastAsia="en-GB"/>
        </w:rPr>
        <w:t>90</w:t>
      </w:r>
      <w:r w:rsidRPr="001D7643">
        <w:rPr>
          <w:rFonts w:ascii="Arial" w:eastAsia="Times New Roman" w:hAnsi="Arial" w:cs="Arial"/>
          <w:i/>
          <w:color w:val="000000" w:themeColor="text1"/>
          <w:sz w:val="20"/>
          <w:szCs w:val="20"/>
          <w:lang w:eastAsia="en-GB"/>
        </w:rPr>
        <w:t xml:space="preserve"> (</w:t>
      </w:r>
      <w:hyperlink r:id="rId52" w:history="1">
        <w:r w:rsidR="00C35346" w:rsidRPr="001D7643">
          <w:rPr>
            <w:rStyle w:val="Hyperlink"/>
            <w:rFonts w:ascii="Arial" w:eastAsia="Times New Roman" w:hAnsi="Arial" w:cs="Arial"/>
            <w:i/>
            <w:sz w:val="20"/>
            <w:szCs w:val="20"/>
            <w:lang w:eastAsia="en-GB"/>
          </w:rPr>
          <w:t>http://redmine.ogf.org/boards/15/topics/90</w:t>
        </w:r>
      </w:hyperlink>
      <w:r w:rsidRPr="001D7643">
        <w:rPr>
          <w:rFonts w:ascii="Arial" w:eastAsia="Times New Roman" w:hAnsi="Arial" w:cs="Arial"/>
          <w:i/>
          <w:color w:val="000000" w:themeColor="text1"/>
          <w:sz w:val="20"/>
          <w:szCs w:val="20"/>
          <w:lang w:eastAsia="en-GB"/>
        </w:rPr>
        <w:t>)</w:t>
      </w:r>
    </w:p>
    <w:p w:rsidR="005D2F38" w:rsidRPr="001D7643" w:rsidRDefault="005D2F38" w:rsidP="005D2F38">
      <w:pPr>
        <w:rPr>
          <w:rFonts w:ascii="Arial" w:hAnsi="Arial" w:cs="Arial"/>
          <w:sz w:val="20"/>
          <w:szCs w:val="20"/>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C35346" w:rsidRPr="001D7643">
        <w:rPr>
          <w:rFonts w:ascii="Arial" w:eastAsia="Times New Roman" w:hAnsi="Arial" w:cs="Arial"/>
          <w:i/>
          <w:color w:val="000000" w:themeColor="text1"/>
          <w:sz w:val="20"/>
          <w:szCs w:val="20"/>
          <w:lang w:eastAsia="en-GB"/>
        </w:rPr>
        <w:t>6.3.1.2</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C35346" w:rsidRPr="001D7643">
        <w:rPr>
          <w:rFonts w:ascii="Arial" w:eastAsia="Times New Roman" w:hAnsi="Arial" w:cs="Arial"/>
          <w:color w:val="000000" w:themeColor="text1"/>
          <w:sz w:val="20"/>
          <w:szCs w:val="20"/>
          <w:lang w:eastAsia="en-GB"/>
        </w:rPr>
        <w:t xml:space="preserve">The %ES; entity is not allowed to be used in a DFDL String Literal in conjunction with other characters or entities. </w:t>
      </w:r>
      <w:r w:rsidR="002C16E0" w:rsidRPr="001D7643">
        <w:rPr>
          <w:rFonts w:ascii="Arial" w:eastAsia="Times New Roman" w:hAnsi="Arial" w:cs="Arial"/>
          <w:color w:val="000000" w:themeColor="text1"/>
          <w:sz w:val="20"/>
          <w:szCs w:val="20"/>
          <w:lang w:eastAsia="en-GB"/>
        </w:rPr>
        <w:t xml:space="preserve">The </w:t>
      </w:r>
      <w:r w:rsidR="00C35346" w:rsidRPr="001D7643">
        <w:rPr>
          <w:rFonts w:ascii="Arial" w:eastAsia="Times New Roman" w:hAnsi="Arial" w:cs="Arial"/>
          <w:color w:val="000000" w:themeColor="text1"/>
          <w:sz w:val="20"/>
          <w:szCs w:val="20"/>
          <w:lang w:eastAsia="en-GB"/>
        </w:rPr>
        <w:t xml:space="preserve">grammar </w:t>
      </w:r>
      <w:r w:rsidR="002C16E0" w:rsidRPr="001D7643">
        <w:rPr>
          <w:rFonts w:ascii="Arial" w:eastAsia="Times New Roman" w:hAnsi="Arial" w:cs="Arial"/>
          <w:color w:val="000000" w:themeColor="text1"/>
          <w:sz w:val="20"/>
          <w:szCs w:val="20"/>
          <w:lang w:eastAsia="en-GB"/>
        </w:rPr>
        <w:t xml:space="preserve">in table 2 is updated </w:t>
      </w:r>
      <w:r w:rsidR="00C35346" w:rsidRPr="001D7643">
        <w:rPr>
          <w:rFonts w:ascii="Arial" w:eastAsia="Times New Roman" w:hAnsi="Arial" w:cs="Arial"/>
          <w:color w:val="000000" w:themeColor="text1"/>
          <w:sz w:val="20"/>
          <w:szCs w:val="20"/>
          <w:lang w:eastAsia="en-GB"/>
        </w:rPr>
        <w:t>to re</w:t>
      </w:r>
      <w:r w:rsidR="002C16E0" w:rsidRPr="001D7643">
        <w:rPr>
          <w:rFonts w:ascii="Arial" w:eastAsia="Times New Roman" w:hAnsi="Arial" w:cs="Arial"/>
          <w:color w:val="000000" w:themeColor="text1"/>
          <w:sz w:val="20"/>
          <w:szCs w:val="20"/>
          <w:lang w:eastAsia="en-GB"/>
        </w:rPr>
        <w:t>flect this.</w:t>
      </w:r>
    </w:p>
    <w:p w:rsidR="00C35346" w:rsidRPr="001D7643" w:rsidRDefault="00C35346" w:rsidP="005D2F38">
      <w:pPr>
        <w:rPr>
          <w:rFonts w:ascii="Arial" w:eastAsia="Times New Roman" w:hAnsi="Arial" w:cs="Arial"/>
          <w:color w:val="000000" w:themeColor="text1"/>
          <w:sz w:val="20"/>
          <w:szCs w:val="20"/>
          <w:lang w:eastAsia="en-GB"/>
        </w:rPr>
      </w:pPr>
    </w:p>
    <w:tbl>
      <w:tblPr>
        <w:tblW w:w="5386"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328"/>
        <w:gridCol w:w="507"/>
        <w:gridCol w:w="6345"/>
      </w:tblGrid>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DfdlStringLiteral</w:t>
            </w:r>
          </w:p>
        </w:tc>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lang w:eastAsia="en-GB"/>
              </w:rPr>
              <w:t>::=</w:t>
            </w:r>
          </w:p>
        </w:tc>
        <w:tc>
          <w:tcPr>
            <w:tcW w:w="3456" w:type="pct"/>
          </w:tcPr>
          <w:p w:rsidR="00C35346" w:rsidRPr="001D7643" w:rsidRDefault="00C35346" w:rsidP="00344461">
            <w:pPr>
              <w:rPr>
                <w:rFonts w:ascii="Arial" w:hAnsi="Arial" w:cs="Arial"/>
                <w:sz w:val="20"/>
                <w:szCs w:val="20"/>
              </w:rPr>
            </w:pPr>
            <w:r w:rsidRPr="001D7643">
              <w:rPr>
                <w:rFonts w:ascii="Arial" w:hAnsi="Arial" w:cs="Arial"/>
                <w:sz w:val="20"/>
                <w:szCs w:val="20"/>
              </w:rPr>
              <w:t>(DfdlStringLiteralPart)+</w:t>
            </w:r>
            <w:r w:rsidR="002C16E0" w:rsidRPr="001D7643">
              <w:rPr>
                <w:rFonts w:ascii="Arial" w:hAnsi="Arial" w:cs="Arial"/>
                <w:sz w:val="20"/>
                <w:szCs w:val="20"/>
              </w:rPr>
              <w:t xml:space="preserve"> </w:t>
            </w:r>
            <w:r w:rsidR="002C16E0" w:rsidRPr="001D7643">
              <w:rPr>
                <w:rFonts w:ascii="Arial" w:hAnsi="Arial" w:cs="Arial"/>
                <w:b/>
                <w:sz w:val="20"/>
                <w:szCs w:val="20"/>
              </w:rPr>
              <w:t>| DfdlESEntity</w:t>
            </w:r>
          </w:p>
        </w:tc>
      </w:tr>
      <w:tr w:rsidR="00C35346" w:rsidRPr="001D7643" w:rsidTr="002C16E0">
        <w:tc>
          <w:tcPr>
            <w:tcW w:w="0" w:type="auto"/>
          </w:tcPr>
          <w:p w:rsidR="00C35346" w:rsidRPr="001D7643" w:rsidRDefault="00C35346" w:rsidP="00344461">
            <w:pPr>
              <w:rPr>
                <w:rFonts w:ascii="Arial" w:hAnsi="Arial" w:cs="Arial"/>
                <w:sz w:val="20"/>
                <w:szCs w:val="20"/>
              </w:rPr>
            </w:pPr>
          </w:p>
        </w:tc>
        <w:tc>
          <w:tcPr>
            <w:tcW w:w="0" w:type="auto"/>
          </w:tcPr>
          <w:p w:rsidR="00C35346" w:rsidRPr="001D7643" w:rsidRDefault="00C35346" w:rsidP="00344461">
            <w:pPr>
              <w:rPr>
                <w:rFonts w:ascii="Arial" w:hAnsi="Arial" w:cs="Arial"/>
                <w:sz w:val="20"/>
                <w:szCs w:val="20"/>
                <w:lang w:eastAsia="en-GB"/>
              </w:rPr>
            </w:pPr>
          </w:p>
        </w:tc>
        <w:tc>
          <w:tcPr>
            <w:tcW w:w="3456" w:type="pct"/>
          </w:tcPr>
          <w:p w:rsidR="00C35346" w:rsidRPr="001D7643" w:rsidRDefault="00C35346" w:rsidP="00344461">
            <w:pPr>
              <w:rPr>
                <w:rFonts w:ascii="Arial" w:hAnsi="Arial" w:cs="Arial"/>
                <w:sz w:val="20"/>
                <w:szCs w:val="20"/>
                <w:lang w:eastAsia="en-GB"/>
              </w:rPr>
            </w:pPr>
          </w:p>
        </w:tc>
      </w:tr>
      <w:tr w:rsidR="00C35346" w:rsidRPr="001D7643" w:rsidTr="002C16E0">
        <w:tc>
          <w:tcPr>
            <w:tcW w:w="0" w:type="auto"/>
          </w:tcPr>
          <w:p w:rsidR="00C35346" w:rsidRPr="001D7643" w:rsidRDefault="00C35346" w:rsidP="00344461">
            <w:pPr>
              <w:rPr>
                <w:rFonts w:ascii="Arial" w:hAnsi="Arial" w:cs="Arial"/>
                <w:sz w:val="20"/>
                <w:szCs w:val="20"/>
              </w:rPr>
            </w:pPr>
            <w:r w:rsidRPr="001D7643">
              <w:rPr>
                <w:rFonts w:ascii="Arial" w:hAnsi="Arial" w:cs="Arial"/>
                <w:sz w:val="20"/>
                <w:szCs w:val="20"/>
              </w:rPr>
              <w:t xml:space="preserve">DfdlCharClassName       </w:t>
            </w:r>
          </w:p>
        </w:tc>
        <w:tc>
          <w:tcPr>
            <w:tcW w:w="0" w:type="auto"/>
          </w:tcPr>
          <w:p w:rsidR="00C35346" w:rsidRPr="001D7643" w:rsidRDefault="00C35346" w:rsidP="00344461">
            <w:pPr>
              <w:rPr>
                <w:rFonts w:ascii="Arial" w:hAnsi="Arial" w:cs="Arial"/>
                <w:sz w:val="20"/>
                <w:szCs w:val="20"/>
                <w:lang w:eastAsia="en-GB"/>
              </w:rPr>
            </w:pPr>
            <w:r w:rsidRPr="001D7643">
              <w:rPr>
                <w:rFonts w:ascii="Arial" w:hAnsi="Arial" w:cs="Arial"/>
                <w:sz w:val="20"/>
                <w:szCs w:val="20"/>
                <w:lang w:eastAsia="en-GB"/>
              </w:rPr>
              <w:t>::=</w:t>
            </w:r>
          </w:p>
        </w:tc>
        <w:tc>
          <w:tcPr>
            <w:tcW w:w="3456" w:type="pct"/>
          </w:tcPr>
          <w:p w:rsidR="00C35346" w:rsidRPr="001D7643" w:rsidRDefault="00C35346" w:rsidP="002C16E0">
            <w:pPr>
              <w:rPr>
                <w:rFonts w:ascii="Arial" w:hAnsi="Arial" w:cs="Arial"/>
                <w:sz w:val="20"/>
                <w:szCs w:val="20"/>
                <w:lang w:eastAsia="en-GB"/>
              </w:rPr>
            </w:pPr>
            <w:r w:rsidRPr="001D7643">
              <w:rPr>
                <w:rFonts w:ascii="Arial" w:hAnsi="Arial" w:cs="Arial"/>
                <w:sz w:val="20"/>
                <w:szCs w:val="20"/>
              </w:rPr>
              <w:t>DfdlNLEntity</w:t>
            </w:r>
            <w:r w:rsidRPr="001D7643">
              <w:rPr>
                <w:rFonts w:ascii="Arial" w:hAnsi="Arial" w:cs="Arial"/>
                <w:sz w:val="20"/>
                <w:szCs w:val="20"/>
                <w:lang w:eastAsia="en-GB"/>
              </w:rPr>
              <w:t xml:space="preserve"> | </w:t>
            </w:r>
            <w:r w:rsidRPr="001D7643">
              <w:rPr>
                <w:rFonts w:ascii="Arial" w:hAnsi="Arial" w:cs="Arial"/>
                <w:sz w:val="20"/>
                <w:szCs w:val="20"/>
              </w:rPr>
              <w:t>DfdlWSPEntity</w:t>
            </w:r>
            <w:r w:rsidRPr="001D7643">
              <w:rPr>
                <w:rFonts w:ascii="Arial" w:hAnsi="Arial" w:cs="Arial"/>
                <w:sz w:val="20"/>
                <w:szCs w:val="20"/>
                <w:lang w:eastAsia="en-GB"/>
              </w:rPr>
              <w:t xml:space="preserve"> | </w:t>
            </w:r>
            <w:r w:rsidRPr="001D7643">
              <w:rPr>
                <w:rFonts w:ascii="Arial" w:hAnsi="Arial" w:cs="Arial"/>
                <w:sz w:val="20"/>
                <w:szCs w:val="20"/>
              </w:rPr>
              <w:t>DfdlWSPStarEntity</w:t>
            </w:r>
            <w:r w:rsidRPr="001D7643">
              <w:rPr>
                <w:rFonts w:ascii="Arial" w:hAnsi="Arial" w:cs="Arial"/>
                <w:sz w:val="20"/>
                <w:szCs w:val="20"/>
                <w:lang w:eastAsia="en-GB"/>
              </w:rPr>
              <w:t xml:space="preserve"> | </w:t>
            </w:r>
            <w:r w:rsidRPr="001D7643">
              <w:rPr>
                <w:rFonts w:ascii="Arial" w:hAnsi="Arial" w:cs="Arial"/>
                <w:sz w:val="20"/>
                <w:szCs w:val="20"/>
              </w:rPr>
              <w:t>DfdlWSPPlusEntity</w:t>
            </w:r>
            <w:r w:rsidRPr="001D7643">
              <w:rPr>
                <w:rFonts w:ascii="Arial" w:hAnsi="Arial" w:cs="Arial"/>
                <w:sz w:val="20"/>
                <w:szCs w:val="20"/>
                <w:lang w:eastAsia="en-GB"/>
              </w:rPr>
              <w:t xml:space="preserve"> </w:t>
            </w:r>
            <w:r w:rsidRPr="001D7643">
              <w:rPr>
                <w:rFonts w:ascii="Arial" w:hAnsi="Arial" w:cs="Arial"/>
                <w:b/>
                <w:strike/>
                <w:sz w:val="20"/>
                <w:szCs w:val="20"/>
                <w:lang w:eastAsia="en-GB"/>
              </w:rPr>
              <w:t xml:space="preserve">| </w:t>
            </w:r>
            <w:r w:rsidR="002C16E0" w:rsidRPr="001D7643">
              <w:rPr>
                <w:rFonts w:ascii="Arial" w:hAnsi="Arial" w:cs="Arial"/>
                <w:b/>
                <w:strike/>
                <w:sz w:val="20"/>
                <w:szCs w:val="20"/>
              </w:rPr>
              <w:t>DfdlESEntity</w:t>
            </w:r>
          </w:p>
        </w:tc>
      </w:tr>
    </w:tbl>
    <w:p w:rsidR="00C35346" w:rsidRPr="001D7643" w:rsidRDefault="00C35346"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D3283B" w:rsidRPr="001D7643" w:rsidRDefault="005D2F38" w:rsidP="00D3283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4.21</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4B61D2" w:rsidRPr="001D7643">
        <w:rPr>
          <w:rFonts w:ascii="Arial" w:eastAsia="Times New Roman" w:hAnsi="Arial" w:cs="Arial"/>
          <w:i/>
          <w:color w:val="000000" w:themeColor="text1"/>
          <w:sz w:val="20"/>
          <w:szCs w:val="20"/>
          <w:lang w:eastAsia="en-GB"/>
        </w:rPr>
        <w:t>106</w:t>
      </w:r>
      <w:r w:rsidRPr="001D7643">
        <w:rPr>
          <w:rFonts w:ascii="Arial" w:eastAsia="Times New Roman" w:hAnsi="Arial" w:cs="Arial"/>
          <w:i/>
          <w:color w:val="000000" w:themeColor="text1"/>
          <w:sz w:val="20"/>
          <w:szCs w:val="20"/>
          <w:lang w:eastAsia="en-GB"/>
        </w:rPr>
        <w:t xml:space="preserve"> (</w:t>
      </w:r>
      <w:hyperlink r:id="rId53" w:history="1">
        <w:r w:rsidR="004B61D2" w:rsidRPr="001D7643">
          <w:rPr>
            <w:rStyle w:val="Hyperlink"/>
            <w:rFonts w:ascii="Arial" w:eastAsia="Times New Roman" w:hAnsi="Arial" w:cs="Arial"/>
            <w:i/>
            <w:sz w:val="20"/>
            <w:szCs w:val="20"/>
            <w:lang w:eastAsia="en-GB"/>
          </w:rPr>
          <w:t>http://redmine.ogf.org/boards/15/topics/106</w:t>
        </w:r>
      </w:hyperlink>
      <w:r w:rsidRPr="001D7643">
        <w:rPr>
          <w:rFonts w:ascii="Arial" w:eastAsia="Times New Roman" w:hAnsi="Arial" w:cs="Arial"/>
          <w:i/>
          <w:color w:val="000000" w:themeColor="text1"/>
          <w:sz w:val="20"/>
          <w:szCs w:val="20"/>
          <w:lang w:eastAsia="en-GB"/>
        </w:rPr>
        <w:t>)</w:t>
      </w:r>
    </w:p>
    <w:p w:rsidR="00D3283B" w:rsidRPr="001D7643" w:rsidRDefault="00D3283B" w:rsidP="00D3283B">
      <w:pPr>
        <w:rPr>
          <w:rFonts w:ascii="Arial" w:eastAsia="Times New Roman" w:hAnsi="Arial" w:cs="Arial"/>
          <w:i/>
          <w:color w:val="000000" w:themeColor="text1"/>
          <w:sz w:val="20"/>
          <w:szCs w:val="20"/>
          <w:lang w:eastAsia="en-GB"/>
        </w:rPr>
      </w:pPr>
    </w:p>
    <w:p w:rsidR="004B61D2" w:rsidRPr="001D7643" w:rsidRDefault="005D2F38" w:rsidP="00D3283B">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4B61D2" w:rsidRPr="001D7643">
        <w:rPr>
          <w:rFonts w:ascii="Arial" w:eastAsia="Times New Roman" w:hAnsi="Arial" w:cs="Arial"/>
          <w:i/>
          <w:color w:val="000000" w:themeColor="text1"/>
          <w:sz w:val="20"/>
          <w:szCs w:val="20"/>
          <w:lang w:eastAsia="en-GB"/>
        </w:rPr>
        <w:t>2.7</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4B61D2" w:rsidRPr="001D7643">
        <w:rPr>
          <w:rFonts w:ascii="Arial" w:eastAsia="Times New Roman" w:hAnsi="Arial" w:cs="Arial"/>
          <w:sz w:val="20"/>
          <w:szCs w:val="20"/>
          <w:lang w:eastAsia="en-GB"/>
        </w:rPr>
        <w:t>Add a paragraph describing optional warning if there is an invalid property value for a property that is unused or being ignored. For example: dfdl</w:t>
      </w:r>
      <w:proofErr w:type="gramStart"/>
      <w:r w:rsidR="004B61D2" w:rsidRPr="001D7643">
        <w:rPr>
          <w:rFonts w:ascii="Arial" w:eastAsia="Times New Roman" w:hAnsi="Arial" w:cs="Arial"/>
          <w:sz w:val="20"/>
          <w:szCs w:val="20"/>
          <w:lang w:eastAsia="en-GB"/>
        </w:rPr>
        <w:t>:lengthKind</w:t>
      </w:r>
      <w:proofErr w:type="gramEnd"/>
      <w:r w:rsidR="004B61D2" w:rsidRPr="001D7643">
        <w:rPr>
          <w:rFonts w:ascii="Arial" w:eastAsia="Times New Roman" w:hAnsi="Arial" w:cs="Arial"/>
          <w:sz w:val="20"/>
          <w:szCs w:val="20"/>
          <w:lang w:eastAsia="en-GB"/>
        </w:rPr>
        <w:t xml:space="preserve"> is not ‘explicit’ but dfdl:length is an expression and that expression contains invalid syntax. Also add a reference to new </w:t>
      </w:r>
      <w:r w:rsidR="005E74AC" w:rsidRPr="001D7643">
        <w:rPr>
          <w:rFonts w:ascii="Arial" w:eastAsia="Times New Roman" w:hAnsi="Arial" w:cs="Arial"/>
          <w:sz w:val="20"/>
          <w:szCs w:val="20"/>
          <w:lang w:eastAsia="en-GB"/>
        </w:rPr>
        <w:t>‘</w:t>
      </w:r>
      <w:r w:rsidR="004B61D2" w:rsidRPr="001D7643">
        <w:rPr>
          <w:rFonts w:ascii="Arial" w:eastAsia="Times New Roman" w:hAnsi="Arial" w:cs="Arial"/>
          <w:sz w:val="20"/>
          <w:szCs w:val="20"/>
          <w:lang w:eastAsia="en-GB"/>
        </w:rPr>
        <w:t>implementation-dependen</w:t>
      </w:r>
      <w:r w:rsidR="005E74AC" w:rsidRPr="001D7643">
        <w:rPr>
          <w:rFonts w:ascii="Arial" w:eastAsia="Times New Roman" w:hAnsi="Arial" w:cs="Arial"/>
          <w:sz w:val="20"/>
          <w:szCs w:val="20"/>
          <w:lang w:eastAsia="en-GB"/>
        </w:rPr>
        <w:t>t’</w:t>
      </w:r>
      <w:r w:rsidR="004B61D2" w:rsidRPr="001D7643">
        <w:rPr>
          <w:rFonts w:ascii="Arial" w:eastAsia="Times New Roman" w:hAnsi="Arial" w:cs="Arial"/>
          <w:sz w:val="20"/>
          <w:szCs w:val="20"/>
          <w:lang w:eastAsia="en-GB"/>
        </w:rPr>
        <w:t xml:space="preserve"> section (see erratum 4.</w:t>
      </w:r>
      <w:r w:rsidR="005E74AC" w:rsidRPr="001D7643">
        <w:rPr>
          <w:rFonts w:ascii="Arial" w:eastAsia="Times New Roman" w:hAnsi="Arial" w:cs="Arial"/>
          <w:sz w:val="20"/>
          <w:szCs w:val="20"/>
          <w:lang w:eastAsia="en-GB"/>
        </w:rPr>
        <w:t>27</w:t>
      </w:r>
      <w:r w:rsidR="004B61D2" w:rsidRPr="001D7643">
        <w:rPr>
          <w:rFonts w:ascii="Arial" w:eastAsia="Times New Roman" w:hAnsi="Arial" w:cs="Arial"/>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4B61D2" w:rsidP="005D2F38">
      <w:pPr>
        <w:rPr>
          <w:rFonts w:ascii="Arial" w:eastAsia="Times New Roman" w:hAnsi="Arial" w:cs="Arial"/>
          <w:i/>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2.6.</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Change ‘Schema Definition Warning</w:t>
      </w:r>
      <w:r w:rsidR="00D3283B" w:rsidRPr="001D7643">
        <w:rPr>
          <w:rFonts w:ascii="Arial" w:eastAsia="Times New Roman" w:hAnsi="Arial" w:cs="Arial"/>
          <w:color w:val="000000" w:themeColor="text1"/>
          <w:sz w:val="20"/>
          <w:szCs w:val="20"/>
          <w:lang w:eastAsia="en-GB"/>
        </w:rPr>
        <w:t>’ to ‘warning’.</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D3283B" w:rsidP="005D2F38">
      <w:pPr>
        <w:rPr>
          <w:rFonts w:ascii="Arial" w:eastAsia="Times New Roman" w:hAnsi="Arial" w:cs="Arial"/>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C377EE" w:rsidRPr="001D7643" w:rsidRDefault="00C377EE" w:rsidP="005D2F38">
      <w:pPr>
        <w:rPr>
          <w:rFonts w:ascii="Arial" w:eastAsia="Times New Roman" w:hAnsi="Arial" w:cs="Arial"/>
          <w:b/>
          <w:color w:val="000000" w:themeColor="text1"/>
          <w:sz w:val="20"/>
          <w:szCs w:val="20"/>
          <w:lang w:eastAsia="en-GB"/>
        </w:rPr>
      </w:pPr>
    </w:p>
    <w:p w:rsidR="005D2F38" w:rsidRPr="001D7643" w:rsidRDefault="005D2F38" w:rsidP="005D2F38">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lastRenderedPageBreak/>
        <w:t>4.22</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D3283B" w:rsidRPr="001D7643">
        <w:rPr>
          <w:rFonts w:ascii="Arial" w:eastAsia="Times New Roman" w:hAnsi="Arial" w:cs="Arial"/>
          <w:i/>
          <w:color w:val="000000" w:themeColor="text1"/>
          <w:sz w:val="20"/>
          <w:szCs w:val="20"/>
          <w:lang w:eastAsia="en-GB"/>
        </w:rPr>
        <w:t>116</w:t>
      </w:r>
      <w:r w:rsidRPr="001D7643">
        <w:rPr>
          <w:rFonts w:ascii="Arial" w:eastAsia="Times New Roman" w:hAnsi="Arial" w:cs="Arial"/>
          <w:i/>
          <w:color w:val="000000" w:themeColor="text1"/>
          <w:sz w:val="20"/>
          <w:szCs w:val="20"/>
          <w:lang w:eastAsia="en-GB"/>
        </w:rPr>
        <w:t xml:space="preserve"> (</w:t>
      </w:r>
      <w:hyperlink r:id="rId54" w:history="1">
        <w:r w:rsidR="00D3283B" w:rsidRPr="001D7643">
          <w:rPr>
            <w:rStyle w:val="Hyperlink"/>
            <w:rFonts w:ascii="Arial" w:eastAsia="Times New Roman" w:hAnsi="Arial" w:cs="Arial"/>
            <w:i/>
            <w:sz w:val="20"/>
            <w:szCs w:val="20"/>
            <w:lang w:eastAsia="en-GB"/>
          </w:rPr>
          <w:t>http://redmine.ogf.org/boards/15/topics/116</w:t>
        </w:r>
      </w:hyperlink>
      <w:r w:rsidRPr="001D7643">
        <w:rPr>
          <w:rFonts w:ascii="Arial" w:eastAsia="Times New Roman" w:hAnsi="Arial" w:cs="Arial"/>
          <w:i/>
          <w:color w:val="000000" w:themeColor="text1"/>
          <w:sz w:val="20"/>
          <w:szCs w:val="20"/>
          <w:lang w:eastAsia="en-GB"/>
        </w:rPr>
        <w:t>)</w:t>
      </w:r>
    </w:p>
    <w:p w:rsidR="00D3283B" w:rsidRPr="001D7643" w:rsidRDefault="00D3283B" w:rsidP="005D2F38">
      <w:pPr>
        <w:rPr>
          <w:rFonts w:ascii="Arial" w:eastAsia="Times New Roman" w:hAnsi="Arial" w:cs="Arial"/>
          <w:i/>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D3283B" w:rsidRPr="001D7643">
        <w:rPr>
          <w:rFonts w:ascii="Arial" w:eastAsia="Times New Roman" w:hAnsi="Arial" w:cs="Arial"/>
          <w:i/>
          <w:color w:val="000000" w:themeColor="text1"/>
          <w:sz w:val="20"/>
          <w:szCs w:val="20"/>
          <w:lang w:eastAsia="en-GB"/>
        </w:rPr>
        <w:t>13.6</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D3283B" w:rsidRPr="001D7643">
        <w:rPr>
          <w:rFonts w:ascii="Arial" w:eastAsia="Times New Roman" w:hAnsi="Arial" w:cs="Arial"/>
          <w:color w:val="000000" w:themeColor="text1"/>
          <w:sz w:val="20"/>
          <w:szCs w:val="20"/>
          <w:lang w:eastAsia="en-GB"/>
        </w:rPr>
        <w:t>In the property description for textZonedSignStyle, replace the second paragraph with the following</w:t>
      </w:r>
      <w:r w:rsidR="00C377EE" w:rsidRPr="001D7643">
        <w:rPr>
          <w:rFonts w:ascii="Arial" w:eastAsia="Times New Roman" w:hAnsi="Arial" w:cs="Arial"/>
          <w:color w:val="000000" w:themeColor="text1"/>
          <w:sz w:val="20"/>
          <w:szCs w:val="20"/>
          <w:lang w:eastAsia="en-GB"/>
        </w:rPr>
        <w:t xml:space="preserve"> less restrictive words, which allows the use of CCSID 943 (and others)</w:t>
      </w:r>
      <w:r w:rsidR="00D3283B" w:rsidRPr="001D7643">
        <w:rPr>
          <w:rFonts w:ascii="Arial" w:eastAsia="Times New Roman" w:hAnsi="Arial" w:cs="Arial"/>
          <w:color w:val="000000" w:themeColor="text1"/>
          <w:sz w:val="20"/>
          <w:szCs w:val="20"/>
          <w:lang w:eastAsia="en-GB"/>
        </w:rPr>
        <w:t>:</w:t>
      </w:r>
    </w:p>
    <w:p w:rsidR="00D3283B" w:rsidRPr="001D7643" w:rsidRDefault="00D3283B" w:rsidP="005D2F38">
      <w:pPr>
        <w:rPr>
          <w:rFonts w:ascii="Arial" w:eastAsia="Times New Roman" w:hAnsi="Arial" w:cs="Arial"/>
          <w:color w:val="000000" w:themeColor="text1"/>
          <w:sz w:val="20"/>
          <w:szCs w:val="20"/>
          <w:lang w:eastAsia="en-GB"/>
        </w:rPr>
      </w:pPr>
    </w:p>
    <w:p w:rsidR="00D3283B" w:rsidRPr="001D7643" w:rsidRDefault="00C377EE" w:rsidP="005D2F38">
      <w:pPr>
        <w:rPr>
          <w:rFonts w:ascii="Arial" w:eastAsia="Times New Roman" w:hAnsi="Arial" w:cs="Arial"/>
          <w:color w:val="000000" w:themeColor="text1"/>
          <w:sz w:val="20"/>
          <w:szCs w:val="20"/>
          <w:lang w:eastAsia="en-GB"/>
        </w:rPr>
      </w:pPr>
      <w:r w:rsidRPr="001D7643">
        <w:rPr>
          <w:rFonts w:ascii="Arial" w:hAnsi="Arial" w:cs="Arial"/>
          <w:sz w:val="20"/>
          <w:szCs w:val="20"/>
        </w:rPr>
        <w:t>“</w:t>
      </w:r>
      <w:r w:rsidR="00D3283B" w:rsidRPr="001D7643">
        <w:rPr>
          <w:rFonts w:ascii="Arial" w:hAnsi="Arial" w:cs="Arial"/>
          <w:sz w:val="20"/>
          <w:szCs w:val="20"/>
        </w:rPr>
        <w:t>Used only when dfdl</w:t>
      </w:r>
      <w:proofErr w:type="gramStart"/>
      <w:r w:rsidR="00D3283B" w:rsidRPr="001D7643">
        <w:rPr>
          <w:rFonts w:ascii="Arial" w:hAnsi="Arial" w:cs="Arial"/>
          <w:sz w:val="20"/>
          <w:szCs w:val="20"/>
        </w:rPr>
        <w:t>:encoding</w:t>
      </w:r>
      <w:proofErr w:type="gramEnd"/>
      <w:r w:rsidR="00D3283B" w:rsidRPr="001D7643">
        <w:rPr>
          <w:rFonts w:ascii="Arial" w:hAnsi="Arial" w:cs="Arial"/>
          <w:sz w:val="20"/>
          <w:szCs w:val="20"/>
        </w:rPr>
        <w:t xml:space="preserve"> is an ASCII-derived character set encoding. The encoding must provide the character to single byte code point mapping used by the specified value of dfdl</w:t>
      </w:r>
      <w:proofErr w:type="gramStart"/>
      <w:r w:rsidR="00D3283B" w:rsidRPr="001D7643">
        <w:rPr>
          <w:rFonts w:ascii="Arial" w:hAnsi="Arial" w:cs="Arial"/>
          <w:sz w:val="20"/>
          <w:szCs w:val="20"/>
        </w:rPr>
        <w:t>:textZonedSignStyle</w:t>
      </w:r>
      <w:proofErr w:type="gramEnd"/>
      <w:r w:rsidR="00D3283B" w:rsidRPr="001D7643">
        <w:rPr>
          <w:rFonts w:ascii="Arial" w:hAnsi="Arial" w:cs="Arial"/>
          <w:sz w:val="20"/>
          <w:szCs w:val="20"/>
        </w:rPr>
        <w:t>, as stated below.</w:t>
      </w:r>
      <w:r w:rsidRPr="001D7643">
        <w:rPr>
          <w:rFonts w:ascii="Arial" w:hAnsi="Arial" w:cs="Arial"/>
          <w:sz w:val="20"/>
          <w:szCs w:val="20"/>
        </w:rPr>
        <w:t>”</w:t>
      </w:r>
    </w:p>
    <w:p w:rsidR="005D2F38" w:rsidRPr="001D7643" w:rsidRDefault="005D2F38" w:rsidP="005D2F38">
      <w:pPr>
        <w:rPr>
          <w:rFonts w:ascii="Arial" w:eastAsia="Times New Roman" w:hAnsi="Arial" w:cs="Arial"/>
          <w:color w:val="000000" w:themeColor="text1"/>
          <w:sz w:val="20"/>
          <w:szCs w:val="20"/>
          <w:lang w:eastAsia="en-GB"/>
        </w:rPr>
      </w:pPr>
    </w:p>
    <w:p w:rsidR="005D2F38" w:rsidRPr="001D7643" w:rsidRDefault="005D2F38" w:rsidP="005D2F38">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4.23</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08697E" w:rsidRPr="001D7643">
        <w:rPr>
          <w:rFonts w:ascii="Arial" w:eastAsia="Times New Roman" w:hAnsi="Arial" w:cs="Arial"/>
          <w:i/>
          <w:color w:val="000000" w:themeColor="text1"/>
          <w:sz w:val="20"/>
          <w:szCs w:val="20"/>
          <w:lang w:eastAsia="en-GB"/>
        </w:rPr>
        <w:t>170</w:t>
      </w:r>
      <w:r w:rsidRPr="001D7643">
        <w:rPr>
          <w:rFonts w:ascii="Arial" w:eastAsia="Times New Roman" w:hAnsi="Arial" w:cs="Arial"/>
          <w:i/>
          <w:color w:val="000000" w:themeColor="text1"/>
          <w:sz w:val="20"/>
          <w:szCs w:val="20"/>
          <w:lang w:eastAsia="en-GB"/>
        </w:rPr>
        <w:t xml:space="preserve"> (</w:t>
      </w:r>
      <w:hyperlink r:id="rId55" w:history="1">
        <w:r w:rsidR="0008697E" w:rsidRPr="001D7643">
          <w:rPr>
            <w:rStyle w:val="Hyperlink"/>
            <w:rFonts w:ascii="Arial" w:eastAsia="Times New Roman" w:hAnsi="Arial" w:cs="Arial"/>
            <w:i/>
            <w:sz w:val="20"/>
            <w:szCs w:val="20"/>
            <w:lang w:eastAsia="en-GB"/>
          </w:rPr>
          <w:t>http://redmine.ogf.org/boards/15/topics/170</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 xml:space="preserve">Section </w:t>
      </w:r>
      <w:r w:rsidR="0008697E" w:rsidRPr="001D7643">
        <w:rPr>
          <w:rFonts w:ascii="Arial" w:eastAsia="Times New Roman" w:hAnsi="Arial" w:cs="Arial"/>
          <w:i/>
          <w:color w:val="000000" w:themeColor="text1"/>
          <w:sz w:val="20"/>
          <w:szCs w:val="20"/>
          <w:lang w:eastAsia="en-GB"/>
        </w:rPr>
        <w:t>13.10</w:t>
      </w:r>
      <w:r w:rsidRPr="001D7643">
        <w:rPr>
          <w:rFonts w:ascii="Arial" w:eastAsia="Times New Roman" w:hAnsi="Arial" w:cs="Arial"/>
          <w:i/>
          <w:color w:val="000000" w:themeColor="text1"/>
          <w:sz w:val="20"/>
          <w:szCs w:val="20"/>
          <w:lang w:eastAsia="en-GB"/>
        </w:rPr>
        <w:t>.</w:t>
      </w:r>
      <w:proofErr w:type="gramEnd"/>
      <w:r w:rsidRPr="001D7643">
        <w:rPr>
          <w:rFonts w:ascii="Arial" w:eastAsia="Times New Roman" w:hAnsi="Arial" w:cs="Arial"/>
          <w:i/>
          <w:color w:val="000000" w:themeColor="text1"/>
          <w:sz w:val="20"/>
          <w:szCs w:val="20"/>
          <w:lang w:eastAsia="en-GB"/>
        </w:rPr>
        <w:t xml:space="preserve"> </w:t>
      </w:r>
      <w:r w:rsidR="0008697E" w:rsidRPr="001D7643">
        <w:rPr>
          <w:rFonts w:ascii="Arial" w:eastAsia="Times New Roman" w:hAnsi="Arial" w:cs="Arial"/>
          <w:color w:val="000000" w:themeColor="text1"/>
          <w:sz w:val="20"/>
          <w:szCs w:val="20"/>
          <w:lang w:eastAsia="en-GB"/>
        </w:rPr>
        <w:t>The property description for binaryBooleanTrueRep is missing the unparsing behaviour when the property value is “”. Add that the unparser will use the one’s complement of the binaryBooleanFalseRep property</w:t>
      </w: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08697E" w:rsidRPr="001D7643" w:rsidRDefault="0008697E" w:rsidP="00A7771A">
      <w:pPr>
        <w:rPr>
          <w:rFonts w:ascii="Arial" w:hAnsi="Arial" w:cs="Arial"/>
          <w:sz w:val="20"/>
          <w:szCs w:val="20"/>
        </w:rPr>
      </w:pPr>
      <w:r w:rsidRPr="001D7643">
        <w:rPr>
          <w:rFonts w:ascii="Arial" w:eastAsia="Times New Roman" w:hAnsi="Arial" w:cs="Arial"/>
          <w:color w:val="000000" w:themeColor="text1"/>
          <w:sz w:val="20"/>
          <w:szCs w:val="20"/>
          <w:lang w:eastAsia="en-GB"/>
        </w:rPr>
        <w:t>The second paragraph of the property description for binaryBooleanTrueRep is restating information from elsewhere, so should be replaced by “</w:t>
      </w:r>
      <w:r w:rsidRPr="001D7643">
        <w:rPr>
          <w:rFonts w:ascii="Arial" w:hAnsi="Arial" w:cs="Arial"/>
          <w:sz w:val="20"/>
          <w:szCs w:val="20"/>
        </w:rPr>
        <w:t>The length of the data value of the element must be between 1 bit and 32 bits (4 bytes) as described in section 12.3.7.2. It is a schema definition error if the value (when provided) of dfdl</w:t>
      </w:r>
      <w:proofErr w:type="gramStart"/>
      <w:r w:rsidRPr="001D7643">
        <w:rPr>
          <w:rFonts w:ascii="Arial" w:hAnsi="Arial" w:cs="Arial"/>
          <w:sz w:val="20"/>
          <w:szCs w:val="20"/>
        </w:rPr>
        <w:t>:binaryBooleanTrueRep</w:t>
      </w:r>
      <w:proofErr w:type="gramEnd"/>
      <w:r w:rsidRPr="001D7643">
        <w:rPr>
          <w:rFonts w:ascii="Arial" w:hAnsi="Arial" w:cs="Arial"/>
          <w:sz w:val="20"/>
          <w:szCs w:val="20"/>
        </w:rPr>
        <w:t xml:space="preserve"> cannot fit as an unsigned binary integer in the specified length.". </w:t>
      </w:r>
      <w:proofErr w:type="gramStart"/>
      <w:r w:rsidRPr="001D7643">
        <w:rPr>
          <w:rFonts w:ascii="Arial" w:hAnsi="Arial" w:cs="Arial"/>
          <w:sz w:val="20"/>
          <w:szCs w:val="20"/>
        </w:rPr>
        <w:t xml:space="preserve">Equivalent change to be made to </w:t>
      </w:r>
      <w:r w:rsidR="00344461" w:rsidRPr="001D7643">
        <w:rPr>
          <w:rFonts w:ascii="Arial" w:hAnsi="Arial" w:cs="Arial"/>
          <w:sz w:val="20"/>
          <w:szCs w:val="20"/>
        </w:rPr>
        <w:t xml:space="preserve">the property description for </w:t>
      </w:r>
      <w:r w:rsidRPr="001D7643">
        <w:rPr>
          <w:rFonts w:ascii="Arial" w:hAnsi="Arial" w:cs="Arial"/>
          <w:sz w:val="20"/>
          <w:szCs w:val="20"/>
        </w:rPr>
        <w:t>binaryBooleanFalseRep.</w:t>
      </w:r>
      <w:proofErr w:type="gramEnd"/>
    </w:p>
    <w:p w:rsidR="0008697E" w:rsidRPr="001D7643" w:rsidRDefault="0008697E" w:rsidP="00A7771A">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 xml:space="preserve"> </w:t>
      </w:r>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4.24</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 xml:space="preserve">Public comment </w:t>
      </w:r>
      <w:r w:rsidR="003661AB" w:rsidRPr="001D7643">
        <w:rPr>
          <w:rFonts w:ascii="Arial" w:eastAsia="Times New Roman" w:hAnsi="Arial" w:cs="Arial"/>
          <w:i/>
          <w:color w:val="000000" w:themeColor="text1"/>
          <w:sz w:val="20"/>
          <w:szCs w:val="20"/>
          <w:lang w:eastAsia="en-GB"/>
        </w:rPr>
        <w:t>43</w:t>
      </w:r>
      <w:r w:rsidRPr="001D7643">
        <w:rPr>
          <w:rFonts w:ascii="Arial" w:eastAsia="Times New Roman" w:hAnsi="Arial" w:cs="Arial"/>
          <w:i/>
          <w:color w:val="000000" w:themeColor="text1"/>
          <w:sz w:val="20"/>
          <w:szCs w:val="20"/>
          <w:lang w:eastAsia="en-GB"/>
        </w:rPr>
        <w:t xml:space="preserve"> (</w:t>
      </w:r>
      <w:hyperlink r:id="rId56" w:history="1">
        <w:r w:rsidR="003661AB" w:rsidRPr="001D7643">
          <w:rPr>
            <w:rStyle w:val="Hyperlink"/>
            <w:rFonts w:ascii="Arial" w:eastAsia="Times New Roman" w:hAnsi="Arial" w:cs="Arial"/>
            <w:i/>
            <w:sz w:val="20"/>
            <w:szCs w:val="20"/>
            <w:lang w:eastAsia="en-GB"/>
          </w:rPr>
          <w:t>http://redmine.ogf.org/boards/15/topics/43</w:t>
        </w:r>
      </w:hyperlink>
      <w:r w:rsidRPr="001D7643">
        <w:rPr>
          <w:rFonts w:ascii="Arial" w:eastAsia="Times New Roman" w:hAnsi="Arial" w:cs="Arial"/>
          <w:i/>
          <w:color w:val="000000" w:themeColor="text1"/>
          <w:sz w:val="20"/>
          <w:szCs w:val="20"/>
          <w:lang w:eastAsia="en-GB"/>
        </w:rPr>
        <w:t>)</w:t>
      </w:r>
    </w:p>
    <w:p w:rsidR="00A7771A" w:rsidRPr="001D7643" w:rsidRDefault="00A7771A" w:rsidP="00A7771A">
      <w:pPr>
        <w:rPr>
          <w:rFonts w:ascii="Arial" w:hAnsi="Arial" w:cs="Arial"/>
          <w:sz w:val="20"/>
          <w:szCs w:val="20"/>
        </w:rPr>
      </w:pPr>
    </w:p>
    <w:p w:rsidR="00A7771A" w:rsidRPr="001D7643" w:rsidRDefault="00A7771A" w:rsidP="00A7771A">
      <w:pPr>
        <w:rPr>
          <w:rFonts w:ascii="Arial" w:eastAsia="Times New Roman" w:hAnsi="Arial" w:cs="Arial"/>
          <w:color w:val="000000" w:themeColor="text1"/>
          <w:sz w:val="20"/>
          <w:szCs w:val="20"/>
          <w:lang w:eastAsia="en-GB"/>
        </w:rPr>
      </w:pPr>
      <w:del w:id="250" w:author="Steve Hanson" w:date="2014-08-28T14:42:00Z">
        <w:r w:rsidRPr="001D7643" w:rsidDel="002F10B4">
          <w:rPr>
            <w:rFonts w:ascii="Arial" w:eastAsia="Times New Roman" w:hAnsi="Arial" w:cs="Arial"/>
            <w:i/>
            <w:color w:val="000000" w:themeColor="text1"/>
            <w:sz w:val="20"/>
            <w:szCs w:val="20"/>
            <w:lang w:eastAsia="en-GB"/>
          </w:rPr>
          <w:delText xml:space="preserve">Section </w:delText>
        </w:r>
        <w:r w:rsidR="003661AB" w:rsidRPr="001D7643" w:rsidDel="002F10B4">
          <w:rPr>
            <w:rFonts w:ascii="Arial" w:eastAsia="Times New Roman" w:hAnsi="Arial" w:cs="Arial"/>
            <w:i/>
            <w:color w:val="000000" w:themeColor="text1"/>
            <w:sz w:val="20"/>
            <w:szCs w:val="20"/>
            <w:lang w:eastAsia="en-GB"/>
          </w:rPr>
          <w:delText>TBD</w:delText>
        </w:r>
        <w:r w:rsidRPr="001D7643" w:rsidDel="002F10B4">
          <w:rPr>
            <w:rFonts w:ascii="Arial" w:eastAsia="Times New Roman" w:hAnsi="Arial" w:cs="Arial"/>
            <w:i/>
            <w:color w:val="000000" w:themeColor="text1"/>
            <w:sz w:val="20"/>
            <w:szCs w:val="20"/>
            <w:lang w:eastAsia="en-GB"/>
          </w:rPr>
          <w:delText xml:space="preserve">. </w:delText>
        </w:r>
      </w:del>
      <w:r w:rsidR="003661AB" w:rsidRPr="001D7643">
        <w:rPr>
          <w:rFonts w:ascii="Arial" w:eastAsia="Times New Roman" w:hAnsi="Arial" w:cs="Arial"/>
          <w:color w:val="000000" w:themeColor="text1"/>
          <w:sz w:val="20"/>
          <w:szCs w:val="20"/>
          <w:lang w:eastAsia="en-GB"/>
        </w:rPr>
        <w:t xml:space="preserve">The byteOrder property on its own is not sufficient to implement </w:t>
      </w:r>
      <w:ins w:id="251" w:author="Steve Hanson" w:date="2014-08-28T14:43:00Z">
        <w:r w:rsidR="002F10B4" w:rsidRPr="001D7643">
          <w:rPr>
            <w:rFonts w:ascii="Arial" w:eastAsia="Times New Roman" w:hAnsi="Arial" w:cs="Arial"/>
            <w:color w:val="000000" w:themeColor="text1"/>
            <w:sz w:val="20"/>
            <w:szCs w:val="20"/>
            <w:lang w:eastAsia="en-GB"/>
          </w:rPr>
          <w:t>the family</w:t>
        </w:r>
      </w:ins>
      <w:del w:id="252" w:author="Steve Hanson" w:date="2014-08-28T14:43:00Z">
        <w:r w:rsidR="003661AB" w:rsidRPr="001D7643" w:rsidDel="002F10B4">
          <w:rPr>
            <w:rFonts w:ascii="Arial" w:eastAsia="Times New Roman" w:hAnsi="Arial" w:cs="Arial"/>
            <w:color w:val="000000" w:themeColor="text1"/>
            <w:sz w:val="20"/>
            <w:szCs w:val="20"/>
            <w:lang w:eastAsia="en-GB"/>
          </w:rPr>
          <w:delText>several</w:delText>
        </w:r>
      </w:del>
      <w:ins w:id="253" w:author="Steve Hanson" w:date="2014-08-28T14:43:00Z">
        <w:r w:rsidR="002F10B4" w:rsidRPr="001D7643">
          <w:rPr>
            <w:rFonts w:ascii="Arial" w:eastAsia="Times New Roman" w:hAnsi="Arial" w:cs="Arial"/>
            <w:color w:val="000000" w:themeColor="text1"/>
            <w:sz w:val="20"/>
            <w:szCs w:val="20"/>
            <w:lang w:eastAsia="en-GB"/>
          </w:rPr>
          <w:t xml:space="preserve"> of</w:t>
        </w:r>
      </w:ins>
      <w:r w:rsidR="003661AB" w:rsidRPr="001D7643">
        <w:rPr>
          <w:rFonts w:ascii="Arial" w:eastAsia="Times New Roman" w:hAnsi="Arial" w:cs="Arial"/>
          <w:color w:val="000000" w:themeColor="text1"/>
          <w:sz w:val="20"/>
          <w:szCs w:val="20"/>
          <w:lang w:eastAsia="en-GB"/>
        </w:rPr>
        <w:t xml:space="preserve"> </w:t>
      </w:r>
      <w:ins w:id="254" w:author="Steve Hanson" w:date="2014-08-28T14:42:00Z">
        <w:r w:rsidR="002F10B4" w:rsidRPr="001D7643">
          <w:rPr>
            <w:rFonts w:ascii="Arial" w:eastAsia="Times New Roman" w:hAnsi="Arial" w:cs="Arial"/>
            <w:color w:val="000000" w:themeColor="text1"/>
            <w:sz w:val="20"/>
            <w:szCs w:val="20"/>
            <w:lang w:eastAsia="en-GB"/>
          </w:rPr>
          <w:t xml:space="preserve">US military </w:t>
        </w:r>
      </w:ins>
      <w:r w:rsidR="003661AB" w:rsidRPr="001D7643">
        <w:rPr>
          <w:rFonts w:ascii="Arial" w:eastAsia="Times New Roman" w:hAnsi="Arial" w:cs="Arial"/>
          <w:color w:val="000000" w:themeColor="text1"/>
          <w:sz w:val="20"/>
          <w:szCs w:val="20"/>
          <w:lang w:eastAsia="en-GB"/>
        </w:rPr>
        <w:t>formats</w:t>
      </w:r>
      <w:ins w:id="255" w:author="Steve Hanson" w:date="2014-08-28T14:43:00Z">
        <w:r w:rsidR="002F10B4" w:rsidRPr="001D7643">
          <w:rPr>
            <w:rFonts w:ascii="Arial" w:eastAsia="Times New Roman" w:hAnsi="Arial" w:cs="Arial"/>
            <w:color w:val="000000" w:themeColor="text1"/>
            <w:sz w:val="20"/>
            <w:szCs w:val="20"/>
            <w:lang w:eastAsia="en-GB"/>
          </w:rPr>
          <w:t xml:space="preserve"> that includes MIL-STD-2045</w:t>
        </w:r>
      </w:ins>
      <w:r w:rsidRPr="001D7643">
        <w:rPr>
          <w:rFonts w:ascii="Arial" w:eastAsia="Times New Roman" w:hAnsi="Arial" w:cs="Arial"/>
          <w:color w:val="000000" w:themeColor="text1"/>
          <w:sz w:val="20"/>
          <w:szCs w:val="20"/>
          <w:lang w:eastAsia="en-GB"/>
        </w:rPr>
        <w:t>.</w:t>
      </w:r>
      <w:ins w:id="256" w:author="Steve Hanson" w:date="2014-08-28T14:43:00Z">
        <w:r w:rsidR="002F10B4" w:rsidRPr="001D7643">
          <w:rPr>
            <w:rFonts w:ascii="Arial" w:eastAsia="Times New Roman" w:hAnsi="Arial" w:cs="Arial"/>
            <w:color w:val="000000" w:themeColor="text1"/>
            <w:sz w:val="20"/>
            <w:szCs w:val="20"/>
            <w:lang w:eastAsia="en-GB"/>
          </w:rPr>
          <w:t xml:space="preserve">  When fields are not a whole number of bytes, the bytes are filled from the least significant bit first.  This is seen in</w:t>
        </w:r>
      </w:ins>
      <w:ins w:id="257" w:author="Steve Hanson" w:date="2014-08-28T14:44:00Z">
        <w:r w:rsidR="002F10B4" w:rsidRPr="001D7643">
          <w:rPr>
            <w:rFonts w:ascii="Arial" w:eastAsia="Times New Roman" w:hAnsi="Arial" w:cs="Arial"/>
            <w:color w:val="000000" w:themeColor="text1"/>
            <w:sz w:val="20"/>
            <w:szCs w:val="20"/>
            <w:lang w:eastAsia="en-GB"/>
          </w:rPr>
          <w:t xml:space="preserve"> </w:t>
        </w:r>
      </w:ins>
      <w:ins w:id="258" w:author="Steve Hanson" w:date="2014-08-28T14:43:00Z">
        <w:r w:rsidR="002F10B4" w:rsidRPr="001D7643">
          <w:rPr>
            <w:rFonts w:ascii="Arial" w:eastAsia="Times New Roman" w:hAnsi="Arial" w:cs="Arial"/>
            <w:color w:val="000000" w:themeColor="text1"/>
            <w:sz w:val="20"/>
            <w:szCs w:val="20"/>
            <w:lang w:eastAsia="en-GB"/>
          </w:rPr>
          <w:t xml:space="preserve">conjunction with </w:t>
        </w:r>
      </w:ins>
      <w:ins w:id="259" w:author="Steve Hanson" w:date="2014-08-28T14:44:00Z">
        <w:r w:rsidR="002F10B4" w:rsidRPr="001D7643">
          <w:rPr>
            <w:rFonts w:ascii="Arial" w:eastAsia="Times New Roman" w:hAnsi="Arial" w:cs="Arial"/>
            <w:color w:val="000000" w:themeColor="text1"/>
            <w:sz w:val="20"/>
            <w:szCs w:val="20"/>
            <w:lang w:eastAsia="en-GB"/>
          </w:rPr>
          <w:t xml:space="preserve">little-endian byte order. </w:t>
        </w:r>
      </w:ins>
      <w:del w:id="260" w:author="Steve Hanson" w:date="2014-08-28T14:44:00Z">
        <w:r w:rsidRPr="001D7643" w:rsidDel="002F10B4">
          <w:rPr>
            <w:rFonts w:ascii="Arial" w:eastAsia="Times New Roman" w:hAnsi="Arial" w:cs="Arial"/>
            <w:color w:val="000000" w:themeColor="text1"/>
            <w:sz w:val="20"/>
            <w:szCs w:val="20"/>
            <w:lang w:eastAsia="en-GB"/>
          </w:rPr>
          <w:delText xml:space="preserve"> </w:delText>
        </w:r>
      </w:del>
    </w:p>
    <w:p w:rsidR="003661AB" w:rsidRPr="001D7643" w:rsidRDefault="003661AB" w:rsidP="00A7771A">
      <w:pPr>
        <w:rPr>
          <w:ins w:id="261" w:author="Steve Hanson" w:date="2014-08-28T14:44:00Z"/>
          <w:rFonts w:ascii="Arial" w:eastAsia="Times New Roman" w:hAnsi="Arial" w:cs="Arial"/>
          <w:color w:val="000000" w:themeColor="text1"/>
          <w:sz w:val="20"/>
          <w:szCs w:val="20"/>
          <w:lang w:eastAsia="en-GB"/>
        </w:rPr>
      </w:pPr>
    </w:p>
    <w:p w:rsidR="002F10B4" w:rsidRPr="001D7643" w:rsidRDefault="002F10B4" w:rsidP="00A7771A">
      <w:pPr>
        <w:rPr>
          <w:ins w:id="262" w:author="Steve Hanson" w:date="2014-08-28T14:45:00Z"/>
          <w:rFonts w:ascii="Arial" w:eastAsia="Times New Roman" w:hAnsi="Arial" w:cs="Arial"/>
          <w:color w:val="000000" w:themeColor="text1"/>
          <w:sz w:val="20"/>
          <w:szCs w:val="20"/>
          <w:lang w:eastAsia="en-GB"/>
        </w:rPr>
      </w:pPr>
      <w:ins w:id="263" w:author="Steve Hanson" w:date="2014-08-28T14:44:00Z">
        <w:r w:rsidRPr="001D7643">
          <w:rPr>
            <w:rFonts w:ascii="Arial" w:eastAsia="Times New Roman" w:hAnsi="Arial" w:cs="Arial"/>
            <w:color w:val="000000" w:themeColor="text1"/>
            <w:sz w:val="20"/>
            <w:szCs w:val="20"/>
            <w:lang w:eastAsia="en-GB"/>
          </w:rPr>
          <w:t>A new DFDL property bitOrder is added to handle</w:t>
        </w:r>
      </w:ins>
      <w:ins w:id="264" w:author="Steve Hanson" w:date="2014-08-28T14:45:00Z">
        <w:r w:rsidRPr="001D7643">
          <w:rPr>
            <w:rFonts w:ascii="Arial" w:eastAsia="Times New Roman" w:hAnsi="Arial" w:cs="Arial"/>
            <w:color w:val="000000" w:themeColor="text1"/>
            <w:sz w:val="20"/>
            <w:szCs w:val="20"/>
            <w:lang w:eastAsia="en-GB"/>
          </w:rPr>
          <w:t xml:space="preserve"> this, with values ‘leastSignificantBitFirst’ and ‘mostSignificantBitFirst’. It applies to content and framing.</w:t>
        </w:r>
      </w:ins>
    </w:p>
    <w:p w:rsidR="002F10B4" w:rsidRPr="001D7643" w:rsidRDefault="002F10B4" w:rsidP="00A7771A">
      <w:pPr>
        <w:rPr>
          <w:ins w:id="265" w:author="Steve Hanson" w:date="2014-08-28T14:46:00Z"/>
          <w:rFonts w:ascii="Arial" w:eastAsia="Times New Roman" w:hAnsi="Arial" w:cs="Arial"/>
          <w:color w:val="000000" w:themeColor="text1"/>
          <w:sz w:val="20"/>
          <w:szCs w:val="20"/>
          <w:lang w:eastAsia="en-GB"/>
        </w:rPr>
      </w:pPr>
    </w:p>
    <w:p w:rsidR="002F10B4" w:rsidRPr="001D7643" w:rsidDel="002F10B4" w:rsidRDefault="002F10B4" w:rsidP="00A7771A">
      <w:pPr>
        <w:rPr>
          <w:del w:id="266" w:author="Steve Hanson" w:date="2014-08-28T14:46:00Z"/>
          <w:rFonts w:ascii="Arial" w:eastAsia="Times New Roman" w:hAnsi="Arial" w:cs="Arial"/>
          <w:color w:val="000000" w:themeColor="text1"/>
          <w:sz w:val="20"/>
          <w:szCs w:val="20"/>
          <w:lang w:eastAsia="en-GB"/>
        </w:rPr>
      </w:pPr>
      <w:ins w:id="267" w:author="Steve Hanson" w:date="2014-08-28T14:46:00Z">
        <w:r w:rsidRPr="001D7643">
          <w:rPr>
            <w:rFonts w:ascii="Arial" w:eastAsia="Times New Roman" w:hAnsi="Arial" w:cs="Arial"/>
            <w:color w:val="000000" w:themeColor="text1"/>
            <w:sz w:val="20"/>
            <w:szCs w:val="20"/>
            <w:lang w:eastAsia="en-GB"/>
          </w:rPr>
          <w:t>The full description of this property is provided by DFDL Experience Document 3 [DFDLX3].</w:t>
        </w:r>
      </w:ins>
    </w:p>
    <w:p w:rsidR="002F10B4" w:rsidRPr="001D7643" w:rsidRDefault="002F10B4" w:rsidP="00A7771A">
      <w:pPr>
        <w:rPr>
          <w:ins w:id="268" w:author="Steve Hanson" w:date="2014-08-28T14:47:00Z"/>
          <w:rFonts w:ascii="Arial" w:eastAsia="Times New Roman" w:hAnsi="Arial" w:cs="Arial"/>
          <w:color w:val="000000" w:themeColor="text1"/>
          <w:sz w:val="20"/>
          <w:szCs w:val="20"/>
          <w:lang w:eastAsia="en-GB"/>
        </w:rPr>
      </w:pPr>
    </w:p>
    <w:p w:rsidR="003661AB" w:rsidRPr="001D7643" w:rsidDel="002F10B4" w:rsidRDefault="003661AB" w:rsidP="00A7771A">
      <w:pPr>
        <w:rPr>
          <w:del w:id="269" w:author="Steve Hanson" w:date="2014-08-28T14:45:00Z"/>
          <w:rFonts w:ascii="Arial" w:eastAsia="Times New Roman" w:hAnsi="Arial" w:cs="Arial"/>
          <w:i/>
          <w:color w:val="000000" w:themeColor="text1"/>
          <w:sz w:val="20"/>
          <w:szCs w:val="20"/>
          <w:lang w:eastAsia="en-GB"/>
        </w:rPr>
      </w:pPr>
      <w:del w:id="270" w:author="Steve Hanson" w:date="2014-08-28T14:45:00Z">
        <w:r w:rsidRPr="001D7643" w:rsidDel="002F10B4">
          <w:rPr>
            <w:rFonts w:ascii="Arial" w:eastAsia="Times New Roman" w:hAnsi="Arial" w:cs="Arial"/>
            <w:i/>
            <w:color w:val="000000" w:themeColor="text1"/>
            <w:sz w:val="20"/>
            <w:szCs w:val="20"/>
            <w:lang w:eastAsia="en-GB"/>
          </w:rPr>
          <w:delText>&lt;Awaiting resolution of DFDL WG action 233&gt;</w:delText>
        </w:r>
      </w:del>
    </w:p>
    <w:p w:rsidR="00A7771A" w:rsidRPr="001D7643" w:rsidRDefault="00A7771A" w:rsidP="00A7771A">
      <w:pPr>
        <w:rPr>
          <w:rFonts w:ascii="Arial" w:eastAsia="Times New Roman" w:hAnsi="Arial" w:cs="Arial"/>
          <w:color w:val="000000" w:themeColor="text1"/>
          <w:sz w:val="20"/>
          <w:szCs w:val="20"/>
          <w:lang w:eastAsia="en-GB"/>
        </w:rPr>
      </w:pPr>
    </w:p>
    <w:p w:rsidR="00A7771A" w:rsidRPr="001D7643" w:rsidRDefault="00A7771A" w:rsidP="00A7771A">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4.25</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7"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22.</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 xml:space="preserve">The property precedence section only mentions the textBidi </w:t>
      </w:r>
      <w:proofErr w:type="gramStart"/>
      <w:r w:rsidRPr="001D7643">
        <w:rPr>
          <w:rFonts w:ascii="Arial" w:eastAsia="Times New Roman" w:hAnsi="Arial" w:cs="Arial"/>
          <w:color w:val="000000" w:themeColor="text1"/>
          <w:sz w:val="20"/>
          <w:szCs w:val="20"/>
          <w:lang w:eastAsia="en-GB"/>
        </w:rPr>
        <w:t>property,</w:t>
      </w:r>
      <w:proofErr w:type="gramEnd"/>
      <w:r w:rsidRPr="001D7643">
        <w:rPr>
          <w:rFonts w:ascii="Arial" w:eastAsia="Times New Roman" w:hAnsi="Arial" w:cs="Arial"/>
          <w:color w:val="000000" w:themeColor="text1"/>
          <w:sz w:val="20"/>
          <w:szCs w:val="20"/>
          <w:lang w:eastAsia="en-GB"/>
        </w:rPr>
        <w:t xml:space="preserve"> it should mention all of the bidirectional text properties.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241&gt;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4.26</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63 (</w:t>
      </w:r>
      <w:hyperlink r:id="rId58" w:history="1">
        <w:r w:rsidRPr="001D7643">
          <w:rPr>
            <w:rStyle w:val="Hyperlink"/>
            <w:rFonts w:ascii="Arial" w:eastAsia="Times New Roman" w:hAnsi="Arial" w:cs="Arial"/>
            <w:i/>
            <w:sz w:val="20"/>
            <w:szCs w:val="20"/>
            <w:lang w:eastAsia="en-GB"/>
          </w:rPr>
          <w:t>http://redmine.ogf.org/boards/15/topics/63</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3661AB" w:rsidRPr="001D7643" w:rsidRDefault="003661AB" w:rsidP="003661AB">
      <w:pPr>
        <w:rPr>
          <w:rFonts w:ascii="Arial" w:eastAsia="Times New Roman" w:hAnsi="Arial" w:cs="Arial"/>
          <w:color w:val="000000" w:themeColor="text1"/>
          <w:sz w:val="20"/>
          <w:szCs w:val="20"/>
          <w:lang w:eastAsia="en-GB"/>
        </w:rPr>
      </w:pPr>
      <w:proofErr w:type="gramStart"/>
      <w:r w:rsidRPr="001D7643">
        <w:rPr>
          <w:rFonts w:ascii="Arial" w:eastAsia="Times New Roman" w:hAnsi="Arial" w:cs="Arial"/>
          <w:i/>
          <w:color w:val="000000" w:themeColor="text1"/>
          <w:sz w:val="20"/>
          <w:szCs w:val="20"/>
          <w:lang w:eastAsia="en-GB"/>
        </w:rPr>
        <w:t>Section 23.5.3.</w:t>
      </w:r>
      <w:proofErr w:type="gramEnd"/>
      <w:r w:rsidRPr="001D7643">
        <w:rPr>
          <w:rFonts w:ascii="Arial" w:eastAsia="Times New Roman" w:hAnsi="Arial" w:cs="Arial"/>
          <w:i/>
          <w:color w:val="000000" w:themeColor="text1"/>
          <w:sz w:val="20"/>
          <w:szCs w:val="20"/>
          <w:lang w:eastAsia="en-GB"/>
        </w:rPr>
        <w:t xml:space="preserve"> </w:t>
      </w:r>
      <w:r w:rsidRPr="001D7643">
        <w:rPr>
          <w:rFonts w:ascii="Arial" w:eastAsia="Times New Roman" w:hAnsi="Arial" w:cs="Arial"/>
          <w:color w:val="000000" w:themeColor="text1"/>
          <w:sz w:val="20"/>
          <w:szCs w:val="20"/>
          <w:lang w:eastAsia="en-GB"/>
        </w:rPr>
        <w:t>Improve the description of the dfdl</w:t>
      </w:r>
      <w:proofErr w:type="gramStart"/>
      <w:r w:rsidRPr="001D7643">
        <w:rPr>
          <w:rFonts w:ascii="Arial" w:eastAsia="Times New Roman" w:hAnsi="Arial" w:cs="Arial"/>
          <w:color w:val="000000" w:themeColor="text1"/>
          <w:sz w:val="20"/>
          <w:szCs w:val="20"/>
          <w:lang w:eastAsia="en-GB"/>
        </w:rPr>
        <w:t>:valueLength</w:t>
      </w:r>
      <w:proofErr w:type="gramEnd"/>
      <w:r w:rsidRPr="001D7643">
        <w:rPr>
          <w:rFonts w:ascii="Arial" w:eastAsia="Times New Roman" w:hAnsi="Arial" w:cs="Arial"/>
          <w:color w:val="000000" w:themeColor="text1"/>
          <w:sz w:val="20"/>
          <w:szCs w:val="20"/>
          <w:lang w:eastAsia="en-GB"/>
        </w:rPr>
        <w:t xml:space="preserve">() function.  </w:t>
      </w:r>
    </w:p>
    <w:p w:rsidR="003661AB" w:rsidRPr="001D7643" w:rsidRDefault="003661AB" w:rsidP="003661AB">
      <w:pPr>
        <w:rPr>
          <w:rFonts w:ascii="Arial" w:eastAsia="Times New Roman" w:hAnsi="Arial" w:cs="Arial"/>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i/>
          <w:color w:val="000000" w:themeColor="text1"/>
          <w:sz w:val="20"/>
          <w:szCs w:val="20"/>
          <w:lang w:eastAsia="en-GB"/>
        </w:rPr>
        <w:t>&lt;Awaiting resolution of DFDL WG action 2</w:t>
      </w:r>
      <w:r w:rsidR="005E74AC" w:rsidRPr="001D7643">
        <w:rPr>
          <w:rFonts w:ascii="Arial" w:eastAsia="Times New Roman" w:hAnsi="Arial" w:cs="Arial"/>
          <w:i/>
          <w:color w:val="000000" w:themeColor="text1"/>
          <w:sz w:val="20"/>
          <w:szCs w:val="20"/>
          <w:lang w:eastAsia="en-GB"/>
        </w:rPr>
        <w:t>42</w:t>
      </w:r>
      <w:r w:rsidRPr="001D7643">
        <w:rPr>
          <w:rFonts w:ascii="Arial" w:eastAsia="Times New Roman" w:hAnsi="Arial" w:cs="Arial"/>
          <w:i/>
          <w:color w:val="000000" w:themeColor="text1"/>
          <w:sz w:val="20"/>
          <w:szCs w:val="20"/>
          <w:lang w:eastAsia="en-GB"/>
        </w:rPr>
        <w:t>&gt;</w:t>
      </w: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p>
    <w:p w:rsidR="003661AB" w:rsidRPr="001D7643" w:rsidRDefault="003661AB" w:rsidP="003661AB">
      <w:pPr>
        <w:rPr>
          <w:rFonts w:ascii="Arial" w:eastAsia="Times New Roman" w:hAnsi="Arial" w:cs="Arial"/>
          <w:i/>
          <w:color w:val="000000" w:themeColor="text1"/>
          <w:sz w:val="20"/>
          <w:szCs w:val="20"/>
          <w:lang w:eastAsia="en-GB"/>
        </w:rPr>
      </w:pPr>
      <w:r w:rsidRPr="001D7643">
        <w:rPr>
          <w:rFonts w:ascii="Arial" w:eastAsia="Times New Roman" w:hAnsi="Arial" w:cs="Arial"/>
          <w:b/>
          <w:color w:val="000000" w:themeColor="text1"/>
          <w:sz w:val="20"/>
          <w:szCs w:val="20"/>
          <w:lang w:eastAsia="en-GB"/>
        </w:rPr>
        <w:t>4.2</w:t>
      </w:r>
      <w:r w:rsidR="005E74AC" w:rsidRPr="001D7643">
        <w:rPr>
          <w:rFonts w:ascii="Arial" w:eastAsia="Times New Roman" w:hAnsi="Arial" w:cs="Arial"/>
          <w:b/>
          <w:color w:val="000000" w:themeColor="text1"/>
          <w:sz w:val="20"/>
          <w:szCs w:val="20"/>
          <w:lang w:eastAsia="en-GB"/>
        </w:rPr>
        <w:t>7</w:t>
      </w:r>
      <w:r w:rsidRPr="001D7643">
        <w:rPr>
          <w:rFonts w:ascii="Arial" w:eastAsia="Times New Roman" w:hAnsi="Arial" w:cs="Arial"/>
          <w:color w:val="000000" w:themeColor="text1"/>
          <w:sz w:val="20"/>
          <w:szCs w:val="20"/>
          <w:lang w:eastAsia="en-GB"/>
        </w:rPr>
        <w:t xml:space="preserve">. </w:t>
      </w:r>
      <w:r w:rsidRPr="001D7643">
        <w:rPr>
          <w:rFonts w:ascii="Arial" w:eastAsia="Times New Roman" w:hAnsi="Arial" w:cs="Arial"/>
          <w:i/>
          <w:color w:val="000000" w:themeColor="text1"/>
          <w:sz w:val="20"/>
          <w:szCs w:val="20"/>
          <w:lang w:eastAsia="en-GB"/>
        </w:rPr>
        <w:t>Public comment 59 (</w:t>
      </w:r>
      <w:hyperlink r:id="rId59" w:history="1">
        <w:r w:rsidRPr="001D7643">
          <w:rPr>
            <w:rStyle w:val="Hyperlink"/>
            <w:rFonts w:ascii="Arial" w:eastAsia="Times New Roman" w:hAnsi="Arial" w:cs="Arial"/>
            <w:i/>
            <w:sz w:val="20"/>
            <w:szCs w:val="20"/>
            <w:lang w:eastAsia="en-GB"/>
          </w:rPr>
          <w:t>http://redmine.ogf.org/boards/15/topics/59</w:t>
        </w:r>
      </w:hyperlink>
      <w:r w:rsidRPr="001D7643">
        <w:rPr>
          <w:rFonts w:ascii="Arial" w:eastAsia="Times New Roman" w:hAnsi="Arial" w:cs="Arial"/>
          <w:i/>
          <w:color w:val="000000" w:themeColor="text1"/>
          <w:sz w:val="20"/>
          <w:szCs w:val="20"/>
          <w:lang w:eastAsia="en-GB"/>
        </w:rPr>
        <w:t>)</w:t>
      </w:r>
    </w:p>
    <w:p w:rsidR="003661AB" w:rsidRPr="001D7643" w:rsidRDefault="003661AB" w:rsidP="003661AB">
      <w:pPr>
        <w:rPr>
          <w:rFonts w:ascii="Arial" w:hAnsi="Arial" w:cs="Arial"/>
          <w:sz w:val="20"/>
          <w:szCs w:val="20"/>
        </w:rPr>
      </w:pPr>
    </w:p>
    <w:p w:rsidR="0047411D" w:rsidRPr="001D7643" w:rsidRDefault="003661AB" w:rsidP="003661AB">
      <w:pPr>
        <w:rPr>
          <w:ins w:id="271" w:author="Steve Hanson" w:date="2014-07-22T12:00:00Z"/>
          <w:rFonts w:ascii="Arial" w:eastAsia="Times New Roman" w:hAnsi="Arial" w:cs="Arial"/>
          <w:color w:val="000000" w:themeColor="text1"/>
          <w:sz w:val="20"/>
          <w:szCs w:val="20"/>
          <w:lang w:eastAsia="en-GB"/>
        </w:rPr>
      </w:pPr>
      <w:del w:id="272" w:author="Steve Hanson" w:date="2014-07-22T11:59:00Z">
        <w:r w:rsidRPr="001D7643" w:rsidDel="0047411D">
          <w:rPr>
            <w:rFonts w:ascii="Arial" w:eastAsia="Times New Roman" w:hAnsi="Arial" w:cs="Arial"/>
            <w:i/>
            <w:color w:val="000000" w:themeColor="text1"/>
            <w:sz w:val="20"/>
            <w:szCs w:val="20"/>
            <w:lang w:eastAsia="en-GB"/>
          </w:rPr>
          <w:delText>S</w:delText>
        </w:r>
      </w:del>
      <w:proofErr w:type="gramStart"/>
      <w:ins w:id="273" w:author="Steve Hanson" w:date="2014-07-22T11:59:00Z">
        <w:r w:rsidR="0047411D" w:rsidRPr="001D7643">
          <w:rPr>
            <w:rFonts w:ascii="Arial" w:eastAsia="Times New Roman" w:hAnsi="Arial" w:cs="Arial"/>
            <w:i/>
            <w:color w:val="000000" w:themeColor="text1"/>
            <w:sz w:val="20"/>
            <w:szCs w:val="20"/>
            <w:lang w:eastAsia="en-GB"/>
          </w:rPr>
          <w:t>S</w:t>
        </w:r>
      </w:ins>
      <w:r w:rsidRPr="001D7643">
        <w:rPr>
          <w:rFonts w:ascii="Arial" w:eastAsia="Times New Roman" w:hAnsi="Arial" w:cs="Arial"/>
          <w:i/>
          <w:color w:val="000000" w:themeColor="text1"/>
          <w:sz w:val="20"/>
          <w:szCs w:val="20"/>
          <w:lang w:eastAsia="en-GB"/>
        </w:rPr>
        <w:t>ection</w:t>
      </w:r>
      <w:ins w:id="274" w:author="Steve Hanson" w:date="2014-07-22T11:58:00Z">
        <w:r w:rsidR="0047411D" w:rsidRPr="001D7643">
          <w:rPr>
            <w:rFonts w:ascii="Arial" w:eastAsia="Times New Roman" w:hAnsi="Arial" w:cs="Arial"/>
            <w:i/>
            <w:color w:val="000000" w:themeColor="text1"/>
            <w:sz w:val="20"/>
            <w:szCs w:val="20"/>
            <w:lang w:eastAsia="en-GB"/>
          </w:rPr>
          <w:t xml:space="preserve"> 3.</w:t>
        </w:r>
        <w:proofErr w:type="gramEnd"/>
        <w:r w:rsidR="0047411D" w:rsidRPr="001D7643">
          <w:rPr>
            <w:rFonts w:ascii="Arial" w:eastAsia="Times New Roman" w:hAnsi="Arial" w:cs="Arial"/>
            <w:i/>
            <w:color w:val="000000" w:themeColor="text1"/>
            <w:sz w:val="20"/>
            <w:szCs w:val="20"/>
            <w:lang w:eastAsia="en-GB"/>
          </w:rPr>
          <w:t xml:space="preserve"> </w:t>
        </w:r>
      </w:ins>
      <w:del w:id="275" w:author="Steve Hanson" w:date="2014-07-22T11:58:00Z">
        <w:r w:rsidR="005E74AC" w:rsidRPr="001D7643" w:rsidDel="0047411D">
          <w:rPr>
            <w:rFonts w:ascii="Arial" w:eastAsia="Times New Roman" w:hAnsi="Arial" w:cs="Arial"/>
            <w:i/>
            <w:color w:val="000000" w:themeColor="text1"/>
            <w:sz w:val="20"/>
            <w:szCs w:val="20"/>
            <w:lang w:eastAsia="en-GB"/>
          </w:rPr>
          <w:delText>s</w:delText>
        </w:r>
      </w:del>
      <w:del w:id="276" w:author="Steve Hanson" w:date="2014-07-22T12:00:00Z">
        <w:r w:rsidR="005E74AC" w:rsidRPr="001D7643" w:rsidDel="0047411D">
          <w:rPr>
            <w:rFonts w:ascii="Arial" w:eastAsia="Times New Roman" w:hAnsi="Arial" w:cs="Arial"/>
            <w:i/>
            <w:color w:val="000000" w:themeColor="text1"/>
            <w:sz w:val="20"/>
            <w:szCs w:val="20"/>
            <w:lang w:eastAsia="en-GB"/>
          </w:rPr>
          <w:delText xml:space="preserve"> </w:delText>
        </w:r>
      </w:del>
      <w:del w:id="277" w:author="Steve Hanson" w:date="2014-07-22T10:37:00Z">
        <w:r w:rsidR="005E74AC" w:rsidRPr="001D7643" w:rsidDel="00383CFB">
          <w:rPr>
            <w:rFonts w:ascii="Arial" w:eastAsia="Times New Roman" w:hAnsi="Arial" w:cs="Arial"/>
            <w:i/>
            <w:color w:val="000000" w:themeColor="text1"/>
            <w:sz w:val="20"/>
            <w:szCs w:val="20"/>
            <w:lang w:eastAsia="en-GB"/>
          </w:rPr>
          <w:delText>3, TBD</w:delText>
        </w:r>
      </w:del>
      <w:del w:id="278" w:author="Steve Hanson" w:date="2014-07-22T12:00:00Z">
        <w:r w:rsidRPr="001D7643" w:rsidDel="0047411D">
          <w:rPr>
            <w:rFonts w:ascii="Arial" w:eastAsia="Times New Roman" w:hAnsi="Arial" w:cs="Arial"/>
            <w:i/>
            <w:color w:val="000000" w:themeColor="text1"/>
            <w:sz w:val="20"/>
            <w:szCs w:val="20"/>
            <w:lang w:eastAsia="en-GB"/>
          </w:rPr>
          <w:delText xml:space="preserve">. </w:delText>
        </w:r>
      </w:del>
      <w:r w:rsidR="005E74AC" w:rsidRPr="001D7643">
        <w:rPr>
          <w:rFonts w:ascii="Arial" w:eastAsia="Times New Roman" w:hAnsi="Arial" w:cs="Arial"/>
          <w:color w:val="000000" w:themeColor="text1"/>
          <w:sz w:val="20"/>
          <w:szCs w:val="20"/>
          <w:lang w:eastAsia="en-GB"/>
        </w:rPr>
        <w:t>Add definitions of ‘implementation-defined</w:t>
      </w:r>
      <w:ins w:id="279"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and ‘implementation-dependent</w:t>
      </w:r>
      <w:ins w:id="280" w:author="Steve Hanson" w:date="2014-07-22T12:04:00Z">
        <w:r w:rsidR="0047411D" w:rsidRPr="001D7643">
          <w:rPr>
            <w:rFonts w:ascii="Arial" w:eastAsia="Times New Roman" w:hAnsi="Arial" w:cs="Arial"/>
            <w:color w:val="000000" w:themeColor="text1"/>
            <w:sz w:val="20"/>
            <w:szCs w:val="20"/>
            <w:lang w:eastAsia="en-GB"/>
          </w:rPr>
          <w:t xml:space="preserve"> feature</w:t>
        </w:r>
      </w:ins>
      <w:r w:rsidR="005E74AC" w:rsidRPr="001D7643">
        <w:rPr>
          <w:rFonts w:ascii="Arial" w:eastAsia="Times New Roman" w:hAnsi="Arial" w:cs="Arial"/>
          <w:color w:val="000000" w:themeColor="text1"/>
          <w:sz w:val="20"/>
          <w:szCs w:val="20"/>
          <w:lang w:eastAsia="en-GB"/>
        </w:rPr>
        <w:t xml:space="preserve">’ to the </w:t>
      </w:r>
      <w:ins w:id="281" w:author="Steve Hanson" w:date="2014-07-22T12:04:00Z">
        <w:r w:rsidR="0047411D" w:rsidRPr="001D7643">
          <w:rPr>
            <w:rFonts w:ascii="Arial" w:eastAsia="Times New Roman" w:hAnsi="Arial" w:cs="Arial"/>
            <w:color w:val="000000" w:themeColor="text1"/>
            <w:sz w:val="20"/>
            <w:szCs w:val="20"/>
            <w:lang w:eastAsia="en-GB"/>
          </w:rPr>
          <w:t>G</w:t>
        </w:r>
      </w:ins>
      <w:del w:id="282" w:author="Steve Hanson" w:date="2014-07-22T12:04:00Z">
        <w:r w:rsidR="005E74AC" w:rsidRPr="001D7643" w:rsidDel="0047411D">
          <w:rPr>
            <w:rFonts w:ascii="Arial" w:eastAsia="Times New Roman" w:hAnsi="Arial" w:cs="Arial"/>
            <w:color w:val="000000" w:themeColor="text1"/>
            <w:sz w:val="20"/>
            <w:szCs w:val="20"/>
            <w:lang w:eastAsia="en-GB"/>
          </w:rPr>
          <w:delText>g</w:delText>
        </w:r>
      </w:del>
      <w:r w:rsidR="005E74AC" w:rsidRPr="001D7643">
        <w:rPr>
          <w:rFonts w:ascii="Arial" w:eastAsia="Times New Roman" w:hAnsi="Arial" w:cs="Arial"/>
          <w:color w:val="000000" w:themeColor="text1"/>
          <w:sz w:val="20"/>
          <w:szCs w:val="20"/>
          <w:lang w:eastAsia="en-GB"/>
        </w:rPr>
        <w:t xml:space="preserve">lossary. </w:t>
      </w:r>
    </w:p>
    <w:p w:rsidR="0047411D" w:rsidRPr="001D7643" w:rsidRDefault="0047411D" w:rsidP="003661AB">
      <w:pPr>
        <w:rPr>
          <w:ins w:id="283" w:author="Steve Hanson" w:date="2014-07-22T12:00:00Z"/>
          <w:rFonts w:ascii="Arial" w:eastAsia="Times New Roman" w:hAnsi="Arial" w:cs="Arial"/>
          <w:color w:val="000000" w:themeColor="text1"/>
          <w:sz w:val="20"/>
          <w:szCs w:val="20"/>
          <w:lang w:eastAsia="en-GB"/>
        </w:rPr>
      </w:pPr>
    </w:p>
    <w:p w:rsidR="0047411D" w:rsidRPr="001D7643" w:rsidRDefault="0047411D" w:rsidP="0047411D">
      <w:pPr>
        <w:pStyle w:val="PlainText"/>
        <w:rPr>
          <w:ins w:id="284" w:author="Steve Hanson" w:date="2014-07-22T12:00:00Z"/>
          <w:rFonts w:ascii="Arial" w:hAnsi="Arial" w:cs="Arial"/>
          <w:sz w:val="20"/>
          <w:szCs w:val="20"/>
        </w:rPr>
      </w:pPr>
      <w:ins w:id="285" w:author="Steve Hanson" w:date="2014-07-22T12:00:00Z">
        <w:r w:rsidRPr="001D7643">
          <w:rPr>
            <w:rFonts w:ascii="Arial" w:hAnsi="Arial" w:cs="Arial"/>
            <w:b/>
            <w:sz w:val="20"/>
            <w:szCs w:val="20"/>
          </w:rPr>
          <w:lastRenderedPageBreak/>
          <w:t>Implementation-defined</w:t>
        </w:r>
        <w:r w:rsidRPr="001D7643">
          <w:rPr>
            <w:rFonts w:ascii="Arial" w:hAnsi="Arial" w:cs="Arial"/>
            <w:sz w:val="20"/>
            <w:szCs w:val="20"/>
          </w:rPr>
          <w:t xml:space="preserve"> </w:t>
        </w:r>
        <w:r w:rsidRPr="001D7643">
          <w:rPr>
            <w:rFonts w:ascii="Arial" w:hAnsi="Arial" w:cs="Arial"/>
            <w:b/>
            <w:sz w:val="20"/>
            <w:szCs w:val="20"/>
          </w:rPr>
          <w:t>feature</w:t>
        </w:r>
        <w:r w:rsidRPr="001D7643">
          <w:rPr>
            <w:rFonts w:ascii="Arial" w:hAnsi="Arial" w:cs="Arial"/>
            <w:sz w:val="20"/>
            <w:szCs w:val="20"/>
          </w:rPr>
          <w:t>. A feature</w:t>
        </w:r>
      </w:ins>
      <w:ins w:id="286" w:author="Steve Hanson" w:date="2014-07-22T12:01:00Z">
        <w:r w:rsidRPr="001D7643">
          <w:rPr>
            <w:rFonts w:ascii="Arial" w:hAnsi="Arial" w:cs="Arial"/>
            <w:sz w:val="20"/>
            <w:szCs w:val="20"/>
          </w:rPr>
          <w:t xml:space="preserve"> </w:t>
        </w:r>
      </w:ins>
      <w:ins w:id="287" w:author="Steve Hanson" w:date="2014-07-22T12:00:00Z">
        <w:r w:rsidRPr="001D7643">
          <w:rPr>
            <w:rFonts w:ascii="Arial" w:hAnsi="Arial" w:cs="Arial"/>
            <w:sz w:val="20"/>
            <w:szCs w:val="20"/>
          </w:rPr>
          <w:t>where the implementation has discretion in how it is performed, and the implementation must document how it is performed.</w:t>
        </w:r>
      </w:ins>
    </w:p>
    <w:p w:rsidR="0047411D" w:rsidRPr="001D7643" w:rsidRDefault="0047411D" w:rsidP="0047411D">
      <w:pPr>
        <w:pStyle w:val="PlainText"/>
        <w:rPr>
          <w:ins w:id="288" w:author="Steve Hanson" w:date="2014-07-22T12:00:00Z"/>
          <w:rFonts w:ascii="Arial" w:hAnsi="Arial" w:cs="Arial"/>
          <w:sz w:val="20"/>
          <w:szCs w:val="20"/>
        </w:rPr>
      </w:pPr>
    </w:p>
    <w:p w:rsidR="0047411D" w:rsidRPr="001D7643" w:rsidRDefault="0047411D" w:rsidP="0047411D">
      <w:pPr>
        <w:pStyle w:val="PlainText"/>
        <w:rPr>
          <w:ins w:id="289" w:author="Steve Hanson" w:date="2014-07-22T12:00:00Z"/>
          <w:rFonts w:ascii="Arial" w:hAnsi="Arial" w:cs="Arial"/>
        </w:rPr>
      </w:pPr>
      <w:proofErr w:type="gramStart"/>
      <w:ins w:id="290" w:author="Steve Hanson" w:date="2014-07-22T12:01:00Z">
        <w:r w:rsidRPr="001D7643">
          <w:rPr>
            <w:rFonts w:ascii="Arial" w:hAnsi="Arial" w:cs="Arial"/>
            <w:b/>
            <w:sz w:val="20"/>
            <w:szCs w:val="20"/>
          </w:rPr>
          <w:t>I</w:t>
        </w:r>
      </w:ins>
      <w:ins w:id="291" w:author="Steve Hanson" w:date="2014-07-22T12:00:00Z">
        <w:r w:rsidRPr="001D7643">
          <w:rPr>
            <w:rFonts w:ascii="Arial" w:hAnsi="Arial" w:cs="Arial"/>
            <w:b/>
            <w:sz w:val="20"/>
            <w:szCs w:val="20"/>
          </w:rPr>
          <w:t>mplementation-dependent</w:t>
        </w:r>
        <w:r w:rsidRPr="001D7643">
          <w:rPr>
            <w:rFonts w:ascii="Arial" w:hAnsi="Arial" w:cs="Arial"/>
            <w:sz w:val="20"/>
            <w:szCs w:val="20"/>
          </w:rPr>
          <w:t xml:space="preserve"> </w:t>
        </w:r>
        <w:r w:rsidRPr="001D7643">
          <w:rPr>
            <w:rFonts w:ascii="Arial" w:hAnsi="Arial" w:cs="Arial"/>
            <w:b/>
            <w:sz w:val="20"/>
            <w:szCs w:val="20"/>
          </w:rPr>
          <w:t>feature</w:t>
        </w:r>
      </w:ins>
      <w:ins w:id="292" w:author="Steve Hanson" w:date="2014-07-22T12:01:00Z">
        <w:r w:rsidRPr="001D7643">
          <w:rPr>
            <w:rFonts w:ascii="Arial" w:hAnsi="Arial" w:cs="Arial"/>
            <w:sz w:val="20"/>
            <w:szCs w:val="20"/>
          </w:rPr>
          <w:t>.</w:t>
        </w:r>
        <w:proofErr w:type="gramEnd"/>
        <w:r w:rsidRPr="001D7643">
          <w:rPr>
            <w:rFonts w:ascii="Arial" w:hAnsi="Arial" w:cs="Arial"/>
            <w:sz w:val="20"/>
            <w:szCs w:val="20"/>
          </w:rPr>
          <w:t xml:space="preserve"> A feature </w:t>
        </w:r>
      </w:ins>
      <w:ins w:id="293" w:author="Steve Hanson" w:date="2014-07-22T12:00:00Z">
        <w:r w:rsidRPr="001D7643">
          <w:rPr>
            <w:rFonts w:ascii="Arial" w:hAnsi="Arial" w:cs="Arial"/>
            <w:sz w:val="20"/>
            <w:szCs w:val="20"/>
          </w:rPr>
          <w:t>where the implementation has discretion in how it is performed, but the implementation is not required to document how the feature is performed</w:t>
        </w:r>
        <w:r w:rsidRPr="001D7643">
          <w:rPr>
            <w:rFonts w:ascii="Arial" w:hAnsi="Arial" w:cs="Arial"/>
          </w:rPr>
          <w:t xml:space="preserve">. </w:t>
        </w:r>
      </w:ins>
    </w:p>
    <w:p w:rsidR="0047411D" w:rsidRPr="001D7643" w:rsidRDefault="0047411D" w:rsidP="003661AB">
      <w:pPr>
        <w:rPr>
          <w:ins w:id="294" w:author="Steve Hanson" w:date="2014-07-22T12:00:00Z"/>
          <w:rFonts w:ascii="Arial" w:eastAsia="Times New Roman" w:hAnsi="Arial" w:cs="Arial"/>
          <w:color w:val="000000" w:themeColor="text1"/>
          <w:sz w:val="20"/>
          <w:szCs w:val="20"/>
          <w:lang w:eastAsia="en-GB"/>
        </w:rPr>
      </w:pPr>
    </w:p>
    <w:p w:rsidR="00383CFB" w:rsidRPr="001D7643" w:rsidRDefault="0047411D" w:rsidP="003661AB">
      <w:pPr>
        <w:rPr>
          <w:ins w:id="295" w:author="Steve Hanson" w:date="2014-07-22T10:39:00Z"/>
          <w:rFonts w:ascii="Arial" w:eastAsia="Times New Roman" w:hAnsi="Arial" w:cs="Arial"/>
          <w:i/>
          <w:color w:val="000000" w:themeColor="text1"/>
          <w:sz w:val="20"/>
          <w:szCs w:val="20"/>
          <w:lang w:eastAsia="en-GB"/>
        </w:rPr>
      </w:pPr>
      <w:proofErr w:type="gramStart"/>
      <w:ins w:id="296" w:author="Steve Hanson" w:date="2014-07-22T12:01:00Z">
        <w:r w:rsidRPr="001D7643">
          <w:rPr>
            <w:rFonts w:ascii="Arial" w:eastAsia="Times New Roman" w:hAnsi="Arial" w:cs="Arial"/>
            <w:i/>
            <w:color w:val="000000" w:themeColor="text1"/>
            <w:sz w:val="20"/>
            <w:szCs w:val="20"/>
            <w:lang w:eastAsia="en-GB"/>
          </w:rPr>
          <w:t>Sections throughout.</w:t>
        </w:r>
        <w:proofErr w:type="gramEnd"/>
        <w:r w:rsidRPr="001D7643">
          <w:rPr>
            <w:rFonts w:ascii="Arial" w:eastAsia="Times New Roman" w:hAnsi="Arial" w:cs="Arial"/>
            <w:i/>
            <w:color w:val="000000" w:themeColor="text1"/>
            <w:sz w:val="20"/>
            <w:szCs w:val="20"/>
            <w:lang w:eastAsia="en-GB"/>
          </w:rPr>
          <w:t xml:space="preserve"> </w:t>
        </w:r>
      </w:ins>
      <w:ins w:id="297" w:author="Steve Hanson" w:date="2014-07-22T10:38:00Z">
        <w:r w:rsidR="00383CFB" w:rsidRPr="001D7643">
          <w:rPr>
            <w:rFonts w:ascii="Arial" w:eastAsia="Times New Roman" w:hAnsi="Arial" w:cs="Arial"/>
            <w:color w:val="000000" w:themeColor="text1"/>
            <w:sz w:val="20"/>
            <w:szCs w:val="20"/>
            <w:lang w:eastAsia="en-GB"/>
          </w:rPr>
          <w:t xml:space="preserve">Correct </w:t>
        </w:r>
      </w:ins>
      <w:ins w:id="298" w:author="Steve Hanson" w:date="2014-07-22T12:01:00Z">
        <w:r w:rsidRPr="001D7643">
          <w:rPr>
            <w:rFonts w:ascii="Arial" w:eastAsia="Times New Roman" w:hAnsi="Arial" w:cs="Arial"/>
            <w:color w:val="000000" w:themeColor="text1"/>
            <w:sz w:val="20"/>
            <w:szCs w:val="20"/>
            <w:lang w:eastAsia="en-GB"/>
          </w:rPr>
          <w:t xml:space="preserve">the </w:t>
        </w:r>
      </w:ins>
      <w:ins w:id="299" w:author="Steve Hanson" w:date="2014-07-22T10:38:00Z">
        <w:r w:rsidR="00383CFB" w:rsidRPr="001D7643">
          <w:rPr>
            <w:rFonts w:ascii="Arial" w:eastAsia="Times New Roman" w:hAnsi="Arial" w:cs="Arial"/>
            <w:color w:val="000000" w:themeColor="text1"/>
            <w:sz w:val="20"/>
            <w:szCs w:val="20"/>
            <w:lang w:eastAsia="en-GB"/>
          </w:rPr>
          <w:t>specification to use the</w:t>
        </w:r>
      </w:ins>
      <w:ins w:id="300" w:author="Steve Hanson" w:date="2014-07-22T12:01:00Z">
        <w:r w:rsidRPr="001D7643">
          <w:rPr>
            <w:rFonts w:ascii="Arial" w:eastAsia="Times New Roman" w:hAnsi="Arial" w:cs="Arial"/>
            <w:color w:val="000000" w:themeColor="text1"/>
            <w:sz w:val="20"/>
            <w:szCs w:val="20"/>
            <w:lang w:eastAsia="en-GB"/>
          </w:rPr>
          <w:t xml:space="preserve"> above</w:t>
        </w:r>
      </w:ins>
      <w:ins w:id="301" w:author="Steve Hanson" w:date="2014-07-22T10:38:00Z">
        <w:r w:rsidR="00383CFB" w:rsidRPr="001D7643">
          <w:rPr>
            <w:rFonts w:ascii="Arial" w:eastAsia="Times New Roman" w:hAnsi="Arial" w:cs="Arial"/>
            <w:color w:val="000000" w:themeColor="text1"/>
            <w:sz w:val="20"/>
            <w:szCs w:val="20"/>
            <w:lang w:eastAsia="en-GB"/>
          </w:rPr>
          <w:t xml:space="preserve"> terms </w:t>
        </w:r>
      </w:ins>
      <w:ins w:id="302" w:author="Steve Hanson" w:date="2014-07-22T12:02:00Z">
        <w:r w:rsidRPr="001D7643">
          <w:rPr>
            <w:rFonts w:ascii="Arial" w:eastAsia="Times New Roman" w:hAnsi="Arial" w:cs="Arial"/>
            <w:color w:val="000000" w:themeColor="text1"/>
            <w:sz w:val="20"/>
            <w:szCs w:val="20"/>
            <w:lang w:eastAsia="en-GB"/>
          </w:rPr>
          <w:t>where needed</w:t>
        </w:r>
      </w:ins>
      <w:ins w:id="303" w:author="Steve Hanson" w:date="2014-07-22T10:38:00Z">
        <w:r w:rsidR="00383CFB" w:rsidRPr="001D7643">
          <w:rPr>
            <w:rFonts w:ascii="Arial" w:eastAsia="Times New Roman" w:hAnsi="Arial" w:cs="Arial"/>
            <w:color w:val="000000" w:themeColor="text1"/>
            <w:sz w:val="20"/>
            <w:szCs w:val="20"/>
            <w:lang w:eastAsia="en-GB"/>
          </w:rPr>
          <w:t xml:space="preserve">. </w:t>
        </w:r>
      </w:ins>
      <w:del w:id="304" w:author="Steve Hanson" w:date="2014-07-22T10:39:00Z">
        <w:r w:rsidR="005E74AC" w:rsidRPr="001D7643" w:rsidDel="00383CFB">
          <w:rPr>
            <w:rFonts w:ascii="Arial" w:eastAsia="Times New Roman" w:hAnsi="Arial" w:cs="Arial"/>
            <w:color w:val="000000" w:themeColor="text1"/>
            <w:sz w:val="20"/>
            <w:szCs w:val="20"/>
            <w:lang w:eastAsia="en-GB"/>
          </w:rPr>
          <w:delText>C</w:delText>
        </w:r>
      </w:del>
      <w:del w:id="305" w:author="Steve Hanson" w:date="2014-08-28T14:42:00Z">
        <w:r w:rsidR="005E74AC" w:rsidRPr="001D7643" w:rsidDel="002F10B4">
          <w:rPr>
            <w:rFonts w:ascii="Arial" w:eastAsia="Times New Roman" w:hAnsi="Arial" w:cs="Arial"/>
            <w:color w:val="000000" w:themeColor="text1"/>
            <w:sz w:val="20"/>
            <w:szCs w:val="20"/>
            <w:lang w:eastAsia="en-GB"/>
          </w:rPr>
          <w:delText xml:space="preserve">reate a new </w:delText>
        </w:r>
      </w:del>
      <w:del w:id="306" w:author="Steve Hanson" w:date="2014-07-22T10:38:00Z">
        <w:r w:rsidR="005E74AC" w:rsidRPr="001D7643" w:rsidDel="00383CFB">
          <w:rPr>
            <w:rFonts w:ascii="Arial" w:eastAsia="Times New Roman" w:hAnsi="Arial" w:cs="Arial"/>
            <w:color w:val="000000" w:themeColor="text1"/>
            <w:sz w:val="20"/>
            <w:szCs w:val="20"/>
            <w:lang w:eastAsia="en-GB"/>
          </w:rPr>
          <w:delText>section</w:delText>
        </w:r>
      </w:del>
      <w:del w:id="307" w:author="Steve Hanson" w:date="2014-08-28T14:42:00Z">
        <w:r w:rsidR="005E74AC" w:rsidRPr="001D7643" w:rsidDel="002F10B4">
          <w:rPr>
            <w:rFonts w:ascii="Arial" w:eastAsia="Times New Roman" w:hAnsi="Arial" w:cs="Arial"/>
            <w:color w:val="000000" w:themeColor="text1"/>
            <w:sz w:val="20"/>
            <w:szCs w:val="20"/>
            <w:lang w:eastAsia="en-GB"/>
          </w:rPr>
          <w:delText xml:space="preserve"> listing all ‘implementation-defined’ and ‘implementation dependent’ features of the DFDL specification</w:delText>
        </w:r>
      </w:del>
    </w:p>
    <w:p w:rsidR="00383CFB" w:rsidRPr="001D7643" w:rsidRDefault="00383CFB" w:rsidP="003661AB">
      <w:pPr>
        <w:rPr>
          <w:ins w:id="308" w:author="Steve Hanson" w:date="2014-07-22T10:39:00Z"/>
          <w:rFonts w:ascii="Arial" w:eastAsia="Times New Roman" w:hAnsi="Arial" w:cs="Arial"/>
          <w:color w:val="000000" w:themeColor="text1"/>
          <w:sz w:val="20"/>
          <w:szCs w:val="20"/>
          <w:lang w:eastAsia="en-GB"/>
        </w:rPr>
      </w:pPr>
    </w:p>
    <w:p w:rsidR="003661AB" w:rsidRPr="001D7643" w:rsidDel="0047411D" w:rsidRDefault="005E74AC" w:rsidP="003661AB">
      <w:pPr>
        <w:rPr>
          <w:del w:id="309" w:author="Steve Hanson" w:date="2014-07-22T12:06:00Z"/>
          <w:rFonts w:ascii="Arial" w:eastAsia="Times New Roman" w:hAnsi="Arial" w:cs="Arial"/>
          <w:color w:val="000000" w:themeColor="text1"/>
          <w:sz w:val="20"/>
          <w:szCs w:val="20"/>
          <w:lang w:eastAsia="en-GB"/>
        </w:rPr>
      </w:pPr>
      <w:del w:id="310" w:author="Steve Hanson" w:date="2014-07-22T10:38:00Z">
        <w:r w:rsidRPr="001D7643" w:rsidDel="00383CFB">
          <w:rPr>
            <w:rFonts w:ascii="Arial" w:eastAsia="Times New Roman" w:hAnsi="Arial" w:cs="Arial"/>
            <w:color w:val="000000" w:themeColor="text1"/>
            <w:sz w:val="20"/>
            <w:szCs w:val="20"/>
            <w:lang w:eastAsia="en-GB"/>
          </w:rPr>
          <w:delText>.</w:delText>
        </w:r>
        <w:r w:rsidR="003661AB" w:rsidRPr="001D7643" w:rsidDel="00383CFB">
          <w:rPr>
            <w:rFonts w:ascii="Arial" w:eastAsia="Times New Roman" w:hAnsi="Arial" w:cs="Arial"/>
            <w:color w:val="000000" w:themeColor="text1"/>
            <w:sz w:val="20"/>
            <w:szCs w:val="20"/>
            <w:lang w:eastAsia="en-GB"/>
          </w:rPr>
          <w:delText xml:space="preserve">  </w:delText>
        </w:r>
      </w:del>
    </w:p>
    <w:p w:rsidR="003661AB" w:rsidRPr="001D7643" w:rsidDel="0047411D" w:rsidRDefault="003661AB" w:rsidP="003661AB">
      <w:pPr>
        <w:rPr>
          <w:del w:id="311" w:author="Steve Hanson" w:date="2014-07-22T12:06:00Z"/>
          <w:rFonts w:ascii="Arial" w:eastAsia="Times New Roman" w:hAnsi="Arial" w:cs="Arial"/>
          <w:color w:val="000000" w:themeColor="text1"/>
          <w:sz w:val="20"/>
          <w:szCs w:val="20"/>
          <w:lang w:eastAsia="en-GB"/>
        </w:rPr>
      </w:pPr>
    </w:p>
    <w:p w:rsidR="003661AB" w:rsidRPr="001D7643" w:rsidDel="00383CFB" w:rsidRDefault="003661AB" w:rsidP="003661AB">
      <w:pPr>
        <w:rPr>
          <w:del w:id="312" w:author="Steve Hanson" w:date="2014-07-22T10:38:00Z"/>
          <w:rFonts w:ascii="Arial" w:eastAsia="Times New Roman" w:hAnsi="Arial" w:cs="Arial"/>
          <w:i/>
          <w:color w:val="000000" w:themeColor="text1"/>
          <w:sz w:val="20"/>
          <w:szCs w:val="20"/>
          <w:lang w:eastAsia="en-GB"/>
        </w:rPr>
      </w:pPr>
      <w:del w:id="313" w:author="Steve Hanson" w:date="2014-07-22T10:38:00Z">
        <w:r w:rsidRPr="001D7643" w:rsidDel="00383CFB">
          <w:rPr>
            <w:rFonts w:ascii="Arial" w:eastAsia="Times New Roman" w:hAnsi="Arial" w:cs="Arial"/>
            <w:i/>
            <w:color w:val="000000" w:themeColor="text1"/>
            <w:sz w:val="20"/>
            <w:szCs w:val="20"/>
            <w:lang w:eastAsia="en-GB"/>
          </w:rPr>
          <w:delText>&lt;Awaiting resolution of DFDL WG action 2</w:delText>
        </w:r>
        <w:r w:rsidR="005E74AC" w:rsidRPr="001D7643" w:rsidDel="00383CFB">
          <w:rPr>
            <w:rFonts w:ascii="Arial" w:eastAsia="Times New Roman" w:hAnsi="Arial" w:cs="Arial"/>
            <w:i/>
            <w:color w:val="000000" w:themeColor="text1"/>
            <w:sz w:val="20"/>
            <w:szCs w:val="20"/>
            <w:lang w:eastAsia="en-GB"/>
          </w:rPr>
          <w:delText>2</w:delText>
        </w:r>
        <w:r w:rsidRPr="001D7643" w:rsidDel="00383CFB">
          <w:rPr>
            <w:rFonts w:ascii="Arial" w:eastAsia="Times New Roman" w:hAnsi="Arial" w:cs="Arial"/>
            <w:i/>
            <w:color w:val="000000" w:themeColor="text1"/>
            <w:sz w:val="20"/>
            <w:szCs w:val="20"/>
            <w:lang w:eastAsia="en-GB"/>
          </w:rPr>
          <w:delText>4&gt;</w:delText>
        </w:r>
      </w:del>
    </w:p>
    <w:p w:rsidR="003661AB" w:rsidRPr="001D7643" w:rsidDel="0047411D" w:rsidRDefault="003661AB" w:rsidP="003661AB">
      <w:pPr>
        <w:rPr>
          <w:del w:id="314" w:author="Steve Hanson" w:date="2014-07-22T12:06:00Z"/>
          <w:rFonts w:ascii="Arial" w:eastAsia="Times New Roman" w:hAnsi="Arial" w:cs="Arial"/>
          <w:i/>
          <w:color w:val="000000" w:themeColor="text1"/>
          <w:sz w:val="20"/>
          <w:szCs w:val="20"/>
          <w:lang w:eastAsia="en-GB"/>
        </w:rPr>
      </w:pPr>
    </w:p>
    <w:p w:rsidR="0047411D" w:rsidRPr="001D7643" w:rsidRDefault="0047411D">
      <w:pPr>
        <w:suppressAutoHyphens w:val="0"/>
        <w:rPr>
          <w:ins w:id="315" w:author="Steve Hanson" w:date="2014-07-22T12:06:00Z"/>
          <w:rFonts w:ascii="Arial" w:eastAsia="Times New Roman" w:hAnsi="Arial" w:cs="Arial"/>
          <w:i/>
          <w:color w:val="000000" w:themeColor="text1"/>
          <w:sz w:val="20"/>
          <w:szCs w:val="20"/>
          <w:lang w:eastAsia="en-GB"/>
        </w:rPr>
      </w:pPr>
      <w:ins w:id="316" w:author="Steve Hanson" w:date="2014-07-22T12:06:00Z">
        <w:r w:rsidRPr="001D7643">
          <w:rPr>
            <w:rFonts w:ascii="Arial" w:eastAsia="Times New Roman" w:hAnsi="Arial" w:cs="Arial"/>
            <w:i/>
            <w:color w:val="000000" w:themeColor="text1"/>
            <w:sz w:val="20"/>
            <w:szCs w:val="20"/>
            <w:lang w:eastAsia="en-GB"/>
          </w:rPr>
          <w:br w:type="page"/>
        </w:r>
      </w:ins>
    </w:p>
    <w:p w:rsidR="003661AB" w:rsidRPr="001D7643" w:rsidDel="0047411D" w:rsidRDefault="003661AB" w:rsidP="003661AB">
      <w:pPr>
        <w:rPr>
          <w:del w:id="317" w:author="Steve Hanson" w:date="2014-07-22T12:06:00Z"/>
          <w:rFonts w:ascii="Arial" w:eastAsia="Times New Roman" w:hAnsi="Arial" w:cs="Arial"/>
          <w:i/>
          <w:color w:val="000000" w:themeColor="text1"/>
          <w:sz w:val="20"/>
          <w:szCs w:val="20"/>
          <w:lang w:eastAsia="en-GB"/>
        </w:rPr>
      </w:pPr>
    </w:p>
    <w:p w:rsidR="00A7771A" w:rsidRPr="001D7643" w:rsidDel="0047411D" w:rsidRDefault="00A7771A" w:rsidP="00A7771A">
      <w:pPr>
        <w:rPr>
          <w:del w:id="318" w:author="Steve Hanson" w:date="2014-07-22T12:06:00Z"/>
          <w:rFonts w:ascii="Arial" w:eastAsia="Times New Roman" w:hAnsi="Arial" w:cs="Arial"/>
          <w:color w:val="000000" w:themeColor="text1"/>
          <w:sz w:val="20"/>
          <w:szCs w:val="20"/>
          <w:lang w:eastAsia="en-GB"/>
        </w:rPr>
      </w:pPr>
    </w:p>
    <w:p w:rsidR="00516ECD" w:rsidRPr="001D7643" w:rsidRDefault="00DB0D4F" w:rsidP="00ED1E8C">
      <w:pPr>
        <w:pStyle w:val="StyleHeading112pt"/>
        <w:numPr>
          <w:ilvl w:val="0"/>
          <w:numId w:val="11"/>
        </w:numPr>
      </w:pPr>
      <w:bookmarkStart w:id="319" w:name="_Toc384986295"/>
      <w:r w:rsidRPr="001D7643">
        <w:t xml:space="preserve">Revised </w:t>
      </w:r>
      <w:r w:rsidR="00516ECD" w:rsidRPr="001D7643">
        <w:t>Grammar</w:t>
      </w:r>
      <w:bookmarkEnd w:id="247"/>
      <w:bookmarkEnd w:id="319"/>
    </w:p>
    <w:p w:rsidR="003765EC" w:rsidRPr="001D7643" w:rsidRDefault="003765EC" w:rsidP="003765EC">
      <w:pPr>
        <w:rPr>
          <w:rFonts w:ascii="Arial" w:hAnsi="Arial" w:cs="Arial"/>
          <w:sz w:val="20"/>
          <w:szCs w:val="20"/>
        </w:rPr>
      </w:pPr>
      <w:bookmarkStart w:id="320" w:name="_Toc341182587"/>
    </w:p>
    <w:p w:rsidR="00516ECD" w:rsidRPr="001D7643" w:rsidRDefault="00516ECD" w:rsidP="003765EC">
      <w:pPr>
        <w:rPr>
          <w:rFonts w:ascii="Arial" w:hAnsi="Arial" w:cs="Arial"/>
          <w:sz w:val="20"/>
          <w:szCs w:val="20"/>
        </w:rPr>
      </w:pPr>
      <w:r w:rsidRPr="001D7643">
        <w:rPr>
          <w:rFonts w:ascii="Arial" w:hAnsi="Arial" w:cs="Arial"/>
          <w:sz w:val="20"/>
          <w:szCs w:val="20"/>
        </w:rPr>
        <w:t xml:space="preserve">This </w:t>
      </w:r>
      <w:r w:rsidR="00DB0D4F" w:rsidRPr="001D7643">
        <w:rPr>
          <w:rFonts w:ascii="Arial" w:eastAsia="Helv" w:hAnsi="Arial" w:cs="Arial"/>
          <w:color w:val="000000"/>
          <w:sz w:val="20"/>
          <w:szCs w:val="20"/>
          <w:lang w:eastAsia="en-GB"/>
        </w:rPr>
        <w:t>chapter</w:t>
      </w:r>
      <w:r w:rsidRPr="001D7643">
        <w:rPr>
          <w:rFonts w:ascii="Arial" w:hAnsi="Arial" w:cs="Arial"/>
          <w:sz w:val="20"/>
          <w:szCs w:val="20"/>
        </w:rPr>
        <w:t xml:space="preserve"> provides a consolidated grammar that incorporates </w:t>
      </w:r>
      <w:r w:rsidR="00E14D9C" w:rsidRPr="001D7643">
        <w:rPr>
          <w:rFonts w:ascii="Arial" w:hAnsi="Arial" w:cs="Arial"/>
          <w:sz w:val="20"/>
          <w:szCs w:val="20"/>
        </w:rPr>
        <w:t>the several</w:t>
      </w:r>
      <w:r w:rsidRPr="001D7643">
        <w:rPr>
          <w:rFonts w:ascii="Arial" w:hAnsi="Arial" w:cs="Arial"/>
          <w:sz w:val="20"/>
          <w:szCs w:val="20"/>
        </w:rPr>
        <w:t xml:space="preserve"> errata in this document</w:t>
      </w:r>
      <w:r w:rsidR="00DB0D4F" w:rsidRPr="001D7643">
        <w:rPr>
          <w:rFonts w:ascii="Arial" w:hAnsi="Arial" w:cs="Arial"/>
          <w:sz w:val="20"/>
          <w:szCs w:val="20"/>
        </w:rPr>
        <w:t xml:space="preserve"> that affect it</w:t>
      </w:r>
      <w:r w:rsidRPr="001D7643">
        <w:rPr>
          <w:rFonts w:ascii="Arial" w:hAnsi="Arial" w:cs="Arial"/>
          <w:sz w:val="20"/>
          <w:szCs w:val="20"/>
        </w:rPr>
        <w:t>.</w:t>
      </w:r>
      <w:bookmarkEnd w:id="320"/>
    </w:p>
    <w:p w:rsidR="00516ECD" w:rsidRPr="001D7643" w:rsidRDefault="00516ECD" w:rsidP="003765EC">
      <w:pPr>
        <w:rPr>
          <w:rFonts w:ascii="Arial" w:hAnsi="Arial" w:cs="Arial"/>
          <w:sz w:val="20"/>
          <w:szCs w:val="20"/>
        </w:rPr>
      </w:pPr>
    </w:p>
    <w:tbl>
      <w:tblPr>
        <w:tblW w:w="0" w:type="auto"/>
        <w:tblInd w:w="-10" w:type="dxa"/>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8336"/>
      </w:tblGrid>
      <w:tr w:rsidR="00885261" w:rsidRPr="001D7643" w:rsidTr="001A54C3">
        <w:tc>
          <w:tcPr>
            <w:tcW w:w="8688" w:type="dxa"/>
            <w:tcBorders>
              <w:top w:val="single" w:sz="4" w:space="0" w:color="000001"/>
              <w:left w:val="single" w:sz="4" w:space="0" w:color="000001"/>
              <w:bottom w:val="single" w:sz="4" w:space="0" w:color="000001"/>
              <w:right w:val="single" w:sz="4" w:space="0" w:color="000001"/>
            </w:tcBorders>
            <w:shd w:val="clear" w:color="auto" w:fill="F3F3F3"/>
            <w:tcMar>
              <w:top w:w="0" w:type="dxa"/>
              <w:left w:w="10" w:type="dxa"/>
              <w:bottom w:w="0" w:type="dxa"/>
              <w:right w:w="10" w:type="dxa"/>
            </w:tcMar>
          </w:tcPr>
          <w:p w:rsidR="00516ECD" w:rsidRPr="001D7643" w:rsidRDefault="00516ECD" w:rsidP="001A54C3">
            <w:pPr>
              <w:jc w:val="center"/>
              <w:rPr>
                <w:rFonts w:ascii="Arial" w:hAnsi="Arial" w:cs="Arial"/>
                <w:i/>
                <w:sz w:val="20"/>
                <w:szCs w:val="20"/>
              </w:rPr>
            </w:pPr>
            <w:r w:rsidRPr="001D7643">
              <w:rPr>
                <w:rFonts w:ascii="Arial" w:hAnsi="Arial" w:cs="Arial"/>
                <w:b/>
                <w:bCs/>
                <w:i/>
                <w:iCs/>
                <w:sz w:val="20"/>
                <w:szCs w:val="20"/>
              </w:rPr>
              <w:t>Productions</w:t>
            </w:r>
          </w:p>
        </w:tc>
      </w:tr>
      <w:tr w:rsidR="00885261" w:rsidRPr="001D7643" w:rsidTr="001A54C3">
        <w:trPr>
          <w:trHeight w:val="116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sz w:val="20"/>
                <w:szCs w:val="20"/>
              </w:rPr>
            </w:pPr>
            <w:r w:rsidRPr="001D7643">
              <w:rPr>
                <w:rFonts w:ascii="Arial" w:hAnsi="Arial" w:cs="Arial"/>
                <w:sz w:val="20"/>
                <w:szCs w:val="20"/>
              </w:rPr>
              <w:t>Document =</w:t>
            </w:r>
            <w:r w:rsidRPr="001D7643">
              <w:rPr>
                <w:rFonts w:ascii="Arial" w:hAnsi="Arial" w:cs="Arial"/>
              </w:rPr>
              <w:t xml:space="preserve">  </w:t>
            </w:r>
            <w:r w:rsidRPr="001D7643">
              <w:rPr>
                <w:rFonts w:ascii="Arial" w:hAnsi="Arial" w:cs="Arial"/>
                <w:b/>
                <w:i/>
                <w:sz w:val="20"/>
                <w:szCs w:val="20"/>
              </w:rPr>
              <w:t>UnicodeByteOrderMark</w:t>
            </w:r>
            <w:r w:rsidRPr="001D7643">
              <w:rPr>
                <w:rFonts w:ascii="Arial" w:hAnsi="Arial" w:cs="Arial"/>
              </w:rPr>
              <w:t xml:space="preserve"> </w:t>
            </w:r>
            <w:r w:rsidRPr="001D7643">
              <w:rPr>
                <w:rFonts w:ascii="Arial" w:hAnsi="Arial" w:cs="Arial"/>
                <w:sz w:val="20"/>
                <w:szCs w:val="20"/>
              </w:rPr>
              <w:t>DocumentElement</w:t>
            </w:r>
          </w:p>
          <w:p w:rsidR="00516ECD" w:rsidRPr="001D7643" w:rsidRDefault="00516ECD" w:rsidP="001A54C3">
            <w:pPr>
              <w:rPr>
                <w:rFonts w:ascii="Arial" w:hAnsi="Arial" w:cs="Arial"/>
              </w:rPr>
            </w:pPr>
            <w:r w:rsidRPr="001D7643">
              <w:rPr>
                <w:rFonts w:ascii="Arial" w:hAnsi="Arial" w:cs="Arial"/>
                <w:sz w:val="20"/>
                <w:szCs w:val="20"/>
              </w:rPr>
              <w:t>DocumentElement = SimpleElement | ComplexElement</w:t>
            </w:r>
          </w:p>
          <w:p w:rsidR="00516ECD" w:rsidRPr="001D7643" w:rsidRDefault="00516ECD" w:rsidP="001A54C3">
            <w:pPr>
              <w:rPr>
                <w:rFonts w:ascii="Arial" w:hAnsi="Arial" w:cs="Arial"/>
                <w:sz w:val="20"/>
                <w:szCs w:val="20"/>
              </w:rPr>
            </w:pPr>
          </w:p>
          <w:p w:rsidR="00516ECD" w:rsidRPr="001D7643" w:rsidRDefault="00516ECD" w:rsidP="001A54C3">
            <w:pPr>
              <w:rPr>
                <w:rFonts w:ascii="Arial" w:hAnsi="Arial" w:cs="Arial"/>
              </w:rPr>
            </w:pPr>
            <w:r w:rsidRPr="001D7643">
              <w:rPr>
                <w:rFonts w:ascii="Arial" w:hAnsi="Arial" w:cs="Arial"/>
                <w:sz w:val="20"/>
                <w:szCs w:val="20"/>
              </w:rPr>
              <w:t xml:space="preserve">SimpleElement = SimpleLiteralNilElementRep | SimpleEmptyElementRep | </w:t>
            </w:r>
          </w:p>
          <w:p w:rsidR="00516ECD" w:rsidRPr="001D7643" w:rsidRDefault="00516ECD" w:rsidP="001A54C3">
            <w:pPr>
              <w:rPr>
                <w:rFonts w:ascii="Arial" w:hAnsi="Arial" w:cs="Arial"/>
              </w:rPr>
            </w:pPr>
            <w:r w:rsidRPr="001D7643">
              <w:rPr>
                <w:rFonts w:ascii="Arial" w:hAnsi="Arial" w:cs="Arial"/>
                <w:sz w:val="20"/>
                <w:szCs w:val="20"/>
              </w:rPr>
              <w:t xml:space="preserve">                            SimpleNormalRep </w:t>
            </w:r>
          </w:p>
          <w:p w:rsidR="00516ECD" w:rsidRPr="001D7643" w:rsidRDefault="00516ECD" w:rsidP="001A54C3">
            <w:pPr>
              <w:rPr>
                <w:rFonts w:ascii="Arial" w:hAnsi="Arial" w:cs="Arial"/>
              </w:rPr>
            </w:pPr>
            <w:r w:rsidRPr="001D7643">
              <w:rPr>
                <w:rFonts w:ascii="Arial" w:hAnsi="Arial" w:cs="Arial"/>
                <w:sz w:val="20"/>
                <w:szCs w:val="20"/>
              </w:rPr>
              <w:t xml:space="preserve">SimpleEnclosedElement = SimpleElement | AbsentElementRep </w:t>
            </w:r>
          </w:p>
          <w:p w:rsidR="00516ECD" w:rsidRPr="001D7643" w:rsidRDefault="00516ECD" w:rsidP="001A54C3">
            <w:pPr>
              <w:ind w:left="720"/>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ComplexElement = ComplexLiteralNilElementRep | ComplexNormalRep | </w:t>
            </w:r>
          </w:p>
          <w:p w:rsidR="00516ECD" w:rsidRPr="001D7643" w:rsidRDefault="00516ECD" w:rsidP="001A54C3">
            <w:pPr>
              <w:rPr>
                <w:rFonts w:ascii="Arial" w:hAnsi="Arial" w:cs="Arial"/>
              </w:rPr>
            </w:pPr>
            <w:r w:rsidRPr="001D7643">
              <w:rPr>
                <w:rFonts w:ascii="Arial" w:hAnsi="Arial" w:cs="Arial"/>
                <w:sz w:val="20"/>
                <w:szCs w:val="20"/>
              </w:rPr>
              <w:t xml:space="preserve">                               ComplexEmptyElementRep </w:t>
            </w:r>
          </w:p>
          <w:p w:rsidR="00516ECD" w:rsidRPr="001D7643" w:rsidRDefault="00516ECD" w:rsidP="00516ECD">
            <w:pPr>
              <w:rPr>
                <w:rFonts w:ascii="Arial" w:hAnsi="Arial" w:cs="Arial"/>
              </w:rPr>
            </w:pPr>
            <w:r w:rsidRPr="001D7643">
              <w:rPr>
                <w:rFonts w:ascii="Arial" w:hAnsi="Arial" w:cs="Arial"/>
                <w:sz w:val="20"/>
                <w:szCs w:val="20"/>
              </w:rPr>
              <w:t xml:space="preserve">ComplexEnclosedElement = ComplexElement | AbsentElementRep </w:t>
            </w:r>
          </w:p>
          <w:p w:rsidR="00516ECD" w:rsidRPr="001D7643" w:rsidRDefault="00516ECD" w:rsidP="001A54C3">
            <w:pPr>
              <w:ind w:left="720"/>
              <w:rPr>
                <w:rFonts w:ascii="Arial" w:hAnsi="Arial" w:cs="Arial"/>
              </w:rPr>
            </w:pPr>
          </w:p>
          <w:p w:rsidR="00516ECD" w:rsidRPr="001D7643" w:rsidRDefault="00516ECD" w:rsidP="00516ECD">
            <w:pPr>
              <w:rPr>
                <w:rFonts w:ascii="Arial" w:hAnsi="Arial" w:cs="Arial"/>
              </w:rPr>
            </w:pPr>
            <w:r w:rsidRPr="001D7643">
              <w:rPr>
                <w:rFonts w:ascii="Arial" w:hAnsi="Arial" w:cs="Arial"/>
                <w:sz w:val="20"/>
                <w:szCs w:val="20"/>
              </w:rPr>
              <w:t>EnclosedElement = SimpleEnclosedElement | ComplexEnclosedElement</w:t>
            </w:r>
          </w:p>
          <w:p w:rsidR="00516ECD" w:rsidRPr="001D7643" w:rsidRDefault="00516ECD" w:rsidP="00516ECD">
            <w:pPr>
              <w:rPr>
                <w:rFonts w:ascii="Arial" w:hAnsi="Arial" w:cs="Arial"/>
              </w:rPr>
            </w:pPr>
          </w:p>
        </w:tc>
      </w:tr>
      <w:tr w:rsidR="00885261" w:rsidRPr="001D7643" w:rsidTr="001A54C3">
        <w:trPr>
          <w:trHeight w:val="885"/>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AbsentElementRep = </w:t>
            </w:r>
            <w:r w:rsidRPr="001D7643">
              <w:rPr>
                <w:rFonts w:ascii="Arial" w:hAnsi="Arial" w:cs="Arial"/>
                <w:b/>
                <w:i/>
                <w:sz w:val="20"/>
                <w:szCs w:val="20"/>
              </w:rPr>
              <w:t>Absent</w:t>
            </w: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r w:rsidRPr="001D7643">
              <w:rPr>
                <w:rFonts w:ascii="Arial" w:hAnsi="Arial" w:cs="Arial"/>
                <w:sz w:val="20"/>
                <w:szCs w:val="20"/>
              </w:rPr>
              <w:t xml:space="preserve">ComplexEmptyElementRep = </w:t>
            </w:r>
            <w:r w:rsidRPr="001D7643">
              <w:rPr>
                <w:rFonts w:ascii="Arial" w:hAnsi="Arial" w:cs="Arial"/>
                <w:sz w:val="20"/>
                <w:szCs w:val="20"/>
                <w:lang w:bidi="he-IL"/>
              </w:rPr>
              <w:t xml:space="preserve"> EmptyElementLeftFraming </w:t>
            </w:r>
            <w:r w:rsidRPr="001D7643">
              <w:rPr>
                <w:rFonts w:ascii="Arial" w:hAnsi="Arial" w:cs="Arial"/>
                <w:sz w:val="20"/>
                <w:szCs w:val="20"/>
              </w:rPr>
              <w:t>EmptyElementRightFraming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EmptyElementLeftFraming = LeadingAlignment </w:t>
            </w:r>
            <w:r w:rsidRPr="001D7643">
              <w:rPr>
                <w:rFonts w:ascii="Arial" w:hAnsi="Arial" w:cs="Arial"/>
                <w:b/>
                <w:bCs/>
                <w:i/>
                <w:iCs/>
                <w:sz w:val="20"/>
                <w:szCs w:val="20"/>
              </w:rPr>
              <w:t xml:space="preserve">EmptyElementInitiator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EmptyElementRightFraming = </w:t>
            </w:r>
            <w:r w:rsidRPr="001D7643">
              <w:rPr>
                <w:rFonts w:ascii="Arial" w:hAnsi="Arial" w:cs="Arial"/>
                <w:b/>
                <w:bCs/>
                <w:i/>
                <w:iCs/>
                <w:sz w:val="20"/>
                <w:szCs w:val="20"/>
              </w:rPr>
              <w:t>EmptyElementTerminator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tc>
      </w:tr>
      <w:tr w:rsidR="00885261" w:rsidRPr="001D7643" w:rsidTr="001A54C3">
        <w:trPr>
          <w:trHeight w:val="161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SimpleLiteralNilElementRep = NilElementLeftFraming [</w:t>
            </w:r>
            <w:r w:rsidRPr="001D7643">
              <w:rPr>
                <w:rFonts w:ascii="Arial" w:hAnsi="Arial" w:cs="Arial"/>
                <w:b/>
                <w:i/>
                <w:sz w:val="20"/>
                <w:szCs w:val="20"/>
              </w:rPr>
              <w:t>NilLiteralCharacters</w:t>
            </w:r>
            <w:r w:rsidRPr="001D7643">
              <w:rPr>
                <w:rFonts w:ascii="Arial" w:hAnsi="Arial" w:cs="Arial"/>
                <w:sz w:val="20"/>
                <w:szCs w:val="20"/>
              </w:rPr>
              <w:t xml:space="preserve"> | </w:t>
            </w:r>
          </w:p>
          <w:p w:rsidR="00516ECD" w:rsidRPr="001D7643" w:rsidRDefault="00516ECD" w:rsidP="001A54C3">
            <w:pPr>
              <w:rPr>
                <w:rFonts w:ascii="Arial" w:hAnsi="Arial" w:cs="Arial"/>
              </w:rPr>
            </w:pPr>
            <w:r w:rsidRPr="001D7643">
              <w:rPr>
                <w:rFonts w:ascii="Arial" w:hAnsi="Arial" w:cs="Arial"/>
                <w:sz w:val="20"/>
                <w:szCs w:val="20"/>
              </w:rPr>
              <w:t xml:space="preserve">                                                 NilElementLiteralContent] NilElementRightFraming</w:t>
            </w:r>
          </w:p>
          <w:p w:rsidR="00CE5CF3" w:rsidRPr="001D7643" w:rsidRDefault="00516ECD" w:rsidP="001A54C3">
            <w:pPr>
              <w:rPr>
                <w:rFonts w:ascii="Arial" w:hAnsi="Arial" w:cs="Arial"/>
                <w:sz w:val="20"/>
                <w:szCs w:val="20"/>
              </w:rPr>
            </w:pPr>
            <w:r w:rsidRPr="001D7643">
              <w:rPr>
                <w:rFonts w:ascii="Arial" w:hAnsi="Arial" w:cs="Arial"/>
                <w:sz w:val="20"/>
                <w:szCs w:val="20"/>
              </w:rPr>
              <w:t xml:space="preserve">ComplexLiteralNilElementRep = NilElementLeftFraming </w:t>
            </w:r>
            <w:r w:rsidR="00CE5CF3" w:rsidRPr="001D7643">
              <w:rPr>
                <w:rFonts w:ascii="Arial" w:hAnsi="Arial" w:cs="Arial"/>
                <w:b/>
                <w:i/>
                <w:sz w:val="20"/>
                <w:szCs w:val="20"/>
              </w:rPr>
              <w:t>NilLiteralValue</w:t>
            </w:r>
            <w:r w:rsidR="00CE5CF3" w:rsidRPr="001D7643">
              <w:rPr>
                <w:rFonts w:ascii="Arial" w:hAnsi="Arial" w:cs="Arial"/>
                <w:sz w:val="20"/>
                <w:szCs w:val="20"/>
              </w:rPr>
              <w:t xml:space="preserve"> </w:t>
            </w:r>
          </w:p>
          <w:p w:rsidR="00516ECD" w:rsidRPr="001D7643" w:rsidRDefault="00CE5CF3" w:rsidP="001A54C3">
            <w:pPr>
              <w:rPr>
                <w:rFonts w:ascii="Arial" w:hAnsi="Arial" w:cs="Arial"/>
              </w:rPr>
            </w:pPr>
            <w:r w:rsidRPr="001D7643">
              <w:rPr>
                <w:rFonts w:ascii="Arial" w:hAnsi="Arial" w:cs="Arial"/>
                <w:sz w:val="20"/>
                <w:szCs w:val="20"/>
              </w:rPr>
              <w:t xml:space="preserve">                                                    </w:t>
            </w:r>
            <w:r w:rsidR="00516ECD" w:rsidRPr="001D7643">
              <w:rPr>
                <w:rFonts w:ascii="Arial" w:hAnsi="Arial" w:cs="Arial"/>
                <w:sz w:val="20"/>
                <w:szCs w:val="20"/>
              </w:rPr>
              <w:t>NilElementRightFraming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NilElementLeftFraming = LeadingAlignment </w:t>
            </w:r>
            <w:r w:rsidRPr="001D7643">
              <w:rPr>
                <w:rFonts w:ascii="Arial" w:hAnsi="Arial" w:cs="Arial"/>
                <w:b/>
                <w:bCs/>
                <w:i/>
                <w:iCs/>
                <w:sz w:val="20"/>
                <w:szCs w:val="20"/>
              </w:rPr>
              <w:t xml:space="preserve">NilElementInitiator </w:t>
            </w:r>
            <w:r w:rsidRPr="001D7643">
              <w:rPr>
                <w:rFonts w:ascii="Arial" w:hAnsi="Arial" w:cs="Arial"/>
                <w:sz w:val="20"/>
                <w:szCs w:val="20"/>
                <w:lang w:bidi="he-IL"/>
              </w:rPr>
              <w:t>PrefixLength</w:t>
            </w:r>
          </w:p>
          <w:p w:rsidR="00516ECD" w:rsidRPr="001D7643" w:rsidRDefault="00516ECD" w:rsidP="001A54C3">
            <w:pPr>
              <w:rPr>
                <w:rFonts w:ascii="Arial" w:hAnsi="Arial" w:cs="Arial"/>
              </w:rPr>
            </w:pPr>
            <w:r w:rsidRPr="001D7643">
              <w:rPr>
                <w:rFonts w:ascii="Arial" w:hAnsi="Arial" w:cs="Arial"/>
                <w:sz w:val="20"/>
                <w:szCs w:val="20"/>
              </w:rPr>
              <w:t xml:space="preserve">NilElementRightFraming = </w:t>
            </w:r>
            <w:r w:rsidRPr="001D7643">
              <w:rPr>
                <w:rFonts w:ascii="Arial" w:hAnsi="Arial" w:cs="Arial"/>
                <w:b/>
                <w:bCs/>
                <w:i/>
                <w:iCs/>
                <w:sz w:val="20"/>
                <w:szCs w:val="20"/>
              </w:rPr>
              <w:t>NilElementTerminator</w:t>
            </w:r>
            <w:r w:rsidRPr="001D7643">
              <w:rPr>
                <w:rFonts w:ascii="Arial" w:hAnsi="Arial" w:cs="Arial"/>
                <w:sz w:val="20"/>
                <w:szCs w:val="20"/>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NilElementLiteralContent = </w:t>
            </w:r>
            <w:r w:rsidRPr="001D7643">
              <w:rPr>
                <w:rFonts w:ascii="Arial" w:hAnsi="Arial" w:cs="Arial"/>
                <w:b/>
                <w:bCs/>
                <w:i/>
                <w:iCs/>
                <w:sz w:val="20"/>
                <w:szCs w:val="20"/>
                <w:lang w:bidi="he-IL"/>
              </w:rPr>
              <w:t>LeftPadding</w:t>
            </w:r>
            <w:r w:rsidRPr="001D7643">
              <w:rPr>
                <w:rFonts w:ascii="Arial" w:hAnsi="Arial" w:cs="Arial"/>
                <w:sz w:val="20"/>
                <w:szCs w:val="20"/>
              </w:rPr>
              <w:t xml:space="preserve">  </w:t>
            </w:r>
            <w:r w:rsidRPr="001D7643">
              <w:rPr>
                <w:rFonts w:ascii="Arial" w:hAnsi="Arial" w:cs="Arial"/>
                <w:b/>
                <w:i/>
                <w:sz w:val="20"/>
                <w:szCs w:val="20"/>
                <w:lang w:bidi="he-IL"/>
              </w:rPr>
              <w:t xml:space="preserve">NilLiteralValue </w:t>
            </w:r>
            <w:r w:rsidRPr="001D7643">
              <w:rPr>
                <w:rFonts w:ascii="Arial" w:hAnsi="Arial" w:cs="Arial"/>
                <w:bCs/>
                <w:iCs/>
                <w:sz w:val="20"/>
                <w:szCs w:val="20"/>
                <w:lang w:bidi="he-IL"/>
              </w:rPr>
              <w:t>RightPadOrFill</w:t>
            </w:r>
          </w:p>
          <w:p w:rsidR="00516ECD" w:rsidRPr="001D7643" w:rsidRDefault="00516ECD" w:rsidP="001A54C3">
            <w:pPr>
              <w:rPr>
                <w:rFonts w:ascii="Arial" w:hAnsi="Arial" w:cs="Arial"/>
              </w:rPr>
            </w:pPr>
          </w:p>
        </w:tc>
      </w:tr>
      <w:tr w:rsidR="00885261" w:rsidRPr="001D7643" w:rsidTr="001A54C3">
        <w:trPr>
          <w:trHeight w:val="3220"/>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SimpleNormalRep = </w:t>
            </w:r>
            <w:r w:rsidRPr="001D7643">
              <w:rPr>
                <w:rFonts w:ascii="Arial" w:hAnsi="Arial" w:cs="Arial"/>
                <w:sz w:val="20"/>
                <w:szCs w:val="20"/>
                <w:lang w:bidi="he-IL"/>
              </w:rPr>
              <w:t xml:space="preserve">LeftFraming PrefixLength </w:t>
            </w:r>
            <w:r w:rsidRPr="001D7643">
              <w:rPr>
                <w:rFonts w:ascii="Arial" w:hAnsi="Arial" w:cs="Arial"/>
                <w:sz w:val="20"/>
                <w:szCs w:val="20"/>
              </w:rPr>
              <w:t xml:space="preserve">SimpleContent </w:t>
            </w:r>
            <w:r w:rsidRPr="001D7643">
              <w:rPr>
                <w:rFonts w:ascii="Arial" w:hAnsi="Arial" w:cs="Arial"/>
                <w:sz w:val="20"/>
                <w:szCs w:val="20"/>
                <w:lang w:bidi="he-IL"/>
              </w:rPr>
              <w:t>RightFraming</w:t>
            </w:r>
          </w:p>
          <w:p w:rsidR="00516ECD" w:rsidRPr="001D7643" w:rsidRDefault="00516ECD" w:rsidP="001A54C3">
            <w:pPr>
              <w:rPr>
                <w:rFonts w:ascii="Arial" w:hAnsi="Arial" w:cs="Arial"/>
              </w:rPr>
            </w:pPr>
            <w:r w:rsidRPr="001D7643">
              <w:rPr>
                <w:rFonts w:ascii="Arial" w:hAnsi="Arial" w:cs="Arial"/>
                <w:sz w:val="20"/>
                <w:szCs w:val="20"/>
              </w:rPr>
              <w:t>ComplexNormalRep = LeftFraming</w:t>
            </w:r>
            <w:r w:rsidRPr="001D7643">
              <w:rPr>
                <w:rFonts w:ascii="Arial" w:hAnsi="Arial" w:cs="Arial"/>
              </w:rPr>
              <w:t xml:space="preserve"> </w:t>
            </w:r>
            <w:r w:rsidRPr="001D7643">
              <w:rPr>
                <w:rFonts w:ascii="Arial" w:hAnsi="Arial" w:cs="Arial"/>
                <w:sz w:val="20"/>
                <w:szCs w:val="20"/>
                <w:lang w:bidi="he-IL"/>
              </w:rPr>
              <w:t xml:space="preserve">PrefixLength ComplexContent </w:t>
            </w:r>
            <w:r w:rsidRPr="001D7643">
              <w:rPr>
                <w:rFonts w:ascii="Arial" w:hAnsi="Arial" w:cs="Arial"/>
                <w:b/>
                <w:i/>
                <w:sz w:val="20"/>
                <w:szCs w:val="20"/>
                <w:lang w:bidi="he-IL"/>
              </w:rPr>
              <w:t>ElementUnused</w:t>
            </w:r>
          </w:p>
          <w:p w:rsidR="00516ECD" w:rsidRPr="001D7643" w:rsidRDefault="00516ECD" w:rsidP="001A54C3">
            <w:pPr>
              <w:rPr>
                <w:rFonts w:ascii="Arial" w:hAnsi="Arial" w:cs="Arial"/>
              </w:rPr>
            </w:pPr>
            <w:r w:rsidRPr="001D7643">
              <w:rPr>
                <w:rFonts w:ascii="Arial" w:hAnsi="Arial" w:cs="Arial"/>
                <w:b/>
                <w:i/>
                <w:sz w:val="20"/>
                <w:szCs w:val="20"/>
                <w:lang w:bidi="he-IL"/>
              </w:rPr>
              <w:t xml:space="preserve">                                    </w:t>
            </w:r>
            <w:r w:rsidRPr="001D7643">
              <w:rPr>
                <w:rFonts w:ascii="Arial" w:hAnsi="Arial" w:cs="Arial"/>
                <w:sz w:val="20"/>
                <w:szCs w:val="20"/>
                <w:lang w:bidi="he-IL"/>
              </w:rPr>
              <w:t>RightFraming</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LeftFraming = </w:t>
            </w:r>
            <w:r w:rsidRPr="001D7643">
              <w:rPr>
                <w:rFonts w:ascii="Arial" w:hAnsi="Arial" w:cs="Arial"/>
                <w:sz w:val="20"/>
                <w:szCs w:val="20"/>
              </w:rPr>
              <w:t xml:space="preserve">LeadingAlignment </w:t>
            </w:r>
            <w:r w:rsidRPr="001D7643">
              <w:rPr>
                <w:rFonts w:ascii="Arial" w:hAnsi="Arial" w:cs="Arial"/>
                <w:b/>
                <w:bCs/>
                <w:i/>
                <w:iCs/>
                <w:sz w:val="20"/>
                <w:szCs w:val="20"/>
              </w:rPr>
              <w:t>Initiator</w:t>
            </w:r>
            <w:r w:rsidRPr="001D7643">
              <w:rPr>
                <w:rFonts w:ascii="Arial" w:hAnsi="Arial" w:cs="Arial"/>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 xml:space="preserve">RightFraming = </w:t>
            </w:r>
            <w:r w:rsidRPr="001D7643">
              <w:rPr>
                <w:rFonts w:ascii="Arial" w:hAnsi="Arial" w:cs="Arial"/>
                <w:b/>
                <w:i/>
                <w:sz w:val="20"/>
                <w:szCs w:val="20"/>
                <w:lang w:bidi="he-IL"/>
              </w:rPr>
              <w:t>Terminator</w:t>
            </w:r>
            <w:r w:rsidRPr="001D7643">
              <w:rPr>
                <w:rFonts w:ascii="Arial" w:hAnsi="Arial" w:cs="Arial"/>
                <w:sz w:val="20"/>
                <w:szCs w:val="20"/>
                <w:lang w:bidi="he-IL"/>
              </w:rPr>
              <w:t xml:space="preserve"> TrailingAlignment</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lang w:bidi="he-IL"/>
              </w:rPr>
              <w:t xml:space="preserve">PrefixLength = </w:t>
            </w:r>
            <w:r w:rsidRPr="001D7643">
              <w:rPr>
                <w:rFonts w:ascii="Arial" w:hAnsi="Arial" w:cs="Arial"/>
                <w:sz w:val="20"/>
                <w:szCs w:val="20"/>
              </w:rPr>
              <w:t>SimpleContent | PrefixPrefixLength SimpleContent</w:t>
            </w:r>
          </w:p>
          <w:p w:rsidR="00516ECD" w:rsidRPr="001D7643" w:rsidRDefault="00516ECD" w:rsidP="001A54C3">
            <w:pPr>
              <w:rPr>
                <w:rFonts w:ascii="Arial" w:hAnsi="Arial" w:cs="Arial"/>
              </w:rPr>
            </w:pPr>
            <w:r w:rsidRPr="001D7643">
              <w:rPr>
                <w:rFonts w:ascii="Arial" w:hAnsi="Arial" w:cs="Arial"/>
                <w:sz w:val="20"/>
                <w:szCs w:val="20"/>
              </w:rPr>
              <w:t xml:space="preserve">PrefixPrefixLength = SimpleContent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SimpleContent = </w:t>
            </w:r>
            <w:r w:rsidRPr="001D7643">
              <w:rPr>
                <w:rFonts w:ascii="Arial" w:hAnsi="Arial" w:cs="Arial"/>
                <w:b/>
                <w:sz w:val="20"/>
                <w:szCs w:val="20"/>
              </w:rPr>
              <w:t xml:space="preserve"> </w:t>
            </w:r>
            <w:r w:rsidRPr="001D7643">
              <w:rPr>
                <w:rFonts w:ascii="Arial" w:hAnsi="Arial" w:cs="Arial"/>
                <w:sz w:val="20"/>
                <w:szCs w:val="20"/>
              </w:rPr>
              <w:t xml:space="preserve"> </w:t>
            </w:r>
            <w:r w:rsidRPr="001D7643">
              <w:rPr>
                <w:rFonts w:ascii="Arial" w:hAnsi="Arial" w:cs="Arial"/>
                <w:b/>
                <w:bCs/>
                <w:i/>
                <w:iCs/>
                <w:sz w:val="20"/>
                <w:szCs w:val="20"/>
                <w:lang w:bidi="he-IL"/>
              </w:rPr>
              <w:t>LeftPadding</w:t>
            </w:r>
            <w:r w:rsidRPr="001D7643">
              <w:rPr>
                <w:rFonts w:ascii="Arial" w:hAnsi="Arial" w:cs="Arial"/>
                <w:sz w:val="20"/>
                <w:szCs w:val="20"/>
              </w:rPr>
              <w:t xml:space="preserve"> [ </w:t>
            </w:r>
            <w:r w:rsidRPr="001D7643">
              <w:rPr>
                <w:rFonts w:ascii="Arial" w:hAnsi="Arial" w:cs="Arial"/>
                <w:b/>
                <w:i/>
                <w:sz w:val="20"/>
                <w:szCs w:val="20"/>
                <w:lang w:bidi="he-IL"/>
              </w:rPr>
              <w:t>NilLogicalValue | SimpleValue</w:t>
            </w:r>
            <w:r w:rsidRPr="001D7643">
              <w:rPr>
                <w:rFonts w:ascii="Arial" w:hAnsi="Arial" w:cs="Arial"/>
                <w:sz w:val="20"/>
                <w:szCs w:val="20"/>
                <w:lang w:bidi="he-IL"/>
              </w:rPr>
              <w:t xml:space="preserve"> ]</w:t>
            </w:r>
            <w:r w:rsidRPr="001D7643">
              <w:rPr>
                <w:rFonts w:ascii="Arial" w:hAnsi="Arial" w:cs="Arial"/>
                <w:b/>
                <w:i/>
                <w:sz w:val="20"/>
                <w:szCs w:val="20"/>
                <w:lang w:bidi="he-IL"/>
              </w:rPr>
              <w:t xml:space="preserve">  </w:t>
            </w:r>
            <w:r w:rsidRPr="001D7643">
              <w:rPr>
                <w:rFonts w:ascii="Arial" w:hAnsi="Arial" w:cs="Arial"/>
                <w:bCs/>
                <w:iCs/>
                <w:sz w:val="20"/>
                <w:szCs w:val="20"/>
                <w:lang w:bidi="he-IL"/>
              </w:rPr>
              <w:t>RightPadOrFill</w:t>
            </w:r>
            <w:r w:rsidRPr="001D7643">
              <w:rPr>
                <w:rFonts w:ascii="Arial" w:hAnsi="Arial" w:cs="Arial"/>
                <w:b/>
                <w:bCs/>
                <w:i/>
                <w:iCs/>
                <w:sz w:val="20"/>
                <w:szCs w:val="20"/>
                <w:lang w:bidi="he-IL"/>
              </w:rPr>
              <w:t xml:space="preserve"> </w:t>
            </w:r>
          </w:p>
          <w:p w:rsidR="00516ECD" w:rsidRPr="001D7643" w:rsidRDefault="00516ECD" w:rsidP="001A54C3">
            <w:pPr>
              <w:rPr>
                <w:rFonts w:ascii="Arial" w:hAnsi="Arial" w:cs="Arial"/>
              </w:rPr>
            </w:pPr>
            <w:r w:rsidRPr="001D7643">
              <w:rPr>
                <w:rFonts w:ascii="Arial" w:hAnsi="Arial" w:cs="Arial"/>
                <w:sz w:val="20"/>
                <w:szCs w:val="20"/>
                <w:lang w:bidi="he-IL"/>
              </w:rPr>
              <w:t>ComplexContent = Sequence | Choice</w:t>
            </w:r>
            <w:r w:rsidRPr="001D7643">
              <w:rPr>
                <w:rFonts w:ascii="Arial" w:hAnsi="Arial" w:cs="Arial"/>
                <w:b/>
                <w:i/>
                <w:sz w:val="20"/>
                <w:szCs w:val="20"/>
                <w:lang w:eastAsia="he-IL" w:bidi="he-IL"/>
              </w:rPr>
              <w:t xml:space="preserve"> </w:t>
            </w:r>
          </w:p>
        </w:tc>
      </w:tr>
      <w:tr w:rsidR="00885261" w:rsidRPr="001D7643" w:rsidTr="001A54C3">
        <w:trPr>
          <w:trHeight w:val="3028"/>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 xml:space="preserve">Sequence = </w:t>
            </w:r>
            <w:r w:rsidRPr="001D7643">
              <w:rPr>
                <w:rFonts w:ascii="Arial" w:hAnsi="Arial" w:cs="Arial"/>
                <w:sz w:val="20"/>
                <w:szCs w:val="20"/>
                <w:lang w:bidi="he-IL"/>
              </w:rPr>
              <w:t xml:space="preserve"> LeftFraming </w:t>
            </w:r>
            <w:r w:rsidRPr="001D7643">
              <w:rPr>
                <w:rFonts w:ascii="Arial" w:hAnsi="Arial" w:cs="Arial"/>
                <w:sz w:val="20"/>
                <w:szCs w:val="20"/>
              </w:rPr>
              <w:t xml:space="preserve">SequenceContent RightFraming </w:t>
            </w:r>
          </w:p>
          <w:p w:rsidR="00516ECD" w:rsidRPr="001D7643" w:rsidRDefault="00516ECD" w:rsidP="001A54C3">
            <w:pPr>
              <w:pStyle w:val="BulletList"/>
              <w:ind w:left="0" w:firstLine="0"/>
              <w:rPr>
                <w:rFonts w:cs="Arial"/>
              </w:rPr>
            </w:pPr>
            <w:r w:rsidRPr="001D7643">
              <w:rPr>
                <w:rFonts w:cs="Arial"/>
              </w:rPr>
              <w:t xml:space="preserve">SequenceContent = [ </w:t>
            </w:r>
            <w:r w:rsidRPr="001D7643">
              <w:rPr>
                <w:rFonts w:cs="Arial"/>
                <w:b/>
                <w:bCs/>
                <w:i/>
                <w:iCs/>
              </w:rPr>
              <w:t xml:space="preserve">PrefixSeparator </w:t>
            </w:r>
            <w:r w:rsidRPr="001D7643">
              <w:rPr>
                <w:rFonts w:cs="Arial"/>
                <w:i/>
                <w:iCs/>
              </w:rPr>
              <w:t xml:space="preserve"> </w:t>
            </w:r>
            <w:r w:rsidRPr="001D7643">
              <w:rPr>
                <w:rFonts w:cs="Arial"/>
              </w:rPr>
              <w:t xml:space="preserve">EnclosedContent [ </w:t>
            </w:r>
            <w:r w:rsidRPr="001D7643">
              <w:rPr>
                <w:rFonts w:cs="Arial"/>
                <w:b/>
                <w:bCs/>
                <w:i/>
                <w:iCs/>
              </w:rPr>
              <w:t>Separator</w:t>
            </w:r>
            <w:r w:rsidRPr="001D7643">
              <w:rPr>
                <w:rFonts w:cs="Arial"/>
              </w:rPr>
              <w:t xml:space="preserve"> EnclosedContent ]* </w:t>
            </w:r>
          </w:p>
          <w:p w:rsidR="00516ECD" w:rsidRPr="001D7643" w:rsidRDefault="00516ECD" w:rsidP="001A54C3">
            <w:pPr>
              <w:pStyle w:val="BulletList"/>
              <w:ind w:left="0" w:firstLine="0"/>
              <w:rPr>
                <w:rFonts w:cs="Arial"/>
              </w:rPr>
            </w:pPr>
            <w:r w:rsidRPr="001D7643">
              <w:rPr>
                <w:rFonts w:cs="Arial"/>
              </w:rPr>
              <w:t xml:space="preserve">                                   </w:t>
            </w:r>
            <w:r w:rsidRPr="001D7643">
              <w:rPr>
                <w:rFonts w:cs="Arial"/>
                <w:b/>
                <w:bCs/>
                <w:i/>
                <w:iCs/>
              </w:rPr>
              <w:t>PostfixSeparator</w:t>
            </w:r>
            <w:r w:rsidRPr="001D7643">
              <w:rPr>
                <w:rFonts w:cs="Arial"/>
              </w:rPr>
              <w:t xml:space="preserve"> ]</w:t>
            </w:r>
          </w:p>
          <w:p w:rsidR="00516ECD" w:rsidRPr="001D7643" w:rsidRDefault="00516ECD" w:rsidP="001A54C3">
            <w:pPr>
              <w:pStyle w:val="BulletList"/>
              <w:ind w:left="0" w:firstLine="0"/>
              <w:rPr>
                <w:rFonts w:cs="Arial"/>
              </w:rPr>
            </w:pPr>
          </w:p>
          <w:p w:rsidR="00516ECD" w:rsidRPr="001D7643" w:rsidRDefault="00516ECD" w:rsidP="001A54C3">
            <w:pPr>
              <w:spacing w:before="101" w:after="101"/>
              <w:rPr>
                <w:rFonts w:ascii="Arial" w:hAnsi="Arial" w:cs="Arial"/>
              </w:rPr>
            </w:pPr>
            <w:r w:rsidRPr="001D7643">
              <w:rPr>
                <w:rFonts w:ascii="Arial" w:hAnsi="Arial" w:cs="Arial"/>
                <w:sz w:val="20"/>
                <w:szCs w:val="20"/>
              </w:rPr>
              <w:t>Choice = LeftFraming</w:t>
            </w:r>
            <w:r w:rsidRPr="001D7643">
              <w:rPr>
                <w:rFonts w:ascii="Arial" w:hAnsi="Arial" w:cs="Arial"/>
                <w:b/>
                <w:bCs/>
                <w:i/>
                <w:iCs/>
                <w:sz w:val="20"/>
                <w:szCs w:val="20"/>
              </w:rPr>
              <w:t xml:space="preserve"> </w:t>
            </w:r>
            <w:r w:rsidRPr="001D7643">
              <w:rPr>
                <w:rFonts w:ascii="Arial" w:hAnsi="Arial" w:cs="Arial"/>
                <w:sz w:val="20"/>
                <w:szCs w:val="20"/>
              </w:rPr>
              <w:t>ChoiceContent RightFraming</w:t>
            </w:r>
          </w:p>
          <w:p w:rsidR="00516ECD" w:rsidRPr="001D7643" w:rsidRDefault="00516ECD" w:rsidP="001A54C3">
            <w:pPr>
              <w:rPr>
                <w:rFonts w:ascii="Arial" w:hAnsi="Arial" w:cs="Arial"/>
              </w:rPr>
            </w:pPr>
            <w:r w:rsidRPr="001D7643">
              <w:rPr>
                <w:rFonts w:ascii="Arial" w:hAnsi="Arial" w:cs="Arial"/>
                <w:sz w:val="20"/>
                <w:szCs w:val="20"/>
              </w:rPr>
              <w:t xml:space="preserve">ChoiceContent = [ EnclosedContent ] </w:t>
            </w:r>
            <w:r w:rsidRPr="001D7643">
              <w:rPr>
                <w:rFonts w:ascii="Arial" w:hAnsi="Arial" w:cs="Arial"/>
                <w:b/>
                <w:i/>
                <w:sz w:val="20"/>
                <w:szCs w:val="20"/>
                <w:lang w:bidi="he-IL"/>
              </w:rPr>
              <w:t>ChoiceUnused</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EnclosedContent = [ EnclosedElement | Array | Sequence | Choice ]</w:t>
            </w:r>
          </w:p>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Array = [ EnclosedElement [ </w:t>
            </w:r>
            <w:r w:rsidRPr="001D7643">
              <w:rPr>
                <w:rFonts w:ascii="Arial" w:hAnsi="Arial" w:cs="Arial"/>
                <w:b/>
                <w:i/>
                <w:sz w:val="20"/>
                <w:szCs w:val="20"/>
              </w:rPr>
              <w:t>Separator</w:t>
            </w:r>
            <w:r w:rsidRPr="001D7643">
              <w:rPr>
                <w:rFonts w:ascii="Arial" w:hAnsi="Arial" w:cs="Arial"/>
                <w:sz w:val="20"/>
                <w:szCs w:val="20"/>
              </w:rPr>
              <w:t xml:space="preserve"> EnclosedElement ]*  [ </w:t>
            </w:r>
            <w:r w:rsidRPr="001D7643">
              <w:rPr>
                <w:rFonts w:ascii="Arial" w:hAnsi="Arial" w:cs="Arial"/>
                <w:b/>
                <w:i/>
                <w:sz w:val="20"/>
                <w:szCs w:val="20"/>
              </w:rPr>
              <w:t>Separator</w:t>
            </w:r>
            <w:r w:rsidRPr="001D7643">
              <w:rPr>
                <w:rFonts w:ascii="Arial" w:hAnsi="Arial" w:cs="Arial"/>
                <w:sz w:val="20"/>
                <w:szCs w:val="20"/>
              </w:rPr>
              <w:t xml:space="preserve"> StopValue] ]</w:t>
            </w:r>
          </w:p>
          <w:p w:rsidR="00516ECD" w:rsidRPr="001D7643" w:rsidRDefault="00516ECD" w:rsidP="001A54C3">
            <w:pPr>
              <w:rPr>
                <w:rFonts w:ascii="Arial" w:hAnsi="Arial" w:cs="Arial"/>
              </w:rPr>
            </w:pPr>
            <w:r w:rsidRPr="001D7643">
              <w:rPr>
                <w:rFonts w:ascii="Arial" w:hAnsi="Arial" w:cs="Arial"/>
                <w:sz w:val="20"/>
                <w:szCs w:val="20"/>
              </w:rPr>
              <w:t>StopValue = SimpleElement</w:t>
            </w:r>
          </w:p>
          <w:p w:rsidR="00516ECD" w:rsidRPr="001D7643" w:rsidRDefault="00516ECD" w:rsidP="001A54C3">
            <w:pPr>
              <w:rPr>
                <w:rFonts w:ascii="Arial" w:hAnsi="Arial" w:cs="Arial"/>
              </w:rPr>
            </w:pPr>
          </w:p>
        </w:tc>
      </w:tr>
      <w:tr w:rsidR="00885261" w:rsidRPr="001D7643" w:rsidTr="001A54C3">
        <w:trPr>
          <w:trHeight w:val="773"/>
        </w:trPr>
        <w:tc>
          <w:tcPr>
            <w:tcW w:w="8688"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tcPr>
          <w:p w:rsidR="00516ECD" w:rsidRPr="001D7643" w:rsidRDefault="00516ECD" w:rsidP="001A54C3">
            <w:pPr>
              <w:rPr>
                <w:rFonts w:ascii="Arial" w:hAnsi="Arial" w:cs="Arial"/>
              </w:rPr>
            </w:pPr>
          </w:p>
          <w:p w:rsidR="00516ECD" w:rsidRPr="001D7643" w:rsidRDefault="00516ECD" w:rsidP="001A54C3">
            <w:pPr>
              <w:rPr>
                <w:rFonts w:ascii="Arial" w:hAnsi="Arial" w:cs="Arial"/>
              </w:rPr>
            </w:pPr>
            <w:r w:rsidRPr="001D7643">
              <w:rPr>
                <w:rFonts w:ascii="Arial" w:hAnsi="Arial" w:cs="Arial"/>
                <w:sz w:val="20"/>
                <w:szCs w:val="20"/>
              </w:rPr>
              <w:t xml:space="preserve">LeadingAlignment = </w:t>
            </w:r>
            <w:r w:rsidRPr="001D7643">
              <w:rPr>
                <w:rFonts w:ascii="Arial" w:hAnsi="Arial" w:cs="Arial"/>
                <w:b/>
                <w:bCs/>
                <w:i/>
                <w:iCs/>
                <w:sz w:val="20"/>
                <w:szCs w:val="20"/>
              </w:rPr>
              <w:t>LeadingSkip</w:t>
            </w:r>
            <w:r w:rsidRPr="001D7643">
              <w:rPr>
                <w:rFonts w:ascii="Arial" w:hAnsi="Arial" w:cs="Arial"/>
                <w:sz w:val="20"/>
                <w:szCs w:val="20"/>
              </w:rPr>
              <w:t xml:space="preserve"> </w:t>
            </w:r>
            <w:r w:rsidRPr="001D7643">
              <w:rPr>
                <w:rFonts w:ascii="Arial" w:hAnsi="Arial" w:cs="Arial"/>
                <w:b/>
                <w:bCs/>
                <w:i/>
                <w:iCs/>
                <w:sz w:val="20"/>
                <w:szCs w:val="20"/>
              </w:rPr>
              <w:t>AlignmentFill</w:t>
            </w:r>
          </w:p>
          <w:p w:rsidR="00516ECD" w:rsidRPr="001D7643" w:rsidRDefault="00516ECD" w:rsidP="001A54C3">
            <w:pPr>
              <w:rPr>
                <w:rFonts w:ascii="Arial" w:hAnsi="Arial" w:cs="Arial"/>
              </w:rPr>
            </w:pPr>
            <w:r w:rsidRPr="001D7643">
              <w:rPr>
                <w:rFonts w:ascii="Arial" w:hAnsi="Arial" w:cs="Arial"/>
                <w:sz w:val="20"/>
                <w:szCs w:val="20"/>
              </w:rPr>
              <w:t xml:space="preserve">TrailingAlignment = </w:t>
            </w:r>
            <w:r w:rsidRPr="001D7643">
              <w:rPr>
                <w:rFonts w:ascii="Arial" w:hAnsi="Arial" w:cs="Arial"/>
                <w:b/>
                <w:bCs/>
                <w:i/>
                <w:iCs/>
                <w:sz w:val="20"/>
                <w:szCs w:val="20"/>
              </w:rPr>
              <w:t>TrailingSkip</w:t>
            </w:r>
          </w:p>
          <w:p w:rsidR="00516ECD" w:rsidRPr="001D7643" w:rsidRDefault="00516ECD" w:rsidP="001A54C3">
            <w:pPr>
              <w:rPr>
                <w:rFonts w:ascii="Arial" w:hAnsi="Arial" w:cs="Arial"/>
              </w:rPr>
            </w:pPr>
            <w:r w:rsidRPr="001D7643">
              <w:rPr>
                <w:rFonts w:ascii="Arial" w:hAnsi="Arial" w:cs="Arial"/>
                <w:bCs/>
                <w:iCs/>
                <w:sz w:val="20"/>
                <w:szCs w:val="20"/>
              </w:rPr>
              <w:t xml:space="preserve">RightPadOrFill = </w:t>
            </w:r>
            <w:r w:rsidRPr="001D7643">
              <w:rPr>
                <w:rFonts w:ascii="Arial" w:hAnsi="Arial" w:cs="Arial"/>
                <w:b/>
                <w:bCs/>
                <w:i/>
                <w:iCs/>
                <w:sz w:val="20"/>
                <w:szCs w:val="20"/>
              </w:rPr>
              <w:t>RightPadding</w:t>
            </w:r>
            <w:r w:rsidRPr="001D7643">
              <w:rPr>
                <w:rFonts w:ascii="Arial" w:hAnsi="Arial" w:cs="Arial"/>
                <w:bCs/>
                <w:iCs/>
                <w:sz w:val="20"/>
                <w:szCs w:val="20"/>
              </w:rPr>
              <w:t xml:space="preserve"> | </w:t>
            </w:r>
            <w:r w:rsidRPr="001D7643">
              <w:rPr>
                <w:rFonts w:ascii="Arial" w:hAnsi="Arial" w:cs="Arial"/>
                <w:b/>
                <w:bCs/>
                <w:i/>
                <w:iCs/>
                <w:sz w:val="20"/>
                <w:szCs w:val="20"/>
              </w:rPr>
              <w:t>RightFill</w:t>
            </w:r>
            <w:r w:rsidR="00457AEC" w:rsidRPr="001D7643">
              <w:rPr>
                <w:rFonts w:ascii="Arial" w:hAnsi="Arial" w:cs="Arial"/>
                <w:b/>
                <w:bCs/>
                <w:i/>
                <w:iCs/>
                <w:sz w:val="20"/>
                <w:szCs w:val="20"/>
              </w:rPr>
              <w:t xml:space="preserve"> | RightPadding</w:t>
            </w:r>
            <w:r w:rsidR="00457AEC" w:rsidRPr="001D7643">
              <w:rPr>
                <w:rFonts w:ascii="Arial" w:hAnsi="Arial" w:cs="Arial"/>
                <w:bCs/>
                <w:iCs/>
                <w:sz w:val="20"/>
                <w:szCs w:val="20"/>
              </w:rPr>
              <w:t xml:space="preserve"> </w:t>
            </w:r>
            <w:r w:rsidR="00457AEC" w:rsidRPr="001D7643">
              <w:rPr>
                <w:rFonts w:ascii="Arial" w:hAnsi="Arial" w:cs="Arial"/>
                <w:b/>
                <w:bCs/>
                <w:i/>
                <w:iCs/>
                <w:sz w:val="20"/>
                <w:szCs w:val="20"/>
              </w:rPr>
              <w:t>RightFill</w:t>
            </w:r>
          </w:p>
          <w:p w:rsidR="00516ECD" w:rsidRPr="001D7643" w:rsidRDefault="00516ECD" w:rsidP="001A54C3">
            <w:pPr>
              <w:rPr>
                <w:rFonts w:ascii="Arial" w:hAnsi="Arial" w:cs="Arial"/>
              </w:rPr>
            </w:pPr>
          </w:p>
        </w:tc>
      </w:tr>
    </w:tbl>
    <w:p w:rsidR="00516ECD" w:rsidRPr="001D7643" w:rsidRDefault="00516ECD" w:rsidP="003765EC">
      <w:pPr>
        <w:rPr>
          <w:rFonts w:ascii="Arial" w:hAnsi="Arial" w:cs="Arial"/>
        </w:rPr>
      </w:pPr>
    </w:p>
    <w:p w:rsidR="00516ECD" w:rsidRPr="001D7643" w:rsidRDefault="00516ECD" w:rsidP="00551C93">
      <w:pPr>
        <w:pStyle w:val="BodyText"/>
        <w:rPr>
          <w:rFonts w:ascii="Arial" w:hAnsi="Arial" w:cs="Arial"/>
        </w:rPr>
      </w:pPr>
      <w:r w:rsidRPr="001D7643">
        <w:rPr>
          <w:rFonts w:ascii="Arial" w:hAnsi="Arial" w:cs="Arial"/>
        </w:rPr>
        <w:br w:type="page"/>
      </w:r>
    </w:p>
    <w:p w:rsidR="009366A4" w:rsidRPr="001D7643" w:rsidRDefault="009366A4" w:rsidP="007513F2">
      <w:pPr>
        <w:pStyle w:val="StyleHeading112pt"/>
        <w:numPr>
          <w:ilvl w:val="0"/>
          <w:numId w:val="11"/>
        </w:numPr>
      </w:pPr>
      <w:bookmarkStart w:id="321" w:name="_Toc384986296"/>
      <w:bookmarkStart w:id="322" w:name="_Toc341182588"/>
      <w:r w:rsidRPr="001D7643">
        <w:lastRenderedPageBreak/>
        <w:t>Security Considerations</w:t>
      </w:r>
      <w:bookmarkEnd w:id="321"/>
    </w:p>
    <w:p w:rsidR="00CA2AEC" w:rsidRPr="001D7643" w:rsidRDefault="009366A4" w:rsidP="009366A4">
      <w:pPr>
        <w:rPr>
          <w:rFonts w:ascii="Arial" w:hAnsi="Arial" w:cs="Arial"/>
          <w:sz w:val="20"/>
          <w:szCs w:val="20"/>
        </w:rPr>
      </w:pPr>
      <w:r w:rsidRPr="001D7643">
        <w:rPr>
          <w:rFonts w:ascii="Arial" w:hAnsi="Arial" w:cs="Arial"/>
          <w:sz w:val="20"/>
          <w:szCs w:val="20"/>
        </w:rPr>
        <w:t xml:space="preserve">Security considerations are dealt with in the corresponding sections of the DFDL 1.0 specification [DFDL].  </w:t>
      </w:r>
    </w:p>
    <w:p w:rsidR="00CA2AEC" w:rsidRPr="001D7643" w:rsidRDefault="00CA2AEC" w:rsidP="009366A4">
      <w:pPr>
        <w:rPr>
          <w:rFonts w:ascii="Arial" w:hAnsi="Arial" w:cs="Arial"/>
          <w:sz w:val="20"/>
          <w:szCs w:val="20"/>
        </w:rPr>
      </w:pPr>
    </w:p>
    <w:p w:rsidR="009366A4" w:rsidRPr="001D7643" w:rsidRDefault="009366A4" w:rsidP="009366A4">
      <w:pPr>
        <w:rPr>
          <w:rFonts w:ascii="Arial" w:hAnsi="Arial" w:cs="Arial"/>
          <w:sz w:val="20"/>
          <w:szCs w:val="20"/>
        </w:rPr>
      </w:pPr>
      <w:r w:rsidRPr="001D7643">
        <w:rPr>
          <w:rFonts w:ascii="Arial" w:hAnsi="Arial" w:cs="Arial"/>
          <w:sz w:val="20"/>
          <w:szCs w:val="20"/>
        </w:rPr>
        <w:t>No additional s</w:t>
      </w:r>
      <w:r w:rsidR="00CA2AEC" w:rsidRPr="001D7643">
        <w:rPr>
          <w:rFonts w:ascii="Arial" w:hAnsi="Arial" w:cs="Arial"/>
          <w:sz w:val="20"/>
          <w:szCs w:val="20"/>
        </w:rPr>
        <w:t>ecurity issues have been raised.</w:t>
      </w:r>
    </w:p>
    <w:p w:rsidR="009366A4" w:rsidRPr="001D7643" w:rsidRDefault="009366A4" w:rsidP="009366A4">
      <w:pPr>
        <w:pStyle w:val="BodyText"/>
        <w:rPr>
          <w:rFonts w:ascii="Arial" w:hAnsi="Arial" w:cs="Arial"/>
        </w:rPr>
      </w:pPr>
      <w:r w:rsidRPr="001D7643">
        <w:rPr>
          <w:rFonts w:ascii="Arial" w:hAnsi="Arial" w:cs="Arial"/>
        </w:rPr>
        <w:br w:type="page"/>
      </w:r>
    </w:p>
    <w:p w:rsidR="00C10D4C" w:rsidRPr="001D7643" w:rsidRDefault="00C10D4C" w:rsidP="007513F2">
      <w:pPr>
        <w:pStyle w:val="StyleHeading112pt"/>
        <w:numPr>
          <w:ilvl w:val="0"/>
          <w:numId w:val="11"/>
        </w:numPr>
      </w:pPr>
      <w:bookmarkStart w:id="323" w:name="_Toc384986297"/>
      <w:r w:rsidRPr="001D7643">
        <w:lastRenderedPageBreak/>
        <w:t>Contributors</w:t>
      </w:r>
      <w:bookmarkEnd w:id="322"/>
      <w:bookmarkEnd w:id="323"/>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Stephen</w:t>
      </w:r>
      <w:r w:rsidRPr="001D7643">
        <w:rPr>
          <w:rFonts w:ascii="Arial" w:eastAsia="Arial" w:hAnsi="Arial" w:cs="Arial"/>
          <w:sz w:val="20"/>
        </w:rPr>
        <w:t xml:space="preserve"> </w:t>
      </w:r>
      <w:r w:rsidRPr="001D7643">
        <w:rPr>
          <w:rFonts w:ascii="Arial" w:hAnsi="Arial" w:cs="Arial"/>
          <w:sz w:val="20"/>
        </w:rPr>
        <w:t>M.</w:t>
      </w:r>
      <w:r w:rsidRPr="001D7643">
        <w:rPr>
          <w:rFonts w:ascii="Arial" w:eastAsia="Arial" w:hAnsi="Arial" w:cs="Arial"/>
          <w:sz w:val="20"/>
        </w:rPr>
        <w:t xml:space="preserve"> </w:t>
      </w:r>
      <w:r w:rsidRPr="001D7643">
        <w:rPr>
          <w:rFonts w:ascii="Arial" w:hAnsi="Arial" w:cs="Arial"/>
          <w:sz w:val="20"/>
        </w:rPr>
        <w:t>Hanson,</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p>
    <w:p w:rsidR="00C10D4C" w:rsidRPr="001D7643" w:rsidRDefault="00C10D4C">
      <w:pPr>
        <w:autoSpaceDE w:val="0"/>
        <w:rPr>
          <w:rFonts w:ascii="Arial" w:eastAsia="Arial" w:hAnsi="Arial" w:cs="Arial"/>
          <w:sz w:val="20"/>
        </w:rPr>
      </w:pPr>
      <w:r w:rsidRPr="001D7643">
        <w:rPr>
          <w:rFonts w:ascii="Arial" w:hAnsi="Arial" w:cs="Arial"/>
          <w:sz w:val="20"/>
        </w:rPr>
        <w:t>Hursley,</w:t>
      </w:r>
      <w:r w:rsidRPr="001D7643">
        <w:rPr>
          <w:rFonts w:ascii="Arial" w:eastAsia="Arial" w:hAnsi="Arial" w:cs="Arial"/>
          <w:sz w:val="20"/>
        </w:rPr>
        <w:t xml:space="preserve"> </w:t>
      </w:r>
    </w:p>
    <w:p w:rsidR="00C10D4C" w:rsidRPr="001D7643" w:rsidRDefault="00C10D4C">
      <w:pPr>
        <w:autoSpaceDE w:val="0"/>
        <w:rPr>
          <w:rFonts w:ascii="Arial" w:hAnsi="Arial" w:cs="Arial"/>
          <w:sz w:val="20"/>
        </w:rPr>
      </w:pPr>
      <w:r w:rsidRPr="001D7643">
        <w:rPr>
          <w:rFonts w:ascii="Arial" w:hAnsi="Arial" w:cs="Arial"/>
          <w:sz w:val="20"/>
        </w:rPr>
        <w:t>Winchester</w:t>
      </w:r>
      <w:proofErr w:type="gramStart"/>
      <w:r w:rsidRPr="001D7643">
        <w:rPr>
          <w:rFonts w:ascii="Arial" w:hAnsi="Arial" w:cs="Arial"/>
          <w:sz w:val="20"/>
        </w:rPr>
        <w:t>,UK</w:t>
      </w:r>
      <w:proofErr w:type="gramEnd"/>
    </w:p>
    <w:p w:rsidR="00C10D4C" w:rsidRPr="001D7643" w:rsidRDefault="008C3FC5">
      <w:pPr>
        <w:autoSpaceDE w:val="0"/>
        <w:rPr>
          <w:rFonts w:ascii="Arial" w:hAnsi="Arial" w:cs="Arial"/>
          <w:sz w:val="20"/>
          <w:szCs w:val="20"/>
        </w:rPr>
      </w:pPr>
      <w:hyperlink r:id="rId60" w:history="1">
        <w:r w:rsidR="00C35346" w:rsidRPr="001D7643">
          <w:rPr>
            <w:rStyle w:val="Hyperlink"/>
            <w:rFonts w:ascii="Arial" w:hAnsi="Arial" w:cs="Arial"/>
            <w:sz w:val="20"/>
            <w:szCs w:val="20"/>
          </w:rPr>
          <w:t>smh@uk.ibm.com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szCs w:val="20"/>
          <w:lang w:val="es-ES"/>
        </w:rPr>
      </w:pPr>
      <w:r w:rsidRPr="001D7643">
        <w:rPr>
          <w:rFonts w:ascii="Arial" w:hAnsi="Arial" w:cs="Arial"/>
          <w:sz w:val="20"/>
          <w:szCs w:val="20"/>
          <w:lang w:val="es-ES"/>
        </w:rPr>
        <w:t>Michael</w:t>
      </w:r>
      <w:r w:rsidRPr="001D7643">
        <w:rPr>
          <w:rFonts w:ascii="Arial" w:eastAsia="Arial" w:hAnsi="Arial" w:cs="Arial"/>
          <w:sz w:val="20"/>
          <w:szCs w:val="20"/>
          <w:lang w:val="es-ES"/>
        </w:rPr>
        <w:t xml:space="preserve"> </w:t>
      </w:r>
      <w:r w:rsidRPr="001D7643">
        <w:rPr>
          <w:rFonts w:ascii="Arial" w:hAnsi="Arial" w:cs="Arial"/>
          <w:sz w:val="20"/>
          <w:szCs w:val="20"/>
          <w:lang w:val="es-ES"/>
        </w:rPr>
        <w:t>J.</w:t>
      </w:r>
      <w:r w:rsidRPr="001D7643">
        <w:rPr>
          <w:rFonts w:ascii="Arial" w:eastAsia="Arial" w:hAnsi="Arial" w:cs="Arial"/>
          <w:sz w:val="20"/>
          <w:szCs w:val="20"/>
          <w:lang w:val="es-ES"/>
        </w:rPr>
        <w:t xml:space="preserve"> </w:t>
      </w:r>
      <w:r w:rsidRPr="001D7643">
        <w:rPr>
          <w:rFonts w:ascii="Arial" w:hAnsi="Arial" w:cs="Arial"/>
          <w:sz w:val="20"/>
          <w:szCs w:val="20"/>
          <w:lang w:val="es-ES"/>
        </w:rPr>
        <w:t>Beckerle,</w:t>
      </w:r>
      <w:r w:rsidRPr="001D7643">
        <w:rPr>
          <w:rFonts w:ascii="Arial" w:eastAsia="Arial" w:hAnsi="Arial" w:cs="Arial"/>
          <w:sz w:val="20"/>
          <w:szCs w:val="20"/>
          <w:lang w:val="es-ES"/>
        </w:rPr>
        <w:t xml:space="preserve"> </w:t>
      </w:r>
      <w:bookmarkStart w:id="324" w:name="OLE_LINK2"/>
      <w:bookmarkStart w:id="325" w:name="OLE_LINK1"/>
    </w:p>
    <w:bookmarkEnd w:id="324"/>
    <w:bookmarkEnd w:id="325"/>
    <w:p w:rsidR="00C10D4C" w:rsidRPr="001D7643" w:rsidRDefault="003C5738">
      <w:pPr>
        <w:autoSpaceDE w:val="0"/>
        <w:rPr>
          <w:rFonts w:ascii="Arial" w:hAnsi="Arial" w:cs="Arial"/>
          <w:sz w:val="20"/>
          <w:szCs w:val="20"/>
        </w:rPr>
      </w:pPr>
      <w:r w:rsidRPr="001D7643">
        <w:rPr>
          <w:rFonts w:ascii="Arial" w:hAnsi="Arial" w:cs="Arial"/>
          <w:sz w:val="20"/>
          <w:szCs w:val="20"/>
        </w:rPr>
        <w:t>Tresys Technology,</w:t>
      </w:r>
    </w:p>
    <w:p w:rsidR="003C5738" w:rsidRPr="001D7643" w:rsidRDefault="003C5738">
      <w:pPr>
        <w:autoSpaceDE w:val="0"/>
        <w:rPr>
          <w:rFonts w:ascii="Arial" w:hAnsi="Arial" w:cs="Arial"/>
          <w:sz w:val="20"/>
          <w:szCs w:val="20"/>
        </w:rPr>
      </w:pPr>
      <w:r w:rsidRPr="001D7643">
        <w:rPr>
          <w:rFonts w:ascii="Arial" w:hAnsi="Arial" w:cs="Arial"/>
          <w:sz w:val="20"/>
          <w:szCs w:val="20"/>
        </w:rPr>
        <w:t>Columbia, MD, USA</w:t>
      </w:r>
    </w:p>
    <w:p w:rsidR="00C10D4C" w:rsidRPr="001D7643" w:rsidRDefault="008C3FC5">
      <w:pPr>
        <w:autoSpaceDE w:val="0"/>
        <w:rPr>
          <w:rFonts w:ascii="Arial" w:hAnsi="Arial" w:cs="Arial"/>
          <w:sz w:val="20"/>
          <w:szCs w:val="20"/>
        </w:rPr>
      </w:pPr>
      <w:hyperlink r:id="rId61" w:history="1">
        <w:r w:rsidR="003C5738" w:rsidRPr="001D7643">
          <w:rPr>
            <w:rStyle w:val="Hyperlink"/>
            <w:rFonts w:ascii="Arial" w:hAnsi="Arial" w:cs="Arial"/>
            <w:sz w:val="20"/>
            <w:szCs w:val="20"/>
          </w:rPr>
          <w:t>mbeckerle@tresys.com</w:t>
        </w:r>
      </w:hyperlink>
    </w:p>
    <w:p w:rsidR="00C10D4C" w:rsidRPr="001D7643" w:rsidRDefault="00C10D4C">
      <w:pPr>
        <w:autoSpaceDE w:val="0"/>
        <w:rPr>
          <w:rFonts w:ascii="Arial" w:hAnsi="Arial" w:cs="Arial"/>
          <w:sz w:val="20"/>
        </w:rPr>
      </w:pPr>
    </w:p>
    <w:p w:rsidR="00C10D4C" w:rsidRPr="001D7643" w:rsidRDefault="00C10D4C">
      <w:pPr>
        <w:autoSpaceDE w:val="0"/>
        <w:rPr>
          <w:rFonts w:ascii="Arial" w:hAnsi="Arial" w:cs="Arial"/>
          <w:sz w:val="20"/>
        </w:rPr>
      </w:pPr>
      <w:r w:rsidRPr="001D7643">
        <w:rPr>
          <w:rFonts w:ascii="Arial" w:hAnsi="Arial" w:cs="Arial"/>
          <w:sz w:val="20"/>
        </w:rPr>
        <w:t>We</w:t>
      </w:r>
      <w:r w:rsidRPr="001D7643">
        <w:rPr>
          <w:rFonts w:ascii="Arial" w:eastAsia="Arial" w:hAnsi="Arial" w:cs="Arial"/>
          <w:sz w:val="20"/>
        </w:rPr>
        <w:t xml:space="preserve"> </w:t>
      </w:r>
      <w:r w:rsidRPr="001D7643">
        <w:rPr>
          <w:rFonts w:ascii="Arial" w:hAnsi="Arial" w:cs="Arial"/>
          <w:sz w:val="20"/>
        </w:rPr>
        <w:t>greatly</w:t>
      </w:r>
      <w:r w:rsidRPr="001D7643">
        <w:rPr>
          <w:rFonts w:ascii="Arial" w:eastAsia="Arial" w:hAnsi="Arial" w:cs="Arial"/>
          <w:sz w:val="20"/>
        </w:rPr>
        <w:t xml:space="preserve"> </w:t>
      </w:r>
      <w:r w:rsidRPr="001D7643">
        <w:rPr>
          <w:rFonts w:ascii="Arial" w:hAnsi="Arial" w:cs="Arial"/>
          <w:sz w:val="20"/>
        </w:rPr>
        <w:t>acknowledge</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contributions</w:t>
      </w:r>
      <w:r w:rsidRPr="001D7643">
        <w:rPr>
          <w:rFonts w:ascii="Arial" w:eastAsia="Arial" w:hAnsi="Arial" w:cs="Arial"/>
          <w:sz w:val="20"/>
        </w:rPr>
        <w:t xml:space="preserve"> </w:t>
      </w:r>
      <w:r w:rsidRPr="001D7643">
        <w:rPr>
          <w:rFonts w:ascii="Arial" w:hAnsi="Arial" w:cs="Arial"/>
          <w:sz w:val="20"/>
        </w:rPr>
        <w:t>made</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by</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following</w:t>
      </w:r>
      <w:r w:rsidRPr="001D7643">
        <w:rPr>
          <w:rFonts w:ascii="Arial" w:eastAsia="Arial" w:hAnsi="Arial" w:cs="Arial"/>
          <w:sz w:val="20"/>
        </w:rPr>
        <w:t xml:space="preserve"> </w:t>
      </w:r>
      <w:r w:rsidRPr="001D7643">
        <w:rPr>
          <w:rFonts w:ascii="Arial" w:hAnsi="Arial" w:cs="Arial"/>
          <w:sz w:val="20"/>
        </w:rPr>
        <w:t>people.</w:t>
      </w:r>
    </w:p>
    <w:p w:rsidR="00C10D4C" w:rsidRPr="001D7643" w:rsidRDefault="00C10D4C">
      <w:pPr>
        <w:autoSpaceDE w:val="0"/>
        <w:rPr>
          <w:rFonts w:ascii="Arial" w:hAnsi="Arial" w:cs="Arial"/>
          <w:sz w:val="20"/>
        </w:rPr>
      </w:pPr>
    </w:p>
    <w:p w:rsidR="00C10D4C" w:rsidRPr="001D7643" w:rsidRDefault="00C10D4C">
      <w:pPr>
        <w:autoSpaceDE w:val="0"/>
        <w:rPr>
          <w:rFonts w:ascii="Arial" w:eastAsia="Arial" w:hAnsi="Arial" w:cs="Arial"/>
          <w:sz w:val="20"/>
        </w:rPr>
      </w:pPr>
      <w:r w:rsidRPr="001D7643">
        <w:rPr>
          <w:rFonts w:ascii="Arial" w:hAnsi="Arial" w:cs="Arial"/>
          <w:sz w:val="20"/>
        </w:rPr>
        <w:t>Tim</w:t>
      </w:r>
      <w:r w:rsidRPr="001D7643">
        <w:rPr>
          <w:rFonts w:ascii="Arial" w:eastAsia="Arial" w:hAnsi="Arial" w:cs="Arial"/>
          <w:sz w:val="20"/>
        </w:rPr>
        <w:t xml:space="preserve"> </w:t>
      </w:r>
      <w:r w:rsidRPr="001D7643">
        <w:rPr>
          <w:rFonts w:ascii="Arial" w:hAnsi="Arial" w:cs="Arial"/>
          <w:sz w:val="20"/>
        </w:rPr>
        <w:t>Kimber,</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r w:rsidRPr="001D7643">
        <w:rPr>
          <w:rFonts w:ascii="Arial" w:eastAsia="Arial" w:hAnsi="Arial" w:cs="Arial"/>
          <w:sz w:val="20"/>
        </w:rPr>
        <w:t xml:space="preserve"> </w:t>
      </w:r>
    </w:p>
    <w:p w:rsidR="00C10D4C" w:rsidRPr="001D7643" w:rsidRDefault="00C10D4C">
      <w:pPr>
        <w:rPr>
          <w:rFonts w:ascii="Arial" w:hAnsi="Arial" w:cs="Arial"/>
          <w:sz w:val="20"/>
          <w:lang w:val="de-DE"/>
        </w:rPr>
      </w:pPr>
      <w:r w:rsidRPr="001D7643">
        <w:rPr>
          <w:rFonts w:ascii="Arial" w:hAnsi="Arial" w:cs="Arial"/>
          <w:sz w:val="20"/>
          <w:lang w:val="de-DE"/>
        </w:rPr>
        <w:t>Stephanie</w:t>
      </w:r>
      <w:r w:rsidRPr="001D7643">
        <w:rPr>
          <w:rFonts w:ascii="Arial" w:eastAsia="Arial" w:hAnsi="Arial" w:cs="Arial"/>
          <w:sz w:val="20"/>
          <w:lang w:val="de-DE"/>
        </w:rPr>
        <w:t xml:space="preserve"> </w:t>
      </w:r>
      <w:r w:rsidRPr="001D7643">
        <w:rPr>
          <w:rFonts w:ascii="Arial" w:hAnsi="Arial" w:cs="Arial"/>
          <w:sz w:val="20"/>
          <w:lang w:val="de-DE"/>
        </w:rPr>
        <w:t>Fetzer,</w:t>
      </w:r>
      <w:r w:rsidRPr="001D7643">
        <w:rPr>
          <w:rFonts w:ascii="Arial" w:eastAsia="Arial" w:hAnsi="Arial" w:cs="Arial"/>
          <w:sz w:val="20"/>
          <w:lang w:val="de-DE"/>
        </w:rPr>
        <w:t xml:space="preserve"> </w:t>
      </w:r>
      <w:r w:rsidRPr="001D7643">
        <w:rPr>
          <w:rFonts w:ascii="Arial" w:hAnsi="Arial" w:cs="Arial"/>
          <w:sz w:val="20"/>
          <w:lang w:val="de-DE"/>
        </w:rPr>
        <w:t>IBM</w:t>
      </w:r>
      <w:r w:rsidRPr="001D7643">
        <w:rPr>
          <w:rFonts w:ascii="Arial" w:eastAsia="Arial" w:hAnsi="Arial" w:cs="Arial"/>
          <w:sz w:val="20"/>
          <w:lang w:val="de-DE"/>
        </w:rPr>
        <w:t xml:space="preserve"> </w:t>
      </w:r>
      <w:r w:rsidRPr="001D7643">
        <w:rPr>
          <w:rFonts w:ascii="Arial" w:hAnsi="Arial" w:cs="Arial"/>
          <w:sz w:val="20"/>
          <w:lang w:val="de-DE"/>
        </w:rPr>
        <w:t>Software</w:t>
      </w:r>
      <w:r w:rsidRPr="001D7643">
        <w:rPr>
          <w:rFonts w:ascii="Arial" w:eastAsia="Arial" w:hAnsi="Arial" w:cs="Arial"/>
          <w:sz w:val="20"/>
          <w:lang w:val="de-DE"/>
        </w:rPr>
        <w:t xml:space="preserve"> </w:t>
      </w:r>
      <w:r w:rsidRPr="001D7643">
        <w:rPr>
          <w:rFonts w:ascii="Arial" w:hAnsi="Arial" w:cs="Arial"/>
          <w:sz w:val="20"/>
          <w:lang w:val="de-DE"/>
        </w:rPr>
        <w:t>Group,</w:t>
      </w:r>
      <w:r w:rsidRPr="001D7643">
        <w:rPr>
          <w:rFonts w:ascii="Arial" w:eastAsia="Arial" w:hAnsi="Arial" w:cs="Arial"/>
          <w:sz w:val="20"/>
          <w:lang w:val="de-DE"/>
        </w:rPr>
        <w:t xml:space="preserve"> </w:t>
      </w:r>
      <w:r w:rsidRPr="001D7643">
        <w:rPr>
          <w:rFonts w:ascii="Arial" w:hAnsi="Arial" w:cs="Arial"/>
          <w:sz w:val="20"/>
          <w:lang w:val="de-DE"/>
        </w:rPr>
        <w:t>Charlotte,</w:t>
      </w:r>
      <w:r w:rsidRPr="001D7643">
        <w:rPr>
          <w:rFonts w:ascii="Arial" w:eastAsia="Arial" w:hAnsi="Arial" w:cs="Arial"/>
          <w:sz w:val="20"/>
          <w:lang w:val="de-DE"/>
        </w:rPr>
        <w:t xml:space="preserve"> </w:t>
      </w:r>
      <w:r w:rsidRPr="001D7643">
        <w:rPr>
          <w:rFonts w:ascii="Arial" w:hAnsi="Arial" w:cs="Arial"/>
          <w:sz w:val="20"/>
          <w:lang w:val="de-DE"/>
        </w:rPr>
        <w:t>USA</w:t>
      </w:r>
    </w:p>
    <w:p w:rsidR="00C10D4C" w:rsidRPr="001D7643" w:rsidRDefault="00C10D4C">
      <w:pPr>
        <w:rPr>
          <w:rFonts w:ascii="Arial" w:hAnsi="Arial" w:cs="Arial"/>
          <w:sz w:val="20"/>
        </w:rPr>
      </w:pPr>
      <w:r w:rsidRPr="001D7643">
        <w:rPr>
          <w:rFonts w:ascii="Arial" w:hAnsi="Arial" w:cs="Arial"/>
          <w:sz w:val="20"/>
        </w:rPr>
        <w:t>Richard</w:t>
      </w:r>
      <w:r w:rsidRPr="001D7643">
        <w:rPr>
          <w:rFonts w:ascii="Arial" w:eastAsia="Arial" w:hAnsi="Arial" w:cs="Arial"/>
          <w:sz w:val="20"/>
        </w:rPr>
        <w:t xml:space="preserve"> </w:t>
      </w:r>
      <w:r w:rsidRPr="001D7643">
        <w:rPr>
          <w:rFonts w:ascii="Arial" w:hAnsi="Arial" w:cs="Arial"/>
          <w:sz w:val="20"/>
        </w:rPr>
        <w:t>Schofield,</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Hursley,</w:t>
      </w:r>
      <w:r w:rsidRPr="001D7643">
        <w:rPr>
          <w:rFonts w:ascii="Arial" w:eastAsia="Arial" w:hAnsi="Arial" w:cs="Arial"/>
          <w:sz w:val="20"/>
        </w:rPr>
        <w:t xml:space="preserve"> </w:t>
      </w:r>
      <w:r w:rsidRPr="001D7643">
        <w:rPr>
          <w:rFonts w:ascii="Arial" w:hAnsi="Arial" w:cs="Arial"/>
          <w:sz w:val="20"/>
        </w:rPr>
        <w:t>UK</w:t>
      </w:r>
    </w:p>
    <w:p w:rsidR="00C10D4C" w:rsidRPr="001D7643" w:rsidRDefault="00C10D4C">
      <w:pPr>
        <w:rPr>
          <w:rFonts w:ascii="Arial" w:hAnsi="Arial" w:cs="Arial"/>
          <w:sz w:val="20"/>
        </w:rPr>
      </w:pPr>
      <w:r w:rsidRPr="001D7643">
        <w:rPr>
          <w:rFonts w:ascii="Arial" w:hAnsi="Arial" w:cs="Arial"/>
          <w:sz w:val="20"/>
        </w:rPr>
        <w:t>Suman</w:t>
      </w:r>
      <w:r w:rsidRPr="001D7643">
        <w:rPr>
          <w:rFonts w:ascii="Arial" w:eastAsia="Arial" w:hAnsi="Arial" w:cs="Arial"/>
          <w:sz w:val="20"/>
        </w:rPr>
        <w:t xml:space="preserve"> </w:t>
      </w:r>
      <w:r w:rsidRPr="001D7643">
        <w:rPr>
          <w:rFonts w:ascii="Arial" w:hAnsi="Arial" w:cs="Arial"/>
          <w:sz w:val="20"/>
        </w:rPr>
        <w:t>Kalia,</w:t>
      </w:r>
      <w:r w:rsidRPr="001D7643">
        <w:rPr>
          <w:rFonts w:ascii="Arial" w:eastAsia="Arial" w:hAnsi="Arial" w:cs="Arial"/>
          <w:sz w:val="20"/>
        </w:rPr>
        <w:t xml:space="preserve"> </w:t>
      </w:r>
      <w:r w:rsidRPr="001D7643">
        <w:rPr>
          <w:rFonts w:ascii="Arial" w:hAnsi="Arial" w:cs="Arial"/>
          <w:sz w:val="20"/>
        </w:rPr>
        <w:t>IBM</w:t>
      </w:r>
      <w:r w:rsidRPr="001D7643">
        <w:rPr>
          <w:rFonts w:ascii="Arial" w:eastAsia="Arial" w:hAnsi="Arial" w:cs="Arial"/>
          <w:sz w:val="20"/>
        </w:rPr>
        <w:t xml:space="preserve"> </w:t>
      </w:r>
      <w:r w:rsidRPr="001D7643">
        <w:rPr>
          <w:rFonts w:ascii="Arial" w:hAnsi="Arial" w:cs="Arial"/>
          <w:sz w:val="20"/>
        </w:rPr>
        <w:t>Software</w:t>
      </w:r>
      <w:r w:rsidRPr="001D7643">
        <w:rPr>
          <w:rFonts w:ascii="Arial" w:eastAsia="Arial" w:hAnsi="Arial" w:cs="Arial"/>
          <w:sz w:val="20"/>
        </w:rPr>
        <w:t xml:space="preserve"> </w:t>
      </w:r>
      <w:r w:rsidRPr="001D7643">
        <w:rPr>
          <w:rFonts w:ascii="Arial" w:hAnsi="Arial" w:cs="Arial"/>
          <w:sz w:val="20"/>
        </w:rPr>
        <w:t>Group,</w:t>
      </w:r>
      <w:r w:rsidRPr="001D7643">
        <w:rPr>
          <w:rFonts w:ascii="Arial" w:eastAsia="Arial" w:hAnsi="Arial" w:cs="Arial"/>
          <w:sz w:val="20"/>
        </w:rPr>
        <w:t xml:space="preserve"> </w:t>
      </w:r>
      <w:r w:rsidRPr="001D7643">
        <w:rPr>
          <w:rFonts w:ascii="Arial" w:hAnsi="Arial" w:cs="Arial"/>
          <w:sz w:val="20"/>
        </w:rPr>
        <w:t>Markham,</w:t>
      </w:r>
      <w:r w:rsidRPr="001D7643">
        <w:rPr>
          <w:rFonts w:ascii="Arial" w:eastAsia="Arial" w:hAnsi="Arial" w:cs="Arial"/>
          <w:sz w:val="20"/>
        </w:rPr>
        <w:t xml:space="preserve"> </w:t>
      </w:r>
      <w:r w:rsidRPr="001D7643">
        <w:rPr>
          <w:rFonts w:ascii="Arial" w:hAnsi="Arial" w:cs="Arial"/>
          <w:sz w:val="20"/>
        </w:rPr>
        <w:t>Toronto,</w:t>
      </w:r>
      <w:r w:rsidRPr="001D7643">
        <w:rPr>
          <w:rFonts w:ascii="Arial" w:eastAsia="Arial" w:hAnsi="Arial" w:cs="Arial"/>
          <w:sz w:val="20"/>
        </w:rPr>
        <w:t xml:space="preserve"> </w:t>
      </w:r>
      <w:r w:rsidRPr="001D7643">
        <w:rPr>
          <w:rFonts w:ascii="Arial" w:hAnsi="Arial" w:cs="Arial"/>
          <w:sz w:val="20"/>
        </w:rPr>
        <w:t>Canada</w:t>
      </w:r>
    </w:p>
    <w:p w:rsidR="00FC6B31" w:rsidRPr="001D7643" w:rsidRDefault="00FC6B31">
      <w:pPr>
        <w:rPr>
          <w:rFonts w:ascii="Arial" w:hAnsi="Arial" w:cs="Arial"/>
          <w:sz w:val="20"/>
        </w:rPr>
      </w:pPr>
      <w:r w:rsidRPr="001D7643">
        <w:rPr>
          <w:rFonts w:ascii="Arial" w:hAnsi="Arial" w:cs="Arial"/>
          <w:sz w:val="20"/>
        </w:rPr>
        <w:t>Jonathan Cranford, Mitre Corporation, USA</w:t>
      </w:r>
    </w:p>
    <w:p w:rsidR="00C10D4C" w:rsidRPr="001D7643" w:rsidRDefault="00C10D4C">
      <w:pPr>
        <w:pageBreakBefore/>
        <w:rPr>
          <w:rFonts w:ascii="Arial" w:hAnsi="Arial" w:cs="Arial"/>
          <w:sz w:val="20"/>
          <w:szCs w:val="20"/>
        </w:rPr>
      </w:pPr>
    </w:p>
    <w:p w:rsidR="00C10D4C" w:rsidRPr="001D7643" w:rsidRDefault="00C10D4C" w:rsidP="007513F2">
      <w:pPr>
        <w:pStyle w:val="StyleHeading112pt"/>
        <w:numPr>
          <w:ilvl w:val="0"/>
          <w:numId w:val="11"/>
        </w:numPr>
      </w:pPr>
      <w:bookmarkStart w:id="326" w:name="_Toc341182589"/>
      <w:bookmarkStart w:id="327" w:name="_Toc384986298"/>
      <w:r w:rsidRPr="001D7643">
        <w:t>Intellectual</w:t>
      </w:r>
      <w:r w:rsidRPr="001D7643">
        <w:rPr>
          <w:rFonts w:eastAsia="Arial"/>
        </w:rPr>
        <w:t xml:space="preserve"> </w:t>
      </w:r>
      <w:r w:rsidRPr="001D7643">
        <w:t>Property</w:t>
      </w:r>
      <w:r w:rsidRPr="001D7643">
        <w:rPr>
          <w:rFonts w:eastAsia="Arial"/>
        </w:rPr>
        <w:t xml:space="preserve"> </w:t>
      </w:r>
      <w:r w:rsidRPr="001D7643">
        <w:t>Statement</w:t>
      </w:r>
      <w:bookmarkEnd w:id="326"/>
      <w:bookmarkEnd w:id="327"/>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takes</w:t>
      </w:r>
      <w:r w:rsidRPr="001D7643">
        <w:rPr>
          <w:rFonts w:ascii="Arial" w:eastAsia="Arial" w:hAnsi="Arial" w:cs="Arial"/>
          <w:sz w:val="20"/>
          <w:lang w:eastAsia="zh-CN"/>
        </w:rPr>
        <w:t xml:space="preserve"> </w:t>
      </w:r>
      <w:r w:rsidRPr="001D7643">
        <w:rPr>
          <w:rFonts w:ascii="Arial" w:hAnsi="Arial" w:cs="Arial"/>
          <w:sz w:val="20"/>
          <w:lang w:eastAsia="zh-CN"/>
        </w:rPr>
        <w:t>no</w:t>
      </w:r>
      <w:r w:rsidRPr="001D7643">
        <w:rPr>
          <w:rFonts w:ascii="Arial" w:eastAsia="Arial" w:hAnsi="Arial" w:cs="Arial"/>
          <w:sz w:val="20"/>
          <w:lang w:eastAsia="zh-CN"/>
        </w:rPr>
        <w:t xml:space="preserve"> </w:t>
      </w:r>
      <w:r w:rsidRPr="001D7643">
        <w:rPr>
          <w:rFonts w:ascii="Arial" w:hAnsi="Arial" w:cs="Arial"/>
          <w:sz w:val="20"/>
          <w:lang w:eastAsia="zh-CN"/>
        </w:rPr>
        <w:t>position</w:t>
      </w:r>
      <w:r w:rsidRPr="001D7643">
        <w:rPr>
          <w:rFonts w:ascii="Arial" w:eastAsia="Arial" w:hAnsi="Arial" w:cs="Arial"/>
          <w:sz w:val="20"/>
          <w:lang w:eastAsia="zh-CN"/>
        </w:rPr>
        <w:t xml:space="preserve"> </w:t>
      </w:r>
      <w:r w:rsidRPr="001D7643">
        <w:rPr>
          <w:rFonts w:ascii="Arial" w:hAnsi="Arial" w:cs="Arial"/>
          <w:sz w:val="20"/>
          <w:lang w:eastAsia="zh-CN"/>
        </w:rPr>
        <w:t>regarding</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validity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scope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intellectual</w:t>
      </w:r>
      <w:r w:rsidRPr="001D7643">
        <w:rPr>
          <w:rFonts w:ascii="Arial" w:eastAsia="Arial" w:hAnsi="Arial" w:cs="Arial"/>
          <w:sz w:val="20"/>
          <w:lang w:eastAsia="zh-CN"/>
        </w:rPr>
        <w:t xml:space="preserve"> </w:t>
      </w:r>
      <w:r w:rsidRPr="001D7643">
        <w:rPr>
          <w:rFonts w:ascii="Arial" w:hAnsi="Arial" w:cs="Arial"/>
          <w:sz w:val="20"/>
          <w:lang w:eastAsia="zh-CN"/>
        </w:rPr>
        <w:t>property</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claimed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pertain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implementation</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described</w:t>
      </w:r>
      <w:r w:rsidRPr="001D7643">
        <w:rPr>
          <w:rFonts w:ascii="Arial" w:eastAsia="Arial" w:hAnsi="Arial" w:cs="Arial"/>
          <w:sz w:val="20"/>
          <w:lang w:eastAsia="zh-CN"/>
        </w:rPr>
        <w:t xml:space="preserve"> </w:t>
      </w:r>
      <w:r w:rsidRPr="001D7643">
        <w:rPr>
          <w:rFonts w:ascii="Arial" w:hAnsi="Arial" w:cs="Arial"/>
          <w:sz w:val="20"/>
          <w:lang w:eastAsia="zh-CN"/>
        </w:rPr>
        <w:t>in</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document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extent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under</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might</w:t>
      </w:r>
      <w:r w:rsidRPr="001D7643">
        <w:rPr>
          <w:rFonts w:ascii="Arial" w:eastAsia="Arial" w:hAnsi="Arial" w:cs="Arial"/>
          <w:sz w:val="20"/>
          <w:lang w:eastAsia="zh-CN"/>
        </w:rPr>
        <w:t xml:space="preserve"> </w:t>
      </w:r>
      <w:r w:rsidRPr="001D7643">
        <w:rPr>
          <w:rFonts w:ascii="Arial" w:hAnsi="Arial" w:cs="Arial"/>
          <w:sz w:val="20"/>
          <w:lang w:eastAsia="zh-CN"/>
        </w:rPr>
        <w:t>not</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neither</w:t>
      </w:r>
      <w:r w:rsidRPr="001D7643">
        <w:rPr>
          <w:rFonts w:ascii="Arial" w:eastAsia="Arial" w:hAnsi="Arial" w:cs="Arial"/>
          <w:sz w:val="20"/>
          <w:lang w:eastAsia="zh-CN"/>
        </w:rPr>
        <w:t xml:space="preserve"> </w:t>
      </w:r>
      <w:r w:rsidRPr="001D7643">
        <w:rPr>
          <w:rFonts w:ascii="Arial" w:hAnsi="Arial" w:cs="Arial"/>
          <w:sz w:val="20"/>
          <w:lang w:eastAsia="zh-CN"/>
        </w:rPr>
        <w:t>does</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represent</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it</w:t>
      </w:r>
      <w:r w:rsidRPr="001D7643">
        <w:rPr>
          <w:rFonts w:ascii="Arial" w:eastAsia="Arial" w:hAnsi="Arial" w:cs="Arial"/>
          <w:sz w:val="20"/>
          <w:lang w:eastAsia="zh-CN"/>
        </w:rPr>
        <w:t xml:space="preserve"> </w:t>
      </w:r>
      <w:r w:rsidRPr="001D7643">
        <w:rPr>
          <w:rFonts w:ascii="Arial" w:hAnsi="Arial" w:cs="Arial"/>
          <w:sz w:val="20"/>
          <w:lang w:eastAsia="zh-CN"/>
        </w:rPr>
        <w:t>has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effort</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identify</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Copies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claims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publication</w:t>
      </w:r>
      <w:r w:rsidRPr="001D7643">
        <w:rPr>
          <w:rFonts w:ascii="Arial" w:eastAsia="Arial" w:hAnsi="Arial" w:cs="Arial"/>
          <w:sz w:val="20"/>
          <w:lang w:eastAsia="zh-CN"/>
        </w:rPr>
        <w:t xml:space="preserve"> </w:t>
      </w:r>
      <w:r w:rsidRPr="001D7643">
        <w:rPr>
          <w:rFonts w:ascii="Arial" w:hAnsi="Arial" w:cs="Arial"/>
          <w:sz w:val="20"/>
          <w:lang w:eastAsia="zh-CN"/>
        </w:rPr>
        <w:t>and</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assurances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licenses</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available,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result</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an</w:t>
      </w:r>
      <w:r w:rsidRPr="001D7643">
        <w:rPr>
          <w:rFonts w:ascii="Arial" w:eastAsia="Arial" w:hAnsi="Arial" w:cs="Arial"/>
          <w:sz w:val="20"/>
          <w:lang w:eastAsia="zh-CN"/>
        </w:rPr>
        <w:t xml:space="preserve"> </w:t>
      </w:r>
      <w:r w:rsidRPr="001D7643">
        <w:rPr>
          <w:rFonts w:ascii="Arial" w:hAnsi="Arial" w:cs="Arial"/>
          <w:sz w:val="20"/>
          <w:lang w:eastAsia="zh-CN"/>
        </w:rPr>
        <w:t>attempt</w:t>
      </w:r>
      <w:r w:rsidRPr="001D7643">
        <w:rPr>
          <w:rFonts w:ascii="Arial" w:eastAsia="Arial" w:hAnsi="Arial" w:cs="Arial"/>
          <w:sz w:val="20"/>
          <w:lang w:eastAsia="zh-CN"/>
        </w:rPr>
        <w:t xml:space="preserve"> </w:t>
      </w:r>
      <w:r w:rsidRPr="001D7643">
        <w:rPr>
          <w:rFonts w:ascii="Arial" w:hAnsi="Arial" w:cs="Arial"/>
          <w:sz w:val="20"/>
          <w:lang w:eastAsia="zh-CN"/>
        </w:rPr>
        <w:t>made</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obtain</w:t>
      </w:r>
      <w:r w:rsidRPr="001D7643">
        <w:rPr>
          <w:rFonts w:ascii="Arial" w:eastAsia="Arial" w:hAnsi="Arial" w:cs="Arial"/>
          <w:sz w:val="20"/>
          <w:lang w:eastAsia="zh-CN"/>
        </w:rPr>
        <w:t xml:space="preserve"> </w:t>
      </w:r>
      <w:r w:rsidRPr="001D7643">
        <w:rPr>
          <w:rFonts w:ascii="Arial" w:hAnsi="Arial" w:cs="Arial"/>
          <w:sz w:val="20"/>
          <w:lang w:eastAsia="zh-CN"/>
        </w:rPr>
        <w:t>a</w:t>
      </w:r>
      <w:r w:rsidRPr="001D7643">
        <w:rPr>
          <w:rFonts w:ascii="Arial" w:eastAsia="Arial" w:hAnsi="Arial" w:cs="Arial"/>
          <w:sz w:val="20"/>
          <w:lang w:eastAsia="zh-CN"/>
        </w:rPr>
        <w:t xml:space="preserve"> </w:t>
      </w:r>
      <w:r w:rsidRPr="001D7643">
        <w:rPr>
          <w:rFonts w:ascii="Arial" w:hAnsi="Arial" w:cs="Arial"/>
          <w:sz w:val="20"/>
          <w:lang w:eastAsia="zh-CN"/>
        </w:rPr>
        <w:t>general</w:t>
      </w:r>
      <w:r w:rsidRPr="001D7643">
        <w:rPr>
          <w:rFonts w:ascii="Arial" w:eastAsia="Arial" w:hAnsi="Arial" w:cs="Arial"/>
          <w:sz w:val="20"/>
          <w:lang w:eastAsia="zh-CN"/>
        </w:rPr>
        <w:t xml:space="preserve"> </w:t>
      </w:r>
      <w:r w:rsidRPr="001D7643">
        <w:rPr>
          <w:rFonts w:ascii="Arial" w:hAnsi="Arial" w:cs="Arial"/>
          <w:sz w:val="20"/>
          <w:lang w:eastAsia="zh-CN"/>
        </w:rPr>
        <w:t>license</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permission</w:t>
      </w:r>
      <w:r w:rsidRPr="001D7643">
        <w:rPr>
          <w:rFonts w:ascii="Arial" w:eastAsia="Arial" w:hAnsi="Arial" w:cs="Arial"/>
          <w:sz w:val="20"/>
          <w:lang w:eastAsia="zh-CN"/>
        </w:rPr>
        <w:t xml:space="preserve"> </w:t>
      </w:r>
      <w:r w:rsidRPr="001D7643">
        <w:rPr>
          <w:rFonts w:ascii="Arial" w:hAnsi="Arial" w:cs="Arial"/>
          <w:sz w:val="20"/>
          <w:lang w:eastAsia="zh-CN"/>
        </w:rPr>
        <w:t>for</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use</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such</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by</w:t>
      </w:r>
      <w:r w:rsidRPr="001D7643">
        <w:rPr>
          <w:rFonts w:ascii="Arial" w:eastAsia="Arial" w:hAnsi="Arial" w:cs="Arial"/>
          <w:sz w:val="20"/>
          <w:lang w:eastAsia="zh-CN"/>
        </w:rPr>
        <w:t xml:space="preserve"> </w:t>
      </w:r>
      <w:r w:rsidRPr="001D7643">
        <w:rPr>
          <w:rFonts w:ascii="Arial" w:hAnsi="Arial" w:cs="Arial"/>
          <w:sz w:val="20"/>
          <w:lang w:eastAsia="zh-CN"/>
        </w:rPr>
        <w:t>implementers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users</w:t>
      </w:r>
      <w:r w:rsidRPr="001D7643">
        <w:rPr>
          <w:rFonts w:ascii="Arial" w:eastAsia="Arial" w:hAnsi="Arial" w:cs="Arial"/>
          <w:sz w:val="20"/>
          <w:lang w:eastAsia="zh-CN"/>
        </w:rPr>
        <w:t xml:space="preserve"> </w:t>
      </w:r>
      <w:r w:rsidRPr="001D7643">
        <w:rPr>
          <w:rFonts w:ascii="Arial" w:hAnsi="Arial" w:cs="Arial"/>
          <w:sz w:val="20"/>
          <w:lang w:eastAsia="zh-CN"/>
        </w:rPr>
        <w:t>of</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specification</w:t>
      </w:r>
      <w:r w:rsidRPr="001D7643">
        <w:rPr>
          <w:rFonts w:ascii="Arial" w:eastAsia="Arial" w:hAnsi="Arial" w:cs="Arial"/>
          <w:sz w:val="20"/>
          <w:lang w:eastAsia="zh-CN"/>
        </w:rPr>
        <w:t xml:space="preserve"> </w:t>
      </w:r>
      <w:r w:rsidRPr="001D7643">
        <w:rPr>
          <w:rFonts w:ascii="Arial" w:hAnsi="Arial" w:cs="Arial"/>
          <w:sz w:val="20"/>
          <w:lang w:eastAsia="zh-CN"/>
        </w:rPr>
        <w:t>can</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obtained</w:t>
      </w:r>
      <w:r w:rsidRPr="001D7643">
        <w:rPr>
          <w:rFonts w:ascii="Arial" w:eastAsia="Arial" w:hAnsi="Arial" w:cs="Arial"/>
          <w:sz w:val="20"/>
          <w:lang w:eastAsia="zh-CN"/>
        </w:rPr>
        <w:t xml:space="preserve"> </w:t>
      </w:r>
      <w:r w:rsidRPr="001D7643">
        <w:rPr>
          <w:rFonts w:ascii="Arial" w:hAnsi="Arial" w:cs="Arial"/>
          <w:sz w:val="20"/>
          <w:lang w:eastAsia="zh-CN"/>
        </w:rPr>
        <w:t>from</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Secretariat.</w:t>
      </w:r>
    </w:p>
    <w:p w:rsidR="007A0AED" w:rsidRPr="001D7643" w:rsidRDefault="007A0AED">
      <w:pPr>
        <w:rPr>
          <w:rFonts w:ascii="Arial" w:hAnsi="Arial" w:cs="Arial"/>
          <w:sz w:val="20"/>
          <w:lang w:eastAsia="zh-CN"/>
        </w:rPr>
      </w:pPr>
    </w:p>
    <w:p w:rsidR="00C10D4C" w:rsidRPr="001D7643" w:rsidRDefault="00C10D4C">
      <w:pPr>
        <w:rPr>
          <w:rFonts w:ascii="Arial" w:hAnsi="Arial" w:cs="Arial"/>
          <w:sz w:val="20"/>
          <w:lang w:eastAsia="zh-CN"/>
        </w:rPr>
      </w:pP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invites</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interested</w:t>
      </w:r>
      <w:r w:rsidRPr="001D7643">
        <w:rPr>
          <w:rFonts w:ascii="Arial" w:eastAsia="Arial" w:hAnsi="Arial" w:cs="Arial"/>
          <w:sz w:val="20"/>
          <w:lang w:eastAsia="zh-CN"/>
        </w:rPr>
        <w:t xml:space="preserve"> </w:t>
      </w:r>
      <w:r w:rsidRPr="001D7643">
        <w:rPr>
          <w:rFonts w:ascii="Arial" w:hAnsi="Arial" w:cs="Arial"/>
          <w:sz w:val="20"/>
          <w:lang w:eastAsia="zh-CN"/>
        </w:rPr>
        <w:t>party</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bring</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its</w:t>
      </w:r>
      <w:r w:rsidRPr="001D7643">
        <w:rPr>
          <w:rFonts w:ascii="Arial" w:eastAsia="Arial" w:hAnsi="Arial" w:cs="Arial"/>
          <w:sz w:val="20"/>
          <w:lang w:eastAsia="zh-CN"/>
        </w:rPr>
        <w:t xml:space="preserve"> </w:t>
      </w:r>
      <w:r w:rsidRPr="001D7643">
        <w:rPr>
          <w:rFonts w:ascii="Arial" w:hAnsi="Arial" w:cs="Arial"/>
          <w:sz w:val="20"/>
          <w:lang w:eastAsia="zh-CN"/>
        </w:rPr>
        <w:t>attention</w:t>
      </w:r>
      <w:r w:rsidRPr="001D7643">
        <w:rPr>
          <w:rFonts w:ascii="Arial" w:eastAsia="Arial" w:hAnsi="Arial" w:cs="Arial"/>
          <w:sz w:val="20"/>
          <w:lang w:eastAsia="zh-CN"/>
        </w:rPr>
        <w:t xml:space="preserve"> </w:t>
      </w:r>
      <w:r w:rsidRPr="001D7643">
        <w:rPr>
          <w:rFonts w:ascii="Arial" w:hAnsi="Arial" w:cs="Arial"/>
          <w:sz w:val="20"/>
          <w:lang w:eastAsia="zh-CN"/>
        </w:rPr>
        <w:t>any</w:t>
      </w:r>
      <w:r w:rsidRPr="001D7643">
        <w:rPr>
          <w:rFonts w:ascii="Arial" w:eastAsia="Arial" w:hAnsi="Arial" w:cs="Arial"/>
          <w:sz w:val="20"/>
          <w:lang w:eastAsia="zh-CN"/>
        </w:rPr>
        <w:t xml:space="preserve"> </w:t>
      </w:r>
      <w:r w:rsidRPr="001D7643">
        <w:rPr>
          <w:rFonts w:ascii="Arial" w:hAnsi="Arial" w:cs="Arial"/>
          <w:sz w:val="20"/>
          <w:lang w:eastAsia="zh-CN"/>
        </w:rPr>
        <w:t>copyrights,</w:t>
      </w:r>
      <w:r w:rsidRPr="001D7643">
        <w:rPr>
          <w:rFonts w:ascii="Arial" w:eastAsia="Arial" w:hAnsi="Arial" w:cs="Arial"/>
          <w:sz w:val="20"/>
          <w:lang w:eastAsia="zh-CN"/>
        </w:rPr>
        <w:t xml:space="preserve"> </w:t>
      </w:r>
      <w:r w:rsidRPr="001D7643">
        <w:rPr>
          <w:rFonts w:ascii="Arial" w:hAnsi="Arial" w:cs="Arial"/>
          <w:sz w:val="20"/>
          <w:lang w:eastAsia="zh-CN"/>
        </w:rPr>
        <w:t>patents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patent</w:t>
      </w:r>
      <w:r w:rsidRPr="001D7643">
        <w:rPr>
          <w:rFonts w:ascii="Arial" w:eastAsia="Arial" w:hAnsi="Arial" w:cs="Arial"/>
          <w:sz w:val="20"/>
          <w:lang w:eastAsia="zh-CN"/>
        </w:rPr>
        <w:t xml:space="preserve"> </w:t>
      </w:r>
      <w:r w:rsidRPr="001D7643">
        <w:rPr>
          <w:rFonts w:ascii="Arial" w:hAnsi="Arial" w:cs="Arial"/>
          <w:sz w:val="20"/>
          <w:lang w:eastAsia="zh-CN"/>
        </w:rPr>
        <w:t>applications,</w:t>
      </w:r>
      <w:r w:rsidRPr="001D7643">
        <w:rPr>
          <w:rFonts w:ascii="Arial" w:eastAsia="Arial" w:hAnsi="Arial" w:cs="Arial"/>
          <w:sz w:val="20"/>
          <w:lang w:eastAsia="zh-CN"/>
        </w:rPr>
        <w:t xml:space="preserve"> </w:t>
      </w:r>
      <w:r w:rsidRPr="001D7643">
        <w:rPr>
          <w:rFonts w:ascii="Arial" w:hAnsi="Arial" w:cs="Arial"/>
          <w:sz w:val="20"/>
          <w:lang w:eastAsia="zh-CN"/>
        </w:rPr>
        <w:t>or</w:t>
      </w:r>
      <w:r w:rsidRPr="001D7643">
        <w:rPr>
          <w:rFonts w:ascii="Arial" w:eastAsia="Arial" w:hAnsi="Arial" w:cs="Arial"/>
          <w:sz w:val="20"/>
          <w:lang w:eastAsia="zh-CN"/>
        </w:rPr>
        <w:t xml:space="preserve"> </w:t>
      </w:r>
      <w:r w:rsidRPr="001D7643">
        <w:rPr>
          <w:rFonts w:ascii="Arial" w:hAnsi="Arial" w:cs="Arial"/>
          <w:sz w:val="20"/>
          <w:lang w:eastAsia="zh-CN"/>
        </w:rPr>
        <w:t>other</w:t>
      </w:r>
      <w:r w:rsidRPr="001D7643">
        <w:rPr>
          <w:rFonts w:ascii="Arial" w:eastAsia="Arial" w:hAnsi="Arial" w:cs="Arial"/>
          <w:sz w:val="20"/>
          <w:lang w:eastAsia="zh-CN"/>
        </w:rPr>
        <w:t xml:space="preserve"> </w:t>
      </w:r>
      <w:r w:rsidRPr="001D7643">
        <w:rPr>
          <w:rFonts w:ascii="Arial" w:hAnsi="Arial" w:cs="Arial"/>
          <w:sz w:val="20"/>
          <w:lang w:eastAsia="zh-CN"/>
        </w:rPr>
        <w:t>proprietary</w:t>
      </w:r>
      <w:r w:rsidRPr="001D7643">
        <w:rPr>
          <w:rFonts w:ascii="Arial" w:eastAsia="Arial" w:hAnsi="Arial" w:cs="Arial"/>
          <w:sz w:val="20"/>
          <w:lang w:eastAsia="zh-CN"/>
        </w:rPr>
        <w:t xml:space="preserve"> </w:t>
      </w:r>
      <w:r w:rsidRPr="001D7643">
        <w:rPr>
          <w:rFonts w:ascii="Arial" w:hAnsi="Arial" w:cs="Arial"/>
          <w:sz w:val="20"/>
          <w:lang w:eastAsia="zh-CN"/>
        </w:rPr>
        <w:t>rights</w:t>
      </w:r>
      <w:r w:rsidRPr="001D7643">
        <w:rPr>
          <w:rFonts w:ascii="Arial" w:eastAsia="Arial" w:hAnsi="Arial" w:cs="Arial"/>
          <w:sz w:val="20"/>
          <w:lang w:eastAsia="zh-CN"/>
        </w:rPr>
        <w:t xml:space="preserve"> </w:t>
      </w:r>
      <w:r w:rsidRPr="001D7643">
        <w:rPr>
          <w:rFonts w:ascii="Arial" w:hAnsi="Arial" w:cs="Arial"/>
          <w:sz w:val="20"/>
          <w:lang w:eastAsia="zh-CN"/>
        </w:rPr>
        <w:t>which</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cover</w:t>
      </w:r>
      <w:r w:rsidRPr="001D7643">
        <w:rPr>
          <w:rFonts w:ascii="Arial" w:eastAsia="Arial" w:hAnsi="Arial" w:cs="Arial"/>
          <w:sz w:val="20"/>
          <w:lang w:eastAsia="zh-CN"/>
        </w:rPr>
        <w:t xml:space="preserve"> </w:t>
      </w:r>
      <w:r w:rsidRPr="001D7643">
        <w:rPr>
          <w:rFonts w:ascii="Arial" w:hAnsi="Arial" w:cs="Arial"/>
          <w:sz w:val="20"/>
          <w:lang w:eastAsia="zh-CN"/>
        </w:rPr>
        <w:t>technology</w:t>
      </w:r>
      <w:r w:rsidRPr="001D7643">
        <w:rPr>
          <w:rFonts w:ascii="Arial" w:eastAsia="Arial" w:hAnsi="Arial" w:cs="Arial"/>
          <w:sz w:val="20"/>
          <w:lang w:eastAsia="zh-CN"/>
        </w:rPr>
        <w:t xml:space="preserve"> </w:t>
      </w:r>
      <w:r w:rsidRPr="001D7643">
        <w:rPr>
          <w:rFonts w:ascii="Arial" w:hAnsi="Arial" w:cs="Arial"/>
          <w:sz w:val="20"/>
          <w:lang w:eastAsia="zh-CN"/>
        </w:rPr>
        <w:t>that</w:t>
      </w:r>
      <w:r w:rsidRPr="001D7643">
        <w:rPr>
          <w:rFonts w:ascii="Arial" w:eastAsia="Arial" w:hAnsi="Arial" w:cs="Arial"/>
          <w:sz w:val="20"/>
          <w:lang w:eastAsia="zh-CN"/>
        </w:rPr>
        <w:t xml:space="preserve"> </w:t>
      </w:r>
      <w:r w:rsidRPr="001D7643">
        <w:rPr>
          <w:rFonts w:ascii="Arial" w:hAnsi="Arial" w:cs="Arial"/>
          <w:sz w:val="20"/>
          <w:lang w:eastAsia="zh-CN"/>
        </w:rPr>
        <w:t>may</w:t>
      </w:r>
      <w:r w:rsidRPr="001D7643">
        <w:rPr>
          <w:rFonts w:ascii="Arial" w:eastAsia="Arial" w:hAnsi="Arial" w:cs="Arial"/>
          <w:sz w:val="20"/>
          <w:lang w:eastAsia="zh-CN"/>
        </w:rPr>
        <w:t xml:space="preserve"> </w:t>
      </w:r>
      <w:r w:rsidRPr="001D7643">
        <w:rPr>
          <w:rFonts w:ascii="Arial" w:hAnsi="Arial" w:cs="Arial"/>
          <w:sz w:val="20"/>
          <w:lang w:eastAsia="zh-CN"/>
        </w:rPr>
        <w:t>be</w:t>
      </w:r>
      <w:r w:rsidRPr="001D7643">
        <w:rPr>
          <w:rFonts w:ascii="Arial" w:eastAsia="Arial" w:hAnsi="Arial" w:cs="Arial"/>
          <w:sz w:val="20"/>
          <w:lang w:eastAsia="zh-CN"/>
        </w:rPr>
        <w:t xml:space="preserve"> </w:t>
      </w:r>
      <w:r w:rsidRPr="001D7643">
        <w:rPr>
          <w:rFonts w:ascii="Arial" w:hAnsi="Arial" w:cs="Arial"/>
          <w:sz w:val="20"/>
          <w:lang w:eastAsia="zh-CN"/>
        </w:rPr>
        <w:t>required</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practice</w:t>
      </w:r>
      <w:r w:rsidRPr="001D7643">
        <w:rPr>
          <w:rFonts w:ascii="Arial" w:eastAsia="Arial" w:hAnsi="Arial" w:cs="Arial"/>
          <w:sz w:val="20"/>
          <w:lang w:eastAsia="zh-CN"/>
        </w:rPr>
        <w:t xml:space="preserve"> </w:t>
      </w:r>
      <w:r w:rsidRPr="001D7643">
        <w:rPr>
          <w:rFonts w:ascii="Arial" w:hAnsi="Arial" w:cs="Arial"/>
          <w:sz w:val="20"/>
          <w:lang w:eastAsia="zh-CN"/>
        </w:rPr>
        <w:t>this</w:t>
      </w:r>
      <w:r w:rsidRPr="001D7643">
        <w:rPr>
          <w:rFonts w:ascii="Arial" w:eastAsia="Arial" w:hAnsi="Arial" w:cs="Arial"/>
          <w:sz w:val="20"/>
          <w:lang w:eastAsia="zh-CN"/>
        </w:rPr>
        <w:t xml:space="preserve"> </w:t>
      </w:r>
      <w:r w:rsidRPr="001D7643">
        <w:rPr>
          <w:rFonts w:ascii="Arial" w:hAnsi="Arial" w:cs="Arial"/>
          <w:sz w:val="20"/>
          <w:lang w:eastAsia="zh-CN"/>
        </w:rPr>
        <w:t>recommendation.</w:t>
      </w:r>
      <w:r w:rsidRPr="001D7643">
        <w:rPr>
          <w:rFonts w:ascii="Arial" w:eastAsia="Arial" w:hAnsi="Arial" w:cs="Arial"/>
          <w:sz w:val="20"/>
          <w:lang w:eastAsia="zh-CN"/>
        </w:rPr>
        <w:t xml:space="preserve">  </w:t>
      </w:r>
      <w:r w:rsidRPr="001D7643">
        <w:rPr>
          <w:rFonts w:ascii="Arial" w:hAnsi="Arial" w:cs="Arial"/>
          <w:sz w:val="20"/>
          <w:lang w:eastAsia="zh-CN"/>
        </w:rPr>
        <w:t>Please</w:t>
      </w:r>
      <w:r w:rsidRPr="001D7643">
        <w:rPr>
          <w:rFonts w:ascii="Arial" w:eastAsia="Arial" w:hAnsi="Arial" w:cs="Arial"/>
          <w:sz w:val="20"/>
          <w:lang w:eastAsia="zh-CN"/>
        </w:rPr>
        <w:t xml:space="preserve"> </w:t>
      </w:r>
      <w:r w:rsidRPr="001D7643">
        <w:rPr>
          <w:rFonts w:ascii="Arial" w:hAnsi="Arial" w:cs="Arial"/>
          <w:sz w:val="20"/>
          <w:lang w:eastAsia="zh-CN"/>
        </w:rPr>
        <w:t>address</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information</w:t>
      </w:r>
      <w:r w:rsidRPr="001D7643">
        <w:rPr>
          <w:rFonts w:ascii="Arial" w:eastAsia="Arial" w:hAnsi="Arial" w:cs="Arial"/>
          <w:sz w:val="20"/>
          <w:lang w:eastAsia="zh-CN"/>
        </w:rPr>
        <w:t xml:space="preserve"> </w:t>
      </w:r>
      <w:r w:rsidRPr="001D7643">
        <w:rPr>
          <w:rFonts w:ascii="Arial" w:hAnsi="Arial" w:cs="Arial"/>
          <w:sz w:val="20"/>
          <w:lang w:eastAsia="zh-CN"/>
        </w:rPr>
        <w:t>to</w:t>
      </w:r>
      <w:r w:rsidRPr="001D7643">
        <w:rPr>
          <w:rFonts w:ascii="Arial" w:eastAsia="Arial" w:hAnsi="Arial" w:cs="Arial"/>
          <w:sz w:val="20"/>
          <w:lang w:eastAsia="zh-CN"/>
        </w:rPr>
        <w:t xml:space="preserve"> </w:t>
      </w:r>
      <w:r w:rsidRPr="001D7643">
        <w:rPr>
          <w:rFonts w:ascii="Arial" w:hAnsi="Arial" w:cs="Arial"/>
          <w:sz w:val="20"/>
          <w:lang w:eastAsia="zh-CN"/>
        </w:rPr>
        <w:t>the</w:t>
      </w:r>
      <w:r w:rsidRPr="001D7643">
        <w:rPr>
          <w:rFonts w:ascii="Arial" w:eastAsia="Arial" w:hAnsi="Arial" w:cs="Arial"/>
          <w:sz w:val="20"/>
          <w:lang w:eastAsia="zh-CN"/>
        </w:rPr>
        <w:t xml:space="preserve"> </w:t>
      </w:r>
      <w:r w:rsidRPr="001D7643">
        <w:rPr>
          <w:rFonts w:ascii="Arial" w:hAnsi="Arial" w:cs="Arial"/>
          <w:sz w:val="20"/>
          <w:lang w:eastAsia="zh-CN"/>
        </w:rPr>
        <w:t>OGF</w:t>
      </w:r>
      <w:r w:rsidRPr="001D7643">
        <w:rPr>
          <w:rFonts w:ascii="Arial" w:eastAsia="Arial" w:hAnsi="Arial" w:cs="Arial"/>
          <w:sz w:val="20"/>
          <w:lang w:eastAsia="zh-CN"/>
        </w:rPr>
        <w:t xml:space="preserve"> </w:t>
      </w:r>
      <w:r w:rsidRPr="001D7643">
        <w:rPr>
          <w:rFonts w:ascii="Arial" w:hAnsi="Arial" w:cs="Arial"/>
          <w:sz w:val="20"/>
          <w:lang w:eastAsia="zh-CN"/>
        </w:rPr>
        <w:t>Executive</w:t>
      </w:r>
      <w:r w:rsidRPr="001D7643">
        <w:rPr>
          <w:rFonts w:ascii="Arial" w:eastAsia="Arial" w:hAnsi="Arial" w:cs="Arial"/>
          <w:sz w:val="20"/>
          <w:lang w:eastAsia="zh-CN"/>
        </w:rPr>
        <w:t xml:space="preserve"> </w:t>
      </w:r>
      <w:r w:rsidRPr="001D7643">
        <w:rPr>
          <w:rFonts w:ascii="Arial" w:hAnsi="Arial" w:cs="Arial"/>
          <w:sz w:val="20"/>
          <w:lang w:eastAsia="zh-CN"/>
        </w:rPr>
        <w:t>Director.</w:t>
      </w:r>
    </w:p>
    <w:p w:rsidR="00C10D4C" w:rsidRPr="001D7643" w:rsidRDefault="00C10D4C" w:rsidP="007513F2">
      <w:pPr>
        <w:pStyle w:val="StyleHeading112pt"/>
        <w:pageBreakBefore/>
        <w:numPr>
          <w:ilvl w:val="0"/>
          <w:numId w:val="11"/>
        </w:numPr>
      </w:pPr>
      <w:bookmarkStart w:id="328" w:name="_Toc341182590"/>
      <w:bookmarkStart w:id="329" w:name="_Toc384986299"/>
      <w:r w:rsidRPr="001D7643">
        <w:lastRenderedPageBreak/>
        <w:t>Disclaimer</w:t>
      </w:r>
      <w:bookmarkEnd w:id="328"/>
      <w:bookmarkEnd w:id="329"/>
    </w:p>
    <w:p w:rsidR="00C10D4C" w:rsidRPr="001D7643" w:rsidRDefault="00C10D4C">
      <w:pPr>
        <w:rPr>
          <w:rFonts w:ascii="Arial" w:hAnsi="Arial" w:cs="Arial"/>
          <w:sz w:val="20"/>
        </w:rPr>
      </w:pPr>
      <w:r w:rsidRPr="001D7643">
        <w:rPr>
          <w:rFonts w:ascii="Arial" w:hAnsi="Arial" w:cs="Arial"/>
          <w:sz w:val="20"/>
        </w:rPr>
        <w:t>This</w:t>
      </w:r>
      <w:r w:rsidRPr="001D7643">
        <w:rPr>
          <w:rFonts w:ascii="Arial" w:eastAsia="Arial" w:hAnsi="Arial" w:cs="Arial"/>
          <w:sz w:val="20"/>
        </w:rPr>
        <w:t xml:space="preserve"> </w:t>
      </w:r>
      <w:r w:rsidRPr="001D7643">
        <w:rPr>
          <w:rFonts w:ascii="Arial" w:hAnsi="Arial" w:cs="Arial"/>
          <w:sz w:val="20"/>
        </w:rPr>
        <w:t>document</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contained</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provided</w:t>
      </w:r>
      <w:r w:rsidRPr="001D7643">
        <w:rPr>
          <w:rFonts w:ascii="Arial" w:eastAsia="Arial" w:hAnsi="Arial" w:cs="Arial"/>
          <w:sz w:val="20"/>
        </w:rPr>
        <w:t xml:space="preserve"> </w:t>
      </w:r>
      <w:r w:rsidRPr="001D7643">
        <w:rPr>
          <w:rFonts w:ascii="Arial" w:hAnsi="Arial" w:cs="Arial"/>
          <w:sz w:val="20"/>
        </w:rPr>
        <w:t>on</w:t>
      </w:r>
      <w:r w:rsidRPr="001D7643">
        <w:rPr>
          <w:rFonts w:ascii="Arial" w:eastAsia="Arial" w:hAnsi="Arial" w:cs="Arial"/>
          <w:sz w:val="20"/>
        </w:rPr>
        <w:t xml:space="preserve"> </w:t>
      </w:r>
      <w:r w:rsidRPr="001D7643">
        <w:rPr>
          <w:rFonts w:ascii="Arial" w:hAnsi="Arial" w:cs="Arial"/>
          <w:sz w:val="20"/>
        </w:rPr>
        <w:t>an</w:t>
      </w:r>
      <w:r w:rsidRPr="001D7643">
        <w:rPr>
          <w:rFonts w:ascii="Arial" w:eastAsia="Arial" w:hAnsi="Arial" w:cs="Arial"/>
          <w:sz w:val="20"/>
        </w:rPr>
        <w:t xml:space="preserve"> “</w:t>
      </w:r>
      <w:r w:rsidRPr="001D7643">
        <w:rPr>
          <w:rFonts w:ascii="Arial" w:hAnsi="Arial" w:cs="Arial"/>
          <w:sz w:val="20"/>
        </w:rPr>
        <w:t>As</w:t>
      </w:r>
      <w:r w:rsidRPr="001D7643">
        <w:rPr>
          <w:rFonts w:ascii="Arial" w:eastAsia="Arial" w:hAnsi="Arial" w:cs="Arial"/>
          <w:sz w:val="20"/>
        </w:rPr>
        <w:t xml:space="preserve"> </w:t>
      </w:r>
      <w:r w:rsidRPr="001D7643">
        <w:rPr>
          <w:rFonts w:ascii="Arial" w:hAnsi="Arial" w:cs="Arial"/>
          <w:sz w:val="20"/>
        </w:rPr>
        <w:t>Is</w:t>
      </w:r>
      <w:r w:rsidRPr="001D7643">
        <w:rPr>
          <w:rFonts w:ascii="Arial" w:eastAsia="Arial" w:hAnsi="Arial" w:cs="Arial"/>
          <w:sz w:val="20"/>
        </w:rPr>
        <w:t xml:space="preserve">” </w:t>
      </w:r>
      <w:r w:rsidRPr="001D7643">
        <w:rPr>
          <w:rFonts w:ascii="Arial" w:hAnsi="Arial" w:cs="Arial"/>
          <w:sz w:val="20"/>
        </w:rPr>
        <w:t>basis</w:t>
      </w:r>
      <w:r w:rsidRPr="001D7643">
        <w:rPr>
          <w:rFonts w:ascii="Arial" w:eastAsia="Arial" w:hAnsi="Arial" w:cs="Arial"/>
          <w:sz w:val="20"/>
        </w:rPr>
        <w:t xml:space="preserve"> </w:t>
      </w:r>
      <w:r w:rsidRPr="001D7643">
        <w:rPr>
          <w:rFonts w:ascii="Arial" w:hAnsi="Arial" w:cs="Arial"/>
          <w:sz w:val="20"/>
        </w:rPr>
        <w:t>and</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OGF</w:t>
      </w:r>
      <w:r w:rsidRPr="001D7643">
        <w:rPr>
          <w:rFonts w:ascii="Arial" w:eastAsia="Arial" w:hAnsi="Arial" w:cs="Arial"/>
          <w:sz w:val="20"/>
        </w:rPr>
        <w:t xml:space="preserve"> </w:t>
      </w:r>
      <w:r w:rsidRPr="001D7643">
        <w:rPr>
          <w:rFonts w:ascii="Arial" w:hAnsi="Arial" w:cs="Arial"/>
          <w:sz w:val="20"/>
        </w:rPr>
        <w:t>disclaims</w:t>
      </w:r>
      <w:r w:rsidRPr="001D7643">
        <w:rPr>
          <w:rFonts w:ascii="Arial" w:eastAsia="Arial" w:hAnsi="Arial" w:cs="Arial"/>
          <w:sz w:val="20"/>
        </w:rPr>
        <w:t xml:space="preserve"> </w:t>
      </w:r>
      <w:r w:rsidRPr="001D7643">
        <w:rPr>
          <w:rFonts w:ascii="Arial" w:hAnsi="Arial" w:cs="Arial"/>
          <w:sz w:val="20"/>
        </w:rPr>
        <w:t>all</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express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including</w:t>
      </w:r>
      <w:r w:rsidRPr="001D7643">
        <w:rPr>
          <w:rFonts w:ascii="Arial" w:eastAsia="Arial" w:hAnsi="Arial" w:cs="Arial"/>
          <w:sz w:val="20"/>
        </w:rPr>
        <w:t xml:space="preserve"> </w:t>
      </w:r>
      <w:r w:rsidRPr="001D7643">
        <w:rPr>
          <w:rFonts w:ascii="Arial" w:hAnsi="Arial" w:cs="Arial"/>
          <w:sz w:val="20"/>
        </w:rPr>
        <w:t>but</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limited</w:t>
      </w:r>
      <w:r w:rsidRPr="001D7643">
        <w:rPr>
          <w:rFonts w:ascii="Arial" w:eastAsia="Arial" w:hAnsi="Arial" w:cs="Arial"/>
          <w:sz w:val="20"/>
        </w:rPr>
        <w:t xml:space="preserve"> </w:t>
      </w:r>
      <w:r w:rsidRPr="001D7643">
        <w:rPr>
          <w:rFonts w:ascii="Arial" w:hAnsi="Arial" w:cs="Arial"/>
          <w:sz w:val="20"/>
        </w:rPr>
        <w:t>to</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warranty</w:t>
      </w:r>
      <w:r w:rsidRPr="001D7643">
        <w:rPr>
          <w:rFonts w:ascii="Arial" w:eastAsia="Arial" w:hAnsi="Arial" w:cs="Arial"/>
          <w:sz w:val="20"/>
        </w:rPr>
        <w:t xml:space="preserve"> </w:t>
      </w:r>
      <w:r w:rsidRPr="001D7643">
        <w:rPr>
          <w:rFonts w:ascii="Arial" w:hAnsi="Arial" w:cs="Arial"/>
          <w:sz w:val="20"/>
        </w:rPr>
        <w:t>that</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use</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the</w:t>
      </w:r>
      <w:r w:rsidRPr="001D7643">
        <w:rPr>
          <w:rFonts w:ascii="Arial" w:eastAsia="Arial" w:hAnsi="Arial" w:cs="Arial"/>
          <w:sz w:val="20"/>
        </w:rPr>
        <w:t xml:space="preserve"> </w:t>
      </w:r>
      <w:r w:rsidRPr="001D7643">
        <w:rPr>
          <w:rFonts w:ascii="Arial" w:hAnsi="Arial" w:cs="Arial"/>
          <w:sz w:val="20"/>
        </w:rPr>
        <w:t>information</w:t>
      </w:r>
      <w:r w:rsidRPr="001D7643">
        <w:rPr>
          <w:rFonts w:ascii="Arial" w:eastAsia="Arial" w:hAnsi="Arial" w:cs="Arial"/>
          <w:sz w:val="20"/>
        </w:rPr>
        <w:t xml:space="preserve"> </w:t>
      </w:r>
      <w:r w:rsidRPr="001D7643">
        <w:rPr>
          <w:rFonts w:ascii="Arial" w:hAnsi="Arial" w:cs="Arial"/>
          <w:sz w:val="20"/>
        </w:rPr>
        <w:t>herein</w:t>
      </w:r>
      <w:r w:rsidRPr="001D7643">
        <w:rPr>
          <w:rFonts w:ascii="Arial" w:eastAsia="Arial" w:hAnsi="Arial" w:cs="Arial"/>
          <w:sz w:val="20"/>
        </w:rPr>
        <w:t xml:space="preserve"> </w:t>
      </w:r>
      <w:r w:rsidRPr="001D7643">
        <w:rPr>
          <w:rFonts w:ascii="Arial" w:hAnsi="Arial" w:cs="Arial"/>
          <w:sz w:val="20"/>
        </w:rPr>
        <w:t>will</w:t>
      </w:r>
      <w:r w:rsidRPr="001D7643">
        <w:rPr>
          <w:rFonts w:ascii="Arial" w:eastAsia="Arial" w:hAnsi="Arial" w:cs="Arial"/>
          <w:sz w:val="20"/>
        </w:rPr>
        <w:t xml:space="preserve"> </w:t>
      </w:r>
      <w:r w:rsidRPr="001D7643">
        <w:rPr>
          <w:rFonts w:ascii="Arial" w:hAnsi="Arial" w:cs="Arial"/>
          <w:sz w:val="20"/>
        </w:rPr>
        <w:t>not</w:t>
      </w:r>
      <w:r w:rsidRPr="001D7643">
        <w:rPr>
          <w:rFonts w:ascii="Arial" w:eastAsia="Arial" w:hAnsi="Arial" w:cs="Arial"/>
          <w:sz w:val="20"/>
        </w:rPr>
        <w:t xml:space="preserve"> </w:t>
      </w:r>
      <w:r w:rsidRPr="001D7643">
        <w:rPr>
          <w:rFonts w:ascii="Arial" w:hAnsi="Arial" w:cs="Arial"/>
          <w:sz w:val="20"/>
        </w:rPr>
        <w:t>infringe</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any</w:t>
      </w:r>
      <w:r w:rsidRPr="001D7643">
        <w:rPr>
          <w:rFonts w:ascii="Arial" w:eastAsia="Arial" w:hAnsi="Arial" w:cs="Arial"/>
          <w:sz w:val="20"/>
        </w:rPr>
        <w:t xml:space="preserve"> </w:t>
      </w:r>
      <w:r w:rsidRPr="001D7643">
        <w:rPr>
          <w:rFonts w:ascii="Arial" w:hAnsi="Arial" w:cs="Arial"/>
          <w:sz w:val="20"/>
        </w:rPr>
        <w:t>implied</w:t>
      </w:r>
      <w:r w:rsidRPr="001D7643">
        <w:rPr>
          <w:rFonts w:ascii="Arial" w:eastAsia="Arial" w:hAnsi="Arial" w:cs="Arial"/>
          <w:sz w:val="20"/>
        </w:rPr>
        <w:t xml:space="preserve"> </w:t>
      </w:r>
      <w:r w:rsidRPr="001D7643">
        <w:rPr>
          <w:rFonts w:ascii="Arial" w:hAnsi="Arial" w:cs="Arial"/>
          <w:sz w:val="20"/>
        </w:rPr>
        <w:t>warranties</w:t>
      </w:r>
      <w:r w:rsidRPr="001D7643">
        <w:rPr>
          <w:rFonts w:ascii="Arial" w:eastAsia="Arial" w:hAnsi="Arial" w:cs="Arial"/>
          <w:sz w:val="20"/>
        </w:rPr>
        <w:t xml:space="preserve"> </w:t>
      </w:r>
      <w:r w:rsidRPr="001D7643">
        <w:rPr>
          <w:rFonts w:ascii="Arial" w:hAnsi="Arial" w:cs="Arial"/>
          <w:sz w:val="20"/>
        </w:rPr>
        <w:t>of</w:t>
      </w:r>
      <w:r w:rsidRPr="001D7643">
        <w:rPr>
          <w:rFonts w:ascii="Arial" w:eastAsia="Arial" w:hAnsi="Arial" w:cs="Arial"/>
          <w:sz w:val="20"/>
        </w:rPr>
        <w:t xml:space="preserve"> </w:t>
      </w:r>
      <w:r w:rsidRPr="001D7643">
        <w:rPr>
          <w:rFonts w:ascii="Arial" w:hAnsi="Arial" w:cs="Arial"/>
          <w:sz w:val="20"/>
        </w:rPr>
        <w:t>merchantability</w:t>
      </w:r>
      <w:r w:rsidRPr="001D7643">
        <w:rPr>
          <w:rFonts w:ascii="Arial" w:eastAsia="Arial" w:hAnsi="Arial" w:cs="Arial"/>
          <w:sz w:val="20"/>
        </w:rPr>
        <w:t xml:space="preserve"> </w:t>
      </w:r>
      <w:r w:rsidRPr="001D7643">
        <w:rPr>
          <w:rFonts w:ascii="Arial" w:hAnsi="Arial" w:cs="Arial"/>
          <w:sz w:val="20"/>
        </w:rPr>
        <w:t>or</w:t>
      </w:r>
      <w:r w:rsidRPr="001D7643">
        <w:rPr>
          <w:rFonts w:ascii="Arial" w:eastAsia="Arial" w:hAnsi="Arial" w:cs="Arial"/>
          <w:sz w:val="20"/>
        </w:rPr>
        <w:t xml:space="preserve"> </w:t>
      </w:r>
      <w:r w:rsidRPr="001D7643">
        <w:rPr>
          <w:rFonts w:ascii="Arial" w:hAnsi="Arial" w:cs="Arial"/>
          <w:sz w:val="20"/>
        </w:rPr>
        <w:t>fitness</w:t>
      </w:r>
      <w:r w:rsidRPr="001D7643">
        <w:rPr>
          <w:rFonts w:ascii="Arial" w:eastAsia="Arial" w:hAnsi="Arial" w:cs="Arial"/>
          <w:sz w:val="20"/>
        </w:rPr>
        <w:t xml:space="preserve"> </w:t>
      </w:r>
      <w:r w:rsidRPr="001D7643">
        <w:rPr>
          <w:rFonts w:ascii="Arial" w:hAnsi="Arial" w:cs="Arial"/>
          <w:sz w:val="20"/>
        </w:rPr>
        <w:t>for</w:t>
      </w:r>
      <w:r w:rsidRPr="001D7643">
        <w:rPr>
          <w:rFonts w:ascii="Arial" w:eastAsia="Arial" w:hAnsi="Arial" w:cs="Arial"/>
          <w:sz w:val="20"/>
        </w:rPr>
        <w:t xml:space="preserve"> </w:t>
      </w:r>
      <w:r w:rsidRPr="001D7643">
        <w:rPr>
          <w:rFonts w:ascii="Arial" w:hAnsi="Arial" w:cs="Arial"/>
          <w:sz w:val="20"/>
        </w:rPr>
        <w:t>a</w:t>
      </w:r>
      <w:r w:rsidRPr="001D7643">
        <w:rPr>
          <w:rFonts w:ascii="Arial" w:eastAsia="Arial" w:hAnsi="Arial" w:cs="Arial"/>
          <w:sz w:val="20"/>
        </w:rPr>
        <w:t xml:space="preserve"> </w:t>
      </w:r>
      <w:r w:rsidRPr="001D7643">
        <w:rPr>
          <w:rFonts w:ascii="Arial" w:hAnsi="Arial" w:cs="Arial"/>
          <w:sz w:val="20"/>
        </w:rPr>
        <w:t>particular</w:t>
      </w:r>
      <w:r w:rsidRPr="001D7643">
        <w:rPr>
          <w:rFonts w:ascii="Arial" w:eastAsia="Arial" w:hAnsi="Arial" w:cs="Arial"/>
          <w:sz w:val="20"/>
        </w:rPr>
        <w:t xml:space="preserve"> </w:t>
      </w:r>
      <w:r w:rsidRPr="001D7643">
        <w:rPr>
          <w:rFonts w:ascii="Arial" w:hAnsi="Arial" w:cs="Arial"/>
          <w:sz w:val="20"/>
        </w:rPr>
        <w:t>purpose.</w:t>
      </w:r>
    </w:p>
    <w:p w:rsidR="00C10D4C" w:rsidRPr="001D7643" w:rsidRDefault="00C10D4C" w:rsidP="007513F2">
      <w:pPr>
        <w:pStyle w:val="StyleHeading112pt"/>
        <w:pageBreakBefore/>
        <w:numPr>
          <w:ilvl w:val="0"/>
          <w:numId w:val="11"/>
        </w:numPr>
      </w:pPr>
      <w:bookmarkStart w:id="330" w:name="_Toc341182591"/>
      <w:bookmarkStart w:id="331" w:name="_Toc384986300"/>
      <w:r w:rsidRPr="001D7643">
        <w:lastRenderedPageBreak/>
        <w:t>Full</w:t>
      </w:r>
      <w:r w:rsidRPr="001D7643">
        <w:rPr>
          <w:rFonts w:eastAsia="Arial"/>
        </w:rPr>
        <w:t xml:space="preserve"> </w:t>
      </w:r>
      <w:r w:rsidRPr="001D7643">
        <w:t>Copyright</w:t>
      </w:r>
      <w:r w:rsidRPr="001D7643">
        <w:rPr>
          <w:rFonts w:eastAsia="Arial"/>
        </w:rPr>
        <w:t xml:space="preserve"> </w:t>
      </w:r>
      <w:r w:rsidRPr="001D7643">
        <w:t>Notice</w:t>
      </w:r>
      <w:bookmarkEnd w:id="330"/>
      <w:bookmarkEnd w:id="331"/>
    </w:p>
    <w:p w:rsidR="00C10D4C" w:rsidRPr="001D7643" w:rsidRDefault="00C10D4C">
      <w:pPr>
        <w:pStyle w:val="nobreak"/>
        <w:rPr>
          <w:rFonts w:eastAsia="MS Mincho"/>
        </w:rPr>
      </w:pPr>
    </w:p>
    <w:p w:rsidR="00C10D4C" w:rsidRPr="001D7643" w:rsidRDefault="00C10D4C">
      <w:pPr>
        <w:rPr>
          <w:rFonts w:ascii="Arial" w:eastAsia="Arial" w:hAnsi="Arial" w:cs="Arial"/>
          <w:sz w:val="20"/>
        </w:rPr>
      </w:pPr>
      <w:proofErr w:type="gramStart"/>
      <w:r w:rsidRPr="001D7643">
        <w:rPr>
          <w:rFonts w:ascii="Arial" w:hAnsi="Arial" w:cs="Arial"/>
          <w:sz w:val="20"/>
        </w:rPr>
        <w:t>Copyright</w:t>
      </w:r>
      <w:r w:rsidRPr="001D7643">
        <w:rPr>
          <w:rFonts w:ascii="Arial" w:eastAsia="Arial" w:hAnsi="Arial" w:cs="Arial"/>
          <w:sz w:val="20"/>
        </w:rPr>
        <w:t xml:space="preserve"> </w:t>
      </w:r>
      <w:r w:rsidRPr="001D7643">
        <w:rPr>
          <w:rFonts w:ascii="Arial" w:hAnsi="Arial" w:cs="Arial"/>
          <w:sz w:val="20"/>
        </w:rPr>
        <w:t>(C)</w:t>
      </w:r>
      <w:r w:rsidRPr="001D7643">
        <w:rPr>
          <w:rFonts w:ascii="Arial" w:eastAsia="Arial" w:hAnsi="Arial" w:cs="Arial"/>
          <w:sz w:val="20"/>
        </w:rPr>
        <w:t xml:space="preserve"> </w:t>
      </w:r>
      <w:r w:rsidRPr="001D7643">
        <w:rPr>
          <w:rFonts w:ascii="Arial" w:hAnsi="Arial" w:cs="Arial"/>
          <w:sz w:val="20"/>
        </w:rPr>
        <w:t>Open</w:t>
      </w:r>
      <w:r w:rsidRPr="001D7643">
        <w:rPr>
          <w:rFonts w:ascii="Arial" w:eastAsia="Arial" w:hAnsi="Arial" w:cs="Arial"/>
          <w:sz w:val="20"/>
        </w:rPr>
        <w:t xml:space="preserve"> </w:t>
      </w:r>
      <w:r w:rsidRPr="001D7643">
        <w:rPr>
          <w:rFonts w:ascii="Arial" w:hAnsi="Arial" w:cs="Arial"/>
          <w:sz w:val="20"/>
        </w:rPr>
        <w:t>Grid</w:t>
      </w:r>
      <w:r w:rsidRPr="001D7643">
        <w:rPr>
          <w:rFonts w:ascii="Arial" w:eastAsia="Arial" w:hAnsi="Arial" w:cs="Arial"/>
          <w:sz w:val="20"/>
        </w:rPr>
        <w:t xml:space="preserve"> </w:t>
      </w:r>
      <w:r w:rsidRPr="001D7643">
        <w:rPr>
          <w:rFonts w:ascii="Arial" w:hAnsi="Arial" w:cs="Arial"/>
          <w:sz w:val="20"/>
        </w:rPr>
        <w:t>Forum</w:t>
      </w:r>
      <w:r w:rsidRPr="001D7643">
        <w:rPr>
          <w:rFonts w:ascii="Arial" w:eastAsia="Arial" w:hAnsi="Arial" w:cs="Arial"/>
          <w:sz w:val="20"/>
        </w:rPr>
        <w:t xml:space="preserve"> </w:t>
      </w:r>
      <w:r w:rsidRPr="001D7643">
        <w:rPr>
          <w:rFonts w:ascii="Arial" w:hAnsi="Arial" w:cs="Arial"/>
          <w:sz w:val="20"/>
        </w:rPr>
        <w:t>(201</w:t>
      </w:r>
      <w:r w:rsidR="00430F24" w:rsidRPr="001D7643">
        <w:rPr>
          <w:rFonts w:ascii="Arial" w:hAnsi="Arial" w:cs="Arial"/>
          <w:sz w:val="20"/>
        </w:rPr>
        <w:t>4</w:t>
      </w:r>
      <w:r w:rsidRPr="001D7643">
        <w:rPr>
          <w:rFonts w:ascii="Arial" w:hAnsi="Arial" w:cs="Arial"/>
          <w:sz w:val="20"/>
        </w:rPr>
        <w:t>).</w:t>
      </w:r>
      <w:proofErr w:type="gramEnd"/>
      <w:r w:rsidRPr="001D7643">
        <w:rPr>
          <w:rFonts w:ascii="Arial" w:eastAsia="Arial" w:hAnsi="Arial" w:cs="Arial"/>
          <w:sz w:val="20"/>
        </w:rPr>
        <w:t xml:space="preserve"> </w:t>
      </w:r>
      <w:r w:rsidR="00FC6B31" w:rsidRPr="001D7643">
        <w:rPr>
          <w:rFonts w:ascii="Arial" w:eastAsia="Arial" w:hAnsi="Arial" w:cs="Arial"/>
          <w:sz w:val="20"/>
        </w:rPr>
        <w:t>Some</w:t>
      </w:r>
      <w:r w:rsidRPr="001D7643">
        <w:rPr>
          <w:rFonts w:ascii="Arial" w:eastAsia="Arial" w:hAnsi="Arial" w:cs="Arial"/>
          <w:sz w:val="20"/>
        </w:rPr>
        <w:t xml:space="preserve"> </w:t>
      </w:r>
      <w:r w:rsidRPr="001D7643">
        <w:rPr>
          <w:rFonts w:ascii="Arial" w:hAnsi="Arial" w:cs="Arial"/>
          <w:sz w:val="20"/>
        </w:rPr>
        <w:t>Rights</w:t>
      </w:r>
      <w:r w:rsidRPr="001D7643">
        <w:rPr>
          <w:rFonts w:ascii="Arial" w:eastAsia="Arial" w:hAnsi="Arial" w:cs="Arial"/>
          <w:sz w:val="20"/>
        </w:rPr>
        <w:t xml:space="preserve"> </w:t>
      </w:r>
      <w:r w:rsidRPr="001D7643">
        <w:rPr>
          <w:rFonts w:ascii="Arial" w:hAnsi="Arial" w:cs="Arial"/>
          <w:sz w:val="20"/>
        </w:rPr>
        <w:t>Reserved.</w:t>
      </w:r>
      <w:r w:rsidRPr="001D7643">
        <w:rPr>
          <w:rFonts w:ascii="Arial" w:eastAsia="Arial" w:hAnsi="Arial" w:cs="Arial"/>
          <w:sz w:val="20"/>
        </w:rPr>
        <w:t xml:space="preserve"> </w:t>
      </w:r>
    </w:p>
    <w:p w:rsidR="00677CB6" w:rsidRPr="001D7643" w:rsidRDefault="00677CB6" w:rsidP="00677CB6">
      <w:pPr>
        <w:rPr>
          <w:rFonts w:ascii="Arial" w:hAnsi="Arial" w:cs="Arial"/>
          <w:sz w:val="20"/>
          <w:szCs w:val="20"/>
        </w:rPr>
      </w:pPr>
      <w:bookmarkStart w:id="332" w:name="_Toc366835954"/>
    </w:p>
    <w:p w:rsidR="00FC6B31" w:rsidRPr="001D7643" w:rsidRDefault="00FC6B31" w:rsidP="00677CB6">
      <w:pPr>
        <w:rPr>
          <w:rFonts w:ascii="Arial" w:hAnsi="Arial" w:cs="Arial"/>
          <w:sz w:val="20"/>
          <w:szCs w:val="20"/>
        </w:rPr>
      </w:pPr>
      <w:r w:rsidRPr="001D7643">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bookmarkEnd w:id="332"/>
      <w:r w:rsidRPr="001D7643">
        <w:rPr>
          <w:rFonts w:ascii="Arial" w:hAnsi="Arial" w:cs="Arial"/>
          <w:sz w:val="20"/>
          <w:szCs w:val="20"/>
        </w:rPr>
        <w:t xml:space="preserve"> </w:t>
      </w:r>
    </w:p>
    <w:p w:rsidR="00677CB6" w:rsidRPr="001D7643" w:rsidRDefault="00677CB6" w:rsidP="00677CB6">
      <w:pPr>
        <w:rPr>
          <w:rFonts w:ascii="Arial" w:hAnsi="Arial" w:cs="Arial"/>
          <w:sz w:val="20"/>
          <w:szCs w:val="20"/>
        </w:rPr>
      </w:pPr>
    </w:p>
    <w:p w:rsidR="00FC6B31" w:rsidRPr="001D7643" w:rsidRDefault="00FC6B31" w:rsidP="00677CB6">
      <w:pPr>
        <w:rPr>
          <w:rFonts w:ascii="Arial" w:hAnsi="Arial" w:cs="Arial"/>
          <w:sz w:val="20"/>
          <w:szCs w:val="20"/>
        </w:rPr>
      </w:pPr>
      <w:bookmarkStart w:id="333" w:name="_Toc366835955"/>
      <w:r w:rsidRPr="001D7643">
        <w:rPr>
          <w:rFonts w:ascii="Arial" w:hAnsi="Arial" w:cs="Arial"/>
          <w:sz w:val="20"/>
          <w:szCs w:val="20"/>
        </w:rPr>
        <w:t>The limited permissions granted above are perpetual and will not be revoked by the OGF or its successors or assignees.</w:t>
      </w:r>
      <w:bookmarkEnd w:id="333"/>
      <w:r w:rsidRPr="001D7643">
        <w:rPr>
          <w:rFonts w:ascii="Arial" w:hAnsi="Arial" w:cs="Arial"/>
          <w:sz w:val="20"/>
          <w:szCs w:val="20"/>
        </w:rPr>
        <w:t xml:space="preserve"> </w:t>
      </w: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pPr>
        <w:rPr>
          <w:rFonts w:ascii="Arial" w:hAnsi="Arial" w:cs="Arial"/>
          <w:sz w:val="20"/>
        </w:rPr>
      </w:pPr>
    </w:p>
    <w:p w:rsidR="00C10D4C" w:rsidRPr="001D7643" w:rsidRDefault="00C10D4C" w:rsidP="007513F2">
      <w:pPr>
        <w:pStyle w:val="StyleHeading112pt"/>
        <w:pageBreakBefore/>
        <w:numPr>
          <w:ilvl w:val="0"/>
          <w:numId w:val="11"/>
        </w:numPr>
      </w:pPr>
      <w:bookmarkStart w:id="334" w:name="_Toc341182592"/>
      <w:bookmarkStart w:id="335" w:name="_Toc384986301"/>
      <w:bookmarkStart w:id="336" w:name="_References"/>
      <w:r w:rsidRPr="001D7643">
        <w:lastRenderedPageBreak/>
        <w:t>References</w:t>
      </w:r>
      <w:bookmarkEnd w:id="334"/>
      <w:bookmarkEnd w:id="335"/>
    </w:p>
    <w:p w:rsidR="00C10D4C" w:rsidRPr="001D7643" w:rsidRDefault="00C10D4C">
      <w:pPr>
        <w:pStyle w:val="ListBullet"/>
        <w:numPr>
          <w:ilvl w:val="0"/>
          <w:numId w:val="0"/>
        </w:numPr>
        <w:rPr>
          <w:rFonts w:eastAsia="MS Mincho"/>
          <w:lang w:val="nb-NO"/>
        </w:rPr>
      </w:pPr>
    </w:p>
    <w:p w:rsidR="00B554D2" w:rsidRPr="001D7643" w:rsidRDefault="00B554D2" w:rsidP="00B554D2">
      <w:pPr>
        <w:pStyle w:val="ListBullet"/>
        <w:numPr>
          <w:ilvl w:val="0"/>
          <w:numId w:val="0"/>
        </w:numPr>
        <w:rPr>
          <w:lang w:val="nb-NO"/>
        </w:rPr>
      </w:pPr>
      <w:r w:rsidRPr="001D7643">
        <w:rPr>
          <w:rFonts w:eastAsia="MS Mincho"/>
          <w:lang w:val="nb-NO"/>
        </w:rPr>
        <w:t>[DFDL]</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w:t>
      </w:r>
    </w:p>
    <w:p w:rsidR="00B554D2" w:rsidRPr="001D7643" w:rsidRDefault="008C3FC5" w:rsidP="00B554D2">
      <w:pPr>
        <w:pStyle w:val="ListBullet"/>
        <w:numPr>
          <w:ilvl w:val="0"/>
          <w:numId w:val="0"/>
        </w:numPr>
      </w:pPr>
      <w:hyperlink r:id="rId62" w:history="1">
        <w:r w:rsidR="00B554D2" w:rsidRPr="001D7643">
          <w:rPr>
            <w:rStyle w:val="Hyperlink"/>
            <w:rFonts w:eastAsia="MS Mincho"/>
          </w:rPr>
          <w:t>http://www.ogf.org/documents/GFD.174.pdf/</w:t>
        </w:r>
      </w:hyperlink>
    </w:p>
    <w:p w:rsidR="00B554D2" w:rsidRPr="001D7643" w:rsidRDefault="00B554D2" w:rsidP="00B554D2">
      <w:pPr>
        <w:pStyle w:val="ListBullet"/>
        <w:numPr>
          <w:ilvl w:val="0"/>
          <w:numId w:val="0"/>
        </w:numPr>
      </w:pPr>
      <w:r w:rsidRPr="001D7643" w:rsidDel="008665B0">
        <w:t xml:space="preserve"> </w:t>
      </w:r>
    </w:p>
    <w:p w:rsidR="00B554D2" w:rsidRPr="001D7643" w:rsidRDefault="00B554D2" w:rsidP="00B554D2">
      <w:pPr>
        <w:pStyle w:val="ListBullet"/>
        <w:numPr>
          <w:ilvl w:val="0"/>
          <w:numId w:val="0"/>
        </w:numPr>
        <w:rPr>
          <w:lang w:val="nb-NO"/>
        </w:rPr>
      </w:pPr>
      <w:r w:rsidRPr="001D7643">
        <w:rPr>
          <w:rFonts w:eastAsia="MS Mincho"/>
          <w:lang w:val="nb-NO"/>
        </w:rPr>
        <w:t>[DFDL</w:t>
      </w:r>
      <w:r w:rsidR="001E4104" w:rsidRPr="001D7643">
        <w:rPr>
          <w:rFonts w:eastAsia="MS Mincho"/>
          <w:lang w:val="nb-NO"/>
        </w:rPr>
        <w:t>R</w:t>
      </w:r>
      <w:r w:rsidRPr="001D7643">
        <w:rPr>
          <w:rFonts w:eastAsia="MS Mincho"/>
          <w:lang w:val="nb-NO"/>
        </w:rPr>
        <w:t>]</w:t>
      </w:r>
      <w:r w:rsidRPr="001D7643">
        <w:rPr>
          <w:rFonts w:eastAsia="Arial"/>
          <w:lang w:val="nb-NO"/>
        </w:rPr>
        <w:t xml:space="preserve"> OGF </w:t>
      </w:r>
      <w:r w:rsidRPr="001D7643">
        <w:rPr>
          <w:lang w:val="nb-NO"/>
        </w:rPr>
        <w:t>DFDL</w:t>
      </w:r>
      <w:r w:rsidRPr="001D7643">
        <w:rPr>
          <w:rFonts w:eastAsia="Arial"/>
          <w:lang w:val="nb-NO"/>
        </w:rPr>
        <w:t xml:space="preserve"> </w:t>
      </w:r>
      <w:r w:rsidRPr="001D7643">
        <w:rPr>
          <w:lang w:val="nb-NO"/>
        </w:rPr>
        <w:t>1.0 specification - revised</w:t>
      </w:r>
    </w:p>
    <w:p w:rsidR="00C559B2" w:rsidRPr="001D7643" w:rsidRDefault="008C3FC5" w:rsidP="00C559B2">
      <w:pPr>
        <w:pStyle w:val="ListBullet"/>
        <w:numPr>
          <w:ilvl w:val="0"/>
          <w:numId w:val="0"/>
        </w:numPr>
      </w:pPr>
      <w:hyperlink r:id="rId63" w:history="1">
        <w:r w:rsidR="00C559B2" w:rsidRPr="001D7643">
          <w:rPr>
            <w:rStyle w:val="Hyperlink"/>
            <w:rFonts w:eastAsia="MS Mincho"/>
          </w:rPr>
          <w:t>http://www.ogf.org/documents/GFD.207.pdf/</w:t>
        </w:r>
      </w:hyperlink>
    </w:p>
    <w:p w:rsidR="00B554D2" w:rsidRPr="001D7643" w:rsidRDefault="00B554D2" w:rsidP="00B554D2">
      <w:pPr>
        <w:pStyle w:val="ListBullet"/>
        <w:numPr>
          <w:ilvl w:val="0"/>
          <w:numId w:val="0"/>
        </w:numPr>
      </w:pPr>
    </w:p>
    <w:p w:rsidR="00C10D4C" w:rsidRPr="001D7643" w:rsidRDefault="00C10D4C" w:rsidP="00B554D2">
      <w:pPr>
        <w:pStyle w:val="ListBullet"/>
        <w:numPr>
          <w:ilvl w:val="0"/>
          <w:numId w:val="0"/>
        </w:numPr>
      </w:pPr>
      <w:r w:rsidRPr="001D7643">
        <w:rPr>
          <w:rFonts w:eastAsia="MS Mincho"/>
          <w:lang w:val="en-GB"/>
        </w:rPr>
        <w:t>[GFD]</w:t>
      </w:r>
      <w:r w:rsidRPr="001D7643">
        <w:rPr>
          <w:rFonts w:eastAsia="Arial"/>
          <w:lang w:val="en-GB"/>
        </w:rPr>
        <w:t xml:space="preserve"> </w:t>
      </w:r>
      <w:r w:rsidRPr="001D7643">
        <w:rPr>
          <w:lang w:val="en-GB"/>
        </w:rPr>
        <w:t>OGF</w:t>
      </w:r>
      <w:r w:rsidRPr="001D7643">
        <w:rPr>
          <w:rFonts w:eastAsia="Arial"/>
          <w:lang w:val="en-GB"/>
        </w:rPr>
        <w:t xml:space="preserve"> </w:t>
      </w:r>
      <w:r w:rsidRPr="001D7643">
        <w:rPr>
          <w:lang w:val="en-GB"/>
        </w:rPr>
        <w:t>Document</w:t>
      </w:r>
      <w:r w:rsidRPr="001D7643">
        <w:rPr>
          <w:rFonts w:eastAsia="Arial"/>
          <w:lang w:val="en-GB"/>
        </w:rPr>
        <w:t xml:space="preserve"> </w:t>
      </w:r>
      <w:r w:rsidRPr="001D7643">
        <w:rPr>
          <w:lang w:val="en-GB"/>
        </w:rPr>
        <w:t>Process</w:t>
      </w:r>
      <w:r w:rsidRPr="001D7643">
        <w:rPr>
          <w:rFonts w:eastAsia="Arial"/>
          <w:lang w:val="en-GB"/>
        </w:rPr>
        <w:t xml:space="preserve"> </w:t>
      </w:r>
      <w:r w:rsidRPr="001D7643">
        <w:rPr>
          <w:lang w:val="en-GB"/>
        </w:rPr>
        <w:t>and</w:t>
      </w:r>
      <w:r w:rsidRPr="001D7643">
        <w:rPr>
          <w:rFonts w:eastAsia="Arial"/>
          <w:lang w:val="en-GB"/>
        </w:rPr>
        <w:t xml:space="preserve"> </w:t>
      </w:r>
      <w:r w:rsidRPr="001D7643">
        <w:rPr>
          <w:lang w:val="en-GB"/>
        </w:rPr>
        <w:t>Requirements</w:t>
      </w:r>
      <w:r w:rsidRPr="001D7643">
        <w:rPr>
          <w:rFonts w:eastAsia="Arial"/>
          <w:lang w:val="en-GB"/>
        </w:rPr>
        <w:t xml:space="preserve"> </w:t>
      </w:r>
      <w:hyperlink r:id="rId64" w:history="1">
        <w:r w:rsidR="008665B0" w:rsidRPr="001D7643">
          <w:rPr>
            <w:rStyle w:val="Hyperlink"/>
            <w:rFonts w:eastAsia="MS Mincho"/>
          </w:rPr>
          <w:t xml:space="preserve"> http://www.ogf.org/documents/GFD.152.pdf/</w:t>
        </w:r>
      </w:hyperlink>
    </w:p>
    <w:bookmarkEnd w:id="336"/>
    <w:p w:rsidR="00200075" w:rsidRPr="001D7643" w:rsidRDefault="00200075" w:rsidP="008665B0">
      <w:pPr>
        <w:rPr>
          <w:rFonts w:ascii="Arial" w:hAnsi="Arial" w:cs="Arial"/>
        </w:rPr>
      </w:pPr>
    </w:p>
    <w:p w:rsidR="00DB0D4F" w:rsidRPr="001D7643" w:rsidRDefault="00DB0D4F" w:rsidP="008665B0">
      <w:pPr>
        <w:rPr>
          <w:rFonts w:ascii="Arial" w:hAnsi="Arial" w:cs="Arial"/>
          <w:iCs/>
          <w:sz w:val="20"/>
          <w:szCs w:val="20"/>
        </w:rPr>
      </w:pPr>
      <w:r w:rsidRPr="001D7643">
        <w:rPr>
          <w:rFonts w:ascii="Arial" w:hAnsi="Arial" w:cs="Arial"/>
          <w:iCs/>
          <w:sz w:val="20"/>
          <w:szCs w:val="20"/>
        </w:rPr>
        <w:t>[ULDML] UTS #35: Unicode Locale Data Markup Language (LDML)</w:t>
      </w:r>
      <w:r w:rsidRPr="001D7643">
        <w:rPr>
          <w:rFonts w:ascii="Arial" w:hAnsi="Arial" w:cs="Arial"/>
        </w:rPr>
        <w:t xml:space="preserve"> </w:t>
      </w:r>
      <w:hyperlink r:id="rId65" w:history="1">
        <w:r w:rsidRPr="001D7643">
          <w:rPr>
            <w:rStyle w:val="Hyperlink"/>
            <w:rFonts w:ascii="Arial" w:hAnsi="Arial" w:cs="Arial"/>
            <w:iCs/>
            <w:sz w:val="20"/>
            <w:szCs w:val="20"/>
          </w:rPr>
          <w:t>http://www.unicode.org/reports/tr35/</w:t>
        </w:r>
      </w:hyperlink>
    </w:p>
    <w:p w:rsidR="00DB0D4F" w:rsidRPr="001D7643" w:rsidRDefault="00DB0D4F" w:rsidP="008665B0">
      <w:pPr>
        <w:rPr>
          <w:rFonts w:ascii="Arial" w:hAnsi="Arial" w:cs="Arial"/>
          <w:i/>
          <w:iCs/>
          <w:sz w:val="20"/>
          <w:szCs w:val="20"/>
        </w:rPr>
      </w:pPr>
    </w:p>
    <w:p w:rsidR="00DB0D4F" w:rsidRPr="001D7643" w:rsidRDefault="00DB0D4F" w:rsidP="008665B0">
      <w:pPr>
        <w:rPr>
          <w:rFonts w:ascii="Arial" w:hAnsi="Arial" w:cs="Arial"/>
          <w:sz w:val="20"/>
          <w:szCs w:val="20"/>
        </w:rPr>
      </w:pPr>
      <w:r w:rsidRPr="001D7643">
        <w:rPr>
          <w:rFonts w:ascii="Arial" w:hAnsi="Arial" w:cs="Arial"/>
          <w:iCs/>
          <w:sz w:val="20"/>
          <w:szCs w:val="20"/>
        </w:rPr>
        <w:t>[UCLDR]</w:t>
      </w:r>
      <w:r w:rsidRPr="001D7643">
        <w:rPr>
          <w:rFonts w:ascii="Arial" w:hAnsi="Arial" w:cs="Arial"/>
          <w:i/>
          <w:iCs/>
          <w:sz w:val="20"/>
          <w:szCs w:val="20"/>
        </w:rPr>
        <w:t xml:space="preserve"> </w:t>
      </w:r>
      <w:r w:rsidRPr="001D7643">
        <w:rPr>
          <w:rFonts w:ascii="Arial" w:hAnsi="Arial" w:cs="Arial"/>
          <w:sz w:val="20"/>
          <w:szCs w:val="20"/>
        </w:rPr>
        <w:t xml:space="preserve">Unicode Common Locale Data Repository </w:t>
      </w:r>
    </w:p>
    <w:p w:rsidR="00DB0D4F" w:rsidRPr="001D7643" w:rsidRDefault="008C3FC5" w:rsidP="008665B0">
      <w:pPr>
        <w:rPr>
          <w:rFonts w:ascii="Arial" w:hAnsi="Arial" w:cs="Arial"/>
          <w:sz w:val="20"/>
          <w:szCs w:val="20"/>
        </w:rPr>
      </w:pPr>
      <w:hyperlink r:id="rId66" w:history="1">
        <w:r w:rsidR="00DB0D4F" w:rsidRPr="001D7643">
          <w:rPr>
            <w:rStyle w:val="Hyperlink"/>
            <w:rFonts w:ascii="Arial" w:hAnsi="Arial" w:cs="Arial"/>
            <w:sz w:val="20"/>
            <w:szCs w:val="20"/>
          </w:rPr>
          <w:t>https://sites.google.com/site/cldr/</w:t>
        </w:r>
      </w:hyperlink>
    </w:p>
    <w:p w:rsidR="00B554D2" w:rsidRPr="001D7643" w:rsidRDefault="00B554D2" w:rsidP="008665B0">
      <w:pPr>
        <w:rPr>
          <w:rFonts w:ascii="Arial" w:hAnsi="Arial" w:cs="Arial"/>
          <w:sz w:val="20"/>
          <w:szCs w:val="20"/>
        </w:rPr>
      </w:pPr>
    </w:p>
    <w:p w:rsidR="002F10B4" w:rsidRPr="001D7643" w:rsidRDefault="002F10B4" w:rsidP="002F10B4">
      <w:pPr>
        <w:rPr>
          <w:ins w:id="337" w:author="Steve Hanson" w:date="2014-08-28T14:48:00Z"/>
          <w:rFonts w:ascii="Arial" w:hAnsi="Arial" w:cs="Arial"/>
          <w:sz w:val="20"/>
          <w:szCs w:val="20"/>
        </w:rPr>
      </w:pPr>
      <w:ins w:id="338" w:author="Steve Hanson" w:date="2014-08-28T14:48:00Z">
        <w:r w:rsidRPr="001D7643">
          <w:rPr>
            <w:rFonts w:ascii="Arial" w:hAnsi="Arial" w:cs="Arial"/>
            <w:sz w:val="20"/>
            <w:szCs w:val="20"/>
          </w:rPr>
          <w:t>[DFDLX2] DFDL Experience Document 2</w:t>
        </w:r>
      </w:ins>
    </w:p>
    <w:p w:rsidR="002F10B4" w:rsidRPr="001D7643" w:rsidRDefault="002F10B4" w:rsidP="002F10B4">
      <w:pPr>
        <w:rPr>
          <w:ins w:id="339" w:author="Steve Hanson" w:date="2014-08-28T14:50:00Z"/>
          <w:rFonts w:ascii="Arial" w:hAnsi="Arial" w:cs="Arial"/>
          <w:color w:val="000000" w:themeColor="text1"/>
          <w:sz w:val="20"/>
          <w:szCs w:val="20"/>
          <w:lang w:eastAsia="en-GB"/>
        </w:rPr>
      </w:pPr>
      <w:ins w:id="340"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2F10B4" w:rsidRPr="001D7643" w:rsidRDefault="002F10B4" w:rsidP="002F10B4">
      <w:pPr>
        <w:rPr>
          <w:ins w:id="341" w:author="Steve Hanson" w:date="2014-08-28T14:48:00Z"/>
          <w:rFonts w:ascii="Arial" w:hAnsi="Arial" w:cs="Arial"/>
          <w:sz w:val="20"/>
          <w:szCs w:val="20"/>
        </w:rPr>
      </w:pPr>
    </w:p>
    <w:p w:rsidR="002F10B4" w:rsidRPr="001D7643" w:rsidRDefault="002F10B4" w:rsidP="002F10B4">
      <w:pPr>
        <w:rPr>
          <w:ins w:id="342" w:author="Steve Hanson" w:date="2014-08-28T14:48:00Z"/>
          <w:rFonts w:ascii="Arial" w:hAnsi="Arial" w:cs="Arial"/>
          <w:sz w:val="20"/>
          <w:szCs w:val="20"/>
        </w:rPr>
      </w:pPr>
      <w:ins w:id="343" w:author="Steve Hanson" w:date="2014-08-28T14:48:00Z">
        <w:r w:rsidRPr="001D7643">
          <w:rPr>
            <w:rFonts w:ascii="Arial" w:hAnsi="Arial" w:cs="Arial"/>
            <w:sz w:val="20"/>
            <w:szCs w:val="20"/>
          </w:rPr>
          <w:t xml:space="preserve">[DFDLX3] DFDL Experience Document </w:t>
        </w:r>
      </w:ins>
      <w:ins w:id="344" w:author="Steve Hanson" w:date="2014-08-28T14:49:00Z">
        <w:r w:rsidRPr="001D7643">
          <w:rPr>
            <w:rFonts w:ascii="Arial" w:hAnsi="Arial" w:cs="Arial"/>
            <w:sz w:val="20"/>
            <w:szCs w:val="20"/>
          </w:rPr>
          <w:t>3</w:t>
        </w:r>
      </w:ins>
    </w:p>
    <w:p w:rsidR="002F10B4" w:rsidRPr="001D7643" w:rsidRDefault="002F10B4" w:rsidP="008665B0">
      <w:pPr>
        <w:rPr>
          <w:ins w:id="345" w:author="Steve Hanson" w:date="2014-08-28T14:50:00Z"/>
          <w:rFonts w:ascii="Arial" w:hAnsi="Arial" w:cs="Arial"/>
          <w:color w:val="000000" w:themeColor="text1"/>
          <w:sz w:val="20"/>
          <w:szCs w:val="20"/>
          <w:lang w:eastAsia="en-GB"/>
        </w:rPr>
      </w:pPr>
      <w:ins w:id="346" w:author="Steve Hanson" w:date="2014-08-28T14:50:00Z">
        <w:r w:rsidRPr="001D7643">
          <w:rPr>
            <w:rFonts w:ascii="Arial" w:hAnsi="Arial" w:cs="Arial"/>
            <w:color w:val="000000" w:themeColor="text1"/>
            <w:sz w:val="20"/>
            <w:szCs w:val="20"/>
            <w:lang w:eastAsia="en-GB"/>
          </w:rPr>
          <w:fldChar w:fldCharType="begin"/>
        </w:r>
        <w:r w:rsidRPr="001D7643">
          <w:rPr>
            <w:rFonts w:ascii="Arial" w:hAnsi="Arial" w:cs="Arial"/>
            <w:color w:val="000000" w:themeColor="text1"/>
            <w:sz w:val="20"/>
            <w:szCs w:val="20"/>
            <w:lang w:eastAsia="en-GB"/>
          </w:rPr>
          <w:instrText xml:space="preserve"> HYPERLINK "http://redmine.ogf.org/dmsf/dfdl-wg" </w:instrText>
        </w:r>
        <w:r w:rsidRPr="001D7643">
          <w:rPr>
            <w:rFonts w:ascii="Arial" w:hAnsi="Arial" w:cs="Arial"/>
            <w:color w:val="000000" w:themeColor="text1"/>
            <w:sz w:val="20"/>
            <w:szCs w:val="20"/>
            <w:lang w:eastAsia="en-GB"/>
          </w:rPr>
          <w:fldChar w:fldCharType="separate"/>
        </w:r>
        <w:r w:rsidRPr="001D7643">
          <w:rPr>
            <w:rStyle w:val="Hyperlink"/>
            <w:rFonts w:ascii="Arial" w:hAnsi="Arial" w:cs="Arial"/>
            <w:sz w:val="20"/>
            <w:szCs w:val="20"/>
            <w:lang w:eastAsia="en-GB"/>
          </w:rPr>
          <w:t>http://redmine.ogf.org/dmsf/dfdl-wg</w:t>
        </w:r>
        <w:r w:rsidRPr="001D7643">
          <w:rPr>
            <w:rFonts w:ascii="Arial" w:hAnsi="Arial" w:cs="Arial"/>
            <w:color w:val="000000" w:themeColor="text1"/>
            <w:sz w:val="20"/>
            <w:szCs w:val="20"/>
            <w:lang w:eastAsia="en-GB"/>
          </w:rPr>
          <w:fldChar w:fldCharType="end"/>
        </w:r>
      </w:ins>
    </w:p>
    <w:p w:rsidR="00B554D2" w:rsidRPr="001D7643" w:rsidDel="002F10B4" w:rsidRDefault="002F10B4" w:rsidP="002F10B4">
      <w:pPr>
        <w:rPr>
          <w:del w:id="347" w:author="Steve Hanson" w:date="2014-08-28T14:48:00Z"/>
          <w:rFonts w:ascii="Arial" w:hAnsi="Arial" w:cs="Arial"/>
          <w:sz w:val="20"/>
          <w:szCs w:val="20"/>
        </w:rPr>
      </w:pPr>
      <w:ins w:id="348" w:author="Steve Hanson" w:date="2014-08-28T14:48:00Z">
        <w:r w:rsidRPr="001D7643" w:rsidDel="002F10B4">
          <w:rPr>
            <w:rFonts w:ascii="Arial" w:hAnsi="Arial" w:cs="Arial"/>
            <w:sz w:val="20"/>
            <w:szCs w:val="20"/>
          </w:rPr>
          <w:t xml:space="preserve"> </w:t>
        </w:r>
      </w:ins>
      <w:del w:id="349" w:author="Steve Hanson" w:date="2014-08-28T14:48:00Z">
        <w:r w:rsidR="00B554D2" w:rsidRPr="001D7643" w:rsidDel="002F10B4">
          <w:rPr>
            <w:rFonts w:ascii="Arial" w:hAnsi="Arial" w:cs="Arial"/>
            <w:sz w:val="20"/>
            <w:szCs w:val="20"/>
          </w:rPr>
          <w:delText>[</w:delText>
        </w:r>
        <w:r w:rsidR="001E4104" w:rsidRPr="001D7643" w:rsidDel="002F10B4">
          <w:rPr>
            <w:rFonts w:ascii="Arial" w:hAnsi="Arial" w:cs="Arial"/>
            <w:sz w:val="20"/>
            <w:szCs w:val="20"/>
          </w:rPr>
          <w:delText>DFDLX2</w:delText>
        </w:r>
        <w:r w:rsidR="00B554D2" w:rsidRPr="001D7643" w:rsidDel="002F10B4">
          <w:rPr>
            <w:rFonts w:ascii="Arial" w:hAnsi="Arial" w:cs="Arial"/>
            <w:sz w:val="20"/>
            <w:szCs w:val="20"/>
          </w:rPr>
          <w:delText>] DFDL Experience Document 2</w:delText>
        </w:r>
      </w:del>
    </w:p>
    <w:p w:rsidR="00B554D2" w:rsidRPr="001D7643" w:rsidDel="002F10B4" w:rsidRDefault="00B554D2" w:rsidP="008665B0">
      <w:pPr>
        <w:rPr>
          <w:del w:id="350" w:author="Steve Hanson" w:date="2014-08-28T14:48:00Z"/>
          <w:rFonts w:ascii="Arial" w:hAnsi="Arial" w:cs="Arial"/>
        </w:rPr>
      </w:pPr>
      <w:del w:id="351" w:author="Steve Hanson" w:date="2014-08-28T14:48:00Z">
        <w:r w:rsidRPr="001D7643" w:rsidDel="002F10B4">
          <w:rPr>
            <w:rFonts w:ascii="Arial" w:hAnsi="Arial" w:cs="Arial"/>
            <w:color w:val="000000" w:themeColor="text1"/>
            <w:sz w:val="20"/>
            <w:szCs w:val="20"/>
            <w:lang w:eastAsia="en-GB"/>
          </w:rPr>
          <w:delText>&lt;To be added&gt;</w:delText>
        </w:r>
      </w:del>
    </w:p>
    <w:p w:rsidR="00200075" w:rsidRPr="001D7643" w:rsidRDefault="00200075" w:rsidP="008665B0">
      <w:pPr>
        <w:rPr>
          <w:rFonts w:ascii="Arial" w:hAnsi="Arial" w:cs="Arial"/>
          <w:sz w:val="20"/>
          <w:szCs w:val="20"/>
        </w:rPr>
      </w:pPr>
    </w:p>
    <w:p w:rsidR="001E4104" w:rsidRPr="001D7643" w:rsidRDefault="001E4104" w:rsidP="001E4104">
      <w:pPr>
        <w:autoSpaceDE w:val="0"/>
        <w:rPr>
          <w:rFonts w:ascii="Arial" w:hAnsi="Arial" w:cs="Arial"/>
          <w:sz w:val="20"/>
          <w:szCs w:val="20"/>
        </w:rPr>
      </w:pPr>
      <w:r w:rsidRPr="001D7643">
        <w:rPr>
          <w:rFonts w:ascii="Arial" w:hAnsi="Arial" w:cs="Arial"/>
          <w:sz w:val="20"/>
          <w:szCs w:val="20"/>
        </w:rPr>
        <w:t>[XSDL2] XML Schema Part 2: Datatypes Second Edition</w:t>
      </w:r>
    </w:p>
    <w:p w:rsidR="001E4104" w:rsidRPr="001D7643" w:rsidRDefault="008C3FC5" w:rsidP="001E4104">
      <w:pPr>
        <w:autoSpaceDE w:val="0"/>
        <w:rPr>
          <w:rFonts w:ascii="Arial" w:hAnsi="Arial" w:cs="Arial"/>
          <w:sz w:val="20"/>
          <w:szCs w:val="20"/>
        </w:rPr>
      </w:pPr>
      <w:hyperlink r:id="rId67" w:history="1">
        <w:r w:rsidR="001E4104" w:rsidRPr="001D7643">
          <w:rPr>
            <w:rStyle w:val="Hyperlink"/>
            <w:rFonts w:ascii="Arial" w:hAnsi="Arial" w:cs="Arial"/>
            <w:sz w:val="20"/>
            <w:szCs w:val="20"/>
          </w:rPr>
          <w:t>http://www.w3.org/TR/2004/REC-xmlschema-2-20041028/</w:t>
        </w:r>
      </w:hyperlink>
    </w:p>
    <w:p w:rsidR="00C95209" w:rsidRPr="001D7643" w:rsidRDefault="00C95209" w:rsidP="001E4104">
      <w:pPr>
        <w:autoSpaceDE w:val="0"/>
        <w:rPr>
          <w:rFonts w:ascii="Arial" w:hAnsi="Arial" w:cs="Arial"/>
          <w:sz w:val="20"/>
          <w:szCs w:val="20"/>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[ICURE] ICU Regular Expressions</w:t>
      </w:r>
    </w:p>
    <w:p w:rsidR="00C95209" w:rsidRPr="001D7643" w:rsidRDefault="008C3FC5"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8" w:history="1">
        <w:r w:rsidR="00C95209" w:rsidRPr="001D7643">
          <w:rPr>
            <w:rFonts w:ascii="Arial" w:eastAsia="Times New Roman" w:hAnsi="Arial" w:cs="Arial"/>
            <w:color w:val="3333CC"/>
            <w:sz w:val="20"/>
            <w:szCs w:val="20"/>
            <w:u w:val="single"/>
            <w:lang w:eastAsia="en-GB"/>
          </w:rPr>
          <w:t>http://userguide.icu-project.org/strings/regexp</w:t>
        </w:r>
      </w:hyperlink>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p>
    <w:p w:rsidR="00C95209" w:rsidRPr="001D7643" w:rsidRDefault="00C95209" w:rsidP="00C95209">
      <w:pPr>
        <w:suppressAutoHyphens w:val="0"/>
        <w:autoSpaceDE w:val="0"/>
        <w:autoSpaceDN w:val="0"/>
        <w:adjustRightInd w:val="0"/>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[UNICODERE] Unicode Regular Expressions</w:t>
      </w:r>
    </w:p>
    <w:p w:rsidR="00C95209" w:rsidRPr="001D7643" w:rsidRDefault="008C3FC5" w:rsidP="00C95209">
      <w:pPr>
        <w:suppressAutoHyphens w:val="0"/>
        <w:autoSpaceDE w:val="0"/>
        <w:autoSpaceDN w:val="0"/>
        <w:adjustRightInd w:val="0"/>
        <w:rPr>
          <w:rFonts w:ascii="Arial" w:eastAsia="Times New Roman" w:hAnsi="Arial" w:cs="Arial"/>
          <w:color w:val="3333CC"/>
          <w:sz w:val="20"/>
          <w:szCs w:val="20"/>
          <w:u w:val="single"/>
          <w:lang w:eastAsia="en-GB"/>
        </w:rPr>
      </w:pPr>
      <w:hyperlink r:id="rId69" w:history="1">
        <w:r w:rsidR="00C95209" w:rsidRPr="001D7643">
          <w:rPr>
            <w:rStyle w:val="Hyperlink"/>
            <w:rFonts w:ascii="Arial" w:eastAsia="Times New Roman" w:hAnsi="Arial" w:cs="Arial"/>
            <w:sz w:val="20"/>
            <w:szCs w:val="20"/>
            <w:lang w:eastAsia="en-GB"/>
          </w:rPr>
          <w:t>http://www.unicode.org/reports/tr18/</w:t>
        </w:r>
      </w:hyperlink>
    </w:p>
    <w:p w:rsidR="00C95209" w:rsidRPr="001D7643" w:rsidRDefault="00C95209" w:rsidP="00C95209">
      <w:pPr>
        <w:suppressAutoHyphens w:val="0"/>
        <w:autoSpaceDE w:val="0"/>
        <w:autoSpaceDN w:val="0"/>
        <w:adjustRightInd w:val="0"/>
        <w:rPr>
          <w:rFonts w:ascii="Arial" w:eastAsia="Times New Roman" w:hAnsi="Arial" w:cs="Arial"/>
          <w:color w:val="3333CC"/>
          <w:sz w:val="20"/>
          <w:szCs w:val="20"/>
          <w:lang w:eastAsia="en-GB"/>
        </w:rPr>
      </w:pPr>
    </w:p>
    <w:p w:rsidR="00C95209" w:rsidRPr="001D7643" w:rsidRDefault="00C95209" w:rsidP="00C95209">
      <w:pPr>
        <w:rPr>
          <w:rFonts w:ascii="Arial" w:eastAsia="Times New Roman" w:hAnsi="Arial" w:cs="Arial"/>
          <w:color w:val="000000" w:themeColor="text1"/>
          <w:sz w:val="20"/>
          <w:szCs w:val="20"/>
          <w:lang w:eastAsia="en-GB"/>
        </w:rPr>
      </w:pPr>
      <w:r w:rsidRPr="001D7643">
        <w:rPr>
          <w:rFonts w:ascii="Arial" w:eastAsia="Times New Roman" w:hAnsi="Arial" w:cs="Arial"/>
          <w:color w:val="000000" w:themeColor="text1"/>
          <w:sz w:val="20"/>
          <w:szCs w:val="20"/>
          <w:lang w:eastAsia="en-GB"/>
        </w:rPr>
        <w:t>[JAVARE] Java 7 Regular Expressions</w:t>
      </w:r>
    </w:p>
    <w:p w:rsidR="00B554D2" w:rsidRPr="001D7643" w:rsidRDefault="008C3FC5" w:rsidP="00C95209">
      <w:pPr>
        <w:rPr>
          <w:rFonts w:ascii="Arial" w:eastAsia="Times New Roman" w:hAnsi="Arial" w:cs="Arial"/>
          <w:color w:val="3333CC"/>
          <w:sz w:val="20"/>
          <w:szCs w:val="20"/>
          <w:u w:val="single"/>
          <w:lang w:eastAsia="en-GB"/>
        </w:rPr>
      </w:pPr>
      <w:hyperlink r:id="rId70" w:history="1">
        <w:r w:rsidR="00C95209" w:rsidRPr="001D7643">
          <w:rPr>
            <w:rFonts w:ascii="Arial" w:eastAsia="Times New Roman" w:hAnsi="Arial" w:cs="Arial"/>
            <w:color w:val="3333CC"/>
            <w:sz w:val="20"/>
            <w:szCs w:val="20"/>
            <w:u w:val="single"/>
            <w:lang w:eastAsia="en-GB"/>
          </w:rPr>
          <w:t>http://docs.oracle.com/javase/7/docs/api/java/util/regex/Pattern.html</w:t>
        </w:r>
      </w:hyperlink>
    </w:p>
    <w:p w:rsidR="00FC6B31" w:rsidRPr="001D7643" w:rsidRDefault="00FC6B31" w:rsidP="00C95209">
      <w:pPr>
        <w:rPr>
          <w:rFonts w:ascii="Arial" w:eastAsia="Times New Roman" w:hAnsi="Arial" w:cs="Arial"/>
          <w:color w:val="3333CC"/>
          <w:sz w:val="20"/>
          <w:szCs w:val="20"/>
          <w:u w:val="single"/>
          <w:lang w:eastAsia="en-GB"/>
        </w:rPr>
      </w:pPr>
    </w:p>
    <w:p w:rsidR="00FC6B31" w:rsidRPr="001D7643" w:rsidRDefault="00FC6B31" w:rsidP="00C95209">
      <w:pPr>
        <w:rPr>
          <w:rFonts w:ascii="Arial" w:eastAsia="Times New Roman" w:hAnsi="Arial" w:cs="Arial"/>
          <w:sz w:val="20"/>
          <w:szCs w:val="20"/>
          <w:lang w:eastAsia="en-GB"/>
        </w:rPr>
      </w:pPr>
      <w:r w:rsidRPr="001D7643">
        <w:rPr>
          <w:rFonts w:ascii="Arial" w:eastAsia="Times New Roman" w:hAnsi="Arial" w:cs="Arial"/>
          <w:sz w:val="20"/>
          <w:szCs w:val="20"/>
          <w:lang w:eastAsia="en-GB"/>
        </w:rPr>
        <w:t>[XPATH2] XPath 2.0</w:t>
      </w:r>
    </w:p>
    <w:p w:rsidR="00FC6B31" w:rsidRPr="001D7643" w:rsidRDefault="00FC6B31" w:rsidP="00C95209">
      <w:pPr>
        <w:rPr>
          <w:rFonts w:ascii="Arial" w:hAnsi="Arial" w:cs="Arial"/>
          <w:color w:val="3333CC"/>
        </w:rPr>
      </w:pPr>
      <w:r w:rsidRPr="001D7643">
        <w:rPr>
          <w:rFonts w:ascii="Arial" w:eastAsia="Times New Roman" w:hAnsi="Arial" w:cs="Arial"/>
          <w:color w:val="3333CC"/>
          <w:sz w:val="20"/>
          <w:szCs w:val="20"/>
          <w:u w:val="single"/>
          <w:lang w:eastAsia="en-GB"/>
        </w:rPr>
        <w:t xml:space="preserve">http://www.w3.org/TR/xpath20/ </w:t>
      </w:r>
    </w:p>
    <w:p w:rsidR="00C95209" w:rsidRPr="001D7643" w:rsidRDefault="00C95209" w:rsidP="008665B0">
      <w:pPr>
        <w:rPr>
          <w:rFonts w:ascii="Arial" w:hAnsi="Arial" w:cs="Arial"/>
        </w:rPr>
      </w:pPr>
    </w:p>
    <w:sectPr w:rsidR="00C95209" w:rsidRPr="001D7643">
      <w:type w:val="continuous"/>
      <w:pgSz w:w="11906" w:h="16838"/>
      <w:pgMar w:top="1440" w:right="1800" w:bottom="1440" w:left="1800" w:header="708" w:footer="7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6AD" w:rsidRDefault="008066AD">
      <w:r>
        <w:separator/>
      </w:r>
    </w:p>
  </w:endnote>
  <w:endnote w:type="continuationSeparator" w:id="0">
    <w:p w:rsidR="008066AD" w:rsidRDefault="00806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Default Sans  Serif">
    <w:altName w:val="Times New Roman"/>
    <w:charset w:val="00"/>
    <w:family w:val="auto"/>
    <w:pitch w:val="variable"/>
  </w:font>
  <w:font w:name="Default Sans Serif">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Footer"/>
      <w:rPr>
        <w:sz w:val="20"/>
        <w:szCs w:val="20"/>
      </w:rPr>
    </w:pPr>
    <w:hyperlink r:id="rId1" w:history="1">
      <w:r>
        <w:rPr>
          <w:rStyle w:val="Hyperlink"/>
          <w:rFonts w:ascii="Arial" w:hAnsi="Arial"/>
        </w:rPr>
        <w:t>dfdl-wg@ogf.org</w:t>
      </w:r>
    </w:hyperlink>
    <w:r>
      <w:rPr>
        <w:sz w:val="20"/>
        <w:szCs w:val="20"/>
      </w:rPr>
      <w:tab/>
    </w:r>
    <w:r>
      <w:rPr>
        <w:rFonts w:eastAsia="Times New Roman"/>
        <w:sz w:val="20"/>
        <w:szCs w:val="20"/>
      </w:rPr>
      <w:t xml:space="preserve">                                          </w:t>
    </w:r>
    <w:r>
      <w:rPr>
        <w:sz w:val="20"/>
        <w:szCs w:val="20"/>
      </w:rPr>
      <w:tab/>
    </w:r>
    <w:r>
      <w:rPr>
        <w:rFonts w:ascii="Arial" w:hAnsi="Arial" w:cs="Arial"/>
        <w:sz w:val="20"/>
        <w:szCs w:val="20"/>
      </w:rPr>
      <w:t>Page</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B16777">
      <w:rPr>
        <w:rFonts w:cs="Arial"/>
        <w:sz w:val="20"/>
        <w:szCs w:val="20"/>
      </w:rPr>
      <w:t>36</w:t>
    </w:r>
    <w:r>
      <w:rPr>
        <w:rFonts w:cs="Arial"/>
        <w:sz w:val="20"/>
        <w:szCs w:val="20"/>
      </w:rPr>
      <w:fldChar w:fldCharType="end"/>
    </w:r>
    <w:r>
      <w:rPr>
        <w:rFonts w:ascii="Arial" w:eastAsia="Arial" w:hAnsi="Arial" w:cs="Arial"/>
        <w:sz w:val="20"/>
        <w:szCs w:val="20"/>
      </w:rPr>
      <w:t xml:space="preserve"> </w:t>
    </w:r>
    <w:r>
      <w:rPr>
        <w:rFonts w:ascii="Arial" w:hAnsi="Arial" w:cs="Arial"/>
        <w:sz w:val="20"/>
        <w:szCs w:val="20"/>
      </w:rPr>
      <w:t>of</w:t>
    </w:r>
    <w:r>
      <w:rPr>
        <w:rFonts w:ascii="Arial" w:eastAsia="Arial" w:hAnsi="Arial" w:cs="Arial"/>
        <w:sz w:val="20"/>
        <w:szCs w:val="20"/>
      </w:rPr>
      <w:t xml:space="preserve"> </w:t>
    </w:r>
    <w:r>
      <w:rPr>
        <w:rFonts w:cs="Arial"/>
        <w:sz w:val="20"/>
        <w:szCs w:val="20"/>
      </w:rPr>
      <w:fldChar w:fldCharType="begin"/>
    </w:r>
    <w:r>
      <w:rPr>
        <w:rFonts w:cs="Arial"/>
        <w:sz w:val="20"/>
        <w:szCs w:val="20"/>
      </w:rPr>
      <w:instrText xml:space="preserve"> NUMPAGES \*Arabic </w:instrText>
    </w:r>
    <w:r>
      <w:rPr>
        <w:rFonts w:cs="Arial"/>
        <w:sz w:val="20"/>
        <w:szCs w:val="20"/>
      </w:rPr>
      <w:fldChar w:fldCharType="separate"/>
    </w:r>
    <w:r w:rsidR="00B16777">
      <w:rPr>
        <w:rFonts w:cs="Arial"/>
        <w:sz w:val="20"/>
        <w:szCs w:val="20"/>
      </w:rPr>
      <w:t>63</w:t>
    </w:r>
    <w:r>
      <w:rPr>
        <w:rFonts w:cs="Arial"/>
        <w:sz w:val="20"/>
        <w:szCs w:val="20"/>
      </w:rP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6AD" w:rsidRDefault="008066AD">
      <w:r>
        <w:separator/>
      </w:r>
    </w:p>
  </w:footnote>
  <w:footnote w:type="continuationSeparator" w:id="0">
    <w:p w:rsidR="008066AD" w:rsidRDefault="008066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3FC5" w:rsidRDefault="008C3FC5">
    <w:pPr>
      <w:pStyle w:val="Header"/>
      <w:rPr>
        <w:rFonts w:ascii="Arial" w:hAnsi="Arial" w:cs="Arial"/>
        <w:sz w:val="20"/>
        <w:szCs w:val="20"/>
        <w:lang w:val="nb-NO"/>
      </w:rPr>
    </w:pPr>
    <w:r>
      <w:rPr>
        <w:rFonts w:ascii="Arial" w:hAnsi="Arial" w:cs="Arial"/>
        <w:sz w:val="20"/>
        <w:szCs w:val="20"/>
        <w:lang w:val="nb-NO"/>
      </w:rPr>
      <w:t>GWD-E</w:t>
    </w:r>
    <w:r>
      <w:rPr>
        <w:rFonts w:ascii="Arial" w:hAnsi="Arial" w:cs="Arial"/>
        <w:sz w:val="20"/>
        <w:szCs w:val="20"/>
        <w:lang w:val="nb-NO"/>
      </w:rPr>
      <w:tab/>
    </w:r>
    <w:r>
      <w:rPr>
        <w:rFonts w:ascii="Arial" w:hAnsi="Arial" w:cs="Arial"/>
        <w:sz w:val="20"/>
        <w:szCs w:val="20"/>
        <w:lang w:val="nb-NO"/>
      </w:rPr>
      <w:tab/>
      <w:t>Stephen</w:t>
    </w:r>
    <w:r>
      <w:rPr>
        <w:rFonts w:ascii="Arial" w:eastAsia="Arial" w:hAnsi="Arial" w:cs="Arial"/>
        <w:sz w:val="20"/>
        <w:szCs w:val="20"/>
        <w:lang w:val="nb-NO"/>
      </w:rPr>
      <w:t xml:space="preserve"> </w:t>
    </w:r>
    <w:r>
      <w:rPr>
        <w:rFonts w:ascii="Arial" w:hAnsi="Arial" w:cs="Arial"/>
        <w:sz w:val="20"/>
        <w:szCs w:val="20"/>
        <w:lang w:val="nb-NO"/>
      </w:rPr>
      <w:t>M</w:t>
    </w:r>
    <w:r>
      <w:rPr>
        <w:rFonts w:ascii="Arial" w:eastAsia="Arial" w:hAnsi="Arial" w:cs="Arial"/>
        <w:sz w:val="20"/>
        <w:szCs w:val="20"/>
        <w:lang w:val="nb-NO"/>
      </w:rPr>
      <w:t xml:space="preserve"> </w:t>
    </w:r>
    <w:r>
      <w:rPr>
        <w:rFonts w:ascii="Arial" w:hAnsi="Arial" w:cs="Arial"/>
        <w:sz w:val="20"/>
        <w:szCs w:val="20"/>
        <w:lang w:val="nb-NO"/>
      </w:rPr>
      <w:t>Hanson</w:t>
    </w:r>
    <w:r>
      <w:rPr>
        <w:rFonts w:ascii="Arial" w:eastAsia="Arial" w:hAnsi="Arial" w:cs="Arial"/>
        <w:sz w:val="20"/>
        <w:szCs w:val="20"/>
        <w:lang w:val="nb-NO"/>
      </w:rPr>
      <w:t xml:space="preserve"> </w:t>
    </w:r>
    <w:r>
      <w:rPr>
        <w:rFonts w:ascii="Arial" w:hAnsi="Arial" w:cs="Arial"/>
        <w:sz w:val="20"/>
        <w:szCs w:val="20"/>
        <w:lang w:val="nb-NO"/>
      </w:rPr>
      <w:t>(IBM)</w:t>
    </w:r>
  </w:p>
  <w:p w:rsidR="008C3FC5" w:rsidRDefault="008C3FC5">
    <w:pPr>
      <w:pStyle w:val="Header"/>
      <w:rPr>
        <w:rFonts w:ascii="Arial" w:hAnsi="Arial" w:cs="Arial"/>
        <w:sz w:val="20"/>
        <w:szCs w:val="20"/>
      </w:rPr>
    </w:pPr>
    <w:r>
      <w:rPr>
        <w:rFonts w:ascii="Arial" w:hAnsi="Arial" w:cs="Arial"/>
        <w:sz w:val="20"/>
        <w:szCs w:val="20"/>
        <w:lang w:val="nb-NO"/>
      </w:rPr>
      <w:t>OGF</w:t>
    </w:r>
    <w:r>
      <w:rPr>
        <w:rFonts w:ascii="Arial" w:eastAsia="Arial" w:hAnsi="Arial" w:cs="Arial"/>
        <w:sz w:val="20"/>
        <w:szCs w:val="20"/>
        <w:lang w:val="nb-NO"/>
      </w:rPr>
      <w:t xml:space="preserve"> </w:t>
    </w:r>
    <w:r>
      <w:rPr>
        <w:rFonts w:ascii="Arial" w:hAnsi="Arial" w:cs="Arial"/>
        <w:sz w:val="20"/>
        <w:szCs w:val="20"/>
        <w:lang w:val="nb-NO"/>
      </w:rPr>
      <w:t>DFDL</w:t>
    </w:r>
    <w:r>
      <w:rPr>
        <w:rFonts w:ascii="Arial" w:eastAsia="Arial" w:hAnsi="Arial" w:cs="Arial"/>
        <w:sz w:val="20"/>
        <w:szCs w:val="20"/>
        <w:lang w:val="nb-NO"/>
      </w:rPr>
      <w:t xml:space="preserve"> </w:t>
    </w:r>
    <w:r>
      <w:rPr>
        <w:rFonts w:ascii="Arial" w:hAnsi="Arial" w:cs="Arial"/>
        <w:sz w:val="20"/>
        <w:szCs w:val="20"/>
        <w:lang w:val="nb-NO"/>
      </w:rPr>
      <w:t>WG</w:t>
    </w:r>
    <w:r>
      <w:rPr>
        <w:rFonts w:ascii="Arial" w:hAnsi="Arial" w:cs="Arial"/>
        <w:sz w:val="20"/>
        <w:szCs w:val="20"/>
        <w:lang w:val="nb-NO"/>
      </w:rPr>
      <w:tab/>
    </w:r>
    <w:r>
      <w:rPr>
        <w:rFonts w:ascii="Arial" w:hAnsi="Arial" w:cs="Arial"/>
        <w:sz w:val="20"/>
        <w:szCs w:val="20"/>
        <w:lang w:val="nb-NO"/>
      </w:rPr>
      <w:tab/>
    </w:r>
    <w:ins w:id="9" w:author="Steve Hanson" w:date="2014-08-28T14:51:00Z">
      <w:r>
        <w:rPr>
          <w:rFonts w:ascii="Arial" w:hAnsi="Arial" w:cs="Arial"/>
          <w:sz w:val="20"/>
          <w:szCs w:val="20"/>
          <w:lang w:val="nb-NO"/>
        </w:rPr>
        <w:t>2</w:t>
      </w:r>
    </w:ins>
    <w:del w:id="10" w:author="Steve Hanson" w:date="2014-06-10T11:47:00Z">
      <w:r w:rsidDel="00223726">
        <w:rPr>
          <w:rFonts w:ascii="Arial" w:hAnsi="Arial" w:cs="Arial"/>
          <w:sz w:val="20"/>
          <w:szCs w:val="20"/>
          <w:lang w:val="nb-NO"/>
        </w:rPr>
        <w:delText>11</w:delText>
      </w:r>
      <w:r w:rsidDel="00223726">
        <w:rPr>
          <w:rFonts w:ascii="Arial" w:hAnsi="Arial" w:cs="Arial"/>
          <w:sz w:val="20"/>
          <w:szCs w:val="20"/>
        </w:rPr>
        <w:delText xml:space="preserve"> April</w:delText>
      </w:r>
    </w:del>
    <w:ins w:id="11" w:author="Steve Hanson" w:date="2014-09-03T11:43:00Z">
      <w:r>
        <w:rPr>
          <w:rFonts w:ascii="Arial" w:hAnsi="Arial" w:cs="Arial"/>
          <w:sz w:val="20"/>
          <w:szCs w:val="20"/>
        </w:rPr>
        <w:t xml:space="preserve"> Sep</w:t>
      </w:r>
    </w:ins>
    <w:ins w:id="12" w:author="Steve Hanson" w:date="2014-08-06T08:59:00Z">
      <w:r>
        <w:rPr>
          <w:rFonts w:ascii="Arial" w:hAnsi="Arial" w:cs="Arial"/>
          <w:sz w:val="20"/>
          <w:szCs w:val="20"/>
        </w:rPr>
        <w:t>t</w:t>
      </w:r>
    </w:ins>
    <w:ins w:id="13" w:author="Steve Hanson" w:date="2014-09-03T11:43:00Z">
      <w:r>
        <w:rPr>
          <w:rFonts w:ascii="Arial" w:hAnsi="Arial" w:cs="Arial"/>
          <w:sz w:val="20"/>
          <w:szCs w:val="20"/>
        </w:rPr>
        <w:t>ember</w:t>
      </w:r>
    </w:ins>
    <w:r>
      <w:rPr>
        <w:rFonts w:ascii="Arial" w:hAnsi="Arial" w:cs="Arial"/>
        <w:sz w:val="20"/>
        <w:szCs w:val="20"/>
      </w:rPr>
      <w:t xml:space="preserve"> 2014</w:t>
    </w:r>
  </w:p>
  <w:p w:rsidR="008C3FC5" w:rsidRDefault="008C3FC5">
    <w:pPr>
      <w:pStyle w:val="Header"/>
      <w:rPr>
        <w:rFonts w:ascii="Arial" w:hAnsi="Arial" w:cs="Arial"/>
        <w:sz w:val="20"/>
        <w:szCs w:val="20"/>
      </w:rPr>
    </w:pPr>
    <w:r>
      <w:rPr>
        <w:rFonts w:ascii="Arial" w:hAnsi="Arial" w:cs="Arial"/>
        <w:sz w:val="20"/>
        <w:szCs w:val="20"/>
      </w:rPr>
      <w:t>dfdl-wg@ogf.org</w:t>
    </w:r>
  </w:p>
  <w:p w:rsidR="008C3FC5" w:rsidRDefault="008C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5AC0F8E2"/>
    <w:lvl w:ilvl="0">
      <w:numFmt w:val="bullet"/>
      <w:lvlText w:val="*"/>
      <w:lvlJc w:val="left"/>
    </w:lvl>
  </w:abstractNum>
  <w:abstractNum w:abstractNumId="1">
    <w:nsid w:val="00000001"/>
    <w:multiLevelType w:val="multilevel"/>
    <w:tmpl w:val="00000001"/>
    <w:lvl w:ilvl="0">
      <w:start w:val="1"/>
      <w:numFmt w:val="decimal"/>
      <w:pStyle w:val="Heading1"/>
      <w:lvlText w:val="%1"/>
      <w:lvlJc w:val="left"/>
      <w:pPr>
        <w:tabs>
          <w:tab w:val="num" w:pos="432"/>
        </w:tabs>
        <w:ind w:left="432" w:hanging="432"/>
      </w:pPr>
    </w:lvl>
    <w:lvl w:ilvl="1">
      <w:start w:val="2"/>
      <w:numFmt w:val="decimal"/>
      <w:pStyle w:val="StyleHeading2Arial10pt1"/>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0000002"/>
    <w:multiLevelType w:val="singleLevel"/>
    <w:tmpl w:val="00000002"/>
    <w:name w:val="WW8Num1"/>
    <w:lvl w:ilvl="0">
      <w:start w:val="1"/>
      <w:numFmt w:val="decimal"/>
      <w:pStyle w:val="ListNumber"/>
      <w:lvlText w:val="%1."/>
      <w:lvlJc w:val="left"/>
      <w:pPr>
        <w:tabs>
          <w:tab w:val="num" w:pos="360"/>
        </w:tabs>
        <w:ind w:left="360" w:hanging="360"/>
      </w:pPr>
    </w:lvl>
  </w:abstractNum>
  <w:abstractNum w:abstractNumId="3">
    <w:nsid w:val="00000003"/>
    <w:multiLevelType w:val="singleLevel"/>
    <w:tmpl w:val="00000003"/>
    <w:name w:val="WW8Num2"/>
    <w:lvl w:ilvl="0">
      <w:start w:val="1"/>
      <w:numFmt w:val="bullet"/>
      <w:pStyle w:val="ListBullet"/>
      <w:lvlText w:val=""/>
      <w:lvlJc w:val="left"/>
      <w:pPr>
        <w:tabs>
          <w:tab w:val="num" w:pos="360"/>
        </w:tabs>
        <w:ind w:left="360" w:hanging="360"/>
      </w:pPr>
      <w:rPr>
        <w:rFonts w:ascii="Symbol" w:hAnsi="Symbol" w:cs="Symbol"/>
      </w:rPr>
    </w:lvl>
  </w:abstractNum>
  <w:abstractNum w:abstractNumId="4">
    <w:nsid w:val="00000004"/>
    <w:multiLevelType w:val="multilevel"/>
    <w:tmpl w:val="00000004"/>
    <w:name w:val="WW8Num4"/>
    <w:lvl w:ilvl="0">
      <w:start w:val="1"/>
      <w:numFmt w:val="bullet"/>
      <w:lvlText w:val="o"/>
      <w:lvlJc w:val="left"/>
      <w:pPr>
        <w:tabs>
          <w:tab w:val="num" w:pos="720"/>
        </w:tabs>
        <w:ind w:left="720" w:hanging="360"/>
      </w:pPr>
      <w:rPr>
        <w:rFonts w:ascii="Courier New" w:hAnsi="Courier New" w:cs="Courier New"/>
      </w:rPr>
    </w:lvl>
    <w:lvl w:ilvl="1">
      <w:start w:val="1"/>
      <w:numFmt w:val="decimal"/>
      <w:lvlText w:val="%2."/>
      <w:lvlJc w:val="left"/>
      <w:pPr>
        <w:tabs>
          <w:tab w:val="num" w:pos="0"/>
        </w:tabs>
        <w:ind w:left="1440" w:hanging="360"/>
      </w:p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5">
    <w:nsid w:val="00000005"/>
    <w:multiLevelType w:val="singleLevel"/>
    <w:tmpl w:val="00000005"/>
    <w:name w:val="WW8Num7"/>
    <w:lvl w:ilvl="0">
      <w:start w:val="1"/>
      <w:numFmt w:val="bullet"/>
      <w:lvlText w:val="o"/>
      <w:lvlJc w:val="left"/>
      <w:pPr>
        <w:tabs>
          <w:tab w:val="num" w:pos="360"/>
        </w:tabs>
        <w:ind w:left="360" w:hanging="360"/>
      </w:pPr>
      <w:rPr>
        <w:rFonts w:ascii="Courier New" w:hAnsi="Courier New" w:cs="Courier New"/>
      </w:rPr>
    </w:lvl>
  </w:abstractNum>
  <w:abstractNum w:abstractNumId="6">
    <w:nsid w:val="00000006"/>
    <w:multiLevelType w:val="multilevel"/>
    <w:tmpl w:val="00000006"/>
    <w:name w:val="WW8Num9"/>
    <w:lvl w:ilvl="0">
      <w:start w:val="1"/>
      <w:numFmt w:val="decimal"/>
      <w:pStyle w:val="StyleHeading112p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00000007"/>
    <w:multiLevelType w:val="singleLevel"/>
    <w:tmpl w:val="00000007"/>
    <w:name w:val="WW8Num11"/>
    <w:lvl w:ilvl="0">
      <w:start w:val="1"/>
      <w:numFmt w:val="bullet"/>
      <w:lvlText w:val="o"/>
      <w:lvlJc w:val="left"/>
      <w:pPr>
        <w:tabs>
          <w:tab w:val="num" w:pos="720"/>
        </w:tabs>
        <w:ind w:left="720" w:hanging="360"/>
      </w:pPr>
      <w:rPr>
        <w:rFonts w:ascii="Courier New" w:hAnsi="Courier New" w:cs="Courier New"/>
      </w:rPr>
    </w:lvl>
  </w:abstractNum>
  <w:abstractNum w:abstractNumId="8">
    <w:nsid w:val="00000008"/>
    <w:multiLevelType w:val="singleLevel"/>
    <w:tmpl w:val="00000008"/>
    <w:name w:val="WW8Num12"/>
    <w:lvl w:ilvl="0">
      <w:start w:val="1"/>
      <w:numFmt w:val="bullet"/>
      <w:lvlText w:val="o"/>
      <w:lvlJc w:val="left"/>
      <w:pPr>
        <w:tabs>
          <w:tab w:val="num" w:pos="720"/>
        </w:tabs>
        <w:ind w:left="720" w:hanging="360"/>
      </w:pPr>
      <w:rPr>
        <w:rFonts w:ascii="Courier New" w:hAnsi="Courier New" w:cs="Courier New"/>
      </w:rPr>
    </w:lvl>
  </w:abstractNum>
  <w:abstractNum w:abstractNumId="9">
    <w:nsid w:val="00000009"/>
    <w:multiLevelType w:val="singleLevel"/>
    <w:tmpl w:val="00000009"/>
    <w:name w:val="WW8Num13"/>
    <w:lvl w:ilvl="0">
      <w:start w:val="1"/>
      <w:numFmt w:val="bullet"/>
      <w:lvlText w:val="o"/>
      <w:lvlJc w:val="left"/>
      <w:pPr>
        <w:tabs>
          <w:tab w:val="num" w:pos="720"/>
        </w:tabs>
        <w:ind w:left="720" w:hanging="360"/>
      </w:pPr>
      <w:rPr>
        <w:rFonts w:ascii="Courier New" w:hAnsi="Courier New" w:cs="Courier New"/>
      </w:rPr>
    </w:lvl>
  </w:abstractNum>
  <w:abstractNum w:abstractNumId="10">
    <w:nsid w:val="0000000A"/>
    <w:multiLevelType w:val="multilevel"/>
    <w:tmpl w:val="693CC2FE"/>
    <w:name w:val="WW8Num14"/>
    <w:lvl w:ilvl="0">
      <w:start w:val="1"/>
      <w:numFmt w:val="decimal"/>
      <w:lvlText w:val="%1."/>
      <w:lvlJc w:val="left"/>
      <w:pPr>
        <w:tabs>
          <w:tab w:val="num" w:pos="0"/>
        </w:tabs>
        <w:ind w:left="720" w:hanging="360"/>
      </w:pPr>
    </w:lvl>
    <w:lvl w:ilvl="1">
      <w:start w:val="26"/>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0000000B"/>
    <w:multiLevelType w:val="singleLevel"/>
    <w:tmpl w:val="0000000B"/>
    <w:name w:val="WW8Num15"/>
    <w:lvl w:ilvl="0">
      <w:start w:val="1"/>
      <w:numFmt w:val="bullet"/>
      <w:lvlText w:val="o"/>
      <w:lvlJc w:val="left"/>
      <w:pPr>
        <w:tabs>
          <w:tab w:val="num" w:pos="720"/>
        </w:tabs>
        <w:ind w:left="720" w:hanging="360"/>
      </w:pPr>
      <w:rPr>
        <w:rFonts w:ascii="Courier New" w:hAnsi="Courier New" w:cs="Courier New"/>
      </w:rPr>
    </w:lvl>
  </w:abstractNum>
  <w:abstractNum w:abstractNumId="12">
    <w:nsid w:val="0000000C"/>
    <w:multiLevelType w:val="multilevel"/>
    <w:tmpl w:val="0000000C"/>
    <w:name w:val="WW8Num16"/>
    <w:lvl w:ilvl="0">
      <w:start w:val="2"/>
      <w:numFmt w:val="decimal"/>
      <w:lvlText w:val="%1."/>
      <w:lvlJc w:val="left"/>
      <w:pPr>
        <w:tabs>
          <w:tab w:val="num" w:pos="435"/>
        </w:tabs>
        <w:ind w:left="435" w:hanging="435"/>
      </w:pPr>
      <w:rPr>
        <w:rFonts w:ascii="Helv" w:hAnsi="Helv" w:cs="Helv"/>
      </w:rPr>
    </w:lvl>
    <w:lvl w:ilvl="1">
      <w:start w:val="49"/>
      <w:numFmt w:val="decimal"/>
      <w:lvlText w:val="%1.%2."/>
      <w:lvlJc w:val="left"/>
      <w:pPr>
        <w:tabs>
          <w:tab w:val="num" w:pos="795"/>
        </w:tabs>
        <w:ind w:left="795" w:hanging="435"/>
      </w:pPr>
      <w:rPr>
        <w:rFonts w:ascii="Helv" w:hAnsi="Helv" w:cs="Helv"/>
        <w:b/>
      </w:rPr>
    </w:lvl>
    <w:lvl w:ilvl="2">
      <w:start w:val="1"/>
      <w:numFmt w:val="decimal"/>
      <w:lvlText w:val="%1.%2.%3."/>
      <w:lvlJc w:val="left"/>
      <w:pPr>
        <w:tabs>
          <w:tab w:val="num" w:pos="720"/>
        </w:tabs>
        <w:ind w:left="720" w:hanging="720"/>
      </w:pPr>
      <w:rPr>
        <w:rFonts w:ascii="Helv" w:hAnsi="Helv" w:cs="Helv"/>
      </w:rPr>
    </w:lvl>
    <w:lvl w:ilvl="3">
      <w:start w:val="1"/>
      <w:numFmt w:val="decimal"/>
      <w:lvlText w:val="%1.%2.%3.%4."/>
      <w:lvlJc w:val="left"/>
      <w:pPr>
        <w:tabs>
          <w:tab w:val="num" w:pos="720"/>
        </w:tabs>
        <w:ind w:left="720" w:hanging="720"/>
      </w:pPr>
      <w:rPr>
        <w:rFonts w:ascii="Helv" w:hAnsi="Helv" w:cs="Helv"/>
      </w:rPr>
    </w:lvl>
    <w:lvl w:ilvl="4">
      <w:start w:val="1"/>
      <w:numFmt w:val="decimal"/>
      <w:lvlText w:val="%1.%2.%3.%4.%5."/>
      <w:lvlJc w:val="left"/>
      <w:pPr>
        <w:tabs>
          <w:tab w:val="num" w:pos="1080"/>
        </w:tabs>
        <w:ind w:left="1080" w:hanging="1080"/>
      </w:pPr>
      <w:rPr>
        <w:rFonts w:ascii="Helv" w:hAnsi="Helv" w:cs="Helv"/>
      </w:rPr>
    </w:lvl>
    <w:lvl w:ilvl="5">
      <w:start w:val="1"/>
      <w:numFmt w:val="decimal"/>
      <w:lvlText w:val="%1.%2.%3.%4.%5.%6."/>
      <w:lvlJc w:val="left"/>
      <w:pPr>
        <w:tabs>
          <w:tab w:val="num" w:pos="1080"/>
        </w:tabs>
        <w:ind w:left="1080" w:hanging="1080"/>
      </w:pPr>
      <w:rPr>
        <w:rFonts w:ascii="Helv" w:hAnsi="Helv" w:cs="Helv"/>
      </w:rPr>
    </w:lvl>
    <w:lvl w:ilvl="6">
      <w:start w:val="1"/>
      <w:numFmt w:val="decimal"/>
      <w:lvlText w:val="%1.%2.%3.%4.%5.%6.%7."/>
      <w:lvlJc w:val="left"/>
      <w:pPr>
        <w:tabs>
          <w:tab w:val="num" w:pos="1440"/>
        </w:tabs>
        <w:ind w:left="1440" w:hanging="1440"/>
      </w:pPr>
      <w:rPr>
        <w:rFonts w:ascii="Helv" w:hAnsi="Helv" w:cs="Helv"/>
      </w:rPr>
    </w:lvl>
    <w:lvl w:ilvl="7">
      <w:start w:val="1"/>
      <w:numFmt w:val="decimal"/>
      <w:lvlText w:val="%1.%2.%3.%4.%5.%6.%7.%8."/>
      <w:lvlJc w:val="left"/>
      <w:pPr>
        <w:tabs>
          <w:tab w:val="num" w:pos="1440"/>
        </w:tabs>
        <w:ind w:left="1440" w:hanging="1440"/>
      </w:pPr>
      <w:rPr>
        <w:rFonts w:ascii="Helv" w:hAnsi="Helv" w:cs="Helv"/>
      </w:rPr>
    </w:lvl>
    <w:lvl w:ilvl="8">
      <w:start w:val="1"/>
      <w:numFmt w:val="decimal"/>
      <w:lvlText w:val="%1.%2.%3.%4.%5.%6.%7.%8.%9."/>
      <w:lvlJc w:val="left"/>
      <w:pPr>
        <w:tabs>
          <w:tab w:val="num" w:pos="1800"/>
        </w:tabs>
        <w:ind w:left="1800" w:hanging="1800"/>
      </w:pPr>
      <w:rPr>
        <w:rFonts w:ascii="Helv" w:hAnsi="Helv" w:cs="Helv"/>
      </w:rPr>
    </w:lvl>
  </w:abstractNum>
  <w:abstractNum w:abstractNumId="13">
    <w:nsid w:val="0000000D"/>
    <w:multiLevelType w:val="multilevel"/>
    <w:tmpl w:val="0000000D"/>
    <w:name w:val="WW8Num18"/>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4">
    <w:nsid w:val="0000000E"/>
    <w:multiLevelType w:val="multilevel"/>
    <w:tmpl w:val="0000000E"/>
    <w:name w:val="WW8Num19"/>
    <w:lvl w:ilvl="0">
      <w:start w:val="1"/>
      <w:numFmt w:val="decimal"/>
      <w:pStyle w:val="StyleHeading2Arial10pt"/>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0000000F"/>
    <w:multiLevelType w:val="singleLevel"/>
    <w:tmpl w:val="0000000F"/>
    <w:name w:val="WW8Num21"/>
    <w:lvl w:ilvl="0">
      <w:start w:val="1"/>
      <w:numFmt w:val="bullet"/>
      <w:lvlText w:val="o"/>
      <w:lvlJc w:val="left"/>
      <w:pPr>
        <w:tabs>
          <w:tab w:val="num" w:pos="720"/>
        </w:tabs>
        <w:ind w:left="720" w:hanging="360"/>
      </w:pPr>
      <w:rPr>
        <w:rFonts w:ascii="Courier New" w:hAnsi="Courier New" w:cs="Courier New"/>
      </w:rPr>
    </w:lvl>
  </w:abstractNum>
  <w:abstractNum w:abstractNumId="16">
    <w:nsid w:val="00000010"/>
    <w:multiLevelType w:val="singleLevel"/>
    <w:tmpl w:val="00000010"/>
    <w:name w:val="WW8Num22"/>
    <w:lvl w:ilvl="0">
      <w:start w:val="1"/>
      <w:numFmt w:val="bullet"/>
      <w:lvlText w:val="o"/>
      <w:lvlJc w:val="left"/>
      <w:pPr>
        <w:tabs>
          <w:tab w:val="num" w:pos="720"/>
        </w:tabs>
        <w:ind w:left="720" w:hanging="360"/>
      </w:pPr>
      <w:rPr>
        <w:rFonts w:ascii="Courier New" w:hAnsi="Courier New" w:cs="Courier New"/>
      </w:rPr>
    </w:lvl>
  </w:abstractNum>
  <w:abstractNum w:abstractNumId="17">
    <w:nsid w:val="00000011"/>
    <w:multiLevelType w:val="multilevel"/>
    <w:tmpl w:val="00000011"/>
    <w:name w:val="WW8Num23"/>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18">
    <w:nsid w:val="00000012"/>
    <w:multiLevelType w:val="multilevel"/>
    <w:tmpl w:val="00000012"/>
    <w:name w:val="WW8Num24"/>
    <w:lvl w:ilvl="0">
      <w:start w:val="1"/>
      <w:numFmt w:val="bullet"/>
      <w:lvlText w:val="o"/>
      <w:lvlJc w:val="left"/>
      <w:pPr>
        <w:tabs>
          <w:tab w:val="num" w:pos="360"/>
        </w:tabs>
        <w:ind w:left="360" w:hanging="360"/>
      </w:pPr>
      <w:rPr>
        <w:rFonts w:ascii="Courier New" w:hAnsi="Courier New" w:cs="Courier New"/>
      </w:rPr>
    </w:lvl>
    <w:lvl w:ilvl="1">
      <w:start w:val="1"/>
      <w:numFmt w:val="decimal"/>
      <w:lvlText w:val="%2."/>
      <w:lvlJc w:val="left"/>
      <w:pPr>
        <w:tabs>
          <w:tab w:val="num" w:pos="0"/>
        </w:tabs>
        <w:ind w:left="1080" w:hanging="360"/>
      </w:p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9">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00000014"/>
    <w:multiLevelType w:val="singleLevel"/>
    <w:tmpl w:val="00000014"/>
    <w:name w:val="WW8Num28"/>
    <w:lvl w:ilvl="0">
      <w:start w:val="1"/>
      <w:numFmt w:val="decimal"/>
      <w:lvlText w:val="%1."/>
      <w:lvlJc w:val="left"/>
      <w:pPr>
        <w:tabs>
          <w:tab w:val="num" w:pos="0"/>
        </w:tabs>
        <w:ind w:left="720" w:hanging="360"/>
      </w:pPr>
    </w:lvl>
  </w:abstractNum>
  <w:abstractNum w:abstractNumId="21">
    <w:nsid w:val="00000015"/>
    <w:multiLevelType w:val="singleLevel"/>
    <w:tmpl w:val="00000015"/>
    <w:name w:val="WW8Num30"/>
    <w:lvl w:ilvl="0">
      <w:start w:val="1"/>
      <w:numFmt w:val="bullet"/>
      <w:lvlText w:val="o"/>
      <w:lvlJc w:val="left"/>
      <w:pPr>
        <w:tabs>
          <w:tab w:val="num" w:pos="720"/>
        </w:tabs>
        <w:ind w:left="720" w:hanging="360"/>
      </w:pPr>
      <w:rPr>
        <w:rFonts w:ascii="Courier New" w:hAnsi="Courier New" w:cs="Courier New"/>
      </w:rPr>
    </w:lvl>
  </w:abstractNum>
  <w:abstractNum w:abstractNumId="22">
    <w:nsid w:val="00000016"/>
    <w:multiLevelType w:val="singleLevel"/>
    <w:tmpl w:val="00000016"/>
    <w:lvl w:ilvl="0">
      <w:numFmt w:val="bullet"/>
      <w:lvlText w:val=""/>
      <w:lvlJc w:val="left"/>
      <w:pPr>
        <w:tabs>
          <w:tab w:val="num" w:pos="0"/>
        </w:tabs>
        <w:ind w:left="0" w:firstLine="0"/>
      </w:pPr>
      <w:rPr>
        <w:rFonts w:ascii="Symbol" w:hAnsi="Symbol" w:cs="Symbol"/>
        <w:sz w:val="22"/>
      </w:rPr>
    </w:lvl>
  </w:abstractNum>
  <w:abstractNum w:abstractNumId="23">
    <w:nsid w:val="0000002F"/>
    <w:multiLevelType w:val="singleLevel"/>
    <w:tmpl w:val="0000002F"/>
    <w:name w:val="WW8Num47"/>
    <w:lvl w:ilvl="0">
      <w:start w:val="1"/>
      <w:numFmt w:val="bullet"/>
      <w:lvlText w:val=""/>
      <w:lvlJc w:val="left"/>
      <w:pPr>
        <w:tabs>
          <w:tab w:val="num" w:pos="720"/>
        </w:tabs>
        <w:ind w:left="720" w:hanging="360"/>
      </w:pPr>
      <w:rPr>
        <w:rFonts w:ascii="Symbol" w:hAnsi="Symbol" w:cs="Symbol"/>
      </w:rPr>
    </w:lvl>
  </w:abstractNum>
  <w:abstractNum w:abstractNumId="24">
    <w:nsid w:val="021A450F"/>
    <w:multiLevelType w:val="hybridMultilevel"/>
    <w:tmpl w:val="2DC0A6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05B928C0"/>
    <w:multiLevelType w:val="hybridMultilevel"/>
    <w:tmpl w:val="0C520C0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065C34EE"/>
    <w:multiLevelType w:val="hybridMultilevel"/>
    <w:tmpl w:val="A2E0D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07FD3299"/>
    <w:multiLevelType w:val="hybridMultilevel"/>
    <w:tmpl w:val="A33480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0906546E"/>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9">
    <w:nsid w:val="0BBE1F5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0FCE7E19"/>
    <w:multiLevelType w:val="multilevel"/>
    <w:tmpl w:val="CA442A7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0925778"/>
    <w:multiLevelType w:val="hybridMultilevel"/>
    <w:tmpl w:val="D8BE8DD0"/>
    <w:lvl w:ilvl="0" w:tplc="08090003">
      <w:start w:val="1"/>
      <w:numFmt w:val="bullet"/>
      <w:lvlText w:val="o"/>
      <w:lvlJc w:val="left"/>
      <w:pPr>
        <w:ind w:left="360" w:hanging="360"/>
      </w:pPr>
      <w:rPr>
        <w:rFonts w:ascii="Courier New" w:hAnsi="Courier New" w:cs="Courier New" w:hint="default"/>
      </w:rPr>
    </w:lvl>
    <w:lvl w:ilvl="1" w:tplc="0409000F">
      <w:start w:val="1"/>
      <w:numFmt w:val="decimal"/>
      <w:lvlText w:val="%2."/>
      <w:lvlJc w:val="left"/>
      <w:pPr>
        <w:ind w:left="1080" w:hanging="360"/>
      </w:pPr>
      <w:rPr>
        <w:rFonts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nsid w:val="14047FC9"/>
    <w:multiLevelType w:val="hybridMultilevel"/>
    <w:tmpl w:val="41968BC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17861288"/>
    <w:multiLevelType w:val="hybridMultilevel"/>
    <w:tmpl w:val="628E47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nsid w:val="1A475879"/>
    <w:multiLevelType w:val="hybridMultilevel"/>
    <w:tmpl w:val="12C6A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1B135727"/>
    <w:multiLevelType w:val="hybridMultilevel"/>
    <w:tmpl w:val="A83C7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1DA864E9"/>
    <w:multiLevelType w:val="hybridMultilevel"/>
    <w:tmpl w:val="3690A2B4"/>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202E3BAA"/>
    <w:multiLevelType w:val="hybridMultilevel"/>
    <w:tmpl w:val="DA6E57A6"/>
    <w:lvl w:ilvl="0" w:tplc="08090003">
      <w:start w:val="1"/>
      <w:numFmt w:val="bullet"/>
      <w:lvlText w:val="o"/>
      <w:lvlJc w:val="left"/>
      <w:pPr>
        <w:tabs>
          <w:tab w:val="num" w:pos="720"/>
        </w:tabs>
        <w:ind w:left="720" w:hanging="360"/>
      </w:pPr>
      <w:rPr>
        <w:rFonts w:ascii="Courier New" w:hAnsi="Courier New"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nsid w:val="246E429B"/>
    <w:multiLevelType w:val="hybridMultilevel"/>
    <w:tmpl w:val="014C2530"/>
    <w:lvl w:ilvl="0" w:tplc="05749200">
      <w:start w:val="1"/>
      <w:numFmt w:val="decimal"/>
      <w:lvlText w:val="%1."/>
      <w:lvlJc w:val="left"/>
      <w:pPr>
        <w:tabs>
          <w:tab w:val="num" w:pos="720"/>
        </w:tabs>
        <w:ind w:left="720" w:hanging="360"/>
      </w:pPr>
      <w:rPr>
        <w:rFonts w:hint="default"/>
        <w:color w:val="00000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nsid w:val="395E0546"/>
    <w:multiLevelType w:val="hybridMultilevel"/>
    <w:tmpl w:val="F3662CF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3CD61F59"/>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nsid w:val="441D43E3"/>
    <w:multiLevelType w:val="multilevel"/>
    <w:tmpl w:val="C858610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2">
    <w:nsid w:val="47EA319E"/>
    <w:multiLevelType w:val="hybridMultilevel"/>
    <w:tmpl w:val="78D629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4C910DAE"/>
    <w:multiLevelType w:val="hybridMultilevel"/>
    <w:tmpl w:val="A2263030"/>
    <w:lvl w:ilvl="0" w:tplc="D1EE5184">
      <w:numFmt w:val="bullet"/>
      <w:lvlText w:val="-"/>
      <w:lvlJc w:val="left"/>
      <w:pPr>
        <w:tabs>
          <w:tab w:val="num" w:pos="720"/>
        </w:tabs>
        <w:ind w:left="720" w:hanging="360"/>
      </w:pPr>
      <w:rPr>
        <w:rFonts w:ascii="Arial" w:eastAsia="Times New Roman" w:hAnsi="Arial" w:cs="Times New Roman"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4DCC4946"/>
    <w:multiLevelType w:val="hybridMultilevel"/>
    <w:tmpl w:val="66F4FD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50B97F3A"/>
    <w:multiLevelType w:val="hybridMultilevel"/>
    <w:tmpl w:val="3C76FB80"/>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6">
    <w:nsid w:val="5254352B"/>
    <w:multiLevelType w:val="hybridMultilevel"/>
    <w:tmpl w:val="C7BAE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52695944"/>
    <w:multiLevelType w:val="multilevel"/>
    <w:tmpl w:val="A75E6E8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2F37683"/>
    <w:multiLevelType w:val="hybridMultilevel"/>
    <w:tmpl w:val="BC465ED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5BEC2EE9"/>
    <w:multiLevelType w:val="hybridMultilevel"/>
    <w:tmpl w:val="CF3A58E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0">
    <w:nsid w:val="5C0C0E46"/>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nsid w:val="5D0F4024"/>
    <w:multiLevelType w:val="multilevel"/>
    <w:tmpl w:val="C85861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2">
    <w:nsid w:val="6A797042"/>
    <w:multiLevelType w:val="hybridMultilevel"/>
    <w:tmpl w:val="39D28D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3">
    <w:nsid w:val="6C426254"/>
    <w:multiLevelType w:val="hybridMultilevel"/>
    <w:tmpl w:val="0BC86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nsid w:val="72101CB7"/>
    <w:multiLevelType w:val="multilevel"/>
    <w:tmpl w:val="C27A50F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nsid w:val="76DF123C"/>
    <w:multiLevelType w:val="hybridMultilevel"/>
    <w:tmpl w:val="91EC7174"/>
    <w:lvl w:ilvl="0" w:tplc="08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6">
    <w:nsid w:val="7A304EA9"/>
    <w:multiLevelType w:val="hybridMultilevel"/>
    <w:tmpl w:val="D2D01348"/>
    <w:lvl w:ilvl="0" w:tplc="08090003">
      <w:start w:val="1"/>
      <w:numFmt w:val="bullet"/>
      <w:lvlText w:val="o"/>
      <w:lvlJc w:val="left"/>
      <w:pPr>
        <w:tabs>
          <w:tab w:val="num" w:pos="720"/>
        </w:tabs>
        <w:ind w:left="720" w:hanging="360"/>
      </w:pPr>
      <w:rPr>
        <w:rFonts w:ascii="Courier New" w:hAnsi="Courier New" w:cs="Courier New"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7">
    <w:nsid w:val="7AC64D9B"/>
    <w:multiLevelType w:val="hybridMultilevel"/>
    <w:tmpl w:val="0156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E1715C6"/>
    <w:multiLevelType w:val="multilevel"/>
    <w:tmpl w:val="693CC2FE"/>
    <w:lvl w:ilvl="0">
      <w:start w:val="1"/>
      <w:numFmt w:val="decimal"/>
      <w:lvlText w:val="%1."/>
      <w:lvlJc w:val="left"/>
      <w:pPr>
        <w:tabs>
          <w:tab w:val="num" w:pos="-360"/>
        </w:tabs>
        <w:ind w:left="360" w:hanging="360"/>
      </w:pPr>
    </w:lvl>
    <w:lvl w:ilvl="1">
      <w:start w:val="26"/>
      <w:numFmt w:val="decimal"/>
      <w:isLgl/>
      <w:lvlText w:val="%1.%2."/>
      <w:lvlJc w:val="left"/>
      <w:pPr>
        <w:ind w:left="444" w:hanging="44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1"/>
  </w:num>
  <w:num w:numId="11">
    <w:abstractNumId w:val="12"/>
  </w:num>
  <w:num w:numId="12">
    <w:abstractNumId w:val="14"/>
  </w:num>
  <w:num w:numId="13">
    <w:abstractNumId w:val="15"/>
  </w:num>
  <w:num w:numId="14">
    <w:abstractNumId w:val="16"/>
  </w:num>
  <w:num w:numId="15">
    <w:abstractNumId w:val="17"/>
  </w:num>
  <w:num w:numId="16">
    <w:abstractNumId w:val="19"/>
  </w:num>
  <w:num w:numId="17">
    <w:abstractNumId w:val="21"/>
  </w:num>
  <w:num w:numId="18">
    <w:abstractNumId w:val="22"/>
  </w:num>
  <w:num w:numId="19">
    <w:abstractNumId w:val="36"/>
  </w:num>
  <w:num w:numId="20">
    <w:abstractNumId w:val="37"/>
  </w:num>
  <w:num w:numId="21">
    <w:abstractNumId w:val="56"/>
  </w:num>
  <w:num w:numId="22">
    <w:abstractNumId w:val="25"/>
  </w:num>
  <w:num w:numId="23">
    <w:abstractNumId w:val="49"/>
  </w:num>
  <w:num w:numId="24">
    <w:abstractNumId w:val="45"/>
  </w:num>
  <w:num w:numId="25">
    <w:abstractNumId w:val="47"/>
  </w:num>
  <w:num w:numId="26">
    <w:abstractNumId w:val="30"/>
  </w:num>
  <w:num w:numId="27">
    <w:abstractNumId w:val="48"/>
  </w:num>
  <w:num w:numId="28">
    <w:abstractNumId w:val="32"/>
  </w:num>
  <w:num w:numId="29">
    <w:abstractNumId w:val="58"/>
  </w:num>
  <w:num w:numId="30">
    <w:abstractNumId w:val="34"/>
  </w:num>
  <w:num w:numId="31">
    <w:abstractNumId w:val="31"/>
  </w:num>
  <w:num w:numId="32">
    <w:abstractNumId w:val="29"/>
  </w:num>
  <w:num w:numId="33">
    <w:abstractNumId w:val="54"/>
  </w:num>
  <w:num w:numId="34">
    <w:abstractNumId w:val="50"/>
  </w:num>
  <w:num w:numId="35">
    <w:abstractNumId w:val="41"/>
  </w:num>
  <w:num w:numId="36">
    <w:abstractNumId w:val="40"/>
  </w:num>
  <w:num w:numId="37">
    <w:abstractNumId w:val="51"/>
  </w:num>
  <w:num w:numId="38">
    <w:abstractNumId w:val="28"/>
  </w:num>
  <w:num w:numId="39">
    <w:abstractNumId w:val="52"/>
  </w:num>
  <w:num w:numId="40">
    <w:abstractNumId w:val="35"/>
  </w:num>
  <w:num w:numId="41">
    <w:abstractNumId w:val="38"/>
  </w:num>
  <w:num w:numId="42">
    <w:abstractNumId w:val="43"/>
  </w:num>
  <w:num w:numId="43">
    <w:abstractNumId w:val="55"/>
  </w:num>
  <w:num w:numId="44">
    <w:abstractNumId w:val="46"/>
  </w:num>
  <w:num w:numId="45">
    <w:abstractNumId w:val="39"/>
  </w:num>
  <w:num w:numId="46">
    <w:abstractNumId w:val="23"/>
  </w:num>
  <w:num w:numId="47">
    <w:abstractNumId w:val="26"/>
  </w:num>
  <w:num w:numId="48">
    <w:abstractNumId w:val="0"/>
    <w:lvlOverride w:ilvl="0">
      <w:lvl w:ilvl="0">
        <w:numFmt w:val="bullet"/>
        <w:lvlText w:val=""/>
        <w:legacy w:legacy="1" w:legacySpace="0" w:legacyIndent="0"/>
        <w:lvlJc w:val="left"/>
        <w:rPr>
          <w:rFonts w:ascii="Symbol" w:hAnsi="Symbol" w:hint="default"/>
          <w:sz w:val="22"/>
        </w:rPr>
      </w:lvl>
    </w:lvlOverride>
  </w:num>
  <w:num w:numId="49">
    <w:abstractNumId w:val="57"/>
  </w:num>
  <w:num w:numId="50">
    <w:abstractNumId w:val="44"/>
  </w:num>
  <w:num w:numId="51">
    <w:abstractNumId w:val="33"/>
  </w:num>
  <w:num w:numId="52">
    <w:abstractNumId w:val="53"/>
  </w:num>
  <w:num w:numId="53">
    <w:abstractNumId w:val="24"/>
  </w:num>
  <w:num w:numId="54">
    <w:abstractNumId w:val="27"/>
  </w:num>
  <w:num w:numId="55">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oNotTrackFormatting/>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B54"/>
    <w:rsid w:val="00001184"/>
    <w:rsid w:val="000057F9"/>
    <w:rsid w:val="0000655D"/>
    <w:rsid w:val="000078F4"/>
    <w:rsid w:val="00014CD1"/>
    <w:rsid w:val="000270DF"/>
    <w:rsid w:val="0003562B"/>
    <w:rsid w:val="00045B59"/>
    <w:rsid w:val="00052A2E"/>
    <w:rsid w:val="00052B07"/>
    <w:rsid w:val="00054A20"/>
    <w:rsid w:val="00060C24"/>
    <w:rsid w:val="0006669C"/>
    <w:rsid w:val="00067A31"/>
    <w:rsid w:val="00071383"/>
    <w:rsid w:val="000746B6"/>
    <w:rsid w:val="0008299A"/>
    <w:rsid w:val="00084C0A"/>
    <w:rsid w:val="00085B43"/>
    <w:rsid w:val="0008697E"/>
    <w:rsid w:val="00090206"/>
    <w:rsid w:val="00096E33"/>
    <w:rsid w:val="000A5203"/>
    <w:rsid w:val="000A55FE"/>
    <w:rsid w:val="000A7A24"/>
    <w:rsid w:val="000B060E"/>
    <w:rsid w:val="000B62DE"/>
    <w:rsid w:val="000C19B6"/>
    <w:rsid w:val="000C5F3E"/>
    <w:rsid w:val="000D2B9E"/>
    <w:rsid w:val="000D5AA4"/>
    <w:rsid w:val="000D7035"/>
    <w:rsid w:val="000E52A3"/>
    <w:rsid w:val="000E5728"/>
    <w:rsid w:val="000E5CAF"/>
    <w:rsid w:val="000F4B2B"/>
    <w:rsid w:val="000F6CBD"/>
    <w:rsid w:val="00102AAC"/>
    <w:rsid w:val="0010495E"/>
    <w:rsid w:val="001060F0"/>
    <w:rsid w:val="001102C7"/>
    <w:rsid w:val="001145F1"/>
    <w:rsid w:val="0011549C"/>
    <w:rsid w:val="00115FB6"/>
    <w:rsid w:val="00116C61"/>
    <w:rsid w:val="0012073A"/>
    <w:rsid w:val="00124FDB"/>
    <w:rsid w:val="001262B3"/>
    <w:rsid w:val="00127864"/>
    <w:rsid w:val="001310FB"/>
    <w:rsid w:val="00132A5D"/>
    <w:rsid w:val="0013526A"/>
    <w:rsid w:val="00137047"/>
    <w:rsid w:val="00146D75"/>
    <w:rsid w:val="00146DFE"/>
    <w:rsid w:val="00150582"/>
    <w:rsid w:val="00161FF5"/>
    <w:rsid w:val="00165C10"/>
    <w:rsid w:val="00170B5D"/>
    <w:rsid w:val="00180B69"/>
    <w:rsid w:val="00181A27"/>
    <w:rsid w:val="00193BDB"/>
    <w:rsid w:val="00196C41"/>
    <w:rsid w:val="001A1302"/>
    <w:rsid w:val="001A54C3"/>
    <w:rsid w:val="001A718C"/>
    <w:rsid w:val="001C1261"/>
    <w:rsid w:val="001C428D"/>
    <w:rsid w:val="001C718D"/>
    <w:rsid w:val="001D13ED"/>
    <w:rsid w:val="001D13FF"/>
    <w:rsid w:val="001D2741"/>
    <w:rsid w:val="001D3DD6"/>
    <w:rsid w:val="001D4A80"/>
    <w:rsid w:val="001D7643"/>
    <w:rsid w:val="001E2957"/>
    <w:rsid w:val="001E298D"/>
    <w:rsid w:val="001E4104"/>
    <w:rsid w:val="001F18E8"/>
    <w:rsid w:val="001F211A"/>
    <w:rsid w:val="001F2E30"/>
    <w:rsid w:val="001F359D"/>
    <w:rsid w:val="001F3869"/>
    <w:rsid w:val="00200075"/>
    <w:rsid w:val="00200172"/>
    <w:rsid w:val="002033CB"/>
    <w:rsid w:val="002144B9"/>
    <w:rsid w:val="00215B17"/>
    <w:rsid w:val="00217ADA"/>
    <w:rsid w:val="00223726"/>
    <w:rsid w:val="00230560"/>
    <w:rsid w:val="00232D7E"/>
    <w:rsid w:val="00240A29"/>
    <w:rsid w:val="00240DC5"/>
    <w:rsid w:val="002436A1"/>
    <w:rsid w:val="00246C4D"/>
    <w:rsid w:val="00247A14"/>
    <w:rsid w:val="00247FCF"/>
    <w:rsid w:val="002533F1"/>
    <w:rsid w:val="00254ABE"/>
    <w:rsid w:val="0025615C"/>
    <w:rsid w:val="002568C7"/>
    <w:rsid w:val="00263A32"/>
    <w:rsid w:val="002650A2"/>
    <w:rsid w:val="00267ADB"/>
    <w:rsid w:val="00272119"/>
    <w:rsid w:val="00273DB1"/>
    <w:rsid w:val="002845AD"/>
    <w:rsid w:val="00285B30"/>
    <w:rsid w:val="00294594"/>
    <w:rsid w:val="002A3218"/>
    <w:rsid w:val="002A38F8"/>
    <w:rsid w:val="002A785D"/>
    <w:rsid w:val="002B57F7"/>
    <w:rsid w:val="002C16E0"/>
    <w:rsid w:val="002C519C"/>
    <w:rsid w:val="002C7AF3"/>
    <w:rsid w:val="002E1313"/>
    <w:rsid w:val="002E4584"/>
    <w:rsid w:val="002E482D"/>
    <w:rsid w:val="002F10B4"/>
    <w:rsid w:val="00307081"/>
    <w:rsid w:val="0032014A"/>
    <w:rsid w:val="00331AD4"/>
    <w:rsid w:val="00332071"/>
    <w:rsid w:val="00334679"/>
    <w:rsid w:val="00343D78"/>
    <w:rsid w:val="00344461"/>
    <w:rsid w:val="00345130"/>
    <w:rsid w:val="0034666A"/>
    <w:rsid w:val="00355229"/>
    <w:rsid w:val="00360550"/>
    <w:rsid w:val="0036396B"/>
    <w:rsid w:val="003640D7"/>
    <w:rsid w:val="003661AB"/>
    <w:rsid w:val="00374BEC"/>
    <w:rsid w:val="003752B1"/>
    <w:rsid w:val="003765EC"/>
    <w:rsid w:val="00382085"/>
    <w:rsid w:val="003830A1"/>
    <w:rsid w:val="00383CFB"/>
    <w:rsid w:val="003851A1"/>
    <w:rsid w:val="003851AC"/>
    <w:rsid w:val="0039358B"/>
    <w:rsid w:val="0039431C"/>
    <w:rsid w:val="00397071"/>
    <w:rsid w:val="003A07AF"/>
    <w:rsid w:val="003A67FA"/>
    <w:rsid w:val="003A7C79"/>
    <w:rsid w:val="003B01C9"/>
    <w:rsid w:val="003B2A59"/>
    <w:rsid w:val="003B5612"/>
    <w:rsid w:val="003B566E"/>
    <w:rsid w:val="003C1EB6"/>
    <w:rsid w:val="003C535B"/>
    <w:rsid w:val="003C5738"/>
    <w:rsid w:val="003C79B0"/>
    <w:rsid w:val="003D6977"/>
    <w:rsid w:val="003E4CF3"/>
    <w:rsid w:val="003F3CB2"/>
    <w:rsid w:val="003F42DE"/>
    <w:rsid w:val="003F71E5"/>
    <w:rsid w:val="004015AC"/>
    <w:rsid w:val="00404787"/>
    <w:rsid w:val="00410870"/>
    <w:rsid w:val="0041461E"/>
    <w:rsid w:val="004155D2"/>
    <w:rsid w:val="004159EF"/>
    <w:rsid w:val="00415B58"/>
    <w:rsid w:val="00416A93"/>
    <w:rsid w:val="00421247"/>
    <w:rsid w:val="00430F24"/>
    <w:rsid w:val="0043174C"/>
    <w:rsid w:val="00433BAB"/>
    <w:rsid w:val="004340C5"/>
    <w:rsid w:val="004418FE"/>
    <w:rsid w:val="00444458"/>
    <w:rsid w:val="00446914"/>
    <w:rsid w:val="00446F5D"/>
    <w:rsid w:val="00447A95"/>
    <w:rsid w:val="00453413"/>
    <w:rsid w:val="00457AEC"/>
    <w:rsid w:val="00461F0C"/>
    <w:rsid w:val="00462CB5"/>
    <w:rsid w:val="004640E9"/>
    <w:rsid w:val="004676D8"/>
    <w:rsid w:val="00467845"/>
    <w:rsid w:val="004712F9"/>
    <w:rsid w:val="004717F0"/>
    <w:rsid w:val="0047411D"/>
    <w:rsid w:val="00477014"/>
    <w:rsid w:val="00485628"/>
    <w:rsid w:val="0048654C"/>
    <w:rsid w:val="00491322"/>
    <w:rsid w:val="00496C55"/>
    <w:rsid w:val="004970F0"/>
    <w:rsid w:val="004A15D1"/>
    <w:rsid w:val="004A26C1"/>
    <w:rsid w:val="004A7785"/>
    <w:rsid w:val="004B0257"/>
    <w:rsid w:val="004B13C1"/>
    <w:rsid w:val="004B61D2"/>
    <w:rsid w:val="004C4CCD"/>
    <w:rsid w:val="004D0111"/>
    <w:rsid w:val="004D0FC3"/>
    <w:rsid w:val="004E1868"/>
    <w:rsid w:val="004E3F78"/>
    <w:rsid w:val="004F16E3"/>
    <w:rsid w:val="004F3087"/>
    <w:rsid w:val="004F5673"/>
    <w:rsid w:val="00500E87"/>
    <w:rsid w:val="005042BC"/>
    <w:rsid w:val="00506B61"/>
    <w:rsid w:val="0051261C"/>
    <w:rsid w:val="00516ECD"/>
    <w:rsid w:val="00527983"/>
    <w:rsid w:val="0053115D"/>
    <w:rsid w:val="00531675"/>
    <w:rsid w:val="00531A24"/>
    <w:rsid w:val="00533B89"/>
    <w:rsid w:val="00540A87"/>
    <w:rsid w:val="00547D06"/>
    <w:rsid w:val="00551C93"/>
    <w:rsid w:val="00565C58"/>
    <w:rsid w:val="005664AB"/>
    <w:rsid w:val="00570F58"/>
    <w:rsid w:val="00572CA3"/>
    <w:rsid w:val="00573672"/>
    <w:rsid w:val="00576946"/>
    <w:rsid w:val="0058049E"/>
    <w:rsid w:val="00585096"/>
    <w:rsid w:val="00585AF6"/>
    <w:rsid w:val="00591418"/>
    <w:rsid w:val="00592D9E"/>
    <w:rsid w:val="005A062A"/>
    <w:rsid w:val="005A5149"/>
    <w:rsid w:val="005A5F41"/>
    <w:rsid w:val="005B066D"/>
    <w:rsid w:val="005B72CC"/>
    <w:rsid w:val="005C0617"/>
    <w:rsid w:val="005C5393"/>
    <w:rsid w:val="005D06CD"/>
    <w:rsid w:val="005D2F38"/>
    <w:rsid w:val="005E4EC8"/>
    <w:rsid w:val="005E65D5"/>
    <w:rsid w:val="005E74AC"/>
    <w:rsid w:val="00600698"/>
    <w:rsid w:val="00606C81"/>
    <w:rsid w:val="00610213"/>
    <w:rsid w:val="00611C96"/>
    <w:rsid w:val="00613F13"/>
    <w:rsid w:val="006152A1"/>
    <w:rsid w:val="0062360B"/>
    <w:rsid w:val="00623614"/>
    <w:rsid w:val="006325B6"/>
    <w:rsid w:val="00632E34"/>
    <w:rsid w:val="00641335"/>
    <w:rsid w:val="0064206A"/>
    <w:rsid w:val="006507C7"/>
    <w:rsid w:val="00652479"/>
    <w:rsid w:val="0065568A"/>
    <w:rsid w:val="00656E5F"/>
    <w:rsid w:val="0066302F"/>
    <w:rsid w:val="00666647"/>
    <w:rsid w:val="00667B55"/>
    <w:rsid w:val="00667FCD"/>
    <w:rsid w:val="006706E8"/>
    <w:rsid w:val="00672275"/>
    <w:rsid w:val="00673723"/>
    <w:rsid w:val="0067473A"/>
    <w:rsid w:val="00677799"/>
    <w:rsid w:val="00677CB6"/>
    <w:rsid w:val="0068043F"/>
    <w:rsid w:val="006823A3"/>
    <w:rsid w:val="00692500"/>
    <w:rsid w:val="00694231"/>
    <w:rsid w:val="00695AC2"/>
    <w:rsid w:val="00697AA0"/>
    <w:rsid w:val="006A4A6E"/>
    <w:rsid w:val="006B2327"/>
    <w:rsid w:val="006B6C3E"/>
    <w:rsid w:val="006C2100"/>
    <w:rsid w:val="006C41E4"/>
    <w:rsid w:val="006D72C5"/>
    <w:rsid w:val="006D7E11"/>
    <w:rsid w:val="006E13D7"/>
    <w:rsid w:val="006E2F1B"/>
    <w:rsid w:val="006E4296"/>
    <w:rsid w:val="006F068E"/>
    <w:rsid w:val="006F418E"/>
    <w:rsid w:val="006F797C"/>
    <w:rsid w:val="007038EF"/>
    <w:rsid w:val="00710B34"/>
    <w:rsid w:val="007120FE"/>
    <w:rsid w:val="00713085"/>
    <w:rsid w:val="0071554D"/>
    <w:rsid w:val="00724256"/>
    <w:rsid w:val="00726FDE"/>
    <w:rsid w:val="00730E33"/>
    <w:rsid w:val="00740939"/>
    <w:rsid w:val="0074465B"/>
    <w:rsid w:val="00747074"/>
    <w:rsid w:val="007478B8"/>
    <w:rsid w:val="007513F2"/>
    <w:rsid w:val="0075176E"/>
    <w:rsid w:val="00754A87"/>
    <w:rsid w:val="00757876"/>
    <w:rsid w:val="00761F7C"/>
    <w:rsid w:val="0076429E"/>
    <w:rsid w:val="007668A2"/>
    <w:rsid w:val="00774CA2"/>
    <w:rsid w:val="00781502"/>
    <w:rsid w:val="00781F88"/>
    <w:rsid w:val="00785F9C"/>
    <w:rsid w:val="007A0AED"/>
    <w:rsid w:val="007A1B54"/>
    <w:rsid w:val="007A4689"/>
    <w:rsid w:val="007A4E05"/>
    <w:rsid w:val="007B51D5"/>
    <w:rsid w:val="007B61BA"/>
    <w:rsid w:val="007B67EA"/>
    <w:rsid w:val="007C4F52"/>
    <w:rsid w:val="007C4F83"/>
    <w:rsid w:val="007C6A10"/>
    <w:rsid w:val="007C7909"/>
    <w:rsid w:val="007D5D20"/>
    <w:rsid w:val="007D7EC4"/>
    <w:rsid w:val="007E2775"/>
    <w:rsid w:val="007E374D"/>
    <w:rsid w:val="007E3AC8"/>
    <w:rsid w:val="007E47E7"/>
    <w:rsid w:val="007F1DED"/>
    <w:rsid w:val="007F2FF7"/>
    <w:rsid w:val="007F4E16"/>
    <w:rsid w:val="007F7B5E"/>
    <w:rsid w:val="008023C5"/>
    <w:rsid w:val="00802605"/>
    <w:rsid w:val="008051E8"/>
    <w:rsid w:val="008066AD"/>
    <w:rsid w:val="00807EB5"/>
    <w:rsid w:val="00810CC9"/>
    <w:rsid w:val="00814AB7"/>
    <w:rsid w:val="0082024C"/>
    <w:rsid w:val="00825278"/>
    <w:rsid w:val="008312BD"/>
    <w:rsid w:val="00842B80"/>
    <w:rsid w:val="00850E39"/>
    <w:rsid w:val="0085136B"/>
    <w:rsid w:val="00861024"/>
    <w:rsid w:val="0086318C"/>
    <w:rsid w:val="008665B0"/>
    <w:rsid w:val="008704B5"/>
    <w:rsid w:val="008712CA"/>
    <w:rsid w:val="00871598"/>
    <w:rsid w:val="008721C8"/>
    <w:rsid w:val="00872F28"/>
    <w:rsid w:val="00874320"/>
    <w:rsid w:val="00883CC7"/>
    <w:rsid w:val="00885261"/>
    <w:rsid w:val="00891776"/>
    <w:rsid w:val="008938E7"/>
    <w:rsid w:val="008A31A0"/>
    <w:rsid w:val="008A5A64"/>
    <w:rsid w:val="008B7579"/>
    <w:rsid w:val="008C006E"/>
    <w:rsid w:val="008C038F"/>
    <w:rsid w:val="008C3575"/>
    <w:rsid w:val="008C3FC5"/>
    <w:rsid w:val="008D2DAB"/>
    <w:rsid w:val="008E0AE4"/>
    <w:rsid w:val="008E3D0C"/>
    <w:rsid w:val="008F0BBE"/>
    <w:rsid w:val="008F179F"/>
    <w:rsid w:val="00912FDF"/>
    <w:rsid w:val="0093282F"/>
    <w:rsid w:val="009366A4"/>
    <w:rsid w:val="0094121F"/>
    <w:rsid w:val="00944608"/>
    <w:rsid w:val="009476D0"/>
    <w:rsid w:val="0095325A"/>
    <w:rsid w:val="00953B1E"/>
    <w:rsid w:val="0096305C"/>
    <w:rsid w:val="00976024"/>
    <w:rsid w:val="0098063D"/>
    <w:rsid w:val="009848B1"/>
    <w:rsid w:val="00991C77"/>
    <w:rsid w:val="009927EA"/>
    <w:rsid w:val="009928CD"/>
    <w:rsid w:val="009A0ACB"/>
    <w:rsid w:val="009A1A98"/>
    <w:rsid w:val="009A32FF"/>
    <w:rsid w:val="009C04E3"/>
    <w:rsid w:val="009C7AE2"/>
    <w:rsid w:val="009D17D3"/>
    <w:rsid w:val="009D1AF6"/>
    <w:rsid w:val="009D2DBE"/>
    <w:rsid w:val="009E2F9B"/>
    <w:rsid w:val="009E3EB0"/>
    <w:rsid w:val="009E5CD6"/>
    <w:rsid w:val="009E64B0"/>
    <w:rsid w:val="009F1201"/>
    <w:rsid w:val="00A05BB0"/>
    <w:rsid w:val="00A136FB"/>
    <w:rsid w:val="00A1421A"/>
    <w:rsid w:val="00A177B9"/>
    <w:rsid w:val="00A23740"/>
    <w:rsid w:val="00A2659A"/>
    <w:rsid w:val="00A3060D"/>
    <w:rsid w:val="00A30894"/>
    <w:rsid w:val="00A32E79"/>
    <w:rsid w:val="00A37B07"/>
    <w:rsid w:val="00A40930"/>
    <w:rsid w:val="00A42B8B"/>
    <w:rsid w:val="00A443DD"/>
    <w:rsid w:val="00A53264"/>
    <w:rsid w:val="00A56D69"/>
    <w:rsid w:val="00A625D7"/>
    <w:rsid w:val="00A71D88"/>
    <w:rsid w:val="00A7555E"/>
    <w:rsid w:val="00A7771A"/>
    <w:rsid w:val="00A843D0"/>
    <w:rsid w:val="00A94150"/>
    <w:rsid w:val="00A94B36"/>
    <w:rsid w:val="00A959F1"/>
    <w:rsid w:val="00A966F3"/>
    <w:rsid w:val="00AA3693"/>
    <w:rsid w:val="00AA4F8D"/>
    <w:rsid w:val="00AB245C"/>
    <w:rsid w:val="00AB6D48"/>
    <w:rsid w:val="00AB754B"/>
    <w:rsid w:val="00AC34A6"/>
    <w:rsid w:val="00AC7229"/>
    <w:rsid w:val="00AD06EF"/>
    <w:rsid w:val="00AD07D1"/>
    <w:rsid w:val="00AD14DA"/>
    <w:rsid w:val="00AD3AA1"/>
    <w:rsid w:val="00AF2D30"/>
    <w:rsid w:val="00AF4A9C"/>
    <w:rsid w:val="00AF6333"/>
    <w:rsid w:val="00B06588"/>
    <w:rsid w:val="00B16777"/>
    <w:rsid w:val="00B22A3B"/>
    <w:rsid w:val="00B23BBF"/>
    <w:rsid w:val="00B31370"/>
    <w:rsid w:val="00B323CD"/>
    <w:rsid w:val="00B43DCB"/>
    <w:rsid w:val="00B44C41"/>
    <w:rsid w:val="00B5427A"/>
    <w:rsid w:val="00B554D2"/>
    <w:rsid w:val="00B62DE0"/>
    <w:rsid w:val="00B63D6E"/>
    <w:rsid w:val="00B73D03"/>
    <w:rsid w:val="00B74FBA"/>
    <w:rsid w:val="00B75C87"/>
    <w:rsid w:val="00B80F59"/>
    <w:rsid w:val="00B83900"/>
    <w:rsid w:val="00B85D4C"/>
    <w:rsid w:val="00B9541D"/>
    <w:rsid w:val="00BA08F6"/>
    <w:rsid w:val="00BA35BD"/>
    <w:rsid w:val="00BA3AA3"/>
    <w:rsid w:val="00BA4D8A"/>
    <w:rsid w:val="00BB2E5D"/>
    <w:rsid w:val="00BC0539"/>
    <w:rsid w:val="00BC15E1"/>
    <w:rsid w:val="00BC71A1"/>
    <w:rsid w:val="00BD1EE2"/>
    <w:rsid w:val="00BD753A"/>
    <w:rsid w:val="00BE30C5"/>
    <w:rsid w:val="00BE3375"/>
    <w:rsid w:val="00BE45E1"/>
    <w:rsid w:val="00BE4CA0"/>
    <w:rsid w:val="00BE7AAD"/>
    <w:rsid w:val="00BF10E4"/>
    <w:rsid w:val="00BF67B6"/>
    <w:rsid w:val="00C00861"/>
    <w:rsid w:val="00C07203"/>
    <w:rsid w:val="00C10515"/>
    <w:rsid w:val="00C10D4C"/>
    <w:rsid w:val="00C112D1"/>
    <w:rsid w:val="00C17081"/>
    <w:rsid w:val="00C20A53"/>
    <w:rsid w:val="00C34855"/>
    <w:rsid w:val="00C35346"/>
    <w:rsid w:val="00C377EE"/>
    <w:rsid w:val="00C413B0"/>
    <w:rsid w:val="00C41AA6"/>
    <w:rsid w:val="00C559B2"/>
    <w:rsid w:val="00C6312E"/>
    <w:rsid w:val="00C67E09"/>
    <w:rsid w:val="00C857CF"/>
    <w:rsid w:val="00C95209"/>
    <w:rsid w:val="00C96A12"/>
    <w:rsid w:val="00CA212B"/>
    <w:rsid w:val="00CA2AEC"/>
    <w:rsid w:val="00CB397B"/>
    <w:rsid w:val="00CB3F4A"/>
    <w:rsid w:val="00CB64C4"/>
    <w:rsid w:val="00CC09F9"/>
    <w:rsid w:val="00CC29FE"/>
    <w:rsid w:val="00CD0B24"/>
    <w:rsid w:val="00CD3F72"/>
    <w:rsid w:val="00CE13E6"/>
    <w:rsid w:val="00CE475A"/>
    <w:rsid w:val="00CE5969"/>
    <w:rsid w:val="00CE5CF3"/>
    <w:rsid w:val="00CE71CA"/>
    <w:rsid w:val="00CF1C18"/>
    <w:rsid w:val="00D0741E"/>
    <w:rsid w:val="00D07856"/>
    <w:rsid w:val="00D12A40"/>
    <w:rsid w:val="00D21CC8"/>
    <w:rsid w:val="00D23EE0"/>
    <w:rsid w:val="00D25FC1"/>
    <w:rsid w:val="00D3283B"/>
    <w:rsid w:val="00D345BB"/>
    <w:rsid w:val="00D4055E"/>
    <w:rsid w:val="00D53DA8"/>
    <w:rsid w:val="00D56DF7"/>
    <w:rsid w:val="00D63A11"/>
    <w:rsid w:val="00D64AF5"/>
    <w:rsid w:val="00D65381"/>
    <w:rsid w:val="00D705A5"/>
    <w:rsid w:val="00D706A0"/>
    <w:rsid w:val="00D817A0"/>
    <w:rsid w:val="00D82A65"/>
    <w:rsid w:val="00DA7BFE"/>
    <w:rsid w:val="00DB0D4F"/>
    <w:rsid w:val="00DB2AFD"/>
    <w:rsid w:val="00DB60B6"/>
    <w:rsid w:val="00DB6E72"/>
    <w:rsid w:val="00DB7744"/>
    <w:rsid w:val="00DD193E"/>
    <w:rsid w:val="00DD3B81"/>
    <w:rsid w:val="00DE013A"/>
    <w:rsid w:val="00DE44EB"/>
    <w:rsid w:val="00DE515B"/>
    <w:rsid w:val="00DE631A"/>
    <w:rsid w:val="00DF1EFF"/>
    <w:rsid w:val="00E0152A"/>
    <w:rsid w:val="00E01F35"/>
    <w:rsid w:val="00E04497"/>
    <w:rsid w:val="00E04595"/>
    <w:rsid w:val="00E0587C"/>
    <w:rsid w:val="00E14D9C"/>
    <w:rsid w:val="00E15CC2"/>
    <w:rsid w:val="00E1693E"/>
    <w:rsid w:val="00E20752"/>
    <w:rsid w:val="00E21079"/>
    <w:rsid w:val="00E24E63"/>
    <w:rsid w:val="00E27F65"/>
    <w:rsid w:val="00E44434"/>
    <w:rsid w:val="00E521A4"/>
    <w:rsid w:val="00E52B64"/>
    <w:rsid w:val="00E61E74"/>
    <w:rsid w:val="00E621D3"/>
    <w:rsid w:val="00E630BE"/>
    <w:rsid w:val="00E640C2"/>
    <w:rsid w:val="00E71619"/>
    <w:rsid w:val="00E77FC6"/>
    <w:rsid w:val="00E838FB"/>
    <w:rsid w:val="00E8640B"/>
    <w:rsid w:val="00E9098C"/>
    <w:rsid w:val="00E945F5"/>
    <w:rsid w:val="00E967D9"/>
    <w:rsid w:val="00EB184F"/>
    <w:rsid w:val="00EB389F"/>
    <w:rsid w:val="00EB630D"/>
    <w:rsid w:val="00EC27A2"/>
    <w:rsid w:val="00EC5F8B"/>
    <w:rsid w:val="00ED01CE"/>
    <w:rsid w:val="00ED0511"/>
    <w:rsid w:val="00ED0F2D"/>
    <w:rsid w:val="00ED1943"/>
    <w:rsid w:val="00ED1E8C"/>
    <w:rsid w:val="00ED2054"/>
    <w:rsid w:val="00ED73DD"/>
    <w:rsid w:val="00EE26C0"/>
    <w:rsid w:val="00EE3FD7"/>
    <w:rsid w:val="00EE51FE"/>
    <w:rsid w:val="00EE691E"/>
    <w:rsid w:val="00EE69E5"/>
    <w:rsid w:val="00EE6D5F"/>
    <w:rsid w:val="00EE7346"/>
    <w:rsid w:val="00EF7D11"/>
    <w:rsid w:val="00F127DD"/>
    <w:rsid w:val="00F12A96"/>
    <w:rsid w:val="00F15901"/>
    <w:rsid w:val="00F15FD0"/>
    <w:rsid w:val="00F1622A"/>
    <w:rsid w:val="00F20B41"/>
    <w:rsid w:val="00F433DB"/>
    <w:rsid w:val="00F443B7"/>
    <w:rsid w:val="00F52668"/>
    <w:rsid w:val="00F54BC3"/>
    <w:rsid w:val="00F54DF9"/>
    <w:rsid w:val="00F63017"/>
    <w:rsid w:val="00F641CA"/>
    <w:rsid w:val="00F74A25"/>
    <w:rsid w:val="00F84A17"/>
    <w:rsid w:val="00F867E9"/>
    <w:rsid w:val="00F9515C"/>
    <w:rsid w:val="00F96348"/>
    <w:rsid w:val="00F97D7E"/>
    <w:rsid w:val="00FA49B8"/>
    <w:rsid w:val="00FA5B7D"/>
    <w:rsid w:val="00FC14BD"/>
    <w:rsid w:val="00FC6B31"/>
    <w:rsid w:val="00FD1514"/>
    <w:rsid w:val="00FE0AE6"/>
    <w:rsid w:val="00FE2C49"/>
    <w:rsid w:val="00FE3717"/>
    <w:rsid w:val="00FE4BE0"/>
    <w:rsid w:val="00FE562B"/>
    <w:rsid w:val="00FF169E"/>
    <w:rsid w:val="00FF407C"/>
    <w:rsid w:val="00FF5E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eastAsia="MS Mincho"/>
      <w:sz w:val="24"/>
      <w:szCs w:val="24"/>
      <w:lang w:eastAsia="ja-JP"/>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BodyText"/>
    <w:qFormat/>
    <w:pPr>
      <w:spacing w:before="280" w:after="280"/>
      <w:outlineLvl w:val="1"/>
    </w:pPr>
    <w:rPr>
      <w:b/>
      <w:bCs/>
      <w:sz w:val="36"/>
      <w:szCs w:val="36"/>
    </w:rPr>
  </w:style>
  <w:style w:type="paragraph" w:styleId="Heading3">
    <w:name w:val="heading 3"/>
    <w:basedOn w:val="Normal"/>
    <w:next w:val="BodyText"/>
    <w:qFormat/>
    <w:pPr>
      <w:numPr>
        <w:ilvl w:val="2"/>
        <w:numId w:val="1"/>
      </w:numPr>
      <w:spacing w:before="280" w:after="280"/>
      <w:outlineLvl w:val="2"/>
    </w:pPr>
    <w:rPr>
      <w:b/>
      <w:bCs/>
      <w:sz w:val="27"/>
      <w:szCs w:val="27"/>
    </w:rPr>
  </w:style>
  <w:style w:type="paragraph" w:styleId="Heading4">
    <w:name w:val="heading 4"/>
    <w:basedOn w:val="Normal"/>
    <w:next w:val="BodyText"/>
    <w:qFormat/>
    <w:pPr>
      <w:numPr>
        <w:ilvl w:val="3"/>
        <w:numId w:val="1"/>
      </w:numPr>
      <w:spacing w:before="280" w:after="280"/>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4z0">
    <w:name w:val="WW8Num4z0"/>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rPr>
      <w:rFonts w:ascii="Helv" w:hAnsi="Helv" w:cs="Helv"/>
      <w:b/>
    </w:rPr>
  </w:style>
  <w:style w:type="character" w:customStyle="1" w:styleId="WW8Num6z0">
    <w:name w:val="WW8Num6z0"/>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b/>
      <w:bCs/>
      <w:kern w:val="1"/>
    </w:rPr>
  </w:style>
  <w:style w:type="character" w:customStyle="1" w:styleId="WW8Num11z0">
    <w:name w:val="WW8Num11z0"/>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ascii="Courier New" w:hAnsi="Courier New" w:cs="Courier New"/>
    </w:rPr>
  </w:style>
  <w:style w:type="character" w:customStyle="1" w:styleId="WW8Num13z1">
    <w:name w:val="WW8Num13z1"/>
    <w:rPr>
      <w:rFonts w:ascii="Helv" w:eastAsia="MS Mincho" w:hAnsi="Helv" w:cs="Helv"/>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Helv" w:hAnsi="Helv" w:cs="Helv"/>
    </w:rPr>
  </w:style>
  <w:style w:type="character" w:customStyle="1" w:styleId="WW8Num16z1">
    <w:name w:val="WW8Num16z1"/>
    <w:rPr>
      <w:rFonts w:ascii="Helv" w:hAnsi="Helv" w:cs="Helv"/>
      <w:b/>
    </w:rPr>
  </w:style>
  <w:style w:type="character" w:customStyle="1" w:styleId="WW8Num18z0">
    <w:name w:val="WW8Num18z0"/>
    <w:rPr>
      <w:rFonts w:ascii="Symbol" w:hAnsi="Symbol" w:cs="Symbol"/>
      <w:sz w:val="20"/>
    </w:rPr>
  </w:style>
  <w:style w:type="character" w:customStyle="1" w:styleId="WW8Num18z1">
    <w:name w:val="WW8Num18z1"/>
    <w:rPr>
      <w:rFonts w:ascii="Courier New" w:hAnsi="Courier New" w:cs="Courier New"/>
      <w:sz w:val="20"/>
    </w:rPr>
  </w:style>
  <w:style w:type="character" w:customStyle="1" w:styleId="WW8Num18z2">
    <w:name w:val="WW8Num18z2"/>
    <w:rPr>
      <w:rFonts w:ascii="Wingdings" w:hAnsi="Wingdings" w:cs="Wingdings"/>
      <w:sz w:val="20"/>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Symbol" w:hAnsi="Symbol" w:cs="Symbol"/>
      <w:sz w:val="20"/>
    </w:rPr>
  </w:style>
  <w:style w:type="character" w:customStyle="1" w:styleId="WW8Num23z1">
    <w:name w:val="WW8Num23z1"/>
    <w:rPr>
      <w:rFonts w:ascii="Courier New" w:hAnsi="Courier New" w:cs="Courier New"/>
      <w:sz w:val="20"/>
    </w:rPr>
  </w:style>
  <w:style w:type="character" w:customStyle="1" w:styleId="WW8Num23z2">
    <w:name w:val="WW8Num23z2"/>
    <w:rPr>
      <w:rFonts w:ascii="Wingdings" w:hAnsi="Wingdings" w:cs="Wingdings"/>
      <w:sz w:val="20"/>
    </w:rPr>
  </w:style>
  <w:style w:type="character" w:customStyle="1" w:styleId="WW8Num24z0">
    <w:name w:val="WW8Num24z0"/>
    <w:rPr>
      <w:rFonts w:ascii="Courier New" w:hAnsi="Courier New" w:cs="Courier New"/>
    </w:rPr>
  </w:style>
  <w:style w:type="character" w:customStyle="1" w:styleId="WW8Num24z2">
    <w:name w:val="WW8Num24z2"/>
    <w:rPr>
      <w:rFonts w:ascii="Wingdings" w:hAnsi="Wingdings" w:cs="Wingdings"/>
    </w:rPr>
  </w:style>
  <w:style w:type="character" w:customStyle="1" w:styleId="WW8Num24z3">
    <w:name w:val="WW8Num24z3"/>
    <w:rPr>
      <w:rFonts w:ascii="Symbol" w:hAnsi="Symbol" w:cs="Symbol"/>
    </w:rPr>
  </w:style>
  <w:style w:type="character" w:customStyle="1" w:styleId="WW8Num25z0">
    <w:name w:val="WW8Num25z0"/>
    <w:rPr>
      <w:rFonts w:ascii="Symbol" w:hAnsi="Symbol" w:cs="Symbol"/>
      <w:sz w:val="20"/>
    </w:rPr>
  </w:style>
  <w:style w:type="character" w:customStyle="1" w:styleId="WW8Num25z1">
    <w:name w:val="WW8Num25z1"/>
    <w:rPr>
      <w:rFonts w:ascii="Courier New" w:hAnsi="Courier New" w:cs="Courier New"/>
      <w:sz w:val="20"/>
    </w:rPr>
  </w:style>
  <w:style w:type="character" w:customStyle="1" w:styleId="WW8Num25z2">
    <w:name w:val="WW8Num25z2"/>
    <w:rPr>
      <w:rFonts w:ascii="Wingdings" w:hAnsi="Wingdings" w:cs="Wingdings"/>
      <w:sz w:val="20"/>
    </w:rPr>
  </w:style>
  <w:style w:type="character" w:customStyle="1" w:styleId="WW8Num26z0">
    <w:name w:val="WW8Num26z0"/>
    <w:rPr>
      <w:b/>
      <w:bCs/>
      <w:kern w:val="1"/>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St15z0">
    <w:name w:val="WW8NumSt15z0"/>
    <w:rPr>
      <w:rFonts w:ascii="Symbol" w:hAnsi="Symbol" w:cs="Symbol"/>
      <w:sz w:val="22"/>
    </w:rPr>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uiPriority w:val="22"/>
    <w:qFormat/>
    <w:rPr>
      <w:b/>
      <w:bCs/>
    </w:rPr>
  </w:style>
  <w:style w:type="character" w:styleId="Emphasis">
    <w:name w:val="Emphasis"/>
    <w:qFormat/>
    <w:rPr>
      <w:i/>
      <w:iCs/>
    </w:rPr>
  </w:style>
  <w:style w:type="character" w:customStyle="1" w:styleId="function">
    <w:name w:val="function"/>
    <w:basedOn w:val="DefaultParagraphFont"/>
  </w:style>
  <w:style w:type="character" w:customStyle="1" w:styleId="prefix">
    <w:name w:val="prefix"/>
    <w:basedOn w:val="DefaultParagraphFont"/>
  </w:style>
  <w:style w:type="character" w:styleId="HTMLCode">
    <w:name w:val="HTML Code"/>
    <w:uiPriority w:val="99"/>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1">
    <w:name w:val="Char Char1"/>
    <w:rPr>
      <w:rFonts w:eastAsia="MS Mincho"/>
      <w:sz w:val="24"/>
      <w:szCs w:val="24"/>
      <w:lang w:val="en-GB" w:eastAsia="ja-JP" w:bidi="ar-SA"/>
    </w:rPr>
  </w:style>
  <w:style w:type="character" w:customStyle="1" w:styleId="nobreakChar">
    <w:name w:val="nobreak Char"/>
    <w:rPr>
      <w:rFonts w:ascii="Arial" w:hAnsi="Arial" w:cs="Arial"/>
      <w:szCs w:val="24"/>
      <w:lang w:val="en-US" w:bidi="ar-SA"/>
    </w:rPr>
  </w:style>
  <w:style w:type="character" w:customStyle="1" w:styleId="abbrev">
    <w:name w:val="abbrev"/>
    <w:basedOn w:val="DefaultParagraphFont"/>
  </w:style>
  <w:style w:type="character" w:customStyle="1" w:styleId="citetitle">
    <w:name w:val="citetitle"/>
    <w:basedOn w:val="DefaultParagraphFont"/>
  </w:style>
  <w:style w:type="character" w:styleId="HTMLCite">
    <w:name w:val="HTML Cite"/>
    <w:rPr>
      <w:i/>
      <w:iCs/>
    </w:rPr>
  </w:style>
  <w:style w:type="character" w:customStyle="1" w:styleId="added">
    <w:name w:val="added"/>
    <w:basedOn w:val="DefaultParagraphFont"/>
  </w:style>
  <w:style w:type="character" w:styleId="HTMLAcronym">
    <w:name w:val="HTML Acronym"/>
    <w:basedOn w:val="DefaultParagraphFont"/>
  </w:style>
  <w:style w:type="character" w:customStyle="1" w:styleId="Heading1Char">
    <w:name w:val="Heading 1 Char"/>
    <w:rPr>
      <w:rFonts w:ascii="Arial" w:eastAsia="MS Mincho" w:hAnsi="Arial" w:cs="Arial"/>
      <w:b/>
      <w:bCs/>
      <w:kern w:val="1"/>
      <w:sz w:val="32"/>
      <w:szCs w:val="32"/>
      <w:lang w:val="en-GB" w:eastAsia="ja-JP" w:bidi="ar-SA"/>
    </w:rPr>
  </w:style>
  <w:style w:type="character" w:customStyle="1" w:styleId="StyleHeading112ptChar">
    <w:name w:val="Style Heading 1 + 12 pt Char"/>
    <w:rPr>
      <w:rFonts w:ascii="Arial" w:eastAsia="MS Mincho" w:hAnsi="Arial" w:cs="Arial"/>
      <w:b/>
      <w:bCs/>
      <w:kern w:val="1"/>
      <w:sz w:val="24"/>
      <w:szCs w:val="32"/>
      <w:lang w:val="en-GB" w:eastAsia="ja-JP" w:bidi="ar-SA"/>
    </w:rPr>
  </w:style>
  <w:style w:type="character" w:styleId="FootnoteReference">
    <w:name w:val="footnote reference"/>
    <w:rPr>
      <w:vertAlign w:val="superscript"/>
    </w:rPr>
  </w:style>
  <w:style w:type="character" w:customStyle="1" w:styleId="NumberingSymbols">
    <w:name w:val="Numbering Symbols"/>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uiPriority w:val="99"/>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numPr>
        <w:numId w:val="3"/>
      </w:numPr>
    </w:pPr>
    <w:rPr>
      <w:rFonts w:ascii="Arial" w:eastAsia="Times New Roman" w:hAnsi="Arial" w:cs="Arial"/>
      <w:sz w:val="20"/>
      <w:szCs w:val="20"/>
      <w:lang w:val="en-US"/>
    </w:rPr>
  </w:style>
  <w:style w:type="paragraph" w:styleId="ListNumber">
    <w:name w:val="List Number"/>
    <w:basedOn w:val="Normal"/>
    <w:pPr>
      <w:numPr>
        <w:numId w:val="2"/>
      </w:numPr>
    </w:pPr>
    <w:rPr>
      <w:rFonts w:ascii="Arial" w:eastAsia="Times New Roman" w:hAnsi="Arial" w:cs="Arial"/>
      <w:sz w:val="20"/>
      <w:szCs w:val="20"/>
      <w:lang w:val="en-US"/>
    </w:rPr>
  </w:style>
  <w:style w:type="paragraph" w:customStyle="1" w:styleId="StyleHeading112pt">
    <w:name w:val="Style Heading 1 + 12 pt"/>
    <w:basedOn w:val="Heading1"/>
    <w:pPr>
      <w:numPr>
        <w:numId w:val="6"/>
      </w:numPr>
    </w:pPr>
    <w:rPr>
      <w:sz w:val="24"/>
    </w:rPr>
  </w:style>
  <w:style w:type="paragraph" w:customStyle="1" w:styleId="StyleHeading2Arial10pt">
    <w:name w:val="Style Heading 2 + Arial 10 pt"/>
    <w:basedOn w:val="Heading2"/>
    <w:pPr>
      <w:numPr>
        <w:numId w:val="12"/>
      </w:numPr>
    </w:pPr>
    <w:rPr>
      <w:rFonts w:ascii="Arial" w:hAnsi="Arial" w:cs="Arial"/>
      <w:sz w:val="20"/>
    </w:rPr>
  </w:style>
  <w:style w:type="paragraph" w:customStyle="1" w:styleId="StyleHeading2Arial10pt1">
    <w:name w:val="Style Heading 2 + Arial 10 pt1"/>
    <w:basedOn w:val="Heading2"/>
    <w:pPr>
      <w:numPr>
        <w:ilvl w:val="1"/>
        <w:numId w:val="1"/>
      </w:numPr>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Revision">
    <w:name w:val="Revision"/>
    <w:hidden/>
    <w:uiPriority w:val="99"/>
    <w:semiHidden/>
    <w:rsid w:val="00200172"/>
    <w:rPr>
      <w:rFonts w:eastAsia="MS Mincho"/>
      <w:sz w:val="24"/>
      <w:szCs w:val="24"/>
      <w:lang w:eastAsia="ja-JP"/>
    </w:rPr>
  </w:style>
  <w:style w:type="paragraph" w:customStyle="1" w:styleId="BulletList">
    <w:name w:val="Bullet List"/>
    <w:basedOn w:val="Normal"/>
    <w:rsid w:val="00516ECD"/>
    <w:pPr>
      <w:tabs>
        <w:tab w:val="left" w:pos="720"/>
        <w:tab w:val="left" w:pos="1440"/>
        <w:tab w:val="left" w:pos="1620"/>
      </w:tabs>
      <w:suppressAutoHyphens w:val="0"/>
      <w:spacing w:before="40" w:after="40" w:line="276" w:lineRule="auto"/>
      <w:ind w:left="540" w:hanging="180"/>
    </w:pPr>
    <w:rPr>
      <w:rFonts w:ascii="Arial" w:eastAsia="Arial Unicode MS" w:hAnsi="Arial"/>
      <w:sz w:val="20"/>
      <w:szCs w:val="20"/>
      <w:lang w:val="en-US" w:eastAsia="en-US"/>
    </w:rPr>
  </w:style>
  <w:style w:type="paragraph" w:styleId="ListParagraph">
    <w:name w:val="List Paragraph"/>
    <w:basedOn w:val="Normal"/>
    <w:qFormat/>
    <w:rsid w:val="0012073A"/>
    <w:pPr>
      <w:ind w:left="720"/>
      <w:contextualSpacing/>
    </w:pPr>
  </w:style>
  <w:style w:type="paragraph" w:customStyle="1" w:styleId="richtextnodeselected">
    <w:name w:val="richtextnodeselected"/>
    <w:basedOn w:val="Normal"/>
    <w:rsid w:val="001E2957"/>
    <w:pPr>
      <w:suppressAutoHyphens w:val="0"/>
      <w:spacing w:before="100" w:beforeAutospacing="1" w:after="100" w:afterAutospacing="1"/>
    </w:pPr>
    <w:rPr>
      <w:rFonts w:eastAsia="Times New Roman"/>
      <w:lang w:eastAsia="en-GB"/>
    </w:rPr>
  </w:style>
  <w:style w:type="table" w:styleId="TableGrid">
    <w:name w:val="Table Grid"/>
    <w:basedOn w:val="TableNormal"/>
    <w:uiPriority w:val="59"/>
    <w:rsid w:val="009C0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Block"/>
    <w:basedOn w:val="Normal"/>
    <w:link w:val="CodeBlockChar"/>
    <w:rsid w:val="004A26C1"/>
    <w:pPr>
      <w:keepLines/>
      <w:spacing w:before="60" w:after="60"/>
      <w:ind w:left="360"/>
    </w:pPr>
    <w:rPr>
      <w:rFonts w:ascii="Courier" w:eastAsia="Times New Roman" w:hAnsi="Courier"/>
      <w:noProof/>
      <w:sz w:val="18"/>
      <w:szCs w:val="18"/>
      <w:lang w:val="en-US" w:eastAsia="en-US"/>
    </w:rPr>
  </w:style>
  <w:style w:type="character" w:customStyle="1" w:styleId="CodeBlockChar">
    <w:name w:val="CodeBlock Char"/>
    <w:link w:val="CodeBlock"/>
    <w:locked/>
    <w:rsid w:val="004A26C1"/>
    <w:rPr>
      <w:rFonts w:ascii="Courier" w:hAnsi="Courier"/>
      <w:noProof/>
      <w:sz w:val="18"/>
      <w:szCs w:val="18"/>
      <w:lang w:val="en-US" w:eastAsia="en-US"/>
    </w:rPr>
  </w:style>
  <w:style w:type="paragraph" w:customStyle="1" w:styleId="XMLExcerpt">
    <w:name w:val="XML Excerpt"/>
    <w:link w:val="XMLExcerptChar"/>
    <w:rsid w:val="004A26C1"/>
    <w:pPr>
      <w:pBdr>
        <w:top w:val="dotted" w:sz="4" w:space="1" w:color="auto"/>
        <w:left w:val="dotted" w:sz="4" w:space="4" w:color="auto"/>
        <w:bottom w:val="dotted" w:sz="4" w:space="1" w:color="auto"/>
        <w:right w:val="dotted" w:sz="4" w:space="4" w:color="auto"/>
      </w:pBdr>
      <w:shd w:val="clear" w:color="auto" w:fill="F3F3F3"/>
    </w:pPr>
    <w:rPr>
      <w:rFonts w:ascii="Courier New" w:hAnsi="Courier New" w:cs="Courier New"/>
      <w:noProof/>
    </w:rPr>
  </w:style>
  <w:style w:type="character" w:customStyle="1" w:styleId="XMLExcerptChar">
    <w:name w:val="XML Excerpt Char"/>
    <w:link w:val="XMLExcerpt"/>
    <w:locked/>
    <w:rsid w:val="004A26C1"/>
    <w:rPr>
      <w:rFonts w:ascii="Courier New" w:hAnsi="Courier New" w:cs="Courier New"/>
      <w:noProof/>
      <w:shd w:val="clear" w:color="auto" w:fill="F3F3F3"/>
    </w:rPr>
  </w:style>
  <w:style w:type="character" w:customStyle="1" w:styleId="CommentTextChar">
    <w:name w:val="Comment Text Char"/>
    <w:link w:val="CommentText"/>
    <w:rsid w:val="00652479"/>
    <w:rPr>
      <w:rFonts w:eastAsia="MS Mincho"/>
      <w:lang w:eastAsia="ja-JP"/>
    </w:rPr>
  </w:style>
  <w:style w:type="paragraph" w:styleId="PlainText">
    <w:name w:val="Plain Text"/>
    <w:basedOn w:val="Normal"/>
    <w:link w:val="PlainTextChar"/>
    <w:uiPriority w:val="99"/>
    <w:semiHidden/>
    <w:unhideWhenUsed/>
    <w:rsid w:val="0047411D"/>
    <w:pPr>
      <w:suppressAutoHyphens w:val="0"/>
    </w:pPr>
    <w:rPr>
      <w:rFonts w:ascii="Calibri" w:eastAsiaTheme="minorHAnsi" w:hAnsi="Calibri" w:cstheme="minorBidi"/>
      <w:sz w:val="22"/>
      <w:szCs w:val="21"/>
      <w:lang w:val="en-US" w:eastAsia="en-US"/>
    </w:rPr>
  </w:style>
  <w:style w:type="character" w:customStyle="1" w:styleId="PlainTextChar">
    <w:name w:val="Plain Text Char"/>
    <w:basedOn w:val="DefaultParagraphFont"/>
    <w:link w:val="PlainText"/>
    <w:uiPriority w:val="99"/>
    <w:semiHidden/>
    <w:rsid w:val="0047411D"/>
    <w:rPr>
      <w:rFonts w:ascii="Calibri" w:eastAsiaTheme="minorHAnsi" w:hAnsi="Calibri" w:cstheme="minorBidi"/>
      <w:sz w:val="22"/>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9820">
      <w:bodyDiv w:val="1"/>
      <w:marLeft w:val="0"/>
      <w:marRight w:val="0"/>
      <w:marTop w:val="0"/>
      <w:marBottom w:val="0"/>
      <w:divBdr>
        <w:top w:val="none" w:sz="0" w:space="0" w:color="auto"/>
        <w:left w:val="none" w:sz="0" w:space="0" w:color="auto"/>
        <w:bottom w:val="none" w:sz="0" w:space="0" w:color="auto"/>
        <w:right w:val="none" w:sz="0" w:space="0" w:color="auto"/>
      </w:divBdr>
    </w:div>
    <w:div w:id="370229710">
      <w:bodyDiv w:val="1"/>
      <w:marLeft w:val="0"/>
      <w:marRight w:val="0"/>
      <w:marTop w:val="0"/>
      <w:marBottom w:val="0"/>
      <w:divBdr>
        <w:top w:val="none" w:sz="0" w:space="0" w:color="auto"/>
        <w:left w:val="none" w:sz="0" w:space="0" w:color="auto"/>
        <w:bottom w:val="none" w:sz="0" w:space="0" w:color="auto"/>
        <w:right w:val="none" w:sz="0" w:space="0" w:color="auto"/>
      </w:divBdr>
    </w:div>
    <w:div w:id="482551036">
      <w:bodyDiv w:val="1"/>
      <w:marLeft w:val="0"/>
      <w:marRight w:val="0"/>
      <w:marTop w:val="0"/>
      <w:marBottom w:val="0"/>
      <w:divBdr>
        <w:top w:val="none" w:sz="0" w:space="0" w:color="auto"/>
        <w:left w:val="none" w:sz="0" w:space="0" w:color="auto"/>
        <w:bottom w:val="none" w:sz="0" w:space="0" w:color="auto"/>
        <w:right w:val="none" w:sz="0" w:space="0" w:color="auto"/>
      </w:divBdr>
    </w:div>
    <w:div w:id="653798592">
      <w:bodyDiv w:val="1"/>
      <w:marLeft w:val="0"/>
      <w:marRight w:val="0"/>
      <w:marTop w:val="0"/>
      <w:marBottom w:val="0"/>
      <w:divBdr>
        <w:top w:val="none" w:sz="0" w:space="0" w:color="auto"/>
        <w:left w:val="none" w:sz="0" w:space="0" w:color="auto"/>
        <w:bottom w:val="none" w:sz="0" w:space="0" w:color="auto"/>
        <w:right w:val="none" w:sz="0" w:space="0" w:color="auto"/>
      </w:divBdr>
      <w:divsChild>
        <w:div w:id="1300306640">
          <w:marLeft w:val="0"/>
          <w:marRight w:val="0"/>
          <w:marTop w:val="0"/>
          <w:marBottom w:val="0"/>
          <w:divBdr>
            <w:top w:val="none" w:sz="0" w:space="0" w:color="auto"/>
            <w:left w:val="none" w:sz="0" w:space="0" w:color="auto"/>
            <w:bottom w:val="none" w:sz="0" w:space="0" w:color="auto"/>
            <w:right w:val="none" w:sz="0" w:space="0" w:color="auto"/>
          </w:divBdr>
        </w:div>
      </w:divsChild>
    </w:div>
    <w:div w:id="898785465">
      <w:bodyDiv w:val="1"/>
      <w:marLeft w:val="0"/>
      <w:marRight w:val="0"/>
      <w:marTop w:val="0"/>
      <w:marBottom w:val="0"/>
      <w:divBdr>
        <w:top w:val="none" w:sz="0" w:space="0" w:color="auto"/>
        <w:left w:val="none" w:sz="0" w:space="0" w:color="auto"/>
        <w:bottom w:val="none" w:sz="0" w:space="0" w:color="auto"/>
        <w:right w:val="none" w:sz="0" w:space="0" w:color="auto"/>
      </w:divBdr>
    </w:div>
    <w:div w:id="973800705">
      <w:bodyDiv w:val="1"/>
      <w:marLeft w:val="0"/>
      <w:marRight w:val="0"/>
      <w:marTop w:val="0"/>
      <w:marBottom w:val="0"/>
      <w:divBdr>
        <w:top w:val="none" w:sz="0" w:space="0" w:color="auto"/>
        <w:left w:val="none" w:sz="0" w:space="0" w:color="auto"/>
        <w:bottom w:val="none" w:sz="0" w:space="0" w:color="auto"/>
        <w:right w:val="none" w:sz="0" w:space="0" w:color="auto"/>
      </w:divBdr>
      <w:divsChild>
        <w:div w:id="1991591924">
          <w:marLeft w:val="0"/>
          <w:marRight w:val="0"/>
          <w:marTop w:val="0"/>
          <w:marBottom w:val="0"/>
          <w:divBdr>
            <w:top w:val="none" w:sz="0" w:space="0" w:color="auto"/>
            <w:left w:val="none" w:sz="0" w:space="0" w:color="auto"/>
            <w:bottom w:val="none" w:sz="0" w:space="0" w:color="auto"/>
            <w:right w:val="none" w:sz="0" w:space="0" w:color="auto"/>
          </w:divBdr>
          <w:divsChild>
            <w:div w:id="147044333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226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66">
          <w:marLeft w:val="0"/>
          <w:marRight w:val="0"/>
          <w:marTop w:val="0"/>
          <w:marBottom w:val="0"/>
          <w:divBdr>
            <w:top w:val="none" w:sz="0" w:space="0" w:color="auto"/>
            <w:left w:val="none" w:sz="0" w:space="0" w:color="auto"/>
            <w:bottom w:val="none" w:sz="0" w:space="0" w:color="auto"/>
            <w:right w:val="none" w:sz="0" w:space="0" w:color="auto"/>
          </w:divBdr>
        </w:div>
        <w:div w:id="2039356169">
          <w:marLeft w:val="0"/>
          <w:marRight w:val="0"/>
          <w:marTop w:val="0"/>
          <w:marBottom w:val="0"/>
          <w:divBdr>
            <w:top w:val="none" w:sz="0" w:space="0" w:color="auto"/>
            <w:left w:val="none" w:sz="0" w:space="0" w:color="auto"/>
            <w:bottom w:val="none" w:sz="0" w:space="0" w:color="auto"/>
            <w:right w:val="none" w:sz="0" w:space="0" w:color="auto"/>
          </w:divBdr>
          <w:divsChild>
            <w:div w:id="1882666751">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25161174">
          <w:marLeft w:val="0"/>
          <w:marRight w:val="0"/>
          <w:marTop w:val="0"/>
          <w:marBottom w:val="0"/>
          <w:divBdr>
            <w:top w:val="none" w:sz="0" w:space="0" w:color="auto"/>
            <w:left w:val="none" w:sz="0" w:space="0" w:color="auto"/>
            <w:bottom w:val="none" w:sz="0" w:space="0" w:color="auto"/>
            <w:right w:val="none" w:sz="0" w:space="0" w:color="auto"/>
          </w:divBdr>
        </w:div>
        <w:div w:id="1409183005">
          <w:marLeft w:val="0"/>
          <w:marRight w:val="0"/>
          <w:marTop w:val="0"/>
          <w:marBottom w:val="0"/>
          <w:divBdr>
            <w:top w:val="none" w:sz="0" w:space="0" w:color="auto"/>
            <w:left w:val="none" w:sz="0" w:space="0" w:color="auto"/>
            <w:bottom w:val="none" w:sz="0" w:space="0" w:color="auto"/>
            <w:right w:val="none" w:sz="0" w:space="0" w:color="auto"/>
          </w:divBdr>
          <w:divsChild>
            <w:div w:id="754401497">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750002288">
          <w:marLeft w:val="0"/>
          <w:marRight w:val="0"/>
          <w:marTop w:val="0"/>
          <w:marBottom w:val="0"/>
          <w:divBdr>
            <w:top w:val="none" w:sz="0" w:space="0" w:color="auto"/>
            <w:left w:val="none" w:sz="0" w:space="0" w:color="auto"/>
            <w:bottom w:val="none" w:sz="0" w:space="0" w:color="auto"/>
            <w:right w:val="none" w:sz="0" w:space="0" w:color="auto"/>
          </w:divBdr>
        </w:div>
        <w:div w:id="806975718">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410805237">
              <w:marLeft w:val="0"/>
              <w:marRight w:val="0"/>
              <w:marTop w:val="0"/>
              <w:marBottom w:val="0"/>
              <w:divBdr>
                <w:top w:val="none" w:sz="0" w:space="0" w:color="auto"/>
                <w:left w:val="none" w:sz="0" w:space="0" w:color="auto"/>
                <w:bottom w:val="none" w:sz="0" w:space="0" w:color="auto"/>
                <w:right w:val="none" w:sz="0" w:space="0" w:color="auto"/>
              </w:divBdr>
              <w:divsChild>
                <w:div w:id="69157749">
                  <w:marLeft w:val="0"/>
                  <w:marRight w:val="0"/>
                  <w:marTop w:val="0"/>
                  <w:marBottom w:val="0"/>
                  <w:divBdr>
                    <w:top w:val="none" w:sz="0" w:space="0" w:color="auto"/>
                    <w:left w:val="none" w:sz="0" w:space="0" w:color="auto"/>
                    <w:bottom w:val="none" w:sz="0" w:space="0" w:color="auto"/>
                    <w:right w:val="none" w:sz="0" w:space="0" w:color="auto"/>
                  </w:divBdr>
                </w:div>
                <w:div w:id="10954663">
                  <w:marLeft w:val="0"/>
                  <w:marRight w:val="0"/>
                  <w:marTop w:val="0"/>
                  <w:marBottom w:val="0"/>
                  <w:divBdr>
                    <w:top w:val="none" w:sz="0" w:space="0" w:color="auto"/>
                    <w:left w:val="none" w:sz="0" w:space="0" w:color="auto"/>
                    <w:bottom w:val="none" w:sz="0" w:space="0" w:color="auto"/>
                    <w:right w:val="none" w:sz="0" w:space="0" w:color="auto"/>
                  </w:divBdr>
                </w:div>
              </w:divsChild>
            </w:div>
            <w:div w:id="1316836153">
              <w:marLeft w:val="0"/>
              <w:marRight w:val="0"/>
              <w:marTop w:val="0"/>
              <w:marBottom w:val="0"/>
              <w:divBdr>
                <w:top w:val="none" w:sz="0" w:space="0" w:color="auto"/>
                <w:left w:val="none" w:sz="0" w:space="0" w:color="auto"/>
                <w:bottom w:val="none" w:sz="0" w:space="0" w:color="auto"/>
                <w:right w:val="none" w:sz="0" w:space="0" w:color="auto"/>
              </w:divBdr>
              <w:divsChild>
                <w:div w:id="912203877">
                  <w:marLeft w:val="0"/>
                  <w:marRight w:val="0"/>
                  <w:marTop w:val="0"/>
                  <w:marBottom w:val="0"/>
                  <w:divBdr>
                    <w:top w:val="none" w:sz="0" w:space="0" w:color="auto"/>
                    <w:left w:val="none" w:sz="0" w:space="0" w:color="auto"/>
                    <w:bottom w:val="none" w:sz="0" w:space="0" w:color="auto"/>
                    <w:right w:val="none" w:sz="0" w:space="0" w:color="auto"/>
                  </w:divBdr>
                </w:div>
              </w:divsChild>
            </w:div>
            <w:div w:id="1130514269">
              <w:marLeft w:val="0"/>
              <w:marRight w:val="0"/>
              <w:marTop w:val="0"/>
              <w:marBottom w:val="0"/>
              <w:divBdr>
                <w:top w:val="none" w:sz="0" w:space="0" w:color="auto"/>
                <w:left w:val="none" w:sz="0" w:space="0" w:color="auto"/>
                <w:bottom w:val="none" w:sz="0" w:space="0" w:color="auto"/>
                <w:right w:val="none" w:sz="0" w:space="0" w:color="auto"/>
              </w:divBdr>
            </w:div>
            <w:div w:id="273557908">
              <w:marLeft w:val="0"/>
              <w:marRight w:val="0"/>
              <w:marTop w:val="0"/>
              <w:marBottom w:val="0"/>
              <w:divBdr>
                <w:top w:val="none" w:sz="0" w:space="0" w:color="auto"/>
                <w:left w:val="none" w:sz="0" w:space="0" w:color="auto"/>
                <w:bottom w:val="none" w:sz="0" w:space="0" w:color="auto"/>
                <w:right w:val="none" w:sz="0" w:space="0" w:color="auto"/>
              </w:divBdr>
              <w:divsChild>
                <w:div w:id="13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241808">
      <w:bodyDiv w:val="1"/>
      <w:marLeft w:val="0"/>
      <w:marRight w:val="0"/>
      <w:marTop w:val="0"/>
      <w:marBottom w:val="0"/>
      <w:divBdr>
        <w:top w:val="none" w:sz="0" w:space="0" w:color="auto"/>
        <w:left w:val="none" w:sz="0" w:space="0" w:color="auto"/>
        <w:bottom w:val="none" w:sz="0" w:space="0" w:color="auto"/>
        <w:right w:val="none" w:sz="0" w:space="0" w:color="auto"/>
      </w:divBdr>
    </w:div>
    <w:div w:id="1117413880">
      <w:bodyDiv w:val="1"/>
      <w:marLeft w:val="0"/>
      <w:marRight w:val="0"/>
      <w:marTop w:val="0"/>
      <w:marBottom w:val="0"/>
      <w:divBdr>
        <w:top w:val="none" w:sz="0" w:space="0" w:color="auto"/>
        <w:left w:val="none" w:sz="0" w:space="0" w:color="auto"/>
        <w:bottom w:val="none" w:sz="0" w:space="0" w:color="auto"/>
        <w:right w:val="none" w:sz="0" w:space="0" w:color="auto"/>
      </w:divBdr>
    </w:div>
    <w:div w:id="1196653210">
      <w:bodyDiv w:val="1"/>
      <w:marLeft w:val="0"/>
      <w:marRight w:val="0"/>
      <w:marTop w:val="0"/>
      <w:marBottom w:val="0"/>
      <w:divBdr>
        <w:top w:val="none" w:sz="0" w:space="0" w:color="auto"/>
        <w:left w:val="none" w:sz="0" w:space="0" w:color="auto"/>
        <w:bottom w:val="none" w:sz="0" w:space="0" w:color="auto"/>
        <w:right w:val="none" w:sz="0" w:space="0" w:color="auto"/>
      </w:divBdr>
    </w:div>
    <w:div w:id="1576820222">
      <w:bodyDiv w:val="1"/>
      <w:marLeft w:val="0"/>
      <w:marRight w:val="0"/>
      <w:marTop w:val="0"/>
      <w:marBottom w:val="0"/>
      <w:divBdr>
        <w:top w:val="none" w:sz="0" w:space="0" w:color="auto"/>
        <w:left w:val="none" w:sz="0" w:space="0" w:color="auto"/>
        <w:bottom w:val="none" w:sz="0" w:space="0" w:color="auto"/>
        <w:right w:val="none" w:sz="0" w:space="0" w:color="auto"/>
      </w:divBdr>
    </w:div>
    <w:div w:id="1596858664">
      <w:bodyDiv w:val="1"/>
      <w:marLeft w:val="0"/>
      <w:marRight w:val="0"/>
      <w:marTop w:val="0"/>
      <w:marBottom w:val="0"/>
      <w:divBdr>
        <w:top w:val="none" w:sz="0" w:space="0" w:color="auto"/>
        <w:left w:val="none" w:sz="0" w:space="0" w:color="auto"/>
        <w:bottom w:val="none" w:sz="0" w:space="0" w:color="auto"/>
        <w:right w:val="none" w:sz="0" w:space="0" w:color="auto"/>
      </w:divBdr>
    </w:div>
    <w:div w:id="1880438360">
      <w:bodyDiv w:val="1"/>
      <w:marLeft w:val="0"/>
      <w:marRight w:val="0"/>
      <w:marTop w:val="0"/>
      <w:marBottom w:val="0"/>
      <w:divBdr>
        <w:top w:val="none" w:sz="0" w:space="0" w:color="auto"/>
        <w:left w:val="none" w:sz="0" w:space="0" w:color="auto"/>
        <w:bottom w:val="none" w:sz="0" w:space="0" w:color="auto"/>
        <w:right w:val="none" w:sz="0" w:space="0" w:color="auto"/>
      </w:divBdr>
    </w:div>
    <w:div w:id="19678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3.org/TR/NOTE-datetime." TargetMode="External"/><Relationship Id="rId18" Type="http://schemas.openxmlformats.org/officeDocument/2006/relationships/hyperlink" Target="http://redmine.ogf.org/boards/15/topics/251" TargetMode="External"/><Relationship Id="rId26" Type="http://schemas.openxmlformats.org/officeDocument/2006/relationships/hyperlink" Target="http://redmine.ogf.org/boards/15/topics/39" TargetMode="External"/><Relationship Id="rId39" Type="http://schemas.openxmlformats.org/officeDocument/2006/relationships/hyperlink" Target="http://redmine.ogf.org/boards/15/topics/47" TargetMode="External"/><Relationship Id="rId21" Type="http://schemas.openxmlformats.org/officeDocument/2006/relationships/image" Target="media/image1.png"/><Relationship Id="rId34" Type="http://schemas.openxmlformats.org/officeDocument/2006/relationships/hyperlink" Target="http://redmine.ogf.org/boards/15/topics/27" TargetMode="External"/><Relationship Id="rId42" Type="http://schemas.openxmlformats.org/officeDocument/2006/relationships/hyperlink" Target="http://redmine.ogf.org/boards/15/topics/51" TargetMode="External"/><Relationship Id="rId47" Type="http://schemas.openxmlformats.org/officeDocument/2006/relationships/hyperlink" Target="http://redmine.ogf.org/boards/15/topics/64" TargetMode="External"/><Relationship Id="rId50" Type="http://schemas.openxmlformats.org/officeDocument/2006/relationships/hyperlink" Target="http://redmine.ogf.org/boards/15/topics/67" TargetMode="External"/><Relationship Id="rId55" Type="http://schemas.openxmlformats.org/officeDocument/2006/relationships/hyperlink" Target="http://redmine.ogf.org/boards/15/topics/170" TargetMode="External"/><Relationship Id="rId63" Type="http://schemas.openxmlformats.org/officeDocument/2006/relationships/hyperlink" Target="http://www.ogf.org/documents/GFD.207.pdf/" TargetMode="External"/><Relationship Id="rId68" Type="http://schemas.openxmlformats.org/officeDocument/2006/relationships/hyperlink" Target="http://userguide.icu-project.org/strings/regexp" TargetMode="Externa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icu-project.org/apiref/icu4j/com/ibm/icu/text/SimpleDateFormat.html" TargetMode="External"/><Relationship Id="rId29" Type="http://schemas.openxmlformats.org/officeDocument/2006/relationships/hyperlink" Target="http://userguide.icu-project.org/strings/regex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dmine.ogf.org/boards/15/topics/121" TargetMode="External"/><Relationship Id="rId24" Type="http://schemas.openxmlformats.org/officeDocument/2006/relationships/hyperlink" Target="http://redmine.ogf.org/boards/15/topics/39" TargetMode="External"/><Relationship Id="rId32" Type="http://schemas.openxmlformats.org/officeDocument/2006/relationships/hyperlink" Target="http://docs.oracle.com/javase/7/docs/api/java/util/regex/Pattern.html" TargetMode="External"/><Relationship Id="rId37" Type="http://schemas.openxmlformats.org/officeDocument/2006/relationships/hyperlink" Target="http://redmine.ogf.org/boards/15/topics/42" TargetMode="External"/><Relationship Id="rId40" Type="http://schemas.openxmlformats.org/officeDocument/2006/relationships/hyperlink" Target="http://redmine.ogf.org/boards/15/topics/48" TargetMode="External"/><Relationship Id="rId45" Type="http://schemas.openxmlformats.org/officeDocument/2006/relationships/hyperlink" Target="http://redmine.ogf.org/boards/15/topics/61" TargetMode="External"/><Relationship Id="rId53" Type="http://schemas.openxmlformats.org/officeDocument/2006/relationships/hyperlink" Target="http://redmine.ogf.org/boards/15/topics/106" TargetMode="External"/><Relationship Id="rId58" Type="http://schemas.openxmlformats.org/officeDocument/2006/relationships/hyperlink" Target="http://redmine.ogf.org/boards/15/topics/63" TargetMode="External"/><Relationship Id="rId66" Type="http://schemas.openxmlformats.org/officeDocument/2006/relationships/hyperlink" Target="https://sites.google.com/site/cldr/" TargetMode="External"/><Relationship Id="rId5" Type="http://schemas.openxmlformats.org/officeDocument/2006/relationships/settings" Target="settings.xml"/><Relationship Id="rId15" Type="http://schemas.openxmlformats.org/officeDocument/2006/relationships/hyperlink" Target="http://redmine.ogf.org/boards/15/topics/25" TargetMode="External"/><Relationship Id="rId23" Type="http://schemas.openxmlformats.org/officeDocument/2006/relationships/hyperlink" Target="http://redmine.ogf.org/boards/15/topics/46" TargetMode="External"/><Relationship Id="rId28" Type="http://schemas.openxmlformats.org/officeDocument/2006/relationships/hyperlink" Target="http://redmine.ogf.org/boards/15/topics/244" TargetMode="External"/><Relationship Id="rId36" Type="http://schemas.openxmlformats.org/officeDocument/2006/relationships/hyperlink" Target="http://redmine.ogf.org/boards/15/topics/41" TargetMode="External"/><Relationship Id="rId49" Type="http://schemas.openxmlformats.org/officeDocument/2006/relationships/hyperlink" Target="http://redmine.ogf.org/boards/15/topics/66" TargetMode="External"/><Relationship Id="rId57" Type="http://schemas.openxmlformats.org/officeDocument/2006/relationships/hyperlink" Target="http://redmine.ogf.org/boards/15/topics/59" TargetMode="External"/><Relationship Id="rId61" Type="http://schemas.openxmlformats.org/officeDocument/2006/relationships/hyperlink" Target="mailto:mbeckerle@tresys.com" TargetMode="External"/><Relationship Id="rId10" Type="http://schemas.openxmlformats.org/officeDocument/2006/relationships/footer" Target="footer1.xml"/><Relationship Id="rId19" Type="http://schemas.openxmlformats.org/officeDocument/2006/relationships/hyperlink" Target="http://redmine.ogf.org/boards/15/topics/40" TargetMode="External"/><Relationship Id="rId31" Type="http://schemas.openxmlformats.org/officeDocument/2006/relationships/hyperlink" Target="http://perldoc.perl.org/perlre.html" TargetMode="External"/><Relationship Id="rId44" Type="http://schemas.openxmlformats.org/officeDocument/2006/relationships/hyperlink" Target="http://redmine.ogf.org/boards/15/topics/60" TargetMode="External"/><Relationship Id="rId52" Type="http://schemas.openxmlformats.org/officeDocument/2006/relationships/hyperlink" Target="http://redmine.ogf.org/boards/15/topics/90" TargetMode="External"/><Relationship Id="rId60" Type="http://schemas.openxmlformats.org/officeDocument/2006/relationships/hyperlink" Target="mailto:smh@uk.ibm.com" TargetMode="External"/><Relationship Id="rId65" Type="http://schemas.openxmlformats.org/officeDocument/2006/relationships/hyperlink" Target="http://www.unicode.org/reports/tr35/"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redmine.ogf.org/boards/15/topics/30" TargetMode="External"/><Relationship Id="rId22" Type="http://schemas.openxmlformats.org/officeDocument/2006/relationships/hyperlink" Target="http://redmine.ogf.org/boards/15/topics/159" TargetMode="External"/><Relationship Id="rId27" Type="http://schemas.openxmlformats.org/officeDocument/2006/relationships/hyperlink" Target="http://redmine.ogf.org/boards/15/topics/56" TargetMode="External"/><Relationship Id="rId30" Type="http://schemas.openxmlformats.org/officeDocument/2006/relationships/hyperlink" Target="http://www.unicode.org/reports/tr18/" TargetMode="External"/><Relationship Id="rId35" Type="http://schemas.openxmlformats.org/officeDocument/2006/relationships/hyperlink" Target="http://redmine.ogf.org/boards/15/topics/28" TargetMode="External"/><Relationship Id="rId43" Type="http://schemas.openxmlformats.org/officeDocument/2006/relationships/hyperlink" Target="http://redmine.ogf.org/boards/15/topics/57" TargetMode="External"/><Relationship Id="rId48" Type="http://schemas.openxmlformats.org/officeDocument/2006/relationships/hyperlink" Target="http://redmine.ogf.org/boards/15/topics/65" TargetMode="External"/><Relationship Id="rId56" Type="http://schemas.openxmlformats.org/officeDocument/2006/relationships/hyperlink" Target="http://redmine.ogf.org/boards/15/topics/43" TargetMode="External"/><Relationship Id="rId64" Type="http://schemas.openxmlformats.org/officeDocument/2006/relationships/hyperlink" Target="http://www.ogf.org/documents/GFD.152.pdf/" TargetMode="External"/><Relationship Id="rId69" Type="http://schemas.openxmlformats.org/officeDocument/2006/relationships/hyperlink" Target="http://www.unicode.org/reports/tr18/" TargetMode="External"/><Relationship Id="rId8" Type="http://schemas.openxmlformats.org/officeDocument/2006/relationships/endnotes" Target="endnotes.xml"/><Relationship Id="rId51" Type="http://schemas.openxmlformats.org/officeDocument/2006/relationships/hyperlink" Target="http://redmine.ogf.org/boards/15/topics/70"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redmine.ogf.org/boards/15/topics/88" TargetMode="External"/><Relationship Id="rId17" Type="http://schemas.openxmlformats.org/officeDocument/2006/relationships/hyperlink" Target="http://redmine.ogf.org/boards/15/topics/24" TargetMode="External"/><Relationship Id="rId25" Type="http://schemas.openxmlformats.org/officeDocument/2006/relationships/hyperlink" Target="http://redmine.ogf.org/boards/15/topics/39" TargetMode="External"/><Relationship Id="rId33" Type="http://schemas.openxmlformats.org/officeDocument/2006/relationships/hyperlink" Target="http://redmine.ogf.org/boards/15/topics/26" TargetMode="External"/><Relationship Id="rId38" Type="http://schemas.openxmlformats.org/officeDocument/2006/relationships/hyperlink" Target="http://redmine.ogf.org/boards/15/topics/45" TargetMode="External"/><Relationship Id="rId46" Type="http://schemas.openxmlformats.org/officeDocument/2006/relationships/hyperlink" Target="http://redmine.ogf.org/boards/15/topics/62" TargetMode="External"/><Relationship Id="rId59" Type="http://schemas.openxmlformats.org/officeDocument/2006/relationships/hyperlink" Target="http://redmine.ogf.org/boards/15/topics/59" TargetMode="External"/><Relationship Id="rId67" Type="http://schemas.openxmlformats.org/officeDocument/2006/relationships/hyperlink" Target="http://www.w3.org/TR/2004/REC-xmlschema-2-20041028/" TargetMode="External"/><Relationship Id="rId20" Type="http://schemas.openxmlformats.org/officeDocument/2006/relationships/hyperlink" Target="http://demo.icu-project.org/icu-bin/convexp" TargetMode="External"/><Relationship Id="rId41" Type="http://schemas.openxmlformats.org/officeDocument/2006/relationships/hyperlink" Target="http://redmine.ogf.org/boards/15/topics/50" TargetMode="External"/><Relationship Id="rId54" Type="http://schemas.openxmlformats.org/officeDocument/2006/relationships/hyperlink" Target="http://redmine.ogf.org/boards/15/topics/116" TargetMode="External"/><Relationship Id="rId62" Type="http://schemas.openxmlformats.org/officeDocument/2006/relationships/hyperlink" Target="http://www.ogf.org/documents/GFD.174.pdf/" TargetMode="External"/><Relationship Id="rId70" Type="http://schemas.openxmlformats.org/officeDocument/2006/relationships/hyperlink" Target="http://docs.oracle.com/javase/7/docs/api/java/util/regex/Patter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05ABE-5FD4-48EB-A72B-267991EC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63</Pages>
  <Words>24476</Words>
  <Characters>139519</Characters>
  <Application>Microsoft Office Word</Application>
  <DocSecurity>0</DocSecurity>
  <Lines>1162</Lines>
  <Paragraphs>327</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 Corporation</Company>
  <LinksUpToDate>false</LinksUpToDate>
  <CharactersWithSpaces>163668</CharactersWithSpaces>
  <SharedDoc>false</SharedDoc>
  <HLinks>
    <vt:vector size="216" baseType="variant">
      <vt:variant>
        <vt:i4>7864445</vt:i4>
      </vt:variant>
      <vt:variant>
        <vt:i4>111</vt:i4>
      </vt:variant>
      <vt:variant>
        <vt:i4>0</vt:i4>
      </vt:variant>
      <vt:variant>
        <vt:i4>5</vt:i4>
      </vt:variant>
      <vt:variant>
        <vt:lpwstr>%20http://www.ogf.org/documents/GFD.174.pdf/%0D</vt:lpwstr>
      </vt:variant>
      <vt:variant>
        <vt:lpwstr/>
      </vt:variant>
      <vt:variant>
        <vt:i4>7864445</vt:i4>
      </vt:variant>
      <vt:variant>
        <vt:i4>108</vt:i4>
      </vt:variant>
      <vt:variant>
        <vt:i4>0</vt:i4>
      </vt:variant>
      <vt:variant>
        <vt:i4>5</vt:i4>
      </vt:variant>
      <vt:variant>
        <vt:lpwstr>%20http://www.ogf.org/documents/GFD.174.pdf/%0D</vt:lpwstr>
      </vt:variant>
      <vt:variant>
        <vt:lpwstr/>
      </vt:variant>
      <vt:variant>
        <vt:i4>7864445</vt:i4>
      </vt:variant>
      <vt:variant>
        <vt:i4>105</vt:i4>
      </vt:variant>
      <vt:variant>
        <vt:i4>0</vt:i4>
      </vt:variant>
      <vt:variant>
        <vt:i4>5</vt:i4>
      </vt:variant>
      <vt:variant>
        <vt:lpwstr>%20http://www.ogf.org/documents/GFD.174.pdf/%0D</vt:lpwstr>
      </vt:variant>
      <vt:variant>
        <vt:lpwstr/>
      </vt:variant>
      <vt:variant>
        <vt:i4>7864445</vt:i4>
      </vt:variant>
      <vt:variant>
        <vt:i4>102</vt:i4>
      </vt:variant>
      <vt:variant>
        <vt:i4>0</vt:i4>
      </vt:variant>
      <vt:variant>
        <vt:i4>5</vt:i4>
      </vt:variant>
      <vt:variant>
        <vt:lpwstr>%20http://www.ogf.org/documents/GFD.174.pdf/%0D</vt:lpwstr>
      </vt:variant>
      <vt:variant>
        <vt:lpwstr/>
      </vt:variant>
      <vt:variant>
        <vt:i4>1245295</vt:i4>
      </vt:variant>
      <vt:variant>
        <vt:i4>99</vt:i4>
      </vt:variant>
      <vt:variant>
        <vt:i4>0</vt:i4>
      </vt:variant>
      <vt:variant>
        <vt:i4>5</vt:i4>
      </vt:variant>
      <vt:variant>
        <vt:lpwstr>mailto:mbeckerle.dfdl@gmail.com</vt:lpwstr>
      </vt:variant>
      <vt:variant>
        <vt:lpwstr/>
      </vt:variant>
      <vt:variant>
        <vt:i4>65643</vt:i4>
      </vt:variant>
      <vt:variant>
        <vt:i4>96</vt:i4>
      </vt:variant>
      <vt:variant>
        <vt:i4>0</vt:i4>
      </vt:variant>
      <vt:variant>
        <vt:i4>5</vt:i4>
      </vt:variant>
      <vt:variant>
        <vt:lpwstr>mailto:smh@uk.ibm.com</vt:lpwstr>
      </vt:variant>
      <vt:variant>
        <vt:lpwstr/>
      </vt:variant>
      <vt:variant>
        <vt:i4>6881385</vt:i4>
      </vt:variant>
      <vt:variant>
        <vt:i4>93</vt:i4>
      </vt:variant>
      <vt:variant>
        <vt:i4>0</vt:i4>
      </vt:variant>
      <vt:variant>
        <vt:i4>5</vt:i4>
      </vt:variant>
      <vt:variant>
        <vt:lpwstr>ICU%20Converter%20Explorer%20(http://demo.icu-project.org/icu-bin/convexp).</vt:lpwstr>
      </vt:variant>
      <vt:variant>
        <vt:lpwstr/>
      </vt:variant>
      <vt:variant>
        <vt:i4>7143455</vt:i4>
      </vt:variant>
      <vt:variant>
        <vt:i4>90</vt:i4>
      </vt:variant>
      <vt:variant>
        <vt:i4>0</vt:i4>
      </vt:variant>
      <vt:variant>
        <vt:i4>5</vt:i4>
      </vt:variant>
      <vt:variant>
        <vt:lpwstr>http://en.wikipedia.org/wiki/Replacement_character</vt:lpwstr>
      </vt:variant>
      <vt:variant>
        <vt:lpwstr/>
      </vt:variant>
      <vt:variant>
        <vt:i4>6422579</vt:i4>
      </vt:variant>
      <vt:variant>
        <vt:i4>87</vt:i4>
      </vt:variant>
      <vt:variant>
        <vt:i4>0</vt:i4>
      </vt:variant>
      <vt:variant>
        <vt:i4>5</vt:i4>
      </vt:variant>
      <vt:variant>
        <vt:lpwstr>http://www.w3.org/TR/NOTE-datetime</vt:lpwstr>
      </vt:variant>
      <vt:variant>
        <vt:lpwstr/>
      </vt:variant>
      <vt:variant>
        <vt:i4>6160470</vt:i4>
      </vt:variant>
      <vt:variant>
        <vt:i4>84</vt:i4>
      </vt:variant>
      <vt:variant>
        <vt:i4>0</vt:i4>
      </vt:variant>
      <vt:variant>
        <vt:i4>5</vt:i4>
      </vt:variant>
      <vt:variant>
        <vt:lpwstr>http://www.w3.org/TR/2004/REC-xmlschema-2-20041028/</vt:lpwstr>
      </vt:variant>
      <vt:variant>
        <vt:lpwstr>dateTime-order</vt:lpwstr>
      </vt:variant>
      <vt:variant>
        <vt:i4>5308503</vt:i4>
      </vt:variant>
      <vt:variant>
        <vt:i4>81</vt:i4>
      </vt:variant>
      <vt:variant>
        <vt:i4>0</vt:i4>
      </vt:variant>
      <vt:variant>
        <vt:i4>5</vt:i4>
      </vt:variant>
      <vt:variant>
        <vt:lpwstr>http://userguide.icu-project.org/formatparse/datetime</vt:lpwstr>
      </vt:variant>
      <vt:variant>
        <vt:lpwstr/>
      </vt:variant>
      <vt:variant>
        <vt:i4>3473454</vt:i4>
      </vt:variant>
      <vt:variant>
        <vt:i4>78</vt:i4>
      </vt:variant>
      <vt:variant>
        <vt:i4>0</vt:i4>
      </vt:variant>
      <vt:variant>
        <vt:i4>5</vt:i4>
      </vt:variant>
      <vt:variant>
        <vt:lpwstr>http://icu-project.org/apiref/icu4c/classSimpleDateFormat.html</vt:lpwstr>
      </vt:variant>
      <vt:variant>
        <vt:lpwstr/>
      </vt:variant>
      <vt:variant>
        <vt:i4>5505063</vt:i4>
      </vt:variant>
      <vt:variant>
        <vt:i4>74</vt:i4>
      </vt:variant>
      <vt:variant>
        <vt:i4>0</vt:i4>
      </vt:variant>
      <vt:variant>
        <vt:i4>5</vt:i4>
      </vt:variant>
      <vt:variant>
        <vt:lpwstr/>
      </vt:variant>
      <vt:variant>
        <vt:lpwstr>__RefHeading__1164_1503507204</vt:lpwstr>
      </vt:variant>
      <vt:variant>
        <vt:i4>5373991</vt:i4>
      </vt:variant>
      <vt:variant>
        <vt:i4>71</vt:i4>
      </vt:variant>
      <vt:variant>
        <vt:i4>0</vt:i4>
      </vt:variant>
      <vt:variant>
        <vt:i4>5</vt:i4>
      </vt:variant>
      <vt:variant>
        <vt:lpwstr/>
      </vt:variant>
      <vt:variant>
        <vt:lpwstr>__RefHeading__1162_1503507204</vt:lpwstr>
      </vt:variant>
      <vt:variant>
        <vt:i4>5242919</vt:i4>
      </vt:variant>
      <vt:variant>
        <vt:i4>68</vt:i4>
      </vt:variant>
      <vt:variant>
        <vt:i4>0</vt:i4>
      </vt:variant>
      <vt:variant>
        <vt:i4>5</vt:i4>
      </vt:variant>
      <vt:variant>
        <vt:lpwstr/>
      </vt:variant>
      <vt:variant>
        <vt:lpwstr>__RefHeading__1160_1503507204</vt:lpwstr>
      </vt:variant>
      <vt:variant>
        <vt:i4>5767204</vt:i4>
      </vt:variant>
      <vt:variant>
        <vt:i4>65</vt:i4>
      </vt:variant>
      <vt:variant>
        <vt:i4>0</vt:i4>
      </vt:variant>
      <vt:variant>
        <vt:i4>5</vt:i4>
      </vt:variant>
      <vt:variant>
        <vt:lpwstr/>
      </vt:variant>
      <vt:variant>
        <vt:lpwstr>__RefHeading__1158_1503507204</vt:lpwstr>
      </vt:variant>
      <vt:variant>
        <vt:i4>5636132</vt:i4>
      </vt:variant>
      <vt:variant>
        <vt:i4>62</vt:i4>
      </vt:variant>
      <vt:variant>
        <vt:i4>0</vt:i4>
      </vt:variant>
      <vt:variant>
        <vt:i4>5</vt:i4>
      </vt:variant>
      <vt:variant>
        <vt:lpwstr/>
      </vt:variant>
      <vt:variant>
        <vt:lpwstr>__RefHeading__1156_1503507204</vt:lpwstr>
      </vt:variant>
      <vt:variant>
        <vt:i4>5505060</vt:i4>
      </vt:variant>
      <vt:variant>
        <vt:i4>59</vt:i4>
      </vt:variant>
      <vt:variant>
        <vt:i4>0</vt:i4>
      </vt:variant>
      <vt:variant>
        <vt:i4>5</vt:i4>
      </vt:variant>
      <vt:variant>
        <vt:lpwstr/>
      </vt:variant>
      <vt:variant>
        <vt:lpwstr>__RefHeading__1154_1503507204</vt:lpwstr>
      </vt:variant>
      <vt:variant>
        <vt:i4>5373988</vt:i4>
      </vt:variant>
      <vt:variant>
        <vt:i4>56</vt:i4>
      </vt:variant>
      <vt:variant>
        <vt:i4>0</vt:i4>
      </vt:variant>
      <vt:variant>
        <vt:i4>5</vt:i4>
      </vt:variant>
      <vt:variant>
        <vt:lpwstr/>
      </vt:variant>
      <vt:variant>
        <vt:lpwstr>__RefHeading__1152_1503507204</vt:lpwstr>
      </vt:variant>
      <vt:variant>
        <vt:i4>5242916</vt:i4>
      </vt:variant>
      <vt:variant>
        <vt:i4>53</vt:i4>
      </vt:variant>
      <vt:variant>
        <vt:i4>0</vt:i4>
      </vt:variant>
      <vt:variant>
        <vt:i4>5</vt:i4>
      </vt:variant>
      <vt:variant>
        <vt:lpwstr/>
      </vt:variant>
      <vt:variant>
        <vt:lpwstr>__RefHeading__1150_1503507204</vt:lpwstr>
      </vt:variant>
      <vt:variant>
        <vt:i4>5767205</vt:i4>
      </vt:variant>
      <vt:variant>
        <vt:i4>50</vt:i4>
      </vt:variant>
      <vt:variant>
        <vt:i4>0</vt:i4>
      </vt:variant>
      <vt:variant>
        <vt:i4>5</vt:i4>
      </vt:variant>
      <vt:variant>
        <vt:lpwstr/>
      </vt:variant>
      <vt:variant>
        <vt:lpwstr>__RefHeading__1148_1503507204</vt:lpwstr>
      </vt:variant>
      <vt:variant>
        <vt:i4>5636133</vt:i4>
      </vt:variant>
      <vt:variant>
        <vt:i4>47</vt:i4>
      </vt:variant>
      <vt:variant>
        <vt:i4>0</vt:i4>
      </vt:variant>
      <vt:variant>
        <vt:i4>5</vt:i4>
      </vt:variant>
      <vt:variant>
        <vt:lpwstr/>
      </vt:variant>
      <vt:variant>
        <vt:lpwstr>__RefHeading__1146_1503507204</vt:lpwstr>
      </vt:variant>
      <vt:variant>
        <vt:i4>5505061</vt:i4>
      </vt:variant>
      <vt:variant>
        <vt:i4>44</vt:i4>
      </vt:variant>
      <vt:variant>
        <vt:i4>0</vt:i4>
      </vt:variant>
      <vt:variant>
        <vt:i4>5</vt:i4>
      </vt:variant>
      <vt:variant>
        <vt:lpwstr/>
      </vt:variant>
      <vt:variant>
        <vt:lpwstr>__RefHeading__1144_1503507204</vt:lpwstr>
      </vt:variant>
      <vt:variant>
        <vt:i4>5373989</vt:i4>
      </vt:variant>
      <vt:variant>
        <vt:i4>41</vt:i4>
      </vt:variant>
      <vt:variant>
        <vt:i4>0</vt:i4>
      </vt:variant>
      <vt:variant>
        <vt:i4>5</vt:i4>
      </vt:variant>
      <vt:variant>
        <vt:lpwstr/>
      </vt:variant>
      <vt:variant>
        <vt:lpwstr>__RefHeading__1142_1503507204</vt:lpwstr>
      </vt:variant>
      <vt:variant>
        <vt:i4>5242917</vt:i4>
      </vt:variant>
      <vt:variant>
        <vt:i4>38</vt:i4>
      </vt:variant>
      <vt:variant>
        <vt:i4>0</vt:i4>
      </vt:variant>
      <vt:variant>
        <vt:i4>5</vt:i4>
      </vt:variant>
      <vt:variant>
        <vt:lpwstr/>
      </vt:variant>
      <vt:variant>
        <vt:lpwstr>__RefHeading__1140_1503507204</vt:lpwstr>
      </vt:variant>
      <vt:variant>
        <vt:i4>5767202</vt:i4>
      </vt:variant>
      <vt:variant>
        <vt:i4>35</vt:i4>
      </vt:variant>
      <vt:variant>
        <vt:i4>0</vt:i4>
      </vt:variant>
      <vt:variant>
        <vt:i4>5</vt:i4>
      </vt:variant>
      <vt:variant>
        <vt:lpwstr/>
      </vt:variant>
      <vt:variant>
        <vt:lpwstr>__RefHeading__1138_1503507204</vt:lpwstr>
      </vt:variant>
      <vt:variant>
        <vt:i4>5636130</vt:i4>
      </vt:variant>
      <vt:variant>
        <vt:i4>32</vt:i4>
      </vt:variant>
      <vt:variant>
        <vt:i4>0</vt:i4>
      </vt:variant>
      <vt:variant>
        <vt:i4>5</vt:i4>
      </vt:variant>
      <vt:variant>
        <vt:lpwstr/>
      </vt:variant>
      <vt:variant>
        <vt:lpwstr>__RefHeading__1136_1503507204</vt:lpwstr>
      </vt:variant>
      <vt:variant>
        <vt:i4>5505058</vt:i4>
      </vt:variant>
      <vt:variant>
        <vt:i4>29</vt:i4>
      </vt:variant>
      <vt:variant>
        <vt:i4>0</vt:i4>
      </vt:variant>
      <vt:variant>
        <vt:i4>5</vt:i4>
      </vt:variant>
      <vt:variant>
        <vt:lpwstr/>
      </vt:variant>
      <vt:variant>
        <vt:lpwstr>__RefHeading__1134_1503507204</vt:lpwstr>
      </vt:variant>
      <vt:variant>
        <vt:i4>5373986</vt:i4>
      </vt:variant>
      <vt:variant>
        <vt:i4>26</vt:i4>
      </vt:variant>
      <vt:variant>
        <vt:i4>0</vt:i4>
      </vt:variant>
      <vt:variant>
        <vt:i4>5</vt:i4>
      </vt:variant>
      <vt:variant>
        <vt:lpwstr/>
      </vt:variant>
      <vt:variant>
        <vt:lpwstr>__RefHeading__1132_1503507204</vt:lpwstr>
      </vt:variant>
      <vt:variant>
        <vt:i4>5242914</vt:i4>
      </vt:variant>
      <vt:variant>
        <vt:i4>23</vt:i4>
      </vt:variant>
      <vt:variant>
        <vt:i4>0</vt:i4>
      </vt:variant>
      <vt:variant>
        <vt:i4>5</vt:i4>
      </vt:variant>
      <vt:variant>
        <vt:lpwstr/>
      </vt:variant>
      <vt:variant>
        <vt:lpwstr>__RefHeading__1130_1503507204</vt:lpwstr>
      </vt:variant>
      <vt:variant>
        <vt:i4>5767203</vt:i4>
      </vt:variant>
      <vt:variant>
        <vt:i4>20</vt:i4>
      </vt:variant>
      <vt:variant>
        <vt:i4>0</vt:i4>
      </vt:variant>
      <vt:variant>
        <vt:i4>5</vt:i4>
      </vt:variant>
      <vt:variant>
        <vt:lpwstr/>
      </vt:variant>
      <vt:variant>
        <vt:lpwstr>__RefHeading__1128_1503507204</vt:lpwstr>
      </vt:variant>
      <vt:variant>
        <vt:i4>5636131</vt:i4>
      </vt:variant>
      <vt:variant>
        <vt:i4>17</vt:i4>
      </vt:variant>
      <vt:variant>
        <vt:i4>0</vt:i4>
      </vt:variant>
      <vt:variant>
        <vt:i4>5</vt:i4>
      </vt:variant>
      <vt:variant>
        <vt:lpwstr/>
      </vt:variant>
      <vt:variant>
        <vt:lpwstr>__RefHeading__1126_1503507204</vt:lpwstr>
      </vt:variant>
      <vt:variant>
        <vt:i4>5505059</vt:i4>
      </vt:variant>
      <vt:variant>
        <vt:i4>14</vt:i4>
      </vt:variant>
      <vt:variant>
        <vt:i4>0</vt:i4>
      </vt:variant>
      <vt:variant>
        <vt:i4>5</vt:i4>
      </vt:variant>
      <vt:variant>
        <vt:lpwstr/>
      </vt:variant>
      <vt:variant>
        <vt:lpwstr>__RefHeading__1124_1503507204</vt:lpwstr>
      </vt:variant>
      <vt:variant>
        <vt:i4>5373987</vt:i4>
      </vt:variant>
      <vt:variant>
        <vt:i4>11</vt:i4>
      </vt:variant>
      <vt:variant>
        <vt:i4>0</vt:i4>
      </vt:variant>
      <vt:variant>
        <vt:i4>5</vt:i4>
      </vt:variant>
      <vt:variant>
        <vt:lpwstr/>
      </vt:variant>
      <vt:variant>
        <vt:lpwstr>__RefHeading__1122_1503507204</vt:lpwstr>
      </vt:variant>
      <vt:variant>
        <vt:i4>5242915</vt:i4>
      </vt:variant>
      <vt:variant>
        <vt:i4>8</vt:i4>
      </vt:variant>
      <vt:variant>
        <vt:i4>0</vt:i4>
      </vt:variant>
      <vt:variant>
        <vt:i4>5</vt:i4>
      </vt:variant>
      <vt:variant>
        <vt:lpwstr/>
      </vt:variant>
      <vt:variant>
        <vt:lpwstr>__RefHeading__1120_1503507204</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9</cp:revision>
  <cp:lastPrinted>2014-07-23T10:25:00Z</cp:lastPrinted>
  <dcterms:created xsi:type="dcterms:W3CDTF">2014-09-03T10:45:00Z</dcterms:created>
  <dcterms:modified xsi:type="dcterms:W3CDTF">2014-09-03T12:07:00Z</dcterms:modified>
</cp:coreProperties>
</file>