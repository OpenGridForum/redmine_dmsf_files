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95D" w:rsidRDefault="0028295D" w:rsidP="0028295D">
      <w:pPr>
        <w:rPr>
          <w:b/>
        </w:rPr>
      </w:pPr>
    </w:p>
    <w:p w:rsidR="0028295D" w:rsidRPr="00367AEA" w:rsidRDefault="007152C2" w:rsidP="0028295D">
      <w:pPr>
        <w:rPr>
          <w:b/>
        </w:rPr>
      </w:pPr>
      <w:r>
        <w:rPr>
          <w:b/>
        </w:rPr>
        <w:t xml:space="preserve">NSI </w:t>
      </w:r>
      <w:r w:rsidR="00A25750">
        <w:rPr>
          <w:b/>
        </w:rPr>
        <w:t xml:space="preserve">Connection Service </w:t>
      </w:r>
      <w:r w:rsidR="00047145">
        <w:rPr>
          <w:b/>
        </w:rPr>
        <w:t>Protocol</w:t>
      </w:r>
      <w:r w:rsidR="000B42FA">
        <w:rPr>
          <w:b/>
        </w:rPr>
        <w:t xml:space="preserve"> v1.1</w:t>
      </w:r>
    </w:p>
    <w:p w:rsidR="007F7C82" w:rsidRDefault="007F7C82" w:rsidP="0028295D"/>
    <w:p w:rsidR="007F7C82" w:rsidRPr="00367AEA" w:rsidRDefault="00A25750" w:rsidP="0028295D">
      <w:pPr>
        <w:rPr>
          <w:u w:val="single"/>
        </w:rPr>
      </w:pPr>
      <w:r w:rsidRPr="00367AEA">
        <w:rPr>
          <w:u w:val="single"/>
        </w:rPr>
        <w:t>Status of This Document</w:t>
      </w:r>
    </w:p>
    <w:p w:rsidR="007F7C82" w:rsidRDefault="007F7C82" w:rsidP="0028295D"/>
    <w:p w:rsidR="007F7C82" w:rsidRDefault="00A25750" w:rsidP="0028295D">
      <w:r>
        <w:t xml:space="preserve">This document provides information to the Grid </w:t>
      </w:r>
      <w:r w:rsidRPr="00BE79D9">
        <w:rPr>
          <w:rStyle w:val="Emphasis"/>
          <w:i w:val="0"/>
        </w:rPr>
        <w:t>community</w:t>
      </w:r>
      <w:r>
        <w:t xml:space="preserve"> on the NSI Connection Service that operates on the interface between a requesting software agent and the provider software agent.  It describe</w:t>
      </w:r>
      <w:r w:rsidR="00D02654">
        <w:t>s</w:t>
      </w:r>
      <w:r>
        <w:t xml:space="preserve"> the protocol</w:t>
      </w:r>
      <w:r w:rsidR="00D02654">
        <w:t>,</w:t>
      </w:r>
      <w:r>
        <w:t xml:space="preserve"> architecture and associated processes and environment in which software agents interact to deliver the Connection Service.  Distribution is unlimited.</w:t>
      </w:r>
    </w:p>
    <w:p w:rsidR="007F7C82" w:rsidRDefault="007F7C82" w:rsidP="0028295D"/>
    <w:p w:rsidR="007F7C82" w:rsidRDefault="00A25750" w:rsidP="0028295D">
      <w:pPr>
        <w:rPr>
          <w:u w:val="single"/>
        </w:rPr>
      </w:pPr>
      <w:r w:rsidRPr="00367AEA">
        <w:rPr>
          <w:u w:val="single"/>
        </w:rPr>
        <w:t>Copyright Notice</w:t>
      </w:r>
    </w:p>
    <w:p w:rsidR="0028295D" w:rsidRPr="00367AEA" w:rsidRDefault="0028295D" w:rsidP="0028295D">
      <w:pPr>
        <w:rPr>
          <w:u w:val="single"/>
        </w:rPr>
      </w:pPr>
    </w:p>
    <w:p w:rsidR="007F7C82" w:rsidRDefault="00A25750" w:rsidP="0028295D">
      <w:r>
        <w:t>Copyright © Open Grid Forum (2008-201</w:t>
      </w:r>
      <w:r w:rsidR="000B42FA">
        <w:t>2</w:t>
      </w:r>
      <w:r>
        <w:t>).  All Rights Reserved.</w:t>
      </w:r>
    </w:p>
    <w:p w:rsidR="007F7C82" w:rsidRDefault="007F7C82" w:rsidP="0028295D"/>
    <w:p w:rsidR="007F7C82" w:rsidRDefault="00A25750" w:rsidP="0028295D">
      <w:pPr>
        <w:rPr>
          <w:u w:val="single"/>
        </w:rPr>
      </w:pPr>
      <w:r w:rsidRPr="00367AEA">
        <w:rPr>
          <w:u w:val="single"/>
        </w:rPr>
        <w:t>Trademark</w:t>
      </w:r>
    </w:p>
    <w:p w:rsidR="0028295D" w:rsidRPr="00367AEA" w:rsidRDefault="0028295D" w:rsidP="0028295D">
      <w:pPr>
        <w:rPr>
          <w:u w:val="single"/>
        </w:rPr>
      </w:pPr>
    </w:p>
    <w:p w:rsidR="007F7C82" w:rsidRDefault="00A25750" w:rsidP="0028295D">
      <w:r w:rsidRPr="00FE6559">
        <w:t>OGSA is a registered trademark and service mark of the Open Grid Forum.</w:t>
      </w:r>
    </w:p>
    <w:p w:rsidR="0028295D" w:rsidRPr="00FD566C" w:rsidRDefault="0028295D" w:rsidP="0028295D"/>
    <w:p w:rsidR="007F7C82" w:rsidRPr="005C3806" w:rsidRDefault="00A25750" w:rsidP="0028295D">
      <w:pPr>
        <w:rPr>
          <w:b/>
          <w:u w:val="single"/>
        </w:rPr>
      </w:pPr>
      <w:bookmarkStart w:id="0" w:name="_Ref525097868"/>
      <w:bookmarkStart w:id="1" w:name="_Toc5010625"/>
      <w:r w:rsidRPr="005C3806">
        <w:rPr>
          <w:u w:val="single"/>
        </w:rPr>
        <w:t>Abstract</w:t>
      </w:r>
      <w:bookmarkEnd w:id="0"/>
      <w:bookmarkEnd w:id="1"/>
    </w:p>
    <w:p w:rsidR="007F7C82" w:rsidRDefault="007F7C82" w:rsidP="0028295D"/>
    <w:p w:rsidR="0028295D" w:rsidRPr="00A247F0" w:rsidRDefault="00A25750" w:rsidP="0028295D">
      <w:r>
        <w:t xml:space="preserve">This document describes the Connection Service </w:t>
      </w:r>
      <w:r w:rsidR="00D02654">
        <w:t xml:space="preserve">Protocol </w:t>
      </w:r>
      <w:r>
        <w:t xml:space="preserve">for the Network Service Interface (NSI).  The Connection Service is used to manage connection oriented circuits that transit network providers.  </w:t>
      </w:r>
      <w:r w:rsidRPr="00A247F0">
        <w:t>The Network Service Interface</w:t>
      </w:r>
      <w:r>
        <w:t xml:space="preserve"> (NSI)</w:t>
      </w:r>
      <w:r w:rsidRPr="00A247F0">
        <w:t xml:space="preserve"> is defined to be the set of protocols and parameters that are used between a software agent requesting a network service and the software agent providing </w:t>
      </w:r>
      <w:r>
        <w:t>that Network S</w:t>
      </w:r>
      <w:r w:rsidRPr="00A247F0">
        <w:t xml:space="preserve">ervice.  </w:t>
      </w:r>
      <w:r>
        <w:t>The Connection Service is intended to operate with</w:t>
      </w:r>
      <w:r w:rsidR="00424CDB">
        <w:t>in</w:t>
      </w:r>
      <w:r>
        <w:t xml:space="preserve"> the </w:t>
      </w:r>
      <w:r w:rsidRPr="00A247F0">
        <w:t xml:space="preserve">Network Service </w:t>
      </w:r>
      <w:r>
        <w:t xml:space="preserve">Framework </w:t>
      </w:r>
      <w:r w:rsidR="00424CDB">
        <w:t>(</w:t>
      </w:r>
      <w:r w:rsidR="002075D5">
        <w:t xml:space="preserve">NSF, </w:t>
      </w:r>
      <w:r>
        <w:t>G</w:t>
      </w:r>
      <w:r w:rsidR="00424CDB">
        <w:t>F</w:t>
      </w:r>
      <w:r>
        <w:t>D</w:t>
      </w:r>
      <w:r w:rsidR="00424CDB">
        <w:t>.173)</w:t>
      </w:r>
      <w:r>
        <w:t xml:space="preserve">. </w:t>
      </w:r>
    </w:p>
    <w:p w:rsidR="007F7C82" w:rsidRPr="00F5465B" w:rsidRDefault="007F7C82" w:rsidP="0028295D"/>
    <w:p w:rsidR="007F7C82" w:rsidRDefault="00A25750" w:rsidP="0028295D">
      <w:pPr>
        <w:pStyle w:val="TOCHeading"/>
      </w:pPr>
      <w:r>
        <w:t>Contents</w:t>
      </w:r>
    </w:p>
    <w:p w:rsidR="00430AD1" w:rsidRDefault="00C310AF">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25750">
        <w:instrText xml:space="preserve"> TOC \o "1-3" \h \z \u </w:instrText>
      </w:r>
      <w:r>
        <w:fldChar w:fldCharType="separate"/>
      </w:r>
      <w:hyperlink w:anchor="_Toc312162314" w:history="1">
        <w:r w:rsidR="00430AD1" w:rsidRPr="00C65AEE">
          <w:rPr>
            <w:rStyle w:val="Hyperlink"/>
            <w:noProof/>
          </w:rPr>
          <w:t>1.</w:t>
        </w:r>
        <w:r w:rsidR="00430AD1">
          <w:rPr>
            <w:rFonts w:asciiTheme="minorHAnsi" w:eastAsiaTheme="minorEastAsia" w:hAnsiTheme="minorHAnsi" w:cstheme="minorBidi"/>
            <w:noProof/>
            <w:sz w:val="22"/>
            <w:szCs w:val="22"/>
            <w:lang w:val="en-GB" w:eastAsia="en-GB"/>
          </w:rPr>
          <w:tab/>
        </w:r>
        <w:r w:rsidR="00430AD1" w:rsidRPr="00C65AEE">
          <w:rPr>
            <w:rStyle w:val="Hyperlink"/>
            <w:noProof/>
          </w:rPr>
          <w:t>Overview</w:t>
        </w:r>
        <w:r w:rsidR="00430AD1">
          <w:rPr>
            <w:noProof/>
            <w:webHidden/>
          </w:rPr>
          <w:tab/>
        </w:r>
        <w:r w:rsidR="00430AD1">
          <w:rPr>
            <w:noProof/>
            <w:webHidden/>
          </w:rPr>
          <w:fldChar w:fldCharType="begin"/>
        </w:r>
        <w:r w:rsidR="00430AD1">
          <w:rPr>
            <w:noProof/>
            <w:webHidden/>
          </w:rPr>
          <w:instrText xml:space="preserve"> PAGEREF _Toc312162314 \h </w:instrText>
        </w:r>
        <w:r w:rsidR="00430AD1">
          <w:rPr>
            <w:noProof/>
            <w:webHidden/>
          </w:rPr>
        </w:r>
        <w:r w:rsidR="00430AD1">
          <w:rPr>
            <w:noProof/>
            <w:webHidden/>
          </w:rPr>
          <w:fldChar w:fldCharType="separate"/>
        </w:r>
        <w:r w:rsidR="00430AD1">
          <w:rPr>
            <w:noProof/>
            <w:webHidden/>
          </w:rPr>
          <w:t>2</w:t>
        </w:r>
        <w:r w:rsidR="00430AD1">
          <w:rPr>
            <w:noProof/>
            <w:webHidden/>
          </w:rPr>
          <w:fldChar w:fldCharType="end"/>
        </w:r>
      </w:hyperlink>
    </w:p>
    <w:p w:rsidR="00430AD1" w:rsidRDefault="00430A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12162315" w:history="1">
        <w:r w:rsidRPr="00C65AEE">
          <w:rPr>
            <w:rStyle w:val="Hyperlink"/>
            <w:noProof/>
          </w:rPr>
          <w:t>2.</w:t>
        </w:r>
        <w:r>
          <w:rPr>
            <w:rFonts w:asciiTheme="minorHAnsi" w:eastAsiaTheme="minorEastAsia" w:hAnsiTheme="minorHAnsi" w:cstheme="minorBidi"/>
            <w:noProof/>
            <w:sz w:val="22"/>
            <w:szCs w:val="22"/>
            <w:lang w:val="en-GB" w:eastAsia="en-GB"/>
          </w:rPr>
          <w:tab/>
        </w:r>
        <w:r w:rsidRPr="00C65AEE">
          <w:rPr>
            <w:rStyle w:val="Hyperlink"/>
            <w:noProof/>
          </w:rPr>
          <w:t>Connection Service architecture</w:t>
        </w:r>
        <w:r>
          <w:rPr>
            <w:noProof/>
            <w:webHidden/>
          </w:rPr>
          <w:tab/>
        </w:r>
        <w:r>
          <w:rPr>
            <w:noProof/>
            <w:webHidden/>
          </w:rPr>
          <w:fldChar w:fldCharType="begin"/>
        </w:r>
        <w:r>
          <w:rPr>
            <w:noProof/>
            <w:webHidden/>
          </w:rPr>
          <w:instrText xml:space="preserve"> PAGEREF _Toc312162315 \h </w:instrText>
        </w:r>
        <w:r>
          <w:rPr>
            <w:noProof/>
            <w:webHidden/>
          </w:rPr>
        </w:r>
        <w:r>
          <w:rPr>
            <w:noProof/>
            <w:webHidden/>
          </w:rPr>
          <w:fldChar w:fldCharType="separate"/>
        </w:r>
        <w:r>
          <w:rPr>
            <w:noProof/>
            <w:webHidden/>
          </w:rPr>
          <w:t>3</w:t>
        </w:r>
        <w:r>
          <w:rPr>
            <w:noProof/>
            <w:webHidden/>
          </w:rPr>
          <w:fldChar w:fldCharType="end"/>
        </w:r>
      </w:hyperlink>
    </w:p>
    <w:p w:rsidR="00430AD1" w:rsidRDefault="00430A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12162316" w:history="1">
        <w:r w:rsidRPr="00C65AEE">
          <w:rPr>
            <w:rStyle w:val="Hyperlink"/>
            <w:noProof/>
          </w:rPr>
          <w:t>3.</w:t>
        </w:r>
        <w:r>
          <w:rPr>
            <w:rFonts w:asciiTheme="minorHAnsi" w:eastAsiaTheme="minorEastAsia" w:hAnsiTheme="minorHAnsi" w:cstheme="minorBidi"/>
            <w:noProof/>
            <w:sz w:val="22"/>
            <w:szCs w:val="22"/>
            <w:lang w:val="en-GB" w:eastAsia="en-GB"/>
          </w:rPr>
          <w:tab/>
        </w:r>
        <w:r w:rsidRPr="00C65AEE">
          <w:rPr>
            <w:rStyle w:val="Hyperlink"/>
            <w:noProof/>
          </w:rPr>
          <w:t>Connection Service lifecycle</w:t>
        </w:r>
        <w:r>
          <w:rPr>
            <w:noProof/>
            <w:webHidden/>
          </w:rPr>
          <w:tab/>
        </w:r>
        <w:r>
          <w:rPr>
            <w:noProof/>
            <w:webHidden/>
          </w:rPr>
          <w:fldChar w:fldCharType="begin"/>
        </w:r>
        <w:r>
          <w:rPr>
            <w:noProof/>
            <w:webHidden/>
          </w:rPr>
          <w:instrText xml:space="preserve"> PAGEREF _Toc312162316 \h </w:instrText>
        </w:r>
        <w:r>
          <w:rPr>
            <w:noProof/>
            <w:webHidden/>
          </w:rPr>
        </w:r>
        <w:r>
          <w:rPr>
            <w:noProof/>
            <w:webHidden/>
          </w:rPr>
          <w:fldChar w:fldCharType="separate"/>
        </w:r>
        <w:r>
          <w:rPr>
            <w:noProof/>
            <w:webHidden/>
          </w:rPr>
          <w:t>4</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17" w:history="1">
        <w:r w:rsidRPr="00C65AEE">
          <w:rPr>
            <w:rStyle w:val="Hyperlink"/>
            <w:rFonts w:eastAsia="MS Mincho"/>
            <w:noProof/>
          </w:rPr>
          <w:t>3.1</w:t>
        </w:r>
        <w:r>
          <w:rPr>
            <w:rFonts w:asciiTheme="minorHAnsi" w:eastAsiaTheme="minorEastAsia" w:hAnsiTheme="minorHAnsi" w:cstheme="minorBidi"/>
            <w:noProof/>
            <w:sz w:val="22"/>
            <w:szCs w:val="22"/>
            <w:lang w:val="en-GB" w:eastAsia="en-GB"/>
          </w:rPr>
          <w:tab/>
        </w:r>
        <w:r w:rsidRPr="00C65AEE">
          <w:rPr>
            <w:rStyle w:val="Hyperlink"/>
            <w:rFonts w:eastAsia="MS Mincho"/>
            <w:noProof/>
          </w:rPr>
          <w:t>Connection Service primitives</w:t>
        </w:r>
        <w:r>
          <w:rPr>
            <w:noProof/>
            <w:webHidden/>
          </w:rPr>
          <w:tab/>
        </w:r>
        <w:r>
          <w:rPr>
            <w:noProof/>
            <w:webHidden/>
          </w:rPr>
          <w:fldChar w:fldCharType="begin"/>
        </w:r>
        <w:r>
          <w:rPr>
            <w:noProof/>
            <w:webHidden/>
          </w:rPr>
          <w:instrText xml:space="preserve"> PAGEREF _Toc312162317 \h </w:instrText>
        </w:r>
        <w:r>
          <w:rPr>
            <w:noProof/>
            <w:webHidden/>
          </w:rPr>
        </w:r>
        <w:r>
          <w:rPr>
            <w:noProof/>
            <w:webHidden/>
          </w:rPr>
          <w:fldChar w:fldCharType="separate"/>
        </w:r>
        <w:r>
          <w:rPr>
            <w:noProof/>
            <w:webHidden/>
          </w:rPr>
          <w:t>4</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18" w:history="1">
        <w:r w:rsidRPr="00C65AEE">
          <w:rPr>
            <w:rStyle w:val="Hyperlink"/>
            <w:noProof/>
          </w:rPr>
          <w:t>3.2</w:t>
        </w:r>
        <w:r>
          <w:rPr>
            <w:rFonts w:asciiTheme="minorHAnsi" w:eastAsiaTheme="minorEastAsia" w:hAnsiTheme="minorHAnsi" w:cstheme="minorBidi"/>
            <w:noProof/>
            <w:sz w:val="22"/>
            <w:szCs w:val="22"/>
            <w:lang w:val="en-GB" w:eastAsia="en-GB"/>
          </w:rPr>
          <w:tab/>
        </w:r>
        <w:r w:rsidRPr="00C65AEE">
          <w:rPr>
            <w:rStyle w:val="Hyperlink"/>
            <w:noProof/>
          </w:rPr>
          <w:t>Connection Service state-machine</w:t>
        </w:r>
        <w:r>
          <w:rPr>
            <w:noProof/>
            <w:webHidden/>
          </w:rPr>
          <w:tab/>
        </w:r>
        <w:r>
          <w:rPr>
            <w:noProof/>
            <w:webHidden/>
          </w:rPr>
          <w:fldChar w:fldCharType="begin"/>
        </w:r>
        <w:r>
          <w:rPr>
            <w:noProof/>
            <w:webHidden/>
          </w:rPr>
          <w:instrText xml:space="preserve"> PAGEREF _Toc312162318 \h </w:instrText>
        </w:r>
        <w:r>
          <w:rPr>
            <w:noProof/>
            <w:webHidden/>
          </w:rPr>
        </w:r>
        <w:r>
          <w:rPr>
            <w:noProof/>
            <w:webHidden/>
          </w:rPr>
          <w:fldChar w:fldCharType="separate"/>
        </w:r>
        <w:r>
          <w:rPr>
            <w:noProof/>
            <w:webHidden/>
          </w:rPr>
          <w:t>6</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19" w:history="1">
        <w:r w:rsidRPr="00C65AEE">
          <w:rPr>
            <w:rStyle w:val="Hyperlink"/>
            <w:noProof/>
          </w:rPr>
          <w:t>3.3</w:t>
        </w:r>
        <w:r>
          <w:rPr>
            <w:rFonts w:asciiTheme="minorHAnsi" w:eastAsiaTheme="minorEastAsia" w:hAnsiTheme="minorHAnsi" w:cstheme="minorBidi"/>
            <w:noProof/>
            <w:sz w:val="22"/>
            <w:szCs w:val="22"/>
            <w:lang w:val="en-GB" w:eastAsia="en-GB"/>
          </w:rPr>
          <w:tab/>
        </w:r>
        <w:r w:rsidRPr="00C65AEE">
          <w:rPr>
            <w:rStyle w:val="Hyperlink"/>
            <w:noProof/>
          </w:rPr>
          <w:t>Connection Service message handling</w:t>
        </w:r>
        <w:r>
          <w:rPr>
            <w:noProof/>
            <w:webHidden/>
          </w:rPr>
          <w:tab/>
        </w:r>
        <w:r>
          <w:rPr>
            <w:noProof/>
            <w:webHidden/>
          </w:rPr>
          <w:fldChar w:fldCharType="begin"/>
        </w:r>
        <w:r>
          <w:rPr>
            <w:noProof/>
            <w:webHidden/>
          </w:rPr>
          <w:instrText xml:space="preserve"> PAGEREF _Toc312162319 \h </w:instrText>
        </w:r>
        <w:r>
          <w:rPr>
            <w:noProof/>
            <w:webHidden/>
          </w:rPr>
        </w:r>
        <w:r>
          <w:rPr>
            <w:noProof/>
            <w:webHidden/>
          </w:rPr>
          <w:fldChar w:fldCharType="separate"/>
        </w:r>
        <w:r>
          <w:rPr>
            <w:noProof/>
            <w:webHidden/>
          </w:rPr>
          <w:t>7</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20" w:history="1">
        <w:r w:rsidRPr="00C65AEE">
          <w:rPr>
            <w:rStyle w:val="Hyperlink"/>
            <w:noProof/>
          </w:rPr>
          <w:t>3.4</w:t>
        </w:r>
        <w:r>
          <w:rPr>
            <w:rFonts w:asciiTheme="minorHAnsi" w:eastAsiaTheme="minorEastAsia" w:hAnsiTheme="minorHAnsi" w:cstheme="minorBidi"/>
            <w:noProof/>
            <w:sz w:val="22"/>
            <w:szCs w:val="22"/>
            <w:lang w:val="en-GB" w:eastAsia="en-GB"/>
          </w:rPr>
          <w:tab/>
        </w:r>
        <w:r w:rsidRPr="00C65AEE">
          <w:rPr>
            <w:rStyle w:val="Hyperlink"/>
            <w:noProof/>
          </w:rPr>
          <w:t>Requesting a Reservation</w:t>
        </w:r>
        <w:r>
          <w:rPr>
            <w:noProof/>
            <w:webHidden/>
          </w:rPr>
          <w:tab/>
        </w:r>
        <w:r>
          <w:rPr>
            <w:noProof/>
            <w:webHidden/>
          </w:rPr>
          <w:fldChar w:fldCharType="begin"/>
        </w:r>
        <w:r>
          <w:rPr>
            <w:noProof/>
            <w:webHidden/>
          </w:rPr>
          <w:instrText xml:space="preserve"> PAGEREF _Toc312162320 \h </w:instrText>
        </w:r>
        <w:r>
          <w:rPr>
            <w:noProof/>
            <w:webHidden/>
          </w:rPr>
        </w:r>
        <w:r>
          <w:rPr>
            <w:noProof/>
            <w:webHidden/>
          </w:rPr>
          <w:fldChar w:fldCharType="separate"/>
        </w:r>
        <w:r>
          <w:rPr>
            <w:noProof/>
            <w:webHidden/>
          </w:rPr>
          <w:t>11</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21" w:history="1">
        <w:r w:rsidRPr="00C65AEE">
          <w:rPr>
            <w:rStyle w:val="Hyperlink"/>
            <w:noProof/>
          </w:rPr>
          <w:t>3.5</w:t>
        </w:r>
        <w:r>
          <w:rPr>
            <w:rFonts w:asciiTheme="minorHAnsi" w:eastAsiaTheme="minorEastAsia" w:hAnsiTheme="minorHAnsi" w:cstheme="minorBidi"/>
            <w:noProof/>
            <w:sz w:val="22"/>
            <w:szCs w:val="22"/>
            <w:lang w:val="en-GB" w:eastAsia="en-GB"/>
          </w:rPr>
          <w:tab/>
        </w:r>
        <w:r w:rsidRPr="00C65AEE">
          <w:rPr>
            <w:rStyle w:val="Hyperlink"/>
            <w:noProof/>
          </w:rPr>
          <w:t>Provisioning a Connection</w:t>
        </w:r>
        <w:r>
          <w:rPr>
            <w:noProof/>
            <w:webHidden/>
          </w:rPr>
          <w:tab/>
        </w:r>
        <w:r>
          <w:rPr>
            <w:noProof/>
            <w:webHidden/>
          </w:rPr>
          <w:fldChar w:fldCharType="begin"/>
        </w:r>
        <w:r>
          <w:rPr>
            <w:noProof/>
            <w:webHidden/>
          </w:rPr>
          <w:instrText xml:space="preserve"> PAGEREF _Toc312162321 \h </w:instrText>
        </w:r>
        <w:r>
          <w:rPr>
            <w:noProof/>
            <w:webHidden/>
          </w:rPr>
        </w:r>
        <w:r>
          <w:rPr>
            <w:noProof/>
            <w:webHidden/>
          </w:rPr>
          <w:fldChar w:fldCharType="separate"/>
        </w:r>
        <w:r>
          <w:rPr>
            <w:noProof/>
            <w:webHidden/>
          </w:rPr>
          <w:t>11</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22" w:history="1">
        <w:r w:rsidRPr="00C65AEE">
          <w:rPr>
            <w:rStyle w:val="Hyperlink"/>
            <w:noProof/>
          </w:rPr>
          <w:t>3.6</w:t>
        </w:r>
        <w:r>
          <w:rPr>
            <w:rFonts w:asciiTheme="minorHAnsi" w:eastAsiaTheme="minorEastAsia" w:hAnsiTheme="minorHAnsi" w:cstheme="minorBidi"/>
            <w:noProof/>
            <w:sz w:val="22"/>
            <w:szCs w:val="22"/>
            <w:lang w:val="en-GB" w:eastAsia="en-GB"/>
          </w:rPr>
          <w:tab/>
        </w:r>
        <w:r w:rsidRPr="00C65AEE">
          <w:rPr>
            <w:rStyle w:val="Hyperlink"/>
            <w:noProof/>
          </w:rPr>
          <w:t>Releasing the Provisioning state</w:t>
        </w:r>
        <w:r>
          <w:rPr>
            <w:noProof/>
            <w:webHidden/>
          </w:rPr>
          <w:tab/>
        </w:r>
        <w:r>
          <w:rPr>
            <w:noProof/>
            <w:webHidden/>
          </w:rPr>
          <w:fldChar w:fldCharType="begin"/>
        </w:r>
        <w:r>
          <w:rPr>
            <w:noProof/>
            <w:webHidden/>
          </w:rPr>
          <w:instrText xml:space="preserve"> PAGEREF _Toc312162322 \h </w:instrText>
        </w:r>
        <w:r>
          <w:rPr>
            <w:noProof/>
            <w:webHidden/>
          </w:rPr>
        </w:r>
        <w:r>
          <w:rPr>
            <w:noProof/>
            <w:webHidden/>
          </w:rPr>
          <w:fldChar w:fldCharType="separate"/>
        </w:r>
        <w:r>
          <w:rPr>
            <w:noProof/>
            <w:webHidden/>
          </w:rPr>
          <w:t>12</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23" w:history="1">
        <w:r w:rsidRPr="00C65AEE">
          <w:rPr>
            <w:rStyle w:val="Hyperlink"/>
            <w:noProof/>
          </w:rPr>
          <w:t>3.7</w:t>
        </w:r>
        <w:r>
          <w:rPr>
            <w:rFonts w:asciiTheme="minorHAnsi" w:eastAsiaTheme="minorEastAsia" w:hAnsiTheme="minorHAnsi" w:cstheme="minorBidi"/>
            <w:noProof/>
            <w:sz w:val="22"/>
            <w:szCs w:val="22"/>
            <w:lang w:val="en-GB" w:eastAsia="en-GB"/>
          </w:rPr>
          <w:tab/>
        </w:r>
        <w:r w:rsidRPr="00C65AEE">
          <w:rPr>
            <w:rStyle w:val="Hyperlink"/>
            <w:noProof/>
          </w:rPr>
          <w:t>Terminating a Connection</w:t>
        </w:r>
        <w:r>
          <w:rPr>
            <w:noProof/>
            <w:webHidden/>
          </w:rPr>
          <w:tab/>
        </w:r>
        <w:r>
          <w:rPr>
            <w:noProof/>
            <w:webHidden/>
          </w:rPr>
          <w:fldChar w:fldCharType="begin"/>
        </w:r>
        <w:r>
          <w:rPr>
            <w:noProof/>
            <w:webHidden/>
          </w:rPr>
          <w:instrText xml:space="preserve"> PAGEREF _Toc312162323 \h </w:instrText>
        </w:r>
        <w:r>
          <w:rPr>
            <w:noProof/>
            <w:webHidden/>
          </w:rPr>
        </w:r>
        <w:r>
          <w:rPr>
            <w:noProof/>
            <w:webHidden/>
          </w:rPr>
          <w:fldChar w:fldCharType="separate"/>
        </w:r>
        <w:r>
          <w:rPr>
            <w:noProof/>
            <w:webHidden/>
          </w:rPr>
          <w:t>12</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24" w:history="1">
        <w:r w:rsidRPr="00C65AEE">
          <w:rPr>
            <w:rStyle w:val="Hyperlink"/>
            <w:noProof/>
          </w:rPr>
          <w:t>3.8</w:t>
        </w:r>
        <w:r>
          <w:rPr>
            <w:rFonts w:asciiTheme="minorHAnsi" w:eastAsiaTheme="minorEastAsia" w:hAnsiTheme="minorHAnsi" w:cstheme="minorBidi"/>
            <w:noProof/>
            <w:sz w:val="22"/>
            <w:szCs w:val="22"/>
            <w:lang w:val="en-GB" w:eastAsia="en-GB"/>
          </w:rPr>
          <w:tab/>
        </w:r>
        <w:r w:rsidRPr="00C65AEE">
          <w:rPr>
            <w:rStyle w:val="Hyperlink"/>
            <w:noProof/>
          </w:rPr>
          <w:t>Forced end</w:t>
        </w:r>
        <w:r>
          <w:rPr>
            <w:noProof/>
            <w:webHidden/>
          </w:rPr>
          <w:tab/>
        </w:r>
        <w:r>
          <w:rPr>
            <w:noProof/>
            <w:webHidden/>
          </w:rPr>
          <w:fldChar w:fldCharType="begin"/>
        </w:r>
        <w:r>
          <w:rPr>
            <w:noProof/>
            <w:webHidden/>
          </w:rPr>
          <w:instrText xml:space="preserve"> PAGEREF _Toc312162324 \h </w:instrText>
        </w:r>
        <w:r>
          <w:rPr>
            <w:noProof/>
            <w:webHidden/>
          </w:rPr>
        </w:r>
        <w:r>
          <w:rPr>
            <w:noProof/>
            <w:webHidden/>
          </w:rPr>
          <w:fldChar w:fldCharType="separate"/>
        </w:r>
        <w:r>
          <w:rPr>
            <w:noProof/>
            <w:webHidden/>
          </w:rPr>
          <w:t>12</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25" w:history="1">
        <w:r w:rsidRPr="00C65AEE">
          <w:rPr>
            <w:rStyle w:val="Hyperlink"/>
            <w:noProof/>
          </w:rPr>
          <w:t>3.9</w:t>
        </w:r>
        <w:r>
          <w:rPr>
            <w:rFonts w:asciiTheme="minorHAnsi" w:eastAsiaTheme="minorEastAsia" w:hAnsiTheme="minorHAnsi" w:cstheme="minorBidi"/>
            <w:noProof/>
            <w:sz w:val="22"/>
            <w:szCs w:val="22"/>
            <w:lang w:val="en-GB" w:eastAsia="en-GB"/>
          </w:rPr>
          <w:tab/>
        </w:r>
        <w:r w:rsidRPr="00C65AEE">
          <w:rPr>
            <w:rStyle w:val="Hyperlink"/>
            <w:noProof/>
          </w:rPr>
          <w:t>Querying a Connection</w:t>
        </w:r>
        <w:r>
          <w:rPr>
            <w:noProof/>
            <w:webHidden/>
          </w:rPr>
          <w:tab/>
        </w:r>
        <w:r>
          <w:rPr>
            <w:noProof/>
            <w:webHidden/>
          </w:rPr>
          <w:fldChar w:fldCharType="begin"/>
        </w:r>
        <w:r>
          <w:rPr>
            <w:noProof/>
            <w:webHidden/>
          </w:rPr>
          <w:instrText xml:space="preserve"> PAGEREF _Toc312162325 \h </w:instrText>
        </w:r>
        <w:r>
          <w:rPr>
            <w:noProof/>
            <w:webHidden/>
          </w:rPr>
        </w:r>
        <w:r>
          <w:rPr>
            <w:noProof/>
            <w:webHidden/>
          </w:rPr>
          <w:fldChar w:fldCharType="separate"/>
        </w:r>
        <w:r>
          <w:rPr>
            <w:noProof/>
            <w:webHidden/>
          </w:rPr>
          <w:t>12</w:t>
        </w:r>
        <w:r>
          <w:rPr>
            <w:noProof/>
            <w:webHidden/>
          </w:rPr>
          <w:fldChar w:fldCharType="end"/>
        </w:r>
      </w:hyperlink>
    </w:p>
    <w:p w:rsidR="00430AD1" w:rsidRDefault="00430A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12162326" w:history="1">
        <w:r w:rsidRPr="00C65AEE">
          <w:rPr>
            <w:rStyle w:val="Hyperlink"/>
            <w:noProof/>
          </w:rPr>
          <w:t>4.</w:t>
        </w:r>
        <w:r>
          <w:rPr>
            <w:rFonts w:asciiTheme="minorHAnsi" w:eastAsiaTheme="minorEastAsia" w:hAnsiTheme="minorHAnsi" w:cstheme="minorBidi"/>
            <w:noProof/>
            <w:sz w:val="22"/>
            <w:szCs w:val="22"/>
            <w:lang w:val="en-GB" w:eastAsia="en-GB"/>
          </w:rPr>
          <w:tab/>
        </w:r>
        <w:r w:rsidRPr="00C65AEE">
          <w:rPr>
            <w:rStyle w:val="Hyperlink"/>
            <w:noProof/>
          </w:rPr>
          <w:t>Connection Service primitives and attributes</w:t>
        </w:r>
        <w:r>
          <w:rPr>
            <w:noProof/>
            <w:webHidden/>
          </w:rPr>
          <w:tab/>
        </w:r>
        <w:r>
          <w:rPr>
            <w:noProof/>
            <w:webHidden/>
          </w:rPr>
          <w:fldChar w:fldCharType="begin"/>
        </w:r>
        <w:r>
          <w:rPr>
            <w:noProof/>
            <w:webHidden/>
          </w:rPr>
          <w:instrText xml:space="preserve"> PAGEREF _Toc312162326 \h </w:instrText>
        </w:r>
        <w:r>
          <w:rPr>
            <w:noProof/>
            <w:webHidden/>
          </w:rPr>
        </w:r>
        <w:r>
          <w:rPr>
            <w:noProof/>
            <w:webHidden/>
          </w:rPr>
          <w:fldChar w:fldCharType="separate"/>
        </w:r>
        <w:r>
          <w:rPr>
            <w:noProof/>
            <w:webHidden/>
          </w:rPr>
          <w:t>12</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27" w:history="1">
        <w:r w:rsidRPr="00C65AEE">
          <w:rPr>
            <w:rStyle w:val="Hyperlink"/>
            <w:noProof/>
          </w:rPr>
          <w:t>4.1</w:t>
        </w:r>
        <w:r>
          <w:rPr>
            <w:rFonts w:asciiTheme="minorHAnsi" w:eastAsiaTheme="minorEastAsia" w:hAnsiTheme="minorHAnsi" w:cstheme="minorBidi"/>
            <w:noProof/>
            <w:sz w:val="22"/>
            <w:szCs w:val="22"/>
            <w:lang w:val="en-GB" w:eastAsia="en-GB"/>
          </w:rPr>
          <w:tab/>
        </w:r>
        <w:r w:rsidRPr="00C65AEE">
          <w:rPr>
            <w:rStyle w:val="Hyperlink"/>
            <w:noProof/>
          </w:rPr>
          <w:t>Connection Service primitives</w:t>
        </w:r>
        <w:r>
          <w:rPr>
            <w:noProof/>
            <w:webHidden/>
          </w:rPr>
          <w:tab/>
        </w:r>
        <w:r>
          <w:rPr>
            <w:noProof/>
            <w:webHidden/>
          </w:rPr>
          <w:fldChar w:fldCharType="begin"/>
        </w:r>
        <w:r>
          <w:rPr>
            <w:noProof/>
            <w:webHidden/>
          </w:rPr>
          <w:instrText xml:space="preserve"> PAGEREF _Toc312162327 \h </w:instrText>
        </w:r>
        <w:r>
          <w:rPr>
            <w:noProof/>
            <w:webHidden/>
          </w:rPr>
        </w:r>
        <w:r>
          <w:rPr>
            <w:noProof/>
            <w:webHidden/>
          </w:rPr>
          <w:fldChar w:fldCharType="separate"/>
        </w:r>
        <w:r>
          <w:rPr>
            <w:noProof/>
            <w:webHidden/>
          </w:rPr>
          <w:t>12</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28" w:history="1">
        <w:r w:rsidRPr="00C65AEE">
          <w:rPr>
            <w:rStyle w:val="Hyperlink"/>
            <w:noProof/>
          </w:rPr>
          <w:t>4.2</w:t>
        </w:r>
        <w:r>
          <w:rPr>
            <w:rFonts w:asciiTheme="minorHAnsi" w:eastAsiaTheme="minorEastAsia" w:hAnsiTheme="minorHAnsi" w:cstheme="minorBidi"/>
            <w:noProof/>
            <w:sz w:val="22"/>
            <w:szCs w:val="22"/>
            <w:lang w:val="en-GB" w:eastAsia="en-GB"/>
          </w:rPr>
          <w:tab/>
        </w:r>
        <w:r w:rsidRPr="00C65AEE">
          <w:rPr>
            <w:rStyle w:val="Hyperlink"/>
            <w:noProof/>
          </w:rPr>
          <w:t>Common types and attributes</w:t>
        </w:r>
        <w:r>
          <w:rPr>
            <w:noProof/>
            <w:webHidden/>
          </w:rPr>
          <w:tab/>
        </w:r>
        <w:r>
          <w:rPr>
            <w:noProof/>
            <w:webHidden/>
          </w:rPr>
          <w:fldChar w:fldCharType="begin"/>
        </w:r>
        <w:r>
          <w:rPr>
            <w:noProof/>
            <w:webHidden/>
          </w:rPr>
          <w:instrText xml:space="preserve"> PAGEREF _Toc312162328 \h </w:instrText>
        </w:r>
        <w:r>
          <w:rPr>
            <w:noProof/>
            <w:webHidden/>
          </w:rPr>
        </w:r>
        <w:r>
          <w:rPr>
            <w:noProof/>
            <w:webHidden/>
          </w:rPr>
          <w:fldChar w:fldCharType="separate"/>
        </w:r>
        <w:r>
          <w:rPr>
            <w:noProof/>
            <w:webHidden/>
          </w:rPr>
          <w:t>13</w:t>
        </w:r>
        <w:r>
          <w:rPr>
            <w:noProof/>
            <w:webHidden/>
          </w:rPr>
          <w:fldChar w:fldCharType="end"/>
        </w:r>
      </w:hyperlink>
    </w:p>
    <w:p w:rsidR="00430AD1" w:rsidRDefault="00430A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12162329" w:history="1">
        <w:r w:rsidRPr="00C65AEE">
          <w:rPr>
            <w:rStyle w:val="Hyperlink"/>
            <w:noProof/>
          </w:rPr>
          <w:t>4.2.1</w:t>
        </w:r>
        <w:r>
          <w:rPr>
            <w:rFonts w:asciiTheme="minorHAnsi" w:eastAsiaTheme="minorEastAsia" w:hAnsiTheme="minorHAnsi" w:cstheme="minorBidi"/>
            <w:noProof/>
            <w:sz w:val="22"/>
            <w:szCs w:val="22"/>
            <w:lang w:val="en-GB" w:eastAsia="en-GB"/>
          </w:rPr>
          <w:tab/>
        </w:r>
        <w:r w:rsidRPr="00C65AEE">
          <w:rPr>
            <w:rStyle w:val="Hyperlink"/>
            <w:noProof/>
          </w:rPr>
          <w:t>Generic types</w:t>
        </w:r>
        <w:r>
          <w:rPr>
            <w:noProof/>
            <w:webHidden/>
          </w:rPr>
          <w:tab/>
        </w:r>
        <w:r>
          <w:rPr>
            <w:noProof/>
            <w:webHidden/>
          </w:rPr>
          <w:fldChar w:fldCharType="begin"/>
        </w:r>
        <w:r>
          <w:rPr>
            <w:noProof/>
            <w:webHidden/>
          </w:rPr>
          <w:instrText xml:space="preserve"> PAGEREF _Toc312162329 \h </w:instrText>
        </w:r>
        <w:r>
          <w:rPr>
            <w:noProof/>
            <w:webHidden/>
          </w:rPr>
        </w:r>
        <w:r>
          <w:rPr>
            <w:noProof/>
            <w:webHidden/>
          </w:rPr>
          <w:fldChar w:fldCharType="separate"/>
        </w:r>
        <w:r>
          <w:rPr>
            <w:noProof/>
            <w:webHidden/>
          </w:rPr>
          <w:t>13</w:t>
        </w:r>
        <w:r>
          <w:rPr>
            <w:noProof/>
            <w:webHidden/>
          </w:rPr>
          <w:fldChar w:fldCharType="end"/>
        </w:r>
      </w:hyperlink>
    </w:p>
    <w:p w:rsidR="00430AD1" w:rsidRDefault="00430A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12162330" w:history="1">
        <w:r w:rsidRPr="00C65AEE">
          <w:rPr>
            <w:rStyle w:val="Hyperlink"/>
            <w:noProof/>
          </w:rPr>
          <w:t>4.2.2</w:t>
        </w:r>
        <w:r>
          <w:rPr>
            <w:rFonts w:asciiTheme="minorHAnsi" w:eastAsiaTheme="minorEastAsia" w:hAnsiTheme="minorHAnsi" w:cstheme="minorBidi"/>
            <w:noProof/>
            <w:sz w:val="22"/>
            <w:szCs w:val="22"/>
            <w:lang w:val="en-GB" w:eastAsia="en-GB"/>
          </w:rPr>
          <w:tab/>
        </w:r>
        <w:r w:rsidRPr="00C65AEE">
          <w:rPr>
            <w:rStyle w:val="Hyperlink"/>
            <w:noProof/>
          </w:rPr>
          <w:t>Common transport envelope and attributes</w:t>
        </w:r>
        <w:r>
          <w:rPr>
            <w:noProof/>
            <w:webHidden/>
          </w:rPr>
          <w:tab/>
        </w:r>
        <w:r>
          <w:rPr>
            <w:noProof/>
            <w:webHidden/>
          </w:rPr>
          <w:fldChar w:fldCharType="begin"/>
        </w:r>
        <w:r>
          <w:rPr>
            <w:noProof/>
            <w:webHidden/>
          </w:rPr>
          <w:instrText xml:space="preserve"> PAGEREF _Toc312162330 \h </w:instrText>
        </w:r>
        <w:r>
          <w:rPr>
            <w:noProof/>
            <w:webHidden/>
          </w:rPr>
        </w:r>
        <w:r>
          <w:rPr>
            <w:noProof/>
            <w:webHidden/>
          </w:rPr>
          <w:fldChar w:fldCharType="separate"/>
        </w:r>
        <w:r>
          <w:rPr>
            <w:noProof/>
            <w:webHidden/>
          </w:rPr>
          <w:t>14</w:t>
        </w:r>
        <w:r>
          <w:rPr>
            <w:noProof/>
            <w:webHidden/>
          </w:rPr>
          <w:fldChar w:fldCharType="end"/>
        </w:r>
      </w:hyperlink>
    </w:p>
    <w:p w:rsidR="00430AD1" w:rsidRDefault="00430A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12162331" w:history="1">
        <w:r w:rsidRPr="00C65AEE">
          <w:rPr>
            <w:rStyle w:val="Hyperlink"/>
            <w:noProof/>
          </w:rPr>
          <w:t>4.2.3</w:t>
        </w:r>
        <w:r>
          <w:rPr>
            <w:rFonts w:asciiTheme="minorHAnsi" w:eastAsiaTheme="minorEastAsia" w:hAnsiTheme="minorHAnsi" w:cstheme="minorBidi"/>
            <w:noProof/>
            <w:sz w:val="22"/>
            <w:szCs w:val="22"/>
            <w:lang w:val="en-GB" w:eastAsia="en-GB"/>
          </w:rPr>
          <w:tab/>
        </w:r>
        <w:r w:rsidRPr="00C65AEE">
          <w:rPr>
            <w:rStyle w:val="Hyperlink"/>
            <w:noProof/>
          </w:rPr>
          <w:t>Common message attributes</w:t>
        </w:r>
        <w:r>
          <w:rPr>
            <w:noProof/>
            <w:webHidden/>
          </w:rPr>
          <w:tab/>
        </w:r>
        <w:r>
          <w:rPr>
            <w:noProof/>
            <w:webHidden/>
          </w:rPr>
          <w:fldChar w:fldCharType="begin"/>
        </w:r>
        <w:r>
          <w:rPr>
            <w:noProof/>
            <w:webHidden/>
          </w:rPr>
          <w:instrText xml:space="preserve"> PAGEREF _Toc312162331 \h </w:instrText>
        </w:r>
        <w:r>
          <w:rPr>
            <w:noProof/>
            <w:webHidden/>
          </w:rPr>
        </w:r>
        <w:r>
          <w:rPr>
            <w:noProof/>
            <w:webHidden/>
          </w:rPr>
          <w:fldChar w:fldCharType="separate"/>
        </w:r>
        <w:r>
          <w:rPr>
            <w:noProof/>
            <w:webHidden/>
          </w:rPr>
          <w:t>14</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32" w:history="1">
        <w:r w:rsidRPr="00C65AEE">
          <w:rPr>
            <w:rStyle w:val="Hyperlink"/>
            <w:noProof/>
          </w:rPr>
          <w:t>4.3</w:t>
        </w:r>
        <w:r>
          <w:rPr>
            <w:rFonts w:asciiTheme="minorHAnsi" w:eastAsiaTheme="minorEastAsia" w:hAnsiTheme="minorHAnsi" w:cstheme="minorBidi"/>
            <w:noProof/>
            <w:sz w:val="22"/>
            <w:szCs w:val="22"/>
            <w:lang w:val="en-GB" w:eastAsia="en-GB"/>
          </w:rPr>
          <w:tab/>
        </w:r>
        <w:r w:rsidRPr="00C65AEE">
          <w:rPr>
            <w:rStyle w:val="Hyperlink"/>
            <w:noProof/>
          </w:rPr>
          <w:t>Message types</w:t>
        </w:r>
        <w:r>
          <w:rPr>
            <w:noProof/>
            <w:webHidden/>
          </w:rPr>
          <w:tab/>
        </w:r>
        <w:r>
          <w:rPr>
            <w:noProof/>
            <w:webHidden/>
          </w:rPr>
          <w:fldChar w:fldCharType="begin"/>
        </w:r>
        <w:r>
          <w:rPr>
            <w:noProof/>
            <w:webHidden/>
          </w:rPr>
          <w:instrText xml:space="preserve"> PAGEREF _Toc312162332 \h </w:instrText>
        </w:r>
        <w:r>
          <w:rPr>
            <w:noProof/>
            <w:webHidden/>
          </w:rPr>
        </w:r>
        <w:r>
          <w:rPr>
            <w:noProof/>
            <w:webHidden/>
          </w:rPr>
          <w:fldChar w:fldCharType="separate"/>
        </w:r>
        <w:r>
          <w:rPr>
            <w:noProof/>
            <w:webHidden/>
          </w:rPr>
          <w:t>15</w:t>
        </w:r>
        <w:r>
          <w:rPr>
            <w:noProof/>
            <w:webHidden/>
          </w:rPr>
          <w:fldChar w:fldCharType="end"/>
        </w:r>
      </w:hyperlink>
    </w:p>
    <w:p w:rsidR="00430AD1" w:rsidRDefault="00430A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12162333" w:history="1">
        <w:r w:rsidRPr="00C65AEE">
          <w:rPr>
            <w:rStyle w:val="Hyperlink"/>
            <w:noProof/>
          </w:rPr>
          <w:t>4.3.1</w:t>
        </w:r>
        <w:r>
          <w:rPr>
            <w:rFonts w:asciiTheme="minorHAnsi" w:eastAsiaTheme="minorEastAsia" w:hAnsiTheme="minorHAnsi" w:cstheme="minorBidi"/>
            <w:noProof/>
            <w:sz w:val="22"/>
            <w:szCs w:val="22"/>
            <w:lang w:val="en-GB" w:eastAsia="en-GB"/>
          </w:rPr>
          <w:tab/>
        </w:r>
        <w:r w:rsidRPr="00C65AEE">
          <w:rPr>
            <w:rStyle w:val="Hyperlink"/>
            <w:noProof/>
          </w:rPr>
          <w:t>ReserveRequest</w:t>
        </w:r>
        <w:r>
          <w:rPr>
            <w:noProof/>
            <w:webHidden/>
          </w:rPr>
          <w:tab/>
        </w:r>
        <w:r>
          <w:rPr>
            <w:noProof/>
            <w:webHidden/>
          </w:rPr>
          <w:fldChar w:fldCharType="begin"/>
        </w:r>
        <w:r>
          <w:rPr>
            <w:noProof/>
            <w:webHidden/>
          </w:rPr>
          <w:instrText xml:space="preserve"> PAGEREF _Toc312162333 \h </w:instrText>
        </w:r>
        <w:r>
          <w:rPr>
            <w:noProof/>
            <w:webHidden/>
          </w:rPr>
        </w:r>
        <w:r>
          <w:rPr>
            <w:noProof/>
            <w:webHidden/>
          </w:rPr>
          <w:fldChar w:fldCharType="separate"/>
        </w:r>
        <w:r>
          <w:rPr>
            <w:noProof/>
            <w:webHidden/>
          </w:rPr>
          <w:t>15</w:t>
        </w:r>
        <w:r>
          <w:rPr>
            <w:noProof/>
            <w:webHidden/>
          </w:rPr>
          <w:fldChar w:fldCharType="end"/>
        </w:r>
      </w:hyperlink>
    </w:p>
    <w:p w:rsidR="00430AD1" w:rsidRDefault="00430A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12162334" w:history="1">
        <w:r w:rsidRPr="00C65AEE">
          <w:rPr>
            <w:rStyle w:val="Hyperlink"/>
            <w:noProof/>
          </w:rPr>
          <w:t>4.3.2</w:t>
        </w:r>
        <w:r>
          <w:rPr>
            <w:rFonts w:asciiTheme="minorHAnsi" w:eastAsiaTheme="minorEastAsia" w:hAnsiTheme="minorHAnsi" w:cstheme="minorBidi"/>
            <w:noProof/>
            <w:sz w:val="22"/>
            <w:szCs w:val="22"/>
            <w:lang w:val="en-GB" w:eastAsia="en-GB"/>
          </w:rPr>
          <w:tab/>
        </w:r>
        <w:r w:rsidRPr="00C65AEE">
          <w:rPr>
            <w:rStyle w:val="Hyperlink"/>
            <w:noProof/>
          </w:rPr>
          <w:t>ReserveConfirmed</w:t>
        </w:r>
        <w:r>
          <w:rPr>
            <w:noProof/>
            <w:webHidden/>
          </w:rPr>
          <w:tab/>
        </w:r>
        <w:r>
          <w:rPr>
            <w:noProof/>
            <w:webHidden/>
          </w:rPr>
          <w:fldChar w:fldCharType="begin"/>
        </w:r>
        <w:r>
          <w:rPr>
            <w:noProof/>
            <w:webHidden/>
          </w:rPr>
          <w:instrText xml:space="preserve"> PAGEREF _Toc312162334 \h </w:instrText>
        </w:r>
        <w:r>
          <w:rPr>
            <w:noProof/>
            <w:webHidden/>
          </w:rPr>
        </w:r>
        <w:r>
          <w:rPr>
            <w:noProof/>
            <w:webHidden/>
          </w:rPr>
          <w:fldChar w:fldCharType="separate"/>
        </w:r>
        <w:r>
          <w:rPr>
            <w:noProof/>
            <w:webHidden/>
          </w:rPr>
          <w:t>17</w:t>
        </w:r>
        <w:r>
          <w:rPr>
            <w:noProof/>
            <w:webHidden/>
          </w:rPr>
          <w:fldChar w:fldCharType="end"/>
        </w:r>
      </w:hyperlink>
    </w:p>
    <w:p w:rsidR="00430AD1" w:rsidRDefault="00430A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12162335" w:history="1">
        <w:r w:rsidRPr="00C65AEE">
          <w:rPr>
            <w:rStyle w:val="Hyperlink"/>
            <w:noProof/>
          </w:rPr>
          <w:t>4.3.3</w:t>
        </w:r>
        <w:r>
          <w:rPr>
            <w:rFonts w:asciiTheme="minorHAnsi" w:eastAsiaTheme="minorEastAsia" w:hAnsiTheme="minorHAnsi" w:cstheme="minorBidi"/>
            <w:noProof/>
            <w:sz w:val="22"/>
            <w:szCs w:val="22"/>
            <w:lang w:val="en-GB" w:eastAsia="en-GB"/>
          </w:rPr>
          <w:tab/>
        </w:r>
        <w:r w:rsidRPr="00C65AEE">
          <w:rPr>
            <w:rStyle w:val="Hyperlink"/>
            <w:noProof/>
          </w:rPr>
          <w:t>ReserveFailed</w:t>
        </w:r>
        <w:r>
          <w:rPr>
            <w:noProof/>
            <w:webHidden/>
          </w:rPr>
          <w:tab/>
        </w:r>
        <w:r>
          <w:rPr>
            <w:noProof/>
            <w:webHidden/>
          </w:rPr>
          <w:fldChar w:fldCharType="begin"/>
        </w:r>
        <w:r>
          <w:rPr>
            <w:noProof/>
            <w:webHidden/>
          </w:rPr>
          <w:instrText xml:space="preserve"> PAGEREF _Toc312162335 \h </w:instrText>
        </w:r>
        <w:r>
          <w:rPr>
            <w:noProof/>
            <w:webHidden/>
          </w:rPr>
        </w:r>
        <w:r>
          <w:rPr>
            <w:noProof/>
            <w:webHidden/>
          </w:rPr>
          <w:fldChar w:fldCharType="separate"/>
        </w:r>
        <w:r>
          <w:rPr>
            <w:noProof/>
            <w:webHidden/>
          </w:rPr>
          <w:t>18</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36" w:history="1">
        <w:r w:rsidRPr="00C65AEE">
          <w:rPr>
            <w:rStyle w:val="Hyperlink"/>
            <w:noProof/>
          </w:rPr>
          <w:t>4.4</w:t>
        </w:r>
        <w:r>
          <w:rPr>
            <w:rFonts w:asciiTheme="minorHAnsi" w:eastAsiaTheme="minorEastAsia" w:hAnsiTheme="minorHAnsi" w:cstheme="minorBidi"/>
            <w:noProof/>
            <w:sz w:val="22"/>
            <w:szCs w:val="22"/>
            <w:lang w:val="en-GB" w:eastAsia="en-GB"/>
          </w:rPr>
          <w:tab/>
        </w:r>
        <w:r w:rsidRPr="00C65AEE">
          <w:rPr>
            <w:rStyle w:val="Hyperlink"/>
            <w:noProof/>
          </w:rPr>
          <w:t>Terminating, Provisioning and Releasing messages and attributes</w:t>
        </w:r>
        <w:r>
          <w:rPr>
            <w:noProof/>
            <w:webHidden/>
          </w:rPr>
          <w:tab/>
        </w:r>
        <w:r>
          <w:rPr>
            <w:noProof/>
            <w:webHidden/>
          </w:rPr>
          <w:fldChar w:fldCharType="begin"/>
        </w:r>
        <w:r>
          <w:rPr>
            <w:noProof/>
            <w:webHidden/>
          </w:rPr>
          <w:instrText xml:space="preserve"> PAGEREF _Toc312162336 \h </w:instrText>
        </w:r>
        <w:r>
          <w:rPr>
            <w:noProof/>
            <w:webHidden/>
          </w:rPr>
        </w:r>
        <w:r>
          <w:rPr>
            <w:noProof/>
            <w:webHidden/>
          </w:rPr>
          <w:fldChar w:fldCharType="separate"/>
        </w:r>
        <w:r>
          <w:rPr>
            <w:noProof/>
            <w:webHidden/>
          </w:rPr>
          <w:t>18</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37" w:history="1">
        <w:r w:rsidRPr="00C65AEE">
          <w:rPr>
            <w:rStyle w:val="Hyperlink"/>
            <w:noProof/>
            <w:lang w:eastAsia="ja-JP"/>
          </w:rPr>
          <w:t>4.5</w:t>
        </w:r>
        <w:r>
          <w:rPr>
            <w:rFonts w:asciiTheme="minorHAnsi" w:eastAsiaTheme="minorEastAsia" w:hAnsiTheme="minorHAnsi" w:cstheme="minorBidi"/>
            <w:noProof/>
            <w:sz w:val="22"/>
            <w:szCs w:val="22"/>
            <w:lang w:val="en-GB" w:eastAsia="en-GB"/>
          </w:rPr>
          <w:tab/>
        </w:r>
        <w:r w:rsidRPr="00C65AEE">
          <w:rPr>
            <w:rStyle w:val="Hyperlink"/>
            <w:noProof/>
            <w:lang w:eastAsia="ja-JP"/>
          </w:rPr>
          <w:t>Query messages and attributes</w:t>
        </w:r>
        <w:r>
          <w:rPr>
            <w:noProof/>
            <w:webHidden/>
          </w:rPr>
          <w:tab/>
        </w:r>
        <w:r>
          <w:rPr>
            <w:noProof/>
            <w:webHidden/>
          </w:rPr>
          <w:fldChar w:fldCharType="begin"/>
        </w:r>
        <w:r>
          <w:rPr>
            <w:noProof/>
            <w:webHidden/>
          </w:rPr>
          <w:instrText xml:space="preserve"> PAGEREF _Toc312162337 \h </w:instrText>
        </w:r>
        <w:r>
          <w:rPr>
            <w:noProof/>
            <w:webHidden/>
          </w:rPr>
        </w:r>
        <w:r>
          <w:rPr>
            <w:noProof/>
            <w:webHidden/>
          </w:rPr>
          <w:fldChar w:fldCharType="separate"/>
        </w:r>
        <w:r>
          <w:rPr>
            <w:noProof/>
            <w:webHidden/>
          </w:rPr>
          <w:t>20</w:t>
        </w:r>
        <w:r>
          <w:rPr>
            <w:noProof/>
            <w:webHidden/>
          </w:rPr>
          <w:fldChar w:fldCharType="end"/>
        </w:r>
      </w:hyperlink>
    </w:p>
    <w:p w:rsidR="00430AD1" w:rsidRDefault="00430A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12162338" w:history="1">
        <w:r w:rsidRPr="00C65AEE">
          <w:rPr>
            <w:rStyle w:val="Hyperlink"/>
            <w:noProof/>
            <w:lang w:eastAsia="ja-JP"/>
          </w:rPr>
          <w:t>4.5.1</w:t>
        </w:r>
        <w:r>
          <w:rPr>
            <w:rFonts w:asciiTheme="minorHAnsi" w:eastAsiaTheme="minorEastAsia" w:hAnsiTheme="minorHAnsi" w:cstheme="minorBidi"/>
            <w:noProof/>
            <w:sz w:val="22"/>
            <w:szCs w:val="22"/>
            <w:lang w:val="en-GB" w:eastAsia="en-GB"/>
          </w:rPr>
          <w:tab/>
        </w:r>
        <w:r w:rsidRPr="00C65AEE">
          <w:rPr>
            <w:rStyle w:val="Hyperlink"/>
            <w:noProof/>
            <w:lang w:eastAsia="ja-JP"/>
          </w:rPr>
          <w:t>QueryRequest</w:t>
        </w:r>
        <w:r>
          <w:rPr>
            <w:noProof/>
            <w:webHidden/>
          </w:rPr>
          <w:tab/>
        </w:r>
        <w:r>
          <w:rPr>
            <w:noProof/>
            <w:webHidden/>
          </w:rPr>
          <w:fldChar w:fldCharType="begin"/>
        </w:r>
        <w:r>
          <w:rPr>
            <w:noProof/>
            <w:webHidden/>
          </w:rPr>
          <w:instrText xml:space="preserve"> PAGEREF _Toc312162338 \h </w:instrText>
        </w:r>
        <w:r>
          <w:rPr>
            <w:noProof/>
            <w:webHidden/>
          </w:rPr>
        </w:r>
        <w:r>
          <w:rPr>
            <w:noProof/>
            <w:webHidden/>
          </w:rPr>
          <w:fldChar w:fldCharType="separate"/>
        </w:r>
        <w:r>
          <w:rPr>
            <w:noProof/>
            <w:webHidden/>
          </w:rPr>
          <w:t>20</w:t>
        </w:r>
        <w:r>
          <w:rPr>
            <w:noProof/>
            <w:webHidden/>
          </w:rPr>
          <w:fldChar w:fldCharType="end"/>
        </w:r>
      </w:hyperlink>
    </w:p>
    <w:p w:rsidR="00430AD1" w:rsidRDefault="00430A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12162339" w:history="1">
        <w:r w:rsidRPr="00C65AEE">
          <w:rPr>
            <w:rStyle w:val="Hyperlink"/>
            <w:noProof/>
            <w:lang w:eastAsia="ja-JP"/>
          </w:rPr>
          <w:t>4.5.2</w:t>
        </w:r>
        <w:r>
          <w:rPr>
            <w:rFonts w:asciiTheme="minorHAnsi" w:eastAsiaTheme="minorEastAsia" w:hAnsiTheme="minorHAnsi" w:cstheme="minorBidi"/>
            <w:noProof/>
            <w:sz w:val="22"/>
            <w:szCs w:val="22"/>
            <w:lang w:val="en-GB" w:eastAsia="en-GB"/>
          </w:rPr>
          <w:tab/>
        </w:r>
        <w:r w:rsidRPr="00C65AEE">
          <w:rPr>
            <w:rStyle w:val="Hyperlink"/>
            <w:noProof/>
            <w:lang w:eastAsia="ja-JP"/>
          </w:rPr>
          <w:t>QueryConfirm</w:t>
        </w:r>
        <w:r>
          <w:rPr>
            <w:noProof/>
            <w:webHidden/>
          </w:rPr>
          <w:tab/>
        </w:r>
        <w:r>
          <w:rPr>
            <w:noProof/>
            <w:webHidden/>
          </w:rPr>
          <w:fldChar w:fldCharType="begin"/>
        </w:r>
        <w:r>
          <w:rPr>
            <w:noProof/>
            <w:webHidden/>
          </w:rPr>
          <w:instrText xml:space="preserve"> PAGEREF _Toc312162339 \h </w:instrText>
        </w:r>
        <w:r>
          <w:rPr>
            <w:noProof/>
            <w:webHidden/>
          </w:rPr>
        </w:r>
        <w:r>
          <w:rPr>
            <w:noProof/>
            <w:webHidden/>
          </w:rPr>
          <w:fldChar w:fldCharType="separate"/>
        </w:r>
        <w:r>
          <w:rPr>
            <w:noProof/>
            <w:webHidden/>
          </w:rPr>
          <w:t>21</w:t>
        </w:r>
        <w:r>
          <w:rPr>
            <w:noProof/>
            <w:webHidden/>
          </w:rPr>
          <w:fldChar w:fldCharType="end"/>
        </w:r>
      </w:hyperlink>
    </w:p>
    <w:p w:rsidR="00430AD1" w:rsidRDefault="00430A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12162340" w:history="1">
        <w:r w:rsidRPr="00C65AEE">
          <w:rPr>
            <w:rStyle w:val="Hyperlink"/>
            <w:noProof/>
            <w:lang w:eastAsia="ja-JP"/>
          </w:rPr>
          <w:t>4.5.3</w:t>
        </w:r>
        <w:r>
          <w:rPr>
            <w:rFonts w:asciiTheme="minorHAnsi" w:eastAsiaTheme="minorEastAsia" w:hAnsiTheme="minorHAnsi" w:cstheme="minorBidi"/>
            <w:noProof/>
            <w:sz w:val="22"/>
            <w:szCs w:val="22"/>
            <w:lang w:val="en-GB" w:eastAsia="en-GB"/>
          </w:rPr>
          <w:tab/>
        </w:r>
        <w:r w:rsidRPr="00C65AEE">
          <w:rPr>
            <w:rStyle w:val="Hyperlink"/>
            <w:noProof/>
            <w:lang w:eastAsia="ja-JP"/>
          </w:rPr>
          <w:t>QueryFailed</w:t>
        </w:r>
        <w:r>
          <w:rPr>
            <w:noProof/>
            <w:webHidden/>
          </w:rPr>
          <w:tab/>
        </w:r>
        <w:r>
          <w:rPr>
            <w:noProof/>
            <w:webHidden/>
          </w:rPr>
          <w:fldChar w:fldCharType="begin"/>
        </w:r>
        <w:r>
          <w:rPr>
            <w:noProof/>
            <w:webHidden/>
          </w:rPr>
          <w:instrText xml:space="preserve"> PAGEREF _Toc312162340 \h </w:instrText>
        </w:r>
        <w:r>
          <w:rPr>
            <w:noProof/>
            <w:webHidden/>
          </w:rPr>
        </w:r>
        <w:r>
          <w:rPr>
            <w:noProof/>
            <w:webHidden/>
          </w:rPr>
          <w:fldChar w:fldCharType="separate"/>
        </w:r>
        <w:r>
          <w:rPr>
            <w:noProof/>
            <w:webHidden/>
          </w:rPr>
          <w:t>22</w:t>
        </w:r>
        <w:r>
          <w:rPr>
            <w:noProof/>
            <w:webHidden/>
          </w:rPr>
          <w:fldChar w:fldCharType="end"/>
        </w:r>
      </w:hyperlink>
    </w:p>
    <w:p w:rsidR="00430AD1" w:rsidRDefault="00430A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12162341" w:history="1">
        <w:r w:rsidRPr="00C65AEE">
          <w:rPr>
            <w:rStyle w:val="Hyperlink"/>
            <w:noProof/>
          </w:rPr>
          <w:t>5.</w:t>
        </w:r>
        <w:r>
          <w:rPr>
            <w:rFonts w:asciiTheme="minorHAnsi" w:eastAsiaTheme="minorEastAsia" w:hAnsiTheme="minorHAnsi" w:cstheme="minorBidi"/>
            <w:noProof/>
            <w:sz w:val="22"/>
            <w:szCs w:val="22"/>
            <w:lang w:val="en-GB" w:eastAsia="en-GB"/>
          </w:rPr>
          <w:tab/>
        </w:r>
        <w:r w:rsidRPr="00C65AEE">
          <w:rPr>
            <w:rStyle w:val="Hyperlink"/>
            <w:noProof/>
          </w:rPr>
          <w:t>Connections: Transport and Service planes</w:t>
        </w:r>
        <w:r>
          <w:rPr>
            <w:noProof/>
            <w:webHidden/>
          </w:rPr>
          <w:tab/>
        </w:r>
        <w:r>
          <w:rPr>
            <w:noProof/>
            <w:webHidden/>
          </w:rPr>
          <w:fldChar w:fldCharType="begin"/>
        </w:r>
        <w:r>
          <w:rPr>
            <w:noProof/>
            <w:webHidden/>
          </w:rPr>
          <w:instrText xml:space="preserve"> PAGEREF _Toc312162341 \h </w:instrText>
        </w:r>
        <w:r>
          <w:rPr>
            <w:noProof/>
            <w:webHidden/>
          </w:rPr>
        </w:r>
        <w:r>
          <w:rPr>
            <w:noProof/>
            <w:webHidden/>
          </w:rPr>
          <w:fldChar w:fldCharType="separate"/>
        </w:r>
        <w:r>
          <w:rPr>
            <w:noProof/>
            <w:webHidden/>
          </w:rPr>
          <w:t>22</w:t>
        </w:r>
        <w:r>
          <w:rPr>
            <w:noProof/>
            <w:webHidden/>
          </w:rPr>
          <w:fldChar w:fldCharType="end"/>
        </w:r>
      </w:hyperlink>
    </w:p>
    <w:p w:rsidR="00430AD1" w:rsidRDefault="00430A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12162342" w:history="1">
        <w:r w:rsidRPr="00C65AEE">
          <w:rPr>
            <w:rStyle w:val="Hyperlink"/>
            <w:noProof/>
          </w:rPr>
          <w:t>6.</w:t>
        </w:r>
        <w:r>
          <w:rPr>
            <w:rFonts w:asciiTheme="minorHAnsi" w:eastAsiaTheme="minorEastAsia" w:hAnsiTheme="minorHAnsi" w:cstheme="minorBidi"/>
            <w:noProof/>
            <w:sz w:val="22"/>
            <w:szCs w:val="22"/>
            <w:lang w:val="en-GB" w:eastAsia="en-GB"/>
          </w:rPr>
          <w:tab/>
        </w:r>
        <w:r w:rsidRPr="00C65AEE">
          <w:rPr>
            <w:rStyle w:val="Hyperlink"/>
            <w:noProof/>
          </w:rPr>
          <w:t>Inter-domain vs intra-domain pathfinding</w:t>
        </w:r>
        <w:r>
          <w:rPr>
            <w:noProof/>
            <w:webHidden/>
          </w:rPr>
          <w:tab/>
        </w:r>
        <w:r>
          <w:rPr>
            <w:noProof/>
            <w:webHidden/>
          </w:rPr>
          <w:fldChar w:fldCharType="begin"/>
        </w:r>
        <w:r>
          <w:rPr>
            <w:noProof/>
            <w:webHidden/>
          </w:rPr>
          <w:instrText xml:space="preserve"> PAGEREF _Toc312162342 \h </w:instrText>
        </w:r>
        <w:r>
          <w:rPr>
            <w:noProof/>
            <w:webHidden/>
          </w:rPr>
        </w:r>
        <w:r>
          <w:rPr>
            <w:noProof/>
            <w:webHidden/>
          </w:rPr>
          <w:fldChar w:fldCharType="separate"/>
        </w:r>
        <w:r>
          <w:rPr>
            <w:noProof/>
            <w:webHidden/>
          </w:rPr>
          <w:t>23</w:t>
        </w:r>
        <w:r>
          <w:rPr>
            <w:noProof/>
            <w:webHidden/>
          </w:rPr>
          <w:fldChar w:fldCharType="end"/>
        </w:r>
      </w:hyperlink>
    </w:p>
    <w:p w:rsidR="00430AD1" w:rsidRDefault="00430A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12162343" w:history="1">
        <w:r w:rsidRPr="00C65AEE">
          <w:rPr>
            <w:rStyle w:val="Hyperlink"/>
            <w:noProof/>
          </w:rPr>
          <w:t>7.</w:t>
        </w:r>
        <w:r>
          <w:rPr>
            <w:rFonts w:asciiTheme="minorHAnsi" w:eastAsiaTheme="minorEastAsia" w:hAnsiTheme="minorHAnsi" w:cstheme="minorBidi"/>
            <w:noProof/>
            <w:sz w:val="22"/>
            <w:szCs w:val="22"/>
            <w:lang w:val="en-GB" w:eastAsia="en-GB"/>
          </w:rPr>
          <w:tab/>
        </w:r>
        <w:r w:rsidRPr="00C65AEE">
          <w:rPr>
            <w:rStyle w:val="Hyperlink"/>
            <w:noProof/>
          </w:rPr>
          <w:t>STPs and Paths</w:t>
        </w:r>
        <w:r>
          <w:rPr>
            <w:noProof/>
            <w:webHidden/>
          </w:rPr>
          <w:tab/>
        </w:r>
        <w:r>
          <w:rPr>
            <w:noProof/>
            <w:webHidden/>
          </w:rPr>
          <w:fldChar w:fldCharType="begin"/>
        </w:r>
        <w:r>
          <w:rPr>
            <w:noProof/>
            <w:webHidden/>
          </w:rPr>
          <w:instrText xml:space="preserve"> PAGEREF _Toc312162343 \h </w:instrText>
        </w:r>
        <w:r>
          <w:rPr>
            <w:noProof/>
            <w:webHidden/>
          </w:rPr>
        </w:r>
        <w:r>
          <w:rPr>
            <w:noProof/>
            <w:webHidden/>
          </w:rPr>
          <w:fldChar w:fldCharType="separate"/>
        </w:r>
        <w:r>
          <w:rPr>
            <w:noProof/>
            <w:webHidden/>
          </w:rPr>
          <w:t>24</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44" w:history="1">
        <w:r w:rsidRPr="00C65AEE">
          <w:rPr>
            <w:rStyle w:val="Hyperlink"/>
            <w:noProof/>
          </w:rPr>
          <w:t>7.1</w:t>
        </w:r>
        <w:r>
          <w:rPr>
            <w:rFonts w:asciiTheme="minorHAnsi" w:eastAsiaTheme="minorEastAsia" w:hAnsiTheme="minorHAnsi" w:cstheme="minorBidi"/>
            <w:noProof/>
            <w:sz w:val="22"/>
            <w:szCs w:val="22"/>
            <w:lang w:val="en-GB" w:eastAsia="en-GB"/>
          </w:rPr>
          <w:tab/>
        </w:r>
        <w:r w:rsidRPr="00C65AEE">
          <w:rPr>
            <w:rStyle w:val="Hyperlink"/>
            <w:noProof/>
          </w:rPr>
          <w:t>STP syntax</w:t>
        </w:r>
        <w:r>
          <w:rPr>
            <w:noProof/>
            <w:webHidden/>
          </w:rPr>
          <w:tab/>
        </w:r>
        <w:r>
          <w:rPr>
            <w:noProof/>
            <w:webHidden/>
          </w:rPr>
          <w:fldChar w:fldCharType="begin"/>
        </w:r>
        <w:r>
          <w:rPr>
            <w:noProof/>
            <w:webHidden/>
          </w:rPr>
          <w:instrText xml:space="preserve"> PAGEREF _Toc312162344 \h </w:instrText>
        </w:r>
        <w:r>
          <w:rPr>
            <w:noProof/>
            <w:webHidden/>
          </w:rPr>
        </w:r>
        <w:r>
          <w:rPr>
            <w:noProof/>
            <w:webHidden/>
          </w:rPr>
          <w:fldChar w:fldCharType="separate"/>
        </w:r>
        <w:r>
          <w:rPr>
            <w:noProof/>
            <w:webHidden/>
          </w:rPr>
          <w:t>24</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45" w:history="1">
        <w:r w:rsidRPr="00C65AEE">
          <w:rPr>
            <w:rStyle w:val="Hyperlink"/>
            <w:noProof/>
          </w:rPr>
          <w:t>7.2</w:t>
        </w:r>
        <w:r>
          <w:rPr>
            <w:rFonts w:asciiTheme="minorHAnsi" w:eastAsiaTheme="minorEastAsia" w:hAnsiTheme="minorHAnsi" w:cstheme="minorBidi"/>
            <w:noProof/>
            <w:sz w:val="22"/>
            <w:szCs w:val="22"/>
            <w:lang w:val="en-GB" w:eastAsia="en-GB"/>
          </w:rPr>
          <w:tab/>
        </w:r>
        <w:r w:rsidRPr="00C65AEE">
          <w:rPr>
            <w:rStyle w:val="Hyperlink"/>
            <w:noProof/>
          </w:rPr>
          <w:t>Under-specified STPs</w:t>
        </w:r>
        <w:r>
          <w:rPr>
            <w:noProof/>
            <w:webHidden/>
          </w:rPr>
          <w:tab/>
        </w:r>
        <w:r>
          <w:rPr>
            <w:noProof/>
            <w:webHidden/>
          </w:rPr>
          <w:fldChar w:fldCharType="begin"/>
        </w:r>
        <w:r>
          <w:rPr>
            <w:noProof/>
            <w:webHidden/>
          </w:rPr>
          <w:instrText xml:space="preserve"> PAGEREF _Toc312162345 \h </w:instrText>
        </w:r>
        <w:r>
          <w:rPr>
            <w:noProof/>
            <w:webHidden/>
          </w:rPr>
        </w:r>
        <w:r>
          <w:rPr>
            <w:noProof/>
            <w:webHidden/>
          </w:rPr>
          <w:fldChar w:fldCharType="separate"/>
        </w:r>
        <w:r>
          <w:rPr>
            <w:noProof/>
            <w:webHidden/>
          </w:rPr>
          <w:t>24</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46" w:history="1">
        <w:r w:rsidRPr="00C65AEE">
          <w:rPr>
            <w:rStyle w:val="Hyperlink"/>
            <w:noProof/>
          </w:rPr>
          <w:t>7.3</w:t>
        </w:r>
        <w:r>
          <w:rPr>
            <w:rFonts w:asciiTheme="minorHAnsi" w:eastAsiaTheme="minorEastAsia" w:hAnsiTheme="minorHAnsi" w:cstheme="minorBidi"/>
            <w:noProof/>
            <w:sz w:val="22"/>
            <w:szCs w:val="22"/>
            <w:lang w:val="en-GB" w:eastAsia="en-GB"/>
          </w:rPr>
          <w:tab/>
        </w:r>
        <w:r w:rsidRPr="00C65AEE">
          <w:rPr>
            <w:rStyle w:val="Hyperlink"/>
            <w:noProof/>
          </w:rPr>
          <w:t>Path</w:t>
        </w:r>
        <w:r>
          <w:rPr>
            <w:noProof/>
            <w:webHidden/>
          </w:rPr>
          <w:tab/>
        </w:r>
        <w:r>
          <w:rPr>
            <w:noProof/>
            <w:webHidden/>
          </w:rPr>
          <w:fldChar w:fldCharType="begin"/>
        </w:r>
        <w:r>
          <w:rPr>
            <w:noProof/>
            <w:webHidden/>
          </w:rPr>
          <w:instrText xml:space="preserve"> PAGEREF _Toc312162346 \h </w:instrText>
        </w:r>
        <w:r>
          <w:rPr>
            <w:noProof/>
            <w:webHidden/>
          </w:rPr>
        </w:r>
        <w:r>
          <w:rPr>
            <w:noProof/>
            <w:webHidden/>
          </w:rPr>
          <w:fldChar w:fldCharType="separate"/>
        </w:r>
        <w:r>
          <w:rPr>
            <w:noProof/>
            <w:webHidden/>
          </w:rPr>
          <w:t>24</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47" w:history="1">
        <w:r w:rsidRPr="00C65AEE">
          <w:rPr>
            <w:rStyle w:val="Hyperlink"/>
            <w:noProof/>
          </w:rPr>
          <w:t>7.4</w:t>
        </w:r>
        <w:r>
          <w:rPr>
            <w:rFonts w:asciiTheme="minorHAnsi" w:eastAsiaTheme="minorEastAsia" w:hAnsiTheme="minorHAnsi" w:cstheme="minorBidi"/>
            <w:noProof/>
            <w:sz w:val="22"/>
            <w:szCs w:val="22"/>
            <w:lang w:val="en-GB" w:eastAsia="en-GB"/>
          </w:rPr>
          <w:tab/>
        </w:r>
        <w:r w:rsidRPr="00C65AEE">
          <w:rPr>
            <w:rStyle w:val="Hyperlink"/>
            <w:noProof/>
          </w:rPr>
          <w:t>Path example in an NSA chain</w:t>
        </w:r>
        <w:r>
          <w:rPr>
            <w:noProof/>
            <w:webHidden/>
          </w:rPr>
          <w:tab/>
        </w:r>
        <w:r>
          <w:rPr>
            <w:noProof/>
            <w:webHidden/>
          </w:rPr>
          <w:fldChar w:fldCharType="begin"/>
        </w:r>
        <w:r>
          <w:rPr>
            <w:noProof/>
            <w:webHidden/>
          </w:rPr>
          <w:instrText xml:space="preserve"> PAGEREF _Toc312162347 \h </w:instrText>
        </w:r>
        <w:r>
          <w:rPr>
            <w:noProof/>
            <w:webHidden/>
          </w:rPr>
        </w:r>
        <w:r>
          <w:rPr>
            <w:noProof/>
            <w:webHidden/>
          </w:rPr>
          <w:fldChar w:fldCharType="separate"/>
        </w:r>
        <w:r>
          <w:rPr>
            <w:noProof/>
            <w:webHidden/>
          </w:rPr>
          <w:t>24</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48" w:history="1">
        <w:r w:rsidRPr="00C65AEE">
          <w:rPr>
            <w:rStyle w:val="Hyperlink"/>
            <w:noProof/>
          </w:rPr>
          <w:t>7.5</w:t>
        </w:r>
        <w:r>
          <w:rPr>
            <w:rFonts w:asciiTheme="minorHAnsi" w:eastAsiaTheme="minorEastAsia" w:hAnsiTheme="minorHAnsi" w:cstheme="minorBidi"/>
            <w:noProof/>
            <w:sz w:val="22"/>
            <w:szCs w:val="22"/>
            <w:lang w:val="en-GB" w:eastAsia="en-GB"/>
          </w:rPr>
          <w:tab/>
        </w:r>
        <w:r w:rsidRPr="00C65AEE">
          <w:rPr>
            <w:rStyle w:val="Hyperlink"/>
            <w:noProof/>
          </w:rPr>
          <w:t>Path example in an NSA tree</w:t>
        </w:r>
        <w:r>
          <w:rPr>
            <w:noProof/>
            <w:webHidden/>
          </w:rPr>
          <w:tab/>
        </w:r>
        <w:r>
          <w:rPr>
            <w:noProof/>
            <w:webHidden/>
          </w:rPr>
          <w:fldChar w:fldCharType="begin"/>
        </w:r>
        <w:r>
          <w:rPr>
            <w:noProof/>
            <w:webHidden/>
          </w:rPr>
          <w:instrText xml:space="preserve"> PAGEREF _Toc312162348 \h </w:instrText>
        </w:r>
        <w:r>
          <w:rPr>
            <w:noProof/>
            <w:webHidden/>
          </w:rPr>
        </w:r>
        <w:r>
          <w:rPr>
            <w:noProof/>
            <w:webHidden/>
          </w:rPr>
          <w:fldChar w:fldCharType="separate"/>
        </w:r>
        <w:r>
          <w:rPr>
            <w:noProof/>
            <w:webHidden/>
          </w:rPr>
          <w:t>25</w:t>
        </w:r>
        <w:r>
          <w:rPr>
            <w:noProof/>
            <w:webHidden/>
          </w:rPr>
          <w:fldChar w:fldCharType="end"/>
        </w:r>
      </w:hyperlink>
    </w:p>
    <w:p w:rsidR="00430AD1" w:rsidRDefault="00430A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12162349" w:history="1">
        <w:r w:rsidRPr="00C65AEE">
          <w:rPr>
            <w:rStyle w:val="Hyperlink"/>
            <w:noProof/>
          </w:rPr>
          <w:t>8.</w:t>
        </w:r>
        <w:r>
          <w:rPr>
            <w:rFonts w:asciiTheme="minorHAnsi" w:eastAsiaTheme="minorEastAsia" w:hAnsiTheme="minorHAnsi" w:cstheme="minorBidi"/>
            <w:noProof/>
            <w:sz w:val="22"/>
            <w:szCs w:val="22"/>
            <w:lang w:val="en-GB" w:eastAsia="en-GB"/>
          </w:rPr>
          <w:tab/>
        </w:r>
        <w:r w:rsidRPr="00C65AEE">
          <w:rPr>
            <w:rStyle w:val="Hyperlink"/>
            <w:noProof/>
          </w:rPr>
          <w:t>Authentication and Authorization</w:t>
        </w:r>
        <w:r>
          <w:rPr>
            <w:noProof/>
            <w:webHidden/>
          </w:rPr>
          <w:tab/>
        </w:r>
        <w:r>
          <w:rPr>
            <w:noProof/>
            <w:webHidden/>
          </w:rPr>
          <w:fldChar w:fldCharType="begin"/>
        </w:r>
        <w:r>
          <w:rPr>
            <w:noProof/>
            <w:webHidden/>
          </w:rPr>
          <w:instrText xml:space="preserve"> PAGEREF _Toc312162349 \h </w:instrText>
        </w:r>
        <w:r>
          <w:rPr>
            <w:noProof/>
            <w:webHidden/>
          </w:rPr>
        </w:r>
        <w:r>
          <w:rPr>
            <w:noProof/>
            <w:webHidden/>
          </w:rPr>
          <w:fldChar w:fldCharType="separate"/>
        </w:r>
        <w:r>
          <w:rPr>
            <w:noProof/>
            <w:webHidden/>
          </w:rPr>
          <w:t>26</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50" w:history="1">
        <w:r w:rsidRPr="00C65AEE">
          <w:rPr>
            <w:rStyle w:val="Hyperlink"/>
            <w:noProof/>
          </w:rPr>
          <w:t>8.1</w:t>
        </w:r>
        <w:r>
          <w:rPr>
            <w:rFonts w:asciiTheme="minorHAnsi" w:eastAsiaTheme="minorEastAsia" w:hAnsiTheme="minorHAnsi" w:cstheme="minorBidi"/>
            <w:noProof/>
            <w:sz w:val="22"/>
            <w:szCs w:val="22"/>
            <w:lang w:val="en-GB" w:eastAsia="en-GB"/>
          </w:rPr>
          <w:tab/>
        </w:r>
        <w:r w:rsidRPr="00C65AEE">
          <w:rPr>
            <w:rStyle w:val="Hyperlink"/>
            <w:noProof/>
          </w:rPr>
          <w:t>Security Requirements</w:t>
        </w:r>
        <w:r>
          <w:rPr>
            <w:noProof/>
            <w:webHidden/>
          </w:rPr>
          <w:tab/>
        </w:r>
        <w:r>
          <w:rPr>
            <w:noProof/>
            <w:webHidden/>
          </w:rPr>
          <w:fldChar w:fldCharType="begin"/>
        </w:r>
        <w:r>
          <w:rPr>
            <w:noProof/>
            <w:webHidden/>
          </w:rPr>
          <w:instrText xml:space="preserve"> PAGEREF _Toc312162350 \h </w:instrText>
        </w:r>
        <w:r>
          <w:rPr>
            <w:noProof/>
            <w:webHidden/>
          </w:rPr>
        </w:r>
        <w:r>
          <w:rPr>
            <w:noProof/>
            <w:webHidden/>
          </w:rPr>
          <w:fldChar w:fldCharType="separate"/>
        </w:r>
        <w:r>
          <w:rPr>
            <w:noProof/>
            <w:webHidden/>
          </w:rPr>
          <w:t>26</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51" w:history="1">
        <w:r w:rsidRPr="00C65AEE">
          <w:rPr>
            <w:rStyle w:val="Hyperlink"/>
            <w:noProof/>
          </w:rPr>
          <w:t>8.2</w:t>
        </w:r>
        <w:r>
          <w:rPr>
            <w:rFonts w:asciiTheme="minorHAnsi" w:eastAsiaTheme="minorEastAsia" w:hAnsiTheme="minorHAnsi" w:cstheme="minorBidi"/>
            <w:noProof/>
            <w:sz w:val="22"/>
            <w:szCs w:val="22"/>
            <w:lang w:val="en-GB" w:eastAsia="en-GB"/>
          </w:rPr>
          <w:tab/>
        </w:r>
        <w:r w:rsidRPr="00C65AEE">
          <w:rPr>
            <w:rStyle w:val="Hyperlink"/>
            <w:noProof/>
          </w:rPr>
          <w:t>Message Security</w:t>
        </w:r>
        <w:r>
          <w:rPr>
            <w:noProof/>
            <w:webHidden/>
          </w:rPr>
          <w:tab/>
        </w:r>
        <w:r>
          <w:rPr>
            <w:noProof/>
            <w:webHidden/>
          </w:rPr>
          <w:fldChar w:fldCharType="begin"/>
        </w:r>
        <w:r>
          <w:rPr>
            <w:noProof/>
            <w:webHidden/>
          </w:rPr>
          <w:instrText xml:space="preserve"> PAGEREF _Toc312162351 \h </w:instrText>
        </w:r>
        <w:r>
          <w:rPr>
            <w:noProof/>
            <w:webHidden/>
          </w:rPr>
        </w:r>
        <w:r>
          <w:rPr>
            <w:noProof/>
            <w:webHidden/>
          </w:rPr>
          <w:fldChar w:fldCharType="separate"/>
        </w:r>
        <w:r>
          <w:rPr>
            <w:noProof/>
            <w:webHidden/>
          </w:rPr>
          <w:t>26</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52" w:history="1">
        <w:r w:rsidRPr="00C65AEE">
          <w:rPr>
            <w:rStyle w:val="Hyperlink"/>
            <w:noProof/>
          </w:rPr>
          <w:t>8.3</w:t>
        </w:r>
        <w:r>
          <w:rPr>
            <w:rFonts w:asciiTheme="minorHAnsi" w:eastAsiaTheme="minorEastAsia" w:hAnsiTheme="minorHAnsi" w:cstheme="minorBidi"/>
            <w:noProof/>
            <w:sz w:val="22"/>
            <w:szCs w:val="22"/>
            <w:lang w:val="en-GB" w:eastAsia="en-GB"/>
          </w:rPr>
          <w:tab/>
        </w:r>
        <w:r w:rsidRPr="00C65AEE">
          <w:rPr>
            <w:rStyle w:val="Hyperlink"/>
            <w:noProof/>
          </w:rPr>
          <w:t>Authorization</w:t>
        </w:r>
        <w:r>
          <w:rPr>
            <w:noProof/>
            <w:webHidden/>
          </w:rPr>
          <w:tab/>
        </w:r>
        <w:r>
          <w:rPr>
            <w:noProof/>
            <w:webHidden/>
          </w:rPr>
          <w:fldChar w:fldCharType="begin"/>
        </w:r>
        <w:r>
          <w:rPr>
            <w:noProof/>
            <w:webHidden/>
          </w:rPr>
          <w:instrText xml:space="preserve"> PAGEREF _Toc312162352 \h </w:instrText>
        </w:r>
        <w:r>
          <w:rPr>
            <w:noProof/>
            <w:webHidden/>
          </w:rPr>
        </w:r>
        <w:r>
          <w:rPr>
            <w:noProof/>
            <w:webHidden/>
          </w:rPr>
          <w:fldChar w:fldCharType="separate"/>
        </w:r>
        <w:r>
          <w:rPr>
            <w:noProof/>
            <w:webHidden/>
          </w:rPr>
          <w:t>27</w:t>
        </w:r>
        <w:r>
          <w:rPr>
            <w:noProof/>
            <w:webHidden/>
          </w:rPr>
          <w:fldChar w:fldCharType="end"/>
        </w:r>
      </w:hyperlink>
    </w:p>
    <w:p w:rsidR="00430AD1" w:rsidRDefault="00430A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12162353" w:history="1">
        <w:r w:rsidRPr="00C65AEE">
          <w:rPr>
            <w:rStyle w:val="Hyperlink"/>
            <w:rFonts w:eastAsia="MS Mincho"/>
            <w:noProof/>
          </w:rPr>
          <w:t>9.</w:t>
        </w:r>
        <w:r>
          <w:rPr>
            <w:rFonts w:asciiTheme="minorHAnsi" w:eastAsiaTheme="minorEastAsia" w:hAnsiTheme="minorHAnsi" w:cstheme="minorBidi"/>
            <w:noProof/>
            <w:sz w:val="22"/>
            <w:szCs w:val="22"/>
            <w:lang w:val="en-GB" w:eastAsia="en-GB"/>
          </w:rPr>
          <w:tab/>
        </w:r>
        <w:r w:rsidRPr="00C65AEE">
          <w:rPr>
            <w:rStyle w:val="Hyperlink"/>
            <w:rFonts w:eastAsia="MS Mincho"/>
            <w:noProof/>
          </w:rPr>
          <w:t>Failures and exceptions</w:t>
        </w:r>
        <w:r>
          <w:rPr>
            <w:noProof/>
            <w:webHidden/>
          </w:rPr>
          <w:tab/>
        </w:r>
        <w:r>
          <w:rPr>
            <w:noProof/>
            <w:webHidden/>
          </w:rPr>
          <w:fldChar w:fldCharType="begin"/>
        </w:r>
        <w:r>
          <w:rPr>
            <w:noProof/>
            <w:webHidden/>
          </w:rPr>
          <w:instrText xml:space="preserve"> PAGEREF _Toc312162353 \h </w:instrText>
        </w:r>
        <w:r>
          <w:rPr>
            <w:noProof/>
            <w:webHidden/>
          </w:rPr>
        </w:r>
        <w:r>
          <w:rPr>
            <w:noProof/>
            <w:webHidden/>
          </w:rPr>
          <w:fldChar w:fldCharType="separate"/>
        </w:r>
        <w:r>
          <w:rPr>
            <w:noProof/>
            <w:webHidden/>
          </w:rPr>
          <w:t>27</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54" w:history="1">
        <w:r w:rsidRPr="00C65AEE">
          <w:rPr>
            <w:rStyle w:val="Hyperlink"/>
            <w:noProof/>
          </w:rPr>
          <w:t>9.1</w:t>
        </w:r>
        <w:r>
          <w:rPr>
            <w:rFonts w:asciiTheme="minorHAnsi" w:eastAsiaTheme="minorEastAsia" w:hAnsiTheme="minorHAnsi" w:cstheme="minorBidi"/>
            <w:noProof/>
            <w:sz w:val="22"/>
            <w:szCs w:val="22"/>
            <w:lang w:val="en-GB" w:eastAsia="en-GB"/>
          </w:rPr>
          <w:tab/>
        </w:r>
        <w:r w:rsidRPr="00C65AEE">
          <w:rPr>
            <w:rStyle w:val="Hyperlink"/>
            <w:rFonts w:eastAsia="MS Mincho"/>
            <w:noProof/>
          </w:rPr>
          <w:t>Service plane failures</w:t>
        </w:r>
        <w:r>
          <w:rPr>
            <w:noProof/>
            <w:webHidden/>
          </w:rPr>
          <w:tab/>
        </w:r>
        <w:r>
          <w:rPr>
            <w:noProof/>
            <w:webHidden/>
          </w:rPr>
          <w:fldChar w:fldCharType="begin"/>
        </w:r>
        <w:r>
          <w:rPr>
            <w:noProof/>
            <w:webHidden/>
          </w:rPr>
          <w:instrText xml:space="preserve"> PAGEREF _Toc312162354 \h </w:instrText>
        </w:r>
        <w:r>
          <w:rPr>
            <w:noProof/>
            <w:webHidden/>
          </w:rPr>
        </w:r>
        <w:r>
          <w:rPr>
            <w:noProof/>
            <w:webHidden/>
          </w:rPr>
          <w:fldChar w:fldCharType="separate"/>
        </w:r>
        <w:r>
          <w:rPr>
            <w:noProof/>
            <w:webHidden/>
          </w:rPr>
          <w:t>27</w:t>
        </w:r>
        <w:r>
          <w:rPr>
            <w:noProof/>
            <w:webHidden/>
          </w:rPr>
          <w:fldChar w:fldCharType="end"/>
        </w:r>
      </w:hyperlink>
    </w:p>
    <w:p w:rsidR="00430AD1" w:rsidRDefault="00430A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12162355" w:history="1">
        <w:r w:rsidRPr="00C65AEE">
          <w:rPr>
            <w:rStyle w:val="Hyperlink"/>
            <w:rFonts w:eastAsia="MS Mincho"/>
            <w:noProof/>
          </w:rPr>
          <w:t>9.2</w:t>
        </w:r>
        <w:r>
          <w:rPr>
            <w:rFonts w:asciiTheme="minorHAnsi" w:eastAsiaTheme="minorEastAsia" w:hAnsiTheme="minorHAnsi" w:cstheme="minorBidi"/>
            <w:noProof/>
            <w:sz w:val="22"/>
            <w:szCs w:val="22"/>
            <w:lang w:val="en-GB" w:eastAsia="en-GB"/>
          </w:rPr>
          <w:tab/>
        </w:r>
        <w:r w:rsidRPr="00C65AEE">
          <w:rPr>
            <w:rStyle w:val="Hyperlink"/>
            <w:rFonts w:eastAsia="MS Mincho"/>
            <w:noProof/>
          </w:rPr>
          <w:t>Transport plane failures</w:t>
        </w:r>
        <w:r>
          <w:rPr>
            <w:noProof/>
            <w:webHidden/>
          </w:rPr>
          <w:tab/>
        </w:r>
        <w:r>
          <w:rPr>
            <w:noProof/>
            <w:webHidden/>
          </w:rPr>
          <w:fldChar w:fldCharType="begin"/>
        </w:r>
        <w:r>
          <w:rPr>
            <w:noProof/>
            <w:webHidden/>
          </w:rPr>
          <w:instrText xml:space="preserve"> PAGEREF _Toc312162355 \h </w:instrText>
        </w:r>
        <w:r>
          <w:rPr>
            <w:noProof/>
            <w:webHidden/>
          </w:rPr>
        </w:r>
        <w:r>
          <w:rPr>
            <w:noProof/>
            <w:webHidden/>
          </w:rPr>
          <w:fldChar w:fldCharType="separate"/>
        </w:r>
        <w:r>
          <w:rPr>
            <w:noProof/>
            <w:webHidden/>
          </w:rPr>
          <w:t>27</w:t>
        </w:r>
        <w:r>
          <w:rPr>
            <w:noProof/>
            <w:webHidden/>
          </w:rPr>
          <w:fldChar w:fldCharType="end"/>
        </w:r>
      </w:hyperlink>
    </w:p>
    <w:p w:rsidR="00430AD1" w:rsidRDefault="00430A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12162356" w:history="1">
        <w:r w:rsidRPr="00C65AEE">
          <w:rPr>
            <w:rStyle w:val="Hyperlink"/>
            <w:noProof/>
          </w:rPr>
          <w:t>10.</w:t>
        </w:r>
        <w:r>
          <w:rPr>
            <w:rFonts w:asciiTheme="minorHAnsi" w:eastAsiaTheme="minorEastAsia" w:hAnsiTheme="minorHAnsi" w:cstheme="minorBidi"/>
            <w:noProof/>
            <w:sz w:val="22"/>
            <w:szCs w:val="22"/>
            <w:lang w:val="en-GB" w:eastAsia="en-GB"/>
          </w:rPr>
          <w:tab/>
        </w:r>
        <w:r w:rsidRPr="00C65AEE">
          <w:rPr>
            <w:rStyle w:val="Hyperlink"/>
            <w:noProof/>
          </w:rPr>
          <w:t>Appendix A:  Best Practices for NSA implementation</w:t>
        </w:r>
        <w:r>
          <w:rPr>
            <w:noProof/>
            <w:webHidden/>
          </w:rPr>
          <w:tab/>
        </w:r>
        <w:r>
          <w:rPr>
            <w:noProof/>
            <w:webHidden/>
          </w:rPr>
          <w:fldChar w:fldCharType="begin"/>
        </w:r>
        <w:r>
          <w:rPr>
            <w:noProof/>
            <w:webHidden/>
          </w:rPr>
          <w:instrText xml:space="preserve"> PAGEREF _Toc312162356 \h </w:instrText>
        </w:r>
        <w:r>
          <w:rPr>
            <w:noProof/>
            <w:webHidden/>
          </w:rPr>
        </w:r>
        <w:r>
          <w:rPr>
            <w:noProof/>
            <w:webHidden/>
          </w:rPr>
          <w:fldChar w:fldCharType="separate"/>
        </w:r>
        <w:r>
          <w:rPr>
            <w:noProof/>
            <w:webHidden/>
          </w:rPr>
          <w:t>28</w:t>
        </w:r>
        <w:r>
          <w:rPr>
            <w:noProof/>
            <w:webHidden/>
          </w:rPr>
          <w:fldChar w:fldCharType="end"/>
        </w:r>
      </w:hyperlink>
    </w:p>
    <w:p w:rsidR="00430AD1" w:rsidRDefault="00430AD1">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312162357" w:history="1">
        <w:r w:rsidRPr="00C65AEE">
          <w:rPr>
            <w:rStyle w:val="Hyperlink"/>
            <w:noProof/>
          </w:rPr>
          <w:t>10.1</w:t>
        </w:r>
        <w:r>
          <w:rPr>
            <w:rFonts w:asciiTheme="minorHAnsi" w:eastAsiaTheme="minorEastAsia" w:hAnsiTheme="minorHAnsi" w:cstheme="minorBidi"/>
            <w:noProof/>
            <w:sz w:val="22"/>
            <w:szCs w:val="22"/>
            <w:lang w:val="en-GB" w:eastAsia="en-GB"/>
          </w:rPr>
          <w:tab/>
        </w:r>
        <w:r w:rsidRPr="00C65AEE">
          <w:rPr>
            <w:rStyle w:val="Hyperlink"/>
            <w:noProof/>
          </w:rPr>
          <w:t>Message transport error handling</w:t>
        </w:r>
        <w:r>
          <w:rPr>
            <w:noProof/>
            <w:webHidden/>
          </w:rPr>
          <w:tab/>
        </w:r>
        <w:r>
          <w:rPr>
            <w:noProof/>
            <w:webHidden/>
          </w:rPr>
          <w:fldChar w:fldCharType="begin"/>
        </w:r>
        <w:r>
          <w:rPr>
            <w:noProof/>
            <w:webHidden/>
          </w:rPr>
          <w:instrText xml:space="preserve"> PAGEREF _Toc312162357 \h </w:instrText>
        </w:r>
        <w:r>
          <w:rPr>
            <w:noProof/>
            <w:webHidden/>
          </w:rPr>
        </w:r>
        <w:r>
          <w:rPr>
            <w:noProof/>
            <w:webHidden/>
          </w:rPr>
          <w:fldChar w:fldCharType="separate"/>
        </w:r>
        <w:r>
          <w:rPr>
            <w:noProof/>
            <w:webHidden/>
          </w:rPr>
          <w:t>28</w:t>
        </w:r>
        <w:r>
          <w:rPr>
            <w:noProof/>
            <w:webHidden/>
          </w:rPr>
          <w:fldChar w:fldCharType="end"/>
        </w:r>
      </w:hyperlink>
    </w:p>
    <w:p w:rsidR="00430AD1" w:rsidRDefault="00430AD1">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312162358" w:history="1">
        <w:r w:rsidRPr="00C65AEE">
          <w:rPr>
            <w:rStyle w:val="Hyperlink"/>
            <w:noProof/>
          </w:rPr>
          <w:t>10.2</w:t>
        </w:r>
        <w:r>
          <w:rPr>
            <w:rFonts w:asciiTheme="minorHAnsi" w:eastAsiaTheme="minorEastAsia" w:hAnsiTheme="minorHAnsi" w:cstheme="minorBidi"/>
            <w:noProof/>
            <w:sz w:val="22"/>
            <w:szCs w:val="22"/>
            <w:lang w:val="en-GB" w:eastAsia="en-GB"/>
          </w:rPr>
          <w:tab/>
        </w:r>
        <w:r w:rsidRPr="00C65AEE">
          <w:rPr>
            <w:rStyle w:val="Hyperlink"/>
            <w:noProof/>
          </w:rPr>
          <w:t>ACK handling</w:t>
        </w:r>
        <w:r>
          <w:rPr>
            <w:noProof/>
            <w:webHidden/>
          </w:rPr>
          <w:tab/>
        </w:r>
        <w:r>
          <w:rPr>
            <w:noProof/>
            <w:webHidden/>
          </w:rPr>
          <w:fldChar w:fldCharType="begin"/>
        </w:r>
        <w:r>
          <w:rPr>
            <w:noProof/>
            <w:webHidden/>
          </w:rPr>
          <w:instrText xml:space="preserve"> PAGEREF _Toc312162358 \h </w:instrText>
        </w:r>
        <w:r>
          <w:rPr>
            <w:noProof/>
            <w:webHidden/>
          </w:rPr>
        </w:r>
        <w:r>
          <w:rPr>
            <w:noProof/>
            <w:webHidden/>
          </w:rPr>
          <w:fldChar w:fldCharType="separate"/>
        </w:r>
        <w:r>
          <w:rPr>
            <w:noProof/>
            <w:webHidden/>
          </w:rPr>
          <w:t>29</w:t>
        </w:r>
        <w:r>
          <w:rPr>
            <w:noProof/>
            <w:webHidden/>
          </w:rPr>
          <w:fldChar w:fldCharType="end"/>
        </w:r>
      </w:hyperlink>
    </w:p>
    <w:p w:rsidR="00430AD1" w:rsidRDefault="00430AD1">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312162359" w:history="1">
        <w:r w:rsidRPr="00C65AEE">
          <w:rPr>
            <w:rStyle w:val="Hyperlink"/>
            <w:noProof/>
          </w:rPr>
          <w:t>10.3</w:t>
        </w:r>
        <w:r>
          <w:rPr>
            <w:rFonts w:asciiTheme="minorHAnsi" w:eastAsiaTheme="minorEastAsia" w:hAnsiTheme="minorHAnsi" w:cstheme="minorBidi"/>
            <w:noProof/>
            <w:sz w:val="22"/>
            <w:szCs w:val="22"/>
            <w:lang w:val="en-GB" w:eastAsia="en-GB"/>
          </w:rPr>
          <w:tab/>
        </w:r>
        <w:r w:rsidRPr="00C65AEE">
          <w:rPr>
            <w:rStyle w:val="Hyperlink"/>
            <w:noProof/>
          </w:rPr>
          <w:t>Guidelines on timeouts:</w:t>
        </w:r>
        <w:r>
          <w:rPr>
            <w:noProof/>
            <w:webHidden/>
          </w:rPr>
          <w:tab/>
        </w:r>
        <w:r>
          <w:rPr>
            <w:noProof/>
            <w:webHidden/>
          </w:rPr>
          <w:fldChar w:fldCharType="begin"/>
        </w:r>
        <w:r>
          <w:rPr>
            <w:noProof/>
            <w:webHidden/>
          </w:rPr>
          <w:instrText xml:space="preserve"> PAGEREF _Toc312162359 \h </w:instrText>
        </w:r>
        <w:r>
          <w:rPr>
            <w:noProof/>
            <w:webHidden/>
          </w:rPr>
        </w:r>
        <w:r>
          <w:rPr>
            <w:noProof/>
            <w:webHidden/>
          </w:rPr>
          <w:fldChar w:fldCharType="separate"/>
        </w:r>
        <w:r>
          <w:rPr>
            <w:noProof/>
            <w:webHidden/>
          </w:rPr>
          <w:t>29</w:t>
        </w:r>
        <w:r>
          <w:rPr>
            <w:noProof/>
            <w:webHidden/>
          </w:rPr>
          <w:fldChar w:fldCharType="end"/>
        </w:r>
      </w:hyperlink>
    </w:p>
    <w:p w:rsidR="00430AD1" w:rsidRDefault="00430A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12162360" w:history="1">
        <w:r w:rsidRPr="00C65AEE">
          <w:rPr>
            <w:rStyle w:val="Hyperlink"/>
            <w:noProof/>
          </w:rPr>
          <w:t>3.</w:t>
        </w:r>
        <w:r>
          <w:rPr>
            <w:rFonts w:asciiTheme="minorHAnsi" w:eastAsiaTheme="minorEastAsia" w:hAnsiTheme="minorHAnsi" w:cstheme="minorBidi"/>
            <w:noProof/>
            <w:sz w:val="22"/>
            <w:szCs w:val="22"/>
            <w:lang w:val="en-GB" w:eastAsia="en-GB"/>
          </w:rPr>
          <w:tab/>
        </w:r>
        <w:r w:rsidRPr="00C65AEE">
          <w:rPr>
            <w:rStyle w:val="Hyperlink"/>
            <w:noProof/>
          </w:rPr>
          <w:t>The requester NSA may choose to send queries to check the status of a request rather than terminating at timeout.</w:t>
        </w:r>
        <w:r>
          <w:rPr>
            <w:noProof/>
            <w:webHidden/>
          </w:rPr>
          <w:tab/>
        </w:r>
        <w:r>
          <w:rPr>
            <w:noProof/>
            <w:webHidden/>
          </w:rPr>
          <w:fldChar w:fldCharType="begin"/>
        </w:r>
        <w:r>
          <w:rPr>
            <w:noProof/>
            <w:webHidden/>
          </w:rPr>
          <w:instrText xml:space="preserve"> PAGEREF _Toc312162360 \h </w:instrText>
        </w:r>
        <w:r>
          <w:rPr>
            <w:noProof/>
            <w:webHidden/>
          </w:rPr>
        </w:r>
        <w:r>
          <w:rPr>
            <w:noProof/>
            <w:webHidden/>
          </w:rPr>
          <w:fldChar w:fldCharType="separate"/>
        </w:r>
        <w:r>
          <w:rPr>
            <w:noProof/>
            <w:webHidden/>
          </w:rPr>
          <w:t>29</w:t>
        </w:r>
        <w:r>
          <w:rPr>
            <w:noProof/>
            <w:webHidden/>
          </w:rPr>
          <w:fldChar w:fldCharType="end"/>
        </w:r>
      </w:hyperlink>
    </w:p>
    <w:p w:rsidR="00430AD1" w:rsidRDefault="00430AD1">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312162361" w:history="1">
        <w:r w:rsidRPr="00C65AEE">
          <w:rPr>
            <w:rStyle w:val="Hyperlink"/>
            <w:noProof/>
          </w:rPr>
          <w:t>10.4</w:t>
        </w:r>
        <w:r>
          <w:rPr>
            <w:rFonts w:asciiTheme="minorHAnsi" w:eastAsiaTheme="minorEastAsia" w:hAnsiTheme="minorHAnsi" w:cstheme="minorBidi"/>
            <w:noProof/>
            <w:sz w:val="22"/>
            <w:szCs w:val="22"/>
            <w:lang w:val="en-GB" w:eastAsia="en-GB"/>
          </w:rPr>
          <w:tab/>
        </w:r>
        <w:r w:rsidRPr="00C65AEE">
          <w:rPr>
            <w:rStyle w:val="Hyperlink"/>
            <w:noProof/>
          </w:rPr>
          <w:t>Parallel processing of messages:</w:t>
        </w:r>
        <w:r>
          <w:rPr>
            <w:noProof/>
            <w:webHidden/>
          </w:rPr>
          <w:tab/>
        </w:r>
        <w:r>
          <w:rPr>
            <w:noProof/>
            <w:webHidden/>
          </w:rPr>
          <w:fldChar w:fldCharType="begin"/>
        </w:r>
        <w:r>
          <w:rPr>
            <w:noProof/>
            <w:webHidden/>
          </w:rPr>
          <w:instrText xml:space="preserve"> PAGEREF _Toc312162361 \h </w:instrText>
        </w:r>
        <w:r>
          <w:rPr>
            <w:noProof/>
            <w:webHidden/>
          </w:rPr>
        </w:r>
        <w:r>
          <w:rPr>
            <w:noProof/>
            <w:webHidden/>
          </w:rPr>
          <w:fldChar w:fldCharType="separate"/>
        </w:r>
        <w:r>
          <w:rPr>
            <w:noProof/>
            <w:webHidden/>
          </w:rPr>
          <w:t>29</w:t>
        </w:r>
        <w:r>
          <w:rPr>
            <w:noProof/>
            <w:webHidden/>
          </w:rPr>
          <w:fldChar w:fldCharType="end"/>
        </w:r>
      </w:hyperlink>
    </w:p>
    <w:p w:rsidR="00430AD1" w:rsidRDefault="00430AD1">
      <w:pPr>
        <w:pStyle w:val="TOC1"/>
        <w:tabs>
          <w:tab w:val="right" w:leader="dot" w:pos="8630"/>
        </w:tabs>
        <w:rPr>
          <w:rFonts w:asciiTheme="minorHAnsi" w:eastAsiaTheme="minorEastAsia" w:hAnsiTheme="minorHAnsi" w:cstheme="minorBidi"/>
          <w:noProof/>
          <w:sz w:val="22"/>
          <w:szCs w:val="22"/>
          <w:lang w:val="en-GB" w:eastAsia="en-GB"/>
        </w:rPr>
      </w:pPr>
      <w:hyperlink w:anchor="_Toc312162362" w:history="1">
        <w:r w:rsidRPr="00C65AEE">
          <w:rPr>
            <w:rStyle w:val="Hyperlink"/>
            <w:noProof/>
          </w:rPr>
          <w:t>The provider NSA should respond to queries even if still working on a response to a request.</w:t>
        </w:r>
        <w:r>
          <w:rPr>
            <w:noProof/>
            <w:webHidden/>
          </w:rPr>
          <w:tab/>
        </w:r>
        <w:r>
          <w:rPr>
            <w:noProof/>
            <w:webHidden/>
          </w:rPr>
          <w:fldChar w:fldCharType="begin"/>
        </w:r>
        <w:r>
          <w:rPr>
            <w:noProof/>
            <w:webHidden/>
          </w:rPr>
          <w:instrText xml:space="preserve"> PAGEREF _Toc312162362 \h </w:instrText>
        </w:r>
        <w:r>
          <w:rPr>
            <w:noProof/>
            <w:webHidden/>
          </w:rPr>
        </w:r>
        <w:r>
          <w:rPr>
            <w:noProof/>
            <w:webHidden/>
          </w:rPr>
          <w:fldChar w:fldCharType="separate"/>
        </w:r>
        <w:r>
          <w:rPr>
            <w:noProof/>
            <w:webHidden/>
          </w:rPr>
          <w:t>29</w:t>
        </w:r>
        <w:r>
          <w:rPr>
            <w:noProof/>
            <w:webHidden/>
          </w:rPr>
          <w:fldChar w:fldCharType="end"/>
        </w:r>
      </w:hyperlink>
    </w:p>
    <w:p w:rsidR="00430AD1" w:rsidRDefault="00430AD1">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312162363" w:history="1">
        <w:r w:rsidRPr="00C65AEE">
          <w:rPr>
            <w:rStyle w:val="Hyperlink"/>
            <w:noProof/>
          </w:rPr>
          <w:t>10.5</w:t>
        </w:r>
        <w:r>
          <w:rPr>
            <w:rFonts w:asciiTheme="minorHAnsi" w:eastAsiaTheme="minorEastAsia" w:hAnsiTheme="minorHAnsi" w:cstheme="minorBidi"/>
            <w:noProof/>
            <w:sz w:val="22"/>
            <w:szCs w:val="22"/>
            <w:lang w:val="en-GB" w:eastAsia="en-GB"/>
          </w:rPr>
          <w:tab/>
        </w:r>
        <w:r w:rsidRPr="00C65AEE">
          <w:rPr>
            <w:rStyle w:val="Hyperlink"/>
            <w:noProof/>
          </w:rPr>
          <w:t>NTP servers</w:t>
        </w:r>
        <w:r>
          <w:rPr>
            <w:noProof/>
            <w:webHidden/>
          </w:rPr>
          <w:tab/>
        </w:r>
        <w:r>
          <w:rPr>
            <w:noProof/>
            <w:webHidden/>
          </w:rPr>
          <w:fldChar w:fldCharType="begin"/>
        </w:r>
        <w:r>
          <w:rPr>
            <w:noProof/>
            <w:webHidden/>
          </w:rPr>
          <w:instrText xml:space="preserve"> PAGEREF _Toc312162363 \h </w:instrText>
        </w:r>
        <w:r>
          <w:rPr>
            <w:noProof/>
            <w:webHidden/>
          </w:rPr>
        </w:r>
        <w:r>
          <w:rPr>
            <w:noProof/>
            <w:webHidden/>
          </w:rPr>
          <w:fldChar w:fldCharType="separate"/>
        </w:r>
        <w:r>
          <w:rPr>
            <w:noProof/>
            <w:webHidden/>
          </w:rPr>
          <w:t>29</w:t>
        </w:r>
        <w:r>
          <w:rPr>
            <w:noProof/>
            <w:webHidden/>
          </w:rPr>
          <w:fldChar w:fldCharType="end"/>
        </w:r>
      </w:hyperlink>
    </w:p>
    <w:p w:rsidR="00430AD1" w:rsidRDefault="00430A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12162364" w:history="1">
        <w:r w:rsidRPr="00C65AEE">
          <w:rPr>
            <w:rStyle w:val="Hyperlink"/>
            <w:noProof/>
          </w:rPr>
          <w:t>11.</w:t>
        </w:r>
        <w:r>
          <w:rPr>
            <w:rFonts w:asciiTheme="minorHAnsi" w:eastAsiaTheme="minorEastAsia" w:hAnsiTheme="minorHAnsi" w:cstheme="minorBidi"/>
            <w:noProof/>
            <w:sz w:val="22"/>
            <w:szCs w:val="22"/>
            <w:lang w:val="en-GB" w:eastAsia="en-GB"/>
          </w:rPr>
          <w:tab/>
        </w:r>
        <w:r w:rsidRPr="00C65AEE">
          <w:rPr>
            <w:rStyle w:val="Hyperlink"/>
            <w:noProof/>
          </w:rPr>
          <w:t>Appendix B: Service Definitions for Connection Services</w:t>
        </w:r>
        <w:r>
          <w:rPr>
            <w:noProof/>
            <w:webHidden/>
          </w:rPr>
          <w:tab/>
        </w:r>
        <w:r>
          <w:rPr>
            <w:noProof/>
            <w:webHidden/>
          </w:rPr>
          <w:fldChar w:fldCharType="begin"/>
        </w:r>
        <w:r>
          <w:rPr>
            <w:noProof/>
            <w:webHidden/>
          </w:rPr>
          <w:instrText xml:space="preserve"> PAGEREF _Toc312162364 \h </w:instrText>
        </w:r>
        <w:r>
          <w:rPr>
            <w:noProof/>
            <w:webHidden/>
          </w:rPr>
        </w:r>
        <w:r>
          <w:rPr>
            <w:noProof/>
            <w:webHidden/>
          </w:rPr>
          <w:fldChar w:fldCharType="separate"/>
        </w:r>
        <w:r>
          <w:rPr>
            <w:noProof/>
            <w:webHidden/>
          </w:rPr>
          <w:t>30</w:t>
        </w:r>
        <w:r>
          <w:rPr>
            <w:noProof/>
            <w:webHidden/>
          </w:rPr>
          <w:fldChar w:fldCharType="end"/>
        </w:r>
      </w:hyperlink>
    </w:p>
    <w:p w:rsidR="00430AD1" w:rsidRDefault="00430A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12162365" w:history="1">
        <w:r w:rsidRPr="00C65AEE">
          <w:rPr>
            <w:rStyle w:val="Hyperlink"/>
            <w:noProof/>
          </w:rPr>
          <w:t>12.</w:t>
        </w:r>
        <w:r>
          <w:rPr>
            <w:rFonts w:asciiTheme="minorHAnsi" w:eastAsiaTheme="minorEastAsia" w:hAnsiTheme="minorHAnsi" w:cstheme="minorBidi"/>
            <w:noProof/>
            <w:sz w:val="22"/>
            <w:szCs w:val="22"/>
            <w:lang w:val="en-GB" w:eastAsia="en-GB"/>
          </w:rPr>
          <w:tab/>
        </w:r>
        <w:r w:rsidRPr="00C65AEE">
          <w:rPr>
            <w:rStyle w:val="Hyperlink"/>
            <w:noProof/>
          </w:rPr>
          <w:t>Contributors</w:t>
        </w:r>
        <w:r>
          <w:rPr>
            <w:noProof/>
            <w:webHidden/>
          </w:rPr>
          <w:tab/>
        </w:r>
        <w:r>
          <w:rPr>
            <w:noProof/>
            <w:webHidden/>
          </w:rPr>
          <w:fldChar w:fldCharType="begin"/>
        </w:r>
        <w:r>
          <w:rPr>
            <w:noProof/>
            <w:webHidden/>
          </w:rPr>
          <w:instrText xml:space="preserve"> PAGEREF _Toc312162365 \h </w:instrText>
        </w:r>
        <w:r>
          <w:rPr>
            <w:noProof/>
            <w:webHidden/>
          </w:rPr>
        </w:r>
        <w:r>
          <w:rPr>
            <w:noProof/>
            <w:webHidden/>
          </w:rPr>
          <w:fldChar w:fldCharType="separate"/>
        </w:r>
        <w:r>
          <w:rPr>
            <w:noProof/>
            <w:webHidden/>
          </w:rPr>
          <w:t>33</w:t>
        </w:r>
        <w:r>
          <w:rPr>
            <w:noProof/>
            <w:webHidden/>
          </w:rPr>
          <w:fldChar w:fldCharType="end"/>
        </w:r>
      </w:hyperlink>
    </w:p>
    <w:p w:rsidR="00430AD1" w:rsidRDefault="00430A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12162366" w:history="1">
        <w:r w:rsidRPr="00C65AEE">
          <w:rPr>
            <w:rStyle w:val="Hyperlink"/>
            <w:noProof/>
          </w:rPr>
          <w:t>13.</w:t>
        </w:r>
        <w:r>
          <w:rPr>
            <w:rFonts w:asciiTheme="minorHAnsi" w:eastAsiaTheme="minorEastAsia" w:hAnsiTheme="minorHAnsi" w:cstheme="minorBidi"/>
            <w:noProof/>
            <w:sz w:val="22"/>
            <w:szCs w:val="22"/>
            <w:lang w:val="en-GB" w:eastAsia="en-GB"/>
          </w:rPr>
          <w:tab/>
        </w:r>
        <w:r w:rsidRPr="00C65AEE">
          <w:rPr>
            <w:rStyle w:val="Hyperlink"/>
            <w:noProof/>
          </w:rPr>
          <w:t>Glossary</w:t>
        </w:r>
        <w:r>
          <w:rPr>
            <w:noProof/>
            <w:webHidden/>
          </w:rPr>
          <w:tab/>
        </w:r>
        <w:r>
          <w:rPr>
            <w:noProof/>
            <w:webHidden/>
          </w:rPr>
          <w:fldChar w:fldCharType="begin"/>
        </w:r>
        <w:r>
          <w:rPr>
            <w:noProof/>
            <w:webHidden/>
          </w:rPr>
          <w:instrText xml:space="preserve"> PAGEREF _Toc312162366 \h </w:instrText>
        </w:r>
        <w:r>
          <w:rPr>
            <w:noProof/>
            <w:webHidden/>
          </w:rPr>
        </w:r>
        <w:r>
          <w:rPr>
            <w:noProof/>
            <w:webHidden/>
          </w:rPr>
          <w:fldChar w:fldCharType="separate"/>
        </w:r>
        <w:r>
          <w:rPr>
            <w:noProof/>
            <w:webHidden/>
          </w:rPr>
          <w:t>33</w:t>
        </w:r>
        <w:r>
          <w:rPr>
            <w:noProof/>
            <w:webHidden/>
          </w:rPr>
          <w:fldChar w:fldCharType="end"/>
        </w:r>
      </w:hyperlink>
    </w:p>
    <w:p w:rsidR="00430AD1" w:rsidRDefault="00430A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12162367" w:history="1">
        <w:r w:rsidRPr="00C65AEE">
          <w:rPr>
            <w:rStyle w:val="Hyperlink"/>
            <w:noProof/>
          </w:rPr>
          <w:t>14.</w:t>
        </w:r>
        <w:r>
          <w:rPr>
            <w:rFonts w:asciiTheme="minorHAnsi" w:eastAsiaTheme="minorEastAsia" w:hAnsiTheme="minorHAnsi" w:cstheme="minorBidi"/>
            <w:noProof/>
            <w:sz w:val="22"/>
            <w:szCs w:val="22"/>
            <w:lang w:val="en-GB" w:eastAsia="en-GB"/>
          </w:rPr>
          <w:tab/>
        </w:r>
        <w:r w:rsidRPr="00C65AEE">
          <w:rPr>
            <w:rStyle w:val="Hyperlink"/>
            <w:noProof/>
          </w:rPr>
          <w:t>Intellectual Property Statement</w:t>
        </w:r>
        <w:r>
          <w:rPr>
            <w:noProof/>
            <w:webHidden/>
          </w:rPr>
          <w:tab/>
        </w:r>
        <w:r>
          <w:rPr>
            <w:noProof/>
            <w:webHidden/>
          </w:rPr>
          <w:fldChar w:fldCharType="begin"/>
        </w:r>
        <w:r>
          <w:rPr>
            <w:noProof/>
            <w:webHidden/>
          </w:rPr>
          <w:instrText xml:space="preserve"> PAGEREF _Toc312162367 \h </w:instrText>
        </w:r>
        <w:r>
          <w:rPr>
            <w:noProof/>
            <w:webHidden/>
          </w:rPr>
        </w:r>
        <w:r>
          <w:rPr>
            <w:noProof/>
            <w:webHidden/>
          </w:rPr>
          <w:fldChar w:fldCharType="separate"/>
        </w:r>
        <w:r>
          <w:rPr>
            <w:noProof/>
            <w:webHidden/>
          </w:rPr>
          <w:t>35</w:t>
        </w:r>
        <w:r>
          <w:rPr>
            <w:noProof/>
            <w:webHidden/>
          </w:rPr>
          <w:fldChar w:fldCharType="end"/>
        </w:r>
      </w:hyperlink>
    </w:p>
    <w:p w:rsidR="00430AD1" w:rsidRDefault="00430A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12162368" w:history="1">
        <w:r w:rsidRPr="00C65AEE">
          <w:rPr>
            <w:rStyle w:val="Hyperlink"/>
            <w:noProof/>
          </w:rPr>
          <w:t>15.</w:t>
        </w:r>
        <w:r>
          <w:rPr>
            <w:rFonts w:asciiTheme="minorHAnsi" w:eastAsiaTheme="minorEastAsia" w:hAnsiTheme="minorHAnsi" w:cstheme="minorBidi"/>
            <w:noProof/>
            <w:sz w:val="22"/>
            <w:szCs w:val="22"/>
            <w:lang w:val="en-GB" w:eastAsia="en-GB"/>
          </w:rPr>
          <w:tab/>
        </w:r>
        <w:r w:rsidRPr="00C65AEE">
          <w:rPr>
            <w:rStyle w:val="Hyperlink"/>
            <w:noProof/>
          </w:rPr>
          <w:t>Disclaimer</w:t>
        </w:r>
        <w:r>
          <w:rPr>
            <w:noProof/>
            <w:webHidden/>
          </w:rPr>
          <w:tab/>
        </w:r>
        <w:r>
          <w:rPr>
            <w:noProof/>
            <w:webHidden/>
          </w:rPr>
          <w:fldChar w:fldCharType="begin"/>
        </w:r>
        <w:r>
          <w:rPr>
            <w:noProof/>
            <w:webHidden/>
          </w:rPr>
          <w:instrText xml:space="preserve"> PAGEREF _Toc312162368 \h </w:instrText>
        </w:r>
        <w:r>
          <w:rPr>
            <w:noProof/>
            <w:webHidden/>
          </w:rPr>
        </w:r>
        <w:r>
          <w:rPr>
            <w:noProof/>
            <w:webHidden/>
          </w:rPr>
          <w:fldChar w:fldCharType="separate"/>
        </w:r>
        <w:r>
          <w:rPr>
            <w:noProof/>
            <w:webHidden/>
          </w:rPr>
          <w:t>35</w:t>
        </w:r>
        <w:r>
          <w:rPr>
            <w:noProof/>
            <w:webHidden/>
          </w:rPr>
          <w:fldChar w:fldCharType="end"/>
        </w:r>
      </w:hyperlink>
    </w:p>
    <w:p w:rsidR="00430AD1" w:rsidRDefault="00430A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12162369" w:history="1">
        <w:r w:rsidRPr="00C65AEE">
          <w:rPr>
            <w:rStyle w:val="Hyperlink"/>
            <w:noProof/>
          </w:rPr>
          <w:t>16.</w:t>
        </w:r>
        <w:r>
          <w:rPr>
            <w:rFonts w:asciiTheme="minorHAnsi" w:eastAsiaTheme="minorEastAsia" w:hAnsiTheme="minorHAnsi" w:cstheme="minorBidi"/>
            <w:noProof/>
            <w:sz w:val="22"/>
            <w:szCs w:val="22"/>
            <w:lang w:val="en-GB" w:eastAsia="en-GB"/>
          </w:rPr>
          <w:tab/>
        </w:r>
        <w:r w:rsidRPr="00C65AEE">
          <w:rPr>
            <w:rStyle w:val="Hyperlink"/>
            <w:noProof/>
          </w:rPr>
          <w:t>Full Copyright Notice</w:t>
        </w:r>
        <w:r>
          <w:rPr>
            <w:noProof/>
            <w:webHidden/>
          </w:rPr>
          <w:tab/>
        </w:r>
        <w:r>
          <w:rPr>
            <w:noProof/>
            <w:webHidden/>
          </w:rPr>
          <w:fldChar w:fldCharType="begin"/>
        </w:r>
        <w:r>
          <w:rPr>
            <w:noProof/>
            <w:webHidden/>
          </w:rPr>
          <w:instrText xml:space="preserve"> PAGEREF _Toc312162369 \h </w:instrText>
        </w:r>
        <w:r>
          <w:rPr>
            <w:noProof/>
            <w:webHidden/>
          </w:rPr>
        </w:r>
        <w:r>
          <w:rPr>
            <w:noProof/>
            <w:webHidden/>
          </w:rPr>
          <w:fldChar w:fldCharType="separate"/>
        </w:r>
        <w:r>
          <w:rPr>
            <w:noProof/>
            <w:webHidden/>
          </w:rPr>
          <w:t>35</w:t>
        </w:r>
        <w:r>
          <w:rPr>
            <w:noProof/>
            <w:webHidden/>
          </w:rPr>
          <w:fldChar w:fldCharType="end"/>
        </w:r>
      </w:hyperlink>
    </w:p>
    <w:p w:rsidR="00430AD1" w:rsidRDefault="00430A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12162370" w:history="1">
        <w:r w:rsidRPr="00C65AEE">
          <w:rPr>
            <w:rStyle w:val="Hyperlink"/>
            <w:noProof/>
          </w:rPr>
          <w:t>17.</w:t>
        </w:r>
        <w:r>
          <w:rPr>
            <w:rFonts w:asciiTheme="minorHAnsi" w:eastAsiaTheme="minorEastAsia" w:hAnsiTheme="minorHAnsi" w:cstheme="minorBidi"/>
            <w:noProof/>
            <w:sz w:val="22"/>
            <w:szCs w:val="22"/>
            <w:lang w:val="en-GB" w:eastAsia="en-GB"/>
          </w:rPr>
          <w:tab/>
        </w:r>
        <w:r w:rsidRPr="00C65AEE">
          <w:rPr>
            <w:rStyle w:val="Hyperlink"/>
            <w:noProof/>
          </w:rPr>
          <w:t>References</w:t>
        </w:r>
        <w:r>
          <w:rPr>
            <w:noProof/>
            <w:webHidden/>
          </w:rPr>
          <w:tab/>
        </w:r>
        <w:r>
          <w:rPr>
            <w:noProof/>
            <w:webHidden/>
          </w:rPr>
          <w:fldChar w:fldCharType="begin"/>
        </w:r>
        <w:r>
          <w:rPr>
            <w:noProof/>
            <w:webHidden/>
          </w:rPr>
          <w:instrText xml:space="preserve"> PAGEREF _Toc312162370 \h </w:instrText>
        </w:r>
        <w:r>
          <w:rPr>
            <w:noProof/>
            <w:webHidden/>
          </w:rPr>
        </w:r>
        <w:r>
          <w:rPr>
            <w:noProof/>
            <w:webHidden/>
          </w:rPr>
          <w:fldChar w:fldCharType="separate"/>
        </w:r>
        <w:r>
          <w:rPr>
            <w:noProof/>
            <w:webHidden/>
          </w:rPr>
          <w:t>36</w:t>
        </w:r>
        <w:r>
          <w:rPr>
            <w:noProof/>
            <w:webHidden/>
          </w:rPr>
          <w:fldChar w:fldCharType="end"/>
        </w:r>
      </w:hyperlink>
    </w:p>
    <w:p w:rsidR="0028295D" w:rsidRDefault="00C310AF" w:rsidP="0028295D">
      <w:r>
        <w:fldChar w:fldCharType="end"/>
      </w:r>
    </w:p>
    <w:p w:rsidR="007F7C82" w:rsidRDefault="00A25750" w:rsidP="0028295D">
      <w:pPr>
        <w:pStyle w:val="Heading1"/>
      </w:pPr>
      <w:bookmarkStart w:id="2" w:name="_Toc312162314"/>
      <w:r w:rsidRPr="00F5465B">
        <w:t>Overview</w:t>
      </w:r>
      <w:bookmarkEnd w:id="2"/>
    </w:p>
    <w:p w:rsidR="00863486" w:rsidRDefault="00863486" w:rsidP="00032647">
      <w:r>
        <w:t>1.1 Summary</w:t>
      </w:r>
    </w:p>
    <w:p w:rsidR="00863486" w:rsidRDefault="00032647" w:rsidP="00032647">
      <w:r>
        <w:t xml:space="preserve">The NSI protocol is defined by a suite of documents.  This recommendation describes the NSI Connection Service Protocol and should be read in conjunction with the NSI </w:t>
      </w:r>
      <w:r w:rsidRPr="00D02654">
        <w:t xml:space="preserve">Network Services Framework </w:t>
      </w:r>
      <w:r>
        <w:t>(</w:t>
      </w:r>
      <w:r w:rsidR="00A90B5C">
        <w:t xml:space="preserve">NSF, </w:t>
      </w:r>
      <w:r>
        <w:t xml:space="preserve">GFD.173). </w:t>
      </w:r>
    </w:p>
    <w:p w:rsidR="00863486" w:rsidRDefault="00863486" w:rsidP="00032647"/>
    <w:p w:rsidR="00032647" w:rsidRDefault="00A25750" w:rsidP="00032647">
      <w:r>
        <w:t xml:space="preserve">The </w:t>
      </w:r>
      <w:r w:rsidR="00DA0E73">
        <w:t>Network Service Framework (NSF)</w:t>
      </w:r>
      <w:r>
        <w:t xml:space="preserve"> defines several key architectural elements: a Network, a Network Service, a Network Service Agent (NSA), a Network Service Interface (NSI), and a NSI Protocol. These elements exist in a notional Network Service Plane.  </w:t>
      </w:r>
      <w:r w:rsidRPr="00F5465B">
        <w:t xml:space="preserve">The </w:t>
      </w:r>
      <w:r>
        <w:t xml:space="preserve">framework </w:t>
      </w:r>
      <w:r w:rsidRPr="00F5465B">
        <w:t xml:space="preserve">describes an environment within which </w:t>
      </w:r>
      <w:r w:rsidR="00DA0E73" w:rsidRPr="00F5465B">
        <w:t>network</w:t>
      </w:r>
      <w:r w:rsidR="00DA0E73">
        <w:t xml:space="preserve"> resources are treated as explicitly manageable objects</w:t>
      </w:r>
      <w:r>
        <w:t>.  Within the framework</w:t>
      </w:r>
      <w:r w:rsidRPr="00F5465B">
        <w:t xml:space="preserve">, </w:t>
      </w:r>
      <w:r>
        <w:t xml:space="preserve">these </w:t>
      </w:r>
      <w:r w:rsidRPr="00F5465B">
        <w:t xml:space="preserve">network resources can be selected, allocated, interrogated, and manipulated by software agents on behalf of </w:t>
      </w:r>
      <w:r>
        <w:t xml:space="preserve">requesting users. </w:t>
      </w:r>
    </w:p>
    <w:p w:rsidR="00863486" w:rsidRDefault="00863486" w:rsidP="00032647"/>
    <w:p w:rsidR="0028295D" w:rsidRDefault="00A25750" w:rsidP="0028295D">
      <w:r w:rsidRPr="00F5465B">
        <w:t xml:space="preserve">Network resources and capabilities are presented to the consumer </w:t>
      </w:r>
      <w:r>
        <w:t xml:space="preserve">through </w:t>
      </w:r>
      <w:r w:rsidRPr="00F5465B">
        <w:t xml:space="preserve">a set of </w:t>
      </w:r>
      <w:r>
        <w:t>‘N</w:t>
      </w:r>
      <w:r w:rsidRPr="00F5465B">
        <w:t xml:space="preserve">etwork </w:t>
      </w:r>
      <w:r>
        <w:t>S</w:t>
      </w:r>
      <w:r w:rsidRPr="00F5465B">
        <w:t>ervices</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424CDB" w:rsidRDefault="00424CDB" w:rsidP="0028295D"/>
    <w:p w:rsidR="00032647" w:rsidRDefault="00032647" w:rsidP="00032647">
      <w:pPr>
        <w:pStyle w:val="nobreak"/>
      </w:pPr>
      <w:r>
        <w:t xml:space="preserve">This document defines a Connection Service </w:t>
      </w:r>
      <w:r w:rsidR="00DA0E73">
        <w:t xml:space="preserve">protocol </w:t>
      </w:r>
      <w:r>
        <w:t xml:space="preserve">to support the </w:t>
      </w:r>
      <w:r w:rsidR="00F53315">
        <w:t>reservation</w:t>
      </w:r>
      <w:r>
        <w:t>, creation, manageme</w:t>
      </w:r>
      <w:r w:rsidR="0063031F">
        <w:t xml:space="preserve">nt and removal of Connections. </w:t>
      </w:r>
    </w:p>
    <w:p w:rsidR="00430AD1" w:rsidRDefault="00430AD1" w:rsidP="00430AD1"/>
    <w:p w:rsidR="00430AD1" w:rsidRDefault="00430AD1" w:rsidP="00430AD1">
      <w:r>
        <w:lastRenderedPageBreak/>
        <w:t>Where capitalized words are used in this document, these have a formal definition; see the glossary for details.</w:t>
      </w:r>
    </w:p>
    <w:p w:rsidR="00430AD1" w:rsidRPr="00430AD1" w:rsidRDefault="00430AD1" w:rsidP="00430AD1"/>
    <w:p w:rsidR="00032647" w:rsidRPr="00FC590F" w:rsidRDefault="00032647" w:rsidP="0028295D"/>
    <w:p w:rsidR="00863486" w:rsidRDefault="00863486" w:rsidP="00863486">
      <w:r>
        <w:t>1.1 Context</w:t>
      </w:r>
    </w:p>
    <w:p w:rsidR="00430AD1" w:rsidRDefault="00430AD1" w:rsidP="00863486">
      <w:r>
        <w:t>Multi-protocol environments</w:t>
      </w:r>
    </w:p>
    <w:p w:rsidR="00863486" w:rsidRDefault="00863486" w:rsidP="00863486">
      <w:r>
        <w:t xml:space="preserve">Traditional models of circuit services and control planes adopt a single very tightly defined Data Plane technology, and then hard code the service attributes (signaling parameters) into the control plane protocols.  Emerging multiprotocol services will need to leverage many Data Plane technologies and will need to recognize a wider array of service attributes.   The NSI supports an abstracted notion of a Connection, and the NSI Service Definition provides a mechanism for specifying service specific constraints or limits on that connection as realized in different </w:t>
      </w:r>
      <w:r w:rsidR="00430AD1">
        <w:t>N</w:t>
      </w:r>
      <w:r>
        <w:t xml:space="preserve">etworks.   It is up to the NSA path finders and/or the NRM pathfinders to select a path that meets the Service Request and is consistent with the Service Definitions along that path.   </w:t>
      </w:r>
      <w:r w:rsidR="00430AD1">
        <w:t>NSI</w:t>
      </w:r>
      <w:r>
        <w:t xml:space="preserve"> allows a single Service Plane protocol suite to present different services and different trans</w:t>
      </w:r>
      <w:r w:rsidR="00430AD1">
        <w:t>port capabilities to the user.</w:t>
      </w:r>
    </w:p>
    <w:p w:rsidR="00863486" w:rsidRDefault="00863486" w:rsidP="0028295D"/>
    <w:p w:rsidR="00430AD1" w:rsidRDefault="00430AD1" w:rsidP="0028295D">
      <w:r>
        <w:t>Multi-Provider environments</w:t>
      </w:r>
    </w:p>
    <w:p w:rsidR="00430AD1" w:rsidRDefault="00430AD1" w:rsidP="0028295D">
      <w:r>
        <w:t>Traditional models of circuit services and control planes</w:t>
      </w:r>
      <w:r>
        <w:t xml:space="preserve"> assume operation within a single operator environment.  NSI is designed to support the creation of Connections that transit several operators.  This creates specific requirements for authorization and authentication which are addressed by NSI.</w:t>
      </w:r>
      <w:bookmarkStart w:id="3" w:name="_GoBack"/>
      <w:bookmarkEnd w:id="3"/>
    </w:p>
    <w:p w:rsidR="007F7C82" w:rsidRDefault="007F7C82" w:rsidP="0028295D">
      <w:bookmarkStart w:id="4" w:name="_Toc256089645"/>
      <w:bookmarkEnd w:id="4"/>
    </w:p>
    <w:p w:rsidR="004B1FB4" w:rsidRDefault="004B1FB4" w:rsidP="004B1FB4">
      <w:pPr>
        <w:pStyle w:val="Heading1"/>
      </w:pPr>
      <w:bookmarkStart w:id="5" w:name="_Toc312162315"/>
      <w:r>
        <w:t>Connection Service architecture</w:t>
      </w:r>
      <w:bookmarkEnd w:id="5"/>
    </w:p>
    <w:p w:rsidR="004B1FB4" w:rsidRDefault="004B1FB4" w:rsidP="0028295D">
      <w:r>
        <w:t>The Connection Service is one of the services supported b</w:t>
      </w:r>
      <w:r w:rsidR="00A90B5C">
        <w:t>y the Network Service Framework</w:t>
      </w:r>
      <w:r w:rsidR="000A1230">
        <w:t xml:space="preserve"> (NSF)</w:t>
      </w:r>
      <w:r w:rsidR="00A90B5C">
        <w:t xml:space="preserve">. </w:t>
      </w:r>
      <w:r w:rsidR="00F53315">
        <w:t>The Connection S</w:t>
      </w:r>
      <w:r w:rsidR="008D4865">
        <w:t>ervice communicates using messaging between</w:t>
      </w:r>
      <w:r w:rsidR="00F70629">
        <w:t xml:space="preserve"> Requester Agent (</w:t>
      </w:r>
      <w:r w:rsidR="005973A1">
        <w:t>RA</w:t>
      </w:r>
      <w:r w:rsidR="00F70629">
        <w:t>)</w:t>
      </w:r>
      <w:r w:rsidR="005973A1">
        <w:t xml:space="preserve"> and </w:t>
      </w:r>
      <w:r w:rsidR="00F70629">
        <w:t>Provider Agent (</w:t>
      </w:r>
      <w:r w:rsidR="005973A1">
        <w:t>PA</w:t>
      </w:r>
      <w:r w:rsidR="00F70629">
        <w:t>)</w:t>
      </w:r>
      <w:r w:rsidR="005973A1">
        <w:t xml:space="preserve"> </w:t>
      </w:r>
      <w:r w:rsidR="008625B9">
        <w:t>state-machine</w:t>
      </w:r>
      <w:r w:rsidR="005973A1">
        <w:t xml:space="preserve"> pairs</w:t>
      </w:r>
      <w:r w:rsidR="00F70629">
        <w:t>; t</w:t>
      </w:r>
      <w:r w:rsidR="008D4865">
        <w:t>his RA/PA relationship conforms</w:t>
      </w:r>
      <w:r w:rsidR="002A455C">
        <w:t xml:space="preserve"> </w:t>
      </w:r>
      <w:r w:rsidR="008D4865">
        <w:t>to the</w:t>
      </w:r>
      <w:r w:rsidR="00B646CF">
        <w:t xml:space="preserve"> usage defined in the</w:t>
      </w:r>
      <w:r w:rsidR="002A455C">
        <w:t xml:space="preserve"> NSF.  </w:t>
      </w:r>
      <w:r w:rsidR="00C310AF">
        <w:fldChar w:fldCharType="begin"/>
      </w:r>
      <w:r w:rsidR="00C310AF">
        <w:instrText xml:space="preserve"> REF _Ref294779778 \h </w:instrText>
      </w:r>
      <w:r w:rsidR="00C310AF">
        <w:fldChar w:fldCharType="separate"/>
      </w:r>
      <w:r w:rsidR="00430AD1">
        <w:t xml:space="preserve">Figure </w:t>
      </w:r>
      <w:r w:rsidR="00430AD1">
        <w:rPr>
          <w:noProof/>
        </w:rPr>
        <w:t>1</w:t>
      </w:r>
      <w:r w:rsidR="00C310AF">
        <w:fldChar w:fldCharType="end"/>
      </w:r>
      <w:r w:rsidR="00DC75B0">
        <w:t xml:space="preserve"> shows</w:t>
      </w:r>
      <w:r w:rsidR="002A455C">
        <w:t xml:space="preserve"> an example of</w:t>
      </w:r>
      <w:r w:rsidR="00DC75B0">
        <w:t xml:space="preserve"> the </w:t>
      </w:r>
      <w:r w:rsidR="008D4865">
        <w:t xml:space="preserve">use of Connection Service </w:t>
      </w:r>
      <w:r w:rsidR="00F70629">
        <w:t xml:space="preserve">and </w:t>
      </w:r>
      <w:r w:rsidR="008D4865">
        <w:t>RA/PA pairs.</w:t>
      </w:r>
    </w:p>
    <w:p w:rsidR="004B1FB4" w:rsidRDefault="004B1FB4" w:rsidP="0028295D"/>
    <w:p w:rsidR="007B47B5" w:rsidRDefault="007B47B5" w:rsidP="007B47B5">
      <w:r>
        <w:t>The NSI messages exchanged between RA</w:t>
      </w:r>
      <w:r w:rsidR="00F53315">
        <w:t xml:space="preserve"> (blue) </w:t>
      </w:r>
      <w:r>
        <w:t>and PA (</w:t>
      </w:r>
      <w:r w:rsidR="00F53315">
        <w:t>red</w:t>
      </w:r>
      <w:r>
        <w:t xml:space="preserve">) and the associated </w:t>
      </w:r>
      <w:r w:rsidR="008625B9">
        <w:t>state-machine</w:t>
      </w:r>
      <w:r>
        <w:t xml:space="preserve"> make up the NSI CS protocol definition.  The NSA functionality and associated internal NSA messages, while mentioned in this document, do not for</w:t>
      </w:r>
      <w:r w:rsidR="00246919">
        <w:t>m</w:t>
      </w:r>
      <w:r>
        <w:t xml:space="preserve"> a normative part of the NSI CS protocol. </w:t>
      </w:r>
    </w:p>
    <w:p w:rsidR="007B47B5" w:rsidRDefault="007B47B5" w:rsidP="0028295D"/>
    <w:p w:rsidR="004B1FB4" w:rsidRDefault="00461F44" w:rsidP="00A2406B">
      <w:pPr>
        <w:jc w:val="center"/>
      </w:pPr>
      <w:r>
        <w:rPr>
          <w:noProof/>
          <w:lang w:val="en-GB" w:eastAsia="en-GB"/>
        </w:rPr>
        <w:lastRenderedPageBreak/>
        <w:drawing>
          <wp:inline distT="0" distB="0" distL="0" distR="0" wp14:anchorId="2ECAC89C" wp14:editId="347ED52D">
            <wp:extent cx="4627154" cy="3470366"/>
            <wp:effectExtent l="0" t="0" r="0" b="0"/>
            <wp:docPr id="2" name="Picture 2" descr="NSI-SM-Single-Diagram-July 16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I-SM-Single-Diagram-July 16 2011"/>
                    <pic:cNvPicPr>
                      <a:picLocks noChangeAspect="1" noChangeArrowheads="1"/>
                    </pic:cNvPicPr>
                  </pic:nvPicPr>
                  <pic:blipFill>
                    <a:blip r:embed="rId9"/>
                    <a:srcRect/>
                    <a:stretch>
                      <a:fillRect/>
                    </a:stretch>
                  </pic:blipFill>
                  <pic:spPr bwMode="auto">
                    <a:xfrm>
                      <a:off x="0" y="0"/>
                      <a:ext cx="4628546" cy="3471410"/>
                    </a:xfrm>
                    <a:prstGeom prst="rect">
                      <a:avLst/>
                    </a:prstGeom>
                    <a:noFill/>
                    <a:ln w="9525">
                      <a:noFill/>
                      <a:miter lim="800000"/>
                      <a:headEnd/>
                      <a:tailEnd/>
                    </a:ln>
                  </pic:spPr>
                </pic:pic>
              </a:graphicData>
            </a:graphic>
          </wp:inline>
        </w:drawing>
      </w:r>
    </w:p>
    <w:p w:rsidR="00043A78" w:rsidRDefault="00043A78" w:rsidP="00043A78">
      <w:pPr>
        <w:pStyle w:val="Caption"/>
        <w:jc w:val="center"/>
      </w:pPr>
      <w:bookmarkStart w:id="6" w:name="_Ref294779778"/>
      <w:r>
        <w:t xml:space="preserve">Figure </w:t>
      </w:r>
      <w:fldSimple w:instr=" SEQ Figure \* ARABIC ">
        <w:r w:rsidR="00430AD1">
          <w:rPr>
            <w:noProof/>
          </w:rPr>
          <w:t>1</w:t>
        </w:r>
      </w:fldSimple>
      <w:bookmarkEnd w:id="6"/>
      <w:r>
        <w:t xml:space="preserve">: </w:t>
      </w:r>
      <w:r w:rsidR="0089579A">
        <w:t>Example</w:t>
      </w:r>
      <w:r w:rsidR="00893DBA">
        <w:t xml:space="preserve"> of</w:t>
      </w:r>
      <w:r w:rsidR="0089579A">
        <w:t xml:space="preserve"> </w:t>
      </w:r>
      <w:r w:rsidR="00893DBA">
        <w:t>NSA roles</w:t>
      </w:r>
    </w:p>
    <w:p w:rsidR="00C776D8" w:rsidRDefault="00C776D8" w:rsidP="00043A78"/>
    <w:p w:rsidR="009E48BE" w:rsidRDefault="00346CED" w:rsidP="009E48BE">
      <w:r>
        <w:t xml:space="preserve">Any NSA can </w:t>
      </w:r>
      <w:r w:rsidR="00DD6E94">
        <w:t>act</w:t>
      </w:r>
      <w:r>
        <w:t xml:space="preserve"> as an aggregator and </w:t>
      </w:r>
      <w:r w:rsidR="00DD6E94">
        <w:t>initiate</w:t>
      </w:r>
      <w:r>
        <w:t xml:space="preserve"> connection service requests to multiple PA’s. </w:t>
      </w:r>
      <w:r w:rsidR="00AF086F">
        <w:t xml:space="preserve">The relationship </w:t>
      </w:r>
      <w:r w:rsidR="008E1170">
        <w:t>between the</w:t>
      </w:r>
      <w:r w:rsidR="00AF086F">
        <w:t xml:space="preserve"> RA </w:t>
      </w:r>
      <w:r w:rsidR="008E1170">
        <w:t>and</w:t>
      </w:r>
      <w:r w:rsidR="00AF086F">
        <w:t xml:space="preserve"> PA can be represented as a parent-child relationship where the initiating RA is the parent and the PA is the child. </w:t>
      </w:r>
      <w:r w:rsidR="00DD6E94">
        <w:t xml:space="preserve">A NSA </w:t>
      </w:r>
      <w:r w:rsidR="00AF086F">
        <w:t xml:space="preserve">aggregator </w:t>
      </w:r>
      <w:r w:rsidR="00DD6E94">
        <w:t xml:space="preserve">implementation should include </w:t>
      </w:r>
      <w:r w:rsidR="00AF086F">
        <w:t xml:space="preserve">a </w:t>
      </w:r>
      <w:r w:rsidR="00DD6E94">
        <w:t>PA and multiple RA logical functions</w:t>
      </w:r>
      <w:r w:rsidR="00AF086F">
        <w:t xml:space="preserve">. </w:t>
      </w:r>
      <w:r w:rsidR="009E48BE">
        <w:t>The Network Resource Manager (NRM) is the function that performs the local control of the network resources</w:t>
      </w:r>
      <w:r w:rsidR="00AF086F">
        <w:t xml:space="preserve"> </w:t>
      </w:r>
      <w:r w:rsidR="008E1170">
        <w:t>and is also considered to be a child of the aggregator or ultimate provider</w:t>
      </w:r>
      <w:r w:rsidR="009E48BE">
        <w:t>.</w:t>
      </w:r>
      <w:r w:rsidR="00DD6E94">
        <w:t xml:space="preserve"> </w:t>
      </w:r>
    </w:p>
    <w:p w:rsidR="00C776D8" w:rsidRDefault="00C776D8" w:rsidP="00043A78"/>
    <w:p w:rsidR="00043A78" w:rsidRDefault="00F53315" w:rsidP="00043A78">
      <w:r>
        <w:t>The Connection S</w:t>
      </w:r>
      <w:r w:rsidR="00C776D8">
        <w:t xml:space="preserve">ervice’s behavior </w:t>
      </w:r>
      <w:r w:rsidR="008E1170">
        <w:t xml:space="preserve">is </w:t>
      </w:r>
      <w:r w:rsidR="007B47B5">
        <w:t>depen</w:t>
      </w:r>
      <w:r w:rsidR="008E1170">
        <w:t>dent</w:t>
      </w:r>
      <w:r w:rsidR="007B47B5">
        <w:t xml:space="preserve"> on the </w:t>
      </w:r>
      <w:r>
        <w:t xml:space="preserve">presence </w:t>
      </w:r>
      <w:r w:rsidR="007B47B5">
        <w:t>of an NRM and</w:t>
      </w:r>
      <w:r w:rsidR="008E1170">
        <w:t xml:space="preserve"> </w:t>
      </w:r>
      <w:r w:rsidR="007B47B5">
        <w:t>children NSAs.</w:t>
      </w:r>
      <w:r w:rsidR="00B24EF5">
        <w:t xml:space="preserve">  In general, </w:t>
      </w:r>
      <w:r w:rsidR="00954FB1">
        <w:t>4</w:t>
      </w:r>
      <w:r w:rsidR="00B24EF5">
        <w:t xml:space="preserve"> combinations of RA, PA and NRM are identified: </w:t>
      </w:r>
    </w:p>
    <w:p w:rsidR="00B24EF5" w:rsidRDefault="00B24EF5" w:rsidP="004D4EA9">
      <w:pPr>
        <w:numPr>
          <w:ilvl w:val="0"/>
          <w:numId w:val="17"/>
        </w:numPr>
      </w:pPr>
      <w:r>
        <w:t>An NSA with the originating RA in the hierarchy is referred to as a CS originator</w:t>
      </w:r>
      <w:r w:rsidR="008E1170">
        <w:t>.</w:t>
      </w:r>
    </w:p>
    <w:p w:rsidR="00B24EF5" w:rsidRDefault="00B24EF5" w:rsidP="004D4EA9">
      <w:pPr>
        <w:numPr>
          <w:ilvl w:val="0"/>
          <w:numId w:val="17"/>
        </w:numPr>
      </w:pPr>
      <w:r>
        <w:t>An NSA with a PA and one or more RAs is referred to as a CS aggregat</w:t>
      </w:r>
      <w:r w:rsidR="00246919">
        <w:t>or</w:t>
      </w:r>
      <w:r w:rsidR="008E1170">
        <w:t>.</w:t>
      </w:r>
    </w:p>
    <w:p w:rsidR="00B24EF5" w:rsidRDefault="00B24EF5" w:rsidP="004D4EA9">
      <w:pPr>
        <w:numPr>
          <w:ilvl w:val="0"/>
          <w:numId w:val="17"/>
        </w:numPr>
      </w:pPr>
      <w:r>
        <w:t>An NSA with a PA and an NRM only is referred to as a CS ultimate provider</w:t>
      </w:r>
      <w:r w:rsidR="008E1170">
        <w:t>.</w:t>
      </w:r>
    </w:p>
    <w:p w:rsidR="00B24EF5" w:rsidRDefault="00B24EF5" w:rsidP="004D4EA9">
      <w:pPr>
        <w:numPr>
          <w:ilvl w:val="0"/>
          <w:numId w:val="17"/>
        </w:numPr>
      </w:pPr>
      <w:r>
        <w:t>An NSA with a PA and an NRM and one or more RAs is referred to as a CS aggregat</w:t>
      </w:r>
      <w:r w:rsidR="00246919">
        <w:t>or</w:t>
      </w:r>
      <w:r>
        <w:t xml:space="preserve"> and ultimate provider</w:t>
      </w:r>
      <w:r w:rsidR="008E1170">
        <w:t>.</w:t>
      </w:r>
    </w:p>
    <w:p w:rsidR="004B1FB4" w:rsidRDefault="004B1FB4" w:rsidP="00AF299A"/>
    <w:p w:rsidR="0028295D" w:rsidRDefault="00A25750" w:rsidP="00916594">
      <w:pPr>
        <w:pStyle w:val="Heading1"/>
      </w:pPr>
      <w:bookmarkStart w:id="7" w:name="_Toc312162316"/>
      <w:r w:rsidRPr="00916594">
        <w:t>Connection Service</w:t>
      </w:r>
      <w:r w:rsidR="009A1220">
        <w:t xml:space="preserve"> lifecycle</w:t>
      </w:r>
      <w:bookmarkEnd w:id="7"/>
    </w:p>
    <w:p w:rsidR="00ED1E0C" w:rsidRDefault="00ED1E0C" w:rsidP="00ED1E0C">
      <w:pPr>
        <w:pStyle w:val="nobreak"/>
      </w:pPr>
    </w:p>
    <w:p w:rsidR="00ED1E0C" w:rsidRPr="00916594" w:rsidRDefault="00ED1E0C" w:rsidP="00ED1E0C">
      <w:pPr>
        <w:pStyle w:val="Heading2"/>
        <w:rPr>
          <w:rFonts w:eastAsia="MS Mincho"/>
        </w:rPr>
      </w:pPr>
      <w:bookmarkStart w:id="8" w:name="_Toc312162317"/>
      <w:r w:rsidRPr="00916594">
        <w:rPr>
          <w:rFonts w:eastAsia="MS Mincho"/>
        </w:rPr>
        <w:t xml:space="preserve">Connection Service </w:t>
      </w:r>
      <w:r>
        <w:rPr>
          <w:rFonts w:eastAsia="MS Mincho"/>
        </w:rPr>
        <w:t>primitives</w:t>
      </w:r>
      <w:bookmarkEnd w:id="8"/>
    </w:p>
    <w:p w:rsidR="00DA0E73" w:rsidRDefault="00DA0E73" w:rsidP="00DA0E73">
      <w:r>
        <w:t>The Connection Service (CS) protocol is a message based command-response protocol that operates between a</w:t>
      </w:r>
      <w:r w:rsidR="001470B3">
        <w:t>n RA and a PA.</w:t>
      </w:r>
    </w:p>
    <w:p w:rsidR="00DA0E73" w:rsidRDefault="00DA0E73" w:rsidP="00DA0E73"/>
    <w:p w:rsidR="00C83683" w:rsidRDefault="00DA0E73" w:rsidP="00DA0E73">
      <w:r>
        <w:t xml:space="preserve">The NSI CS protocol defines a set of </w:t>
      </w:r>
      <w:r w:rsidR="0009119F">
        <w:t>six</w:t>
      </w:r>
      <w:r>
        <w:t xml:space="preserve"> primitives that provide the control </w:t>
      </w:r>
      <w:r w:rsidR="00C83683">
        <w:t xml:space="preserve">necessary to manage </w:t>
      </w:r>
      <w:r w:rsidR="007E5248">
        <w:t xml:space="preserve">Connections; these </w:t>
      </w:r>
      <w:r w:rsidR="00231D5E">
        <w:t>are</w:t>
      </w:r>
      <w:r w:rsidR="00A77564">
        <w:t xml:space="preserve"> described in</w:t>
      </w:r>
      <w:r w:rsidR="007E5248">
        <w:t xml:space="preserve"> </w:t>
      </w:r>
      <w:r w:rsidR="007E5248">
        <w:fldChar w:fldCharType="begin"/>
      </w:r>
      <w:r w:rsidR="007E5248">
        <w:instrText xml:space="preserve"> REF _Ref312142194 \h </w:instrText>
      </w:r>
      <w:r w:rsidR="007E5248">
        <w:fldChar w:fldCharType="separate"/>
      </w:r>
      <w:r w:rsidR="00430AD1">
        <w:t xml:space="preserve">Table </w:t>
      </w:r>
      <w:r w:rsidR="00430AD1">
        <w:rPr>
          <w:noProof/>
        </w:rPr>
        <w:t>1</w:t>
      </w:r>
      <w:r w:rsidR="007E5248">
        <w:fldChar w:fldCharType="end"/>
      </w:r>
      <w:r w:rsidR="007E5248">
        <w:t>.</w:t>
      </w:r>
    </w:p>
    <w:p w:rsidR="000B1AF4" w:rsidRDefault="000B1AF4" w:rsidP="00DA0E7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054"/>
      </w:tblGrid>
      <w:tr w:rsidR="000B1AF4" w:rsidRPr="00A934F5" w:rsidTr="004D2EEC">
        <w:tc>
          <w:tcPr>
            <w:tcW w:w="2802" w:type="dxa"/>
          </w:tcPr>
          <w:p w:rsidR="000B1AF4" w:rsidRPr="00A934F5" w:rsidRDefault="000B1AF4" w:rsidP="00DA0E73">
            <w:pPr>
              <w:rPr>
                <w:rFonts w:eastAsia="Calibri"/>
                <w:b/>
              </w:rPr>
            </w:pPr>
            <w:r w:rsidRPr="00A934F5">
              <w:rPr>
                <w:rFonts w:eastAsia="Calibri"/>
                <w:b/>
              </w:rPr>
              <w:t>Primitive</w:t>
            </w:r>
          </w:p>
        </w:tc>
        <w:tc>
          <w:tcPr>
            <w:tcW w:w="6054" w:type="dxa"/>
          </w:tcPr>
          <w:p w:rsidR="000B1AF4" w:rsidRPr="00A934F5" w:rsidRDefault="000B1AF4" w:rsidP="00DA0E73">
            <w:pPr>
              <w:rPr>
                <w:rFonts w:eastAsia="Calibri"/>
                <w:b/>
              </w:rPr>
            </w:pPr>
            <w:r w:rsidRPr="00A934F5">
              <w:rPr>
                <w:rFonts w:eastAsia="Calibri"/>
                <w:b/>
              </w:rPr>
              <w:t>Description</w:t>
            </w:r>
          </w:p>
        </w:tc>
      </w:tr>
      <w:tr w:rsidR="000B1AF4" w:rsidTr="004D2EEC">
        <w:tc>
          <w:tcPr>
            <w:tcW w:w="2802" w:type="dxa"/>
          </w:tcPr>
          <w:p w:rsidR="000B1AF4" w:rsidRPr="00A934F5" w:rsidRDefault="000B1AF4" w:rsidP="007E5248">
            <w:pPr>
              <w:rPr>
                <w:rFonts w:eastAsia="Calibri"/>
              </w:rPr>
            </w:pPr>
            <w:r w:rsidRPr="007E5248">
              <w:rPr>
                <w:rFonts w:eastAsia="Calibri"/>
                <w:b/>
                <w:i/>
              </w:rPr>
              <w:t>reserv</w:t>
            </w:r>
            <w:r w:rsidR="00D1655D" w:rsidRPr="007E5248">
              <w:rPr>
                <w:rFonts w:eastAsia="Calibri"/>
                <w:b/>
                <w:i/>
              </w:rPr>
              <w:t>e</w:t>
            </w:r>
            <w:r w:rsidRPr="00A934F5">
              <w:rPr>
                <w:rFonts w:eastAsia="Calibri"/>
                <w:i/>
              </w:rPr>
              <w:t xml:space="preserve"> (</w:t>
            </w:r>
            <w:r w:rsidR="007E5248" w:rsidRPr="00A934F5">
              <w:rPr>
                <w:rFonts w:eastAsia="Calibri"/>
                <w:i/>
              </w:rPr>
              <w:t>Request</w:t>
            </w:r>
            <w:r w:rsidR="007E5248">
              <w:rPr>
                <w:rFonts w:eastAsia="Calibri"/>
                <w:i/>
              </w:rPr>
              <w:t>/</w:t>
            </w:r>
            <w:r w:rsidRPr="00A934F5">
              <w:rPr>
                <w:rFonts w:eastAsia="Calibri"/>
                <w:i/>
              </w:rPr>
              <w:t>Confirm/Failed)</w:t>
            </w:r>
          </w:p>
        </w:tc>
        <w:tc>
          <w:tcPr>
            <w:tcW w:w="6054" w:type="dxa"/>
          </w:tcPr>
          <w:p w:rsidR="000B1AF4" w:rsidRPr="00A934F5" w:rsidRDefault="004D2EEC" w:rsidP="00DA0E73">
            <w:pPr>
              <w:rPr>
                <w:rFonts w:eastAsia="Calibri"/>
              </w:rPr>
            </w:pPr>
            <w:r>
              <w:rPr>
                <w:rFonts w:eastAsia="Calibri"/>
              </w:rPr>
              <w:t>The RA requests the PA to R</w:t>
            </w:r>
            <w:r w:rsidR="00D1655D">
              <w:rPr>
                <w:rFonts w:eastAsia="Calibri"/>
              </w:rPr>
              <w:t xml:space="preserve">eserve </w:t>
            </w:r>
            <w:r w:rsidR="00F53315">
              <w:rPr>
                <w:rFonts w:eastAsia="Calibri"/>
              </w:rPr>
              <w:t>network resources for a C</w:t>
            </w:r>
            <w:r w:rsidR="000B1AF4" w:rsidRPr="00A934F5">
              <w:rPr>
                <w:rFonts w:eastAsia="Calibri"/>
              </w:rPr>
              <w:t>onnection between two STP’s constrained by certain service parameters</w:t>
            </w:r>
            <w:r w:rsidR="00D1655D">
              <w:rPr>
                <w:rFonts w:eastAsia="Calibri"/>
              </w:rPr>
              <w:t>.</w:t>
            </w:r>
          </w:p>
        </w:tc>
      </w:tr>
      <w:tr w:rsidR="000B1AF4" w:rsidTr="004D2EEC">
        <w:tc>
          <w:tcPr>
            <w:tcW w:w="2802" w:type="dxa"/>
          </w:tcPr>
          <w:p w:rsidR="000B1AF4" w:rsidRPr="00A934F5" w:rsidRDefault="000B1AF4" w:rsidP="007E5248">
            <w:pPr>
              <w:rPr>
                <w:rFonts w:eastAsia="Calibri"/>
              </w:rPr>
            </w:pPr>
            <w:r w:rsidRPr="007E5248">
              <w:rPr>
                <w:rFonts w:eastAsia="Calibri"/>
                <w:b/>
                <w:i/>
              </w:rPr>
              <w:lastRenderedPageBreak/>
              <w:t>provision</w:t>
            </w:r>
            <w:r w:rsidRPr="00A934F5">
              <w:rPr>
                <w:rFonts w:eastAsia="Calibri"/>
                <w:i/>
              </w:rPr>
              <w:t xml:space="preserve"> </w:t>
            </w:r>
            <w:r w:rsidR="007E5248" w:rsidRPr="00A934F5">
              <w:rPr>
                <w:rFonts w:eastAsia="Calibri"/>
                <w:i/>
              </w:rPr>
              <w:t>(Request</w:t>
            </w:r>
            <w:r w:rsidR="007E5248">
              <w:rPr>
                <w:rFonts w:eastAsia="Calibri"/>
                <w:i/>
              </w:rPr>
              <w:t>/</w:t>
            </w:r>
            <w:r w:rsidR="007E5248" w:rsidRPr="00A934F5">
              <w:rPr>
                <w:rFonts w:eastAsia="Calibri"/>
                <w:i/>
              </w:rPr>
              <w:t>Confirm/Failed)</w:t>
            </w:r>
          </w:p>
        </w:tc>
        <w:tc>
          <w:tcPr>
            <w:tcW w:w="6054" w:type="dxa"/>
          </w:tcPr>
          <w:p w:rsidR="000B1AF4" w:rsidRPr="00A934F5" w:rsidRDefault="00D1655D" w:rsidP="00DA0E73">
            <w:pPr>
              <w:rPr>
                <w:rFonts w:eastAsia="Calibri"/>
              </w:rPr>
            </w:pPr>
            <w:r>
              <w:rPr>
                <w:rFonts w:eastAsia="Calibri"/>
              </w:rPr>
              <w:t>The</w:t>
            </w:r>
            <w:r w:rsidR="00CA37DE">
              <w:rPr>
                <w:rFonts w:eastAsia="Calibri"/>
              </w:rPr>
              <w:t xml:space="preserve"> RA requests the PA to P</w:t>
            </w:r>
            <w:r w:rsidR="000B1AF4" w:rsidRPr="00A934F5">
              <w:rPr>
                <w:rFonts w:eastAsia="Calibri"/>
              </w:rPr>
              <w:t xml:space="preserve">rovision a </w:t>
            </w:r>
            <w:r w:rsidR="00F53315">
              <w:rPr>
                <w:rFonts w:eastAsia="Calibri"/>
              </w:rPr>
              <w:t>Reservation</w:t>
            </w:r>
            <w:r w:rsidR="000B1AF4" w:rsidRPr="00A934F5">
              <w:rPr>
                <w:rFonts w:eastAsia="Calibri"/>
              </w:rPr>
              <w:t xml:space="preserve"> (associated with a previous reservation message)</w:t>
            </w:r>
            <w:r>
              <w:rPr>
                <w:rFonts w:eastAsia="Calibri"/>
              </w:rPr>
              <w:t>.</w:t>
            </w:r>
          </w:p>
        </w:tc>
      </w:tr>
      <w:tr w:rsidR="000B1AF4" w:rsidTr="004D2EEC">
        <w:tc>
          <w:tcPr>
            <w:tcW w:w="2802" w:type="dxa"/>
          </w:tcPr>
          <w:p w:rsidR="000B1AF4" w:rsidRPr="00A934F5" w:rsidRDefault="000B1AF4" w:rsidP="007E5248">
            <w:pPr>
              <w:rPr>
                <w:rFonts w:eastAsia="Calibri"/>
              </w:rPr>
            </w:pPr>
            <w:r w:rsidRPr="007E5248">
              <w:rPr>
                <w:rFonts w:eastAsia="Calibri"/>
                <w:b/>
                <w:i/>
              </w:rPr>
              <w:t>release</w:t>
            </w:r>
            <w:r w:rsidRPr="00A934F5">
              <w:rPr>
                <w:rFonts w:eastAsia="Calibri"/>
                <w:i/>
              </w:rPr>
              <w:t xml:space="preserve"> </w:t>
            </w:r>
            <w:r w:rsidR="007E5248" w:rsidRPr="00A934F5">
              <w:rPr>
                <w:rFonts w:eastAsia="Calibri"/>
                <w:i/>
              </w:rPr>
              <w:t>(Request</w:t>
            </w:r>
            <w:r w:rsidR="007E5248">
              <w:rPr>
                <w:rFonts w:eastAsia="Calibri"/>
                <w:i/>
              </w:rPr>
              <w:t>/</w:t>
            </w:r>
            <w:r w:rsidR="007E5248" w:rsidRPr="00A934F5">
              <w:rPr>
                <w:rFonts w:eastAsia="Calibri"/>
                <w:i/>
              </w:rPr>
              <w:t>Confirm/Failed)</w:t>
            </w:r>
          </w:p>
        </w:tc>
        <w:tc>
          <w:tcPr>
            <w:tcW w:w="6054" w:type="dxa"/>
          </w:tcPr>
          <w:p w:rsidR="000B1AF4" w:rsidRPr="00A934F5" w:rsidRDefault="00D1655D" w:rsidP="00DA0E73">
            <w:pPr>
              <w:rPr>
                <w:rFonts w:eastAsia="Calibri"/>
              </w:rPr>
            </w:pPr>
            <w:r w:rsidRPr="00A934F5">
              <w:rPr>
                <w:rFonts w:eastAsia="Calibri"/>
              </w:rPr>
              <w:t>The</w:t>
            </w:r>
            <w:r w:rsidR="000B1AF4" w:rsidRPr="00A934F5">
              <w:rPr>
                <w:rFonts w:eastAsia="Calibri"/>
              </w:rPr>
              <w:t xml:space="preserve"> RA request for the PA to de-provision resources without removing the </w:t>
            </w:r>
            <w:r w:rsidR="00F53315">
              <w:rPr>
                <w:rFonts w:eastAsia="Calibri"/>
              </w:rPr>
              <w:t>Reservation</w:t>
            </w:r>
            <w:r>
              <w:rPr>
                <w:rFonts w:eastAsia="Calibri"/>
              </w:rPr>
              <w:t>.</w:t>
            </w:r>
          </w:p>
        </w:tc>
      </w:tr>
      <w:tr w:rsidR="000B1AF4" w:rsidTr="004D2EEC">
        <w:tc>
          <w:tcPr>
            <w:tcW w:w="2802" w:type="dxa"/>
          </w:tcPr>
          <w:p w:rsidR="000B1AF4" w:rsidRPr="00A934F5" w:rsidRDefault="000B1AF4" w:rsidP="007E5248">
            <w:pPr>
              <w:rPr>
                <w:rFonts w:eastAsia="Calibri"/>
              </w:rPr>
            </w:pPr>
            <w:r w:rsidRPr="007E5248">
              <w:rPr>
                <w:rFonts w:eastAsia="Calibri"/>
                <w:b/>
                <w:i/>
              </w:rPr>
              <w:t>terminate</w:t>
            </w:r>
            <w:r w:rsidRPr="00A934F5">
              <w:rPr>
                <w:rFonts w:eastAsia="Calibri"/>
                <w:i/>
              </w:rPr>
              <w:t xml:space="preserve"> </w:t>
            </w:r>
            <w:r w:rsidR="007E5248" w:rsidRPr="00A934F5">
              <w:rPr>
                <w:rFonts w:eastAsia="Calibri"/>
                <w:i/>
              </w:rPr>
              <w:t>(Request</w:t>
            </w:r>
            <w:r w:rsidR="007E5248">
              <w:rPr>
                <w:rFonts w:eastAsia="Calibri"/>
                <w:i/>
              </w:rPr>
              <w:t>/</w:t>
            </w:r>
            <w:r w:rsidR="007E5248" w:rsidRPr="00A934F5">
              <w:rPr>
                <w:rFonts w:eastAsia="Calibri"/>
                <w:i/>
              </w:rPr>
              <w:t>Confirm/Failed)</w:t>
            </w:r>
          </w:p>
        </w:tc>
        <w:tc>
          <w:tcPr>
            <w:tcW w:w="6054" w:type="dxa"/>
          </w:tcPr>
          <w:p w:rsidR="000B1AF4" w:rsidRPr="00A934F5" w:rsidRDefault="00D1655D" w:rsidP="00DA0E73">
            <w:pPr>
              <w:rPr>
                <w:rFonts w:eastAsia="Calibri"/>
              </w:rPr>
            </w:pPr>
            <w:r w:rsidRPr="00A934F5">
              <w:rPr>
                <w:rFonts w:eastAsia="Calibri"/>
              </w:rPr>
              <w:t>The</w:t>
            </w:r>
            <w:r w:rsidR="000B1AF4" w:rsidRPr="00A934F5">
              <w:rPr>
                <w:rFonts w:eastAsia="Calibri"/>
              </w:rPr>
              <w:t xml:space="preserve"> RA req</w:t>
            </w:r>
            <w:r w:rsidR="00CA37DE">
              <w:rPr>
                <w:rFonts w:eastAsia="Calibri"/>
              </w:rPr>
              <w:t>uest for the PA to release the P</w:t>
            </w:r>
            <w:r w:rsidR="000B1AF4" w:rsidRPr="00A934F5">
              <w:rPr>
                <w:rFonts w:eastAsia="Calibri"/>
              </w:rPr>
              <w:t xml:space="preserve">rovisioned resources and terminate the </w:t>
            </w:r>
            <w:r w:rsidR="00F53315">
              <w:rPr>
                <w:rFonts w:eastAsia="Calibri"/>
              </w:rPr>
              <w:t>Reservation</w:t>
            </w:r>
            <w:r>
              <w:rPr>
                <w:rFonts w:eastAsia="Calibri"/>
              </w:rPr>
              <w:t>.</w:t>
            </w:r>
          </w:p>
        </w:tc>
      </w:tr>
      <w:tr w:rsidR="000B1AF4" w:rsidTr="004D2EEC">
        <w:tc>
          <w:tcPr>
            <w:tcW w:w="2802" w:type="dxa"/>
          </w:tcPr>
          <w:p w:rsidR="007E5248" w:rsidRPr="007E5248" w:rsidRDefault="000B1AF4" w:rsidP="00DA0E73">
            <w:pPr>
              <w:rPr>
                <w:rFonts w:eastAsia="Calibri"/>
                <w:b/>
                <w:i/>
              </w:rPr>
            </w:pPr>
            <w:proofErr w:type="spellStart"/>
            <w:r w:rsidRPr="007E5248">
              <w:rPr>
                <w:rFonts w:eastAsia="Calibri"/>
                <w:b/>
                <w:i/>
              </w:rPr>
              <w:t>forcedEnd</w:t>
            </w:r>
            <w:proofErr w:type="spellEnd"/>
          </w:p>
          <w:p w:rsidR="000B1AF4" w:rsidRPr="00A934F5" w:rsidRDefault="007E5248" w:rsidP="00DA0E73">
            <w:pPr>
              <w:rPr>
                <w:rFonts w:eastAsia="Calibri"/>
              </w:rPr>
            </w:pPr>
            <w:r>
              <w:rPr>
                <w:rFonts w:eastAsia="Calibri"/>
                <w:i/>
              </w:rPr>
              <w:t>(</w:t>
            </w:r>
            <w:r w:rsidR="000B1AF4" w:rsidRPr="00A934F5">
              <w:rPr>
                <w:rFonts w:eastAsia="Calibri"/>
                <w:i/>
              </w:rPr>
              <w:t xml:space="preserve">Request </w:t>
            </w:r>
            <w:r>
              <w:rPr>
                <w:rFonts w:eastAsia="Calibri"/>
                <w:i/>
              </w:rPr>
              <w:t>only)</w:t>
            </w:r>
          </w:p>
        </w:tc>
        <w:tc>
          <w:tcPr>
            <w:tcW w:w="6054" w:type="dxa"/>
          </w:tcPr>
          <w:p w:rsidR="000B1AF4" w:rsidRPr="00A934F5" w:rsidRDefault="000B1AF4" w:rsidP="00246919">
            <w:pPr>
              <w:rPr>
                <w:rFonts w:eastAsia="Calibri"/>
              </w:rPr>
            </w:pPr>
            <w:r w:rsidRPr="00A934F5">
              <w:rPr>
                <w:rFonts w:eastAsia="Calibri"/>
              </w:rPr>
              <w:t xml:space="preserve">This is reported by the PA to the RA to notify that the PA has forced a termination of the </w:t>
            </w:r>
            <w:r w:rsidR="00F53315">
              <w:rPr>
                <w:rFonts w:eastAsia="Calibri"/>
              </w:rPr>
              <w:t>Reservation</w:t>
            </w:r>
            <w:r w:rsidR="00D1655D">
              <w:rPr>
                <w:rFonts w:eastAsia="Calibri"/>
              </w:rPr>
              <w:t>.</w:t>
            </w:r>
          </w:p>
        </w:tc>
      </w:tr>
      <w:tr w:rsidR="000B1AF4" w:rsidTr="004D2EEC">
        <w:tc>
          <w:tcPr>
            <w:tcW w:w="2802" w:type="dxa"/>
          </w:tcPr>
          <w:p w:rsidR="007E5248" w:rsidRPr="007E5248" w:rsidRDefault="007E5248" w:rsidP="00DA0E73">
            <w:pPr>
              <w:rPr>
                <w:rFonts w:eastAsia="Calibri"/>
                <w:b/>
                <w:i/>
              </w:rPr>
            </w:pPr>
            <w:r w:rsidRPr="007E5248">
              <w:rPr>
                <w:rFonts w:eastAsia="Calibri"/>
                <w:b/>
                <w:i/>
              </w:rPr>
              <w:t>q</w:t>
            </w:r>
            <w:r w:rsidR="000B1AF4" w:rsidRPr="007E5248">
              <w:rPr>
                <w:rFonts w:eastAsia="Calibri"/>
                <w:b/>
                <w:i/>
              </w:rPr>
              <w:t>uery</w:t>
            </w:r>
          </w:p>
          <w:p w:rsidR="000B1AF4" w:rsidRPr="00A934F5" w:rsidRDefault="007E5248" w:rsidP="00DA0E73">
            <w:pPr>
              <w:rPr>
                <w:rFonts w:eastAsia="Calibri"/>
              </w:rPr>
            </w:pPr>
            <w:r>
              <w:rPr>
                <w:rFonts w:eastAsia="Calibri"/>
                <w:i/>
              </w:rPr>
              <w:t>(</w:t>
            </w:r>
            <w:r w:rsidRPr="00A934F5">
              <w:rPr>
                <w:rFonts w:eastAsia="Calibri"/>
                <w:i/>
              </w:rPr>
              <w:t xml:space="preserve">Request </w:t>
            </w:r>
            <w:r>
              <w:rPr>
                <w:rFonts w:eastAsia="Calibri"/>
                <w:i/>
              </w:rPr>
              <w:t>only)</w:t>
            </w:r>
          </w:p>
        </w:tc>
        <w:tc>
          <w:tcPr>
            <w:tcW w:w="6054" w:type="dxa"/>
          </w:tcPr>
          <w:p w:rsidR="000B1AF4" w:rsidRPr="00A934F5" w:rsidRDefault="00246919" w:rsidP="00DA0E73">
            <w:pPr>
              <w:rPr>
                <w:rFonts w:eastAsia="Calibri"/>
              </w:rPr>
            </w:pPr>
            <w:r>
              <w:rPr>
                <w:rFonts w:eastAsia="Calibri"/>
              </w:rPr>
              <w:t>M</w:t>
            </w:r>
            <w:r w:rsidR="000B1AF4" w:rsidRPr="00A934F5">
              <w:rPr>
                <w:rFonts w:eastAsia="Calibri"/>
              </w:rPr>
              <w:t>echanism for either RA or PA to query the other NSA for a set of connection service instances between the RA-PA pair. This message can be used as a status polling mechanism</w:t>
            </w:r>
            <w:r w:rsidR="00D1655D">
              <w:rPr>
                <w:rFonts w:eastAsia="Calibri"/>
              </w:rPr>
              <w:t>.</w:t>
            </w:r>
          </w:p>
        </w:tc>
      </w:tr>
    </w:tbl>
    <w:p w:rsidR="000B1AF4" w:rsidRDefault="00A77564" w:rsidP="00A77564">
      <w:pPr>
        <w:pStyle w:val="Caption"/>
        <w:jc w:val="center"/>
      </w:pPr>
      <w:bookmarkStart w:id="9" w:name="_Ref312142194"/>
      <w:r>
        <w:t xml:space="preserve">Table </w:t>
      </w:r>
      <w:fldSimple w:instr=" SEQ Table \* ARABIC ">
        <w:r w:rsidR="00430AD1">
          <w:rPr>
            <w:noProof/>
          </w:rPr>
          <w:t>1</w:t>
        </w:r>
      </w:fldSimple>
      <w:bookmarkEnd w:id="9"/>
      <w:r>
        <w:t xml:space="preserve">: </w:t>
      </w:r>
      <w:r w:rsidR="00246281">
        <w:t>L</w:t>
      </w:r>
      <w:r>
        <w:t>ist of primitives</w:t>
      </w:r>
    </w:p>
    <w:p w:rsidR="007E5248" w:rsidRDefault="004844AE" w:rsidP="007E5248">
      <w:r>
        <w:t>The 3 possible extensions for the message primitives are:</w:t>
      </w:r>
    </w:p>
    <w:p w:rsidR="007E5248" w:rsidRPr="00C83683" w:rsidRDefault="007E5248" w:rsidP="007E5248">
      <w:pPr>
        <w:numPr>
          <w:ilvl w:val="0"/>
          <w:numId w:val="16"/>
        </w:numPr>
      </w:pPr>
      <w:r w:rsidRPr="00C83683">
        <w:rPr>
          <w:b/>
          <w:i/>
        </w:rPr>
        <w:t>Request</w:t>
      </w:r>
      <w:r>
        <w:t xml:space="preserve"> – The RA sends the request to the PA, for example </w:t>
      </w:r>
      <w:proofErr w:type="spellStart"/>
      <w:r w:rsidRPr="00D1655D">
        <w:rPr>
          <w:i/>
        </w:rPr>
        <w:t>reserveRequest</w:t>
      </w:r>
      <w:proofErr w:type="spellEnd"/>
      <w:r>
        <w:t>.</w:t>
      </w:r>
    </w:p>
    <w:p w:rsidR="007E5248" w:rsidRDefault="007E5248" w:rsidP="007E5248">
      <w:pPr>
        <w:numPr>
          <w:ilvl w:val="0"/>
          <w:numId w:val="16"/>
        </w:numPr>
      </w:pPr>
      <w:r w:rsidRPr="00B72381">
        <w:rPr>
          <w:b/>
          <w:i/>
        </w:rPr>
        <w:t>Confirm</w:t>
      </w:r>
      <w:r>
        <w:t xml:space="preserve"> - A PA sends this positive operation response message (such as </w:t>
      </w:r>
      <w:proofErr w:type="spellStart"/>
      <w:r w:rsidRPr="004844AE">
        <w:rPr>
          <w:i/>
        </w:rPr>
        <w:t>reserveConfirm</w:t>
      </w:r>
      <w:proofErr w:type="spellEnd"/>
      <w:r>
        <w:t>) to the Requester NSA that issued the original request message (</w:t>
      </w:r>
      <w:proofErr w:type="spellStart"/>
      <w:r w:rsidRPr="00D1655D">
        <w:rPr>
          <w:i/>
        </w:rPr>
        <w:t>reserveRequest</w:t>
      </w:r>
      <w:proofErr w:type="spellEnd"/>
      <w:r>
        <w:t>).</w:t>
      </w:r>
    </w:p>
    <w:p w:rsidR="007E5248" w:rsidRDefault="007E5248" w:rsidP="007E5248">
      <w:pPr>
        <w:numPr>
          <w:ilvl w:val="0"/>
          <w:numId w:val="16"/>
        </w:numPr>
      </w:pPr>
      <w:r w:rsidRPr="00B72381">
        <w:rPr>
          <w:b/>
          <w:i/>
        </w:rPr>
        <w:t>Fail</w:t>
      </w:r>
      <w:r>
        <w:rPr>
          <w:b/>
          <w:i/>
        </w:rPr>
        <w:t>ed</w:t>
      </w:r>
      <w:r>
        <w:t xml:space="preserve"> - A Provider NSA sends this negative operation response message (such as </w:t>
      </w:r>
      <w:proofErr w:type="spellStart"/>
      <w:r w:rsidRPr="004844AE">
        <w:rPr>
          <w:i/>
        </w:rPr>
        <w:t>reserveFailed</w:t>
      </w:r>
      <w:proofErr w:type="spellEnd"/>
      <w:r>
        <w:t>) to the Requester NSA that issued the original request message (</w:t>
      </w:r>
      <w:proofErr w:type="spellStart"/>
      <w:r w:rsidRPr="00D1655D">
        <w:rPr>
          <w:i/>
        </w:rPr>
        <w:t>reserveRequest</w:t>
      </w:r>
      <w:proofErr w:type="spellEnd"/>
      <w:r>
        <w:t xml:space="preserve">). </w:t>
      </w:r>
    </w:p>
    <w:p w:rsidR="00A77564" w:rsidRDefault="00A77564" w:rsidP="00DA0E73"/>
    <w:p w:rsidR="009A1220" w:rsidRDefault="009A1220" w:rsidP="002647D4">
      <w:r>
        <w:t xml:space="preserve">The following figure shows </w:t>
      </w:r>
      <w:r w:rsidR="00893DBA">
        <w:t xml:space="preserve">to examples of </w:t>
      </w:r>
      <w:r>
        <w:t>how message</w:t>
      </w:r>
      <w:r w:rsidR="00893DBA">
        <w:t xml:space="preserve"> primitives</w:t>
      </w:r>
      <w:r>
        <w:t xml:space="preserve"> are </w:t>
      </w:r>
      <w:r w:rsidR="0062197A">
        <w:t>used to first R</w:t>
      </w:r>
      <w:r w:rsidR="007F4684">
        <w:t>eserve and then Provision a C</w:t>
      </w:r>
      <w:r>
        <w:t>onnection.</w:t>
      </w:r>
      <w:r w:rsidR="00EC62DF">
        <w:t xml:space="preserve"> </w:t>
      </w:r>
      <w:r w:rsidR="00893DBA">
        <w:t xml:space="preserve"> Two modes of </w:t>
      </w:r>
      <w:r w:rsidR="004B5D79">
        <w:t>Provisioning</w:t>
      </w:r>
      <w:r w:rsidR="00893DBA">
        <w:t xml:space="preserve"> are supported: Manual and Automatic.</w:t>
      </w:r>
    </w:p>
    <w:p w:rsidR="009A1220" w:rsidRDefault="00BF483F" w:rsidP="009A1220">
      <w:pPr>
        <w:pStyle w:val="NoSpacing"/>
        <w:jc w:val="center"/>
      </w:pPr>
      <w:r>
        <w:rPr>
          <w:noProof/>
        </w:rPr>
        <w:drawing>
          <wp:inline distT="0" distB="0" distL="0" distR="0">
            <wp:extent cx="5477510" cy="4110355"/>
            <wp:effectExtent l="0" t="0" r="0" b="0"/>
            <wp:docPr id="8" name="Picture 8" descr="Z:\OGF_NSI\NSI _protocol\CS lifecyc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GF_NSI\NSI _protocol\CS lifecycle.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4110355"/>
                    </a:xfrm>
                    <a:prstGeom prst="rect">
                      <a:avLst/>
                    </a:prstGeom>
                    <a:noFill/>
                    <a:ln>
                      <a:noFill/>
                    </a:ln>
                  </pic:spPr>
                </pic:pic>
              </a:graphicData>
            </a:graphic>
          </wp:inline>
        </w:drawing>
      </w:r>
    </w:p>
    <w:p w:rsidR="009A1220" w:rsidRDefault="009A1220" w:rsidP="009A1220">
      <w:pPr>
        <w:pStyle w:val="Caption"/>
        <w:jc w:val="center"/>
      </w:pPr>
      <w:r>
        <w:t xml:space="preserve">Figure </w:t>
      </w:r>
      <w:fldSimple w:instr=" SEQ Figure \* ARABIC ">
        <w:r w:rsidR="00430AD1">
          <w:rPr>
            <w:noProof/>
          </w:rPr>
          <w:t>2</w:t>
        </w:r>
      </w:fldSimple>
      <w:r>
        <w:t>: Connection Service lifecycle</w:t>
      </w:r>
    </w:p>
    <w:p w:rsidR="000C7CD5" w:rsidRPr="0077739B" w:rsidRDefault="000C7CD5" w:rsidP="000C7CD5">
      <w:r>
        <w:rPr>
          <w:rFonts w:eastAsia="+mn-ea"/>
        </w:rPr>
        <w:lastRenderedPageBreak/>
        <w:t xml:space="preserve">For brevity </w:t>
      </w:r>
      <w:r w:rsidR="00375CED">
        <w:rPr>
          <w:rFonts w:eastAsia="+mn-ea"/>
        </w:rPr>
        <w:t>of</w:t>
      </w:r>
      <w:r>
        <w:rPr>
          <w:rFonts w:eastAsia="+mn-ea"/>
        </w:rPr>
        <w:t xml:space="preserve"> this diagram and</w:t>
      </w:r>
      <w:r w:rsidR="007F4684">
        <w:rPr>
          <w:rFonts w:eastAsia="+mn-ea"/>
        </w:rPr>
        <w:t xml:space="preserve"> the state-</w:t>
      </w:r>
      <w:r>
        <w:rPr>
          <w:rFonts w:eastAsia="+mn-ea"/>
        </w:rPr>
        <w:t>machine, the NSI messages are abbreviated as follows</w:t>
      </w:r>
      <w:r>
        <w:t>:</w:t>
      </w:r>
    </w:p>
    <w:p w:rsidR="000C7CD5" w:rsidRDefault="000C7CD5" w:rsidP="000C7CD5">
      <w:pPr>
        <w:rPr>
          <w:rFonts w:eastAsia="+mn-ea"/>
        </w:rPr>
      </w:pPr>
      <w:proofErr w:type="spellStart"/>
      <w:proofErr w:type="gramStart"/>
      <w:r>
        <w:rPr>
          <w:rFonts w:eastAsia="+mn-ea"/>
        </w:rPr>
        <w:t>r</w:t>
      </w:r>
      <w:r w:rsidRPr="0077739B">
        <w:rPr>
          <w:rFonts w:eastAsia="+mn-ea"/>
        </w:rPr>
        <w:t>sv</w:t>
      </w:r>
      <w:proofErr w:type="spellEnd"/>
      <w:proofErr w:type="gramEnd"/>
      <w:r>
        <w:rPr>
          <w:rFonts w:eastAsia="+mn-ea"/>
        </w:rPr>
        <w:tab/>
      </w:r>
      <w:r>
        <w:rPr>
          <w:rFonts w:eastAsia="+mn-ea"/>
        </w:rPr>
        <w:tab/>
        <w:t>reserv</w:t>
      </w:r>
      <w:r w:rsidR="00D1655D">
        <w:rPr>
          <w:rFonts w:eastAsia="+mn-ea"/>
        </w:rPr>
        <w:t>e</w:t>
      </w:r>
    </w:p>
    <w:p w:rsidR="000C7CD5" w:rsidRDefault="000C7CD5" w:rsidP="000C7CD5">
      <w:pPr>
        <w:rPr>
          <w:rFonts w:eastAsia="+mn-ea"/>
        </w:rPr>
      </w:pPr>
      <w:proofErr w:type="spellStart"/>
      <w:proofErr w:type="gramStart"/>
      <w:r w:rsidRPr="0077739B">
        <w:rPr>
          <w:rFonts w:eastAsia="+mn-ea"/>
        </w:rPr>
        <w:t>prov</w:t>
      </w:r>
      <w:proofErr w:type="spellEnd"/>
      <w:proofErr w:type="gramEnd"/>
      <w:r w:rsidRPr="0077739B">
        <w:rPr>
          <w:rFonts w:eastAsia="+mn-ea"/>
        </w:rPr>
        <w:t xml:space="preserve"> </w:t>
      </w:r>
      <w:r>
        <w:rPr>
          <w:rFonts w:eastAsia="+mn-ea"/>
        </w:rPr>
        <w:tab/>
      </w:r>
      <w:r>
        <w:rPr>
          <w:rFonts w:eastAsia="+mn-ea"/>
        </w:rPr>
        <w:tab/>
      </w:r>
      <w:r w:rsidRPr="0077739B">
        <w:rPr>
          <w:rFonts w:eastAsia="+mn-ea"/>
        </w:rPr>
        <w:t>provision</w:t>
      </w:r>
    </w:p>
    <w:p w:rsidR="000C7CD5" w:rsidRDefault="000C7CD5" w:rsidP="000C7CD5">
      <w:pPr>
        <w:rPr>
          <w:rFonts w:eastAsia="+mn-ea"/>
        </w:rPr>
      </w:pPr>
      <w:proofErr w:type="spellStart"/>
      <w:proofErr w:type="gramStart"/>
      <w:r w:rsidRPr="0077739B">
        <w:rPr>
          <w:rFonts w:eastAsia="+mn-ea"/>
        </w:rPr>
        <w:t>rel</w:t>
      </w:r>
      <w:proofErr w:type="spellEnd"/>
      <w:proofErr w:type="gramEnd"/>
      <w:r w:rsidRPr="0077739B">
        <w:rPr>
          <w:rFonts w:eastAsia="+mn-ea"/>
        </w:rPr>
        <w:t xml:space="preserve"> </w:t>
      </w:r>
      <w:r>
        <w:rPr>
          <w:rFonts w:eastAsia="+mn-ea"/>
        </w:rPr>
        <w:tab/>
      </w:r>
      <w:r>
        <w:rPr>
          <w:rFonts w:eastAsia="+mn-ea"/>
        </w:rPr>
        <w:tab/>
      </w:r>
      <w:r w:rsidRPr="0077739B">
        <w:rPr>
          <w:rFonts w:eastAsia="+mn-ea"/>
        </w:rPr>
        <w:t>release</w:t>
      </w:r>
    </w:p>
    <w:p w:rsidR="000C7CD5" w:rsidRDefault="000C7CD5" w:rsidP="000C7CD5">
      <w:pPr>
        <w:rPr>
          <w:rFonts w:eastAsia="+mn-ea"/>
        </w:rPr>
      </w:pPr>
      <w:proofErr w:type="gramStart"/>
      <w:r>
        <w:rPr>
          <w:rFonts w:eastAsia="+mn-ea"/>
        </w:rPr>
        <w:t>term</w:t>
      </w:r>
      <w:proofErr w:type="gramEnd"/>
      <w:r w:rsidRPr="0077739B">
        <w:rPr>
          <w:rFonts w:eastAsia="+mn-ea"/>
        </w:rPr>
        <w:t xml:space="preserve"> </w:t>
      </w:r>
      <w:r>
        <w:rPr>
          <w:rFonts w:eastAsia="+mn-ea"/>
        </w:rPr>
        <w:tab/>
      </w:r>
      <w:r>
        <w:rPr>
          <w:rFonts w:eastAsia="+mn-ea"/>
        </w:rPr>
        <w:tab/>
        <w:t>terminate</w:t>
      </w:r>
    </w:p>
    <w:p w:rsidR="000C7CD5" w:rsidRPr="0077739B" w:rsidRDefault="000C7CD5" w:rsidP="000C7CD5">
      <w:proofErr w:type="spellStart"/>
      <w:proofErr w:type="gramStart"/>
      <w:r w:rsidRPr="0077739B">
        <w:rPr>
          <w:rFonts w:eastAsia="+mn-ea"/>
        </w:rPr>
        <w:t>fcd_end</w:t>
      </w:r>
      <w:proofErr w:type="spellEnd"/>
      <w:proofErr w:type="gramEnd"/>
      <w:r w:rsidRPr="0077739B">
        <w:rPr>
          <w:rFonts w:eastAsia="+mn-ea"/>
        </w:rPr>
        <w:t xml:space="preserve"> </w:t>
      </w:r>
      <w:r>
        <w:rPr>
          <w:rFonts w:eastAsia="+mn-ea"/>
        </w:rPr>
        <w:tab/>
      </w:r>
      <w:proofErr w:type="spellStart"/>
      <w:r w:rsidR="0062197A">
        <w:rPr>
          <w:rFonts w:eastAsia="+mn-ea"/>
        </w:rPr>
        <w:t>forcedE</w:t>
      </w:r>
      <w:r w:rsidRPr="0077739B">
        <w:rPr>
          <w:rFonts w:eastAsia="+mn-ea"/>
        </w:rPr>
        <w:t>nd</w:t>
      </w:r>
      <w:proofErr w:type="spellEnd"/>
    </w:p>
    <w:p w:rsidR="000C7CD5" w:rsidRDefault="000C7CD5" w:rsidP="000C7CD5">
      <w:pPr>
        <w:rPr>
          <w:rFonts w:eastAsia="+mn-ea"/>
        </w:rPr>
      </w:pPr>
      <w:proofErr w:type="spellStart"/>
      <w:proofErr w:type="gramStart"/>
      <w:r>
        <w:rPr>
          <w:rFonts w:eastAsia="+mn-ea"/>
        </w:rPr>
        <w:t>rq</w:t>
      </w:r>
      <w:proofErr w:type="spellEnd"/>
      <w:proofErr w:type="gramEnd"/>
      <w:r w:rsidRPr="0077739B">
        <w:rPr>
          <w:rFonts w:eastAsia="+mn-ea"/>
        </w:rPr>
        <w:t xml:space="preserve"> </w:t>
      </w:r>
      <w:r>
        <w:rPr>
          <w:rFonts w:eastAsia="+mn-ea"/>
        </w:rPr>
        <w:tab/>
      </w:r>
      <w:r>
        <w:rPr>
          <w:rFonts w:eastAsia="+mn-ea"/>
        </w:rPr>
        <w:tab/>
      </w:r>
      <w:r w:rsidRPr="0077739B">
        <w:rPr>
          <w:rFonts w:eastAsia="+mn-ea"/>
        </w:rPr>
        <w:t>request</w:t>
      </w:r>
    </w:p>
    <w:p w:rsidR="000C7CD5" w:rsidRPr="001E755A" w:rsidRDefault="000C7CD5" w:rsidP="000C7CD5">
      <w:proofErr w:type="spellStart"/>
      <w:r w:rsidRPr="0077739B">
        <w:rPr>
          <w:rFonts w:eastAsia="+mn-ea"/>
        </w:rPr>
        <w:t>cf</w:t>
      </w:r>
      <w:proofErr w:type="spellEnd"/>
      <w:r w:rsidRPr="0077739B">
        <w:rPr>
          <w:rFonts w:eastAsia="+mn-ea"/>
        </w:rPr>
        <w:t xml:space="preserve"> </w:t>
      </w:r>
      <w:r>
        <w:rPr>
          <w:rFonts w:eastAsia="+mn-ea"/>
        </w:rPr>
        <w:tab/>
      </w:r>
      <w:r>
        <w:rPr>
          <w:rFonts w:eastAsia="+mn-ea"/>
        </w:rPr>
        <w:tab/>
      </w:r>
      <w:r w:rsidRPr="0077739B">
        <w:rPr>
          <w:rFonts w:eastAsia="+mn-ea"/>
        </w:rPr>
        <w:t>confirm</w:t>
      </w:r>
    </w:p>
    <w:p w:rsidR="000C7CD5" w:rsidRDefault="000C7CD5" w:rsidP="000C7CD5">
      <w:proofErr w:type="spellStart"/>
      <w:proofErr w:type="gramStart"/>
      <w:r>
        <w:rPr>
          <w:rFonts w:eastAsia="+mn-ea"/>
        </w:rPr>
        <w:t>fl</w:t>
      </w:r>
      <w:proofErr w:type="spellEnd"/>
      <w:proofErr w:type="gramEnd"/>
      <w:r>
        <w:rPr>
          <w:rFonts w:eastAsia="+mn-ea"/>
        </w:rPr>
        <w:tab/>
      </w:r>
      <w:r>
        <w:rPr>
          <w:rFonts w:eastAsia="+mn-ea"/>
        </w:rPr>
        <w:tab/>
      </w:r>
      <w:r w:rsidR="00465AF5">
        <w:rPr>
          <w:rFonts w:eastAsia="+mn-ea"/>
        </w:rPr>
        <w:t>failed</w:t>
      </w:r>
    </w:p>
    <w:p w:rsidR="000C7CD5" w:rsidRDefault="000C7CD5" w:rsidP="0028295D"/>
    <w:p w:rsidR="00D02654" w:rsidRDefault="00375CED" w:rsidP="0028295D">
      <w:r>
        <w:t>These Connection S</w:t>
      </w:r>
      <w:r w:rsidR="00D02654">
        <w:t xml:space="preserve">ervice </w:t>
      </w:r>
      <w:r w:rsidR="009A4E04">
        <w:t xml:space="preserve">message </w:t>
      </w:r>
      <w:r w:rsidR="00D02654">
        <w:t>primitives are used to init</w:t>
      </w:r>
      <w:r>
        <w:t>iate, manage and remove a C</w:t>
      </w:r>
      <w:r w:rsidR="00D02654">
        <w:t xml:space="preserve">onnection (the connection life cycle).  </w:t>
      </w:r>
      <w:r w:rsidR="002C66F6">
        <w:t xml:space="preserve">A </w:t>
      </w:r>
      <w:r w:rsidR="00AC2C47">
        <w:t xml:space="preserve">single </w:t>
      </w:r>
      <w:r w:rsidR="007F4684">
        <w:t>state-</w:t>
      </w:r>
      <w:r w:rsidR="00D02654">
        <w:t>machine</w:t>
      </w:r>
      <w:r w:rsidR="00AC2C47">
        <w:t xml:space="preserve"> for both RA and PA</w:t>
      </w:r>
      <w:r w:rsidR="00D02654">
        <w:t xml:space="preserve"> </w:t>
      </w:r>
      <w:r w:rsidR="009A4E04">
        <w:t>describe</w:t>
      </w:r>
      <w:r w:rsidR="009E48BE">
        <w:t>s</w:t>
      </w:r>
      <w:r w:rsidR="009A4E04">
        <w:t xml:space="preserve"> the state changes and their relationship to messages</w:t>
      </w:r>
      <w:r w:rsidR="009E48BE">
        <w:t>.</w:t>
      </w:r>
      <w:r w:rsidR="00D02654">
        <w:t xml:space="preserve">  The </w:t>
      </w:r>
      <w:r w:rsidR="002C66F6">
        <w:t xml:space="preserve">primitives, timing events and NRM responses </w:t>
      </w:r>
      <w:r w:rsidR="001C42F4">
        <w:t>f</w:t>
      </w:r>
      <w:r w:rsidR="00246919">
        <w:t>or</w:t>
      </w:r>
      <w:r w:rsidR="001C42F4">
        <w:t>m</w:t>
      </w:r>
      <w:r w:rsidR="00D02654">
        <w:t xml:space="preserve"> inputs and outputs to </w:t>
      </w:r>
      <w:r w:rsidR="009370DA">
        <w:t>the</w:t>
      </w:r>
      <w:r w:rsidR="00A76514">
        <w:t xml:space="preserve"> </w:t>
      </w:r>
      <w:r w:rsidR="00CA37DE">
        <w:t>state-</w:t>
      </w:r>
      <w:r w:rsidR="00A76514">
        <w:t>machine</w:t>
      </w:r>
      <w:r w:rsidR="009370DA">
        <w:t xml:space="preserve">.  The </w:t>
      </w:r>
      <w:r w:rsidR="00511C74" w:rsidRPr="00C83683">
        <w:t>connection</w:t>
      </w:r>
      <w:r w:rsidR="00C83683" w:rsidRPr="00C83683">
        <w:t xml:space="preserve"> </w:t>
      </w:r>
      <w:r w:rsidR="00C83683">
        <w:t>s</w:t>
      </w:r>
      <w:r w:rsidR="00511C74" w:rsidRPr="00C83683">
        <w:t>tate</w:t>
      </w:r>
      <w:r w:rsidR="009370DA">
        <w:t xml:space="preserve"> </w:t>
      </w:r>
      <w:r w:rsidR="00511C74">
        <w:t>can be any of the following</w:t>
      </w:r>
      <w:r w:rsidR="009370DA">
        <w:t>:</w:t>
      </w:r>
    </w:p>
    <w:p w:rsidR="00D02654" w:rsidRDefault="00D02654" w:rsidP="0028295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188"/>
      </w:tblGrid>
      <w:tr w:rsidR="000B1AF4" w:rsidRPr="000B1AF4">
        <w:tc>
          <w:tcPr>
            <w:tcW w:w="1668" w:type="dxa"/>
          </w:tcPr>
          <w:p w:rsidR="000B1AF4" w:rsidRPr="00A934F5" w:rsidRDefault="000B1AF4" w:rsidP="00A934F5">
            <w:pPr>
              <w:rPr>
                <w:rFonts w:eastAsia="Calibri"/>
              </w:rPr>
            </w:pPr>
            <w:r w:rsidRPr="00A934F5">
              <w:rPr>
                <w:rFonts w:eastAsia="Calibri"/>
                <w:b/>
              </w:rPr>
              <w:t>State</w:t>
            </w:r>
          </w:p>
        </w:tc>
        <w:tc>
          <w:tcPr>
            <w:tcW w:w="7188" w:type="dxa"/>
          </w:tcPr>
          <w:p w:rsidR="000B1AF4" w:rsidRPr="00A934F5" w:rsidRDefault="000B1AF4" w:rsidP="00A934F5">
            <w:pPr>
              <w:rPr>
                <w:rFonts w:eastAsia="Calibri"/>
                <w:b/>
              </w:rPr>
            </w:pPr>
            <w:r w:rsidRPr="00A934F5">
              <w:rPr>
                <w:rFonts w:eastAsia="Calibri"/>
                <w:b/>
              </w:rPr>
              <w:t>Description</w:t>
            </w:r>
          </w:p>
        </w:tc>
      </w:tr>
      <w:tr w:rsidR="005E0AE3" w:rsidRPr="000B1AF4">
        <w:tc>
          <w:tcPr>
            <w:tcW w:w="1668" w:type="dxa"/>
          </w:tcPr>
          <w:p w:rsidR="005E0AE3" w:rsidRPr="00A934F5" w:rsidRDefault="005E0AE3" w:rsidP="0028295D">
            <w:pPr>
              <w:rPr>
                <w:rFonts w:eastAsia="Calibri"/>
              </w:rPr>
            </w:pPr>
            <w:r w:rsidRPr="00A934F5">
              <w:rPr>
                <w:rFonts w:eastAsia="Calibri"/>
              </w:rPr>
              <w:t>Initial</w:t>
            </w:r>
            <w:r w:rsidR="00AF52E4">
              <w:rPr>
                <w:rFonts w:eastAsia="Calibri"/>
              </w:rPr>
              <w:t xml:space="preserve"> (pseudo state)</w:t>
            </w:r>
          </w:p>
        </w:tc>
        <w:tc>
          <w:tcPr>
            <w:tcW w:w="7188" w:type="dxa"/>
          </w:tcPr>
          <w:p w:rsidR="005E0AE3" w:rsidRPr="00A934F5" w:rsidRDefault="00AF52E4" w:rsidP="00D1655D">
            <w:pPr>
              <w:rPr>
                <w:rFonts w:eastAsia="Calibri"/>
              </w:rPr>
            </w:pPr>
            <w:r>
              <w:rPr>
                <w:rFonts w:eastAsia="Calibri"/>
              </w:rPr>
              <w:t xml:space="preserve">the </w:t>
            </w:r>
            <w:r w:rsidR="008625B9">
              <w:rPr>
                <w:rFonts w:eastAsia="Calibri"/>
              </w:rPr>
              <w:t>state-machine</w:t>
            </w:r>
            <w:r>
              <w:rPr>
                <w:rFonts w:eastAsia="Calibri"/>
              </w:rPr>
              <w:t xml:space="preserve"> is not created until a </w:t>
            </w:r>
            <w:proofErr w:type="spellStart"/>
            <w:r w:rsidRPr="00375CED">
              <w:rPr>
                <w:rFonts w:eastAsia="Calibri"/>
                <w:i/>
              </w:rPr>
              <w:t>reserv</w:t>
            </w:r>
            <w:r w:rsidR="00D1655D">
              <w:rPr>
                <w:rFonts w:eastAsia="Calibri"/>
                <w:i/>
              </w:rPr>
              <w:t>e</w:t>
            </w:r>
            <w:r w:rsidRPr="00375CED">
              <w:rPr>
                <w:rFonts w:eastAsia="Calibri"/>
                <w:i/>
              </w:rPr>
              <w:t>Request</w:t>
            </w:r>
            <w:proofErr w:type="spellEnd"/>
            <w:r>
              <w:rPr>
                <w:rFonts w:eastAsia="Calibri"/>
              </w:rPr>
              <w:t xml:space="preserve"> is received</w:t>
            </w:r>
          </w:p>
        </w:tc>
      </w:tr>
      <w:tr w:rsidR="005E0AE3" w:rsidRPr="000B1AF4">
        <w:tc>
          <w:tcPr>
            <w:tcW w:w="1668" w:type="dxa"/>
          </w:tcPr>
          <w:p w:rsidR="005E0AE3" w:rsidRPr="00A934F5" w:rsidRDefault="005E0AE3" w:rsidP="0028295D">
            <w:pPr>
              <w:rPr>
                <w:rFonts w:eastAsia="Calibri"/>
              </w:rPr>
            </w:pPr>
            <w:r w:rsidRPr="00A934F5">
              <w:rPr>
                <w:rFonts w:eastAsia="Calibri"/>
              </w:rPr>
              <w:t>Reserving</w:t>
            </w:r>
          </w:p>
        </w:tc>
        <w:tc>
          <w:tcPr>
            <w:tcW w:w="7188" w:type="dxa"/>
          </w:tcPr>
          <w:p w:rsidR="005E0AE3" w:rsidRPr="00A934F5" w:rsidRDefault="00AF086F" w:rsidP="00D1655D">
            <w:pPr>
              <w:rPr>
                <w:rFonts w:eastAsia="Calibri"/>
              </w:rPr>
            </w:pPr>
            <w:r>
              <w:rPr>
                <w:rFonts w:eastAsia="Calibri"/>
              </w:rPr>
              <w:t xml:space="preserve">A </w:t>
            </w:r>
            <w:proofErr w:type="spellStart"/>
            <w:r w:rsidRPr="00375CED">
              <w:rPr>
                <w:rFonts w:eastAsia="Calibri"/>
                <w:i/>
              </w:rPr>
              <w:t>reserv</w:t>
            </w:r>
            <w:r w:rsidR="00D1655D">
              <w:rPr>
                <w:rFonts w:eastAsia="Calibri"/>
                <w:i/>
              </w:rPr>
              <w:t>e</w:t>
            </w:r>
            <w:r w:rsidRPr="00375CED">
              <w:rPr>
                <w:rFonts w:eastAsia="Calibri"/>
                <w:i/>
              </w:rPr>
              <w:t>Request</w:t>
            </w:r>
            <w:proofErr w:type="spellEnd"/>
            <w:r>
              <w:rPr>
                <w:rFonts w:eastAsia="Calibri"/>
              </w:rPr>
              <w:t xml:space="preserve"> </w:t>
            </w:r>
            <w:r w:rsidR="00246281">
              <w:rPr>
                <w:rFonts w:eastAsia="Calibri"/>
              </w:rPr>
              <w:t xml:space="preserve">has either been sent or received and the processing is in progress. </w:t>
            </w:r>
          </w:p>
        </w:tc>
      </w:tr>
      <w:tr w:rsidR="005E0AE3" w:rsidRPr="000B1AF4">
        <w:tc>
          <w:tcPr>
            <w:tcW w:w="1668" w:type="dxa"/>
          </w:tcPr>
          <w:p w:rsidR="005E0AE3" w:rsidRPr="00A934F5" w:rsidRDefault="005E0AE3" w:rsidP="0028295D">
            <w:pPr>
              <w:rPr>
                <w:rFonts w:eastAsia="Calibri"/>
              </w:rPr>
            </w:pPr>
            <w:r w:rsidRPr="00A934F5">
              <w:rPr>
                <w:rFonts w:eastAsia="Calibri"/>
              </w:rPr>
              <w:t>Reserved</w:t>
            </w:r>
          </w:p>
        </w:tc>
        <w:tc>
          <w:tcPr>
            <w:tcW w:w="7188" w:type="dxa"/>
          </w:tcPr>
          <w:p w:rsidR="005E0AE3" w:rsidRPr="00A934F5" w:rsidRDefault="00AF52E4" w:rsidP="00D1655D">
            <w:pPr>
              <w:rPr>
                <w:rFonts w:eastAsia="Calibri"/>
              </w:rPr>
            </w:pPr>
            <w:r>
              <w:rPr>
                <w:rFonts w:eastAsia="Calibri"/>
              </w:rPr>
              <w:t>The</w:t>
            </w:r>
            <w:r w:rsidRPr="00A934F5">
              <w:rPr>
                <w:rFonts w:eastAsia="Calibri"/>
              </w:rPr>
              <w:t xml:space="preserve"> </w:t>
            </w:r>
            <w:proofErr w:type="spellStart"/>
            <w:r w:rsidR="000B1AF4" w:rsidRPr="00375CED">
              <w:rPr>
                <w:rFonts w:eastAsia="Calibri"/>
                <w:i/>
              </w:rPr>
              <w:t>reserv</w:t>
            </w:r>
            <w:r w:rsidR="00D1655D">
              <w:rPr>
                <w:rFonts w:eastAsia="Calibri"/>
                <w:i/>
              </w:rPr>
              <w:t>e</w:t>
            </w:r>
            <w:r w:rsidR="000B1AF4" w:rsidRPr="00375CED">
              <w:rPr>
                <w:rFonts w:eastAsia="Calibri"/>
                <w:i/>
              </w:rPr>
              <w:t>Request</w:t>
            </w:r>
            <w:proofErr w:type="spellEnd"/>
            <w:r w:rsidR="000B1AF4" w:rsidRPr="00A934F5">
              <w:rPr>
                <w:rFonts w:eastAsia="Calibri"/>
              </w:rPr>
              <w:t xml:space="preserve"> has succeeded and a </w:t>
            </w:r>
            <w:r>
              <w:rPr>
                <w:rFonts w:eastAsia="Calibri"/>
              </w:rPr>
              <w:t>connection schedule</w:t>
            </w:r>
            <w:r w:rsidRPr="00A934F5">
              <w:rPr>
                <w:rFonts w:eastAsia="Calibri"/>
              </w:rPr>
              <w:t xml:space="preserve"> </w:t>
            </w:r>
            <w:r w:rsidR="000B1AF4" w:rsidRPr="00A934F5">
              <w:rPr>
                <w:rFonts w:eastAsia="Calibri"/>
              </w:rPr>
              <w:t xml:space="preserve">has been created.  </w:t>
            </w:r>
          </w:p>
        </w:tc>
      </w:tr>
      <w:tr w:rsidR="005E0AE3" w:rsidRPr="000B1AF4">
        <w:tc>
          <w:tcPr>
            <w:tcW w:w="1668" w:type="dxa"/>
          </w:tcPr>
          <w:p w:rsidR="005E0AE3" w:rsidRPr="00A934F5" w:rsidRDefault="005E0AE3" w:rsidP="0028295D">
            <w:pPr>
              <w:rPr>
                <w:rFonts w:eastAsia="Calibri"/>
              </w:rPr>
            </w:pPr>
            <w:proofErr w:type="spellStart"/>
            <w:r w:rsidRPr="00A934F5">
              <w:rPr>
                <w:rFonts w:eastAsia="Calibri"/>
              </w:rPr>
              <w:t>AutoProvision</w:t>
            </w:r>
            <w:proofErr w:type="spellEnd"/>
          </w:p>
        </w:tc>
        <w:tc>
          <w:tcPr>
            <w:tcW w:w="7188" w:type="dxa"/>
          </w:tcPr>
          <w:p w:rsidR="005E0AE3" w:rsidRPr="00A934F5" w:rsidRDefault="00AF52E4" w:rsidP="00AF52E4">
            <w:pPr>
              <w:rPr>
                <w:rFonts w:eastAsia="Calibri"/>
              </w:rPr>
            </w:pPr>
            <w:r>
              <w:rPr>
                <w:rFonts w:eastAsia="Calibri"/>
              </w:rPr>
              <w:t xml:space="preserve">A </w:t>
            </w:r>
            <w:proofErr w:type="spellStart"/>
            <w:r w:rsidRPr="00375CED">
              <w:rPr>
                <w:rFonts w:eastAsia="Calibri"/>
                <w:i/>
              </w:rPr>
              <w:t>provisionRequest</w:t>
            </w:r>
            <w:proofErr w:type="spellEnd"/>
            <w:r>
              <w:rPr>
                <w:rFonts w:eastAsia="Calibri"/>
              </w:rPr>
              <w:t xml:space="preserve"> has been sent or received before the requested connection </w:t>
            </w:r>
            <w:proofErr w:type="spellStart"/>
            <w:r w:rsidRPr="00375CED">
              <w:rPr>
                <w:rFonts w:eastAsia="Calibri"/>
                <w:i/>
              </w:rPr>
              <w:t>startTime</w:t>
            </w:r>
            <w:proofErr w:type="spellEnd"/>
            <w:r>
              <w:rPr>
                <w:rFonts w:eastAsia="Calibri"/>
              </w:rPr>
              <w:t>. The NSA will n</w:t>
            </w:r>
            <w:r w:rsidR="00276D84">
              <w:rPr>
                <w:rFonts w:eastAsia="Calibri"/>
              </w:rPr>
              <w:t>ow automatically provision the C</w:t>
            </w:r>
            <w:r>
              <w:rPr>
                <w:rFonts w:eastAsia="Calibri"/>
              </w:rPr>
              <w:t xml:space="preserve">onnection at </w:t>
            </w:r>
            <w:proofErr w:type="spellStart"/>
            <w:r w:rsidRPr="00375CED">
              <w:rPr>
                <w:rFonts w:eastAsia="Calibri"/>
                <w:i/>
              </w:rPr>
              <w:t>startTime</w:t>
            </w:r>
            <w:proofErr w:type="spellEnd"/>
            <w:r>
              <w:rPr>
                <w:rFonts w:eastAsia="Calibri"/>
              </w:rPr>
              <w:t xml:space="preserve">. </w:t>
            </w:r>
          </w:p>
        </w:tc>
      </w:tr>
      <w:tr w:rsidR="005E0AE3" w:rsidRPr="000B1AF4">
        <w:tc>
          <w:tcPr>
            <w:tcW w:w="1668" w:type="dxa"/>
          </w:tcPr>
          <w:p w:rsidR="005E0AE3" w:rsidRPr="00A934F5" w:rsidRDefault="005E0AE3" w:rsidP="0028295D">
            <w:pPr>
              <w:rPr>
                <w:rFonts w:eastAsia="Calibri"/>
              </w:rPr>
            </w:pPr>
            <w:r w:rsidRPr="00A934F5">
              <w:rPr>
                <w:rFonts w:eastAsia="Calibri"/>
              </w:rPr>
              <w:t>Scheduled</w:t>
            </w:r>
          </w:p>
        </w:tc>
        <w:tc>
          <w:tcPr>
            <w:tcW w:w="7188" w:type="dxa"/>
          </w:tcPr>
          <w:p w:rsidR="005E0AE3" w:rsidRPr="00A934F5" w:rsidRDefault="00AF52E4" w:rsidP="005227FB">
            <w:pPr>
              <w:rPr>
                <w:rFonts w:eastAsia="Calibri"/>
              </w:rPr>
            </w:pPr>
            <w:r>
              <w:rPr>
                <w:rFonts w:eastAsia="Calibri"/>
              </w:rPr>
              <w:t xml:space="preserve">The </w:t>
            </w:r>
            <w:r w:rsidR="00F53315">
              <w:rPr>
                <w:rFonts w:eastAsia="Calibri"/>
              </w:rPr>
              <w:t>Reservation</w:t>
            </w:r>
            <w:r>
              <w:rPr>
                <w:rFonts w:eastAsia="Calibri"/>
              </w:rPr>
              <w:t xml:space="preserve"> </w:t>
            </w:r>
            <w:proofErr w:type="spellStart"/>
            <w:r w:rsidRPr="00375CED">
              <w:rPr>
                <w:rFonts w:eastAsia="Calibri"/>
                <w:i/>
              </w:rPr>
              <w:t>startTime</w:t>
            </w:r>
            <w:proofErr w:type="spellEnd"/>
            <w:r w:rsidR="00276D84">
              <w:rPr>
                <w:rFonts w:eastAsia="Calibri"/>
              </w:rPr>
              <w:t xml:space="preserve"> has been reached and the C</w:t>
            </w:r>
            <w:r>
              <w:rPr>
                <w:rFonts w:eastAsia="Calibri"/>
              </w:rPr>
              <w:t xml:space="preserve">onnection is ready to be provisioned as soon as the </w:t>
            </w:r>
            <w:proofErr w:type="spellStart"/>
            <w:r w:rsidRPr="00375CED">
              <w:rPr>
                <w:rFonts w:eastAsia="Calibri"/>
                <w:i/>
              </w:rPr>
              <w:t>provisionRequest</w:t>
            </w:r>
            <w:proofErr w:type="spellEnd"/>
            <w:r>
              <w:rPr>
                <w:rFonts w:eastAsia="Calibri"/>
              </w:rPr>
              <w:t xml:space="preserve"> message is received.</w:t>
            </w:r>
            <w:r w:rsidR="005227FB">
              <w:rPr>
                <w:rFonts w:eastAsia="Calibri"/>
              </w:rPr>
              <w:t xml:space="preserve">  </w:t>
            </w:r>
          </w:p>
        </w:tc>
      </w:tr>
      <w:tr w:rsidR="005E0AE3" w:rsidRPr="000B1AF4">
        <w:tc>
          <w:tcPr>
            <w:tcW w:w="1668" w:type="dxa"/>
          </w:tcPr>
          <w:p w:rsidR="005E0AE3" w:rsidRPr="00A934F5" w:rsidRDefault="005E0AE3" w:rsidP="0028295D">
            <w:pPr>
              <w:rPr>
                <w:rFonts w:eastAsia="Calibri"/>
              </w:rPr>
            </w:pPr>
            <w:r w:rsidRPr="00A934F5">
              <w:rPr>
                <w:rFonts w:eastAsia="Calibri"/>
              </w:rPr>
              <w:t>Provisioning</w:t>
            </w:r>
          </w:p>
        </w:tc>
        <w:tc>
          <w:tcPr>
            <w:tcW w:w="7188" w:type="dxa"/>
          </w:tcPr>
          <w:p w:rsidR="005E0AE3" w:rsidRPr="00A934F5" w:rsidRDefault="000B379B" w:rsidP="005227FB">
            <w:pPr>
              <w:rPr>
                <w:rFonts w:eastAsia="Calibri"/>
              </w:rPr>
            </w:pPr>
            <w:r>
              <w:rPr>
                <w:rFonts w:eastAsia="Calibri"/>
              </w:rPr>
              <w:t xml:space="preserve">The </w:t>
            </w:r>
            <w:proofErr w:type="spellStart"/>
            <w:r w:rsidRPr="00375CED">
              <w:rPr>
                <w:rFonts w:eastAsia="Calibri"/>
                <w:i/>
              </w:rPr>
              <w:t>provisionRequest</w:t>
            </w:r>
            <w:proofErr w:type="spellEnd"/>
            <w:r>
              <w:rPr>
                <w:rFonts w:eastAsia="Calibri"/>
              </w:rPr>
              <w:t xml:space="preserve"> has been </w:t>
            </w:r>
            <w:r w:rsidR="005227FB">
              <w:rPr>
                <w:rFonts w:eastAsia="Calibri"/>
              </w:rPr>
              <w:t xml:space="preserve">sent or </w:t>
            </w:r>
            <w:r>
              <w:rPr>
                <w:rFonts w:eastAsia="Calibri"/>
              </w:rPr>
              <w:t xml:space="preserve">received </w:t>
            </w:r>
            <w:r w:rsidR="005227FB">
              <w:rPr>
                <w:rFonts w:eastAsia="Calibri"/>
              </w:rPr>
              <w:t>and t</w:t>
            </w:r>
            <w:r>
              <w:rPr>
                <w:rFonts w:eastAsia="Calibri"/>
              </w:rPr>
              <w:t xml:space="preserve">he </w:t>
            </w:r>
            <w:r w:rsidR="004B5D79">
              <w:rPr>
                <w:rFonts w:eastAsia="Calibri"/>
              </w:rPr>
              <w:t>Provisioning</w:t>
            </w:r>
            <w:r>
              <w:rPr>
                <w:rFonts w:eastAsia="Calibri"/>
              </w:rPr>
              <w:t xml:space="preserve"> is in progress.</w:t>
            </w:r>
          </w:p>
        </w:tc>
      </w:tr>
      <w:tr w:rsidR="005E0AE3" w:rsidRPr="000B1AF4">
        <w:tc>
          <w:tcPr>
            <w:tcW w:w="1668" w:type="dxa"/>
          </w:tcPr>
          <w:p w:rsidR="005E0AE3" w:rsidRPr="00A934F5" w:rsidRDefault="005E0AE3" w:rsidP="0028295D">
            <w:pPr>
              <w:rPr>
                <w:rFonts w:eastAsia="Calibri"/>
              </w:rPr>
            </w:pPr>
            <w:r w:rsidRPr="00A934F5">
              <w:rPr>
                <w:rFonts w:eastAsia="Calibri"/>
              </w:rPr>
              <w:t>Provisioned</w:t>
            </w:r>
          </w:p>
        </w:tc>
        <w:tc>
          <w:tcPr>
            <w:tcW w:w="7188" w:type="dxa"/>
          </w:tcPr>
          <w:p w:rsidR="005E0AE3" w:rsidRPr="00A934F5" w:rsidRDefault="000B379B" w:rsidP="000B379B">
            <w:pPr>
              <w:rPr>
                <w:rFonts w:eastAsia="Calibri"/>
              </w:rPr>
            </w:pPr>
            <w:r>
              <w:rPr>
                <w:rFonts w:eastAsia="Calibri"/>
              </w:rPr>
              <w:t>T</w:t>
            </w:r>
            <w:r w:rsidR="000B1AF4" w:rsidRPr="00A934F5">
              <w:rPr>
                <w:rFonts w:eastAsia="Calibri"/>
              </w:rPr>
              <w:t xml:space="preserve">he Connection has been </w:t>
            </w:r>
            <w:r>
              <w:rPr>
                <w:rFonts w:eastAsia="Calibri"/>
              </w:rPr>
              <w:t>successfully</w:t>
            </w:r>
            <w:r w:rsidRPr="00A934F5">
              <w:rPr>
                <w:rFonts w:eastAsia="Calibri"/>
              </w:rPr>
              <w:t xml:space="preserve"> </w:t>
            </w:r>
            <w:r w:rsidR="000B1AF4" w:rsidRPr="00A934F5">
              <w:rPr>
                <w:rFonts w:eastAsia="Calibri"/>
              </w:rPr>
              <w:t>provisioned</w:t>
            </w:r>
          </w:p>
        </w:tc>
      </w:tr>
      <w:tr w:rsidR="005E0AE3" w:rsidRPr="000B1AF4">
        <w:tc>
          <w:tcPr>
            <w:tcW w:w="1668" w:type="dxa"/>
          </w:tcPr>
          <w:p w:rsidR="005E0AE3" w:rsidRPr="00A934F5" w:rsidRDefault="005E0AE3" w:rsidP="005E0AE3">
            <w:pPr>
              <w:rPr>
                <w:rFonts w:eastAsia="Calibri"/>
              </w:rPr>
            </w:pPr>
            <w:r w:rsidRPr="00A934F5">
              <w:rPr>
                <w:rFonts w:eastAsia="Calibri"/>
              </w:rPr>
              <w:t>Releasing</w:t>
            </w:r>
          </w:p>
        </w:tc>
        <w:tc>
          <w:tcPr>
            <w:tcW w:w="7188" w:type="dxa"/>
          </w:tcPr>
          <w:p w:rsidR="005E0AE3" w:rsidRPr="00A934F5" w:rsidRDefault="005227FB" w:rsidP="005227FB">
            <w:pPr>
              <w:rPr>
                <w:rFonts w:eastAsia="Calibri"/>
              </w:rPr>
            </w:pPr>
            <w:r>
              <w:rPr>
                <w:rFonts w:eastAsia="Calibri"/>
              </w:rPr>
              <w:t>A</w:t>
            </w:r>
            <w:r w:rsidRPr="00A934F5">
              <w:rPr>
                <w:rFonts w:eastAsia="Calibri"/>
              </w:rPr>
              <w:t xml:space="preserve"> </w:t>
            </w:r>
            <w:proofErr w:type="spellStart"/>
            <w:r w:rsidR="000B1AF4" w:rsidRPr="00375CED">
              <w:rPr>
                <w:rFonts w:eastAsia="Calibri"/>
                <w:i/>
              </w:rPr>
              <w:t>releaseRequest</w:t>
            </w:r>
            <w:proofErr w:type="spellEnd"/>
            <w:r w:rsidR="000B1AF4" w:rsidRPr="00A934F5">
              <w:rPr>
                <w:rFonts w:eastAsia="Calibri"/>
              </w:rPr>
              <w:t xml:space="preserve"> has been sent</w:t>
            </w:r>
            <w:r>
              <w:rPr>
                <w:rFonts w:eastAsia="Calibri"/>
              </w:rPr>
              <w:t xml:space="preserve"> or received</w:t>
            </w:r>
            <w:r w:rsidR="000B1AF4" w:rsidRPr="00A934F5">
              <w:rPr>
                <w:rFonts w:eastAsia="Calibri"/>
              </w:rPr>
              <w:t xml:space="preserve"> and a release</w:t>
            </w:r>
            <w:r>
              <w:rPr>
                <w:rFonts w:eastAsia="Calibri"/>
              </w:rPr>
              <w:t xml:space="preserve"> of the connection</w:t>
            </w:r>
            <w:r w:rsidR="000B1AF4" w:rsidRPr="00A934F5">
              <w:rPr>
                <w:rFonts w:eastAsia="Calibri"/>
              </w:rPr>
              <w:t xml:space="preserve"> is </w:t>
            </w:r>
            <w:r>
              <w:rPr>
                <w:rFonts w:eastAsia="Calibri"/>
              </w:rPr>
              <w:t>in progress</w:t>
            </w:r>
          </w:p>
        </w:tc>
      </w:tr>
      <w:tr w:rsidR="005E0AE3" w:rsidRPr="000B1AF4">
        <w:tc>
          <w:tcPr>
            <w:tcW w:w="1668" w:type="dxa"/>
          </w:tcPr>
          <w:p w:rsidR="005E0AE3" w:rsidRPr="000B1AF4" w:rsidRDefault="000B1AF4" w:rsidP="005E0AE3">
            <w:pPr>
              <w:rPr>
                <w:rFonts w:eastAsia="Calibri"/>
              </w:rPr>
            </w:pPr>
            <w:r w:rsidRPr="000B1AF4">
              <w:t>Cleaning</w:t>
            </w:r>
          </w:p>
        </w:tc>
        <w:tc>
          <w:tcPr>
            <w:tcW w:w="7188" w:type="dxa"/>
          </w:tcPr>
          <w:p w:rsidR="005E0AE3" w:rsidRPr="000B1AF4" w:rsidRDefault="005227FB" w:rsidP="005227FB">
            <w:pPr>
              <w:rPr>
                <w:rFonts w:eastAsia="Calibri"/>
              </w:rPr>
            </w:pPr>
            <w:r>
              <w:t xml:space="preserve">A </w:t>
            </w:r>
            <w:proofErr w:type="spellStart"/>
            <w:r w:rsidRPr="00375CED">
              <w:rPr>
                <w:i/>
              </w:rPr>
              <w:t>terminateRequest</w:t>
            </w:r>
            <w:proofErr w:type="spellEnd"/>
            <w:r>
              <w:t xml:space="preserve"> has been initiated by this </w:t>
            </w:r>
            <w:r w:rsidR="008625B9">
              <w:t>state-machine</w:t>
            </w:r>
            <w:r>
              <w:t xml:space="preserve"> and </w:t>
            </w:r>
            <w:proofErr w:type="gramStart"/>
            <w:r>
              <w:t>awaiting</w:t>
            </w:r>
            <w:proofErr w:type="gramEnd"/>
            <w:r>
              <w:t xml:space="preserve"> confirmation from the children. </w:t>
            </w:r>
          </w:p>
        </w:tc>
      </w:tr>
      <w:tr w:rsidR="005E0AE3" w:rsidRPr="000B1AF4">
        <w:tc>
          <w:tcPr>
            <w:tcW w:w="1668" w:type="dxa"/>
          </w:tcPr>
          <w:p w:rsidR="005E0AE3" w:rsidRPr="000B1AF4" w:rsidRDefault="000B1AF4" w:rsidP="005E0AE3">
            <w:pPr>
              <w:rPr>
                <w:rFonts w:eastAsia="Calibri"/>
              </w:rPr>
            </w:pPr>
            <w:r w:rsidRPr="000B1AF4">
              <w:t>Terminating</w:t>
            </w:r>
          </w:p>
        </w:tc>
        <w:tc>
          <w:tcPr>
            <w:tcW w:w="7188" w:type="dxa"/>
          </w:tcPr>
          <w:p w:rsidR="005E0AE3" w:rsidRPr="000B1AF4" w:rsidRDefault="000B1AF4" w:rsidP="005227FB">
            <w:pPr>
              <w:rPr>
                <w:rFonts w:eastAsia="Calibri"/>
              </w:rPr>
            </w:pPr>
            <w:r>
              <w:t xml:space="preserve">a </w:t>
            </w:r>
            <w:proofErr w:type="spellStart"/>
            <w:r w:rsidRPr="00375CED">
              <w:rPr>
                <w:i/>
              </w:rPr>
              <w:t>terminateRequest</w:t>
            </w:r>
            <w:proofErr w:type="spellEnd"/>
            <w:r>
              <w:t xml:space="preserve"> message has been </w:t>
            </w:r>
            <w:r w:rsidR="005227FB">
              <w:t xml:space="preserve">received from the parent </w:t>
            </w:r>
            <w:r>
              <w:t xml:space="preserve">and </w:t>
            </w:r>
            <w:r w:rsidR="005227FB">
              <w:t>waiting for connection termination by all children</w:t>
            </w:r>
          </w:p>
        </w:tc>
      </w:tr>
      <w:tr w:rsidR="005E0AE3" w:rsidRPr="000B1AF4">
        <w:tc>
          <w:tcPr>
            <w:tcW w:w="1668" w:type="dxa"/>
          </w:tcPr>
          <w:p w:rsidR="005E0AE3" w:rsidRPr="00A934F5" w:rsidRDefault="000B1AF4" w:rsidP="0028295D">
            <w:pPr>
              <w:rPr>
                <w:rFonts w:eastAsia="Calibri"/>
              </w:rPr>
            </w:pPr>
            <w:r w:rsidRPr="00A934F5">
              <w:rPr>
                <w:rFonts w:eastAsia="Calibri"/>
              </w:rPr>
              <w:t>Terminated</w:t>
            </w:r>
          </w:p>
        </w:tc>
        <w:tc>
          <w:tcPr>
            <w:tcW w:w="7188" w:type="dxa"/>
          </w:tcPr>
          <w:p w:rsidR="005E0AE3" w:rsidRPr="00A934F5" w:rsidRDefault="00375CED" w:rsidP="0028295D">
            <w:pPr>
              <w:rPr>
                <w:rFonts w:eastAsia="Calibri"/>
              </w:rPr>
            </w:pPr>
            <w:r>
              <w:rPr>
                <w:rFonts w:eastAsia="Calibri"/>
              </w:rPr>
              <w:t>N</w:t>
            </w:r>
            <w:r w:rsidR="000B1AF4" w:rsidRPr="00A934F5">
              <w:rPr>
                <w:rFonts w:eastAsia="Calibri"/>
              </w:rPr>
              <w:t>othing exists any longer, a terminate request has been successful</w:t>
            </w:r>
            <w:r w:rsidR="00347F22">
              <w:rPr>
                <w:rFonts w:eastAsia="Calibri"/>
              </w:rPr>
              <w:t xml:space="preserve">. The current </w:t>
            </w:r>
            <w:r w:rsidR="008625B9">
              <w:rPr>
                <w:rFonts w:eastAsia="Calibri"/>
              </w:rPr>
              <w:t>state-machine</w:t>
            </w:r>
            <w:r w:rsidR="00347F22">
              <w:rPr>
                <w:rFonts w:eastAsia="Calibri"/>
              </w:rPr>
              <w:t xml:space="preserve"> still receives messages from the children and passes it up to the parent</w:t>
            </w:r>
          </w:p>
        </w:tc>
      </w:tr>
    </w:tbl>
    <w:p w:rsidR="00A77564" w:rsidRDefault="00A77564" w:rsidP="00A77564">
      <w:pPr>
        <w:pStyle w:val="Caption"/>
        <w:jc w:val="center"/>
      </w:pPr>
      <w:r>
        <w:t xml:space="preserve">Table </w:t>
      </w:r>
      <w:fldSimple w:instr=" SEQ Table \* ARABIC ">
        <w:r w:rsidR="00430AD1">
          <w:rPr>
            <w:noProof/>
          </w:rPr>
          <w:t>2</w:t>
        </w:r>
      </w:fldSimple>
      <w:r>
        <w:t xml:space="preserve">: </w:t>
      </w:r>
      <w:r w:rsidR="00246281">
        <w:t>L</w:t>
      </w:r>
      <w:r>
        <w:t>ist of states</w:t>
      </w:r>
    </w:p>
    <w:p w:rsidR="009370DA" w:rsidRDefault="009370DA" w:rsidP="0028295D"/>
    <w:p w:rsidR="00EB46B4" w:rsidRDefault="008D7AEE" w:rsidP="00EB46B4">
      <w:pPr>
        <w:pStyle w:val="Heading2"/>
      </w:pPr>
      <w:bookmarkStart w:id="10" w:name="_Toc312162318"/>
      <w:r>
        <w:t>Connection S</w:t>
      </w:r>
      <w:r w:rsidR="009A4E04">
        <w:t>ervice</w:t>
      </w:r>
      <w:r w:rsidR="008C0586">
        <w:t xml:space="preserve"> </w:t>
      </w:r>
      <w:r w:rsidR="008625B9">
        <w:t>state-machine</w:t>
      </w:r>
      <w:bookmarkEnd w:id="10"/>
    </w:p>
    <w:p w:rsidR="00BC76B4" w:rsidRDefault="00EB46B4" w:rsidP="00BC76B4">
      <w:pPr>
        <w:pStyle w:val="nobreak"/>
      </w:pPr>
      <w:r>
        <w:t xml:space="preserve">The </w:t>
      </w:r>
      <w:r w:rsidR="001C0B12">
        <w:t xml:space="preserve">Connection Service </w:t>
      </w:r>
      <w:r w:rsidR="008625B9">
        <w:t>state-machine</w:t>
      </w:r>
      <w:r>
        <w:t xml:space="preserve"> is shown in</w:t>
      </w:r>
      <w:r w:rsidR="00881480">
        <w:t xml:space="preserve"> </w:t>
      </w:r>
      <w:r w:rsidR="00C310AF">
        <w:rPr>
          <w:b/>
        </w:rPr>
        <w:fldChar w:fldCharType="begin"/>
      </w:r>
      <w:r w:rsidR="00AD308D">
        <w:instrText xml:space="preserve"> REF _Ref296602730 \h </w:instrText>
      </w:r>
      <w:r w:rsidR="00C310AF">
        <w:rPr>
          <w:b/>
        </w:rPr>
      </w:r>
      <w:r w:rsidR="00C310AF">
        <w:rPr>
          <w:b/>
        </w:rPr>
        <w:fldChar w:fldCharType="separate"/>
      </w:r>
      <w:r w:rsidR="00430AD1">
        <w:t xml:space="preserve">Figure </w:t>
      </w:r>
      <w:r w:rsidR="00430AD1">
        <w:rPr>
          <w:noProof/>
        </w:rPr>
        <w:t>3</w:t>
      </w:r>
      <w:r w:rsidR="00C310AF">
        <w:fldChar w:fldCharType="end"/>
      </w:r>
      <w:r w:rsidR="00E40561">
        <w:t xml:space="preserve">. </w:t>
      </w:r>
      <w:r w:rsidR="00AC43BD">
        <w:t xml:space="preserve">This is a generic </w:t>
      </w:r>
      <w:r w:rsidR="008625B9">
        <w:t>state-machine</w:t>
      </w:r>
      <w:r w:rsidR="00AC43BD">
        <w:t xml:space="preserve"> which incorporates all of the possible operational modes</w:t>
      </w:r>
      <w:r w:rsidR="009E48BE">
        <w:t>: originator, aggregation and ultimate provider</w:t>
      </w:r>
      <w:r w:rsidR="00AC43BD">
        <w:t>.</w:t>
      </w:r>
    </w:p>
    <w:p w:rsidR="00881480" w:rsidRPr="00881480" w:rsidRDefault="00881480" w:rsidP="00881480"/>
    <w:p w:rsidR="0077170A" w:rsidRDefault="0077170A" w:rsidP="00C019A1">
      <w:pPr>
        <w:jc w:val="center"/>
      </w:pPr>
      <w:r>
        <w:rPr>
          <w:noProof/>
          <w:lang w:val="en-GB" w:eastAsia="en-GB"/>
        </w:rPr>
        <w:lastRenderedPageBreak/>
        <w:drawing>
          <wp:inline distT="0" distB="0" distL="0" distR="0">
            <wp:extent cx="5478780" cy="4110990"/>
            <wp:effectExtent l="0" t="0" r="0" b="0"/>
            <wp:docPr id="5" name="Picture 5" descr="Z:\OGF_NSI\NSI _protocol\NSI-SM-Single-Diagram-July 22 20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OGF_NSI\NSI _protocol\NSI-SM-Single-Diagram-July 22 2011.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780" cy="4110990"/>
                    </a:xfrm>
                    <a:prstGeom prst="rect">
                      <a:avLst/>
                    </a:prstGeom>
                    <a:noFill/>
                    <a:ln>
                      <a:noFill/>
                    </a:ln>
                  </pic:spPr>
                </pic:pic>
              </a:graphicData>
            </a:graphic>
          </wp:inline>
        </w:drawing>
      </w:r>
    </w:p>
    <w:p w:rsidR="0077170A" w:rsidRDefault="0077170A" w:rsidP="00C019A1">
      <w:pPr>
        <w:jc w:val="center"/>
      </w:pPr>
    </w:p>
    <w:p w:rsidR="00EB46B4" w:rsidRDefault="00EB46B4" w:rsidP="00EB46B4">
      <w:pPr>
        <w:pStyle w:val="Caption"/>
        <w:jc w:val="center"/>
      </w:pPr>
      <w:bookmarkStart w:id="11" w:name="_Ref296602730"/>
      <w:r>
        <w:t xml:space="preserve">Figure </w:t>
      </w:r>
      <w:fldSimple w:instr=" SEQ Figure \* ARABIC ">
        <w:r w:rsidR="00430AD1">
          <w:rPr>
            <w:noProof/>
          </w:rPr>
          <w:t>3</w:t>
        </w:r>
      </w:fldSimple>
      <w:bookmarkEnd w:id="11"/>
      <w:r>
        <w:t xml:space="preserve">: </w:t>
      </w:r>
      <w:r w:rsidR="003076C1">
        <w:t xml:space="preserve">NSI connection service </w:t>
      </w:r>
      <w:r w:rsidR="008625B9">
        <w:t>state-machine</w:t>
      </w:r>
    </w:p>
    <w:p w:rsidR="00BC76B4" w:rsidRDefault="00BC76B4" w:rsidP="0028295D"/>
    <w:p w:rsidR="002314CE" w:rsidRDefault="00BC76B4" w:rsidP="0028295D">
      <w:r>
        <w:t>The text boxes show the message</w:t>
      </w:r>
      <w:r w:rsidR="00DB7AC0">
        <w:t>s associated with transitions between states.  These are color coded as follows:</w:t>
      </w:r>
    </w:p>
    <w:p w:rsidR="00743765" w:rsidRPr="0077739B" w:rsidRDefault="00743765" w:rsidP="00280516">
      <w:proofErr w:type="gramStart"/>
      <w:r w:rsidRPr="00DB7AC0">
        <w:rPr>
          <w:rFonts w:eastAsia="+mn-ea"/>
          <w:i/>
        </w:rPr>
        <w:t>black</w:t>
      </w:r>
      <w:proofErr w:type="gramEnd"/>
      <w:r w:rsidRPr="0077739B">
        <w:rPr>
          <w:rFonts w:eastAsia="+mn-ea"/>
        </w:rPr>
        <w:t xml:space="preserve">: an internal event </w:t>
      </w:r>
      <w:r w:rsidR="00280516">
        <w:rPr>
          <w:rFonts w:eastAsia="+mn-ea"/>
        </w:rPr>
        <w:t xml:space="preserve">– </w:t>
      </w:r>
      <w:r w:rsidRPr="0077739B">
        <w:rPr>
          <w:rFonts w:eastAsia="+mn-ea"/>
        </w:rPr>
        <w:t>either a timer or result of an operation within the NSI protocol.</w:t>
      </w:r>
    </w:p>
    <w:p w:rsidR="00743765" w:rsidRPr="0077739B" w:rsidRDefault="00743765" w:rsidP="00280516">
      <w:proofErr w:type="gramStart"/>
      <w:r w:rsidRPr="00DB7AC0">
        <w:rPr>
          <w:rFonts w:eastAsia="+mn-ea"/>
          <w:i/>
          <w:color w:val="FF0000"/>
        </w:rPr>
        <w:t>red</w:t>
      </w:r>
      <w:r w:rsidRPr="0077739B">
        <w:rPr>
          <w:rFonts w:eastAsia="+mn-ea"/>
        </w:rPr>
        <w:t xml:space="preserve"> :</w:t>
      </w:r>
      <w:proofErr w:type="gramEnd"/>
      <w:r w:rsidRPr="0077739B">
        <w:rPr>
          <w:rFonts w:eastAsia="+mn-ea"/>
        </w:rPr>
        <w:t xml:space="preserve"> an </w:t>
      </w:r>
      <w:r w:rsidR="00280516">
        <w:rPr>
          <w:rFonts w:eastAsia="+mn-ea"/>
        </w:rPr>
        <w:t>incoming</w:t>
      </w:r>
      <w:r w:rsidRPr="0077739B">
        <w:rPr>
          <w:rFonts w:eastAsia="+mn-ea"/>
        </w:rPr>
        <w:t xml:space="preserve"> NSI message</w:t>
      </w:r>
      <w:r w:rsidR="00AC43BD">
        <w:rPr>
          <w:rFonts w:eastAsia="+mn-ea"/>
        </w:rPr>
        <w:t xml:space="preserve"> – this may be from either a parent or child NSA</w:t>
      </w:r>
    </w:p>
    <w:p w:rsidR="00743765" w:rsidRPr="0077739B" w:rsidRDefault="00743765" w:rsidP="00280516">
      <w:proofErr w:type="gramStart"/>
      <w:r w:rsidRPr="00AC43BD">
        <w:rPr>
          <w:rFonts w:eastAsia="+mn-ea"/>
          <w:i/>
          <w:color w:val="0070C0"/>
        </w:rPr>
        <w:t>blue</w:t>
      </w:r>
      <w:proofErr w:type="gramEnd"/>
      <w:r w:rsidRPr="0077739B">
        <w:rPr>
          <w:rFonts w:eastAsia="+mn-ea"/>
        </w:rPr>
        <w:t>: an output event which is a NSI message</w:t>
      </w:r>
      <w:r w:rsidR="00AC43BD">
        <w:rPr>
          <w:rFonts w:eastAsia="+mn-ea"/>
        </w:rPr>
        <w:t xml:space="preserve"> – this may </w:t>
      </w:r>
      <w:r w:rsidR="00D504F8">
        <w:rPr>
          <w:rFonts w:eastAsia="+mn-ea"/>
        </w:rPr>
        <w:t xml:space="preserve">go to </w:t>
      </w:r>
      <w:r w:rsidR="00AC43BD">
        <w:rPr>
          <w:rFonts w:eastAsia="+mn-ea"/>
        </w:rPr>
        <w:t>either a parent or a child NSA</w:t>
      </w:r>
    </w:p>
    <w:p w:rsidR="00B31A94" w:rsidRDefault="00B31A94" w:rsidP="00743765"/>
    <w:p w:rsidR="00743765" w:rsidRPr="0077739B" w:rsidRDefault="00DB7AC0" w:rsidP="00743765">
      <w:r>
        <w:rPr>
          <w:rFonts w:eastAsia="+mn-ea"/>
        </w:rPr>
        <w:t>NSI m</w:t>
      </w:r>
      <w:r w:rsidR="00743765" w:rsidRPr="0077739B">
        <w:rPr>
          <w:rFonts w:eastAsia="+mn-ea"/>
        </w:rPr>
        <w:t>essage</w:t>
      </w:r>
      <w:r>
        <w:rPr>
          <w:rFonts w:eastAsia="+mn-ea"/>
        </w:rPr>
        <w:t xml:space="preserve">s have an associated </w:t>
      </w:r>
      <w:r w:rsidR="00AC43BD">
        <w:rPr>
          <w:rFonts w:eastAsia="+mn-ea"/>
        </w:rPr>
        <w:t>direction; upstream messages are forwarded the by a PA to an RA, downstream messages are sent from a RA to a PA.</w:t>
      </w:r>
      <w:r w:rsidR="00B72381">
        <w:rPr>
          <w:rFonts w:eastAsia="+mn-ea"/>
        </w:rPr>
        <w:t xml:space="preserve"> </w:t>
      </w:r>
      <w:r w:rsidR="00AC43BD">
        <w:rPr>
          <w:rFonts w:eastAsia="+mn-ea"/>
        </w:rPr>
        <w:t>T</w:t>
      </w:r>
      <w:r>
        <w:rPr>
          <w:rFonts w:eastAsia="+mn-ea"/>
        </w:rPr>
        <w:t xml:space="preserve">hese </w:t>
      </w:r>
      <w:r w:rsidR="00AC43BD">
        <w:rPr>
          <w:rFonts w:eastAsia="+mn-ea"/>
        </w:rPr>
        <w:t xml:space="preserve">directions </w:t>
      </w:r>
      <w:r>
        <w:rPr>
          <w:rFonts w:eastAsia="+mn-ea"/>
        </w:rPr>
        <w:t xml:space="preserve">are indicated </w:t>
      </w:r>
      <w:r w:rsidR="00AC43BD">
        <w:rPr>
          <w:rFonts w:eastAsia="+mn-ea"/>
        </w:rPr>
        <w:t xml:space="preserve">with the use of </w:t>
      </w:r>
      <w:r>
        <w:rPr>
          <w:rFonts w:eastAsia="+mn-ea"/>
        </w:rPr>
        <w:t>the following symbol prefixes:</w:t>
      </w:r>
    </w:p>
    <w:p w:rsidR="00743765" w:rsidRPr="0077739B" w:rsidRDefault="00743765" w:rsidP="00280516">
      <w:r w:rsidRPr="0077739B">
        <w:rPr>
          <w:rFonts w:eastAsia="+mn-ea"/>
          <w:b/>
          <w:bCs/>
        </w:rPr>
        <w:t>&gt;</w:t>
      </w:r>
      <w:r w:rsidRPr="0077739B">
        <w:rPr>
          <w:rFonts w:eastAsia="+mn-ea"/>
        </w:rPr>
        <w:t>: Downstream input/output</w:t>
      </w:r>
    </w:p>
    <w:p w:rsidR="00743765" w:rsidRDefault="00743765" w:rsidP="00280516">
      <w:r w:rsidRPr="0077739B">
        <w:rPr>
          <w:rFonts w:eastAsia="+mn-ea"/>
          <w:b/>
          <w:bCs/>
        </w:rPr>
        <w:t>&lt;</w:t>
      </w:r>
      <w:r w:rsidRPr="0077739B">
        <w:rPr>
          <w:rFonts w:eastAsia="+mn-ea"/>
        </w:rPr>
        <w:t>: Upstream input/output</w:t>
      </w:r>
    </w:p>
    <w:p w:rsidR="00743765" w:rsidRDefault="00743765" w:rsidP="00743765"/>
    <w:p w:rsidR="0077170A" w:rsidRPr="0077739B" w:rsidRDefault="0077170A" w:rsidP="00743765">
      <w:r>
        <w:rPr>
          <w:noProof/>
          <w:lang w:val="en-GB" w:eastAsia="en-GB"/>
        </w:rPr>
        <w:drawing>
          <wp:inline distT="0" distB="0" distL="0" distR="0" wp14:anchorId="0A728413" wp14:editId="66418ADE">
            <wp:extent cx="4680000" cy="1290931"/>
            <wp:effectExtent l="0" t="0" r="0" b="0"/>
            <wp:docPr id="3" name="Picture 3" descr="Z:\OGF_NSI\NSI _protocol\SM_ke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GF_NSI\NSI _protocol\SM_key.em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788" t="45210" r="5188" b="22062"/>
                    <a:stretch/>
                  </pic:blipFill>
                  <pic:spPr bwMode="auto">
                    <a:xfrm>
                      <a:off x="0" y="0"/>
                      <a:ext cx="4877362" cy="1345371"/>
                    </a:xfrm>
                    <a:prstGeom prst="rect">
                      <a:avLst/>
                    </a:prstGeom>
                    <a:noFill/>
                    <a:ln>
                      <a:noFill/>
                    </a:ln>
                    <a:extLst>
                      <a:ext uri="{53640926-AAD7-44D8-BBD7-CCE9431645EC}">
                        <a14:shadowObscured xmlns:a14="http://schemas.microsoft.com/office/drawing/2010/main"/>
                      </a:ext>
                    </a:extLst>
                  </pic:spPr>
                </pic:pic>
              </a:graphicData>
            </a:graphic>
          </wp:inline>
        </w:drawing>
      </w:r>
    </w:p>
    <w:p w:rsidR="00743765" w:rsidRPr="0077739B" w:rsidRDefault="00743765" w:rsidP="00743765"/>
    <w:p w:rsidR="00147680" w:rsidRDefault="000E6D2F" w:rsidP="00147680">
      <w:r>
        <w:t>The following internal messages are possible.  Note that these are a non-normative part of the NSI specification.</w:t>
      </w:r>
      <w:r w:rsidR="00147680">
        <w:t xml:space="preserve"> </w:t>
      </w:r>
    </w:p>
    <w:p w:rsidR="00147680" w:rsidRDefault="00147680" w:rsidP="00147680"/>
    <w:p w:rsidR="00147680" w:rsidRPr="00147680" w:rsidRDefault="00147680" w:rsidP="00147680">
      <w:r w:rsidRPr="00147680">
        <w:t xml:space="preserve">SM </w:t>
      </w:r>
      <w:r w:rsidR="009F4484">
        <w:sym w:font="Wingdings" w:char="F0E0"/>
      </w:r>
      <w:r w:rsidR="009F4484" w:rsidRPr="00147680">
        <w:t xml:space="preserve"> </w:t>
      </w:r>
      <w:r w:rsidRPr="00147680">
        <w:t>NRM</w:t>
      </w:r>
    </w:p>
    <w:p w:rsidR="00147680" w:rsidRDefault="00147680" w:rsidP="00147680">
      <w:pPr>
        <w:ind w:left="720"/>
      </w:pPr>
      <w:proofErr w:type="gramStart"/>
      <w:r>
        <w:rPr>
          <w:b/>
          <w:i/>
        </w:rPr>
        <w:t>r</w:t>
      </w:r>
      <w:r w:rsidRPr="00147680">
        <w:rPr>
          <w:b/>
          <w:i/>
        </w:rPr>
        <w:t>eserv</w:t>
      </w:r>
      <w:r w:rsidR="00D1655D">
        <w:rPr>
          <w:b/>
          <w:i/>
        </w:rPr>
        <w:t>e</w:t>
      </w:r>
      <w:proofErr w:type="gramEnd"/>
      <w:r>
        <w:t>: reserve the requested resources on the local NRM.</w:t>
      </w:r>
    </w:p>
    <w:p w:rsidR="00147680" w:rsidRDefault="00147680" w:rsidP="00147680">
      <w:pPr>
        <w:ind w:left="720"/>
        <w:rPr>
          <w:rFonts w:eastAsia="MS PGothic"/>
        </w:rPr>
      </w:pPr>
      <w:proofErr w:type="gramStart"/>
      <w:r>
        <w:rPr>
          <w:rFonts w:eastAsia="MS PGothic"/>
          <w:b/>
          <w:bCs/>
          <w:i/>
          <w:iCs/>
        </w:rPr>
        <w:t>p</w:t>
      </w:r>
      <w:r w:rsidRPr="0077739B">
        <w:rPr>
          <w:rFonts w:eastAsia="MS PGothic"/>
          <w:b/>
          <w:bCs/>
          <w:i/>
          <w:iCs/>
        </w:rPr>
        <w:t>rovision</w:t>
      </w:r>
      <w:proofErr w:type="gramEnd"/>
      <w:r w:rsidRPr="0077739B">
        <w:rPr>
          <w:rFonts w:eastAsia="MS PGothic"/>
        </w:rPr>
        <w:t xml:space="preserve">: </w:t>
      </w:r>
      <w:r w:rsidR="004B5D79">
        <w:rPr>
          <w:rFonts w:eastAsia="MS PGothic"/>
        </w:rPr>
        <w:t>Provisioning</w:t>
      </w:r>
      <w:r w:rsidRPr="0077739B">
        <w:rPr>
          <w:rFonts w:eastAsia="MS PGothic"/>
        </w:rPr>
        <w:t xml:space="preserve"> of resources within local NRM</w:t>
      </w:r>
    </w:p>
    <w:p w:rsidR="00147680" w:rsidRDefault="00147680" w:rsidP="00147680">
      <w:pPr>
        <w:ind w:left="720"/>
        <w:rPr>
          <w:rFonts w:eastAsia="MS PGothic"/>
          <w:b/>
          <w:bCs/>
          <w:i/>
          <w:iCs/>
        </w:rPr>
      </w:pPr>
      <w:proofErr w:type="gramStart"/>
      <w:r w:rsidRPr="0077739B">
        <w:rPr>
          <w:rFonts w:eastAsia="MS PGothic"/>
          <w:b/>
          <w:bCs/>
          <w:i/>
          <w:iCs/>
        </w:rPr>
        <w:t>release</w:t>
      </w:r>
      <w:proofErr w:type="gramEnd"/>
      <w:r>
        <w:rPr>
          <w:rFonts w:eastAsia="MS PGothic"/>
          <w:b/>
          <w:bCs/>
          <w:i/>
          <w:iCs/>
        </w:rPr>
        <w:t>:</w:t>
      </w:r>
      <w:r w:rsidRPr="00147680">
        <w:rPr>
          <w:rFonts w:eastAsia="MS PGothic"/>
        </w:rPr>
        <w:t xml:space="preserve"> </w:t>
      </w:r>
      <w:r w:rsidRPr="0077739B">
        <w:rPr>
          <w:rFonts w:eastAsia="MS PGothic"/>
        </w:rPr>
        <w:t>release of resources within the local NRM</w:t>
      </w:r>
    </w:p>
    <w:p w:rsidR="00147680" w:rsidRDefault="00147680" w:rsidP="00147680">
      <w:pPr>
        <w:ind w:left="720"/>
      </w:pPr>
      <w:proofErr w:type="gramStart"/>
      <w:r>
        <w:rPr>
          <w:rFonts w:eastAsia="+mn-ea"/>
          <w:b/>
          <w:bCs/>
          <w:i/>
          <w:iCs/>
        </w:rPr>
        <w:t>terminate</w:t>
      </w:r>
      <w:proofErr w:type="gramEnd"/>
      <w:r>
        <w:rPr>
          <w:rFonts w:eastAsia="+mn-ea"/>
          <w:b/>
          <w:bCs/>
          <w:i/>
          <w:iCs/>
        </w:rPr>
        <w:t xml:space="preserve">: </w:t>
      </w:r>
      <w:r>
        <w:rPr>
          <w:rFonts w:eastAsia="MS PGothic"/>
        </w:rPr>
        <w:t>terminate</w:t>
      </w:r>
      <w:r w:rsidRPr="0077739B">
        <w:rPr>
          <w:rFonts w:eastAsia="MS PGothic"/>
        </w:rPr>
        <w:t xml:space="preserve"> a </w:t>
      </w:r>
      <w:r w:rsidR="00F53315">
        <w:rPr>
          <w:rFonts w:eastAsia="MS PGothic"/>
        </w:rPr>
        <w:t>Reservation</w:t>
      </w:r>
      <w:r w:rsidRPr="0077739B">
        <w:rPr>
          <w:rFonts w:eastAsia="MS PGothic"/>
        </w:rPr>
        <w:t xml:space="preserve"> within local NRM</w:t>
      </w:r>
    </w:p>
    <w:p w:rsidR="00147680" w:rsidRDefault="00147680" w:rsidP="00147680"/>
    <w:p w:rsidR="00147680" w:rsidRPr="00147680" w:rsidRDefault="00147680" w:rsidP="00147680">
      <w:r w:rsidRPr="00147680">
        <w:t xml:space="preserve">NRM </w:t>
      </w:r>
      <w:r w:rsidR="009F4484">
        <w:sym w:font="Wingdings" w:char="F0E0"/>
      </w:r>
      <w:r w:rsidR="009F4484" w:rsidRPr="00147680">
        <w:t xml:space="preserve"> </w:t>
      </w:r>
      <w:r w:rsidRPr="00147680">
        <w:t>SM (reply)</w:t>
      </w:r>
    </w:p>
    <w:p w:rsidR="00147680" w:rsidRPr="0077739B" w:rsidRDefault="00147680" w:rsidP="00147680">
      <w:pPr>
        <w:ind w:left="720"/>
      </w:pPr>
      <w:r>
        <w:rPr>
          <w:rFonts w:eastAsia="MS PGothic"/>
          <w:b/>
          <w:bCs/>
          <w:i/>
          <w:iCs/>
        </w:rPr>
        <w:t>*</w:t>
      </w:r>
      <w:r w:rsidRPr="0077739B">
        <w:rPr>
          <w:rFonts w:eastAsia="MS PGothic"/>
          <w:b/>
          <w:bCs/>
          <w:i/>
          <w:iCs/>
        </w:rPr>
        <w:t>_</w:t>
      </w:r>
      <w:proofErr w:type="spellStart"/>
      <w:r w:rsidR="009F4484">
        <w:rPr>
          <w:rFonts w:eastAsia="MS PGothic"/>
          <w:b/>
          <w:bCs/>
          <w:i/>
          <w:iCs/>
        </w:rPr>
        <w:t>cf</w:t>
      </w:r>
      <w:proofErr w:type="spellEnd"/>
      <w:r w:rsidRPr="0077739B">
        <w:rPr>
          <w:rFonts w:eastAsia="MS PGothic"/>
        </w:rPr>
        <w:t xml:space="preserve">: </w:t>
      </w:r>
      <w:r>
        <w:rPr>
          <w:rFonts w:eastAsia="MS PGothic"/>
        </w:rPr>
        <w:t>the requested action</w:t>
      </w:r>
      <w:r w:rsidRPr="0077739B">
        <w:rPr>
          <w:rFonts w:eastAsia="MS PGothic"/>
        </w:rPr>
        <w:t xml:space="preserve"> </w:t>
      </w:r>
      <w:r>
        <w:rPr>
          <w:rFonts w:eastAsia="MS PGothic"/>
        </w:rPr>
        <w:t>in the</w:t>
      </w:r>
      <w:r w:rsidRPr="0077739B">
        <w:rPr>
          <w:rFonts w:eastAsia="MS PGothic"/>
        </w:rPr>
        <w:t xml:space="preserve"> local NRM was completed successfully</w:t>
      </w:r>
      <w:r>
        <w:rPr>
          <w:rFonts w:eastAsia="MS PGothic"/>
        </w:rPr>
        <w:t>.</w:t>
      </w:r>
    </w:p>
    <w:p w:rsidR="00147680" w:rsidRDefault="00147680" w:rsidP="00147680">
      <w:pPr>
        <w:ind w:left="720"/>
      </w:pPr>
      <w:r>
        <w:rPr>
          <w:rFonts w:eastAsia="MS PGothic"/>
          <w:b/>
          <w:bCs/>
          <w:i/>
          <w:iCs/>
        </w:rPr>
        <w:t>*</w:t>
      </w:r>
      <w:r w:rsidRPr="0077739B">
        <w:rPr>
          <w:rFonts w:eastAsia="MS PGothic"/>
          <w:b/>
          <w:bCs/>
          <w:i/>
          <w:iCs/>
        </w:rPr>
        <w:t>_</w:t>
      </w:r>
      <w:proofErr w:type="spellStart"/>
      <w:r w:rsidR="009F4484">
        <w:rPr>
          <w:rFonts w:eastAsia="MS PGothic"/>
          <w:b/>
          <w:bCs/>
          <w:i/>
          <w:iCs/>
        </w:rPr>
        <w:t>fl</w:t>
      </w:r>
      <w:proofErr w:type="spellEnd"/>
      <w:r w:rsidR="009F4484">
        <w:rPr>
          <w:rFonts w:eastAsia="MS PGothic"/>
          <w:b/>
          <w:bCs/>
          <w:i/>
          <w:iCs/>
        </w:rPr>
        <w:t>:</w:t>
      </w:r>
      <w:r w:rsidRPr="0077739B">
        <w:rPr>
          <w:rFonts w:eastAsia="MS PGothic"/>
        </w:rPr>
        <w:t xml:space="preserve"> </w:t>
      </w:r>
      <w:r>
        <w:rPr>
          <w:rFonts w:eastAsia="MS PGothic"/>
        </w:rPr>
        <w:t>the requested action</w:t>
      </w:r>
      <w:r w:rsidRPr="0077739B">
        <w:rPr>
          <w:rFonts w:eastAsia="MS PGothic"/>
        </w:rPr>
        <w:t xml:space="preserve"> failed </w:t>
      </w:r>
      <w:r>
        <w:rPr>
          <w:rFonts w:eastAsia="MS PGothic"/>
        </w:rPr>
        <w:t>in</w:t>
      </w:r>
      <w:r w:rsidRPr="0077739B">
        <w:rPr>
          <w:rFonts w:eastAsia="MS PGothic"/>
        </w:rPr>
        <w:t xml:space="preserve"> local NRM.</w:t>
      </w:r>
    </w:p>
    <w:p w:rsidR="00147680" w:rsidRDefault="00147680" w:rsidP="00147680"/>
    <w:p w:rsidR="00147680" w:rsidRDefault="00147680" w:rsidP="00147680">
      <w:r>
        <w:t xml:space="preserve">NRM </w:t>
      </w:r>
      <w:r w:rsidR="009F4484">
        <w:sym w:font="Wingdings" w:char="F0E0"/>
      </w:r>
      <w:r>
        <w:t xml:space="preserve"> SM (asynchronous event)</w:t>
      </w:r>
    </w:p>
    <w:p w:rsidR="00147680" w:rsidRPr="00147680" w:rsidRDefault="00147680" w:rsidP="00147680">
      <w:pPr>
        <w:ind w:left="720"/>
        <w:rPr>
          <w:b/>
          <w:i/>
        </w:rPr>
      </w:pPr>
      <w:proofErr w:type="spellStart"/>
      <w:r w:rsidRPr="00147680">
        <w:rPr>
          <w:b/>
          <w:i/>
        </w:rPr>
        <w:t>forced_end</w:t>
      </w:r>
      <w:proofErr w:type="spellEnd"/>
      <w:r>
        <w:rPr>
          <w:b/>
          <w:i/>
        </w:rPr>
        <w:t xml:space="preserve">: </w:t>
      </w:r>
      <w:r w:rsidRPr="0077739B">
        <w:rPr>
          <w:rFonts w:eastAsia="+mn-ea"/>
        </w:rPr>
        <w:t>resources allocated to the schedule were (administratively) released by the local NRM</w:t>
      </w:r>
    </w:p>
    <w:p w:rsidR="00147680" w:rsidRDefault="00147680" w:rsidP="00147680"/>
    <w:p w:rsidR="00147680" w:rsidRDefault="00147680" w:rsidP="00147680">
      <w:r>
        <w:t xml:space="preserve">Timer </w:t>
      </w:r>
      <w:r w:rsidR="009F4484">
        <w:sym w:font="Wingdings" w:char="F0E0"/>
      </w:r>
      <w:r>
        <w:t xml:space="preserve"> SM</w:t>
      </w:r>
    </w:p>
    <w:p w:rsidR="00147680" w:rsidRPr="00147680" w:rsidRDefault="00147680" w:rsidP="00147680">
      <w:pPr>
        <w:ind w:left="720"/>
        <w:rPr>
          <w:b/>
          <w:i/>
        </w:rPr>
      </w:pPr>
      <w:proofErr w:type="spellStart"/>
      <w:r w:rsidRPr="00147680">
        <w:rPr>
          <w:b/>
          <w:i/>
        </w:rPr>
        <w:t>start_time</w:t>
      </w:r>
      <w:proofErr w:type="spellEnd"/>
      <w:r>
        <w:rPr>
          <w:b/>
          <w:i/>
        </w:rPr>
        <w:t xml:space="preserve">: </w:t>
      </w:r>
      <w:r w:rsidRPr="0077739B">
        <w:rPr>
          <w:rFonts w:eastAsia="MS PGothic"/>
        </w:rPr>
        <w:t xml:space="preserve">start time of the </w:t>
      </w:r>
      <w:r w:rsidR="00F53315">
        <w:rPr>
          <w:rFonts w:eastAsia="MS PGothic"/>
        </w:rPr>
        <w:t>Reservation</w:t>
      </w:r>
      <w:r>
        <w:rPr>
          <w:rFonts w:eastAsia="MS PGothic"/>
        </w:rPr>
        <w:t xml:space="preserve"> has been reached</w:t>
      </w:r>
    </w:p>
    <w:p w:rsidR="00147680" w:rsidRPr="00147680" w:rsidRDefault="00147680" w:rsidP="00147680">
      <w:pPr>
        <w:ind w:left="720"/>
        <w:rPr>
          <w:b/>
          <w:i/>
        </w:rPr>
      </w:pPr>
      <w:proofErr w:type="spellStart"/>
      <w:r w:rsidRPr="00147680">
        <w:rPr>
          <w:b/>
          <w:i/>
        </w:rPr>
        <w:t>end_time</w:t>
      </w:r>
      <w:proofErr w:type="spellEnd"/>
      <w:r>
        <w:rPr>
          <w:b/>
          <w:i/>
        </w:rPr>
        <w:t xml:space="preserve">: </w:t>
      </w:r>
      <w:r>
        <w:rPr>
          <w:rFonts w:eastAsia="MS PGothic"/>
        </w:rPr>
        <w:t>end</w:t>
      </w:r>
      <w:r w:rsidRPr="0077739B">
        <w:rPr>
          <w:rFonts w:eastAsia="MS PGothic"/>
        </w:rPr>
        <w:t xml:space="preserve"> time of the </w:t>
      </w:r>
      <w:r w:rsidR="00F53315">
        <w:rPr>
          <w:rFonts w:eastAsia="MS PGothic"/>
        </w:rPr>
        <w:t>Reservation</w:t>
      </w:r>
      <w:r>
        <w:rPr>
          <w:rFonts w:eastAsia="MS PGothic"/>
        </w:rPr>
        <w:t xml:space="preserve"> has been reached</w:t>
      </w:r>
    </w:p>
    <w:p w:rsidR="00147680" w:rsidRDefault="00147680" w:rsidP="0028295D"/>
    <w:p w:rsidR="00954FB1" w:rsidRDefault="00954FB1" w:rsidP="00954FB1">
      <w:pPr>
        <w:pStyle w:val="Heading2"/>
      </w:pPr>
      <w:bookmarkStart w:id="12" w:name="_Toc312162319"/>
      <w:r>
        <w:t>Connection Service message handling</w:t>
      </w:r>
      <w:bookmarkEnd w:id="12"/>
    </w:p>
    <w:p w:rsidR="004C42DB" w:rsidRDefault="004C42DB">
      <w:r>
        <w:t xml:space="preserve">Each message is uniquely handled depending on </w:t>
      </w:r>
      <w:r w:rsidR="00AC2C47">
        <w:t>the</w:t>
      </w:r>
      <w:r>
        <w:t xml:space="preserve"> current state of the Connection Service </w:t>
      </w:r>
      <w:r w:rsidR="008625B9">
        <w:t>state-machine</w:t>
      </w:r>
      <w:r>
        <w:t xml:space="preserve">.  </w:t>
      </w:r>
      <w:r>
        <w:fldChar w:fldCharType="begin"/>
      </w:r>
      <w:r>
        <w:instrText xml:space="preserve"> REF _Ref301342473 \h </w:instrText>
      </w:r>
      <w:r>
        <w:fldChar w:fldCharType="separate"/>
      </w:r>
      <w:r w:rsidR="00430AD1">
        <w:t xml:space="preserve">Table </w:t>
      </w:r>
      <w:r w:rsidR="00430AD1">
        <w:rPr>
          <w:noProof/>
        </w:rPr>
        <w:t>3</w:t>
      </w:r>
      <w:r>
        <w:fldChar w:fldCharType="end"/>
      </w:r>
      <w:r>
        <w:t xml:space="preserve"> </w:t>
      </w:r>
      <w:r w:rsidR="00AC2C47">
        <w:t>shows</w:t>
      </w:r>
      <w:r>
        <w:t xml:space="preserve"> a full matrix of all messages and all states, and the actions to be taken.  For example if the current state is the </w:t>
      </w:r>
      <w:r w:rsidR="00AC2C47">
        <w:t>i</w:t>
      </w:r>
      <w:r>
        <w:t xml:space="preserve">nitial state and a legitimate </w:t>
      </w:r>
      <w:proofErr w:type="spellStart"/>
      <w:r w:rsidR="00D1655D" w:rsidRPr="00D1655D">
        <w:rPr>
          <w:i/>
        </w:rPr>
        <w:t>reserveRequest</w:t>
      </w:r>
      <w:proofErr w:type="spellEnd"/>
      <w:r>
        <w:t xml:space="preserve"> is</w:t>
      </w:r>
      <w:r w:rsidR="008E23B4">
        <w:t xml:space="preserve"> received, then the next state is Reserving and the output event is to perform the </w:t>
      </w:r>
      <w:r w:rsidR="00F53315">
        <w:t>Reservation</w:t>
      </w:r>
      <w:r w:rsidR="008E23B4">
        <w:t xml:space="preserve">.  If necessary, a </w:t>
      </w:r>
      <w:proofErr w:type="spellStart"/>
      <w:r w:rsidR="00D1655D" w:rsidRPr="00D1655D">
        <w:rPr>
          <w:i/>
        </w:rPr>
        <w:t>r</w:t>
      </w:r>
      <w:r w:rsidR="00F53315" w:rsidRPr="00D1655D">
        <w:rPr>
          <w:i/>
        </w:rPr>
        <w:t>eserv</w:t>
      </w:r>
      <w:r w:rsidR="00D1655D">
        <w:rPr>
          <w:i/>
        </w:rPr>
        <w:t>e</w:t>
      </w:r>
      <w:r w:rsidR="00D1655D" w:rsidRPr="00D1655D">
        <w:rPr>
          <w:i/>
        </w:rPr>
        <w:t>R</w:t>
      </w:r>
      <w:r w:rsidR="008E23B4" w:rsidRPr="00D1655D">
        <w:rPr>
          <w:i/>
        </w:rPr>
        <w:t>equest</w:t>
      </w:r>
      <w:proofErr w:type="spellEnd"/>
      <w:r w:rsidR="008E23B4">
        <w:t xml:space="preserve"> is forwarded to any children present.</w:t>
      </w:r>
      <w:r>
        <w:br w:type="page"/>
      </w:r>
    </w:p>
    <w:p w:rsidR="00954FB1" w:rsidRDefault="00954FB1" w:rsidP="0028295D"/>
    <w:tbl>
      <w:tblPr>
        <w:tblW w:w="8804" w:type="dxa"/>
        <w:tblInd w:w="93" w:type="dxa"/>
        <w:tblLook w:val="04A0" w:firstRow="1" w:lastRow="0" w:firstColumn="1" w:lastColumn="0" w:noHBand="0" w:noVBand="1"/>
      </w:tblPr>
      <w:tblGrid>
        <w:gridCol w:w="1291"/>
        <w:gridCol w:w="1559"/>
        <w:gridCol w:w="1560"/>
        <w:gridCol w:w="1417"/>
        <w:gridCol w:w="1559"/>
        <w:gridCol w:w="1418"/>
      </w:tblGrid>
      <w:tr w:rsidR="00954FB1" w:rsidRPr="00E57B75" w:rsidTr="0077170A">
        <w:trPr>
          <w:trHeight w:val="225"/>
        </w:trPr>
        <w:tc>
          <w:tcPr>
            <w:tcW w:w="1291" w:type="dxa"/>
            <w:tcBorders>
              <w:top w:val="single" w:sz="8" w:space="0" w:color="auto"/>
              <w:left w:val="single" w:sz="8" w:space="0" w:color="auto"/>
              <w:bottom w:val="single" w:sz="4" w:space="0" w:color="auto"/>
              <w:right w:val="single" w:sz="8" w:space="0" w:color="auto"/>
            </w:tcBorders>
            <w:shd w:val="clear" w:color="auto" w:fill="auto"/>
            <w:noWrap/>
            <w:vAlign w:val="center"/>
          </w:tcPr>
          <w:p w:rsidR="00954FB1" w:rsidRPr="00E57B75" w:rsidRDefault="00954FB1" w:rsidP="00881480">
            <w:pPr>
              <w:rPr>
                <w:rFonts w:ascii="Calibri" w:hAnsi="Calibri" w:cs="Calibri"/>
                <w:color w:val="000000"/>
                <w:sz w:val="16"/>
                <w:szCs w:val="16"/>
                <w:lang w:eastAsia="en-GB"/>
              </w:rPr>
            </w:pPr>
            <w:r>
              <w:rPr>
                <w:rFonts w:ascii="Calibri" w:hAnsi="Calibri" w:cs="Calibri"/>
                <w:color w:val="000000"/>
                <w:sz w:val="16"/>
                <w:szCs w:val="16"/>
                <w:lang w:eastAsia="en-GB"/>
              </w:rPr>
              <w:t>State</w:t>
            </w:r>
          </w:p>
        </w:tc>
        <w:tc>
          <w:tcPr>
            <w:tcW w:w="7513" w:type="dxa"/>
            <w:gridSpan w:val="5"/>
            <w:tcBorders>
              <w:top w:val="single" w:sz="8" w:space="0" w:color="auto"/>
              <w:left w:val="nil"/>
              <w:bottom w:val="single" w:sz="4" w:space="0" w:color="auto"/>
              <w:right w:val="single" w:sz="8" w:space="0" w:color="auto"/>
            </w:tcBorders>
            <w:shd w:val="clear" w:color="auto" w:fill="auto"/>
            <w:noWrap/>
            <w:vAlign w:val="center"/>
          </w:tcPr>
          <w:p w:rsidR="00954FB1" w:rsidRPr="00E57B75" w:rsidRDefault="00954FB1" w:rsidP="00881480">
            <w:pPr>
              <w:jc w:val="center"/>
              <w:rPr>
                <w:rFonts w:ascii="Calibri" w:hAnsi="Calibri" w:cs="Calibri"/>
                <w:color w:val="1F497D"/>
                <w:sz w:val="16"/>
                <w:szCs w:val="16"/>
                <w:lang w:eastAsia="en-GB"/>
              </w:rPr>
            </w:pPr>
            <w:r w:rsidRPr="00E57B75">
              <w:rPr>
                <w:rFonts w:ascii="Calibri" w:hAnsi="Calibri" w:cs="Calibri"/>
                <w:sz w:val="16"/>
                <w:szCs w:val="16"/>
                <w:lang w:eastAsia="en-GB"/>
              </w:rPr>
              <w:t>Incoming message</w:t>
            </w:r>
          </w:p>
        </w:tc>
      </w:tr>
      <w:tr w:rsidR="00954FB1" w:rsidRPr="00E57B75" w:rsidTr="00B618C4">
        <w:trPr>
          <w:trHeight w:val="225"/>
        </w:trPr>
        <w:tc>
          <w:tcPr>
            <w:tcW w:w="129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560"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7"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559" w:type="dxa"/>
            <w:tcBorders>
              <w:top w:val="single" w:sz="8" w:space="0" w:color="auto"/>
              <w:left w:val="nil"/>
              <w:bottom w:val="single" w:sz="4" w:space="0" w:color="auto"/>
              <w:right w:val="nil"/>
            </w:tcBorders>
            <w:shd w:val="clear" w:color="auto" w:fill="auto"/>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start_time</w:t>
            </w:r>
            <w:proofErr w:type="spellEnd"/>
          </w:p>
        </w:tc>
      </w:tr>
      <w:tr w:rsidR="00954FB1" w:rsidRPr="00E57B75" w:rsidTr="00B618C4">
        <w:trPr>
          <w:trHeight w:val="24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rsv.rq</w:t>
            </w:r>
            <w:proofErr w:type="spellEnd"/>
          </w:p>
        </w:tc>
        <w:tc>
          <w:tcPr>
            <w:tcW w:w="1560"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prov.rq</w:t>
            </w:r>
            <w:proofErr w:type="spellEnd"/>
          </w:p>
        </w:tc>
        <w:tc>
          <w:tcPr>
            <w:tcW w:w="1417"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rel.rq</w:t>
            </w:r>
            <w:proofErr w:type="spellEnd"/>
          </w:p>
        </w:tc>
        <w:tc>
          <w:tcPr>
            <w:tcW w:w="1559" w:type="dxa"/>
            <w:tcBorders>
              <w:top w:val="nil"/>
              <w:left w:val="nil"/>
              <w:bottom w:val="single" w:sz="8" w:space="0" w:color="auto"/>
              <w:right w:val="nil"/>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Initial</w:t>
            </w:r>
          </w:p>
        </w:tc>
        <w:tc>
          <w:tcPr>
            <w:tcW w:w="1559" w:type="dxa"/>
            <w:tcBorders>
              <w:top w:val="nil"/>
              <w:left w:val="single" w:sz="4" w:space="0" w:color="auto"/>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7" w:type="dxa"/>
            <w:vMerge w:val="restart"/>
            <w:tcBorders>
              <w:top w:val="nil"/>
              <w:left w:val="single" w:sz="8" w:space="0" w:color="auto"/>
              <w:bottom w:val="single" w:sz="8" w:space="0" w:color="000000"/>
              <w:right w:val="nil"/>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reservation</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rsv.rq</w:t>
            </w:r>
            <w:proofErr w:type="spellEnd"/>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60"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60"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7" w:type="dxa"/>
            <w:tcBorders>
              <w:top w:val="nil"/>
              <w:left w:val="single" w:sz="4" w:space="0" w:color="auto"/>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nil"/>
              <w:left w:val="single" w:sz="4" w:space="0" w:color="auto"/>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prov.rq</w:t>
            </w:r>
            <w:proofErr w:type="spellEnd"/>
          </w:p>
        </w:tc>
        <w:tc>
          <w:tcPr>
            <w:tcW w:w="1417" w:type="dxa"/>
            <w:tcBorders>
              <w:top w:val="single" w:sz="4" w:space="0" w:color="auto"/>
              <w:left w:val="single" w:sz="4" w:space="0" w:color="auto"/>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Auto</w:t>
            </w:r>
            <w:r w:rsidRPr="00E57B75">
              <w:rPr>
                <w:rFonts w:ascii="Calibri" w:hAnsi="Calibri" w:cs="Calibri"/>
                <w:color w:val="000000"/>
                <w:sz w:val="16"/>
                <w:szCs w:val="16"/>
                <w:lang w:eastAsia="en-GB"/>
              </w:rPr>
              <w:br/>
              <w:t>Provision</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560"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provision</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560"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single" w:sz="4" w:space="0" w:color="auto"/>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provision</w:t>
            </w:r>
          </w:p>
        </w:tc>
        <w:tc>
          <w:tcPr>
            <w:tcW w:w="1417" w:type="dxa"/>
            <w:tcBorders>
              <w:top w:val="nil"/>
              <w:left w:val="single" w:sz="4" w:space="0" w:color="auto"/>
              <w:bottom w:val="nil"/>
              <w:right w:val="nil"/>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prov.rq</w:t>
            </w:r>
            <w:proofErr w:type="spellEnd"/>
          </w:p>
        </w:tc>
        <w:tc>
          <w:tcPr>
            <w:tcW w:w="1417" w:type="dxa"/>
            <w:tcBorders>
              <w:top w:val="single" w:sz="4" w:space="0" w:color="auto"/>
              <w:left w:val="single" w:sz="4" w:space="0" w:color="auto"/>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rel.rq</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60"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560"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&lt;prov.cf</w:t>
            </w:r>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rel.rq</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60"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60"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60"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auto"/>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bl>
    <w:p w:rsidR="00954FB1" w:rsidRDefault="00954FB1" w:rsidP="00954FB1"/>
    <w:p w:rsidR="00954FB1" w:rsidRDefault="00954FB1" w:rsidP="00954FB1">
      <w:r>
        <w:br w:type="page"/>
      </w:r>
    </w:p>
    <w:p w:rsidR="00954FB1" w:rsidRDefault="00954FB1" w:rsidP="00954FB1"/>
    <w:tbl>
      <w:tblPr>
        <w:tblW w:w="8804" w:type="dxa"/>
        <w:tblInd w:w="93" w:type="dxa"/>
        <w:tblLook w:val="04A0" w:firstRow="1" w:lastRow="0" w:firstColumn="1" w:lastColumn="0" w:noHBand="0" w:noVBand="1"/>
      </w:tblPr>
      <w:tblGrid>
        <w:gridCol w:w="1291"/>
        <w:gridCol w:w="1559"/>
        <w:gridCol w:w="1560"/>
        <w:gridCol w:w="1417"/>
        <w:gridCol w:w="1559"/>
        <w:gridCol w:w="1418"/>
      </w:tblGrid>
      <w:tr w:rsidR="00954FB1" w:rsidRPr="00E57B75" w:rsidTr="00B618C4">
        <w:trPr>
          <w:trHeight w:val="225"/>
        </w:trPr>
        <w:tc>
          <w:tcPr>
            <w:tcW w:w="1291" w:type="dxa"/>
            <w:tcBorders>
              <w:top w:val="single" w:sz="8" w:space="0" w:color="auto"/>
              <w:left w:val="single" w:sz="8" w:space="0" w:color="auto"/>
              <w:bottom w:val="single" w:sz="4" w:space="0" w:color="auto"/>
              <w:right w:val="single" w:sz="8" w:space="0" w:color="auto"/>
            </w:tcBorders>
            <w:shd w:val="clear" w:color="auto" w:fill="auto"/>
            <w:noWrap/>
            <w:vAlign w:val="center"/>
          </w:tcPr>
          <w:p w:rsidR="00954FB1" w:rsidRPr="00E57B75" w:rsidRDefault="00954FB1" w:rsidP="00881480">
            <w:pPr>
              <w:rPr>
                <w:rFonts w:ascii="Calibri" w:hAnsi="Calibri" w:cs="Calibri"/>
                <w:color w:val="000000"/>
                <w:sz w:val="16"/>
                <w:szCs w:val="16"/>
                <w:lang w:eastAsia="en-GB"/>
              </w:rPr>
            </w:pPr>
            <w:r>
              <w:rPr>
                <w:rFonts w:ascii="Calibri" w:hAnsi="Calibri" w:cs="Calibri"/>
                <w:color w:val="000000"/>
                <w:sz w:val="16"/>
                <w:szCs w:val="16"/>
                <w:lang w:eastAsia="en-GB"/>
              </w:rPr>
              <w:t>State</w:t>
            </w:r>
          </w:p>
        </w:tc>
        <w:tc>
          <w:tcPr>
            <w:tcW w:w="7513" w:type="dxa"/>
            <w:gridSpan w:val="5"/>
            <w:tcBorders>
              <w:top w:val="single" w:sz="8" w:space="0" w:color="auto"/>
              <w:left w:val="nil"/>
              <w:bottom w:val="single" w:sz="4" w:space="0" w:color="auto"/>
              <w:right w:val="single" w:sz="8" w:space="0" w:color="auto"/>
            </w:tcBorders>
            <w:shd w:val="clear" w:color="auto" w:fill="auto"/>
            <w:noWrap/>
            <w:vAlign w:val="center"/>
          </w:tcPr>
          <w:p w:rsidR="00954FB1" w:rsidRPr="00E57B75" w:rsidRDefault="00954FB1" w:rsidP="00881480">
            <w:pPr>
              <w:jc w:val="center"/>
              <w:rPr>
                <w:rFonts w:ascii="Calibri" w:hAnsi="Calibri" w:cs="Calibri"/>
                <w:color w:val="1F497D"/>
                <w:sz w:val="16"/>
                <w:szCs w:val="16"/>
                <w:lang w:eastAsia="en-GB"/>
              </w:rPr>
            </w:pPr>
            <w:r w:rsidRPr="00E57B75">
              <w:rPr>
                <w:rFonts w:ascii="Calibri" w:hAnsi="Calibri" w:cs="Calibri"/>
                <w:sz w:val="16"/>
                <w:szCs w:val="16"/>
                <w:lang w:eastAsia="en-GB"/>
              </w:rPr>
              <w:t>Incoming message</w:t>
            </w:r>
          </w:p>
        </w:tc>
      </w:tr>
      <w:tr w:rsidR="00954FB1" w:rsidRPr="00E57B75" w:rsidTr="00B618C4">
        <w:trPr>
          <w:trHeight w:val="225"/>
        </w:trPr>
        <w:tc>
          <w:tcPr>
            <w:tcW w:w="129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single" w:sz="8" w:space="0" w:color="auto"/>
              <w:left w:val="nil"/>
              <w:bottom w:val="single" w:sz="4"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end_time</w:t>
            </w:r>
            <w:proofErr w:type="spellEnd"/>
          </w:p>
        </w:tc>
        <w:tc>
          <w:tcPr>
            <w:tcW w:w="1560" w:type="dxa"/>
            <w:tcBorders>
              <w:top w:val="single" w:sz="8" w:space="0" w:color="auto"/>
              <w:left w:val="nil"/>
              <w:bottom w:val="single" w:sz="4" w:space="0" w:color="auto"/>
              <w:right w:val="single" w:sz="12" w:space="0" w:color="FFC000"/>
            </w:tcBorders>
            <w:shd w:val="clear" w:color="auto" w:fill="auto"/>
            <w:noWrap/>
            <w:vAlign w:val="center"/>
            <w:hideMark/>
          </w:tcPr>
          <w:p w:rsidR="00954FB1" w:rsidRPr="00E57B75" w:rsidRDefault="00954FB1" w:rsidP="00FF2EE9">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reserv</w:t>
            </w:r>
            <w:r w:rsidR="00FF2EE9">
              <w:rPr>
                <w:rFonts w:ascii="Calibri" w:hAnsi="Calibri" w:cs="Calibri"/>
                <w:color w:val="1F497D"/>
                <w:sz w:val="16"/>
                <w:szCs w:val="16"/>
                <w:lang w:eastAsia="en-GB"/>
              </w:rPr>
              <w:t>e</w:t>
            </w:r>
            <w:r w:rsidRPr="00E57B75">
              <w:rPr>
                <w:rFonts w:ascii="Calibri" w:hAnsi="Calibri" w:cs="Calibri"/>
                <w:color w:val="1F497D"/>
                <w:sz w:val="16"/>
                <w:szCs w:val="16"/>
                <w:lang w:eastAsia="en-GB"/>
              </w:rPr>
              <w:t>_cf</w:t>
            </w:r>
            <w:proofErr w:type="spellEnd"/>
          </w:p>
        </w:tc>
        <w:tc>
          <w:tcPr>
            <w:tcW w:w="1417" w:type="dxa"/>
            <w:tcBorders>
              <w:top w:val="single" w:sz="8" w:space="0" w:color="auto"/>
              <w:left w:val="nil"/>
              <w:bottom w:val="single" w:sz="4" w:space="0" w:color="auto"/>
              <w:right w:val="single" w:sz="12" w:space="0" w:color="00B050"/>
            </w:tcBorders>
            <w:shd w:val="clear" w:color="auto" w:fill="auto"/>
            <w:noWrap/>
            <w:vAlign w:val="center"/>
            <w:hideMark/>
          </w:tcPr>
          <w:p w:rsidR="00954FB1" w:rsidRPr="00E57B75" w:rsidRDefault="00954FB1" w:rsidP="00FF2EE9">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reserv</w:t>
            </w:r>
            <w:r w:rsidR="00FF2EE9">
              <w:rPr>
                <w:rFonts w:ascii="Calibri" w:hAnsi="Calibri" w:cs="Calibri"/>
                <w:color w:val="1F497D"/>
                <w:sz w:val="16"/>
                <w:szCs w:val="16"/>
                <w:lang w:eastAsia="en-GB"/>
              </w:rPr>
              <w:t>e</w:t>
            </w:r>
            <w:r w:rsidRPr="00E57B75">
              <w:rPr>
                <w:rFonts w:ascii="Calibri" w:hAnsi="Calibri" w:cs="Calibri"/>
                <w:color w:val="1F497D"/>
                <w:sz w:val="16"/>
                <w:szCs w:val="16"/>
                <w:lang w:eastAsia="en-GB"/>
              </w:rPr>
              <w:t>_fl</w:t>
            </w:r>
            <w:proofErr w:type="spellEnd"/>
          </w:p>
        </w:tc>
        <w:tc>
          <w:tcPr>
            <w:tcW w:w="1559" w:type="dxa"/>
            <w:tcBorders>
              <w:top w:val="single" w:sz="8" w:space="0" w:color="auto"/>
              <w:left w:val="nil"/>
              <w:bottom w:val="single" w:sz="4"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provision_cf</w:t>
            </w:r>
            <w:proofErr w:type="spellEnd"/>
          </w:p>
        </w:tc>
        <w:tc>
          <w:tcPr>
            <w:tcW w:w="1418"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provision_fl</w:t>
            </w:r>
            <w:proofErr w:type="spellEnd"/>
          </w:p>
        </w:tc>
      </w:tr>
      <w:tr w:rsidR="00954FB1" w:rsidRPr="00E57B75" w:rsidTr="00B618C4">
        <w:trPr>
          <w:trHeight w:val="24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nil"/>
              <w:left w:val="nil"/>
              <w:bottom w:val="single" w:sz="8"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single" w:sz="8"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&lt;rsv.cf</w:t>
            </w:r>
          </w:p>
        </w:tc>
        <w:tc>
          <w:tcPr>
            <w:tcW w:w="1417" w:type="dxa"/>
            <w:tcBorders>
              <w:top w:val="nil"/>
              <w:left w:val="nil"/>
              <w:bottom w:val="single" w:sz="8"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59" w:type="dxa"/>
            <w:tcBorders>
              <w:top w:val="nil"/>
              <w:left w:val="nil"/>
              <w:bottom w:val="single" w:sz="8"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&lt;prov.cf</w:t>
            </w:r>
          </w:p>
        </w:tc>
        <w:tc>
          <w:tcPr>
            <w:tcW w:w="1418"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Initial</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5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7"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59" w:type="dxa"/>
            <w:tcBorders>
              <w:top w:val="nil"/>
              <w:left w:val="nil"/>
              <w:bottom w:val="nil"/>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8" w:space="0" w:color="auto"/>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terminate</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&lt;rsv.cf</w:t>
            </w:r>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Auto</w:t>
            </w:r>
            <w:r w:rsidRPr="00E57B75">
              <w:rPr>
                <w:rFonts w:ascii="Calibri" w:hAnsi="Calibri" w:cs="Calibri"/>
                <w:color w:val="000000"/>
                <w:sz w:val="16"/>
                <w:szCs w:val="16"/>
                <w:lang w:eastAsia="en-GB"/>
              </w:rPr>
              <w:br/>
              <w:t>Provision</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&lt;prov.cf</w:t>
            </w:r>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7" w:type="dxa"/>
            <w:vMerge w:val="restart"/>
            <w:tcBorders>
              <w:top w:val="nil"/>
              <w:left w:val="nil"/>
              <w:bottom w:val="single" w:sz="8" w:space="0" w:color="000000"/>
              <w:right w:val="nil"/>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8"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7" w:type="dxa"/>
            <w:vMerge w:val="restart"/>
            <w:tcBorders>
              <w:top w:val="nil"/>
              <w:left w:val="nil"/>
              <w:bottom w:val="single" w:sz="8" w:space="0" w:color="000000"/>
              <w:right w:val="nil"/>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8"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auto"/>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&lt;rsv.cf</w:t>
            </w:r>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r w:rsidRPr="00E57B75">
              <w:rPr>
                <w:rFonts w:ascii="Calibri" w:hAnsi="Calibri" w:cs="Calibri"/>
                <w:color w:val="FF0000"/>
                <w:sz w:val="16"/>
                <w:szCs w:val="16"/>
                <w:lang w:eastAsia="en-GB"/>
              </w:rPr>
              <w:t xml:space="preserve"> </w:t>
            </w:r>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&lt;prov.cf</w:t>
            </w:r>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r>
    </w:tbl>
    <w:p w:rsidR="00954FB1" w:rsidRDefault="00954FB1" w:rsidP="00954FB1"/>
    <w:p w:rsidR="00954FB1" w:rsidRDefault="00954FB1" w:rsidP="00954FB1">
      <w:r>
        <w:br w:type="page"/>
      </w:r>
    </w:p>
    <w:p w:rsidR="00954FB1" w:rsidRDefault="00954FB1" w:rsidP="00954FB1"/>
    <w:tbl>
      <w:tblPr>
        <w:tblW w:w="8804" w:type="dxa"/>
        <w:tblInd w:w="93" w:type="dxa"/>
        <w:tblLook w:val="04A0" w:firstRow="1" w:lastRow="0" w:firstColumn="1" w:lastColumn="0" w:noHBand="0" w:noVBand="1"/>
      </w:tblPr>
      <w:tblGrid>
        <w:gridCol w:w="1433"/>
        <w:gridCol w:w="1417"/>
        <w:gridCol w:w="1418"/>
        <w:gridCol w:w="1417"/>
        <w:gridCol w:w="1418"/>
        <w:gridCol w:w="1701"/>
      </w:tblGrid>
      <w:tr w:rsidR="00954FB1" w:rsidRPr="00E57B75" w:rsidTr="00D7038C">
        <w:trPr>
          <w:trHeight w:val="225"/>
        </w:trPr>
        <w:tc>
          <w:tcPr>
            <w:tcW w:w="1433" w:type="dxa"/>
            <w:tcBorders>
              <w:top w:val="single" w:sz="8" w:space="0" w:color="auto"/>
              <w:left w:val="single" w:sz="8" w:space="0" w:color="auto"/>
              <w:bottom w:val="single" w:sz="4" w:space="0" w:color="auto"/>
              <w:right w:val="single" w:sz="8" w:space="0" w:color="auto"/>
            </w:tcBorders>
            <w:shd w:val="clear" w:color="auto" w:fill="auto"/>
            <w:noWrap/>
            <w:vAlign w:val="center"/>
          </w:tcPr>
          <w:p w:rsidR="00954FB1" w:rsidRPr="00E57B75" w:rsidRDefault="00954FB1" w:rsidP="00881480">
            <w:pPr>
              <w:rPr>
                <w:rFonts w:ascii="Calibri" w:hAnsi="Calibri" w:cs="Calibri"/>
                <w:color w:val="000000"/>
                <w:sz w:val="16"/>
                <w:szCs w:val="16"/>
                <w:lang w:eastAsia="en-GB"/>
              </w:rPr>
            </w:pPr>
            <w:r>
              <w:rPr>
                <w:rFonts w:ascii="Calibri" w:hAnsi="Calibri" w:cs="Calibri"/>
                <w:color w:val="000000"/>
                <w:sz w:val="16"/>
                <w:szCs w:val="16"/>
                <w:lang w:eastAsia="en-GB"/>
              </w:rPr>
              <w:t>State</w:t>
            </w:r>
          </w:p>
        </w:tc>
        <w:tc>
          <w:tcPr>
            <w:tcW w:w="7371" w:type="dxa"/>
            <w:gridSpan w:val="5"/>
            <w:tcBorders>
              <w:top w:val="single" w:sz="8" w:space="0" w:color="auto"/>
              <w:left w:val="nil"/>
              <w:bottom w:val="single" w:sz="4" w:space="0" w:color="auto"/>
              <w:right w:val="single" w:sz="8" w:space="0" w:color="auto"/>
            </w:tcBorders>
            <w:shd w:val="clear" w:color="auto" w:fill="auto"/>
            <w:noWrap/>
            <w:vAlign w:val="center"/>
          </w:tcPr>
          <w:p w:rsidR="00954FB1" w:rsidRPr="00E57B75" w:rsidRDefault="00954FB1" w:rsidP="00881480">
            <w:pPr>
              <w:jc w:val="center"/>
              <w:rPr>
                <w:rFonts w:ascii="Calibri" w:hAnsi="Calibri" w:cs="Calibri"/>
                <w:color w:val="1F497D"/>
                <w:sz w:val="16"/>
                <w:szCs w:val="16"/>
                <w:lang w:eastAsia="en-GB"/>
              </w:rPr>
            </w:pPr>
            <w:r w:rsidRPr="00E57B75">
              <w:rPr>
                <w:rFonts w:ascii="Calibri" w:hAnsi="Calibri" w:cs="Calibri"/>
                <w:sz w:val="16"/>
                <w:szCs w:val="16"/>
                <w:lang w:eastAsia="en-GB"/>
              </w:rPr>
              <w:t>Incoming message</w:t>
            </w:r>
          </w:p>
        </w:tc>
      </w:tr>
      <w:tr w:rsidR="00954FB1" w:rsidRPr="00E57B75" w:rsidTr="00D7038C">
        <w:trPr>
          <w:trHeight w:val="225"/>
        </w:trPr>
        <w:tc>
          <w:tcPr>
            <w:tcW w:w="143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single" w:sz="8" w:space="0" w:color="auto"/>
              <w:left w:val="single" w:sz="12" w:space="0" w:color="00B050"/>
              <w:bottom w:val="single" w:sz="4"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release_cf</w:t>
            </w:r>
            <w:proofErr w:type="spellEnd"/>
          </w:p>
        </w:tc>
        <w:tc>
          <w:tcPr>
            <w:tcW w:w="1418" w:type="dxa"/>
            <w:tcBorders>
              <w:top w:val="single" w:sz="8" w:space="0" w:color="auto"/>
              <w:left w:val="nil"/>
              <w:bottom w:val="single" w:sz="4"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release_fl</w:t>
            </w:r>
            <w:proofErr w:type="spellEnd"/>
          </w:p>
        </w:tc>
        <w:tc>
          <w:tcPr>
            <w:tcW w:w="1417" w:type="dxa"/>
            <w:tcBorders>
              <w:top w:val="single" w:sz="8" w:space="0" w:color="auto"/>
              <w:left w:val="nil"/>
              <w:bottom w:val="single" w:sz="4"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terminate_cf</w:t>
            </w:r>
            <w:proofErr w:type="spellEnd"/>
          </w:p>
        </w:tc>
        <w:tc>
          <w:tcPr>
            <w:tcW w:w="1418" w:type="dxa"/>
            <w:tcBorders>
              <w:top w:val="single" w:sz="8" w:space="0" w:color="auto"/>
              <w:left w:val="nil"/>
              <w:bottom w:val="single" w:sz="4" w:space="0" w:color="auto"/>
              <w:right w:val="single" w:sz="12" w:space="0" w:color="FF000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terminate_fl</w:t>
            </w:r>
            <w:proofErr w:type="spellEnd"/>
          </w:p>
        </w:tc>
        <w:tc>
          <w:tcPr>
            <w:tcW w:w="1701"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forced_end</w:t>
            </w:r>
            <w:proofErr w:type="spellEnd"/>
          </w:p>
        </w:tc>
      </w:tr>
      <w:tr w:rsidR="00954FB1" w:rsidRPr="00E57B75" w:rsidTr="00D7038C">
        <w:trPr>
          <w:trHeight w:val="240"/>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nil"/>
              <w:left w:val="single" w:sz="12" w:space="0" w:color="00B050"/>
              <w:bottom w:val="single" w:sz="8"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&lt;rel.cf</w:t>
            </w:r>
          </w:p>
        </w:tc>
        <w:tc>
          <w:tcPr>
            <w:tcW w:w="1418" w:type="dxa"/>
            <w:tcBorders>
              <w:top w:val="nil"/>
              <w:left w:val="nil"/>
              <w:bottom w:val="single" w:sz="8"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417" w:type="dxa"/>
            <w:tcBorders>
              <w:top w:val="nil"/>
              <w:left w:val="nil"/>
              <w:bottom w:val="single" w:sz="8"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&lt;term.cf</w:t>
            </w:r>
          </w:p>
        </w:tc>
        <w:tc>
          <w:tcPr>
            <w:tcW w:w="1418" w:type="dxa"/>
            <w:tcBorders>
              <w:top w:val="nil"/>
              <w:left w:val="nil"/>
              <w:bottom w:val="single" w:sz="8" w:space="0" w:color="auto"/>
              <w:right w:val="single" w:sz="12" w:space="0" w:color="FF0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701"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Initial</w:t>
            </w:r>
          </w:p>
        </w:tc>
        <w:tc>
          <w:tcPr>
            <w:tcW w:w="1417"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7"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701"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70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70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D7038C">
        <w:trPr>
          <w:trHeight w:val="240"/>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8"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7" w:type="dxa"/>
            <w:tcBorders>
              <w:top w:val="nil"/>
              <w:left w:val="single" w:sz="8" w:space="0" w:color="auto"/>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8"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nil"/>
              <w:left w:val="single" w:sz="8" w:space="0" w:color="auto"/>
              <w:bottom w:val="nil"/>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single" w:sz="8" w:space="0" w:color="auto"/>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Auto</w:t>
            </w:r>
            <w:r w:rsidRPr="00E57B75">
              <w:rPr>
                <w:rFonts w:ascii="Calibri" w:hAnsi="Calibri" w:cs="Calibri"/>
                <w:color w:val="000000"/>
                <w:sz w:val="16"/>
                <w:szCs w:val="16"/>
                <w:lang w:eastAsia="en-GB"/>
              </w:rPr>
              <w:br/>
              <w:t>Provision</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7"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8"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&lt;rel.cf</w:t>
            </w:r>
          </w:p>
        </w:tc>
        <w:tc>
          <w:tcPr>
            <w:tcW w:w="1418"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417"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8"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7" w:type="dxa"/>
            <w:tcBorders>
              <w:top w:val="nil"/>
              <w:left w:val="single" w:sz="8" w:space="0" w:color="auto"/>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single" w:sz="8" w:space="0" w:color="auto"/>
              <w:bottom w:val="nil"/>
              <w:right w:val="nil"/>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8"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single" w:sz="8" w:space="0" w:color="auto"/>
              <w:bottom w:val="nil"/>
              <w:right w:val="nil"/>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8" w:type="dxa"/>
            <w:tcBorders>
              <w:top w:val="single" w:sz="4" w:space="0" w:color="auto"/>
              <w:left w:val="single" w:sz="8" w:space="0" w:color="auto"/>
              <w:bottom w:val="nil"/>
              <w:right w:val="single" w:sz="8" w:space="0" w:color="auto"/>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701" w:type="dxa"/>
            <w:tcBorders>
              <w:top w:val="single" w:sz="4" w:space="0" w:color="auto"/>
              <w:left w:val="nil"/>
              <w:bottom w:val="nil"/>
              <w:right w:val="single" w:sz="8" w:space="0" w:color="auto"/>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7"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8"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7" w:type="dxa"/>
            <w:tcBorders>
              <w:top w:val="single" w:sz="8" w:space="0" w:color="auto"/>
              <w:left w:val="single" w:sz="8" w:space="0" w:color="auto"/>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single" w:sz="8" w:space="0" w:color="auto"/>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701" w:type="dxa"/>
            <w:tcBorders>
              <w:top w:val="single" w:sz="8" w:space="0" w:color="auto"/>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single" w:sz="8" w:space="0" w:color="auto"/>
              <w:bottom w:val="nil"/>
              <w:right w:val="nil"/>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8"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single" w:sz="8" w:space="0" w:color="auto"/>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&lt;term.cf</w:t>
            </w:r>
          </w:p>
        </w:tc>
        <w:tc>
          <w:tcPr>
            <w:tcW w:w="1418"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7"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7" w:type="dxa"/>
            <w:tcBorders>
              <w:top w:val="nil"/>
              <w:left w:val="single" w:sz="8" w:space="0" w:color="auto"/>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single" w:sz="8" w:space="0" w:color="auto"/>
              <w:bottom w:val="nil"/>
              <w:right w:val="nil"/>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&lt;rel.cf</w:t>
            </w:r>
          </w:p>
        </w:tc>
        <w:tc>
          <w:tcPr>
            <w:tcW w:w="1418"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417" w:type="dxa"/>
            <w:tcBorders>
              <w:top w:val="single" w:sz="4" w:space="0" w:color="auto"/>
              <w:left w:val="single" w:sz="8" w:space="0" w:color="auto"/>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&lt;term.cf</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bl>
    <w:p w:rsidR="003D60C9" w:rsidRDefault="003D60C9" w:rsidP="003D60C9">
      <w:pPr>
        <w:pStyle w:val="Caption"/>
        <w:jc w:val="center"/>
      </w:pPr>
      <w:bookmarkStart w:id="13" w:name="_Ref301342473"/>
      <w:bookmarkStart w:id="14" w:name="_Ref301342240"/>
      <w:r>
        <w:t xml:space="preserve">Table </w:t>
      </w:r>
      <w:fldSimple w:instr=" SEQ Table \* ARABIC ">
        <w:r w:rsidR="00430AD1">
          <w:rPr>
            <w:noProof/>
          </w:rPr>
          <w:t>3</w:t>
        </w:r>
      </w:fldSimple>
      <w:bookmarkEnd w:id="13"/>
      <w:r>
        <w:t>: message handling</w:t>
      </w:r>
      <w:bookmarkEnd w:id="14"/>
    </w:p>
    <w:p w:rsidR="00954FB1" w:rsidRDefault="00954FB1" w:rsidP="00954FB1"/>
    <w:p w:rsidR="003D60C9" w:rsidRDefault="003D60C9" w:rsidP="00954FB1">
      <w:r>
        <w:t xml:space="preserve">Key to </w:t>
      </w:r>
      <w:r>
        <w:fldChar w:fldCharType="begin"/>
      </w:r>
      <w:r>
        <w:instrText xml:space="preserve"> REF _Ref301342240 \h </w:instrText>
      </w:r>
      <w:r>
        <w:fldChar w:fldCharType="separate"/>
      </w:r>
      <w:r w:rsidR="00430AD1">
        <w:t xml:space="preserve">Table </w:t>
      </w:r>
      <w:r w:rsidR="00430AD1">
        <w:rPr>
          <w:noProof/>
        </w:rPr>
        <w:t>3</w:t>
      </w:r>
      <w:r w:rsidR="00430AD1">
        <w:t>: message handling</w:t>
      </w:r>
      <w:r>
        <w:fldChar w:fldCharType="end"/>
      </w:r>
      <w:r w:rsidR="005C56C7">
        <w:t>:</w:t>
      </w:r>
    </w:p>
    <w:p w:rsidR="005C56C7" w:rsidRDefault="005C56C7" w:rsidP="00954FB1"/>
    <w:tbl>
      <w:tblPr>
        <w:tblW w:w="3208" w:type="dxa"/>
        <w:tblInd w:w="93" w:type="dxa"/>
        <w:tblLook w:val="04A0" w:firstRow="1" w:lastRow="0" w:firstColumn="1" w:lastColumn="0" w:noHBand="0" w:noVBand="1"/>
      </w:tblPr>
      <w:tblGrid>
        <w:gridCol w:w="1508"/>
        <w:gridCol w:w="1700"/>
      </w:tblGrid>
      <w:tr w:rsidR="003D60C9" w:rsidRPr="00B626F0" w:rsidTr="003D60C9">
        <w:trPr>
          <w:trHeight w:val="300"/>
        </w:trPr>
        <w:tc>
          <w:tcPr>
            <w:tcW w:w="1508"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black strings:</w:t>
            </w:r>
          </w:p>
        </w:tc>
        <w:tc>
          <w:tcPr>
            <w:tcW w:w="1700"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states</w:t>
            </w:r>
          </w:p>
        </w:tc>
      </w:tr>
      <w:tr w:rsidR="003D60C9" w:rsidRPr="00B626F0" w:rsidTr="003D60C9">
        <w:trPr>
          <w:trHeight w:val="300"/>
        </w:trPr>
        <w:tc>
          <w:tcPr>
            <w:tcW w:w="1508"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red strings:</w:t>
            </w:r>
          </w:p>
        </w:tc>
        <w:tc>
          <w:tcPr>
            <w:tcW w:w="1700"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NSI messages</w:t>
            </w:r>
          </w:p>
        </w:tc>
      </w:tr>
      <w:tr w:rsidR="003D60C9" w:rsidRPr="00B626F0" w:rsidTr="003D60C9">
        <w:trPr>
          <w:trHeight w:val="300"/>
        </w:trPr>
        <w:tc>
          <w:tcPr>
            <w:tcW w:w="1508"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1F497D"/>
                <w:sz w:val="22"/>
                <w:szCs w:val="22"/>
                <w:lang w:val="en-GB" w:eastAsia="en-GB"/>
              </w:rPr>
            </w:pPr>
            <w:r w:rsidRPr="00B626F0">
              <w:rPr>
                <w:rFonts w:ascii="Calibri" w:hAnsi="Calibri" w:cs="Calibri"/>
                <w:color w:val="1F497D"/>
                <w:sz w:val="22"/>
                <w:szCs w:val="22"/>
                <w:lang w:val="en-GB" w:eastAsia="en-GB"/>
              </w:rPr>
              <w:t>blue strings:</w:t>
            </w:r>
          </w:p>
        </w:tc>
        <w:tc>
          <w:tcPr>
            <w:tcW w:w="1700"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internal events</w:t>
            </w:r>
          </w:p>
        </w:tc>
      </w:tr>
    </w:tbl>
    <w:p w:rsidR="003D60C9" w:rsidRPr="00B626F0" w:rsidRDefault="003D60C9" w:rsidP="00B626F0">
      <w:pPr>
        <w:tabs>
          <w:tab w:val="left" w:pos="1601"/>
          <w:tab w:val="left" w:pos="3301"/>
        </w:tabs>
        <w:ind w:left="93"/>
        <w:rPr>
          <w:rFonts w:ascii="Calibri" w:hAnsi="Calibri" w:cs="Calibri"/>
          <w:color w:val="000000"/>
          <w:sz w:val="22"/>
          <w:szCs w:val="22"/>
          <w:lang w:val="en-GB" w:eastAsia="en-GB"/>
        </w:rPr>
      </w:pPr>
    </w:p>
    <w:tbl>
      <w:tblPr>
        <w:tblW w:w="4808" w:type="dxa"/>
        <w:tblInd w:w="93" w:type="dxa"/>
        <w:tblLook w:val="04A0" w:firstRow="1" w:lastRow="0" w:firstColumn="1" w:lastColumn="0" w:noHBand="0" w:noVBand="1"/>
      </w:tblPr>
      <w:tblGrid>
        <w:gridCol w:w="1508"/>
        <w:gridCol w:w="3300"/>
      </w:tblGrid>
      <w:tr w:rsidR="00B626F0" w:rsidRPr="00B626F0" w:rsidTr="00B626F0">
        <w:trPr>
          <w:trHeight w:val="300"/>
        </w:trPr>
        <w:tc>
          <w:tcPr>
            <w:tcW w:w="1508" w:type="dxa"/>
            <w:tcBorders>
              <w:top w:val="single" w:sz="8" w:space="0" w:color="auto"/>
              <w:left w:val="single" w:sz="8" w:space="0" w:color="auto"/>
              <w:bottom w:val="nil"/>
              <w:right w:val="nil"/>
            </w:tcBorders>
            <w:shd w:val="clear" w:color="auto" w:fill="auto"/>
            <w:noWrap/>
            <w:vAlign w:val="center"/>
            <w:hideMark/>
          </w:tcPr>
          <w:p w:rsidR="00B626F0" w:rsidRPr="00B626F0" w:rsidRDefault="00B626F0"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 </w:t>
            </w:r>
          </w:p>
        </w:tc>
        <w:tc>
          <w:tcPr>
            <w:tcW w:w="3300" w:type="dxa"/>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626F0" w:rsidRPr="00B626F0" w:rsidRDefault="00B626F0" w:rsidP="00B626F0">
            <w:pPr>
              <w:jc w:val="center"/>
              <w:rPr>
                <w:rFonts w:ascii="Calibri" w:hAnsi="Calibri" w:cs="Calibri"/>
                <w:color w:val="1F497D"/>
                <w:sz w:val="22"/>
                <w:szCs w:val="22"/>
                <w:lang w:val="en-GB" w:eastAsia="en-GB"/>
              </w:rPr>
            </w:pPr>
            <w:r w:rsidRPr="00B626F0">
              <w:rPr>
                <w:rFonts w:ascii="Calibri" w:hAnsi="Calibri" w:cs="Calibri"/>
                <w:color w:val="1F497D"/>
                <w:sz w:val="22"/>
                <w:szCs w:val="22"/>
                <w:lang w:val="en-GB" w:eastAsia="en-GB"/>
              </w:rPr>
              <w:t>Input event</w:t>
            </w:r>
          </w:p>
        </w:tc>
      </w:tr>
      <w:tr w:rsidR="00B626F0" w:rsidRPr="00B626F0" w:rsidTr="00B626F0">
        <w:trPr>
          <w:trHeight w:val="315"/>
        </w:trPr>
        <w:tc>
          <w:tcPr>
            <w:tcW w:w="1508" w:type="dxa"/>
            <w:tcBorders>
              <w:top w:val="nil"/>
              <w:left w:val="single" w:sz="8" w:space="0" w:color="auto"/>
              <w:bottom w:val="single" w:sz="8" w:space="0" w:color="auto"/>
              <w:right w:val="nil"/>
            </w:tcBorders>
            <w:shd w:val="clear" w:color="auto" w:fill="auto"/>
            <w:noWrap/>
            <w:vAlign w:val="center"/>
            <w:hideMark/>
          </w:tcPr>
          <w:p w:rsidR="00B626F0" w:rsidRPr="00B626F0" w:rsidRDefault="00B626F0"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 </w:t>
            </w:r>
          </w:p>
        </w:tc>
        <w:tc>
          <w:tcPr>
            <w:tcW w:w="3300" w:type="dxa"/>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B626F0" w:rsidRPr="00B626F0" w:rsidRDefault="00B626F0" w:rsidP="00B626F0">
            <w:pPr>
              <w:jc w:val="cente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Input message</w:t>
            </w:r>
          </w:p>
        </w:tc>
      </w:tr>
      <w:tr w:rsidR="00B626F0" w:rsidRPr="00B626F0" w:rsidTr="00B626F0">
        <w:trPr>
          <w:trHeight w:val="300"/>
        </w:trPr>
        <w:tc>
          <w:tcPr>
            <w:tcW w:w="1508" w:type="dxa"/>
            <w:vMerge w:val="restart"/>
            <w:tcBorders>
              <w:top w:val="nil"/>
              <w:left w:val="single" w:sz="8" w:space="0" w:color="auto"/>
              <w:bottom w:val="single" w:sz="8" w:space="0" w:color="000000"/>
              <w:right w:val="single" w:sz="8" w:space="0" w:color="auto"/>
            </w:tcBorders>
            <w:shd w:val="clear" w:color="000000" w:fill="DAEEF3"/>
            <w:vAlign w:val="center"/>
            <w:hideMark/>
          </w:tcPr>
          <w:p w:rsidR="00B626F0" w:rsidRPr="00B626F0" w:rsidRDefault="00B626F0" w:rsidP="00B626F0">
            <w:pPr>
              <w:jc w:val="cente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Current</w:t>
            </w:r>
            <w:r w:rsidRPr="00B626F0">
              <w:rPr>
                <w:rFonts w:ascii="Calibri" w:hAnsi="Calibri" w:cs="Calibri"/>
                <w:color w:val="000000"/>
                <w:sz w:val="22"/>
                <w:szCs w:val="22"/>
                <w:lang w:val="en-GB" w:eastAsia="en-GB"/>
              </w:rPr>
              <w:br/>
              <w:t>State</w:t>
            </w:r>
          </w:p>
        </w:tc>
        <w:tc>
          <w:tcPr>
            <w:tcW w:w="3300" w:type="dxa"/>
            <w:tcBorders>
              <w:top w:val="single" w:sz="8" w:space="0" w:color="auto"/>
              <w:left w:val="nil"/>
              <w:bottom w:val="single" w:sz="4" w:space="0" w:color="auto"/>
              <w:right w:val="single" w:sz="4" w:space="0" w:color="000000"/>
            </w:tcBorders>
            <w:shd w:val="clear" w:color="000000" w:fill="DAEEF3"/>
            <w:noWrap/>
            <w:vAlign w:val="center"/>
            <w:hideMark/>
          </w:tcPr>
          <w:p w:rsidR="00B626F0" w:rsidRPr="00B626F0" w:rsidRDefault="00B626F0" w:rsidP="00B626F0">
            <w:pPr>
              <w:jc w:val="cente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Next State</w:t>
            </w:r>
          </w:p>
        </w:tc>
      </w:tr>
      <w:tr w:rsidR="00B626F0" w:rsidRPr="00B626F0" w:rsidTr="00B626F0">
        <w:trPr>
          <w:trHeight w:val="300"/>
        </w:trPr>
        <w:tc>
          <w:tcPr>
            <w:tcW w:w="1508" w:type="dxa"/>
            <w:vMerge/>
            <w:tcBorders>
              <w:top w:val="nil"/>
              <w:left w:val="single" w:sz="8" w:space="0" w:color="auto"/>
              <w:bottom w:val="single" w:sz="8" w:space="0" w:color="000000"/>
              <w:right w:val="single" w:sz="8" w:space="0" w:color="auto"/>
            </w:tcBorders>
            <w:vAlign w:val="center"/>
            <w:hideMark/>
          </w:tcPr>
          <w:p w:rsidR="00B626F0" w:rsidRPr="00B626F0" w:rsidRDefault="00B626F0" w:rsidP="00B626F0">
            <w:pPr>
              <w:rPr>
                <w:rFonts w:ascii="Calibri" w:hAnsi="Calibri" w:cs="Calibri"/>
                <w:color w:val="000000"/>
                <w:sz w:val="22"/>
                <w:szCs w:val="22"/>
                <w:lang w:val="en-GB" w:eastAsia="en-GB"/>
              </w:rPr>
            </w:pPr>
          </w:p>
        </w:tc>
        <w:tc>
          <w:tcPr>
            <w:tcW w:w="3300" w:type="dxa"/>
            <w:tcBorders>
              <w:top w:val="single" w:sz="4" w:space="0" w:color="auto"/>
              <w:left w:val="nil"/>
              <w:bottom w:val="single" w:sz="4" w:space="0" w:color="auto"/>
              <w:right w:val="single" w:sz="4" w:space="0" w:color="000000"/>
            </w:tcBorders>
            <w:shd w:val="clear" w:color="000000" w:fill="F8FEBA"/>
            <w:noWrap/>
            <w:vAlign w:val="center"/>
            <w:hideMark/>
          </w:tcPr>
          <w:p w:rsidR="00B626F0" w:rsidRPr="00B626F0" w:rsidRDefault="00B626F0" w:rsidP="00B626F0">
            <w:pPr>
              <w:jc w:val="center"/>
              <w:rPr>
                <w:rFonts w:ascii="Calibri" w:hAnsi="Calibri" w:cs="Calibri"/>
                <w:color w:val="1F497D"/>
                <w:sz w:val="22"/>
                <w:szCs w:val="22"/>
                <w:lang w:val="en-GB" w:eastAsia="en-GB"/>
              </w:rPr>
            </w:pPr>
            <w:r w:rsidRPr="00B626F0">
              <w:rPr>
                <w:rFonts w:ascii="Calibri" w:hAnsi="Calibri" w:cs="Calibri"/>
                <w:color w:val="1F497D"/>
                <w:sz w:val="22"/>
                <w:szCs w:val="22"/>
                <w:lang w:val="en-GB" w:eastAsia="en-GB"/>
              </w:rPr>
              <w:t>Output event</w:t>
            </w:r>
          </w:p>
        </w:tc>
      </w:tr>
      <w:tr w:rsidR="00B626F0" w:rsidRPr="00B626F0" w:rsidTr="00B626F0">
        <w:trPr>
          <w:trHeight w:val="315"/>
        </w:trPr>
        <w:tc>
          <w:tcPr>
            <w:tcW w:w="1508" w:type="dxa"/>
            <w:vMerge/>
            <w:tcBorders>
              <w:top w:val="nil"/>
              <w:left w:val="single" w:sz="8" w:space="0" w:color="auto"/>
              <w:bottom w:val="single" w:sz="8" w:space="0" w:color="000000"/>
              <w:right w:val="single" w:sz="8" w:space="0" w:color="auto"/>
            </w:tcBorders>
            <w:vAlign w:val="center"/>
            <w:hideMark/>
          </w:tcPr>
          <w:p w:rsidR="00B626F0" w:rsidRPr="00B626F0" w:rsidRDefault="00B626F0" w:rsidP="00B626F0">
            <w:pPr>
              <w:rPr>
                <w:rFonts w:ascii="Calibri" w:hAnsi="Calibri" w:cs="Calibri"/>
                <w:color w:val="000000"/>
                <w:sz w:val="22"/>
                <w:szCs w:val="22"/>
                <w:lang w:val="en-GB" w:eastAsia="en-GB"/>
              </w:rPr>
            </w:pPr>
          </w:p>
        </w:tc>
        <w:tc>
          <w:tcPr>
            <w:tcW w:w="3300" w:type="dxa"/>
            <w:tcBorders>
              <w:top w:val="single" w:sz="4" w:space="0" w:color="auto"/>
              <w:left w:val="nil"/>
              <w:bottom w:val="single" w:sz="8" w:space="0" w:color="auto"/>
              <w:right w:val="single" w:sz="4" w:space="0" w:color="000000"/>
            </w:tcBorders>
            <w:shd w:val="clear" w:color="000000" w:fill="FDE9D9"/>
            <w:noWrap/>
            <w:vAlign w:val="center"/>
            <w:hideMark/>
          </w:tcPr>
          <w:p w:rsidR="00B626F0" w:rsidRPr="00B626F0" w:rsidRDefault="00B626F0" w:rsidP="00B626F0">
            <w:pPr>
              <w:jc w:val="cente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Output message</w:t>
            </w:r>
          </w:p>
        </w:tc>
      </w:tr>
    </w:tbl>
    <w:p w:rsidR="003D60C9" w:rsidRDefault="003D60C9" w:rsidP="00B626F0">
      <w:pPr>
        <w:rPr>
          <w:rFonts w:ascii="Calibri" w:hAnsi="Calibri" w:cs="Calibri"/>
          <w:color w:val="000000"/>
          <w:sz w:val="22"/>
          <w:szCs w:val="22"/>
          <w:lang w:val="en-GB" w:eastAsia="en-GB"/>
        </w:rPr>
      </w:pPr>
    </w:p>
    <w:tbl>
      <w:tblPr>
        <w:tblW w:w="4808" w:type="dxa"/>
        <w:tblInd w:w="93" w:type="dxa"/>
        <w:tblLook w:val="04A0" w:firstRow="1" w:lastRow="0" w:firstColumn="1" w:lastColumn="0" w:noHBand="0" w:noVBand="1"/>
      </w:tblPr>
      <w:tblGrid>
        <w:gridCol w:w="4808"/>
      </w:tblGrid>
      <w:tr w:rsidR="003D60C9" w:rsidRPr="00B626F0" w:rsidTr="003D60C9">
        <w:trPr>
          <w:trHeight w:val="300"/>
        </w:trPr>
        <w:tc>
          <w:tcPr>
            <w:tcW w:w="4808" w:type="dxa"/>
            <w:tcBorders>
              <w:top w:val="single" w:sz="4" w:space="0" w:color="auto"/>
              <w:left w:val="single" w:sz="4" w:space="0" w:color="auto"/>
              <w:bottom w:val="nil"/>
              <w:right w:val="single" w:sz="4" w:space="0" w:color="auto"/>
            </w:tcBorders>
            <w:shd w:val="clear" w:color="000000" w:fill="CCC0DA"/>
            <w:noWrap/>
            <w:vAlign w:val="center"/>
            <w:hideMark/>
          </w:tcPr>
          <w:p w:rsidR="003D60C9" w:rsidRPr="00B626F0" w:rsidRDefault="003D60C9" w:rsidP="00B626F0">
            <w:pPr>
              <w:rPr>
                <w:rFonts w:ascii="Calibri" w:hAnsi="Calibri" w:cs="Calibri"/>
                <w:sz w:val="22"/>
                <w:szCs w:val="22"/>
                <w:lang w:val="en-GB" w:eastAsia="en-GB"/>
              </w:rPr>
            </w:pPr>
            <w:r>
              <w:rPr>
                <w:rFonts w:ascii="Calibri" w:hAnsi="Calibri" w:cs="Calibri"/>
                <w:sz w:val="22"/>
                <w:szCs w:val="22"/>
                <w:lang w:val="en-GB" w:eastAsia="en-GB"/>
              </w:rPr>
              <w:t>U</w:t>
            </w:r>
            <w:r w:rsidRPr="00B626F0">
              <w:rPr>
                <w:rFonts w:ascii="Calibri" w:hAnsi="Calibri" w:cs="Calibri"/>
                <w:sz w:val="22"/>
                <w:szCs w:val="22"/>
                <w:lang w:val="en-GB" w:eastAsia="en-GB"/>
              </w:rPr>
              <w:t>nexpected input/event</w:t>
            </w:r>
          </w:p>
        </w:tc>
      </w:tr>
      <w:tr w:rsidR="003D60C9" w:rsidRPr="00B626F0" w:rsidTr="003D60C9">
        <w:trPr>
          <w:trHeight w:val="300"/>
        </w:trPr>
        <w:tc>
          <w:tcPr>
            <w:tcW w:w="4808" w:type="dxa"/>
            <w:tcBorders>
              <w:top w:val="nil"/>
              <w:left w:val="single" w:sz="4" w:space="0" w:color="auto"/>
              <w:bottom w:val="nil"/>
              <w:right w:val="single" w:sz="4" w:space="0" w:color="auto"/>
            </w:tcBorders>
            <w:shd w:val="clear" w:color="000000" w:fill="CCC0DA"/>
            <w:noWrap/>
            <w:vAlign w:val="center"/>
            <w:hideMark/>
          </w:tcPr>
          <w:p w:rsidR="003D60C9" w:rsidRPr="00B626F0" w:rsidRDefault="003D60C9" w:rsidP="00B626F0">
            <w:pPr>
              <w:rPr>
                <w:rFonts w:ascii="Calibri" w:hAnsi="Calibri" w:cs="Calibri"/>
                <w:sz w:val="22"/>
                <w:szCs w:val="22"/>
                <w:lang w:val="en-GB" w:eastAsia="en-GB"/>
              </w:rPr>
            </w:pPr>
            <w:r w:rsidRPr="00B626F0">
              <w:rPr>
                <w:rFonts w:ascii="Calibri" w:hAnsi="Calibri" w:cs="Calibri"/>
                <w:sz w:val="22"/>
                <w:szCs w:val="22"/>
                <w:lang w:val="en-GB" w:eastAsia="en-GB"/>
              </w:rPr>
              <w:t>(recommended to log</w:t>
            </w:r>
          </w:p>
        </w:tc>
      </w:tr>
      <w:tr w:rsidR="003D60C9" w:rsidRPr="00B626F0" w:rsidTr="003D60C9">
        <w:trPr>
          <w:trHeight w:val="300"/>
        </w:trPr>
        <w:tc>
          <w:tcPr>
            <w:tcW w:w="4808" w:type="dxa"/>
            <w:tcBorders>
              <w:top w:val="nil"/>
              <w:left w:val="single" w:sz="4" w:space="0" w:color="auto"/>
              <w:bottom w:val="single" w:sz="4" w:space="0" w:color="auto"/>
              <w:right w:val="single" w:sz="4" w:space="0" w:color="auto"/>
            </w:tcBorders>
            <w:shd w:val="clear" w:color="000000" w:fill="CCC0DA"/>
            <w:noWrap/>
            <w:vAlign w:val="center"/>
            <w:hideMark/>
          </w:tcPr>
          <w:p w:rsidR="003D60C9" w:rsidRPr="00B626F0" w:rsidRDefault="003D60C9" w:rsidP="00B626F0">
            <w:pPr>
              <w:rPr>
                <w:rFonts w:ascii="Calibri" w:hAnsi="Calibri" w:cs="Calibri"/>
                <w:sz w:val="22"/>
                <w:szCs w:val="22"/>
                <w:lang w:val="en-GB" w:eastAsia="en-GB"/>
              </w:rPr>
            </w:pPr>
            <w:r w:rsidRPr="00B626F0">
              <w:rPr>
                <w:rFonts w:ascii="Calibri" w:hAnsi="Calibri" w:cs="Calibri"/>
                <w:sz w:val="22"/>
                <w:szCs w:val="22"/>
                <w:lang w:val="en-GB" w:eastAsia="en-GB"/>
              </w:rPr>
              <w:t>and notify to the admin of the NSA)</w:t>
            </w:r>
          </w:p>
        </w:tc>
      </w:tr>
    </w:tbl>
    <w:p w:rsidR="00B626F0" w:rsidRDefault="00B626F0" w:rsidP="00954FB1"/>
    <w:tbl>
      <w:tblPr>
        <w:tblW w:w="7386" w:type="dxa"/>
        <w:tblInd w:w="93" w:type="dxa"/>
        <w:tblLook w:val="04A0" w:firstRow="1" w:lastRow="0" w:firstColumn="1" w:lastColumn="0" w:noHBand="0" w:noVBand="1"/>
      </w:tblPr>
      <w:tblGrid>
        <w:gridCol w:w="1505"/>
        <w:gridCol w:w="5881"/>
      </w:tblGrid>
      <w:tr w:rsidR="003D60C9" w:rsidRPr="00B626F0" w:rsidTr="003D60C9">
        <w:trPr>
          <w:trHeight w:val="300"/>
        </w:trPr>
        <w:tc>
          <w:tcPr>
            <w:tcW w:w="1505" w:type="dxa"/>
            <w:tcBorders>
              <w:top w:val="single" w:sz="4" w:space="0" w:color="auto"/>
              <w:left w:val="single" w:sz="12" w:space="0" w:color="00B050"/>
              <w:bottom w:val="single" w:sz="4" w:space="0" w:color="auto"/>
              <w:right w:val="single" w:sz="4" w:space="0" w:color="auto"/>
            </w:tcBorders>
            <w:shd w:val="clear" w:color="auto" w:fill="auto"/>
            <w:noWrap/>
            <w:vAlign w:val="center"/>
            <w:hideMark/>
          </w:tcPr>
          <w:p w:rsidR="003D60C9" w:rsidRPr="00B626F0" w:rsidRDefault="003D60C9" w:rsidP="00FF2EE9">
            <w:pPr>
              <w:rPr>
                <w:rFonts w:ascii="Calibri" w:hAnsi="Calibri" w:cs="Calibri"/>
                <w:color w:val="1F497D"/>
                <w:sz w:val="22"/>
                <w:szCs w:val="22"/>
                <w:lang w:val="en-GB" w:eastAsia="en-GB"/>
              </w:rPr>
            </w:pPr>
            <w:proofErr w:type="spellStart"/>
            <w:r w:rsidRPr="00B626F0">
              <w:rPr>
                <w:rFonts w:ascii="Calibri" w:hAnsi="Calibri" w:cs="Calibri"/>
                <w:color w:val="1F497D"/>
                <w:sz w:val="22"/>
                <w:szCs w:val="22"/>
                <w:lang w:val="en-GB" w:eastAsia="en-GB"/>
              </w:rPr>
              <w:t>reserv</w:t>
            </w:r>
            <w:r w:rsidR="00FF2EE9">
              <w:rPr>
                <w:rFonts w:ascii="Calibri" w:hAnsi="Calibri" w:cs="Calibri"/>
                <w:color w:val="1F497D"/>
                <w:sz w:val="22"/>
                <w:szCs w:val="22"/>
                <w:lang w:val="en-GB" w:eastAsia="en-GB"/>
              </w:rPr>
              <w:t>e</w:t>
            </w:r>
            <w:r w:rsidRPr="00B626F0">
              <w:rPr>
                <w:rFonts w:ascii="Calibri" w:hAnsi="Calibri" w:cs="Calibri"/>
                <w:color w:val="1F497D"/>
                <w:sz w:val="22"/>
                <w:szCs w:val="22"/>
                <w:lang w:val="en-GB" w:eastAsia="en-GB"/>
              </w:rPr>
              <w:t>_cf</w:t>
            </w:r>
            <w:proofErr w:type="spellEnd"/>
          </w:p>
        </w:tc>
        <w:tc>
          <w:tcPr>
            <w:tcW w:w="5881" w:type="dxa"/>
            <w:vMerge w:val="restart"/>
            <w:tcBorders>
              <w:left w:val="single" w:sz="4" w:space="0" w:color="auto"/>
            </w:tcBorders>
          </w:tcPr>
          <w:p w:rsidR="003D60C9" w:rsidRPr="003D60C9" w:rsidRDefault="003D60C9" w:rsidP="00B626F0">
            <w:pPr>
              <w:rPr>
                <w:rFonts w:ascii="Calibri" w:hAnsi="Calibri" w:cs="Calibri"/>
                <w:sz w:val="22"/>
                <w:szCs w:val="22"/>
                <w:lang w:val="en-GB" w:eastAsia="en-GB"/>
              </w:rPr>
            </w:pPr>
            <w:r w:rsidRPr="003D60C9">
              <w:rPr>
                <w:rFonts w:ascii="Calibri" w:hAnsi="Calibri" w:cs="Calibri"/>
                <w:sz w:val="22"/>
                <w:szCs w:val="22"/>
                <w:lang w:val="en-GB" w:eastAsia="en-GB"/>
              </w:rPr>
              <w:t>When messages and event are received from all children</w:t>
            </w:r>
          </w:p>
        </w:tc>
      </w:tr>
      <w:tr w:rsidR="003D60C9" w:rsidRPr="00B626F0" w:rsidTr="003D60C9">
        <w:trPr>
          <w:trHeight w:val="300"/>
        </w:trPr>
        <w:tc>
          <w:tcPr>
            <w:tcW w:w="1505" w:type="dxa"/>
            <w:tcBorders>
              <w:top w:val="nil"/>
              <w:left w:val="single" w:sz="12" w:space="0" w:color="00B05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&lt;rsv.cf</w:t>
            </w:r>
          </w:p>
        </w:tc>
        <w:tc>
          <w:tcPr>
            <w:tcW w:w="5881" w:type="dxa"/>
            <w:vMerge/>
            <w:tcBorders>
              <w:left w:val="single" w:sz="4" w:space="0" w:color="auto"/>
            </w:tcBorders>
          </w:tcPr>
          <w:p w:rsidR="003D60C9" w:rsidRPr="00B626F0" w:rsidRDefault="003D60C9" w:rsidP="00B626F0">
            <w:pPr>
              <w:rPr>
                <w:rFonts w:ascii="Calibri" w:hAnsi="Calibri" w:cs="Calibri"/>
                <w:color w:val="FF0000"/>
                <w:sz w:val="22"/>
                <w:szCs w:val="22"/>
                <w:lang w:val="en-GB" w:eastAsia="en-GB"/>
              </w:rPr>
            </w:pPr>
          </w:p>
        </w:tc>
      </w:tr>
      <w:tr w:rsidR="003D60C9" w:rsidRPr="00B626F0" w:rsidTr="003D60C9">
        <w:trPr>
          <w:trHeight w:val="300"/>
        </w:trPr>
        <w:tc>
          <w:tcPr>
            <w:tcW w:w="1505"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p>
        </w:tc>
        <w:tc>
          <w:tcPr>
            <w:tcW w:w="5881" w:type="dxa"/>
            <w:tcBorders>
              <w:left w:val="nil"/>
              <w:right w:val="nil"/>
            </w:tcBorders>
          </w:tcPr>
          <w:p w:rsidR="003D60C9" w:rsidRPr="00B626F0" w:rsidRDefault="003D60C9" w:rsidP="00B626F0">
            <w:pPr>
              <w:rPr>
                <w:rFonts w:ascii="Calibri" w:hAnsi="Calibri" w:cs="Calibri"/>
                <w:color w:val="000000"/>
                <w:sz w:val="22"/>
                <w:szCs w:val="22"/>
                <w:lang w:val="en-GB" w:eastAsia="en-GB"/>
              </w:rPr>
            </w:pPr>
          </w:p>
        </w:tc>
      </w:tr>
      <w:tr w:rsidR="003D60C9" w:rsidRPr="00B626F0" w:rsidTr="003D60C9">
        <w:trPr>
          <w:trHeight w:val="300"/>
        </w:trPr>
        <w:tc>
          <w:tcPr>
            <w:tcW w:w="1505" w:type="dxa"/>
            <w:tcBorders>
              <w:top w:val="single" w:sz="4" w:space="0" w:color="auto"/>
              <w:left w:val="single" w:sz="12" w:space="0" w:color="FFFF00"/>
              <w:bottom w:val="single" w:sz="4" w:space="0" w:color="auto"/>
              <w:right w:val="single" w:sz="4" w:space="0" w:color="auto"/>
            </w:tcBorders>
            <w:shd w:val="clear" w:color="auto" w:fill="auto"/>
            <w:noWrap/>
            <w:vAlign w:val="center"/>
            <w:hideMark/>
          </w:tcPr>
          <w:p w:rsidR="003D60C9" w:rsidRPr="00B626F0" w:rsidRDefault="003D60C9" w:rsidP="00FF2EE9">
            <w:pPr>
              <w:rPr>
                <w:rFonts w:ascii="Calibri" w:hAnsi="Calibri" w:cs="Calibri"/>
                <w:color w:val="1F497D"/>
                <w:sz w:val="22"/>
                <w:szCs w:val="22"/>
                <w:lang w:val="en-GB" w:eastAsia="en-GB"/>
              </w:rPr>
            </w:pPr>
            <w:proofErr w:type="spellStart"/>
            <w:r w:rsidRPr="00B626F0">
              <w:rPr>
                <w:rFonts w:ascii="Calibri" w:hAnsi="Calibri" w:cs="Calibri"/>
                <w:color w:val="1F497D"/>
                <w:sz w:val="22"/>
                <w:szCs w:val="22"/>
                <w:lang w:val="en-GB" w:eastAsia="en-GB"/>
              </w:rPr>
              <w:t>reserv</w:t>
            </w:r>
            <w:r w:rsidR="00FF2EE9">
              <w:rPr>
                <w:rFonts w:ascii="Calibri" w:hAnsi="Calibri" w:cs="Calibri"/>
                <w:color w:val="1F497D"/>
                <w:sz w:val="22"/>
                <w:szCs w:val="22"/>
                <w:lang w:val="en-GB" w:eastAsia="en-GB"/>
              </w:rPr>
              <w:t>e</w:t>
            </w:r>
            <w:r w:rsidRPr="00B626F0">
              <w:rPr>
                <w:rFonts w:ascii="Calibri" w:hAnsi="Calibri" w:cs="Calibri"/>
                <w:color w:val="1F497D"/>
                <w:sz w:val="22"/>
                <w:szCs w:val="22"/>
                <w:lang w:val="en-GB" w:eastAsia="en-GB"/>
              </w:rPr>
              <w:t>_fl</w:t>
            </w:r>
            <w:proofErr w:type="spellEnd"/>
          </w:p>
        </w:tc>
        <w:tc>
          <w:tcPr>
            <w:tcW w:w="5881" w:type="dxa"/>
            <w:vMerge w:val="restart"/>
            <w:tcBorders>
              <w:left w:val="single" w:sz="4" w:space="0" w:color="auto"/>
            </w:tcBorders>
          </w:tcPr>
          <w:p w:rsidR="003D60C9" w:rsidRPr="003D60C9" w:rsidRDefault="003D60C9" w:rsidP="00B626F0">
            <w:pPr>
              <w:rPr>
                <w:rFonts w:ascii="Calibri" w:hAnsi="Calibri" w:cs="Calibri"/>
                <w:sz w:val="22"/>
                <w:szCs w:val="22"/>
                <w:lang w:val="en-GB" w:eastAsia="en-GB"/>
              </w:rPr>
            </w:pPr>
            <w:r w:rsidRPr="003D60C9">
              <w:rPr>
                <w:rFonts w:ascii="Calibri" w:hAnsi="Calibri" w:cs="Calibri"/>
                <w:sz w:val="22"/>
                <w:szCs w:val="22"/>
                <w:lang w:val="en-GB" w:eastAsia="en-GB"/>
              </w:rPr>
              <w:t xml:space="preserve">When messages/event (either </w:t>
            </w:r>
            <w:proofErr w:type="spellStart"/>
            <w:r w:rsidRPr="003D60C9">
              <w:rPr>
                <w:rFonts w:ascii="Calibri" w:hAnsi="Calibri" w:cs="Calibri"/>
                <w:sz w:val="22"/>
                <w:szCs w:val="22"/>
                <w:lang w:val="en-GB" w:eastAsia="en-GB"/>
              </w:rPr>
              <w:t>cf</w:t>
            </w:r>
            <w:proofErr w:type="spellEnd"/>
            <w:r w:rsidRPr="003D60C9">
              <w:rPr>
                <w:rFonts w:ascii="Calibri" w:hAnsi="Calibri" w:cs="Calibri"/>
                <w:sz w:val="22"/>
                <w:szCs w:val="22"/>
                <w:lang w:val="en-GB" w:eastAsia="en-GB"/>
              </w:rPr>
              <w:t xml:space="preserve"> or </w:t>
            </w:r>
            <w:proofErr w:type="spellStart"/>
            <w:r w:rsidRPr="003D60C9">
              <w:rPr>
                <w:rFonts w:ascii="Calibri" w:hAnsi="Calibri" w:cs="Calibri"/>
                <w:sz w:val="22"/>
                <w:szCs w:val="22"/>
                <w:lang w:val="en-GB" w:eastAsia="en-GB"/>
              </w:rPr>
              <w:t>fl</w:t>
            </w:r>
            <w:proofErr w:type="spellEnd"/>
            <w:r w:rsidRPr="003D60C9">
              <w:rPr>
                <w:rFonts w:ascii="Calibri" w:hAnsi="Calibri" w:cs="Calibri"/>
                <w:sz w:val="22"/>
                <w:szCs w:val="22"/>
                <w:lang w:val="en-GB" w:eastAsia="en-GB"/>
              </w:rPr>
              <w:t xml:space="preserve">) are received from all children, and one or more of them is </w:t>
            </w:r>
            <w:proofErr w:type="spellStart"/>
            <w:r w:rsidRPr="003D60C9">
              <w:rPr>
                <w:rFonts w:ascii="Calibri" w:hAnsi="Calibri" w:cs="Calibri"/>
                <w:sz w:val="22"/>
                <w:szCs w:val="22"/>
                <w:lang w:val="en-GB" w:eastAsia="en-GB"/>
              </w:rPr>
              <w:t>fl</w:t>
            </w:r>
            <w:proofErr w:type="spellEnd"/>
          </w:p>
        </w:tc>
      </w:tr>
      <w:tr w:rsidR="003D60C9" w:rsidRPr="00B626F0" w:rsidTr="003D60C9">
        <w:trPr>
          <w:trHeight w:val="300"/>
        </w:trPr>
        <w:tc>
          <w:tcPr>
            <w:tcW w:w="1505" w:type="dxa"/>
            <w:tcBorders>
              <w:top w:val="nil"/>
              <w:left w:val="single" w:sz="12" w:space="0" w:color="FFFF0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&lt;</w:t>
            </w:r>
            <w:proofErr w:type="spellStart"/>
            <w:r w:rsidRPr="00B626F0">
              <w:rPr>
                <w:rFonts w:ascii="Calibri" w:hAnsi="Calibri" w:cs="Calibri"/>
                <w:color w:val="FF0000"/>
                <w:sz w:val="22"/>
                <w:szCs w:val="22"/>
                <w:lang w:val="en-GB" w:eastAsia="en-GB"/>
              </w:rPr>
              <w:t>rsv.fl</w:t>
            </w:r>
            <w:proofErr w:type="spellEnd"/>
          </w:p>
        </w:tc>
        <w:tc>
          <w:tcPr>
            <w:tcW w:w="5881" w:type="dxa"/>
            <w:vMerge/>
            <w:tcBorders>
              <w:left w:val="single" w:sz="4" w:space="0" w:color="auto"/>
            </w:tcBorders>
          </w:tcPr>
          <w:p w:rsidR="003D60C9" w:rsidRPr="00B626F0" w:rsidRDefault="003D60C9" w:rsidP="00B626F0">
            <w:pPr>
              <w:rPr>
                <w:rFonts w:ascii="Calibri" w:hAnsi="Calibri" w:cs="Calibri"/>
                <w:color w:val="FF0000"/>
                <w:sz w:val="22"/>
                <w:szCs w:val="22"/>
                <w:lang w:val="en-GB" w:eastAsia="en-GB"/>
              </w:rPr>
            </w:pPr>
          </w:p>
        </w:tc>
      </w:tr>
      <w:tr w:rsidR="003D60C9" w:rsidRPr="00B626F0" w:rsidTr="003D60C9">
        <w:trPr>
          <w:trHeight w:val="300"/>
        </w:trPr>
        <w:tc>
          <w:tcPr>
            <w:tcW w:w="1505"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p>
        </w:tc>
        <w:tc>
          <w:tcPr>
            <w:tcW w:w="5881" w:type="dxa"/>
            <w:tcBorders>
              <w:left w:val="nil"/>
              <w:right w:val="nil"/>
            </w:tcBorders>
          </w:tcPr>
          <w:p w:rsidR="003D60C9" w:rsidRPr="00B626F0" w:rsidRDefault="003D60C9" w:rsidP="00B626F0">
            <w:pPr>
              <w:rPr>
                <w:rFonts w:ascii="Calibri" w:hAnsi="Calibri" w:cs="Calibri"/>
                <w:color w:val="000000"/>
                <w:sz w:val="22"/>
                <w:szCs w:val="22"/>
                <w:lang w:val="en-GB" w:eastAsia="en-GB"/>
              </w:rPr>
            </w:pPr>
          </w:p>
        </w:tc>
      </w:tr>
      <w:tr w:rsidR="003D60C9" w:rsidRPr="00B626F0" w:rsidTr="003D60C9">
        <w:trPr>
          <w:trHeight w:val="300"/>
        </w:trPr>
        <w:tc>
          <w:tcPr>
            <w:tcW w:w="1505" w:type="dxa"/>
            <w:tcBorders>
              <w:top w:val="single" w:sz="4" w:space="0" w:color="auto"/>
              <w:left w:val="single" w:sz="12" w:space="0" w:color="FF000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1F497D"/>
                <w:sz w:val="22"/>
                <w:szCs w:val="22"/>
                <w:lang w:val="en-GB" w:eastAsia="en-GB"/>
              </w:rPr>
            </w:pPr>
            <w:proofErr w:type="spellStart"/>
            <w:r w:rsidRPr="00B626F0">
              <w:rPr>
                <w:rFonts w:ascii="Calibri" w:hAnsi="Calibri" w:cs="Calibri"/>
                <w:color w:val="1F497D"/>
                <w:sz w:val="22"/>
                <w:szCs w:val="22"/>
                <w:lang w:val="en-GB" w:eastAsia="en-GB"/>
              </w:rPr>
              <w:t>forced_end</w:t>
            </w:r>
            <w:proofErr w:type="spellEnd"/>
          </w:p>
        </w:tc>
        <w:tc>
          <w:tcPr>
            <w:tcW w:w="5881" w:type="dxa"/>
            <w:vMerge w:val="restart"/>
            <w:tcBorders>
              <w:left w:val="single" w:sz="4" w:space="0" w:color="auto"/>
            </w:tcBorders>
          </w:tcPr>
          <w:p w:rsidR="003D60C9" w:rsidRPr="003D60C9" w:rsidRDefault="003D60C9" w:rsidP="00B626F0">
            <w:pPr>
              <w:rPr>
                <w:rFonts w:ascii="Calibri" w:hAnsi="Calibri" w:cs="Calibri"/>
                <w:sz w:val="22"/>
                <w:szCs w:val="22"/>
                <w:lang w:val="en-GB" w:eastAsia="en-GB"/>
              </w:rPr>
            </w:pPr>
            <w:r w:rsidRPr="003D60C9">
              <w:rPr>
                <w:rFonts w:ascii="Calibri" w:hAnsi="Calibri" w:cs="Calibri"/>
                <w:sz w:val="22"/>
                <w:szCs w:val="22"/>
                <w:lang w:val="en-GB" w:eastAsia="en-GB"/>
              </w:rPr>
              <w:t>When one or more message or event is received</w:t>
            </w:r>
          </w:p>
        </w:tc>
      </w:tr>
      <w:tr w:rsidR="003D60C9" w:rsidRPr="00B626F0" w:rsidTr="003D60C9">
        <w:trPr>
          <w:trHeight w:val="300"/>
        </w:trPr>
        <w:tc>
          <w:tcPr>
            <w:tcW w:w="1505" w:type="dxa"/>
            <w:tcBorders>
              <w:top w:val="nil"/>
              <w:left w:val="single" w:sz="12" w:space="0" w:color="FF000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&lt;</w:t>
            </w:r>
            <w:proofErr w:type="spellStart"/>
            <w:r w:rsidRPr="00B626F0">
              <w:rPr>
                <w:rFonts w:ascii="Calibri" w:hAnsi="Calibri" w:cs="Calibri"/>
                <w:color w:val="FF0000"/>
                <w:sz w:val="22"/>
                <w:szCs w:val="22"/>
                <w:lang w:val="en-GB" w:eastAsia="en-GB"/>
              </w:rPr>
              <w:t>fcd_end</w:t>
            </w:r>
            <w:proofErr w:type="spellEnd"/>
          </w:p>
        </w:tc>
        <w:tc>
          <w:tcPr>
            <w:tcW w:w="5881" w:type="dxa"/>
            <w:vMerge/>
            <w:tcBorders>
              <w:left w:val="single" w:sz="4" w:space="0" w:color="auto"/>
            </w:tcBorders>
          </w:tcPr>
          <w:p w:rsidR="003D60C9" w:rsidRPr="00B626F0" w:rsidRDefault="003D60C9" w:rsidP="00B626F0">
            <w:pPr>
              <w:rPr>
                <w:rFonts w:ascii="Calibri" w:hAnsi="Calibri" w:cs="Calibri"/>
                <w:color w:val="FF0000"/>
                <w:sz w:val="22"/>
                <w:szCs w:val="22"/>
                <w:lang w:val="en-GB" w:eastAsia="en-GB"/>
              </w:rPr>
            </w:pPr>
          </w:p>
        </w:tc>
      </w:tr>
    </w:tbl>
    <w:p w:rsidR="00B626F0" w:rsidRDefault="00B626F0" w:rsidP="00954FB1"/>
    <w:p w:rsidR="003D60C9" w:rsidRDefault="003D60C9" w:rsidP="003D60C9">
      <w:r>
        <w:t>*1 "Initial" is a pseudo state. An SM is generated when &gt;</w:t>
      </w:r>
      <w:proofErr w:type="spellStart"/>
      <w:r>
        <w:t>rsv.rq</w:t>
      </w:r>
      <w:proofErr w:type="spellEnd"/>
      <w:r>
        <w:t xml:space="preserve"> is received. Therefore, these cases never occur.</w:t>
      </w:r>
    </w:p>
    <w:p w:rsidR="003D60C9" w:rsidRDefault="003D60C9" w:rsidP="003D60C9">
      <w:r>
        <w:t xml:space="preserve">*2 </w:t>
      </w:r>
      <w:proofErr w:type="gramStart"/>
      <w:r>
        <w:t>The</w:t>
      </w:r>
      <w:proofErr w:type="gramEnd"/>
      <w:r>
        <w:t xml:space="preserve"> input event/message should be held (not consumed) and will </w:t>
      </w:r>
      <w:r w:rsidR="001147BC">
        <w:t>be processed in a future state.</w:t>
      </w:r>
      <w:r>
        <w:t xml:space="preserve"> No transition occurs.</w:t>
      </w:r>
    </w:p>
    <w:p w:rsidR="00954FB1" w:rsidRDefault="00954FB1" w:rsidP="0028295D"/>
    <w:p w:rsidR="00954FB1" w:rsidRDefault="00954FB1" w:rsidP="0028295D"/>
    <w:p w:rsidR="0028295D" w:rsidRDefault="00A25750" w:rsidP="0028295D">
      <w:pPr>
        <w:pStyle w:val="Heading2"/>
      </w:pPr>
      <w:bookmarkStart w:id="15" w:name="_Toc312162320"/>
      <w:r>
        <w:t xml:space="preserve">Requesting a </w:t>
      </w:r>
      <w:r w:rsidR="00F53315">
        <w:t>Reservation</w:t>
      </w:r>
      <w:bookmarkEnd w:id="15"/>
    </w:p>
    <w:p w:rsidR="0028295D" w:rsidRDefault="00BF5E72" w:rsidP="0028295D">
      <w:r>
        <w:t>A</w:t>
      </w:r>
      <w:r w:rsidR="00A25750">
        <w:t xml:space="preserve"> </w:t>
      </w:r>
      <w:proofErr w:type="spellStart"/>
      <w:r w:rsidR="008E25BD" w:rsidRPr="00D1655D">
        <w:rPr>
          <w:i/>
        </w:rPr>
        <w:t>reserv</w:t>
      </w:r>
      <w:r w:rsidR="00D1655D">
        <w:rPr>
          <w:i/>
        </w:rPr>
        <w:t>e</w:t>
      </w:r>
      <w:r w:rsidRPr="00D1655D">
        <w:rPr>
          <w:i/>
        </w:rPr>
        <w:t>Request</w:t>
      </w:r>
      <w:proofErr w:type="spellEnd"/>
      <w:r>
        <w:t xml:space="preserve"> </w:t>
      </w:r>
      <w:r w:rsidR="00A25750">
        <w:t xml:space="preserve">is </w:t>
      </w:r>
      <w:r w:rsidR="00C32A47">
        <w:t>sent by the RA</w:t>
      </w:r>
      <w:r w:rsidR="00A25750">
        <w:t xml:space="preserve"> to </w:t>
      </w:r>
      <w:r>
        <w:t>the PA to initiate the lifecycle of the C</w:t>
      </w:r>
      <w:r w:rsidR="00A25750">
        <w:t xml:space="preserve">onnection.  </w:t>
      </w:r>
      <w:r w:rsidR="001147BC">
        <w:t>Once sent, b</w:t>
      </w:r>
      <w:r w:rsidR="002A0AE6">
        <w:t xml:space="preserve">oth </w:t>
      </w:r>
      <w:r w:rsidR="001147BC">
        <w:t xml:space="preserve">the </w:t>
      </w:r>
      <w:r w:rsidR="002A0AE6">
        <w:t xml:space="preserve">RA and PA </w:t>
      </w:r>
      <w:r w:rsidR="008625B9">
        <w:t>state-machine</w:t>
      </w:r>
      <w:r w:rsidR="002A0AE6">
        <w:t xml:space="preserve">s </w:t>
      </w:r>
      <w:r w:rsidR="00E57E9B">
        <w:t>transition from Initial state to</w:t>
      </w:r>
      <w:r>
        <w:t xml:space="preserve"> Reserving state</w:t>
      </w:r>
      <w:r w:rsidR="00A25750">
        <w:t xml:space="preserve">.  </w:t>
      </w:r>
      <w:r w:rsidR="002A0AE6">
        <w:t>The</w:t>
      </w:r>
      <w:r>
        <w:t xml:space="preserve"> PA</w:t>
      </w:r>
      <w:r w:rsidR="002A0AE6">
        <w:t xml:space="preserve"> reserves resources requested using path computation and </w:t>
      </w:r>
      <w:r w:rsidR="00BD3F32">
        <w:t xml:space="preserve">depending on the results </w:t>
      </w:r>
      <w:r w:rsidR="002A0AE6">
        <w:t>may choose to contact other</w:t>
      </w:r>
      <w:r w:rsidR="00BD3F32">
        <w:t xml:space="preserve"> </w:t>
      </w:r>
      <w:r w:rsidR="002A0AE6">
        <w:t>NSA</w:t>
      </w:r>
      <w:r w:rsidR="00BD3F32">
        <w:t>s</w:t>
      </w:r>
      <w:r w:rsidR="002A0AE6">
        <w:t xml:space="preserve"> </w:t>
      </w:r>
      <w:r w:rsidR="00BD3F32">
        <w:t>to complete the reservation process</w:t>
      </w:r>
      <w:r w:rsidR="00A25750">
        <w:t xml:space="preserve">.   </w:t>
      </w:r>
      <w:r w:rsidR="00C32A47">
        <w:t xml:space="preserve">If </w:t>
      </w:r>
      <w:r w:rsidR="00A25750">
        <w:t xml:space="preserve">the </w:t>
      </w:r>
      <w:r w:rsidR="00CA0033">
        <w:t>Reserving process complete</w:t>
      </w:r>
      <w:r w:rsidR="00C32A47">
        <w:t>s successfully</w:t>
      </w:r>
      <w:r w:rsidR="00C75003">
        <w:t xml:space="preserve"> (also in </w:t>
      </w:r>
      <w:r w:rsidR="00E57E9B">
        <w:t>all</w:t>
      </w:r>
      <w:r w:rsidR="00C75003">
        <w:t xml:space="preserve"> child NSAs)</w:t>
      </w:r>
      <w:r w:rsidR="00A25750">
        <w:t xml:space="preserve"> </w:t>
      </w:r>
      <w:r>
        <w:t xml:space="preserve">a </w:t>
      </w:r>
      <w:proofErr w:type="spellStart"/>
      <w:r w:rsidR="008E25BD" w:rsidRPr="00FF2EE9">
        <w:rPr>
          <w:i/>
        </w:rPr>
        <w:t>reserv</w:t>
      </w:r>
      <w:r w:rsidR="00FF2EE9" w:rsidRPr="00FF2EE9">
        <w:rPr>
          <w:i/>
        </w:rPr>
        <w:t>e</w:t>
      </w:r>
      <w:r w:rsidR="008C0D8D" w:rsidRPr="00FF2EE9">
        <w:rPr>
          <w:i/>
        </w:rPr>
        <w:t>Confirm</w:t>
      </w:r>
      <w:proofErr w:type="spellEnd"/>
      <w:r w:rsidR="00DA0E73">
        <w:t xml:space="preserve"> message </w:t>
      </w:r>
      <w:r>
        <w:t>is sent to the</w:t>
      </w:r>
      <w:r w:rsidR="00A25750">
        <w:t xml:space="preserve"> </w:t>
      </w:r>
      <w:r>
        <w:t>RA</w:t>
      </w:r>
      <w:r w:rsidR="00A25750">
        <w:t xml:space="preserve"> and </w:t>
      </w:r>
      <w:r w:rsidR="00E00D4A">
        <w:t xml:space="preserve">the </w:t>
      </w:r>
      <w:r w:rsidR="00C32A47">
        <w:t>C</w:t>
      </w:r>
      <w:r w:rsidR="00E00D4A">
        <w:t xml:space="preserve">onnection </w:t>
      </w:r>
      <w:r w:rsidR="00EB46B4">
        <w:t>move</w:t>
      </w:r>
      <w:r w:rsidR="00E00D4A">
        <w:t>s</w:t>
      </w:r>
      <w:r w:rsidR="00A25750">
        <w:t xml:space="preserve"> into </w:t>
      </w:r>
      <w:r>
        <w:t>the</w:t>
      </w:r>
      <w:r w:rsidR="00A25750">
        <w:t xml:space="preserve"> </w:t>
      </w:r>
      <w:proofErr w:type="gramStart"/>
      <w:r>
        <w:t>Reserved</w:t>
      </w:r>
      <w:proofErr w:type="gramEnd"/>
      <w:r w:rsidR="00EB46B4">
        <w:t xml:space="preserve"> state. </w:t>
      </w:r>
    </w:p>
    <w:p w:rsidR="00493A5F" w:rsidRDefault="00493A5F" w:rsidP="0028295D"/>
    <w:p w:rsidR="00DA0E73" w:rsidRDefault="00DA0E73" w:rsidP="00DA0E73">
      <w:r>
        <w:t xml:space="preserve">If the reservation process fails </w:t>
      </w:r>
      <w:r w:rsidR="00500328">
        <w:t xml:space="preserve">locally or in any of the child NSAs </w:t>
      </w:r>
      <w:r>
        <w:t>(due for example to the failure of path computation), th</w:t>
      </w:r>
      <w:r w:rsidR="008C0D8D">
        <w:t xml:space="preserve">en the PA issues a </w:t>
      </w:r>
      <w:proofErr w:type="spellStart"/>
      <w:r w:rsidR="008E25BD" w:rsidRPr="00FF2EE9">
        <w:rPr>
          <w:i/>
        </w:rPr>
        <w:t>reserv</w:t>
      </w:r>
      <w:r w:rsidR="00FF2EE9" w:rsidRPr="00FF2EE9">
        <w:rPr>
          <w:i/>
        </w:rPr>
        <w:t>e</w:t>
      </w:r>
      <w:r w:rsidR="00465AF5" w:rsidRPr="00FF2EE9">
        <w:rPr>
          <w:i/>
        </w:rPr>
        <w:t>Failed</w:t>
      </w:r>
      <w:proofErr w:type="spellEnd"/>
      <w:r>
        <w:t xml:space="preserve"> message to the RA, and the Connection moves to the </w:t>
      </w:r>
      <w:r w:rsidR="00500328">
        <w:t>Cleaning state in both</w:t>
      </w:r>
      <w:r w:rsidR="001147BC">
        <w:t xml:space="preserve"> the</w:t>
      </w:r>
      <w:r w:rsidR="00500328">
        <w:t xml:space="preserve"> RA and PA and issues a </w:t>
      </w:r>
      <w:proofErr w:type="spellStart"/>
      <w:r w:rsidR="008E25BD" w:rsidRPr="007F4684">
        <w:rPr>
          <w:i/>
        </w:rPr>
        <w:t>terminate</w:t>
      </w:r>
      <w:r w:rsidR="00500328" w:rsidRPr="007F4684">
        <w:rPr>
          <w:i/>
        </w:rPr>
        <w:t>Request</w:t>
      </w:r>
      <w:proofErr w:type="spellEnd"/>
      <w:r w:rsidR="00500328">
        <w:t xml:space="preserve"> to all child NSAs</w:t>
      </w:r>
      <w:r w:rsidR="00E54D2D">
        <w:t xml:space="preserve"> and a terminate instruction to the local NRM.</w:t>
      </w:r>
      <w:r w:rsidR="00500328">
        <w:t>.</w:t>
      </w:r>
    </w:p>
    <w:p w:rsidR="00500328" w:rsidRDefault="00500328" w:rsidP="00DA0E73"/>
    <w:p w:rsidR="00C37C06" w:rsidRDefault="00500328" w:rsidP="00DA0E73">
      <w:r>
        <w:t xml:space="preserve">Once the local NSA </w:t>
      </w:r>
      <w:r w:rsidR="00E54D2D">
        <w:t xml:space="preserve">responds with a </w:t>
      </w:r>
      <w:proofErr w:type="spellStart"/>
      <w:r w:rsidR="00E54D2D" w:rsidRPr="00FF2EE9">
        <w:rPr>
          <w:i/>
        </w:rPr>
        <w:t>terminate_ok</w:t>
      </w:r>
      <w:proofErr w:type="spellEnd"/>
      <w:r w:rsidR="00E54D2D">
        <w:t xml:space="preserve"> message </w:t>
      </w:r>
      <w:r>
        <w:t xml:space="preserve">and any child NSAs come back with a </w:t>
      </w:r>
      <w:proofErr w:type="spellStart"/>
      <w:r w:rsidR="008E25BD" w:rsidRPr="00FF2EE9">
        <w:rPr>
          <w:i/>
        </w:rPr>
        <w:t>terminate</w:t>
      </w:r>
      <w:r w:rsidRPr="00FF2EE9">
        <w:rPr>
          <w:i/>
        </w:rPr>
        <w:t>Confirm</w:t>
      </w:r>
      <w:proofErr w:type="spellEnd"/>
      <w:r>
        <w:t xml:space="preserve"> message, </w:t>
      </w:r>
      <w:r w:rsidR="00C37C06">
        <w:t xml:space="preserve">the </w:t>
      </w:r>
      <w:r w:rsidR="008625B9">
        <w:t>state-machine</w:t>
      </w:r>
      <w:r w:rsidR="00C37C06">
        <w:t xml:space="preserve"> is terminated.</w:t>
      </w:r>
    </w:p>
    <w:p w:rsidR="00500328" w:rsidRDefault="00500328" w:rsidP="00DA0E73"/>
    <w:p w:rsidR="00CA0033" w:rsidRDefault="00CA0033" w:rsidP="0028295D"/>
    <w:p w:rsidR="00CA0033" w:rsidRDefault="00CA0033" w:rsidP="00CA0033">
      <w:pPr>
        <w:pStyle w:val="Heading2"/>
      </w:pPr>
      <w:bookmarkStart w:id="16" w:name="_Toc312162321"/>
      <w:r>
        <w:t>Provisioning</w:t>
      </w:r>
      <w:r w:rsidR="00493A5F">
        <w:t xml:space="preserve"> </w:t>
      </w:r>
      <w:r w:rsidR="00C32A47">
        <w:t>a</w:t>
      </w:r>
      <w:r w:rsidR="00493A5F">
        <w:t xml:space="preserve"> Connection</w:t>
      </w:r>
      <w:bookmarkEnd w:id="16"/>
    </w:p>
    <w:p w:rsidR="00CA0033" w:rsidRDefault="00CA0033" w:rsidP="00CA0033">
      <w:pPr>
        <w:pStyle w:val="nobreak"/>
      </w:pPr>
      <w:r>
        <w:t xml:space="preserve">When the Connection is in the </w:t>
      </w:r>
      <w:proofErr w:type="gramStart"/>
      <w:r>
        <w:t>Reserved</w:t>
      </w:r>
      <w:proofErr w:type="gramEnd"/>
      <w:r>
        <w:t xml:space="preserve"> state the RA can send a </w:t>
      </w:r>
      <w:proofErr w:type="spellStart"/>
      <w:r w:rsidRPr="007F4684">
        <w:rPr>
          <w:i/>
        </w:rPr>
        <w:t>provisionRequest</w:t>
      </w:r>
      <w:proofErr w:type="spellEnd"/>
      <w:r w:rsidR="00C32A47">
        <w:t xml:space="preserve"> message.  This</w:t>
      </w:r>
      <w:r>
        <w:t xml:space="preserve"> request will</w:t>
      </w:r>
      <w:r w:rsidR="00C32A47">
        <w:t xml:space="preserve"> be treated in two possible ways</w:t>
      </w:r>
      <w:r>
        <w:t xml:space="preserve"> depend</w:t>
      </w:r>
      <w:r w:rsidR="00C32A47">
        <w:t>ing</w:t>
      </w:r>
      <w:r>
        <w:t xml:space="preserve"> on the arrival of the request in relation to the </w:t>
      </w:r>
      <w:proofErr w:type="spellStart"/>
      <w:r>
        <w:t>startTime</w:t>
      </w:r>
      <w:proofErr w:type="spellEnd"/>
      <w:r>
        <w:t xml:space="preserve"> </w:t>
      </w:r>
      <w:r w:rsidR="00063161">
        <w:t>specified</w:t>
      </w:r>
      <w:r>
        <w:t xml:space="preserve"> </w:t>
      </w:r>
      <w:r w:rsidR="00C32A47">
        <w:t xml:space="preserve">in the </w:t>
      </w:r>
      <w:proofErr w:type="spellStart"/>
      <w:r w:rsidR="008E25BD" w:rsidRPr="00D1655D">
        <w:rPr>
          <w:i/>
        </w:rPr>
        <w:t>reserv</w:t>
      </w:r>
      <w:r w:rsidR="00D1655D">
        <w:rPr>
          <w:i/>
        </w:rPr>
        <w:t>e</w:t>
      </w:r>
      <w:r w:rsidR="00C32A47" w:rsidRPr="00D1655D">
        <w:rPr>
          <w:i/>
        </w:rPr>
        <w:t>Request</w:t>
      </w:r>
      <w:proofErr w:type="spellEnd"/>
      <w:r w:rsidR="00C32A47">
        <w:t xml:space="preserve"> message:</w:t>
      </w:r>
    </w:p>
    <w:p w:rsidR="00493A5F" w:rsidRDefault="00AE050A" w:rsidP="004D4EA9">
      <w:pPr>
        <w:numPr>
          <w:ilvl w:val="0"/>
          <w:numId w:val="14"/>
        </w:numPr>
      </w:pPr>
      <w:r w:rsidRPr="00AE050A">
        <w:rPr>
          <w:b/>
        </w:rPr>
        <w:t>Manual Start:</w:t>
      </w:r>
      <w:r>
        <w:t xml:space="preserve"> </w:t>
      </w:r>
      <w:r w:rsidR="00CA0033">
        <w:t xml:space="preserve">Where the </w:t>
      </w:r>
      <w:proofErr w:type="spellStart"/>
      <w:r w:rsidR="00CA0033" w:rsidRPr="00FF2EE9">
        <w:rPr>
          <w:i/>
        </w:rPr>
        <w:t>startTime</w:t>
      </w:r>
      <w:proofErr w:type="spellEnd"/>
      <w:r w:rsidR="00CA0033">
        <w:t xml:space="preserve"> has </w:t>
      </w:r>
      <w:r w:rsidR="00493A5F">
        <w:t>already passed (</w:t>
      </w:r>
      <w:r w:rsidR="00CA0033">
        <w:t xml:space="preserve">according to the </w:t>
      </w:r>
      <w:r w:rsidR="00493A5F">
        <w:t>PA</w:t>
      </w:r>
      <w:r w:rsidR="00CA0033">
        <w:t xml:space="preserve"> </w:t>
      </w:r>
      <w:r w:rsidR="00493A5F">
        <w:t xml:space="preserve">local </w:t>
      </w:r>
      <w:r w:rsidR="00CA0033">
        <w:t>timer</w:t>
      </w:r>
      <w:r w:rsidR="00493A5F">
        <w:t>)</w:t>
      </w:r>
      <w:r w:rsidR="00CA0033">
        <w:t xml:space="preserve">, </w:t>
      </w:r>
      <w:r w:rsidR="00493A5F">
        <w:t xml:space="preserve">receipt of the </w:t>
      </w:r>
      <w:proofErr w:type="spellStart"/>
      <w:r w:rsidR="00493A5F" w:rsidRPr="007F4684">
        <w:rPr>
          <w:i/>
        </w:rPr>
        <w:t>provisionRequest</w:t>
      </w:r>
      <w:proofErr w:type="spellEnd"/>
      <w:r w:rsidR="00493A5F">
        <w:t xml:space="preserve"> message </w:t>
      </w:r>
      <w:r w:rsidR="00D11FE4">
        <w:t>moves to Provisioning state</w:t>
      </w:r>
      <w:r w:rsidR="00493A5F">
        <w:t>.</w:t>
      </w:r>
      <w:r w:rsidR="00063161">
        <w:t xml:space="preserve"> </w:t>
      </w:r>
      <w:r w:rsidR="00EC26C7">
        <w:t xml:space="preserve"> </w:t>
      </w:r>
    </w:p>
    <w:p w:rsidR="00493A5F" w:rsidRDefault="00AE050A" w:rsidP="004D4EA9">
      <w:pPr>
        <w:numPr>
          <w:ilvl w:val="0"/>
          <w:numId w:val="14"/>
        </w:numPr>
      </w:pPr>
      <w:r w:rsidRPr="00AE050A">
        <w:rPr>
          <w:b/>
        </w:rPr>
        <w:t>Auto Start:</w:t>
      </w:r>
      <w:r>
        <w:t xml:space="preserve"> </w:t>
      </w:r>
      <w:r w:rsidR="00493A5F">
        <w:t xml:space="preserve">Were the </w:t>
      </w:r>
      <w:proofErr w:type="spellStart"/>
      <w:r w:rsidR="00493A5F" w:rsidRPr="00FF2EE9">
        <w:rPr>
          <w:i/>
        </w:rPr>
        <w:t>startTime</w:t>
      </w:r>
      <w:proofErr w:type="spellEnd"/>
      <w:r w:rsidR="00493A5F">
        <w:t xml:space="preserve"> has not yet arrived (according</w:t>
      </w:r>
      <w:r w:rsidR="00CA0033">
        <w:t xml:space="preserve"> </w:t>
      </w:r>
      <w:r w:rsidR="00493A5F">
        <w:t>to the PA local timer)</w:t>
      </w:r>
      <w:proofErr w:type="gramStart"/>
      <w:r w:rsidR="00493A5F">
        <w:t>,</w:t>
      </w:r>
      <w:proofErr w:type="gramEnd"/>
      <w:r w:rsidR="00493A5F">
        <w:t xml:space="preserve"> the Connection </w:t>
      </w:r>
      <w:r w:rsidR="007D48B3">
        <w:t xml:space="preserve">moves to the </w:t>
      </w:r>
      <w:proofErr w:type="spellStart"/>
      <w:r w:rsidR="007D48B3" w:rsidRPr="00FF2EE9">
        <w:rPr>
          <w:i/>
        </w:rPr>
        <w:t>AutoProvision</w:t>
      </w:r>
      <w:proofErr w:type="spellEnd"/>
      <w:r w:rsidR="007D48B3">
        <w:t xml:space="preserve"> state and waits </w:t>
      </w:r>
      <w:r w:rsidR="00493A5F">
        <w:t xml:space="preserve">until the </w:t>
      </w:r>
      <w:proofErr w:type="spellStart"/>
      <w:r w:rsidR="00493A5F" w:rsidRPr="00FF2EE9">
        <w:rPr>
          <w:i/>
        </w:rPr>
        <w:t>startTime</w:t>
      </w:r>
      <w:proofErr w:type="spellEnd"/>
      <w:r w:rsidR="00493A5F">
        <w:t xml:space="preserve"> is reached.  The Connection state then moves to Provisioning</w:t>
      </w:r>
      <w:r>
        <w:t xml:space="preserve"> without further action by the RA</w:t>
      </w:r>
      <w:r w:rsidR="007D48B3">
        <w:t xml:space="preserve"> at the commencement of the </w:t>
      </w:r>
      <w:proofErr w:type="spellStart"/>
      <w:r w:rsidR="007D48B3" w:rsidRPr="00FF2EE9">
        <w:rPr>
          <w:i/>
        </w:rPr>
        <w:t>startTime</w:t>
      </w:r>
      <w:proofErr w:type="spellEnd"/>
      <w:r w:rsidR="00493A5F">
        <w:t>.</w:t>
      </w:r>
    </w:p>
    <w:p w:rsidR="00AE050A" w:rsidRDefault="00AE050A" w:rsidP="00AE050A"/>
    <w:p w:rsidR="007E49C1" w:rsidRPr="00084DEB" w:rsidRDefault="00AE050A" w:rsidP="00AE050A">
      <w:pPr>
        <w:pStyle w:val="CommentText"/>
        <w:rPr>
          <w:color w:val="FF0000"/>
        </w:rPr>
      </w:pPr>
      <w:r>
        <w:t xml:space="preserve">When the </w:t>
      </w:r>
      <w:r w:rsidR="004A1F09">
        <w:t>local NRM or child NSAs</w:t>
      </w:r>
      <w:r>
        <w:t xml:space="preserve"> indicate that the </w:t>
      </w:r>
      <w:r w:rsidR="004B5D79">
        <w:t>Provisioning</w:t>
      </w:r>
      <w:r>
        <w:t xml:space="preserve"> has been completed, the PA issues a </w:t>
      </w:r>
      <w:proofErr w:type="spellStart"/>
      <w:r>
        <w:t>provision</w:t>
      </w:r>
      <w:r w:rsidR="008C0D8D">
        <w:t>Confirm</w:t>
      </w:r>
      <w:proofErr w:type="spellEnd"/>
      <w:r>
        <w:t xml:space="preserve"> message to the RA and the Connection moves to the </w:t>
      </w:r>
      <w:r w:rsidR="00E54D2D">
        <w:t>Provisioned</w:t>
      </w:r>
      <w:r>
        <w:t xml:space="preserve"> </w:t>
      </w:r>
      <w:r>
        <w:lastRenderedPageBreak/>
        <w:t xml:space="preserve">state.  If the </w:t>
      </w:r>
      <w:r w:rsidR="004B5D79">
        <w:t>Provisioning</w:t>
      </w:r>
      <w:r>
        <w:t xml:space="preserve"> fails, a </w:t>
      </w:r>
      <w:proofErr w:type="spellStart"/>
      <w:r w:rsidRPr="00D95CFE">
        <w:rPr>
          <w:i/>
        </w:rPr>
        <w:t>provision</w:t>
      </w:r>
      <w:r w:rsidR="008C0D8D" w:rsidRPr="00D95CFE">
        <w:rPr>
          <w:i/>
        </w:rPr>
        <w:t>Fail</w:t>
      </w:r>
      <w:proofErr w:type="spellEnd"/>
      <w:r>
        <w:t xml:space="preserve"> message is issued by the PA to the RA. </w:t>
      </w:r>
      <w:r w:rsidRPr="002F348F">
        <w:t xml:space="preserve"> No further action is taken – the </w:t>
      </w:r>
      <w:r w:rsidR="00F53315">
        <w:t>Reservation</w:t>
      </w:r>
      <w:r w:rsidRPr="002F348F">
        <w:t xml:space="preserve"> </w:t>
      </w:r>
      <w:r w:rsidR="00084DEB" w:rsidRPr="002F348F">
        <w:t>mov</w:t>
      </w:r>
      <w:r w:rsidR="002F348F">
        <w:t xml:space="preserve">es to </w:t>
      </w:r>
      <w:r w:rsidR="00E54D2D">
        <w:t>Scheduled</w:t>
      </w:r>
      <w:r w:rsidR="002F348F">
        <w:t xml:space="preserve"> state</w:t>
      </w:r>
      <w:r w:rsidRPr="002F348F">
        <w:t>.</w:t>
      </w:r>
    </w:p>
    <w:p w:rsidR="007E49C1" w:rsidRDefault="007E49C1" w:rsidP="00AE050A">
      <w:pPr>
        <w:pStyle w:val="CommentText"/>
      </w:pPr>
    </w:p>
    <w:p w:rsidR="00AE050A" w:rsidRDefault="00AE050A" w:rsidP="00AE050A">
      <w:pPr>
        <w:pStyle w:val="CommentText"/>
      </w:pPr>
      <w:r>
        <w:t>Connection lifecycle</w:t>
      </w:r>
      <w:r w:rsidR="007E49C1">
        <w:t xml:space="preserve"> remains in the</w:t>
      </w:r>
      <w:r w:rsidR="00EA5479">
        <w:t xml:space="preserve"> </w:t>
      </w:r>
      <w:r w:rsidR="00E54D2D">
        <w:t xml:space="preserve">Scheduled </w:t>
      </w:r>
      <w:r w:rsidR="007E49C1">
        <w:t>state</w:t>
      </w:r>
      <w:r>
        <w:t xml:space="preserve"> until a) a </w:t>
      </w:r>
      <w:proofErr w:type="spellStart"/>
      <w:r w:rsidRPr="00283B7D">
        <w:rPr>
          <w:i/>
        </w:rPr>
        <w:t>provisionRequest</w:t>
      </w:r>
      <w:proofErr w:type="spellEnd"/>
      <w:r>
        <w:t xml:space="preserve"> is re</w:t>
      </w:r>
      <w:r w:rsidR="00E54D2D">
        <w:t>-</w:t>
      </w:r>
      <w:r>
        <w:t xml:space="preserve">tried, b) a </w:t>
      </w:r>
      <w:proofErr w:type="spellStart"/>
      <w:r w:rsidR="00283B7D" w:rsidRPr="00283B7D">
        <w:rPr>
          <w:i/>
        </w:rPr>
        <w:t>t</w:t>
      </w:r>
      <w:r w:rsidR="008E25BD" w:rsidRPr="00283B7D">
        <w:rPr>
          <w:i/>
        </w:rPr>
        <w:t>erminate</w:t>
      </w:r>
      <w:r w:rsidR="00283B7D" w:rsidRPr="00283B7D">
        <w:rPr>
          <w:i/>
        </w:rPr>
        <w:t>R</w:t>
      </w:r>
      <w:r w:rsidRPr="00283B7D">
        <w:rPr>
          <w:i/>
        </w:rPr>
        <w:t>equest</w:t>
      </w:r>
      <w:proofErr w:type="spellEnd"/>
      <w:r>
        <w:t xml:space="preserve"> is received, or the </w:t>
      </w:r>
      <w:r w:rsidR="00F53315">
        <w:t>Reservation</w:t>
      </w:r>
      <w:r>
        <w:t xml:space="preserve"> expires</w:t>
      </w:r>
      <w:r w:rsidR="00E54D2D">
        <w:t xml:space="preserve"> (</w:t>
      </w:r>
      <w:proofErr w:type="spellStart"/>
      <w:r w:rsidR="00E54D2D">
        <w:t>end_time</w:t>
      </w:r>
      <w:proofErr w:type="spellEnd"/>
      <w:r w:rsidR="00E54D2D">
        <w:t xml:space="preserve"> is reached)</w:t>
      </w:r>
      <w:r>
        <w:t xml:space="preserve"> and is automatically </w:t>
      </w:r>
      <w:r w:rsidR="00E54D2D">
        <w:t>terminated</w:t>
      </w:r>
      <w:r>
        <w:t xml:space="preserve"> by the PA.</w:t>
      </w:r>
    </w:p>
    <w:p w:rsidR="00AE050A" w:rsidRDefault="00AE050A" w:rsidP="00AE050A"/>
    <w:p w:rsidR="00AE050A" w:rsidRDefault="00AE050A" w:rsidP="00AE050A">
      <w:r>
        <w:t xml:space="preserve">A </w:t>
      </w:r>
      <w:proofErr w:type="spellStart"/>
      <w:r w:rsidRPr="007F4684">
        <w:rPr>
          <w:i/>
        </w:rPr>
        <w:t>provisionRequest</w:t>
      </w:r>
      <w:proofErr w:type="spellEnd"/>
      <w:r>
        <w:t xml:space="preserve"> for a Connection already </w:t>
      </w:r>
      <w:r w:rsidR="00E54D2D">
        <w:t>Provisioned</w:t>
      </w:r>
      <w:r>
        <w:t xml:space="preserve"> is allowed and does not affect the service instance.  A </w:t>
      </w:r>
      <w:proofErr w:type="spellStart"/>
      <w:r w:rsidRPr="00006627">
        <w:rPr>
          <w:i/>
        </w:rPr>
        <w:t>provisionC</w:t>
      </w:r>
      <w:r w:rsidR="00E54D2D" w:rsidRPr="00006627">
        <w:rPr>
          <w:i/>
        </w:rPr>
        <w:t>onfirmed</w:t>
      </w:r>
      <w:proofErr w:type="spellEnd"/>
      <w:r>
        <w:t xml:space="preserve"> is returned.   This action is specified in order to easily recover and synchronize connections that may have otherwise had piecewise interruptions to children.</w:t>
      </w:r>
    </w:p>
    <w:p w:rsidR="00493A5F" w:rsidRDefault="00493A5F" w:rsidP="00493A5F"/>
    <w:p w:rsidR="00493A5F" w:rsidRDefault="00493A5F" w:rsidP="00493A5F">
      <w:pPr>
        <w:pStyle w:val="Heading2"/>
      </w:pPr>
      <w:bookmarkStart w:id="17" w:name="_Toc312162322"/>
      <w:r>
        <w:t xml:space="preserve">Releasing the </w:t>
      </w:r>
      <w:r w:rsidR="004B5D79">
        <w:t>Provisioning</w:t>
      </w:r>
      <w:r>
        <w:t xml:space="preserve"> state</w:t>
      </w:r>
      <w:bookmarkEnd w:id="17"/>
    </w:p>
    <w:p w:rsidR="00EA5479" w:rsidRDefault="00EA5479" w:rsidP="00EA5479">
      <w:r>
        <w:t xml:space="preserve">When </w:t>
      </w:r>
      <w:r w:rsidR="00E54D2D">
        <w:t>a</w:t>
      </w:r>
      <w:r>
        <w:t xml:space="preserve"> Connection is in the </w:t>
      </w:r>
      <w:r w:rsidR="001E755A">
        <w:t>Provisioned</w:t>
      </w:r>
      <w:r>
        <w:t xml:space="preserve"> state, the RA can send a </w:t>
      </w:r>
      <w:proofErr w:type="spellStart"/>
      <w:r w:rsidRPr="007F4684">
        <w:rPr>
          <w:i/>
        </w:rPr>
        <w:t>releaseRequest</w:t>
      </w:r>
      <w:proofErr w:type="spellEnd"/>
      <w:r>
        <w:t xml:space="preserve">.  When a PA receives </w:t>
      </w:r>
      <w:r w:rsidR="00C74C21">
        <w:t>this request</w:t>
      </w:r>
      <w:r w:rsidRPr="007176D4">
        <w:t xml:space="preserve"> </w:t>
      </w:r>
      <w:r>
        <w:t xml:space="preserve">the Connection moves from the </w:t>
      </w:r>
      <w:r w:rsidR="00F54F41">
        <w:t xml:space="preserve">Provisioned state </w:t>
      </w:r>
      <w:r>
        <w:t xml:space="preserve">to the Releasing state and the local NRM </w:t>
      </w:r>
      <w:r w:rsidR="00C74C21">
        <w:t>and child NSAs are</w:t>
      </w:r>
      <w:r>
        <w:t xml:space="preserve"> notified to de-provision the data plane resources associated with this connection. </w:t>
      </w:r>
      <w:r w:rsidR="00F54F41">
        <w:t xml:space="preserve"> </w:t>
      </w:r>
      <w:r>
        <w:t>De-provision means that the data plane is no longer operational, but the res</w:t>
      </w:r>
      <w:r w:rsidR="00C74C21">
        <w:t>ources remain reserved for the C</w:t>
      </w:r>
      <w:r>
        <w:t xml:space="preserve">onnection in question.  When the </w:t>
      </w:r>
      <w:r w:rsidR="00F54F41">
        <w:t>local NRM and all child NSAs</w:t>
      </w:r>
      <w:r w:rsidR="001E289D">
        <w:t xml:space="preserve"> </w:t>
      </w:r>
      <w:r>
        <w:t xml:space="preserve">indicate that the de-provisioning has been completed, the PA issues a </w:t>
      </w:r>
      <w:proofErr w:type="spellStart"/>
      <w:r w:rsidRPr="00006627">
        <w:rPr>
          <w:i/>
        </w:rPr>
        <w:t>release</w:t>
      </w:r>
      <w:r w:rsidR="00F54F41" w:rsidRPr="00006627">
        <w:rPr>
          <w:i/>
        </w:rPr>
        <w:t>Confirm</w:t>
      </w:r>
      <w:proofErr w:type="spellEnd"/>
      <w:r>
        <w:t xml:space="preserve"> to the RA and the Connection moves to the </w:t>
      </w:r>
      <w:r w:rsidR="00F54F41">
        <w:t>Scheduled</w:t>
      </w:r>
      <w:r w:rsidR="00C74C21">
        <w:t xml:space="preserve"> state.</w:t>
      </w:r>
    </w:p>
    <w:p w:rsidR="00EA5479" w:rsidRDefault="00EA5479" w:rsidP="00EA5479"/>
    <w:p w:rsidR="001E289D" w:rsidRPr="00084DEB" w:rsidRDefault="00EA5479" w:rsidP="001E289D">
      <w:pPr>
        <w:pStyle w:val="CommentText"/>
        <w:rPr>
          <w:color w:val="FF0000"/>
        </w:rPr>
      </w:pPr>
      <w:r>
        <w:t xml:space="preserve">If the </w:t>
      </w:r>
      <w:r w:rsidR="00F54F41">
        <w:t>local NRM or any child NSA</w:t>
      </w:r>
      <w:r w:rsidR="001E289D">
        <w:t xml:space="preserve"> fails to</w:t>
      </w:r>
      <w:r>
        <w:t xml:space="preserve"> release completely, a </w:t>
      </w:r>
      <w:proofErr w:type="spellStart"/>
      <w:r w:rsidRPr="00006627">
        <w:rPr>
          <w:i/>
        </w:rPr>
        <w:t>release</w:t>
      </w:r>
      <w:r w:rsidR="00465AF5" w:rsidRPr="00006627">
        <w:rPr>
          <w:i/>
        </w:rPr>
        <w:t>Failed</w:t>
      </w:r>
      <w:proofErr w:type="spellEnd"/>
      <w:r w:rsidR="001E289D">
        <w:t xml:space="preserve"> message is issued to the RA</w:t>
      </w:r>
      <w:r w:rsidR="000909A5">
        <w:t xml:space="preserve"> and</w:t>
      </w:r>
      <w:r w:rsidR="001E289D" w:rsidRPr="002F348F">
        <w:t xml:space="preserve"> the </w:t>
      </w:r>
      <w:r w:rsidR="000909A5">
        <w:t>connection</w:t>
      </w:r>
      <w:r w:rsidR="001E289D" w:rsidRPr="002F348F">
        <w:t xml:space="preserve"> mov</w:t>
      </w:r>
      <w:r w:rsidR="001E289D">
        <w:t xml:space="preserve">es to </w:t>
      </w:r>
      <w:r w:rsidR="00F54F41">
        <w:t>Scheduled</w:t>
      </w:r>
      <w:r w:rsidR="001E289D">
        <w:t xml:space="preserve"> state</w:t>
      </w:r>
      <w:r w:rsidR="001E289D" w:rsidRPr="002F348F">
        <w:t>.</w:t>
      </w:r>
    </w:p>
    <w:p w:rsidR="00EA5479" w:rsidRDefault="00EA5479" w:rsidP="00EA5479"/>
    <w:p w:rsidR="00493A5F" w:rsidRPr="00CA0033" w:rsidRDefault="00C74C21" w:rsidP="00493A5F">
      <w:r>
        <w:t xml:space="preserve">A </w:t>
      </w:r>
      <w:proofErr w:type="spellStart"/>
      <w:r w:rsidRPr="007F4684">
        <w:rPr>
          <w:i/>
        </w:rPr>
        <w:t>releaseRequest</w:t>
      </w:r>
      <w:proofErr w:type="spellEnd"/>
      <w:r>
        <w:t xml:space="preserve"> </w:t>
      </w:r>
      <w:r w:rsidR="00EA5479">
        <w:t xml:space="preserve">for a connection already released is allowed but </w:t>
      </w:r>
      <w:r w:rsidR="00084DEB">
        <w:t>no action is performed</w:t>
      </w:r>
      <w:r w:rsidR="00EA5479">
        <w:t xml:space="preserve">. </w:t>
      </w:r>
    </w:p>
    <w:p w:rsidR="00CA0033" w:rsidRDefault="00CA0033" w:rsidP="00CA0033"/>
    <w:p w:rsidR="00CA0033" w:rsidRDefault="00CE6822" w:rsidP="00CA0033">
      <w:pPr>
        <w:pStyle w:val="Heading2"/>
      </w:pPr>
      <w:bookmarkStart w:id="18" w:name="_Toc312162323"/>
      <w:r>
        <w:t>T</w:t>
      </w:r>
      <w:r w:rsidR="008E25BD">
        <w:t>erminating</w:t>
      </w:r>
      <w:r w:rsidR="00283B7D">
        <w:t xml:space="preserve"> a C</w:t>
      </w:r>
      <w:r w:rsidR="00CA0033">
        <w:t>onnection</w:t>
      </w:r>
      <w:bookmarkEnd w:id="18"/>
    </w:p>
    <w:p w:rsidR="0028295D" w:rsidRDefault="00E00D4A" w:rsidP="00E00D4A">
      <w:pPr>
        <w:rPr>
          <w:lang w:eastAsia="ja-JP"/>
        </w:rPr>
      </w:pPr>
      <w:r>
        <w:rPr>
          <w:lang w:eastAsia="ja-JP"/>
        </w:rPr>
        <w:t>In any state the RA</w:t>
      </w:r>
      <w:r w:rsidR="00A25750">
        <w:rPr>
          <w:rFonts w:hint="eastAsia"/>
          <w:lang w:eastAsia="ja-JP"/>
        </w:rPr>
        <w:t xml:space="preserve"> may send </w:t>
      </w:r>
      <w:r w:rsidR="00A25750">
        <w:rPr>
          <w:lang w:eastAsia="ja-JP"/>
        </w:rPr>
        <w:t xml:space="preserve">a </w:t>
      </w:r>
      <w:proofErr w:type="spellStart"/>
      <w:r w:rsidR="00293CAE" w:rsidRPr="007F4684">
        <w:rPr>
          <w:i/>
        </w:rPr>
        <w:t>terminateRequest</w:t>
      </w:r>
      <w:proofErr w:type="spellEnd"/>
      <w:r w:rsidR="00293CAE">
        <w:t xml:space="preserve"> </w:t>
      </w:r>
      <w:r w:rsidR="00A25750">
        <w:rPr>
          <w:rFonts w:hint="eastAsia"/>
          <w:lang w:eastAsia="ja-JP"/>
        </w:rPr>
        <w:t>message</w:t>
      </w:r>
      <w:r w:rsidR="003D764C">
        <w:rPr>
          <w:lang w:eastAsia="ja-JP"/>
        </w:rPr>
        <w:t xml:space="preserve"> to the PA</w:t>
      </w:r>
      <w:r w:rsidR="00A25750">
        <w:rPr>
          <w:rFonts w:hint="eastAsia"/>
          <w:lang w:eastAsia="ja-JP"/>
        </w:rPr>
        <w:t>.</w:t>
      </w:r>
      <w:r w:rsidR="00CA0033">
        <w:rPr>
          <w:lang w:eastAsia="ja-JP"/>
        </w:rPr>
        <w:t xml:space="preserve"> </w:t>
      </w:r>
      <w:r w:rsidR="00A25750">
        <w:rPr>
          <w:rFonts w:hint="eastAsia"/>
          <w:lang w:eastAsia="ja-JP"/>
        </w:rPr>
        <w:t xml:space="preserve"> </w:t>
      </w:r>
      <w:r>
        <w:rPr>
          <w:lang w:eastAsia="ja-JP"/>
        </w:rPr>
        <w:t>The Connection will then</w:t>
      </w:r>
      <w:r w:rsidR="007D64B6">
        <w:rPr>
          <w:lang w:eastAsia="ja-JP"/>
        </w:rPr>
        <w:t xml:space="preserve"> immediately</w:t>
      </w:r>
      <w:r>
        <w:rPr>
          <w:lang w:eastAsia="ja-JP"/>
        </w:rPr>
        <w:t xml:space="preserve"> move to the </w:t>
      </w:r>
      <w:r w:rsidR="00C241B1">
        <w:rPr>
          <w:lang w:eastAsia="ja-JP"/>
        </w:rPr>
        <w:t>T</w:t>
      </w:r>
      <w:r w:rsidR="008E25BD">
        <w:rPr>
          <w:lang w:eastAsia="ja-JP"/>
        </w:rPr>
        <w:t>erminating</w:t>
      </w:r>
      <w:r>
        <w:rPr>
          <w:lang w:eastAsia="ja-JP"/>
        </w:rPr>
        <w:t xml:space="preserve"> state</w:t>
      </w:r>
      <w:r w:rsidR="003D764C">
        <w:rPr>
          <w:lang w:eastAsia="ja-JP"/>
        </w:rPr>
        <w:t xml:space="preserve">, initiate a removal of the local </w:t>
      </w:r>
      <w:r w:rsidR="00F53315">
        <w:rPr>
          <w:lang w:eastAsia="ja-JP"/>
        </w:rPr>
        <w:t>Reservation</w:t>
      </w:r>
      <w:r w:rsidR="003D764C">
        <w:rPr>
          <w:lang w:eastAsia="ja-JP"/>
        </w:rPr>
        <w:t xml:space="preserve"> and forward the </w:t>
      </w:r>
      <w:proofErr w:type="spellStart"/>
      <w:r w:rsidR="00293CAE" w:rsidRPr="007F4684">
        <w:rPr>
          <w:i/>
          <w:lang w:eastAsia="ja-JP"/>
        </w:rPr>
        <w:t>terminateRequest</w:t>
      </w:r>
      <w:proofErr w:type="spellEnd"/>
      <w:r w:rsidR="00293CAE">
        <w:rPr>
          <w:lang w:eastAsia="ja-JP"/>
        </w:rPr>
        <w:t xml:space="preserve"> </w:t>
      </w:r>
      <w:r w:rsidR="003D764C">
        <w:rPr>
          <w:lang w:eastAsia="ja-JP"/>
        </w:rPr>
        <w:t>to all child NSAs</w:t>
      </w:r>
      <w:r>
        <w:rPr>
          <w:lang w:eastAsia="ja-JP"/>
        </w:rPr>
        <w:t xml:space="preserve">.  Once the </w:t>
      </w:r>
      <w:r w:rsidR="00F53315">
        <w:rPr>
          <w:lang w:eastAsia="ja-JP"/>
        </w:rPr>
        <w:t>Reservation</w:t>
      </w:r>
      <w:r>
        <w:rPr>
          <w:lang w:eastAsia="ja-JP"/>
        </w:rPr>
        <w:t xml:space="preserve"> has been</w:t>
      </w:r>
      <w:r w:rsidR="00C241B1">
        <w:rPr>
          <w:lang w:eastAsia="ja-JP"/>
        </w:rPr>
        <w:t xml:space="preserve"> removed (and if necessary the P</w:t>
      </w:r>
      <w:r>
        <w:rPr>
          <w:lang w:eastAsia="ja-JP"/>
        </w:rPr>
        <w:t>rovisioning cancelled)</w:t>
      </w:r>
      <w:r w:rsidR="003D764C">
        <w:rPr>
          <w:lang w:eastAsia="ja-JP"/>
        </w:rPr>
        <w:t>,</w:t>
      </w:r>
      <w:r>
        <w:rPr>
          <w:lang w:eastAsia="ja-JP"/>
        </w:rPr>
        <w:t xml:space="preserve"> </w:t>
      </w:r>
      <w:r w:rsidR="003D764C">
        <w:rPr>
          <w:lang w:eastAsia="ja-JP"/>
        </w:rPr>
        <w:t xml:space="preserve">both locally and on all child NSAs, </w:t>
      </w:r>
      <w:r>
        <w:rPr>
          <w:lang w:eastAsia="ja-JP"/>
        </w:rPr>
        <w:t xml:space="preserve">the </w:t>
      </w:r>
      <w:r w:rsidR="00523BA5">
        <w:rPr>
          <w:lang w:eastAsia="ja-JP"/>
        </w:rPr>
        <w:t>Connectio</w:t>
      </w:r>
      <w:r w:rsidR="007D64B6">
        <w:rPr>
          <w:lang w:eastAsia="ja-JP"/>
        </w:rPr>
        <w:t xml:space="preserve">n moves to the Terminated state and the </w:t>
      </w:r>
      <w:proofErr w:type="spellStart"/>
      <w:r w:rsidR="008E25BD" w:rsidRPr="007F4684">
        <w:rPr>
          <w:i/>
          <w:lang w:eastAsia="ja-JP"/>
        </w:rPr>
        <w:t>terminate</w:t>
      </w:r>
      <w:r w:rsidR="008C0D8D" w:rsidRPr="007F4684">
        <w:rPr>
          <w:i/>
          <w:lang w:eastAsia="ja-JP"/>
        </w:rPr>
        <w:t>Confirm</w:t>
      </w:r>
      <w:proofErr w:type="spellEnd"/>
      <w:r w:rsidR="007D64B6">
        <w:rPr>
          <w:lang w:eastAsia="ja-JP"/>
        </w:rPr>
        <w:t xml:space="preserve"> message is sent to the RA.</w:t>
      </w:r>
    </w:p>
    <w:p w:rsidR="00E00D4A" w:rsidRDefault="00E00D4A" w:rsidP="00E00D4A">
      <w:pPr>
        <w:rPr>
          <w:lang w:eastAsia="ja-JP"/>
        </w:rPr>
      </w:pPr>
    </w:p>
    <w:p w:rsidR="004431AB" w:rsidRDefault="004431AB" w:rsidP="004431AB">
      <w:pPr>
        <w:pStyle w:val="Heading2"/>
      </w:pPr>
      <w:bookmarkStart w:id="19" w:name="_Toc312162324"/>
      <w:r>
        <w:t>Forced end</w:t>
      </w:r>
      <w:bookmarkEnd w:id="19"/>
    </w:p>
    <w:p w:rsidR="004431AB" w:rsidRPr="00307963" w:rsidRDefault="004431AB" w:rsidP="00E00D4A">
      <w:pPr>
        <w:rPr>
          <w:color w:val="FF0000"/>
          <w:lang w:eastAsia="ja-JP"/>
        </w:rPr>
      </w:pPr>
      <w:r>
        <w:rPr>
          <w:lang w:eastAsia="ja-JP"/>
        </w:rPr>
        <w:t xml:space="preserve">The PA may force the end of a </w:t>
      </w:r>
      <w:r w:rsidR="00F53315">
        <w:rPr>
          <w:lang w:eastAsia="ja-JP"/>
        </w:rPr>
        <w:t>Reservation</w:t>
      </w:r>
      <w:r>
        <w:rPr>
          <w:lang w:eastAsia="ja-JP"/>
        </w:rPr>
        <w:t xml:space="preserve">.  In this case a </w:t>
      </w:r>
      <w:proofErr w:type="spellStart"/>
      <w:r w:rsidRPr="00006627">
        <w:rPr>
          <w:i/>
          <w:lang w:eastAsia="ja-JP"/>
        </w:rPr>
        <w:t>force</w:t>
      </w:r>
      <w:r w:rsidR="00CE6822" w:rsidRPr="00006627">
        <w:rPr>
          <w:i/>
          <w:lang w:eastAsia="ja-JP"/>
        </w:rPr>
        <w:t>d</w:t>
      </w:r>
      <w:r w:rsidRPr="00006627">
        <w:rPr>
          <w:i/>
          <w:lang w:eastAsia="ja-JP"/>
        </w:rPr>
        <w:t>End</w:t>
      </w:r>
      <w:r w:rsidR="001C42F4" w:rsidRPr="00006627">
        <w:rPr>
          <w:i/>
          <w:lang w:eastAsia="ja-JP"/>
        </w:rPr>
        <w:t>Request</w:t>
      </w:r>
      <w:proofErr w:type="spellEnd"/>
      <w:r>
        <w:rPr>
          <w:lang w:eastAsia="ja-JP"/>
        </w:rPr>
        <w:t xml:space="preserve"> message is sent upstream and the state </w:t>
      </w:r>
      <w:r w:rsidR="00252369">
        <w:rPr>
          <w:lang w:eastAsia="ja-JP"/>
        </w:rPr>
        <w:t>changes to Cleaning state</w:t>
      </w:r>
      <w:r w:rsidR="00CE6822">
        <w:rPr>
          <w:lang w:eastAsia="ja-JP"/>
        </w:rPr>
        <w:t xml:space="preserve">.  In the cleaning state the RA removes the </w:t>
      </w:r>
      <w:r w:rsidR="00F53315">
        <w:rPr>
          <w:lang w:eastAsia="ja-JP"/>
        </w:rPr>
        <w:t>Reservation</w:t>
      </w:r>
      <w:r w:rsidR="00CE6822">
        <w:rPr>
          <w:lang w:eastAsia="ja-JP"/>
        </w:rPr>
        <w:t>.</w:t>
      </w:r>
    </w:p>
    <w:p w:rsidR="004431AB" w:rsidRDefault="004431AB" w:rsidP="00E00D4A">
      <w:pPr>
        <w:rPr>
          <w:lang w:eastAsia="ja-JP"/>
        </w:rPr>
      </w:pPr>
    </w:p>
    <w:p w:rsidR="00523BA5" w:rsidRDefault="00523BA5" w:rsidP="00523BA5">
      <w:pPr>
        <w:pStyle w:val="Heading2"/>
      </w:pPr>
      <w:bookmarkStart w:id="20" w:name="_Toc312162325"/>
      <w:r>
        <w:t>Querying a Connection</w:t>
      </w:r>
      <w:bookmarkEnd w:id="20"/>
    </w:p>
    <w:p w:rsidR="0038655B" w:rsidRDefault="00DE3CBA" w:rsidP="001A735E">
      <w:pPr>
        <w:rPr>
          <w:color w:val="FF0000"/>
        </w:rPr>
      </w:pPr>
      <w:r>
        <w:t>The RA may send a query to the PA</w:t>
      </w:r>
      <w:r w:rsidR="001A735E">
        <w:t xml:space="preserve"> and the PA may send a query to the RA</w:t>
      </w:r>
      <w:r>
        <w:t xml:space="preserve"> to </w:t>
      </w:r>
      <w:r w:rsidR="00835F1A">
        <w:t>find the state of a Connection.</w:t>
      </w:r>
      <w:r w:rsidR="007D64B6">
        <w:t xml:space="preserve">  The PA returns the information about all service attributes associated with the connection as resolved</w:t>
      </w:r>
      <w:r w:rsidR="005A520B">
        <w:t xml:space="preserve"> in satisfying the </w:t>
      </w:r>
      <w:proofErr w:type="spellStart"/>
      <w:r w:rsidR="00D1655D">
        <w:rPr>
          <w:i/>
        </w:rPr>
        <w:t>reserveRequest</w:t>
      </w:r>
      <w:proofErr w:type="spellEnd"/>
      <w:r w:rsidR="007D64B6">
        <w:t>.</w:t>
      </w:r>
      <w:r w:rsidR="001A735E">
        <w:t xml:space="preserve">   A query can request information about one or more Connections. Two query types may be requested, a summary or a detailed </w:t>
      </w:r>
      <w:r w:rsidR="005A520B">
        <w:t>query</w:t>
      </w:r>
      <w:r w:rsidR="001A735E">
        <w:t xml:space="preserve">.    A summary query will return local information only, </w:t>
      </w:r>
      <w:proofErr w:type="spellStart"/>
      <w:r w:rsidR="001A735E">
        <w:t>i.e</w:t>
      </w:r>
      <w:proofErr w:type="spellEnd"/>
      <w:r w:rsidR="001A735E">
        <w:t xml:space="preserve"> it will not walk the NSA</w:t>
      </w:r>
      <w:r w:rsidR="005A520B">
        <w:t xml:space="preserve"> tree.  A detailed request will instigate an attempt to walk the NSA tree and collect information about all of the children relating to the nominated Connection.</w:t>
      </w:r>
    </w:p>
    <w:p w:rsidR="007F69E8" w:rsidRDefault="007F69E8" w:rsidP="0028295D">
      <w:pPr>
        <w:rPr>
          <w:color w:val="FF0000"/>
        </w:rPr>
      </w:pPr>
    </w:p>
    <w:p w:rsidR="007F69E8" w:rsidRDefault="007F69E8" w:rsidP="009933DF">
      <w:pPr>
        <w:pStyle w:val="Heading1"/>
      </w:pPr>
      <w:bookmarkStart w:id="21" w:name="_Toc312162326"/>
      <w:r>
        <w:t>Connection Service primitives</w:t>
      </w:r>
      <w:r w:rsidR="00E355BC">
        <w:t xml:space="preserve"> and attributes</w:t>
      </w:r>
      <w:bookmarkEnd w:id="21"/>
    </w:p>
    <w:p w:rsidR="000F0196" w:rsidRDefault="000F0196" w:rsidP="00B2256E"/>
    <w:p w:rsidR="00FD44E4" w:rsidRPr="00182F2C" w:rsidRDefault="00FD44E4" w:rsidP="00FD44E4">
      <w:pPr>
        <w:pStyle w:val="Heading2"/>
        <w:rPr>
          <w:color w:val="FF0000"/>
        </w:rPr>
      </w:pPr>
      <w:bookmarkStart w:id="22" w:name="_Toc312162327"/>
      <w:r w:rsidRPr="00182F2C">
        <w:rPr>
          <w:color w:val="FF0000"/>
        </w:rPr>
        <w:t>Connection Service primitives</w:t>
      </w:r>
      <w:bookmarkEnd w:id="22"/>
    </w:p>
    <w:p w:rsidR="00FD44E4" w:rsidRPr="00182F2C" w:rsidRDefault="00FD44E4" w:rsidP="00FD44E4">
      <w:pPr>
        <w:rPr>
          <w:color w:val="FF0000"/>
        </w:rPr>
      </w:pPr>
      <w:r w:rsidRPr="00182F2C">
        <w:rPr>
          <w:color w:val="FF0000"/>
        </w:rPr>
        <w:t xml:space="preserve">The Connection Service primitives </w:t>
      </w:r>
      <w:r w:rsidR="00DE739C" w:rsidRPr="00182F2C">
        <w:rPr>
          <w:color w:val="FF0000"/>
        </w:rPr>
        <w:t xml:space="preserve">and their attributes </w:t>
      </w:r>
      <w:r w:rsidRPr="00182F2C">
        <w:rPr>
          <w:color w:val="FF0000"/>
        </w:rPr>
        <w:t xml:space="preserve">are described in detail in this section. The </w:t>
      </w:r>
      <w:r w:rsidR="00DE739C" w:rsidRPr="00182F2C">
        <w:rPr>
          <w:color w:val="FF0000"/>
        </w:rPr>
        <w:t>supported</w:t>
      </w:r>
      <w:r w:rsidRPr="00182F2C">
        <w:rPr>
          <w:color w:val="FF0000"/>
        </w:rPr>
        <w:t xml:space="preserve"> Connection Service Primitives</w:t>
      </w:r>
      <w:r w:rsidR="00C622CD">
        <w:rPr>
          <w:color w:val="FF0000"/>
        </w:rPr>
        <w:t xml:space="preserve"> and their transport layer ACKs</w:t>
      </w:r>
      <w:r w:rsidRPr="00182F2C">
        <w:rPr>
          <w:color w:val="FF0000"/>
        </w:rPr>
        <w:t xml:space="preserve"> are shown in</w:t>
      </w:r>
      <w:r w:rsidR="00477BBB" w:rsidRPr="00182F2C">
        <w:rPr>
          <w:color w:val="FF0000"/>
        </w:rPr>
        <w:t xml:space="preserve"> </w:t>
      </w:r>
      <w:r w:rsidR="00477BBB" w:rsidRPr="00182F2C">
        <w:rPr>
          <w:color w:val="FF0000"/>
        </w:rPr>
        <w:fldChar w:fldCharType="begin"/>
      </w:r>
      <w:r w:rsidR="00477BBB" w:rsidRPr="00182F2C">
        <w:rPr>
          <w:color w:val="FF0000"/>
        </w:rPr>
        <w:instrText xml:space="preserve"> REF _Ref301361724 \h </w:instrText>
      </w:r>
      <w:r w:rsidR="00182F2C">
        <w:rPr>
          <w:color w:val="FF0000"/>
        </w:rPr>
        <w:instrText xml:space="preserve"> \* MERGEFORMAT </w:instrText>
      </w:r>
      <w:r w:rsidR="00477BBB" w:rsidRPr="00182F2C">
        <w:rPr>
          <w:color w:val="FF0000"/>
        </w:rPr>
      </w:r>
      <w:r w:rsidR="00477BBB" w:rsidRPr="00182F2C">
        <w:rPr>
          <w:color w:val="FF0000"/>
        </w:rPr>
        <w:fldChar w:fldCharType="separate"/>
      </w:r>
      <w:r w:rsidR="00430AD1" w:rsidRPr="00182F2C">
        <w:rPr>
          <w:color w:val="FF0000"/>
        </w:rPr>
        <w:t xml:space="preserve">Figure </w:t>
      </w:r>
      <w:r w:rsidR="00430AD1">
        <w:rPr>
          <w:noProof/>
          <w:color w:val="FF0000"/>
        </w:rPr>
        <w:t>4</w:t>
      </w:r>
      <w:r w:rsidR="00477BBB" w:rsidRPr="00182F2C">
        <w:rPr>
          <w:color w:val="FF0000"/>
        </w:rPr>
        <w:fldChar w:fldCharType="end"/>
      </w:r>
      <w:r w:rsidR="00477BBB" w:rsidRPr="00182F2C">
        <w:rPr>
          <w:color w:val="FF0000"/>
        </w:rPr>
        <w:t xml:space="preserve">.  The NSI messages shaded in green </w:t>
      </w:r>
      <w:r w:rsidR="001147BC">
        <w:rPr>
          <w:color w:val="FF0000"/>
        </w:rPr>
        <w:t>for the transport part of the message and as such are a non-</w:t>
      </w:r>
      <w:r w:rsidR="00477BBB" w:rsidRPr="00182F2C">
        <w:rPr>
          <w:color w:val="FF0000"/>
        </w:rPr>
        <w:t>normative part of this specification, the remain</w:t>
      </w:r>
      <w:r w:rsidR="001147BC">
        <w:rPr>
          <w:color w:val="FF0000"/>
        </w:rPr>
        <w:t xml:space="preserve">ing message format is independent of </w:t>
      </w:r>
      <w:r w:rsidR="00477BBB" w:rsidRPr="00182F2C">
        <w:rPr>
          <w:color w:val="FF0000"/>
        </w:rPr>
        <w:t>the transport layer used.</w:t>
      </w:r>
    </w:p>
    <w:p w:rsidR="00CD2C02" w:rsidRPr="00182F2C" w:rsidRDefault="00771BB8" w:rsidP="00CD2C02">
      <w:pPr>
        <w:pStyle w:val="Caption"/>
        <w:jc w:val="center"/>
        <w:rPr>
          <w:color w:val="FF0000"/>
        </w:rPr>
      </w:pPr>
      <w:r w:rsidRPr="00182F2C">
        <w:rPr>
          <w:noProof/>
          <w:color w:val="FF0000"/>
          <w:lang w:val="en-GB" w:eastAsia="en-GB"/>
        </w:rPr>
        <w:lastRenderedPageBreak/>
        <w:drawing>
          <wp:inline distT="0" distB="0" distL="0" distR="0" wp14:anchorId="611BE92C" wp14:editId="06CD3420">
            <wp:extent cx="5470525" cy="370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s.emf"/>
                    <pic:cNvPicPr/>
                  </pic:nvPicPr>
                  <pic:blipFill rotWithShape="1">
                    <a:blip r:embed="rId13" cstate="print">
                      <a:extLst>
                        <a:ext uri="{28A0092B-C50C-407E-A947-70E740481C1C}">
                          <a14:useLocalDpi xmlns:a14="http://schemas.microsoft.com/office/drawing/2010/main" val="0"/>
                        </a:ext>
                      </a:extLst>
                    </a:blip>
                    <a:srcRect l="2963" t="2939" r="2963" b="18206"/>
                    <a:stretch/>
                  </pic:blipFill>
                  <pic:spPr bwMode="auto">
                    <a:xfrm>
                      <a:off x="0" y="0"/>
                      <a:ext cx="5486400" cy="3718760"/>
                    </a:xfrm>
                    <a:prstGeom prst="rect">
                      <a:avLst/>
                    </a:prstGeom>
                    <a:ln>
                      <a:noFill/>
                    </a:ln>
                    <a:extLst>
                      <a:ext uri="{53640926-AAD7-44D8-BBD7-CCE9431645EC}">
                        <a14:shadowObscured xmlns:a14="http://schemas.microsoft.com/office/drawing/2010/main"/>
                      </a:ext>
                    </a:extLst>
                  </pic:spPr>
                </pic:pic>
              </a:graphicData>
            </a:graphic>
          </wp:inline>
        </w:drawing>
      </w:r>
    </w:p>
    <w:p w:rsidR="00CD2C02" w:rsidRPr="00182F2C" w:rsidRDefault="00CD2C02" w:rsidP="00CD2C02">
      <w:pPr>
        <w:pStyle w:val="Caption"/>
        <w:jc w:val="center"/>
        <w:rPr>
          <w:color w:val="FF0000"/>
        </w:rPr>
      </w:pPr>
      <w:bookmarkStart w:id="23" w:name="_Ref301361724"/>
      <w:r w:rsidRPr="00182F2C">
        <w:rPr>
          <w:color w:val="FF0000"/>
        </w:rPr>
        <w:t xml:space="preserve">Figure </w:t>
      </w:r>
      <w:r w:rsidR="00533AB7" w:rsidRPr="00182F2C">
        <w:rPr>
          <w:color w:val="FF0000"/>
        </w:rPr>
        <w:fldChar w:fldCharType="begin"/>
      </w:r>
      <w:r w:rsidR="00533AB7" w:rsidRPr="00182F2C">
        <w:rPr>
          <w:color w:val="FF0000"/>
        </w:rPr>
        <w:instrText xml:space="preserve"> SEQ Figure \* ARABIC </w:instrText>
      </w:r>
      <w:r w:rsidR="00533AB7" w:rsidRPr="00182F2C">
        <w:rPr>
          <w:color w:val="FF0000"/>
        </w:rPr>
        <w:fldChar w:fldCharType="separate"/>
      </w:r>
      <w:r w:rsidR="00430AD1">
        <w:rPr>
          <w:noProof/>
          <w:color w:val="FF0000"/>
        </w:rPr>
        <w:t>4</w:t>
      </w:r>
      <w:r w:rsidR="00533AB7" w:rsidRPr="00182F2C">
        <w:rPr>
          <w:noProof/>
          <w:color w:val="FF0000"/>
        </w:rPr>
        <w:fldChar w:fldCharType="end"/>
      </w:r>
      <w:bookmarkEnd w:id="23"/>
      <w:r w:rsidRPr="00182F2C">
        <w:rPr>
          <w:color w:val="FF0000"/>
        </w:rPr>
        <w:t>: CS primitives</w:t>
      </w:r>
    </w:p>
    <w:p w:rsidR="00B2256E" w:rsidRPr="00182F2C" w:rsidRDefault="00B2256E" w:rsidP="00B2256E">
      <w:pPr>
        <w:pStyle w:val="nobreak"/>
        <w:rPr>
          <w:color w:val="FF0000"/>
        </w:rPr>
      </w:pPr>
    </w:p>
    <w:p w:rsidR="009B3D15" w:rsidRPr="00182F2C" w:rsidRDefault="009B3D15" w:rsidP="009B3D15">
      <w:pPr>
        <w:pStyle w:val="Heading2"/>
        <w:rPr>
          <w:color w:val="FF0000"/>
        </w:rPr>
      </w:pPr>
      <w:bookmarkStart w:id="24" w:name="_Toc312162328"/>
      <w:r w:rsidRPr="00182F2C">
        <w:rPr>
          <w:color w:val="FF0000"/>
        </w:rPr>
        <w:t>Common</w:t>
      </w:r>
      <w:r w:rsidR="00C45A6D">
        <w:rPr>
          <w:color w:val="FF0000"/>
        </w:rPr>
        <w:t xml:space="preserve"> types and attributes</w:t>
      </w:r>
      <w:bookmarkEnd w:id="24"/>
    </w:p>
    <w:p w:rsidR="00C45A6D" w:rsidRDefault="00C45A6D" w:rsidP="009B3D15">
      <w:pPr>
        <w:pStyle w:val="ListParagraph"/>
        <w:ind w:left="0"/>
        <w:rPr>
          <w:color w:val="FF0000"/>
        </w:rPr>
      </w:pPr>
    </w:p>
    <w:p w:rsidR="009B3D15" w:rsidRPr="00182F2C" w:rsidRDefault="009B3D15" w:rsidP="009B3D15">
      <w:pPr>
        <w:pStyle w:val="ListParagraph"/>
        <w:ind w:left="0"/>
        <w:rPr>
          <w:color w:val="FF0000"/>
        </w:rPr>
      </w:pPr>
      <w:r w:rsidRPr="00182F2C">
        <w:rPr>
          <w:color w:val="FF0000"/>
        </w:rPr>
        <w:t xml:space="preserve">This section describes the </w:t>
      </w:r>
      <w:r w:rsidR="004F05B2">
        <w:rPr>
          <w:color w:val="FF0000"/>
        </w:rPr>
        <w:t>types</w:t>
      </w:r>
      <w:r w:rsidR="00C45A6D">
        <w:rPr>
          <w:color w:val="FF0000"/>
        </w:rPr>
        <w:t xml:space="preserve"> and attributes</w:t>
      </w:r>
      <w:r w:rsidRPr="00182F2C">
        <w:rPr>
          <w:color w:val="FF0000"/>
        </w:rPr>
        <w:t xml:space="preserve"> which are common to all NSI messages.  </w:t>
      </w:r>
    </w:p>
    <w:p w:rsidR="009B3D15" w:rsidRPr="00182F2C" w:rsidRDefault="009B3D15" w:rsidP="009B3D15">
      <w:pPr>
        <w:pStyle w:val="ListParagraph"/>
        <w:ind w:left="0"/>
        <w:rPr>
          <w:color w:val="FF0000"/>
        </w:rPr>
      </w:pPr>
    </w:p>
    <w:p w:rsidR="00447BA6" w:rsidRPr="00182F2C" w:rsidRDefault="00447BA6" w:rsidP="00447BA6">
      <w:pPr>
        <w:pStyle w:val="Heading3"/>
        <w:rPr>
          <w:color w:val="FF0000"/>
        </w:rPr>
      </w:pPr>
      <w:bookmarkStart w:id="25" w:name="_Toc312162329"/>
      <w:r w:rsidRPr="00182F2C">
        <w:rPr>
          <w:color w:val="FF0000"/>
        </w:rPr>
        <w:t>Generic types</w:t>
      </w:r>
      <w:bookmarkEnd w:id="25"/>
    </w:p>
    <w:p w:rsidR="00634B0B" w:rsidRPr="00182F2C" w:rsidRDefault="00634B0B" w:rsidP="00447BA6">
      <w:pPr>
        <w:rPr>
          <w:color w:val="FF0000"/>
        </w:rPr>
      </w:pPr>
    </w:p>
    <w:p w:rsidR="00447BA6" w:rsidRPr="00182F2C" w:rsidRDefault="00AE3262" w:rsidP="00447BA6">
      <w:pPr>
        <w:rPr>
          <w:color w:val="FF0000"/>
        </w:rPr>
      </w:pPr>
      <w:proofErr w:type="spellStart"/>
      <w:proofErr w:type="gramStart"/>
      <w:r w:rsidRPr="00182F2C">
        <w:rPr>
          <w:color w:val="FF0000"/>
        </w:rPr>
        <w:t>uuidType</w:t>
      </w:r>
      <w:proofErr w:type="spellEnd"/>
      <w:proofErr w:type="gramEnd"/>
    </w:p>
    <w:p w:rsidR="00447BA6" w:rsidRPr="00182F2C" w:rsidRDefault="00447BA6" w:rsidP="00447BA6">
      <w:pPr>
        <w:rPr>
          <w:color w:val="FF0000"/>
        </w:rPr>
      </w:pPr>
      <w:r w:rsidRPr="00182F2C">
        <w:rPr>
          <w:color w:val="FF0000"/>
        </w:rPr>
        <w:t xml:space="preserve">Universally Unique Identifier (UUID) </w:t>
      </w:r>
      <w:r w:rsidR="00C45A6D">
        <w:rPr>
          <w:color w:val="FF0000"/>
        </w:rPr>
        <w:t xml:space="preserve">is a </w:t>
      </w:r>
      <w:r w:rsidRPr="00182F2C">
        <w:rPr>
          <w:color w:val="FF0000"/>
        </w:rPr>
        <w:t xml:space="preserve">URN </w:t>
      </w:r>
      <w:r w:rsidR="00C45A6D">
        <w:rPr>
          <w:color w:val="FF0000"/>
        </w:rPr>
        <w:t>that should be used in accordance with</w:t>
      </w:r>
      <w:r w:rsidRPr="00182F2C">
        <w:rPr>
          <w:color w:val="FF0000"/>
        </w:rPr>
        <w:t xml:space="preserve"> ITU-T Rec. X.667,</w:t>
      </w:r>
      <w:r w:rsidR="0090493C" w:rsidRPr="00182F2C">
        <w:rPr>
          <w:color w:val="FF0000"/>
        </w:rPr>
        <w:t xml:space="preserve"> </w:t>
      </w:r>
      <w:r w:rsidRPr="00182F2C">
        <w:rPr>
          <w:color w:val="FF0000"/>
        </w:rPr>
        <w:t xml:space="preserve">ISO/IEC 9834-8:2005 and IETF RFC 4122. </w:t>
      </w:r>
      <w:r w:rsidR="000C0097" w:rsidRPr="00182F2C">
        <w:rPr>
          <w:color w:val="FF0000"/>
        </w:rPr>
        <w:t>[</w:t>
      </w:r>
      <w:r w:rsidR="000C0097" w:rsidRPr="00182F2C">
        <w:rPr>
          <w:color w:val="FF0000"/>
        </w:rPr>
        <w:fldChar w:fldCharType="begin"/>
      </w:r>
      <w:r w:rsidR="000C0097" w:rsidRPr="00182F2C">
        <w:rPr>
          <w:color w:val="FF0000"/>
        </w:rPr>
        <w:instrText xml:space="preserve"> REF _Ref311816555 \r \h </w:instrText>
      </w:r>
      <w:r w:rsidR="00182F2C">
        <w:rPr>
          <w:color w:val="FF0000"/>
        </w:rPr>
        <w:instrText xml:space="preserve"> \* MERGEFORMAT </w:instrText>
      </w:r>
      <w:r w:rsidR="000C0097" w:rsidRPr="00182F2C">
        <w:rPr>
          <w:color w:val="FF0000"/>
        </w:rPr>
      </w:r>
      <w:r w:rsidR="000C0097" w:rsidRPr="00182F2C">
        <w:rPr>
          <w:color w:val="FF0000"/>
        </w:rPr>
        <w:fldChar w:fldCharType="separate"/>
      </w:r>
      <w:r w:rsidR="00430AD1">
        <w:rPr>
          <w:color w:val="FF0000"/>
        </w:rPr>
        <w:t>3</w:t>
      </w:r>
      <w:r w:rsidR="000C0097" w:rsidRPr="00182F2C">
        <w:rPr>
          <w:color w:val="FF0000"/>
        </w:rPr>
        <w:fldChar w:fldCharType="end"/>
      </w:r>
      <w:proofErr w:type="gramStart"/>
      <w:r w:rsidR="000C0097" w:rsidRPr="00182F2C">
        <w:rPr>
          <w:color w:val="FF0000"/>
        </w:rPr>
        <w:t>,</w:t>
      </w:r>
      <w:proofErr w:type="gramEnd"/>
      <w:r w:rsidR="000C0097" w:rsidRPr="00182F2C">
        <w:rPr>
          <w:color w:val="FF0000"/>
        </w:rPr>
        <w:fldChar w:fldCharType="begin"/>
      </w:r>
      <w:r w:rsidR="000C0097" w:rsidRPr="00182F2C">
        <w:rPr>
          <w:color w:val="FF0000"/>
        </w:rPr>
        <w:instrText xml:space="preserve"> REF _Ref311816558 \r \h </w:instrText>
      </w:r>
      <w:r w:rsidR="00182F2C">
        <w:rPr>
          <w:color w:val="FF0000"/>
        </w:rPr>
        <w:instrText xml:space="preserve"> \* MERGEFORMAT </w:instrText>
      </w:r>
      <w:r w:rsidR="000C0097" w:rsidRPr="00182F2C">
        <w:rPr>
          <w:color w:val="FF0000"/>
        </w:rPr>
      </w:r>
      <w:r w:rsidR="000C0097" w:rsidRPr="00182F2C">
        <w:rPr>
          <w:color w:val="FF0000"/>
        </w:rPr>
        <w:fldChar w:fldCharType="separate"/>
      </w:r>
      <w:r w:rsidR="00430AD1">
        <w:rPr>
          <w:color w:val="FF0000"/>
        </w:rPr>
        <w:t>4</w:t>
      </w:r>
      <w:r w:rsidR="000C0097" w:rsidRPr="00182F2C">
        <w:rPr>
          <w:color w:val="FF0000"/>
        </w:rPr>
        <w:fldChar w:fldCharType="end"/>
      </w:r>
      <w:r w:rsidR="000C0097" w:rsidRPr="00182F2C">
        <w:rPr>
          <w:color w:val="FF0000"/>
        </w:rPr>
        <w:t>,</w:t>
      </w:r>
      <w:r w:rsidR="000C0097" w:rsidRPr="00182F2C">
        <w:rPr>
          <w:color w:val="FF0000"/>
        </w:rPr>
        <w:fldChar w:fldCharType="begin"/>
      </w:r>
      <w:r w:rsidR="000C0097" w:rsidRPr="00182F2C">
        <w:rPr>
          <w:color w:val="FF0000"/>
        </w:rPr>
        <w:instrText xml:space="preserve"> REF _Ref311816560 \r \h </w:instrText>
      </w:r>
      <w:r w:rsidR="00182F2C">
        <w:rPr>
          <w:color w:val="FF0000"/>
        </w:rPr>
        <w:instrText xml:space="preserve"> \* MERGEFORMAT </w:instrText>
      </w:r>
      <w:r w:rsidR="000C0097" w:rsidRPr="00182F2C">
        <w:rPr>
          <w:color w:val="FF0000"/>
        </w:rPr>
      </w:r>
      <w:r w:rsidR="000C0097" w:rsidRPr="00182F2C">
        <w:rPr>
          <w:color w:val="FF0000"/>
        </w:rPr>
        <w:fldChar w:fldCharType="separate"/>
      </w:r>
      <w:r w:rsidR="00430AD1">
        <w:rPr>
          <w:color w:val="FF0000"/>
        </w:rPr>
        <w:t>5</w:t>
      </w:r>
      <w:r w:rsidR="000C0097" w:rsidRPr="00182F2C">
        <w:rPr>
          <w:color w:val="FF0000"/>
        </w:rPr>
        <w:fldChar w:fldCharType="end"/>
      </w:r>
      <w:r w:rsidR="000C0097" w:rsidRPr="00182F2C">
        <w:rPr>
          <w:color w:val="FF0000"/>
        </w:rPr>
        <w:t>]</w:t>
      </w:r>
    </w:p>
    <w:p w:rsidR="00447BA6" w:rsidRPr="00182F2C" w:rsidRDefault="00447BA6" w:rsidP="009B3D15">
      <w:pPr>
        <w:pStyle w:val="ListParagraph"/>
        <w:ind w:left="0"/>
        <w:rPr>
          <w:color w:val="FF0000"/>
        </w:rPr>
      </w:pPr>
    </w:p>
    <w:p w:rsidR="00634B0B" w:rsidRPr="00182F2C" w:rsidRDefault="00634B0B" w:rsidP="009B3D15">
      <w:pPr>
        <w:pStyle w:val="ListParagraph"/>
        <w:ind w:left="0"/>
        <w:rPr>
          <w:color w:val="FF0000"/>
        </w:rPr>
      </w:pPr>
      <w:proofErr w:type="spellStart"/>
      <w:proofErr w:type="gramStart"/>
      <w:r w:rsidRPr="00182F2C">
        <w:rPr>
          <w:color w:val="FF0000"/>
        </w:rPr>
        <w:t>anyURI</w:t>
      </w:r>
      <w:proofErr w:type="spellEnd"/>
      <w:proofErr w:type="gramEnd"/>
      <w:r w:rsidRPr="00182F2C">
        <w:rPr>
          <w:color w:val="FF0000"/>
        </w:rPr>
        <w:t xml:space="preserve">     </w:t>
      </w:r>
    </w:p>
    <w:p w:rsidR="00634B0B" w:rsidRDefault="00F34E5B" w:rsidP="009B3D15">
      <w:pPr>
        <w:pStyle w:val="ListParagraph"/>
        <w:ind w:left="0"/>
        <w:rPr>
          <w:color w:val="FF0000"/>
        </w:rPr>
      </w:pPr>
      <w:proofErr w:type="spellStart"/>
      <w:proofErr w:type="gramStart"/>
      <w:r w:rsidRPr="00F34E5B">
        <w:rPr>
          <w:color w:val="FF0000"/>
        </w:rPr>
        <w:t>xsd:</w:t>
      </w:r>
      <w:proofErr w:type="gramEnd"/>
      <w:r w:rsidRPr="00F34E5B">
        <w:rPr>
          <w:color w:val="FF0000"/>
        </w:rPr>
        <w:t>anyURI</w:t>
      </w:r>
      <w:proofErr w:type="spellEnd"/>
      <w:r w:rsidRPr="00F34E5B">
        <w:rPr>
          <w:color w:val="FF0000"/>
        </w:rPr>
        <w:t xml:space="preserve"> </w:t>
      </w:r>
      <w:r w:rsidR="00C45A6D">
        <w:rPr>
          <w:color w:val="FF0000"/>
        </w:rPr>
        <w:t xml:space="preserve">is used </w:t>
      </w:r>
      <w:r>
        <w:rPr>
          <w:color w:val="FF0000"/>
        </w:rPr>
        <w:t>in accordance with W3C XML schema [</w:t>
      </w:r>
      <w:r>
        <w:rPr>
          <w:color w:val="FF0000"/>
        </w:rPr>
        <w:fldChar w:fldCharType="begin"/>
      </w:r>
      <w:r>
        <w:rPr>
          <w:color w:val="FF0000"/>
        </w:rPr>
        <w:instrText xml:space="preserve"> REF _Ref312080896 \r \h </w:instrText>
      </w:r>
      <w:r>
        <w:rPr>
          <w:color w:val="FF0000"/>
        </w:rPr>
      </w:r>
      <w:r>
        <w:rPr>
          <w:color w:val="FF0000"/>
        </w:rPr>
        <w:fldChar w:fldCharType="separate"/>
      </w:r>
      <w:r w:rsidR="00430AD1">
        <w:rPr>
          <w:color w:val="FF0000"/>
        </w:rPr>
        <w:t>11</w:t>
      </w:r>
      <w:r>
        <w:rPr>
          <w:color w:val="FF0000"/>
        </w:rPr>
        <w:fldChar w:fldCharType="end"/>
      </w:r>
      <w:r>
        <w:rPr>
          <w:color w:val="FF0000"/>
        </w:rPr>
        <w:t>].</w:t>
      </w:r>
    </w:p>
    <w:p w:rsidR="00383F78" w:rsidRDefault="00383F78" w:rsidP="009B3D15">
      <w:pPr>
        <w:pStyle w:val="ListParagraph"/>
        <w:ind w:left="0"/>
        <w:rPr>
          <w:color w:val="FF0000"/>
        </w:rPr>
      </w:pPr>
    </w:p>
    <w:p w:rsidR="00383F78" w:rsidRPr="00182F2C" w:rsidRDefault="00383F78" w:rsidP="00383F78">
      <w:pPr>
        <w:rPr>
          <w:color w:val="FF0000"/>
        </w:rPr>
      </w:pPr>
      <w:proofErr w:type="spellStart"/>
      <w:proofErr w:type="gramStart"/>
      <w:r w:rsidRPr="00182F2C">
        <w:rPr>
          <w:color w:val="FF0000"/>
        </w:rPr>
        <w:t>globalReservationType</w:t>
      </w:r>
      <w:proofErr w:type="spellEnd"/>
      <w:proofErr w:type="gramEnd"/>
    </w:p>
    <w:p w:rsidR="00383F78" w:rsidRPr="00182F2C" w:rsidRDefault="00383F78" w:rsidP="00383F78">
      <w:pPr>
        <w:rPr>
          <w:color w:val="FF0000"/>
        </w:rPr>
      </w:pPr>
      <w:r w:rsidRPr="00182F2C">
        <w:rPr>
          <w:color w:val="FF0000"/>
        </w:rPr>
        <w:t xml:space="preserve">The global reservation type is of type </w:t>
      </w:r>
      <w:proofErr w:type="spellStart"/>
      <w:r w:rsidRPr="00182F2C">
        <w:rPr>
          <w:color w:val="FF0000"/>
        </w:rPr>
        <w:t>anyURI</w:t>
      </w:r>
      <w:proofErr w:type="spellEnd"/>
      <w:r>
        <w:rPr>
          <w:color w:val="FF0000"/>
        </w:rPr>
        <w:t>.</w:t>
      </w:r>
    </w:p>
    <w:p w:rsidR="00383F78" w:rsidRPr="00182F2C" w:rsidRDefault="00383F78" w:rsidP="00383F78">
      <w:pPr>
        <w:rPr>
          <w:color w:val="FF0000"/>
        </w:rPr>
      </w:pPr>
    </w:p>
    <w:p w:rsidR="00383F78" w:rsidRPr="00182F2C" w:rsidRDefault="00383F78" w:rsidP="00383F78">
      <w:pPr>
        <w:rPr>
          <w:color w:val="FF0000"/>
        </w:rPr>
      </w:pPr>
      <w:proofErr w:type="spellStart"/>
      <w:proofErr w:type="gramStart"/>
      <w:r w:rsidRPr="00182F2C">
        <w:rPr>
          <w:color w:val="FF0000"/>
        </w:rPr>
        <w:t>connectionIdType</w:t>
      </w:r>
      <w:proofErr w:type="spellEnd"/>
      <w:proofErr w:type="gramEnd"/>
    </w:p>
    <w:p w:rsidR="00383F78" w:rsidRPr="00182F2C" w:rsidRDefault="00383F78" w:rsidP="00383F78">
      <w:pPr>
        <w:rPr>
          <w:color w:val="FF0000"/>
        </w:rPr>
      </w:pPr>
      <w:r w:rsidRPr="00182F2C">
        <w:rPr>
          <w:color w:val="FF0000"/>
        </w:rPr>
        <w:t xml:space="preserve">The </w:t>
      </w:r>
      <w:proofErr w:type="spellStart"/>
      <w:r w:rsidRPr="00182F2C">
        <w:rPr>
          <w:color w:val="FF0000"/>
        </w:rPr>
        <w:t>connectionIdType</w:t>
      </w:r>
      <w:proofErr w:type="spellEnd"/>
      <w:r w:rsidRPr="00182F2C">
        <w:rPr>
          <w:color w:val="FF0000"/>
        </w:rPr>
        <w:t xml:space="preserve"> is of type </w:t>
      </w:r>
      <w:proofErr w:type="spellStart"/>
      <w:r w:rsidRPr="00182F2C">
        <w:rPr>
          <w:color w:val="FF0000"/>
        </w:rPr>
        <w:t>uuidType</w:t>
      </w:r>
      <w:proofErr w:type="spellEnd"/>
      <w:r>
        <w:rPr>
          <w:color w:val="FF0000"/>
        </w:rPr>
        <w:t>.</w:t>
      </w:r>
    </w:p>
    <w:p w:rsidR="00383F78" w:rsidRPr="00182F2C" w:rsidRDefault="00383F78" w:rsidP="00383F78">
      <w:pPr>
        <w:pStyle w:val="ListParagraph"/>
        <w:ind w:left="0"/>
        <w:rPr>
          <w:color w:val="FF0000"/>
        </w:rPr>
      </w:pPr>
    </w:p>
    <w:p w:rsidR="00DF7F7B" w:rsidRPr="00182F2C" w:rsidRDefault="00DF7F7B" w:rsidP="00DF7F7B">
      <w:pPr>
        <w:rPr>
          <w:color w:val="FF0000"/>
        </w:rPr>
      </w:pPr>
      <w:proofErr w:type="spellStart"/>
      <w:r w:rsidRPr="00182F2C">
        <w:rPr>
          <w:color w:val="FF0000"/>
        </w:rPr>
        <w:t>NsaIdType</w:t>
      </w:r>
      <w:proofErr w:type="spellEnd"/>
    </w:p>
    <w:p w:rsidR="00DF7F7B" w:rsidRPr="00182F2C" w:rsidRDefault="00DF7F7B" w:rsidP="009144FC">
      <w:pPr>
        <w:rPr>
          <w:color w:val="FF0000"/>
        </w:rPr>
      </w:pPr>
      <w:r w:rsidRPr="00182F2C">
        <w:rPr>
          <w:color w:val="FF0000"/>
        </w:rPr>
        <w:t>The</w:t>
      </w:r>
      <w:r w:rsidRPr="00182F2C">
        <w:rPr>
          <w:i/>
          <w:color w:val="FF0000"/>
        </w:rPr>
        <w:t xml:space="preserve"> </w:t>
      </w:r>
      <w:proofErr w:type="spellStart"/>
      <w:r w:rsidRPr="00182F2C">
        <w:rPr>
          <w:i/>
          <w:color w:val="FF0000"/>
        </w:rPr>
        <w:t>NsaId</w:t>
      </w:r>
      <w:proofErr w:type="spellEnd"/>
      <w:r w:rsidRPr="00182F2C">
        <w:rPr>
          <w:i/>
          <w:color w:val="FF0000"/>
        </w:rPr>
        <w:t xml:space="preserve"> </w:t>
      </w:r>
      <w:r w:rsidRPr="00182F2C">
        <w:rPr>
          <w:color w:val="FF0000"/>
        </w:rPr>
        <w:t xml:space="preserve">object </w:t>
      </w:r>
      <w:r w:rsidR="009144FC">
        <w:rPr>
          <w:color w:val="FF0000"/>
        </w:rPr>
        <w:t xml:space="preserve">is of type </w:t>
      </w:r>
      <w:proofErr w:type="spellStart"/>
      <w:r w:rsidR="009144FC" w:rsidRPr="00182F2C">
        <w:rPr>
          <w:color w:val="FF0000"/>
        </w:rPr>
        <w:t>NsaIdType</w:t>
      </w:r>
      <w:proofErr w:type="spellEnd"/>
      <w:r w:rsidR="009144FC">
        <w:rPr>
          <w:color w:val="FF0000"/>
        </w:rPr>
        <w:t xml:space="preserve"> with the format </w:t>
      </w:r>
      <w:proofErr w:type="spellStart"/>
      <w:r w:rsidR="009144FC">
        <w:rPr>
          <w:color w:val="FF0000"/>
        </w:rPr>
        <w:t>urn</w:t>
      </w:r>
      <w:proofErr w:type="gramStart"/>
      <w:r w:rsidR="009144FC">
        <w:rPr>
          <w:color w:val="FF0000"/>
        </w:rPr>
        <w:t>:ogf:network:nsa</w:t>
      </w:r>
      <w:proofErr w:type="spellEnd"/>
      <w:proofErr w:type="gramEnd"/>
      <w:r w:rsidR="009144FC">
        <w:rPr>
          <w:color w:val="FF0000"/>
        </w:rPr>
        <w:t>:&lt;</w:t>
      </w:r>
      <w:proofErr w:type="spellStart"/>
      <w:r w:rsidR="009144FC">
        <w:rPr>
          <w:color w:val="FF0000"/>
        </w:rPr>
        <w:t>NSAid</w:t>
      </w:r>
      <w:proofErr w:type="spellEnd"/>
      <w:r w:rsidR="009144FC">
        <w:rPr>
          <w:color w:val="FF0000"/>
        </w:rPr>
        <w:t>&gt;</w:t>
      </w:r>
      <w:r w:rsidR="00383F78">
        <w:rPr>
          <w:color w:val="FF0000"/>
        </w:rPr>
        <w:t xml:space="preserve">. The </w:t>
      </w:r>
      <w:proofErr w:type="spellStart"/>
      <w:r w:rsidR="00383F78" w:rsidRPr="00182F2C">
        <w:rPr>
          <w:i/>
          <w:color w:val="FF0000"/>
        </w:rPr>
        <w:t>NsaId</w:t>
      </w:r>
      <w:proofErr w:type="spellEnd"/>
      <w:r w:rsidR="00383F78">
        <w:rPr>
          <w:color w:val="FF0000"/>
        </w:rPr>
        <w:t xml:space="preserve"> i</w:t>
      </w:r>
      <w:r w:rsidRPr="00182F2C">
        <w:rPr>
          <w:color w:val="FF0000"/>
        </w:rPr>
        <w:t xml:space="preserve">s used in the </w:t>
      </w:r>
      <w:r w:rsidR="00383F78">
        <w:rPr>
          <w:color w:val="FF0000"/>
        </w:rPr>
        <w:t>NSI protocol</w:t>
      </w:r>
      <w:r w:rsidRPr="00182F2C">
        <w:rPr>
          <w:color w:val="FF0000"/>
        </w:rPr>
        <w:t xml:space="preserve"> to identify the agent that manages a </w:t>
      </w:r>
      <w:r w:rsidR="00A650D9">
        <w:rPr>
          <w:color w:val="FF0000"/>
        </w:rPr>
        <w:t>network [</w:t>
      </w:r>
      <w:r w:rsidR="00A650D9">
        <w:rPr>
          <w:color w:val="FF0000"/>
        </w:rPr>
        <w:fldChar w:fldCharType="begin"/>
      </w:r>
      <w:r w:rsidR="00A650D9">
        <w:rPr>
          <w:color w:val="FF0000"/>
        </w:rPr>
        <w:instrText xml:space="preserve"> REF _Ref312079946 \r \h </w:instrText>
      </w:r>
      <w:r w:rsidR="00A650D9">
        <w:rPr>
          <w:color w:val="FF0000"/>
        </w:rPr>
      </w:r>
      <w:r w:rsidR="00A650D9">
        <w:rPr>
          <w:color w:val="FF0000"/>
        </w:rPr>
        <w:fldChar w:fldCharType="separate"/>
      </w:r>
      <w:r w:rsidR="00430AD1">
        <w:rPr>
          <w:color w:val="FF0000"/>
        </w:rPr>
        <w:t>9</w:t>
      </w:r>
      <w:r w:rsidR="00A650D9">
        <w:rPr>
          <w:color w:val="FF0000"/>
        </w:rPr>
        <w:fldChar w:fldCharType="end"/>
      </w:r>
      <w:r w:rsidR="00F34E5B">
        <w:rPr>
          <w:color w:val="FF0000"/>
        </w:rPr>
        <w:t xml:space="preserve">, </w:t>
      </w:r>
      <w:r w:rsidR="00F34E5B">
        <w:rPr>
          <w:color w:val="FF0000"/>
        </w:rPr>
        <w:fldChar w:fldCharType="begin"/>
      </w:r>
      <w:r w:rsidR="00F34E5B">
        <w:rPr>
          <w:color w:val="FF0000"/>
        </w:rPr>
        <w:instrText xml:space="preserve"> REF _Ref312080516 \r \h </w:instrText>
      </w:r>
      <w:r w:rsidR="00F34E5B">
        <w:rPr>
          <w:color w:val="FF0000"/>
        </w:rPr>
      </w:r>
      <w:r w:rsidR="00F34E5B">
        <w:rPr>
          <w:color w:val="FF0000"/>
        </w:rPr>
        <w:fldChar w:fldCharType="separate"/>
      </w:r>
      <w:r w:rsidR="00430AD1">
        <w:rPr>
          <w:color w:val="FF0000"/>
        </w:rPr>
        <w:t>10</w:t>
      </w:r>
      <w:r w:rsidR="00F34E5B">
        <w:rPr>
          <w:color w:val="FF0000"/>
        </w:rPr>
        <w:fldChar w:fldCharType="end"/>
      </w:r>
      <w:r w:rsidR="00A650D9">
        <w:rPr>
          <w:color w:val="FF0000"/>
        </w:rPr>
        <w:t xml:space="preserve">].  </w:t>
      </w:r>
      <w:r w:rsidR="004F05B2">
        <w:rPr>
          <w:color w:val="FF0000"/>
        </w:rPr>
        <w:t>&lt;</w:t>
      </w:r>
      <w:proofErr w:type="spellStart"/>
      <w:r w:rsidRPr="00182F2C">
        <w:rPr>
          <w:color w:val="FF0000"/>
        </w:rPr>
        <w:t>NSAid</w:t>
      </w:r>
      <w:proofErr w:type="spellEnd"/>
      <w:r w:rsidRPr="00182F2C">
        <w:rPr>
          <w:color w:val="FF0000"/>
        </w:rPr>
        <w:t>&gt; may be for example …..</w:t>
      </w:r>
    </w:p>
    <w:p w:rsidR="00DF7F7B" w:rsidRPr="00182F2C" w:rsidRDefault="00DF7F7B" w:rsidP="00DF7F7B">
      <w:pPr>
        <w:rPr>
          <w:color w:val="FF0000"/>
        </w:rPr>
      </w:pPr>
    </w:p>
    <w:p w:rsidR="00DF7F7B" w:rsidRPr="00182F2C" w:rsidRDefault="00DF7F7B" w:rsidP="00DF7F7B">
      <w:pPr>
        <w:rPr>
          <w:color w:val="FF0000"/>
        </w:rPr>
      </w:pPr>
      <w:proofErr w:type="spellStart"/>
      <w:r w:rsidRPr="00182F2C">
        <w:rPr>
          <w:color w:val="FF0000"/>
        </w:rPr>
        <w:t>NSnetwork</w:t>
      </w:r>
      <w:r w:rsidR="009144FC">
        <w:rPr>
          <w:color w:val="FF0000"/>
        </w:rPr>
        <w:t>Type</w:t>
      </w:r>
      <w:proofErr w:type="spellEnd"/>
    </w:p>
    <w:p w:rsidR="00DF7F7B" w:rsidRPr="00182F2C" w:rsidRDefault="00DF7F7B" w:rsidP="00DF7F7B">
      <w:pPr>
        <w:rPr>
          <w:color w:val="FF0000"/>
        </w:rPr>
      </w:pPr>
      <w:r w:rsidRPr="00182F2C">
        <w:rPr>
          <w:color w:val="FF0000"/>
        </w:rPr>
        <w:lastRenderedPageBreak/>
        <w:t xml:space="preserve">The </w:t>
      </w:r>
      <w:proofErr w:type="spellStart"/>
      <w:r w:rsidRPr="009144FC">
        <w:rPr>
          <w:i/>
          <w:color w:val="FF0000"/>
        </w:rPr>
        <w:t>NSnetwork</w:t>
      </w:r>
      <w:proofErr w:type="spellEnd"/>
      <w:r w:rsidRPr="00182F2C">
        <w:rPr>
          <w:color w:val="FF0000"/>
        </w:rPr>
        <w:t xml:space="preserve"> object</w:t>
      </w:r>
      <w:r w:rsidR="009144FC">
        <w:rPr>
          <w:color w:val="FF0000"/>
        </w:rPr>
        <w:t xml:space="preserve"> is of type </w:t>
      </w:r>
      <w:proofErr w:type="spellStart"/>
      <w:r w:rsidR="009144FC" w:rsidRPr="00182F2C">
        <w:rPr>
          <w:color w:val="FF0000"/>
        </w:rPr>
        <w:t>NSnetwork</w:t>
      </w:r>
      <w:r w:rsidR="009144FC">
        <w:rPr>
          <w:color w:val="FF0000"/>
        </w:rPr>
        <w:t>Type</w:t>
      </w:r>
      <w:proofErr w:type="spellEnd"/>
      <w:r w:rsidR="00383F78">
        <w:rPr>
          <w:color w:val="FF0000"/>
        </w:rPr>
        <w:t xml:space="preserve"> w</w:t>
      </w:r>
      <w:r w:rsidR="009144FC">
        <w:rPr>
          <w:color w:val="FF0000"/>
        </w:rPr>
        <w:t xml:space="preserve">ith the format </w:t>
      </w:r>
      <w:proofErr w:type="spellStart"/>
      <w:r w:rsidRPr="00182F2C">
        <w:rPr>
          <w:color w:val="FF0000"/>
        </w:rPr>
        <w:t>urn</w:t>
      </w:r>
      <w:proofErr w:type="gramStart"/>
      <w:r w:rsidRPr="00182F2C">
        <w:rPr>
          <w:color w:val="FF0000"/>
        </w:rPr>
        <w:t>:ogf:network:nsnetwork</w:t>
      </w:r>
      <w:proofErr w:type="spellEnd"/>
      <w:proofErr w:type="gramEnd"/>
      <w:r w:rsidRPr="00182F2C">
        <w:rPr>
          <w:color w:val="FF0000"/>
        </w:rPr>
        <w:t>:&lt;</w:t>
      </w:r>
      <w:proofErr w:type="spellStart"/>
      <w:r w:rsidRPr="00182F2C">
        <w:rPr>
          <w:color w:val="FF0000"/>
        </w:rPr>
        <w:t>networkId</w:t>
      </w:r>
      <w:proofErr w:type="spellEnd"/>
      <w:r w:rsidRPr="00182F2C">
        <w:rPr>
          <w:color w:val="FF0000"/>
        </w:rPr>
        <w:t>&gt;</w:t>
      </w:r>
      <w:r w:rsidR="009144FC">
        <w:rPr>
          <w:color w:val="FF0000"/>
        </w:rPr>
        <w:t xml:space="preserve">.  The </w:t>
      </w:r>
      <w:proofErr w:type="spellStart"/>
      <w:r w:rsidR="009144FC" w:rsidRPr="009144FC">
        <w:rPr>
          <w:i/>
          <w:color w:val="FF0000"/>
        </w:rPr>
        <w:t>NSnetwork</w:t>
      </w:r>
      <w:proofErr w:type="spellEnd"/>
      <w:r w:rsidRPr="00182F2C">
        <w:rPr>
          <w:color w:val="FF0000"/>
        </w:rPr>
        <w:t xml:space="preserve"> identifies a network in the data-plane layer, where &lt;</w:t>
      </w:r>
      <w:proofErr w:type="spellStart"/>
      <w:r w:rsidRPr="00182F2C">
        <w:rPr>
          <w:color w:val="FF0000"/>
        </w:rPr>
        <w:t>networkId</w:t>
      </w:r>
      <w:proofErr w:type="spellEnd"/>
      <w:r w:rsidRPr="00182F2C">
        <w:rPr>
          <w:color w:val="FF0000"/>
        </w:rPr>
        <w:t xml:space="preserve">&gt; </w:t>
      </w:r>
      <w:r w:rsidR="005E4577" w:rsidRPr="00182F2C">
        <w:rPr>
          <w:color w:val="FF0000"/>
        </w:rPr>
        <w:t>could</w:t>
      </w:r>
      <w:r w:rsidRPr="00182F2C">
        <w:rPr>
          <w:color w:val="FF0000"/>
        </w:rPr>
        <w:t xml:space="preserve"> be for example</w:t>
      </w:r>
      <w:r w:rsidR="005E4577" w:rsidRPr="00182F2C">
        <w:rPr>
          <w:color w:val="FF0000"/>
        </w:rPr>
        <w:t xml:space="preserve"> layer2.netherlight.net</w:t>
      </w:r>
      <w:r w:rsidR="00A650D9">
        <w:rPr>
          <w:color w:val="FF0000"/>
        </w:rPr>
        <w:t xml:space="preserve"> [</w:t>
      </w:r>
      <w:r w:rsidR="00A650D9">
        <w:rPr>
          <w:color w:val="FF0000"/>
        </w:rPr>
        <w:fldChar w:fldCharType="begin"/>
      </w:r>
      <w:r w:rsidR="00A650D9">
        <w:rPr>
          <w:color w:val="FF0000"/>
        </w:rPr>
        <w:instrText xml:space="preserve"> REF _Ref312079946 \r \h </w:instrText>
      </w:r>
      <w:r w:rsidR="00A650D9">
        <w:rPr>
          <w:color w:val="FF0000"/>
        </w:rPr>
      </w:r>
      <w:r w:rsidR="00A650D9">
        <w:rPr>
          <w:color w:val="FF0000"/>
        </w:rPr>
        <w:fldChar w:fldCharType="separate"/>
      </w:r>
      <w:r w:rsidR="00430AD1">
        <w:rPr>
          <w:color w:val="FF0000"/>
        </w:rPr>
        <w:t>9</w:t>
      </w:r>
      <w:r w:rsidR="00A650D9">
        <w:rPr>
          <w:color w:val="FF0000"/>
        </w:rPr>
        <w:fldChar w:fldCharType="end"/>
      </w:r>
      <w:r w:rsidR="00F34E5B">
        <w:rPr>
          <w:color w:val="FF0000"/>
        </w:rPr>
        <w:t xml:space="preserve">, </w:t>
      </w:r>
      <w:r w:rsidR="00F34E5B">
        <w:rPr>
          <w:color w:val="FF0000"/>
        </w:rPr>
        <w:fldChar w:fldCharType="begin"/>
      </w:r>
      <w:r w:rsidR="00F34E5B">
        <w:rPr>
          <w:color w:val="FF0000"/>
        </w:rPr>
        <w:instrText xml:space="preserve"> REF _Ref312080516 \r \h </w:instrText>
      </w:r>
      <w:r w:rsidR="00F34E5B">
        <w:rPr>
          <w:color w:val="FF0000"/>
        </w:rPr>
      </w:r>
      <w:r w:rsidR="00F34E5B">
        <w:rPr>
          <w:color w:val="FF0000"/>
        </w:rPr>
        <w:fldChar w:fldCharType="separate"/>
      </w:r>
      <w:r w:rsidR="00430AD1">
        <w:rPr>
          <w:color w:val="FF0000"/>
        </w:rPr>
        <w:t>10</w:t>
      </w:r>
      <w:r w:rsidR="00F34E5B">
        <w:rPr>
          <w:color w:val="FF0000"/>
        </w:rPr>
        <w:fldChar w:fldCharType="end"/>
      </w:r>
      <w:r w:rsidR="00A650D9">
        <w:rPr>
          <w:color w:val="FF0000"/>
        </w:rPr>
        <w:t xml:space="preserve">].  </w:t>
      </w:r>
      <w:r w:rsidR="005E4577" w:rsidRPr="00182F2C">
        <w:rPr>
          <w:color w:val="FF0000"/>
        </w:rPr>
        <w:t xml:space="preserve"> </w:t>
      </w:r>
    </w:p>
    <w:p w:rsidR="00DF7F7B" w:rsidRPr="00182F2C" w:rsidRDefault="00DF7F7B" w:rsidP="00DF7F7B">
      <w:pPr>
        <w:rPr>
          <w:color w:val="FF0000"/>
        </w:rPr>
      </w:pPr>
    </w:p>
    <w:p w:rsidR="00DF7F7B" w:rsidRPr="00182F2C" w:rsidRDefault="009144FC" w:rsidP="00DF7F7B">
      <w:pPr>
        <w:rPr>
          <w:color w:val="FF0000"/>
        </w:rPr>
      </w:pPr>
      <w:r>
        <w:rPr>
          <w:color w:val="FF0000"/>
        </w:rPr>
        <w:t>Notes on u</w:t>
      </w:r>
      <w:r w:rsidR="00DF7F7B" w:rsidRPr="00182F2C">
        <w:rPr>
          <w:color w:val="FF0000"/>
        </w:rPr>
        <w:t xml:space="preserve">sage of the </w:t>
      </w:r>
      <w:proofErr w:type="spellStart"/>
      <w:r w:rsidR="00DF7F7B" w:rsidRPr="009144FC">
        <w:rPr>
          <w:i/>
          <w:color w:val="FF0000"/>
        </w:rPr>
        <w:t>NSnetwork</w:t>
      </w:r>
      <w:proofErr w:type="spellEnd"/>
      <w:r w:rsidR="00DF7F7B" w:rsidRPr="00182F2C">
        <w:rPr>
          <w:color w:val="FF0000"/>
        </w:rPr>
        <w:t xml:space="preserve"> and </w:t>
      </w:r>
      <w:proofErr w:type="spellStart"/>
      <w:r w:rsidRPr="00182F2C">
        <w:rPr>
          <w:i/>
          <w:color w:val="FF0000"/>
        </w:rPr>
        <w:t>NsaId</w:t>
      </w:r>
      <w:proofErr w:type="spellEnd"/>
      <w:r w:rsidRPr="00182F2C">
        <w:rPr>
          <w:i/>
          <w:color w:val="FF0000"/>
        </w:rPr>
        <w:t xml:space="preserve"> </w:t>
      </w:r>
      <w:r w:rsidR="00DF7F7B" w:rsidRPr="00182F2C">
        <w:rPr>
          <w:color w:val="FF0000"/>
        </w:rPr>
        <w:t>objects</w:t>
      </w:r>
    </w:p>
    <w:p w:rsidR="009144FC" w:rsidRDefault="009144FC" w:rsidP="009144FC">
      <w:pPr>
        <w:rPr>
          <w:color w:val="FF0000"/>
        </w:rPr>
      </w:pPr>
      <w:r>
        <w:rPr>
          <w:color w:val="FF0000"/>
        </w:rPr>
        <w:t xml:space="preserve">Note 1: </w:t>
      </w:r>
      <w:r w:rsidR="00DF7F7B" w:rsidRPr="00182F2C">
        <w:rPr>
          <w:color w:val="FF0000"/>
        </w:rPr>
        <w:t xml:space="preserve">The </w:t>
      </w:r>
      <w:proofErr w:type="spellStart"/>
      <w:r w:rsidR="00DF7F7B" w:rsidRPr="009144FC">
        <w:rPr>
          <w:i/>
          <w:color w:val="FF0000"/>
        </w:rPr>
        <w:t>requesterNSA</w:t>
      </w:r>
      <w:proofErr w:type="spellEnd"/>
      <w:r w:rsidR="00DF7F7B" w:rsidRPr="00182F2C">
        <w:rPr>
          <w:color w:val="FF0000"/>
        </w:rPr>
        <w:t xml:space="preserve"> and </w:t>
      </w:r>
      <w:proofErr w:type="spellStart"/>
      <w:r w:rsidR="00DF7F7B" w:rsidRPr="009144FC">
        <w:rPr>
          <w:i/>
          <w:color w:val="FF0000"/>
        </w:rPr>
        <w:t>providerNSA</w:t>
      </w:r>
      <w:proofErr w:type="spellEnd"/>
      <w:r w:rsidR="00DF7F7B" w:rsidRPr="00182F2C">
        <w:rPr>
          <w:color w:val="FF0000"/>
        </w:rPr>
        <w:t xml:space="preserve"> attributes in the </w:t>
      </w:r>
      <w:r w:rsidR="00C45A6D">
        <w:rPr>
          <w:color w:val="FF0000"/>
        </w:rPr>
        <w:t>NSI protocol</w:t>
      </w:r>
      <w:r w:rsidR="00DF7F7B" w:rsidRPr="00182F2C">
        <w:rPr>
          <w:color w:val="FF0000"/>
        </w:rPr>
        <w:t xml:space="preserve"> </w:t>
      </w:r>
      <w:r>
        <w:rPr>
          <w:color w:val="FF0000"/>
        </w:rPr>
        <w:t xml:space="preserve">use </w:t>
      </w:r>
      <w:proofErr w:type="spellStart"/>
      <w:r w:rsidRPr="00182F2C">
        <w:rPr>
          <w:i/>
          <w:color w:val="FF0000"/>
        </w:rPr>
        <w:t>NsaId</w:t>
      </w:r>
      <w:proofErr w:type="spellEnd"/>
      <w:r w:rsidRPr="00182F2C">
        <w:rPr>
          <w:i/>
          <w:color w:val="FF0000"/>
        </w:rPr>
        <w:t xml:space="preserve"> </w:t>
      </w:r>
      <w:r w:rsidR="00DF7F7B" w:rsidRPr="00182F2C">
        <w:rPr>
          <w:color w:val="FF0000"/>
        </w:rPr>
        <w:t>(</w:t>
      </w:r>
      <w:r>
        <w:rPr>
          <w:color w:val="FF0000"/>
        </w:rPr>
        <w:t xml:space="preserve">i.e. </w:t>
      </w:r>
      <w:r w:rsidR="00DF7F7B" w:rsidRPr="00182F2C">
        <w:rPr>
          <w:color w:val="FF0000"/>
        </w:rPr>
        <w:t xml:space="preserve">not </w:t>
      </w:r>
      <w:proofErr w:type="spellStart"/>
      <w:r w:rsidR="00DF7F7B" w:rsidRPr="009144FC">
        <w:rPr>
          <w:i/>
          <w:color w:val="FF0000"/>
        </w:rPr>
        <w:t>NSnetwork</w:t>
      </w:r>
      <w:proofErr w:type="spellEnd"/>
      <w:r w:rsidR="00DF7F7B" w:rsidRPr="00182F2C">
        <w:rPr>
          <w:color w:val="FF0000"/>
        </w:rPr>
        <w:t xml:space="preserve">).  </w:t>
      </w:r>
    </w:p>
    <w:p w:rsidR="009144FC" w:rsidRDefault="009144FC" w:rsidP="00DF7F7B">
      <w:pPr>
        <w:rPr>
          <w:color w:val="FF0000"/>
        </w:rPr>
      </w:pPr>
    </w:p>
    <w:p w:rsidR="00DF7F7B" w:rsidRPr="00182F2C" w:rsidRDefault="009144FC" w:rsidP="00DF7F7B">
      <w:pPr>
        <w:rPr>
          <w:color w:val="FF0000"/>
        </w:rPr>
      </w:pPr>
      <w:r>
        <w:rPr>
          <w:color w:val="FF0000"/>
        </w:rPr>
        <w:t xml:space="preserve">Note 2: </w:t>
      </w:r>
      <w:r w:rsidR="00DF7F7B" w:rsidRPr="00182F2C">
        <w:rPr>
          <w:color w:val="FF0000"/>
        </w:rPr>
        <w:t xml:space="preserve">The </w:t>
      </w:r>
      <w:proofErr w:type="spellStart"/>
      <w:r w:rsidR="00383F78" w:rsidRPr="009144FC">
        <w:rPr>
          <w:i/>
          <w:color w:val="FF0000"/>
        </w:rPr>
        <w:t>requesterNSA</w:t>
      </w:r>
      <w:proofErr w:type="spellEnd"/>
      <w:r w:rsidR="00383F78" w:rsidRPr="00182F2C">
        <w:rPr>
          <w:color w:val="FF0000"/>
        </w:rPr>
        <w:t xml:space="preserve"> and </w:t>
      </w:r>
      <w:proofErr w:type="spellStart"/>
      <w:r w:rsidR="00383F78" w:rsidRPr="009144FC">
        <w:rPr>
          <w:i/>
          <w:color w:val="FF0000"/>
        </w:rPr>
        <w:t>providerNSA</w:t>
      </w:r>
      <w:proofErr w:type="spellEnd"/>
      <w:r w:rsidR="00383F78" w:rsidRPr="00182F2C">
        <w:rPr>
          <w:color w:val="FF0000"/>
        </w:rPr>
        <w:t xml:space="preserve"> attributes </w:t>
      </w:r>
      <w:r>
        <w:rPr>
          <w:color w:val="FF0000"/>
        </w:rPr>
        <w:t>are</w:t>
      </w:r>
      <w:r w:rsidR="00DF7F7B" w:rsidRPr="00182F2C">
        <w:rPr>
          <w:color w:val="FF0000"/>
        </w:rPr>
        <w:t xml:space="preserve"> not</w:t>
      </w:r>
      <w:r>
        <w:rPr>
          <w:color w:val="FF0000"/>
        </w:rPr>
        <w:t xml:space="preserve"> to</w:t>
      </w:r>
      <w:r w:rsidR="00DF7F7B" w:rsidRPr="00182F2C">
        <w:rPr>
          <w:color w:val="FF0000"/>
        </w:rPr>
        <w:t xml:space="preserve"> be used for authentication - only the </w:t>
      </w:r>
      <w:r>
        <w:rPr>
          <w:color w:val="FF0000"/>
        </w:rPr>
        <w:t xml:space="preserve">transport layer (e.g. </w:t>
      </w:r>
      <w:r w:rsidR="00DF7F7B" w:rsidRPr="00182F2C">
        <w:rPr>
          <w:color w:val="FF0000"/>
        </w:rPr>
        <w:t>SOAP</w:t>
      </w:r>
      <w:r>
        <w:rPr>
          <w:color w:val="FF0000"/>
        </w:rPr>
        <w:t>)</w:t>
      </w:r>
      <w:r w:rsidR="00DF7F7B" w:rsidRPr="00182F2C">
        <w:rPr>
          <w:color w:val="FF0000"/>
        </w:rPr>
        <w:t xml:space="preserve"> endpoints are authenticated, i.e. the </w:t>
      </w:r>
      <w:proofErr w:type="spellStart"/>
      <w:r w:rsidR="00383F78" w:rsidRPr="00182F2C">
        <w:rPr>
          <w:i/>
          <w:color w:val="FF0000"/>
        </w:rPr>
        <w:t>NsaId</w:t>
      </w:r>
      <w:proofErr w:type="spellEnd"/>
      <w:r w:rsidR="00383F78" w:rsidRPr="00182F2C">
        <w:rPr>
          <w:i/>
          <w:color w:val="FF0000"/>
        </w:rPr>
        <w:t xml:space="preserve"> </w:t>
      </w:r>
      <w:r w:rsidR="00383F78">
        <w:rPr>
          <w:color w:val="FF0000"/>
        </w:rPr>
        <w:t>is</w:t>
      </w:r>
      <w:r w:rsidR="00DF7F7B" w:rsidRPr="00182F2C">
        <w:rPr>
          <w:color w:val="FF0000"/>
        </w:rPr>
        <w:t xml:space="preserve"> only</w:t>
      </w:r>
      <w:r>
        <w:rPr>
          <w:color w:val="FF0000"/>
        </w:rPr>
        <w:t xml:space="preserve"> to</w:t>
      </w:r>
      <w:r w:rsidR="00DF7F7B" w:rsidRPr="00182F2C">
        <w:rPr>
          <w:color w:val="FF0000"/>
        </w:rPr>
        <w:t xml:space="preserve"> be used for NSI layer identification.  </w:t>
      </w:r>
    </w:p>
    <w:p w:rsidR="00DF7F7B" w:rsidRPr="00182F2C" w:rsidRDefault="00DF7F7B" w:rsidP="00DF7F7B">
      <w:pPr>
        <w:rPr>
          <w:color w:val="FF0000"/>
        </w:rPr>
      </w:pPr>
    </w:p>
    <w:p w:rsidR="009144FC" w:rsidRDefault="009144FC" w:rsidP="00DF7F7B">
      <w:pPr>
        <w:rPr>
          <w:color w:val="FF0000"/>
        </w:rPr>
      </w:pPr>
      <w:r>
        <w:rPr>
          <w:color w:val="FF0000"/>
        </w:rPr>
        <w:t xml:space="preserve">Note 3: In v1.1 of the </w:t>
      </w:r>
      <w:r w:rsidRPr="00182F2C">
        <w:rPr>
          <w:color w:val="FF0000"/>
        </w:rPr>
        <w:t xml:space="preserve">NSI there is a 1:1 relationship </w:t>
      </w:r>
      <w:r>
        <w:rPr>
          <w:color w:val="FF0000"/>
        </w:rPr>
        <w:t xml:space="preserve">between </w:t>
      </w:r>
      <w:proofErr w:type="spellStart"/>
      <w:r w:rsidRPr="00383F78">
        <w:rPr>
          <w:i/>
          <w:color w:val="FF0000"/>
        </w:rPr>
        <w:t>NSAid</w:t>
      </w:r>
      <w:proofErr w:type="spellEnd"/>
      <w:r>
        <w:rPr>
          <w:color w:val="FF0000"/>
        </w:rPr>
        <w:t xml:space="preserve"> and </w:t>
      </w:r>
      <w:proofErr w:type="spellStart"/>
      <w:r w:rsidRPr="00383F78">
        <w:rPr>
          <w:i/>
          <w:color w:val="FF0000"/>
        </w:rPr>
        <w:t>NSnetwork</w:t>
      </w:r>
      <w:proofErr w:type="spellEnd"/>
      <w:r>
        <w:rPr>
          <w:color w:val="FF0000"/>
        </w:rPr>
        <w:t xml:space="preserve">, however for flexibility in future versions of NSI </w:t>
      </w:r>
      <w:r w:rsidR="00383F78">
        <w:rPr>
          <w:color w:val="FF0000"/>
        </w:rPr>
        <w:t>more flexible assignments, e.g. one</w:t>
      </w:r>
      <w:r w:rsidR="00383F78" w:rsidRPr="00383F78">
        <w:rPr>
          <w:color w:val="FF0000"/>
        </w:rPr>
        <w:t xml:space="preserve"> 1</w:t>
      </w:r>
      <w:proofErr w:type="gramStart"/>
      <w:r w:rsidR="00383F78" w:rsidRPr="00383F78">
        <w:rPr>
          <w:color w:val="FF0000"/>
        </w:rPr>
        <w:t>:many</w:t>
      </w:r>
      <w:proofErr w:type="gramEnd"/>
      <w:r w:rsidR="00383F78" w:rsidRPr="00383F78">
        <w:rPr>
          <w:color w:val="FF0000"/>
        </w:rPr>
        <w:t xml:space="preserve"> relationships may be supported.</w:t>
      </w:r>
    </w:p>
    <w:p w:rsidR="009144FC" w:rsidRDefault="009144FC" w:rsidP="00DF7F7B">
      <w:pPr>
        <w:rPr>
          <w:color w:val="FF0000"/>
        </w:rPr>
      </w:pPr>
    </w:p>
    <w:p w:rsidR="00563CB7" w:rsidRPr="00182F2C" w:rsidRDefault="00563CB7" w:rsidP="009B3D15">
      <w:pPr>
        <w:pStyle w:val="ListParagraph"/>
        <w:ind w:left="0"/>
        <w:rPr>
          <w:color w:val="FF0000"/>
        </w:rPr>
      </w:pPr>
    </w:p>
    <w:p w:rsidR="009B3D15" w:rsidRDefault="009B3D15" w:rsidP="009B3D15">
      <w:pPr>
        <w:pStyle w:val="Heading3"/>
        <w:rPr>
          <w:color w:val="FF0000"/>
        </w:rPr>
      </w:pPr>
      <w:bookmarkStart w:id="26" w:name="_Toc312162330"/>
      <w:r w:rsidRPr="00182F2C">
        <w:rPr>
          <w:color w:val="FF0000"/>
        </w:rPr>
        <w:t>Common transport</w:t>
      </w:r>
      <w:r w:rsidR="003F1B30">
        <w:rPr>
          <w:color w:val="FF0000"/>
        </w:rPr>
        <w:t xml:space="preserve"> envelope and</w:t>
      </w:r>
      <w:r w:rsidRPr="00182F2C">
        <w:rPr>
          <w:color w:val="FF0000"/>
        </w:rPr>
        <w:t xml:space="preserve"> attributes</w:t>
      </w:r>
      <w:bookmarkEnd w:id="26"/>
    </w:p>
    <w:p w:rsidR="00D94E0C" w:rsidRDefault="00D94E0C" w:rsidP="00D94E0C">
      <w:pPr>
        <w:pStyle w:val="nobreak"/>
      </w:pPr>
    </w:p>
    <w:p w:rsidR="00D94E0C" w:rsidRPr="00D94E0C" w:rsidRDefault="00D94E0C" w:rsidP="00D94E0C">
      <w:pPr>
        <w:rPr>
          <w:color w:val="FF0000"/>
        </w:rPr>
      </w:pPr>
      <w:r w:rsidRPr="00D94E0C">
        <w:rPr>
          <w:color w:val="FF0000"/>
        </w:rPr>
        <w:fldChar w:fldCharType="begin"/>
      </w:r>
      <w:r w:rsidRPr="00D94E0C">
        <w:rPr>
          <w:color w:val="FF0000"/>
        </w:rPr>
        <w:instrText xml:space="preserve"> REF _Ref312072048 \h </w:instrText>
      </w:r>
      <w:r>
        <w:rPr>
          <w:color w:val="FF0000"/>
        </w:rPr>
        <w:instrText xml:space="preserve"> \* MERGEFORMAT </w:instrText>
      </w:r>
      <w:r w:rsidRPr="00D94E0C">
        <w:rPr>
          <w:color w:val="FF0000"/>
        </w:rPr>
      </w:r>
      <w:r w:rsidRPr="00D94E0C">
        <w:rPr>
          <w:color w:val="FF0000"/>
        </w:rPr>
        <w:fldChar w:fldCharType="separate"/>
      </w:r>
      <w:r w:rsidR="00430AD1" w:rsidRPr="00182F2C">
        <w:rPr>
          <w:color w:val="FF0000"/>
        </w:rPr>
        <w:t xml:space="preserve">Figure </w:t>
      </w:r>
      <w:r w:rsidR="00430AD1">
        <w:rPr>
          <w:noProof/>
          <w:color w:val="FF0000"/>
        </w:rPr>
        <w:t>5</w:t>
      </w:r>
      <w:r w:rsidRPr="00D94E0C">
        <w:rPr>
          <w:color w:val="FF0000"/>
        </w:rPr>
        <w:fldChar w:fldCharType="end"/>
      </w:r>
      <w:r w:rsidRPr="00D94E0C">
        <w:rPr>
          <w:color w:val="FF0000"/>
        </w:rPr>
        <w:t xml:space="preserve"> shows the </w:t>
      </w:r>
      <w:r>
        <w:rPr>
          <w:color w:val="FF0000"/>
        </w:rPr>
        <w:t xml:space="preserve">message transport envelope.  Each of the primitives: reserve, provision, release, terminate, query and </w:t>
      </w:r>
      <w:proofErr w:type="spellStart"/>
      <w:r>
        <w:rPr>
          <w:color w:val="FF0000"/>
        </w:rPr>
        <w:t>forcedEnd</w:t>
      </w:r>
      <w:proofErr w:type="spellEnd"/>
      <w:r>
        <w:rPr>
          <w:color w:val="FF0000"/>
        </w:rPr>
        <w:t xml:space="preserve"> are carried in a message transport envelope.</w:t>
      </w:r>
    </w:p>
    <w:p w:rsidR="003F1B30" w:rsidRDefault="003F1B30" w:rsidP="003F1B30">
      <w:pPr>
        <w:pStyle w:val="nobreak"/>
      </w:pPr>
    </w:p>
    <w:p w:rsidR="003F1B30" w:rsidRPr="003F1B30" w:rsidRDefault="003F1B30" w:rsidP="003F1B30">
      <w:r>
        <w:rPr>
          <w:noProof/>
          <w:lang w:val="en-GB" w:eastAsia="en-GB"/>
        </w:rPr>
        <w:drawing>
          <wp:inline distT="0" distB="0" distL="0" distR="0" wp14:anchorId="64673D83" wp14:editId="67AFA5A0">
            <wp:extent cx="5649506" cy="9290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TransportEnvelope.emf"/>
                    <pic:cNvPicPr/>
                  </pic:nvPicPr>
                  <pic:blipFill rotWithShape="1">
                    <a:blip r:embed="rId14" cstate="print">
                      <a:extLst>
                        <a:ext uri="{28A0092B-C50C-407E-A947-70E740481C1C}">
                          <a14:useLocalDpi xmlns:a14="http://schemas.microsoft.com/office/drawing/2010/main" val="0"/>
                        </a:ext>
                      </a:extLst>
                    </a:blip>
                    <a:srcRect l="3700" t="7876" r="5945" b="72312"/>
                    <a:stretch/>
                  </pic:blipFill>
                  <pic:spPr bwMode="auto">
                    <a:xfrm>
                      <a:off x="0" y="0"/>
                      <a:ext cx="6128262" cy="1007759"/>
                    </a:xfrm>
                    <a:prstGeom prst="rect">
                      <a:avLst/>
                    </a:prstGeom>
                    <a:ln>
                      <a:noFill/>
                    </a:ln>
                    <a:extLst>
                      <a:ext uri="{53640926-AAD7-44D8-BBD7-CCE9431645EC}">
                        <a14:shadowObscured xmlns:a14="http://schemas.microsoft.com/office/drawing/2010/main"/>
                      </a:ext>
                    </a:extLst>
                  </pic:spPr>
                </pic:pic>
              </a:graphicData>
            </a:graphic>
          </wp:inline>
        </w:drawing>
      </w:r>
    </w:p>
    <w:p w:rsidR="00D94E0C" w:rsidRPr="00182F2C" w:rsidRDefault="00D94E0C" w:rsidP="00D94E0C">
      <w:pPr>
        <w:pStyle w:val="Caption"/>
        <w:jc w:val="center"/>
        <w:rPr>
          <w:color w:val="FF0000"/>
        </w:rPr>
      </w:pPr>
      <w:bookmarkStart w:id="27" w:name="_Ref312072048"/>
      <w:r w:rsidRPr="00182F2C">
        <w:rPr>
          <w:color w:val="FF0000"/>
        </w:rPr>
        <w:t xml:space="preserve">Figure </w:t>
      </w:r>
      <w:r w:rsidRPr="00182F2C">
        <w:rPr>
          <w:color w:val="FF0000"/>
        </w:rPr>
        <w:fldChar w:fldCharType="begin"/>
      </w:r>
      <w:r w:rsidRPr="00182F2C">
        <w:rPr>
          <w:color w:val="FF0000"/>
        </w:rPr>
        <w:instrText xml:space="preserve"> SEQ Figure \* ARABIC </w:instrText>
      </w:r>
      <w:r w:rsidRPr="00182F2C">
        <w:rPr>
          <w:color w:val="FF0000"/>
        </w:rPr>
        <w:fldChar w:fldCharType="separate"/>
      </w:r>
      <w:r w:rsidR="00430AD1">
        <w:rPr>
          <w:noProof/>
          <w:color w:val="FF0000"/>
        </w:rPr>
        <w:t>5</w:t>
      </w:r>
      <w:r w:rsidRPr="00182F2C">
        <w:rPr>
          <w:noProof/>
          <w:color w:val="FF0000"/>
        </w:rPr>
        <w:fldChar w:fldCharType="end"/>
      </w:r>
      <w:bookmarkEnd w:id="27"/>
      <w:r w:rsidRPr="00182F2C">
        <w:rPr>
          <w:color w:val="FF0000"/>
        </w:rPr>
        <w:t xml:space="preserve">: </w:t>
      </w:r>
      <w:r>
        <w:rPr>
          <w:color w:val="FF0000"/>
        </w:rPr>
        <w:t>Message Transport Envelope</w:t>
      </w:r>
    </w:p>
    <w:p w:rsidR="009B3D15" w:rsidRPr="00182F2C" w:rsidRDefault="009B3D15" w:rsidP="009B3D15">
      <w:pPr>
        <w:pStyle w:val="nobreak"/>
        <w:rPr>
          <w:color w:val="FF0000"/>
        </w:rPr>
      </w:pPr>
    </w:p>
    <w:p w:rsidR="009B3D15" w:rsidRPr="00182F2C" w:rsidRDefault="009B3D15" w:rsidP="009B3D15">
      <w:pPr>
        <w:rPr>
          <w:color w:val="FF0000"/>
        </w:rPr>
      </w:pPr>
      <w:r w:rsidRPr="00182F2C">
        <w:rPr>
          <w:color w:val="FF0000"/>
        </w:rPr>
        <w:t>NSI and Connection Service versions</w:t>
      </w:r>
    </w:p>
    <w:p w:rsidR="009B3D15" w:rsidRPr="00182F2C" w:rsidRDefault="009B3D15" w:rsidP="009B3D15">
      <w:pPr>
        <w:rPr>
          <w:color w:val="FF0000"/>
        </w:rPr>
      </w:pPr>
      <w:r w:rsidRPr="00182F2C">
        <w:rPr>
          <w:color w:val="FF0000"/>
        </w:rPr>
        <w:t xml:space="preserve">The protocol </w:t>
      </w:r>
      <w:r w:rsidR="00DE739C" w:rsidRPr="00182F2C">
        <w:rPr>
          <w:color w:val="FF0000"/>
        </w:rPr>
        <w:t>recognizes that</w:t>
      </w:r>
      <w:r w:rsidRPr="00182F2C">
        <w:rPr>
          <w:color w:val="FF0000"/>
        </w:rPr>
        <w:t xml:space="preserve"> new version</w:t>
      </w:r>
      <w:r w:rsidR="00DE739C" w:rsidRPr="00182F2C">
        <w:rPr>
          <w:color w:val="FF0000"/>
        </w:rPr>
        <w:t>s of the NSI framework and the Connection S</w:t>
      </w:r>
      <w:r w:rsidRPr="00182F2C">
        <w:rPr>
          <w:color w:val="FF0000"/>
        </w:rPr>
        <w:t xml:space="preserve">ervice </w:t>
      </w:r>
      <w:r w:rsidR="00DE739C" w:rsidRPr="00182F2C">
        <w:rPr>
          <w:color w:val="FF0000"/>
        </w:rPr>
        <w:t>will be</w:t>
      </w:r>
      <w:r w:rsidRPr="00182F2C">
        <w:rPr>
          <w:color w:val="FF0000"/>
        </w:rPr>
        <w:t xml:space="preserve"> released in future.  </w:t>
      </w:r>
      <w:r w:rsidR="00DE739C" w:rsidRPr="00182F2C">
        <w:rPr>
          <w:color w:val="FF0000"/>
        </w:rPr>
        <w:t>To support this, version</w:t>
      </w:r>
      <w:r w:rsidRPr="00182F2C">
        <w:rPr>
          <w:color w:val="FF0000"/>
        </w:rPr>
        <w:t xml:space="preserve"> </w:t>
      </w:r>
      <w:r w:rsidR="00DE739C" w:rsidRPr="00182F2C">
        <w:rPr>
          <w:color w:val="FF0000"/>
        </w:rPr>
        <w:t xml:space="preserve">numbering can use </w:t>
      </w:r>
      <w:proofErr w:type="spellStart"/>
      <w:r w:rsidRPr="00182F2C">
        <w:rPr>
          <w:i/>
          <w:color w:val="FF0000"/>
        </w:rPr>
        <w:t>NSIversion</w:t>
      </w:r>
      <w:proofErr w:type="spellEnd"/>
      <w:r w:rsidRPr="00182F2C">
        <w:rPr>
          <w:color w:val="FF0000"/>
        </w:rPr>
        <w:t xml:space="preserve"> and a </w:t>
      </w:r>
      <w:proofErr w:type="spellStart"/>
      <w:r w:rsidRPr="00182F2C">
        <w:rPr>
          <w:i/>
          <w:color w:val="FF0000"/>
        </w:rPr>
        <w:t>connectionServiceVersion</w:t>
      </w:r>
      <w:proofErr w:type="spellEnd"/>
      <w:r w:rsidRPr="00182F2C">
        <w:rPr>
          <w:color w:val="FF0000"/>
        </w:rPr>
        <w:t xml:space="preserve"> attribute</w:t>
      </w:r>
      <w:r w:rsidR="00DE739C" w:rsidRPr="00182F2C">
        <w:rPr>
          <w:color w:val="FF0000"/>
        </w:rPr>
        <w:t>s</w:t>
      </w:r>
      <w:r w:rsidRPr="00182F2C">
        <w:rPr>
          <w:color w:val="FF0000"/>
        </w:rPr>
        <w:t>; alternatively, web service implementations may use namespaces for this purpose.</w:t>
      </w:r>
    </w:p>
    <w:p w:rsidR="009B3D15" w:rsidRPr="00182F2C" w:rsidRDefault="009B3D15" w:rsidP="009B3D15">
      <w:pPr>
        <w:rPr>
          <w:color w:val="FF0000"/>
        </w:rPr>
      </w:pPr>
    </w:p>
    <w:p w:rsidR="00327DD9" w:rsidRPr="00182F2C" w:rsidRDefault="00447BA6" w:rsidP="009B3D15">
      <w:pPr>
        <w:rPr>
          <w:color w:val="FF0000"/>
        </w:rPr>
      </w:pPr>
      <w:proofErr w:type="spellStart"/>
      <w:proofErr w:type="gramStart"/>
      <w:r w:rsidRPr="00182F2C">
        <w:rPr>
          <w:i/>
          <w:color w:val="FF0000"/>
        </w:rPr>
        <w:t>correlationId</w:t>
      </w:r>
      <w:proofErr w:type="spellEnd"/>
      <w:proofErr w:type="gramEnd"/>
    </w:p>
    <w:p w:rsidR="00447BA6" w:rsidRPr="00182F2C" w:rsidRDefault="00327DD9" w:rsidP="009B3D15">
      <w:pPr>
        <w:rPr>
          <w:color w:val="FF0000"/>
        </w:rPr>
      </w:pPr>
      <w:r w:rsidRPr="00182F2C">
        <w:rPr>
          <w:color w:val="FF0000"/>
        </w:rPr>
        <w:t xml:space="preserve">The </w:t>
      </w:r>
      <w:proofErr w:type="spellStart"/>
      <w:r w:rsidRPr="00182F2C">
        <w:rPr>
          <w:i/>
          <w:color w:val="FF0000"/>
        </w:rPr>
        <w:t>correlationId</w:t>
      </w:r>
      <w:proofErr w:type="spellEnd"/>
      <w:r w:rsidRPr="00182F2C">
        <w:rPr>
          <w:color w:val="FF0000"/>
        </w:rPr>
        <w:t xml:space="preserve"> </w:t>
      </w:r>
      <w:r w:rsidR="00447BA6" w:rsidRPr="00182F2C">
        <w:rPr>
          <w:color w:val="FF0000"/>
        </w:rPr>
        <w:t>attribute</w:t>
      </w:r>
      <w:r w:rsidRPr="00182F2C">
        <w:rPr>
          <w:color w:val="FF0000"/>
        </w:rPr>
        <w:t xml:space="preserve"> is of</w:t>
      </w:r>
      <w:r w:rsidR="00447BA6" w:rsidRPr="00182F2C">
        <w:rPr>
          <w:color w:val="FF0000"/>
        </w:rPr>
        <w:t xml:space="preserve"> type UUID</w:t>
      </w:r>
      <w:r w:rsidR="008472AA" w:rsidRPr="00182F2C">
        <w:rPr>
          <w:color w:val="FF0000"/>
        </w:rPr>
        <w:t xml:space="preserve">.  The </w:t>
      </w:r>
      <w:proofErr w:type="spellStart"/>
      <w:r w:rsidR="008472AA" w:rsidRPr="002D2E71">
        <w:rPr>
          <w:i/>
          <w:color w:val="FF0000"/>
        </w:rPr>
        <w:t>correlationId</w:t>
      </w:r>
      <w:proofErr w:type="spellEnd"/>
      <w:r w:rsidR="008472AA" w:rsidRPr="00182F2C">
        <w:rPr>
          <w:color w:val="FF0000"/>
        </w:rPr>
        <w:t xml:space="preserve"> may be used to associate </w:t>
      </w:r>
      <w:r w:rsidR="00A91A3F" w:rsidRPr="00182F2C">
        <w:rPr>
          <w:color w:val="FF0000"/>
        </w:rPr>
        <w:t>a response</w:t>
      </w:r>
      <w:r w:rsidR="008472AA" w:rsidRPr="00182F2C">
        <w:rPr>
          <w:color w:val="FF0000"/>
        </w:rPr>
        <w:t xml:space="preserve"> </w:t>
      </w:r>
      <w:r w:rsidR="00A91A3F" w:rsidRPr="00182F2C">
        <w:rPr>
          <w:color w:val="FF0000"/>
        </w:rPr>
        <w:t xml:space="preserve">with the </w:t>
      </w:r>
      <w:r w:rsidR="00DE739C" w:rsidRPr="00182F2C">
        <w:rPr>
          <w:color w:val="FF0000"/>
        </w:rPr>
        <w:t>instance of the request</w:t>
      </w:r>
      <w:r w:rsidR="00A91A3F" w:rsidRPr="00182F2C">
        <w:rPr>
          <w:color w:val="FF0000"/>
        </w:rPr>
        <w:t xml:space="preserve"> that </w:t>
      </w:r>
      <w:r w:rsidR="002D2E71">
        <w:rPr>
          <w:color w:val="FF0000"/>
        </w:rPr>
        <w:t>triggered</w:t>
      </w:r>
      <w:r w:rsidR="00DE739C" w:rsidRPr="00182F2C">
        <w:rPr>
          <w:color w:val="FF0000"/>
        </w:rPr>
        <w:t xml:space="preserve"> the response.</w:t>
      </w:r>
    </w:p>
    <w:p w:rsidR="00447BA6" w:rsidRPr="00182F2C" w:rsidRDefault="00447BA6" w:rsidP="009B3D15">
      <w:pPr>
        <w:rPr>
          <w:color w:val="FF0000"/>
        </w:rPr>
      </w:pPr>
    </w:p>
    <w:p w:rsidR="00900D45" w:rsidRDefault="00447BA6" w:rsidP="00DF7F7B">
      <w:pPr>
        <w:rPr>
          <w:i/>
          <w:color w:val="FF0000"/>
        </w:rPr>
      </w:pPr>
      <w:proofErr w:type="spellStart"/>
      <w:proofErr w:type="gramStart"/>
      <w:r w:rsidRPr="00182F2C">
        <w:rPr>
          <w:i/>
          <w:color w:val="FF0000"/>
        </w:rPr>
        <w:t>replyTo</w:t>
      </w:r>
      <w:proofErr w:type="spellEnd"/>
      <w:proofErr w:type="gramEnd"/>
    </w:p>
    <w:p w:rsidR="008472AA" w:rsidRPr="00182F2C" w:rsidRDefault="00900D45" w:rsidP="008472AA">
      <w:pPr>
        <w:rPr>
          <w:color w:val="FF0000"/>
        </w:rPr>
      </w:pPr>
      <w:r>
        <w:rPr>
          <w:i/>
          <w:color w:val="FF0000"/>
        </w:rPr>
        <w:t xml:space="preserve">The </w:t>
      </w:r>
      <w:proofErr w:type="spellStart"/>
      <w:r w:rsidRPr="00182F2C">
        <w:rPr>
          <w:i/>
          <w:color w:val="FF0000"/>
        </w:rPr>
        <w:t>replyTo</w:t>
      </w:r>
      <w:proofErr w:type="spellEnd"/>
      <w:r>
        <w:rPr>
          <w:i/>
          <w:color w:val="FF0000"/>
        </w:rPr>
        <w:t xml:space="preserve"> </w:t>
      </w:r>
      <w:r w:rsidR="00447BA6" w:rsidRPr="00182F2C">
        <w:rPr>
          <w:color w:val="FF0000"/>
        </w:rPr>
        <w:t>attribute</w:t>
      </w:r>
      <w:r>
        <w:rPr>
          <w:color w:val="FF0000"/>
        </w:rPr>
        <w:t xml:space="preserve"> is </w:t>
      </w:r>
      <w:r w:rsidR="00DF7F7B" w:rsidRPr="00182F2C">
        <w:rPr>
          <w:color w:val="FF0000"/>
        </w:rPr>
        <w:t>of</w:t>
      </w:r>
      <w:r w:rsidR="00447BA6" w:rsidRPr="00182F2C">
        <w:rPr>
          <w:color w:val="FF0000"/>
        </w:rPr>
        <w:t xml:space="preserve"> </w:t>
      </w:r>
      <w:r>
        <w:rPr>
          <w:color w:val="FF0000"/>
        </w:rPr>
        <w:t xml:space="preserve">type </w:t>
      </w:r>
      <w:proofErr w:type="spellStart"/>
      <w:r w:rsidR="00DF7F7B" w:rsidRPr="00182F2C">
        <w:rPr>
          <w:i/>
          <w:color w:val="FF0000"/>
        </w:rPr>
        <w:t>NsaIdType</w:t>
      </w:r>
      <w:proofErr w:type="spellEnd"/>
      <w:r w:rsidRPr="00900D45">
        <w:rPr>
          <w:color w:val="FF0000"/>
        </w:rPr>
        <w:t xml:space="preserve">, and is </w:t>
      </w:r>
      <w:r>
        <w:rPr>
          <w:color w:val="FF0000"/>
        </w:rPr>
        <w:t>used as a</w:t>
      </w:r>
      <w:r w:rsidR="008472AA" w:rsidRPr="00182F2C">
        <w:rPr>
          <w:color w:val="FF0000"/>
        </w:rPr>
        <w:t xml:space="preserve"> destination fo</w:t>
      </w:r>
      <w:r>
        <w:rPr>
          <w:color w:val="FF0000"/>
        </w:rPr>
        <w:t>r response messages.  Note that this has been included since</w:t>
      </w:r>
      <w:r w:rsidR="008472AA" w:rsidRPr="00182F2C">
        <w:rPr>
          <w:color w:val="FF0000"/>
        </w:rPr>
        <w:t xml:space="preserve"> </w:t>
      </w:r>
      <w:r>
        <w:rPr>
          <w:color w:val="FF0000"/>
        </w:rPr>
        <w:t>the reply-to</w:t>
      </w:r>
      <w:r w:rsidR="008472AA" w:rsidRPr="00182F2C">
        <w:rPr>
          <w:color w:val="FF0000"/>
        </w:rPr>
        <w:t xml:space="preserve"> endpoint may </w:t>
      </w:r>
      <w:r>
        <w:rPr>
          <w:color w:val="FF0000"/>
        </w:rPr>
        <w:t>have</w:t>
      </w:r>
      <w:r w:rsidR="002D2E71">
        <w:rPr>
          <w:color w:val="FF0000"/>
        </w:rPr>
        <w:t xml:space="preserve"> </w:t>
      </w:r>
      <w:proofErr w:type="gramStart"/>
      <w:r w:rsidR="002D2E71">
        <w:rPr>
          <w:color w:val="FF0000"/>
        </w:rPr>
        <w:t>a</w:t>
      </w:r>
      <w:r w:rsidR="008472AA" w:rsidRPr="00182F2C">
        <w:rPr>
          <w:color w:val="FF0000"/>
        </w:rPr>
        <w:t xml:space="preserve"> separate</w:t>
      </w:r>
      <w:proofErr w:type="gramEnd"/>
      <w:r w:rsidR="008472AA" w:rsidRPr="00182F2C">
        <w:rPr>
          <w:color w:val="FF0000"/>
        </w:rPr>
        <w:t xml:space="preserve"> </w:t>
      </w:r>
      <w:r>
        <w:rPr>
          <w:color w:val="FF0000"/>
        </w:rPr>
        <w:t>end-points for parent and child instances</w:t>
      </w:r>
      <w:r w:rsidR="008472AA" w:rsidRPr="00182F2C">
        <w:rPr>
          <w:color w:val="FF0000"/>
        </w:rPr>
        <w:t>.</w:t>
      </w:r>
    </w:p>
    <w:p w:rsidR="000C0097" w:rsidRPr="00182F2C" w:rsidRDefault="000C0097" w:rsidP="009B3D15">
      <w:pPr>
        <w:rPr>
          <w:color w:val="FF0000"/>
        </w:rPr>
      </w:pPr>
    </w:p>
    <w:p w:rsidR="00447BA6" w:rsidRPr="00182F2C" w:rsidRDefault="00447BA6" w:rsidP="009B3D15">
      <w:pPr>
        <w:rPr>
          <w:color w:val="FF0000"/>
        </w:rPr>
      </w:pPr>
    </w:p>
    <w:p w:rsidR="009B3D15" w:rsidRPr="00182F2C" w:rsidRDefault="009B3D15" w:rsidP="009B3D15">
      <w:pPr>
        <w:pStyle w:val="Heading3"/>
        <w:rPr>
          <w:color w:val="FF0000"/>
        </w:rPr>
      </w:pPr>
      <w:bookmarkStart w:id="28" w:name="_Toc312162331"/>
      <w:r w:rsidRPr="00182F2C">
        <w:rPr>
          <w:color w:val="FF0000"/>
        </w:rPr>
        <w:t>Common message attributes</w:t>
      </w:r>
      <w:bookmarkEnd w:id="28"/>
    </w:p>
    <w:p w:rsidR="009B3D15" w:rsidRPr="00182F2C" w:rsidRDefault="002D2E71" w:rsidP="009B3D15">
      <w:pPr>
        <w:rPr>
          <w:color w:val="FF0000"/>
        </w:rPr>
      </w:pPr>
      <w:r>
        <w:rPr>
          <w:color w:val="FF0000"/>
        </w:rPr>
        <w:t xml:space="preserve">Some message attributes </w:t>
      </w:r>
      <w:r w:rsidR="009B3D15" w:rsidRPr="00182F2C">
        <w:rPr>
          <w:color w:val="FF0000"/>
        </w:rPr>
        <w:t xml:space="preserve">are common to all NSI messages regardless of the service type.  </w:t>
      </w:r>
    </w:p>
    <w:p w:rsidR="00C31D10" w:rsidRPr="00182F2C" w:rsidRDefault="00C31D10" w:rsidP="009B3D15">
      <w:pPr>
        <w:rPr>
          <w:color w:val="FF0000"/>
        </w:rPr>
      </w:pPr>
    </w:p>
    <w:p w:rsidR="009B3D15" w:rsidRPr="00182F2C" w:rsidRDefault="009B3D15" w:rsidP="009B3D15">
      <w:pPr>
        <w:rPr>
          <w:i/>
          <w:color w:val="FF0000"/>
        </w:rPr>
      </w:pPr>
      <w:proofErr w:type="spellStart"/>
      <w:proofErr w:type="gramStart"/>
      <w:r w:rsidRPr="00182F2C">
        <w:rPr>
          <w:i/>
          <w:color w:val="FF0000"/>
        </w:rPr>
        <w:t>requesterNSA</w:t>
      </w:r>
      <w:proofErr w:type="spellEnd"/>
      <w:proofErr w:type="gramEnd"/>
    </w:p>
    <w:p w:rsidR="009B3D15" w:rsidRPr="00182F2C" w:rsidRDefault="00900D45" w:rsidP="00D11FE4">
      <w:pPr>
        <w:rPr>
          <w:color w:val="FF0000"/>
        </w:rPr>
      </w:pPr>
      <w:r>
        <w:rPr>
          <w:color w:val="FF0000"/>
        </w:rPr>
        <w:t xml:space="preserve">The </w:t>
      </w:r>
      <w:proofErr w:type="spellStart"/>
      <w:r w:rsidRPr="00182F2C">
        <w:rPr>
          <w:i/>
          <w:color w:val="FF0000"/>
        </w:rPr>
        <w:t>requesterNSA</w:t>
      </w:r>
      <w:proofErr w:type="spellEnd"/>
      <w:r w:rsidR="009B3D15" w:rsidRPr="00182F2C">
        <w:rPr>
          <w:color w:val="FF0000"/>
        </w:rPr>
        <w:t xml:space="preserve"> attribute identifies the</w:t>
      </w:r>
      <w:r w:rsidR="002D2E71">
        <w:rPr>
          <w:color w:val="FF0000"/>
        </w:rPr>
        <w:t xml:space="preserve"> source NSA of a request. </w:t>
      </w:r>
      <w:r w:rsidR="009B3D15" w:rsidRPr="00182F2C">
        <w:rPr>
          <w:color w:val="FF0000"/>
        </w:rPr>
        <w:t xml:space="preserve"> </w:t>
      </w:r>
      <w:r w:rsidR="002D2E71">
        <w:rPr>
          <w:color w:val="FF0000"/>
        </w:rPr>
        <w:t xml:space="preserve">The </w:t>
      </w:r>
      <w:proofErr w:type="spellStart"/>
      <w:r w:rsidR="002D2E71" w:rsidRPr="00182F2C">
        <w:rPr>
          <w:i/>
          <w:color w:val="FF0000"/>
        </w:rPr>
        <w:t>requesterNSA</w:t>
      </w:r>
      <w:proofErr w:type="spellEnd"/>
      <w:r w:rsidR="002D2E71" w:rsidRPr="00182F2C">
        <w:rPr>
          <w:color w:val="FF0000"/>
        </w:rPr>
        <w:t xml:space="preserve"> attribute </w:t>
      </w:r>
      <w:r w:rsidR="002D2E71">
        <w:rPr>
          <w:color w:val="FF0000"/>
        </w:rPr>
        <w:t xml:space="preserve">also </w:t>
      </w:r>
      <w:r w:rsidR="002D2E71" w:rsidRPr="00182F2C">
        <w:rPr>
          <w:color w:val="FF0000"/>
        </w:rPr>
        <w:t xml:space="preserve">identifies </w:t>
      </w:r>
      <w:r w:rsidR="002D2E71">
        <w:rPr>
          <w:color w:val="FF0000"/>
        </w:rPr>
        <w:t xml:space="preserve">the destination of </w:t>
      </w:r>
      <w:proofErr w:type="gramStart"/>
      <w:r w:rsidR="002D2E71">
        <w:rPr>
          <w:color w:val="FF0000"/>
        </w:rPr>
        <w:t>a confirm</w:t>
      </w:r>
      <w:proofErr w:type="gramEnd"/>
      <w:r w:rsidR="002D2E71">
        <w:rPr>
          <w:color w:val="FF0000"/>
        </w:rPr>
        <w:t xml:space="preserve"> or fail response</w:t>
      </w:r>
      <w:r w:rsidR="009B3D15" w:rsidRPr="00182F2C">
        <w:rPr>
          <w:color w:val="FF0000"/>
        </w:rPr>
        <w:t xml:space="preserve">.  </w:t>
      </w:r>
      <w:r w:rsidR="002D2E71">
        <w:rPr>
          <w:color w:val="FF0000"/>
        </w:rPr>
        <w:t xml:space="preserve">The </w:t>
      </w:r>
      <w:proofErr w:type="spellStart"/>
      <w:r w:rsidR="002D2E71" w:rsidRPr="00182F2C">
        <w:rPr>
          <w:i/>
          <w:color w:val="FF0000"/>
        </w:rPr>
        <w:t>requesterNSA</w:t>
      </w:r>
      <w:proofErr w:type="spellEnd"/>
      <w:r w:rsidR="0070103C" w:rsidRPr="00182F2C">
        <w:rPr>
          <w:color w:val="FF0000"/>
        </w:rPr>
        <w:t xml:space="preserve"> is </w:t>
      </w:r>
      <w:r w:rsidR="00DF7F7B" w:rsidRPr="00182F2C">
        <w:rPr>
          <w:color w:val="FF0000"/>
        </w:rPr>
        <w:t>of</w:t>
      </w:r>
      <w:r w:rsidR="005E4577" w:rsidRPr="00182F2C">
        <w:rPr>
          <w:color w:val="FF0000"/>
        </w:rPr>
        <w:t xml:space="preserve"> type</w:t>
      </w:r>
      <w:r w:rsidR="00DF7F7B" w:rsidRPr="00182F2C">
        <w:rPr>
          <w:color w:val="FF0000"/>
        </w:rPr>
        <w:t xml:space="preserve"> </w:t>
      </w:r>
      <w:proofErr w:type="spellStart"/>
      <w:r w:rsidR="00DF7F7B" w:rsidRPr="00182F2C">
        <w:rPr>
          <w:color w:val="FF0000"/>
        </w:rPr>
        <w:t>NsaIdType</w:t>
      </w:r>
      <w:proofErr w:type="spellEnd"/>
      <w:r w:rsidR="005E4577" w:rsidRPr="00182F2C">
        <w:rPr>
          <w:i/>
          <w:color w:val="FF0000"/>
        </w:rPr>
        <w:t>.</w:t>
      </w:r>
      <w:r w:rsidR="00DF7F7B" w:rsidRPr="00182F2C">
        <w:rPr>
          <w:i/>
          <w:color w:val="FF0000"/>
        </w:rPr>
        <w:t xml:space="preserve"> </w:t>
      </w:r>
      <w:r w:rsidR="0034228D" w:rsidRPr="00182F2C">
        <w:rPr>
          <w:color w:val="FF0000"/>
        </w:rPr>
        <w:br/>
      </w:r>
    </w:p>
    <w:p w:rsidR="009B3D15" w:rsidRPr="00182F2C" w:rsidRDefault="009B3D15" w:rsidP="009B3D15">
      <w:pPr>
        <w:rPr>
          <w:i/>
          <w:color w:val="FF0000"/>
        </w:rPr>
      </w:pPr>
      <w:proofErr w:type="spellStart"/>
      <w:proofErr w:type="gramStart"/>
      <w:r w:rsidRPr="00182F2C">
        <w:rPr>
          <w:i/>
          <w:color w:val="FF0000"/>
        </w:rPr>
        <w:lastRenderedPageBreak/>
        <w:t>providerNSA</w:t>
      </w:r>
      <w:proofErr w:type="spellEnd"/>
      <w:proofErr w:type="gramEnd"/>
      <w:r w:rsidRPr="00182F2C">
        <w:rPr>
          <w:i/>
          <w:color w:val="FF0000"/>
        </w:rPr>
        <w:tab/>
      </w:r>
    </w:p>
    <w:p w:rsidR="009B3D15" w:rsidRPr="00182F2C" w:rsidRDefault="00844746" w:rsidP="009B3D15">
      <w:pPr>
        <w:rPr>
          <w:color w:val="FF0000"/>
        </w:rPr>
      </w:pPr>
      <w:r w:rsidRPr="00182F2C">
        <w:rPr>
          <w:color w:val="FF0000"/>
        </w:rPr>
        <w:t>Th</w:t>
      </w:r>
      <w:r w:rsidR="002D2E71">
        <w:rPr>
          <w:color w:val="FF0000"/>
        </w:rPr>
        <w:t>e</w:t>
      </w:r>
      <w:r w:rsidRPr="00182F2C">
        <w:rPr>
          <w:color w:val="FF0000"/>
        </w:rPr>
        <w:t xml:space="preserve"> </w:t>
      </w:r>
      <w:proofErr w:type="spellStart"/>
      <w:r w:rsidR="00900D45" w:rsidRPr="00182F2C">
        <w:rPr>
          <w:i/>
          <w:color w:val="FF0000"/>
        </w:rPr>
        <w:t>providerNSA</w:t>
      </w:r>
      <w:proofErr w:type="spellEnd"/>
      <w:r w:rsidR="00900D45" w:rsidRPr="00182F2C">
        <w:rPr>
          <w:color w:val="FF0000"/>
        </w:rPr>
        <w:t xml:space="preserve"> </w:t>
      </w:r>
      <w:r w:rsidRPr="00182F2C">
        <w:rPr>
          <w:color w:val="FF0000"/>
        </w:rPr>
        <w:t>attribute identifies the</w:t>
      </w:r>
      <w:r w:rsidR="002D2E71">
        <w:rPr>
          <w:color w:val="FF0000"/>
        </w:rPr>
        <w:t xml:space="preserve"> destination</w:t>
      </w:r>
      <w:r w:rsidRPr="00182F2C">
        <w:rPr>
          <w:color w:val="FF0000"/>
        </w:rPr>
        <w:t xml:space="preserve"> NSA </w:t>
      </w:r>
      <w:r w:rsidR="002D2E71">
        <w:rPr>
          <w:color w:val="FF0000"/>
        </w:rPr>
        <w:t xml:space="preserve">of </w:t>
      </w:r>
      <w:r w:rsidRPr="00182F2C">
        <w:rPr>
          <w:color w:val="FF0000"/>
        </w:rPr>
        <w:t>request</w:t>
      </w:r>
      <w:r w:rsidR="002D2E71">
        <w:rPr>
          <w:color w:val="FF0000"/>
        </w:rPr>
        <w:t xml:space="preserve">.  The </w:t>
      </w:r>
      <w:proofErr w:type="spellStart"/>
      <w:r w:rsidR="002D2E71" w:rsidRPr="00182F2C">
        <w:rPr>
          <w:i/>
          <w:color w:val="FF0000"/>
        </w:rPr>
        <w:t>providerNSA</w:t>
      </w:r>
      <w:proofErr w:type="spellEnd"/>
      <w:r w:rsidR="002D2E71" w:rsidRPr="00182F2C">
        <w:rPr>
          <w:color w:val="FF0000"/>
        </w:rPr>
        <w:t xml:space="preserve"> attribute </w:t>
      </w:r>
      <w:r w:rsidR="002D2E71">
        <w:rPr>
          <w:color w:val="FF0000"/>
        </w:rPr>
        <w:t xml:space="preserve">also </w:t>
      </w:r>
      <w:r w:rsidR="002D2E71" w:rsidRPr="00182F2C">
        <w:rPr>
          <w:color w:val="FF0000"/>
        </w:rPr>
        <w:t xml:space="preserve">identifies </w:t>
      </w:r>
      <w:r w:rsidR="002D2E71">
        <w:rPr>
          <w:color w:val="FF0000"/>
        </w:rPr>
        <w:t xml:space="preserve">the source of </w:t>
      </w:r>
      <w:proofErr w:type="gramStart"/>
      <w:r w:rsidR="002D2E71">
        <w:rPr>
          <w:color w:val="FF0000"/>
        </w:rPr>
        <w:t>a confirm</w:t>
      </w:r>
      <w:proofErr w:type="gramEnd"/>
      <w:r w:rsidR="002D2E71">
        <w:rPr>
          <w:color w:val="FF0000"/>
        </w:rPr>
        <w:t xml:space="preserve"> or fail response</w:t>
      </w:r>
      <w:r w:rsidR="002D2E71" w:rsidRPr="00182F2C">
        <w:rPr>
          <w:color w:val="FF0000"/>
        </w:rPr>
        <w:t>.</w:t>
      </w:r>
      <w:r w:rsidRPr="00182F2C">
        <w:rPr>
          <w:color w:val="FF0000"/>
        </w:rPr>
        <w:t xml:space="preserve">  </w:t>
      </w:r>
      <w:r w:rsidR="002D2E71" w:rsidRPr="00182F2C">
        <w:rPr>
          <w:color w:val="FF0000"/>
        </w:rPr>
        <w:t>Th</w:t>
      </w:r>
      <w:r w:rsidR="002D2E71">
        <w:rPr>
          <w:color w:val="FF0000"/>
        </w:rPr>
        <w:t>e</w:t>
      </w:r>
      <w:r w:rsidR="002D2E71" w:rsidRPr="00182F2C">
        <w:rPr>
          <w:color w:val="FF0000"/>
        </w:rPr>
        <w:t xml:space="preserve"> </w:t>
      </w:r>
      <w:proofErr w:type="spellStart"/>
      <w:r w:rsidR="002D2E71" w:rsidRPr="00182F2C">
        <w:rPr>
          <w:i/>
          <w:color w:val="FF0000"/>
        </w:rPr>
        <w:t>providerNSA</w:t>
      </w:r>
      <w:proofErr w:type="spellEnd"/>
      <w:r w:rsidR="002D2E71" w:rsidRPr="00182F2C">
        <w:rPr>
          <w:color w:val="FF0000"/>
        </w:rPr>
        <w:t xml:space="preserve"> </w:t>
      </w:r>
      <w:r w:rsidR="005E4577" w:rsidRPr="00182F2C">
        <w:rPr>
          <w:color w:val="FF0000"/>
        </w:rPr>
        <w:t xml:space="preserve">is of type </w:t>
      </w:r>
      <w:proofErr w:type="spellStart"/>
      <w:r w:rsidR="005E4577" w:rsidRPr="00182F2C">
        <w:rPr>
          <w:color w:val="FF0000"/>
        </w:rPr>
        <w:t>NsaIdType</w:t>
      </w:r>
      <w:proofErr w:type="spellEnd"/>
      <w:r w:rsidR="005E4577" w:rsidRPr="00182F2C">
        <w:rPr>
          <w:i/>
          <w:color w:val="FF0000"/>
        </w:rPr>
        <w:t>.</w:t>
      </w:r>
      <w:r w:rsidRPr="00182F2C">
        <w:rPr>
          <w:color w:val="FF0000"/>
        </w:rPr>
        <w:t xml:space="preserve"> </w:t>
      </w:r>
      <w:r w:rsidRPr="00182F2C">
        <w:rPr>
          <w:color w:val="FF0000"/>
        </w:rPr>
        <w:br/>
      </w:r>
    </w:p>
    <w:p w:rsidR="002E7124" w:rsidRDefault="009B3D15" w:rsidP="009B3D15">
      <w:pPr>
        <w:pStyle w:val="nobreak"/>
        <w:rPr>
          <w:i/>
          <w:color w:val="FF0000"/>
        </w:rPr>
      </w:pPr>
      <w:proofErr w:type="spellStart"/>
      <w:proofErr w:type="gramStart"/>
      <w:r w:rsidRPr="00182F2C">
        <w:rPr>
          <w:i/>
          <w:color w:val="FF0000"/>
        </w:rPr>
        <w:t>sessionSecurityAttr</w:t>
      </w:r>
      <w:proofErr w:type="spellEnd"/>
      <w:proofErr w:type="gramEnd"/>
    </w:p>
    <w:p w:rsidR="009B3D15" w:rsidRPr="002E7124" w:rsidRDefault="002E7124" w:rsidP="009B3D15">
      <w:pPr>
        <w:pStyle w:val="nobreak"/>
        <w:rPr>
          <w:color w:val="FF0000"/>
        </w:rPr>
      </w:pPr>
      <w:r w:rsidRPr="002E7124">
        <w:rPr>
          <w:color w:val="FF0000"/>
        </w:rPr>
        <w:t xml:space="preserve">The </w:t>
      </w:r>
      <w:proofErr w:type="spellStart"/>
      <w:r w:rsidRPr="002E7124">
        <w:rPr>
          <w:i/>
          <w:color w:val="FF0000"/>
        </w:rPr>
        <w:t>sessionSecurityAttr</w:t>
      </w:r>
      <w:proofErr w:type="spellEnd"/>
      <w:r w:rsidRPr="002E7124">
        <w:rPr>
          <w:color w:val="FF0000"/>
        </w:rPr>
        <w:t xml:space="preserve"> is the s</w:t>
      </w:r>
      <w:r w:rsidR="009B3D15" w:rsidRPr="002E7124">
        <w:rPr>
          <w:color w:val="FF0000"/>
        </w:rPr>
        <w:t>ecurity attribute associated with the NSI connection services</w:t>
      </w:r>
      <w:r w:rsidR="009B3D15" w:rsidRPr="00182F2C">
        <w:rPr>
          <w:color w:val="FF0000"/>
        </w:rPr>
        <w:t xml:space="preserve"> session.  This attribute is an opaque element that contains information that may be used to authenticate the requester</w:t>
      </w:r>
      <w:r w:rsidR="005A520B" w:rsidRPr="00182F2C">
        <w:rPr>
          <w:color w:val="FF0000"/>
        </w:rPr>
        <w:t xml:space="preserve"> </w:t>
      </w:r>
      <w:r w:rsidR="009B3D15" w:rsidRPr="00182F2C">
        <w:rPr>
          <w:color w:val="FF0000"/>
        </w:rPr>
        <w:t xml:space="preserve">NSA and authorize its </w:t>
      </w:r>
      <w:r w:rsidR="009B3D15" w:rsidRPr="002E7124">
        <w:rPr>
          <w:color w:val="FF0000"/>
        </w:rPr>
        <w:t xml:space="preserve">request. </w:t>
      </w:r>
      <w:r>
        <w:rPr>
          <w:color w:val="FF0000"/>
        </w:rPr>
        <w:t>For more details see the section of this document on security.</w:t>
      </w:r>
    </w:p>
    <w:p w:rsidR="009B0221" w:rsidRPr="009B0221" w:rsidRDefault="009B0221" w:rsidP="009B0221"/>
    <w:p w:rsidR="009B0221" w:rsidRPr="00182F2C" w:rsidRDefault="009B0221" w:rsidP="009B0221">
      <w:pPr>
        <w:pStyle w:val="Heading2"/>
        <w:rPr>
          <w:color w:val="FF0000"/>
        </w:rPr>
      </w:pPr>
      <w:bookmarkStart w:id="29" w:name="_Toc312162332"/>
      <w:r>
        <w:rPr>
          <w:color w:val="FF0000"/>
        </w:rPr>
        <w:t>Message</w:t>
      </w:r>
      <w:r w:rsidRPr="00182F2C">
        <w:rPr>
          <w:color w:val="FF0000"/>
        </w:rPr>
        <w:t xml:space="preserve"> types</w:t>
      </w:r>
      <w:bookmarkEnd w:id="29"/>
    </w:p>
    <w:p w:rsidR="009B3D15" w:rsidRDefault="009B0221" w:rsidP="009B3D15">
      <w:pPr>
        <w:rPr>
          <w:color w:val="FF0000"/>
        </w:rPr>
      </w:pPr>
      <w:r>
        <w:rPr>
          <w:color w:val="FF0000"/>
        </w:rPr>
        <w:t xml:space="preserve">This section describes the message types supported by the </w:t>
      </w:r>
      <w:proofErr w:type="spellStart"/>
      <w:r>
        <w:rPr>
          <w:color w:val="FF0000"/>
        </w:rPr>
        <w:t>ver</w:t>
      </w:r>
      <w:proofErr w:type="spellEnd"/>
      <w:r>
        <w:rPr>
          <w:color w:val="FF0000"/>
        </w:rPr>
        <w:t xml:space="preserve"> 1.1 of the NSI Connection Service.</w:t>
      </w:r>
    </w:p>
    <w:p w:rsidR="00E87252" w:rsidRDefault="00E87252" w:rsidP="009B3D15">
      <w:pPr>
        <w:rPr>
          <w:color w:val="FF0000"/>
        </w:rPr>
      </w:pPr>
    </w:p>
    <w:p w:rsidR="007422FD" w:rsidRDefault="00D1655D" w:rsidP="007422FD">
      <w:pPr>
        <w:pStyle w:val="Heading3"/>
        <w:rPr>
          <w:color w:val="FF0000"/>
        </w:rPr>
      </w:pPr>
      <w:bookmarkStart w:id="30" w:name="_Toc312162333"/>
      <w:proofErr w:type="spellStart"/>
      <w:r w:rsidRPr="00182F2C">
        <w:rPr>
          <w:color w:val="FF0000"/>
        </w:rPr>
        <w:t>ReserveRequest</w:t>
      </w:r>
      <w:bookmarkEnd w:id="30"/>
      <w:proofErr w:type="spellEnd"/>
    </w:p>
    <w:p w:rsidR="00E87252" w:rsidRDefault="00E87252" w:rsidP="00E87252">
      <w:pPr>
        <w:pStyle w:val="nobreak"/>
      </w:pPr>
    </w:p>
    <w:p w:rsidR="00CD2C02" w:rsidRDefault="002E7124" w:rsidP="00CD2C02">
      <w:pPr>
        <w:rPr>
          <w:color w:val="FF0000"/>
          <w:lang w:eastAsia="ja-JP"/>
        </w:rPr>
      </w:pPr>
      <w:r>
        <w:rPr>
          <w:color w:val="FF0000"/>
        </w:rPr>
        <w:t xml:space="preserve">A Connection may be </w:t>
      </w:r>
      <w:proofErr w:type="gramStart"/>
      <w:r>
        <w:rPr>
          <w:color w:val="FF0000"/>
        </w:rPr>
        <w:t>R</w:t>
      </w:r>
      <w:r w:rsidR="00CD2C02" w:rsidRPr="00182F2C">
        <w:rPr>
          <w:color w:val="FF0000"/>
        </w:rPr>
        <w:t>eserved</w:t>
      </w:r>
      <w:proofErr w:type="gramEnd"/>
      <w:r w:rsidR="00CD2C02" w:rsidRPr="00182F2C">
        <w:rPr>
          <w:color w:val="FF0000"/>
        </w:rPr>
        <w:t xml:space="preserve"> with the </w:t>
      </w:r>
      <w:proofErr w:type="spellStart"/>
      <w:r w:rsidR="00D1655D" w:rsidRPr="00182F2C">
        <w:rPr>
          <w:i/>
          <w:color w:val="FF0000"/>
          <w:lang w:eastAsia="ja-JP"/>
        </w:rPr>
        <w:t>reserveRequest</w:t>
      </w:r>
      <w:proofErr w:type="spellEnd"/>
      <w:r w:rsidR="00CD2C02" w:rsidRPr="00182F2C">
        <w:rPr>
          <w:color w:val="FF0000"/>
          <w:lang w:eastAsia="ja-JP"/>
        </w:rPr>
        <w:t xml:space="preserve"> message</w:t>
      </w:r>
      <w:r w:rsidR="00CD2C02" w:rsidRPr="00182F2C">
        <w:rPr>
          <w:color w:val="FF0000"/>
        </w:rPr>
        <w:t xml:space="preserve">.  The attributes of this </w:t>
      </w:r>
      <w:r w:rsidR="00CD2C02" w:rsidRPr="00182F2C">
        <w:rPr>
          <w:color w:val="FF0000"/>
          <w:lang w:eastAsia="ja-JP"/>
        </w:rPr>
        <w:t xml:space="preserve">primitive provide information necessary to create a </w:t>
      </w:r>
      <w:proofErr w:type="gramStart"/>
      <w:r w:rsidR="00F53315" w:rsidRPr="00182F2C">
        <w:rPr>
          <w:color w:val="FF0000"/>
          <w:lang w:eastAsia="ja-JP"/>
        </w:rPr>
        <w:t>Reservation</w:t>
      </w:r>
      <w:r w:rsidR="00191E86">
        <w:rPr>
          <w:color w:val="FF0000"/>
          <w:lang w:eastAsia="ja-JP"/>
        </w:rPr>
        <w:t>,</w:t>
      </w:r>
      <w:proofErr w:type="gramEnd"/>
      <w:r w:rsidR="00191E86">
        <w:rPr>
          <w:color w:val="FF0000"/>
          <w:lang w:eastAsia="ja-JP"/>
        </w:rPr>
        <w:t xml:space="preserve"> this</w:t>
      </w:r>
      <w:r w:rsidR="00CD2C02" w:rsidRPr="00182F2C">
        <w:rPr>
          <w:color w:val="FF0000"/>
          <w:lang w:eastAsia="ja-JP"/>
        </w:rPr>
        <w:t xml:space="preserve"> includes the start and end points of the Connection, the start and end time of the </w:t>
      </w:r>
      <w:r w:rsidR="00F53315" w:rsidRPr="00182F2C">
        <w:rPr>
          <w:color w:val="FF0000"/>
          <w:lang w:eastAsia="ja-JP"/>
        </w:rPr>
        <w:t>Reservation</w:t>
      </w:r>
      <w:r w:rsidR="00CD2C02" w:rsidRPr="00182F2C">
        <w:rPr>
          <w:color w:val="FF0000"/>
          <w:lang w:eastAsia="ja-JP"/>
        </w:rPr>
        <w:t>, and service parameters which describe the client framing and end-to-end performance of the Connection.</w:t>
      </w:r>
    </w:p>
    <w:p w:rsidR="00E87252" w:rsidRPr="00182F2C" w:rsidRDefault="00E87252" w:rsidP="00CD2C02">
      <w:pPr>
        <w:rPr>
          <w:color w:val="FF0000"/>
          <w:lang w:eastAsia="ja-JP"/>
        </w:rPr>
      </w:pPr>
    </w:p>
    <w:p w:rsidR="00191E86" w:rsidRPr="00182F2C" w:rsidRDefault="00191E86" w:rsidP="00CD2C02">
      <w:pPr>
        <w:rPr>
          <w:color w:val="FF0000"/>
          <w:lang w:eastAsia="ja-JP"/>
        </w:rPr>
      </w:pPr>
      <w:r>
        <w:rPr>
          <w:color w:val="FF0000"/>
          <w:lang w:eastAsia="ja-JP"/>
        </w:rPr>
        <w:t xml:space="preserve">Reserve messages are of type </w:t>
      </w:r>
      <w:proofErr w:type="spellStart"/>
      <w:proofErr w:type="gramStart"/>
      <w:r>
        <w:rPr>
          <w:color w:val="FF0000"/>
          <w:lang w:eastAsia="ja-JP"/>
        </w:rPr>
        <w:t>ReserveType</w:t>
      </w:r>
      <w:proofErr w:type="spellEnd"/>
      <w:r>
        <w:rPr>
          <w:color w:val="FF0000"/>
          <w:lang w:eastAsia="ja-JP"/>
        </w:rPr>
        <w:t>,</w:t>
      </w:r>
      <w:proofErr w:type="gramEnd"/>
      <w:r>
        <w:rPr>
          <w:color w:val="FF0000"/>
          <w:lang w:eastAsia="ja-JP"/>
        </w:rPr>
        <w:t xml:space="preserve"> the details of </w:t>
      </w:r>
      <w:proofErr w:type="spellStart"/>
      <w:r>
        <w:rPr>
          <w:color w:val="FF0000"/>
          <w:lang w:eastAsia="ja-JP"/>
        </w:rPr>
        <w:t>ReserveType</w:t>
      </w:r>
      <w:proofErr w:type="spellEnd"/>
      <w:r>
        <w:rPr>
          <w:color w:val="FF0000"/>
          <w:lang w:eastAsia="ja-JP"/>
        </w:rPr>
        <w:t xml:space="preserve"> are shown in </w:t>
      </w:r>
      <w:r>
        <w:rPr>
          <w:color w:val="FF0000"/>
          <w:lang w:eastAsia="ja-JP"/>
        </w:rPr>
        <w:fldChar w:fldCharType="begin"/>
      </w:r>
      <w:r>
        <w:rPr>
          <w:color w:val="FF0000"/>
          <w:lang w:eastAsia="ja-JP"/>
        </w:rPr>
        <w:instrText xml:space="preserve"> REF _Ref312068577 \h </w:instrText>
      </w:r>
      <w:r>
        <w:rPr>
          <w:color w:val="FF0000"/>
          <w:lang w:eastAsia="ja-JP"/>
        </w:rPr>
      </w:r>
      <w:r>
        <w:rPr>
          <w:color w:val="FF0000"/>
          <w:lang w:eastAsia="ja-JP"/>
        </w:rPr>
        <w:fldChar w:fldCharType="separate"/>
      </w:r>
      <w:r w:rsidR="00430AD1" w:rsidRPr="00182F2C">
        <w:rPr>
          <w:color w:val="FF0000"/>
        </w:rPr>
        <w:t xml:space="preserve">Figure </w:t>
      </w:r>
      <w:r w:rsidR="00430AD1">
        <w:rPr>
          <w:noProof/>
          <w:color w:val="FF0000"/>
        </w:rPr>
        <w:t>6</w:t>
      </w:r>
      <w:r>
        <w:rPr>
          <w:color w:val="FF0000"/>
          <w:lang w:eastAsia="ja-JP"/>
        </w:rPr>
        <w:fldChar w:fldCharType="end"/>
      </w:r>
      <w:r>
        <w:rPr>
          <w:color w:val="FF0000"/>
          <w:lang w:eastAsia="ja-JP"/>
        </w:rPr>
        <w:t xml:space="preserve"> </w:t>
      </w:r>
    </w:p>
    <w:p w:rsidR="001E56B3" w:rsidRPr="00182F2C" w:rsidRDefault="00771BB8" w:rsidP="009B3D15">
      <w:pPr>
        <w:rPr>
          <w:color w:val="FF0000"/>
        </w:rPr>
      </w:pPr>
      <w:r w:rsidRPr="00182F2C">
        <w:rPr>
          <w:noProof/>
          <w:color w:val="FF0000"/>
          <w:lang w:val="en-GB" w:eastAsia="en-GB"/>
        </w:rPr>
        <w:drawing>
          <wp:inline distT="0" distB="0" distL="0" distR="0" wp14:anchorId="5871DF90" wp14:editId="239A7B7E">
            <wp:extent cx="5544000" cy="1585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eMessages.emf"/>
                    <pic:cNvPicPr/>
                  </pic:nvPicPr>
                  <pic:blipFill rotWithShape="1">
                    <a:blip r:embed="rId15" cstate="print">
                      <a:extLst>
                        <a:ext uri="{28A0092B-C50C-407E-A947-70E740481C1C}">
                          <a14:useLocalDpi xmlns:a14="http://schemas.microsoft.com/office/drawing/2010/main" val="0"/>
                        </a:ext>
                      </a:extLst>
                    </a:blip>
                    <a:srcRect l="5717" t="9871" r="8967" b="57589"/>
                    <a:stretch/>
                  </pic:blipFill>
                  <pic:spPr bwMode="auto">
                    <a:xfrm>
                      <a:off x="0" y="0"/>
                      <a:ext cx="5741705" cy="1642139"/>
                    </a:xfrm>
                    <a:prstGeom prst="rect">
                      <a:avLst/>
                    </a:prstGeom>
                    <a:ln>
                      <a:noFill/>
                    </a:ln>
                    <a:extLst>
                      <a:ext uri="{53640926-AAD7-44D8-BBD7-CCE9431645EC}">
                        <a14:shadowObscured xmlns:a14="http://schemas.microsoft.com/office/drawing/2010/main"/>
                      </a:ext>
                    </a:extLst>
                  </pic:spPr>
                </pic:pic>
              </a:graphicData>
            </a:graphic>
          </wp:inline>
        </w:drawing>
      </w:r>
    </w:p>
    <w:p w:rsidR="001E56B3" w:rsidRPr="00182F2C" w:rsidRDefault="001E56B3" w:rsidP="001E56B3">
      <w:pPr>
        <w:pStyle w:val="Caption"/>
        <w:jc w:val="center"/>
        <w:rPr>
          <w:color w:val="FF0000"/>
        </w:rPr>
      </w:pPr>
      <w:bookmarkStart w:id="31" w:name="_Ref312068577"/>
      <w:r w:rsidRPr="00182F2C">
        <w:rPr>
          <w:color w:val="FF0000"/>
        </w:rPr>
        <w:t xml:space="preserve">Figure </w:t>
      </w:r>
      <w:r w:rsidR="00533AB7" w:rsidRPr="00182F2C">
        <w:rPr>
          <w:color w:val="FF0000"/>
        </w:rPr>
        <w:fldChar w:fldCharType="begin"/>
      </w:r>
      <w:r w:rsidR="00533AB7" w:rsidRPr="00182F2C">
        <w:rPr>
          <w:color w:val="FF0000"/>
        </w:rPr>
        <w:instrText xml:space="preserve"> SEQ Figure \* ARABIC </w:instrText>
      </w:r>
      <w:r w:rsidR="00533AB7" w:rsidRPr="00182F2C">
        <w:rPr>
          <w:color w:val="FF0000"/>
        </w:rPr>
        <w:fldChar w:fldCharType="separate"/>
      </w:r>
      <w:r w:rsidR="00430AD1">
        <w:rPr>
          <w:noProof/>
          <w:color w:val="FF0000"/>
        </w:rPr>
        <w:t>6</w:t>
      </w:r>
      <w:r w:rsidR="00533AB7" w:rsidRPr="00182F2C">
        <w:rPr>
          <w:noProof/>
          <w:color w:val="FF0000"/>
        </w:rPr>
        <w:fldChar w:fldCharType="end"/>
      </w:r>
      <w:bookmarkEnd w:id="31"/>
      <w:r w:rsidR="00F2106E" w:rsidRPr="00182F2C">
        <w:rPr>
          <w:color w:val="FF0000"/>
        </w:rPr>
        <w:t xml:space="preserve">: </w:t>
      </w:r>
      <w:proofErr w:type="spellStart"/>
      <w:r w:rsidR="00191E86">
        <w:rPr>
          <w:color w:val="FF0000"/>
        </w:rPr>
        <w:t>ReserveType</w:t>
      </w:r>
      <w:proofErr w:type="spellEnd"/>
      <w:r w:rsidR="00771BB8" w:rsidRPr="00182F2C">
        <w:rPr>
          <w:color w:val="FF0000"/>
        </w:rPr>
        <w:t xml:space="preserve"> </w:t>
      </w:r>
    </w:p>
    <w:p w:rsidR="00191E86" w:rsidRDefault="00191E86" w:rsidP="00191E86">
      <w:pPr>
        <w:rPr>
          <w:color w:val="FF0000"/>
        </w:rPr>
      </w:pPr>
    </w:p>
    <w:p w:rsidR="009B3D15" w:rsidRPr="00182F2C" w:rsidRDefault="0020221C" w:rsidP="00BB281C">
      <w:pPr>
        <w:rPr>
          <w:color w:val="FF0000"/>
        </w:rPr>
      </w:pPr>
      <w:r w:rsidRPr="00182F2C">
        <w:rPr>
          <w:color w:val="FF0000"/>
        </w:rPr>
        <w:t xml:space="preserve">The attributes of the </w:t>
      </w:r>
      <w:proofErr w:type="spellStart"/>
      <w:r w:rsidR="00D1655D" w:rsidRPr="00182F2C">
        <w:rPr>
          <w:i/>
          <w:color w:val="FF0000"/>
        </w:rPr>
        <w:t>reserveRequest</w:t>
      </w:r>
      <w:proofErr w:type="spellEnd"/>
      <w:r w:rsidRPr="00182F2C">
        <w:rPr>
          <w:color w:val="FF0000"/>
        </w:rPr>
        <w:t xml:space="preserve"> are:</w:t>
      </w:r>
    </w:p>
    <w:p w:rsidR="0020221C" w:rsidRPr="00182F2C" w:rsidRDefault="0020221C" w:rsidP="00BB281C">
      <w:pPr>
        <w:rPr>
          <w:color w:val="FF0000"/>
        </w:rPr>
      </w:pPr>
    </w:p>
    <w:p w:rsidR="0020221C" w:rsidRPr="00182F2C" w:rsidRDefault="0020221C" w:rsidP="00BB281C">
      <w:pPr>
        <w:rPr>
          <w:i/>
          <w:color w:val="FF0000"/>
        </w:rPr>
      </w:pPr>
      <w:proofErr w:type="gramStart"/>
      <w:r w:rsidRPr="00182F2C">
        <w:rPr>
          <w:i/>
          <w:color w:val="FF0000"/>
        </w:rPr>
        <w:t>reservation</w:t>
      </w:r>
      <w:proofErr w:type="gramEnd"/>
    </w:p>
    <w:p w:rsidR="0020221C" w:rsidRPr="00182F2C" w:rsidRDefault="0020221C" w:rsidP="00BB281C">
      <w:pPr>
        <w:rPr>
          <w:color w:val="FF0000"/>
        </w:rPr>
      </w:pPr>
      <w:r w:rsidRPr="00182F2C">
        <w:rPr>
          <w:color w:val="FF0000"/>
        </w:rPr>
        <w:t xml:space="preserve">The </w:t>
      </w:r>
      <w:r w:rsidRPr="00182F2C">
        <w:rPr>
          <w:i/>
          <w:color w:val="FF0000"/>
        </w:rPr>
        <w:t>reservation</w:t>
      </w:r>
      <w:r w:rsidRPr="00182F2C">
        <w:rPr>
          <w:color w:val="FF0000"/>
        </w:rPr>
        <w:t xml:space="preserve"> attribute contains suf</w:t>
      </w:r>
      <w:r w:rsidR="00F53315" w:rsidRPr="00182F2C">
        <w:rPr>
          <w:color w:val="FF0000"/>
        </w:rPr>
        <w:t>ficient information to allow a Connection R</w:t>
      </w:r>
      <w:r w:rsidRPr="00182F2C">
        <w:rPr>
          <w:color w:val="FF0000"/>
        </w:rPr>
        <w:t xml:space="preserve">eservation to be created.  This includes </w:t>
      </w:r>
      <w:r w:rsidR="008F2BB7">
        <w:rPr>
          <w:color w:val="FF0000"/>
        </w:rPr>
        <w:t xml:space="preserve">both </w:t>
      </w:r>
      <w:r w:rsidRPr="00182F2C">
        <w:rPr>
          <w:color w:val="FF0000"/>
        </w:rPr>
        <w:t xml:space="preserve">the </w:t>
      </w:r>
      <w:proofErr w:type="spellStart"/>
      <w:r w:rsidRPr="00182F2C">
        <w:rPr>
          <w:i/>
          <w:color w:val="FF0000"/>
        </w:rPr>
        <w:t>serviceParameters</w:t>
      </w:r>
      <w:proofErr w:type="spellEnd"/>
      <w:r w:rsidRPr="00182F2C">
        <w:rPr>
          <w:color w:val="FF0000"/>
        </w:rPr>
        <w:t xml:space="preserve"> and the </w:t>
      </w:r>
      <w:r w:rsidRPr="00182F2C">
        <w:rPr>
          <w:i/>
          <w:color w:val="FF0000"/>
        </w:rPr>
        <w:t>path</w:t>
      </w:r>
      <w:r w:rsidRPr="00182F2C">
        <w:rPr>
          <w:color w:val="FF0000"/>
        </w:rPr>
        <w:t>.</w:t>
      </w:r>
    </w:p>
    <w:p w:rsidR="0020221C" w:rsidRPr="00182F2C" w:rsidRDefault="0020221C" w:rsidP="00BB281C">
      <w:pPr>
        <w:rPr>
          <w:color w:val="FF0000"/>
        </w:rPr>
      </w:pPr>
    </w:p>
    <w:p w:rsidR="009B3D15" w:rsidRPr="00182F2C" w:rsidRDefault="009B3D15" w:rsidP="009B3D15">
      <w:pPr>
        <w:rPr>
          <w:i/>
          <w:color w:val="FF0000"/>
        </w:rPr>
      </w:pPr>
      <w:proofErr w:type="spellStart"/>
      <w:proofErr w:type="gramStart"/>
      <w:r w:rsidRPr="00182F2C">
        <w:rPr>
          <w:i/>
          <w:color w:val="FF0000"/>
        </w:rPr>
        <w:t>globalReservationId</w:t>
      </w:r>
      <w:proofErr w:type="spellEnd"/>
      <w:proofErr w:type="gramEnd"/>
    </w:p>
    <w:p w:rsidR="009B3D15" w:rsidRPr="00182F2C" w:rsidRDefault="009B3D15" w:rsidP="009B3D15">
      <w:pPr>
        <w:rPr>
          <w:color w:val="FF0000"/>
        </w:rPr>
      </w:pPr>
      <w:r w:rsidRPr="00182F2C">
        <w:rPr>
          <w:color w:val="FF0000"/>
        </w:rPr>
        <w:t>The</w:t>
      </w:r>
      <w:r w:rsidRPr="00182F2C">
        <w:rPr>
          <w:i/>
          <w:color w:val="FF0000"/>
        </w:rPr>
        <w:t xml:space="preserve"> </w:t>
      </w:r>
      <w:proofErr w:type="spellStart"/>
      <w:r w:rsidRPr="00182F2C">
        <w:rPr>
          <w:i/>
          <w:color w:val="FF0000"/>
        </w:rPr>
        <w:t>globalReservationId</w:t>
      </w:r>
      <w:proofErr w:type="spellEnd"/>
      <w:r w:rsidRPr="00182F2C">
        <w:rPr>
          <w:i/>
          <w:color w:val="FF0000"/>
        </w:rPr>
        <w:t xml:space="preserve"> </w:t>
      </w:r>
      <w:r w:rsidRPr="00182F2C">
        <w:rPr>
          <w:color w:val="FF0000"/>
        </w:rPr>
        <w:t xml:space="preserve">is an optional reservation identifier that is common for the end-to-end connection.  It is globally unique and can be used to correlate individual related service </w:t>
      </w:r>
      <w:r w:rsidR="00F53315" w:rsidRPr="00182F2C">
        <w:rPr>
          <w:color w:val="FF0000"/>
        </w:rPr>
        <w:t>Reservation</w:t>
      </w:r>
      <w:r w:rsidRPr="00182F2C">
        <w:rPr>
          <w:color w:val="FF0000"/>
        </w:rPr>
        <w:t xml:space="preserve">s through the network. The </w:t>
      </w:r>
      <w:proofErr w:type="spellStart"/>
      <w:r w:rsidRPr="00182F2C">
        <w:rPr>
          <w:i/>
          <w:color w:val="FF0000"/>
        </w:rPr>
        <w:t>globalReservationId</w:t>
      </w:r>
      <w:proofErr w:type="spellEnd"/>
      <w:r w:rsidRPr="00182F2C">
        <w:rPr>
          <w:i/>
          <w:color w:val="FF0000"/>
        </w:rPr>
        <w:t xml:space="preserve"> </w:t>
      </w:r>
      <w:r w:rsidRPr="00182F2C">
        <w:rPr>
          <w:color w:val="FF0000"/>
        </w:rPr>
        <w:t xml:space="preserve">is of type </w:t>
      </w:r>
      <w:r w:rsidR="005E4577" w:rsidRPr="00182F2C">
        <w:rPr>
          <w:color w:val="FF0000"/>
        </w:rPr>
        <w:t>UUID.</w:t>
      </w:r>
    </w:p>
    <w:p w:rsidR="00BB281C" w:rsidRPr="00182F2C" w:rsidRDefault="00BB281C" w:rsidP="00BB281C">
      <w:pPr>
        <w:rPr>
          <w:color w:val="FF0000"/>
        </w:rPr>
      </w:pPr>
    </w:p>
    <w:p w:rsidR="009B3D15" w:rsidRPr="00182F2C" w:rsidRDefault="009B3D15" w:rsidP="009B3D15">
      <w:pPr>
        <w:rPr>
          <w:i/>
          <w:color w:val="FF0000"/>
        </w:rPr>
      </w:pPr>
      <w:proofErr w:type="gramStart"/>
      <w:r w:rsidRPr="00182F2C">
        <w:rPr>
          <w:i/>
          <w:color w:val="FF0000"/>
        </w:rPr>
        <w:t>description</w:t>
      </w:r>
      <w:proofErr w:type="gramEnd"/>
    </w:p>
    <w:p w:rsidR="009B3D15" w:rsidRPr="00182F2C" w:rsidRDefault="009B3D15" w:rsidP="009B3D15">
      <w:pPr>
        <w:rPr>
          <w:color w:val="FF0000"/>
        </w:rPr>
      </w:pPr>
      <w:r w:rsidRPr="00182F2C">
        <w:rPr>
          <w:color w:val="FF0000"/>
        </w:rPr>
        <w:t xml:space="preserve">The </w:t>
      </w:r>
      <w:r w:rsidRPr="00182F2C">
        <w:rPr>
          <w:i/>
          <w:color w:val="FF0000"/>
        </w:rPr>
        <w:t>description</w:t>
      </w:r>
      <w:r w:rsidRPr="00182F2C">
        <w:rPr>
          <w:color w:val="FF0000"/>
        </w:rPr>
        <w:t xml:space="preserve"> attribute is optional description </w:t>
      </w:r>
      <w:r w:rsidR="005A520B" w:rsidRPr="00182F2C">
        <w:rPr>
          <w:color w:val="FF0000"/>
        </w:rPr>
        <w:t>of the Connection instance</w:t>
      </w:r>
      <w:r w:rsidRPr="00182F2C">
        <w:rPr>
          <w:color w:val="FF0000"/>
        </w:rPr>
        <w:t>.  This attribute is type string.</w:t>
      </w:r>
    </w:p>
    <w:p w:rsidR="009B3D15" w:rsidRPr="00182F2C" w:rsidRDefault="009B3D15" w:rsidP="009B3D15">
      <w:pPr>
        <w:rPr>
          <w:color w:val="FF0000"/>
        </w:rPr>
      </w:pPr>
    </w:p>
    <w:p w:rsidR="007232C0" w:rsidRPr="00182F2C" w:rsidRDefault="007232C0" w:rsidP="007232C0">
      <w:pPr>
        <w:rPr>
          <w:i/>
          <w:color w:val="FF0000"/>
        </w:rPr>
      </w:pPr>
      <w:proofErr w:type="spellStart"/>
      <w:proofErr w:type="gramStart"/>
      <w:r w:rsidRPr="00182F2C">
        <w:rPr>
          <w:i/>
          <w:color w:val="FF0000"/>
        </w:rPr>
        <w:t>connectionId</w:t>
      </w:r>
      <w:proofErr w:type="spellEnd"/>
      <w:proofErr w:type="gramEnd"/>
    </w:p>
    <w:p w:rsidR="00327DD9" w:rsidRDefault="008F2BB7" w:rsidP="00327DD9">
      <w:pPr>
        <w:rPr>
          <w:color w:val="FF0000"/>
        </w:rPr>
      </w:pPr>
      <w:r>
        <w:rPr>
          <w:color w:val="FF0000"/>
        </w:rPr>
        <w:t xml:space="preserve">The </w:t>
      </w:r>
      <w:proofErr w:type="spellStart"/>
      <w:r w:rsidRPr="008F2BB7">
        <w:rPr>
          <w:i/>
          <w:color w:val="FF0000"/>
        </w:rPr>
        <w:t>requester</w:t>
      </w:r>
      <w:r w:rsidR="007232C0" w:rsidRPr="008F2BB7">
        <w:rPr>
          <w:i/>
          <w:color w:val="FF0000"/>
        </w:rPr>
        <w:t>NSA</w:t>
      </w:r>
      <w:proofErr w:type="spellEnd"/>
      <w:r w:rsidR="007232C0" w:rsidRPr="00182F2C">
        <w:rPr>
          <w:color w:val="FF0000"/>
        </w:rPr>
        <w:t xml:space="preserve"> assigns a </w:t>
      </w:r>
      <w:proofErr w:type="spellStart"/>
      <w:r w:rsidR="007232C0" w:rsidRPr="00182F2C">
        <w:rPr>
          <w:i/>
          <w:color w:val="FF0000"/>
        </w:rPr>
        <w:t>connectionId</w:t>
      </w:r>
      <w:proofErr w:type="spellEnd"/>
      <w:r w:rsidR="007232C0" w:rsidRPr="00182F2C">
        <w:rPr>
          <w:color w:val="FF0000"/>
        </w:rPr>
        <w:t xml:space="preserve"> for each Connection.</w:t>
      </w:r>
      <w:r w:rsidR="00327DD9" w:rsidRPr="00182F2C">
        <w:rPr>
          <w:color w:val="FF0000"/>
        </w:rPr>
        <w:t xml:space="preserve"> The </w:t>
      </w:r>
      <w:proofErr w:type="spellStart"/>
      <w:r w:rsidR="00327DD9" w:rsidRPr="00182F2C">
        <w:rPr>
          <w:i/>
          <w:color w:val="FF0000"/>
        </w:rPr>
        <w:t>connectionId</w:t>
      </w:r>
      <w:proofErr w:type="spellEnd"/>
      <w:r w:rsidR="00327DD9" w:rsidRPr="00182F2C">
        <w:rPr>
          <w:color w:val="FF0000"/>
        </w:rPr>
        <w:t xml:space="preserve"> is a globally unique identifier, but the format is unspecified i.e. any URN can be used.  Example usage:  A UUID (or other globally unique identifier) can be assigned by the requesting NSA.</w:t>
      </w:r>
    </w:p>
    <w:p w:rsidR="009B0221" w:rsidRDefault="009B0221" w:rsidP="00327DD9">
      <w:pPr>
        <w:rPr>
          <w:color w:val="FF0000"/>
        </w:rPr>
      </w:pPr>
    </w:p>
    <w:p w:rsidR="009B0221" w:rsidRPr="00182F2C" w:rsidRDefault="009B0221" w:rsidP="009B0221">
      <w:pPr>
        <w:jc w:val="center"/>
        <w:rPr>
          <w:color w:val="FF0000"/>
        </w:rPr>
      </w:pPr>
      <w:r>
        <w:rPr>
          <w:noProof/>
          <w:color w:val="FF0000"/>
          <w:lang w:val="en-GB" w:eastAsia="en-GB"/>
        </w:rPr>
        <w:lastRenderedPageBreak/>
        <w:drawing>
          <wp:inline distT="0" distB="0" distL="0" distR="0" wp14:anchorId="788064FD" wp14:editId="70AF4467">
            <wp:extent cx="5393497" cy="22969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Type.emf"/>
                    <pic:cNvPicPr/>
                  </pic:nvPicPr>
                  <pic:blipFill rotWithShape="1">
                    <a:blip r:embed="rId16" cstate="print">
                      <a:extLst>
                        <a:ext uri="{28A0092B-C50C-407E-A947-70E740481C1C}">
                          <a14:useLocalDpi xmlns:a14="http://schemas.microsoft.com/office/drawing/2010/main" val="0"/>
                        </a:ext>
                      </a:extLst>
                    </a:blip>
                    <a:srcRect l="2625" t="13998" r="11190" b="37054"/>
                    <a:stretch/>
                  </pic:blipFill>
                  <pic:spPr bwMode="auto">
                    <a:xfrm>
                      <a:off x="0" y="0"/>
                      <a:ext cx="5587006" cy="2379384"/>
                    </a:xfrm>
                    <a:prstGeom prst="rect">
                      <a:avLst/>
                    </a:prstGeom>
                    <a:ln>
                      <a:noFill/>
                    </a:ln>
                    <a:extLst>
                      <a:ext uri="{53640926-AAD7-44D8-BBD7-CCE9431645EC}">
                        <a14:shadowObscured xmlns:a14="http://schemas.microsoft.com/office/drawing/2010/main"/>
                      </a:ext>
                    </a:extLst>
                  </pic:spPr>
                </pic:pic>
              </a:graphicData>
            </a:graphic>
          </wp:inline>
        </w:drawing>
      </w:r>
    </w:p>
    <w:p w:rsidR="00FD5760" w:rsidRPr="00182F2C" w:rsidRDefault="00FD5760" w:rsidP="00FD5760">
      <w:pPr>
        <w:pStyle w:val="Caption"/>
        <w:jc w:val="center"/>
        <w:rPr>
          <w:color w:val="FF0000"/>
        </w:rPr>
      </w:pPr>
      <w:r w:rsidRPr="00182F2C">
        <w:rPr>
          <w:color w:val="FF0000"/>
        </w:rPr>
        <w:t xml:space="preserve">Figure </w:t>
      </w:r>
      <w:r w:rsidRPr="00182F2C">
        <w:rPr>
          <w:color w:val="FF0000"/>
        </w:rPr>
        <w:fldChar w:fldCharType="begin"/>
      </w:r>
      <w:r w:rsidRPr="00182F2C">
        <w:rPr>
          <w:color w:val="FF0000"/>
        </w:rPr>
        <w:instrText xml:space="preserve"> SEQ Figure \* ARABIC </w:instrText>
      </w:r>
      <w:r w:rsidRPr="00182F2C">
        <w:rPr>
          <w:color w:val="FF0000"/>
        </w:rPr>
        <w:fldChar w:fldCharType="separate"/>
      </w:r>
      <w:r w:rsidR="00430AD1">
        <w:rPr>
          <w:noProof/>
          <w:color w:val="FF0000"/>
        </w:rPr>
        <w:t>7</w:t>
      </w:r>
      <w:r w:rsidRPr="00182F2C">
        <w:rPr>
          <w:noProof/>
          <w:color w:val="FF0000"/>
        </w:rPr>
        <w:fldChar w:fldCharType="end"/>
      </w:r>
      <w:r w:rsidRPr="00182F2C">
        <w:rPr>
          <w:color w:val="FF0000"/>
        </w:rPr>
        <w:t xml:space="preserve">: </w:t>
      </w:r>
      <w:proofErr w:type="spellStart"/>
      <w:r>
        <w:rPr>
          <w:color w:val="FF0000"/>
        </w:rPr>
        <w:t>PathType</w:t>
      </w:r>
      <w:proofErr w:type="spellEnd"/>
      <w:r w:rsidRPr="00182F2C">
        <w:rPr>
          <w:color w:val="FF0000"/>
        </w:rPr>
        <w:t xml:space="preserve"> </w:t>
      </w:r>
    </w:p>
    <w:p w:rsidR="00327DD9" w:rsidRPr="00182F2C" w:rsidRDefault="00327DD9" w:rsidP="007232C0">
      <w:pPr>
        <w:rPr>
          <w:color w:val="FF0000"/>
        </w:rPr>
      </w:pPr>
    </w:p>
    <w:p w:rsidR="00F50324" w:rsidRPr="008F2BB7" w:rsidRDefault="00FD5760" w:rsidP="00F50324">
      <w:pPr>
        <w:rPr>
          <w:color w:val="FF0000"/>
        </w:rPr>
      </w:pPr>
      <w:proofErr w:type="spellStart"/>
      <w:r w:rsidRPr="008F2BB7">
        <w:rPr>
          <w:color w:val="FF0000"/>
        </w:rPr>
        <w:t>P</w:t>
      </w:r>
      <w:r w:rsidR="00F50324" w:rsidRPr="008F2BB7">
        <w:rPr>
          <w:color w:val="FF0000"/>
        </w:rPr>
        <w:t>ath</w:t>
      </w:r>
      <w:r w:rsidR="005863D3">
        <w:rPr>
          <w:color w:val="FF0000"/>
        </w:rPr>
        <w:t>Type</w:t>
      </w:r>
      <w:proofErr w:type="spellEnd"/>
      <w:r w:rsidRPr="008F2BB7">
        <w:rPr>
          <w:color w:val="FF0000"/>
        </w:rPr>
        <w:t xml:space="preserve"> is a grouping of the following attributes:</w:t>
      </w:r>
    </w:p>
    <w:p w:rsidR="00F50324" w:rsidRPr="00182F2C" w:rsidRDefault="00F50324" w:rsidP="007232C0">
      <w:pPr>
        <w:rPr>
          <w:color w:val="FF0000"/>
        </w:rPr>
      </w:pPr>
    </w:p>
    <w:p w:rsidR="009B3D15" w:rsidRPr="00182F2C" w:rsidRDefault="005A520B" w:rsidP="009B3D15">
      <w:pPr>
        <w:rPr>
          <w:i/>
          <w:color w:val="FF0000"/>
        </w:rPr>
      </w:pPr>
      <w:proofErr w:type="gramStart"/>
      <w:r w:rsidRPr="00182F2C">
        <w:rPr>
          <w:i/>
          <w:color w:val="FF0000"/>
        </w:rPr>
        <w:t>d</w:t>
      </w:r>
      <w:r w:rsidR="009B3D15" w:rsidRPr="00182F2C">
        <w:rPr>
          <w:i/>
          <w:color w:val="FF0000"/>
        </w:rPr>
        <w:t>irectionality</w:t>
      </w:r>
      <w:proofErr w:type="gramEnd"/>
    </w:p>
    <w:p w:rsidR="009B3D15" w:rsidRPr="00182F2C" w:rsidRDefault="00F50324" w:rsidP="009B3D15">
      <w:pPr>
        <w:rPr>
          <w:color w:val="FF0000"/>
        </w:rPr>
      </w:pPr>
      <w:r w:rsidRPr="00182F2C">
        <w:rPr>
          <w:color w:val="FF0000"/>
        </w:rPr>
        <w:t xml:space="preserve">The </w:t>
      </w:r>
      <w:r w:rsidRPr="00182F2C">
        <w:rPr>
          <w:i/>
          <w:color w:val="FF0000"/>
        </w:rPr>
        <w:t>d</w:t>
      </w:r>
      <w:r w:rsidR="009B3D15" w:rsidRPr="00182F2C">
        <w:rPr>
          <w:i/>
          <w:color w:val="FF0000"/>
        </w:rPr>
        <w:t>irectionality</w:t>
      </w:r>
      <w:r w:rsidR="009B3D15" w:rsidRPr="00182F2C">
        <w:rPr>
          <w:color w:val="FF0000"/>
        </w:rPr>
        <w:t xml:space="preserve"> of the service</w:t>
      </w:r>
      <w:r w:rsidRPr="00182F2C">
        <w:rPr>
          <w:color w:val="FF0000"/>
        </w:rPr>
        <w:t xml:space="preserve"> describes whether the connection is unidirectional or bidirectional.</w:t>
      </w:r>
      <w:r w:rsidR="008F2BB7">
        <w:rPr>
          <w:color w:val="FF0000"/>
        </w:rPr>
        <w:t xml:space="preserve">  The type is</w:t>
      </w:r>
      <w:r w:rsidR="00D72EBA">
        <w:rPr>
          <w:color w:val="FF0000"/>
        </w:rPr>
        <w:t xml:space="preserve"> the</w:t>
      </w:r>
      <w:r w:rsidR="009B3D15" w:rsidRPr="00182F2C">
        <w:rPr>
          <w:color w:val="FF0000"/>
        </w:rPr>
        <w:t xml:space="preserve"> </w:t>
      </w:r>
      <w:r w:rsidRPr="00182F2C">
        <w:rPr>
          <w:color w:val="FF0000"/>
        </w:rPr>
        <w:t>string</w:t>
      </w:r>
      <w:r w:rsidR="00D72EBA">
        <w:rPr>
          <w:color w:val="FF0000"/>
        </w:rPr>
        <w:t xml:space="preserve">: </w:t>
      </w:r>
      <w:r w:rsidR="008F2BB7">
        <w:rPr>
          <w:color w:val="FF0000"/>
        </w:rPr>
        <w:t>‘</w:t>
      </w:r>
      <w:r w:rsidR="009B3D15" w:rsidRPr="00182F2C">
        <w:rPr>
          <w:color w:val="FF0000"/>
        </w:rPr>
        <w:t>bidirectional</w:t>
      </w:r>
      <w:r w:rsidR="008F2BB7">
        <w:rPr>
          <w:color w:val="FF0000"/>
        </w:rPr>
        <w:t>’</w:t>
      </w:r>
      <w:r w:rsidR="009B3D15" w:rsidRPr="00182F2C">
        <w:rPr>
          <w:color w:val="FF0000"/>
        </w:rPr>
        <w:t xml:space="preserve"> or </w:t>
      </w:r>
      <w:r w:rsidR="008F2BB7">
        <w:rPr>
          <w:color w:val="FF0000"/>
        </w:rPr>
        <w:t>‘</w:t>
      </w:r>
      <w:r w:rsidR="009B3D15" w:rsidRPr="00182F2C">
        <w:rPr>
          <w:color w:val="FF0000"/>
        </w:rPr>
        <w:t>unidirectional</w:t>
      </w:r>
      <w:r w:rsidR="008F2BB7">
        <w:rPr>
          <w:color w:val="FF0000"/>
        </w:rPr>
        <w:t>’.</w:t>
      </w:r>
    </w:p>
    <w:p w:rsidR="009B3D15" w:rsidRPr="00182F2C" w:rsidRDefault="009B3D15" w:rsidP="009B3D15">
      <w:pPr>
        <w:rPr>
          <w:color w:val="FF0000"/>
        </w:rPr>
      </w:pPr>
    </w:p>
    <w:p w:rsidR="00F50324" w:rsidRPr="00182F2C" w:rsidRDefault="009B3D15" w:rsidP="00F50324">
      <w:pPr>
        <w:rPr>
          <w:i/>
          <w:color w:val="FF0000"/>
        </w:rPr>
      </w:pPr>
      <w:proofErr w:type="spellStart"/>
      <w:proofErr w:type="gramStart"/>
      <w:r w:rsidRPr="00182F2C">
        <w:rPr>
          <w:i/>
          <w:color w:val="FF0000"/>
        </w:rPr>
        <w:t>sourceSTP</w:t>
      </w:r>
      <w:proofErr w:type="spellEnd"/>
      <w:proofErr w:type="gramEnd"/>
      <w:r w:rsidR="00F50324" w:rsidRPr="00182F2C">
        <w:rPr>
          <w:i/>
          <w:color w:val="FF0000"/>
        </w:rPr>
        <w:t xml:space="preserve">/ </w:t>
      </w:r>
      <w:proofErr w:type="spellStart"/>
      <w:r w:rsidR="00F50324" w:rsidRPr="00182F2C">
        <w:rPr>
          <w:i/>
          <w:color w:val="FF0000"/>
        </w:rPr>
        <w:t>destSTP</w:t>
      </w:r>
      <w:proofErr w:type="spellEnd"/>
    </w:p>
    <w:p w:rsidR="009B3D15" w:rsidRPr="00182F2C" w:rsidRDefault="00F50324" w:rsidP="009B3D15">
      <w:pPr>
        <w:rPr>
          <w:color w:val="FF0000"/>
        </w:rPr>
      </w:pPr>
      <w:r w:rsidRPr="00182F2C">
        <w:rPr>
          <w:color w:val="FF0000"/>
        </w:rPr>
        <w:t>The s</w:t>
      </w:r>
      <w:r w:rsidR="009B3D15" w:rsidRPr="00182F2C">
        <w:rPr>
          <w:color w:val="FF0000"/>
        </w:rPr>
        <w:t>ource</w:t>
      </w:r>
      <w:r w:rsidRPr="00182F2C">
        <w:rPr>
          <w:color w:val="FF0000"/>
        </w:rPr>
        <w:t xml:space="preserve"> and destination</w:t>
      </w:r>
      <w:r w:rsidR="009B3D15" w:rsidRPr="00182F2C">
        <w:rPr>
          <w:color w:val="FF0000"/>
        </w:rPr>
        <w:t xml:space="preserve"> STP</w:t>
      </w:r>
      <w:r w:rsidRPr="00182F2C">
        <w:rPr>
          <w:color w:val="FF0000"/>
        </w:rPr>
        <w:t>s</w:t>
      </w:r>
      <w:r w:rsidR="009B3D15" w:rsidRPr="00182F2C">
        <w:rPr>
          <w:color w:val="FF0000"/>
        </w:rPr>
        <w:t xml:space="preserve"> </w:t>
      </w:r>
      <w:r w:rsidR="000B490D" w:rsidRPr="00182F2C">
        <w:rPr>
          <w:color w:val="FF0000"/>
        </w:rPr>
        <w:t xml:space="preserve">identify points in a Network where the </w:t>
      </w:r>
      <w:r w:rsidR="002859CA" w:rsidRPr="00182F2C">
        <w:rPr>
          <w:color w:val="FF0000"/>
        </w:rPr>
        <w:t>service</w:t>
      </w:r>
      <w:r w:rsidR="000B490D" w:rsidRPr="00182F2C">
        <w:rPr>
          <w:color w:val="FF0000"/>
        </w:rPr>
        <w:t xml:space="preserve"> terminates</w:t>
      </w:r>
      <w:r w:rsidR="002859CA" w:rsidRPr="00182F2C">
        <w:rPr>
          <w:color w:val="FF0000"/>
        </w:rPr>
        <w:t xml:space="preserve"> and includes characteristics of the service</w:t>
      </w:r>
      <w:r w:rsidR="000B490D" w:rsidRPr="00182F2C">
        <w:rPr>
          <w:color w:val="FF0000"/>
        </w:rPr>
        <w:t>.</w:t>
      </w:r>
      <w:r w:rsidR="002859CA" w:rsidRPr="00182F2C">
        <w:rPr>
          <w:color w:val="FF0000"/>
        </w:rPr>
        <w:t xml:space="preserve">  </w:t>
      </w:r>
      <w:r w:rsidR="000B490D" w:rsidRPr="00182F2C">
        <w:rPr>
          <w:color w:val="FF0000"/>
        </w:rPr>
        <w:t xml:space="preserve">  These identifiers</w:t>
      </w:r>
      <w:r w:rsidRPr="00182F2C">
        <w:rPr>
          <w:color w:val="FF0000"/>
        </w:rPr>
        <w:t xml:space="preserve"> consist of </w:t>
      </w:r>
      <w:proofErr w:type="spellStart"/>
      <w:r w:rsidRPr="00182F2C">
        <w:rPr>
          <w:i/>
          <w:color w:val="FF0000"/>
        </w:rPr>
        <w:t>stpId</w:t>
      </w:r>
      <w:proofErr w:type="spellEnd"/>
      <w:r w:rsidRPr="00182F2C">
        <w:rPr>
          <w:color w:val="FF0000"/>
        </w:rPr>
        <w:t xml:space="preserve"> and </w:t>
      </w:r>
      <w:proofErr w:type="spellStart"/>
      <w:r w:rsidR="009B3D15" w:rsidRPr="00182F2C">
        <w:rPr>
          <w:i/>
          <w:color w:val="FF0000"/>
        </w:rPr>
        <w:t>techSpecAttrs</w:t>
      </w:r>
      <w:proofErr w:type="spellEnd"/>
      <w:r w:rsidRPr="00182F2C">
        <w:rPr>
          <w:color w:val="FF0000"/>
        </w:rPr>
        <w:t>.</w:t>
      </w:r>
      <w:r w:rsidR="00D72EBA">
        <w:rPr>
          <w:color w:val="FF0000"/>
        </w:rPr>
        <w:t xml:space="preserve"> ***</w:t>
      </w:r>
      <w:proofErr w:type="spellStart"/>
      <w:r w:rsidR="00D72EBA">
        <w:rPr>
          <w:color w:val="FF0000"/>
        </w:rPr>
        <w:t>tbc</w:t>
      </w:r>
      <w:proofErr w:type="spellEnd"/>
      <w:r w:rsidR="00D72EBA">
        <w:rPr>
          <w:color w:val="FF0000"/>
        </w:rPr>
        <w:t>****</w:t>
      </w:r>
    </w:p>
    <w:p w:rsidR="0034228D" w:rsidRPr="00182F2C" w:rsidRDefault="0034228D" w:rsidP="009B3D15">
      <w:pPr>
        <w:rPr>
          <w:i/>
          <w:color w:val="FF0000"/>
        </w:rPr>
      </w:pPr>
    </w:p>
    <w:p w:rsidR="00F50324" w:rsidRPr="00182F2C" w:rsidRDefault="0034228D" w:rsidP="009B3D15">
      <w:pPr>
        <w:rPr>
          <w:color w:val="FF0000"/>
        </w:rPr>
      </w:pPr>
      <w:proofErr w:type="spellStart"/>
      <w:proofErr w:type="gramStart"/>
      <w:r w:rsidRPr="00182F2C">
        <w:rPr>
          <w:i/>
          <w:color w:val="FF0000"/>
        </w:rPr>
        <w:t>stpId</w:t>
      </w:r>
      <w:proofErr w:type="spellEnd"/>
      <w:proofErr w:type="gramEnd"/>
    </w:p>
    <w:p w:rsidR="005863D3" w:rsidRDefault="0034228D" w:rsidP="009B3D15">
      <w:pPr>
        <w:rPr>
          <w:color w:val="FF0000"/>
        </w:rPr>
      </w:pPr>
      <w:r w:rsidRPr="00182F2C">
        <w:rPr>
          <w:color w:val="FF0000"/>
        </w:rPr>
        <w:t xml:space="preserve">The </w:t>
      </w:r>
      <w:proofErr w:type="spellStart"/>
      <w:r w:rsidRPr="00182F2C">
        <w:rPr>
          <w:i/>
          <w:color w:val="FF0000"/>
        </w:rPr>
        <w:t>stpId</w:t>
      </w:r>
      <w:proofErr w:type="spellEnd"/>
      <w:r w:rsidRPr="00182F2C">
        <w:rPr>
          <w:color w:val="FF0000"/>
        </w:rPr>
        <w:t xml:space="preserve"> is a </w:t>
      </w:r>
      <w:r w:rsidR="002859CA" w:rsidRPr="00182F2C">
        <w:rPr>
          <w:color w:val="FF0000"/>
        </w:rPr>
        <w:t>globally unique label that identifies a service termination point</w:t>
      </w:r>
      <w:r w:rsidRPr="00182F2C">
        <w:rPr>
          <w:color w:val="FF0000"/>
        </w:rPr>
        <w:t xml:space="preserve">.  The format for this attribute is a tuple consisting of </w:t>
      </w:r>
      <w:proofErr w:type="spellStart"/>
      <w:proofErr w:type="gramStart"/>
      <w:r w:rsidR="00D72EBA" w:rsidRPr="00383F78">
        <w:rPr>
          <w:i/>
          <w:color w:val="FF0000"/>
        </w:rPr>
        <w:t>NSnetwork</w:t>
      </w:r>
      <w:proofErr w:type="spellEnd"/>
      <w:r w:rsidR="00D72EBA" w:rsidRPr="00383F78">
        <w:rPr>
          <w:i/>
          <w:color w:val="FF0000"/>
        </w:rPr>
        <w:t>:</w:t>
      </w:r>
      <w:proofErr w:type="gramEnd"/>
      <w:r w:rsidR="00D72EBA" w:rsidRPr="00182F2C">
        <w:rPr>
          <w:color w:val="FF0000"/>
        </w:rPr>
        <w:t>&lt;</w:t>
      </w:r>
      <w:proofErr w:type="spellStart"/>
      <w:r w:rsidR="00D72EBA" w:rsidRPr="00182F2C">
        <w:rPr>
          <w:color w:val="FF0000"/>
        </w:rPr>
        <w:t>localid</w:t>
      </w:r>
      <w:proofErr w:type="spellEnd"/>
      <w:r w:rsidR="00D72EBA" w:rsidRPr="00182F2C">
        <w:rPr>
          <w:color w:val="FF0000"/>
        </w:rPr>
        <w:t xml:space="preserve">&gt;. </w:t>
      </w:r>
    </w:p>
    <w:p w:rsidR="0034228D" w:rsidRDefault="005863D3" w:rsidP="009B3D15">
      <w:pPr>
        <w:rPr>
          <w:color w:val="FF0000"/>
        </w:rPr>
      </w:pPr>
      <w:r>
        <w:rPr>
          <w:color w:val="FF0000"/>
        </w:rPr>
        <w:t>S</w:t>
      </w:r>
      <w:r w:rsidR="0034228D" w:rsidRPr="00182F2C">
        <w:rPr>
          <w:color w:val="FF0000"/>
        </w:rPr>
        <w:t xml:space="preserve">TP:  </w:t>
      </w:r>
      <w:proofErr w:type="spellStart"/>
      <w:r w:rsidR="0034228D" w:rsidRPr="00182F2C">
        <w:rPr>
          <w:color w:val="FF0000"/>
        </w:rPr>
        <w:t>urn</w:t>
      </w:r>
      <w:proofErr w:type="gramStart"/>
      <w:r w:rsidR="0034228D" w:rsidRPr="00182F2C">
        <w:rPr>
          <w:color w:val="FF0000"/>
        </w:rPr>
        <w:t>:ogf:network:stp</w:t>
      </w:r>
      <w:proofErr w:type="spellEnd"/>
      <w:proofErr w:type="gramEnd"/>
      <w:r w:rsidR="0034228D" w:rsidRPr="00182F2C">
        <w:rPr>
          <w:color w:val="FF0000"/>
        </w:rPr>
        <w:t>:&lt;</w:t>
      </w:r>
      <w:proofErr w:type="spellStart"/>
      <w:r w:rsidR="0034228D" w:rsidRPr="00182F2C">
        <w:rPr>
          <w:color w:val="FF0000"/>
        </w:rPr>
        <w:t>NSnetworkid</w:t>
      </w:r>
      <w:proofErr w:type="spellEnd"/>
      <w:r w:rsidR="0034228D" w:rsidRPr="00182F2C">
        <w:rPr>
          <w:color w:val="FF0000"/>
        </w:rPr>
        <w:t>&gt;:&lt;</w:t>
      </w:r>
      <w:proofErr w:type="spellStart"/>
      <w:r w:rsidR="0034228D" w:rsidRPr="00182F2C">
        <w:rPr>
          <w:color w:val="FF0000"/>
        </w:rPr>
        <w:t>localid</w:t>
      </w:r>
      <w:proofErr w:type="spellEnd"/>
      <w:r w:rsidR="0034228D" w:rsidRPr="00182F2C">
        <w:rPr>
          <w:color w:val="FF0000"/>
        </w:rPr>
        <w:t>&gt;</w:t>
      </w:r>
      <w:r>
        <w:rPr>
          <w:color w:val="FF0000"/>
        </w:rPr>
        <w:t xml:space="preserve">, where </w:t>
      </w:r>
      <w:r w:rsidR="0034228D" w:rsidRPr="00182F2C">
        <w:rPr>
          <w:color w:val="FF0000"/>
        </w:rPr>
        <w:br/>
        <w:t>&lt;</w:t>
      </w:r>
      <w:proofErr w:type="spellStart"/>
      <w:r w:rsidR="0034228D" w:rsidRPr="00182F2C">
        <w:rPr>
          <w:color w:val="FF0000"/>
        </w:rPr>
        <w:t>NSnetworkid</w:t>
      </w:r>
      <w:proofErr w:type="spellEnd"/>
      <w:r w:rsidR="0034228D" w:rsidRPr="00182F2C">
        <w:rPr>
          <w:color w:val="FF0000"/>
        </w:rPr>
        <w:t xml:space="preserve">&gt; = </w:t>
      </w:r>
      <w:proofErr w:type="spellStart"/>
      <w:r w:rsidR="0034228D" w:rsidRPr="00182F2C">
        <w:rPr>
          <w:color w:val="FF0000"/>
        </w:rPr>
        <w:t>eg</w:t>
      </w:r>
      <w:proofErr w:type="spellEnd"/>
      <w:r w:rsidR="0034228D" w:rsidRPr="00182F2C">
        <w:rPr>
          <w:color w:val="FF0000"/>
        </w:rPr>
        <w:t xml:space="preserve"> layer2.netherlight.net</w:t>
      </w:r>
    </w:p>
    <w:p w:rsidR="00D72EBA" w:rsidRPr="00182F2C" w:rsidRDefault="00D72EBA" w:rsidP="00D72EBA">
      <w:pPr>
        <w:rPr>
          <w:color w:val="FF0000"/>
        </w:rPr>
      </w:pPr>
      <w:r>
        <w:rPr>
          <w:color w:val="FF0000"/>
        </w:rPr>
        <w:t>***</w:t>
      </w:r>
      <w:proofErr w:type="spellStart"/>
      <w:r>
        <w:rPr>
          <w:color w:val="FF0000"/>
        </w:rPr>
        <w:t>tbc</w:t>
      </w:r>
      <w:proofErr w:type="spellEnd"/>
      <w:r>
        <w:rPr>
          <w:color w:val="FF0000"/>
        </w:rPr>
        <w:t>****</w:t>
      </w:r>
    </w:p>
    <w:p w:rsidR="0034228D" w:rsidRPr="00182F2C" w:rsidRDefault="0034228D" w:rsidP="009B3D15">
      <w:pPr>
        <w:rPr>
          <w:color w:val="FF0000"/>
        </w:rPr>
      </w:pPr>
    </w:p>
    <w:p w:rsidR="00F50324" w:rsidRPr="00182F2C" w:rsidRDefault="00AC1B0B" w:rsidP="009B3D15">
      <w:pPr>
        <w:rPr>
          <w:color w:val="FF0000"/>
        </w:rPr>
      </w:pPr>
      <w:proofErr w:type="spellStart"/>
      <w:proofErr w:type="gramStart"/>
      <w:r>
        <w:rPr>
          <w:i/>
          <w:color w:val="FF0000"/>
        </w:rPr>
        <w:t>stp</w:t>
      </w:r>
      <w:r w:rsidR="0020221C" w:rsidRPr="00182F2C">
        <w:rPr>
          <w:i/>
          <w:color w:val="FF0000"/>
        </w:rPr>
        <w:t>SpecAttrs</w:t>
      </w:r>
      <w:proofErr w:type="spellEnd"/>
      <w:proofErr w:type="gramEnd"/>
    </w:p>
    <w:p w:rsidR="00AC1B0B" w:rsidRDefault="00AC1B0B" w:rsidP="00AC1B0B">
      <w:pPr>
        <w:rPr>
          <w:color w:val="FF0000"/>
        </w:rPr>
      </w:pPr>
      <w:r w:rsidRPr="00182F2C">
        <w:rPr>
          <w:color w:val="FF0000"/>
        </w:rPr>
        <w:t xml:space="preserve">The </w:t>
      </w:r>
      <w:proofErr w:type="spellStart"/>
      <w:r>
        <w:rPr>
          <w:i/>
          <w:color w:val="FF0000"/>
        </w:rPr>
        <w:t>stp</w:t>
      </w:r>
      <w:r w:rsidRPr="00182F2C">
        <w:rPr>
          <w:i/>
          <w:color w:val="FF0000"/>
        </w:rPr>
        <w:t>SpecAttrs</w:t>
      </w:r>
      <w:proofErr w:type="spellEnd"/>
      <w:r>
        <w:rPr>
          <w:i/>
          <w:color w:val="FF0000"/>
        </w:rPr>
        <w:t xml:space="preserve"> </w:t>
      </w:r>
      <w:r w:rsidRPr="00182F2C">
        <w:rPr>
          <w:color w:val="FF0000"/>
        </w:rPr>
        <w:t xml:space="preserve">are </w:t>
      </w:r>
      <w:r>
        <w:rPr>
          <w:color w:val="FF0000"/>
        </w:rPr>
        <w:t xml:space="preserve">of type </w:t>
      </w:r>
      <w:proofErr w:type="spellStart"/>
      <w:r>
        <w:rPr>
          <w:color w:val="FF0000"/>
        </w:rPr>
        <w:t>technolgySpecificAttributesType</w:t>
      </w:r>
      <w:proofErr w:type="spellEnd"/>
      <w:r>
        <w:rPr>
          <w:color w:val="FF0000"/>
        </w:rPr>
        <w:t xml:space="preserve">.  </w:t>
      </w:r>
      <w:r w:rsidRPr="00182F2C">
        <w:rPr>
          <w:color w:val="FF0000"/>
        </w:rPr>
        <w:t xml:space="preserve">The </w:t>
      </w:r>
      <w:proofErr w:type="spellStart"/>
      <w:r>
        <w:rPr>
          <w:color w:val="FF0000"/>
        </w:rPr>
        <w:t>technolgySpecificAttributesType</w:t>
      </w:r>
      <w:proofErr w:type="spellEnd"/>
      <w:r w:rsidRPr="00182F2C">
        <w:rPr>
          <w:color w:val="FF0000"/>
        </w:rPr>
        <w:t xml:space="preserve"> </w:t>
      </w:r>
      <w:r>
        <w:rPr>
          <w:color w:val="FF0000"/>
        </w:rPr>
        <w:t>includes both</w:t>
      </w:r>
      <w:r w:rsidRPr="00182F2C">
        <w:rPr>
          <w:color w:val="FF0000"/>
        </w:rPr>
        <w:t xml:space="preserve"> </w:t>
      </w:r>
      <w:r w:rsidRPr="00AC1B0B">
        <w:rPr>
          <w:i/>
          <w:color w:val="FF0000"/>
        </w:rPr>
        <w:t>guaranteed</w:t>
      </w:r>
      <w:r w:rsidRPr="00182F2C">
        <w:rPr>
          <w:color w:val="FF0000"/>
        </w:rPr>
        <w:t xml:space="preserve"> </w:t>
      </w:r>
      <w:r>
        <w:rPr>
          <w:color w:val="FF0000"/>
        </w:rPr>
        <w:t>and</w:t>
      </w:r>
      <w:r w:rsidRPr="00182F2C">
        <w:rPr>
          <w:color w:val="FF0000"/>
        </w:rPr>
        <w:t xml:space="preserve"> </w:t>
      </w:r>
      <w:r w:rsidRPr="00AC1B0B">
        <w:rPr>
          <w:i/>
          <w:color w:val="FF0000"/>
        </w:rPr>
        <w:t>preferred</w:t>
      </w:r>
      <w:r>
        <w:rPr>
          <w:i/>
          <w:color w:val="FF0000"/>
        </w:rPr>
        <w:t xml:space="preserve"> </w:t>
      </w:r>
      <w:r w:rsidRPr="00AC1B0B">
        <w:rPr>
          <w:color w:val="FF0000"/>
        </w:rPr>
        <w:t>attributes</w:t>
      </w:r>
      <w:r w:rsidRPr="00182F2C">
        <w:rPr>
          <w:color w:val="FF0000"/>
        </w:rPr>
        <w:t xml:space="preserve">.  The </w:t>
      </w:r>
      <w:r w:rsidRPr="00182F2C">
        <w:rPr>
          <w:i/>
          <w:color w:val="FF0000"/>
        </w:rPr>
        <w:t>guaranteed</w:t>
      </w:r>
      <w:r w:rsidRPr="00182F2C">
        <w:rPr>
          <w:color w:val="FF0000"/>
        </w:rPr>
        <w:t xml:space="preserve"> attributes MUST be met by the service.  The </w:t>
      </w:r>
      <w:r w:rsidRPr="00182F2C">
        <w:rPr>
          <w:i/>
          <w:color w:val="FF0000"/>
        </w:rPr>
        <w:t>preferred a</w:t>
      </w:r>
      <w:r w:rsidRPr="00182F2C">
        <w:rPr>
          <w:color w:val="FF0000"/>
        </w:rPr>
        <w:t>ttributes MAY be met by the service</w:t>
      </w:r>
      <w:r>
        <w:rPr>
          <w:color w:val="FF0000"/>
        </w:rPr>
        <w:t>.  Both</w:t>
      </w:r>
      <w:r w:rsidRPr="00D72EBA">
        <w:rPr>
          <w:i/>
          <w:color w:val="FF0000"/>
        </w:rPr>
        <w:t xml:space="preserve"> </w:t>
      </w:r>
      <w:r w:rsidRPr="00182F2C">
        <w:rPr>
          <w:i/>
          <w:color w:val="FF0000"/>
        </w:rPr>
        <w:t>guaranteed</w:t>
      </w:r>
      <w:r>
        <w:rPr>
          <w:color w:val="FF0000"/>
        </w:rPr>
        <w:t xml:space="preserve"> and </w:t>
      </w:r>
      <w:r w:rsidRPr="00182F2C">
        <w:rPr>
          <w:i/>
          <w:color w:val="FF0000"/>
        </w:rPr>
        <w:t>preferred</w:t>
      </w:r>
      <w:r>
        <w:rPr>
          <w:i/>
          <w:color w:val="FF0000"/>
        </w:rPr>
        <w:t xml:space="preserve"> </w:t>
      </w:r>
      <w:r w:rsidRPr="00182F2C">
        <w:rPr>
          <w:color w:val="FF0000"/>
        </w:rPr>
        <w:t xml:space="preserve">are of type SAML </w:t>
      </w:r>
      <w:proofErr w:type="spellStart"/>
      <w:r w:rsidRPr="00182F2C">
        <w:rPr>
          <w:color w:val="FF0000"/>
        </w:rPr>
        <w:t>atributeStatementType</w:t>
      </w:r>
      <w:proofErr w:type="spellEnd"/>
      <w:r>
        <w:rPr>
          <w:color w:val="FF0000"/>
        </w:rPr>
        <w:t xml:space="preserve">, but contents of these are </w:t>
      </w:r>
      <w:r w:rsidRPr="00182F2C">
        <w:rPr>
          <w:color w:val="FF0000"/>
        </w:rPr>
        <w:t xml:space="preserve">not defined in the NSI CS protocol, they can only be understood in reference to the Service Definition (SD) – see </w:t>
      </w:r>
      <w:r w:rsidRPr="00182F2C">
        <w:rPr>
          <w:color w:val="FF0000"/>
        </w:rPr>
        <w:fldChar w:fldCharType="begin"/>
      </w:r>
      <w:r w:rsidRPr="00182F2C">
        <w:rPr>
          <w:color w:val="FF0000"/>
        </w:rPr>
        <w:instrText xml:space="preserve"> REF _Ref311820553 \h </w:instrText>
      </w:r>
      <w:r>
        <w:rPr>
          <w:color w:val="FF0000"/>
        </w:rPr>
        <w:instrText xml:space="preserve"> \* MERGEFORMAT </w:instrText>
      </w:r>
      <w:r w:rsidRPr="00182F2C">
        <w:rPr>
          <w:color w:val="FF0000"/>
        </w:rPr>
      </w:r>
      <w:r w:rsidRPr="00182F2C">
        <w:rPr>
          <w:color w:val="FF0000"/>
        </w:rPr>
        <w:fldChar w:fldCharType="separate"/>
      </w:r>
      <w:r w:rsidR="00430AD1" w:rsidRPr="00430AD1">
        <w:rPr>
          <w:color w:val="FF0000"/>
        </w:rPr>
        <w:t>Appendix B: Service Definitions for Connection Services</w:t>
      </w:r>
      <w:r w:rsidRPr="00182F2C">
        <w:rPr>
          <w:color w:val="FF0000"/>
        </w:rPr>
        <w:fldChar w:fldCharType="end"/>
      </w:r>
      <w:r w:rsidRPr="00182F2C">
        <w:rPr>
          <w:color w:val="FF0000"/>
        </w:rPr>
        <w:t xml:space="preserve">.  </w:t>
      </w:r>
    </w:p>
    <w:p w:rsidR="00D72EBA" w:rsidRDefault="00D72EBA" w:rsidP="00DC0D6A">
      <w:pPr>
        <w:rPr>
          <w:color w:val="FF0000"/>
        </w:rPr>
      </w:pPr>
    </w:p>
    <w:p w:rsidR="005863D3" w:rsidRDefault="009B3D15" w:rsidP="009B3D15">
      <w:pPr>
        <w:rPr>
          <w:color w:val="FF0000"/>
        </w:rPr>
      </w:pPr>
      <w:proofErr w:type="spellStart"/>
      <w:proofErr w:type="gramStart"/>
      <w:r w:rsidRPr="00182F2C">
        <w:rPr>
          <w:i/>
          <w:color w:val="FF0000"/>
        </w:rPr>
        <w:t>stpList</w:t>
      </w:r>
      <w:proofErr w:type="spellEnd"/>
      <w:proofErr w:type="gramEnd"/>
      <w:r w:rsidRPr="00182F2C">
        <w:rPr>
          <w:color w:val="FF0000"/>
        </w:rPr>
        <w:t xml:space="preserve"> </w:t>
      </w:r>
    </w:p>
    <w:p w:rsidR="005863D3" w:rsidRDefault="005863D3" w:rsidP="009B3D15">
      <w:pPr>
        <w:rPr>
          <w:color w:val="FF0000"/>
        </w:rPr>
      </w:pPr>
      <w:r>
        <w:rPr>
          <w:color w:val="FF0000"/>
        </w:rPr>
        <w:t>The</w:t>
      </w:r>
      <w:r w:rsidRPr="005863D3">
        <w:rPr>
          <w:i/>
          <w:color w:val="FF0000"/>
        </w:rPr>
        <w:t xml:space="preserve"> </w:t>
      </w:r>
      <w:proofErr w:type="spellStart"/>
      <w:r w:rsidRPr="00182F2C">
        <w:rPr>
          <w:i/>
          <w:color w:val="FF0000"/>
        </w:rPr>
        <w:t>stpList</w:t>
      </w:r>
      <w:proofErr w:type="spellEnd"/>
      <w:r w:rsidRPr="00182F2C">
        <w:rPr>
          <w:color w:val="FF0000"/>
        </w:rPr>
        <w:t xml:space="preserve"> is a simple ordered list if list of Service Termination Points (STPs).  List order is determined by the order attribute in the </w:t>
      </w:r>
      <w:proofErr w:type="spellStart"/>
      <w:r w:rsidRPr="00182F2C">
        <w:rPr>
          <w:color w:val="FF0000"/>
        </w:rPr>
        <w:t>OrderedServiceTerminationPointType</w:t>
      </w:r>
      <w:proofErr w:type="spellEnd"/>
      <w:r w:rsidRPr="00182F2C">
        <w:rPr>
          <w:color w:val="FF0000"/>
        </w:rPr>
        <w:t xml:space="preserve">.  This is a tuple of </w:t>
      </w:r>
      <w:r w:rsidRPr="00182F2C">
        <w:rPr>
          <w:i/>
          <w:color w:val="FF0000"/>
        </w:rPr>
        <w:t>order</w:t>
      </w:r>
      <w:r w:rsidRPr="00182F2C">
        <w:rPr>
          <w:color w:val="FF0000"/>
        </w:rPr>
        <w:t xml:space="preserve"> and </w:t>
      </w:r>
      <w:proofErr w:type="spellStart"/>
      <w:r w:rsidRPr="00182F2C">
        <w:rPr>
          <w:i/>
          <w:color w:val="FF0000"/>
        </w:rPr>
        <w:t>stpId</w:t>
      </w:r>
      <w:proofErr w:type="spellEnd"/>
      <w:r w:rsidRPr="00182F2C">
        <w:rPr>
          <w:color w:val="FF0000"/>
        </w:rPr>
        <w:t xml:space="preserve">.  </w:t>
      </w:r>
      <w:r w:rsidRPr="00182F2C">
        <w:rPr>
          <w:i/>
          <w:color w:val="FF0000"/>
        </w:rPr>
        <w:t>Order</w:t>
      </w:r>
      <w:r w:rsidRPr="00182F2C">
        <w:rPr>
          <w:color w:val="FF0000"/>
        </w:rPr>
        <w:t xml:space="preserve"> is an </w:t>
      </w:r>
      <w:proofErr w:type="spellStart"/>
      <w:r>
        <w:rPr>
          <w:color w:val="FF0000"/>
        </w:rPr>
        <w:t>int</w:t>
      </w:r>
      <w:proofErr w:type="spellEnd"/>
      <w:r w:rsidRPr="00182F2C">
        <w:rPr>
          <w:color w:val="FF0000"/>
        </w:rPr>
        <w:t xml:space="preserve"> indicating the position in the ordered list of an STP</w:t>
      </w:r>
    </w:p>
    <w:p w:rsidR="009B3D15" w:rsidRPr="00182F2C" w:rsidRDefault="009B3D15" w:rsidP="009B3D15">
      <w:pPr>
        <w:rPr>
          <w:color w:val="FF0000"/>
        </w:rPr>
      </w:pPr>
    </w:p>
    <w:p w:rsidR="004F5D41" w:rsidRPr="00182F2C" w:rsidRDefault="004F5D41" w:rsidP="004F5D41">
      <w:pPr>
        <w:rPr>
          <w:color w:val="FF0000"/>
        </w:rPr>
      </w:pPr>
    </w:p>
    <w:p w:rsidR="007232C0" w:rsidRPr="00182F2C" w:rsidRDefault="00A73E07" w:rsidP="007232C0">
      <w:pPr>
        <w:pStyle w:val="Caption"/>
        <w:jc w:val="center"/>
        <w:rPr>
          <w:color w:val="FF0000"/>
        </w:rPr>
      </w:pPr>
      <w:r>
        <w:rPr>
          <w:noProof/>
          <w:color w:val="FF0000"/>
          <w:lang w:val="en-GB" w:eastAsia="en-GB"/>
        </w:rPr>
        <w:lastRenderedPageBreak/>
        <w:drawing>
          <wp:inline distT="0" distB="0" distL="0" distR="0" wp14:anchorId="0EE0256C" wp14:editId="48085968">
            <wp:extent cx="5011934" cy="1999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ParametersType.emf"/>
                    <pic:cNvPicPr/>
                  </pic:nvPicPr>
                  <pic:blipFill rotWithShape="1">
                    <a:blip r:embed="rId17" cstate="print">
                      <a:extLst>
                        <a:ext uri="{28A0092B-C50C-407E-A947-70E740481C1C}">
                          <a14:useLocalDpi xmlns:a14="http://schemas.microsoft.com/office/drawing/2010/main" val="0"/>
                        </a:ext>
                      </a:extLst>
                    </a:blip>
                    <a:srcRect l="7483" t="16628" r="14577" b="41904"/>
                    <a:stretch/>
                  </pic:blipFill>
                  <pic:spPr bwMode="auto">
                    <a:xfrm>
                      <a:off x="0" y="0"/>
                      <a:ext cx="5174658" cy="2064877"/>
                    </a:xfrm>
                    <a:prstGeom prst="rect">
                      <a:avLst/>
                    </a:prstGeom>
                    <a:ln>
                      <a:noFill/>
                    </a:ln>
                    <a:extLst>
                      <a:ext uri="{53640926-AAD7-44D8-BBD7-CCE9431645EC}">
                        <a14:shadowObscured xmlns:a14="http://schemas.microsoft.com/office/drawing/2010/main"/>
                      </a:ext>
                    </a:extLst>
                  </pic:spPr>
                </pic:pic>
              </a:graphicData>
            </a:graphic>
          </wp:inline>
        </w:drawing>
      </w:r>
    </w:p>
    <w:p w:rsidR="007232C0" w:rsidRPr="00182F2C" w:rsidRDefault="007232C0" w:rsidP="007232C0">
      <w:pPr>
        <w:pStyle w:val="Caption"/>
        <w:jc w:val="center"/>
        <w:rPr>
          <w:color w:val="FF0000"/>
        </w:rPr>
      </w:pPr>
      <w:r w:rsidRPr="00182F2C">
        <w:rPr>
          <w:color w:val="FF0000"/>
        </w:rPr>
        <w:t xml:space="preserve">Figure </w:t>
      </w:r>
      <w:r w:rsidR="00533AB7" w:rsidRPr="00182F2C">
        <w:rPr>
          <w:color w:val="FF0000"/>
        </w:rPr>
        <w:fldChar w:fldCharType="begin"/>
      </w:r>
      <w:r w:rsidR="00533AB7" w:rsidRPr="00182F2C">
        <w:rPr>
          <w:color w:val="FF0000"/>
        </w:rPr>
        <w:instrText xml:space="preserve"> SEQ Figure \* ARABIC </w:instrText>
      </w:r>
      <w:r w:rsidR="00533AB7" w:rsidRPr="00182F2C">
        <w:rPr>
          <w:color w:val="FF0000"/>
        </w:rPr>
        <w:fldChar w:fldCharType="separate"/>
      </w:r>
      <w:r w:rsidR="00430AD1">
        <w:rPr>
          <w:noProof/>
          <w:color w:val="FF0000"/>
        </w:rPr>
        <w:t>8</w:t>
      </w:r>
      <w:r w:rsidR="00533AB7" w:rsidRPr="00182F2C">
        <w:rPr>
          <w:noProof/>
          <w:color w:val="FF0000"/>
        </w:rPr>
        <w:fldChar w:fldCharType="end"/>
      </w:r>
      <w:r w:rsidRPr="00182F2C">
        <w:rPr>
          <w:color w:val="FF0000"/>
        </w:rPr>
        <w:t xml:space="preserve">: </w:t>
      </w:r>
      <w:proofErr w:type="spellStart"/>
      <w:r w:rsidRPr="00182F2C">
        <w:rPr>
          <w:color w:val="FF0000"/>
        </w:rPr>
        <w:t>serviceParametersType</w:t>
      </w:r>
      <w:proofErr w:type="spellEnd"/>
    </w:p>
    <w:p w:rsidR="002E7124" w:rsidRPr="00182F2C" w:rsidRDefault="002E7124" w:rsidP="002E7124">
      <w:pPr>
        <w:rPr>
          <w:color w:val="FF0000"/>
          <w:lang w:eastAsia="ja-JP"/>
        </w:rPr>
      </w:pPr>
    </w:p>
    <w:p w:rsidR="00BB281C" w:rsidRPr="00182F2C" w:rsidRDefault="00564570" w:rsidP="00916594">
      <w:pPr>
        <w:rPr>
          <w:color w:val="FF0000"/>
        </w:rPr>
      </w:pPr>
      <w:proofErr w:type="spellStart"/>
      <w:proofErr w:type="gramStart"/>
      <w:r w:rsidRPr="00182F2C">
        <w:rPr>
          <w:i/>
          <w:color w:val="FF0000"/>
          <w:lang w:eastAsia="ja-JP"/>
        </w:rPr>
        <w:t>serviceParameters</w:t>
      </w:r>
      <w:proofErr w:type="spellEnd"/>
      <w:proofErr w:type="gramEnd"/>
      <w:r w:rsidR="00BC35D1" w:rsidRPr="00182F2C">
        <w:rPr>
          <w:i/>
          <w:color w:val="FF0000"/>
          <w:lang w:eastAsia="ja-JP"/>
        </w:rPr>
        <w:t xml:space="preserve"> </w:t>
      </w:r>
      <w:r w:rsidR="00FD5760">
        <w:rPr>
          <w:color w:val="FF0000"/>
          <w:lang w:eastAsia="ja-JP"/>
        </w:rPr>
        <w:t>is</w:t>
      </w:r>
      <w:r w:rsidR="00BB281C" w:rsidRPr="00182F2C">
        <w:rPr>
          <w:color w:val="FF0000"/>
          <w:lang w:eastAsia="ja-JP"/>
        </w:rPr>
        <w:t xml:space="preserve"> a grouping of the following </w:t>
      </w:r>
      <w:r w:rsidRPr="00182F2C">
        <w:rPr>
          <w:color w:val="FF0000"/>
          <w:lang w:eastAsia="ja-JP"/>
        </w:rPr>
        <w:t>attributes</w:t>
      </w:r>
      <w:r w:rsidR="00BB281C" w:rsidRPr="00182F2C">
        <w:rPr>
          <w:color w:val="FF0000"/>
          <w:lang w:eastAsia="ja-JP"/>
        </w:rPr>
        <w:t>:</w:t>
      </w:r>
    </w:p>
    <w:p w:rsidR="00916594" w:rsidRPr="00182F2C" w:rsidRDefault="00916594" w:rsidP="00916594">
      <w:pPr>
        <w:jc w:val="center"/>
        <w:rPr>
          <w:color w:val="FF0000"/>
        </w:rPr>
      </w:pPr>
    </w:p>
    <w:p w:rsidR="00DC0D6A" w:rsidRPr="00182F2C" w:rsidRDefault="00A06B3F" w:rsidP="00F51354">
      <w:pPr>
        <w:rPr>
          <w:i/>
          <w:color w:val="FF0000"/>
        </w:rPr>
      </w:pPr>
      <w:proofErr w:type="gramStart"/>
      <w:r w:rsidRPr="00182F2C">
        <w:rPr>
          <w:i/>
          <w:color w:val="FF0000"/>
        </w:rPr>
        <w:t>schedule</w:t>
      </w:r>
      <w:proofErr w:type="gramEnd"/>
    </w:p>
    <w:p w:rsidR="004B5930" w:rsidRDefault="00A9415E" w:rsidP="001A38AE">
      <w:pPr>
        <w:rPr>
          <w:color w:val="FF0000"/>
        </w:rPr>
      </w:pPr>
      <w:r w:rsidRPr="00182F2C">
        <w:rPr>
          <w:color w:val="FF0000"/>
        </w:rPr>
        <w:t xml:space="preserve">The </w:t>
      </w:r>
      <w:r w:rsidRPr="00182F2C">
        <w:rPr>
          <w:i/>
          <w:color w:val="FF0000"/>
        </w:rPr>
        <w:t>schedule</w:t>
      </w:r>
      <w:r w:rsidRPr="00182F2C">
        <w:rPr>
          <w:color w:val="FF0000"/>
        </w:rPr>
        <w:t xml:space="preserve"> attribute includes </w:t>
      </w:r>
      <w:r w:rsidR="00A06B3F" w:rsidRPr="00182F2C">
        <w:rPr>
          <w:color w:val="FF0000"/>
        </w:rPr>
        <w:t>time parameters specifying the life of the service</w:t>
      </w:r>
      <w:r w:rsidRPr="00182F2C">
        <w:rPr>
          <w:color w:val="FF0000"/>
        </w:rPr>
        <w:t xml:space="preserve">.  The </w:t>
      </w:r>
      <w:proofErr w:type="spellStart"/>
      <w:r w:rsidR="00DC0D6A" w:rsidRPr="00182F2C">
        <w:rPr>
          <w:i/>
          <w:color w:val="FF0000"/>
        </w:rPr>
        <w:t>s</w:t>
      </w:r>
      <w:r w:rsidR="00A06B3F" w:rsidRPr="00182F2C">
        <w:rPr>
          <w:i/>
          <w:color w:val="FF0000"/>
        </w:rPr>
        <w:t>tartTime</w:t>
      </w:r>
      <w:proofErr w:type="spellEnd"/>
      <w:r w:rsidR="00AB0C13" w:rsidRPr="00182F2C">
        <w:rPr>
          <w:color w:val="FF0000"/>
        </w:rPr>
        <w:t xml:space="preserve"> </w:t>
      </w:r>
      <w:r w:rsidRPr="00182F2C">
        <w:rPr>
          <w:color w:val="FF0000"/>
        </w:rPr>
        <w:t>is the</w:t>
      </w:r>
      <w:r w:rsidR="00AB0C13" w:rsidRPr="00182F2C">
        <w:rPr>
          <w:color w:val="FF0000"/>
        </w:rPr>
        <w:t xml:space="preserve"> Reservation start time</w:t>
      </w:r>
      <w:r w:rsidR="001A38AE">
        <w:rPr>
          <w:color w:val="FF0000"/>
        </w:rPr>
        <w:t>, t</w:t>
      </w:r>
      <w:r w:rsidRPr="00182F2C">
        <w:rPr>
          <w:color w:val="FF0000"/>
        </w:rPr>
        <w:t xml:space="preserve">he </w:t>
      </w:r>
      <w:proofErr w:type="spellStart"/>
      <w:r w:rsidR="00A06B3F" w:rsidRPr="00182F2C">
        <w:rPr>
          <w:i/>
          <w:color w:val="FF0000"/>
        </w:rPr>
        <w:t>endTime</w:t>
      </w:r>
      <w:proofErr w:type="spellEnd"/>
      <w:r w:rsidRPr="00182F2C">
        <w:rPr>
          <w:color w:val="FF0000"/>
        </w:rPr>
        <w:t xml:space="preserve"> is the</w:t>
      </w:r>
      <w:r w:rsidR="005863D3">
        <w:rPr>
          <w:color w:val="FF0000"/>
        </w:rPr>
        <w:t xml:space="preserve"> Reservation end time;</w:t>
      </w:r>
      <w:r w:rsidR="001A38AE">
        <w:rPr>
          <w:color w:val="FF0000"/>
        </w:rPr>
        <w:t xml:space="preserve"> both</w:t>
      </w:r>
      <w:r w:rsidR="005863D3">
        <w:rPr>
          <w:color w:val="FF0000"/>
        </w:rPr>
        <w:t xml:space="preserve"> </w:t>
      </w:r>
      <w:r w:rsidR="001A38AE">
        <w:rPr>
          <w:color w:val="FF0000"/>
        </w:rPr>
        <w:t xml:space="preserve">are of </w:t>
      </w:r>
      <w:r w:rsidR="00AB0C13" w:rsidRPr="00182F2C">
        <w:rPr>
          <w:color w:val="FF0000"/>
        </w:rPr>
        <w:t>type</w:t>
      </w:r>
      <w:r w:rsidR="0033491F" w:rsidRPr="00182F2C">
        <w:rPr>
          <w:color w:val="FF0000"/>
        </w:rPr>
        <w:t xml:space="preserve"> </w:t>
      </w:r>
      <w:proofErr w:type="spellStart"/>
      <w:r w:rsidR="001A38AE">
        <w:rPr>
          <w:color w:val="FF0000"/>
        </w:rPr>
        <w:t>DateTimeType</w:t>
      </w:r>
      <w:proofErr w:type="spellEnd"/>
      <w:r w:rsidR="001A38AE">
        <w:rPr>
          <w:color w:val="FF0000"/>
        </w:rPr>
        <w:t xml:space="preserve"> </w:t>
      </w:r>
      <w:r w:rsidR="00CD6045" w:rsidRPr="00182F2C">
        <w:rPr>
          <w:color w:val="FF0000"/>
        </w:rPr>
        <w:t>[</w:t>
      </w:r>
      <w:r w:rsidR="00C310AF" w:rsidRPr="00182F2C">
        <w:rPr>
          <w:color w:val="FF0000"/>
        </w:rPr>
        <w:fldChar w:fldCharType="begin"/>
      </w:r>
      <w:r w:rsidR="00C310AF" w:rsidRPr="00182F2C">
        <w:rPr>
          <w:color w:val="FF0000"/>
        </w:rPr>
        <w:instrText xml:space="preserve"> PAGEREF _Ref298164422 \h </w:instrText>
      </w:r>
      <w:r w:rsidR="00C310AF" w:rsidRPr="00182F2C">
        <w:rPr>
          <w:color w:val="FF0000"/>
        </w:rPr>
      </w:r>
      <w:r w:rsidR="00C310AF" w:rsidRPr="00182F2C">
        <w:rPr>
          <w:color w:val="FF0000"/>
        </w:rPr>
        <w:fldChar w:fldCharType="separate"/>
      </w:r>
      <w:r w:rsidR="00430AD1">
        <w:rPr>
          <w:noProof/>
          <w:color w:val="FF0000"/>
        </w:rPr>
        <w:t>36</w:t>
      </w:r>
      <w:r w:rsidR="00C310AF" w:rsidRPr="00182F2C">
        <w:rPr>
          <w:color w:val="FF0000"/>
        </w:rPr>
        <w:fldChar w:fldCharType="end"/>
      </w:r>
      <w:r w:rsidR="00CD6045" w:rsidRPr="00182F2C">
        <w:rPr>
          <w:color w:val="FF0000"/>
        </w:rPr>
        <w:t>]</w:t>
      </w:r>
      <w:r w:rsidRPr="00182F2C">
        <w:rPr>
          <w:color w:val="FF0000"/>
        </w:rPr>
        <w:t xml:space="preserve">.  </w:t>
      </w:r>
      <w:r w:rsidR="001A38AE">
        <w:rPr>
          <w:color w:val="FF0000"/>
        </w:rPr>
        <w:t xml:space="preserve">The </w:t>
      </w:r>
      <w:proofErr w:type="spellStart"/>
      <w:r w:rsidR="001A38AE">
        <w:rPr>
          <w:color w:val="FF0000"/>
        </w:rPr>
        <w:t>DateTimeType</w:t>
      </w:r>
      <w:proofErr w:type="spellEnd"/>
      <w:r w:rsidR="001A38AE">
        <w:rPr>
          <w:color w:val="FF0000"/>
        </w:rPr>
        <w:t xml:space="preserve"> </w:t>
      </w:r>
      <w:r w:rsidR="001A38AE" w:rsidRPr="001A38AE">
        <w:rPr>
          <w:color w:val="FF0000"/>
        </w:rPr>
        <w:t>must use UTC time or be populated with a qualified time zone offset.</w:t>
      </w:r>
    </w:p>
    <w:p w:rsidR="001A38AE" w:rsidRPr="00182F2C" w:rsidRDefault="001A38AE" w:rsidP="00F51354">
      <w:pPr>
        <w:ind w:left="153" w:firstLine="720"/>
        <w:rPr>
          <w:color w:val="FF0000"/>
        </w:rPr>
      </w:pPr>
    </w:p>
    <w:p w:rsidR="00DC0D6A" w:rsidRPr="00182F2C" w:rsidRDefault="00A06B3F" w:rsidP="00F51354">
      <w:pPr>
        <w:rPr>
          <w:i/>
          <w:color w:val="FF0000"/>
        </w:rPr>
      </w:pPr>
      <w:proofErr w:type="gramStart"/>
      <w:r w:rsidRPr="00182F2C">
        <w:rPr>
          <w:i/>
          <w:color w:val="FF0000"/>
        </w:rPr>
        <w:t>bandwidth</w:t>
      </w:r>
      <w:proofErr w:type="gramEnd"/>
    </w:p>
    <w:p w:rsidR="004B5930" w:rsidRPr="00182F2C" w:rsidRDefault="00A9415E" w:rsidP="00A9415E">
      <w:pPr>
        <w:rPr>
          <w:color w:val="FF0000"/>
        </w:rPr>
      </w:pPr>
      <w:r w:rsidRPr="00182F2C">
        <w:rPr>
          <w:color w:val="FF0000"/>
        </w:rPr>
        <w:t xml:space="preserve">The </w:t>
      </w:r>
      <w:r w:rsidRPr="00182F2C">
        <w:rPr>
          <w:i/>
          <w:color w:val="FF0000"/>
        </w:rPr>
        <w:t>bandwidth</w:t>
      </w:r>
      <w:r w:rsidRPr="00182F2C">
        <w:rPr>
          <w:color w:val="FF0000"/>
        </w:rPr>
        <w:t xml:space="preserve"> attribute describes the b</w:t>
      </w:r>
      <w:r w:rsidR="00A06B3F" w:rsidRPr="00182F2C">
        <w:rPr>
          <w:color w:val="FF0000"/>
        </w:rPr>
        <w:t>andwidth of the service.</w:t>
      </w:r>
      <w:r w:rsidRPr="00182F2C">
        <w:rPr>
          <w:color w:val="FF0000"/>
        </w:rPr>
        <w:t xml:space="preserve">  The </w:t>
      </w:r>
      <w:r w:rsidR="00BA5EF4" w:rsidRPr="00182F2C">
        <w:rPr>
          <w:i/>
          <w:color w:val="FF0000"/>
        </w:rPr>
        <w:t>desired</w:t>
      </w:r>
      <w:r w:rsidRPr="00182F2C">
        <w:rPr>
          <w:i/>
          <w:color w:val="FF0000"/>
        </w:rPr>
        <w:t xml:space="preserve"> </w:t>
      </w:r>
      <w:r w:rsidRPr="00182F2C">
        <w:rPr>
          <w:color w:val="FF0000"/>
        </w:rPr>
        <w:t xml:space="preserve">attribute refers to </w:t>
      </w:r>
      <w:r w:rsidR="00BA5EF4" w:rsidRPr="00182F2C">
        <w:rPr>
          <w:color w:val="FF0000"/>
        </w:rPr>
        <w:t xml:space="preserve">the </w:t>
      </w:r>
      <w:r w:rsidRPr="00182F2C">
        <w:rPr>
          <w:color w:val="FF0000"/>
        </w:rPr>
        <w:t>target</w:t>
      </w:r>
      <w:r w:rsidR="00BA5EF4" w:rsidRPr="00182F2C">
        <w:rPr>
          <w:color w:val="FF0000"/>
        </w:rPr>
        <w:t xml:space="preserve"> bandwidth</w:t>
      </w:r>
      <w:r w:rsidRPr="00182F2C">
        <w:rPr>
          <w:color w:val="FF0000"/>
        </w:rPr>
        <w:t xml:space="preserve"> (in M</w:t>
      </w:r>
      <w:r w:rsidR="00BA5EF4" w:rsidRPr="00182F2C">
        <w:rPr>
          <w:color w:val="FF0000"/>
        </w:rPr>
        <w:t>b/s</w:t>
      </w:r>
      <w:r w:rsidRPr="00182F2C">
        <w:rPr>
          <w:color w:val="FF0000"/>
        </w:rPr>
        <w:t>)</w:t>
      </w:r>
      <w:r w:rsidR="00BA5EF4" w:rsidRPr="00182F2C">
        <w:rPr>
          <w:color w:val="FF0000"/>
        </w:rPr>
        <w:t xml:space="preserve"> being requested, type </w:t>
      </w:r>
      <w:r w:rsidR="009D66A2">
        <w:rPr>
          <w:color w:val="FF0000"/>
        </w:rPr>
        <w:t>int</w:t>
      </w:r>
      <w:r w:rsidR="00FD5760">
        <w:rPr>
          <w:color w:val="FF0000"/>
        </w:rPr>
        <w:t>.</w:t>
      </w:r>
    </w:p>
    <w:p w:rsidR="00C02EBD" w:rsidRDefault="00C02EBD" w:rsidP="00BB281C">
      <w:pPr>
        <w:ind w:left="720"/>
        <w:rPr>
          <w:color w:val="FF0000"/>
        </w:rPr>
      </w:pPr>
    </w:p>
    <w:p w:rsidR="00435D66" w:rsidRPr="00182F2C" w:rsidRDefault="00435D66" w:rsidP="00435D66">
      <w:pPr>
        <w:rPr>
          <w:color w:val="FF0000"/>
        </w:rPr>
      </w:pPr>
      <w:proofErr w:type="spellStart"/>
      <w:r>
        <w:rPr>
          <w:i/>
          <w:color w:val="FF0000"/>
        </w:rPr>
        <w:t>Sevice</w:t>
      </w:r>
      <w:r w:rsidRPr="00182F2C">
        <w:rPr>
          <w:i/>
          <w:color w:val="FF0000"/>
        </w:rPr>
        <w:t>Attributes</w:t>
      </w:r>
      <w:proofErr w:type="spellEnd"/>
      <w:r w:rsidRPr="00182F2C">
        <w:rPr>
          <w:color w:val="FF0000"/>
        </w:rPr>
        <w:t xml:space="preserve"> </w:t>
      </w:r>
    </w:p>
    <w:p w:rsidR="00AC1B0B" w:rsidRDefault="00AC1B0B" w:rsidP="00AC1B0B">
      <w:pPr>
        <w:rPr>
          <w:color w:val="FF0000"/>
        </w:rPr>
      </w:pPr>
      <w:r w:rsidRPr="00182F2C">
        <w:rPr>
          <w:color w:val="FF0000"/>
        </w:rPr>
        <w:t xml:space="preserve">The </w:t>
      </w:r>
      <w:proofErr w:type="spellStart"/>
      <w:r>
        <w:rPr>
          <w:i/>
          <w:color w:val="FF0000"/>
        </w:rPr>
        <w:t>Sevice</w:t>
      </w:r>
      <w:r w:rsidRPr="00182F2C">
        <w:rPr>
          <w:i/>
          <w:color w:val="FF0000"/>
        </w:rPr>
        <w:t>Attributes</w:t>
      </w:r>
      <w:proofErr w:type="spellEnd"/>
      <w:r w:rsidRPr="00182F2C">
        <w:rPr>
          <w:color w:val="FF0000"/>
        </w:rPr>
        <w:t xml:space="preserve"> are </w:t>
      </w:r>
      <w:r>
        <w:rPr>
          <w:color w:val="FF0000"/>
        </w:rPr>
        <w:t xml:space="preserve">of type </w:t>
      </w:r>
      <w:proofErr w:type="spellStart"/>
      <w:r>
        <w:rPr>
          <w:color w:val="FF0000"/>
        </w:rPr>
        <w:t>technolgySpecificAttributesType</w:t>
      </w:r>
      <w:proofErr w:type="spellEnd"/>
      <w:r>
        <w:rPr>
          <w:color w:val="FF0000"/>
        </w:rPr>
        <w:t xml:space="preserve">.  </w:t>
      </w:r>
      <w:r w:rsidRPr="00182F2C">
        <w:rPr>
          <w:color w:val="FF0000"/>
        </w:rPr>
        <w:t xml:space="preserve">The </w:t>
      </w:r>
      <w:proofErr w:type="spellStart"/>
      <w:r>
        <w:rPr>
          <w:color w:val="FF0000"/>
        </w:rPr>
        <w:t>technolgySpecificAttributesType</w:t>
      </w:r>
      <w:proofErr w:type="spellEnd"/>
      <w:r w:rsidRPr="00182F2C">
        <w:rPr>
          <w:color w:val="FF0000"/>
        </w:rPr>
        <w:t xml:space="preserve"> </w:t>
      </w:r>
      <w:r>
        <w:rPr>
          <w:color w:val="FF0000"/>
        </w:rPr>
        <w:t>includes both</w:t>
      </w:r>
      <w:r w:rsidRPr="00182F2C">
        <w:rPr>
          <w:color w:val="FF0000"/>
        </w:rPr>
        <w:t xml:space="preserve"> </w:t>
      </w:r>
      <w:r w:rsidRPr="00AC1B0B">
        <w:rPr>
          <w:i/>
          <w:color w:val="FF0000"/>
        </w:rPr>
        <w:t>guaranteed</w:t>
      </w:r>
      <w:r w:rsidRPr="00182F2C">
        <w:rPr>
          <w:color w:val="FF0000"/>
        </w:rPr>
        <w:t xml:space="preserve"> </w:t>
      </w:r>
      <w:r>
        <w:rPr>
          <w:color w:val="FF0000"/>
        </w:rPr>
        <w:t>and</w:t>
      </w:r>
      <w:r w:rsidRPr="00182F2C">
        <w:rPr>
          <w:color w:val="FF0000"/>
        </w:rPr>
        <w:t xml:space="preserve"> </w:t>
      </w:r>
      <w:r w:rsidRPr="00AC1B0B">
        <w:rPr>
          <w:i/>
          <w:color w:val="FF0000"/>
        </w:rPr>
        <w:t>preferred</w:t>
      </w:r>
      <w:r>
        <w:rPr>
          <w:i/>
          <w:color w:val="FF0000"/>
        </w:rPr>
        <w:t xml:space="preserve"> </w:t>
      </w:r>
      <w:r w:rsidRPr="00AC1B0B">
        <w:rPr>
          <w:color w:val="FF0000"/>
        </w:rPr>
        <w:t>attributes</w:t>
      </w:r>
      <w:r w:rsidRPr="00182F2C">
        <w:rPr>
          <w:color w:val="FF0000"/>
        </w:rPr>
        <w:t xml:space="preserve">.  The </w:t>
      </w:r>
      <w:r w:rsidRPr="00182F2C">
        <w:rPr>
          <w:i/>
          <w:color w:val="FF0000"/>
        </w:rPr>
        <w:t>guaranteed</w:t>
      </w:r>
      <w:r w:rsidRPr="00182F2C">
        <w:rPr>
          <w:color w:val="FF0000"/>
        </w:rPr>
        <w:t xml:space="preserve"> attributes MUST be met by the service.  The </w:t>
      </w:r>
      <w:r w:rsidRPr="00182F2C">
        <w:rPr>
          <w:i/>
          <w:color w:val="FF0000"/>
        </w:rPr>
        <w:t>preferred a</w:t>
      </w:r>
      <w:r w:rsidRPr="00182F2C">
        <w:rPr>
          <w:color w:val="FF0000"/>
        </w:rPr>
        <w:t>ttributes MAY be met by the service</w:t>
      </w:r>
      <w:r>
        <w:rPr>
          <w:color w:val="FF0000"/>
        </w:rPr>
        <w:t>.  Both</w:t>
      </w:r>
      <w:r w:rsidRPr="00D72EBA">
        <w:rPr>
          <w:i/>
          <w:color w:val="FF0000"/>
        </w:rPr>
        <w:t xml:space="preserve"> </w:t>
      </w:r>
      <w:r w:rsidRPr="00182F2C">
        <w:rPr>
          <w:i/>
          <w:color w:val="FF0000"/>
        </w:rPr>
        <w:t>guaranteed</w:t>
      </w:r>
      <w:r>
        <w:rPr>
          <w:color w:val="FF0000"/>
        </w:rPr>
        <w:t xml:space="preserve"> and </w:t>
      </w:r>
      <w:r w:rsidRPr="00182F2C">
        <w:rPr>
          <w:i/>
          <w:color w:val="FF0000"/>
        </w:rPr>
        <w:t>preferred</w:t>
      </w:r>
      <w:r>
        <w:rPr>
          <w:i/>
          <w:color w:val="FF0000"/>
        </w:rPr>
        <w:t xml:space="preserve"> </w:t>
      </w:r>
      <w:r w:rsidRPr="00182F2C">
        <w:rPr>
          <w:color w:val="FF0000"/>
        </w:rPr>
        <w:t xml:space="preserve">are of type SAML </w:t>
      </w:r>
      <w:proofErr w:type="spellStart"/>
      <w:r w:rsidRPr="00182F2C">
        <w:rPr>
          <w:color w:val="FF0000"/>
        </w:rPr>
        <w:t>atributeStatementType</w:t>
      </w:r>
      <w:proofErr w:type="spellEnd"/>
      <w:r>
        <w:rPr>
          <w:color w:val="FF0000"/>
        </w:rPr>
        <w:t xml:space="preserve">, but contents of these are </w:t>
      </w:r>
      <w:r w:rsidRPr="00182F2C">
        <w:rPr>
          <w:color w:val="FF0000"/>
        </w:rPr>
        <w:t xml:space="preserve">not defined in the NSI CS protocol, they can only be understood in reference to the Service Definition (SD) – see </w:t>
      </w:r>
      <w:r w:rsidRPr="00182F2C">
        <w:rPr>
          <w:color w:val="FF0000"/>
        </w:rPr>
        <w:fldChar w:fldCharType="begin"/>
      </w:r>
      <w:r w:rsidRPr="00182F2C">
        <w:rPr>
          <w:color w:val="FF0000"/>
        </w:rPr>
        <w:instrText xml:space="preserve"> REF _Ref311820553 \h </w:instrText>
      </w:r>
      <w:r>
        <w:rPr>
          <w:color w:val="FF0000"/>
        </w:rPr>
        <w:instrText xml:space="preserve"> \* MERGEFORMAT </w:instrText>
      </w:r>
      <w:r w:rsidRPr="00182F2C">
        <w:rPr>
          <w:color w:val="FF0000"/>
        </w:rPr>
      </w:r>
      <w:r w:rsidRPr="00182F2C">
        <w:rPr>
          <w:color w:val="FF0000"/>
        </w:rPr>
        <w:fldChar w:fldCharType="separate"/>
      </w:r>
      <w:r w:rsidR="00430AD1" w:rsidRPr="00430AD1">
        <w:rPr>
          <w:color w:val="FF0000"/>
        </w:rPr>
        <w:t>Appendix B: Service Definitions for Connection Services</w:t>
      </w:r>
      <w:r w:rsidRPr="00182F2C">
        <w:rPr>
          <w:color w:val="FF0000"/>
        </w:rPr>
        <w:fldChar w:fldCharType="end"/>
      </w:r>
      <w:r w:rsidRPr="00182F2C">
        <w:rPr>
          <w:color w:val="FF0000"/>
        </w:rPr>
        <w:t xml:space="preserve">.  </w:t>
      </w:r>
    </w:p>
    <w:p w:rsidR="00435D66" w:rsidRPr="00182F2C" w:rsidRDefault="00435D66" w:rsidP="00BB281C">
      <w:pPr>
        <w:ind w:left="720"/>
        <w:rPr>
          <w:color w:val="FF0000"/>
        </w:rPr>
      </w:pPr>
    </w:p>
    <w:p w:rsidR="007232C0" w:rsidRPr="00182F2C" w:rsidRDefault="007232C0" w:rsidP="00564570">
      <w:pPr>
        <w:rPr>
          <w:color w:val="FF0000"/>
        </w:rPr>
      </w:pPr>
    </w:p>
    <w:p w:rsidR="007422FD" w:rsidRPr="00182F2C" w:rsidRDefault="007422FD" w:rsidP="007422FD">
      <w:pPr>
        <w:pStyle w:val="Heading3"/>
        <w:rPr>
          <w:color w:val="FF0000"/>
        </w:rPr>
      </w:pPr>
      <w:bookmarkStart w:id="32" w:name="_Toc312162334"/>
      <w:proofErr w:type="spellStart"/>
      <w:r w:rsidRPr="00182F2C">
        <w:rPr>
          <w:color w:val="FF0000"/>
        </w:rPr>
        <w:t>Reserv</w:t>
      </w:r>
      <w:r w:rsidR="00FF2EE9" w:rsidRPr="00182F2C">
        <w:rPr>
          <w:color w:val="FF0000"/>
        </w:rPr>
        <w:t>e</w:t>
      </w:r>
      <w:r w:rsidRPr="00182F2C">
        <w:rPr>
          <w:color w:val="FF0000"/>
        </w:rPr>
        <w:t>Confirmed</w:t>
      </w:r>
      <w:bookmarkEnd w:id="32"/>
      <w:proofErr w:type="spellEnd"/>
    </w:p>
    <w:p w:rsidR="00D11FE4" w:rsidRPr="00182F2C" w:rsidRDefault="00D11FE4" w:rsidP="00D11FE4">
      <w:pPr>
        <w:pStyle w:val="nobreak"/>
        <w:rPr>
          <w:color w:val="FF0000"/>
        </w:rPr>
      </w:pPr>
    </w:p>
    <w:p w:rsidR="007232C0" w:rsidRPr="00182F2C" w:rsidRDefault="009E43C4" w:rsidP="00564570">
      <w:pPr>
        <w:rPr>
          <w:color w:val="FF0000"/>
        </w:rPr>
      </w:pPr>
      <w:r w:rsidRPr="00182F2C">
        <w:rPr>
          <w:color w:val="FF0000"/>
        </w:rPr>
        <w:t xml:space="preserve">The attributes of the </w:t>
      </w:r>
      <w:proofErr w:type="spellStart"/>
      <w:r w:rsidR="00F53315" w:rsidRPr="00182F2C">
        <w:rPr>
          <w:i/>
          <w:color w:val="FF0000"/>
        </w:rPr>
        <w:t>r</w:t>
      </w:r>
      <w:r w:rsidRPr="00182F2C">
        <w:rPr>
          <w:i/>
          <w:color w:val="FF0000"/>
        </w:rPr>
        <w:t>eserv</w:t>
      </w:r>
      <w:r w:rsidR="00FF2EE9" w:rsidRPr="00182F2C">
        <w:rPr>
          <w:i/>
          <w:color w:val="FF0000"/>
        </w:rPr>
        <w:t>e</w:t>
      </w:r>
      <w:r w:rsidRPr="00182F2C">
        <w:rPr>
          <w:i/>
          <w:color w:val="FF0000"/>
        </w:rPr>
        <w:t>Confimed</w:t>
      </w:r>
      <w:r w:rsidR="00FD5760">
        <w:rPr>
          <w:i/>
          <w:color w:val="FF0000"/>
        </w:rPr>
        <w:t>Type</w:t>
      </w:r>
      <w:proofErr w:type="spellEnd"/>
      <w:r w:rsidRPr="00182F2C">
        <w:rPr>
          <w:color w:val="FF0000"/>
        </w:rPr>
        <w:t xml:space="preserve"> are shown in </w:t>
      </w:r>
      <w:r w:rsidRPr="00182F2C">
        <w:rPr>
          <w:color w:val="FF0000"/>
        </w:rPr>
        <w:fldChar w:fldCharType="begin"/>
      </w:r>
      <w:r w:rsidRPr="00182F2C">
        <w:rPr>
          <w:color w:val="FF0000"/>
        </w:rPr>
        <w:instrText xml:space="preserve"> REF _Ref301363400 \h </w:instrText>
      </w:r>
      <w:r w:rsidR="00182F2C">
        <w:rPr>
          <w:color w:val="FF0000"/>
        </w:rPr>
        <w:instrText xml:space="preserve"> \* MERGEFORMAT </w:instrText>
      </w:r>
      <w:r w:rsidRPr="00182F2C">
        <w:rPr>
          <w:color w:val="FF0000"/>
        </w:rPr>
      </w:r>
      <w:r w:rsidRPr="00182F2C">
        <w:rPr>
          <w:color w:val="FF0000"/>
        </w:rPr>
        <w:fldChar w:fldCharType="separate"/>
      </w:r>
      <w:r w:rsidR="00430AD1" w:rsidRPr="00182F2C">
        <w:rPr>
          <w:color w:val="FF0000"/>
        </w:rPr>
        <w:t xml:space="preserve">Figure </w:t>
      </w:r>
      <w:r w:rsidR="00430AD1">
        <w:rPr>
          <w:noProof/>
          <w:color w:val="FF0000"/>
        </w:rPr>
        <w:t>9</w:t>
      </w:r>
      <w:r w:rsidRPr="00182F2C">
        <w:rPr>
          <w:color w:val="FF0000"/>
        </w:rPr>
        <w:fldChar w:fldCharType="end"/>
      </w:r>
      <w:r w:rsidRPr="00182F2C">
        <w:rPr>
          <w:color w:val="FF0000"/>
        </w:rPr>
        <w:t>.</w:t>
      </w:r>
    </w:p>
    <w:p w:rsidR="007232C0" w:rsidRPr="00182F2C" w:rsidRDefault="00771BB8" w:rsidP="007232C0">
      <w:pPr>
        <w:pStyle w:val="Caption"/>
        <w:jc w:val="center"/>
        <w:rPr>
          <w:color w:val="FF0000"/>
        </w:rPr>
      </w:pPr>
      <w:r w:rsidRPr="00182F2C">
        <w:rPr>
          <w:noProof/>
          <w:color w:val="FF0000"/>
          <w:lang w:val="en-GB" w:eastAsia="en-GB"/>
        </w:rPr>
        <w:drawing>
          <wp:inline distT="0" distB="0" distL="0" distR="0" wp14:anchorId="035AB4F7" wp14:editId="49DD1476">
            <wp:extent cx="5693741" cy="1470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eMessages.emf"/>
                    <pic:cNvPicPr/>
                  </pic:nvPicPr>
                  <pic:blipFill rotWithShape="1">
                    <a:blip r:embed="rId15" cstate="print">
                      <a:extLst>
                        <a:ext uri="{28A0092B-C50C-407E-A947-70E740481C1C}">
                          <a14:useLocalDpi xmlns:a14="http://schemas.microsoft.com/office/drawing/2010/main" val="0"/>
                        </a:ext>
                      </a:extLst>
                    </a:blip>
                    <a:srcRect l="4451" t="44367" r="6236" b="24878"/>
                    <a:stretch/>
                  </pic:blipFill>
                  <pic:spPr bwMode="auto">
                    <a:xfrm>
                      <a:off x="0" y="0"/>
                      <a:ext cx="5897482" cy="1522969"/>
                    </a:xfrm>
                    <a:prstGeom prst="rect">
                      <a:avLst/>
                    </a:prstGeom>
                    <a:ln>
                      <a:noFill/>
                    </a:ln>
                    <a:extLst>
                      <a:ext uri="{53640926-AAD7-44D8-BBD7-CCE9431645EC}">
                        <a14:shadowObscured xmlns:a14="http://schemas.microsoft.com/office/drawing/2010/main"/>
                      </a:ext>
                    </a:extLst>
                  </pic:spPr>
                </pic:pic>
              </a:graphicData>
            </a:graphic>
          </wp:inline>
        </w:drawing>
      </w:r>
    </w:p>
    <w:p w:rsidR="007232C0" w:rsidRPr="00182F2C" w:rsidRDefault="007232C0" w:rsidP="007232C0">
      <w:pPr>
        <w:pStyle w:val="Caption"/>
        <w:jc w:val="center"/>
        <w:rPr>
          <w:color w:val="FF0000"/>
        </w:rPr>
      </w:pPr>
      <w:bookmarkStart w:id="33" w:name="_Ref301363400"/>
      <w:r w:rsidRPr="00182F2C">
        <w:rPr>
          <w:color w:val="FF0000"/>
        </w:rPr>
        <w:t xml:space="preserve">Figure </w:t>
      </w:r>
      <w:r w:rsidR="00533AB7" w:rsidRPr="00182F2C">
        <w:rPr>
          <w:color w:val="FF0000"/>
        </w:rPr>
        <w:fldChar w:fldCharType="begin"/>
      </w:r>
      <w:r w:rsidR="00533AB7" w:rsidRPr="00182F2C">
        <w:rPr>
          <w:color w:val="FF0000"/>
        </w:rPr>
        <w:instrText xml:space="preserve"> SEQ Figure \* ARABIC </w:instrText>
      </w:r>
      <w:r w:rsidR="00533AB7" w:rsidRPr="00182F2C">
        <w:rPr>
          <w:color w:val="FF0000"/>
        </w:rPr>
        <w:fldChar w:fldCharType="separate"/>
      </w:r>
      <w:r w:rsidR="00430AD1">
        <w:rPr>
          <w:noProof/>
          <w:color w:val="FF0000"/>
        </w:rPr>
        <w:t>9</w:t>
      </w:r>
      <w:r w:rsidR="00533AB7" w:rsidRPr="00182F2C">
        <w:rPr>
          <w:noProof/>
          <w:color w:val="FF0000"/>
        </w:rPr>
        <w:fldChar w:fldCharType="end"/>
      </w:r>
      <w:bookmarkEnd w:id="33"/>
      <w:r w:rsidRPr="00182F2C">
        <w:rPr>
          <w:color w:val="FF0000"/>
        </w:rPr>
        <w:t xml:space="preserve">: </w:t>
      </w:r>
      <w:proofErr w:type="spellStart"/>
      <w:r w:rsidRPr="00182F2C">
        <w:rPr>
          <w:color w:val="FF0000"/>
        </w:rPr>
        <w:t>reserv</w:t>
      </w:r>
      <w:r w:rsidR="00FF2EE9" w:rsidRPr="00182F2C">
        <w:rPr>
          <w:color w:val="FF0000"/>
        </w:rPr>
        <w:t>e</w:t>
      </w:r>
      <w:r w:rsidRPr="00182F2C">
        <w:rPr>
          <w:color w:val="FF0000"/>
        </w:rPr>
        <w:t>Confirmed</w:t>
      </w:r>
      <w:r w:rsidR="00090F04">
        <w:rPr>
          <w:color w:val="FF0000"/>
        </w:rPr>
        <w:t>Type</w:t>
      </w:r>
      <w:proofErr w:type="spellEnd"/>
    </w:p>
    <w:p w:rsidR="00771BB8" w:rsidRPr="00182F2C" w:rsidRDefault="00771BB8" w:rsidP="00771BB8">
      <w:pPr>
        <w:rPr>
          <w:color w:val="FF0000"/>
        </w:rPr>
      </w:pPr>
    </w:p>
    <w:p w:rsidR="00CC774F" w:rsidRDefault="00DC0D6A" w:rsidP="00DC0D6A">
      <w:pPr>
        <w:rPr>
          <w:color w:val="FF0000"/>
        </w:rPr>
      </w:pPr>
      <w:r w:rsidRPr="00182F2C">
        <w:rPr>
          <w:color w:val="FF0000"/>
        </w:rPr>
        <w:lastRenderedPageBreak/>
        <w:t xml:space="preserve">In the case of a successful completion of the </w:t>
      </w:r>
      <w:proofErr w:type="spellStart"/>
      <w:r w:rsidR="00CC774F" w:rsidRPr="00CC774F">
        <w:rPr>
          <w:i/>
          <w:color w:val="FF0000"/>
        </w:rPr>
        <w:t>reserveRequest</w:t>
      </w:r>
      <w:proofErr w:type="spellEnd"/>
      <w:r w:rsidRPr="00182F2C">
        <w:rPr>
          <w:color w:val="FF0000"/>
        </w:rPr>
        <w:t xml:space="preserve"> the </w:t>
      </w:r>
      <w:proofErr w:type="spellStart"/>
      <w:r w:rsidRPr="00182F2C">
        <w:rPr>
          <w:i/>
          <w:color w:val="FF0000"/>
        </w:rPr>
        <w:t>reserv</w:t>
      </w:r>
      <w:r w:rsidR="00FF2EE9" w:rsidRPr="00182F2C">
        <w:rPr>
          <w:i/>
          <w:color w:val="FF0000"/>
        </w:rPr>
        <w:t>e</w:t>
      </w:r>
      <w:r w:rsidRPr="00182F2C">
        <w:rPr>
          <w:i/>
          <w:color w:val="FF0000"/>
        </w:rPr>
        <w:t>Confirm</w:t>
      </w:r>
      <w:r w:rsidR="002A18B4" w:rsidRPr="00182F2C">
        <w:rPr>
          <w:i/>
          <w:color w:val="FF0000"/>
        </w:rPr>
        <w:t>ed</w:t>
      </w:r>
      <w:proofErr w:type="spellEnd"/>
      <w:r w:rsidRPr="00182F2C">
        <w:rPr>
          <w:color w:val="FF0000"/>
        </w:rPr>
        <w:t xml:space="preserve"> response is returned with the following attributes:</w:t>
      </w:r>
      <w:r w:rsidR="002A18B4" w:rsidRPr="00182F2C">
        <w:rPr>
          <w:color w:val="FF0000"/>
        </w:rPr>
        <w:t xml:space="preserve"> </w:t>
      </w:r>
      <w:proofErr w:type="spellStart"/>
      <w:r w:rsidRPr="00182F2C">
        <w:rPr>
          <w:i/>
          <w:color w:val="FF0000"/>
        </w:rPr>
        <w:t>requesterNSA</w:t>
      </w:r>
      <w:proofErr w:type="spellEnd"/>
      <w:r w:rsidR="002A18B4" w:rsidRPr="00182F2C">
        <w:rPr>
          <w:i/>
          <w:color w:val="FF0000"/>
        </w:rPr>
        <w:t xml:space="preserve">, </w:t>
      </w:r>
      <w:proofErr w:type="spellStart"/>
      <w:r w:rsidRPr="00182F2C">
        <w:rPr>
          <w:i/>
          <w:color w:val="FF0000"/>
        </w:rPr>
        <w:t>providerNSA</w:t>
      </w:r>
      <w:proofErr w:type="spellEnd"/>
      <w:r w:rsidR="002A18B4" w:rsidRPr="00182F2C">
        <w:rPr>
          <w:i/>
          <w:color w:val="FF0000"/>
        </w:rPr>
        <w:t xml:space="preserve"> and reservation.</w:t>
      </w:r>
      <w:r w:rsidR="00163F8E" w:rsidRPr="00182F2C">
        <w:rPr>
          <w:i/>
          <w:color w:val="FF0000"/>
        </w:rPr>
        <w:t xml:space="preserve">  </w:t>
      </w:r>
      <w:r w:rsidR="00163F8E" w:rsidRPr="00182F2C">
        <w:rPr>
          <w:color w:val="FF0000"/>
        </w:rPr>
        <w:t xml:space="preserve">The </w:t>
      </w:r>
      <w:r w:rsidR="00163F8E" w:rsidRPr="00182F2C">
        <w:rPr>
          <w:i/>
          <w:color w:val="FF0000"/>
        </w:rPr>
        <w:t>reservation</w:t>
      </w:r>
      <w:r w:rsidR="00163F8E" w:rsidRPr="00182F2C">
        <w:rPr>
          <w:color w:val="FF0000"/>
        </w:rPr>
        <w:t xml:space="preserve"> attributes have the same format as in the </w:t>
      </w:r>
      <w:proofErr w:type="spellStart"/>
      <w:r w:rsidR="00163F8E" w:rsidRPr="00182F2C">
        <w:rPr>
          <w:i/>
          <w:color w:val="FF0000"/>
        </w:rPr>
        <w:t>resev</w:t>
      </w:r>
      <w:r w:rsidR="00FF2EE9" w:rsidRPr="00182F2C">
        <w:rPr>
          <w:i/>
          <w:color w:val="FF0000"/>
        </w:rPr>
        <w:t>e</w:t>
      </w:r>
      <w:r w:rsidR="00163F8E" w:rsidRPr="00182F2C">
        <w:rPr>
          <w:i/>
          <w:color w:val="FF0000"/>
        </w:rPr>
        <w:t>Request</w:t>
      </w:r>
      <w:proofErr w:type="spellEnd"/>
      <w:r w:rsidR="00163F8E" w:rsidRPr="00182F2C">
        <w:rPr>
          <w:color w:val="FF0000"/>
        </w:rPr>
        <w:t xml:space="preserve">.  However, the contents of these attributes may be modified by the PA to reflect the actual </w:t>
      </w:r>
      <w:r w:rsidR="00F53315" w:rsidRPr="00182F2C">
        <w:rPr>
          <w:color w:val="FF0000"/>
        </w:rPr>
        <w:t>Reservation</w:t>
      </w:r>
      <w:r w:rsidR="00163F8E" w:rsidRPr="00182F2C">
        <w:rPr>
          <w:color w:val="FF0000"/>
        </w:rPr>
        <w:t xml:space="preserve">. </w:t>
      </w:r>
    </w:p>
    <w:p w:rsidR="00163F8E" w:rsidRPr="00182F2C" w:rsidRDefault="00CC774F" w:rsidP="00DC0D6A">
      <w:pPr>
        <w:rPr>
          <w:color w:val="FF0000"/>
        </w:rPr>
      </w:pPr>
      <w:r>
        <w:rPr>
          <w:color w:val="FF0000"/>
        </w:rPr>
        <w:t xml:space="preserve">**** </w:t>
      </w:r>
      <w:proofErr w:type="gramStart"/>
      <w:r w:rsidR="00163F8E" w:rsidRPr="00182F2C">
        <w:rPr>
          <w:color w:val="FF0000"/>
        </w:rPr>
        <w:t>note</w:t>
      </w:r>
      <w:proofErr w:type="gramEnd"/>
      <w:r w:rsidR="00163F8E" w:rsidRPr="00182F2C">
        <w:rPr>
          <w:color w:val="FF0000"/>
        </w:rPr>
        <w:t>: which attributes are allowed to be chan</w:t>
      </w:r>
      <w:r>
        <w:rPr>
          <w:color w:val="FF0000"/>
        </w:rPr>
        <w:t>ged by the PA?***</w:t>
      </w:r>
    </w:p>
    <w:p w:rsidR="007232C0" w:rsidRPr="00182F2C" w:rsidRDefault="007232C0" w:rsidP="00564570">
      <w:pPr>
        <w:rPr>
          <w:color w:val="FF0000"/>
        </w:rPr>
      </w:pPr>
    </w:p>
    <w:p w:rsidR="007422FD" w:rsidRPr="00182F2C" w:rsidRDefault="007422FD" w:rsidP="007422FD">
      <w:pPr>
        <w:pStyle w:val="Heading3"/>
        <w:rPr>
          <w:color w:val="FF0000"/>
        </w:rPr>
      </w:pPr>
      <w:bookmarkStart w:id="34" w:name="_Toc312162335"/>
      <w:proofErr w:type="spellStart"/>
      <w:r w:rsidRPr="00182F2C">
        <w:rPr>
          <w:color w:val="FF0000"/>
        </w:rPr>
        <w:t>Reserv</w:t>
      </w:r>
      <w:r w:rsidR="00FF2EE9" w:rsidRPr="00182F2C">
        <w:rPr>
          <w:color w:val="FF0000"/>
        </w:rPr>
        <w:t>e</w:t>
      </w:r>
      <w:r w:rsidRPr="00182F2C">
        <w:rPr>
          <w:color w:val="FF0000"/>
        </w:rPr>
        <w:t>Failed</w:t>
      </w:r>
      <w:bookmarkEnd w:id="34"/>
      <w:proofErr w:type="spellEnd"/>
    </w:p>
    <w:p w:rsidR="009E43C4" w:rsidRPr="00182F2C" w:rsidRDefault="009E43C4" w:rsidP="009E43C4">
      <w:pPr>
        <w:rPr>
          <w:color w:val="FF0000"/>
        </w:rPr>
      </w:pPr>
    </w:p>
    <w:p w:rsidR="009E43C4" w:rsidRDefault="009E43C4" w:rsidP="009E43C4">
      <w:pPr>
        <w:rPr>
          <w:color w:val="FF0000"/>
        </w:rPr>
      </w:pPr>
      <w:r w:rsidRPr="00182F2C">
        <w:rPr>
          <w:color w:val="FF0000"/>
        </w:rPr>
        <w:t xml:space="preserve">The </w:t>
      </w:r>
      <w:proofErr w:type="spellStart"/>
      <w:r w:rsidR="00F53315" w:rsidRPr="00182F2C">
        <w:rPr>
          <w:i/>
          <w:color w:val="FF0000"/>
        </w:rPr>
        <w:t>r</w:t>
      </w:r>
      <w:r w:rsidRPr="00182F2C">
        <w:rPr>
          <w:i/>
          <w:color w:val="FF0000"/>
        </w:rPr>
        <w:t>eserv</w:t>
      </w:r>
      <w:r w:rsidR="00FF2EE9" w:rsidRPr="00182F2C">
        <w:rPr>
          <w:i/>
          <w:color w:val="FF0000"/>
        </w:rPr>
        <w:t>e</w:t>
      </w:r>
      <w:r w:rsidRPr="00182F2C">
        <w:rPr>
          <w:i/>
          <w:color w:val="FF0000"/>
        </w:rPr>
        <w:t>Failed</w:t>
      </w:r>
      <w:proofErr w:type="spellEnd"/>
      <w:r w:rsidRPr="00182F2C">
        <w:rPr>
          <w:color w:val="FF0000"/>
        </w:rPr>
        <w:t xml:space="preserve"> message</w:t>
      </w:r>
      <w:r w:rsidR="00FD5760">
        <w:rPr>
          <w:color w:val="FF0000"/>
        </w:rPr>
        <w:t xml:space="preserve"> is of type </w:t>
      </w:r>
      <w:proofErr w:type="spellStart"/>
      <w:r w:rsidR="00FD5760">
        <w:rPr>
          <w:color w:val="FF0000"/>
        </w:rPr>
        <w:t>GenericFailedType</w:t>
      </w:r>
      <w:proofErr w:type="spellEnd"/>
      <w:r w:rsidR="00FD5760">
        <w:rPr>
          <w:color w:val="FF0000"/>
        </w:rPr>
        <w:t xml:space="preserve"> as</w:t>
      </w:r>
      <w:r w:rsidRPr="00182F2C">
        <w:rPr>
          <w:color w:val="FF0000"/>
        </w:rPr>
        <w:t xml:space="preserve"> shown in </w:t>
      </w:r>
      <w:r w:rsidRPr="00182F2C">
        <w:rPr>
          <w:color w:val="FF0000"/>
        </w:rPr>
        <w:fldChar w:fldCharType="begin"/>
      </w:r>
      <w:r w:rsidRPr="00182F2C">
        <w:rPr>
          <w:color w:val="FF0000"/>
        </w:rPr>
        <w:instrText xml:space="preserve"> REF _Ref301363431 \h </w:instrText>
      </w:r>
      <w:r w:rsidR="00182F2C">
        <w:rPr>
          <w:color w:val="FF0000"/>
        </w:rPr>
        <w:instrText xml:space="preserve"> \* MERGEFORMAT </w:instrText>
      </w:r>
      <w:r w:rsidRPr="00182F2C">
        <w:rPr>
          <w:color w:val="FF0000"/>
        </w:rPr>
      </w:r>
      <w:r w:rsidRPr="00182F2C">
        <w:rPr>
          <w:color w:val="FF0000"/>
        </w:rPr>
        <w:fldChar w:fldCharType="separate"/>
      </w:r>
      <w:r w:rsidR="00430AD1" w:rsidRPr="00182F2C">
        <w:rPr>
          <w:color w:val="FF0000"/>
        </w:rPr>
        <w:t xml:space="preserve">Figure </w:t>
      </w:r>
      <w:r w:rsidR="00430AD1">
        <w:rPr>
          <w:noProof/>
          <w:color w:val="FF0000"/>
        </w:rPr>
        <w:t>10</w:t>
      </w:r>
      <w:r w:rsidRPr="00182F2C">
        <w:rPr>
          <w:color w:val="FF0000"/>
        </w:rPr>
        <w:fldChar w:fldCharType="end"/>
      </w:r>
      <w:r w:rsidRPr="00182F2C">
        <w:rPr>
          <w:color w:val="FF0000"/>
        </w:rPr>
        <w:t>.</w:t>
      </w:r>
    </w:p>
    <w:p w:rsidR="00FD5760" w:rsidRPr="00182F2C" w:rsidRDefault="00FD5760" w:rsidP="009E43C4">
      <w:pPr>
        <w:rPr>
          <w:color w:val="FF0000"/>
        </w:rPr>
      </w:pPr>
    </w:p>
    <w:p w:rsidR="007422FD" w:rsidRPr="00182F2C" w:rsidRDefault="00CC774F" w:rsidP="00564570">
      <w:pPr>
        <w:rPr>
          <w:color w:val="FF0000"/>
        </w:rPr>
      </w:pPr>
      <w:r>
        <w:rPr>
          <w:noProof/>
          <w:color w:val="FF0000"/>
          <w:lang w:val="en-GB" w:eastAsia="en-GB"/>
        </w:rPr>
        <w:drawing>
          <wp:inline distT="0" distB="0" distL="0" distR="0">
            <wp:extent cx="4990661" cy="146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Messge.emf"/>
                    <pic:cNvPicPr/>
                  </pic:nvPicPr>
                  <pic:blipFill rotWithShape="1">
                    <a:blip r:embed="rId18" cstate="print">
                      <a:extLst>
                        <a:ext uri="{28A0092B-C50C-407E-A947-70E740481C1C}">
                          <a14:useLocalDpi xmlns:a14="http://schemas.microsoft.com/office/drawing/2010/main" val="0"/>
                        </a:ext>
                      </a:extLst>
                    </a:blip>
                    <a:srcRect l="4595" t="60861" r="14638" b="7565"/>
                    <a:stretch/>
                  </pic:blipFill>
                  <pic:spPr bwMode="auto">
                    <a:xfrm>
                      <a:off x="0" y="0"/>
                      <a:ext cx="5209366" cy="1527155"/>
                    </a:xfrm>
                    <a:prstGeom prst="rect">
                      <a:avLst/>
                    </a:prstGeom>
                    <a:ln>
                      <a:noFill/>
                    </a:ln>
                    <a:extLst>
                      <a:ext uri="{53640926-AAD7-44D8-BBD7-CCE9431645EC}">
                        <a14:shadowObscured xmlns:a14="http://schemas.microsoft.com/office/drawing/2010/main"/>
                      </a:ext>
                    </a:extLst>
                  </pic:spPr>
                </pic:pic>
              </a:graphicData>
            </a:graphic>
          </wp:inline>
        </w:drawing>
      </w:r>
    </w:p>
    <w:p w:rsidR="00CD2C02" w:rsidRPr="00182F2C" w:rsidRDefault="00CD2C02" w:rsidP="00CD2C02">
      <w:pPr>
        <w:pStyle w:val="Caption"/>
        <w:jc w:val="center"/>
        <w:rPr>
          <w:color w:val="FF0000"/>
        </w:rPr>
      </w:pPr>
      <w:bookmarkStart w:id="35" w:name="_Ref301363431"/>
      <w:r w:rsidRPr="00182F2C">
        <w:rPr>
          <w:color w:val="FF0000"/>
        </w:rPr>
        <w:t xml:space="preserve">Figure </w:t>
      </w:r>
      <w:r w:rsidR="00533AB7" w:rsidRPr="00182F2C">
        <w:rPr>
          <w:color w:val="FF0000"/>
        </w:rPr>
        <w:fldChar w:fldCharType="begin"/>
      </w:r>
      <w:r w:rsidR="00533AB7" w:rsidRPr="00182F2C">
        <w:rPr>
          <w:color w:val="FF0000"/>
        </w:rPr>
        <w:instrText xml:space="preserve"> SEQ Figure \* ARABIC </w:instrText>
      </w:r>
      <w:r w:rsidR="00533AB7" w:rsidRPr="00182F2C">
        <w:rPr>
          <w:color w:val="FF0000"/>
        </w:rPr>
        <w:fldChar w:fldCharType="separate"/>
      </w:r>
      <w:r w:rsidR="00430AD1">
        <w:rPr>
          <w:noProof/>
          <w:color w:val="FF0000"/>
        </w:rPr>
        <w:t>10</w:t>
      </w:r>
      <w:r w:rsidR="00533AB7" w:rsidRPr="00182F2C">
        <w:rPr>
          <w:noProof/>
          <w:color w:val="FF0000"/>
        </w:rPr>
        <w:fldChar w:fldCharType="end"/>
      </w:r>
      <w:bookmarkEnd w:id="35"/>
      <w:r w:rsidRPr="00182F2C">
        <w:rPr>
          <w:color w:val="FF0000"/>
        </w:rPr>
        <w:t xml:space="preserve">: </w:t>
      </w:r>
      <w:proofErr w:type="spellStart"/>
      <w:r w:rsidRPr="00182F2C">
        <w:rPr>
          <w:color w:val="FF0000"/>
        </w:rPr>
        <w:t>reserv</w:t>
      </w:r>
      <w:r w:rsidR="00D1655D" w:rsidRPr="00182F2C">
        <w:rPr>
          <w:color w:val="FF0000"/>
        </w:rPr>
        <w:t>e</w:t>
      </w:r>
      <w:r w:rsidRPr="00182F2C">
        <w:rPr>
          <w:color w:val="FF0000"/>
        </w:rPr>
        <w:t>Failed</w:t>
      </w:r>
      <w:r w:rsidR="00090F04">
        <w:rPr>
          <w:color w:val="FF0000"/>
        </w:rPr>
        <w:t>Type</w:t>
      </w:r>
      <w:proofErr w:type="spellEnd"/>
    </w:p>
    <w:p w:rsidR="00A53B6A" w:rsidRPr="00182F2C" w:rsidRDefault="00A53B6A" w:rsidP="003A2FF8">
      <w:pPr>
        <w:rPr>
          <w:color w:val="FF0000"/>
        </w:rPr>
      </w:pPr>
    </w:p>
    <w:p w:rsidR="00163F8E" w:rsidRPr="00182F2C" w:rsidRDefault="00163F8E" w:rsidP="00163F8E">
      <w:pPr>
        <w:rPr>
          <w:i/>
          <w:color w:val="FF0000"/>
        </w:rPr>
      </w:pPr>
      <w:r w:rsidRPr="00182F2C">
        <w:rPr>
          <w:color w:val="FF0000"/>
        </w:rPr>
        <w:t xml:space="preserve">In the case of a failed completion of the </w:t>
      </w:r>
      <w:r w:rsidR="00F53315" w:rsidRPr="00182F2C">
        <w:rPr>
          <w:color w:val="FF0000"/>
        </w:rPr>
        <w:t>Reservation</w:t>
      </w:r>
      <w:r w:rsidRPr="00182F2C">
        <w:rPr>
          <w:color w:val="FF0000"/>
        </w:rPr>
        <w:t xml:space="preserve"> request the </w:t>
      </w:r>
      <w:proofErr w:type="spellStart"/>
      <w:r w:rsidRPr="00182F2C">
        <w:rPr>
          <w:i/>
          <w:color w:val="FF0000"/>
        </w:rPr>
        <w:t>reserv</w:t>
      </w:r>
      <w:r w:rsidR="00FF2EE9" w:rsidRPr="00182F2C">
        <w:rPr>
          <w:i/>
          <w:color w:val="FF0000"/>
        </w:rPr>
        <w:t>e</w:t>
      </w:r>
      <w:r w:rsidRPr="00182F2C">
        <w:rPr>
          <w:i/>
          <w:color w:val="FF0000"/>
        </w:rPr>
        <w:t>Failed</w:t>
      </w:r>
      <w:proofErr w:type="spellEnd"/>
      <w:r w:rsidRPr="00182F2C">
        <w:rPr>
          <w:color w:val="FF0000"/>
        </w:rPr>
        <w:t xml:space="preserve"> response is returned with the following attributes: </w:t>
      </w:r>
      <w:proofErr w:type="spellStart"/>
      <w:r w:rsidRPr="00182F2C">
        <w:rPr>
          <w:i/>
          <w:color w:val="FF0000"/>
        </w:rPr>
        <w:t>requesterNSA</w:t>
      </w:r>
      <w:proofErr w:type="spellEnd"/>
      <w:r w:rsidRPr="00182F2C">
        <w:rPr>
          <w:i/>
          <w:color w:val="FF0000"/>
        </w:rPr>
        <w:t xml:space="preserve">, </w:t>
      </w:r>
      <w:proofErr w:type="spellStart"/>
      <w:r w:rsidRPr="00182F2C">
        <w:rPr>
          <w:i/>
          <w:color w:val="FF0000"/>
        </w:rPr>
        <w:t>providerNSA</w:t>
      </w:r>
      <w:proofErr w:type="spellEnd"/>
      <w:r w:rsidRPr="00182F2C">
        <w:rPr>
          <w:i/>
          <w:color w:val="FF0000"/>
        </w:rPr>
        <w:t xml:space="preserve">, </w:t>
      </w:r>
      <w:proofErr w:type="spellStart"/>
      <w:r w:rsidRPr="00182F2C">
        <w:rPr>
          <w:i/>
          <w:color w:val="FF0000"/>
        </w:rPr>
        <w:t>globalReservationId</w:t>
      </w:r>
      <w:proofErr w:type="spellEnd"/>
      <w:r w:rsidRPr="00182F2C">
        <w:rPr>
          <w:i/>
          <w:color w:val="FF0000"/>
        </w:rPr>
        <w:t xml:space="preserve">, </w:t>
      </w:r>
      <w:proofErr w:type="spellStart"/>
      <w:r w:rsidRPr="00182F2C">
        <w:rPr>
          <w:i/>
          <w:color w:val="FF0000"/>
        </w:rPr>
        <w:t>connectionId</w:t>
      </w:r>
      <w:proofErr w:type="spellEnd"/>
      <w:r w:rsidRPr="00182F2C">
        <w:rPr>
          <w:i/>
          <w:color w:val="FF0000"/>
        </w:rPr>
        <w:t xml:space="preserve">, </w:t>
      </w:r>
      <w:proofErr w:type="spellStart"/>
      <w:r w:rsidRPr="00182F2C">
        <w:rPr>
          <w:i/>
          <w:color w:val="FF0000"/>
        </w:rPr>
        <w:t>connectionState</w:t>
      </w:r>
      <w:proofErr w:type="spellEnd"/>
      <w:r w:rsidRPr="00182F2C">
        <w:rPr>
          <w:i/>
          <w:color w:val="FF0000"/>
        </w:rPr>
        <w:t xml:space="preserve"> and </w:t>
      </w:r>
      <w:proofErr w:type="spellStart"/>
      <w:r w:rsidRPr="00182F2C">
        <w:rPr>
          <w:i/>
          <w:color w:val="FF0000"/>
        </w:rPr>
        <w:t>serviceException</w:t>
      </w:r>
      <w:proofErr w:type="spellEnd"/>
      <w:r w:rsidRPr="00182F2C">
        <w:rPr>
          <w:i/>
          <w:color w:val="FF0000"/>
        </w:rPr>
        <w:t>.</w:t>
      </w:r>
      <w:r w:rsidR="00FB5E67" w:rsidRPr="00182F2C">
        <w:rPr>
          <w:i/>
          <w:color w:val="FF0000"/>
        </w:rPr>
        <w:t xml:space="preserve"> </w:t>
      </w:r>
    </w:p>
    <w:p w:rsidR="00163F8E" w:rsidRPr="00182F2C" w:rsidRDefault="00163F8E" w:rsidP="003A2FF8">
      <w:pPr>
        <w:rPr>
          <w:color w:val="FF0000"/>
        </w:rPr>
      </w:pPr>
    </w:p>
    <w:p w:rsidR="00163F8E" w:rsidRPr="00182F2C" w:rsidRDefault="00163F8E" w:rsidP="00F51354">
      <w:pPr>
        <w:tabs>
          <w:tab w:val="left" w:pos="567"/>
        </w:tabs>
        <w:rPr>
          <w:color w:val="FF0000"/>
        </w:rPr>
      </w:pPr>
      <w:proofErr w:type="spellStart"/>
      <w:proofErr w:type="gramStart"/>
      <w:r w:rsidRPr="00182F2C">
        <w:rPr>
          <w:i/>
          <w:color w:val="FF0000"/>
        </w:rPr>
        <w:t>connectionState</w:t>
      </w:r>
      <w:proofErr w:type="spellEnd"/>
      <w:proofErr w:type="gramEnd"/>
    </w:p>
    <w:p w:rsidR="00CD2C02" w:rsidRPr="00182F2C" w:rsidRDefault="00CD2C02" w:rsidP="00F51354">
      <w:pPr>
        <w:tabs>
          <w:tab w:val="left" w:pos="567"/>
        </w:tabs>
        <w:rPr>
          <w:color w:val="FF0000"/>
        </w:rPr>
      </w:pPr>
      <w:r w:rsidRPr="00182F2C">
        <w:rPr>
          <w:color w:val="FF0000"/>
        </w:rPr>
        <w:t xml:space="preserve">The </w:t>
      </w:r>
      <w:proofErr w:type="spellStart"/>
      <w:r w:rsidRPr="00182F2C">
        <w:rPr>
          <w:i/>
          <w:color w:val="FF0000"/>
        </w:rPr>
        <w:t>connectionState</w:t>
      </w:r>
      <w:proofErr w:type="spellEnd"/>
      <w:r w:rsidRPr="00182F2C">
        <w:rPr>
          <w:color w:val="FF0000"/>
        </w:rPr>
        <w:t xml:space="preserve"> attribute contains the current </w:t>
      </w:r>
      <w:r w:rsidR="00523DAA">
        <w:rPr>
          <w:color w:val="FF0000"/>
        </w:rPr>
        <w:t>state</w:t>
      </w:r>
      <w:r w:rsidRPr="00182F2C">
        <w:rPr>
          <w:color w:val="FF0000"/>
        </w:rPr>
        <w:t xml:space="preserve"> of the Connection (as </w:t>
      </w:r>
      <w:r w:rsidR="00523DAA">
        <w:rPr>
          <w:color w:val="FF0000"/>
        </w:rPr>
        <w:t xml:space="preserve">determined by the </w:t>
      </w:r>
      <w:r w:rsidR="00163F8E" w:rsidRPr="00182F2C">
        <w:rPr>
          <w:color w:val="FF0000"/>
        </w:rPr>
        <w:t xml:space="preserve">NSI CS </w:t>
      </w:r>
      <w:r w:rsidR="008625B9" w:rsidRPr="00182F2C">
        <w:rPr>
          <w:color w:val="FF0000"/>
        </w:rPr>
        <w:t>state-machine</w:t>
      </w:r>
      <w:r w:rsidR="00523DAA">
        <w:rPr>
          <w:color w:val="FF0000"/>
        </w:rPr>
        <w:t xml:space="preserve"> in the </w:t>
      </w:r>
      <w:proofErr w:type="spellStart"/>
      <w:r w:rsidR="00523DAA">
        <w:rPr>
          <w:color w:val="FF0000"/>
        </w:rPr>
        <w:t>providerNSA</w:t>
      </w:r>
      <w:proofErr w:type="spellEnd"/>
      <w:r w:rsidRPr="00182F2C">
        <w:rPr>
          <w:color w:val="FF0000"/>
        </w:rPr>
        <w:t xml:space="preserve">) and is of type </w:t>
      </w:r>
      <w:r w:rsidR="00163F8E" w:rsidRPr="00182F2C">
        <w:rPr>
          <w:color w:val="FF0000"/>
        </w:rPr>
        <w:t>string</w:t>
      </w:r>
      <w:r w:rsidRPr="00182F2C">
        <w:rPr>
          <w:color w:val="FF0000"/>
        </w:rPr>
        <w:t>.</w:t>
      </w:r>
    </w:p>
    <w:p w:rsidR="00CD2C02" w:rsidRPr="00182F2C" w:rsidRDefault="00CD2C02" w:rsidP="00F51354">
      <w:pPr>
        <w:tabs>
          <w:tab w:val="left" w:pos="567"/>
        </w:tabs>
        <w:rPr>
          <w:color w:val="FF0000"/>
        </w:rPr>
      </w:pPr>
    </w:p>
    <w:p w:rsidR="00163F8E" w:rsidRPr="00182F2C" w:rsidRDefault="00163F8E" w:rsidP="00F51354">
      <w:pPr>
        <w:tabs>
          <w:tab w:val="left" w:pos="567"/>
        </w:tabs>
        <w:rPr>
          <w:color w:val="FF0000"/>
        </w:rPr>
      </w:pPr>
      <w:proofErr w:type="spellStart"/>
      <w:proofErr w:type="gramStart"/>
      <w:r w:rsidRPr="00182F2C">
        <w:rPr>
          <w:i/>
          <w:color w:val="FF0000"/>
        </w:rPr>
        <w:t>serviceException</w:t>
      </w:r>
      <w:proofErr w:type="spellEnd"/>
      <w:proofErr w:type="gramEnd"/>
    </w:p>
    <w:p w:rsidR="00523DAA" w:rsidRDefault="00CD2C02" w:rsidP="00F51354">
      <w:pPr>
        <w:tabs>
          <w:tab w:val="left" w:pos="567"/>
        </w:tabs>
        <w:rPr>
          <w:color w:val="FF0000"/>
        </w:rPr>
      </w:pPr>
      <w:r w:rsidRPr="00182F2C">
        <w:rPr>
          <w:color w:val="FF0000"/>
        </w:rPr>
        <w:t xml:space="preserve">The </w:t>
      </w:r>
      <w:proofErr w:type="spellStart"/>
      <w:r w:rsidRPr="00182F2C">
        <w:rPr>
          <w:i/>
          <w:color w:val="FF0000"/>
        </w:rPr>
        <w:t>serviceException</w:t>
      </w:r>
      <w:proofErr w:type="spellEnd"/>
      <w:r w:rsidRPr="00182F2C">
        <w:rPr>
          <w:color w:val="FF0000"/>
        </w:rPr>
        <w:t xml:space="preserve"> attribute</w:t>
      </w:r>
      <w:r w:rsidR="00163F8E" w:rsidRPr="00182F2C">
        <w:rPr>
          <w:color w:val="FF0000"/>
        </w:rPr>
        <w:t xml:space="preserve"> contains a </w:t>
      </w:r>
      <w:r w:rsidR="00FD5760">
        <w:rPr>
          <w:color w:val="FF0000"/>
        </w:rPr>
        <w:t>description</w:t>
      </w:r>
      <w:r w:rsidR="00163F8E" w:rsidRPr="00182F2C">
        <w:rPr>
          <w:color w:val="FF0000"/>
        </w:rPr>
        <w:t xml:space="preserve"> of the reason for </w:t>
      </w:r>
      <w:r w:rsidR="00FD5760">
        <w:rPr>
          <w:color w:val="FF0000"/>
        </w:rPr>
        <w:t>the</w:t>
      </w:r>
      <w:r w:rsidR="00163F8E" w:rsidRPr="00182F2C">
        <w:rPr>
          <w:color w:val="FF0000"/>
        </w:rPr>
        <w:t xml:space="preserve"> </w:t>
      </w:r>
      <w:proofErr w:type="spellStart"/>
      <w:r w:rsidR="00163F8E" w:rsidRPr="00182F2C">
        <w:rPr>
          <w:i/>
          <w:color w:val="FF0000"/>
        </w:rPr>
        <w:t>reserv</w:t>
      </w:r>
      <w:r w:rsidR="00FF2EE9" w:rsidRPr="00182F2C">
        <w:rPr>
          <w:i/>
          <w:color w:val="FF0000"/>
        </w:rPr>
        <w:t>e</w:t>
      </w:r>
      <w:r w:rsidR="00163F8E" w:rsidRPr="00182F2C">
        <w:rPr>
          <w:i/>
          <w:color w:val="FF0000"/>
        </w:rPr>
        <w:t>Failed</w:t>
      </w:r>
      <w:proofErr w:type="spellEnd"/>
      <w:r w:rsidR="00163F8E" w:rsidRPr="00182F2C">
        <w:rPr>
          <w:color w:val="FF0000"/>
        </w:rPr>
        <w:t xml:space="preserve"> response.  </w:t>
      </w:r>
      <w:r w:rsidR="00386E6D" w:rsidRPr="00182F2C">
        <w:rPr>
          <w:color w:val="FF0000"/>
        </w:rPr>
        <w:t xml:space="preserve">This attribute contains the </w:t>
      </w:r>
      <w:proofErr w:type="spellStart"/>
      <w:r w:rsidR="00FD5760">
        <w:rPr>
          <w:i/>
          <w:color w:val="FF0000"/>
        </w:rPr>
        <w:t>error</w:t>
      </w:r>
      <w:r w:rsidR="00386E6D" w:rsidRPr="00182F2C">
        <w:rPr>
          <w:i/>
          <w:color w:val="FF0000"/>
        </w:rPr>
        <w:t>Id</w:t>
      </w:r>
      <w:proofErr w:type="spellEnd"/>
      <w:r w:rsidR="00386E6D" w:rsidRPr="00182F2C">
        <w:rPr>
          <w:color w:val="FF0000"/>
        </w:rPr>
        <w:t xml:space="preserve"> of type string, a descriptive </w:t>
      </w:r>
      <w:r w:rsidR="00386E6D" w:rsidRPr="00182F2C">
        <w:rPr>
          <w:i/>
          <w:color w:val="FF0000"/>
        </w:rPr>
        <w:t>text</w:t>
      </w:r>
      <w:r w:rsidR="00386E6D" w:rsidRPr="00182F2C">
        <w:rPr>
          <w:color w:val="FF0000"/>
        </w:rPr>
        <w:t xml:space="preserve"> field of type string, and </w:t>
      </w:r>
      <w:r w:rsidR="00386E6D" w:rsidRPr="00182F2C">
        <w:rPr>
          <w:i/>
          <w:color w:val="FF0000"/>
        </w:rPr>
        <w:t>variable</w:t>
      </w:r>
      <w:r w:rsidR="00FB5E67" w:rsidRPr="00182F2C">
        <w:rPr>
          <w:i/>
          <w:color w:val="FF0000"/>
        </w:rPr>
        <w:t>s</w:t>
      </w:r>
      <w:r w:rsidR="00386E6D" w:rsidRPr="00182F2C">
        <w:rPr>
          <w:color w:val="FF0000"/>
        </w:rPr>
        <w:t xml:space="preserve"> attribute of type SAML </w:t>
      </w:r>
      <w:proofErr w:type="spellStart"/>
      <w:r w:rsidR="00386E6D" w:rsidRPr="00182F2C">
        <w:rPr>
          <w:color w:val="FF0000"/>
        </w:rPr>
        <w:t>attributeStatementType</w:t>
      </w:r>
      <w:proofErr w:type="spellEnd"/>
      <w:r w:rsidR="00386E6D" w:rsidRPr="00182F2C">
        <w:rPr>
          <w:color w:val="FF0000"/>
        </w:rPr>
        <w:t>.</w:t>
      </w:r>
    </w:p>
    <w:p w:rsidR="00CD2C02" w:rsidRPr="00182F2C" w:rsidRDefault="00FD5760" w:rsidP="00F51354">
      <w:pPr>
        <w:tabs>
          <w:tab w:val="left" w:pos="567"/>
        </w:tabs>
        <w:rPr>
          <w:color w:val="FF0000"/>
        </w:rPr>
      </w:pPr>
      <w:r>
        <w:rPr>
          <w:color w:val="FF0000"/>
        </w:rPr>
        <w:t>***</w:t>
      </w:r>
      <w:r w:rsidR="00FB5E67" w:rsidRPr="00182F2C">
        <w:rPr>
          <w:color w:val="FF0000"/>
        </w:rPr>
        <w:t xml:space="preserve">How is </w:t>
      </w:r>
      <w:r w:rsidR="00FB5E67" w:rsidRPr="00182F2C">
        <w:rPr>
          <w:i/>
          <w:color w:val="FF0000"/>
        </w:rPr>
        <w:t>variables</w:t>
      </w:r>
      <w:r w:rsidR="00FB5E67" w:rsidRPr="00182F2C">
        <w:rPr>
          <w:color w:val="FF0000"/>
        </w:rPr>
        <w:t xml:space="preserve"> used?</w:t>
      </w:r>
    </w:p>
    <w:p w:rsidR="00CD2C02" w:rsidRPr="00182F2C" w:rsidRDefault="00CD2C02" w:rsidP="003A2FF8">
      <w:pPr>
        <w:rPr>
          <w:color w:val="FF0000"/>
        </w:rPr>
      </w:pPr>
    </w:p>
    <w:p w:rsidR="00CD2C02" w:rsidRPr="00182F2C" w:rsidRDefault="00CD2C02" w:rsidP="003A2FF8">
      <w:pPr>
        <w:rPr>
          <w:color w:val="FF0000"/>
        </w:rPr>
      </w:pPr>
    </w:p>
    <w:p w:rsidR="003E3165" w:rsidRPr="00182F2C" w:rsidRDefault="00475BEE" w:rsidP="003E3165">
      <w:pPr>
        <w:pStyle w:val="Heading2"/>
        <w:rPr>
          <w:color w:val="FF0000"/>
        </w:rPr>
      </w:pPr>
      <w:bookmarkStart w:id="36" w:name="_Toc312162336"/>
      <w:r w:rsidRPr="00182F2C">
        <w:rPr>
          <w:color w:val="FF0000"/>
        </w:rPr>
        <w:t>Terminating</w:t>
      </w:r>
      <w:r w:rsidR="00E57BCE" w:rsidRPr="00182F2C">
        <w:rPr>
          <w:color w:val="FF0000"/>
        </w:rPr>
        <w:t xml:space="preserve">, </w:t>
      </w:r>
      <w:r w:rsidR="006D1592">
        <w:rPr>
          <w:color w:val="FF0000"/>
        </w:rPr>
        <w:t>P</w:t>
      </w:r>
      <w:r w:rsidR="00E57BCE" w:rsidRPr="00182F2C">
        <w:rPr>
          <w:color w:val="FF0000"/>
        </w:rPr>
        <w:t xml:space="preserve">rovisioning and </w:t>
      </w:r>
      <w:r w:rsidR="006D1592">
        <w:rPr>
          <w:color w:val="FF0000"/>
        </w:rPr>
        <w:t>R</w:t>
      </w:r>
      <w:r w:rsidR="00E57BCE" w:rsidRPr="00182F2C">
        <w:rPr>
          <w:color w:val="FF0000"/>
        </w:rPr>
        <w:t>eleasing</w:t>
      </w:r>
      <w:r w:rsidR="00D85A0D" w:rsidRPr="00182F2C">
        <w:rPr>
          <w:color w:val="FF0000"/>
        </w:rPr>
        <w:t xml:space="preserve"> messages and attributes</w:t>
      </w:r>
      <w:bookmarkEnd w:id="36"/>
    </w:p>
    <w:p w:rsidR="00D85A0D" w:rsidRPr="00182F2C" w:rsidRDefault="00D85A0D" w:rsidP="00D85A0D">
      <w:pPr>
        <w:pStyle w:val="nobreak"/>
        <w:rPr>
          <w:color w:val="FF0000"/>
        </w:rPr>
      </w:pPr>
    </w:p>
    <w:p w:rsidR="00E57BCE" w:rsidRPr="00182F2C" w:rsidRDefault="005768AB" w:rsidP="00E57BCE">
      <w:pPr>
        <w:pStyle w:val="nobreak"/>
        <w:rPr>
          <w:i/>
          <w:color w:val="FF0000"/>
        </w:rPr>
      </w:pPr>
      <w:r w:rsidRPr="00182F2C">
        <w:rPr>
          <w:color w:val="FF0000"/>
        </w:rPr>
        <w:t xml:space="preserve">The </w:t>
      </w:r>
      <w:proofErr w:type="spellStart"/>
      <w:r w:rsidRPr="00182F2C">
        <w:rPr>
          <w:i/>
          <w:color w:val="FF0000"/>
        </w:rPr>
        <w:t>forcedEnd</w:t>
      </w:r>
      <w:proofErr w:type="spellEnd"/>
      <w:r w:rsidRPr="00182F2C">
        <w:rPr>
          <w:i/>
          <w:color w:val="FF0000"/>
        </w:rPr>
        <w:t xml:space="preserve">, </w:t>
      </w:r>
      <w:proofErr w:type="spellStart"/>
      <w:r w:rsidRPr="00182F2C">
        <w:rPr>
          <w:i/>
          <w:color w:val="FF0000"/>
        </w:rPr>
        <w:t>provisionRequest</w:t>
      </w:r>
      <w:proofErr w:type="spellEnd"/>
      <w:r w:rsidRPr="00182F2C">
        <w:rPr>
          <w:i/>
          <w:color w:val="FF0000"/>
        </w:rPr>
        <w:t xml:space="preserve">, </w:t>
      </w:r>
      <w:proofErr w:type="spellStart"/>
      <w:r w:rsidRPr="00182F2C">
        <w:rPr>
          <w:i/>
          <w:color w:val="FF0000"/>
        </w:rPr>
        <w:t>releaseRequest</w:t>
      </w:r>
      <w:proofErr w:type="spellEnd"/>
      <w:r w:rsidRPr="00182F2C">
        <w:rPr>
          <w:i/>
          <w:color w:val="FF0000"/>
        </w:rPr>
        <w:t xml:space="preserve">, </w:t>
      </w:r>
      <w:proofErr w:type="spellStart"/>
      <w:r w:rsidR="007F4684" w:rsidRPr="00182F2C">
        <w:rPr>
          <w:i/>
          <w:color w:val="FF0000"/>
        </w:rPr>
        <w:t>t</w:t>
      </w:r>
      <w:r w:rsidRPr="00182F2C">
        <w:rPr>
          <w:i/>
          <w:color w:val="FF0000"/>
        </w:rPr>
        <w:t>erminateRequest</w:t>
      </w:r>
      <w:proofErr w:type="spellEnd"/>
      <w:r w:rsidRPr="00182F2C">
        <w:rPr>
          <w:color w:val="FF0000"/>
        </w:rPr>
        <w:t xml:space="preserve"> primitives all use the </w:t>
      </w:r>
      <w:proofErr w:type="spellStart"/>
      <w:r w:rsidRPr="00182F2C">
        <w:rPr>
          <w:i/>
          <w:color w:val="FF0000"/>
        </w:rPr>
        <w:t>genericRequestType</w:t>
      </w:r>
      <w:proofErr w:type="spellEnd"/>
    </w:p>
    <w:p w:rsidR="005768AB" w:rsidRPr="00182F2C" w:rsidRDefault="005768AB" w:rsidP="005768AB">
      <w:pPr>
        <w:rPr>
          <w:color w:val="FF0000"/>
        </w:rPr>
      </w:pPr>
    </w:p>
    <w:p w:rsidR="005768AB" w:rsidRPr="00182F2C" w:rsidRDefault="005768AB" w:rsidP="005768AB">
      <w:pPr>
        <w:rPr>
          <w:i/>
          <w:color w:val="FF0000"/>
        </w:rPr>
      </w:pPr>
      <w:r w:rsidRPr="00182F2C">
        <w:rPr>
          <w:color w:val="FF0000"/>
        </w:rPr>
        <w:t xml:space="preserve">The </w:t>
      </w:r>
      <w:proofErr w:type="spellStart"/>
      <w:r w:rsidRPr="00182F2C">
        <w:rPr>
          <w:i/>
          <w:color w:val="FF0000"/>
        </w:rPr>
        <w:t>provisionConfirmed</w:t>
      </w:r>
      <w:proofErr w:type="spellEnd"/>
      <w:r w:rsidRPr="00182F2C">
        <w:rPr>
          <w:color w:val="FF0000"/>
        </w:rPr>
        <w:t xml:space="preserve">, </w:t>
      </w:r>
      <w:proofErr w:type="spellStart"/>
      <w:r w:rsidRPr="00182F2C">
        <w:rPr>
          <w:i/>
          <w:color w:val="FF0000"/>
        </w:rPr>
        <w:t>releaseConfirmed</w:t>
      </w:r>
      <w:proofErr w:type="spellEnd"/>
      <w:r w:rsidRPr="00182F2C">
        <w:rPr>
          <w:color w:val="FF0000"/>
        </w:rPr>
        <w:t xml:space="preserve"> and </w:t>
      </w:r>
      <w:proofErr w:type="spellStart"/>
      <w:r w:rsidRPr="00182F2C">
        <w:rPr>
          <w:i/>
          <w:color w:val="FF0000"/>
        </w:rPr>
        <w:t>terminateConfirmed</w:t>
      </w:r>
      <w:proofErr w:type="spellEnd"/>
      <w:r w:rsidRPr="00182F2C">
        <w:rPr>
          <w:color w:val="FF0000"/>
        </w:rPr>
        <w:t xml:space="preserve"> primitives all use the </w:t>
      </w:r>
      <w:proofErr w:type="spellStart"/>
      <w:r w:rsidRPr="00182F2C">
        <w:rPr>
          <w:i/>
          <w:color w:val="FF0000"/>
        </w:rPr>
        <w:t>genericConfirmedType</w:t>
      </w:r>
      <w:proofErr w:type="spellEnd"/>
    </w:p>
    <w:p w:rsidR="005768AB" w:rsidRPr="00182F2C" w:rsidRDefault="005768AB" w:rsidP="005768AB">
      <w:pPr>
        <w:rPr>
          <w:i/>
          <w:color w:val="FF0000"/>
        </w:rPr>
      </w:pPr>
    </w:p>
    <w:p w:rsidR="005768AB" w:rsidRPr="00182F2C" w:rsidRDefault="005768AB" w:rsidP="005768AB">
      <w:pPr>
        <w:rPr>
          <w:i/>
          <w:color w:val="FF0000"/>
        </w:rPr>
      </w:pPr>
      <w:r w:rsidRPr="00182F2C">
        <w:rPr>
          <w:color w:val="FF0000"/>
        </w:rPr>
        <w:t>The</w:t>
      </w:r>
      <w:r w:rsidRPr="00182F2C">
        <w:rPr>
          <w:i/>
          <w:color w:val="FF0000"/>
        </w:rPr>
        <w:t xml:space="preserve"> </w:t>
      </w:r>
      <w:proofErr w:type="spellStart"/>
      <w:r w:rsidRPr="00182F2C">
        <w:rPr>
          <w:i/>
          <w:color w:val="FF0000"/>
        </w:rPr>
        <w:t>provisionFailed</w:t>
      </w:r>
      <w:proofErr w:type="spellEnd"/>
      <w:r w:rsidRPr="00182F2C">
        <w:rPr>
          <w:i/>
          <w:color w:val="FF0000"/>
        </w:rPr>
        <w:t xml:space="preserve">, </w:t>
      </w:r>
      <w:proofErr w:type="spellStart"/>
      <w:r w:rsidRPr="00182F2C">
        <w:rPr>
          <w:i/>
          <w:color w:val="FF0000"/>
        </w:rPr>
        <w:t>releaseFailed</w:t>
      </w:r>
      <w:proofErr w:type="spellEnd"/>
      <w:r w:rsidRPr="00182F2C">
        <w:rPr>
          <w:i/>
          <w:color w:val="FF0000"/>
        </w:rPr>
        <w:t xml:space="preserve"> and </w:t>
      </w:r>
      <w:proofErr w:type="spellStart"/>
      <w:r w:rsidRPr="00182F2C">
        <w:rPr>
          <w:i/>
          <w:color w:val="FF0000"/>
        </w:rPr>
        <w:t>terminateFailed</w:t>
      </w:r>
      <w:proofErr w:type="spellEnd"/>
      <w:r w:rsidRPr="00182F2C">
        <w:rPr>
          <w:i/>
          <w:color w:val="FF0000"/>
        </w:rPr>
        <w:t xml:space="preserve"> </w:t>
      </w:r>
      <w:r w:rsidRPr="00182F2C">
        <w:rPr>
          <w:color w:val="FF0000"/>
        </w:rPr>
        <w:t xml:space="preserve">primitives all use the </w:t>
      </w:r>
      <w:proofErr w:type="spellStart"/>
      <w:r w:rsidRPr="00182F2C">
        <w:rPr>
          <w:i/>
          <w:color w:val="FF0000"/>
        </w:rPr>
        <w:t>genericFailedType</w:t>
      </w:r>
      <w:proofErr w:type="spellEnd"/>
    </w:p>
    <w:p w:rsidR="005768AB" w:rsidRPr="00182F2C" w:rsidRDefault="005768AB" w:rsidP="005768AB">
      <w:pPr>
        <w:rPr>
          <w:color w:val="FF0000"/>
        </w:rPr>
      </w:pPr>
    </w:p>
    <w:p w:rsidR="00EA60AD" w:rsidRPr="00182F2C" w:rsidRDefault="00BF0588" w:rsidP="00EA60AD">
      <w:pPr>
        <w:ind w:left="567"/>
        <w:jc w:val="center"/>
        <w:rPr>
          <w:i/>
          <w:color w:val="FF0000"/>
        </w:rPr>
      </w:pPr>
      <w:r>
        <w:rPr>
          <w:i/>
          <w:noProof/>
          <w:color w:val="FF0000"/>
          <w:lang w:val="en-GB" w:eastAsia="en-GB"/>
        </w:rPr>
        <w:lastRenderedPageBreak/>
        <w:drawing>
          <wp:inline distT="0" distB="0" distL="0" distR="0">
            <wp:extent cx="4974782" cy="3775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Messge.emf"/>
                    <pic:cNvPicPr/>
                  </pic:nvPicPr>
                  <pic:blipFill rotWithShape="1">
                    <a:blip r:embed="rId18" cstate="print">
                      <a:extLst>
                        <a:ext uri="{28A0092B-C50C-407E-A947-70E740481C1C}">
                          <a14:useLocalDpi xmlns:a14="http://schemas.microsoft.com/office/drawing/2010/main" val="0"/>
                        </a:ext>
                      </a:extLst>
                    </a:blip>
                    <a:srcRect l="4591" t="13124" r="16334" b="6857"/>
                    <a:stretch/>
                  </pic:blipFill>
                  <pic:spPr bwMode="auto">
                    <a:xfrm>
                      <a:off x="0" y="0"/>
                      <a:ext cx="5037086" cy="3822446"/>
                    </a:xfrm>
                    <a:prstGeom prst="rect">
                      <a:avLst/>
                    </a:prstGeom>
                    <a:ln>
                      <a:noFill/>
                    </a:ln>
                    <a:extLst>
                      <a:ext uri="{53640926-AAD7-44D8-BBD7-CCE9431645EC}">
                        <a14:shadowObscured xmlns:a14="http://schemas.microsoft.com/office/drawing/2010/main"/>
                      </a:ext>
                    </a:extLst>
                  </pic:spPr>
                </pic:pic>
              </a:graphicData>
            </a:graphic>
          </wp:inline>
        </w:drawing>
      </w:r>
    </w:p>
    <w:p w:rsidR="00EA60AD" w:rsidRPr="00182F2C" w:rsidRDefault="00EA60AD" w:rsidP="00EA60AD">
      <w:pPr>
        <w:pStyle w:val="Caption"/>
        <w:jc w:val="center"/>
        <w:rPr>
          <w:color w:val="FF0000"/>
        </w:rPr>
      </w:pPr>
      <w:r w:rsidRPr="00182F2C">
        <w:rPr>
          <w:color w:val="FF0000"/>
        </w:rPr>
        <w:t xml:space="preserve">Figure </w:t>
      </w:r>
      <w:r w:rsidR="00533AB7" w:rsidRPr="00182F2C">
        <w:rPr>
          <w:color w:val="FF0000"/>
        </w:rPr>
        <w:fldChar w:fldCharType="begin"/>
      </w:r>
      <w:r w:rsidR="00533AB7" w:rsidRPr="00182F2C">
        <w:rPr>
          <w:color w:val="FF0000"/>
        </w:rPr>
        <w:instrText xml:space="preserve"> SEQ Figure \* ARABIC </w:instrText>
      </w:r>
      <w:r w:rsidR="00533AB7" w:rsidRPr="00182F2C">
        <w:rPr>
          <w:color w:val="FF0000"/>
        </w:rPr>
        <w:fldChar w:fldCharType="separate"/>
      </w:r>
      <w:r w:rsidR="00430AD1">
        <w:rPr>
          <w:noProof/>
          <w:color w:val="FF0000"/>
        </w:rPr>
        <w:t>11</w:t>
      </w:r>
      <w:r w:rsidR="00533AB7" w:rsidRPr="00182F2C">
        <w:rPr>
          <w:noProof/>
          <w:color w:val="FF0000"/>
        </w:rPr>
        <w:fldChar w:fldCharType="end"/>
      </w:r>
      <w:r w:rsidR="00906938" w:rsidRPr="00182F2C">
        <w:rPr>
          <w:color w:val="FF0000"/>
        </w:rPr>
        <w:t xml:space="preserve">: </w:t>
      </w:r>
      <w:proofErr w:type="spellStart"/>
      <w:r w:rsidR="00906938" w:rsidRPr="00182F2C">
        <w:rPr>
          <w:color w:val="FF0000"/>
        </w:rPr>
        <w:t>generic</w:t>
      </w:r>
      <w:r w:rsidRPr="00182F2C">
        <w:rPr>
          <w:color w:val="FF0000"/>
        </w:rPr>
        <w:t>Request</w:t>
      </w:r>
      <w:proofErr w:type="spellEnd"/>
      <w:r w:rsidRPr="00182F2C">
        <w:rPr>
          <w:color w:val="FF0000"/>
        </w:rPr>
        <w:t>/Confirmed/Failed</w:t>
      </w:r>
      <w:r w:rsidR="00090F04">
        <w:rPr>
          <w:color w:val="FF0000"/>
        </w:rPr>
        <w:t xml:space="preserve"> types</w:t>
      </w:r>
    </w:p>
    <w:p w:rsidR="00E57BCE" w:rsidRPr="00182F2C" w:rsidRDefault="005768AB" w:rsidP="00E57BCE">
      <w:pPr>
        <w:rPr>
          <w:i/>
          <w:color w:val="FF0000"/>
        </w:rPr>
      </w:pPr>
      <w:proofErr w:type="spellStart"/>
      <w:proofErr w:type="gramStart"/>
      <w:r w:rsidRPr="00182F2C">
        <w:rPr>
          <w:i/>
          <w:color w:val="FF0000"/>
        </w:rPr>
        <w:t>genericRequestType</w:t>
      </w:r>
      <w:proofErr w:type="spellEnd"/>
      <w:proofErr w:type="gramEnd"/>
    </w:p>
    <w:p w:rsidR="005768AB" w:rsidRPr="00182F2C" w:rsidRDefault="005768AB" w:rsidP="005768AB">
      <w:pPr>
        <w:rPr>
          <w:color w:val="FF0000"/>
        </w:rPr>
      </w:pPr>
      <w:r w:rsidRPr="00182F2C">
        <w:rPr>
          <w:color w:val="FF0000"/>
        </w:rPr>
        <w:t xml:space="preserve">The </w:t>
      </w:r>
      <w:proofErr w:type="spellStart"/>
      <w:r w:rsidRPr="00182F2C">
        <w:rPr>
          <w:i/>
          <w:color w:val="FF0000"/>
        </w:rPr>
        <w:t>genericRequestType</w:t>
      </w:r>
      <w:proofErr w:type="spellEnd"/>
      <w:r w:rsidRPr="00182F2C">
        <w:rPr>
          <w:color w:val="FF0000"/>
        </w:rPr>
        <w:t xml:space="preserve"> </w:t>
      </w:r>
      <w:r w:rsidR="00115A1E" w:rsidRPr="00182F2C">
        <w:rPr>
          <w:color w:val="FF0000"/>
        </w:rPr>
        <w:t xml:space="preserve">attributes include the </w:t>
      </w:r>
      <w:proofErr w:type="spellStart"/>
      <w:r w:rsidR="00115A1E" w:rsidRPr="00182F2C">
        <w:rPr>
          <w:i/>
          <w:color w:val="FF0000"/>
        </w:rPr>
        <w:t>requesterNSA</w:t>
      </w:r>
      <w:proofErr w:type="spellEnd"/>
      <w:r w:rsidR="00115A1E" w:rsidRPr="00182F2C">
        <w:rPr>
          <w:color w:val="FF0000"/>
        </w:rPr>
        <w:t xml:space="preserve">, </w:t>
      </w:r>
      <w:proofErr w:type="spellStart"/>
      <w:r w:rsidR="00115A1E" w:rsidRPr="00182F2C">
        <w:rPr>
          <w:i/>
          <w:color w:val="FF0000"/>
        </w:rPr>
        <w:t>providerNSA</w:t>
      </w:r>
      <w:proofErr w:type="spellEnd"/>
      <w:r w:rsidR="00115A1E" w:rsidRPr="00182F2C">
        <w:rPr>
          <w:color w:val="FF0000"/>
        </w:rPr>
        <w:t xml:space="preserve">, </w:t>
      </w:r>
      <w:proofErr w:type="spellStart"/>
      <w:r w:rsidR="00115A1E" w:rsidRPr="00182F2C">
        <w:rPr>
          <w:i/>
          <w:color w:val="FF0000"/>
        </w:rPr>
        <w:t>sessionSecurityAttr</w:t>
      </w:r>
      <w:proofErr w:type="spellEnd"/>
      <w:r w:rsidR="00115A1E" w:rsidRPr="00182F2C">
        <w:rPr>
          <w:color w:val="FF0000"/>
        </w:rPr>
        <w:t xml:space="preserve"> and </w:t>
      </w:r>
      <w:proofErr w:type="spellStart"/>
      <w:r w:rsidR="00115A1E" w:rsidRPr="00182F2C">
        <w:rPr>
          <w:i/>
          <w:color w:val="FF0000"/>
        </w:rPr>
        <w:t>connectionId</w:t>
      </w:r>
      <w:proofErr w:type="spellEnd"/>
      <w:r w:rsidR="00115A1E" w:rsidRPr="00182F2C">
        <w:rPr>
          <w:color w:val="FF0000"/>
        </w:rPr>
        <w:t xml:space="preserve"> as described earlier in this document.</w:t>
      </w:r>
      <w:r w:rsidRPr="00182F2C">
        <w:rPr>
          <w:color w:val="FF0000"/>
        </w:rPr>
        <w:t xml:space="preserve"> </w:t>
      </w:r>
    </w:p>
    <w:p w:rsidR="005768AB" w:rsidRPr="00182F2C" w:rsidRDefault="005768AB" w:rsidP="00E57BCE">
      <w:pPr>
        <w:rPr>
          <w:color w:val="FF0000"/>
        </w:rPr>
      </w:pPr>
      <w:r w:rsidRPr="00182F2C">
        <w:rPr>
          <w:color w:val="FF0000"/>
        </w:rPr>
        <w:t xml:space="preserve"> </w:t>
      </w:r>
    </w:p>
    <w:p w:rsidR="00115A1E" w:rsidRPr="00182F2C" w:rsidRDefault="00115A1E" w:rsidP="00115A1E">
      <w:pPr>
        <w:rPr>
          <w:i/>
          <w:color w:val="FF0000"/>
        </w:rPr>
      </w:pPr>
      <w:proofErr w:type="spellStart"/>
      <w:proofErr w:type="gramStart"/>
      <w:r w:rsidRPr="00182F2C">
        <w:rPr>
          <w:i/>
          <w:color w:val="FF0000"/>
        </w:rPr>
        <w:t>genericConfirmedType</w:t>
      </w:r>
      <w:proofErr w:type="spellEnd"/>
      <w:proofErr w:type="gramEnd"/>
    </w:p>
    <w:p w:rsidR="00115A1E" w:rsidRPr="00182F2C" w:rsidRDefault="00115A1E" w:rsidP="00115A1E">
      <w:pPr>
        <w:rPr>
          <w:color w:val="FF0000"/>
        </w:rPr>
      </w:pPr>
      <w:r w:rsidRPr="00182F2C">
        <w:rPr>
          <w:color w:val="FF0000"/>
        </w:rPr>
        <w:t xml:space="preserve">The </w:t>
      </w:r>
      <w:proofErr w:type="spellStart"/>
      <w:r w:rsidRPr="00182F2C">
        <w:rPr>
          <w:i/>
          <w:color w:val="FF0000"/>
        </w:rPr>
        <w:t>genericConfirmedType</w:t>
      </w:r>
      <w:proofErr w:type="spellEnd"/>
      <w:r w:rsidRPr="00182F2C">
        <w:rPr>
          <w:color w:val="FF0000"/>
        </w:rPr>
        <w:t xml:space="preserve"> attributes include the </w:t>
      </w:r>
      <w:proofErr w:type="spellStart"/>
      <w:r w:rsidRPr="00182F2C">
        <w:rPr>
          <w:i/>
          <w:color w:val="FF0000"/>
        </w:rPr>
        <w:t>requesterNSA</w:t>
      </w:r>
      <w:proofErr w:type="spellEnd"/>
      <w:r w:rsidRPr="00182F2C">
        <w:rPr>
          <w:color w:val="FF0000"/>
        </w:rPr>
        <w:t xml:space="preserve">, </w:t>
      </w:r>
      <w:proofErr w:type="spellStart"/>
      <w:r w:rsidRPr="00182F2C">
        <w:rPr>
          <w:i/>
          <w:color w:val="FF0000"/>
        </w:rPr>
        <w:t>providerNSA</w:t>
      </w:r>
      <w:proofErr w:type="spellEnd"/>
      <w:r w:rsidRPr="00182F2C">
        <w:rPr>
          <w:color w:val="FF0000"/>
        </w:rPr>
        <w:t xml:space="preserve">, </w:t>
      </w:r>
      <w:proofErr w:type="spellStart"/>
      <w:r w:rsidRPr="00182F2C">
        <w:rPr>
          <w:i/>
          <w:color w:val="FF0000"/>
        </w:rPr>
        <w:t>globalReservatinId</w:t>
      </w:r>
      <w:proofErr w:type="spellEnd"/>
      <w:r w:rsidRPr="00182F2C">
        <w:rPr>
          <w:color w:val="FF0000"/>
        </w:rPr>
        <w:t xml:space="preserve"> and </w:t>
      </w:r>
      <w:proofErr w:type="spellStart"/>
      <w:r w:rsidRPr="00182F2C">
        <w:rPr>
          <w:i/>
          <w:color w:val="FF0000"/>
        </w:rPr>
        <w:t>connectionId</w:t>
      </w:r>
      <w:proofErr w:type="spellEnd"/>
      <w:r w:rsidRPr="00182F2C">
        <w:rPr>
          <w:color w:val="FF0000"/>
        </w:rPr>
        <w:t xml:space="preserve"> as defined earlier in this document. </w:t>
      </w:r>
    </w:p>
    <w:p w:rsidR="00115A1E" w:rsidRPr="00182F2C" w:rsidRDefault="00115A1E" w:rsidP="00115A1E">
      <w:pPr>
        <w:rPr>
          <w:color w:val="FF0000"/>
        </w:rPr>
      </w:pPr>
    </w:p>
    <w:p w:rsidR="00115A1E" w:rsidRPr="00182F2C" w:rsidRDefault="00115A1E" w:rsidP="00115A1E">
      <w:pPr>
        <w:rPr>
          <w:i/>
          <w:color w:val="FF0000"/>
        </w:rPr>
      </w:pPr>
      <w:proofErr w:type="spellStart"/>
      <w:proofErr w:type="gramStart"/>
      <w:r w:rsidRPr="00182F2C">
        <w:rPr>
          <w:i/>
          <w:color w:val="FF0000"/>
        </w:rPr>
        <w:t>genericFailedType</w:t>
      </w:r>
      <w:proofErr w:type="spellEnd"/>
      <w:proofErr w:type="gramEnd"/>
    </w:p>
    <w:p w:rsidR="00115A1E" w:rsidRPr="00182F2C" w:rsidRDefault="00115A1E" w:rsidP="00115A1E">
      <w:pPr>
        <w:rPr>
          <w:color w:val="FF0000"/>
        </w:rPr>
      </w:pPr>
      <w:r w:rsidRPr="00182F2C">
        <w:rPr>
          <w:color w:val="FF0000"/>
        </w:rPr>
        <w:t xml:space="preserve">The </w:t>
      </w:r>
      <w:proofErr w:type="spellStart"/>
      <w:r w:rsidRPr="00182F2C">
        <w:rPr>
          <w:i/>
          <w:color w:val="FF0000"/>
        </w:rPr>
        <w:t>genericFailedType</w:t>
      </w:r>
      <w:proofErr w:type="spellEnd"/>
      <w:r w:rsidRPr="00182F2C">
        <w:rPr>
          <w:color w:val="FF0000"/>
        </w:rPr>
        <w:t xml:space="preserve"> attributes include the </w:t>
      </w:r>
      <w:proofErr w:type="spellStart"/>
      <w:r w:rsidRPr="00182F2C">
        <w:rPr>
          <w:color w:val="FF0000"/>
        </w:rPr>
        <w:t>requesterNSA</w:t>
      </w:r>
      <w:proofErr w:type="spellEnd"/>
      <w:r w:rsidRPr="00182F2C">
        <w:rPr>
          <w:color w:val="FF0000"/>
        </w:rPr>
        <w:t xml:space="preserve">, </w:t>
      </w:r>
      <w:proofErr w:type="spellStart"/>
      <w:r w:rsidRPr="00182F2C">
        <w:rPr>
          <w:color w:val="FF0000"/>
        </w:rPr>
        <w:t>providerNSA</w:t>
      </w:r>
      <w:proofErr w:type="spellEnd"/>
      <w:r w:rsidRPr="00182F2C">
        <w:rPr>
          <w:color w:val="FF0000"/>
        </w:rPr>
        <w:t xml:space="preserve">, </w:t>
      </w:r>
      <w:proofErr w:type="spellStart"/>
      <w:r w:rsidRPr="00182F2C">
        <w:rPr>
          <w:i/>
          <w:color w:val="FF0000"/>
        </w:rPr>
        <w:t>globalReservatinId</w:t>
      </w:r>
      <w:proofErr w:type="spellEnd"/>
      <w:r w:rsidRPr="00182F2C">
        <w:rPr>
          <w:color w:val="FF0000"/>
        </w:rPr>
        <w:t xml:space="preserve">, </w:t>
      </w:r>
      <w:proofErr w:type="spellStart"/>
      <w:r w:rsidRPr="00182F2C">
        <w:rPr>
          <w:i/>
          <w:color w:val="FF0000"/>
        </w:rPr>
        <w:t>connectionState</w:t>
      </w:r>
      <w:proofErr w:type="spellEnd"/>
      <w:r w:rsidRPr="00182F2C">
        <w:rPr>
          <w:color w:val="FF0000"/>
        </w:rPr>
        <w:t xml:space="preserve"> and </w:t>
      </w:r>
      <w:proofErr w:type="spellStart"/>
      <w:r w:rsidRPr="00182F2C">
        <w:rPr>
          <w:i/>
          <w:color w:val="FF0000"/>
        </w:rPr>
        <w:t>serviceException</w:t>
      </w:r>
      <w:proofErr w:type="spellEnd"/>
      <w:r w:rsidRPr="00182F2C">
        <w:rPr>
          <w:color w:val="FF0000"/>
        </w:rPr>
        <w:t xml:space="preserve"> as defined earlier in this document. </w:t>
      </w:r>
    </w:p>
    <w:p w:rsidR="00707164" w:rsidRPr="00182F2C" w:rsidRDefault="00707164" w:rsidP="0028295D">
      <w:pPr>
        <w:rPr>
          <w:color w:val="FF0000"/>
        </w:rPr>
      </w:pPr>
    </w:p>
    <w:p w:rsidR="0028295D" w:rsidRDefault="00DA2E33" w:rsidP="0028295D">
      <w:pPr>
        <w:pStyle w:val="Heading2"/>
        <w:rPr>
          <w:color w:val="FF0000"/>
          <w:lang w:eastAsia="ja-JP"/>
        </w:rPr>
      </w:pPr>
      <w:bookmarkStart w:id="37" w:name="_Toc312162337"/>
      <w:r w:rsidRPr="00182F2C">
        <w:rPr>
          <w:color w:val="FF0000"/>
          <w:lang w:eastAsia="ja-JP"/>
        </w:rPr>
        <w:lastRenderedPageBreak/>
        <w:t>Query</w:t>
      </w:r>
      <w:r w:rsidR="007422FD" w:rsidRPr="00182F2C">
        <w:rPr>
          <w:color w:val="FF0000"/>
          <w:lang w:eastAsia="ja-JP"/>
        </w:rPr>
        <w:t xml:space="preserve"> messages and attributes</w:t>
      </w:r>
      <w:bookmarkEnd w:id="37"/>
    </w:p>
    <w:p w:rsidR="00FD5760" w:rsidRPr="00FD5760" w:rsidRDefault="00FD5760" w:rsidP="00FD5760">
      <w:pPr>
        <w:pStyle w:val="nobreak"/>
        <w:rPr>
          <w:lang w:eastAsia="ja-JP"/>
        </w:rPr>
      </w:pPr>
    </w:p>
    <w:p w:rsidR="00FD5760" w:rsidRPr="00FD5760" w:rsidRDefault="00FD5760" w:rsidP="00FD5760">
      <w:pPr>
        <w:pStyle w:val="nobreak"/>
        <w:rPr>
          <w:color w:val="FF0000"/>
          <w:lang w:eastAsia="ja-JP"/>
        </w:rPr>
      </w:pPr>
      <w:r w:rsidRPr="00FD5760">
        <w:rPr>
          <w:color w:val="FF0000"/>
          <w:lang w:eastAsia="ja-JP"/>
        </w:rPr>
        <w:t xml:space="preserve">The query primitives are of type </w:t>
      </w:r>
      <w:proofErr w:type="spellStart"/>
      <w:r w:rsidRPr="00FD5760">
        <w:rPr>
          <w:color w:val="FF0000"/>
          <w:lang w:eastAsia="ja-JP"/>
        </w:rPr>
        <w:t>QueryType</w:t>
      </w:r>
      <w:proofErr w:type="spellEnd"/>
      <w:r w:rsidR="006D1592">
        <w:rPr>
          <w:color w:val="FF0000"/>
          <w:lang w:eastAsia="ja-JP"/>
        </w:rPr>
        <w:t xml:space="preserve">, </w:t>
      </w:r>
      <w:proofErr w:type="spellStart"/>
      <w:r w:rsidR="006D1592">
        <w:rPr>
          <w:color w:val="FF0000"/>
          <w:lang w:eastAsia="ja-JP"/>
        </w:rPr>
        <w:t>QueryFailedType</w:t>
      </w:r>
      <w:proofErr w:type="spellEnd"/>
      <w:r w:rsidR="006D1592">
        <w:rPr>
          <w:color w:val="FF0000"/>
          <w:lang w:eastAsia="ja-JP"/>
        </w:rPr>
        <w:t xml:space="preserve"> and</w:t>
      </w:r>
      <w:r w:rsidRPr="00FD5760">
        <w:rPr>
          <w:color w:val="FF0000"/>
          <w:lang w:eastAsia="ja-JP"/>
        </w:rPr>
        <w:t xml:space="preserve"> </w:t>
      </w:r>
      <w:proofErr w:type="spellStart"/>
      <w:r w:rsidR="006D1592" w:rsidRPr="00FD5760">
        <w:rPr>
          <w:color w:val="FF0000"/>
          <w:lang w:eastAsia="ja-JP"/>
        </w:rPr>
        <w:t>Query</w:t>
      </w:r>
      <w:r w:rsidR="006D1592">
        <w:rPr>
          <w:color w:val="FF0000"/>
          <w:lang w:eastAsia="ja-JP"/>
        </w:rPr>
        <w:t>Confirmed</w:t>
      </w:r>
      <w:r w:rsidR="006D1592" w:rsidRPr="00FD5760">
        <w:rPr>
          <w:color w:val="FF0000"/>
          <w:lang w:eastAsia="ja-JP"/>
        </w:rPr>
        <w:t>Type</w:t>
      </w:r>
      <w:proofErr w:type="spellEnd"/>
      <w:r w:rsidR="006D1592" w:rsidRPr="00FD5760">
        <w:rPr>
          <w:color w:val="FF0000"/>
          <w:lang w:eastAsia="ja-JP"/>
        </w:rPr>
        <w:t xml:space="preserve"> </w:t>
      </w:r>
      <w:r w:rsidRPr="00FD5760">
        <w:rPr>
          <w:color w:val="FF0000"/>
          <w:lang w:eastAsia="ja-JP"/>
        </w:rPr>
        <w:t xml:space="preserve">in accordance with </w:t>
      </w:r>
      <w:r w:rsidRPr="00FD5760">
        <w:rPr>
          <w:color w:val="FF0000"/>
          <w:lang w:eastAsia="ja-JP"/>
        </w:rPr>
        <w:fldChar w:fldCharType="begin"/>
      </w:r>
      <w:r w:rsidRPr="00FD5760">
        <w:rPr>
          <w:color w:val="FF0000"/>
          <w:lang w:eastAsia="ja-JP"/>
        </w:rPr>
        <w:instrText xml:space="preserve"> REF _Ref312064334 \h </w:instrText>
      </w:r>
      <w:r>
        <w:rPr>
          <w:color w:val="FF0000"/>
          <w:lang w:eastAsia="ja-JP"/>
        </w:rPr>
        <w:instrText xml:space="preserve"> \* MERGEFORMAT </w:instrText>
      </w:r>
      <w:r w:rsidRPr="00FD5760">
        <w:rPr>
          <w:color w:val="FF0000"/>
          <w:lang w:eastAsia="ja-JP"/>
        </w:rPr>
      </w:r>
      <w:r w:rsidRPr="00FD5760">
        <w:rPr>
          <w:color w:val="FF0000"/>
          <w:lang w:eastAsia="ja-JP"/>
        </w:rPr>
        <w:fldChar w:fldCharType="separate"/>
      </w:r>
      <w:r w:rsidR="00430AD1" w:rsidRPr="00182F2C">
        <w:rPr>
          <w:color w:val="FF0000"/>
        </w:rPr>
        <w:t xml:space="preserve">Figure </w:t>
      </w:r>
      <w:r w:rsidR="00430AD1">
        <w:rPr>
          <w:noProof/>
          <w:color w:val="FF0000"/>
        </w:rPr>
        <w:t>12</w:t>
      </w:r>
      <w:r w:rsidRPr="00FD5760">
        <w:rPr>
          <w:color w:val="FF0000"/>
          <w:lang w:eastAsia="ja-JP"/>
        </w:rPr>
        <w:fldChar w:fldCharType="end"/>
      </w:r>
      <w:r w:rsidRPr="00FD5760">
        <w:rPr>
          <w:color w:val="FF0000"/>
          <w:lang w:eastAsia="ja-JP"/>
        </w:rPr>
        <w:t xml:space="preserve">.  </w:t>
      </w:r>
    </w:p>
    <w:p w:rsidR="00906938" w:rsidRPr="00182F2C" w:rsidRDefault="00906938" w:rsidP="00906938">
      <w:pPr>
        <w:pStyle w:val="Caption"/>
        <w:jc w:val="center"/>
        <w:rPr>
          <w:color w:val="FF0000"/>
        </w:rPr>
      </w:pPr>
      <w:r w:rsidRPr="00182F2C">
        <w:rPr>
          <w:noProof/>
          <w:color w:val="FF0000"/>
          <w:lang w:val="en-GB" w:eastAsia="en-GB"/>
        </w:rPr>
        <w:drawing>
          <wp:inline distT="0" distB="0" distL="0" distR="0" wp14:anchorId="1E1B8B7E" wp14:editId="21C33286">
            <wp:extent cx="5791499" cy="41038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Messages.emf"/>
                    <pic:cNvPicPr/>
                  </pic:nvPicPr>
                  <pic:blipFill rotWithShape="1">
                    <a:blip r:embed="rId19" cstate="print">
                      <a:extLst>
                        <a:ext uri="{28A0092B-C50C-407E-A947-70E740481C1C}">
                          <a14:useLocalDpi xmlns:a14="http://schemas.microsoft.com/office/drawing/2010/main" val="0"/>
                        </a:ext>
                      </a:extLst>
                    </a:blip>
                    <a:srcRect l="3620" t="8750" r="6880" b="6678"/>
                    <a:stretch/>
                  </pic:blipFill>
                  <pic:spPr bwMode="auto">
                    <a:xfrm>
                      <a:off x="0" y="0"/>
                      <a:ext cx="5862364" cy="4154042"/>
                    </a:xfrm>
                    <a:prstGeom prst="rect">
                      <a:avLst/>
                    </a:prstGeom>
                    <a:ln>
                      <a:noFill/>
                    </a:ln>
                    <a:extLst>
                      <a:ext uri="{53640926-AAD7-44D8-BBD7-CCE9431645EC}">
                        <a14:shadowObscured xmlns:a14="http://schemas.microsoft.com/office/drawing/2010/main"/>
                      </a:ext>
                    </a:extLst>
                  </pic:spPr>
                </pic:pic>
              </a:graphicData>
            </a:graphic>
          </wp:inline>
        </w:drawing>
      </w:r>
    </w:p>
    <w:p w:rsidR="00906938" w:rsidRPr="00182F2C" w:rsidRDefault="00906938" w:rsidP="00906938">
      <w:pPr>
        <w:pStyle w:val="Caption"/>
        <w:jc w:val="center"/>
        <w:rPr>
          <w:color w:val="FF0000"/>
        </w:rPr>
      </w:pPr>
      <w:bookmarkStart w:id="38" w:name="_Ref312064334"/>
      <w:r w:rsidRPr="00182F2C">
        <w:rPr>
          <w:color w:val="FF0000"/>
        </w:rPr>
        <w:t xml:space="preserve">Figure </w:t>
      </w:r>
      <w:r w:rsidRPr="00182F2C">
        <w:rPr>
          <w:color w:val="FF0000"/>
        </w:rPr>
        <w:fldChar w:fldCharType="begin"/>
      </w:r>
      <w:r w:rsidRPr="00182F2C">
        <w:rPr>
          <w:color w:val="FF0000"/>
        </w:rPr>
        <w:instrText xml:space="preserve"> SEQ Figure \* ARABIC </w:instrText>
      </w:r>
      <w:r w:rsidRPr="00182F2C">
        <w:rPr>
          <w:color w:val="FF0000"/>
        </w:rPr>
        <w:fldChar w:fldCharType="separate"/>
      </w:r>
      <w:r w:rsidR="00430AD1">
        <w:rPr>
          <w:noProof/>
          <w:color w:val="FF0000"/>
        </w:rPr>
        <w:t>12</w:t>
      </w:r>
      <w:r w:rsidRPr="00182F2C">
        <w:rPr>
          <w:noProof/>
          <w:color w:val="FF0000"/>
        </w:rPr>
        <w:fldChar w:fldCharType="end"/>
      </w:r>
      <w:bookmarkEnd w:id="38"/>
      <w:r w:rsidRPr="00182F2C">
        <w:rPr>
          <w:color w:val="FF0000"/>
        </w:rPr>
        <w:t xml:space="preserve">: </w:t>
      </w:r>
      <w:proofErr w:type="spellStart"/>
      <w:r w:rsidRPr="00182F2C">
        <w:rPr>
          <w:color w:val="FF0000"/>
        </w:rPr>
        <w:t>queryRequest</w:t>
      </w:r>
      <w:proofErr w:type="spellEnd"/>
      <w:r w:rsidRPr="00182F2C">
        <w:rPr>
          <w:color w:val="FF0000"/>
        </w:rPr>
        <w:t>/failed</w:t>
      </w:r>
      <w:r w:rsidR="00090F04">
        <w:rPr>
          <w:color w:val="FF0000"/>
        </w:rPr>
        <w:t xml:space="preserve"> types </w:t>
      </w:r>
      <w:r w:rsidRPr="00182F2C">
        <w:rPr>
          <w:color w:val="FF0000"/>
        </w:rPr>
        <w:t>and summary result</w:t>
      </w:r>
      <w:r w:rsidR="00090F04">
        <w:rPr>
          <w:color w:val="FF0000"/>
        </w:rPr>
        <w:t xml:space="preserve"> type</w:t>
      </w:r>
    </w:p>
    <w:p w:rsidR="009E43C4" w:rsidRPr="00182F2C" w:rsidRDefault="009E43C4" w:rsidP="009E43C4">
      <w:pPr>
        <w:pStyle w:val="nobreak"/>
        <w:rPr>
          <w:color w:val="FF0000"/>
          <w:lang w:eastAsia="ja-JP"/>
        </w:rPr>
      </w:pPr>
    </w:p>
    <w:p w:rsidR="007422FD" w:rsidRPr="00182F2C" w:rsidRDefault="007422FD" w:rsidP="009E43C4">
      <w:pPr>
        <w:pStyle w:val="Heading3"/>
        <w:rPr>
          <w:color w:val="FF0000"/>
          <w:lang w:eastAsia="ja-JP"/>
        </w:rPr>
      </w:pPr>
      <w:bookmarkStart w:id="39" w:name="_Toc312162338"/>
      <w:proofErr w:type="spellStart"/>
      <w:r w:rsidRPr="00182F2C">
        <w:rPr>
          <w:color w:val="FF0000"/>
          <w:lang w:eastAsia="ja-JP"/>
        </w:rPr>
        <w:t>QueryRequest</w:t>
      </w:r>
      <w:bookmarkEnd w:id="39"/>
      <w:proofErr w:type="spellEnd"/>
    </w:p>
    <w:p w:rsidR="00D11FE4" w:rsidRPr="00182F2C" w:rsidRDefault="00D11FE4" w:rsidP="00D11FE4">
      <w:pPr>
        <w:pStyle w:val="nobreak"/>
        <w:rPr>
          <w:color w:val="FF0000"/>
          <w:lang w:eastAsia="ja-JP"/>
        </w:rPr>
      </w:pPr>
    </w:p>
    <w:p w:rsidR="00C436AE" w:rsidRPr="00182F2C" w:rsidRDefault="00A25750" w:rsidP="00C436AE">
      <w:pPr>
        <w:rPr>
          <w:color w:val="FF0000"/>
        </w:rPr>
      </w:pPr>
      <w:r w:rsidRPr="00182F2C">
        <w:rPr>
          <w:rFonts w:eastAsia="MS Mincho"/>
          <w:color w:val="FF0000"/>
        </w:rPr>
        <w:t xml:space="preserve">The query primitive allows the </w:t>
      </w:r>
      <w:r w:rsidR="005A42E4">
        <w:rPr>
          <w:rFonts w:eastAsia="MS Mincho"/>
          <w:color w:val="FF0000"/>
        </w:rPr>
        <w:t>RA</w:t>
      </w:r>
      <w:r w:rsidRPr="00182F2C">
        <w:rPr>
          <w:rFonts w:eastAsia="MS Mincho"/>
          <w:color w:val="FF0000"/>
        </w:rPr>
        <w:t xml:space="preserve"> to query the </w:t>
      </w:r>
      <w:r w:rsidR="005A42E4">
        <w:rPr>
          <w:rFonts w:eastAsia="MS Mincho"/>
          <w:color w:val="FF0000"/>
        </w:rPr>
        <w:t>PA</w:t>
      </w:r>
      <w:r w:rsidRPr="00182F2C">
        <w:rPr>
          <w:rFonts w:eastAsia="MS Mincho"/>
          <w:color w:val="FF0000"/>
        </w:rPr>
        <w:t>.</w:t>
      </w:r>
      <w:r w:rsidR="00941D2D" w:rsidRPr="00182F2C">
        <w:rPr>
          <w:rFonts w:eastAsia="MS Mincho"/>
          <w:color w:val="FF0000"/>
        </w:rPr>
        <w:t xml:space="preserve"> </w:t>
      </w:r>
      <w:r w:rsidR="00C436AE" w:rsidRPr="00182F2C">
        <w:rPr>
          <w:color w:val="FF0000"/>
        </w:rPr>
        <w:t xml:space="preserve">Supports querying based on </w:t>
      </w:r>
      <w:proofErr w:type="spellStart"/>
      <w:r w:rsidR="00C436AE" w:rsidRPr="00182F2C">
        <w:rPr>
          <w:i/>
          <w:color w:val="FF0000"/>
        </w:rPr>
        <w:t>connectionId</w:t>
      </w:r>
      <w:proofErr w:type="spellEnd"/>
      <w:r w:rsidR="001840D2">
        <w:rPr>
          <w:color w:val="FF0000"/>
        </w:rPr>
        <w:t xml:space="preserve"> or </w:t>
      </w:r>
      <w:proofErr w:type="spellStart"/>
      <w:r w:rsidR="00C436AE" w:rsidRPr="00182F2C">
        <w:rPr>
          <w:i/>
          <w:color w:val="FF0000"/>
        </w:rPr>
        <w:t>globalReservationId</w:t>
      </w:r>
      <w:proofErr w:type="spellEnd"/>
      <w:r w:rsidR="00C436AE" w:rsidRPr="00182F2C">
        <w:rPr>
          <w:color w:val="FF0000"/>
        </w:rPr>
        <w:t xml:space="preserve">. Filter items specified are </w:t>
      </w:r>
      <w:proofErr w:type="spellStart"/>
      <w:r w:rsidR="00C436AE" w:rsidRPr="00182F2C">
        <w:rPr>
          <w:color w:val="FF0000"/>
        </w:rPr>
        <w:t>OR'ed</w:t>
      </w:r>
      <w:proofErr w:type="spellEnd"/>
      <w:r w:rsidR="00C436AE" w:rsidRPr="00182F2C">
        <w:rPr>
          <w:color w:val="FF0000"/>
        </w:rPr>
        <w:t xml:space="preserve"> to build the match criteria. If no criteria </w:t>
      </w:r>
      <w:r w:rsidR="00941D2D" w:rsidRPr="00182F2C">
        <w:rPr>
          <w:color w:val="FF0000"/>
        </w:rPr>
        <w:t>are</w:t>
      </w:r>
      <w:r w:rsidR="00C436AE" w:rsidRPr="00182F2C">
        <w:rPr>
          <w:color w:val="FF0000"/>
        </w:rPr>
        <w:t xml:space="preserve"> specified then all </w:t>
      </w:r>
      <w:r w:rsidR="00F53315" w:rsidRPr="00182F2C">
        <w:rPr>
          <w:color w:val="FF0000"/>
        </w:rPr>
        <w:t>Reservation</w:t>
      </w:r>
      <w:r w:rsidR="00C436AE" w:rsidRPr="00182F2C">
        <w:rPr>
          <w:color w:val="FF0000"/>
        </w:rPr>
        <w:t>s associated with the requesting NSA are returned.</w:t>
      </w:r>
    </w:p>
    <w:p w:rsidR="00941D2D" w:rsidRPr="00182F2C" w:rsidRDefault="00941D2D" w:rsidP="00C436AE">
      <w:pPr>
        <w:rPr>
          <w:color w:val="FF0000"/>
        </w:rPr>
      </w:pPr>
    </w:p>
    <w:p w:rsidR="006819DF" w:rsidRDefault="00941D2D" w:rsidP="009E43C4">
      <w:pPr>
        <w:rPr>
          <w:color w:val="FF0000"/>
        </w:rPr>
      </w:pPr>
      <w:r w:rsidRPr="00182F2C">
        <w:rPr>
          <w:color w:val="FF0000"/>
          <w:lang w:eastAsia="ja-JP"/>
        </w:rPr>
        <w:t xml:space="preserve">A query can be requested sending the </w:t>
      </w:r>
      <w:proofErr w:type="spellStart"/>
      <w:r w:rsidRPr="00182F2C">
        <w:rPr>
          <w:i/>
          <w:color w:val="FF0000"/>
          <w:lang w:eastAsia="ja-JP"/>
        </w:rPr>
        <w:t>queryRequest</w:t>
      </w:r>
      <w:proofErr w:type="spellEnd"/>
      <w:r w:rsidRPr="00182F2C">
        <w:rPr>
          <w:color w:val="FF0000"/>
          <w:lang w:eastAsia="ja-JP"/>
        </w:rPr>
        <w:t xml:space="preserve"> message primitive with the following attributes:</w:t>
      </w:r>
      <w:r w:rsidR="006819DF" w:rsidRPr="00182F2C">
        <w:rPr>
          <w:color w:val="FF0000"/>
          <w:lang w:eastAsia="ja-JP"/>
        </w:rPr>
        <w:t xml:space="preserve"> </w:t>
      </w:r>
      <w:proofErr w:type="spellStart"/>
      <w:r w:rsidRPr="00182F2C">
        <w:rPr>
          <w:i/>
          <w:color w:val="FF0000"/>
        </w:rPr>
        <w:t>requesterNSA</w:t>
      </w:r>
      <w:proofErr w:type="spellEnd"/>
      <w:r w:rsidR="006819DF" w:rsidRPr="00182F2C">
        <w:rPr>
          <w:i/>
          <w:color w:val="FF0000"/>
        </w:rPr>
        <w:t xml:space="preserve">, </w:t>
      </w:r>
      <w:proofErr w:type="spellStart"/>
      <w:r w:rsidRPr="00182F2C">
        <w:rPr>
          <w:i/>
          <w:color w:val="FF0000"/>
        </w:rPr>
        <w:t>providerNSA</w:t>
      </w:r>
      <w:proofErr w:type="spellEnd"/>
      <w:r w:rsidR="006819DF" w:rsidRPr="00182F2C">
        <w:rPr>
          <w:i/>
          <w:color w:val="FF0000"/>
        </w:rPr>
        <w:t xml:space="preserve">, </w:t>
      </w:r>
      <w:proofErr w:type="spellStart"/>
      <w:r w:rsidRPr="00182F2C">
        <w:rPr>
          <w:i/>
          <w:color w:val="FF0000"/>
        </w:rPr>
        <w:t>sessionSecurityAttr</w:t>
      </w:r>
      <w:proofErr w:type="spellEnd"/>
      <w:r w:rsidR="006819DF" w:rsidRPr="00182F2C">
        <w:rPr>
          <w:i/>
          <w:color w:val="FF0000"/>
        </w:rPr>
        <w:t>,</w:t>
      </w:r>
      <w:r w:rsidR="00F85F75" w:rsidRPr="00182F2C">
        <w:rPr>
          <w:i/>
          <w:color w:val="FF0000"/>
        </w:rPr>
        <w:t xml:space="preserve"> operation </w:t>
      </w:r>
      <w:r w:rsidR="00F85F75" w:rsidRPr="00182F2C">
        <w:rPr>
          <w:color w:val="FF0000"/>
        </w:rPr>
        <w:t>and</w:t>
      </w:r>
      <w:r w:rsidR="006819DF" w:rsidRPr="00182F2C">
        <w:rPr>
          <w:i/>
          <w:color w:val="FF0000"/>
        </w:rPr>
        <w:t xml:space="preserve"> </w:t>
      </w:r>
      <w:proofErr w:type="spellStart"/>
      <w:r w:rsidR="00511C74" w:rsidRPr="00182F2C">
        <w:rPr>
          <w:i/>
          <w:color w:val="FF0000"/>
        </w:rPr>
        <w:t>q</w:t>
      </w:r>
      <w:r w:rsidR="00CD085B" w:rsidRPr="00182F2C">
        <w:rPr>
          <w:i/>
          <w:color w:val="FF0000"/>
        </w:rPr>
        <w:t>ueryFilter</w:t>
      </w:r>
      <w:proofErr w:type="spellEnd"/>
      <w:r w:rsidR="006819DF" w:rsidRPr="00182F2C">
        <w:rPr>
          <w:i/>
          <w:color w:val="FF0000"/>
        </w:rPr>
        <w:t xml:space="preserve">.  </w:t>
      </w:r>
      <w:r w:rsidR="00511C74" w:rsidRPr="00182F2C">
        <w:rPr>
          <w:color w:val="FF0000"/>
        </w:rPr>
        <w:t>The</w:t>
      </w:r>
      <w:r w:rsidR="00511C74" w:rsidRPr="00182F2C">
        <w:rPr>
          <w:i/>
          <w:color w:val="FF0000"/>
        </w:rPr>
        <w:t xml:space="preserve"> </w:t>
      </w:r>
      <w:proofErr w:type="spellStart"/>
      <w:r w:rsidR="00511C74" w:rsidRPr="00182F2C">
        <w:rPr>
          <w:i/>
          <w:color w:val="FF0000"/>
        </w:rPr>
        <w:t>queryFilter</w:t>
      </w:r>
      <w:proofErr w:type="spellEnd"/>
      <w:r w:rsidR="00511C74" w:rsidRPr="00182F2C">
        <w:rPr>
          <w:i/>
          <w:color w:val="FF0000"/>
        </w:rPr>
        <w:t xml:space="preserve"> </w:t>
      </w:r>
      <w:r w:rsidR="00511C74" w:rsidRPr="00182F2C">
        <w:rPr>
          <w:color w:val="FF0000"/>
        </w:rPr>
        <w:t xml:space="preserve">contains </w:t>
      </w:r>
      <w:r w:rsidR="00F85F75" w:rsidRPr="00182F2C">
        <w:rPr>
          <w:color w:val="FF0000"/>
        </w:rPr>
        <w:t>2</w:t>
      </w:r>
      <w:r w:rsidR="00511C74" w:rsidRPr="00182F2C">
        <w:rPr>
          <w:color w:val="FF0000"/>
        </w:rPr>
        <w:t xml:space="preserve"> attributes:</w:t>
      </w:r>
      <w:r w:rsidR="006819DF" w:rsidRPr="00182F2C">
        <w:rPr>
          <w:color w:val="FF0000"/>
        </w:rPr>
        <w:t xml:space="preserve"> </w:t>
      </w:r>
      <w:proofErr w:type="spellStart"/>
      <w:r w:rsidR="00F85F75" w:rsidRPr="00182F2C">
        <w:rPr>
          <w:i/>
          <w:color w:val="FF0000"/>
        </w:rPr>
        <w:t>connectionId</w:t>
      </w:r>
      <w:proofErr w:type="spellEnd"/>
      <w:r w:rsidR="00F85F75" w:rsidRPr="00182F2C">
        <w:rPr>
          <w:i/>
          <w:color w:val="FF0000"/>
        </w:rPr>
        <w:t xml:space="preserve"> </w:t>
      </w:r>
      <w:r w:rsidR="00F85F75" w:rsidRPr="00182F2C">
        <w:rPr>
          <w:color w:val="FF0000"/>
        </w:rPr>
        <w:t>and</w:t>
      </w:r>
      <w:r w:rsidR="00F85F75" w:rsidRPr="00182F2C">
        <w:rPr>
          <w:i/>
          <w:color w:val="FF0000"/>
        </w:rPr>
        <w:t xml:space="preserve"> </w:t>
      </w:r>
      <w:proofErr w:type="spellStart"/>
      <w:r w:rsidR="00511C74" w:rsidRPr="00182F2C">
        <w:rPr>
          <w:i/>
          <w:color w:val="FF0000"/>
        </w:rPr>
        <w:t>globalReservationId</w:t>
      </w:r>
      <w:proofErr w:type="spellEnd"/>
      <w:r w:rsidR="00F85F75" w:rsidRPr="00182F2C">
        <w:rPr>
          <w:i/>
          <w:color w:val="FF0000"/>
        </w:rPr>
        <w:t>.</w:t>
      </w:r>
      <w:r w:rsidR="00410E01" w:rsidRPr="00182F2C">
        <w:rPr>
          <w:i/>
          <w:color w:val="FF0000"/>
        </w:rPr>
        <w:t xml:space="preserve">  </w:t>
      </w:r>
      <w:r w:rsidR="00410E01" w:rsidRPr="00182F2C">
        <w:rPr>
          <w:color w:val="FF0000"/>
        </w:rPr>
        <w:t>With the exception of</w:t>
      </w:r>
      <w:r w:rsidR="00410E01" w:rsidRPr="00182F2C">
        <w:rPr>
          <w:i/>
          <w:color w:val="FF0000"/>
        </w:rPr>
        <w:t xml:space="preserve"> operation</w:t>
      </w:r>
      <w:r w:rsidR="00410E01" w:rsidRPr="00182F2C">
        <w:rPr>
          <w:color w:val="FF0000"/>
        </w:rPr>
        <w:t>, all of these attributes conform to the usage described in earlier parts of this document.</w:t>
      </w:r>
    </w:p>
    <w:p w:rsidR="001840D2" w:rsidRPr="00182F2C" w:rsidRDefault="001840D2" w:rsidP="009E43C4">
      <w:pPr>
        <w:rPr>
          <w:i/>
          <w:color w:val="FF0000"/>
        </w:rPr>
      </w:pPr>
    </w:p>
    <w:p w:rsidR="00F85F75" w:rsidRPr="00182F2C" w:rsidRDefault="00F85F75" w:rsidP="00941D2D">
      <w:pPr>
        <w:rPr>
          <w:i/>
          <w:color w:val="FF0000"/>
        </w:rPr>
      </w:pPr>
      <w:proofErr w:type="gramStart"/>
      <w:r w:rsidRPr="00182F2C">
        <w:rPr>
          <w:i/>
          <w:color w:val="FF0000"/>
        </w:rPr>
        <w:t>operation</w:t>
      </w:r>
      <w:proofErr w:type="gramEnd"/>
    </w:p>
    <w:p w:rsidR="00F85F75" w:rsidRPr="00182F2C" w:rsidRDefault="00F85F75" w:rsidP="00941D2D">
      <w:pPr>
        <w:rPr>
          <w:color w:val="FF0000"/>
        </w:rPr>
      </w:pPr>
      <w:r w:rsidRPr="00182F2C">
        <w:rPr>
          <w:color w:val="FF0000"/>
        </w:rPr>
        <w:t xml:space="preserve">The </w:t>
      </w:r>
      <w:r w:rsidRPr="00182F2C">
        <w:rPr>
          <w:i/>
          <w:color w:val="FF0000"/>
        </w:rPr>
        <w:t>operation</w:t>
      </w:r>
      <w:r w:rsidRPr="00182F2C">
        <w:rPr>
          <w:color w:val="FF0000"/>
        </w:rPr>
        <w:t xml:space="preserve"> attribute is a string describing the query operation type, it can be set to either ‘summary’ or ‘detailed’.  In summary mode the response </w:t>
      </w:r>
      <w:r w:rsidR="001840D2">
        <w:rPr>
          <w:color w:val="FF0000"/>
        </w:rPr>
        <w:t xml:space="preserve">populates only the </w:t>
      </w:r>
      <w:proofErr w:type="spellStart"/>
      <w:r w:rsidR="001840D2" w:rsidRPr="001840D2">
        <w:rPr>
          <w:i/>
          <w:color w:val="FF0000"/>
        </w:rPr>
        <w:t>reservationSummary</w:t>
      </w:r>
      <w:proofErr w:type="spellEnd"/>
      <w:r w:rsidRPr="00182F2C">
        <w:rPr>
          <w:color w:val="FF0000"/>
        </w:rPr>
        <w:t xml:space="preserve">, in the detailed mode the </w:t>
      </w:r>
      <w:proofErr w:type="spellStart"/>
      <w:r w:rsidRPr="00182F2C">
        <w:rPr>
          <w:i/>
          <w:color w:val="FF0000"/>
        </w:rPr>
        <w:t>queryConfirmed</w:t>
      </w:r>
      <w:proofErr w:type="spellEnd"/>
      <w:r w:rsidRPr="00182F2C">
        <w:rPr>
          <w:color w:val="FF0000"/>
        </w:rPr>
        <w:t xml:space="preserve"> response </w:t>
      </w:r>
      <w:r w:rsidR="001840D2">
        <w:rPr>
          <w:color w:val="FF0000"/>
        </w:rPr>
        <w:t xml:space="preserve">populates </w:t>
      </w:r>
      <w:proofErr w:type="spellStart"/>
      <w:r w:rsidR="001840D2" w:rsidRPr="001840D2">
        <w:rPr>
          <w:i/>
          <w:color w:val="FF0000"/>
        </w:rPr>
        <w:t>reservationDetails</w:t>
      </w:r>
      <w:proofErr w:type="spellEnd"/>
      <w:r w:rsidRPr="00182F2C">
        <w:rPr>
          <w:color w:val="FF0000"/>
        </w:rPr>
        <w:t xml:space="preserve"> </w:t>
      </w:r>
      <w:r w:rsidR="001840D2">
        <w:rPr>
          <w:color w:val="FF0000"/>
        </w:rPr>
        <w:t xml:space="preserve">which includes </w:t>
      </w:r>
      <w:r w:rsidRPr="00182F2C">
        <w:rPr>
          <w:color w:val="FF0000"/>
        </w:rPr>
        <w:t xml:space="preserve">details of both the local NSA and all of </w:t>
      </w:r>
      <w:r w:rsidR="00960A0B" w:rsidRPr="00182F2C">
        <w:rPr>
          <w:color w:val="FF0000"/>
        </w:rPr>
        <w:t>its</w:t>
      </w:r>
      <w:r w:rsidRPr="00182F2C">
        <w:rPr>
          <w:color w:val="FF0000"/>
        </w:rPr>
        <w:t xml:space="preserve"> child</w:t>
      </w:r>
      <w:r w:rsidR="00960A0B" w:rsidRPr="00182F2C">
        <w:rPr>
          <w:color w:val="FF0000"/>
        </w:rPr>
        <w:t>ren</w:t>
      </w:r>
      <w:r w:rsidRPr="00182F2C">
        <w:rPr>
          <w:color w:val="FF0000"/>
        </w:rPr>
        <w:t xml:space="preserve"> NSAs.</w:t>
      </w:r>
      <w:r w:rsidR="00960A0B" w:rsidRPr="00182F2C">
        <w:rPr>
          <w:color w:val="FF0000"/>
        </w:rPr>
        <w:t xml:space="preserve"> </w:t>
      </w:r>
      <w:proofErr w:type="gramStart"/>
      <w:r w:rsidR="00960A0B" w:rsidRPr="00182F2C">
        <w:rPr>
          <w:color w:val="FF0000"/>
        </w:rPr>
        <w:t>i.e</w:t>
      </w:r>
      <w:proofErr w:type="gramEnd"/>
      <w:r w:rsidR="00960A0B" w:rsidRPr="00182F2C">
        <w:rPr>
          <w:color w:val="FF0000"/>
        </w:rPr>
        <w:t>. walks the hierarchy of NSAs associated with the Connection identified in the query.</w:t>
      </w:r>
    </w:p>
    <w:p w:rsidR="00F85F75" w:rsidRPr="00182F2C" w:rsidRDefault="00F85F75" w:rsidP="00941D2D">
      <w:pPr>
        <w:rPr>
          <w:color w:val="FF0000"/>
        </w:rPr>
      </w:pPr>
    </w:p>
    <w:p w:rsidR="007422FD" w:rsidRPr="00182F2C" w:rsidRDefault="007422FD" w:rsidP="007422FD">
      <w:pPr>
        <w:pStyle w:val="Heading3"/>
        <w:rPr>
          <w:color w:val="FF0000"/>
          <w:lang w:eastAsia="ja-JP"/>
        </w:rPr>
      </w:pPr>
      <w:bookmarkStart w:id="40" w:name="_Toc312162339"/>
      <w:proofErr w:type="spellStart"/>
      <w:r w:rsidRPr="00182F2C">
        <w:rPr>
          <w:color w:val="FF0000"/>
          <w:lang w:eastAsia="ja-JP"/>
        </w:rPr>
        <w:lastRenderedPageBreak/>
        <w:t>QueryConfirm</w:t>
      </w:r>
      <w:bookmarkEnd w:id="40"/>
      <w:proofErr w:type="spellEnd"/>
    </w:p>
    <w:p w:rsidR="00D11FE4" w:rsidRPr="00182F2C" w:rsidRDefault="00D11FE4" w:rsidP="00D11FE4">
      <w:pPr>
        <w:pStyle w:val="nobreak"/>
        <w:rPr>
          <w:color w:val="FF0000"/>
          <w:lang w:eastAsia="ja-JP"/>
        </w:rPr>
      </w:pPr>
    </w:p>
    <w:p w:rsidR="006819DF" w:rsidRPr="00182F2C" w:rsidRDefault="006819DF" w:rsidP="005D4934">
      <w:pPr>
        <w:rPr>
          <w:i/>
          <w:color w:val="FF0000"/>
        </w:rPr>
      </w:pPr>
      <w:r w:rsidRPr="00182F2C">
        <w:rPr>
          <w:color w:val="FF0000"/>
        </w:rPr>
        <w:t xml:space="preserve">In the case of a successful completion of the </w:t>
      </w:r>
      <w:r w:rsidRPr="00182F2C">
        <w:rPr>
          <w:color w:val="FF0000"/>
          <w:lang w:eastAsia="ja-JP"/>
        </w:rPr>
        <w:t xml:space="preserve">query </w:t>
      </w:r>
      <w:r w:rsidRPr="00182F2C">
        <w:rPr>
          <w:color w:val="FF0000"/>
        </w:rPr>
        <w:t xml:space="preserve">request the </w:t>
      </w:r>
      <w:proofErr w:type="spellStart"/>
      <w:r w:rsidRPr="00182F2C">
        <w:rPr>
          <w:i/>
          <w:color w:val="FF0000"/>
          <w:lang w:eastAsia="ja-JP"/>
        </w:rPr>
        <w:t>queryConfirm</w:t>
      </w:r>
      <w:proofErr w:type="spellEnd"/>
      <w:r w:rsidR="004F1691" w:rsidRPr="00182F2C">
        <w:rPr>
          <w:color w:val="FF0000"/>
        </w:rPr>
        <w:t xml:space="preserve"> </w:t>
      </w:r>
      <w:r w:rsidR="009E43C4" w:rsidRPr="00182F2C">
        <w:rPr>
          <w:color w:val="FF0000"/>
        </w:rPr>
        <w:t>message</w:t>
      </w:r>
      <w:r w:rsidR="004F1691" w:rsidRPr="00182F2C">
        <w:rPr>
          <w:color w:val="FF0000"/>
        </w:rPr>
        <w:t xml:space="preserve"> is returned.  The </w:t>
      </w:r>
      <w:r w:rsidR="009E43C4" w:rsidRPr="00182F2C">
        <w:rPr>
          <w:color w:val="FF0000"/>
        </w:rPr>
        <w:t>attributes</w:t>
      </w:r>
      <w:r w:rsidR="00884ADF" w:rsidRPr="00182F2C">
        <w:rPr>
          <w:color w:val="FF0000"/>
        </w:rPr>
        <w:t xml:space="preserve"> for a </w:t>
      </w:r>
      <w:proofErr w:type="spellStart"/>
      <w:r w:rsidR="004F1691" w:rsidRPr="00182F2C">
        <w:rPr>
          <w:i/>
          <w:color w:val="FF0000"/>
        </w:rPr>
        <w:t>queryComfirmed</w:t>
      </w:r>
      <w:proofErr w:type="spellEnd"/>
      <w:r w:rsidR="004F1691" w:rsidRPr="00182F2C">
        <w:rPr>
          <w:color w:val="FF0000"/>
        </w:rPr>
        <w:t xml:space="preserve"> response for a ‘summary’ type request is shown in </w:t>
      </w:r>
      <w:r w:rsidR="00906938" w:rsidRPr="00182F2C">
        <w:rPr>
          <w:color w:val="FF0000"/>
        </w:rPr>
        <w:fldChar w:fldCharType="begin"/>
      </w:r>
      <w:r w:rsidR="00906938" w:rsidRPr="00182F2C">
        <w:rPr>
          <w:color w:val="FF0000"/>
        </w:rPr>
        <w:instrText xml:space="preserve"> REF _Ref312064334 \h </w:instrText>
      </w:r>
      <w:r w:rsidR="00182F2C">
        <w:rPr>
          <w:color w:val="FF0000"/>
        </w:rPr>
        <w:instrText xml:space="preserve"> \* MERGEFORMAT </w:instrText>
      </w:r>
      <w:r w:rsidR="00906938" w:rsidRPr="00182F2C">
        <w:rPr>
          <w:color w:val="FF0000"/>
        </w:rPr>
      </w:r>
      <w:r w:rsidR="00906938" w:rsidRPr="00182F2C">
        <w:rPr>
          <w:color w:val="FF0000"/>
        </w:rPr>
        <w:fldChar w:fldCharType="separate"/>
      </w:r>
      <w:r w:rsidR="00430AD1" w:rsidRPr="00182F2C">
        <w:rPr>
          <w:color w:val="FF0000"/>
        </w:rPr>
        <w:t xml:space="preserve">Figure </w:t>
      </w:r>
      <w:r w:rsidR="00430AD1">
        <w:rPr>
          <w:noProof/>
          <w:color w:val="FF0000"/>
        </w:rPr>
        <w:t>12</w:t>
      </w:r>
      <w:r w:rsidR="00906938" w:rsidRPr="00182F2C">
        <w:rPr>
          <w:color w:val="FF0000"/>
        </w:rPr>
        <w:fldChar w:fldCharType="end"/>
      </w:r>
      <w:r w:rsidR="00906938" w:rsidRPr="00182F2C">
        <w:rPr>
          <w:color w:val="FF0000"/>
        </w:rPr>
        <w:t>.</w:t>
      </w:r>
    </w:p>
    <w:p w:rsidR="006A42EC" w:rsidRPr="00182F2C" w:rsidRDefault="006A42EC" w:rsidP="006A42EC">
      <w:pPr>
        <w:jc w:val="center"/>
        <w:rPr>
          <w:i/>
          <w:noProof/>
          <w:color w:val="FF0000"/>
          <w:lang w:val="en-GB" w:eastAsia="en-GB"/>
        </w:rPr>
      </w:pPr>
    </w:p>
    <w:p w:rsidR="004F1691" w:rsidRPr="00182F2C" w:rsidRDefault="00A579B6" w:rsidP="004F1691">
      <w:pPr>
        <w:rPr>
          <w:i/>
          <w:color w:val="FF0000"/>
        </w:rPr>
      </w:pPr>
      <w:proofErr w:type="spellStart"/>
      <w:proofErr w:type="gramStart"/>
      <w:r w:rsidRPr="00182F2C">
        <w:rPr>
          <w:i/>
          <w:color w:val="FF0000"/>
        </w:rPr>
        <w:t>queryConfirmed</w:t>
      </w:r>
      <w:proofErr w:type="spellEnd"/>
      <w:proofErr w:type="gramEnd"/>
    </w:p>
    <w:p w:rsidR="00A579B6" w:rsidRPr="00182F2C" w:rsidRDefault="00A579B6" w:rsidP="00A579B6">
      <w:pPr>
        <w:rPr>
          <w:color w:val="FF0000"/>
        </w:rPr>
      </w:pPr>
      <w:r w:rsidRPr="00182F2C">
        <w:rPr>
          <w:color w:val="FF0000"/>
        </w:rPr>
        <w:t xml:space="preserve">The </w:t>
      </w:r>
      <w:proofErr w:type="spellStart"/>
      <w:r w:rsidRPr="00182F2C">
        <w:rPr>
          <w:i/>
          <w:color w:val="FF0000"/>
        </w:rPr>
        <w:t>queryConfirmed</w:t>
      </w:r>
      <w:proofErr w:type="spellEnd"/>
      <w:r w:rsidRPr="00182F2C">
        <w:rPr>
          <w:i/>
          <w:color w:val="FF0000"/>
        </w:rPr>
        <w:t xml:space="preserve"> </w:t>
      </w:r>
      <w:r w:rsidRPr="00182F2C">
        <w:rPr>
          <w:color w:val="FF0000"/>
        </w:rPr>
        <w:t xml:space="preserve">attributes include the </w:t>
      </w:r>
      <w:proofErr w:type="spellStart"/>
      <w:r w:rsidRPr="00182F2C">
        <w:rPr>
          <w:i/>
          <w:color w:val="FF0000"/>
        </w:rPr>
        <w:t>requesterNSA</w:t>
      </w:r>
      <w:proofErr w:type="spellEnd"/>
      <w:r w:rsidRPr="00182F2C">
        <w:rPr>
          <w:color w:val="FF0000"/>
        </w:rPr>
        <w:t xml:space="preserve">, </w:t>
      </w:r>
      <w:proofErr w:type="spellStart"/>
      <w:r w:rsidRPr="00182F2C">
        <w:rPr>
          <w:i/>
          <w:color w:val="FF0000"/>
        </w:rPr>
        <w:t>providerNSA</w:t>
      </w:r>
      <w:proofErr w:type="spellEnd"/>
      <w:r w:rsidRPr="00182F2C">
        <w:rPr>
          <w:color w:val="FF0000"/>
        </w:rPr>
        <w:t xml:space="preserve">, </w:t>
      </w:r>
      <w:proofErr w:type="spellStart"/>
      <w:r w:rsidRPr="00182F2C">
        <w:rPr>
          <w:i/>
          <w:color w:val="FF0000"/>
        </w:rPr>
        <w:t>reservationSummary</w:t>
      </w:r>
      <w:proofErr w:type="spellEnd"/>
      <w:r w:rsidRPr="00182F2C">
        <w:rPr>
          <w:color w:val="FF0000"/>
        </w:rPr>
        <w:t xml:space="preserve"> and </w:t>
      </w:r>
      <w:proofErr w:type="spellStart"/>
      <w:r w:rsidRPr="00182F2C">
        <w:rPr>
          <w:i/>
          <w:color w:val="FF0000"/>
        </w:rPr>
        <w:t>reservationDetails</w:t>
      </w:r>
      <w:proofErr w:type="spellEnd"/>
      <w:r w:rsidRPr="00182F2C">
        <w:rPr>
          <w:color w:val="FF0000"/>
        </w:rPr>
        <w:t xml:space="preserve">. </w:t>
      </w:r>
      <w:r w:rsidR="001840D2" w:rsidRPr="00182F2C">
        <w:rPr>
          <w:color w:val="FF0000"/>
        </w:rPr>
        <w:t>The usage of these attributes is the same as described earlier in this document.</w:t>
      </w:r>
    </w:p>
    <w:p w:rsidR="00A579B6" w:rsidRPr="00182F2C" w:rsidRDefault="00A579B6" w:rsidP="00A579B6">
      <w:pPr>
        <w:rPr>
          <w:color w:val="FF0000"/>
        </w:rPr>
      </w:pPr>
    </w:p>
    <w:p w:rsidR="009E43C4" w:rsidRPr="00182F2C" w:rsidRDefault="002206EA" w:rsidP="004F1691">
      <w:pPr>
        <w:rPr>
          <w:i/>
          <w:color w:val="FF0000"/>
        </w:rPr>
      </w:pPr>
      <w:proofErr w:type="spellStart"/>
      <w:proofErr w:type="gramStart"/>
      <w:r w:rsidRPr="00182F2C">
        <w:rPr>
          <w:i/>
          <w:color w:val="FF0000"/>
        </w:rPr>
        <w:t>reservationSummary</w:t>
      </w:r>
      <w:proofErr w:type="spellEnd"/>
      <w:proofErr w:type="gramEnd"/>
    </w:p>
    <w:p w:rsidR="00A579B6" w:rsidRPr="00182F2C" w:rsidRDefault="00A579B6" w:rsidP="00A579B6">
      <w:pPr>
        <w:rPr>
          <w:color w:val="FF0000"/>
        </w:rPr>
      </w:pPr>
      <w:r w:rsidRPr="00182F2C">
        <w:rPr>
          <w:color w:val="FF0000"/>
        </w:rPr>
        <w:t xml:space="preserve">The </w:t>
      </w:r>
      <w:proofErr w:type="spellStart"/>
      <w:r w:rsidRPr="00182F2C">
        <w:rPr>
          <w:i/>
          <w:color w:val="FF0000"/>
        </w:rPr>
        <w:t>reservationSummary</w:t>
      </w:r>
      <w:proofErr w:type="spellEnd"/>
      <w:r w:rsidRPr="00182F2C">
        <w:rPr>
          <w:color w:val="FF0000"/>
        </w:rPr>
        <w:t xml:space="preserve"> attributes include the </w:t>
      </w:r>
      <w:proofErr w:type="spellStart"/>
      <w:r w:rsidRPr="00182F2C">
        <w:rPr>
          <w:i/>
          <w:color w:val="FF0000"/>
        </w:rPr>
        <w:t>globalReservationId</w:t>
      </w:r>
      <w:proofErr w:type="spellEnd"/>
      <w:r w:rsidRPr="00182F2C">
        <w:rPr>
          <w:i/>
          <w:color w:val="FF0000"/>
        </w:rPr>
        <w:t xml:space="preserve">, description, </w:t>
      </w:r>
      <w:proofErr w:type="spellStart"/>
      <w:r w:rsidRPr="00182F2C">
        <w:rPr>
          <w:i/>
          <w:color w:val="FF0000"/>
        </w:rPr>
        <w:t>connectionId</w:t>
      </w:r>
      <w:proofErr w:type="spellEnd"/>
      <w:r w:rsidRPr="00182F2C">
        <w:rPr>
          <w:i/>
          <w:color w:val="FF0000"/>
        </w:rPr>
        <w:t xml:space="preserve">, </w:t>
      </w:r>
      <w:proofErr w:type="spellStart"/>
      <w:r w:rsidRPr="00182F2C">
        <w:rPr>
          <w:i/>
          <w:color w:val="FF0000"/>
        </w:rPr>
        <w:t>serviceParameters</w:t>
      </w:r>
      <w:proofErr w:type="spellEnd"/>
      <w:r w:rsidRPr="00182F2C">
        <w:rPr>
          <w:i/>
          <w:color w:val="FF0000"/>
        </w:rPr>
        <w:t xml:space="preserve">, </w:t>
      </w:r>
      <w:proofErr w:type="spellStart"/>
      <w:r w:rsidRPr="00182F2C">
        <w:rPr>
          <w:i/>
          <w:color w:val="FF0000"/>
        </w:rPr>
        <w:t>connectionState</w:t>
      </w:r>
      <w:proofErr w:type="spellEnd"/>
      <w:r w:rsidRPr="00182F2C">
        <w:rPr>
          <w:i/>
          <w:color w:val="FF0000"/>
        </w:rPr>
        <w:t xml:space="preserve"> and path.  </w:t>
      </w:r>
      <w:r w:rsidRPr="00182F2C">
        <w:rPr>
          <w:color w:val="FF0000"/>
        </w:rPr>
        <w:t xml:space="preserve">The </w:t>
      </w:r>
      <w:r w:rsidR="00C54E4A" w:rsidRPr="00182F2C">
        <w:rPr>
          <w:color w:val="FF0000"/>
        </w:rPr>
        <w:t>usage</w:t>
      </w:r>
      <w:r w:rsidRPr="00182F2C">
        <w:rPr>
          <w:color w:val="FF0000"/>
        </w:rPr>
        <w:t xml:space="preserve"> of these attributes </w:t>
      </w:r>
      <w:r w:rsidR="00C54E4A" w:rsidRPr="00182F2C">
        <w:rPr>
          <w:color w:val="FF0000"/>
        </w:rPr>
        <w:t>is</w:t>
      </w:r>
      <w:r w:rsidRPr="00182F2C">
        <w:rPr>
          <w:color w:val="FF0000"/>
        </w:rPr>
        <w:t xml:space="preserve"> the same as described earlier in this document.</w:t>
      </w:r>
    </w:p>
    <w:p w:rsidR="002206EA" w:rsidRPr="00182F2C" w:rsidRDefault="002206EA" w:rsidP="004F1691">
      <w:pPr>
        <w:rPr>
          <w:color w:val="FF0000"/>
        </w:rPr>
      </w:pPr>
    </w:p>
    <w:p w:rsidR="009E43C4" w:rsidRPr="00182F2C" w:rsidRDefault="002206EA" w:rsidP="004F1691">
      <w:pPr>
        <w:rPr>
          <w:i/>
          <w:color w:val="FF0000"/>
        </w:rPr>
      </w:pPr>
      <w:proofErr w:type="gramStart"/>
      <w:r w:rsidRPr="00182F2C">
        <w:rPr>
          <w:i/>
          <w:color w:val="FF0000"/>
        </w:rPr>
        <w:t>path</w:t>
      </w:r>
      <w:proofErr w:type="gramEnd"/>
    </w:p>
    <w:p w:rsidR="002206EA" w:rsidRPr="00182F2C" w:rsidRDefault="002206EA" w:rsidP="004F1691">
      <w:pPr>
        <w:rPr>
          <w:color w:val="FF0000"/>
        </w:rPr>
      </w:pPr>
      <w:r w:rsidRPr="00182F2C">
        <w:rPr>
          <w:color w:val="FF0000"/>
        </w:rPr>
        <w:t xml:space="preserve">The </w:t>
      </w:r>
      <w:r w:rsidRPr="00182F2C">
        <w:rPr>
          <w:i/>
          <w:color w:val="FF0000"/>
        </w:rPr>
        <w:t>path</w:t>
      </w:r>
      <w:r w:rsidRPr="00182F2C">
        <w:rPr>
          <w:color w:val="FF0000"/>
        </w:rPr>
        <w:t xml:space="preserve"> attributes are the same as described in the </w:t>
      </w:r>
      <w:proofErr w:type="spellStart"/>
      <w:r w:rsidR="00D1655D" w:rsidRPr="00182F2C">
        <w:rPr>
          <w:i/>
          <w:color w:val="FF0000"/>
        </w:rPr>
        <w:t>reserveRequest</w:t>
      </w:r>
      <w:proofErr w:type="spellEnd"/>
      <w:r w:rsidRPr="00182F2C">
        <w:rPr>
          <w:color w:val="FF0000"/>
        </w:rPr>
        <w:t>.</w:t>
      </w:r>
    </w:p>
    <w:p w:rsidR="002206EA" w:rsidRPr="00182F2C" w:rsidRDefault="002206EA" w:rsidP="004F1691">
      <w:pPr>
        <w:rPr>
          <w:color w:val="FF0000"/>
        </w:rPr>
      </w:pPr>
    </w:p>
    <w:p w:rsidR="009926A0" w:rsidRPr="00182F2C" w:rsidRDefault="009926A0" w:rsidP="009926A0">
      <w:pPr>
        <w:rPr>
          <w:i/>
          <w:color w:val="FF0000"/>
        </w:rPr>
      </w:pPr>
      <w:r w:rsidRPr="00182F2C">
        <w:rPr>
          <w:color w:val="FF0000"/>
        </w:rPr>
        <w:t xml:space="preserve">The attributes for a </w:t>
      </w:r>
      <w:proofErr w:type="spellStart"/>
      <w:r w:rsidRPr="00182F2C">
        <w:rPr>
          <w:i/>
          <w:color w:val="FF0000"/>
        </w:rPr>
        <w:t>queryComfirmed</w:t>
      </w:r>
      <w:proofErr w:type="spellEnd"/>
      <w:r w:rsidRPr="00182F2C">
        <w:rPr>
          <w:color w:val="FF0000"/>
        </w:rPr>
        <w:t xml:space="preserve"> response in the case of a ‘detailed’ type request is shown in </w:t>
      </w:r>
      <w:r w:rsidRPr="00182F2C">
        <w:rPr>
          <w:color w:val="FF0000"/>
        </w:rPr>
        <w:fldChar w:fldCharType="begin"/>
      </w:r>
      <w:r w:rsidRPr="00182F2C">
        <w:rPr>
          <w:color w:val="FF0000"/>
        </w:rPr>
        <w:instrText xml:space="preserve"> REF _Ref301361248 \h </w:instrText>
      </w:r>
      <w:r w:rsidR="00182F2C">
        <w:rPr>
          <w:color w:val="FF0000"/>
        </w:rPr>
        <w:instrText xml:space="preserve"> \* MERGEFORMAT </w:instrText>
      </w:r>
      <w:r w:rsidRPr="00182F2C">
        <w:rPr>
          <w:color w:val="FF0000"/>
        </w:rPr>
      </w:r>
      <w:r w:rsidRPr="00182F2C">
        <w:rPr>
          <w:color w:val="FF0000"/>
        </w:rPr>
        <w:fldChar w:fldCharType="separate"/>
      </w:r>
      <w:r w:rsidR="00430AD1" w:rsidRPr="00182F2C">
        <w:rPr>
          <w:color w:val="FF0000"/>
        </w:rPr>
        <w:t xml:space="preserve">Figure </w:t>
      </w:r>
      <w:r w:rsidR="00430AD1">
        <w:rPr>
          <w:noProof/>
          <w:color w:val="FF0000"/>
        </w:rPr>
        <w:t>13</w:t>
      </w:r>
      <w:r w:rsidRPr="00182F2C">
        <w:rPr>
          <w:color w:val="FF0000"/>
        </w:rPr>
        <w:fldChar w:fldCharType="end"/>
      </w:r>
      <w:r w:rsidRPr="00182F2C">
        <w:rPr>
          <w:color w:val="FF0000"/>
        </w:rPr>
        <w:t>.</w:t>
      </w:r>
    </w:p>
    <w:p w:rsidR="00024C9E" w:rsidRPr="00182F2C" w:rsidRDefault="00024C9E" w:rsidP="006A42EC">
      <w:pPr>
        <w:jc w:val="center"/>
        <w:rPr>
          <w:i/>
          <w:noProof/>
          <w:color w:val="FF0000"/>
          <w:lang w:val="en-GB" w:eastAsia="en-GB"/>
        </w:rPr>
      </w:pPr>
    </w:p>
    <w:p w:rsidR="00897A85" w:rsidRPr="00182F2C" w:rsidRDefault="00906938" w:rsidP="006A42EC">
      <w:pPr>
        <w:jc w:val="center"/>
        <w:rPr>
          <w:i/>
          <w:color w:val="FF0000"/>
        </w:rPr>
      </w:pPr>
      <w:r w:rsidRPr="00182F2C">
        <w:rPr>
          <w:i/>
          <w:noProof/>
          <w:color w:val="FF0000"/>
          <w:lang w:val="en-GB" w:eastAsia="en-GB"/>
        </w:rPr>
        <w:drawing>
          <wp:inline distT="0" distB="0" distL="0" distR="0" wp14:anchorId="5875F8AC" wp14:editId="40D1CEF4">
            <wp:extent cx="5775599" cy="40599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onfDetail.emf"/>
                    <pic:cNvPicPr/>
                  </pic:nvPicPr>
                  <pic:blipFill rotWithShape="1">
                    <a:blip r:embed="rId20" cstate="print">
                      <a:extLst>
                        <a:ext uri="{28A0092B-C50C-407E-A947-70E740481C1C}">
                          <a14:useLocalDpi xmlns:a14="http://schemas.microsoft.com/office/drawing/2010/main" val="0"/>
                        </a:ext>
                      </a:extLst>
                    </a:blip>
                    <a:srcRect l="1" t="6124" r="4464" b="4320"/>
                    <a:stretch/>
                  </pic:blipFill>
                  <pic:spPr bwMode="auto">
                    <a:xfrm>
                      <a:off x="0" y="0"/>
                      <a:ext cx="5795960" cy="4074249"/>
                    </a:xfrm>
                    <a:prstGeom prst="rect">
                      <a:avLst/>
                    </a:prstGeom>
                    <a:ln>
                      <a:noFill/>
                    </a:ln>
                    <a:extLst>
                      <a:ext uri="{53640926-AAD7-44D8-BBD7-CCE9431645EC}">
                        <a14:shadowObscured xmlns:a14="http://schemas.microsoft.com/office/drawing/2010/main"/>
                      </a:ext>
                    </a:extLst>
                  </pic:spPr>
                </pic:pic>
              </a:graphicData>
            </a:graphic>
          </wp:inline>
        </w:drawing>
      </w:r>
    </w:p>
    <w:p w:rsidR="006819DF" w:rsidRPr="00182F2C" w:rsidRDefault="006819DF" w:rsidP="006819DF">
      <w:pPr>
        <w:pStyle w:val="Caption"/>
        <w:jc w:val="center"/>
        <w:rPr>
          <w:color w:val="FF0000"/>
        </w:rPr>
      </w:pPr>
      <w:bookmarkStart w:id="41" w:name="_Ref301361248"/>
      <w:r w:rsidRPr="00182F2C">
        <w:rPr>
          <w:color w:val="FF0000"/>
        </w:rPr>
        <w:t xml:space="preserve">Figure </w:t>
      </w:r>
      <w:r w:rsidR="00533AB7" w:rsidRPr="00182F2C">
        <w:rPr>
          <w:color w:val="FF0000"/>
        </w:rPr>
        <w:fldChar w:fldCharType="begin"/>
      </w:r>
      <w:r w:rsidR="00533AB7" w:rsidRPr="00182F2C">
        <w:rPr>
          <w:color w:val="FF0000"/>
        </w:rPr>
        <w:instrText xml:space="preserve"> SEQ Figure \* ARABIC </w:instrText>
      </w:r>
      <w:r w:rsidR="00533AB7" w:rsidRPr="00182F2C">
        <w:rPr>
          <w:color w:val="FF0000"/>
        </w:rPr>
        <w:fldChar w:fldCharType="separate"/>
      </w:r>
      <w:r w:rsidR="00430AD1">
        <w:rPr>
          <w:noProof/>
          <w:color w:val="FF0000"/>
        </w:rPr>
        <w:t>13</w:t>
      </w:r>
      <w:r w:rsidR="00533AB7" w:rsidRPr="00182F2C">
        <w:rPr>
          <w:noProof/>
          <w:color w:val="FF0000"/>
        </w:rPr>
        <w:fldChar w:fldCharType="end"/>
      </w:r>
      <w:bookmarkEnd w:id="41"/>
      <w:r w:rsidRPr="00182F2C">
        <w:rPr>
          <w:color w:val="FF0000"/>
        </w:rPr>
        <w:t xml:space="preserve">: </w:t>
      </w:r>
      <w:proofErr w:type="spellStart"/>
      <w:r w:rsidRPr="00182F2C">
        <w:rPr>
          <w:color w:val="FF0000"/>
        </w:rPr>
        <w:t>queryConfirmed</w:t>
      </w:r>
      <w:proofErr w:type="spellEnd"/>
      <w:r w:rsidR="00024C9E" w:rsidRPr="00182F2C">
        <w:rPr>
          <w:color w:val="FF0000"/>
        </w:rPr>
        <w:t xml:space="preserve"> detailed</w:t>
      </w:r>
      <w:r w:rsidR="004F1691" w:rsidRPr="00182F2C">
        <w:rPr>
          <w:color w:val="FF0000"/>
        </w:rPr>
        <w:t xml:space="preserve"> type</w:t>
      </w:r>
    </w:p>
    <w:p w:rsidR="00A579B6" w:rsidRPr="00182F2C" w:rsidRDefault="00A579B6" w:rsidP="00A579B6">
      <w:pPr>
        <w:rPr>
          <w:color w:val="FF0000"/>
        </w:rPr>
      </w:pPr>
    </w:p>
    <w:p w:rsidR="00C54E4A" w:rsidRPr="00182F2C" w:rsidRDefault="00C54E4A" w:rsidP="00C54E4A">
      <w:pPr>
        <w:rPr>
          <w:i/>
          <w:color w:val="FF0000"/>
        </w:rPr>
      </w:pPr>
      <w:proofErr w:type="spellStart"/>
      <w:proofErr w:type="gramStart"/>
      <w:r w:rsidRPr="00182F2C">
        <w:rPr>
          <w:i/>
          <w:color w:val="FF0000"/>
        </w:rPr>
        <w:t>queryConfirmed</w:t>
      </w:r>
      <w:proofErr w:type="spellEnd"/>
      <w:proofErr w:type="gramEnd"/>
    </w:p>
    <w:p w:rsidR="00C54E4A" w:rsidRPr="00182F2C" w:rsidRDefault="00C54E4A" w:rsidP="00C54E4A">
      <w:pPr>
        <w:rPr>
          <w:color w:val="FF0000"/>
        </w:rPr>
      </w:pPr>
      <w:r w:rsidRPr="00182F2C">
        <w:rPr>
          <w:color w:val="FF0000"/>
        </w:rPr>
        <w:t xml:space="preserve">The </w:t>
      </w:r>
      <w:proofErr w:type="spellStart"/>
      <w:r w:rsidRPr="00182F2C">
        <w:rPr>
          <w:i/>
          <w:color w:val="FF0000"/>
        </w:rPr>
        <w:t>queryConfirmed</w:t>
      </w:r>
      <w:proofErr w:type="spellEnd"/>
      <w:r w:rsidRPr="00182F2C">
        <w:rPr>
          <w:i/>
          <w:color w:val="FF0000"/>
        </w:rPr>
        <w:t xml:space="preserve"> </w:t>
      </w:r>
      <w:r w:rsidRPr="00182F2C">
        <w:rPr>
          <w:color w:val="FF0000"/>
        </w:rPr>
        <w:t xml:space="preserve">attributes include the </w:t>
      </w:r>
      <w:proofErr w:type="spellStart"/>
      <w:r w:rsidRPr="00182F2C">
        <w:rPr>
          <w:i/>
          <w:color w:val="FF0000"/>
        </w:rPr>
        <w:t>requesterNSA</w:t>
      </w:r>
      <w:proofErr w:type="spellEnd"/>
      <w:r w:rsidRPr="00182F2C">
        <w:rPr>
          <w:color w:val="FF0000"/>
        </w:rPr>
        <w:t xml:space="preserve">, </w:t>
      </w:r>
      <w:proofErr w:type="spellStart"/>
      <w:r w:rsidRPr="00182F2C">
        <w:rPr>
          <w:i/>
          <w:color w:val="FF0000"/>
        </w:rPr>
        <w:t>providerNSA</w:t>
      </w:r>
      <w:proofErr w:type="spellEnd"/>
      <w:r w:rsidRPr="00182F2C">
        <w:rPr>
          <w:color w:val="FF0000"/>
        </w:rPr>
        <w:t xml:space="preserve">, </w:t>
      </w:r>
      <w:proofErr w:type="spellStart"/>
      <w:r w:rsidRPr="00182F2C">
        <w:rPr>
          <w:i/>
          <w:color w:val="FF0000"/>
        </w:rPr>
        <w:t>reservationSummary</w:t>
      </w:r>
      <w:proofErr w:type="spellEnd"/>
      <w:r w:rsidRPr="00182F2C">
        <w:rPr>
          <w:color w:val="FF0000"/>
        </w:rPr>
        <w:t xml:space="preserve"> and </w:t>
      </w:r>
      <w:proofErr w:type="spellStart"/>
      <w:r w:rsidRPr="00182F2C">
        <w:rPr>
          <w:i/>
          <w:color w:val="FF0000"/>
        </w:rPr>
        <w:t>reservationDetails</w:t>
      </w:r>
      <w:proofErr w:type="spellEnd"/>
      <w:r w:rsidRPr="00182F2C">
        <w:rPr>
          <w:color w:val="FF0000"/>
        </w:rPr>
        <w:t xml:space="preserve">. </w:t>
      </w:r>
    </w:p>
    <w:p w:rsidR="00C54E4A" w:rsidRPr="00182F2C" w:rsidRDefault="00C54E4A" w:rsidP="00C54E4A">
      <w:pPr>
        <w:rPr>
          <w:color w:val="FF0000"/>
        </w:rPr>
      </w:pPr>
    </w:p>
    <w:p w:rsidR="00A579B6" w:rsidRPr="00182F2C" w:rsidRDefault="00A64EDC" w:rsidP="00A579B6">
      <w:pPr>
        <w:rPr>
          <w:i/>
          <w:color w:val="FF0000"/>
        </w:rPr>
      </w:pPr>
      <w:proofErr w:type="spellStart"/>
      <w:proofErr w:type="gramStart"/>
      <w:r w:rsidRPr="00182F2C">
        <w:rPr>
          <w:i/>
          <w:color w:val="FF0000"/>
        </w:rPr>
        <w:t>reservationDetails</w:t>
      </w:r>
      <w:proofErr w:type="spellEnd"/>
      <w:proofErr w:type="gramEnd"/>
    </w:p>
    <w:p w:rsidR="00C54E4A" w:rsidRPr="00182F2C" w:rsidRDefault="00A64EDC" w:rsidP="00C54E4A">
      <w:pPr>
        <w:rPr>
          <w:color w:val="FF0000"/>
        </w:rPr>
      </w:pPr>
      <w:r w:rsidRPr="00182F2C">
        <w:rPr>
          <w:color w:val="FF0000"/>
        </w:rPr>
        <w:t xml:space="preserve">The </w:t>
      </w:r>
      <w:proofErr w:type="spellStart"/>
      <w:r w:rsidRPr="00182F2C">
        <w:rPr>
          <w:i/>
          <w:color w:val="FF0000"/>
        </w:rPr>
        <w:t>reservationDetails</w:t>
      </w:r>
      <w:proofErr w:type="spellEnd"/>
      <w:r w:rsidRPr="00182F2C">
        <w:rPr>
          <w:color w:val="FF0000"/>
        </w:rPr>
        <w:t xml:space="preserve"> attributes</w:t>
      </w:r>
      <w:r w:rsidR="00C54E4A" w:rsidRPr="00182F2C">
        <w:rPr>
          <w:color w:val="FF0000"/>
        </w:rPr>
        <w:t xml:space="preserve"> include the </w:t>
      </w:r>
      <w:proofErr w:type="spellStart"/>
      <w:r w:rsidR="00C54E4A" w:rsidRPr="00182F2C">
        <w:rPr>
          <w:i/>
          <w:color w:val="FF0000"/>
        </w:rPr>
        <w:t>globalReservationId</w:t>
      </w:r>
      <w:proofErr w:type="spellEnd"/>
      <w:r w:rsidR="00C54E4A" w:rsidRPr="00182F2C">
        <w:rPr>
          <w:i/>
          <w:color w:val="FF0000"/>
        </w:rPr>
        <w:t xml:space="preserve">, description, </w:t>
      </w:r>
      <w:proofErr w:type="spellStart"/>
      <w:r w:rsidR="00C54E4A" w:rsidRPr="00182F2C">
        <w:rPr>
          <w:i/>
          <w:color w:val="FF0000"/>
        </w:rPr>
        <w:t>connectionId</w:t>
      </w:r>
      <w:proofErr w:type="spellEnd"/>
      <w:r w:rsidR="00C54E4A" w:rsidRPr="00182F2C">
        <w:rPr>
          <w:i/>
          <w:color w:val="FF0000"/>
        </w:rPr>
        <w:t xml:space="preserve">, </w:t>
      </w:r>
      <w:proofErr w:type="spellStart"/>
      <w:r w:rsidR="00C54E4A" w:rsidRPr="00182F2C">
        <w:rPr>
          <w:i/>
          <w:color w:val="FF0000"/>
        </w:rPr>
        <w:t>serviceParameters</w:t>
      </w:r>
      <w:proofErr w:type="spellEnd"/>
      <w:r w:rsidR="00C54E4A" w:rsidRPr="00182F2C">
        <w:rPr>
          <w:i/>
          <w:color w:val="FF0000"/>
        </w:rPr>
        <w:t xml:space="preserve"> and.  </w:t>
      </w:r>
      <w:r w:rsidR="007349BC" w:rsidRPr="00182F2C">
        <w:rPr>
          <w:color w:val="FF0000"/>
        </w:rPr>
        <w:t xml:space="preserve">With the exception of the </w:t>
      </w:r>
      <w:r w:rsidR="00C54E4A" w:rsidRPr="00182F2C">
        <w:rPr>
          <w:color w:val="FF0000"/>
        </w:rPr>
        <w:t xml:space="preserve">he details of </w:t>
      </w:r>
      <w:proofErr w:type="spellStart"/>
      <w:r w:rsidR="007349BC" w:rsidRPr="00182F2C">
        <w:rPr>
          <w:i/>
          <w:color w:val="FF0000"/>
        </w:rPr>
        <w:t>detailedPath</w:t>
      </w:r>
      <w:proofErr w:type="spellEnd"/>
      <w:r w:rsidR="007349BC" w:rsidRPr="00182F2C">
        <w:rPr>
          <w:color w:val="FF0000"/>
        </w:rPr>
        <w:t xml:space="preserve"> </w:t>
      </w:r>
      <w:r w:rsidR="00C54E4A" w:rsidRPr="00182F2C">
        <w:rPr>
          <w:color w:val="FF0000"/>
        </w:rPr>
        <w:t xml:space="preserve">the </w:t>
      </w:r>
      <w:r w:rsidR="007349BC" w:rsidRPr="00182F2C">
        <w:rPr>
          <w:color w:val="FF0000"/>
        </w:rPr>
        <w:t>usage</w:t>
      </w:r>
      <w:r w:rsidR="00C54E4A" w:rsidRPr="00182F2C">
        <w:rPr>
          <w:color w:val="FF0000"/>
        </w:rPr>
        <w:t xml:space="preserve"> of these attributes are the same as described earlier in this document.</w:t>
      </w:r>
    </w:p>
    <w:p w:rsidR="007349BC" w:rsidRPr="00182F2C" w:rsidRDefault="007349BC" w:rsidP="00C54E4A">
      <w:pPr>
        <w:rPr>
          <w:color w:val="FF0000"/>
        </w:rPr>
      </w:pPr>
    </w:p>
    <w:p w:rsidR="007349BC" w:rsidRPr="00182F2C" w:rsidRDefault="007349BC" w:rsidP="00C54E4A">
      <w:pPr>
        <w:rPr>
          <w:i/>
          <w:color w:val="FF0000"/>
        </w:rPr>
      </w:pPr>
      <w:proofErr w:type="spellStart"/>
      <w:proofErr w:type="gramStart"/>
      <w:r w:rsidRPr="00182F2C">
        <w:rPr>
          <w:i/>
          <w:color w:val="FF0000"/>
        </w:rPr>
        <w:t>detailedPath</w:t>
      </w:r>
      <w:proofErr w:type="spellEnd"/>
      <w:proofErr w:type="gramEnd"/>
    </w:p>
    <w:p w:rsidR="007349BC" w:rsidRPr="00182F2C" w:rsidRDefault="007349BC" w:rsidP="007349BC">
      <w:pPr>
        <w:rPr>
          <w:color w:val="FF0000"/>
        </w:rPr>
      </w:pPr>
      <w:r w:rsidRPr="00182F2C">
        <w:rPr>
          <w:color w:val="FF0000"/>
        </w:rPr>
        <w:t xml:space="preserve">The </w:t>
      </w:r>
      <w:proofErr w:type="spellStart"/>
      <w:r w:rsidRPr="00182F2C">
        <w:rPr>
          <w:i/>
          <w:color w:val="FF0000"/>
        </w:rPr>
        <w:t>detailedPath</w:t>
      </w:r>
      <w:proofErr w:type="spellEnd"/>
      <w:r w:rsidRPr="00182F2C">
        <w:rPr>
          <w:color w:val="FF0000"/>
        </w:rPr>
        <w:t xml:space="preserve"> attributes include </w:t>
      </w:r>
      <w:proofErr w:type="spellStart"/>
      <w:r w:rsidRPr="00182F2C">
        <w:rPr>
          <w:i/>
          <w:color w:val="FF0000"/>
        </w:rPr>
        <w:t>providerNSA</w:t>
      </w:r>
      <w:proofErr w:type="spellEnd"/>
      <w:r w:rsidRPr="00182F2C">
        <w:rPr>
          <w:color w:val="FF0000"/>
        </w:rPr>
        <w:t xml:space="preserve">, </w:t>
      </w:r>
      <w:proofErr w:type="spellStart"/>
      <w:r w:rsidRPr="00182F2C">
        <w:rPr>
          <w:i/>
          <w:color w:val="FF0000"/>
        </w:rPr>
        <w:t>connectionId</w:t>
      </w:r>
      <w:proofErr w:type="spellEnd"/>
      <w:r w:rsidRPr="00182F2C">
        <w:rPr>
          <w:color w:val="FF0000"/>
        </w:rPr>
        <w:t xml:space="preserve">, </w:t>
      </w:r>
      <w:proofErr w:type="spellStart"/>
      <w:r w:rsidRPr="00182F2C">
        <w:rPr>
          <w:i/>
          <w:color w:val="FF0000"/>
        </w:rPr>
        <w:t>connectionState</w:t>
      </w:r>
      <w:proofErr w:type="spellEnd"/>
      <w:r w:rsidRPr="00182F2C">
        <w:rPr>
          <w:color w:val="FF0000"/>
        </w:rPr>
        <w:t xml:space="preserve"> and </w:t>
      </w:r>
      <w:proofErr w:type="spellStart"/>
      <w:r w:rsidRPr="00182F2C">
        <w:rPr>
          <w:i/>
          <w:color w:val="FF0000"/>
        </w:rPr>
        <w:t>pathList</w:t>
      </w:r>
      <w:proofErr w:type="spellEnd"/>
      <w:r w:rsidRPr="00182F2C">
        <w:rPr>
          <w:color w:val="FF0000"/>
        </w:rPr>
        <w:t>.</w:t>
      </w:r>
      <w:r w:rsidR="001F485C" w:rsidRPr="00182F2C">
        <w:rPr>
          <w:color w:val="FF0000"/>
        </w:rPr>
        <w:t xml:space="preserve">  With the exception of </w:t>
      </w:r>
      <w:proofErr w:type="spellStart"/>
      <w:r w:rsidR="001F485C" w:rsidRPr="00182F2C">
        <w:rPr>
          <w:i/>
          <w:color w:val="FF0000"/>
        </w:rPr>
        <w:t>pathList</w:t>
      </w:r>
      <w:proofErr w:type="spellEnd"/>
      <w:r w:rsidR="001F485C" w:rsidRPr="00182F2C">
        <w:rPr>
          <w:color w:val="FF0000"/>
        </w:rPr>
        <w:t>, these are as described in earlier parts of this document.</w:t>
      </w:r>
    </w:p>
    <w:p w:rsidR="001F485C" w:rsidRPr="00182F2C" w:rsidRDefault="001F485C" w:rsidP="007349BC">
      <w:pPr>
        <w:rPr>
          <w:color w:val="FF0000"/>
        </w:rPr>
      </w:pPr>
    </w:p>
    <w:p w:rsidR="001F485C" w:rsidRPr="00182F2C" w:rsidRDefault="001F485C" w:rsidP="007349BC">
      <w:pPr>
        <w:rPr>
          <w:i/>
          <w:color w:val="FF0000"/>
        </w:rPr>
      </w:pPr>
      <w:proofErr w:type="spellStart"/>
      <w:proofErr w:type="gramStart"/>
      <w:r w:rsidRPr="00182F2C">
        <w:rPr>
          <w:i/>
          <w:color w:val="FF0000"/>
        </w:rPr>
        <w:t>pathList</w:t>
      </w:r>
      <w:proofErr w:type="spellEnd"/>
      <w:proofErr w:type="gramEnd"/>
    </w:p>
    <w:p w:rsidR="001840D2" w:rsidRDefault="001F485C" w:rsidP="00C54E4A">
      <w:pPr>
        <w:rPr>
          <w:color w:val="FF0000"/>
        </w:rPr>
      </w:pPr>
      <w:r w:rsidRPr="00182F2C">
        <w:rPr>
          <w:color w:val="FF0000"/>
        </w:rPr>
        <w:t xml:space="preserve">The </w:t>
      </w:r>
      <w:proofErr w:type="spellStart"/>
      <w:r w:rsidRPr="00182F2C">
        <w:rPr>
          <w:i/>
          <w:color w:val="FF0000"/>
        </w:rPr>
        <w:t>pathList</w:t>
      </w:r>
      <w:proofErr w:type="spellEnd"/>
      <w:r w:rsidRPr="00182F2C">
        <w:rPr>
          <w:color w:val="FF0000"/>
        </w:rPr>
        <w:t xml:space="preserve"> </w:t>
      </w:r>
      <w:r w:rsidR="001840D2">
        <w:rPr>
          <w:color w:val="FF0000"/>
        </w:rPr>
        <w:t xml:space="preserve">is a list of </w:t>
      </w:r>
      <w:proofErr w:type="spellStart"/>
      <w:r w:rsidR="001840D2" w:rsidRPr="001840D2">
        <w:rPr>
          <w:i/>
          <w:color w:val="FF0000"/>
        </w:rPr>
        <w:t>ComponentPath</w:t>
      </w:r>
      <w:proofErr w:type="spellEnd"/>
    </w:p>
    <w:p w:rsidR="001840D2" w:rsidRDefault="001840D2" w:rsidP="00C54E4A">
      <w:pPr>
        <w:rPr>
          <w:color w:val="FF0000"/>
        </w:rPr>
      </w:pPr>
    </w:p>
    <w:p w:rsidR="001840D2" w:rsidRDefault="001840D2" w:rsidP="00C54E4A">
      <w:pPr>
        <w:rPr>
          <w:i/>
          <w:color w:val="FF0000"/>
        </w:rPr>
      </w:pPr>
      <w:proofErr w:type="spellStart"/>
      <w:proofErr w:type="gramStart"/>
      <w:r>
        <w:rPr>
          <w:i/>
          <w:color w:val="FF0000"/>
        </w:rPr>
        <w:t>c</w:t>
      </w:r>
      <w:r w:rsidRPr="001840D2">
        <w:rPr>
          <w:i/>
          <w:color w:val="FF0000"/>
        </w:rPr>
        <w:t>omponentPath</w:t>
      </w:r>
      <w:proofErr w:type="spellEnd"/>
      <w:proofErr w:type="gramEnd"/>
    </w:p>
    <w:p w:rsidR="007349BC" w:rsidRPr="00182F2C" w:rsidRDefault="001840D2" w:rsidP="00C54E4A">
      <w:pPr>
        <w:rPr>
          <w:color w:val="FF0000"/>
        </w:rPr>
      </w:pPr>
      <w:proofErr w:type="spellStart"/>
      <w:r w:rsidRPr="001840D2">
        <w:rPr>
          <w:i/>
          <w:color w:val="FF0000"/>
        </w:rPr>
        <w:t>ComponentPath</w:t>
      </w:r>
      <w:proofErr w:type="spellEnd"/>
      <w:r w:rsidRPr="00182F2C">
        <w:rPr>
          <w:color w:val="FF0000"/>
        </w:rPr>
        <w:t xml:space="preserve"> </w:t>
      </w:r>
      <w:r w:rsidR="001F485C" w:rsidRPr="00182F2C">
        <w:rPr>
          <w:color w:val="FF0000"/>
        </w:rPr>
        <w:t>attributes include</w:t>
      </w:r>
      <w:r w:rsidR="001F485C" w:rsidRPr="00182F2C">
        <w:rPr>
          <w:i/>
          <w:color w:val="FF0000"/>
        </w:rPr>
        <w:t xml:space="preserve">, order, directionality, </w:t>
      </w:r>
      <w:proofErr w:type="spellStart"/>
      <w:r w:rsidR="001F485C" w:rsidRPr="00182F2C">
        <w:rPr>
          <w:i/>
          <w:color w:val="FF0000"/>
        </w:rPr>
        <w:t>sourceSTP</w:t>
      </w:r>
      <w:proofErr w:type="spellEnd"/>
      <w:r w:rsidR="001F485C" w:rsidRPr="00182F2C">
        <w:rPr>
          <w:i/>
          <w:color w:val="FF0000"/>
        </w:rPr>
        <w:t xml:space="preserve">, </w:t>
      </w:r>
      <w:proofErr w:type="spellStart"/>
      <w:r w:rsidR="001F485C" w:rsidRPr="00182F2C">
        <w:rPr>
          <w:i/>
          <w:color w:val="FF0000"/>
        </w:rPr>
        <w:t>destSTP</w:t>
      </w:r>
      <w:proofErr w:type="spellEnd"/>
      <w:r w:rsidR="001F485C" w:rsidRPr="00182F2C">
        <w:rPr>
          <w:i/>
          <w:color w:val="FF0000"/>
        </w:rPr>
        <w:t xml:space="preserve">, </w:t>
      </w:r>
      <w:proofErr w:type="spellStart"/>
      <w:r w:rsidR="001F485C" w:rsidRPr="00182F2C">
        <w:rPr>
          <w:i/>
          <w:color w:val="FF0000"/>
        </w:rPr>
        <w:t>stpList</w:t>
      </w:r>
      <w:proofErr w:type="spellEnd"/>
      <w:r w:rsidR="001F485C" w:rsidRPr="00182F2C">
        <w:rPr>
          <w:i/>
          <w:color w:val="FF0000"/>
        </w:rPr>
        <w:t>, children</w:t>
      </w:r>
      <w:r w:rsidR="001F485C" w:rsidRPr="00182F2C">
        <w:rPr>
          <w:color w:val="FF0000"/>
        </w:rPr>
        <w:t xml:space="preserve">.  With the exception of </w:t>
      </w:r>
      <w:r w:rsidR="001F485C" w:rsidRPr="00182F2C">
        <w:rPr>
          <w:i/>
          <w:color w:val="FF0000"/>
        </w:rPr>
        <w:t>children</w:t>
      </w:r>
      <w:r w:rsidR="001F485C" w:rsidRPr="00182F2C">
        <w:rPr>
          <w:color w:val="FF0000"/>
        </w:rPr>
        <w:t>, these are as described in earlier parts of this document.</w:t>
      </w:r>
    </w:p>
    <w:p w:rsidR="00C54E4A" w:rsidRPr="00182F2C" w:rsidRDefault="00C54E4A" w:rsidP="00A579B6">
      <w:pPr>
        <w:rPr>
          <w:color w:val="FF0000"/>
        </w:rPr>
      </w:pPr>
    </w:p>
    <w:p w:rsidR="001F485C" w:rsidRPr="00182F2C" w:rsidRDefault="001F485C" w:rsidP="00A579B6">
      <w:pPr>
        <w:rPr>
          <w:i/>
          <w:color w:val="FF0000"/>
        </w:rPr>
      </w:pPr>
      <w:proofErr w:type="gramStart"/>
      <w:r w:rsidRPr="00182F2C">
        <w:rPr>
          <w:i/>
          <w:color w:val="FF0000"/>
        </w:rPr>
        <w:t>children</w:t>
      </w:r>
      <w:proofErr w:type="gramEnd"/>
    </w:p>
    <w:p w:rsidR="001F485C" w:rsidRPr="00182F2C" w:rsidRDefault="001F485C" w:rsidP="001F485C">
      <w:pPr>
        <w:rPr>
          <w:color w:val="FF0000"/>
        </w:rPr>
      </w:pPr>
      <w:r w:rsidRPr="00182F2C">
        <w:rPr>
          <w:color w:val="FF0000"/>
        </w:rPr>
        <w:t xml:space="preserve">The </w:t>
      </w:r>
      <w:r w:rsidRPr="00182F2C">
        <w:rPr>
          <w:i/>
          <w:color w:val="FF0000"/>
        </w:rPr>
        <w:t>children</w:t>
      </w:r>
      <w:r w:rsidRPr="00182F2C">
        <w:rPr>
          <w:color w:val="FF0000"/>
        </w:rPr>
        <w:t xml:space="preserve"> attribute includes a list of</w:t>
      </w:r>
      <w:r w:rsidR="00835621" w:rsidRPr="00182F2C">
        <w:rPr>
          <w:color w:val="FF0000"/>
        </w:rPr>
        <w:t xml:space="preserve"> n</w:t>
      </w:r>
      <w:r w:rsidRPr="00182F2C">
        <w:rPr>
          <w:color w:val="FF0000"/>
        </w:rPr>
        <w:t xml:space="preserve"> </w:t>
      </w:r>
      <w:r w:rsidR="00835621" w:rsidRPr="00182F2C">
        <w:rPr>
          <w:i/>
          <w:color w:val="FF0000"/>
        </w:rPr>
        <w:t>child</w:t>
      </w:r>
      <w:r w:rsidRPr="00182F2C">
        <w:rPr>
          <w:i/>
          <w:color w:val="FF0000"/>
        </w:rPr>
        <w:t xml:space="preserve"> </w:t>
      </w:r>
      <w:r w:rsidRPr="00182F2C">
        <w:rPr>
          <w:color w:val="FF0000"/>
        </w:rPr>
        <w:t>attributes</w:t>
      </w:r>
      <w:r w:rsidRPr="00182F2C">
        <w:rPr>
          <w:i/>
          <w:color w:val="FF0000"/>
        </w:rPr>
        <w:t xml:space="preserve">.  </w:t>
      </w:r>
      <w:r w:rsidRPr="00182F2C">
        <w:rPr>
          <w:color w:val="FF0000"/>
        </w:rPr>
        <w:t xml:space="preserve">This </w:t>
      </w:r>
      <w:r w:rsidR="00835621" w:rsidRPr="00182F2C">
        <w:rPr>
          <w:i/>
          <w:color w:val="FF0000"/>
        </w:rPr>
        <w:t>child</w:t>
      </w:r>
      <w:r w:rsidRPr="00182F2C">
        <w:rPr>
          <w:color w:val="FF0000"/>
        </w:rPr>
        <w:t xml:space="preserve"> attribute is</w:t>
      </w:r>
      <w:r w:rsidR="00835621" w:rsidRPr="00182F2C">
        <w:rPr>
          <w:color w:val="FF0000"/>
        </w:rPr>
        <w:t xml:space="preserve"> of type </w:t>
      </w:r>
      <w:proofErr w:type="spellStart"/>
      <w:r w:rsidR="00835621" w:rsidRPr="00182F2C">
        <w:rPr>
          <w:i/>
          <w:color w:val="FF0000"/>
        </w:rPr>
        <w:t>detailedPath</w:t>
      </w:r>
      <w:proofErr w:type="spellEnd"/>
      <w:r w:rsidR="00835621" w:rsidRPr="00182F2C">
        <w:rPr>
          <w:color w:val="FF0000"/>
        </w:rPr>
        <w:t xml:space="preserve"> which is </w:t>
      </w:r>
      <w:r w:rsidRPr="00182F2C">
        <w:rPr>
          <w:color w:val="FF0000"/>
        </w:rPr>
        <w:t>recursive and is defined as above.</w:t>
      </w:r>
      <w:r w:rsidRPr="00182F2C">
        <w:rPr>
          <w:i/>
          <w:color w:val="FF0000"/>
        </w:rPr>
        <w:t xml:space="preserve"> </w:t>
      </w:r>
    </w:p>
    <w:p w:rsidR="00A579B6" w:rsidRPr="00182F2C" w:rsidRDefault="00A579B6" w:rsidP="00A579B6">
      <w:pPr>
        <w:rPr>
          <w:color w:val="FF0000"/>
        </w:rPr>
      </w:pPr>
    </w:p>
    <w:p w:rsidR="001F485C" w:rsidRPr="00182F2C" w:rsidRDefault="001F485C" w:rsidP="00A579B6">
      <w:pPr>
        <w:rPr>
          <w:color w:val="FF0000"/>
        </w:rPr>
      </w:pPr>
    </w:p>
    <w:p w:rsidR="007422FD" w:rsidRPr="00182F2C" w:rsidRDefault="007422FD" w:rsidP="007422FD">
      <w:pPr>
        <w:pStyle w:val="Heading3"/>
        <w:rPr>
          <w:color w:val="FF0000"/>
          <w:lang w:eastAsia="ja-JP"/>
        </w:rPr>
      </w:pPr>
      <w:bookmarkStart w:id="42" w:name="_Toc312162340"/>
      <w:proofErr w:type="spellStart"/>
      <w:r w:rsidRPr="00182F2C">
        <w:rPr>
          <w:color w:val="FF0000"/>
          <w:lang w:eastAsia="ja-JP"/>
        </w:rPr>
        <w:t>QueryFailed</w:t>
      </w:r>
      <w:bookmarkEnd w:id="42"/>
      <w:proofErr w:type="spellEnd"/>
    </w:p>
    <w:p w:rsidR="006819DF" w:rsidRPr="00182F2C" w:rsidRDefault="006819DF" w:rsidP="00941D2D">
      <w:pPr>
        <w:rPr>
          <w:b/>
          <w:color w:val="FF0000"/>
        </w:rPr>
      </w:pPr>
    </w:p>
    <w:p w:rsidR="00835621" w:rsidRPr="00182F2C" w:rsidRDefault="00835621" w:rsidP="00835621">
      <w:pPr>
        <w:rPr>
          <w:color w:val="FF0000"/>
        </w:rPr>
      </w:pPr>
      <w:r w:rsidRPr="00182F2C">
        <w:rPr>
          <w:color w:val="FF0000"/>
        </w:rPr>
        <w:t xml:space="preserve">In the case of a failed completion of the </w:t>
      </w:r>
      <w:r w:rsidRPr="00182F2C">
        <w:rPr>
          <w:color w:val="FF0000"/>
          <w:lang w:eastAsia="ja-JP"/>
        </w:rPr>
        <w:t xml:space="preserve">query </w:t>
      </w:r>
      <w:r w:rsidRPr="00182F2C">
        <w:rPr>
          <w:color w:val="FF0000"/>
        </w:rPr>
        <w:t xml:space="preserve">request the </w:t>
      </w:r>
      <w:proofErr w:type="spellStart"/>
      <w:r w:rsidRPr="00182F2C">
        <w:rPr>
          <w:i/>
          <w:color w:val="FF0000"/>
          <w:lang w:eastAsia="ja-JP"/>
        </w:rPr>
        <w:t>queryFailed</w:t>
      </w:r>
      <w:proofErr w:type="spellEnd"/>
      <w:r w:rsidRPr="00182F2C">
        <w:rPr>
          <w:color w:val="FF0000"/>
        </w:rPr>
        <w:t xml:space="preserve"> response is returned with the following attributes: </w:t>
      </w:r>
      <w:proofErr w:type="spellStart"/>
      <w:r w:rsidRPr="00182F2C">
        <w:rPr>
          <w:i/>
          <w:color w:val="FF0000"/>
        </w:rPr>
        <w:t>requesterNSA</w:t>
      </w:r>
      <w:proofErr w:type="spellEnd"/>
      <w:r w:rsidRPr="00182F2C">
        <w:rPr>
          <w:i/>
          <w:color w:val="FF0000"/>
        </w:rPr>
        <w:t xml:space="preserve">, </w:t>
      </w:r>
      <w:proofErr w:type="spellStart"/>
      <w:r w:rsidRPr="00182F2C">
        <w:rPr>
          <w:i/>
          <w:color w:val="FF0000"/>
        </w:rPr>
        <w:t>providerNSA</w:t>
      </w:r>
      <w:proofErr w:type="spellEnd"/>
      <w:r w:rsidRPr="00182F2C">
        <w:rPr>
          <w:i/>
          <w:color w:val="FF0000"/>
        </w:rPr>
        <w:t xml:space="preserve"> </w:t>
      </w:r>
      <w:r w:rsidRPr="00182F2C">
        <w:rPr>
          <w:color w:val="FF0000"/>
        </w:rPr>
        <w:t>and</w:t>
      </w:r>
      <w:r w:rsidRPr="00182F2C">
        <w:rPr>
          <w:i/>
          <w:color w:val="FF0000"/>
        </w:rPr>
        <w:t xml:space="preserve"> </w:t>
      </w:r>
      <w:proofErr w:type="spellStart"/>
      <w:r w:rsidRPr="00182F2C">
        <w:rPr>
          <w:i/>
          <w:color w:val="FF0000"/>
        </w:rPr>
        <w:t>serviceException</w:t>
      </w:r>
      <w:proofErr w:type="spellEnd"/>
      <w:r w:rsidRPr="00182F2C">
        <w:rPr>
          <w:color w:val="FF0000"/>
        </w:rPr>
        <w:t>, these are all as defined earlier in this document.</w:t>
      </w:r>
    </w:p>
    <w:p w:rsidR="0028295D" w:rsidRDefault="0028295D" w:rsidP="0028295D"/>
    <w:p w:rsidR="00CD6DD3" w:rsidRDefault="00CD6DD3" w:rsidP="00CD6DD3">
      <w:pPr>
        <w:pStyle w:val="Heading1"/>
      </w:pPr>
      <w:bookmarkStart w:id="43" w:name="_Toc312162341"/>
      <w:r>
        <w:t>Connections: Transport and Service planes</w:t>
      </w:r>
      <w:bookmarkEnd w:id="43"/>
    </w:p>
    <w:p w:rsidR="004403EB" w:rsidRDefault="00C24495" w:rsidP="004403EB">
      <w:r>
        <w:t>The NSI Connection Service defines</w:t>
      </w:r>
      <w:r w:rsidR="004403EB">
        <w:t xml:space="preserve"> a</w:t>
      </w:r>
      <w:r>
        <w:t>n</w:t>
      </w:r>
      <w:r w:rsidR="004403EB">
        <w:t xml:space="preserve"> abstracted </w:t>
      </w:r>
      <w:r w:rsidR="00E6700D">
        <w:t>representation</w:t>
      </w:r>
      <w:r w:rsidR="00821D08">
        <w:t xml:space="preserve"> of a Connection</w:t>
      </w:r>
      <w:r>
        <w:t xml:space="preserve"> which is used in the service plane</w:t>
      </w:r>
      <w:r w:rsidR="004403EB">
        <w:t xml:space="preserve">.  This NSI </w:t>
      </w:r>
      <w:r w:rsidR="00E6700D">
        <w:t xml:space="preserve">Connection </w:t>
      </w:r>
      <w:r w:rsidR="00082A3E">
        <w:t>describes a</w:t>
      </w:r>
      <w:r w:rsidR="004403EB">
        <w:t xml:space="preserve"> conduit through which information is delivered from an ingress point to the egress point. While the model supports a </w:t>
      </w:r>
      <w:proofErr w:type="spellStart"/>
      <w:r w:rsidR="004403EB">
        <w:t>uni</w:t>
      </w:r>
      <w:proofErr w:type="spellEnd"/>
      <w:r w:rsidR="004403EB">
        <w:t>-directional model of a connection, only</w:t>
      </w:r>
      <w:r w:rsidR="00082A3E">
        <w:t xml:space="preserve"> point to point bidirectional </w:t>
      </w:r>
      <w:r w:rsidR="004403EB">
        <w:t xml:space="preserve">symmetric Connections are supported in </w:t>
      </w:r>
      <w:r w:rsidR="00082A3E">
        <w:t xml:space="preserve">NSI </w:t>
      </w:r>
      <w:r w:rsidR="004403EB">
        <w:t xml:space="preserve">version 1.0.   </w:t>
      </w:r>
    </w:p>
    <w:p w:rsidR="004403EB" w:rsidRDefault="004403EB" w:rsidP="004403EB"/>
    <w:p w:rsidR="004403EB" w:rsidRDefault="004403EB" w:rsidP="004403EB">
      <w:r>
        <w:t>As illustrated in</w:t>
      </w:r>
      <w:r w:rsidR="00780305">
        <w:t xml:space="preserve"> </w:t>
      </w:r>
      <w:r w:rsidR="00C310AF">
        <w:fldChar w:fldCharType="begin"/>
      </w:r>
      <w:r w:rsidR="00C310AF">
        <w:instrText xml:space="preserve"> REF _Ref296360506 \h </w:instrText>
      </w:r>
      <w:r w:rsidR="00C310AF">
        <w:fldChar w:fldCharType="separate"/>
      </w:r>
      <w:r w:rsidR="00430AD1">
        <w:t xml:space="preserve">Figure </w:t>
      </w:r>
      <w:r w:rsidR="00430AD1">
        <w:rPr>
          <w:noProof/>
        </w:rPr>
        <w:t>14</w:t>
      </w:r>
      <w:r w:rsidR="00C310AF">
        <w:fldChar w:fldCharType="end"/>
      </w:r>
      <w:r>
        <w:t xml:space="preserve">, the Connection consists of three basic components: an ingress point where user data enters the connection, a transport section that carries the data across the network, and an egress point where user data exits the connection.  These ingress and egress points are called Service Termination Points </w:t>
      </w:r>
      <w:r w:rsidR="00082A3E">
        <w:t>(</w:t>
      </w:r>
      <w:r>
        <w:t>STPs</w:t>
      </w:r>
      <w:r w:rsidR="00082A3E">
        <w:t>)</w:t>
      </w:r>
      <w:r>
        <w:t xml:space="preserve">.   This </w:t>
      </w:r>
      <w:r w:rsidR="00821D08">
        <w:t>technology agnostic</w:t>
      </w:r>
      <w:r>
        <w:t xml:space="preserve"> model of </w:t>
      </w:r>
      <w:r w:rsidR="00082A3E">
        <w:t xml:space="preserve">a </w:t>
      </w:r>
      <w:r>
        <w:t xml:space="preserve">Connection allows the NSI protocol to function </w:t>
      </w:r>
      <w:r w:rsidR="00821D08">
        <w:t>with many different types of transport technologies</w:t>
      </w:r>
      <w:r w:rsidR="00082A3E">
        <w:t>.</w:t>
      </w:r>
    </w:p>
    <w:p w:rsidR="004403EB" w:rsidRDefault="004403EB" w:rsidP="004403EB"/>
    <w:p w:rsidR="00B16378" w:rsidRDefault="004403EB" w:rsidP="004403EB">
      <w:r>
        <w:t>The NSI CS protocol is an inter-</w:t>
      </w:r>
      <w:r w:rsidR="00082A3E">
        <w:t>network</w:t>
      </w:r>
      <w:r>
        <w:t xml:space="preserve"> protocol</w:t>
      </w:r>
      <w:r w:rsidR="00082A3E">
        <w:t>, that is</w:t>
      </w:r>
      <w:r w:rsidR="00C24495">
        <w:t>,</w:t>
      </w:r>
      <w:r w:rsidR="00082A3E">
        <w:t xml:space="preserve"> i</w:t>
      </w:r>
      <w:r w:rsidR="00821D08">
        <w:t>t allows Connections to be built</w:t>
      </w:r>
      <w:r w:rsidR="00082A3E">
        <w:t xml:space="preserve"> across multiple providers</w:t>
      </w:r>
      <w:r>
        <w:t xml:space="preserve">.   The NSI </w:t>
      </w:r>
      <w:r w:rsidR="00C24495">
        <w:t xml:space="preserve">v1.1 </w:t>
      </w:r>
      <w:r w:rsidR="00780305">
        <w:t>topology</w:t>
      </w:r>
      <w:r>
        <w:t xml:space="preserve"> consists of STPs</w:t>
      </w:r>
      <w:r w:rsidR="00C24495">
        <w:t xml:space="preserve"> </w:t>
      </w:r>
      <w:r>
        <w:t xml:space="preserve">and </w:t>
      </w:r>
      <w:r w:rsidR="00082A3E">
        <w:t xml:space="preserve">Networks.  Networks are groups of STPs </w:t>
      </w:r>
      <w:r w:rsidR="00E744B1">
        <w:t>configurable</w:t>
      </w:r>
      <w:r w:rsidR="00821D08">
        <w:t xml:space="preserve"> from a single</w:t>
      </w:r>
      <w:r w:rsidR="00082A3E">
        <w:t xml:space="preserve"> NSA</w:t>
      </w:r>
      <w:r w:rsidR="00E744B1">
        <w:t>.  Connections can</w:t>
      </w:r>
      <w:r>
        <w:t xml:space="preserve"> be </w:t>
      </w:r>
      <w:r w:rsidR="00780305">
        <w:t>constructed</w:t>
      </w:r>
      <w:r w:rsidR="00E744B1">
        <w:t xml:space="preserve"> between pairs of STPs and transit Networks </w:t>
      </w:r>
      <w:r w:rsidR="00082A3E">
        <w:t>- s</w:t>
      </w:r>
      <w:r>
        <w:t xml:space="preserve">ee </w:t>
      </w:r>
      <w:r w:rsidR="00C310AF">
        <w:fldChar w:fldCharType="begin"/>
      </w:r>
      <w:r w:rsidR="00C310AF">
        <w:instrText xml:space="preserve"> REF _Ref296360506 \h </w:instrText>
      </w:r>
      <w:r w:rsidR="00C310AF">
        <w:fldChar w:fldCharType="separate"/>
      </w:r>
      <w:r w:rsidR="00430AD1">
        <w:t xml:space="preserve">Figure </w:t>
      </w:r>
      <w:r w:rsidR="00430AD1">
        <w:rPr>
          <w:noProof/>
        </w:rPr>
        <w:t>14</w:t>
      </w:r>
      <w:r w:rsidR="00C310AF">
        <w:fldChar w:fldCharType="end"/>
      </w:r>
      <w:r w:rsidR="00082A3E">
        <w:t>.</w:t>
      </w:r>
      <w:r>
        <w:t xml:space="preserve">    </w:t>
      </w:r>
      <w:r w:rsidR="00E744B1">
        <w:t>In NSI v1.1</w:t>
      </w:r>
      <w:r>
        <w:t xml:space="preserve"> </w:t>
      </w:r>
      <w:r w:rsidR="00E744B1">
        <w:t xml:space="preserve">it is </w:t>
      </w:r>
      <w:r w:rsidR="00082A3E">
        <w:t>assume</w:t>
      </w:r>
      <w:r w:rsidR="00E744B1">
        <w:t>d</w:t>
      </w:r>
      <w:r>
        <w:t xml:space="preserve"> that any two </w:t>
      </w:r>
      <w:r w:rsidR="00821D08">
        <w:t>STP</w:t>
      </w:r>
      <w:r>
        <w:t xml:space="preserve"> within a particular Network are able to be connected.</w:t>
      </w:r>
      <w:r w:rsidR="00B16378">
        <w:t xml:space="preserve">  </w:t>
      </w:r>
      <w:r w:rsidR="00E744B1">
        <w:t>This implies that all Networks are non-blocking.</w:t>
      </w:r>
    </w:p>
    <w:p w:rsidR="00B16378" w:rsidRDefault="00B16378" w:rsidP="004403EB"/>
    <w:p w:rsidR="004403EB" w:rsidRDefault="00B16378" w:rsidP="004403EB">
      <w:r>
        <w:t>C</w:t>
      </w:r>
      <w:r w:rsidR="004403EB">
        <w:t>onnections</w:t>
      </w:r>
      <w:r>
        <w:t xml:space="preserve"> within a Network</w:t>
      </w:r>
      <w:r w:rsidR="004403EB">
        <w:t xml:space="preserve"> are intra-domain functions, </w:t>
      </w:r>
      <w:r>
        <w:t xml:space="preserve">and the technology details of </w:t>
      </w:r>
      <w:r w:rsidR="00082A3E">
        <w:t xml:space="preserve">how two STPs are actually connected </w:t>
      </w:r>
      <w:r>
        <w:t>is</w:t>
      </w:r>
      <w:r w:rsidR="004403EB">
        <w:t xml:space="preserve"> up to the local NRM and not a co</w:t>
      </w:r>
      <w:r w:rsidR="00082A3E">
        <w:t xml:space="preserve">ncern of the NSI protocols. </w:t>
      </w:r>
      <w:r w:rsidR="004403EB">
        <w:t xml:space="preserve">  </w:t>
      </w:r>
    </w:p>
    <w:p w:rsidR="004403EB" w:rsidRDefault="004403EB" w:rsidP="004403EB"/>
    <w:p w:rsidR="004403EB" w:rsidRDefault="00F27B88" w:rsidP="004403EB">
      <w:r>
        <w:t>T</w:t>
      </w:r>
      <w:r w:rsidR="004403EB">
        <w:t xml:space="preserve">wo NSI Networks </w:t>
      </w:r>
      <w:r w:rsidR="00E744B1">
        <w:t>interc</w:t>
      </w:r>
      <w:r w:rsidR="004403EB">
        <w:t>onnect at a shared point</w:t>
      </w:r>
      <w:r>
        <w:t xml:space="preserve"> known as an SDP</w:t>
      </w:r>
      <w:r w:rsidR="004403EB">
        <w:t xml:space="preserve">.  </w:t>
      </w:r>
      <w:r>
        <w:t>An SDP is a grouping of two adjace</w:t>
      </w:r>
      <w:r w:rsidR="00821D08">
        <w:t>nt STPs belonging to different N</w:t>
      </w:r>
      <w:r>
        <w:t>etworks.</w:t>
      </w:r>
      <w:r w:rsidR="00BE706C">
        <w:t xml:space="preserve"> </w:t>
      </w:r>
      <w:r w:rsidR="00F10C21">
        <w:t xml:space="preserve">A complete Connection can be </w:t>
      </w:r>
      <w:r w:rsidR="00BE706C">
        <w:t>built up</w:t>
      </w:r>
      <w:r w:rsidR="00F10C21">
        <w:t xml:space="preserve"> by concatenating </w:t>
      </w:r>
      <w:r w:rsidR="00BE706C">
        <w:t xml:space="preserve">individual </w:t>
      </w:r>
      <w:r w:rsidR="00E744B1">
        <w:t>C</w:t>
      </w:r>
      <w:r w:rsidR="00F10C21">
        <w:t>onnections at SDPs.</w:t>
      </w:r>
    </w:p>
    <w:p w:rsidR="004403EB" w:rsidRDefault="004403EB" w:rsidP="004403EB"/>
    <w:p w:rsidR="004403EB" w:rsidRDefault="004403EB" w:rsidP="004403EB"/>
    <w:p w:rsidR="004403EB" w:rsidRDefault="004403EB" w:rsidP="004403EB"/>
    <w:p w:rsidR="00CD6DD3" w:rsidRDefault="00CD6DD3" w:rsidP="00CD6DD3"/>
    <w:p w:rsidR="00780305" w:rsidRDefault="00AF52E4" w:rsidP="00011BE9">
      <w:pPr>
        <w:jc w:val="center"/>
      </w:pPr>
      <w:r>
        <w:rPr>
          <w:noProof/>
          <w:lang w:val="en-GB" w:eastAsia="en-GB"/>
        </w:rPr>
        <w:drawing>
          <wp:inline distT="0" distB="0" distL="0" distR="0" wp14:anchorId="4BFD32C4" wp14:editId="4B917806">
            <wp:extent cx="5581650" cy="2609850"/>
            <wp:effectExtent l="25400" t="0" r="6350" b="0"/>
            <wp:docPr id="16" name="Picture 16"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2"/>
                    <pic:cNvPicPr>
                      <a:picLocks noChangeAspect="1" noChangeArrowheads="1"/>
                    </pic:cNvPicPr>
                  </pic:nvPicPr>
                  <pic:blipFill>
                    <a:blip r:embed="rId21"/>
                    <a:srcRect l="11803" t="23608" r="15736" b="31477"/>
                    <a:stretch>
                      <a:fillRect/>
                    </a:stretch>
                  </pic:blipFill>
                  <pic:spPr bwMode="auto">
                    <a:xfrm>
                      <a:off x="0" y="0"/>
                      <a:ext cx="5581650" cy="2609850"/>
                    </a:xfrm>
                    <a:prstGeom prst="rect">
                      <a:avLst/>
                    </a:prstGeom>
                    <a:noFill/>
                    <a:ln w="9525">
                      <a:noFill/>
                      <a:miter lim="800000"/>
                      <a:headEnd/>
                      <a:tailEnd/>
                    </a:ln>
                  </pic:spPr>
                </pic:pic>
              </a:graphicData>
            </a:graphic>
          </wp:inline>
        </w:drawing>
      </w:r>
    </w:p>
    <w:p w:rsidR="00780305" w:rsidRDefault="00780305" w:rsidP="00780305">
      <w:pPr>
        <w:pStyle w:val="Caption"/>
        <w:jc w:val="center"/>
      </w:pPr>
      <w:bookmarkStart w:id="44" w:name="_Ref296360506"/>
      <w:r>
        <w:t xml:space="preserve">Figure </w:t>
      </w:r>
      <w:fldSimple w:instr=" SEQ Figure \* ARABIC ">
        <w:r w:rsidR="00430AD1">
          <w:rPr>
            <w:noProof/>
          </w:rPr>
          <w:t>14</w:t>
        </w:r>
      </w:fldSimple>
      <w:bookmarkEnd w:id="44"/>
      <w:r>
        <w:t xml:space="preserve">: </w:t>
      </w:r>
      <w:r w:rsidR="00011BE9">
        <w:t>Inter-Network representation of a Connection</w:t>
      </w:r>
    </w:p>
    <w:p w:rsidR="00780305" w:rsidRDefault="00780305" w:rsidP="00CD6DD3"/>
    <w:p w:rsidR="00CD6DD3" w:rsidRDefault="00CD6DD3" w:rsidP="00CD6DD3">
      <w:r>
        <w:t xml:space="preserve">Once instantiated, </w:t>
      </w:r>
      <w:proofErr w:type="gramStart"/>
      <w:r>
        <w:t>an</w:t>
      </w:r>
      <w:proofErr w:type="gramEnd"/>
      <w:r>
        <w:t xml:space="preserve"> STP may have properties such as a framing</w:t>
      </w:r>
      <w:r w:rsidR="00E744B1">
        <w:t xml:space="preserve"> type or a</w:t>
      </w:r>
      <w:r>
        <w:t xml:space="preserve"> VLAN id. Some of these properties may reflect the </w:t>
      </w:r>
      <w:r w:rsidR="00E744B1">
        <w:t>options that can</w:t>
      </w:r>
      <w:r>
        <w:t xml:space="preserve"> specified in the Service Definition.   Labeling (cf. fiber id, wavelength, </w:t>
      </w:r>
      <w:proofErr w:type="gramStart"/>
      <w:r>
        <w:t>VLAN</w:t>
      </w:r>
      <w:proofErr w:type="gramEnd"/>
      <w:r>
        <w:t xml:space="preserve"> id) and aggregation (cf. combining multiple switch ports) can be modeled as a property of an STP.</w:t>
      </w:r>
    </w:p>
    <w:p w:rsidR="00CD6DD3" w:rsidRDefault="00CD6DD3" w:rsidP="00CD6DD3"/>
    <w:p w:rsidR="00CD6DD3" w:rsidRDefault="00695BB0" w:rsidP="00CD6DD3">
      <w:r>
        <w:t>The job of the physical instance of the Connection is to transport</w:t>
      </w:r>
      <w:r w:rsidR="00CD6DD3">
        <w:t xml:space="preserve"> the user data (the “payload data”) across each section of the network inside a </w:t>
      </w:r>
      <w:r>
        <w:t>framing protocol</w:t>
      </w:r>
      <w:r w:rsidR="00CD6DD3">
        <w:t xml:space="preserve">.  The framing </w:t>
      </w:r>
      <w:r w:rsidR="00E237F2">
        <w:t>protocol</w:t>
      </w:r>
      <w:r w:rsidR="00CD6DD3">
        <w:t xml:space="preserve"> provides the necessary timing, control, and data integrity functions required to move the payload from node to node through the network.  It is important to distinguish between </w:t>
      </w:r>
      <w:r w:rsidR="00E744B1">
        <w:t>a) the access framing protocols and</w:t>
      </w:r>
      <w:r w:rsidR="00CD6DD3">
        <w:t xml:space="preserve"> b) the transport framing protocols.   </w:t>
      </w:r>
    </w:p>
    <w:p w:rsidR="00CD6DD3" w:rsidRDefault="00CD6DD3" w:rsidP="00CD6DD3"/>
    <w:p w:rsidR="00CD6DD3" w:rsidRDefault="00CD6DD3" w:rsidP="00CD6DD3">
      <w:r w:rsidRPr="00EB40CE">
        <w:t xml:space="preserve">It is the user payload data stream that </w:t>
      </w:r>
      <w:r>
        <w:t>is</w:t>
      </w:r>
      <w:r w:rsidRPr="00EB40CE">
        <w:t xml:space="preserve"> preserved from ingress to egress in a Connection.</w:t>
      </w:r>
      <w:r w:rsidR="00E744B1">
        <w:t xml:space="preserve">  </w:t>
      </w:r>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w:t>
      </w:r>
    </w:p>
    <w:p w:rsidR="00CD6DD3" w:rsidRDefault="00CD6DD3" w:rsidP="00CD6DD3"/>
    <w:p w:rsidR="00A24A11" w:rsidRDefault="00A24A11" w:rsidP="00A24A11">
      <w:pPr>
        <w:pStyle w:val="Heading1"/>
      </w:pPr>
      <w:bookmarkStart w:id="45" w:name="_Toc312162342"/>
      <w:r>
        <w:t xml:space="preserve">Inter-domain </w:t>
      </w:r>
      <w:proofErr w:type="spellStart"/>
      <w:r>
        <w:t>vs</w:t>
      </w:r>
      <w:proofErr w:type="spellEnd"/>
      <w:r>
        <w:t xml:space="preserve"> intra-domain </w:t>
      </w:r>
      <w:proofErr w:type="spellStart"/>
      <w:r>
        <w:t>pathfinding</w:t>
      </w:r>
      <w:bookmarkEnd w:id="45"/>
      <w:proofErr w:type="spellEnd"/>
    </w:p>
    <w:p w:rsidR="00A24A11" w:rsidRDefault="00A24A11" w:rsidP="00A24A11">
      <w:r>
        <w:t xml:space="preserve">There are two levels of </w:t>
      </w:r>
      <w:proofErr w:type="spellStart"/>
      <w:r>
        <w:t>pathfinding</w:t>
      </w:r>
      <w:proofErr w:type="spellEnd"/>
      <w:r>
        <w:t xml:space="preserve"> related to the NSI architecture: the inter-domain </w:t>
      </w:r>
      <w:proofErr w:type="spellStart"/>
      <w:r>
        <w:t>pathfinding</w:t>
      </w:r>
      <w:proofErr w:type="spellEnd"/>
      <w:r>
        <w:t xml:space="preserve"> which is concerned with choosing a path across the global topology of Networks, and the intra-domain </w:t>
      </w:r>
      <w:proofErr w:type="spellStart"/>
      <w:r>
        <w:t>pathfinding</w:t>
      </w:r>
      <w:proofErr w:type="spellEnd"/>
      <w:r>
        <w:t xml:space="preserve"> concerned with the transport resources within the Network.  NSI is concerned only with inter-Network </w:t>
      </w:r>
      <w:proofErr w:type="spellStart"/>
      <w:r>
        <w:t>pathfinding</w:t>
      </w:r>
      <w:proofErr w:type="spellEnd"/>
      <w:r>
        <w:t>.</w:t>
      </w:r>
    </w:p>
    <w:p w:rsidR="00A24A11" w:rsidRPr="008B1D65" w:rsidRDefault="00A24A11" w:rsidP="00A24A11"/>
    <w:p w:rsidR="00A24A11" w:rsidRDefault="00A24A11" w:rsidP="00A24A11">
      <w:r>
        <w:t xml:space="preserve">Inter-Network Connections extend across multiple networks; they are constructed by concatenating connections built across the individual networks.  This is done by choosing </w:t>
      </w:r>
      <w:r>
        <w:lastRenderedPageBreak/>
        <w:t>appropriate STPs such that the egress STP of one connection corresponds directly with the ingress STP of the successive connection.</w:t>
      </w:r>
    </w:p>
    <w:p w:rsidR="00A24A11" w:rsidRDefault="00A24A11" w:rsidP="00A24A11"/>
    <w:p w:rsidR="00A24A11" w:rsidRDefault="00A24A11" w:rsidP="00A24A11">
      <w:r>
        <w:t xml:space="preserve">Both the Tree and Chain model reduce </w:t>
      </w:r>
      <w:proofErr w:type="spellStart"/>
      <w:r>
        <w:t>pathfinding</w:t>
      </w:r>
      <w:proofErr w:type="spellEnd"/>
      <w:r>
        <w:t xml:space="preserve"> to a constraint-based search over a topology to build a k-preferred path tree.    The method, tree or chain, used to process a request is made exclusively in the requester NSA.  No path finding algorithms (e.g. PCE or OSPF-TE) are mandated by NSI.</w:t>
      </w:r>
    </w:p>
    <w:p w:rsidR="007F7C82" w:rsidRDefault="007F7C82" w:rsidP="0028295D"/>
    <w:p w:rsidR="007F7C82" w:rsidRPr="0049755F" w:rsidRDefault="00A24A11" w:rsidP="0028295D">
      <w:pPr>
        <w:pStyle w:val="Heading1"/>
      </w:pPr>
      <w:bookmarkStart w:id="46" w:name="_Toc312162343"/>
      <w:r>
        <w:t>STPs and P</w:t>
      </w:r>
      <w:r w:rsidR="00223C97">
        <w:t>ath</w:t>
      </w:r>
      <w:r>
        <w:t>s</w:t>
      </w:r>
      <w:bookmarkEnd w:id="46"/>
    </w:p>
    <w:p w:rsidR="00223C97" w:rsidRDefault="00223C97" w:rsidP="00223C97">
      <w:pPr>
        <w:pStyle w:val="Heading2"/>
      </w:pPr>
      <w:bookmarkStart w:id="47" w:name="_Toc312162344"/>
      <w:r>
        <w:t>STP syntax</w:t>
      </w:r>
      <w:bookmarkEnd w:id="47"/>
    </w:p>
    <w:p w:rsidR="00223C97" w:rsidRDefault="00223C97" w:rsidP="00223C97"/>
    <w:p w:rsidR="00E744B1" w:rsidRDefault="00E744B1" w:rsidP="00E744B1">
      <w:pPr>
        <w:rPr>
          <w:color w:val="FF0000"/>
        </w:rPr>
      </w:pPr>
      <w:r>
        <w:rPr>
          <w:color w:val="FF0000"/>
        </w:rPr>
        <w:t>T</w:t>
      </w:r>
      <w:r w:rsidRPr="00182F2C">
        <w:rPr>
          <w:color w:val="FF0000"/>
        </w:rPr>
        <w:t xml:space="preserve">he STP topology </w:t>
      </w:r>
      <w:r>
        <w:rPr>
          <w:color w:val="FF0000"/>
        </w:rPr>
        <w:t>uses</w:t>
      </w:r>
      <w:r w:rsidRPr="00182F2C">
        <w:rPr>
          <w:color w:val="FF0000"/>
        </w:rPr>
        <w:t xml:space="preserve"> </w:t>
      </w:r>
      <w:r>
        <w:rPr>
          <w:color w:val="FF0000"/>
        </w:rPr>
        <w:t xml:space="preserve">STPs to identify network resources, where the </w:t>
      </w:r>
      <w:proofErr w:type="spellStart"/>
      <w:r w:rsidR="00812FDB" w:rsidRPr="00182F2C">
        <w:rPr>
          <w:i/>
          <w:color w:val="FF0000"/>
        </w:rPr>
        <w:t>stpId</w:t>
      </w:r>
      <w:proofErr w:type="spellEnd"/>
      <w:r w:rsidR="00812FDB" w:rsidRPr="00182F2C">
        <w:rPr>
          <w:color w:val="FF0000"/>
        </w:rPr>
        <w:t xml:space="preserve"> </w:t>
      </w:r>
      <w:r w:rsidRPr="00182F2C">
        <w:rPr>
          <w:color w:val="FF0000"/>
        </w:rPr>
        <w:t xml:space="preserve">is a tuple </w:t>
      </w:r>
      <w:r>
        <w:rPr>
          <w:color w:val="FF0000"/>
        </w:rPr>
        <w:t>of</w:t>
      </w:r>
      <w:r w:rsidRPr="00182F2C">
        <w:rPr>
          <w:color w:val="FF0000"/>
        </w:rPr>
        <w:t xml:space="preserve"> </w:t>
      </w:r>
      <w:proofErr w:type="spellStart"/>
      <w:proofErr w:type="gramStart"/>
      <w:r w:rsidRPr="00383F78">
        <w:rPr>
          <w:i/>
          <w:color w:val="FF0000"/>
        </w:rPr>
        <w:t>NSnetwork</w:t>
      </w:r>
      <w:proofErr w:type="spellEnd"/>
      <w:r w:rsidRPr="00383F78">
        <w:rPr>
          <w:i/>
          <w:color w:val="FF0000"/>
        </w:rPr>
        <w:t>:</w:t>
      </w:r>
      <w:proofErr w:type="gramEnd"/>
      <w:r w:rsidRPr="00182F2C">
        <w:rPr>
          <w:color w:val="FF0000"/>
        </w:rPr>
        <w:t>&lt;</w:t>
      </w:r>
      <w:proofErr w:type="spellStart"/>
      <w:r w:rsidRPr="00182F2C">
        <w:rPr>
          <w:color w:val="FF0000"/>
        </w:rPr>
        <w:t>localid</w:t>
      </w:r>
      <w:proofErr w:type="spellEnd"/>
      <w:r w:rsidRPr="00182F2C">
        <w:rPr>
          <w:color w:val="FF0000"/>
        </w:rPr>
        <w:t xml:space="preserve">&gt;.  </w:t>
      </w:r>
    </w:p>
    <w:p w:rsidR="00E744B1" w:rsidRDefault="00E744B1" w:rsidP="00E744B1">
      <w:pPr>
        <w:rPr>
          <w:color w:val="FF0000"/>
        </w:rPr>
      </w:pPr>
      <w:r>
        <w:rPr>
          <w:i/>
          <w:color w:val="FF0000"/>
        </w:rPr>
        <w:t xml:space="preserve">Where, </w:t>
      </w:r>
      <w:proofErr w:type="spellStart"/>
      <w:r w:rsidRPr="00383F78">
        <w:rPr>
          <w:i/>
          <w:color w:val="FF0000"/>
        </w:rPr>
        <w:t>NSnetwork</w:t>
      </w:r>
      <w:proofErr w:type="spellEnd"/>
      <w:r w:rsidRPr="00182F2C">
        <w:rPr>
          <w:color w:val="FF0000"/>
        </w:rPr>
        <w:t xml:space="preserve"> </w:t>
      </w:r>
      <w:r>
        <w:rPr>
          <w:color w:val="FF0000"/>
        </w:rPr>
        <w:t xml:space="preserve">= </w:t>
      </w:r>
      <w:proofErr w:type="spellStart"/>
      <w:r w:rsidRPr="00182F2C">
        <w:rPr>
          <w:color w:val="FF0000"/>
        </w:rPr>
        <w:t>urn</w:t>
      </w:r>
      <w:proofErr w:type="gramStart"/>
      <w:r w:rsidRPr="00182F2C">
        <w:rPr>
          <w:color w:val="FF0000"/>
        </w:rPr>
        <w:t>:ogf:network:nsnetwork</w:t>
      </w:r>
      <w:proofErr w:type="spellEnd"/>
      <w:proofErr w:type="gramEnd"/>
      <w:r w:rsidRPr="00182F2C">
        <w:rPr>
          <w:color w:val="FF0000"/>
        </w:rPr>
        <w:t>:&lt;</w:t>
      </w:r>
      <w:proofErr w:type="spellStart"/>
      <w:r w:rsidRPr="00182F2C">
        <w:rPr>
          <w:color w:val="FF0000"/>
        </w:rPr>
        <w:t>networkId</w:t>
      </w:r>
      <w:proofErr w:type="spellEnd"/>
      <w:r w:rsidRPr="00182F2C">
        <w:rPr>
          <w:color w:val="FF0000"/>
        </w:rPr>
        <w:t>&gt;</w:t>
      </w:r>
      <w:r>
        <w:rPr>
          <w:color w:val="FF0000"/>
        </w:rPr>
        <w:t xml:space="preserve">.  </w:t>
      </w:r>
    </w:p>
    <w:p w:rsidR="00E744B1" w:rsidRPr="00E744B1" w:rsidRDefault="00E744B1" w:rsidP="00E744B1">
      <w:pPr>
        <w:rPr>
          <w:color w:val="FF0000"/>
        </w:rPr>
      </w:pPr>
      <w:r w:rsidRPr="00E744B1">
        <w:rPr>
          <w:color w:val="FF0000"/>
        </w:rPr>
        <w:t>And</w:t>
      </w:r>
      <w:r>
        <w:rPr>
          <w:i/>
          <w:color w:val="FF0000"/>
        </w:rPr>
        <w:t xml:space="preserve"> </w:t>
      </w:r>
      <w:r w:rsidRPr="00182F2C">
        <w:rPr>
          <w:color w:val="FF0000"/>
        </w:rPr>
        <w:t>&lt;</w:t>
      </w:r>
      <w:proofErr w:type="spellStart"/>
      <w:r w:rsidRPr="00182F2C">
        <w:rPr>
          <w:color w:val="FF0000"/>
        </w:rPr>
        <w:t>localid</w:t>
      </w:r>
      <w:proofErr w:type="spellEnd"/>
      <w:r w:rsidRPr="00182F2C">
        <w:rPr>
          <w:color w:val="FF0000"/>
        </w:rPr>
        <w:t>&gt;</w:t>
      </w:r>
      <w:r>
        <w:rPr>
          <w:color w:val="FF0000"/>
        </w:rPr>
        <w:t xml:space="preserve"> = </w:t>
      </w:r>
      <w:r w:rsidRPr="00E744B1">
        <w:rPr>
          <w:color w:val="FF0000"/>
        </w:rPr>
        <w:t>A locally unique identifier for the STP within the target network.</w:t>
      </w:r>
    </w:p>
    <w:p w:rsidR="00E744B1" w:rsidRDefault="00E744B1" w:rsidP="00E744B1">
      <w:pPr>
        <w:rPr>
          <w:color w:val="FF0000"/>
        </w:rPr>
      </w:pPr>
    </w:p>
    <w:p w:rsidR="003013A3" w:rsidRDefault="003013A3" w:rsidP="00223C97"/>
    <w:p w:rsidR="007A7439" w:rsidRDefault="007A7439" w:rsidP="007A7439">
      <w:pPr>
        <w:pStyle w:val="Heading2"/>
      </w:pPr>
      <w:bookmarkStart w:id="48" w:name="_Toc312162345"/>
      <w:r>
        <w:t>Under-specified STPs</w:t>
      </w:r>
      <w:bookmarkEnd w:id="48"/>
    </w:p>
    <w:p w:rsidR="008646E6" w:rsidRPr="00E237F2" w:rsidRDefault="008646E6" w:rsidP="00223C97">
      <w:pPr>
        <w:numPr>
          <w:ins w:id="49" w:author="Inder Monga" w:date="2011-07-17T22:16:00Z"/>
        </w:numPr>
        <w:rPr>
          <w:color w:val="FF0000"/>
        </w:rPr>
      </w:pPr>
      <w:ins w:id="50" w:author="Inder Monga" w:date="2011-07-17T22:16:00Z">
        <w:r>
          <w:rPr>
            <w:color w:val="FF0000"/>
          </w:rPr>
          <w:t>***</w:t>
        </w:r>
      </w:ins>
      <w:r w:rsidR="00E744B1">
        <w:rPr>
          <w:color w:val="FF0000"/>
        </w:rPr>
        <w:t xml:space="preserve"> needs updating</w:t>
      </w:r>
    </w:p>
    <w:p w:rsidR="007A7439" w:rsidRDefault="007A7439" w:rsidP="00223C97"/>
    <w:p w:rsidR="007A7439" w:rsidRPr="00223C97" w:rsidRDefault="007A7439" w:rsidP="00223C97"/>
    <w:p w:rsidR="0028295D" w:rsidRDefault="00223C97" w:rsidP="00223C97">
      <w:pPr>
        <w:pStyle w:val="Heading2"/>
      </w:pPr>
      <w:bookmarkStart w:id="51" w:name="_Toc312162346"/>
      <w:r>
        <w:t>Path</w:t>
      </w:r>
      <w:bookmarkEnd w:id="51"/>
      <w:del w:id="52" w:author="Inder Monga" w:date="2011-07-17T22:15:00Z">
        <w:r w:rsidDel="008646E6">
          <w:delText xml:space="preserve"> </w:delText>
        </w:r>
      </w:del>
    </w:p>
    <w:p w:rsidR="007F7C82" w:rsidRDefault="00CA20F8" w:rsidP="0028295D">
      <w:r>
        <w:t xml:space="preserve">The </w:t>
      </w:r>
      <w:r w:rsidRPr="00812FDB">
        <w:rPr>
          <w:i/>
        </w:rPr>
        <w:t>Path</w:t>
      </w:r>
      <w:r>
        <w:t xml:space="preserve"> </w:t>
      </w:r>
      <w:r w:rsidR="00A25750">
        <w:t xml:space="preserve">describes a route through the topology.  When present in a Connection Request, the Path specifies </w:t>
      </w:r>
      <w:r w:rsidR="00812FDB">
        <w:t>a</w:t>
      </w:r>
      <w:r w:rsidR="00A25750">
        <w:t xml:space="preserve"> set of Service Term</w:t>
      </w:r>
      <w:r w:rsidR="00812FDB">
        <w:t>ination Points (STPs) that the C</w:t>
      </w:r>
      <w:r w:rsidR="00A25750">
        <w:t>onnection transit</w:t>
      </w:r>
      <w:r w:rsidR="00812FDB">
        <w:t>s</w:t>
      </w:r>
      <w:r w:rsidR="00A25750">
        <w:t xml:space="preserve">, and in the order the connection must transit them.  Within a </w:t>
      </w:r>
      <w:proofErr w:type="spellStart"/>
      <w:r w:rsidR="00812FDB" w:rsidRPr="00812FDB">
        <w:rPr>
          <w:i/>
        </w:rPr>
        <w:t>reserveRequest</w:t>
      </w:r>
      <w:proofErr w:type="spellEnd"/>
      <w:r w:rsidR="00A25750">
        <w:t xml:space="preserve">, the </w:t>
      </w:r>
      <w:r w:rsidR="00A25750" w:rsidRPr="00812FDB">
        <w:rPr>
          <w:i/>
        </w:rPr>
        <w:t>Path</w:t>
      </w:r>
      <w:r w:rsidR="00A25750">
        <w:t>, at a minimum, must specify the ingress and egress STPs for the Connection.   Additional intermediate</w:t>
      </w:r>
      <w:r w:rsidR="00812FDB">
        <w:t xml:space="preserve"> transit points may be included</w:t>
      </w:r>
      <w:r w:rsidR="00A25750">
        <w:t xml:space="preserve">, and when present, they are considered a required constraint on the Connection’s route and must be honored. </w:t>
      </w:r>
    </w:p>
    <w:p w:rsidR="007F7C82" w:rsidRPr="00713083" w:rsidRDefault="007F7C82" w:rsidP="0028295D">
      <w:pPr>
        <w:rPr>
          <w:rFonts w:cs="Arial"/>
        </w:rPr>
      </w:pPr>
    </w:p>
    <w:p w:rsidR="00812FDB" w:rsidRDefault="00812FDB" w:rsidP="00812FDB">
      <w:pPr>
        <w:rPr>
          <w:color w:val="FF0000"/>
        </w:rPr>
      </w:pPr>
      <w:r>
        <w:rPr>
          <w:color w:val="FF0000"/>
        </w:rPr>
        <w:t xml:space="preserve">The </w:t>
      </w:r>
      <w:r w:rsidRPr="00812FDB">
        <w:rPr>
          <w:i/>
          <w:color w:val="FF0000"/>
        </w:rPr>
        <w:t>Path</w:t>
      </w:r>
      <w:r>
        <w:rPr>
          <w:color w:val="FF0000"/>
        </w:rPr>
        <w:t xml:space="preserve"> is made up </w:t>
      </w:r>
      <w:r w:rsidRPr="008F2BB7">
        <w:rPr>
          <w:color w:val="FF0000"/>
        </w:rPr>
        <w:t>of the following attributes:</w:t>
      </w:r>
      <w:r>
        <w:rPr>
          <w:color w:val="FF0000"/>
        </w:rPr>
        <w:t xml:space="preserve"> </w:t>
      </w:r>
      <w:r w:rsidRPr="00182F2C">
        <w:rPr>
          <w:i/>
          <w:color w:val="FF0000"/>
        </w:rPr>
        <w:t>directionality</w:t>
      </w:r>
      <w:r>
        <w:rPr>
          <w:i/>
          <w:color w:val="FF0000"/>
        </w:rPr>
        <w:t xml:space="preserve">, </w:t>
      </w:r>
      <w:proofErr w:type="spellStart"/>
      <w:r w:rsidRPr="00182F2C">
        <w:rPr>
          <w:i/>
          <w:color w:val="FF0000"/>
        </w:rPr>
        <w:t>sourceSTP</w:t>
      </w:r>
      <w:proofErr w:type="spellEnd"/>
      <w:r w:rsidRPr="00182F2C">
        <w:rPr>
          <w:i/>
          <w:color w:val="FF0000"/>
        </w:rPr>
        <w:t xml:space="preserve">/ </w:t>
      </w:r>
      <w:proofErr w:type="spellStart"/>
      <w:r w:rsidRPr="00182F2C">
        <w:rPr>
          <w:i/>
          <w:color w:val="FF0000"/>
        </w:rPr>
        <w:t>destSTP</w:t>
      </w:r>
      <w:proofErr w:type="spellEnd"/>
      <w:r>
        <w:rPr>
          <w:i/>
          <w:color w:val="FF0000"/>
        </w:rPr>
        <w:t xml:space="preserve">, </w:t>
      </w:r>
      <w:proofErr w:type="spellStart"/>
      <w:r w:rsidRPr="00182F2C">
        <w:rPr>
          <w:i/>
          <w:color w:val="FF0000"/>
        </w:rPr>
        <w:t>stpId</w:t>
      </w:r>
      <w:proofErr w:type="spellEnd"/>
      <w:r>
        <w:rPr>
          <w:i/>
          <w:color w:val="FF0000"/>
        </w:rPr>
        <w:t xml:space="preserve">, </w:t>
      </w:r>
      <w:proofErr w:type="spellStart"/>
      <w:r>
        <w:rPr>
          <w:i/>
          <w:color w:val="FF0000"/>
        </w:rPr>
        <w:t>stp</w:t>
      </w:r>
      <w:r w:rsidRPr="00182F2C">
        <w:rPr>
          <w:i/>
          <w:color w:val="FF0000"/>
        </w:rPr>
        <w:t>SpecAttrs</w:t>
      </w:r>
      <w:proofErr w:type="spellEnd"/>
      <w:r>
        <w:rPr>
          <w:i/>
          <w:color w:val="FF0000"/>
        </w:rPr>
        <w:t xml:space="preserve"> and </w:t>
      </w:r>
      <w:proofErr w:type="spellStart"/>
      <w:r w:rsidRPr="00182F2C">
        <w:rPr>
          <w:i/>
          <w:color w:val="FF0000"/>
        </w:rPr>
        <w:t>stpList</w:t>
      </w:r>
      <w:proofErr w:type="spellEnd"/>
      <w:r w:rsidRPr="00182F2C">
        <w:rPr>
          <w:color w:val="FF0000"/>
        </w:rPr>
        <w:t xml:space="preserve"> </w:t>
      </w:r>
      <w:r>
        <w:rPr>
          <w:color w:val="FF0000"/>
        </w:rPr>
        <w:t>as described earlier in this document.  The</w:t>
      </w:r>
      <w:r w:rsidRPr="005863D3">
        <w:rPr>
          <w:i/>
          <w:color w:val="FF0000"/>
        </w:rPr>
        <w:t xml:space="preserve"> </w:t>
      </w:r>
      <w:proofErr w:type="spellStart"/>
      <w:r w:rsidRPr="00182F2C">
        <w:rPr>
          <w:i/>
          <w:color w:val="FF0000"/>
        </w:rPr>
        <w:t>stpList</w:t>
      </w:r>
      <w:proofErr w:type="spellEnd"/>
      <w:r w:rsidRPr="00182F2C">
        <w:rPr>
          <w:color w:val="FF0000"/>
        </w:rPr>
        <w:t xml:space="preserve"> is a simple ordered list if list of Service Termination Points (STPs).  </w:t>
      </w:r>
    </w:p>
    <w:p w:rsidR="0091636B" w:rsidRDefault="0091636B" w:rsidP="0028295D">
      <w:pPr>
        <w:rPr>
          <w:rFonts w:cs="Arial"/>
        </w:rPr>
      </w:pPr>
    </w:p>
    <w:p w:rsidR="0028295D" w:rsidRPr="000B185F" w:rsidRDefault="0028295D" w:rsidP="0028295D">
      <w:pPr>
        <w:rPr>
          <w:rFonts w:cs="Arial"/>
        </w:rPr>
      </w:pPr>
    </w:p>
    <w:p w:rsidR="0028295D" w:rsidRPr="0049755F" w:rsidRDefault="00A25750" w:rsidP="0028295D">
      <w:pPr>
        <w:pStyle w:val="Heading2"/>
      </w:pPr>
      <w:bookmarkStart w:id="53" w:name="_Toc312162347"/>
      <w:r>
        <w:t xml:space="preserve">Path example </w:t>
      </w:r>
      <w:r w:rsidR="00812FDB">
        <w:t>in an</w:t>
      </w:r>
      <w:r>
        <w:t xml:space="preserve"> NSA chain</w:t>
      </w:r>
      <w:bookmarkEnd w:id="53"/>
    </w:p>
    <w:p w:rsidR="0028295D" w:rsidRPr="000B185F" w:rsidRDefault="00812FDB" w:rsidP="0028295D">
      <w:pPr>
        <w:rPr>
          <w:rFonts w:cs="Arial"/>
        </w:rPr>
      </w:pPr>
      <w:r>
        <w:rPr>
          <w:rFonts w:cs="Arial"/>
        </w:rPr>
        <w:t>An</w:t>
      </w:r>
      <w:r w:rsidRPr="000B185F">
        <w:rPr>
          <w:rFonts w:cs="Arial"/>
        </w:rPr>
        <w:t xml:space="preserve"> example</w:t>
      </w:r>
      <w:r>
        <w:rPr>
          <w:rFonts w:cs="Arial"/>
        </w:rPr>
        <w:t xml:space="preserve"> of a </w:t>
      </w:r>
      <w:r w:rsidRPr="00812FDB">
        <w:rPr>
          <w:rFonts w:cs="Arial"/>
          <w:i/>
        </w:rPr>
        <w:t>Path</w:t>
      </w:r>
      <w:r>
        <w:rPr>
          <w:rFonts w:cs="Arial"/>
        </w:rPr>
        <w:t xml:space="preserve"> in a NSA chain is presented to show</w:t>
      </w:r>
      <w:r w:rsidRPr="000B185F">
        <w:rPr>
          <w:rFonts w:cs="Arial"/>
        </w:rPr>
        <w:t xml:space="preserve"> how a </w:t>
      </w:r>
      <w:r w:rsidRPr="00812FDB">
        <w:rPr>
          <w:rFonts w:cs="Arial"/>
          <w:i/>
        </w:rPr>
        <w:t>Path</w:t>
      </w:r>
      <w:r w:rsidRPr="000B185F">
        <w:rPr>
          <w:rFonts w:cs="Arial"/>
        </w:rPr>
        <w:t xml:space="preserve"> can be described.  </w:t>
      </w:r>
    </w:p>
    <w:p w:rsidR="0028295D" w:rsidRPr="000B185F" w:rsidRDefault="00AF52E4" w:rsidP="0028295D">
      <w:pPr>
        <w:jc w:val="center"/>
        <w:rPr>
          <w:rFonts w:cs="Arial"/>
        </w:rPr>
      </w:pPr>
      <w:r>
        <w:rPr>
          <w:rFonts w:cs="Arial"/>
          <w:noProof/>
          <w:lang w:val="en-GB" w:eastAsia="en-GB"/>
        </w:rPr>
        <w:lastRenderedPageBreak/>
        <w:drawing>
          <wp:inline distT="0" distB="0" distL="0" distR="0" wp14:anchorId="26B64A75" wp14:editId="3A5340E6">
            <wp:extent cx="3803650" cy="3556000"/>
            <wp:effectExtent l="25400" t="0" r="6350" b="0"/>
            <wp:docPr id="17" name="Picture 17" descr="path_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th_chain"/>
                    <pic:cNvPicPr>
                      <a:picLocks noChangeAspect="1" noChangeArrowheads="1"/>
                    </pic:cNvPicPr>
                  </pic:nvPicPr>
                  <pic:blipFill>
                    <a:blip r:embed="rId22"/>
                    <a:srcRect l="21637" t="10492" r="25571" b="23608"/>
                    <a:stretch>
                      <a:fillRect/>
                    </a:stretch>
                  </pic:blipFill>
                  <pic:spPr bwMode="auto">
                    <a:xfrm>
                      <a:off x="0" y="0"/>
                      <a:ext cx="3803650" cy="3556000"/>
                    </a:xfrm>
                    <a:prstGeom prst="rect">
                      <a:avLst/>
                    </a:prstGeom>
                    <a:noFill/>
                    <a:ln w="9525">
                      <a:noFill/>
                      <a:miter lim="800000"/>
                      <a:headEnd/>
                      <a:tailEnd/>
                    </a:ln>
                  </pic:spPr>
                </pic:pic>
              </a:graphicData>
            </a:graphic>
          </wp:inline>
        </w:drawing>
      </w:r>
    </w:p>
    <w:p w:rsidR="0028295D" w:rsidRDefault="00A25750" w:rsidP="0028295D">
      <w:pPr>
        <w:pStyle w:val="Caption"/>
        <w:jc w:val="center"/>
      </w:pPr>
      <w:r>
        <w:t xml:space="preserve">Figure </w:t>
      </w:r>
      <w:r w:rsidR="00C310AF">
        <w:fldChar w:fldCharType="begin"/>
      </w:r>
      <w:r>
        <w:instrText xml:space="preserve"> SEQ Figure \* ARABIC </w:instrText>
      </w:r>
      <w:r w:rsidR="00C310AF">
        <w:fldChar w:fldCharType="separate"/>
      </w:r>
      <w:r w:rsidR="00430AD1">
        <w:rPr>
          <w:noProof/>
        </w:rPr>
        <w:t>15</w:t>
      </w:r>
      <w:r w:rsidR="00C310AF">
        <w:fldChar w:fldCharType="end"/>
      </w:r>
      <w:r w:rsidR="00812FDB">
        <w:t>: Example of C</w:t>
      </w:r>
      <w:r>
        <w:t>onnection managed by a NSA chain</w:t>
      </w:r>
    </w:p>
    <w:p w:rsidR="0028295D" w:rsidRPr="000B185F" w:rsidRDefault="0028295D" w:rsidP="0028295D">
      <w:pPr>
        <w:rPr>
          <w:rFonts w:cs="Arial"/>
        </w:rPr>
      </w:pPr>
    </w:p>
    <w:p w:rsidR="0028295D" w:rsidRDefault="00A25750" w:rsidP="0028295D">
      <w:pPr>
        <w:rPr>
          <w:rFonts w:cs="Arial"/>
        </w:rPr>
      </w:pPr>
      <w:r w:rsidRPr="000B185F">
        <w:rPr>
          <w:rFonts w:cs="Arial"/>
        </w:rPr>
        <w:t>In this example there is a</w:t>
      </w:r>
      <w:r>
        <w:rPr>
          <w:rFonts w:cs="Arial"/>
        </w:rPr>
        <w:t>n Inter-Network Topology consisting of 3 networks, one per NSA</w:t>
      </w:r>
      <w:r w:rsidRPr="000B185F">
        <w:rPr>
          <w:rFonts w:cs="Arial"/>
        </w:rPr>
        <w:t xml:space="preserve">.  </w:t>
      </w:r>
      <w:r>
        <w:rPr>
          <w:rFonts w:cs="Arial"/>
        </w:rPr>
        <w:t xml:space="preserve">Each Network is </w:t>
      </w:r>
      <w:r w:rsidRPr="000B185F">
        <w:rPr>
          <w:rFonts w:cs="Arial"/>
        </w:rPr>
        <w:t>described as a set of edge points on a network</w:t>
      </w:r>
      <w:r>
        <w:rPr>
          <w:rFonts w:cs="Arial"/>
        </w:rPr>
        <w:t>.</w:t>
      </w:r>
    </w:p>
    <w:p w:rsidR="0028295D" w:rsidRPr="000B185F" w:rsidRDefault="0028295D" w:rsidP="0028295D">
      <w:pPr>
        <w:rPr>
          <w:rFonts w:cs="Arial"/>
        </w:rPr>
      </w:pPr>
    </w:p>
    <w:p w:rsidR="0028295D" w:rsidRPr="000B185F" w:rsidRDefault="00A25750" w:rsidP="0028295D">
      <w:pPr>
        <w:rPr>
          <w:rFonts w:cs="Arial"/>
        </w:rPr>
      </w:pPr>
      <w:r>
        <w:rPr>
          <w:rFonts w:cs="Arial"/>
        </w:rPr>
        <w:t xml:space="preserve">For this example the </w:t>
      </w:r>
      <w:r w:rsidRPr="000B185F">
        <w:rPr>
          <w:rFonts w:cs="Arial"/>
        </w:rPr>
        <w:t>topology would look like</w:t>
      </w:r>
      <w:r>
        <w:rPr>
          <w:rFonts w:cs="Arial"/>
        </w:rPr>
        <w:t xml:space="preserve"> this:</w:t>
      </w:r>
    </w:p>
    <w:p w:rsidR="0028295D" w:rsidRDefault="0028295D" w:rsidP="0028295D">
      <w:pPr>
        <w:rPr>
          <w:rFonts w:cs="Arial"/>
        </w:rPr>
      </w:pPr>
    </w:p>
    <w:p w:rsidR="0028295D" w:rsidRDefault="00A25750" w:rsidP="0028295D">
      <w:r>
        <w:t>Network X:  X</w:t>
      </w:r>
      <w:proofErr w:type="gramStart"/>
      <w:r>
        <w:t>:a</w:t>
      </w:r>
      <w:proofErr w:type="gramEnd"/>
      <w:r w:rsidR="00CF4267">
        <w:t xml:space="preserve"> X:b</w:t>
      </w:r>
    </w:p>
    <w:p w:rsidR="0028295D" w:rsidRDefault="00CF4267" w:rsidP="0028295D">
      <w:r>
        <w:t>Network Y:  Y</w:t>
      </w:r>
      <w:proofErr w:type="gramStart"/>
      <w:r>
        <w:t>:c</w:t>
      </w:r>
      <w:proofErr w:type="gramEnd"/>
      <w:r w:rsidR="00A25750">
        <w:t>,</w:t>
      </w:r>
      <w:r w:rsidR="0091636B">
        <w:t xml:space="preserve"> </w:t>
      </w:r>
      <w:r>
        <w:t>Y:d</w:t>
      </w:r>
      <w:r w:rsidR="00A25750">
        <w:t>,</w:t>
      </w:r>
      <w:r w:rsidR="0091636B">
        <w:t xml:space="preserve"> </w:t>
      </w:r>
      <w:r>
        <w:t>Y:e</w:t>
      </w:r>
    </w:p>
    <w:p w:rsidR="0028295D" w:rsidRDefault="00CF4267" w:rsidP="0028295D">
      <w:r>
        <w:t>Network Z:  Z</w:t>
      </w:r>
      <w:proofErr w:type="gramStart"/>
      <w:r>
        <w:t>:f</w:t>
      </w:r>
      <w:proofErr w:type="gramEnd"/>
      <w:r w:rsidR="00A25750">
        <w:t>,</w:t>
      </w:r>
      <w:r w:rsidR="0091636B">
        <w:t xml:space="preserve"> </w:t>
      </w:r>
      <w:r>
        <w:t>Z:g</w:t>
      </w:r>
    </w:p>
    <w:p w:rsidR="0091636B" w:rsidRDefault="0091636B" w:rsidP="0028295D">
      <w:pPr>
        <w:rPr>
          <w:rFonts w:cs="Arial"/>
        </w:rPr>
      </w:pPr>
    </w:p>
    <w:p w:rsidR="0028295D" w:rsidRPr="000B185F" w:rsidRDefault="00A25750" w:rsidP="0028295D">
      <w:pPr>
        <w:rPr>
          <w:rFonts w:cs="Arial"/>
        </w:rPr>
      </w:pPr>
      <w:r>
        <w:rPr>
          <w:rFonts w:cs="Arial"/>
        </w:rPr>
        <w:t>In this example, t</w:t>
      </w:r>
      <w:r w:rsidRPr="000B185F">
        <w:rPr>
          <w:rFonts w:cs="Arial"/>
        </w:rPr>
        <w:t>he</w:t>
      </w:r>
      <w:r>
        <w:rPr>
          <w:rFonts w:cs="Arial"/>
        </w:rPr>
        <w:t xml:space="preserve"> NSAs are connected as a chain: </w:t>
      </w:r>
    </w:p>
    <w:p w:rsidR="0028295D" w:rsidRPr="000B185F" w:rsidRDefault="00A25750" w:rsidP="0028295D">
      <w:pPr>
        <w:rPr>
          <w:rFonts w:cs="Arial"/>
        </w:rPr>
      </w:pPr>
      <w:r w:rsidRPr="000B185F">
        <w:rPr>
          <w:rFonts w:cs="Arial"/>
        </w:rPr>
        <w:t>NSA-</w:t>
      </w:r>
      <w:proofErr w:type="gramStart"/>
      <w:r>
        <w:rPr>
          <w:rFonts w:cs="Arial"/>
        </w:rPr>
        <w:t>X</w:t>
      </w:r>
      <w:r w:rsidRPr="000B185F">
        <w:rPr>
          <w:rFonts w:cs="Arial"/>
        </w:rPr>
        <w:t>(</w:t>
      </w:r>
      <w:proofErr w:type="gramEnd"/>
      <w:r w:rsidRPr="000B185F">
        <w:rPr>
          <w:rFonts w:cs="Arial"/>
        </w:rPr>
        <w:t>R</w:t>
      </w:r>
      <w:r>
        <w:rPr>
          <w:rFonts w:cs="Arial"/>
        </w:rPr>
        <w:t>equester</w:t>
      </w:r>
      <w:r w:rsidRPr="000B185F">
        <w:rPr>
          <w:rFonts w:cs="Arial"/>
        </w:rPr>
        <w:t>) to NSA-</w:t>
      </w:r>
      <w:r>
        <w:rPr>
          <w:rFonts w:cs="Arial"/>
        </w:rPr>
        <w:t>Y</w:t>
      </w:r>
      <w:r w:rsidRPr="000B185F">
        <w:rPr>
          <w:rFonts w:cs="Arial"/>
        </w:rPr>
        <w:t>(P</w:t>
      </w:r>
      <w:r>
        <w:rPr>
          <w:rFonts w:cs="Arial"/>
        </w:rPr>
        <w:t>rovider</w:t>
      </w:r>
      <w:r w:rsidRPr="000B185F">
        <w:rPr>
          <w:rFonts w:cs="Arial"/>
        </w:rPr>
        <w:t>)</w:t>
      </w:r>
      <w:r>
        <w:rPr>
          <w:rFonts w:cs="Arial"/>
        </w:rPr>
        <w:t xml:space="preserve">, </w:t>
      </w:r>
      <w:r w:rsidRPr="000B185F">
        <w:rPr>
          <w:rFonts w:cs="Arial"/>
        </w:rPr>
        <w:t>NSA-</w:t>
      </w:r>
      <w:r>
        <w:rPr>
          <w:rFonts w:cs="Arial"/>
        </w:rPr>
        <w:t>Y</w:t>
      </w:r>
      <w:r w:rsidRPr="000B185F">
        <w:rPr>
          <w:rFonts w:cs="Arial"/>
        </w:rPr>
        <w:t>(</w:t>
      </w:r>
      <w:r>
        <w:rPr>
          <w:rFonts w:cs="Arial"/>
        </w:rPr>
        <w:t>Requester</w:t>
      </w:r>
      <w:r w:rsidRPr="000B185F">
        <w:rPr>
          <w:rFonts w:cs="Arial"/>
        </w:rPr>
        <w:t>)</w:t>
      </w:r>
      <w:r>
        <w:rPr>
          <w:rFonts w:cs="Arial"/>
        </w:rPr>
        <w:t xml:space="preserve">, </w:t>
      </w:r>
      <w:r w:rsidRPr="000B185F">
        <w:rPr>
          <w:rFonts w:cs="Arial"/>
        </w:rPr>
        <w:t>to NSA-</w:t>
      </w:r>
      <w:r>
        <w:rPr>
          <w:rFonts w:cs="Arial"/>
        </w:rPr>
        <w:t>Z</w:t>
      </w:r>
      <w:r w:rsidRPr="000B185F">
        <w:rPr>
          <w:rFonts w:cs="Arial"/>
        </w:rPr>
        <w:t>(P</w:t>
      </w:r>
      <w:r>
        <w:rPr>
          <w:rFonts w:cs="Arial"/>
        </w:rPr>
        <w:t>rovider</w:t>
      </w:r>
      <w:r w:rsidRPr="000B185F">
        <w:rPr>
          <w:rFonts w:cs="Arial"/>
        </w:rPr>
        <w:t>)</w:t>
      </w:r>
    </w:p>
    <w:p w:rsidR="0028295D" w:rsidRPr="000B185F" w:rsidRDefault="0028295D" w:rsidP="0028295D">
      <w:pPr>
        <w:rPr>
          <w:rFonts w:cs="Arial"/>
        </w:rPr>
      </w:pPr>
    </w:p>
    <w:p w:rsidR="0028295D" w:rsidRPr="00D4051A" w:rsidRDefault="00812FDB" w:rsidP="0028295D">
      <w:pPr>
        <w:rPr>
          <w:rFonts w:cs="Arial"/>
        </w:rPr>
      </w:pPr>
      <w:r>
        <w:rPr>
          <w:rFonts w:cs="Arial"/>
        </w:rPr>
        <w:t>Assuming a R</w:t>
      </w:r>
      <w:r w:rsidR="00A25750">
        <w:rPr>
          <w:rFonts w:cs="Arial"/>
        </w:rPr>
        <w:t>equest comes from the Application-NSA</w:t>
      </w:r>
      <w:r w:rsidR="00A25750" w:rsidRPr="000B185F">
        <w:rPr>
          <w:rFonts w:cs="Arial"/>
        </w:rPr>
        <w:t xml:space="preserve"> to NSA-</w:t>
      </w:r>
      <w:r w:rsidR="00A25750">
        <w:rPr>
          <w:rFonts w:cs="Arial"/>
        </w:rPr>
        <w:t>X</w:t>
      </w:r>
      <w:r w:rsidR="00A25750" w:rsidRPr="000B185F">
        <w:rPr>
          <w:rFonts w:cs="Arial"/>
        </w:rPr>
        <w:t xml:space="preserve"> to reserve a connection</w:t>
      </w:r>
      <w:r w:rsidR="00D967E5">
        <w:rPr>
          <w:rFonts w:cs="Arial"/>
        </w:rPr>
        <w:t xml:space="preserve"> X</w:t>
      </w:r>
      <w:proofErr w:type="gramStart"/>
      <w:r w:rsidR="00D967E5">
        <w:rPr>
          <w:rFonts w:cs="Arial"/>
        </w:rPr>
        <w:t>:a</w:t>
      </w:r>
      <w:proofErr w:type="gramEnd"/>
      <w:r w:rsidR="00D967E5">
        <w:rPr>
          <w:rFonts w:cs="Arial"/>
        </w:rPr>
        <w:t xml:space="preserve"> to </w:t>
      </w:r>
      <w:r w:rsidR="00CF4267">
        <w:rPr>
          <w:rFonts w:cs="Arial"/>
        </w:rPr>
        <w:t>Z:g</w:t>
      </w:r>
      <w:r w:rsidR="00A25750">
        <w:rPr>
          <w:rFonts w:cs="Arial"/>
        </w:rPr>
        <w:t xml:space="preserve">, then  </w:t>
      </w:r>
      <w:r w:rsidR="00A25750" w:rsidRPr="000B185F">
        <w:rPr>
          <w:rFonts w:cs="Arial"/>
        </w:rPr>
        <w:t>NSA-</w:t>
      </w:r>
      <w:r w:rsidR="00A25750">
        <w:rPr>
          <w:rFonts w:cs="Arial"/>
        </w:rPr>
        <w:t>X</w:t>
      </w:r>
      <w:r w:rsidR="00A25750" w:rsidRPr="000B185F">
        <w:rPr>
          <w:rFonts w:cs="Arial"/>
        </w:rPr>
        <w:t xml:space="preserve"> will look in the topology and determine that to make </w:t>
      </w:r>
      <w:r w:rsidR="00CF4267">
        <w:rPr>
          <w:rFonts w:cs="Arial"/>
        </w:rPr>
        <w:t xml:space="preserve">this Connection, </w:t>
      </w:r>
      <w:r w:rsidR="00A25750">
        <w:rPr>
          <w:rFonts w:cs="Arial"/>
        </w:rPr>
        <w:t>NSA-X</w:t>
      </w:r>
      <w:r w:rsidR="00CF4267">
        <w:rPr>
          <w:rFonts w:cs="Arial"/>
        </w:rPr>
        <w:t xml:space="preserve"> will reserve a local connection from X:a to </w:t>
      </w:r>
      <w:proofErr w:type="spellStart"/>
      <w:r w:rsidR="00CF4267">
        <w:rPr>
          <w:rFonts w:cs="Arial"/>
        </w:rPr>
        <w:t>Xb</w:t>
      </w:r>
      <w:proofErr w:type="spellEnd"/>
      <w:r w:rsidR="00CF4267">
        <w:rPr>
          <w:rFonts w:cs="Arial"/>
        </w:rPr>
        <w:t>, and then NSA-X</w:t>
      </w:r>
      <w:r w:rsidR="00A25750">
        <w:rPr>
          <w:rFonts w:cs="Arial"/>
        </w:rPr>
        <w:t xml:space="preserve"> must forward a request for the remainder of the connection to NSA-Y:  </w:t>
      </w:r>
      <w:r w:rsidR="00CF4267">
        <w:t>Y:C</w:t>
      </w:r>
      <w:r w:rsidR="00D967E5">
        <w:t xml:space="preserve"> to </w:t>
      </w:r>
      <w:r w:rsidR="00CF4267">
        <w:t>Z:g</w:t>
      </w:r>
    </w:p>
    <w:p w:rsidR="0028295D" w:rsidRPr="000B185F" w:rsidRDefault="0028295D" w:rsidP="0028295D">
      <w:pPr>
        <w:rPr>
          <w:rFonts w:cs="Arial"/>
        </w:rPr>
      </w:pPr>
    </w:p>
    <w:p w:rsidR="0028295D" w:rsidRPr="000B185F" w:rsidRDefault="00A25750" w:rsidP="0028295D">
      <w:pPr>
        <w:rPr>
          <w:rFonts w:cs="Arial"/>
        </w:rPr>
      </w:pPr>
      <w:r w:rsidRPr="000B185F">
        <w:rPr>
          <w:rFonts w:cs="Arial"/>
        </w:rPr>
        <w:t>NSA-</w:t>
      </w:r>
      <w:r>
        <w:rPr>
          <w:rFonts w:cs="Arial"/>
        </w:rPr>
        <w:t>Y</w:t>
      </w:r>
      <w:r w:rsidRPr="000B185F">
        <w:rPr>
          <w:rFonts w:cs="Arial"/>
        </w:rPr>
        <w:t xml:space="preserve"> gets this request and reserves a connection between</w:t>
      </w:r>
      <w:r w:rsidR="00D967E5">
        <w:rPr>
          <w:rFonts w:cs="Arial"/>
        </w:rPr>
        <w:t xml:space="preserve"> </w:t>
      </w:r>
      <w:r w:rsidR="00CF4267">
        <w:t>Y</w:t>
      </w:r>
      <w:proofErr w:type="gramStart"/>
      <w:r w:rsidR="00CF4267">
        <w:t>:c</w:t>
      </w:r>
      <w:proofErr w:type="gramEnd"/>
      <w:r>
        <w:t xml:space="preserve"> and</w:t>
      </w:r>
      <w:r w:rsidR="00D967E5">
        <w:t xml:space="preserve"> </w:t>
      </w:r>
      <w:r w:rsidR="00CF4267">
        <w:t>Y:e</w:t>
      </w:r>
      <w:r w:rsidRPr="000B185F">
        <w:rPr>
          <w:rFonts w:cs="Arial"/>
        </w:rPr>
        <w:t xml:space="preserve"> and requests a </w:t>
      </w:r>
      <w:r w:rsidR="00F53315">
        <w:rPr>
          <w:rFonts w:cs="Arial"/>
        </w:rPr>
        <w:t>Reservation</w:t>
      </w:r>
      <w:r w:rsidRPr="000B185F">
        <w:rPr>
          <w:rFonts w:cs="Arial"/>
        </w:rPr>
        <w:t xml:space="preserve"> from NSA-</w:t>
      </w:r>
      <w:r w:rsidR="00CF4267">
        <w:rPr>
          <w:rFonts w:cs="Arial"/>
        </w:rPr>
        <w:t>Z for a connection Z:f</w:t>
      </w:r>
      <w:r w:rsidR="00D967E5">
        <w:rPr>
          <w:rFonts w:cs="Arial"/>
        </w:rPr>
        <w:t xml:space="preserve"> to </w:t>
      </w:r>
      <w:r w:rsidR="00CF4267">
        <w:rPr>
          <w:rFonts w:cs="Arial"/>
        </w:rPr>
        <w:t>Z:g</w:t>
      </w:r>
      <w:r w:rsidRPr="000B185F">
        <w:rPr>
          <w:rFonts w:cs="Arial"/>
        </w:rPr>
        <w:t>.</w:t>
      </w:r>
    </w:p>
    <w:p w:rsidR="0028295D" w:rsidRPr="000B185F" w:rsidRDefault="0028295D" w:rsidP="0028295D">
      <w:pPr>
        <w:rPr>
          <w:rFonts w:cs="Arial"/>
        </w:rPr>
      </w:pPr>
    </w:p>
    <w:p w:rsidR="0028295D" w:rsidRPr="000B185F" w:rsidRDefault="0028295D" w:rsidP="0028295D">
      <w:pPr>
        <w:rPr>
          <w:rFonts w:cs="Arial"/>
        </w:rPr>
      </w:pPr>
    </w:p>
    <w:p w:rsidR="00812FDB" w:rsidRPr="0049755F" w:rsidRDefault="00812FDB" w:rsidP="00812FDB">
      <w:pPr>
        <w:pStyle w:val="Heading2"/>
      </w:pPr>
      <w:bookmarkStart w:id="54" w:name="_Toc312162348"/>
      <w:r>
        <w:t>Path example in an NSA tree</w:t>
      </w:r>
      <w:bookmarkEnd w:id="54"/>
    </w:p>
    <w:p w:rsidR="00812FDB" w:rsidRDefault="00812FDB" w:rsidP="00812FDB">
      <w:pPr>
        <w:rPr>
          <w:rFonts w:cs="Arial"/>
        </w:rPr>
      </w:pPr>
    </w:p>
    <w:p w:rsidR="00812FDB" w:rsidRPr="000B185F" w:rsidRDefault="00812FDB" w:rsidP="00812FDB">
      <w:pPr>
        <w:rPr>
          <w:rFonts w:cs="Arial"/>
        </w:rPr>
      </w:pPr>
      <w:r>
        <w:rPr>
          <w:rFonts w:cs="Arial"/>
        </w:rPr>
        <w:t>An</w:t>
      </w:r>
      <w:r w:rsidRPr="000B185F">
        <w:rPr>
          <w:rFonts w:cs="Arial"/>
        </w:rPr>
        <w:t xml:space="preserve"> example</w:t>
      </w:r>
      <w:r>
        <w:rPr>
          <w:rFonts w:cs="Arial"/>
        </w:rPr>
        <w:t xml:space="preserve"> of a </w:t>
      </w:r>
      <w:r w:rsidRPr="00812FDB">
        <w:rPr>
          <w:rFonts w:cs="Arial"/>
          <w:i/>
        </w:rPr>
        <w:t>Path</w:t>
      </w:r>
      <w:r>
        <w:rPr>
          <w:rFonts w:cs="Arial"/>
        </w:rPr>
        <w:t xml:space="preserve"> in a NSA tree is presented to show</w:t>
      </w:r>
      <w:r w:rsidRPr="000B185F">
        <w:rPr>
          <w:rFonts w:cs="Arial"/>
        </w:rPr>
        <w:t xml:space="preserve"> how a </w:t>
      </w:r>
      <w:r w:rsidRPr="00812FDB">
        <w:rPr>
          <w:rFonts w:cs="Arial"/>
          <w:i/>
        </w:rPr>
        <w:t>Path</w:t>
      </w:r>
      <w:r w:rsidRPr="000B185F">
        <w:rPr>
          <w:rFonts w:cs="Arial"/>
        </w:rPr>
        <w:t xml:space="preserve"> can be described.  </w:t>
      </w:r>
    </w:p>
    <w:p w:rsidR="0028295D" w:rsidRPr="000B185F" w:rsidRDefault="0028295D" w:rsidP="0028295D">
      <w:pPr>
        <w:rPr>
          <w:rFonts w:cs="Arial"/>
        </w:rPr>
      </w:pPr>
    </w:p>
    <w:p w:rsidR="0028295D" w:rsidRDefault="00AF52E4" w:rsidP="0028295D">
      <w:pPr>
        <w:jc w:val="center"/>
        <w:rPr>
          <w:rFonts w:cs="Arial"/>
        </w:rPr>
      </w:pPr>
      <w:r>
        <w:rPr>
          <w:rFonts w:cs="Arial"/>
          <w:noProof/>
          <w:lang w:val="en-GB" w:eastAsia="en-GB"/>
        </w:rPr>
        <w:lastRenderedPageBreak/>
        <w:drawing>
          <wp:inline distT="0" distB="0" distL="0" distR="0" wp14:anchorId="26ED7B97" wp14:editId="7FAB26FE">
            <wp:extent cx="3873500" cy="3467100"/>
            <wp:effectExtent l="25400" t="0" r="0" b="0"/>
            <wp:docPr id="18" name="Picture 18" descr="path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th_tree"/>
                    <pic:cNvPicPr>
                      <a:picLocks noChangeAspect="1" noChangeArrowheads="1"/>
                    </pic:cNvPicPr>
                  </pic:nvPicPr>
                  <pic:blipFill>
                    <a:blip r:embed="rId23"/>
                    <a:srcRect l="21637" t="13116" r="25571" b="23608"/>
                    <a:stretch>
                      <a:fillRect/>
                    </a:stretch>
                  </pic:blipFill>
                  <pic:spPr bwMode="auto">
                    <a:xfrm>
                      <a:off x="0" y="0"/>
                      <a:ext cx="3873500" cy="3467100"/>
                    </a:xfrm>
                    <a:prstGeom prst="rect">
                      <a:avLst/>
                    </a:prstGeom>
                    <a:noFill/>
                    <a:ln w="9525">
                      <a:noFill/>
                      <a:miter lim="800000"/>
                      <a:headEnd/>
                      <a:tailEnd/>
                    </a:ln>
                  </pic:spPr>
                </pic:pic>
              </a:graphicData>
            </a:graphic>
          </wp:inline>
        </w:drawing>
      </w:r>
    </w:p>
    <w:p w:rsidR="0028295D" w:rsidRDefault="00A25750" w:rsidP="0028295D">
      <w:pPr>
        <w:pStyle w:val="Caption"/>
        <w:jc w:val="center"/>
      </w:pPr>
      <w:r>
        <w:t xml:space="preserve">Figure </w:t>
      </w:r>
      <w:r w:rsidR="00C310AF">
        <w:fldChar w:fldCharType="begin"/>
      </w:r>
      <w:r>
        <w:instrText xml:space="preserve"> SEQ Figure \* ARABIC </w:instrText>
      </w:r>
      <w:r w:rsidR="00C310AF">
        <w:fldChar w:fldCharType="separate"/>
      </w:r>
      <w:r w:rsidR="00430AD1">
        <w:rPr>
          <w:noProof/>
        </w:rPr>
        <w:t>16</w:t>
      </w:r>
      <w:r w:rsidR="00C310AF">
        <w:fldChar w:fldCharType="end"/>
      </w:r>
      <w:r w:rsidR="00812FDB">
        <w:t>: Example of a C</w:t>
      </w:r>
      <w:r>
        <w:t>onnection managed by a NSA tree</w:t>
      </w:r>
    </w:p>
    <w:p w:rsidR="0028295D" w:rsidRDefault="0028295D" w:rsidP="0028295D">
      <w:pPr>
        <w:rPr>
          <w:rFonts w:cs="Arial"/>
        </w:rPr>
      </w:pPr>
    </w:p>
    <w:p w:rsidR="0028295D" w:rsidRDefault="00A25750" w:rsidP="0028295D">
      <w:pPr>
        <w:rPr>
          <w:rFonts w:cs="Arial"/>
        </w:rPr>
      </w:pPr>
      <w:r>
        <w:rPr>
          <w:rFonts w:cs="Arial"/>
        </w:rPr>
        <w:t xml:space="preserve">The topology remains the same as for the previous example: </w:t>
      </w:r>
    </w:p>
    <w:p w:rsidR="0028295D" w:rsidRPr="000B185F" w:rsidRDefault="0028295D" w:rsidP="0028295D">
      <w:pPr>
        <w:rPr>
          <w:rFonts w:cs="Arial"/>
        </w:rPr>
      </w:pPr>
    </w:p>
    <w:p w:rsidR="00CF4267" w:rsidRDefault="00CF4267" w:rsidP="00CF4267">
      <w:r>
        <w:t>Network X:  X</w:t>
      </w:r>
      <w:proofErr w:type="gramStart"/>
      <w:r>
        <w:t>:a</w:t>
      </w:r>
      <w:proofErr w:type="gramEnd"/>
      <w:r>
        <w:t xml:space="preserve"> X:b</w:t>
      </w:r>
    </w:p>
    <w:p w:rsidR="00CF4267" w:rsidRDefault="00CF4267" w:rsidP="00CF4267">
      <w:r>
        <w:t>Network Y:  Y</w:t>
      </w:r>
      <w:proofErr w:type="gramStart"/>
      <w:r>
        <w:t>:c</w:t>
      </w:r>
      <w:proofErr w:type="gramEnd"/>
      <w:r>
        <w:t>, Y:d, Y:e</w:t>
      </w:r>
    </w:p>
    <w:p w:rsidR="00CF4267" w:rsidRDefault="00CF4267" w:rsidP="00CF4267">
      <w:r>
        <w:t>Network Z:  Z</w:t>
      </w:r>
      <w:proofErr w:type="gramStart"/>
      <w:r>
        <w:t>:f</w:t>
      </w:r>
      <w:proofErr w:type="gramEnd"/>
      <w:r>
        <w:t>, Z:g</w:t>
      </w:r>
    </w:p>
    <w:p w:rsidR="0028295D" w:rsidRDefault="0028295D" w:rsidP="0028295D"/>
    <w:p w:rsidR="0028295D" w:rsidRPr="000B185F" w:rsidRDefault="00A25750" w:rsidP="0028295D">
      <w:pPr>
        <w:rPr>
          <w:rFonts w:cs="Arial"/>
        </w:rPr>
      </w:pPr>
      <w:r>
        <w:rPr>
          <w:rFonts w:cs="Arial"/>
        </w:rPr>
        <w:t>In this example, t</w:t>
      </w:r>
      <w:r w:rsidRPr="000B185F">
        <w:rPr>
          <w:rFonts w:cs="Arial"/>
        </w:rPr>
        <w:t>he</w:t>
      </w:r>
      <w:r>
        <w:rPr>
          <w:rFonts w:cs="Arial"/>
        </w:rPr>
        <w:t xml:space="preserve"> NSAs are connected as a tree: </w:t>
      </w:r>
    </w:p>
    <w:p w:rsidR="0028295D" w:rsidRDefault="00A25750" w:rsidP="0028295D">
      <w:pPr>
        <w:rPr>
          <w:rFonts w:cs="Arial"/>
        </w:rPr>
      </w:pPr>
      <w:r w:rsidRPr="000B185F">
        <w:rPr>
          <w:rFonts w:cs="Arial"/>
        </w:rPr>
        <w:t>NSA-</w:t>
      </w:r>
      <w:proofErr w:type="gramStart"/>
      <w:r>
        <w:rPr>
          <w:rFonts w:cs="Arial"/>
        </w:rPr>
        <w:t>X</w:t>
      </w:r>
      <w:r w:rsidRPr="000B185F">
        <w:rPr>
          <w:rFonts w:cs="Arial"/>
        </w:rPr>
        <w:t>(</w:t>
      </w:r>
      <w:proofErr w:type="gramEnd"/>
      <w:r w:rsidRPr="000B185F">
        <w:rPr>
          <w:rFonts w:cs="Arial"/>
        </w:rPr>
        <w:t>R</w:t>
      </w:r>
      <w:r>
        <w:rPr>
          <w:rFonts w:cs="Arial"/>
        </w:rPr>
        <w:t>equester</w:t>
      </w:r>
      <w:r w:rsidRPr="000B185F">
        <w:rPr>
          <w:rFonts w:cs="Arial"/>
        </w:rPr>
        <w:t>) to NSA-</w:t>
      </w:r>
      <w:r>
        <w:rPr>
          <w:rFonts w:cs="Arial"/>
        </w:rPr>
        <w:t>Y</w:t>
      </w:r>
      <w:r w:rsidRPr="000B185F">
        <w:rPr>
          <w:rFonts w:cs="Arial"/>
        </w:rPr>
        <w:t>(P</w:t>
      </w:r>
      <w:r>
        <w:rPr>
          <w:rFonts w:cs="Arial"/>
        </w:rPr>
        <w:t>rovider</w:t>
      </w:r>
      <w:r w:rsidRPr="000B185F">
        <w:rPr>
          <w:rFonts w:cs="Arial"/>
        </w:rPr>
        <w:t>)</w:t>
      </w:r>
      <w:r>
        <w:rPr>
          <w:rFonts w:cs="Arial"/>
        </w:rPr>
        <w:t xml:space="preserve"> and</w:t>
      </w:r>
    </w:p>
    <w:p w:rsidR="0028295D" w:rsidRPr="000B185F" w:rsidRDefault="00A25750" w:rsidP="0028295D">
      <w:pPr>
        <w:rPr>
          <w:rFonts w:cs="Arial"/>
        </w:rPr>
      </w:pPr>
      <w:r w:rsidRPr="000B185F">
        <w:rPr>
          <w:rFonts w:cs="Arial"/>
        </w:rPr>
        <w:t>NSA-</w:t>
      </w:r>
      <w:proofErr w:type="gramStart"/>
      <w:r>
        <w:rPr>
          <w:rFonts w:cs="Arial"/>
        </w:rPr>
        <w:t>X</w:t>
      </w:r>
      <w:r w:rsidRPr="000B185F">
        <w:rPr>
          <w:rFonts w:cs="Arial"/>
        </w:rPr>
        <w:t>(</w:t>
      </w:r>
      <w:proofErr w:type="gramEnd"/>
      <w:r w:rsidRPr="000B185F">
        <w:rPr>
          <w:rFonts w:cs="Arial"/>
        </w:rPr>
        <w:t>R</w:t>
      </w:r>
      <w:r>
        <w:rPr>
          <w:rFonts w:cs="Arial"/>
        </w:rPr>
        <w:t>equester</w:t>
      </w:r>
      <w:r w:rsidRPr="000B185F">
        <w:rPr>
          <w:rFonts w:cs="Arial"/>
        </w:rPr>
        <w:t>)  to NSA-</w:t>
      </w:r>
      <w:r>
        <w:rPr>
          <w:rFonts w:cs="Arial"/>
        </w:rPr>
        <w:t>Z</w:t>
      </w:r>
      <w:r w:rsidRPr="000B185F">
        <w:rPr>
          <w:rFonts w:cs="Arial"/>
        </w:rPr>
        <w:t>(P</w:t>
      </w:r>
      <w:r>
        <w:rPr>
          <w:rFonts w:cs="Arial"/>
        </w:rPr>
        <w:t>rovider</w:t>
      </w:r>
      <w:r w:rsidRPr="000B185F">
        <w:rPr>
          <w:rFonts w:cs="Arial"/>
        </w:rPr>
        <w:t>)</w:t>
      </w:r>
    </w:p>
    <w:p w:rsidR="0028295D" w:rsidRPr="000B185F" w:rsidRDefault="0028295D" w:rsidP="0028295D">
      <w:pPr>
        <w:rPr>
          <w:rFonts w:cs="Arial"/>
        </w:rPr>
      </w:pPr>
    </w:p>
    <w:p w:rsidR="0028295D" w:rsidRDefault="00A25750" w:rsidP="0028295D">
      <w:pPr>
        <w:rPr>
          <w:rFonts w:cs="Arial"/>
        </w:rPr>
      </w:pPr>
      <w:r>
        <w:rPr>
          <w:rFonts w:cs="Arial"/>
        </w:rPr>
        <w:t>Assuming a request comes from the Application-NSA</w:t>
      </w:r>
      <w:r w:rsidRPr="000B185F">
        <w:rPr>
          <w:rFonts w:cs="Arial"/>
        </w:rPr>
        <w:t xml:space="preserve"> to NSA-</w:t>
      </w:r>
      <w:r>
        <w:rPr>
          <w:rFonts w:cs="Arial"/>
        </w:rPr>
        <w:t>X</w:t>
      </w:r>
      <w:r w:rsidRPr="000B185F">
        <w:rPr>
          <w:rFonts w:cs="Arial"/>
        </w:rPr>
        <w:t xml:space="preserve"> to reserve a connection</w:t>
      </w:r>
      <w:r w:rsidR="00D967E5">
        <w:rPr>
          <w:rFonts w:cs="Arial"/>
        </w:rPr>
        <w:t xml:space="preserve"> </w:t>
      </w:r>
      <w:r>
        <w:rPr>
          <w:rFonts w:cs="Arial"/>
        </w:rPr>
        <w:t xml:space="preserve">X:a </w:t>
      </w:r>
      <w:r w:rsidR="00D967E5">
        <w:rPr>
          <w:rFonts w:cs="Arial"/>
        </w:rPr>
        <w:t>to</w:t>
      </w:r>
      <w:r>
        <w:rPr>
          <w:rFonts w:cs="Arial"/>
        </w:rPr>
        <w:t xml:space="preserve"> </w:t>
      </w:r>
      <w:r w:rsidR="00D967E5">
        <w:rPr>
          <w:rFonts w:cs="Arial"/>
        </w:rPr>
        <w:t xml:space="preserve"> </w:t>
      </w:r>
      <w:r w:rsidR="00181D52">
        <w:rPr>
          <w:rFonts w:cs="Arial"/>
        </w:rPr>
        <w:t>Z:g</w:t>
      </w:r>
      <w:r>
        <w:rPr>
          <w:rFonts w:cs="Arial"/>
        </w:rPr>
        <w:t xml:space="preserve">, then  </w:t>
      </w:r>
      <w:r w:rsidRPr="000B185F">
        <w:rPr>
          <w:rFonts w:cs="Arial"/>
        </w:rPr>
        <w:t>NSA-</w:t>
      </w:r>
      <w:r>
        <w:rPr>
          <w:rFonts w:cs="Arial"/>
        </w:rPr>
        <w:t>X</w:t>
      </w:r>
      <w:r w:rsidRPr="000B185F">
        <w:rPr>
          <w:rFonts w:cs="Arial"/>
        </w:rPr>
        <w:t xml:space="preserve"> will look in the topology and determine that to make </w:t>
      </w:r>
      <w:r>
        <w:rPr>
          <w:rFonts w:cs="Arial"/>
        </w:rPr>
        <w:t xml:space="preserve">this connection, </w:t>
      </w:r>
      <w:r w:rsidR="00181D52">
        <w:rPr>
          <w:rFonts w:cs="Arial"/>
        </w:rPr>
        <w:t>a</w:t>
      </w:r>
      <w:r>
        <w:rPr>
          <w:rFonts w:cs="Arial"/>
        </w:rPr>
        <w:t xml:space="preserve"> connection request is required locally </w:t>
      </w:r>
      <w:r w:rsidR="00181D52">
        <w:rPr>
          <w:rFonts w:cs="Arial"/>
        </w:rPr>
        <w:t xml:space="preserve">between X:a and X:b.  </w:t>
      </w:r>
      <w:r>
        <w:rPr>
          <w:rFonts w:cs="Arial"/>
        </w:rPr>
        <w:t>Next NSA-X must forward two requests:</w:t>
      </w:r>
    </w:p>
    <w:p w:rsidR="0028295D" w:rsidRPr="00C54E40" w:rsidRDefault="00A25750" w:rsidP="004D4EA9">
      <w:pPr>
        <w:pStyle w:val="ListParagraph"/>
        <w:numPr>
          <w:ilvl w:val="0"/>
          <w:numId w:val="13"/>
        </w:numPr>
        <w:rPr>
          <w:rFonts w:cs="Arial"/>
        </w:rPr>
      </w:pPr>
      <w:r>
        <w:rPr>
          <w:rFonts w:cs="Arial"/>
        </w:rPr>
        <w:t xml:space="preserve">To </w:t>
      </w:r>
      <w:r w:rsidRPr="00C54E40">
        <w:rPr>
          <w:rFonts w:cs="Arial"/>
        </w:rPr>
        <w:t xml:space="preserve">NSA-Y:  </w:t>
      </w:r>
      <w:r w:rsidR="00D967E5">
        <w:rPr>
          <w:rFonts w:cs="Arial"/>
        </w:rPr>
        <w:t xml:space="preserve"> </w:t>
      </w:r>
      <w:r w:rsidR="00181D52">
        <w:t>Y:c</w:t>
      </w:r>
      <w:r w:rsidR="00D967E5">
        <w:t xml:space="preserve"> to </w:t>
      </w:r>
      <w:r w:rsidR="00181D52">
        <w:t>Y:e</w:t>
      </w:r>
    </w:p>
    <w:p w:rsidR="0028295D" w:rsidRPr="00C54E40" w:rsidRDefault="00181D52" w:rsidP="004D4EA9">
      <w:pPr>
        <w:pStyle w:val="ListParagraph"/>
        <w:numPr>
          <w:ilvl w:val="0"/>
          <w:numId w:val="13"/>
        </w:numPr>
        <w:rPr>
          <w:rFonts w:cs="Arial"/>
        </w:rPr>
      </w:pPr>
      <w:r>
        <w:t>To NSA-Z:  Z:f</w:t>
      </w:r>
      <w:r w:rsidR="00A25750">
        <w:t xml:space="preserve"> </w:t>
      </w:r>
      <w:r w:rsidR="00D967E5">
        <w:t xml:space="preserve">to </w:t>
      </w:r>
      <w:r>
        <w:t>Z:g</w:t>
      </w:r>
    </w:p>
    <w:p w:rsidR="0028295D" w:rsidRDefault="0028295D" w:rsidP="0028295D">
      <w:pPr>
        <w:rPr>
          <w:rFonts w:cs="Arial"/>
        </w:rPr>
      </w:pPr>
    </w:p>
    <w:p w:rsidR="00FA2765" w:rsidRDefault="00FA2765" w:rsidP="0028295D"/>
    <w:p w:rsidR="00223C97" w:rsidRDefault="00223C97" w:rsidP="00223C97">
      <w:pPr>
        <w:pStyle w:val="Heading1"/>
      </w:pPr>
      <w:bookmarkStart w:id="55" w:name="_Toc312162349"/>
      <w:r>
        <w:t>Authentication and Authorization</w:t>
      </w:r>
      <w:bookmarkEnd w:id="55"/>
    </w:p>
    <w:p w:rsidR="00FC0627" w:rsidRDefault="00FC0627" w:rsidP="00FC0627">
      <w:pPr>
        <w:pStyle w:val="Heading2"/>
      </w:pPr>
      <w:bookmarkStart w:id="56" w:name="_Toc168573167"/>
      <w:bookmarkStart w:id="57" w:name="_Toc312162350"/>
      <w:r>
        <w:t>Security Requirements</w:t>
      </w:r>
      <w:bookmarkEnd w:id="56"/>
      <w:bookmarkEnd w:id="57"/>
    </w:p>
    <w:p w:rsidR="00FC0627" w:rsidRDefault="00FC0627" w:rsidP="00FC0627">
      <w:pPr>
        <w:pStyle w:val="nobreak"/>
      </w:pPr>
      <w:r>
        <w:t xml:space="preserve">The basic security requirements of any trusted, distributed service are: 1. </w:t>
      </w:r>
      <w:proofErr w:type="gramStart"/>
      <w:r>
        <w:t>The</w:t>
      </w:r>
      <w:proofErr w:type="gramEnd"/>
      <w:r>
        <w:t xml:space="preserve"> request</w:t>
      </w:r>
      <w:r w:rsidR="00A24A11">
        <w:t>e</w:t>
      </w:r>
      <w:r>
        <w:t>r and provider can be mutually authenticated: 2. The messages between them cannot be secretly tampered with (message integrity), 3. The provider should be able to get enough trusted information about the requester to satisfy its authorization requirements.</w:t>
      </w:r>
    </w:p>
    <w:p w:rsidR="00FC0627" w:rsidRDefault="00FC0627" w:rsidP="00FC06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rsidR="00FC0627" w:rsidRDefault="00FC0627" w:rsidP="00FC0627">
      <w:pPr>
        <w:pStyle w:val="Heading2"/>
      </w:pPr>
      <w:bookmarkStart w:id="58" w:name="_Toc168573168"/>
      <w:bookmarkStart w:id="59" w:name="_Toc312162351"/>
      <w:r>
        <w:t>Message Security</w:t>
      </w:r>
      <w:bookmarkEnd w:id="58"/>
      <w:bookmarkEnd w:id="59"/>
    </w:p>
    <w:p w:rsidR="00FC0627" w:rsidRDefault="00FC0627" w:rsidP="00FC0627">
      <w:r>
        <w:t xml:space="preserve">Message integrity and authentication should be provided by the transport protocol over which the NSI messages are sent. Some examples of underlying secure protocols are: a VPN, Transport </w:t>
      </w:r>
      <w:r>
        <w:lastRenderedPageBreak/>
        <w:t>Layer Security (TLS), or SOAP with digitally signed messages. The choice of this protocol is not included in this specification, but should be addressed in a Security Profile (see the NSI CSv1 Security document for an exam</w:t>
      </w:r>
      <w:r w:rsidR="00A24A11">
        <w:t>ple)</w:t>
      </w:r>
      <w:r>
        <w:t>.</w:t>
      </w:r>
    </w:p>
    <w:p w:rsidR="00FC0627" w:rsidRDefault="00FC0627" w:rsidP="00FC0627">
      <w:r>
        <w:t xml:space="preserve"> </w:t>
      </w:r>
    </w:p>
    <w:p w:rsidR="00FC0627" w:rsidRDefault="00FC0627" w:rsidP="00FC0627">
      <w:pPr>
        <w:pStyle w:val="Heading2"/>
      </w:pPr>
      <w:bookmarkStart w:id="60" w:name="_Toc168573169"/>
      <w:bookmarkStart w:id="61" w:name="_Toc312162352"/>
      <w:r>
        <w:t>Authorization</w:t>
      </w:r>
      <w:bookmarkEnd w:id="60"/>
      <w:bookmarkEnd w:id="61"/>
    </w:p>
    <w:p w:rsidR="00FC0627" w:rsidRDefault="00FC0627" w:rsidP="00FC0627">
      <w:r>
        <w:t xml:space="preserve">Authorization of resource use may be based on bilateral trust agreements between an RA and a PA. In addition, the NSI connection protocol provides a means of carrying identifying information on which authorization can be based. All NSI messages contain </w:t>
      </w:r>
      <w:proofErr w:type="spellStart"/>
      <w:r w:rsidRPr="00A24A11">
        <w:rPr>
          <w:i/>
        </w:rPr>
        <w:t>securityAttr</w:t>
      </w:r>
      <w:proofErr w:type="spellEnd"/>
      <w:r>
        <w:t xml:space="preserve"> objects associated with the </w:t>
      </w:r>
      <w:proofErr w:type="spellStart"/>
      <w:r>
        <w:t>requesterNSA</w:t>
      </w:r>
      <w:proofErr w:type="spellEnd"/>
      <w:r>
        <w:t xml:space="preserve"> and the </w:t>
      </w:r>
      <w:proofErr w:type="spellStart"/>
      <w:r>
        <w:t>providerNSA</w:t>
      </w:r>
      <w:proofErr w:type="spellEnd"/>
      <w:r>
        <w:t xml:space="preserve">. The </w:t>
      </w:r>
      <w:proofErr w:type="spellStart"/>
      <w:r w:rsidRPr="00A24A11">
        <w:rPr>
          <w:i/>
        </w:rPr>
        <w:t>securityAttr</w:t>
      </w:r>
      <w:proofErr w:type="spellEnd"/>
      <w:r>
        <w:t xml:space="preserve"> object is left opaque in the schema to facilitate various types of authorization schemes. One model that can be supported is to provide a set of mutually agreed upon attributes for the requester, The NSI CS</w:t>
      </w:r>
      <w:r w:rsidR="00A24A11">
        <w:t xml:space="preserve"> </w:t>
      </w:r>
      <w:r>
        <w:t>v1</w:t>
      </w:r>
      <w:r w:rsidR="00A24A11">
        <w:t>.1</w:t>
      </w:r>
      <w:r>
        <w:t xml:space="preserve"> document specifies a schema for an </w:t>
      </w:r>
      <w:proofErr w:type="spellStart"/>
      <w:r w:rsidRPr="00A24A11">
        <w:rPr>
          <w:i/>
        </w:rPr>
        <w:t>securityAttr</w:t>
      </w:r>
      <w:proofErr w:type="spellEnd"/>
      <w:r>
        <w:t xml:space="preserve"> that contains set of defined attributes that can apply to the RA or to the user who originated the request.</w:t>
      </w:r>
    </w:p>
    <w:p w:rsidR="00527461" w:rsidRDefault="00527461" w:rsidP="00527461"/>
    <w:p w:rsidR="00527461" w:rsidRDefault="00527461" w:rsidP="00527461">
      <w:pPr>
        <w:pStyle w:val="Heading1"/>
        <w:rPr>
          <w:rFonts w:eastAsia="MS Mincho"/>
        </w:rPr>
      </w:pPr>
      <w:bookmarkStart w:id="62" w:name="_Toc312162353"/>
      <w:r>
        <w:rPr>
          <w:rFonts w:eastAsia="MS Mincho"/>
        </w:rPr>
        <w:t>Failures and exceptions</w:t>
      </w:r>
      <w:bookmarkEnd w:id="62"/>
    </w:p>
    <w:p w:rsidR="00A16D14" w:rsidRPr="00FF2EE9" w:rsidRDefault="00A16D14" w:rsidP="00FF2EE9">
      <w:pPr>
        <w:rPr>
          <w:rFonts w:eastAsia="MS Mincho"/>
        </w:rPr>
      </w:pPr>
    </w:p>
    <w:p w:rsidR="00527461" w:rsidRDefault="00527461" w:rsidP="00527461">
      <w:pPr>
        <w:pStyle w:val="Heading2"/>
      </w:pPr>
      <w:bookmarkStart w:id="63" w:name="_Toc312162354"/>
      <w:r>
        <w:rPr>
          <w:rFonts w:eastAsia="MS Mincho"/>
        </w:rPr>
        <w:t>Service plane failures</w:t>
      </w:r>
      <w:bookmarkEnd w:id="63"/>
    </w:p>
    <w:p w:rsidR="00527461" w:rsidRDefault="00782065" w:rsidP="00527461">
      <w:pPr>
        <w:rPr>
          <w:rFonts w:eastAsia="MS Mincho"/>
        </w:rPr>
      </w:pPr>
      <w:proofErr w:type="gramStart"/>
      <w:r>
        <w:rPr>
          <w:rFonts w:eastAsia="MS Mincho"/>
        </w:rPr>
        <w:t>Service plane failures are detected by the NSI transport and as such is</w:t>
      </w:r>
      <w:proofErr w:type="gramEnd"/>
      <w:r>
        <w:rPr>
          <w:rFonts w:eastAsia="MS Mincho"/>
        </w:rPr>
        <w:t xml:space="preserve"> not part of this NSI CS protocol.  See </w:t>
      </w:r>
      <w:r>
        <w:rPr>
          <w:rFonts w:eastAsia="MS Mincho"/>
        </w:rPr>
        <w:fldChar w:fldCharType="begin"/>
      </w:r>
      <w:r>
        <w:rPr>
          <w:rFonts w:eastAsia="MS Mincho"/>
        </w:rPr>
        <w:instrText xml:space="preserve"> REF _Ref312159053 \h </w:instrText>
      </w:r>
      <w:r>
        <w:rPr>
          <w:rFonts w:eastAsia="MS Mincho"/>
        </w:rPr>
      </w:r>
      <w:r>
        <w:rPr>
          <w:rFonts w:eastAsia="MS Mincho"/>
        </w:rPr>
        <w:fldChar w:fldCharType="separate"/>
      </w:r>
      <w:r w:rsidR="00430AD1" w:rsidRPr="000C0097">
        <w:rPr>
          <w:color w:val="FF0000"/>
        </w:rPr>
        <w:t>Appendix A:  Best Practices for NSA implementation</w:t>
      </w:r>
      <w:r>
        <w:rPr>
          <w:rFonts w:eastAsia="MS Mincho"/>
        </w:rPr>
        <w:fldChar w:fldCharType="end"/>
      </w:r>
      <w:r>
        <w:rPr>
          <w:rFonts w:eastAsia="MS Mincho"/>
        </w:rPr>
        <w:t xml:space="preserve"> for a discussion on handling time-outs.</w:t>
      </w:r>
    </w:p>
    <w:p w:rsidR="00527461" w:rsidRDefault="00527461" w:rsidP="00527461"/>
    <w:p w:rsidR="00527461" w:rsidRDefault="00527461" w:rsidP="00527461">
      <w:pPr>
        <w:pStyle w:val="Heading2"/>
        <w:rPr>
          <w:rFonts w:eastAsia="MS Mincho"/>
        </w:rPr>
      </w:pPr>
      <w:bookmarkStart w:id="64" w:name="_Toc312162355"/>
      <w:r>
        <w:rPr>
          <w:rFonts w:eastAsia="MS Mincho"/>
        </w:rPr>
        <w:t>Transport plane failures</w:t>
      </w:r>
      <w:bookmarkEnd w:id="64"/>
    </w:p>
    <w:p w:rsidR="00527461" w:rsidRDefault="00527461" w:rsidP="00527461">
      <w:r>
        <w:t xml:space="preserve">Failures in the transport plane can occur at </w:t>
      </w:r>
      <w:r w:rsidR="000A6711">
        <w:t>any time</w:t>
      </w:r>
      <w:r>
        <w:t>, however within the framework of the NSI architecture, there are two time windows in which a transport plane failure is significant:</w:t>
      </w:r>
    </w:p>
    <w:p w:rsidR="00527461" w:rsidRDefault="00527461" w:rsidP="004D4EA9">
      <w:pPr>
        <w:pStyle w:val="ListParagraph"/>
        <w:numPr>
          <w:ilvl w:val="0"/>
          <w:numId w:val="12"/>
        </w:numPr>
      </w:pPr>
      <w:r>
        <w:t xml:space="preserve">The time between the service </w:t>
      </w:r>
      <w:r w:rsidR="000A6711">
        <w:t>R</w:t>
      </w:r>
      <w:r>
        <w:t>eservation</w:t>
      </w:r>
      <w:r w:rsidR="000A6711">
        <w:t xml:space="preserve"> completed</w:t>
      </w:r>
      <w:r>
        <w:t xml:space="preserve"> and </w:t>
      </w:r>
      <w:r w:rsidR="000A6711">
        <w:t>P</w:t>
      </w:r>
      <w:r>
        <w:t>rovisioning</w:t>
      </w:r>
      <w:r w:rsidR="000A6711">
        <w:t xml:space="preserve"> start</w:t>
      </w:r>
      <w:r>
        <w:t xml:space="preserve"> </w:t>
      </w:r>
    </w:p>
    <w:p w:rsidR="00527461" w:rsidRDefault="00527461" w:rsidP="004D4EA9">
      <w:pPr>
        <w:pStyle w:val="ListParagraph"/>
        <w:numPr>
          <w:ilvl w:val="0"/>
          <w:numId w:val="12"/>
        </w:numPr>
      </w:pPr>
      <w:r>
        <w:t xml:space="preserve">The time between the service </w:t>
      </w:r>
      <w:r w:rsidR="000A6711">
        <w:t>P</w:t>
      </w:r>
      <w:r>
        <w:t>rovisioning</w:t>
      </w:r>
      <w:r w:rsidR="000A6711">
        <w:t xml:space="preserve"> completed</w:t>
      </w:r>
      <w:r>
        <w:t xml:space="preserve"> and teardown </w:t>
      </w:r>
      <w:r w:rsidR="000A6711">
        <w:t>started</w:t>
      </w:r>
    </w:p>
    <w:p w:rsidR="00527461" w:rsidRDefault="00527461" w:rsidP="00527461"/>
    <w:p w:rsidR="00527461" w:rsidRDefault="000A6711" w:rsidP="00527461">
      <w:r>
        <w:t>T</w:t>
      </w:r>
      <w:r w:rsidR="00527461">
        <w:t>he errors only need to be handled by the NSA if the</w:t>
      </w:r>
      <w:r>
        <w:t xml:space="preserve"> Data Plane</w:t>
      </w:r>
      <w:r w:rsidR="00527461">
        <w:t xml:space="preserve"> errors affect the user service. </w:t>
      </w:r>
    </w:p>
    <w:p w:rsidR="00527461" w:rsidRDefault="00527461" w:rsidP="00527461"/>
    <w:p w:rsidR="00527461" w:rsidRDefault="00AF52E4" w:rsidP="00527461">
      <w:pPr>
        <w:pStyle w:val="Caption"/>
        <w:jc w:val="center"/>
      </w:pPr>
      <w:r>
        <w:rPr>
          <w:noProof/>
          <w:lang w:val="en-GB" w:eastAsia="en-GB"/>
        </w:rPr>
        <w:drawing>
          <wp:inline distT="0" distB="0" distL="0" distR="0" wp14:anchorId="7C0D2F3A" wp14:editId="20D9BC42">
            <wp:extent cx="5486400" cy="2514600"/>
            <wp:effectExtent l="0" t="0" r="0" b="0"/>
            <wp:docPr id="19" name="O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00527461" w:rsidRPr="00854E16">
        <w:t xml:space="preserve"> </w:t>
      </w:r>
      <w:r w:rsidR="00527461">
        <w:t xml:space="preserve">Figure </w:t>
      </w:r>
      <w:fldSimple w:instr=" SEQ Figure \* ARABIC ">
        <w:r w:rsidR="00430AD1">
          <w:rPr>
            <w:noProof/>
          </w:rPr>
          <w:t>17</w:t>
        </w:r>
      </w:fldSimple>
      <w:r w:rsidR="00527461">
        <w:t>: Local/Remote Failures</w:t>
      </w:r>
    </w:p>
    <w:p w:rsidR="00527461" w:rsidRDefault="00527461" w:rsidP="00527461">
      <w:pPr>
        <w:jc w:val="center"/>
      </w:pPr>
    </w:p>
    <w:p w:rsidR="00527461" w:rsidRDefault="00527461" w:rsidP="00527461">
      <w:r>
        <w:t>Tr</w:t>
      </w:r>
      <w:r w:rsidR="00782065">
        <w:t>ansport failure during the service R</w:t>
      </w:r>
      <w:r>
        <w:t xml:space="preserve">eservation and </w:t>
      </w:r>
      <w:r w:rsidR="00782065">
        <w:t>P</w:t>
      </w:r>
      <w:r>
        <w:t xml:space="preserve">rovisioning: An element in the </w:t>
      </w:r>
      <w:r w:rsidR="000A6711">
        <w:t>Data P</w:t>
      </w:r>
      <w:r>
        <w:t xml:space="preserve">lane becomes unavailable due to a </w:t>
      </w:r>
      <w:r w:rsidR="000A6711">
        <w:t>soft or hard failure causing a P</w:t>
      </w:r>
      <w:r>
        <w:t xml:space="preserve">rovisioning failure of a confirmed </w:t>
      </w:r>
      <w:r w:rsidR="000A6711">
        <w:t>Reservation;</w:t>
      </w:r>
      <w:r>
        <w:t xml:space="preserve"> the </w:t>
      </w:r>
      <w:r w:rsidR="000A6711">
        <w:t>NRM</w:t>
      </w:r>
      <w:r>
        <w:t xml:space="preserve"> can handle this by either reserving an alternate path as long as it meets the requested service characteristics or </w:t>
      </w:r>
      <w:r w:rsidR="000A6711">
        <w:t xml:space="preserve">applying a </w:t>
      </w:r>
      <w:proofErr w:type="spellStart"/>
      <w:r w:rsidR="000A6711">
        <w:t>forcedEnd</w:t>
      </w:r>
      <w:proofErr w:type="spellEnd"/>
      <w:r w:rsidR="000A6711">
        <w:t xml:space="preserve"> to the</w:t>
      </w:r>
      <w:r w:rsidR="00F53315">
        <w:t xml:space="preserve"> R</w:t>
      </w:r>
      <w:r>
        <w:t xml:space="preserve">eservation.  </w:t>
      </w:r>
      <w:r w:rsidR="000A6711">
        <w:t>The local policy of a Network provider</w:t>
      </w:r>
      <w:r>
        <w:t xml:space="preserve"> and availability of resources will determine what recovery action is taken. </w:t>
      </w:r>
    </w:p>
    <w:p w:rsidR="00527461" w:rsidRDefault="00527461" w:rsidP="00527461"/>
    <w:p w:rsidR="00527461" w:rsidRDefault="000A6711" w:rsidP="0028295D">
      <w:r>
        <w:lastRenderedPageBreak/>
        <w:t>Transport failure during P</w:t>
      </w:r>
      <w:r w:rsidR="00527461">
        <w:t xml:space="preserve">rovisioning phase and teardown phase: In case a failure in the </w:t>
      </w:r>
      <w:r>
        <w:t>Data Plane</w:t>
      </w:r>
      <w:r w:rsidR="00527461">
        <w:t xml:space="preserve"> affects an active </w:t>
      </w:r>
      <w:r w:rsidR="00782065">
        <w:t>C</w:t>
      </w:r>
      <w:r w:rsidR="00527461">
        <w:t xml:space="preserve">onnection, the first recovery mechanisms will be triggered by the protection mechanisms </w:t>
      </w:r>
      <w:r>
        <w:t>P</w:t>
      </w:r>
      <w:r w:rsidR="00527461">
        <w:t>rovis</w:t>
      </w:r>
      <w:r>
        <w:t>ioned with the service. If the C</w:t>
      </w:r>
      <w:r w:rsidR="00527461">
        <w:t xml:space="preserve">onnection </w:t>
      </w:r>
      <w:r>
        <w:t>S</w:t>
      </w:r>
      <w:r w:rsidR="00527461">
        <w:t>ervice is unprotected, then the failure notification will be sent to the Domain’s NSA. At that point, NSA will take appropriate action based on service and user policies by either re-routi</w:t>
      </w:r>
      <w:r>
        <w:t>ng the C</w:t>
      </w:r>
      <w:r w:rsidR="00527461">
        <w:t xml:space="preserve">onnection within the </w:t>
      </w:r>
      <w:r>
        <w:t>Network</w:t>
      </w:r>
      <w:r w:rsidR="00527461">
        <w:t xml:space="preserve"> or tearing down the service</w:t>
      </w:r>
      <w:r>
        <w:t>.</w:t>
      </w:r>
    </w:p>
    <w:p w:rsidR="00557B59" w:rsidRDefault="00557B59" w:rsidP="0028295D"/>
    <w:p w:rsidR="00557B59" w:rsidRPr="000C0097" w:rsidRDefault="002A3CC3" w:rsidP="00557B59">
      <w:pPr>
        <w:pStyle w:val="Heading1"/>
        <w:rPr>
          <w:color w:val="FF0000"/>
        </w:rPr>
      </w:pPr>
      <w:bookmarkStart w:id="65" w:name="_Ref312159053"/>
      <w:bookmarkStart w:id="66" w:name="_Toc312162356"/>
      <w:r w:rsidRPr="000C0097">
        <w:rPr>
          <w:color w:val="FF0000"/>
        </w:rPr>
        <w:t xml:space="preserve">Appendix A:  </w:t>
      </w:r>
      <w:r w:rsidR="00557B59" w:rsidRPr="000C0097">
        <w:rPr>
          <w:color w:val="FF0000"/>
        </w:rPr>
        <w:t>Best Practices</w:t>
      </w:r>
      <w:r w:rsidRPr="000C0097">
        <w:rPr>
          <w:color w:val="FF0000"/>
        </w:rPr>
        <w:t xml:space="preserve"> for NSA implementation</w:t>
      </w:r>
      <w:bookmarkEnd w:id="65"/>
      <w:bookmarkEnd w:id="66"/>
    </w:p>
    <w:p w:rsidR="00557B59" w:rsidRPr="000C0097" w:rsidRDefault="00557B59" w:rsidP="00557B59">
      <w:pPr>
        <w:rPr>
          <w:color w:val="FF0000"/>
        </w:rPr>
      </w:pPr>
      <w:r w:rsidRPr="000C0097">
        <w:rPr>
          <w:color w:val="FF0000"/>
        </w:rPr>
        <w:t xml:space="preserve">This appendix lists a set of best practices to ensure </w:t>
      </w:r>
      <w:r w:rsidR="002A3CC3" w:rsidRPr="000C0097">
        <w:rPr>
          <w:color w:val="FF0000"/>
        </w:rPr>
        <w:t>interoperability between NSA implementations.</w:t>
      </w:r>
    </w:p>
    <w:p w:rsidR="000C0097" w:rsidRPr="000C0097" w:rsidRDefault="000C0097" w:rsidP="00557B59">
      <w:pPr>
        <w:rPr>
          <w:color w:val="FF0000"/>
        </w:rPr>
      </w:pPr>
    </w:p>
    <w:p w:rsidR="000C0097" w:rsidRPr="000C0097" w:rsidRDefault="000C0097" w:rsidP="000C0097">
      <w:pPr>
        <w:pStyle w:val="Heading2"/>
        <w:rPr>
          <w:color w:val="FF0000"/>
        </w:rPr>
      </w:pPr>
      <w:bookmarkStart w:id="67" w:name="_Toc312162357"/>
      <w:r w:rsidRPr="000C0097">
        <w:rPr>
          <w:color w:val="FF0000"/>
        </w:rPr>
        <w:t xml:space="preserve">Message </w:t>
      </w:r>
      <w:r w:rsidR="007C4FF2">
        <w:rPr>
          <w:color w:val="FF0000"/>
        </w:rPr>
        <w:t xml:space="preserve">transport </w:t>
      </w:r>
      <w:r w:rsidRPr="000C0097">
        <w:rPr>
          <w:color w:val="FF0000"/>
        </w:rPr>
        <w:t>error handling</w:t>
      </w:r>
      <w:bookmarkEnd w:id="67"/>
    </w:p>
    <w:p w:rsidR="000C0097" w:rsidRPr="000C0097" w:rsidRDefault="000C0097" w:rsidP="000C0097">
      <w:pPr>
        <w:rPr>
          <w:color w:val="FF0000"/>
        </w:rPr>
      </w:pPr>
      <w:r w:rsidRPr="000C0097">
        <w:rPr>
          <w:color w:val="FF0000"/>
        </w:rPr>
        <w:t>Additional error condition handling</w:t>
      </w:r>
      <w:r w:rsidR="007C4FF2">
        <w:rPr>
          <w:color w:val="FF0000"/>
        </w:rPr>
        <w:t>: T</w:t>
      </w:r>
      <w:r w:rsidRPr="000C0097">
        <w:rPr>
          <w:color w:val="FF0000"/>
        </w:rPr>
        <w:t xml:space="preserve">he following </w:t>
      </w:r>
      <w:r w:rsidR="007C4FF2" w:rsidRPr="000C0097">
        <w:rPr>
          <w:color w:val="FF0000"/>
        </w:rPr>
        <w:t>set of checks</w:t>
      </w:r>
      <w:r w:rsidR="007C4FF2">
        <w:rPr>
          <w:color w:val="FF0000"/>
        </w:rPr>
        <w:t xml:space="preserve"> is</w:t>
      </w:r>
      <w:r w:rsidRPr="000C0097">
        <w:rPr>
          <w:color w:val="FF0000"/>
        </w:rPr>
        <w:t xml:space="preserve"> required to pass for message</w:t>
      </w:r>
      <w:r w:rsidR="007C4FF2">
        <w:rPr>
          <w:color w:val="FF0000"/>
        </w:rPr>
        <w:t>s</w:t>
      </w:r>
      <w:r w:rsidRPr="000C0097">
        <w:rPr>
          <w:color w:val="FF0000"/>
        </w:rPr>
        <w:t xml:space="preserve"> to be </w:t>
      </w:r>
      <w:r w:rsidR="007C4FF2">
        <w:rPr>
          <w:color w:val="FF0000"/>
        </w:rPr>
        <w:t xml:space="preserve">considered </w:t>
      </w:r>
      <w:proofErr w:type="spellStart"/>
      <w:proofErr w:type="gramStart"/>
      <w:r w:rsidRPr="000C0097">
        <w:rPr>
          <w:color w:val="FF0000"/>
        </w:rPr>
        <w:t>vaild</w:t>
      </w:r>
      <w:proofErr w:type="spellEnd"/>
      <w:r w:rsidRPr="000C0097">
        <w:rPr>
          <w:color w:val="FF0000"/>
        </w:rPr>
        <w:t>,</w:t>
      </w:r>
      <w:proofErr w:type="gramEnd"/>
      <w:r w:rsidRPr="000C0097">
        <w:rPr>
          <w:color w:val="FF0000"/>
        </w:rPr>
        <w:t xml:space="preserve"> otherwise a </w:t>
      </w:r>
      <w:r w:rsidR="000A6711">
        <w:rPr>
          <w:color w:val="FF0000"/>
        </w:rPr>
        <w:t>message transport layer</w:t>
      </w:r>
      <w:r w:rsidRPr="000C0097">
        <w:rPr>
          <w:color w:val="FF0000"/>
        </w:rPr>
        <w:t xml:space="preserve"> fault will be returned:</w:t>
      </w:r>
    </w:p>
    <w:p w:rsidR="000C0097" w:rsidRPr="001840D2" w:rsidRDefault="000C0097" w:rsidP="004D4EA9">
      <w:pPr>
        <w:pStyle w:val="ListParagraph"/>
        <w:numPr>
          <w:ilvl w:val="0"/>
          <w:numId w:val="20"/>
        </w:numPr>
        <w:rPr>
          <w:color w:val="FF0000"/>
        </w:rPr>
      </w:pPr>
      <w:r w:rsidRPr="001840D2">
        <w:rPr>
          <w:color w:val="FF0000"/>
        </w:rPr>
        <w:t>HTTP authentication – if the message does not have valid credentials it will be rejected with an HTTP 40x message.</w:t>
      </w:r>
    </w:p>
    <w:p w:rsidR="000C0097" w:rsidRPr="001840D2" w:rsidRDefault="000C0097" w:rsidP="004D4EA9">
      <w:pPr>
        <w:pStyle w:val="ListParagraph"/>
        <w:numPr>
          <w:ilvl w:val="0"/>
          <w:numId w:val="20"/>
        </w:numPr>
        <w:rPr>
          <w:color w:val="FF0000"/>
        </w:rPr>
      </w:pPr>
      <w:proofErr w:type="spellStart"/>
      <w:proofErr w:type="gramStart"/>
      <w:r w:rsidRPr="00E960EE">
        <w:rPr>
          <w:i/>
          <w:color w:val="FF0000"/>
        </w:rPr>
        <w:t>correlationId</w:t>
      </w:r>
      <w:proofErr w:type="spellEnd"/>
      <w:proofErr w:type="gramEnd"/>
      <w:r w:rsidRPr="001840D2">
        <w:rPr>
          <w:color w:val="FF0000"/>
        </w:rPr>
        <w:t xml:space="preserve"> - needed for any acknowledgment, confirmation, or failed message.  Must be unique within the context of the </w:t>
      </w:r>
      <w:proofErr w:type="spellStart"/>
      <w:r w:rsidRPr="001840D2">
        <w:rPr>
          <w:color w:val="FF0000"/>
        </w:rPr>
        <w:t>providerNSA</w:t>
      </w:r>
      <w:proofErr w:type="spellEnd"/>
      <w:r w:rsidRPr="001840D2">
        <w:rPr>
          <w:color w:val="FF0000"/>
        </w:rPr>
        <w:t xml:space="preserve"> otherwise the request cannot be accepted.</w:t>
      </w:r>
    </w:p>
    <w:p w:rsidR="000C0097" w:rsidRPr="001840D2" w:rsidRDefault="000C0097" w:rsidP="004D4EA9">
      <w:pPr>
        <w:pStyle w:val="ListParagraph"/>
        <w:numPr>
          <w:ilvl w:val="0"/>
          <w:numId w:val="20"/>
        </w:numPr>
        <w:rPr>
          <w:color w:val="FF0000"/>
        </w:rPr>
      </w:pPr>
      <w:proofErr w:type="spellStart"/>
      <w:proofErr w:type="gramStart"/>
      <w:r w:rsidRPr="00E960EE">
        <w:rPr>
          <w:i/>
          <w:color w:val="FF0000"/>
        </w:rPr>
        <w:t>replyTo</w:t>
      </w:r>
      <w:proofErr w:type="spellEnd"/>
      <w:proofErr w:type="gramEnd"/>
      <w:r w:rsidRPr="001840D2">
        <w:rPr>
          <w:color w:val="FF0000"/>
        </w:rPr>
        <w:t xml:space="preserve"> - we will send the confirmation, or failed message back to this location.  We do not validate the contents of the endpoint, just that it exists.</w:t>
      </w:r>
    </w:p>
    <w:p w:rsidR="000C0097" w:rsidRPr="001840D2" w:rsidRDefault="000C0097" w:rsidP="004D4EA9">
      <w:pPr>
        <w:pStyle w:val="ListParagraph"/>
        <w:numPr>
          <w:ilvl w:val="0"/>
          <w:numId w:val="20"/>
        </w:numPr>
        <w:rPr>
          <w:color w:val="FF0000"/>
        </w:rPr>
      </w:pPr>
      <w:r w:rsidRPr="00E960EE">
        <w:rPr>
          <w:i/>
          <w:color w:val="FF0000"/>
        </w:rPr>
        <w:t>Reservation</w:t>
      </w:r>
      <w:r w:rsidRPr="001840D2">
        <w:rPr>
          <w:color w:val="FF0000"/>
        </w:rPr>
        <w:t xml:space="preserve"> – if the reservation parameters are not present then we reject.</w:t>
      </w:r>
    </w:p>
    <w:p w:rsidR="000C0097" w:rsidRPr="001840D2" w:rsidRDefault="000C0097" w:rsidP="004D4EA9">
      <w:pPr>
        <w:pStyle w:val="ListParagraph"/>
        <w:numPr>
          <w:ilvl w:val="0"/>
          <w:numId w:val="20"/>
        </w:numPr>
        <w:rPr>
          <w:color w:val="FF0000"/>
        </w:rPr>
      </w:pPr>
      <w:proofErr w:type="spellStart"/>
      <w:proofErr w:type="gramStart"/>
      <w:r w:rsidRPr="00E960EE">
        <w:rPr>
          <w:i/>
          <w:color w:val="FF0000"/>
        </w:rPr>
        <w:t>requesterNSA</w:t>
      </w:r>
      <w:proofErr w:type="spellEnd"/>
      <w:proofErr w:type="gramEnd"/>
      <w:r w:rsidRPr="001840D2">
        <w:rPr>
          <w:color w:val="FF0000"/>
        </w:rPr>
        <w:t xml:space="preserve"> and </w:t>
      </w:r>
      <w:proofErr w:type="spellStart"/>
      <w:r w:rsidRPr="00E960EE">
        <w:rPr>
          <w:i/>
          <w:color w:val="FF0000"/>
        </w:rPr>
        <w:t>providerNSA</w:t>
      </w:r>
      <w:proofErr w:type="spellEnd"/>
      <w:r w:rsidRPr="001840D2">
        <w:rPr>
          <w:color w:val="FF0000"/>
        </w:rPr>
        <w:t xml:space="preserve"> – must be present and resolve to an </w:t>
      </w:r>
      <w:proofErr w:type="spellStart"/>
      <w:r w:rsidRPr="00E960EE">
        <w:rPr>
          <w:i/>
          <w:color w:val="FF0000"/>
        </w:rPr>
        <w:t>NSnetwork</w:t>
      </w:r>
      <w:proofErr w:type="spellEnd"/>
      <w:r w:rsidRPr="001840D2">
        <w:rPr>
          <w:color w:val="FF0000"/>
        </w:rPr>
        <w:t xml:space="preserve"> in topology.  Also, the </w:t>
      </w:r>
      <w:proofErr w:type="spellStart"/>
      <w:r w:rsidRPr="00E960EE">
        <w:rPr>
          <w:i/>
          <w:color w:val="FF0000"/>
        </w:rPr>
        <w:t>providerNSA</w:t>
      </w:r>
      <w:proofErr w:type="spellEnd"/>
      <w:r w:rsidRPr="001840D2">
        <w:rPr>
          <w:color w:val="FF0000"/>
        </w:rPr>
        <w:t xml:space="preserve"> must be the </w:t>
      </w:r>
      <w:proofErr w:type="spellStart"/>
      <w:r w:rsidRPr="00E960EE">
        <w:rPr>
          <w:i/>
          <w:color w:val="FF0000"/>
        </w:rPr>
        <w:t>NSnetwork</w:t>
      </w:r>
      <w:proofErr w:type="spellEnd"/>
      <w:r w:rsidRPr="001840D2">
        <w:rPr>
          <w:color w:val="FF0000"/>
        </w:rPr>
        <w:t xml:space="preserve"> that </w:t>
      </w:r>
      <w:r w:rsidR="00E960EE">
        <w:rPr>
          <w:color w:val="FF0000"/>
        </w:rPr>
        <w:t>the NSA</w:t>
      </w:r>
      <w:r w:rsidRPr="001840D2">
        <w:rPr>
          <w:color w:val="FF0000"/>
        </w:rPr>
        <w:t xml:space="preserve"> is managing or </w:t>
      </w:r>
      <w:r w:rsidR="00E960EE">
        <w:rPr>
          <w:color w:val="FF0000"/>
        </w:rPr>
        <w:t>the message will be rejected.</w:t>
      </w:r>
    </w:p>
    <w:p w:rsidR="000C0097" w:rsidRPr="001840D2" w:rsidRDefault="000C0097" w:rsidP="004D4EA9">
      <w:pPr>
        <w:pStyle w:val="ListParagraph"/>
        <w:numPr>
          <w:ilvl w:val="0"/>
          <w:numId w:val="20"/>
        </w:numPr>
        <w:rPr>
          <w:color w:val="FF0000"/>
        </w:rPr>
      </w:pPr>
      <w:proofErr w:type="spellStart"/>
      <w:proofErr w:type="gramStart"/>
      <w:r w:rsidRPr="00E960EE">
        <w:rPr>
          <w:i/>
          <w:color w:val="FF0000"/>
        </w:rPr>
        <w:t>connectionId</w:t>
      </w:r>
      <w:proofErr w:type="spellEnd"/>
      <w:proofErr w:type="gramEnd"/>
      <w:r w:rsidRPr="001840D2">
        <w:rPr>
          <w:color w:val="FF0000"/>
        </w:rPr>
        <w:t xml:space="preserve"> – this is used as the p</w:t>
      </w:r>
      <w:r w:rsidR="00E960EE">
        <w:rPr>
          <w:color w:val="FF0000"/>
        </w:rPr>
        <w:t>rimary reference attribute for R</w:t>
      </w:r>
      <w:r w:rsidRPr="001840D2">
        <w:rPr>
          <w:color w:val="FF0000"/>
        </w:rPr>
        <w:t>eservation state machines and must be present.</w:t>
      </w:r>
    </w:p>
    <w:p w:rsidR="000C0097" w:rsidRPr="001840D2" w:rsidRDefault="000C0097" w:rsidP="004D4EA9">
      <w:pPr>
        <w:pStyle w:val="ListParagraph"/>
        <w:numPr>
          <w:ilvl w:val="0"/>
          <w:numId w:val="20"/>
        </w:numPr>
        <w:rPr>
          <w:color w:val="FF0000"/>
        </w:rPr>
      </w:pPr>
      <w:r w:rsidRPr="001840D2">
        <w:rPr>
          <w:color w:val="FF0000"/>
        </w:rPr>
        <w:t xml:space="preserve">If any of these fields are missing or invalid </w:t>
      </w:r>
      <w:r w:rsidR="00E960EE">
        <w:rPr>
          <w:color w:val="FF0000"/>
        </w:rPr>
        <w:t>the NSA</w:t>
      </w:r>
      <w:r w:rsidRPr="001840D2">
        <w:rPr>
          <w:color w:val="FF0000"/>
        </w:rPr>
        <w:t xml:space="preserve"> will return a </w:t>
      </w:r>
      <w:r w:rsidR="00E960EE">
        <w:rPr>
          <w:color w:val="FF0000"/>
        </w:rPr>
        <w:t>message transport</w:t>
      </w:r>
      <w:r w:rsidRPr="001840D2">
        <w:rPr>
          <w:color w:val="FF0000"/>
        </w:rPr>
        <w:t xml:space="preserve"> fault containing the </w:t>
      </w:r>
      <w:proofErr w:type="spellStart"/>
      <w:r w:rsidRPr="00E960EE">
        <w:rPr>
          <w:i/>
          <w:color w:val="FF0000"/>
        </w:rPr>
        <w:t>NSIServiceException</w:t>
      </w:r>
      <w:proofErr w:type="spellEnd"/>
      <w:r w:rsidRPr="001840D2">
        <w:rPr>
          <w:color w:val="FF0000"/>
        </w:rPr>
        <w:t xml:space="preserve"> set to an appropriate error message.  </w:t>
      </w:r>
      <w:r w:rsidR="00E960EE">
        <w:rPr>
          <w:color w:val="FF0000"/>
        </w:rPr>
        <w:t>Typically this will be</w:t>
      </w:r>
      <w:r w:rsidRPr="001840D2">
        <w:rPr>
          <w:color w:val="FF0000"/>
        </w:rPr>
        <w:t xml:space="preserve"> MISSING_PARAMETER - "SVC0001", "Invalid or missing parameter" for this generic case and specify attributes identifying the parameter in question.</w:t>
      </w:r>
    </w:p>
    <w:p w:rsidR="000C0097" w:rsidRPr="000C0097" w:rsidRDefault="000C0097" w:rsidP="000C0097">
      <w:pPr>
        <w:rPr>
          <w:color w:val="FF0000"/>
        </w:rPr>
      </w:pPr>
    </w:p>
    <w:p w:rsidR="00E960EE" w:rsidRDefault="00E960EE" w:rsidP="000C0097">
      <w:pPr>
        <w:rPr>
          <w:color w:val="FF0000"/>
        </w:rPr>
      </w:pPr>
    </w:p>
    <w:p w:rsidR="000C0097" w:rsidRPr="000C0097" w:rsidRDefault="000C0097" w:rsidP="000C0097">
      <w:pPr>
        <w:rPr>
          <w:color w:val="FF0000"/>
        </w:rPr>
      </w:pPr>
      <w:r w:rsidRPr="000C0097">
        <w:rPr>
          <w:color w:val="FF0000"/>
        </w:rPr>
        <w:t xml:space="preserve">The following list of parameters should be validated when receiving a reservation message:  </w:t>
      </w:r>
    </w:p>
    <w:p w:rsidR="000C0097" w:rsidRDefault="000C0097" w:rsidP="000C0097">
      <w:pPr>
        <w:rPr>
          <w:color w:val="FF0000"/>
        </w:rPr>
      </w:pPr>
    </w:p>
    <w:tbl>
      <w:tblPr>
        <w:tblStyle w:val="TableGrid"/>
        <w:tblW w:w="0" w:type="auto"/>
        <w:tblLook w:val="04A0" w:firstRow="1" w:lastRow="0" w:firstColumn="1" w:lastColumn="0" w:noHBand="0" w:noVBand="1"/>
      </w:tblPr>
      <w:tblGrid>
        <w:gridCol w:w="1158"/>
        <w:gridCol w:w="3773"/>
        <w:gridCol w:w="2850"/>
        <w:gridCol w:w="1075"/>
      </w:tblGrid>
      <w:tr w:rsidR="00BF0588" w:rsidTr="00BF0588">
        <w:tc>
          <w:tcPr>
            <w:tcW w:w="1158" w:type="dxa"/>
          </w:tcPr>
          <w:p w:rsidR="00BF0588" w:rsidRPr="00BF0588" w:rsidRDefault="00BF0588" w:rsidP="00BF0588">
            <w:pPr>
              <w:rPr>
                <w:i/>
                <w:color w:val="FF0000"/>
              </w:rPr>
            </w:pPr>
            <w:proofErr w:type="spellStart"/>
            <w:r w:rsidRPr="00BF0588">
              <w:rPr>
                <w:i/>
                <w:color w:val="FF0000"/>
              </w:rPr>
              <w:t>errorId</w:t>
            </w:r>
            <w:proofErr w:type="spellEnd"/>
          </w:p>
        </w:tc>
        <w:tc>
          <w:tcPr>
            <w:tcW w:w="3773" w:type="dxa"/>
          </w:tcPr>
          <w:p w:rsidR="00BF0588" w:rsidRDefault="00BF0588" w:rsidP="00BF0588">
            <w:pPr>
              <w:rPr>
                <w:i/>
                <w:color w:val="FF0000"/>
              </w:rPr>
            </w:pPr>
            <w:proofErr w:type="spellStart"/>
            <w:r>
              <w:rPr>
                <w:i/>
                <w:color w:val="FF0000"/>
              </w:rPr>
              <w:t>errorDescription</w:t>
            </w:r>
            <w:proofErr w:type="spellEnd"/>
          </w:p>
        </w:tc>
        <w:tc>
          <w:tcPr>
            <w:tcW w:w="2850" w:type="dxa"/>
          </w:tcPr>
          <w:p w:rsidR="00BF0588" w:rsidRDefault="00BF0588" w:rsidP="00BF0588">
            <w:pPr>
              <w:rPr>
                <w:color w:val="FF0000"/>
              </w:rPr>
            </w:pPr>
            <w:r>
              <w:rPr>
                <w:i/>
                <w:color w:val="FF0000"/>
              </w:rPr>
              <w:t>text</w:t>
            </w:r>
          </w:p>
        </w:tc>
        <w:tc>
          <w:tcPr>
            <w:tcW w:w="1075" w:type="dxa"/>
          </w:tcPr>
          <w:p w:rsidR="00BF0588" w:rsidRPr="00BF0588" w:rsidRDefault="00BF0588" w:rsidP="000C0097">
            <w:pPr>
              <w:rPr>
                <w:i/>
                <w:color w:val="FF0000"/>
              </w:rPr>
            </w:pPr>
            <w:r w:rsidRPr="00BF0588">
              <w:rPr>
                <w:i/>
                <w:color w:val="FF0000"/>
              </w:rPr>
              <w:t xml:space="preserve">variables </w:t>
            </w:r>
          </w:p>
        </w:tc>
      </w:tr>
      <w:tr w:rsidR="00BF0588" w:rsidTr="00BF0588">
        <w:tc>
          <w:tcPr>
            <w:tcW w:w="1158" w:type="dxa"/>
          </w:tcPr>
          <w:p w:rsidR="00BF0588" w:rsidRDefault="00BF0588" w:rsidP="00BF0588">
            <w:pPr>
              <w:rPr>
                <w:color w:val="FF0000"/>
              </w:rPr>
            </w:pPr>
            <w:r w:rsidRPr="000C0097">
              <w:rPr>
                <w:color w:val="FF0000"/>
              </w:rPr>
              <w:t>SVC0001</w:t>
            </w:r>
            <w:r>
              <w:rPr>
                <w:color w:val="FF0000"/>
              </w:rPr>
              <w:t xml:space="preserve"> </w:t>
            </w:r>
          </w:p>
        </w:tc>
        <w:tc>
          <w:tcPr>
            <w:tcW w:w="3773" w:type="dxa"/>
          </w:tcPr>
          <w:p w:rsidR="00BF0588" w:rsidRPr="000C0097" w:rsidRDefault="00BF0588" w:rsidP="000C0097">
            <w:pPr>
              <w:rPr>
                <w:color w:val="FF0000"/>
              </w:rPr>
            </w:pPr>
            <w:r w:rsidRPr="000C0097">
              <w:rPr>
                <w:color w:val="FF0000"/>
              </w:rPr>
              <w:t>MISSING_PARAMETER</w:t>
            </w:r>
          </w:p>
        </w:tc>
        <w:tc>
          <w:tcPr>
            <w:tcW w:w="2850" w:type="dxa"/>
          </w:tcPr>
          <w:p w:rsidR="00BF0588" w:rsidRDefault="00BF0588" w:rsidP="000C0097">
            <w:pPr>
              <w:rPr>
                <w:color w:val="FF0000"/>
              </w:rPr>
            </w:pPr>
            <w:r w:rsidRPr="000C0097">
              <w:rPr>
                <w:color w:val="FF0000"/>
              </w:rPr>
              <w:t>Invalid or missing parameter</w:t>
            </w:r>
          </w:p>
        </w:tc>
        <w:tc>
          <w:tcPr>
            <w:tcW w:w="1075" w:type="dxa"/>
          </w:tcPr>
          <w:p w:rsidR="00BF0588" w:rsidRDefault="00BF0588" w:rsidP="000C0097">
            <w:pPr>
              <w:rPr>
                <w:color w:val="FF0000"/>
              </w:rPr>
            </w:pPr>
          </w:p>
        </w:tc>
      </w:tr>
      <w:tr w:rsidR="00BF0588" w:rsidTr="00BF0588">
        <w:tc>
          <w:tcPr>
            <w:tcW w:w="1158" w:type="dxa"/>
          </w:tcPr>
          <w:p w:rsidR="00BF0588" w:rsidRDefault="00BF0588" w:rsidP="00BF0588">
            <w:pPr>
              <w:rPr>
                <w:color w:val="FF0000"/>
              </w:rPr>
            </w:pPr>
            <w:r w:rsidRPr="000C0097">
              <w:rPr>
                <w:color w:val="FF0000"/>
              </w:rPr>
              <w:t>SVC0002</w:t>
            </w:r>
            <w:r>
              <w:rPr>
                <w:color w:val="FF0000"/>
              </w:rPr>
              <w:t xml:space="preserve"> </w:t>
            </w:r>
          </w:p>
        </w:tc>
        <w:tc>
          <w:tcPr>
            <w:tcW w:w="3773" w:type="dxa"/>
          </w:tcPr>
          <w:p w:rsidR="00BF0588" w:rsidRPr="000C0097" w:rsidRDefault="00BF0588" w:rsidP="000C0097">
            <w:pPr>
              <w:rPr>
                <w:color w:val="FF0000"/>
              </w:rPr>
            </w:pPr>
            <w:r w:rsidRPr="000C0097">
              <w:rPr>
                <w:color w:val="FF0000"/>
              </w:rPr>
              <w:t>UNSUPPORTED_OPTION</w:t>
            </w:r>
          </w:p>
        </w:tc>
        <w:tc>
          <w:tcPr>
            <w:tcW w:w="2850" w:type="dxa"/>
          </w:tcPr>
          <w:p w:rsidR="00BF0588" w:rsidRDefault="00BF0588" w:rsidP="000C0097">
            <w:pPr>
              <w:rPr>
                <w:color w:val="FF0000"/>
              </w:rPr>
            </w:pPr>
            <w:r w:rsidRPr="000C0097">
              <w:rPr>
                <w:color w:val="FF0000"/>
              </w:rPr>
              <w:t>Parameter provided contains an unsupported value which MUST be processed</w:t>
            </w:r>
          </w:p>
        </w:tc>
        <w:tc>
          <w:tcPr>
            <w:tcW w:w="1075" w:type="dxa"/>
          </w:tcPr>
          <w:p w:rsidR="00BF0588" w:rsidRDefault="00BF0588" w:rsidP="000C0097">
            <w:pPr>
              <w:rPr>
                <w:color w:val="FF0000"/>
              </w:rPr>
            </w:pPr>
          </w:p>
        </w:tc>
      </w:tr>
      <w:tr w:rsidR="00BF0588" w:rsidTr="00BF0588">
        <w:tc>
          <w:tcPr>
            <w:tcW w:w="1158" w:type="dxa"/>
          </w:tcPr>
          <w:p w:rsidR="00BF0588" w:rsidRDefault="00BF0588" w:rsidP="00BF0588">
            <w:pPr>
              <w:rPr>
                <w:color w:val="FF0000"/>
              </w:rPr>
            </w:pPr>
            <w:r w:rsidRPr="000C0097">
              <w:rPr>
                <w:color w:val="FF0000"/>
              </w:rPr>
              <w:t>SVC0003</w:t>
            </w:r>
            <w:r>
              <w:rPr>
                <w:color w:val="FF0000"/>
              </w:rPr>
              <w:t xml:space="preserve"> </w:t>
            </w:r>
          </w:p>
        </w:tc>
        <w:tc>
          <w:tcPr>
            <w:tcW w:w="3773" w:type="dxa"/>
          </w:tcPr>
          <w:p w:rsidR="00BF0588" w:rsidRDefault="00BF0588" w:rsidP="000C0097">
            <w:pPr>
              <w:rPr>
                <w:color w:val="FF0000"/>
              </w:rPr>
            </w:pPr>
            <w:r w:rsidRPr="000C0097">
              <w:rPr>
                <w:color w:val="FF0000"/>
              </w:rPr>
              <w:t>ALREADY_EXISTS</w:t>
            </w:r>
          </w:p>
        </w:tc>
        <w:tc>
          <w:tcPr>
            <w:tcW w:w="2850" w:type="dxa"/>
          </w:tcPr>
          <w:p w:rsidR="00BF0588" w:rsidRDefault="00BF0588" w:rsidP="000C0097">
            <w:pPr>
              <w:rPr>
                <w:color w:val="FF0000"/>
              </w:rPr>
            </w:pPr>
            <w:r w:rsidRPr="000C0097">
              <w:rPr>
                <w:color w:val="FF0000"/>
              </w:rPr>
              <w:t xml:space="preserve">Schedule already exists for </w:t>
            </w:r>
            <w:proofErr w:type="spellStart"/>
            <w:r w:rsidRPr="000C0097">
              <w:rPr>
                <w:color w:val="FF0000"/>
              </w:rPr>
              <w:t>connectionId</w:t>
            </w:r>
            <w:proofErr w:type="spellEnd"/>
          </w:p>
        </w:tc>
        <w:tc>
          <w:tcPr>
            <w:tcW w:w="1075" w:type="dxa"/>
          </w:tcPr>
          <w:p w:rsidR="00BF0588" w:rsidRDefault="00BF0588" w:rsidP="000C0097">
            <w:pPr>
              <w:rPr>
                <w:color w:val="FF0000"/>
              </w:rPr>
            </w:pPr>
          </w:p>
        </w:tc>
      </w:tr>
      <w:tr w:rsidR="00BF0588" w:rsidTr="00BF0588">
        <w:tc>
          <w:tcPr>
            <w:tcW w:w="1158" w:type="dxa"/>
          </w:tcPr>
          <w:p w:rsidR="00BF0588" w:rsidRDefault="00BF0588" w:rsidP="000C0097">
            <w:pPr>
              <w:rPr>
                <w:color w:val="FF0000"/>
              </w:rPr>
            </w:pPr>
            <w:r w:rsidRPr="000C0097">
              <w:rPr>
                <w:color w:val="FF0000"/>
              </w:rPr>
              <w:t>SVC0004</w:t>
            </w:r>
          </w:p>
        </w:tc>
        <w:tc>
          <w:tcPr>
            <w:tcW w:w="3773" w:type="dxa"/>
          </w:tcPr>
          <w:p w:rsidR="00BF0588" w:rsidRDefault="00BF0588" w:rsidP="000C0097">
            <w:pPr>
              <w:rPr>
                <w:color w:val="FF0000"/>
              </w:rPr>
            </w:pPr>
            <w:r w:rsidRPr="000C0097">
              <w:rPr>
                <w:color w:val="FF0000"/>
              </w:rPr>
              <w:t>DOES_NOT_EXIST</w:t>
            </w:r>
          </w:p>
        </w:tc>
        <w:tc>
          <w:tcPr>
            <w:tcW w:w="2850" w:type="dxa"/>
          </w:tcPr>
          <w:p w:rsidR="00BF0588" w:rsidRDefault="00BF0588" w:rsidP="000C0097">
            <w:pPr>
              <w:rPr>
                <w:color w:val="FF0000"/>
              </w:rPr>
            </w:pPr>
            <w:r w:rsidRPr="000C0097">
              <w:rPr>
                <w:color w:val="FF0000"/>
              </w:rPr>
              <w:t xml:space="preserve">Schedule does not exist for </w:t>
            </w:r>
            <w:proofErr w:type="spellStart"/>
            <w:r w:rsidRPr="000C0097">
              <w:rPr>
                <w:color w:val="FF0000"/>
              </w:rPr>
              <w:t>connectionId</w:t>
            </w:r>
            <w:proofErr w:type="spellEnd"/>
          </w:p>
        </w:tc>
        <w:tc>
          <w:tcPr>
            <w:tcW w:w="1075" w:type="dxa"/>
          </w:tcPr>
          <w:p w:rsidR="00BF0588" w:rsidRDefault="00BF0588" w:rsidP="000C0097">
            <w:pPr>
              <w:rPr>
                <w:color w:val="FF0000"/>
              </w:rPr>
            </w:pPr>
          </w:p>
        </w:tc>
      </w:tr>
      <w:tr w:rsidR="00BF0588" w:rsidTr="00BF0588">
        <w:tc>
          <w:tcPr>
            <w:tcW w:w="1158" w:type="dxa"/>
          </w:tcPr>
          <w:p w:rsidR="00BF0588" w:rsidRDefault="00BF0588" w:rsidP="000C0097">
            <w:pPr>
              <w:rPr>
                <w:color w:val="FF0000"/>
              </w:rPr>
            </w:pPr>
            <w:r w:rsidRPr="000C0097">
              <w:rPr>
                <w:color w:val="FF0000"/>
              </w:rPr>
              <w:t>SVC0005</w:t>
            </w:r>
          </w:p>
        </w:tc>
        <w:tc>
          <w:tcPr>
            <w:tcW w:w="3773" w:type="dxa"/>
          </w:tcPr>
          <w:p w:rsidR="00BF0588" w:rsidRDefault="00BF0588" w:rsidP="000C0097">
            <w:pPr>
              <w:rPr>
                <w:color w:val="FF0000"/>
              </w:rPr>
            </w:pPr>
            <w:r w:rsidRPr="000C0097">
              <w:rPr>
                <w:color w:val="FF0000"/>
              </w:rPr>
              <w:t>MISSING_SECURITY</w:t>
            </w:r>
          </w:p>
        </w:tc>
        <w:tc>
          <w:tcPr>
            <w:tcW w:w="2850" w:type="dxa"/>
          </w:tcPr>
          <w:p w:rsidR="00BF0588" w:rsidRDefault="00BF0588" w:rsidP="000C0097">
            <w:pPr>
              <w:rPr>
                <w:color w:val="FF0000"/>
              </w:rPr>
            </w:pPr>
            <w:r w:rsidRPr="000C0097">
              <w:rPr>
                <w:color w:val="FF0000"/>
              </w:rPr>
              <w:t>Invalid or missing user credentials</w:t>
            </w:r>
          </w:p>
        </w:tc>
        <w:tc>
          <w:tcPr>
            <w:tcW w:w="1075" w:type="dxa"/>
          </w:tcPr>
          <w:p w:rsidR="00BF0588" w:rsidRDefault="00BF0588" w:rsidP="000C0097">
            <w:pPr>
              <w:rPr>
                <w:color w:val="FF0000"/>
              </w:rPr>
            </w:pPr>
          </w:p>
        </w:tc>
      </w:tr>
      <w:tr w:rsidR="00BF0588" w:rsidTr="00BF0588">
        <w:tc>
          <w:tcPr>
            <w:tcW w:w="1158" w:type="dxa"/>
          </w:tcPr>
          <w:p w:rsidR="00BF0588" w:rsidRDefault="00BF0588" w:rsidP="000C0097">
            <w:pPr>
              <w:rPr>
                <w:color w:val="FF0000"/>
              </w:rPr>
            </w:pPr>
            <w:r w:rsidRPr="000C0097">
              <w:rPr>
                <w:color w:val="FF0000"/>
              </w:rPr>
              <w:t>SVC0006</w:t>
            </w:r>
          </w:p>
        </w:tc>
        <w:tc>
          <w:tcPr>
            <w:tcW w:w="3773" w:type="dxa"/>
          </w:tcPr>
          <w:p w:rsidR="00BF0588" w:rsidRDefault="00BF0588" w:rsidP="000C0097">
            <w:pPr>
              <w:rPr>
                <w:color w:val="FF0000"/>
              </w:rPr>
            </w:pPr>
            <w:r w:rsidRPr="000C0097">
              <w:rPr>
                <w:color w:val="FF0000"/>
              </w:rPr>
              <w:t>TOPOLOGY_RESOLUTION_STP</w:t>
            </w:r>
          </w:p>
        </w:tc>
        <w:tc>
          <w:tcPr>
            <w:tcW w:w="2850" w:type="dxa"/>
          </w:tcPr>
          <w:p w:rsidR="00BF0588" w:rsidRDefault="00BF0588" w:rsidP="000C0097">
            <w:pPr>
              <w:rPr>
                <w:color w:val="FF0000"/>
              </w:rPr>
            </w:pPr>
            <w:r w:rsidRPr="000C0097">
              <w:rPr>
                <w:color w:val="FF0000"/>
              </w:rPr>
              <w:t>Could not resolve STP in Topology database</w:t>
            </w:r>
          </w:p>
        </w:tc>
        <w:tc>
          <w:tcPr>
            <w:tcW w:w="1075" w:type="dxa"/>
          </w:tcPr>
          <w:p w:rsidR="00BF0588" w:rsidRDefault="00BF0588" w:rsidP="000C0097">
            <w:pPr>
              <w:rPr>
                <w:color w:val="FF0000"/>
              </w:rPr>
            </w:pPr>
          </w:p>
        </w:tc>
      </w:tr>
      <w:tr w:rsidR="00BF0588" w:rsidTr="00BF0588">
        <w:tc>
          <w:tcPr>
            <w:tcW w:w="1158" w:type="dxa"/>
          </w:tcPr>
          <w:p w:rsidR="00BF0588" w:rsidRDefault="00BF0588" w:rsidP="00863486">
            <w:pPr>
              <w:rPr>
                <w:color w:val="FF0000"/>
              </w:rPr>
            </w:pPr>
            <w:r w:rsidRPr="000C0097">
              <w:rPr>
                <w:color w:val="FF0000"/>
              </w:rPr>
              <w:t>SVC000</w:t>
            </w:r>
            <w:r>
              <w:rPr>
                <w:color w:val="FF0000"/>
              </w:rPr>
              <w:t>7</w:t>
            </w:r>
          </w:p>
        </w:tc>
        <w:tc>
          <w:tcPr>
            <w:tcW w:w="3773" w:type="dxa"/>
          </w:tcPr>
          <w:p w:rsidR="00BF0588" w:rsidRDefault="00BF0588" w:rsidP="00863486">
            <w:pPr>
              <w:rPr>
                <w:color w:val="FF0000"/>
              </w:rPr>
            </w:pPr>
            <w:r w:rsidRPr="000C0097">
              <w:rPr>
                <w:color w:val="FF0000"/>
              </w:rPr>
              <w:t>TOPOLOGY_RESOLUTION_STP_NSA</w:t>
            </w:r>
          </w:p>
        </w:tc>
        <w:tc>
          <w:tcPr>
            <w:tcW w:w="2850" w:type="dxa"/>
          </w:tcPr>
          <w:p w:rsidR="00BF0588" w:rsidRDefault="00BF0588" w:rsidP="00863486">
            <w:pPr>
              <w:rPr>
                <w:color w:val="FF0000"/>
              </w:rPr>
            </w:pPr>
            <w:r w:rsidRPr="000C0097">
              <w:rPr>
                <w:color w:val="FF0000"/>
              </w:rPr>
              <w:t>Could not resolve STP to managing NSA</w:t>
            </w:r>
          </w:p>
        </w:tc>
        <w:tc>
          <w:tcPr>
            <w:tcW w:w="1075" w:type="dxa"/>
          </w:tcPr>
          <w:p w:rsidR="00BF0588" w:rsidRDefault="00BF0588" w:rsidP="00863486">
            <w:pPr>
              <w:rPr>
                <w:color w:val="FF0000"/>
              </w:rPr>
            </w:pPr>
          </w:p>
        </w:tc>
      </w:tr>
      <w:tr w:rsidR="00BF0588" w:rsidTr="00BF0588">
        <w:tc>
          <w:tcPr>
            <w:tcW w:w="1158" w:type="dxa"/>
          </w:tcPr>
          <w:p w:rsidR="00BF0588" w:rsidRDefault="00BF0588" w:rsidP="00863486">
            <w:pPr>
              <w:rPr>
                <w:color w:val="FF0000"/>
              </w:rPr>
            </w:pPr>
            <w:r w:rsidRPr="000C0097">
              <w:rPr>
                <w:color w:val="FF0000"/>
              </w:rPr>
              <w:t>SVC000</w:t>
            </w:r>
            <w:r>
              <w:rPr>
                <w:color w:val="FF0000"/>
              </w:rPr>
              <w:t>8</w:t>
            </w:r>
          </w:p>
        </w:tc>
        <w:tc>
          <w:tcPr>
            <w:tcW w:w="3773" w:type="dxa"/>
          </w:tcPr>
          <w:p w:rsidR="00BF0588" w:rsidRDefault="00BF0588" w:rsidP="00863486">
            <w:pPr>
              <w:rPr>
                <w:color w:val="FF0000"/>
              </w:rPr>
            </w:pPr>
            <w:r w:rsidRPr="000C0097">
              <w:rPr>
                <w:color w:val="FF0000"/>
              </w:rPr>
              <w:t>PATH_COMPUTATION_NO_PATH</w:t>
            </w:r>
          </w:p>
        </w:tc>
        <w:tc>
          <w:tcPr>
            <w:tcW w:w="2850" w:type="dxa"/>
          </w:tcPr>
          <w:p w:rsidR="00BF0588" w:rsidRDefault="00BF0588" w:rsidP="00863486">
            <w:pPr>
              <w:rPr>
                <w:color w:val="FF0000"/>
              </w:rPr>
            </w:pPr>
            <w:r w:rsidRPr="000C0097">
              <w:rPr>
                <w:color w:val="FF0000"/>
              </w:rPr>
              <w:t>Path computation failed to resolve route for reservation</w:t>
            </w:r>
          </w:p>
        </w:tc>
        <w:tc>
          <w:tcPr>
            <w:tcW w:w="1075" w:type="dxa"/>
          </w:tcPr>
          <w:p w:rsidR="00BF0588" w:rsidRDefault="00BF0588" w:rsidP="00863486">
            <w:pPr>
              <w:rPr>
                <w:color w:val="FF0000"/>
              </w:rPr>
            </w:pPr>
          </w:p>
        </w:tc>
      </w:tr>
      <w:tr w:rsidR="00BF0588" w:rsidTr="00BF0588">
        <w:tc>
          <w:tcPr>
            <w:tcW w:w="1158" w:type="dxa"/>
          </w:tcPr>
          <w:p w:rsidR="00BF0588" w:rsidRDefault="00BF0588" w:rsidP="00863486">
            <w:pPr>
              <w:rPr>
                <w:color w:val="FF0000"/>
              </w:rPr>
            </w:pPr>
            <w:r w:rsidRPr="000C0097">
              <w:rPr>
                <w:color w:val="FF0000"/>
              </w:rPr>
              <w:t>SVC000</w:t>
            </w:r>
            <w:r>
              <w:rPr>
                <w:color w:val="FF0000"/>
              </w:rPr>
              <w:t>9</w:t>
            </w:r>
          </w:p>
        </w:tc>
        <w:tc>
          <w:tcPr>
            <w:tcW w:w="3773" w:type="dxa"/>
          </w:tcPr>
          <w:p w:rsidR="00BF0588" w:rsidRDefault="00BF0588" w:rsidP="00863486">
            <w:pPr>
              <w:rPr>
                <w:color w:val="FF0000"/>
              </w:rPr>
            </w:pPr>
            <w:r w:rsidRPr="000C0097">
              <w:rPr>
                <w:color w:val="FF0000"/>
              </w:rPr>
              <w:t>INVALID_STATE</w:t>
            </w:r>
          </w:p>
        </w:tc>
        <w:tc>
          <w:tcPr>
            <w:tcW w:w="2850" w:type="dxa"/>
          </w:tcPr>
          <w:p w:rsidR="00BF0588" w:rsidRDefault="00BF0588" w:rsidP="00863486">
            <w:pPr>
              <w:rPr>
                <w:color w:val="FF0000"/>
              </w:rPr>
            </w:pPr>
            <w:r w:rsidRPr="000C0097">
              <w:rPr>
                <w:color w:val="FF0000"/>
              </w:rPr>
              <w:t xml:space="preserve">Connection state machine is in invalid state for received </w:t>
            </w:r>
            <w:r w:rsidRPr="000C0097">
              <w:rPr>
                <w:color w:val="FF0000"/>
              </w:rPr>
              <w:lastRenderedPageBreak/>
              <w:t>message</w:t>
            </w:r>
          </w:p>
        </w:tc>
        <w:tc>
          <w:tcPr>
            <w:tcW w:w="1075" w:type="dxa"/>
          </w:tcPr>
          <w:p w:rsidR="00BF0588" w:rsidRDefault="00BF0588" w:rsidP="00863486">
            <w:pPr>
              <w:rPr>
                <w:color w:val="FF0000"/>
              </w:rPr>
            </w:pPr>
          </w:p>
        </w:tc>
      </w:tr>
      <w:tr w:rsidR="00BF0588" w:rsidTr="00BF0588">
        <w:tc>
          <w:tcPr>
            <w:tcW w:w="1158" w:type="dxa"/>
          </w:tcPr>
          <w:p w:rsidR="00BF0588" w:rsidRDefault="00BF0588" w:rsidP="00863486">
            <w:pPr>
              <w:rPr>
                <w:color w:val="FF0000"/>
              </w:rPr>
            </w:pPr>
            <w:r>
              <w:rPr>
                <w:color w:val="FF0000"/>
              </w:rPr>
              <w:lastRenderedPageBreak/>
              <w:t>SVC0010</w:t>
            </w:r>
          </w:p>
        </w:tc>
        <w:tc>
          <w:tcPr>
            <w:tcW w:w="3773" w:type="dxa"/>
          </w:tcPr>
          <w:p w:rsidR="00BF0588" w:rsidRDefault="00BF0588" w:rsidP="00863486">
            <w:pPr>
              <w:rPr>
                <w:color w:val="FF0000"/>
              </w:rPr>
            </w:pPr>
            <w:r w:rsidRPr="000C0097">
              <w:rPr>
                <w:color w:val="FF0000"/>
              </w:rPr>
              <w:t>INTERNAL_ERROR</w:t>
            </w:r>
          </w:p>
        </w:tc>
        <w:tc>
          <w:tcPr>
            <w:tcW w:w="2850" w:type="dxa"/>
          </w:tcPr>
          <w:p w:rsidR="00BF0588" w:rsidRDefault="00BF0588" w:rsidP="00863486">
            <w:pPr>
              <w:rPr>
                <w:color w:val="FF0000"/>
              </w:rPr>
            </w:pPr>
            <w:r w:rsidRPr="000C0097">
              <w:rPr>
                <w:color w:val="FF0000"/>
              </w:rPr>
              <w:t>An internal error has caused a message processing failure</w:t>
            </w:r>
          </w:p>
        </w:tc>
        <w:tc>
          <w:tcPr>
            <w:tcW w:w="1075" w:type="dxa"/>
          </w:tcPr>
          <w:p w:rsidR="00BF0588" w:rsidRDefault="00BF0588" w:rsidP="00863486">
            <w:pPr>
              <w:rPr>
                <w:color w:val="FF0000"/>
              </w:rPr>
            </w:pPr>
          </w:p>
        </w:tc>
      </w:tr>
      <w:tr w:rsidR="00BF0588" w:rsidTr="00BF0588">
        <w:tc>
          <w:tcPr>
            <w:tcW w:w="1158" w:type="dxa"/>
          </w:tcPr>
          <w:p w:rsidR="00BF0588" w:rsidRDefault="00BF0588" w:rsidP="00BF0588">
            <w:pPr>
              <w:rPr>
                <w:color w:val="FF0000"/>
              </w:rPr>
            </w:pPr>
            <w:r w:rsidRPr="000C0097">
              <w:rPr>
                <w:color w:val="FF0000"/>
              </w:rPr>
              <w:t>SVC00</w:t>
            </w:r>
            <w:r>
              <w:rPr>
                <w:color w:val="FF0000"/>
              </w:rPr>
              <w:t>11</w:t>
            </w:r>
          </w:p>
        </w:tc>
        <w:tc>
          <w:tcPr>
            <w:tcW w:w="3773" w:type="dxa"/>
          </w:tcPr>
          <w:p w:rsidR="00BF0588" w:rsidRDefault="00BF0588" w:rsidP="00863486">
            <w:pPr>
              <w:rPr>
                <w:color w:val="FF0000"/>
              </w:rPr>
            </w:pPr>
            <w:r w:rsidRPr="000C0097">
              <w:rPr>
                <w:color w:val="FF0000"/>
              </w:rPr>
              <w:t>INTERNAL_NRM_ERROR</w:t>
            </w:r>
          </w:p>
        </w:tc>
        <w:tc>
          <w:tcPr>
            <w:tcW w:w="2850" w:type="dxa"/>
          </w:tcPr>
          <w:p w:rsidR="00BF0588" w:rsidRDefault="00BF0588" w:rsidP="00863486">
            <w:pPr>
              <w:rPr>
                <w:color w:val="FF0000"/>
              </w:rPr>
            </w:pPr>
            <w:r w:rsidRPr="000C0097">
              <w:rPr>
                <w:color w:val="FF0000"/>
              </w:rPr>
              <w:t>An internal NRM error has caused a message processing failure</w:t>
            </w:r>
          </w:p>
        </w:tc>
        <w:tc>
          <w:tcPr>
            <w:tcW w:w="1075" w:type="dxa"/>
          </w:tcPr>
          <w:p w:rsidR="00BF0588" w:rsidRDefault="00BF0588" w:rsidP="00863486">
            <w:pPr>
              <w:rPr>
                <w:color w:val="FF0000"/>
              </w:rPr>
            </w:pPr>
          </w:p>
        </w:tc>
      </w:tr>
      <w:tr w:rsidR="00BF0588" w:rsidTr="00BF0588">
        <w:tc>
          <w:tcPr>
            <w:tcW w:w="1158" w:type="dxa"/>
          </w:tcPr>
          <w:p w:rsidR="00BF0588" w:rsidRDefault="00BF0588" w:rsidP="00BF0588">
            <w:pPr>
              <w:rPr>
                <w:color w:val="FF0000"/>
              </w:rPr>
            </w:pPr>
            <w:r w:rsidRPr="000C0097">
              <w:rPr>
                <w:color w:val="FF0000"/>
              </w:rPr>
              <w:t>SVC00</w:t>
            </w:r>
            <w:r>
              <w:rPr>
                <w:color w:val="FF0000"/>
              </w:rPr>
              <w:t>12</w:t>
            </w:r>
          </w:p>
        </w:tc>
        <w:tc>
          <w:tcPr>
            <w:tcW w:w="3773" w:type="dxa"/>
          </w:tcPr>
          <w:p w:rsidR="00BF0588" w:rsidRDefault="00BF0588" w:rsidP="00863486">
            <w:pPr>
              <w:rPr>
                <w:color w:val="FF0000"/>
              </w:rPr>
            </w:pPr>
            <w:r w:rsidRPr="000C0097">
              <w:rPr>
                <w:color w:val="FF0000"/>
              </w:rPr>
              <w:t>STP_ALREADY_IN_USE</w:t>
            </w:r>
          </w:p>
        </w:tc>
        <w:tc>
          <w:tcPr>
            <w:tcW w:w="2850" w:type="dxa"/>
          </w:tcPr>
          <w:p w:rsidR="00BF0588" w:rsidRDefault="00BF0588" w:rsidP="00863486">
            <w:pPr>
              <w:rPr>
                <w:color w:val="FF0000"/>
              </w:rPr>
            </w:pPr>
            <w:r w:rsidRPr="000C0097">
              <w:rPr>
                <w:color w:val="FF0000"/>
              </w:rPr>
              <w:t>Specified STP already in use</w:t>
            </w:r>
          </w:p>
        </w:tc>
        <w:tc>
          <w:tcPr>
            <w:tcW w:w="1075" w:type="dxa"/>
          </w:tcPr>
          <w:p w:rsidR="00BF0588" w:rsidRDefault="00BF0588" w:rsidP="00863486">
            <w:pPr>
              <w:rPr>
                <w:color w:val="FF0000"/>
              </w:rPr>
            </w:pPr>
          </w:p>
        </w:tc>
      </w:tr>
      <w:tr w:rsidR="00BF0588" w:rsidTr="00BF0588">
        <w:tc>
          <w:tcPr>
            <w:tcW w:w="1158" w:type="dxa"/>
          </w:tcPr>
          <w:p w:rsidR="00BF0588" w:rsidRDefault="00BF0588" w:rsidP="00BF0588">
            <w:pPr>
              <w:rPr>
                <w:color w:val="FF0000"/>
              </w:rPr>
            </w:pPr>
            <w:r w:rsidRPr="000C0097">
              <w:rPr>
                <w:color w:val="FF0000"/>
              </w:rPr>
              <w:t>SVC00</w:t>
            </w:r>
            <w:r>
              <w:rPr>
                <w:color w:val="FF0000"/>
              </w:rPr>
              <w:t>12</w:t>
            </w:r>
          </w:p>
        </w:tc>
        <w:tc>
          <w:tcPr>
            <w:tcW w:w="3773" w:type="dxa"/>
          </w:tcPr>
          <w:p w:rsidR="00BF0588" w:rsidRDefault="00BF0588" w:rsidP="000C0097">
            <w:pPr>
              <w:rPr>
                <w:color w:val="FF0000"/>
              </w:rPr>
            </w:pPr>
            <w:r w:rsidRPr="000C0097">
              <w:rPr>
                <w:color w:val="FF0000"/>
              </w:rPr>
              <w:t>BANDWIDTH_NOT_AVAILABLE</w:t>
            </w:r>
          </w:p>
        </w:tc>
        <w:tc>
          <w:tcPr>
            <w:tcW w:w="2850" w:type="dxa"/>
          </w:tcPr>
          <w:p w:rsidR="00BF0588" w:rsidRDefault="00BF0588" w:rsidP="000C0097">
            <w:pPr>
              <w:rPr>
                <w:color w:val="FF0000"/>
              </w:rPr>
            </w:pPr>
            <w:r w:rsidRPr="000C0097">
              <w:rPr>
                <w:color w:val="FF0000"/>
              </w:rPr>
              <w:t>Insufficient bandwidth available for reservation</w:t>
            </w:r>
          </w:p>
        </w:tc>
        <w:tc>
          <w:tcPr>
            <w:tcW w:w="1075" w:type="dxa"/>
          </w:tcPr>
          <w:p w:rsidR="00BF0588" w:rsidRDefault="00BF0588" w:rsidP="000C0097">
            <w:pPr>
              <w:rPr>
                <w:color w:val="FF0000"/>
              </w:rPr>
            </w:pPr>
          </w:p>
        </w:tc>
      </w:tr>
    </w:tbl>
    <w:p w:rsidR="00BF0588" w:rsidRDefault="00BF0588" w:rsidP="00BF0588">
      <w:pPr>
        <w:pStyle w:val="Caption"/>
        <w:jc w:val="center"/>
      </w:pPr>
      <w:r>
        <w:t xml:space="preserve">Table </w:t>
      </w:r>
      <w:fldSimple w:instr=" SEQ Table \* ARABIC ">
        <w:r w:rsidR="00430AD1">
          <w:rPr>
            <w:noProof/>
          </w:rPr>
          <w:t>4</w:t>
        </w:r>
      </w:fldSimple>
      <w:r>
        <w:t>: error messages</w:t>
      </w:r>
    </w:p>
    <w:p w:rsidR="00E960EE" w:rsidRPr="000C0097" w:rsidRDefault="00E960EE" w:rsidP="000C0097">
      <w:pPr>
        <w:rPr>
          <w:color w:val="FF0000"/>
        </w:rPr>
      </w:pPr>
    </w:p>
    <w:p w:rsidR="000C0097" w:rsidRPr="000C0097" w:rsidRDefault="000C0097" w:rsidP="000C0097">
      <w:pPr>
        <w:rPr>
          <w:color w:val="FF0000"/>
        </w:rPr>
      </w:pPr>
      <w:r w:rsidRPr="000C0097">
        <w:rPr>
          <w:color w:val="FF0000"/>
        </w:rPr>
        <w:t>***We will also need to agree on the format of the message/</w:t>
      </w:r>
      <w:proofErr w:type="spellStart"/>
      <w:r w:rsidRPr="000C0097">
        <w:rPr>
          <w:color w:val="FF0000"/>
        </w:rPr>
        <w:t>errorId</w:t>
      </w:r>
      <w:proofErr w:type="spellEnd"/>
      <w:r w:rsidRPr="000C0097">
        <w:rPr>
          <w:color w:val="FF0000"/>
        </w:rPr>
        <w:t>.</w:t>
      </w:r>
    </w:p>
    <w:p w:rsidR="000C0097" w:rsidRPr="000C0097" w:rsidRDefault="000C0097" w:rsidP="000C0097">
      <w:pPr>
        <w:rPr>
          <w:color w:val="FF0000"/>
        </w:rPr>
      </w:pPr>
    </w:p>
    <w:p w:rsidR="000C0097" w:rsidRPr="000C0097" w:rsidRDefault="000C0097" w:rsidP="000C0097">
      <w:pPr>
        <w:pStyle w:val="Heading2"/>
        <w:rPr>
          <w:color w:val="FF0000"/>
        </w:rPr>
      </w:pPr>
      <w:bookmarkStart w:id="68" w:name="_Toc312162358"/>
      <w:r>
        <w:rPr>
          <w:color w:val="FF0000"/>
        </w:rPr>
        <w:t>ACK handling</w:t>
      </w:r>
      <w:bookmarkEnd w:id="68"/>
    </w:p>
    <w:p w:rsidR="000C0097" w:rsidRPr="000C0097" w:rsidRDefault="000C0097" w:rsidP="000C0097">
      <w:pPr>
        <w:rPr>
          <w:color w:val="FF0000"/>
        </w:rPr>
      </w:pPr>
      <w:r w:rsidRPr="000C0097">
        <w:rPr>
          <w:color w:val="FF0000"/>
        </w:rPr>
        <w:t xml:space="preserve">Delays on the transport layer can result in ACK arriving after the confirm/fail message.  The following guidelines are recommended for handling web-service ACKs: </w:t>
      </w:r>
    </w:p>
    <w:p w:rsidR="000C0097" w:rsidRPr="000C0097" w:rsidRDefault="000C0097" w:rsidP="000C0097">
      <w:pPr>
        <w:rPr>
          <w:color w:val="FF0000"/>
        </w:rPr>
      </w:pPr>
    </w:p>
    <w:p w:rsidR="000C0097" w:rsidRPr="00E65C20" w:rsidRDefault="000C0097" w:rsidP="00E65C20">
      <w:pPr>
        <w:pStyle w:val="ListParagraph"/>
        <w:numPr>
          <w:ilvl w:val="0"/>
          <w:numId w:val="24"/>
        </w:numPr>
        <w:rPr>
          <w:color w:val="FF0000"/>
        </w:rPr>
      </w:pPr>
      <w:r w:rsidRPr="00E65C20">
        <w:rPr>
          <w:color w:val="FF0000"/>
        </w:rPr>
        <w:t>For protocol robustness, the NSA should accept any confirm/fail messages even if these are received out-of-order w.r.t. the ACK, i.e. before the associate ACK has been received.</w:t>
      </w:r>
    </w:p>
    <w:p w:rsidR="000C0097" w:rsidRPr="00E65C20" w:rsidRDefault="000C0097" w:rsidP="00E65C20">
      <w:pPr>
        <w:pStyle w:val="ListParagraph"/>
        <w:numPr>
          <w:ilvl w:val="0"/>
          <w:numId w:val="24"/>
        </w:numPr>
        <w:rPr>
          <w:color w:val="FF0000"/>
        </w:rPr>
      </w:pPr>
      <w:r w:rsidRPr="00E65C20">
        <w:rPr>
          <w:color w:val="FF0000"/>
        </w:rPr>
        <w:t xml:space="preserve">The receipt of a confirm/fail message cancels out the need to receive an ACK.  So the NSA should not only continue to process the confirm/fail message, but not gate on or wait for the ACK, </w:t>
      </w:r>
      <w:proofErr w:type="spellStart"/>
      <w:r w:rsidRPr="00E65C20">
        <w:rPr>
          <w:color w:val="FF0000"/>
        </w:rPr>
        <w:t>i.e</w:t>
      </w:r>
      <w:proofErr w:type="spellEnd"/>
      <w:r w:rsidRPr="00E65C20">
        <w:rPr>
          <w:color w:val="FF0000"/>
        </w:rPr>
        <w:t xml:space="preserve"> consequent-messages may be sent without waiting on the receipt of the ACK. </w:t>
      </w:r>
    </w:p>
    <w:p w:rsidR="000C0097" w:rsidRPr="00E65C20" w:rsidRDefault="000C0097" w:rsidP="00E65C20">
      <w:pPr>
        <w:pStyle w:val="ListParagraph"/>
        <w:numPr>
          <w:ilvl w:val="0"/>
          <w:numId w:val="24"/>
        </w:numPr>
        <w:rPr>
          <w:color w:val="FF0000"/>
        </w:rPr>
      </w:pPr>
      <w:r w:rsidRPr="00E65C20">
        <w:rPr>
          <w:color w:val="FF0000"/>
        </w:rPr>
        <w:t>The NSA should send the ACK before sending the associated confirm/fail message.</w:t>
      </w:r>
    </w:p>
    <w:p w:rsidR="000C0097" w:rsidRPr="00E65C20" w:rsidRDefault="000C0097" w:rsidP="00E65C20">
      <w:pPr>
        <w:pStyle w:val="ListParagraph"/>
        <w:numPr>
          <w:ilvl w:val="0"/>
          <w:numId w:val="24"/>
        </w:numPr>
        <w:rPr>
          <w:color w:val="FF0000"/>
        </w:rPr>
      </w:pPr>
      <w:r w:rsidRPr="00E65C20">
        <w:rPr>
          <w:color w:val="FF0000"/>
        </w:rPr>
        <w:t xml:space="preserve">The message transport layer takes care of ACK retransmission in case of a packet loss. </w:t>
      </w:r>
    </w:p>
    <w:p w:rsidR="002A3CC3" w:rsidRPr="00E65C20" w:rsidRDefault="000C0097" w:rsidP="00E65C20">
      <w:pPr>
        <w:pStyle w:val="ListParagraph"/>
        <w:numPr>
          <w:ilvl w:val="0"/>
          <w:numId w:val="24"/>
        </w:numPr>
        <w:rPr>
          <w:color w:val="FF0000"/>
        </w:rPr>
      </w:pPr>
      <w:r w:rsidRPr="00E65C20">
        <w:rPr>
          <w:color w:val="FF0000"/>
        </w:rPr>
        <w:t>If the message transport layer is broken, the ACKs will eventually timeout and generate a message transport error that the NSA will need to handle.</w:t>
      </w:r>
    </w:p>
    <w:p w:rsidR="004B2A85" w:rsidRPr="004B2A85" w:rsidRDefault="004B2A85" w:rsidP="000C0097">
      <w:pPr>
        <w:rPr>
          <w:color w:val="FF0000"/>
        </w:rPr>
      </w:pPr>
    </w:p>
    <w:p w:rsidR="004B2A85" w:rsidRPr="004B2A85" w:rsidRDefault="004B2A85" w:rsidP="004B2A85">
      <w:pPr>
        <w:pStyle w:val="Heading2"/>
        <w:rPr>
          <w:color w:val="FF0000"/>
        </w:rPr>
      </w:pPr>
      <w:bookmarkStart w:id="69" w:name="_Toc312162359"/>
      <w:r w:rsidRPr="004B2A85">
        <w:rPr>
          <w:color w:val="FF0000"/>
        </w:rPr>
        <w:t>Guidelines on timeouts:</w:t>
      </w:r>
      <w:bookmarkEnd w:id="69"/>
      <w:r w:rsidRPr="004B2A85">
        <w:rPr>
          <w:color w:val="FF0000"/>
        </w:rPr>
        <w:t xml:space="preserve"> </w:t>
      </w:r>
    </w:p>
    <w:p w:rsidR="004B2A85" w:rsidRPr="00E65C20" w:rsidRDefault="004B2A85" w:rsidP="00E65C20">
      <w:pPr>
        <w:pStyle w:val="ListParagraph"/>
        <w:numPr>
          <w:ilvl w:val="0"/>
          <w:numId w:val="22"/>
        </w:numPr>
        <w:rPr>
          <w:color w:val="FF0000"/>
        </w:rPr>
      </w:pPr>
      <w:r w:rsidRPr="00E65C20">
        <w:rPr>
          <w:color w:val="FF0000"/>
        </w:rPr>
        <w:t>Timeouts should be configurable on a per operation basis and set to 2 minutes as a default.</w:t>
      </w:r>
    </w:p>
    <w:p w:rsidR="004B2A85" w:rsidRPr="00E65C20" w:rsidRDefault="004B2A85" w:rsidP="00E65C20">
      <w:pPr>
        <w:pStyle w:val="ListParagraph"/>
        <w:numPr>
          <w:ilvl w:val="0"/>
          <w:numId w:val="22"/>
        </w:numPr>
        <w:rPr>
          <w:color w:val="FF0000"/>
        </w:rPr>
      </w:pPr>
      <w:r w:rsidRPr="00E65C20">
        <w:rPr>
          <w:color w:val="FF0000"/>
        </w:rPr>
        <w:t>Requester side timeouts:  It is up to the individual provider to choose appropriate NSA timeouts for their network.  As a guide the timeout should be set to 1 minute for reservations to a provider only NSA, and longer for hierarchical requests to aggregator NSAs depending on the number of levels of re</w:t>
      </w:r>
      <w:r w:rsidR="00E65C20" w:rsidRPr="00E65C20">
        <w:rPr>
          <w:color w:val="FF0000"/>
        </w:rPr>
        <w:t>cursion.   Provisioning requests are likely to take longer than Reservation requests.</w:t>
      </w:r>
      <w:r w:rsidRPr="00E65C20">
        <w:rPr>
          <w:color w:val="FF0000"/>
        </w:rPr>
        <w:t xml:space="preserve"> The timeout will need to be tailored to meet the response times of the participating networks. </w:t>
      </w:r>
    </w:p>
    <w:p w:rsidR="00E65C20" w:rsidRPr="00E65C20" w:rsidRDefault="00E65C20" w:rsidP="00E65C20">
      <w:pPr>
        <w:pStyle w:val="Heading1"/>
        <w:numPr>
          <w:ilvl w:val="0"/>
          <w:numId w:val="22"/>
        </w:numPr>
        <w:rPr>
          <w:b w:val="0"/>
          <w:color w:val="FF0000"/>
        </w:rPr>
      </w:pPr>
      <w:bookmarkStart w:id="70" w:name="_Toc312162360"/>
      <w:r w:rsidRPr="00E65C20">
        <w:rPr>
          <w:b w:val="0"/>
          <w:color w:val="FF0000"/>
        </w:rPr>
        <w:t>The requester NSA may choose to send queries to check the status of a request rather than terminating at timeout.</w:t>
      </w:r>
      <w:bookmarkEnd w:id="70"/>
    </w:p>
    <w:p w:rsidR="004B2A85" w:rsidRPr="004B2A85" w:rsidRDefault="004B2A85" w:rsidP="004B2A85">
      <w:pPr>
        <w:rPr>
          <w:color w:val="FF0000"/>
        </w:rPr>
      </w:pPr>
    </w:p>
    <w:p w:rsidR="004B2A85" w:rsidRPr="00E65C20" w:rsidRDefault="004B2A85" w:rsidP="00E65C20">
      <w:pPr>
        <w:pStyle w:val="Heading2"/>
        <w:rPr>
          <w:color w:val="FF0000"/>
        </w:rPr>
      </w:pPr>
      <w:bookmarkStart w:id="71" w:name="_Toc312162361"/>
      <w:r w:rsidRPr="00E65C20">
        <w:rPr>
          <w:color w:val="FF0000"/>
        </w:rPr>
        <w:t>Parallel processing of messages:</w:t>
      </w:r>
      <w:bookmarkEnd w:id="71"/>
    </w:p>
    <w:p w:rsidR="004B2A85" w:rsidRPr="00E65C20" w:rsidRDefault="004B2A85" w:rsidP="00E65C20">
      <w:pPr>
        <w:pStyle w:val="Heading1"/>
        <w:numPr>
          <w:ilvl w:val="0"/>
          <w:numId w:val="0"/>
        </w:numPr>
        <w:rPr>
          <w:b w:val="0"/>
          <w:color w:val="FF0000"/>
        </w:rPr>
      </w:pPr>
      <w:bookmarkStart w:id="72" w:name="_Toc312162362"/>
      <w:r w:rsidRPr="00E65C20">
        <w:rPr>
          <w:b w:val="0"/>
          <w:color w:val="FF0000"/>
        </w:rPr>
        <w:t>The provider NSA should respond to queries even if still working on a response to a request.</w:t>
      </w:r>
      <w:bookmarkEnd w:id="72"/>
    </w:p>
    <w:p w:rsidR="000C0097" w:rsidRPr="000C0097" w:rsidRDefault="000C0097" w:rsidP="00557B59">
      <w:pPr>
        <w:rPr>
          <w:color w:val="FF0000"/>
        </w:rPr>
      </w:pPr>
    </w:p>
    <w:p w:rsidR="00557B59" w:rsidRPr="000C0097" w:rsidRDefault="00557B59" w:rsidP="00557B59">
      <w:pPr>
        <w:pStyle w:val="Heading2"/>
        <w:rPr>
          <w:color w:val="FF0000"/>
        </w:rPr>
      </w:pPr>
      <w:bookmarkStart w:id="73" w:name="_Toc312162363"/>
      <w:r w:rsidRPr="000C0097">
        <w:rPr>
          <w:color w:val="FF0000"/>
        </w:rPr>
        <w:t>NTP servers</w:t>
      </w:r>
      <w:bookmarkEnd w:id="73"/>
    </w:p>
    <w:p w:rsidR="00557B59" w:rsidRPr="000C0097" w:rsidRDefault="00557B59" w:rsidP="00557B59">
      <w:pPr>
        <w:pStyle w:val="nobreak"/>
        <w:rPr>
          <w:color w:val="FF0000"/>
        </w:rPr>
      </w:pPr>
      <w:r w:rsidRPr="000C0097">
        <w:rPr>
          <w:color w:val="FF0000"/>
        </w:rPr>
        <w:t>The server running the NSA should use NTP version 4 [</w:t>
      </w:r>
      <w:r w:rsidR="006F126F" w:rsidRPr="000C0097">
        <w:rPr>
          <w:color w:val="FF0000"/>
        </w:rPr>
        <w:fldChar w:fldCharType="begin"/>
      </w:r>
      <w:r w:rsidR="006F126F" w:rsidRPr="000C0097">
        <w:rPr>
          <w:color w:val="FF0000"/>
        </w:rPr>
        <w:instrText xml:space="preserve"> REF _Ref311473831 \r \h </w:instrText>
      </w:r>
      <w:r w:rsidR="000C0097">
        <w:rPr>
          <w:color w:val="FF0000"/>
        </w:rPr>
        <w:instrText xml:space="preserve"> \* MERGEFORMAT </w:instrText>
      </w:r>
      <w:r w:rsidR="006F126F" w:rsidRPr="000C0097">
        <w:rPr>
          <w:color w:val="FF0000"/>
        </w:rPr>
      </w:r>
      <w:r w:rsidR="006F126F" w:rsidRPr="000C0097">
        <w:rPr>
          <w:color w:val="FF0000"/>
        </w:rPr>
        <w:fldChar w:fldCharType="separate"/>
      </w:r>
      <w:r w:rsidR="00430AD1">
        <w:rPr>
          <w:color w:val="FF0000"/>
        </w:rPr>
        <w:t>8</w:t>
      </w:r>
      <w:r w:rsidR="006F126F" w:rsidRPr="000C0097">
        <w:rPr>
          <w:color w:val="FF0000"/>
        </w:rPr>
        <w:fldChar w:fldCharType="end"/>
      </w:r>
      <w:r w:rsidRPr="000C0097">
        <w:rPr>
          <w:color w:val="FF0000"/>
        </w:rPr>
        <w:t>]</w:t>
      </w:r>
      <w:r w:rsidR="004B2A85">
        <w:rPr>
          <w:color w:val="FF0000"/>
        </w:rPr>
        <w:t>.  This will reduce the risk of clock skew between the NSAs.</w:t>
      </w:r>
    </w:p>
    <w:p w:rsidR="000C0097" w:rsidRPr="000C0097" w:rsidRDefault="000C0097" w:rsidP="000C0097">
      <w:pPr>
        <w:rPr>
          <w:color w:val="FF0000"/>
        </w:rPr>
      </w:pPr>
    </w:p>
    <w:p w:rsidR="000C0097" w:rsidRPr="000C0097" w:rsidRDefault="000C0097" w:rsidP="000C0097">
      <w:pPr>
        <w:rPr>
          <w:color w:val="FF0000"/>
        </w:rPr>
      </w:pPr>
    </w:p>
    <w:p w:rsidR="00527461" w:rsidRDefault="00527461" w:rsidP="0028295D"/>
    <w:p w:rsidR="00467BB6" w:rsidRDefault="00467BB6" w:rsidP="00467BB6">
      <w:pPr>
        <w:pStyle w:val="Heading1"/>
      </w:pPr>
      <w:bookmarkStart w:id="74" w:name="_Toc292466405"/>
      <w:bookmarkStart w:id="75" w:name="_Ref311820519"/>
      <w:bookmarkStart w:id="76" w:name="_Ref311820553"/>
      <w:bookmarkStart w:id="77" w:name="_Toc312162364"/>
      <w:r>
        <w:lastRenderedPageBreak/>
        <w:t xml:space="preserve">Appendix </w:t>
      </w:r>
      <w:r w:rsidR="00557B59">
        <w:t>B</w:t>
      </w:r>
      <w:r>
        <w:t xml:space="preserve">: </w:t>
      </w:r>
      <w:r w:rsidRPr="00F279C7">
        <w:t xml:space="preserve">Service </w:t>
      </w:r>
      <w:r>
        <w:t>Definitions for Connection Services</w:t>
      </w:r>
      <w:bookmarkEnd w:id="74"/>
      <w:bookmarkEnd w:id="75"/>
      <w:bookmarkEnd w:id="76"/>
      <w:bookmarkEnd w:id="77"/>
    </w:p>
    <w:p w:rsidR="00467BB6" w:rsidRDefault="00467BB6" w:rsidP="00467BB6">
      <w:r>
        <w:t xml:space="preserve">A Service Definition describes, in very formal and declarative terms, the service being offered by a service provider to the consumers of that service.    </w:t>
      </w:r>
    </w:p>
    <w:p w:rsidR="00467BB6" w:rsidRDefault="00467BB6" w:rsidP="00467BB6"/>
    <w:p w:rsidR="00467BB6" w:rsidRDefault="00467BB6" w:rsidP="00467BB6">
      <w:r>
        <w:t xml:space="preserve">The Service Definition (SD) is a machine readable textual document that identifies each attribute of the service and the range of values that are allowed for each attribute within that service.   The Service Definition consists of an XML file </w:t>
      </w:r>
      <w:r w:rsidR="00B21656">
        <w:t xml:space="preserve">containing </w:t>
      </w:r>
      <w:r>
        <w:t xml:space="preserve">a </w:t>
      </w:r>
      <w:proofErr w:type="spellStart"/>
      <w:r w:rsidRPr="007126DA">
        <w:rPr>
          <w:i/>
        </w:rPr>
        <w:t>serviceName</w:t>
      </w:r>
      <w:proofErr w:type="spellEnd"/>
      <w:r>
        <w:t xml:space="preserve"> and a set of </w:t>
      </w:r>
      <w:proofErr w:type="spellStart"/>
      <w:r w:rsidRPr="007126DA">
        <w:rPr>
          <w:i/>
        </w:rPr>
        <w:t>serviceAttributes</w:t>
      </w:r>
      <w:proofErr w:type="spellEnd"/>
      <w:r>
        <w:t xml:space="preserve"> that must be defined in order to fully specify a service instance.   </w:t>
      </w:r>
    </w:p>
    <w:p w:rsidR="00467BB6" w:rsidRDefault="00467BB6" w:rsidP="00467BB6"/>
    <w:p w:rsidR="00467BB6" w:rsidRDefault="00467BB6" w:rsidP="00467BB6">
      <w:r>
        <w:t xml:space="preserve">In this respect, the SD serves as a template for the </w:t>
      </w:r>
      <w:proofErr w:type="spellStart"/>
      <w:r w:rsidR="00D1655D">
        <w:rPr>
          <w:i/>
        </w:rPr>
        <w:t>reserveRequest</w:t>
      </w:r>
      <w:proofErr w:type="spellEnd"/>
      <w:r>
        <w:t xml:space="preserve"> primitive.  The Service Definition (specified by the Provider Agent) and the Service Request (specified by the Requesting Agent) relate to each other in the following manner:</w:t>
      </w:r>
    </w:p>
    <w:p w:rsidR="00467BB6" w:rsidRDefault="00467BB6" w:rsidP="004D4EA9">
      <w:pPr>
        <w:pStyle w:val="ListParagraph"/>
        <w:numPr>
          <w:ilvl w:val="0"/>
          <w:numId w:val="15"/>
        </w:numPr>
      </w:pPr>
      <w:r>
        <w:t>Each service request must specify which service offering - i.e. the Service Definition, it desires.</w:t>
      </w:r>
    </w:p>
    <w:p w:rsidR="00467BB6" w:rsidRDefault="00467BB6" w:rsidP="004D4EA9">
      <w:pPr>
        <w:pStyle w:val="ListParagraph"/>
        <w:numPr>
          <w:ilvl w:val="0"/>
          <w:numId w:val="15"/>
        </w:numPr>
      </w:pPr>
      <w:r>
        <w:t>The Service Request must contain the desired values for each service attribute defined in the Service Definition.</w:t>
      </w:r>
    </w:p>
    <w:p w:rsidR="00467BB6" w:rsidRDefault="00467BB6" w:rsidP="004D4EA9">
      <w:pPr>
        <w:pStyle w:val="ListParagraph"/>
        <w:numPr>
          <w:ilvl w:val="0"/>
          <w:numId w:val="15"/>
        </w:numPr>
      </w:pPr>
      <w:r>
        <w:t>If the Service Request does not explicitly specify a value for a service attribute found in the Service Definition, then that attribute will take a default value as specified in the Service Definition.</w:t>
      </w:r>
    </w:p>
    <w:p w:rsidR="00467BB6" w:rsidRDefault="00467BB6" w:rsidP="004D4EA9">
      <w:pPr>
        <w:pStyle w:val="ListParagraph"/>
        <w:numPr>
          <w:ilvl w:val="0"/>
          <w:numId w:val="15"/>
        </w:numPr>
      </w:pPr>
      <w:r>
        <w:t xml:space="preserve">A service attribute that has no default value in the Service </w:t>
      </w:r>
      <w:r w:rsidR="00B21656">
        <w:t>Definition, it should</w:t>
      </w:r>
      <w:r>
        <w:t xml:space="preserve"> be specified explicitly in the Service Request.  </w:t>
      </w:r>
    </w:p>
    <w:p w:rsidR="00467BB6" w:rsidRDefault="00467BB6" w:rsidP="00467BB6"/>
    <w:p w:rsidR="00467BB6" w:rsidRDefault="00467BB6" w:rsidP="00467BB6">
      <w:r>
        <w:t>The following is a sample XML file defining a simple Ethernet Transport Service:</w:t>
      </w:r>
    </w:p>
    <w:p w:rsidR="00467BB6" w:rsidRPr="00C37C06" w:rsidRDefault="00467BB6" w:rsidP="00467BB6">
      <w:pPr>
        <w:rPr>
          <w:color w:val="FF0000"/>
        </w:rPr>
      </w:pPr>
      <w:proofErr w:type="spellStart"/>
      <w:r w:rsidRPr="00C37C06">
        <w:rPr>
          <w:color w:val="FF0000"/>
        </w:rPr>
        <w:t>Santitize</w:t>
      </w:r>
      <w:proofErr w:type="spellEnd"/>
      <w:r w:rsidRPr="00C37C06">
        <w:rPr>
          <w:color w:val="FF0000"/>
        </w:rPr>
        <w:t xml:space="preserve"> URL</w:t>
      </w:r>
    </w:p>
    <w:p w:rsidR="00467BB6" w:rsidRDefault="00467BB6" w:rsidP="00467BB6">
      <w:pPr>
        <w:pStyle w:val="HTMLBody"/>
        <w:rPr>
          <w:rFonts w:ascii="Courier New" w:hAnsi="Courier New"/>
          <w:color w:val="8B26C9"/>
        </w:rPr>
      </w:pPr>
    </w:p>
    <w:p w:rsidR="00467BB6" w:rsidRPr="00780305" w:rsidRDefault="00467BB6" w:rsidP="00467BB6">
      <w:pPr>
        <w:ind w:right="-720"/>
        <w:rPr>
          <w:rFonts w:ascii="Consolas" w:hAnsi="Consolas"/>
          <w:color w:val="000000"/>
          <w:sz w:val="16"/>
          <w:szCs w:val="16"/>
        </w:rPr>
      </w:pPr>
      <w:proofErr w:type="gramStart"/>
      <w:r w:rsidRPr="00780305">
        <w:rPr>
          <w:rFonts w:ascii="Consolas" w:hAnsi="Consolas"/>
          <w:color w:val="8B26C9"/>
          <w:sz w:val="16"/>
          <w:szCs w:val="16"/>
        </w:rPr>
        <w:t>&lt;?xml</w:t>
      </w:r>
      <w:proofErr w:type="gramEnd"/>
      <w:r w:rsidRPr="00780305">
        <w:rPr>
          <w:rFonts w:ascii="Consolas" w:hAnsi="Consolas"/>
          <w:color w:val="8B26C9"/>
          <w:sz w:val="16"/>
          <w:szCs w:val="16"/>
        </w:rPr>
        <w:t xml:space="preserve"> version="1.0" encoding="UTF-8"?&gt;</w:t>
      </w:r>
      <w:r w:rsidRPr="00780305">
        <w:rPr>
          <w:rFonts w:ascii="Consolas" w:hAnsi="Consolas"/>
          <w:color w:val="000000"/>
          <w:sz w:val="16"/>
          <w:szCs w:val="16"/>
        </w:rPr>
        <w:br/>
      </w:r>
      <w:r w:rsidRPr="00780305">
        <w:rPr>
          <w:rFonts w:ascii="Consolas" w:hAnsi="Consolas"/>
          <w:sz w:val="16"/>
          <w:szCs w:val="16"/>
        </w:rPr>
        <w:t>&lt;</w:t>
      </w:r>
      <w:proofErr w:type="spellStart"/>
      <w:r w:rsidRPr="00780305">
        <w:rPr>
          <w:rFonts w:ascii="Consolas" w:hAnsi="Consolas"/>
          <w:sz w:val="16"/>
          <w:szCs w:val="16"/>
        </w:rPr>
        <w:t>nsi:schema</w:t>
      </w:r>
      <w:proofErr w:type="spellEnd"/>
      <w:r w:rsidRPr="00780305">
        <w:rPr>
          <w:rFonts w:ascii="Consolas" w:hAnsi="Consolas"/>
          <w:color w:val="F5844C"/>
          <w:sz w:val="16"/>
          <w:szCs w:val="16"/>
        </w:rPr>
        <w:t xml:space="preserve"> </w:t>
      </w:r>
      <w:proofErr w:type="spellStart"/>
      <w:r w:rsidRPr="00780305">
        <w:rPr>
          <w:rFonts w:ascii="Consolas" w:hAnsi="Consolas"/>
          <w:color w:val="0099CC"/>
          <w:sz w:val="16"/>
          <w:szCs w:val="16"/>
        </w:rPr>
        <w:t>xmlns:nsi</w:t>
      </w:r>
      <w:proofErr w:type="spellEnd"/>
      <w:r w:rsidRPr="00780305">
        <w:rPr>
          <w:rFonts w:ascii="Consolas" w:hAnsi="Consolas"/>
          <w:color w:val="FF8040"/>
          <w:sz w:val="16"/>
          <w:szCs w:val="16"/>
        </w:rPr>
        <w:t>=</w:t>
      </w:r>
      <w:r w:rsidRPr="00780305">
        <w:rPr>
          <w:rFonts w:ascii="Consolas" w:hAnsi="Consolas"/>
          <w:color w:val="993300"/>
          <w:sz w:val="16"/>
          <w:szCs w:val="16"/>
        </w:rPr>
        <w:t>"file://local/Users/jerry/work/NORDUnet/OGF NSI-WG/nsi-SD-v1.0.xsd "</w:t>
      </w:r>
      <w:r w:rsidRPr="00780305">
        <w:rPr>
          <w:rFonts w:ascii="Consolas" w:hAnsi="Consolas"/>
          <w:sz w:val="16"/>
          <w:szCs w:val="16"/>
        </w:rPr>
        <w:t>&gt;</w:t>
      </w:r>
      <w:r>
        <w:rPr>
          <w:rFonts w:ascii="Consolas" w:hAnsi="Consolas"/>
          <w:sz w:val="16"/>
          <w:szCs w:val="16"/>
        </w:rPr>
        <w:t xml:space="preserve"> </w:t>
      </w:r>
      <w:r w:rsidRPr="00780305">
        <w:rPr>
          <w:rFonts w:ascii="Consolas" w:hAnsi="Consolas"/>
          <w:color w:val="000000"/>
          <w:sz w:val="16"/>
          <w:szCs w:val="16"/>
        </w:rPr>
        <w:br/>
      </w:r>
      <w:r w:rsidRPr="00780305">
        <w:rPr>
          <w:rFonts w:ascii="Consolas" w:hAnsi="Consolas"/>
          <w:sz w:val="16"/>
          <w:szCs w:val="16"/>
        </w:rPr>
        <w:t xml:space="preserve">    &lt;</w:t>
      </w:r>
      <w:proofErr w:type="spellStart"/>
      <w:r w:rsidRPr="00780305">
        <w:rPr>
          <w:rFonts w:ascii="Consolas" w:hAnsi="Consolas"/>
          <w:sz w:val="16"/>
          <w:szCs w:val="16"/>
        </w:rPr>
        <w:t>nsi:ServiceDefinition</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nsi:ServiceName</w:t>
      </w:r>
      <w:proofErr w:type="spellEnd"/>
      <w:r w:rsidRPr="00780305">
        <w:rPr>
          <w:rFonts w:ascii="Consolas" w:hAnsi="Consolas"/>
          <w:sz w:val="16"/>
          <w:szCs w:val="16"/>
        </w:rPr>
        <w:t>&gt;</w:t>
      </w:r>
      <w:r w:rsidRPr="00780305">
        <w:rPr>
          <w:rFonts w:ascii="Consolas" w:hAnsi="Consolas"/>
          <w:color w:val="000000"/>
          <w:sz w:val="16"/>
          <w:szCs w:val="16"/>
        </w:rPr>
        <w:t>Ethernet Transport Service</w:t>
      </w:r>
      <w:r w:rsidRPr="00780305">
        <w:rPr>
          <w:rFonts w:ascii="Consolas" w:hAnsi="Consolas"/>
          <w:sz w:val="16"/>
          <w:szCs w:val="16"/>
        </w:rPr>
        <w:t>&lt;/</w:t>
      </w:r>
      <w:proofErr w:type="spellStart"/>
      <w:r w:rsidRPr="00780305">
        <w:rPr>
          <w:rFonts w:ascii="Consolas" w:hAnsi="Consolas"/>
          <w:sz w:val="16"/>
          <w:szCs w:val="16"/>
        </w:rPr>
        <w:t>nsi:ServiceName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nsi:ServiceDesc</w:t>
      </w:r>
      <w:proofErr w:type="spellEnd"/>
      <w:r w:rsidRPr="00780305">
        <w:rPr>
          <w:rFonts w:ascii="Consolas" w:hAnsi="Consolas"/>
          <w:sz w:val="16"/>
          <w:szCs w:val="16"/>
        </w:rPr>
        <w:t>&gt;</w:t>
      </w:r>
    </w:p>
    <w:p w:rsidR="00467BB6" w:rsidRPr="00780305" w:rsidRDefault="00467BB6" w:rsidP="00467BB6">
      <w:pPr>
        <w:ind w:right="-720"/>
        <w:rPr>
          <w:rFonts w:ascii="Consolas" w:hAnsi="Consolas"/>
          <w:color w:val="000000"/>
          <w:sz w:val="16"/>
          <w:szCs w:val="16"/>
        </w:rPr>
      </w:pPr>
      <w:r w:rsidRPr="00780305">
        <w:rPr>
          <w:rFonts w:ascii="Consolas" w:hAnsi="Consolas"/>
          <w:color w:val="000000"/>
          <w:sz w:val="16"/>
          <w:szCs w:val="16"/>
        </w:rPr>
        <w:t xml:space="preserve">            Ethernet frames are transported from the ingress "</w:t>
      </w:r>
      <w:proofErr w:type="spellStart"/>
      <w:r w:rsidRPr="00780305">
        <w:rPr>
          <w:rFonts w:ascii="Consolas" w:hAnsi="Consolas"/>
          <w:color w:val="000000"/>
          <w:sz w:val="16"/>
          <w:szCs w:val="16"/>
        </w:rPr>
        <w:t>Orig</w:t>
      </w:r>
      <w:proofErr w:type="spellEnd"/>
      <w:r w:rsidRPr="00780305">
        <w:rPr>
          <w:rFonts w:ascii="Consolas" w:hAnsi="Consolas"/>
          <w:color w:val="000000"/>
          <w:sz w:val="16"/>
          <w:szCs w:val="16"/>
        </w:rPr>
        <w:t>" NSI endpoint to</w:t>
      </w:r>
      <w:r w:rsidRPr="00780305">
        <w:rPr>
          <w:rFonts w:ascii="Consolas" w:hAnsi="Consolas"/>
          <w:color w:val="000000"/>
          <w:sz w:val="16"/>
          <w:szCs w:val="16"/>
        </w:rPr>
        <w:br/>
        <w:t xml:space="preserve">            the egress "</w:t>
      </w:r>
      <w:proofErr w:type="spellStart"/>
      <w:r w:rsidRPr="00780305">
        <w:rPr>
          <w:rFonts w:ascii="Consolas" w:hAnsi="Consolas"/>
          <w:color w:val="000000"/>
          <w:sz w:val="16"/>
          <w:szCs w:val="16"/>
        </w:rPr>
        <w:t>Dest</w:t>
      </w:r>
      <w:proofErr w:type="spellEnd"/>
      <w:r w:rsidRPr="00780305">
        <w:rPr>
          <w:rFonts w:ascii="Consolas" w:hAnsi="Consolas"/>
          <w:color w:val="000000"/>
          <w:sz w:val="16"/>
          <w:szCs w:val="16"/>
        </w:rPr>
        <w:t xml:space="preserve">" NSI endpoint. </w:t>
      </w:r>
    </w:p>
    <w:p w:rsidR="00467BB6" w:rsidRPr="00780305" w:rsidRDefault="00467BB6" w:rsidP="00467BB6">
      <w:pPr>
        <w:ind w:right="-720"/>
        <w:rPr>
          <w:rFonts w:ascii="Consolas" w:hAnsi="Consolas"/>
          <w:color w:val="000000"/>
          <w:sz w:val="16"/>
          <w:szCs w:val="16"/>
        </w:rPr>
      </w:pPr>
      <w:r w:rsidRPr="00780305">
        <w:rPr>
          <w:rFonts w:ascii="Consolas" w:hAnsi="Consolas"/>
          <w:color w:val="000000"/>
          <w:sz w:val="16"/>
          <w:szCs w:val="16"/>
        </w:rPr>
        <w:t xml:space="preserve">        </w:t>
      </w:r>
      <w:r w:rsidRPr="00780305">
        <w:rPr>
          <w:rFonts w:ascii="Consolas" w:hAnsi="Consolas"/>
          <w:sz w:val="16"/>
          <w:szCs w:val="16"/>
        </w:rPr>
        <w:t>&lt;/</w:t>
      </w:r>
      <w:proofErr w:type="spellStart"/>
      <w:r w:rsidRPr="00780305">
        <w:rPr>
          <w:rFonts w:ascii="Consolas" w:hAnsi="Consolas"/>
          <w:sz w:val="16"/>
          <w:szCs w:val="16"/>
        </w:rPr>
        <w:t>nsi</w:t>
      </w:r>
      <w:proofErr w:type="gramStart"/>
      <w:r w:rsidRPr="00780305">
        <w:rPr>
          <w:rFonts w:ascii="Consolas" w:hAnsi="Consolas"/>
          <w:sz w:val="16"/>
          <w:szCs w:val="16"/>
        </w:rPr>
        <w:t>:ServiceDesc</w:t>
      </w:r>
      <w:proofErr w:type="spellEnd"/>
      <w:proofErr w:type="gramEnd"/>
      <w:r w:rsidRPr="00780305">
        <w:rPr>
          <w:rFonts w:ascii="Consolas" w:hAnsi="Consolas"/>
          <w:sz w:val="16"/>
          <w:szCs w:val="16"/>
        </w:rPr>
        <w:t>&gt;</w:t>
      </w:r>
      <w:r w:rsidRPr="00780305">
        <w:rPr>
          <w:rFonts w:ascii="Consolas" w:hAnsi="Consolas"/>
          <w:color w:val="000000"/>
          <w:sz w:val="16"/>
          <w:szCs w:val="16"/>
        </w:rPr>
        <w:br/>
      </w:r>
    </w:p>
    <w:p w:rsidR="00467BB6" w:rsidRPr="00780305" w:rsidRDefault="00467BB6" w:rsidP="00467BB6">
      <w:pPr>
        <w:ind w:right="-720"/>
        <w:rPr>
          <w:rFonts w:ascii="Consolas" w:hAnsi="Consolas"/>
          <w:color w:val="006400"/>
          <w:sz w:val="16"/>
          <w:szCs w:val="16"/>
        </w:rPr>
      </w:pPr>
      <w:r w:rsidRPr="00780305">
        <w:rPr>
          <w:rFonts w:ascii="Consolas" w:hAnsi="Consolas"/>
          <w:color w:val="000000"/>
          <w:sz w:val="16"/>
          <w:szCs w:val="16"/>
        </w:rPr>
        <w:t xml:space="preserve">        </w:t>
      </w:r>
      <w:r w:rsidRPr="00780305">
        <w:rPr>
          <w:rFonts w:ascii="Consolas" w:hAnsi="Consolas"/>
          <w:sz w:val="16"/>
          <w:szCs w:val="16"/>
        </w:rPr>
        <w:t>&lt;</w:t>
      </w:r>
      <w:proofErr w:type="spellStart"/>
      <w:r w:rsidRPr="00780305">
        <w:rPr>
          <w:rFonts w:ascii="Consolas" w:hAnsi="Consolas"/>
          <w:sz w:val="16"/>
          <w:szCs w:val="16"/>
        </w:rPr>
        <w:t>nsi</w:t>
      </w:r>
      <w:proofErr w:type="gramStart"/>
      <w:r w:rsidRPr="00780305">
        <w:rPr>
          <w:rFonts w:ascii="Consolas" w:hAnsi="Consolas"/>
          <w:sz w:val="16"/>
          <w:szCs w:val="16"/>
        </w:rPr>
        <w:t>:ServiceAttributeList</w:t>
      </w:r>
      <w:proofErr w:type="spellEnd"/>
      <w:proofErr w:type="gram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t>Payload Bit Rate</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6400"/>
          <w:sz w:val="16"/>
          <w:szCs w:val="16"/>
        </w:rPr>
        <w:t xml:space="preserve">&lt;!-- Maximum </w:t>
      </w:r>
      <w:proofErr w:type="spellStart"/>
      <w:r w:rsidRPr="00780305">
        <w:rPr>
          <w:rFonts w:ascii="Consolas" w:hAnsi="Consolas"/>
          <w:color w:val="006400"/>
          <w:sz w:val="16"/>
          <w:szCs w:val="16"/>
        </w:rPr>
        <w:t>transfered</w:t>
      </w:r>
      <w:proofErr w:type="spellEnd"/>
      <w:r w:rsidRPr="00780305">
        <w:rPr>
          <w:rFonts w:ascii="Consolas" w:hAnsi="Consolas"/>
          <w:color w:val="006400"/>
          <w:sz w:val="16"/>
          <w:szCs w:val="16"/>
        </w:rPr>
        <w:t xml:space="preserve"> bits.  Since the "payload" for the ETS</w:t>
      </w:r>
      <w:r w:rsidRPr="00780305">
        <w:rPr>
          <w:rFonts w:ascii="Consolas" w:hAnsi="Consolas"/>
          <w:color w:val="000000"/>
          <w:sz w:val="16"/>
          <w:szCs w:val="16"/>
        </w:rPr>
        <w:br/>
      </w:r>
      <w:r w:rsidRPr="00780305">
        <w:rPr>
          <w:rFonts w:ascii="Consolas" w:hAnsi="Consolas"/>
          <w:color w:val="006400"/>
          <w:sz w:val="16"/>
          <w:szCs w:val="16"/>
        </w:rPr>
        <w:t xml:space="preserve">                is the actual </w:t>
      </w:r>
      <w:proofErr w:type="spellStart"/>
      <w:r w:rsidRPr="00780305">
        <w:rPr>
          <w:rFonts w:ascii="Consolas" w:hAnsi="Consolas"/>
          <w:color w:val="006400"/>
          <w:sz w:val="16"/>
          <w:szCs w:val="16"/>
        </w:rPr>
        <w:t>ethernet</w:t>
      </w:r>
      <w:proofErr w:type="spellEnd"/>
      <w:r w:rsidRPr="00780305">
        <w:rPr>
          <w:rFonts w:ascii="Consolas" w:hAnsi="Consolas"/>
          <w:color w:val="006400"/>
          <w:sz w:val="16"/>
          <w:szCs w:val="16"/>
        </w:rPr>
        <w:t xml:space="preserve"> frame, the bit rate will include all frame </w:t>
      </w:r>
      <w:r w:rsidRPr="00780305">
        <w:rPr>
          <w:rFonts w:ascii="Consolas" w:hAnsi="Consolas"/>
          <w:color w:val="000000"/>
          <w:sz w:val="16"/>
          <w:szCs w:val="16"/>
        </w:rPr>
        <w:br/>
      </w:r>
      <w:r w:rsidRPr="00780305">
        <w:rPr>
          <w:rFonts w:ascii="Consolas" w:hAnsi="Consolas"/>
          <w:color w:val="006400"/>
          <w:sz w:val="16"/>
          <w:szCs w:val="16"/>
        </w:rPr>
        <w:t xml:space="preserve">                header information as well as the payload section of the frame.</w:t>
      </w:r>
      <w:r w:rsidRPr="00780305">
        <w:rPr>
          <w:rFonts w:ascii="Consolas" w:hAnsi="Consolas"/>
          <w:color w:val="000000"/>
          <w:sz w:val="16"/>
          <w:szCs w:val="16"/>
        </w:rPr>
        <w:br/>
      </w:r>
      <w:r w:rsidRPr="00780305">
        <w:rPr>
          <w:rFonts w:ascii="Consolas" w:hAnsi="Consolas"/>
          <w:color w:val="006400"/>
          <w:sz w:val="16"/>
          <w:szCs w:val="16"/>
        </w:rPr>
        <w:t xml:space="preserve">                --&gt;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nsi:AttrMin</w:t>
      </w:r>
      <w:proofErr w:type="spellEnd"/>
      <w:r w:rsidRPr="00780305">
        <w:rPr>
          <w:rFonts w:ascii="Consolas" w:hAnsi="Consolas"/>
          <w:sz w:val="16"/>
          <w:szCs w:val="16"/>
        </w:rPr>
        <w:t>&gt;</w:t>
      </w:r>
      <w:r w:rsidRPr="00780305">
        <w:rPr>
          <w:rFonts w:ascii="Consolas" w:hAnsi="Consolas"/>
          <w:color w:val="000000"/>
          <w:sz w:val="16"/>
          <w:szCs w:val="16"/>
        </w:rPr>
        <w:t>0</w:t>
      </w:r>
      <w:r w:rsidRPr="00780305">
        <w:rPr>
          <w:rFonts w:ascii="Consolas" w:hAnsi="Consolas"/>
          <w:sz w:val="16"/>
          <w:szCs w:val="16"/>
        </w:rPr>
        <w:t>&lt;/</w:t>
      </w:r>
      <w:proofErr w:type="spellStart"/>
      <w:r w:rsidRPr="00780305">
        <w:rPr>
          <w:rFonts w:ascii="Consolas" w:hAnsi="Consolas"/>
          <w:sz w:val="16"/>
          <w:szCs w:val="16"/>
        </w:rPr>
        <w:t>nsi:AttrMin</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nsi:AttrMax</w:t>
      </w:r>
      <w:proofErr w:type="spellEnd"/>
      <w:r w:rsidRPr="00780305">
        <w:rPr>
          <w:rFonts w:ascii="Consolas" w:hAnsi="Consolas"/>
          <w:sz w:val="16"/>
          <w:szCs w:val="16"/>
        </w:rPr>
        <w:t>&gt;</w:t>
      </w:r>
      <w:r w:rsidRPr="00780305">
        <w:rPr>
          <w:rFonts w:ascii="Consolas" w:hAnsi="Consolas"/>
          <w:color w:val="000000"/>
          <w:sz w:val="16"/>
          <w:szCs w:val="16"/>
        </w:rPr>
        <w:t>10000000000</w:t>
      </w:r>
      <w:r w:rsidRPr="00780305">
        <w:rPr>
          <w:rFonts w:ascii="Consolas" w:hAnsi="Consolas"/>
          <w:sz w:val="16"/>
          <w:szCs w:val="16"/>
        </w:rPr>
        <w:t>&lt;/</w:t>
      </w:r>
      <w:proofErr w:type="spellStart"/>
      <w:r w:rsidRPr="00780305">
        <w:rPr>
          <w:rFonts w:ascii="Consolas" w:hAnsi="Consolas"/>
          <w:sz w:val="16"/>
          <w:szCs w:val="16"/>
        </w:rPr>
        <w:t>nsi:AttrMax</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nsi:AttrStep</w:t>
      </w:r>
      <w:proofErr w:type="spellEnd"/>
      <w:r w:rsidRPr="00780305">
        <w:rPr>
          <w:rFonts w:ascii="Consolas" w:hAnsi="Consolas"/>
          <w:sz w:val="16"/>
          <w:szCs w:val="16"/>
        </w:rPr>
        <w:t>&gt;</w:t>
      </w:r>
      <w:r w:rsidRPr="00780305">
        <w:rPr>
          <w:rFonts w:ascii="Consolas" w:hAnsi="Consolas"/>
          <w:color w:val="000000"/>
          <w:sz w:val="16"/>
          <w:szCs w:val="16"/>
        </w:rPr>
        <w:t>50000000</w:t>
      </w:r>
      <w:r w:rsidRPr="00780305">
        <w:rPr>
          <w:rFonts w:ascii="Consolas" w:hAnsi="Consolas"/>
          <w:sz w:val="16"/>
          <w:szCs w:val="16"/>
        </w:rPr>
        <w:t>&lt;/</w:t>
      </w:r>
      <w:proofErr w:type="spellStart"/>
      <w:r w:rsidRPr="00780305">
        <w:rPr>
          <w:rFonts w:ascii="Consolas" w:hAnsi="Consolas"/>
          <w:sz w:val="16"/>
          <w:szCs w:val="16"/>
        </w:rPr>
        <w:t>nsi:AttrStep</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t>50</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t>Payload MTU</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6400"/>
          <w:sz w:val="16"/>
          <w:szCs w:val="16"/>
        </w:rPr>
        <w:t xml:space="preserve">&lt;!-- Maximum size of the user supplied frames in bytes.  </w:t>
      </w:r>
      <w:r w:rsidRPr="00780305">
        <w:rPr>
          <w:rFonts w:ascii="Consolas" w:hAnsi="Consolas"/>
          <w:color w:val="000000"/>
          <w:sz w:val="16"/>
          <w:szCs w:val="16"/>
        </w:rPr>
        <w:br/>
      </w:r>
      <w:r w:rsidRPr="00780305">
        <w:rPr>
          <w:rFonts w:ascii="Consolas" w:hAnsi="Consolas"/>
          <w:color w:val="006400"/>
          <w:sz w:val="16"/>
          <w:szCs w:val="16"/>
        </w:rPr>
        <w:t xml:space="preserve">                Note: this is a policing function and does not imply that frames</w:t>
      </w:r>
      <w:r w:rsidRPr="00780305">
        <w:rPr>
          <w:rFonts w:ascii="Consolas" w:hAnsi="Consolas"/>
          <w:color w:val="000000"/>
          <w:sz w:val="16"/>
          <w:szCs w:val="16"/>
        </w:rPr>
        <w:br/>
      </w:r>
      <w:r w:rsidRPr="00780305">
        <w:rPr>
          <w:rFonts w:ascii="Consolas" w:hAnsi="Consolas"/>
          <w:color w:val="006400"/>
          <w:sz w:val="16"/>
          <w:szCs w:val="16"/>
        </w:rPr>
        <w:t xml:space="preserve">                exceeding this length will be segmented.  This parameter is used to </w:t>
      </w:r>
      <w:r w:rsidRPr="00780305">
        <w:rPr>
          <w:rFonts w:ascii="Consolas" w:hAnsi="Consolas"/>
          <w:color w:val="000000"/>
          <w:sz w:val="16"/>
          <w:szCs w:val="16"/>
        </w:rPr>
        <w:br/>
      </w:r>
      <w:r w:rsidRPr="00780305">
        <w:rPr>
          <w:rFonts w:ascii="Consolas" w:hAnsi="Consolas"/>
          <w:color w:val="006400"/>
          <w:sz w:val="16"/>
          <w:szCs w:val="16"/>
        </w:rPr>
        <w:t xml:space="preserve">                select paths that can carry frames of the specified size - it does </w:t>
      </w:r>
      <w:r w:rsidRPr="00780305">
        <w:rPr>
          <w:rFonts w:ascii="Consolas" w:hAnsi="Consolas"/>
          <w:color w:val="000000"/>
          <w:sz w:val="16"/>
          <w:szCs w:val="16"/>
        </w:rPr>
        <w:br/>
      </w:r>
      <w:r w:rsidRPr="00780305">
        <w:rPr>
          <w:rFonts w:ascii="Consolas" w:hAnsi="Consolas"/>
          <w:color w:val="006400"/>
          <w:sz w:val="16"/>
          <w:szCs w:val="16"/>
        </w:rPr>
        <w:t xml:space="preserve">                not imply segmentation of frames exceeding this size.</w:t>
      </w:r>
      <w:r w:rsidRPr="00780305">
        <w:rPr>
          <w:rFonts w:ascii="Consolas" w:hAnsi="Consolas"/>
          <w:color w:val="000000"/>
          <w:sz w:val="16"/>
          <w:szCs w:val="16"/>
        </w:rPr>
        <w:br/>
      </w:r>
      <w:r w:rsidRPr="00780305">
        <w:rPr>
          <w:rFonts w:ascii="Consolas" w:hAnsi="Consolas"/>
          <w:color w:val="006400"/>
          <w:sz w:val="16"/>
          <w:szCs w:val="16"/>
        </w:rPr>
        <w:t xml:space="preserve">                --&gt;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nsi:AttrMin</w:t>
      </w:r>
      <w:proofErr w:type="spellEnd"/>
      <w:r w:rsidRPr="00780305">
        <w:rPr>
          <w:rFonts w:ascii="Consolas" w:hAnsi="Consolas"/>
          <w:sz w:val="16"/>
          <w:szCs w:val="16"/>
        </w:rPr>
        <w:t>&gt;</w:t>
      </w:r>
      <w:r w:rsidRPr="00780305">
        <w:rPr>
          <w:rFonts w:ascii="Consolas" w:hAnsi="Consolas"/>
          <w:color w:val="000000"/>
          <w:sz w:val="16"/>
          <w:szCs w:val="16"/>
        </w:rPr>
        <w:t>1500</w:t>
      </w:r>
      <w:r w:rsidRPr="00780305">
        <w:rPr>
          <w:rFonts w:ascii="Consolas" w:hAnsi="Consolas"/>
          <w:sz w:val="16"/>
          <w:szCs w:val="16"/>
        </w:rPr>
        <w:t>&lt;/</w:t>
      </w:r>
      <w:proofErr w:type="spellStart"/>
      <w:r w:rsidRPr="00780305">
        <w:rPr>
          <w:rFonts w:ascii="Consolas" w:hAnsi="Consolas"/>
          <w:sz w:val="16"/>
          <w:szCs w:val="16"/>
        </w:rPr>
        <w:t>nsi:AttrMin</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nsi:AttrMax</w:t>
      </w:r>
      <w:proofErr w:type="spellEnd"/>
      <w:r w:rsidRPr="00780305">
        <w:rPr>
          <w:rFonts w:ascii="Consolas" w:hAnsi="Consolas"/>
          <w:sz w:val="16"/>
          <w:szCs w:val="16"/>
        </w:rPr>
        <w:t>&gt;</w:t>
      </w:r>
      <w:r w:rsidRPr="00780305">
        <w:rPr>
          <w:rFonts w:ascii="Consolas" w:hAnsi="Consolas"/>
          <w:color w:val="000000"/>
          <w:sz w:val="16"/>
          <w:szCs w:val="16"/>
        </w:rPr>
        <w:t>9280</w:t>
      </w:r>
      <w:r w:rsidRPr="00780305">
        <w:rPr>
          <w:rFonts w:ascii="Consolas" w:hAnsi="Consolas"/>
          <w:sz w:val="16"/>
          <w:szCs w:val="16"/>
        </w:rPr>
        <w:t>&lt;/</w:t>
      </w:r>
      <w:proofErr w:type="spellStart"/>
      <w:r w:rsidRPr="00780305">
        <w:rPr>
          <w:rFonts w:ascii="Consolas" w:hAnsi="Consolas"/>
          <w:sz w:val="16"/>
          <w:szCs w:val="16"/>
        </w:rPr>
        <w:t>nsi:AttrMax</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t>1500</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t>Max Frame Error Rate</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6400"/>
          <w:sz w:val="16"/>
          <w:szCs w:val="16"/>
        </w:rPr>
        <w:t>&lt;!--</w:t>
      </w:r>
      <w:r w:rsidRPr="00780305">
        <w:rPr>
          <w:rFonts w:ascii="Consolas" w:hAnsi="Consolas"/>
          <w:color w:val="000000"/>
          <w:sz w:val="16"/>
          <w:szCs w:val="16"/>
        </w:rPr>
        <w:br/>
      </w:r>
      <w:r w:rsidRPr="00780305">
        <w:rPr>
          <w:rFonts w:ascii="Consolas" w:hAnsi="Consolas"/>
          <w:color w:val="006400"/>
          <w:sz w:val="16"/>
          <w:szCs w:val="16"/>
        </w:rPr>
        <w:t xml:space="preserve">                The Max </w:t>
      </w:r>
      <w:proofErr w:type="spellStart"/>
      <w:r w:rsidRPr="00780305">
        <w:rPr>
          <w:rFonts w:ascii="Consolas" w:hAnsi="Consolas"/>
          <w:color w:val="006400"/>
          <w:sz w:val="16"/>
          <w:szCs w:val="16"/>
        </w:rPr>
        <w:t>Errored</w:t>
      </w:r>
      <w:proofErr w:type="spellEnd"/>
      <w:r w:rsidRPr="00780305">
        <w:rPr>
          <w:rFonts w:ascii="Consolas" w:hAnsi="Consolas"/>
          <w:color w:val="006400"/>
          <w:sz w:val="16"/>
          <w:szCs w:val="16"/>
        </w:rPr>
        <w:t xml:space="preserve"> Frame Rate specifies the maximum number of </w:t>
      </w:r>
    </w:p>
    <w:p w:rsidR="00467BB6" w:rsidRPr="00780305" w:rsidRDefault="00467BB6" w:rsidP="00467BB6">
      <w:pPr>
        <w:ind w:right="-720"/>
        <w:rPr>
          <w:rFonts w:ascii="Consolas" w:hAnsi="Consolas"/>
          <w:color w:val="006400"/>
          <w:sz w:val="16"/>
          <w:szCs w:val="16"/>
        </w:rPr>
      </w:pPr>
      <w:r w:rsidRPr="00780305">
        <w:rPr>
          <w:rFonts w:ascii="Consolas" w:hAnsi="Consolas"/>
          <w:color w:val="006400"/>
          <w:sz w:val="16"/>
          <w:szCs w:val="16"/>
        </w:rPr>
        <w:t xml:space="preserve">                </w:t>
      </w:r>
      <w:proofErr w:type="spellStart"/>
      <w:proofErr w:type="gramStart"/>
      <w:r w:rsidRPr="00780305">
        <w:rPr>
          <w:rFonts w:ascii="Consolas" w:hAnsi="Consolas"/>
          <w:color w:val="006400"/>
          <w:sz w:val="16"/>
          <w:szCs w:val="16"/>
        </w:rPr>
        <w:t>errored</w:t>
      </w:r>
      <w:proofErr w:type="spellEnd"/>
      <w:proofErr w:type="gramEnd"/>
      <w:r w:rsidRPr="00780305">
        <w:rPr>
          <w:rFonts w:ascii="Consolas" w:hAnsi="Consolas"/>
          <w:color w:val="006400"/>
          <w:sz w:val="16"/>
          <w:szCs w:val="16"/>
        </w:rPr>
        <w:t xml:space="preserve"> frames that are allowed within a properly functioning </w:t>
      </w:r>
    </w:p>
    <w:p w:rsidR="00467BB6" w:rsidRPr="00780305" w:rsidRDefault="00467BB6" w:rsidP="00467BB6">
      <w:pPr>
        <w:rPr>
          <w:sz w:val="16"/>
          <w:szCs w:val="16"/>
        </w:rPr>
      </w:pPr>
      <w:r w:rsidRPr="00780305">
        <w:rPr>
          <w:rFonts w:ascii="Consolas" w:hAnsi="Consolas"/>
          <w:color w:val="006400"/>
          <w:sz w:val="16"/>
          <w:szCs w:val="16"/>
        </w:rPr>
        <w:lastRenderedPageBreak/>
        <w:t xml:space="preserve">                </w:t>
      </w:r>
      <w:proofErr w:type="gramStart"/>
      <w:r w:rsidRPr="00780305">
        <w:rPr>
          <w:rFonts w:ascii="Consolas" w:hAnsi="Consolas"/>
          <w:color w:val="006400"/>
          <w:sz w:val="16"/>
          <w:szCs w:val="16"/>
        </w:rPr>
        <w:t>service</w:t>
      </w:r>
      <w:proofErr w:type="gramEnd"/>
      <w:r w:rsidRPr="00780305">
        <w:rPr>
          <w:rFonts w:ascii="Consolas" w:hAnsi="Consolas"/>
          <w:color w:val="006400"/>
          <w:sz w:val="16"/>
          <w:szCs w:val="16"/>
        </w:rPr>
        <w:t xml:space="preserve"> instance each second  If this frame rate is exceeded, </w:t>
      </w:r>
      <w:r w:rsidRPr="00780305">
        <w:rPr>
          <w:rFonts w:ascii="Consolas" w:hAnsi="Consolas"/>
          <w:color w:val="000000"/>
          <w:sz w:val="16"/>
          <w:szCs w:val="16"/>
        </w:rPr>
        <w:br/>
      </w:r>
      <w:r w:rsidRPr="00780305">
        <w:rPr>
          <w:rFonts w:ascii="Consolas" w:hAnsi="Consolas"/>
          <w:color w:val="006400"/>
          <w:sz w:val="16"/>
          <w:szCs w:val="16"/>
        </w:rPr>
        <w:t xml:space="preserve">                an "error" is declared.</w:t>
      </w:r>
      <w:r w:rsidRPr="00780305">
        <w:rPr>
          <w:rFonts w:ascii="Consolas" w:hAnsi="Consolas"/>
          <w:color w:val="000000"/>
          <w:sz w:val="16"/>
          <w:szCs w:val="16"/>
        </w:rPr>
        <w:br/>
      </w:r>
      <w:r w:rsidRPr="00780305">
        <w:rPr>
          <w:rFonts w:ascii="Consolas" w:hAnsi="Consolas"/>
          <w:color w:val="006400"/>
          <w:sz w:val="16"/>
          <w:szCs w:val="16"/>
        </w:rPr>
        <w:t xml:space="preserve">                    </w:t>
      </w:r>
      <w:r w:rsidRPr="00780305">
        <w:rPr>
          <w:rFonts w:ascii="Consolas" w:hAnsi="Consolas"/>
          <w:color w:val="000000"/>
          <w:sz w:val="16"/>
          <w:szCs w:val="16"/>
        </w:rPr>
        <w:br/>
      </w:r>
      <w:r w:rsidRPr="00780305">
        <w:rPr>
          <w:rFonts w:ascii="Consolas" w:hAnsi="Consolas"/>
          <w:color w:val="006400"/>
          <w:sz w:val="16"/>
          <w:szCs w:val="16"/>
        </w:rPr>
        <w:t xml:space="preserve">                This attribute is specified as "n" where n</w:t>
      </w:r>
      <w:proofErr w:type="gramStart"/>
      <w:r w:rsidRPr="00780305">
        <w:rPr>
          <w:rFonts w:ascii="Consolas" w:hAnsi="Consolas"/>
          <w:color w:val="006400"/>
          <w:sz w:val="16"/>
          <w:szCs w:val="16"/>
        </w:rPr>
        <w:t>:=</w:t>
      </w:r>
      <w:proofErr w:type="gramEnd"/>
      <w:r w:rsidRPr="00780305">
        <w:rPr>
          <w:rFonts w:ascii="Consolas" w:hAnsi="Consolas"/>
          <w:color w:val="006400"/>
          <w:sz w:val="16"/>
          <w:szCs w:val="16"/>
        </w:rPr>
        <w:t xml:space="preserve"> 1x10^-(n).   </w:t>
      </w:r>
      <w:r w:rsidRPr="00780305">
        <w:rPr>
          <w:rFonts w:ascii="Consolas" w:hAnsi="Consolas"/>
          <w:color w:val="000000"/>
          <w:sz w:val="16"/>
          <w:szCs w:val="16"/>
        </w:rPr>
        <w:br/>
      </w:r>
      <w:r w:rsidRPr="00780305">
        <w:rPr>
          <w:rFonts w:ascii="Consolas" w:hAnsi="Consolas"/>
          <w:color w:val="006400"/>
          <w:sz w:val="16"/>
          <w:szCs w:val="16"/>
        </w:rPr>
        <w:t xml:space="preserve">                Thus larger values indicate fewer </w:t>
      </w:r>
      <w:proofErr w:type="spellStart"/>
      <w:r w:rsidRPr="00780305">
        <w:rPr>
          <w:rFonts w:ascii="Consolas" w:hAnsi="Consolas"/>
          <w:color w:val="006400"/>
          <w:sz w:val="16"/>
          <w:szCs w:val="16"/>
        </w:rPr>
        <w:t>errored</w:t>
      </w:r>
      <w:proofErr w:type="spellEnd"/>
      <w:r w:rsidRPr="00780305">
        <w:rPr>
          <w:rFonts w:ascii="Consolas" w:hAnsi="Consolas"/>
          <w:color w:val="006400"/>
          <w:sz w:val="16"/>
          <w:szCs w:val="16"/>
        </w:rPr>
        <w:t xml:space="preserve"> frames (more reliable). </w:t>
      </w:r>
      <w:r w:rsidRPr="00780305">
        <w:rPr>
          <w:rFonts w:ascii="Consolas" w:hAnsi="Consolas"/>
          <w:color w:val="000000"/>
          <w:sz w:val="16"/>
          <w:szCs w:val="16"/>
        </w:rPr>
        <w:br/>
      </w:r>
      <w:r w:rsidRPr="00780305">
        <w:rPr>
          <w:rFonts w:ascii="Consolas" w:hAnsi="Consolas"/>
          <w:color w:val="006400"/>
          <w:sz w:val="16"/>
          <w:szCs w:val="16"/>
        </w:rPr>
        <w:t xml:space="preserve">                And so a user service request specifying a number less than the </w:t>
      </w:r>
      <w:r w:rsidRPr="00780305">
        <w:rPr>
          <w:rFonts w:ascii="Consolas" w:hAnsi="Consolas"/>
          <w:color w:val="000000"/>
          <w:sz w:val="16"/>
          <w:szCs w:val="16"/>
        </w:rPr>
        <w:br/>
      </w:r>
      <w:r w:rsidRPr="00780305">
        <w:rPr>
          <w:rFonts w:ascii="Consolas" w:hAnsi="Consolas"/>
          <w:color w:val="006400"/>
          <w:sz w:val="16"/>
          <w:szCs w:val="16"/>
        </w:rPr>
        <w:t xml:space="preserve">                Max Frame Error Rate is within allowable range.</w:t>
      </w:r>
      <w:r w:rsidRPr="00780305">
        <w:rPr>
          <w:rFonts w:ascii="Consolas" w:hAnsi="Consolas"/>
          <w:color w:val="000000"/>
          <w:sz w:val="16"/>
          <w:szCs w:val="16"/>
        </w:rPr>
        <w:br/>
      </w:r>
      <w:r w:rsidRPr="00780305">
        <w:rPr>
          <w:rFonts w:ascii="Consolas" w:hAnsi="Consolas"/>
          <w:color w:val="006400"/>
          <w:sz w:val="16"/>
          <w:szCs w:val="16"/>
        </w:rPr>
        <w:t xml:space="preserve">                    </w:t>
      </w:r>
      <w:r w:rsidRPr="00780305">
        <w:rPr>
          <w:rFonts w:ascii="Consolas" w:hAnsi="Consolas"/>
          <w:color w:val="000000"/>
          <w:sz w:val="16"/>
          <w:szCs w:val="16"/>
        </w:rPr>
        <w:br/>
      </w:r>
      <w:r w:rsidRPr="00780305">
        <w:rPr>
          <w:rFonts w:ascii="Consolas" w:hAnsi="Consolas"/>
          <w:color w:val="006400"/>
          <w:sz w:val="16"/>
          <w:szCs w:val="16"/>
        </w:rPr>
        <w:t xml:space="preserve">                Note: this service definition does not describe how the </w:t>
      </w:r>
      <w:proofErr w:type="spellStart"/>
      <w:r w:rsidRPr="00780305">
        <w:rPr>
          <w:rFonts w:ascii="Consolas" w:hAnsi="Consolas"/>
          <w:color w:val="006400"/>
          <w:sz w:val="16"/>
          <w:szCs w:val="16"/>
        </w:rPr>
        <w:t>errored</w:t>
      </w:r>
      <w:proofErr w:type="spellEnd"/>
      <w:r w:rsidRPr="00780305">
        <w:rPr>
          <w:rFonts w:ascii="Consolas" w:hAnsi="Consolas"/>
          <w:color w:val="006400"/>
          <w:sz w:val="16"/>
          <w:szCs w:val="16"/>
        </w:rPr>
        <w:t xml:space="preserve"> </w:t>
      </w:r>
      <w:r w:rsidRPr="00780305">
        <w:rPr>
          <w:rFonts w:ascii="Consolas" w:hAnsi="Consolas"/>
          <w:color w:val="000000"/>
          <w:sz w:val="16"/>
          <w:szCs w:val="16"/>
        </w:rPr>
        <w:br/>
      </w:r>
      <w:r w:rsidRPr="00780305">
        <w:rPr>
          <w:rFonts w:ascii="Consolas" w:hAnsi="Consolas"/>
          <w:color w:val="006400"/>
          <w:sz w:val="16"/>
          <w:szCs w:val="16"/>
        </w:rPr>
        <w:t xml:space="preserve">                frames are detected.</w:t>
      </w:r>
      <w:r w:rsidRPr="00780305">
        <w:rPr>
          <w:rFonts w:ascii="Consolas" w:hAnsi="Consolas"/>
          <w:color w:val="000000"/>
          <w:sz w:val="16"/>
          <w:szCs w:val="16"/>
        </w:rPr>
        <w:br/>
      </w:r>
      <w:r w:rsidRPr="00780305">
        <w:rPr>
          <w:rFonts w:ascii="Consolas" w:hAnsi="Consolas"/>
          <w:color w:val="006400"/>
          <w:sz w:val="16"/>
          <w:szCs w:val="16"/>
        </w:rPr>
        <w:t xml:space="preserve">                --&gt;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t>Integer</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nsi:AttrMinVal</w:t>
      </w:r>
      <w:proofErr w:type="spellEnd"/>
      <w:r w:rsidRPr="00780305">
        <w:rPr>
          <w:rFonts w:ascii="Consolas" w:hAnsi="Consolas"/>
          <w:sz w:val="16"/>
          <w:szCs w:val="16"/>
        </w:rPr>
        <w:t>&gt;</w:t>
      </w:r>
      <w:r w:rsidRPr="00780305">
        <w:rPr>
          <w:rFonts w:ascii="Consolas" w:hAnsi="Consolas"/>
          <w:color w:val="000000"/>
          <w:sz w:val="16"/>
          <w:szCs w:val="16"/>
        </w:rPr>
        <w:t>0</w:t>
      </w:r>
      <w:r w:rsidRPr="00780305">
        <w:rPr>
          <w:rFonts w:ascii="Consolas" w:hAnsi="Consolas"/>
          <w:sz w:val="16"/>
          <w:szCs w:val="16"/>
        </w:rPr>
        <w:t>&lt;/</w:t>
      </w:r>
      <w:proofErr w:type="spellStart"/>
      <w:r w:rsidRPr="00780305">
        <w:rPr>
          <w:rFonts w:ascii="Consolas" w:hAnsi="Consolas"/>
          <w:sz w:val="16"/>
          <w:szCs w:val="16"/>
        </w:rPr>
        <w:t>nsi:AttrMinVal</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nsi:AttrMaxVal</w:t>
      </w:r>
      <w:proofErr w:type="spellEnd"/>
      <w:r w:rsidRPr="00780305">
        <w:rPr>
          <w:rFonts w:ascii="Consolas" w:hAnsi="Consolas"/>
          <w:sz w:val="16"/>
          <w:szCs w:val="16"/>
        </w:rPr>
        <w:t>&gt;</w:t>
      </w:r>
      <w:r w:rsidRPr="00780305">
        <w:rPr>
          <w:rFonts w:ascii="Consolas" w:hAnsi="Consolas"/>
          <w:color w:val="000000"/>
          <w:sz w:val="16"/>
          <w:szCs w:val="16"/>
        </w:rPr>
        <w:t>10</w:t>
      </w:r>
      <w:r w:rsidRPr="00780305">
        <w:rPr>
          <w:rFonts w:ascii="Consolas" w:hAnsi="Consolas"/>
          <w:sz w:val="16"/>
          <w:szCs w:val="16"/>
        </w:rPr>
        <w:t>&lt;/</w:t>
      </w:r>
      <w:proofErr w:type="spellStart"/>
      <w:r w:rsidRPr="00780305">
        <w:rPr>
          <w:rFonts w:ascii="Consolas" w:hAnsi="Consolas"/>
          <w:sz w:val="16"/>
          <w:szCs w:val="16"/>
        </w:rPr>
        <w:t>nsi:AttrMaxVal</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t>8</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proofErr w:type="spellStart"/>
      <w:r w:rsidRPr="00780305">
        <w:rPr>
          <w:rFonts w:ascii="Consolas" w:hAnsi="Consolas"/>
          <w:color w:val="000000"/>
          <w:sz w:val="16"/>
          <w:szCs w:val="16"/>
        </w:rPr>
        <w:t>StartTime</w:t>
      </w:r>
      <w:proofErr w:type="spellEnd"/>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6400"/>
          <w:sz w:val="16"/>
          <w:szCs w:val="16"/>
        </w:rPr>
        <w:t xml:space="preserve">&lt;!-- </w:t>
      </w:r>
      <w:r w:rsidRPr="00780305">
        <w:rPr>
          <w:rFonts w:ascii="Consolas" w:hAnsi="Consolas"/>
          <w:color w:val="000000"/>
          <w:sz w:val="16"/>
          <w:szCs w:val="16"/>
        </w:rPr>
        <w:br/>
      </w:r>
      <w:r w:rsidRPr="00780305">
        <w:rPr>
          <w:rFonts w:ascii="Consolas" w:hAnsi="Consolas"/>
          <w:color w:val="006400"/>
          <w:sz w:val="16"/>
          <w:szCs w:val="16"/>
        </w:rPr>
        <w:t xml:space="preserve">                    Default equal NOW.</w:t>
      </w:r>
      <w:r w:rsidRPr="00780305">
        <w:rPr>
          <w:rFonts w:ascii="Consolas" w:hAnsi="Consolas"/>
          <w:color w:val="000000"/>
          <w:sz w:val="16"/>
          <w:szCs w:val="16"/>
        </w:rPr>
        <w:br/>
      </w:r>
      <w:r w:rsidRPr="00780305">
        <w:rPr>
          <w:rFonts w:ascii="Consolas" w:hAnsi="Consolas"/>
          <w:color w:val="006400"/>
          <w:sz w:val="16"/>
          <w:szCs w:val="16"/>
        </w:rPr>
        <w:t xml:space="preserve">                --&gt;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attrType</w:t>
      </w:r>
      <w:proofErr w:type="spellEnd"/>
      <w:r w:rsidRPr="00780305">
        <w:rPr>
          <w:rFonts w:ascii="Consolas" w:hAnsi="Consolas"/>
          <w:sz w:val="16"/>
          <w:szCs w:val="16"/>
        </w:rPr>
        <w:t>&gt;</w:t>
      </w:r>
      <w:proofErr w:type="spellStart"/>
      <w:r w:rsidRPr="00780305">
        <w:rPr>
          <w:rFonts w:ascii="Consolas" w:hAnsi="Consolas"/>
          <w:color w:val="000000"/>
          <w:sz w:val="16"/>
          <w:szCs w:val="16"/>
        </w:rPr>
        <w:t>DateTime</w:t>
      </w:r>
      <w:proofErr w:type="spellEnd"/>
      <w:r w:rsidRPr="00780305">
        <w:rPr>
          <w:rFonts w:ascii="Consolas" w:hAnsi="Consolas"/>
          <w:sz w:val="16"/>
          <w:szCs w:val="16"/>
        </w:rPr>
        <w:t>&lt;/</w:t>
      </w:r>
      <w:proofErr w:type="spellStart"/>
      <w:r w:rsidRPr="00780305">
        <w:rPr>
          <w:rFonts w:ascii="Consolas" w:hAnsi="Consolas"/>
          <w:sz w:val="16"/>
          <w:szCs w:val="16"/>
        </w:rPr>
        <w:t>attrType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t>Now</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nsi:AttrChoice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proofErr w:type="spellStart"/>
      <w:r w:rsidRPr="00780305">
        <w:rPr>
          <w:rFonts w:ascii="Consolas" w:hAnsi="Consolas"/>
          <w:color w:val="000000"/>
          <w:sz w:val="16"/>
          <w:szCs w:val="16"/>
        </w:rPr>
        <w:t>EndTime</w:t>
      </w:r>
      <w:proofErr w:type="spellEnd"/>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proofErr w:type="spellStart"/>
      <w:r w:rsidRPr="00780305">
        <w:rPr>
          <w:rFonts w:ascii="Consolas" w:hAnsi="Consolas"/>
          <w:color w:val="000000"/>
          <w:sz w:val="16"/>
          <w:szCs w:val="16"/>
        </w:rPr>
        <w:t>DateTime</w:t>
      </w:r>
      <w:proofErr w:type="spellEnd"/>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nsi:AttrChoice</w:t>
      </w:r>
      <w:proofErr w:type="spellEnd"/>
      <w:r w:rsidRPr="00780305">
        <w:rPr>
          <w:rFonts w:ascii="Consolas" w:hAnsi="Consolas"/>
          <w:sz w:val="16"/>
          <w:szCs w:val="16"/>
        </w:rPr>
        <w:t>&gt;</w:t>
      </w:r>
      <w:r w:rsidRPr="00780305">
        <w:rPr>
          <w:rFonts w:ascii="Consolas" w:hAnsi="Consolas"/>
          <w:color w:val="000000"/>
          <w:sz w:val="16"/>
          <w:szCs w:val="16"/>
        </w:rPr>
        <w:t xml:space="preserve">                </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nsi:AttrChoice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t>Duration</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t>Time</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nsi:AttrChoice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nsi:ServiceAttributeList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nsi:ServiceDefinition</w:t>
      </w:r>
      <w:proofErr w:type="spellEnd"/>
      <w:r w:rsidRPr="00780305">
        <w:rPr>
          <w:rFonts w:ascii="Consolas" w:hAnsi="Consolas"/>
          <w:sz w:val="16"/>
          <w:szCs w:val="16"/>
        </w:rPr>
        <w:t>&gt;</w:t>
      </w:r>
      <w:r w:rsidRPr="00780305">
        <w:rPr>
          <w:rFonts w:ascii="Consolas" w:hAnsi="Consolas"/>
          <w:color w:val="000000"/>
          <w:sz w:val="16"/>
          <w:szCs w:val="16"/>
        </w:rPr>
        <w:br/>
      </w:r>
      <w:r w:rsidRPr="00780305">
        <w:rPr>
          <w:rFonts w:ascii="Consolas" w:hAnsi="Consolas"/>
          <w:sz w:val="16"/>
          <w:szCs w:val="16"/>
        </w:rPr>
        <w:t>&lt;/</w:t>
      </w:r>
      <w:proofErr w:type="spellStart"/>
      <w:r w:rsidRPr="00780305">
        <w:rPr>
          <w:rFonts w:ascii="Consolas" w:hAnsi="Consolas"/>
          <w:sz w:val="16"/>
          <w:szCs w:val="16"/>
        </w:rPr>
        <w:t>nsi:schema</w:t>
      </w:r>
      <w:proofErr w:type="spellEnd"/>
      <w:r w:rsidRPr="00780305">
        <w:rPr>
          <w:rFonts w:ascii="Consolas" w:hAnsi="Consolas"/>
          <w:sz w:val="16"/>
          <w:szCs w:val="16"/>
        </w:rPr>
        <w:t>&gt;</w:t>
      </w:r>
    </w:p>
    <w:p w:rsidR="00467BB6" w:rsidRDefault="00467BB6" w:rsidP="00467BB6"/>
    <w:p w:rsidR="00467BB6" w:rsidRDefault="00467BB6" w:rsidP="00467BB6">
      <w:r>
        <w:t xml:space="preserve">The SD provides a template for an NSA to consult to insure that all service attributes are fully and properly specified in the </w:t>
      </w:r>
      <w:proofErr w:type="spellStart"/>
      <w:r w:rsidR="00863486">
        <w:t>reserveRequest</w:t>
      </w:r>
      <w:proofErr w:type="spellEnd"/>
      <w:r>
        <w:t xml:space="preserve">.   Formally, a </w:t>
      </w:r>
      <w:proofErr w:type="spellStart"/>
      <w:r w:rsidR="00863486">
        <w:t>reserveR</w:t>
      </w:r>
      <w:r>
        <w:t>equest</w:t>
      </w:r>
      <w:proofErr w:type="spellEnd"/>
      <w:r>
        <w:t xml:space="preserve"> must fully specify all attributes associated with a </w:t>
      </w:r>
      <w:r w:rsidR="00863486">
        <w:t>Connection before the PA</w:t>
      </w:r>
      <w:r>
        <w:t xml:space="preserve"> can allocate the resources.   The set of attributes that must be specified is the set of attributes defined in the SD.   The SD defines</w:t>
      </w:r>
      <w:r w:rsidR="00863486">
        <w:t xml:space="preserve"> both the</w:t>
      </w:r>
      <w:r>
        <w:t xml:space="preserve"> attributes </w:t>
      </w:r>
      <w:r w:rsidR="00863486">
        <w:t xml:space="preserve">which should </w:t>
      </w:r>
      <w:r>
        <w:t xml:space="preserve">be explicitly specified by the </w:t>
      </w:r>
      <w:r w:rsidR="00863486">
        <w:t>RA</w:t>
      </w:r>
      <w:r>
        <w:t xml:space="preserve"> (i.e. they have no default value specified in the SD), and </w:t>
      </w:r>
      <w:r w:rsidR="00863486">
        <w:t xml:space="preserve">the attributes </w:t>
      </w:r>
      <w:r>
        <w:t xml:space="preserve">which may be omitted by the </w:t>
      </w:r>
      <w:r w:rsidR="00863486">
        <w:t xml:space="preserve">RA </w:t>
      </w:r>
      <w:r>
        <w:t xml:space="preserve">(the SD specifies a default value for the attribute.) </w:t>
      </w:r>
    </w:p>
    <w:p w:rsidR="00467BB6" w:rsidRDefault="00467BB6" w:rsidP="00467BB6"/>
    <w:p w:rsidR="00467BB6" w:rsidRDefault="00467BB6" w:rsidP="00467BB6">
      <w:r>
        <w:t xml:space="preserve">In the NSI inter-domain context, several network operators define a single </w:t>
      </w:r>
      <w:r w:rsidRPr="00A86B0F">
        <w:rPr>
          <w:i/>
        </w:rPr>
        <w:t>common</w:t>
      </w:r>
      <w:r>
        <w:t xml:space="preserve"> Service Definition for a service that they all want to deploy. </w:t>
      </w:r>
      <w:r w:rsidR="00863486">
        <w:t xml:space="preserve">  They can each then take that </w:t>
      </w:r>
      <w:r>
        <w:t xml:space="preserve">SD back home and engineer </w:t>
      </w:r>
      <w:r w:rsidR="00863486">
        <w:t>it into their respective N</w:t>
      </w:r>
      <w:r>
        <w:t xml:space="preserve">etworks and be assured then that the services they deploy are consistent and inter-operable across their </w:t>
      </w:r>
      <w:r w:rsidR="00863486">
        <w:t>Networks</w:t>
      </w:r>
      <w:r>
        <w:t xml:space="preserve"> – thus substantially increasing inter-operability and reach of the end-to-end services.</w:t>
      </w:r>
    </w:p>
    <w:p w:rsidR="00467BB6" w:rsidRDefault="00467BB6" w:rsidP="00467BB6"/>
    <w:p w:rsidR="00467BB6" w:rsidRDefault="00863486" w:rsidP="00467BB6">
      <w:r>
        <w:t>The common</w:t>
      </w:r>
      <w:r w:rsidR="00467BB6">
        <w:t xml:space="preserve"> Service Definition is a sort of ideal servi</w:t>
      </w:r>
      <w:r>
        <w:t>ce: ideally, all participating N</w:t>
      </w:r>
      <w:r w:rsidR="00467BB6">
        <w:t>etw</w:t>
      </w:r>
      <w:r>
        <w:t>orks will conform fully to the SD.   But perhaps not all N</w:t>
      </w:r>
      <w:r w:rsidR="00467BB6">
        <w:t>etworks can meet the full range of the ser</w:t>
      </w:r>
      <w:r>
        <w:t xml:space="preserve">vice attributes defined in the </w:t>
      </w:r>
      <w:r w:rsidR="00467BB6">
        <w:t>SD.  (</w:t>
      </w:r>
      <w:proofErr w:type="gramStart"/>
      <w:r>
        <w:t>for</w:t>
      </w:r>
      <w:proofErr w:type="gramEnd"/>
      <w:r>
        <w:t xml:space="preserve"> instance some aspects of a </w:t>
      </w:r>
      <w:r w:rsidR="00467BB6">
        <w:t>SD may require forklift upgrades to meet the full capability.)  The Servi</w:t>
      </w:r>
      <w:r>
        <w:t>ce Definition mechanism allows N</w:t>
      </w:r>
      <w:r w:rsidR="00467BB6">
        <w:t>etworks to offer certain variations on the service without sacrificing interoperabili</w:t>
      </w:r>
      <w:r>
        <w:t>ty. For instance, perhaps some N</w:t>
      </w:r>
      <w:r w:rsidR="00467BB6">
        <w:t xml:space="preserve">etworks can only offer 1500 byte MTU, while other may offer 9000 byte MTU.   This difference is easily specified in the local Service Definitions associated with each network.  The pathfinders can take this into account and the services remain compatible for Service Requests requiring conventional MTUs.  Those characteristics that a network cannot meet can be adjusted in their local SD to insure that requesters know which aspects are inter-operable and which are not. </w:t>
      </w:r>
    </w:p>
    <w:p w:rsidR="00467BB6" w:rsidRDefault="00467BB6" w:rsidP="00467BB6"/>
    <w:p w:rsidR="00467BB6" w:rsidRDefault="00467BB6" w:rsidP="00467BB6"/>
    <w:p w:rsidR="00467BB6" w:rsidRDefault="00863486" w:rsidP="00467BB6">
      <w:r>
        <w:t>P</w:t>
      </w:r>
      <w:r w:rsidR="00467BB6">
        <w:t>rocessing of Service Definitions requires</w:t>
      </w:r>
      <w:r>
        <w:t xml:space="preserve"> t</w:t>
      </w:r>
      <w:r w:rsidR="00467BB6">
        <w:t>he NSA to do two things:  First, it must be able to find and parse the Service Definition and use it to qualify service requests, insuring that all request parameters are fully specified.  Second, the NSA must then be able to relate those requested service parameters to the attributes of the resources that are available in the network to choose a candidate path.</w:t>
      </w:r>
    </w:p>
    <w:p w:rsidR="00467BB6" w:rsidRDefault="00467BB6" w:rsidP="00467BB6"/>
    <w:p w:rsidR="00467BB6" w:rsidRDefault="00467BB6" w:rsidP="00467BB6">
      <w:r>
        <w:t xml:space="preserve">The first step of qualifying the request to insure it lies within the service envelope is relatively easy.  </w:t>
      </w:r>
    </w:p>
    <w:p w:rsidR="00467BB6" w:rsidRDefault="00467BB6" w:rsidP="00467BB6">
      <w:r>
        <w:t xml:space="preserve">   </w:t>
      </w:r>
    </w:p>
    <w:p w:rsidR="00467BB6" w:rsidRDefault="00467BB6" w:rsidP="00467BB6">
      <w:r>
        <w:t xml:space="preserve">The second step of relating the service characteristics to the available resources is more complex.   For instance, if the Service Definition specifies a </w:t>
      </w:r>
      <w:r w:rsidR="004A554F" w:rsidRPr="004A554F">
        <w:rPr>
          <w:i/>
        </w:rPr>
        <w:t>bandwidth</w:t>
      </w:r>
      <w:r>
        <w:t xml:space="preserve"> </w:t>
      </w:r>
      <w:r w:rsidR="004A554F">
        <w:t>attribute</w:t>
      </w:r>
      <w:r>
        <w:t xml:space="preserve"> with a service range of 10 to 1</w:t>
      </w:r>
      <w:r w:rsidR="004A554F">
        <w:t xml:space="preserve">000 Mbps </w:t>
      </w:r>
      <w:r>
        <w:t>and a conforming request is received asking for 500 Mbps, then the NSA must be able to intelligently search the topology database (the resources) for those path segments that have an available capacity of 500 Mbps, tentatively reserving resources and releasing them as potential path segments are pruned.</w:t>
      </w:r>
    </w:p>
    <w:p w:rsidR="00467BB6" w:rsidRDefault="00467BB6" w:rsidP="00467BB6"/>
    <w:p w:rsidR="00467BB6" w:rsidRDefault="00467BB6" w:rsidP="00467BB6">
      <w:r>
        <w:t>In NSI CS v1.</w:t>
      </w:r>
      <w:r w:rsidR="004A554F">
        <w:t>1</w:t>
      </w:r>
      <w:r>
        <w:t xml:space="preserve">, the Service Definitions are only used to qualify service requests.   </w:t>
      </w:r>
    </w:p>
    <w:p w:rsidR="00467BB6" w:rsidRDefault="00467BB6" w:rsidP="00467BB6"/>
    <w:p w:rsidR="00467BB6" w:rsidRPr="00853BF1" w:rsidRDefault="00467BB6" w:rsidP="00467BB6">
      <w:pPr>
        <w:rPr>
          <w:b/>
        </w:rPr>
      </w:pPr>
      <w:r w:rsidRPr="00853BF1">
        <w:rPr>
          <w:b/>
        </w:rPr>
        <w:t>NSI Service Definitions v1.</w:t>
      </w:r>
      <w:r w:rsidR="004A554F">
        <w:rPr>
          <w:b/>
        </w:rPr>
        <w:t>1</w:t>
      </w:r>
    </w:p>
    <w:p w:rsidR="00467BB6" w:rsidRDefault="00467BB6" w:rsidP="00467BB6"/>
    <w:p w:rsidR="00467BB6" w:rsidRDefault="00467BB6" w:rsidP="00467BB6">
      <w:r>
        <w:t>NSI v1.</w:t>
      </w:r>
      <w:r w:rsidR="004A554F">
        <w:t>1</w:t>
      </w:r>
      <w:r>
        <w:t xml:space="preserve"> uses the Service Definition to act as a template to fully specify a service request.   The basic form of a Service Definition is:</w:t>
      </w:r>
    </w:p>
    <w:p w:rsidR="00467BB6" w:rsidRDefault="00467BB6" w:rsidP="00467BB6"/>
    <w:p w:rsidR="00467BB6" w:rsidRDefault="00467BB6" w:rsidP="00467BB6">
      <w:r>
        <w:t>&lt;</w:t>
      </w:r>
      <w:proofErr w:type="spellStart"/>
      <w:proofErr w:type="gramStart"/>
      <w:r>
        <w:t>serviceDefinition</w:t>
      </w:r>
      <w:proofErr w:type="spellEnd"/>
      <w:proofErr w:type="gramEnd"/>
      <w:r>
        <w:t xml:space="preserve">&gt; </w:t>
      </w:r>
    </w:p>
    <w:p w:rsidR="00467BB6" w:rsidRDefault="00467BB6" w:rsidP="00467BB6">
      <w:pPr>
        <w:ind w:firstLine="720"/>
      </w:pPr>
      <w:r>
        <w:t>&lt;</w:t>
      </w:r>
      <w:proofErr w:type="spellStart"/>
      <w:proofErr w:type="gramStart"/>
      <w:r>
        <w:t>serviceNameDecl</w:t>
      </w:r>
      <w:proofErr w:type="spellEnd"/>
      <w:proofErr w:type="gramEnd"/>
      <w:r>
        <w:t>&gt;</w:t>
      </w:r>
    </w:p>
    <w:p w:rsidR="00467BB6" w:rsidRDefault="00467BB6" w:rsidP="00467BB6">
      <w:pPr>
        <w:ind w:firstLine="720"/>
      </w:pPr>
      <w:r>
        <w:t xml:space="preserve"> &lt;</w:t>
      </w:r>
      <w:proofErr w:type="spellStart"/>
      <w:proofErr w:type="gramStart"/>
      <w:r>
        <w:t>serviceDesc</w:t>
      </w:r>
      <w:proofErr w:type="spellEnd"/>
      <w:proofErr w:type="gramEnd"/>
      <w:r>
        <w:t xml:space="preserve">&gt; </w:t>
      </w:r>
    </w:p>
    <w:p w:rsidR="00467BB6" w:rsidRDefault="00467BB6" w:rsidP="00467BB6">
      <w:pPr>
        <w:ind w:firstLine="720"/>
      </w:pPr>
      <w:r>
        <w:t>&lt;</w:t>
      </w:r>
      <w:proofErr w:type="spellStart"/>
      <w:proofErr w:type="gramStart"/>
      <w:r>
        <w:t>serviceAttributeList</w:t>
      </w:r>
      <w:proofErr w:type="spellEnd"/>
      <w:proofErr w:type="gramEnd"/>
      <w:r>
        <w:t>&gt;</w:t>
      </w:r>
    </w:p>
    <w:p w:rsidR="00467BB6" w:rsidRDefault="00467BB6" w:rsidP="00467BB6">
      <w:r>
        <w:t>&lt;/</w:t>
      </w:r>
      <w:proofErr w:type="spellStart"/>
      <w:r>
        <w:t>serviceDefinition</w:t>
      </w:r>
      <w:proofErr w:type="spellEnd"/>
      <w:r>
        <w:t>&gt;</w:t>
      </w:r>
    </w:p>
    <w:p w:rsidR="00467BB6" w:rsidRDefault="00467BB6" w:rsidP="00467BB6"/>
    <w:p w:rsidR="00467BB6" w:rsidRDefault="00467BB6" w:rsidP="00467BB6">
      <w:r>
        <w:t xml:space="preserve">The Service </w:t>
      </w:r>
      <w:proofErr w:type="spellStart"/>
      <w:r>
        <w:t>Attibute</w:t>
      </w:r>
      <w:proofErr w:type="spellEnd"/>
      <w:r>
        <w:t xml:space="preserve"> </w:t>
      </w:r>
      <w:proofErr w:type="gramStart"/>
      <w:r>
        <w:t>list are</w:t>
      </w:r>
      <w:proofErr w:type="gramEnd"/>
      <w:r>
        <w:t xml:space="preserve"> of the general form:</w:t>
      </w:r>
    </w:p>
    <w:p w:rsidR="00467BB6" w:rsidRDefault="00467BB6" w:rsidP="00467BB6">
      <w:pPr>
        <w:ind w:firstLine="720"/>
      </w:pPr>
    </w:p>
    <w:p w:rsidR="00467BB6" w:rsidRDefault="00467BB6" w:rsidP="00467BB6">
      <w:pPr>
        <w:ind w:firstLine="720"/>
      </w:pPr>
      <w:r>
        <w:t>&lt;Attribute&gt;</w:t>
      </w:r>
    </w:p>
    <w:p w:rsidR="00467BB6" w:rsidRDefault="00467BB6" w:rsidP="00467BB6">
      <w:pPr>
        <w:ind w:firstLine="720"/>
      </w:pPr>
      <w:r>
        <w:tab/>
        <w:t>&lt;</w:t>
      </w:r>
      <w:proofErr w:type="spellStart"/>
      <w:r>
        <w:t>AttrName</w:t>
      </w:r>
      <w:proofErr w:type="spellEnd"/>
      <w:r>
        <w:t xml:space="preserve">&gt; </w:t>
      </w:r>
    </w:p>
    <w:p w:rsidR="00467BB6" w:rsidRDefault="00467BB6" w:rsidP="00467BB6">
      <w:pPr>
        <w:ind w:left="720" w:firstLine="720"/>
      </w:pPr>
      <w:r>
        <w:t>&lt;</w:t>
      </w:r>
      <w:proofErr w:type="spellStart"/>
      <w:r>
        <w:t>AttrValue</w:t>
      </w:r>
      <w:proofErr w:type="spellEnd"/>
      <w:r>
        <w:t>&gt;</w:t>
      </w:r>
    </w:p>
    <w:p w:rsidR="00467BB6" w:rsidRDefault="00467BB6" w:rsidP="00467BB6">
      <w:pPr>
        <w:ind w:left="720"/>
      </w:pPr>
      <w:r>
        <w:t>&lt;/</w:t>
      </w:r>
      <w:proofErr w:type="spellStart"/>
      <w:r>
        <w:t>AttrName</w:t>
      </w:r>
      <w:proofErr w:type="spellEnd"/>
      <w:r>
        <w:t xml:space="preserve">&gt;  </w:t>
      </w:r>
    </w:p>
    <w:p w:rsidR="00467BB6" w:rsidRDefault="00467BB6" w:rsidP="00467BB6"/>
    <w:p w:rsidR="00467BB6" w:rsidRDefault="00467BB6" w:rsidP="00467BB6">
      <w:r>
        <w:t>For NSI v1.</w:t>
      </w:r>
      <w:r w:rsidR="004A554F">
        <w:t>1</w:t>
      </w:r>
      <w:r>
        <w:t xml:space="preserve">, the Service Definition will be encoded as an XML document conformant to an XML Schema Definition. </w:t>
      </w:r>
    </w:p>
    <w:p w:rsidR="00467BB6" w:rsidRDefault="00467BB6" w:rsidP="00467BB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6905"/>
      </w:tblGrid>
      <w:tr w:rsidR="00467BB6" w:rsidTr="009251AC">
        <w:tc>
          <w:tcPr>
            <w:tcW w:w="1951" w:type="dxa"/>
          </w:tcPr>
          <w:p w:rsidR="00467BB6" w:rsidRDefault="00467BB6" w:rsidP="009251AC">
            <w:proofErr w:type="spellStart"/>
            <w:r>
              <w:t>ServiceDefinition</w:t>
            </w:r>
            <w:proofErr w:type="spellEnd"/>
          </w:p>
        </w:tc>
        <w:tc>
          <w:tcPr>
            <w:tcW w:w="6905" w:type="dxa"/>
          </w:tcPr>
          <w:p w:rsidR="00467BB6" w:rsidRDefault="00467BB6" w:rsidP="009251AC">
            <w:r>
              <w:t>Comprises the specifications that fully and completely define an NSI “Service”</w:t>
            </w:r>
          </w:p>
        </w:tc>
      </w:tr>
      <w:tr w:rsidR="00467BB6" w:rsidTr="009251AC">
        <w:tc>
          <w:tcPr>
            <w:tcW w:w="1951" w:type="dxa"/>
          </w:tcPr>
          <w:p w:rsidR="00467BB6" w:rsidRDefault="00467BB6" w:rsidP="009251AC">
            <w:proofErr w:type="spellStart"/>
            <w:r>
              <w:t>ServiceName</w:t>
            </w:r>
            <w:proofErr w:type="spellEnd"/>
          </w:p>
        </w:tc>
        <w:tc>
          <w:tcPr>
            <w:tcW w:w="6905" w:type="dxa"/>
          </w:tcPr>
          <w:p w:rsidR="00467BB6" w:rsidRDefault="00467BB6" w:rsidP="009251AC">
            <w:r>
              <w:t xml:space="preserve">A string that distinguishes the service described in this SD from other services that may also be offered in the same NSI network.  The name can be any length and may contain any characters printing characters. The name string carries no encoded information within an NSI context.  It is simply a string.  </w:t>
            </w:r>
            <w:proofErr w:type="gramStart"/>
            <w:r>
              <w:t>special</w:t>
            </w:r>
            <w:proofErr w:type="gramEnd"/>
            <w:r>
              <w:t xml:space="preserve"> characters are explicitly disallowed.  Multi-lingual service names may be supported </w:t>
            </w:r>
          </w:p>
        </w:tc>
      </w:tr>
      <w:tr w:rsidR="00467BB6" w:rsidTr="009251AC">
        <w:tc>
          <w:tcPr>
            <w:tcW w:w="1951" w:type="dxa"/>
          </w:tcPr>
          <w:p w:rsidR="00467BB6" w:rsidRDefault="00467BB6" w:rsidP="009251AC">
            <w:proofErr w:type="spellStart"/>
            <w:r>
              <w:t>ServiceDesc</w:t>
            </w:r>
            <w:proofErr w:type="spellEnd"/>
          </w:p>
        </w:tc>
        <w:tc>
          <w:tcPr>
            <w:tcW w:w="6905" w:type="dxa"/>
          </w:tcPr>
          <w:p w:rsidR="00467BB6" w:rsidRDefault="00467BB6" w:rsidP="009251AC">
            <w:r>
              <w:t>A textual description of the service, or alternatively a URN pointing to a file containing the textual description.</w:t>
            </w:r>
          </w:p>
        </w:tc>
      </w:tr>
      <w:tr w:rsidR="00467BB6" w:rsidTr="009251AC">
        <w:tc>
          <w:tcPr>
            <w:tcW w:w="1951" w:type="dxa"/>
          </w:tcPr>
          <w:p w:rsidR="00467BB6" w:rsidRDefault="00467BB6" w:rsidP="009251AC">
            <w:proofErr w:type="spellStart"/>
            <w:r>
              <w:t>ServiceAttributeList</w:t>
            </w:r>
            <w:proofErr w:type="spellEnd"/>
          </w:p>
        </w:tc>
        <w:tc>
          <w:tcPr>
            <w:tcW w:w="6905" w:type="dxa"/>
          </w:tcPr>
          <w:p w:rsidR="00467BB6" w:rsidRDefault="00467BB6" w:rsidP="009251AC">
            <w:r>
              <w:t xml:space="preserve">A list of attributes that fully specify the service being offered.   </w:t>
            </w:r>
          </w:p>
        </w:tc>
      </w:tr>
    </w:tbl>
    <w:p w:rsidR="00467BB6" w:rsidRDefault="00467BB6" w:rsidP="00467BB6">
      <w:pPr>
        <w:pStyle w:val="Caption"/>
        <w:jc w:val="center"/>
      </w:pPr>
      <w:r>
        <w:t xml:space="preserve">Table </w:t>
      </w:r>
      <w:fldSimple w:instr=" SEQ Table \* ARABIC ">
        <w:r w:rsidR="00430AD1">
          <w:rPr>
            <w:noProof/>
          </w:rPr>
          <w:t>5</w:t>
        </w:r>
      </w:fldSimple>
      <w:r>
        <w:t>: attributes of service definition</w:t>
      </w:r>
    </w:p>
    <w:p w:rsidR="00467BB6" w:rsidRDefault="00467BB6" w:rsidP="0028295D"/>
    <w:p w:rsidR="007F7C82" w:rsidRDefault="00A25750" w:rsidP="0028295D">
      <w:pPr>
        <w:pStyle w:val="Heading1"/>
      </w:pPr>
      <w:bookmarkStart w:id="78" w:name="_Toc5010630"/>
      <w:bookmarkStart w:id="79" w:name="_Toc130006544"/>
      <w:bookmarkStart w:id="80" w:name="_Toc312162365"/>
      <w:r>
        <w:lastRenderedPageBreak/>
        <w:t>Contributors</w:t>
      </w:r>
      <w:bookmarkEnd w:id="78"/>
      <w:bookmarkEnd w:id="79"/>
      <w:bookmarkEnd w:id="80"/>
    </w:p>
    <w:p w:rsidR="0028295D" w:rsidRDefault="00A25750" w:rsidP="0028295D">
      <w:r>
        <w:t>Chin Guok, ESNET</w:t>
      </w:r>
    </w:p>
    <w:p w:rsidR="00987946" w:rsidRDefault="00987946" w:rsidP="00987946">
      <w:r>
        <w:t>Jeroen van der Ham, University of Amsterdam</w:t>
      </w:r>
    </w:p>
    <w:p w:rsidR="0028295D" w:rsidRDefault="00A25750" w:rsidP="0028295D">
      <w:r w:rsidRPr="00EE7B77">
        <w:t>Radek Krzywania</w:t>
      </w:r>
      <w:r>
        <w:t>, PSNC</w:t>
      </w:r>
    </w:p>
    <w:p w:rsidR="0028295D" w:rsidRDefault="00A25750" w:rsidP="0028295D">
      <w:r>
        <w:t>Tomohiro Kudoh, AIST</w:t>
      </w:r>
    </w:p>
    <w:p w:rsidR="0028295D" w:rsidRDefault="00A25750" w:rsidP="0028295D">
      <w:r w:rsidRPr="00105A86">
        <w:t>John MacAuley</w:t>
      </w:r>
      <w:r>
        <w:t xml:space="preserve">, </w:t>
      </w:r>
      <w:proofErr w:type="spellStart"/>
      <w:r>
        <w:t>Surfnet</w:t>
      </w:r>
      <w:proofErr w:type="spellEnd"/>
    </w:p>
    <w:p w:rsidR="0028295D" w:rsidRDefault="00A25750" w:rsidP="0028295D">
      <w:r>
        <w:t>Takahiro Miyamoto, KDDI R&amp;D Laboratories</w:t>
      </w:r>
    </w:p>
    <w:p w:rsidR="0028295D" w:rsidRDefault="00A25750" w:rsidP="0028295D">
      <w:r>
        <w:t xml:space="preserve">Inder Monga, </w:t>
      </w:r>
      <w:proofErr w:type="spellStart"/>
      <w:r>
        <w:t>ESnet</w:t>
      </w:r>
      <w:proofErr w:type="spellEnd"/>
    </w:p>
    <w:p w:rsidR="0028295D" w:rsidRDefault="00A25750" w:rsidP="0028295D">
      <w:r>
        <w:t>Guy Roberts, DANTE</w:t>
      </w:r>
    </w:p>
    <w:p w:rsidR="0028295D" w:rsidRDefault="00A25750" w:rsidP="0028295D">
      <w:r>
        <w:t>Jerry Sobieski, NORDUNET</w:t>
      </w:r>
    </w:p>
    <w:p w:rsidR="0028295D" w:rsidRPr="00A12DD3" w:rsidRDefault="0028295D" w:rsidP="0028295D"/>
    <w:p w:rsidR="007F7C82" w:rsidRDefault="00A25750" w:rsidP="0028295D">
      <w:pPr>
        <w:pStyle w:val="Heading1"/>
      </w:pPr>
      <w:bookmarkStart w:id="81" w:name="_Toc5010631"/>
      <w:bookmarkStart w:id="82" w:name="_Toc130006545"/>
      <w:bookmarkStart w:id="83" w:name="_Toc312162366"/>
      <w:r>
        <w:t>Glossary</w:t>
      </w:r>
      <w:bookmarkEnd w:id="81"/>
      <w:bookmarkEnd w:id="82"/>
      <w:bookmarkEnd w:id="83"/>
    </w:p>
    <w:p w:rsidR="0028295D" w:rsidRPr="008520E0" w:rsidRDefault="0028295D" w:rsidP="0028295D">
      <w:pPr>
        <w:rPr>
          <w:rFonts w:cs="Arial"/>
          <w:color w:val="000000"/>
          <w:lang w:val="en-GB" w:eastAsia="en-GB"/>
        </w:rPr>
      </w:pPr>
    </w:p>
    <w:p w:rsidR="0028295D" w:rsidRPr="004955F3" w:rsidRDefault="00A25750" w:rsidP="0028295D">
      <w:pPr>
        <w:rPr>
          <w:lang w:val="en-GB" w:eastAsia="en-GB"/>
        </w:rPr>
      </w:pPr>
      <w:r w:rsidRPr="004955F3">
        <w:rPr>
          <w:lang w:val="en-GB" w:eastAsia="en-GB"/>
        </w:rPr>
        <w:t>Connection</w:t>
      </w:r>
    </w:p>
    <w:p w:rsidR="0028295D" w:rsidRPr="004955F3" w:rsidRDefault="00A25750" w:rsidP="0028295D">
      <w:pPr>
        <w:rPr>
          <w:lang w:val="en-GB" w:eastAsia="en-GB"/>
        </w:rPr>
      </w:pPr>
      <w:r w:rsidRPr="004955F3">
        <w:rPr>
          <w:lang w:val="en-GB" w:eastAsia="en-GB"/>
        </w:rPr>
        <w:t>A </w:t>
      </w:r>
      <w:r w:rsidRPr="004955F3">
        <w:rPr>
          <w:iCs/>
          <w:lang w:val="en-GB" w:eastAsia="en-GB"/>
        </w:rPr>
        <w:t>Connection </w:t>
      </w:r>
      <w:r w:rsidRPr="004955F3">
        <w:rPr>
          <w:lang w:val="en-GB" w:eastAsia="en-GB"/>
        </w:rPr>
        <w:t xml:space="preserve">is a conduit that transparently moves user information </w:t>
      </w:r>
      <w:r>
        <w:rPr>
          <w:lang w:val="en-GB" w:eastAsia="en-GB"/>
        </w:rPr>
        <w:t>between STPs across</w:t>
      </w:r>
      <w:r w:rsidRPr="004955F3">
        <w:rPr>
          <w:lang w:val="en-GB" w:eastAsia="en-GB"/>
        </w:rPr>
        <w:t xml:space="preserve"> a </w:t>
      </w:r>
      <w:r w:rsidRPr="004955F3">
        <w:rPr>
          <w:iCs/>
          <w:lang w:val="en-GB" w:eastAsia="en-GB"/>
        </w:rPr>
        <w:t>Network</w:t>
      </w:r>
      <w:r>
        <w:rPr>
          <w:iCs/>
          <w:lang w:val="en-GB" w:eastAsia="en-GB"/>
        </w:rPr>
        <w:t xml:space="preserve">. </w:t>
      </w:r>
      <w:r w:rsidRPr="004955F3">
        <w:rPr>
          <w:lang w:val="en-GB" w:eastAsia="en-GB"/>
        </w:rPr>
        <w:t xml:space="preserve">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Pr>
          <w:lang w:val="en-GB" w:eastAsia="en-GB"/>
        </w:rPr>
        <w:t>S</w:t>
      </w:r>
      <w:r w:rsidRPr="004955F3">
        <w:rPr>
          <w:lang w:val="en-GB" w:eastAsia="en-GB"/>
        </w:rPr>
        <w:t xml:space="preserve">ervice </w:t>
      </w:r>
      <w:r>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Pr>
          <w:lang w:val="en-GB" w:eastAsia="en-GB"/>
        </w:rPr>
        <w:t>on the Transport Plane is</w:t>
      </w:r>
      <w:r w:rsidRPr="004955F3">
        <w:rPr>
          <w:lang w:val="en-GB" w:eastAsia="en-GB"/>
        </w:rPr>
        <w:t xml:space="preserve"> identified by a </w:t>
      </w:r>
      <w:r w:rsidRPr="004955F3">
        <w:rPr>
          <w:iCs/>
          <w:lang w:val="en-GB" w:eastAsia="en-GB"/>
        </w:rPr>
        <w:t>Connection Identifier</w:t>
      </w:r>
      <w:r>
        <w:rPr>
          <w:lang w:val="en-GB" w:eastAsia="en-GB"/>
        </w:rPr>
        <w:t xml:space="preserve"> exchanged on the Service Plane.  Connections are unidirectional.</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Connection Service </w:t>
      </w:r>
    </w:p>
    <w:p w:rsidR="0028295D" w:rsidRPr="004955F3" w:rsidRDefault="00A25750" w:rsidP="0028295D">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28295D" w:rsidRDefault="0028295D" w:rsidP="0028295D">
      <w:pPr>
        <w:rPr>
          <w:lang w:val="en-GB" w:eastAsia="en-GB"/>
        </w:rPr>
      </w:pPr>
    </w:p>
    <w:p w:rsidR="00BD7E8B" w:rsidRPr="004955F3" w:rsidRDefault="00BD7E8B" w:rsidP="00BD7E8B">
      <w:pPr>
        <w:rPr>
          <w:lang w:val="en-GB" w:eastAsia="en-GB"/>
        </w:rPr>
      </w:pPr>
      <w:r w:rsidRPr="004955F3">
        <w:rPr>
          <w:lang w:val="en-GB" w:eastAsia="en-GB"/>
        </w:rPr>
        <w:t>Connection Service </w:t>
      </w:r>
      <w:r>
        <w:rPr>
          <w:lang w:val="en-GB" w:eastAsia="en-GB"/>
        </w:rPr>
        <w:t>Protocol</w:t>
      </w:r>
    </w:p>
    <w:p w:rsidR="00BD7E8B" w:rsidRPr="004955F3" w:rsidRDefault="00BD7E8B" w:rsidP="00BD7E8B">
      <w:pPr>
        <w:rPr>
          <w:iCs/>
          <w:lang w:val="en-GB" w:eastAsia="en-GB"/>
        </w:rPr>
      </w:pPr>
      <w:r w:rsidRPr="004955F3">
        <w:rPr>
          <w:lang w:val="en-GB" w:eastAsia="en-GB"/>
        </w:rPr>
        <w:t>A </w:t>
      </w:r>
      <w:r w:rsidRPr="004955F3">
        <w:rPr>
          <w:iCs/>
          <w:lang w:val="en-GB" w:eastAsia="en-GB"/>
        </w:rPr>
        <w:t>Connection Service</w:t>
      </w:r>
      <w:r>
        <w:rPr>
          <w:iCs/>
          <w:lang w:val="en-GB" w:eastAsia="en-GB"/>
        </w:rPr>
        <w:t xml:space="preserve"> Protocol</w:t>
      </w:r>
      <w:r w:rsidRPr="004955F3">
        <w:rPr>
          <w:lang w:val="en-GB" w:eastAsia="en-GB"/>
        </w:rPr>
        <w:t xml:space="preserve"> is </w:t>
      </w:r>
      <w:r>
        <w:rPr>
          <w:lang w:val="en-GB" w:eastAsia="en-GB"/>
        </w:rPr>
        <w:t>the protocol that describes the messages and associated attributes that are exchanged between RA and PA.</w:t>
      </w:r>
    </w:p>
    <w:p w:rsidR="00BD7E8B" w:rsidRPr="004955F3" w:rsidRDefault="00BD7E8B" w:rsidP="0028295D">
      <w:pPr>
        <w:rPr>
          <w:lang w:val="en-GB" w:eastAsia="en-GB"/>
        </w:rPr>
      </w:pPr>
    </w:p>
    <w:p w:rsidR="0028295D" w:rsidRPr="004955F3" w:rsidRDefault="00A25750" w:rsidP="0028295D">
      <w:pPr>
        <w:rPr>
          <w:lang w:val="en-GB" w:eastAsia="en-GB"/>
        </w:rPr>
      </w:pPr>
      <w:r w:rsidRPr="004955F3">
        <w:rPr>
          <w:lang w:val="en-GB" w:eastAsia="en-GB"/>
        </w:rPr>
        <w:t>Control and Management Planes</w:t>
      </w:r>
    </w:p>
    <w:p w:rsidR="0028295D" w:rsidRDefault="00A25750" w:rsidP="0028295D">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4A1B62" w:rsidRDefault="004A1B62" w:rsidP="0028295D">
      <w:pPr>
        <w:rPr>
          <w:lang w:val="en-GB" w:eastAsia="en-GB"/>
        </w:rPr>
      </w:pPr>
    </w:p>
    <w:p w:rsidR="004A1B62" w:rsidRDefault="004A1B62" w:rsidP="0028295D">
      <w:pPr>
        <w:rPr>
          <w:lang w:val="en-GB" w:eastAsia="en-GB"/>
        </w:rPr>
      </w:pPr>
      <w:r>
        <w:rPr>
          <w:lang w:val="en-GB" w:eastAsia="en-GB"/>
        </w:rPr>
        <w:t>Data</w:t>
      </w:r>
      <w:r w:rsidR="000A6711">
        <w:rPr>
          <w:lang w:val="en-GB" w:eastAsia="en-GB"/>
        </w:rPr>
        <w:t xml:space="preserve"> </w:t>
      </w:r>
      <w:r>
        <w:rPr>
          <w:lang w:val="en-GB" w:eastAsia="en-GB"/>
        </w:rPr>
        <w:t>Plane</w:t>
      </w:r>
    </w:p>
    <w:p w:rsidR="004A1B62" w:rsidRPr="004955F3" w:rsidRDefault="004A1B62" w:rsidP="0028295D">
      <w:pPr>
        <w:rPr>
          <w:lang w:val="en-GB" w:eastAsia="en-GB"/>
        </w:rPr>
      </w:pPr>
      <w:r>
        <w:rPr>
          <w:lang w:val="en-GB" w:eastAsia="en-GB"/>
        </w:rPr>
        <w:t>The Data-Plane refers to the infrastructure that carries the physical instance of the Connection, e.g. the Ethernet switches that deliver the circuit.</w:t>
      </w:r>
    </w:p>
    <w:p w:rsidR="0028295D" w:rsidRDefault="0028295D" w:rsidP="0028295D">
      <w:pPr>
        <w:rPr>
          <w:lang w:val="en-GB" w:eastAsia="en-GB"/>
        </w:rPr>
      </w:pPr>
    </w:p>
    <w:p w:rsidR="0028295D" w:rsidRDefault="00A25750" w:rsidP="0028295D">
      <w:r>
        <w:t>Edge Point</w:t>
      </w:r>
    </w:p>
    <w:p w:rsidR="0028295D" w:rsidRDefault="00A25750" w:rsidP="0028295D">
      <w:r>
        <w:t xml:space="preserve">A network resource that resides at the boundary of an intra-network topology, this may include for example a connector on a distribution frame, a port on an Ethernet switch, or a connector at the end of a </w:t>
      </w:r>
      <w:proofErr w:type="spellStart"/>
      <w:r>
        <w:t>fibre</w:t>
      </w:r>
      <w:proofErr w:type="spellEnd"/>
      <w:r>
        <w:t>.</w:t>
      </w:r>
    </w:p>
    <w:p w:rsidR="0028295D" w:rsidRDefault="0028295D" w:rsidP="0028295D">
      <w:pPr>
        <w:rPr>
          <w:lang w:val="en-GB" w:eastAsia="en-GB"/>
        </w:rPr>
      </w:pPr>
    </w:p>
    <w:p w:rsidR="0028295D" w:rsidRDefault="00A25750" w:rsidP="0028295D">
      <w:pPr>
        <w:rPr>
          <w:lang w:val="en-GB" w:eastAsia="en-GB"/>
        </w:rPr>
      </w:pPr>
      <w:r>
        <w:rPr>
          <w:lang w:val="en-GB" w:eastAsia="en-GB"/>
        </w:rPr>
        <w:t>Inter-Network Topology</w:t>
      </w:r>
    </w:p>
    <w:p w:rsidR="0028295D" w:rsidRDefault="00A25750" w:rsidP="0028295D">
      <w:pPr>
        <w:rPr>
          <w:lang w:val="en-GB" w:eastAsia="en-GB"/>
        </w:rPr>
      </w:pPr>
      <w:r>
        <w:rPr>
          <w:lang w:val="en-GB" w:eastAsia="en-GB"/>
        </w:rPr>
        <w:t>This is a topological description of a set of Networks and their transfer functions, and the connectivity between Networks.</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Pr>
          <w:iCs/>
          <w:lang w:val="en-GB" w:eastAsia="en-GB"/>
        </w:rPr>
        <w:t xml:space="preserve"> is an Inter-Network topology object that describes </w:t>
      </w:r>
      <w:r>
        <w:rPr>
          <w:lang w:val="en-GB" w:eastAsia="en-GB"/>
        </w:rPr>
        <w:t>a set of STPs with a Transfer Function between STPs.</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Network Resource Manager (NRM)</w:t>
      </w:r>
    </w:p>
    <w:p w:rsidR="0028295D" w:rsidRPr="004955F3" w:rsidRDefault="00A25750" w:rsidP="0028295D">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set of transport resources and has ultimate responsibility for authorizing and managing the use of these resources. </w:t>
      </w:r>
      <w:r>
        <w:rPr>
          <w:lang w:val="en-GB" w:eastAsia="en-GB"/>
        </w:rPr>
        <w:t>Each NRM is always associated with a single NSA.</w:t>
      </w:r>
    </w:p>
    <w:p w:rsidR="0028295D" w:rsidRPr="004955F3" w:rsidRDefault="00A25750" w:rsidP="0028295D">
      <w:pPr>
        <w:rPr>
          <w:lang w:val="en-GB" w:eastAsia="en-GB"/>
        </w:rPr>
      </w:pPr>
      <w:r w:rsidRPr="004955F3">
        <w:rPr>
          <w:lang w:val="en-GB" w:eastAsia="en-GB"/>
        </w:rPr>
        <w:t xml:space="preserve"> </w:t>
      </w:r>
    </w:p>
    <w:p w:rsidR="0028295D" w:rsidRDefault="00A25750" w:rsidP="0028295D">
      <w:pPr>
        <w:rPr>
          <w:lang w:val="en-GB" w:eastAsia="en-GB"/>
        </w:rPr>
      </w:pPr>
      <w:r w:rsidRPr="004955F3">
        <w:rPr>
          <w:lang w:val="en-GB" w:eastAsia="en-GB"/>
        </w:rPr>
        <w:t>Network Service</w:t>
      </w:r>
      <w:r>
        <w:rPr>
          <w:lang w:val="en-GB" w:eastAsia="en-GB"/>
        </w:rPr>
        <w:t>s</w:t>
      </w:r>
    </w:p>
    <w:p w:rsidR="0028295D" w:rsidRPr="004955F3" w:rsidRDefault="00A25750" w:rsidP="0028295D">
      <w:pPr>
        <w:rPr>
          <w:lang w:val="en-GB" w:eastAsia="en-GB"/>
        </w:rPr>
      </w:pPr>
      <w:r>
        <w:rPr>
          <w:lang w:val="en-GB" w:eastAsia="en-GB"/>
        </w:rPr>
        <w:lastRenderedPageBreak/>
        <w:t>Network Services are the services offered by an NSA.   Each NSA will support one or more Network Services.</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Network Service Agent (NSA)</w:t>
      </w:r>
    </w:p>
    <w:p w:rsidR="0028295D" w:rsidRPr="004955F3" w:rsidRDefault="00A25750" w:rsidP="0028295D">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Network Service Interface (NSI)</w:t>
      </w:r>
    </w:p>
    <w:p w:rsidR="0028295D" w:rsidRPr="004955F3" w:rsidRDefault="00A25750" w:rsidP="0028295D">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28295D" w:rsidRDefault="0028295D" w:rsidP="0028295D">
      <w:pPr>
        <w:rPr>
          <w:lang w:val="en-GB" w:eastAsia="en-GB"/>
        </w:rPr>
      </w:pPr>
    </w:p>
    <w:p w:rsidR="0028295D" w:rsidRDefault="00A25750" w:rsidP="0028295D">
      <w:pPr>
        <w:rPr>
          <w:lang w:val="en-GB" w:eastAsia="en-GB"/>
        </w:rPr>
      </w:pPr>
      <w:r>
        <w:rPr>
          <w:lang w:val="en-GB" w:eastAsia="en-GB"/>
        </w:rPr>
        <w:t>Network Services Framework</w:t>
      </w:r>
      <w:r w:rsidR="00105E40">
        <w:rPr>
          <w:lang w:val="en-GB" w:eastAsia="en-GB"/>
        </w:rPr>
        <w:t xml:space="preserve"> (NSF)</w:t>
      </w:r>
    </w:p>
    <w:p w:rsidR="0028295D" w:rsidRDefault="00A25750" w:rsidP="0028295D">
      <w:pPr>
        <w:rPr>
          <w:lang w:val="en-GB" w:eastAsia="en-GB"/>
        </w:rPr>
      </w:pPr>
      <w:r>
        <w:rPr>
          <w:lang w:val="en-GB" w:eastAsia="en-GB"/>
        </w:rPr>
        <w:t>The Network Services framework describes a NSI message based platform capable of supporting a range of Network Services.</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NSI Message</w:t>
      </w:r>
    </w:p>
    <w:p w:rsidR="0028295D" w:rsidRPr="004955F3" w:rsidRDefault="00A25750" w:rsidP="0028295D">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105E40" w:rsidRDefault="00105E40" w:rsidP="0028295D">
      <w:pPr>
        <w:rPr>
          <w:lang w:val="en-GB" w:eastAsia="en-GB"/>
        </w:rPr>
      </w:pPr>
    </w:p>
    <w:p w:rsidR="00276D84" w:rsidRDefault="004D2EEC" w:rsidP="0028295D">
      <w:pPr>
        <w:rPr>
          <w:lang w:val="en-GB" w:eastAsia="en-GB"/>
        </w:rPr>
      </w:pPr>
      <w:r>
        <w:rPr>
          <w:lang w:val="en-GB" w:eastAsia="en-GB"/>
        </w:rPr>
        <w:t>Provision/</w:t>
      </w:r>
      <w:r w:rsidR="00276D84">
        <w:rPr>
          <w:lang w:val="en-GB" w:eastAsia="en-GB"/>
        </w:rPr>
        <w:t>Provisioning</w:t>
      </w:r>
      <w:r w:rsidR="00CA37DE">
        <w:rPr>
          <w:lang w:val="en-GB" w:eastAsia="en-GB"/>
        </w:rPr>
        <w:t>/Provisioned</w:t>
      </w:r>
    </w:p>
    <w:p w:rsidR="00276D84" w:rsidRDefault="00276D84" w:rsidP="0028295D">
      <w:pPr>
        <w:rPr>
          <w:lang w:val="en-GB" w:eastAsia="en-GB"/>
        </w:rPr>
      </w:pPr>
      <w:r>
        <w:rPr>
          <w:lang w:val="en-GB" w:eastAsia="en-GB"/>
        </w:rPr>
        <w:t xml:space="preserve">Provisioning is the process of creating the physical instance of a Connection in the </w:t>
      </w:r>
      <w:r w:rsidR="004A1B62">
        <w:rPr>
          <w:lang w:val="en-GB" w:eastAsia="en-GB"/>
        </w:rPr>
        <w:t>data plane</w:t>
      </w:r>
      <w:r>
        <w:rPr>
          <w:lang w:val="en-GB" w:eastAsia="en-GB"/>
        </w:rPr>
        <w:t xml:space="preserve">. </w:t>
      </w:r>
      <w:r w:rsidR="004C7E00">
        <w:rPr>
          <w:lang w:val="en-GB" w:eastAsia="en-GB"/>
        </w:rPr>
        <w:t>A Provisioned Connection is ready to carry user data.</w:t>
      </w:r>
      <w:r w:rsidR="00CA37DE">
        <w:rPr>
          <w:lang w:val="en-GB" w:eastAsia="en-GB"/>
        </w:rPr>
        <w:t xml:space="preserve">  </w:t>
      </w:r>
      <w:r w:rsidR="004A1B62">
        <w:rPr>
          <w:lang w:val="en-GB" w:eastAsia="en-GB"/>
        </w:rPr>
        <w:t>This term has a formal definition in the CS state-machine.</w:t>
      </w:r>
    </w:p>
    <w:p w:rsidR="00276D84" w:rsidRPr="004955F3" w:rsidRDefault="00276D84" w:rsidP="0028295D">
      <w:pPr>
        <w:rPr>
          <w:lang w:val="en-GB" w:eastAsia="en-GB"/>
        </w:rPr>
      </w:pPr>
    </w:p>
    <w:p w:rsidR="0028295D" w:rsidRPr="004955F3" w:rsidRDefault="00A25750" w:rsidP="0028295D">
      <w:pPr>
        <w:rPr>
          <w:lang w:val="en-GB" w:eastAsia="en-GB"/>
        </w:rPr>
      </w:pPr>
      <w:r w:rsidRPr="004955F3">
        <w:rPr>
          <w:lang w:val="en-GB" w:eastAsia="en-GB"/>
        </w:rPr>
        <w:t>Requester/ Provider NSA</w:t>
      </w:r>
      <w:r w:rsidR="004D2EEC">
        <w:rPr>
          <w:lang w:val="en-GB" w:eastAsia="en-GB"/>
        </w:rPr>
        <w:t xml:space="preserve"> (RA/PA)</w:t>
      </w:r>
    </w:p>
    <w:p w:rsidR="0028295D" w:rsidRPr="004955F3" w:rsidRDefault="00A25750" w:rsidP="0028295D">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r>
        <w:rPr>
          <w:lang w:val="en-GB" w:eastAsia="en-GB"/>
        </w:rPr>
        <w:t xml:space="preserve"> A particular NSA may act in different roles at different interfaces.</w:t>
      </w:r>
    </w:p>
    <w:p w:rsidR="0028295D" w:rsidRDefault="0028295D" w:rsidP="0028295D">
      <w:pPr>
        <w:rPr>
          <w:lang w:val="en-GB" w:eastAsia="en-GB"/>
        </w:rPr>
      </w:pPr>
    </w:p>
    <w:p w:rsidR="004D2EEC" w:rsidRDefault="004D2EEC" w:rsidP="0028295D">
      <w:pPr>
        <w:rPr>
          <w:lang w:val="en-GB" w:eastAsia="en-GB"/>
        </w:rPr>
      </w:pPr>
      <w:r>
        <w:rPr>
          <w:lang w:val="en-GB" w:eastAsia="en-GB"/>
        </w:rPr>
        <w:t>Release/Releasing/Released</w:t>
      </w:r>
    </w:p>
    <w:p w:rsidR="004D2EEC" w:rsidRDefault="004D2EEC" w:rsidP="0028295D">
      <w:pPr>
        <w:rPr>
          <w:lang w:val="en-GB" w:eastAsia="en-GB"/>
        </w:rPr>
      </w:pPr>
      <w:r>
        <w:rPr>
          <w:lang w:val="en-GB" w:eastAsia="en-GB"/>
        </w:rPr>
        <w:t xml:space="preserve">Releasing is the process of de-provisioning resources on the data-plane.  When </w:t>
      </w:r>
      <w:r w:rsidR="004A1B62">
        <w:rPr>
          <w:lang w:val="en-GB" w:eastAsia="en-GB"/>
        </w:rPr>
        <w:t xml:space="preserve">a Connection is </w:t>
      </w:r>
      <w:proofErr w:type="gramStart"/>
      <w:r>
        <w:rPr>
          <w:lang w:val="en-GB" w:eastAsia="en-GB"/>
        </w:rPr>
        <w:t>Released</w:t>
      </w:r>
      <w:proofErr w:type="gramEnd"/>
      <w:r w:rsidR="004A1B62">
        <w:rPr>
          <w:lang w:val="en-GB" w:eastAsia="en-GB"/>
        </w:rPr>
        <w:t xml:space="preserve"> on the data-plane,</w:t>
      </w:r>
      <w:r>
        <w:rPr>
          <w:lang w:val="en-GB" w:eastAsia="en-GB"/>
        </w:rPr>
        <w:t xml:space="preserve"> the Reservation is retained.</w:t>
      </w:r>
      <w:r w:rsidR="004A1B62">
        <w:rPr>
          <w:lang w:val="en-GB" w:eastAsia="en-GB"/>
        </w:rPr>
        <w:t xml:space="preserve"> This term has a formal definition in the CS state-machine.</w:t>
      </w:r>
    </w:p>
    <w:p w:rsidR="004D2EEC" w:rsidRDefault="004D2EEC" w:rsidP="0028295D">
      <w:pPr>
        <w:rPr>
          <w:lang w:val="en-GB" w:eastAsia="en-GB"/>
        </w:rPr>
      </w:pPr>
    </w:p>
    <w:p w:rsidR="00F53315" w:rsidRDefault="004D2EEC" w:rsidP="00105E40">
      <w:pPr>
        <w:rPr>
          <w:lang w:val="en-GB" w:eastAsia="en-GB"/>
        </w:rPr>
      </w:pPr>
      <w:r>
        <w:rPr>
          <w:lang w:val="en-GB" w:eastAsia="en-GB"/>
        </w:rPr>
        <w:t>Reserve/</w:t>
      </w:r>
      <w:r w:rsidR="00CA37DE">
        <w:rPr>
          <w:lang w:val="en-GB" w:eastAsia="en-GB"/>
        </w:rPr>
        <w:t>Reserving/</w:t>
      </w:r>
      <w:r w:rsidR="00F53315">
        <w:rPr>
          <w:lang w:val="en-GB" w:eastAsia="en-GB"/>
        </w:rPr>
        <w:t>Reservation</w:t>
      </w:r>
    </w:p>
    <w:p w:rsidR="00CA37DE" w:rsidRDefault="00F53315" w:rsidP="0028295D">
      <w:pPr>
        <w:rPr>
          <w:lang w:val="en-GB" w:eastAsia="en-GB"/>
        </w:rPr>
      </w:pPr>
      <w:r>
        <w:rPr>
          <w:lang w:val="en-GB" w:eastAsia="en-GB"/>
        </w:rPr>
        <w:t xml:space="preserve">A Provider Agent holds a Connection Reservation.  This Reservation has start and end times, ingress and egress STPs and an associated set of additional local resources necessary to build the Connection locally. </w:t>
      </w:r>
      <w:r w:rsidR="00CA37DE">
        <w:rPr>
          <w:lang w:val="en-GB" w:eastAsia="en-GB"/>
        </w:rPr>
        <w:t xml:space="preserve"> </w:t>
      </w:r>
      <w:r w:rsidR="004A1B62">
        <w:rPr>
          <w:lang w:val="en-GB" w:eastAsia="en-GB"/>
        </w:rPr>
        <w:t>This term has a formal definition in the CS state-machine.</w:t>
      </w:r>
    </w:p>
    <w:p w:rsidR="00CA37DE" w:rsidRDefault="00CA37DE" w:rsidP="0028295D">
      <w:pPr>
        <w:rPr>
          <w:lang w:val="en-GB" w:eastAsia="en-GB"/>
        </w:rPr>
      </w:pPr>
    </w:p>
    <w:p w:rsidR="0028295D" w:rsidRPr="004955F3" w:rsidRDefault="00A25750" w:rsidP="0028295D">
      <w:pPr>
        <w:rPr>
          <w:lang w:val="en-GB" w:eastAsia="en-GB"/>
        </w:rPr>
      </w:pPr>
      <w:r w:rsidRPr="004955F3">
        <w:rPr>
          <w:lang w:val="en-GB" w:eastAsia="en-GB"/>
        </w:rPr>
        <w:t>Service Definition</w:t>
      </w:r>
    </w:p>
    <w:p w:rsidR="0028295D" w:rsidRPr="004955F3" w:rsidRDefault="00A25750" w:rsidP="0028295D">
      <w:pPr>
        <w:rPr>
          <w:lang w:val="en-GB" w:eastAsia="en-GB"/>
        </w:rPr>
      </w:pPr>
      <w:r>
        <w:t>The Service Definition consists of a set of attributes that formally and explicitly define the complete scope of a service offering</w:t>
      </w:r>
      <w:r w:rsidRPr="004955F3">
        <w:rPr>
          <w:rStyle w:val="apple-style-span"/>
          <w:rFonts w:cs="Arial"/>
          <w:color w:val="000000"/>
        </w:rPr>
        <w:t xml:space="preserve">.  </w:t>
      </w:r>
      <w:r>
        <w:rPr>
          <w:rStyle w:val="apple-style-span"/>
          <w:rFonts w:cs="Arial"/>
          <w:color w:val="000000"/>
        </w:rPr>
        <w:t>Each provider defines its service with an SD, each request identifies requirements in terms of SD attributes, and e</w:t>
      </w:r>
      <w:r w:rsidRPr="004955F3">
        <w:rPr>
          <w:rStyle w:val="apple-style-span"/>
          <w:rFonts w:cs="Arial"/>
          <w:color w:val="000000"/>
        </w:rPr>
        <w:t>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r>
        <w:rPr>
          <w:rStyle w:val="apple-style-span"/>
          <w:rFonts w:cs="Arial"/>
          <w:color w:val="000000"/>
        </w:rPr>
        <w:t>.</w:t>
      </w:r>
    </w:p>
    <w:p w:rsidR="0028295D" w:rsidRDefault="0028295D" w:rsidP="0028295D">
      <w:pPr>
        <w:rPr>
          <w:lang w:val="en-GB" w:eastAsia="en-GB"/>
        </w:rPr>
      </w:pPr>
    </w:p>
    <w:p w:rsidR="00812238" w:rsidRDefault="00812238" w:rsidP="00812238">
      <w:pPr>
        <w:rPr>
          <w:lang w:val="en-GB" w:eastAsia="en-GB"/>
        </w:rPr>
      </w:pPr>
      <w:r>
        <w:rPr>
          <w:lang w:val="en-GB" w:eastAsia="en-GB"/>
        </w:rPr>
        <w:t>Service Demarcation Point (SDP)</w:t>
      </w:r>
    </w:p>
    <w:p w:rsidR="00812238" w:rsidRDefault="00812238" w:rsidP="00812238">
      <w:r>
        <w:t xml:space="preserve">Service </w:t>
      </w:r>
      <w:r>
        <w:rPr>
          <w:lang w:val="en-GB" w:eastAsia="en-GB"/>
        </w:rPr>
        <w:t xml:space="preserve">Demarcation </w:t>
      </w:r>
      <w:r>
        <w:t>Points (STPs) identify a grouping of two Edge Points at the boundary between t</w:t>
      </w:r>
      <w:r w:rsidR="00771F7B">
        <w:t>w</w:t>
      </w:r>
      <w:r>
        <w:t>o Networks.</w:t>
      </w:r>
    </w:p>
    <w:p w:rsidR="00812238" w:rsidRDefault="00812238" w:rsidP="0028295D">
      <w:pPr>
        <w:rPr>
          <w:lang w:val="en-GB" w:eastAsia="en-GB"/>
        </w:rPr>
      </w:pPr>
    </w:p>
    <w:p w:rsidR="0028295D" w:rsidRDefault="00A25750" w:rsidP="0028295D">
      <w:pPr>
        <w:rPr>
          <w:lang w:val="en-GB" w:eastAsia="en-GB"/>
        </w:rPr>
      </w:pPr>
      <w:r>
        <w:rPr>
          <w:lang w:val="en-GB" w:eastAsia="en-GB"/>
        </w:rPr>
        <w:t>Service Termination Point (STP)</w:t>
      </w:r>
    </w:p>
    <w:p w:rsidR="0028295D" w:rsidRDefault="00A25750" w:rsidP="0028295D">
      <w:r>
        <w:t>Service Termination Points (S</w:t>
      </w:r>
      <w:r w:rsidR="00771F7B">
        <w:t>TPs) identify the Edge Points of a Network in</w:t>
      </w:r>
      <w:r>
        <w:t xml:space="preserve"> the intra-network topology.</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Service Plane</w:t>
      </w:r>
    </w:p>
    <w:p w:rsidR="0028295D" w:rsidRPr="004955F3" w:rsidRDefault="00A25750" w:rsidP="0028295D">
      <w:pPr>
        <w:rPr>
          <w:lang w:val="en-GB" w:eastAsia="en-GB"/>
        </w:rPr>
      </w:pPr>
      <w:r w:rsidRPr="004955F3">
        <w:rPr>
          <w:lang w:val="en-GB" w:eastAsia="en-GB"/>
        </w:rPr>
        <w:lastRenderedPageBreak/>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xml:space="preserve"> contains </w:t>
      </w:r>
      <w:r>
        <w:rPr>
          <w:lang w:val="en-GB" w:eastAsia="en-GB"/>
        </w:rPr>
        <w:t xml:space="preserve">a </w:t>
      </w:r>
      <w:r w:rsidRPr="004955F3">
        <w:rPr>
          <w:lang w:val="en-GB" w:eastAsia="en-GB"/>
        </w:rPr>
        <w:t>set </w:t>
      </w:r>
      <w:r>
        <w:rPr>
          <w:lang w:val="en-GB" w:eastAsia="en-GB"/>
        </w:rPr>
        <w:t xml:space="preserve">of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28295D" w:rsidRDefault="0028295D" w:rsidP="0028295D">
      <w:pPr>
        <w:rPr>
          <w:lang w:val="en-GB" w:eastAsia="en-GB"/>
        </w:rPr>
      </w:pPr>
    </w:p>
    <w:p w:rsidR="004D2EEC" w:rsidRDefault="004D2EEC" w:rsidP="0028295D">
      <w:pPr>
        <w:rPr>
          <w:lang w:val="en-GB" w:eastAsia="en-GB"/>
        </w:rPr>
      </w:pPr>
      <w:r>
        <w:rPr>
          <w:lang w:val="en-GB" w:eastAsia="en-GB"/>
        </w:rPr>
        <w:t>Terminate/Terminating/Terminated</w:t>
      </w:r>
    </w:p>
    <w:p w:rsidR="004D2EEC" w:rsidRDefault="004D2EEC" w:rsidP="0028295D">
      <w:pPr>
        <w:rPr>
          <w:lang w:val="en-GB" w:eastAsia="en-GB"/>
        </w:rPr>
      </w:pPr>
      <w:r>
        <w:rPr>
          <w:lang w:val="en-GB" w:eastAsia="en-GB"/>
        </w:rPr>
        <w:t>Terminating is the process</w:t>
      </w:r>
      <w:r w:rsidR="00231B34">
        <w:rPr>
          <w:lang w:val="en-GB" w:eastAsia="en-GB"/>
        </w:rPr>
        <w:t xml:space="preserve"> which will completely remove a Reservation and Release any associated Connections.</w:t>
      </w:r>
      <w:r w:rsidR="004A1B62">
        <w:rPr>
          <w:lang w:val="en-GB" w:eastAsia="en-GB"/>
        </w:rPr>
        <w:t xml:space="preserve">  This term has a formal definition in the CS state-machine.</w:t>
      </w:r>
    </w:p>
    <w:p w:rsidR="004D2EEC" w:rsidRPr="004955F3" w:rsidRDefault="004D2EEC" w:rsidP="0028295D">
      <w:pPr>
        <w:rPr>
          <w:lang w:val="en-GB" w:eastAsia="en-GB"/>
        </w:rPr>
      </w:pPr>
    </w:p>
    <w:p w:rsidR="0028295D" w:rsidRPr="004955F3" w:rsidRDefault="00A25750" w:rsidP="0028295D">
      <w:pPr>
        <w:rPr>
          <w:lang w:val="en-GB" w:eastAsia="en-GB"/>
        </w:rPr>
      </w:pPr>
      <w:r w:rsidRPr="004955F3">
        <w:rPr>
          <w:lang w:val="en-GB" w:eastAsia="en-GB"/>
        </w:rPr>
        <w:t>Transport Plane</w:t>
      </w:r>
    </w:p>
    <w:p w:rsidR="0028295D" w:rsidRPr="004955F3" w:rsidRDefault="00A25750" w:rsidP="0028295D">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Pr>
          <w:lang w:val="en-GB" w:eastAsia="en-GB"/>
        </w:rPr>
        <w:t>transport equipment and associated</w:t>
      </w:r>
      <w:r w:rsidRPr="004955F3">
        <w:rPr>
          <w:lang w:val="en-GB" w:eastAsia="en-GB"/>
        </w:rPr>
        <w:t xml:space="preserve"> resources that </w:t>
      </w:r>
      <w:r>
        <w:rPr>
          <w:lang w:val="en-GB" w:eastAsia="en-GB"/>
        </w:rPr>
        <w:t>carry</w:t>
      </w:r>
      <w:r w:rsidRPr="004955F3">
        <w:rPr>
          <w:lang w:val="en-GB" w:eastAsia="en-GB"/>
        </w:rPr>
        <w:t xml:space="preserve"> user data through the network.  </w:t>
      </w:r>
    </w:p>
    <w:p w:rsidR="0028295D" w:rsidRPr="004955F3" w:rsidRDefault="0028295D">
      <w:pPr>
        <w:rPr>
          <w:lang w:val="en-GB" w:eastAsia="en-GB"/>
        </w:rPr>
      </w:pPr>
    </w:p>
    <w:p w:rsidR="0028295D" w:rsidRDefault="0028295D"/>
    <w:p w:rsidR="007F7C82" w:rsidRDefault="00A25750" w:rsidP="0028295D">
      <w:pPr>
        <w:pStyle w:val="Heading1"/>
      </w:pPr>
      <w:bookmarkStart w:id="84" w:name="_Toc526008660"/>
      <w:bookmarkStart w:id="85" w:name="_Toc5010632"/>
      <w:bookmarkStart w:id="86" w:name="_Toc130006546"/>
      <w:bookmarkStart w:id="87" w:name="_Toc312162367"/>
      <w:r>
        <w:t>Intellectual Property Statement</w:t>
      </w:r>
      <w:bookmarkEnd w:id="84"/>
      <w:bookmarkEnd w:id="85"/>
      <w:bookmarkEnd w:id="86"/>
      <w:bookmarkEnd w:id="87"/>
    </w:p>
    <w:p w:rsidR="007F7C82" w:rsidRDefault="007F7C82" w:rsidP="0028295D"/>
    <w:p w:rsidR="007F7C82" w:rsidRDefault="00A25750" w:rsidP="0028295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28295D">
      <w:pPr>
        <w:rPr>
          <w:lang w:eastAsia="zh-CN"/>
        </w:rPr>
      </w:pPr>
    </w:p>
    <w:p w:rsidR="007F7C82" w:rsidRDefault="00A25750" w:rsidP="0028295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28295D"/>
    <w:p w:rsidR="007F7C82" w:rsidRDefault="00A25750" w:rsidP="0028295D">
      <w:pPr>
        <w:pStyle w:val="Heading1"/>
      </w:pPr>
      <w:bookmarkStart w:id="88" w:name="_Toc5010633"/>
      <w:bookmarkStart w:id="89" w:name="_Toc130006547"/>
      <w:bookmarkStart w:id="90" w:name="_Toc526008661"/>
      <w:bookmarkStart w:id="91" w:name="_Toc312162368"/>
      <w:r>
        <w:t>Disclaimer</w:t>
      </w:r>
      <w:bookmarkEnd w:id="88"/>
      <w:bookmarkEnd w:id="89"/>
      <w:bookmarkEnd w:id="91"/>
    </w:p>
    <w:p w:rsidR="007F7C82" w:rsidRDefault="00A25750" w:rsidP="0028295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28295D"/>
    <w:p w:rsidR="007F7C82" w:rsidRDefault="00A25750" w:rsidP="0028295D">
      <w:pPr>
        <w:pStyle w:val="Heading1"/>
      </w:pPr>
      <w:bookmarkStart w:id="92" w:name="_Toc5010634"/>
      <w:bookmarkStart w:id="93" w:name="_Toc130006548"/>
      <w:bookmarkStart w:id="94" w:name="_Toc312162369"/>
      <w:r>
        <w:t>Full Copyright Notice</w:t>
      </w:r>
      <w:bookmarkEnd w:id="90"/>
      <w:bookmarkEnd w:id="92"/>
      <w:bookmarkEnd w:id="93"/>
      <w:bookmarkEnd w:id="94"/>
    </w:p>
    <w:p w:rsidR="007F7C82" w:rsidRDefault="007F7C82" w:rsidP="0028295D"/>
    <w:p w:rsidR="007F7C82" w:rsidRDefault="00A25750" w:rsidP="0028295D">
      <w:r>
        <w:t>Copyright (C) Open Grid Forum (2008-201</w:t>
      </w:r>
      <w:r w:rsidR="00EB5901">
        <w:t>2</w:t>
      </w:r>
      <w:r>
        <w:t xml:space="preserve">). All Rights Reserved. </w:t>
      </w:r>
    </w:p>
    <w:p w:rsidR="007F7C82" w:rsidRDefault="007F7C82" w:rsidP="0028295D"/>
    <w:p w:rsidR="007F7C82" w:rsidRDefault="00A25750" w:rsidP="0028295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28295D"/>
    <w:p w:rsidR="007F7C82" w:rsidRDefault="00A25750" w:rsidP="0028295D">
      <w:r>
        <w:t>The limited permissions granted above are perpetual and will not be revoked by the OGF or its successors or assignees.</w:t>
      </w:r>
    </w:p>
    <w:p w:rsidR="007F7C82" w:rsidRDefault="007F7C82" w:rsidP="0028295D"/>
    <w:p w:rsidR="007F7C82" w:rsidRPr="003633AF" w:rsidRDefault="00A25750" w:rsidP="0028295D">
      <w:pPr>
        <w:pStyle w:val="Heading1"/>
      </w:pPr>
      <w:bookmarkStart w:id="95" w:name="_Toc5010635"/>
      <w:bookmarkStart w:id="96" w:name="_Toc130006549"/>
      <w:bookmarkStart w:id="97" w:name="_Toc312162370"/>
      <w:r>
        <w:lastRenderedPageBreak/>
        <w:t>References</w:t>
      </w:r>
      <w:bookmarkEnd w:id="95"/>
      <w:bookmarkEnd w:id="96"/>
      <w:bookmarkEnd w:id="97"/>
    </w:p>
    <w:p w:rsidR="007F7C82" w:rsidRDefault="00F64E4A" w:rsidP="00C03C9A">
      <w:pPr>
        <w:pStyle w:val="ListParagraph"/>
        <w:numPr>
          <w:ilvl w:val="0"/>
          <w:numId w:val="19"/>
        </w:numPr>
      </w:pPr>
      <w:r>
        <w:t xml:space="preserve">OGF GFD.173: </w:t>
      </w:r>
      <w:r w:rsidR="00C03C9A">
        <w:t>“</w:t>
      </w:r>
      <w:r w:rsidR="00A25750">
        <w:t>Network Service Framework</w:t>
      </w:r>
      <w:r w:rsidR="00C03C9A">
        <w:t xml:space="preserve"> v1.0”, </w:t>
      </w:r>
      <w:r w:rsidR="00C03C9A" w:rsidRPr="00C03C9A">
        <w:rPr>
          <w:color w:val="FF0000"/>
        </w:rPr>
        <w:t>http://www.gridforum.org/documents/GFD.173.pdf</w:t>
      </w:r>
    </w:p>
    <w:p w:rsidR="00E42826" w:rsidRDefault="00E42826" w:rsidP="004D4EA9">
      <w:pPr>
        <w:pStyle w:val="ListParagraph"/>
        <w:numPr>
          <w:ilvl w:val="0"/>
          <w:numId w:val="19"/>
        </w:numPr>
      </w:pPr>
      <w:r>
        <w:t>IETF RFC 5905</w:t>
      </w:r>
      <w:r w:rsidR="00F64E4A">
        <w:t xml:space="preserve">, </w:t>
      </w:r>
      <w:r w:rsidR="00F64E4A" w:rsidRPr="00F64E4A">
        <w:t>Network Time Protocol Version 4: Protocol and Algorithms Specification</w:t>
      </w:r>
    </w:p>
    <w:p w:rsidR="00935362" w:rsidRDefault="00935362" w:rsidP="004D4EA9">
      <w:pPr>
        <w:pStyle w:val="ListParagraph"/>
        <w:numPr>
          <w:ilvl w:val="0"/>
          <w:numId w:val="19"/>
        </w:numPr>
      </w:pPr>
      <w:bookmarkStart w:id="98" w:name="_Ref311816555"/>
      <w:r>
        <w:t>IETF RFC 4122</w:t>
      </w:r>
      <w:r w:rsidR="00F64E4A">
        <w:t xml:space="preserve">, A Universally Unique </w:t>
      </w:r>
      <w:proofErr w:type="spellStart"/>
      <w:r w:rsidR="00F64E4A">
        <w:t>IDdentifier</w:t>
      </w:r>
      <w:proofErr w:type="spellEnd"/>
      <w:r w:rsidR="00F64E4A">
        <w:t xml:space="preserve"> (UUID) URN Namespace</w:t>
      </w:r>
      <w:bookmarkEnd w:id="98"/>
    </w:p>
    <w:p w:rsidR="0090493C" w:rsidRPr="0090493C" w:rsidRDefault="0090493C" w:rsidP="004D4EA9">
      <w:pPr>
        <w:pStyle w:val="ListParagraph"/>
        <w:numPr>
          <w:ilvl w:val="0"/>
          <w:numId w:val="19"/>
        </w:numPr>
      </w:pPr>
      <w:bookmarkStart w:id="99" w:name="_Ref311816558"/>
      <w:r w:rsidRPr="00447BA6">
        <w:rPr>
          <w:color w:val="FF0000"/>
        </w:rPr>
        <w:t>ITU-T Rec. X.667</w:t>
      </w:r>
      <w:r>
        <w:rPr>
          <w:color w:val="FF0000"/>
        </w:rPr>
        <w:t xml:space="preserve"> </w:t>
      </w:r>
      <w:r w:rsidRPr="0090493C">
        <w:rPr>
          <w:color w:val="FF0000"/>
        </w:rPr>
        <w:t>Information technology - Open Systems Interconnection - Procedures for the operation of OSI Registration Authorities: Generation and registration of Universally Unique Identifiers (UUIDs) and their use as ASN.1 Object Identifier components</w:t>
      </w:r>
      <w:bookmarkEnd w:id="99"/>
    </w:p>
    <w:p w:rsidR="0090493C" w:rsidRDefault="0090493C" w:rsidP="004D4EA9">
      <w:pPr>
        <w:pStyle w:val="ListParagraph"/>
        <w:numPr>
          <w:ilvl w:val="0"/>
          <w:numId w:val="19"/>
        </w:numPr>
      </w:pPr>
      <w:bookmarkStart w:id="100" w:name="_Ref311816560"/>
      <w:r w:rsidRPr="00447BA6">
        <w:rPr>
          <w:color w:val="FF0000"/>
        </w:rPr>
        <w:t>ISO/IEC 9834-8:2005</w:t>
      </w:r>
      <w:r>
        <w:rPr>
          <w:color w:val="FF0000"/>
        </w:rPr>
        <w:t xml:space="preserve">  </w:t>
      </w:r>
      <w:r w:rsidRPr="0090493C">
        <w:rPr>
          <w:color w:val="FF0000"/>
        </w:rPr>
        <w:t>Information technology -- Open Systems Interconnection -- Procedures for the operation of OSI Registration Authorities: Generation and registration of Universally Unique Identifiers (UUIDs) and their use as ASN.1 Object Identifier components</w:t>
      </w:r>
      <w:bookmarkEnd w:id="100"/>
    </w:p>
    <w:p w:rsidR="00AC0933" w:rsidRPr="005E045F" w:rsidRDefault="00F64E4A" w:rsidP="00C03C9A">
      <w:pPr>
        <w:pStyle w:val="ListParagraph"/>
        <w:numPr>
          <w:ilvl w:val="0"/>
          <w:numId w:val="19"/>
        </w:numPr>
        <w:rPr>
          <w:color w:val="FF0000"/>
        </w:rPr>
      </w:pPr>
      <w:r w:rsidRPr="005E045F">
        <w:rPr>
          <w:color w:val="FF0000"/>
        </w:rPr>
        <w:t>IETF RFC 4655, "A Path Computation Element (PCE)-Based Architecture"</w:t>
      </w:r>
      <w:r w:rsidR="00C03C9A">
        <w:rPr>
          <w:color w:val="FF0000"/>
        </w:rPr>
        <w:t xml:space="preserve">, </w:t>
      </w:r>
      <w:r w:rsidR="00C03C9A" w:rsidRPr="00C03C9A">
        <w:rPr>
          <w:color w:val="FF0000"/>
        </w:rPr>
        <w:t>http://www.rfc-editor.org/rfc/rfc4655.txt</w:t>
      </w:r>
    </w:p>
    <w:p w:rsidR="0033491F" w:rsidRPr="005E045F" w:rsidRDefault="00CD6045" w:rsidP="004D4EA9">
      <w:pPr>
        <w:pStyle w:val="ListParagraph"/>
        <w:numPr>
          <w:ilvl w:val="0"/>
          <w:numId w:val="19"/>
        </w:numPr>
        <w:rPr>
          <w:color w:val="FF0000"/>
        </w:rPr>
      </w:pPr>
      <w:bookmarkStart w:id="101" w:name="_Ref298164422"/>
      <w:r w:rsidRPr="005E045F">
        <w:rPr>
          <w:color w:val="FF0000"/>
        </w:rPr>
        <w:t xml:space="preserve">ISO 8601:2000 “Data elements and interchange formats — Information interchange — Representation of dates and times” or </w:t>
      </w:r>
      <w:proofErr w:type="spellStart"/>
      <w:r w:rsidRPr="005E045F">
        <w:rPr>
          <w:color w:val="FF0000"/>
        </w:rPr>
        <w:t>xsd</w:t>
      </w:r>
      <w:proofErr w:type="spellEnd"/>
      <w:r w:rsidRPr="005E045F">
        <w:rPr>
          <w:color w:val="FF0000"/>
        </w:rPr>
        <w:t xml:space="preserve"> </w:t>
      </w:r>
      <w:proofErr w:type="spellStart"/>
      <w:r w:rsidRPr="005E045F">
        <w:rPr>
          <w:color w:val="FF0000"/>
        </w:rPr>
        <w:t>dateTime</w:t>
      </w:r>
      <w:bookmarkEnd w:id="101"/>
      <w:proofErr w:type="spellEnd"/>
    </w:p>
    <w:p w:rsidR="00557B59" w:rsidRPr="005E045F" w:rsidRDefault="00A650D9" w:rsidP="005E045F">
      <w:pPr>
        <w:pStyle w:val="ListParagraph"/>
        <w:numPr>
          <w:ilvl w:val="0"/>
          <w:numId w:val="19"/>
        </w:numPr>
        <w:rPr>
          <w:color w:val="FF0000"/>
        </w:rPr>
      </w:pPr>
      <w:bookmarkStart w:id="102" w:name="_Ref311473831"/>
      <w:r w:rsidRPr="005E045F">
        <w:rPr>
          <w:color w:val="FF0000"/>
        </w:rPr>
        <w:t xml:space="preserve">IETF </w:t>
      </w:r>
      <w:r w:rsidR="00557B59" w:rsidRPr="005E045F">
        <w:rPr>
          <w:color w:val="FF0000"/>
        </w:rPr>
        <w:t>RFC 5905</w:t>
      </w:r>
      <w:r w:rsidRPr="005E045F">
        <w:rPr>
          <w:color w:val="FF0000"/>
        </w:rPr>
        <w:t>,</w:t>
      </w:r>
      <w:r w:rsidR="00557B59" w:rsidRPr="005E045F">
        <w:rPr>
          <w:color w:val="FF0000"/>
        </w:rPr>
        <w:t xml:space="preserve"> </w:t>
      </w:r>
      <w:bookmarkEnd w:id="102"/>
      <w:r w:rsidRPr="005E045F">
        <w:rPr>
          <w:color w:val="FF0000"/>
        </w:rPr>
        <w:t>“Network Time Protocol Version 4: Protocol and Algorithms Specification”</w:t>
      </w:r>
      <w:r w:rsidR="005E045F" w:rsidRPr="005E045F">
        <w:rPr>
          <w:color w:val="FF0000"/>
        </w:rPr>
        <w:t>, http://tools.ietf.org/html/rfc5905</w:t>
      </w:r>
    </w:p>
    <w:p w:rsidR="00A650D9" w:rsidRPr="005E045F" w:rsidRDefault="00A650D9" w:rsidP="00A650D9">
      <w:pPr>
        <w:pStyle w:val="ListParagraph"/>
        <w:numPr>
          <w:ilvl w:val="0"/>
          <w:numId w:val="19"/>
        </w:numPr>
        <w:rPr>
          <w:color w:val="FF0000"/>
        </w:rPr>
      </w:pPr>
      <w:bookmarkStart w:id="103" w:name="_Ref312079946"/>
      <w:r w:rsidRPr="005E045F">
        <w:rPr>
          <w:color w:val="FF0000"/>
        </w:rPr>
        <w:t xml:space="preserve">IETF RFC 6453, “A URN Namespace for the Open Grid Forum (OGF)”,  </w:t>
      </w:r>
      <w:hyperlink r:id="rId24" w:history="1">
        <w:r w:rsidR="00F34E5B" w:rsidRPr="005E045F">
          <w:rPr>
            <w:rStyle w:val="Hyperlink"/>
            <w:color w:val="FF0000"/>
          </w:rPr>
          <w:t>http://tools.ietf.org/html/rfc6453</w:t>
        </w:r>
      </w:hyperlink>
      <w:bookmarkEnd w:id="103"/>
    </w:p>
    <w:p w:rsidR="00F34E5B" w:rsidRPr="005E045F" w:rsidRDefault="00F34E5B" w:rsidP="005E045F">
      <w:pPr>
        <w:pStyle w:val="ListParagraph"/>
        <w:numPr>
          <w:ilvl w:val="0"/>
          <w:numId w:val="19"/>
        </w:numPr>
        <w:rPr>
          <w:color w:val="FF0000"/>
        </w:rPr>
      </w:pPr>
      <w:bookmarkStart w:id="104" w:name="_Ref312080516"/>
      <w:r w:rsidRPr="005E045F">
        <w:rPr>
          <w:color w:val="FF0000"/>
        </w:rPr>
        <w:t xml:space="preserve">OGF GFD-CP.191 "Procedure for Registration of </w:t>
      </w:r>
      <w:proofErr w:type="spellStart"/>
      <w:r w:rsidRPr="005E045F">
        <w:rPr>
          <w:color w:val="FF0000"/>
        </w:rPr>
        <w:t>Subnamespace</w:t>
      </w:r>
      <w:proofErr w:type="spellEnd"/>
      <w:r w:rsidRPr="005E045F">
        <w:rPr>
          <w:color w:val="FF0000"/>
        </w:rPr>
        <w:t xml:space="preserve"> Identifiers in the URN:OGF Hierarchy</w:t>
      </w:r>
      <w:bookmarkEnd w:id="104"/>
      <w:r w:rsidR="005E045F" w:rsidRPr="005E045F">
        <w:rPr>
          <w:color w:val="FF0000"/>
        </w:rPr>
        <w:t>”, http://www.ogf.org/gf/docs/</w:t>
      </w:r>
    </w:p>
    <w:p w:rsidR="00F34E5B" w:rsidRPr="005E045F" w:rsidRDefault="00F34E5B" w:rsidP="00F34E5B">
      <w:pPr>
        <w:pStyle w:val="ListParagraph"/>
        <w:numPr>
          <w:ilvl w:val="0"/>
          <w:numId w:val="19"/>
        </w:numPr>
        <w:rPr>
          <w:color w:val="FF0000"/>
        </w:rPr>
      </w:pPr>
      <w:bookmarkStart w:id="105" w:name="_Ref312080896"/>
      <w:r w:rsidRPr="005E045F">
        <w:rPr>
          <w:color w:val="FF0000"/>
        </w:rPr>
        <w:t xml:space="preserve">W3C XML </w:t>
      </w:r>
      <w:r w:rsidR="005E045F" w:rsidRPr="005E045F">
        <w:rPr>
          <w:color w:val="FF0000"/>
        </w:rPr>
        <w:t>“</w:t>
      </w:r>
      <w:r w:rsidRPr="005E045F">
        <w:rPr>
          <w:color w:val="FF0000"/>
        </w:rPr>
        <w:t xml:space="preserve">Schema Definition Language (XSD) 1.1 Part 2: </w:t>
      </w:r>
      <w:proofErr w:type="spellStart"/>
      <w:r w:rsidRPr="005E045F">
        <w:rPr>
          <w:color w:val="FF0000"/>
        </w:rPr>
        <w:t>Datatypes</w:t>
      </w:r>
      <w:proofErr w:type="spellEnd"/>
      <w:r w:rsidR="005E045F" w:rsidRPr="005E045F">
        <w:rPr>
          <w:color w:val="FF0000"/>
        </w:rPr>
        <w:t>”</w:t>
      </w:r>
      <w:r w:rsidRPr="005E045F">
        <w:rPr>
          <w:color w:val="FF0000"/>
        </w:rPr>
        <w:t>, http://www.w3.org/TR/xmlschema11-2/#anyURI</w:t>
      </w:r>
      <w:bookmarkEnd w:id="105"/>
    </w:p>
    <w:p w:rsidR="001F3158" w:rsidRDefault="001F3158" w:rsidP="001F3158">
      <w:pPr>
        <w:pStyle w:val="ListParagraph"/>
      </w:pPr>
    </w:p>
    <w:p w:rsidR="001F3158" w:rsidRDefault="001F3158" w:rsidP="001F3158">
      <w:pPr>
        <w:pStyle w:val="ListParagraph"/>
      </w:pPr>
    </w:p>
    <w:sectPr w:rsidR="001F3158" w:rsidSect="007152C2">
      <w:headerReference w:type="default" r:id="rId25"/>
      <w:footerReference w:type="default" r:id="rId26"/>
      <w:headerReference w:type="first" r:id="rId27"/>
      <w:pgSz w:w="12240" w:h="15840"/>
      <w:pgMar w:top="1440" w:right="1800" w:bottom="1440" w:left="1800" w:header="708" w:footer="708"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543" w:rsidRDefault="006A3543" w:rsidP="0028295D">
      <w:r>
        <w:separator/>
      </w:r>
    </w:p>
  </w:endnote>
  <w:endnote w:type="continuationSeparator" w:id="0">
    <w:p w:rsidR="006A3543" w:rsidRDefault="006A3543"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n-ea">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486" w:rsidRDefault="00863486" w:rsidP="0028295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430AD1">
      <w:rPr>
        <w:rStyle w:val="PageNumber"/>
        <w:noProof/>
      </w:rPr>
      <w:t>14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543" w:rsidRDefault="006A3543" w:rsidP="0028295D">
      <w:r>
        <w:separator/>
      </w:r>
    </w:p>
  </w:footnote>
  <w:footnote w:type="continuationSeparator" w:id="0">
    <w:p w:rsidR="006A3543" w:rsidRDefault="006A3543" w:rsidP="00282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486" w:rsidRDefault="00863486" w:rsidP="00881480">
    <w:pPr>
      <w:pStyle w:val="Header"/>
      <w:tabs>
        <w:tab w:val="left" w:pos="7340"/>
      </w:tabs>
    </w:pPr>
    <w:r>
      <w:t>GFD.XXX v1.1</w:t>
    </w:r>
    <w:r>
      <w:tab/>
    </w:r>
    <w:r>
      <w:tab/>
    </w:r>
    <w:r>
      <w:tab/>
    </w:r>
  </w:p>
  <w:p w:rsidR="00863486" w:rsidRDefault="00863486" w:rsidP="00FA7781">
    <w:pPr>
      <w:pStyle w:val="Header"/>
      <w:tabs>
        <w:tab w:val="left" w:pos="6946"/>
      </w:tabs>
    </w:pPr>
    <w:r>
      <w:t>NSI-WG</w:t>
    </w:r>
    <w:r>
      <w:tab/>
    </w:r>
    <w:r>
      <w:tab/>
      <w:t>Dec 16,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486" w:rsidRDefault="00863486" w:rsidP="00C95FAD">
    <w:pPr>
      <w:pStyle w:val="Header"/>
      <w:tabs>
        <w:tab w:val="left" w:pos="6946"/>
      </w:tabs>
    </w:pPr>
    <w:r>
      <w:t>GFD.XXX v1.1</w:t>
    </w:r>
    <w:r>
      <w:tab/>
    </w:r>
    <w:r>
      <w:tab/>
    </w:r>
    <w:r>
      <w:tab/>
      <w:t>Guy Roberts</w:t>
    </w:r>
  </w:p>
  <w:p w:rsidR="00863486" w:rsidRDefault="00863486" w:rsidP="00C95FAD">
    <w:pPr>
      <w:pStyle w:val="Header"/>
      <w:jc w:val="right"/>
    </w:pPr>
    <w:r>
      <w:t>NSI-WG</w:t>
    </w:r>
    <w:r>
      <w:tab/>
    </w:r>
    <w:r>
      <w:tab/>
      <w:t>Tomohiro Kudoh</w:t>
    </w:r>
  </w:p>
  <w:p w:rsidR="00863486" w:rsidRDefault="00863486" w:rsidP="007152C2">
    <w:pPr>
      <w:pStyle w:val="Header"/>
      <w:jc w:val="right"/>
    </w:pPr>
    <w:r>
      <w:tab/>
      <w:t>Inder Monga</w:t>
    </w:r>
  </w:p>
  <w:p w:rsidR="00863486" w:rsidRDefault="00863486" w:rsidP="007152C2">
    <w:pPr>
      <w:pStyle w:val="Header"/>
      <w:jc w:val="right"/>
    </w:pPr>
    <w:r>
      <w:tab/>
      <w:t>Jerry Sobieski</w:t>
    </w:r>
  </w:p>
  <w:p w:rsidR="00863486" w:rsidRDefault="00863486" w:rsidP="007152C2">
    <w:pPr>
      <w:pStyle w:val="Header"/>
      <w:jc w:val="right"/>
    </w:pPr>
    <w:r>
      <w:t>John MacAuley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A54367"/>
    <w:multiLevelType w:val="hybridMultilevel"/>
    <w:tmpl w:val="1EA2991E"/>
    <w:lvl w:ilvl="0" w:tplc="29BA15C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0B32F6F"/>
    <w:multiLevelType w:val="hybridMultilevel"/>
    <w:tmpl w:val="DDC21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65A7379"/>
    <w:multiLevelType w:val="hybridMultilevel"/>
    <w:tmpl w:val="7DCC6FCA"/>
    <w:lvl w:ilvl="0" w:tplc="7E60B29A">
      <w:start w:val="1"/>
      <w:numFmt w:val="decimal"/>
      <w:lvlText w:val="%1."/>
      <w:lvlJc w:val="left"/>
      <w:pPr>
        <w:ind w:left="720" w:hanging="360"/>
      </w:pPr>
    </w:lvl>
    <w:lvl w:ilvl="1" w:tplc="587ADA20" w:tentative="1">
      <w:start w:val="1"/>
      <w:numFmt w:val="lowerLetter"/>
      <w:lvlText w:val="%2."/>
      <w:lvlJc w:val="left"/>
      <w:pPr>
        <w:ind w:left="1440" w:hanging="360"/>
      </w:pPr>
    </w:lvl>
    <w:lvl w:ilvl="2" w:tplc="9962C190" w:tentative="1">
      <w:start w:val="1"/>
      <w:numFmt w:val="lowerRoman"/>
      <w:lvlText w:val="%3."/>
      <w:lvlJc w:val="right"/>
      <w:pPr>
        <w:ind w:left="2160" w:hanging="180"/>
      </w:pPr>
    </w:lvl>
    <w:lvl w:ilvl="3" w:tplc="6D1A1A6C" w:tentative="1">
      <w:start w:val="1"/>
      <w:numFmt w:val="decimal"/>
      <w:lvlText w:val="%4."/>
      <w:lvlJc w:val="left"/>
      <w:pPr>
        <w:ind w:left="2880" w:hanging="360"/>
      </w:pPr>
    </w:lvl>
    <w:lvl w:ilvl="4" w:tplc="E7C4F478" w:tentative="1">
      <w:start w:val="1"/>
      <w:numFmt w:val="lowerLetter"/>
      <w:lvlText w:val="%5."/>
      <w:lvlJc w:val="left"/>
      <w:pPr>
        <w:ind w:left="3600" w:hanging="360"/>
      </w:pPr>
    </w:lvl>
    <w:lvl w:ilvl="5" w:tplc="2A94E950" w:tentative="1">
      <w:start w:val="1"/>
      <w:numFmt w:val="lowerRoman"/>
      <w:lvlText w:val="%6."/>
      <w:lvlJc w:val="right"/>
      <w:pPr>
        <w:ind w:left="4320" w:hanging="180"/>
      </w:pPr>
    </w:lvl>
    <w:lvl w:ilvl="6" w:tplc="574213EA" w:tentative="1">
      <w:start w:val="1"/>
      <w:numFmt w:val="decimal"/>
      <w:lvlText w:val="%7."/>
      <w:lvlJc w:val="left"/>
      <w:pPr>
        <w:ind w:left="5040" w:hanging="360"/>
      </w:pPr>
    </w:lvl>
    <w:lvl w:ilvl="7" w:tplc="5D260CC6" w:tentative="1">
      <w:start w:val="1"/>
      <w:numFmt w:val="lowerLetter"/>
      <w:lvlText w:val="%8."/>
      <w:lvlJc w:val="left"/>
      <w:pPr>
        <w:ind w:left="5760" w:hanging="360"/>
      </w:pPr>
    </w:lvl>
    <w:lvl w:ilvl="8" w:tplc="60D09628" w:tentative="1">
      <w:start w:val="1"/>
      <w:numFmt w:val="lowerRoman"/>
      <w:lvlText w:val="%9."/>
      <w:lvlJc w:val="right"/>
      <w:pPr>
        <w:ind w:left="6480" w:hanging="180"/>
      </w:pPr>
    </w:lvl>
  </w:abstractNum>
  <w:abstractNum w:abstractNumId="15">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274F2FCC"/>
    <w:multiLevelType w:val="hybridMultilevel"/>
    <w:tmpl w:val="E90E52AC"/>
    <w:lvl w:ilvl="0" w:tplc="52C60F78">
      <w:numFmt w:val="bullet"/>
      <w:lvlText w:val="-"/>
      <w:lvlJc w:val="left"/>
      <w:pPr>
        <w:ind w:left="720" w:hanging="360"/>
      </w:pPr>
      <w:rPr>
        <w:rFonts w:ascii="Arial" w:eastAsia="MS Mincho"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7DB05B6"/>
    <w:multiLevelType w:val="hybridMultilevel"/>
    <w:tmpl w:val="807A3E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5FA5131"/>
    <w:multiLevelType w:val="multilevel"/>
    <w:tmpl w:val="FA0E73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CD25DA0"/>
    <w:multiLevelType w:val="hybridMultilevel"/>
    <w:tmpl w:val="DEC4BE06"/>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Arial"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Arial"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Arial" w:hint="default"/>
      </w:rPr>
    </w:lvl>
    <w:lvl w:ilvl="8" w:tplc="08090005" w:tentative="1">
      <w:start w:val="1"/>
      <w:numFmt w:val="bullet"/>
      <w:lvlText w:val=""/>
      <w:lvlJc w:val="left"/>
      <w:pPr>
        <w:ind w:left="6522" w:hanging="360"/>
      </w:pPr>
      <w:rPr>
        <w:rFonts w:ascii="Wingdings" w:hAnsi="Wingdings" w:hint="default"/>
      </w:rPr>
    </w:lvl>
  </w:abstractNum>
  <w:abstractNum w:abstractNumId="21">
    <w:nsid w:val="5A1F14CA"/>
    <w:multiLevelType w:val="hybridMultilevel"/>
    <w:tmpl w:val="798C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FC5DF2"/>
    <w:multiLevelType w:val="hybridMultilevel"/>
    <w:tmpl w:val="B40A5AC0"/>
    <w:lvl w:ilvl="0" w:tplc="8D546EE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314CFC"/>
    <w:multiLevelType w:val="hybridMultilevel"/>
    <w:tmpl w:val="63D2F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CBF1125"/>
    <w:multiLevelType w:val="hybridMultilevel"/>
    <w:tmpl w:val="7A9E84A8"/>
    <w:lvl w:ilvl="0" w:tplc="08090001">
      <w:start w:val="1"/>
      <w:numFmt w:val="bullet"/>
      <w:lvlText w:val=""/>
      <w:lvlJc w:val="left"/>
      <w:pPr>
        <w:ind w:left="720" w:hanging="360"/>
      </w:pPr>
      <w:rPr>
        <w:rFonts w:ascii="Symbol" w:hAnsi="Symbol" w:hint="default"/>
      </w:rPr>
    </w:lvl>
    <w:lvl w:ilvl="1" w:tplc="868E661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2"/>
  </w:num>
  <w:num w:numId="14">
    <w:abstractNumId w:val="20"/>
  </w:num>
  <w:num w:numId="15">
    <w:abstractNumId w:val="21"/>
  </w:num>
  <w:num w:numId="16">
    <w:abstractNumId w:val="18"/>
  </w:num>
  <w:num w:numId="17">
    <w:abstractNumId w:val="24"/>
  </w:num>
  <w:num w:numId="18">
    <w:abstractNumId w:val="16"/>
  </w:num>
  <w:num w:numId="19">
    <w:abstractNumId w:val="11"/>
  </w:num>
  <w:num w:numId="20">
    <w:abstractNumId w:val="13"/>
  </w:num>
  <w:num w:numId="21">
    <w:abstractNumId w:val="19"/>
  </w:num>
  <w:num w:numId="22">
    <w:abstractNumId w:val="23"/>
  </w:num>
  <w:num w:numId="23">
    <w:abstractNumId w:val="10"/>
  </w:num>
  <w:num w:numId="24">
    <w:abstractNumId w:val="17"/>
  </w:num>
  <w:num w:numId="2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7C82"/>
    <w:rsid w:val="00000A33"/>
    <w:rsid w:val="00006627"/>
    <w:rsid w:val="000069E5"/>
    <w:rsid w:val="00011BE9"/>
    <w:rsid w:val="00023DAF"/>
    <w:rsid w:val="000245D9"/>
    <w:rsid w:val="00024C9E"/>
    <w:rsid w:val="00032647"/>
    <w:rsid w:val="00033440"/>
    <w:rsid w:val="00042CEA"/>
    <w:rsid w:val="00043A78"/>
    <w:rsid w:val="00047145"/>
    <w:rsid w:val="00050DE6"/>
    <w:rsid w:val="00060BFE"/>
    <w:rsid w:val="00061200"/>
    <w:rsid w:val="000616CC"/>
    <w:rsid w:val="00061BAC"/>
    <w:rsid w:val="00063161"/>
    <w:rsid w:val="0007144E"/>
    <w:rsid w:val="0007617E"/>
    <w:rsid w:val="0008014F"/>
    <w:rsid w:val="00082A3E"/>
    <w:rsid w:val="00083B21"/>
    <w:rsid w:val="00084DEB"/>
    <w:rsid w:val="000909A5"/>
    <w:rsid w:val="00090F04"/>
    <w:rsid w:val="0009119F"/>
    <w:rsid w:val="000913C6"/>
    <w:rsid w:val="000A1230"/>
    <w:rsid w:val="000A53C7"/>
    <w:rsid w:val="000A544D"/>
    <w:rsid w:val="000A6711"/>
    <w:rsid w:val="000A67F8"/>
    <w:rsid w:val="000A769B"/>
    <w:rsid w:val="000B1AF4"/>
    <w:rsid w:val="000B379B"/>
    <w:rsid w:val="000B4055"/>
    <w:rsid w:val="000B42FA"/>
    <w:rsid w:val="000B490D"/>
    <w:rsid w:val="000B5F9D"/>
    <w:rsid w:val="000C0097"/>
    <w:rsid w:val="000C7CD5"/>
    <w:rsid w:val="000C7E16"/>
    <w:rsid w:val="000D0C1C"/>
    <w:rsid w:val="000D34C3"/>
    <w:rsid w:val="000D39E8"/>
    <w:rsid w:val="000D4A38"/>
    <w:rsid w:val="000D4DD4"/>
    <w:rsid w:val="000E6D2F"/>
    <w:rsid w:val="000F0196"/>
    <w:rsid w:val="000F07D8"/>
    <w:rsid w:val="000F5A2F"/>
    <w:rsid w:val="00105E40"/>
    <w:rsid w:val="001147BC"/>
    <w:rsid w:val="00115A1E"/>
    <w:rsid w:val="0011763B"/>
    <w:rsid w:val="00125432"/>
    <w:rsid w:val="001432A7"/>
    <w:rsid w:val="00144FDB"/>
    <w:rsid w:val="001470B3"/>
    <w:rsid w:val="00147680"/>
    <w:rsid w:val="00160342"/>
    <w:rsid w:val="00163F8E"/>
    <w:rsid w:val="00165BA9"/>
    <w:rsid w:val="001667C5"/>
    <w:rsid w:val="001750E5"/>
    <w:rsid w:val="00176109"/>
    <w:rsid w:val="00180C69"/>
    <w:rsid w:val="00181D52"/>
    <w:rsid w:val="00182F2C"/>
    <w:rsid w:val="001840D2"/>
    <w:rsid w:val="00191E86"/>
    <w:rsid w:val="00197317"/>
    <w:rsid w:val="001A38AE"/>
    <w:rsid w:val="001A6193"/>
    <w:rsid w:val="001A735E"/>
    <w:rsid w:val="001B1BF9"/>
    <w:rsid w:val="001C0B12"/>
    <w:rsid w:val="001C1469"/>
    <w:rsid w:val="001C42F4"/>
    <w:rsid w:val="001C6900"/>
    <w:rsid w:val="001E00E0"/>
    <w:rsid w:val="001E289D"/>
    <w:rsid w:val="001E56B3"/>
    <w:rsid w:val="001E755A"/>
    <w:rsid w:val="001E793D"/>
    <w:rsid w:val="001F3158"/>
    <w:rsid w:val="001F485C"/>
    <w:rsid w:val="0020221C"/>
    <w:rsid w:val="002075D5"/>
    <w:rsid w:val="002202DD"/>
    <w:rsid w:val="002206EA"/>
    <w:rsid w:val="00223C97"/>
    <w:rsid w:val="00227BBE"/>
    <w:rsid w:val="002314CE"/>
    <w:rsid w:val="00231B34"/>
    <w:rsid w:val="00231D0C"/>
    <w:rsid w:val="00231D5E"/>
    <w:rsid w:val="002361EE"/>
    <w:rsid w:val="002362E0"/>
    <w:rsid w:val="00246281"/>
    <w:rsid w:val="00246919"/>
    <w:rsid w:val="00252369"/>
    <w:rsid w:val="002647D4"/>
    <w:rsid w:val="00276D84"/>
    <w:rsid w:val="00280516"/>
    <w:rsid w:val="0028295D"/>
    <w:rsid w:val="00283B7D"/>
    <w:rsid w:val="002856FE"/>
    <w:rsid w:val="002859CA"/>
    <w:rsid w:val="002862D8"/>
    <w:rsid w:val="00293CAE"/>
    <w:rsid w:val="00293CEE"/>
    <w:rsid w:val="002A0AE6"/>
    <w:rsid w:val="002A18B4"/>
    <w:rsid w:val="002A3CC3"/>
    <w:rsid w:val="002A455C"/>
    <w:rsid w:val="002C66F6"/>
    <w:rsid w:val="002D0C8C"/>
    <w:rsid w:val="002D2E71"/>
    <w:rsid w:val="002D3541"/>
    <w:rsid w:val="002D7A80"/>
    <w:rsid w:val="002E4A1C"/>
    <w:rsid w:val="002E7124"/>
    <w:rsid w:val="002E78A4"/>
    <w:rsid w:val="002F0048"/>
    <w:rsid w:val="002F348F"/>
    <w:rsid w:val="003013A3"/>
    <w:rsid w:val="00305471"/>
    <w:rsid w:val="003076C1"/>
    <w:rsid w:val="00307963"/>
    <w:rsid w:val="003117E1"/>
    <w:rsid w:val="00325B81"/>
    <w:rsid w:val="00327DD9"/>
    <w:rsid w:val="0033491F"/>
    <w:rsid w:val="00341C95"/>
    <w:rsid w:val="0034228D"/>
    <w:rsid w:val="00346CED"/>
    <w:rsid w:val="00346F59"/>
    <w:rsid w:val="00347993"/>
    <w:rsid w:val="00347F22"/>
    <w:rsid w:val="00351122"/>
    <w:rsid w:val="00360F2F"/>
    <w:rsid w:val="00375CED"/>
    <w:rsid w:val="00380A00"/>
    <w:rsid w:val="0038149A"/>
    <w:rsid w:val="00383F78"/>
    <w:rsid w:val="0038570F"/>
    <w:rsid w:val="0038655B"/>
    <w:rsid w:val="00386E6D"/>
    <w:rsid w:val="00391E53"/>
    <w:rsid w:val="003A2699"/>
    <w:rsid w:val="003A2FF8"/>
    <w:rsid w:val="003A586F"/>
    <w:rsid w:val="003D60C9"/>
    <w:rsid w:val="003D764C"/>
    <w:rsid w:val="003E3165"/>
    <w:rsid w:val="003F1B30"/>
    <w:rsid w:val="00410E01"/>
    <w:rsid w:val="00424CDB"/>
    <w:rsid w:val="00430AD1"/>
    <w:rsid w:val="00430DAA"/>
    <w:rsid w:val="00435D66"/>
    <w:rsid w:val="004403EB"/>
    <w:rsid w:val="004431AB"/>
    <w:rsid w:val="00447BA6"/>
    <w:rsid w:val="004517F7"/>
    <w:rsid w:val="00461A20"/>
    <w:rsid w:val="00461F44"/>
    <w:rsid w:val="00465AF5"/>
    <w:rsid w:val="00467BB6"/>
    <w:rsid w:val="00470E7E"/>
    <w:rsid w:val="00475BEE"/>
    <w:rsid w:val="00477BBB"/>
    <w:rsid w:val="004844AE"/>
    <w:rsid w:val="00492302"/>
    <w:rsid w:val="00493A5F"/>
    <w:rsid w:val="00495F74"/>
    <w:rsid w:val="004A1B62"/>
    <w:rsid w:val="004A1F09"/>
    <w:rsid w:val="004A554F"/>
    <w:rsid w:val="004B0875"/>
    <w:rsid w:val="004B1FB4"/>
    <w:rsid w:val="004B2A85"/>
    <w:rsid w:val="004B5930"/>
    <w:rsid w:val="004B5D79"/>
    <w:rsid w:val="004B71F5"/>
    <w:rsid w:val="004B7878"/>
    <w:rsid w:val="004C42DB"/>
    <w:rsid w:val="004C54BC"/>
    <w:rsid w:val="004C7E00"/>
    <w:rsid w:val="004D2EEC"/>
    <w:rsid w:val="004D4EA9"/>
    <w:rsid w:val="004E0CBF"/>
    <w:rsid w:val="004E18FE"/>
    <w:rsid w:val="004E5AAC"/>
    <w:rsid w:val="004F05B2"/>
    <w:rsid w:val="004F1691"/>
    <w:rsid w:val="004F5D41"/>
    <w:rsid w:val="00500328"/>
    <w:rsid w:val="00500D40"/>
    <w:rsid w:val="00505669"/>
    <w:rsid w:val="00511C74"/>
    <w:rsid w:val="0052074F"/>
    <w:rsid w:val="005227FB"/>
    <w:rsid w:val="00523BA5"/>
    <w:rsid w:val="00523DAA"/>
    <w:rsid w:val="00527461"/>
    <w:rsid w:val="00533AB7"/>
    <w:rsid w:val="005421E3"/>
    <w:rsid w:val="00556F79"/>
    <w:rsid w:val="00557B59"/>
    <w:rsid w:val="00563CB7"/>
    <w:rsid w:val="00564570"/>
    <w:rsid w:val="00566AEC"/>
    <w:rsid w:val="005749FE"/>
    <w:rsid w:val="005768AB"/>
    <w:rsid w:val="00583B2E"/>
    <w:rsid w:val="005863D3"/>
    <w:rsid w:val="005973A1"/>
    <w:rsid w:val="005A1238"/>
    <w:rsid w:val="005A42E4"/>
    <w:rsid w:val="005A520B"/>
    <w:rsid w:val="005C56C7"/>
    <w:rsid w:val="005C72D1"/>
    <w:rsid w:val="005C7386"/>
    <w:rsid w:val="005D1964"/>
    <w:rsid w:val="005D4934"/>
    <w:rsid w:val="005D5F22"/>
    <w:rsid w:val="005E045F"/>
    <w:rsid w:val="005E0AE3"/>
    <w:rsid w:val="005E4577"/>
    <w:rsid w:val="005F1F2E"/>
    <w:rsid w:val="005F439D"/>
    <w:rsid w:val="00601012"/>
    <w:rsid w:val="006108CA"/>
    <w:rsid w:val="00610FF5"/>
    <w:rsid w:val="006145D5"/>
    <w:rsid w:val="00616027"/>
    <w:rsid w:val="0062197A"/>
    <w:rsid w:val="00627018"/>
    <w:rsid w:val="00627187"/>
    <w:rsid w:val="0063031F"/>
    <w:rsid w:val="00633AE4"/>
    <w:rsid w:val="00634B0B"/>
    <w:rsid w:val="00635CF9"/>
    <w:rsid w:val="00644A95"/>
    <w:rsid w:val="0065519E"/>
    <w:rsid w:val="00657A72"/>
    <w:rsid w:val="00671A8E"/>
    <w:rsid w:val="0067211D"/>
    <w:rsid w:val="006819DF"/>
    <w:rsid w:val="00695BB0"/>
    <w:rsid w:val="006A3543"/>
    <w:rsid w:val="006A42EC"/>
    <w:rsid w:val="006A5C89"/>
    <w:rsid w:val="006B433D"/>
    <w:rsid w:val="006C2408"/>
    <w:rsid w:val="006C48AF"/>
    <w:rsid w:val="006D1592"/>
    <w:rsid w:val="006F126F"/>
    <w:rsid w:val="006F36DC"/>
    <w:rsid w:val="0070103C"/>
    <w:rsid w:val="00707164"/>
    <w:rsid w:val="00711137"/>
    <w:rsid w:val="007126DA"/>
    <w:rsid w:val="00712E93"/>
    <w:rsid w:val="00714650"/>
    <w:rsid w:val="00714CAF"/>
    <w:rsid w:val="007152C2"/>
    <w:rsid w:val="00720FBC"/>
    <w:rsid w:val="007221AA"/>
    <w:rsid w:val="007232C0"/>
    <w:rsid w:val="00723CA8"/>
    <w:rsid w:val="007349BC"/>
    <w:rsid w:val="00734C62"/>
    <w:rsid w:val="00741DC3"/>
    <w:rsid w:val="007422FD"/>
    <w:rsid w:val="00743765"/>
    <w:rsid w:val="007437DD"/>
    <w:rsid w:val="00747B7A"/>
    <w:rsid w:val="007666DC"/>
    <w:rsid w:val="0077170A"/>
    <w:rsid w:val="00771BB8"/>
    <w:rsid w:val="00771F7B"/>
    <w:rsid w:val="00776697"/>
    <w:rsid w:val="00776F77"/>
    <w:rsid w:val="00780305"/>
    <w:rsid w:val="0078071D"/>
    <w:rsid w:val="00782065"/>
    <w:rsid w:val="00784847"/>
    <w:rsid w:val="00792C3C"/>
    <w:rsid w:val="00796683"/>
    <w:rsid w:val="007A146A"/>
    <w:rsid w:val="007A295D"/>
    <w:rsid w:val="007A7439"/>
    <w:rsid w:val="007B47B5"/>
    <w:rsid w:val="007C4FF2"/>
    <w:rsid w:val="007D0B99"/>
    <w:rsid w:val="007D479F"/>
    <w:rsid w:val="007D48B3"/>
    <w:rsid w:val="007D64B6"/>
    <w:rsid w:val="007D78A8"/>
    <w:rsid w:val="007E49C1"/>
    <w:rsid w:val="007E5248"/>
    <w:rsid w:val="007E7028"/>
    <w:rsid w:val="007E7D25"/>
    <w:rsid w:val="007F4684"/>
    <w:rsid w:val="007F69E8"/>
    <w:rsid w:val="007F6D80"/>
    <w:rsid w:val="007F7C82"/>
    <w:rsid w:val="008005C7"/>
    <w:rsid w:val="00812238"/>
    <w:rsid w:val="00812FDB"/>
    <w:rsid w:val="0081602B"/>
    <w:rsid w:val="00821D08"/>
    <w:rsid w:val="00823E1E"/>
    <w:rsid w:val="00835621"/>
    <w:rsid w:val="00835F1A"/>
    <w:rsid w:val="00844746"/>
    <w:rsid w:val="008472AA"/>
    <w:rsid w:val="008625B9"/>
    <w:rsid w:val="00863486"/>
    <w:rsid w:val="00863C0C"/>
    <w:rsid w:val="008646E6"/>
    <w:rsid w:val="00866A9B"/>
    <w:rsid w:val="00875157"/>
    <w:rsid w:val="00877865"/>
    <w:rsid w:val="00881480"/>
    <w:rsid w:val="00884ADF"/>
    <w:rsid w:val="0088680B"/>
    <w:rsid w:val="0089373E"/>
    <w:rsid w:val="00893DBA"/>
    <w:rsid w:val="0089579A"/>
    <w:rsid w:val="00897A85"/>
    <w:rsid w:val="008B086E"/>
    <w:rsid w:val="008B43FC"/>
    <w:rsid w:val="008C0586"/>
    <w:rsid w:val="008C0D8D"/>
    <w:rsid w:val="008D4703"/>
    <w:rsid w:val="008D4865"/>
    <w:rsid w:val="008D7AEE"/>
    <w:rsid w:val="008E1170"/>
    <w:rsid w:val="008E23B4"/>
    <w:rsid w:val="008E25BD"/>
    <w:rsid w:val="008F2BB7"/>
    <w:rsid w:val="00900D45"/>
    <w:rsid w:val="0090493C"/>
    <w:rsid w:val="00906938"/>
    <w:rsid w:val="009144FC"/>
    <w:rsid w:val="0091636B"/>
    <w:rsid w:val="00916594"/>
    <w:rsid w:val="009251AC"/>
    <w:rsid w:val="00935362"/>
    <w:rsid w:val="009370DA"/>
    <w:rsid w:val="00941D2D"/>
    <w:rsid w:val="00945A2F"/>
    <w:rsid w:val="00950E38"/>
    <w:rsid w:val="00954FB1"/>
    <w:rsid w:val="0095736C"/>
    <w:rsid w:val="00960811"/>
    <w:rsid w:val="00960A0B"/>
    <w:rsid w:val="00963A80"/>
    <w:rsid w:val="00982702"/>
    <w:rsid w:val="00987946"/>
    <w:rsid w:val="009926A0"/>
    <w:rsid w:val="009933DF"/>
    <w:rsid w:val="009A1220"/>
    <w:rsid w:val="009A31CD"/>
    <w:rsid w:val="009A4E04"/>
    <w:rsid w:val="009A50A0"/>
    <w:rsid w:val="009A6303"/>
    <w:rsid w:val="009B0221"/>
    <w:rsid w:val="009B3D15"/>
    <w:rsid w:val="009B6EF7"/>
    <w:rsid w:val="009C422B"/>
    <w:rsid w:val="009C75AE"/>
    <w:rsid w:val="009D5DB1"/>
    <w:rsid w:val="009D5E34"/>
    <w:rsid w:val="009D66A2"/>
    <w:rsid w:val="009E43C4"/>
    <w:rsid w:val="009E48BE"/>
    <w:rsid w:val="009F4484"/>
    <w:rsid w:val="00A06B3F"/>
    <w:rsid w:val="00A16D14"/>
    <w:rsid w:val="00A2406B"/>
    <w:rsid w:val="00A24A11"/>
    <w:rsid w:val="00A25750"/>
    <w:rsid w:val="00A526BD"/>
    <w:rsid w:val="00A53B6A"/>
    <w:rsid w:val="00A579B6"/>
    <w:rsid w:val="00A64EDC"/>
    <w:rsid w:val="00A650D9"/>
    <w:rsid w:val="00A7022B"/>
    <w:rsid w:val="00A73E07"/>
    <w:rsid w:val="00A76514"/>
    <w:rsid w:val="00A77564"/>
    <w:rsid w:val="00A81D83"/>
    <w:rsid w:val="00A84356"/>
    <w:rsid w:val="00A90B5C"/>
    <w:rsid w:val="00A91A3F"/>
    <w:rsid w:val="00A934F5"/>
    <w:rsid w:val="00A9415E"/>
    <w:rsid w:val="00AB0C13"/>
    <w:rsid w:val="00AB53FF"/>
    <w:rsid w:val="00AB66CE"/>
    <w:rsid w:val="00AC0933"/>
    <w:rsid w:val="00AC1B0B"/>
    <w:rsid w:val="00AC2C47"/>
    <w:rsid w:val="00AC43BD"/>
    <w:rsid w:val="00AC721E"/>
    <w:rsid w:val="00AD308D"/>
    <w:rsid w:val="00AE050A"/>
    <w:rsid w:val="00AE3262"/>
    <w:rsid w:val="00AE59BD"/>
    <w:rsid w:val="00AF0663"/>
    <w:rsid w:val="00AF086F"/>
    <w:rsid w:val="00AF299A"/>
    <w:rsid w:val="00AF52E4"/>
    <w:rsid w:val="00B03FEE"/>
    <w:rsid w:val="00B05A2C"/>
    <w:rsid w:val="00B14FE0"/>
    <w:rsid w:val="00B16378"/>
    <w:rsid w:val="00B21656"/>
    <w:rsid w:val="00B2256E"/>
    <w:rsid w:val="00B24A07"/>
    <w:rsid w:val="00B24EF5"/>
    <w:rsid w:val="00B31A94"/>
    <w:rsid w:val="00B506D2"/>
    <w:rsid w:val="00B539D8"/>
    <w:rsid w:val="00B6012D"/>
    <w:rsid w:val="00B618C4"/>
    <w:rsid w:val="00B626F0"/>
    <w:rsid w:val="00B646CF"/>
    <w:rsid w:val="00B66AAE"/>
    <w:rsid w:val="00B67971"/>
    <w:rsid w:val="00B72381"/>
    <w:rsid w:val="00B810E5"/>
    <w:rsid w:val="00B87FDF"/>
    <w:rsid w:val="00B95256"/>
    <w:rsid w:val="00BA5EF4"/>
    <w:rsid w:val="00BB281C"/>
    <w:rsid w:val="00BB51BC"/>
    <w:rsid w:val="00BC0E18"/>
    <w:rsid w:val="00BC35D1"/>
    <w:rsid w:val="00BC5434"/>
    <w:rsid w:val="00BC76B4"/>
    <w:rsid w:val="00BD3F32"/>
    <w:rsid w:val="00BD4A6F"/>
    <w:rsid w:val="00BD7E8B"/>
    <w:rsid w:val="00BE706C"/>
    <w:rsid w:val="00BF0588"/>
    <w:rsid w:val="00BF483F"/>
    <w:rsid w:val="00BF5E72"/>
    <w:rsid w:val="00C019A1"/>
    <w:rsid w:val="00C01B78"/>
    <w:rsid w:val="00C02EBD"/>
    <w:rsid w:val="00C03C9A"/>
    <w:rsid w:val="00C04731"/>
    <w:rsid w:val="00C11BB7"/>
    <w:rsid w:val="00C13529"/>
    <w:rsid w:val="00C241B1"/>
    <w:rsid w:val="00C24495"/>
    <w:rsid w:val="00C310AF"/>
    <w:rsid w:val="00C31D10"/>
    <w:rsid w:val="00C32A47"/>
    <w:rsid w:val="00C34DA3"/>
    <w:rsid w:val="00C36EC9"/>
    <w:rsid w:val="00C37C06"/>
    <w:rsid w:val="00C436AE"/>
    <w:rsid w:val="00C45A6D"/>
    <w:rsid w:val="00C501ED"/>
    <w:rsid w:val="00C5453C"/>
    <w:rsid w:val="00C54E4A"/>
    <w:rsid w:val="00C55BD0"/>
    <w:rsid w:val="00C57248"/>
    <w:rsid w:val="00C622CD"/>
    <w:rsid w:val="00C705CD"/>
    <w:rsid w:val="00C74C21"/>
    <w:rsid w:val="00C75003"/>
    <w:rsid w:val="00C7603B"/>
    <w:rsid w:val="00C776D8"/>
    <w:rsid w:val="00C80D83"/>
    <w:rsid w:val="00C83683"/>
    <w:rsid w:val="00C84F67"/>
    <w:rsid w:val="00C87F0E"/>
    <w:rsid w:val="00C95FAD"/>
    <w:rsid w:val="00CA0033"/>
    <w:rsid w:val="00CA20F8"/>
    <w:rsid w:val="00CA37DE"/>
    <w:rsid w:val="00CB0699"/>
    <w:rsid w:val="00CC4D13"/>
    <w:rsid w:val="00CC774F"/>
    <w:rsid w:val="00CD0367"/>
    <w:rsid w:val="00CD085B"/>
    <w:rsid w:val="00CD2C02"/>
    <w:rsid w:val="00CD6045"/>
    <w:rsid w:val="00CD6DD3"/>
    <w:rsid w:val="00CE14B4"/>
    <w:rsid w:val="00CE6822"/>
    <w:rsid w:val="00CE6C54"/>
    <w:rsid w:val="00CE7479"/>
    <w:rsid w:val="00CF4267"/>
    <w:rsid w:val="00D01EDC"/>
    <w:rsid w:val="00D02654"/>
    <w:rsid w:val="00D02C8B"/>
    <w:rsid w:val="00D11FE4"/>
    <w:rsid w:val="00D13FE5"/>
    <w:rsid w:val="00D1655D"/>
    <w:rsid w:val="00D275DC"/>
    <w:rsid w:val="00D30D93"/>
    <w:rsid w:val="00D4513B"/>
    <w:rsid w:val="00D47AAD"/>
    <w:rsid w:val="00D504F8"/>
    <w:rsid w:val="00D51DCC"/>
    <w:rsid w:val="00D550CA"/>
    <w:rsid w:val="00D574BB"/>
    <w:rsid w:val="00D61A76"/>
    <w:rsid w:val="00D700E9"/>
    <w:rsid w:val="00D7038C"/>
    <w:rsid w:val="00D714F0"/>
    <w:rsid w:val="00D72EBA"/>
    <w:rsid w:val="00D85A0D"/>
    <w:rsid w:val="00D94E0C"/>
    <w:rsid w:val="00D95A40"/>
    <w:rsid w:val="00D95CFE"/>
    <w:rsid w:val="00D967E5"/>
    <w:rsid w:val="00DA0E73"/>
    <w:rsid w:val="00DA243C"/>
    <w:rsid w:val="00DA2E33"/>
    <w:rsid w:val="00DB1CA2"/>
    <w:rsid w:val="00DB7AC0"/>
    <w:rsid w:val="00DC0D6A"/>
    <w:rsid w:val="00DC75B0"/>
    <w:rsid w:val="00DD6E94"/>
    <w:rsid w:val="00DE3BA7"/>
    <w:rsid w:val="00DE3CBA"/>
    <w:rsid w:val="00DE739C"/>
    <w:rsid w:val="00DF2806"/>
    <w:rsid w:val="00DF7F7B"/>
    <w:rsid w:val="00E00D4A"/>
    <w:rsid w:val="00E06DFA"/>
    <w:rsid w:val="00E222FE"/>
    <w:rsid w:val="00E237F2"/>
    <w:rsid w:val="00E26B2D"/>
    <w:rsid w:val="00E3316E"/>
    <w:rsid w:val="00E355BC"/>
    <w:rsid w:val="00E40561"/>
    <w:rsid w:val="00E42826"/>
    <w:rsid w:val="00E54D2D"/>
    <w:rsid w:val="00E57BCE"/>
    <w:rsid w:val="00E57E9B"/>
    <w:rsid w:val="00E65C20"/>
    <w:rsid w:val="00E6700D"/>
    <w:rsid w:val="00E6727B"/>
    <w:rsid w:val="00E744B1"/>
    <w:rsid w:val="00E87252"/>
    <w:rsid w:val="00E916BA"/>
    <w:rsid w:val="00E925D3"/>
    <w:rsid w:val="00E960EE"/>
    <w:rsid w:val="00EA0AA9"/>
    <w:rsid w:val="00EA455A"/>
    <w:rsid w:val="00EA5479"/>
    <w:rsid w:val="00EA60AD"/>
    <w:rsid w:val="00EB2F51"/>
    <w:rsid w:val="00EB46B4"/>
    <w:rsid w:val="00EB5901"/>
    <w:rsid w:val="00EC26C7"/>
    <w:rsid w:val="00EC62DF"/>
    <w:rsid w:val="00ED1E0C"/>
    <w:rsid w:val="00EF55BA"/>
    <w:rsid w:val="00EF59B1"/>
    <w:rsid w:val="00F03081"/>
    <w:rsid w:val="00F06D47"/>
    <w:rsid w:val="00F10C21"/>
    <w:rsid w:val="00F12226"/>
    <w:rsid w:val="00F12D2B"/>
    <w:rsid w:val="00F15216"/>
    <w:rsid w:val="00F2106E"/>
    <w:rsid w:val="00F23466"/>
    <w:rsid w:val="00F27B88"/>
    <w:rsid w:val="00F34E5B"/>
    <w:rsid w:val="00F44BD4"/>
    <w:rsid w:val="00F50324"/>
    <w:rsid w:val="00F51354"/>
    <w:rsid w:val="00F53315"/>
    <w:rsid w:val="00F54F41"/>
    <w:rsid w:val="00F56904"/>
    <w:rsid w:val="00F64E4A"/>
    <w:rsid w:val="00F70629"/>
    <w:rsid w:val="00F85F75"/>
    <w:rsid w:val="00F956E9"/>
    <w:rsid w:val="00FA1A1D"/>
    <w:rsid w:val="00FA2765"/>
    <w:rsid w:val="00FA3C99"/>
    <w:rsid w:val="00FA7781"/>
    <w:rsid w:val="00FB5E67"/>
    <w:rsid w:val="00FC0627"/>
    <w:rsid w:val="00FC0D24"/>
    <w:rsid w:val="00FC1E12"/>
    <w:rsid w:val="00FD071C"/>
    <w:rsid w:val="00FD44E4"/>
    <w:rsid w:val="00FD5760"/>
    <w:rsid w:val="00FE3DE1"/>
    <w:rsid w:val="00FE604E"/>
    <w:rsid w:val="00FE66C6"/>
    <w:rsid w:val="00FF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34" w:unhideWhenUsed="0" w:qFormat="1"/>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rPr>
  </w:style>
  <w:style w:type="paragraph" w:styleId="Heading1">
    <w:name w:val="heading 1"/>
    <w:basedOn w:val="Normal"/>
    <w:next w:val="nobreak"/>
    <w:link w:val="Heading1Char"/>
    <w:uiPriority w:val="9"/>
    <w:qFormat/>
    <w:rsid w:val="00EC6A57"/>
    <w:pPr>
      <w:keepNext/>
      <w:numPr>
        <w:numId w:val="1"/>
      </w:numPr>
      <w:spacing w:before="120" w:after="60"/>
      <w:outlineLvl w:val="0"/>
    </w:pPr>
    <w:rPr>
      <w:b/>
      <w:kern w:val="32"/>
    </w:rPr>
  </w:style>
  <w:style w:type="paragraph" w:styleId="Heading2">
    <w:name w:val="heading 2"/>
    <w:basedOn w:val="Normal"/>
    <w:next w:val="nobreak"/>
    <w:link w:val="Heading2Char"/>
    <w:uiPriority w:val="9"/>
    <w:qFormat/>
    <w:rsid w:val="00EC6A57"/>
    <w:pPr>
      <w:keepNext/>
      <w:numPr>
        <w:ilvl w:val="1"/>
        <w:numId w:val="1"/>
      </w:numPr>
      <w:outlineLvl w:val="1"/>
    </w:pPr>
  </w:style>
  <w:style w:type="paragraph" w:styleId="Heading3">
    <w:name w:val="heading 3"/>
    <w:basedOn w:val="Normal"/>
    <w:next w:val="nobreak"/>
    <w:link w:val="Heading3Char"/>
    <w:uiPriority w:val="9"/>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uiPriority w:val="9"/>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uiPriority w:val="9"/>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uiPriority w:val="9"/>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uiPriority w:val="9"/>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uiPriority w:val="9"/>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link w:val="HTMLPreformattedChar"/>
    <w:uiPriority w:val="99"/>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uiPriority w:val="9"/>
    <w:rsid w:val="007F7C82"/>
    <w:rPr>
      <w:rFonts w:ascii="Arial" w:hAnsi="Arial"/>
      <w:b/>
      <w:kern w:val="32"/>
    </w:rPr>
  </w:style>
  <w:style w:type="character" w:customStyle="1" w:styleId="Heading2Char">
    <w:name w:val="Heading 2 Char"/>
    <w:basedOn w:val="DefaultParagraphFont"/>
    <w:link w:val="Heading2"/>
    <w:uiPriority w:val="9"/>
    <w:rsid w:val="007F7C82"/>
    <w:rPr>
      <w:rFonts w:ascii="Arial" w:hAnsi="Arial"/>
    </w:rPr>
  </w:style>
  <w:style w:type="character" w:customStyle="1" w:styleId="Heading3Char">
    <w:name w:val="Heading 3 Char"/>
    <w:basedOn w:val="DefaultParagraphFont"/>
    <w:link w:val="Heading3"/>
    <w:uiPriority w:val="9"/>
    <w:rsid w:val="007F7C82"/>
    <w:rPr>
      <w:rFonts w:ascii="Helvetica" w:hAnsi="Helvetica"/>
    </w:rPr>
  </w:style>
  <w:style w:type="character" w:customStyle="1" w:styleId="Heading4Char">
    <w:name w:val="Heading 4 Char"/>
    <w:basedOn w:val="DefaultParagraphFont"/>
    <w:link w:val="Heading4"/>
    <w:uiPriority w:val="9"/>
    <w:rsid w:val="007F7C82"/>
    <w:rPr>
      <w:b/>
      <w:sz w:val="28"/>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tools.ietf.org/html/rfc6453"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68EE7-4219-497F-845B-7BE414DE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37</Pages>
  <Words>11392</Words>
  <Characters>64940</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76180</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Inder Monga</dc:creator>
  <cp:keywords/>
  <dc:description/>
  <cp:lastModifiedBy>Guy</cp:lastModifiedBy>
  <cp:revision>124</cp:revision>
  <cp:lastPrinted>2010-06-19T02:03:00Z</cp:lastPrinted>
  <dcterms:created xsi:type="dcterms:W3CDTF">2011-07-18T05:25:00Z</dcterms:created>
  <dcterms:modified xsi:type="dcterms:W3CDTF">2011-12-20T16:40:00Z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