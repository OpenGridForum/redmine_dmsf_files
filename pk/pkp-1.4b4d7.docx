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646" w:rsidRPr="00112646" w:rsidRDefault="00112646" w:rsidP="00112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12646">
        <w:rPr>
          <w:rFonts w:ascii="Times New Roman" w:eastAsia="Times New Roman" w:hAnsi="Times New Roman" w:cs="Times New Roman"/>
          <w:b/>
          <w:bCs/>
          <w:kern w:val="36"/>
          <w:sz w:val="48"/>
          <w:szCs w:val="48"/>
          <w:lang w:eastAsia="en-GB"/>
        </w:rPr>
        <w:t>Private Key Protection</w:t>
      </w:r>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This document describes the requirements for the protection of private keys corresponding to end entity certificates. It primarily aims to describe user (personal) certificates, but much of the key management will also apply to robots or hosts, or other end entities. </w:t>
      </w:r>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following describes the private key protection profiles. It is important to describe the </w:t>
      </w:r>
      <w:r w:rsidRPr="00112646">
        <w:rPr>
          <w:rFonts w:ascii="Times New Roman" w:eastAsia="Times New Roman" w:hAnsi="Times New Roman" w:cs="Times New Roman"/>
          <w:i/>
          <w:iCs/>
          <w:sz w:val="24"/>
          <w:szCs w:val="24"/>
          <w:lang w:eastAsia="en-GB"/>
        </w:rPr>
        <w:t>full lifecycle</w:t>
      </w:r>
      <w:r w:rsidRPr="00112646">
        <w:rPr>
          <w:rFonts w:ascii="Times New Roman" w:eastAsia="Times New Roman" w:hAnsi="Times New Roman" w:cs="Times New Roman"/>
          <w:sz w:val="24"/>
          <w:szCs w:val="24"/>
          <w:lang w:eastAsia="en-GB"/>
        </w:rPr>
        <w:t xml:space="preserve"> of the key. For each profile, the following are described: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generation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delivery to subscriber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storage – subscriber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deployment (delivery to subject) – if the subject and the subscriber </w:t>
      </w:r>
      <w:ins w:id="0" w:author="Jensen, Jens (STFC,RAL,SC)" w:date="2013-03-10T10:40:00Z">
        <w:r w:rsidR="00513F2A">
          <w:rPr>
            <w:rFonts w:ascii="Times New Roman" w:eastAsia="Times New Roman" w:hAnsi="Times New Roman" w:cs="Times New Roman"/>
            <w:sz w:val="24"/>
            <w:szCs w:val="24"/>
            <w:lang w:eastAsia="en-GB"/>
          </w:rPr>
          <w:t xml:space="preserve">are </w:t>
        </w:r>
      </w:ins>
      <w:del w:id="1" w:author="Jensen, Jens (STFC,RAL,SC)" w:date="2013-03-10T10:40:00Z">
        <w:r w:rsidRPr="00112646" w:rsidDel="00513F2A">
          <w:rPr>
            <w:rFonts w:ascii="Times New Roman" w:eastAsia="Times New Roman" w:hAnsi="Times New Roman" w:cs="Times New Roman"/>
            <w:sz w:val="24"/>
            <w:szCs w:val="24"/>
            <w:lang w:eastAsia="en-GB"/>
          </w:rPr>
          <w:delText xml:space="preserve">is </w:delText>
        </w:r>
      </w:del>
      <w:r w:rsidRPr="00112646">
        <w:rPr>
          <w:rFonts w:ascii="Times New Roman" w:eastAsia="Times New Roman" w:hAnsi="Times New Roman" w:cs="Times New Roman"/>
          <w:sz w:val="24"/>
          <w:szCs w:val="24"/>
          <w:lang w:eastAsia="en-GB"/>
        </w:rPr>
        <w:t xml:space="preserve">not the same entity.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storage – subject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activation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Deactivation of key </w:t>
      </w:r>
    </w:p>
    <w:p w:rsidR="00112646" w:rsidRPr="00112646" w:rsidRDefault="00112646" w:rsidP="001126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End of life of key </w:t>
      </w:r>
    </w:p>
    <w:p w:rsidR="00112646" w:rsidRPr="00112646" w:rsidRDefault="00112646" w:rsidP="00112646">
      <w:pPr>
        <w:spacing w:after="0"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In the profile, we distinguish between the subscriber, the person who interacts with the CA to obtain a certificate, and the subject, the entity named by the certificate. </w:t>
      </w:r>
      <w:ins w:id="2" w:author="Jensen, Jens (STFC,RAL,SC)" w:date="2013-03-10T10:41:00Z">
        <w:r w:rsidR="00513F2A">
          <w:rPr>
            <w:rFonts w:ascii="Times New Roman" w:eastAsia="Times New Roman" w:hAnsi="Times New Roman" w:cs="Times New Roman"/>
            <w:sz w:val="24"/>
            <w:szCs w:val="24"/>
            <w:lang w:eastAsia="en-GB"/>
          </w:rPr>
          <w:t>At any given time, there SHOULD be a well-defined subscriber for each certificate.</w:t>
        </w:r>
      </w:ins>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private key is a secret, in public key cryptography, which consists not just of the key but also of the activation material in case the key is encrypted. </w:t>
      </w:r>
      <w:ins w:id="3" w:author="Jensen, Jens (STFC,RAL,SC)" w:date="2013-03-10T11:06:00Z">
        <w:r w:rsidR="00244A38">
          <w:rPr>
            <w:rFonts w:ascii="Times New Roman" w:eastAsia="Times New Roman" w:hAnsi="Times New Roman" w:cs="Times New Roman"/>
            <w:sz w:val="24"/>
            <w:szCs w:val="24"/>
            <w:lang w:eastAsia="en-GB"/>
          </w:rPr>
          <w:t xml:space="preserve">Activation data </w:t>
        </w:r>
      </w:ins>
      <w:ins w:id="4" w:author="Jensen, Jens (STFC,RAL,SC)" w:date="2013-03-10T11:07:00Z">
        <w:r w:rsidR="00244A38">
          <w:rPr>
            <w:rFonts w:ascii="Times New Roman" w:eastAsia="Times New Roman" w:hAnsi="Times New Roman" w:cs="Times New Roman"/>
            <w:sz w:val="24"/>
            <w:szCs w:val="24"/>
            <w:lang w:eastAsia="en-GB"/>
          </w:rPr>
          <w:t xml:space="preserve">can also cover other types of protection, if permitted by the profiles: including, but not limited to, smartcards, protected by filesystem (readable only by root or a service </w:t>
        </w:r>
      </w:ins>
      <w:ins w:id="5" w:author="Jensen, Jens (STFC,RAL,SC)" w:date="2013-03-10T11:08:00Z">
        <w:r w:rsidR="00244A38">
          <w:rPr>
            <w:rFonts w:ascii="Times New Roman" w:eastAsia="Times New Roman" w:hAnsi="Times New Roman" w:cs="Times New Roman"/>
            <w:sz w:val="24"/>
            <w:szCs w:val="24"/>
            <w:lang w:eastAsia="en-GB"/>
          </w:rPr>
          <w:t>system user account accessible only by the subject), multi-person controls, etc. [TODO: expand.]</w:t>
        </w:r>
      </w:ins>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In the case of </w:t>
      </w:r>
      <w:del w:id="6" w:author="Jensen, Jens (STFC,RAL,SC)" w:date="2013-03-10T11:09:00Z">
        <w:r w:rsidRPr="00112646" w:rsidDel="00244A38">
          <w:rPr>
            <w:rFonts w:ascii="Times New Roman" w:eastAsia="Times New Roman" w:hAnsi="Times New Roman" w:cs="Times New Roman"/>
            <w:sz w:val="24"/>
            <w:szCs w:val="24"/>
            <w:lang w:eastAsia="en-GB"/>
          </w:rPr>
          <w:delText xml:space="preserve">the </w:delText>
        </w:r>
      </w:del>
      <w:ins w:id="7" w:author="Jensen, Jens (STFC,RAL,SC)" w:date="2013-03-10T11:09:00Z">
        <w:r w:rsidR="00244A38">
          <w:rPr>
            <w:rFonts w:ascii="Times New Roman" w:eastAsia="Times New Roman" w:hAnsi="Times New Roman" w:cs="Times New Roman"/>
            <w:sz w:val="24"/>
            <w:szCs w:val="24"/>
            <w:lang w:eastAsia="en-GB"/>
          </w:rPr>
          <w:t xml:space="preserve">each </w:t>
        </w:r>
      </w:ins>
      <w:r w:rsidRPr="00112646">
        <w:rPr>
          <w:rFonts w:ascii="Times New Roman" w:eastAsia="Times New Roman" w:hAnsi="Times New Roman" w:cs="Times New Roman"/>
          <w:sz w:val="24"/>
          <w:szCs w:val="24"/>
          <w:lang w:eastAsia="en-GB"/>
        </w:rPr>
        <w:t xml:space="preserve">profile, a CA MAY impose stronger restrictions than those required by the profile. </w:t>
      </w:r>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subscriber uses the private key to </w:t>
      </w:r>
    </w:p>
    <w:p w:rsidR="00112646" w:rsidRPr="00112646" w:rsidRDefault="00112646" w:rsidP="001126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Prove possession of the private key, as a part of the certificate request process </w:t>
      </w:r>
    </w:p>
    <w:p w:rsidR="00112646" w:rsidRPr="00112646" w:rsidRDefault="00112646" w:rsidP="001126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Rekey the certificate </w:t>
      </w:r>
    </w:p>
    <w:p w:rsidR="00112646" w:rsidRPr="00112646" w:rsidRDefault="00112646" w:rsidP="001126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Revoke the certificate </w:t>
      </w:r>
    </w:p>
    <w:p w:rsidR="00112646" w:rsidRPr="00112646" w:rsidRDefault="00112646" w:rsidP="00112646">
      <w:pPr>
        <w:spacing w:after="0"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subject uses the private key for the purposes encoded in the certificate and described in the relevant CP/CPS. </w:t>
      </w:r>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subject and the subscriber may of course be the same entity – typically, if the certificate is a personal certificate. </w:t>
      </w:r>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As a guideline, the </w:t>
      </w:r>
      <w:r w:rsidRPr="00112646">
        <w:rPr>
          <w:rFonts w:ascii="Times New Roman" w:eastAsia="Times New Roman" w:hAnsi="Times New Roman" w:cs="Times New Roman"/>
          <w:i/>
          <w:iCs/>
          <w:sz w:val="24"/>
          <w:szCs w:val="24"/>
          <w:lang w:eastAsia="en-GB"/>
        </w:rPr>
        <w:t>subscriber</w:t>
      </w:r>
      <w:r w:rsidRPr="00112646">
        <w:rPr>
          <w:rFonts w:ascii="Times New Roman" w:eastAsia="Times New Roman" w:hAnsi="Times New Roman" w:cs="Times New Roman"/>
          <w:sz w:val="24"/>
          <w:szCs w:val="24"/>
          <w:lang w:eastAsia="en-GB"/>
        </w:rPr>
        <w:t xml:space="preserve"> remains responsible for the private key throughout the lifetime of the key</w:t>
      </w:r>
      <w:ins w:id="8" w:author="Jensen, Jens (STFC,RAL,SC)" w:date="2013-03-10T11:10:00Z">
        <w:r w:rsidR="00244A38">
          <w:rPr>
            <w:rFonts w:ascii="Times New Roman" w:eastAsia="Times New Roman" w:hAnsi="Times New Roman" w:cs="Times New Roman"/>
            <w:sz w:val="24"/>
            <w:szCs w:val="24"/>
            <w:lang w:eastAsia="en-GB"/>
          </w:rPr>
          <w:t xml:space="preserve"> (which may be longer than the lifetime of the certificate)</w:t>
        </w:r>
      </w:ins>
      <w:r w:rsidRPr="00112646">
        <w:rPr>
          <w:rFonts w:ascii="Times New Roman" w:eastAsia="Times New Roman" w:hAnsi="Times New Roman" w:cs="Times New Roman"/>
          <w:sz w:val="24"/>
          <w:szCs w:val="24"/>
          <w:lang w:eastAsia="en-GB"/>
        </w:rPr>
        <w:t xml:space="preserve">, but the profile allows for a handover where one subscriber hands over the responsibility for the certificate to another. The handover process is described in more detail below. </w:t>
      </w:r>
      <w:ins w:id="9" w:author="Jensen, Jens (STFC,RAL,SC)" w:date="2013-03-10T11:10:00Z">
        <w:r w:rsidR="00244A38">
          <w:rPr>
            <w:rFonts w:ascii="Times New Roman" w:eastAsia="Times New Roman" w:hAnsi="Times New Roman" w:cs="Times New Roman"/>
            <w:sz w:val="24"/>
            <w:szCs w:val="24"/>
            <w:lang w:eastAsia="en-GB"/>
          </w:rPr>
          <w:t xml:space="preserve">There MUST be a subscriber </w:t>
        </w:r>
        <w:r w:rsidR="00244A38">
          <w:rPr>
            <w:rFonts w:ascii="Times New Roman" w:eastAsia="Times New Roman" w:hAnsi="Times New Roman" w:cs="Times New Roman"/>
            <w:sz w:val="24"/>
            <w:szCs w:val="24"/>
            <w:lang w:eastAsia="en-GB"/>
          </w:rPr>
          <w:lastRenderedPageBreak/>
          <w:t>associated with a key whenever there are valid certificates associated with the key; there SHOULD be no more than one subscriber.</w:t>
        </w:r>
      </w:ins>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In order to make an assertion regarding the strength of the private key protection, the CA may need to witness some or all parts of the processes described in each profile</w:t>
      </w:r>
      <w:ins w:id="10" w:author="Jensen, Jens (STFC,RAL,SC)" w:date="2013-03-10T11:15:00Z">
        <w:r w:rsidR="00244A38">
          <w:rPr>
            <w:rStyle w:val="FootnoteReference"/>
            <w:rFonts w:ascii="Times New Roman" w:eastAsia="Times New Roman" w:hAnsi="Times New Roman" w:cs="Times New Roman"/>
            <w:sz w:val="24"/>
            <w:szCs w:val="24"/>
            <w:lang w:eastAsia="en-GB"/>
          </w:rPr>
          <w:footnoteReference w:id="1"/>
        </w:r>
      </w:ins>
      <w:r w:rsidRPr="00112646">
        <w:rPr>
          <w:rFonts w:ascii="Times New Roman" w:eastAsia="Times New Roman" w:hAnsi="Times New Roman" w:cs="Times New Roman"/>
          <w:sz w:val="24"/>
          <w:szCs w:val="24"/>
          <w:lang w:eastAsia="en-GB"/>
        </w:rPr>
        <w:t xml:space="preserve">. The alternative is to trust the subscriber, to have the subscriber assert to the CA (or RA) that the requirements are fulfilled. </w:t>
      </w:r>
      <w:ins w:id="12" w:author="Jensen, Jens (STFC,RAL,SC)" w:date="2013-03-10T11:12:00Z">
        <w:r w:rsidR="00244A38">
          <w:rPr>
            <w:rFonts w:ascii="Times New Roman" w:eastAsia="Times New Roman" w:hAnsi="Times New Roman" w:cs="Times New Roman"/>
            <w:sz w:val="24"/>
            <w:szCs w:val="24"/>
            <w:lang w:eastAsia="en-GB"/>
          </w:rPr>
          <w:t>[TODO: expand]</w:t>
        </w:r>
      </w:ins>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General principles: </w:t>
      </w:r>
    </w:p>
    <w:p w:rsidR="00112646" w:rsidRPr="00112646" w:rsidRDefault="00112646" w:rsidP="001126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Private key SHALL NOT be transferred in clear </w:t>
      </w:r>
    </w:p>
    <w:p w:rsidR="00112646" w:rsidRPr="00112646" w:rsidRDefault="00112646" w:rsidP="001126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Activation data SHALL NOT be transferred in clear </w:t>
      </w:r>
    </w:p>
    <w:p w:rsidR="00112646" w:rsidRPr="00112646" w:rsidRDefault="00112646" w:rsidP="001126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Private key and activation data SHOULD NOT be stored together </w:t>
      </w:r>
    </w:p>
    <w:p w:rsidR="00112646" w:rsidRPr="00112646" w:rsidRDefault="00112646" w:rsidP="001126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Protected Private key SHOULD NOT be transferred over a network [?] </w:t>
      </w:r>
    </w:p>
    <w:p w:rsidR="00112646" w:rsidRPr="00112646" w:rsidRDefault="00112646" w:rsidP="001126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 material MUST be generated using trustworthy methods </w:t>
      </w:r>
    </w:p>
    <w:p w:rsidR="00112646" w:rsidRPr="00112646" w:rsidRDefault="00112646" w:rsidP="001126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Activation SHOULD NOT persist beyond 24 hrs (unless it’s a SLC) [?] </w:t>
      </w:r>
    </w:p>
    <w:p w:rsidR="00112646" w:rsidRPr="00112646" w:rsidRDefault="00112646" w:rsidP="00112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12646">
        <w:rPr>
          <w:rFonts w:ascii="Times New Roman" w:eastAsia="Times New Roman" w:hAnsi="Times New Roman" w:cs="Times New Roman"/>
          <w:b/>
          <w:bCs/>
          <w:kern w:val="36"/>
          <w:sz w:val="48"/>
          <w:szCs w:val="48"/>
          <w:lang w:eastAsia="en-GB"/>
        </w:rPr>
        <w:t>Profiles</w:t>
      </w:r>
    </w:p>
    <w:p w:rsidR="00112646" w:rsidRPr="00112646" w:rsidRDefault="00112646" w:rsidP="00112646">
      <w:p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profiles are described here in order of their assurance, with the highest assurance first, but it should be emphasised that they are all acceptable for the IGTF. </w:t>
      </w:r>
    </w:p>
    <w:p w:rsidR="00112646" w:rsidRPr="00112646" w:rsidRDefault="00112646" w:rsidP="0011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2646">
        <w:rPr>
          <w:rFonts w:ascii="Times New Roman" w:eastAsia="Times New Roman" w:hAnsi="Times New Roman" w:cs="Times New Roman"/>
          <w:b/>
          <w:bCs/>
          <w:sz w:val="36"/>
          <w:szCs w:val="36"/>
          <w:lang w:eastAsia="en-GB"/>
        </w:rPr>
        <w:t>User managed secured keys</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subscriber generates a private key in an HSM certified to FIPS 140-2, operating at L2 or higher. </w:t>
      </w:r>
    </w:p>
    <w:p w:rsidR="00112646" w:rsidRPr="00112646" w:rsidRDefault="00112646" w:rsidP="001126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MUST be generated in the HSM, not imported. </w:t>
      </w:r>
    </w:p>
    <w:p w:rsidR="00112646" w:rsidRPr="00112646" w:rsidRDefault="00112646" w:rsidP="001126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MUST be protected by activation data. </w:t>
      </w:r>
    </w:p>
    <w:p w:rsidR="00112646" w:rsidRDefault="00112646" w:rsidP="00112646">
      <w:pPr>
        <w:numPr>
          <w:ilvl w:val="1"/>
          <w:numId w:val="4"/>
        </w:numPr>
        <w:spacing w:before="100" w:beforeAutospacing="1" w:after="100" w:afterAutospacing="1" w:line="240" w:lineRule="auto"/>
        <w:rPr>
          <w:ins w:id="13" w:author="Jensen, Jens (STFC,RAL,SC)" w:date="2013-03-10T11:14:00Z"/>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cryptographic strength of the activation data SHOULD be checked and rejected if not strong enough. The check SHOULD implement IGTF recommendations for activation data, or stronger. </w:t>
      </w:r>
    </w:p>
    <w:p w:rsidR="00244A38" w:rsidRPr="00112646" w:rsidRDefault="00244A38" w:rsidP="001126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ins w:id="14" w:author="Jensen, Jens (STFC,RAL,SC)" w:date="2013-03-10T11:14:00Z">
        <w:r>
          <w:rPr>
            <w:rFonts w:ascii="Times New Roman" w:eastAsia="Times New Roman" w:hAnsi="Times New Roman" w:cs="Times New Roman"/>
            <w:sz w:val="24"/>
            <w:szCs w:val="24"/>
            <w:lang w:eastAsia="en-GB"/>
          </w:rPr>
          <w:t>The CA SHOULD witness the key generation.</w:t>
        </w:r>
      </w:ins>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As the key generation in the HSM is controlled by the subscriber, there is no key delivery to the subscriber – the key remains in the HSM.</w:t>
      </w:r>
      <w:ins w:id="15" w:author="Jensen, Jens (STFC,RAL,SC)" w:date="2013-03-10T11:13:00Z">
        <w:r w:rsidR="00244A38">
          <w:rPr>
            <w:rStyle w:val="FootnoteReference"/>
            <w:rFonts w:ascii="Times New Roman" w:eastAsia="Times New Roman" w:hAnsi="Times New Roman" w:cs="Times New Roman"/>
            <w:sz w:val="24"/>
            <w:szCs w:val="24"/>
            <w:lang w:eastAsia="en-GB"/>
          </w:rPr>
          <w:footnoteReference w:id="2"/>
        </w:r>
      </w:ins>
      <w:r w:rsidRPr="00112646">
        <w:rPr>
          <w:rFonts w:ascii="Times New Roman" w:eastAsia="Times New Roman" w:hAnsi="Times New Roman" w:cs="Times New Roman"/>
          <w:sz w:val="24"/>
          <w:szCs w:val="24"/>
          <w:lang w:eastAsia="en-GB"/>
        </w:rPr>
        <w:t xml:space="preserve"> </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They key remains stored in the HSM. There is a backup of the key only if the HSM provides backups. </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is deployed to the subject, if the subscriber is not the subject, by: </w:t>
      </w:r>
    </w:p>
    <w:p w:rsidR="00112646" w:rsidRPr="00112646" w:rsidRDefault="00112646" w:rsidP="001126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Giving control of the key to the subject by: </w:t>
      </w:r>
    </w:p>
    <w:p w:rsidR="00112646" w:rsidRPr="00112646" w:rsidRDefault="00112646" w:rsidP="0011264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Physically moving the HSM to a machine controlled wholly by the subject, and giving the subject the activation data, OR </w:t>
      </w:r>
    </w:p>
    <w:p w:rsidR="00112646" w:rsidRPr="00112646" w:rsidRDefault="00112646" w:rsidP="0011264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Giving the activation data controlling the key in the HSM by some physical means, OR </w:t>
      </w:r>
    </w:p>
    <w:p w:rsidR="00112646" w:rsidRPr="00112646" w:rsidRDefault="00112646" w:rsidP="0011264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Giving the activation data controlling the key to the subject by some equally, or more, secure means. </w:t>
      </w:r>
    </w:p>
    <w:p w:rsidR="00112646" w:rsidRPr="00112646" w:rsidRDefault="00112646" w:rsidP="001126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lastRenderedPageBreak/>
        <w:t xml:space="preserve">The subscriber MUST ensure that the subject is authenticated by some trusted means. </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remains stored in the HSM. </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Activation data must be stored in a documented way which provides reasonably assurance that only the subject can access the activation data. </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This profile does not require a time limit on the duration of the activation. </w:t>
      </w:r>
    </w:p>
    <w:p w:rsidR="00112646" w:rsidRPr="00112646" w:rsidRDefault="00112646" w:rsidP="001126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There is no requirement on key destruction. The key MAY be used for renewal. </w:t>
      </w:r>
    </w:p>
    <w:p w:rsidR="00112646" w:rsidRPr="00112646" w:rsidRDefault="00112646" w:rsidP="0011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2646">
        <w:rPr>
          <w:rFonts w:ascii="Times New Roman" w:eastAsia="Times New Roman" w:hAnsi="Times New Roman" w:cs="Times New Roman"/>
          <w:b/>
          <w:bCs/>
          <w:sz w:val="36"/>
          <w:szCs w:val="36"/>
          <w:lang w:eastAsia="en-GB"/>
        </w:rPr>
        <w:t>Infrastructure managed softkeys</w:t>
      </w:r>
    </w:p>
    <w:p w:rsidR="00112646" w:rsidRPr="00112646" w:rsidRDefault="00112646" w:rsidP="00112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subscriber generates the key on a keystore, providing activation material. </w:t>
      </w:r>
    </w:p>
    <w:p w:rsidR="00112646" w:rsidRPr="00112646" w:rsidRDefault="00112646" w:rsidP="001126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The keystore MUST be run according to best practices by trusted system administrators.The system MUST be located in a secure environment where access is controlled and limited to authorised personnel, and the organisation running the service MUST have a defined data protection and security policy.</w:t>
      </w:r>
    </w:p>
    <w:p w:rsidR="00112646" w:rsidRPr="00112646" w:rsidRDefault="00112646" w:rsidP="001126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The keystore MUST be run on a dedicated system which runs no services other than those pertaining to the key management and the monitoring of their management.</w:t>
      </w:r>
    </w:p>
    <w:p w:rsidR="00112646" w:rsidRPr="00112646" w:rsidRDefault="00112646" w:rsidP="001126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activation material MUST NOT be stored on the keystore, nor on the host running the keystore. </w:t>
      </w:r>
    </w:p>
    <w:p w:rsidR="00112646" w:rsidRPr="00112646" w:rsidRDefault="00112646" w:rsidP="001126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MUST NOT be stored in activated form on the keystore. </w:t>
      </w:r>
    </w:p>
    <w:p w:rsidR="00112646" w:rsidRPr="00112646" w:rsidRDefault="00112646" w:rsidP="001126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If the keystore communicates with the CA, it MUST do so by securely authenticated means. (This link is necessary if the keystore is to assert the level of protection of the key, and/or to generate and submit a CSR.)</w:t>
      </w:r>
    </w:p>
    <w:p w:rsidR="00112646" w:rsidRDefault="00112646" w:rsidP="00112646">
      <w:pPr>
        <w:numPr>
          <w:ilvl w:val="0"/>
          <w:numId w:val="5"/>
        </w:numPr>
        <w:spacing w:before="100" w:beforeAutospacing="1" w:after="100" w:afterAutospacing="1" w:line="240" w:lineRule="auto"/>
        <w:rPr>
          <w:ins w:id="18" w:author="Jensen, Jens (STFC,RAL,SC)" w:date="2013-03-10T11:23:00Z"/>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private key SHOULD NOT leave the keystore. </w:t>
      </w:r>
      <w:ins w:id="19" w:author="Jensen, Jens (STFC,RAL,SC)" w:date="2013-03-10T11:23:00Z">
        <w:r w:rsidR="00196C71">
          <w:rPr>
            <w:rFonts w:ascii="Times New Roman" w:eastAsia="Times New Roman" w:hAnsi="Times New Roman" w:cs="Times New Roman"/>
            <w:sz w:val="24"/>
            <w:szCs w:val="24"/>
            <w:lang w:eastAsia="en-GB"/>
          </w:rPr>
          <w:t>If the private key leaves the keystore, it MUST be delivered to the subscriber by secure means, ie.</w:t>
        </w:r>
      </w:ins>
    </w:p>
    <w:p w:rsidR="00196C71" w:rsidRDefault="00196C71" w:rsidP="00196C71">
      <w:pPr>
        <w:numPr>
          <w:ilvl w:val="1"/>
          <w:numId w:val="5"/>
        </w:numPr>
        <w:spacing w:before="100" w:beforeAutospacing="1" w:after="100" w:afterAutospacing="1" w:line="240" w:lineRule="auto"/>
        <w:rPr>
          <w:ins w:id="20" w:author="Jensen, Jens (STFC,RAL,SC)" w:date="2013-03-10T11:29:00Z"/>
          <w:rFonts w:ascii="Times New Roman" w:eastAsia="Times New Roman" w:hAnsi="Times New Roman" w:cs="Times New Roman"/>
          <w:sz w:val="24"/>
          <w:szCs w:val="24"/>
          <w:lang w:eastAsia="en-GB"/>
        </w:rPr>
        <w:pPrChange w:id="21" w:author="Jensen, Jens (STFC,RAL,SC)" w:date="2013-03-10T11:24:00Z">
          <w:pPr>
            <w:numPr>
              <w:numId w:val="5"/>
            </w:numPr>
            <w:tabs>
              <w:tab w:val="num" w:pos="720"/>
            </w:tabs>
            <w:spacing w:before="100" w:beforeAutospacing="1" w:after="100" w:afterAutospacing="1" w:line="240" w:lineRule="auto"/>
            <w:ind w:left="720" w:hanging="360"/>
          </w:pPr>
        </w:pPrChange>
      </w:pPr>
      <w:ins w:id="22" w:author="Jensen, Jens (STFC,RAL,SC)" w:date="2013-03-10T11:24:00Z">
        <w:r>
          <w:rPr>
            <w:rFonts w:ascii="Times New Roman" w:eastAsia="Times New Roman" w:hAnsi="Times New Roman" w:cs="Times New Roman"/>
            <w:sz w:val="24"/>
            <w:szCs w:val="24"/>
            <w:lang w:eastAsia="en-GB"/>
          </w:rPr>
          <w:t xml:space="preserve">Ensure that the subscriber is </w:t>
        </w:r>
      </w:ins>
      <w:ins w:id="23" w:author="Jensen, Jens (STFC,RAL,SC)" w:date="2013-03-10T11:25:00Z">
        <w:r>
          <w:rPr>
            <w:rFonts w:ascii="Times New Roman" w:eastAsia="Times New Roman" w:hAnsi="Times New Roman" w:cs="Times New Roman"/>
            <w:sz w:val="24"/>
            <w:szCs w:val="24"/>
            <w:lang w:eastAsia="en-GB"/>
          </w:rPr>
          <w:t>authenticated to the keystore with a level of assurance equivalent to</w:t>
        </w:r>
      </w:ins>
      <w:ins w:id="24" w:author="Jensen, Jens (STFC,RAL,SC)" w:date="2013-03-10T11:27:00Z">
        <w:r w:rsidR="00EB0C0B">
          <w:rPr>
            <w:rFonts w:ascii="Times New Roman" w:eastAsia="Times New Roman" w:hAnsi="Times New Roman" w:cs="Times New Roman"/>
            <w:sz w:val="24"/>
            <w:szCs w:val="24"/>
            <w:lang w:eastAsia="en-GB"/>
          </w:rPr>
          <w:t>, or better, than the level of assurance associated with the identification of the subject with the certificate</w:t>
        </w:r>
      </w:ins>
      <w:ins w:id="25" w:author="Jensen, Jens (STFC,RAL,SC)" w:date="2013-03-10T11:28:00Z">
        <w:r w:rsidR="00EB0C0B">
          <w:rPr>
            <w:rFonts w:ascii="Times New Roman" w:eastAsia="Times New Roman" w:hAnsi="Times New Roman" w:cs="Times New Roman"/>
            <w:sz w:val="24"/>
            <w:szCs w:val="24"/>
            <w:lang w:eastAsia="en-GB"/>
          </w:rPr>
          <w:t xml:space="preserve"> associated with the key</w:t>
        </w:r>
      </w:ins>
      <w:ins w:id="26" w:author="Jensen, Jens (STFC,RAL,SC)" w:date="2013-03-10T11:27:00Z">
        <w:r w:rsidR="00EB0C0B">
          <w:rPr>
            <w:rFonts w:ascii="Times New Roman" w:eastAsia="Times New Roman" w:hAnsi="Times New Roman" w:cs="Times New Roman"/>
            <w:sz w:val="24"/>
            <w:szCs w:val="24"/>
            <w:lang w:eastAsia="en-GB"/>
          </w:rPr>
          <w:t xml:space="preserve">. </w:t>
        </w:r>
      </w:ins>
    </w:p>
    <w:p w:rsidR="00EB0C0B" w:rsidRDefault="00EB0C0B" w:rsidP="00196C71">
      <w:pPr>
        <w:numPr>
          <w:ilvl w:val="1"/>
          <w:numId w:val="5"/>
        </w:numPr>
        <w:spacing w:before="100" w:beforeAutospacing="1" w:after="100" w:afterAutospacing="1" w:line="240" w:lineRule="auto"/>
        <w:rPr>
          <w:ins w:id="27" w:author="Jensen, Jens (STFC,RAL,SC)" w:date="2013-03-10T11:43:00Z"/>
          <w:rFonts w:ascii="Times New Roman" w:eastAsia="Times New Roman" w:hAnsi="Times New Roman" w:cs="Times New Roman"/>
          <w:sz w:val="24"/>
          <w:szCs w:val="24"/>
          <w:lang w:eastAsia="en-GB"/>
        </w:rPr>
        <w:pPrChange w:id="28" w:author="Jensen, Jens (STFC,RAL,SC)" w:date="2013-03-10T11:24:00Z">
          <w:pPr>
            <w:numPr>
              <w:numId w:val="5"/>
            </w:numPr>
            <w:tabs>
              <w:tab w:val="num" w:pos="720"/>
            </w:tabs>
            <w:spacing w:before="100" w:beforeAutospacing="1" w:after="100" w:afterAutospacing="1" w:line="240" w:lineRule="auto"/>
            <w:ind w:left="720" w:hanging="360"/>
          </w:pPr>
        </w:pPrChange>
      </w:pPr>
      <w:ins w:id="29" w:author="Jensen, Jens (STFC,RAL,SC)" w:date="2013-03-10T11:29:00Z">
        <w:r>
          <w:rPr>
            <w:rFonts w:ascii="Times New Roman" w:eastAsia="Times New Roman" w:hAnsi="Times New Roman" w:cs="Times New Roman"/>
            <w:sz w:val="24"/>
            <w:szCs w:val="24"/>
            <w:lang w:eastAsia="en-GB"/>
          </w:rPr>
          <w:t>Key delivery to subscriber MUST be logged using secure means.</w:t>
        </w:r>
      </w:ins>
    </w:p>
    <w:p w:rsidR="00EB0C0B" w:rsidRDefault="00EB0C0B" w:rsidP="00196C71">
      <w:pPr>
        <w:numPr>
          <w:ilvl w:val="1"/>
          <w:numId w:val="5"/>
        </w:numPr>
        <w:spacing w:before="100" w:beforeAutospacing="1" w:after="100" w:afterAutospacing="1" w:line="240" w:lineRule="auto"/>
        <w:rPr>
          <w:ins w:id="30" w:author="Jensen, Jens (STFC,RAL,SC)" w:date="2013-03-10T11:29:00Z"/>
          <w:rFonts w:ascii="Times New Roman" w:eastAsia="Times New Roman" w:hAnsi="Times New Roman" w:cs="Times New Roman"/>
          <w:sz w:val="24"/>
          <w:szCs w:val="24"/>
          <w:lang w:eastAsia="en-GB"/>
        </w:rPr>
        <w:pPrChange w:id="31" w:author="Jensen, Jens (STFC,RAL,SC)" w:date="2013-03-10T11:24:00Z">
          <w:pPr>
            <w:numPr>
              <w:numId w:val="5"/>
            </w:numPr>
            <w:tabs>
              <w:tab w:val="num" w:pos="720"/>
            </w:tabs>
            <w:spacing w:before="100" w:beforeAutospacing="1" w:after="100" w:afterAutospacing="1" w:line="240" w:lineRule="auto"/>
            <w:ind w:left="720" w:hanging="360"/>
          </w:pPr>
        </w:pPrChange>
      </w:pPr>
      <w:ins w:id="32" w:author="Jensen, Jens (STFC,RAL,SC)" w:date="2013-03-10T11:29:00Z">
        <w:r>
          <w:rPr>
            <w:rFonts w:ascii="Times New Roman" w:eastAsia="Times New Roman" w:hAnsi="Times New Roman" w:cs="Times New Roman"/>
            <w:sz w:val="24"/>
            <w:szCs w:val="24"/>
            <w:lang w:eastAsia="en-GB"/>
          </w:rPr>
          <w:t>The keystore MAY destroy the key after delivery to subscriber.  If it does, the destruction of the key MUST be logged and MUST be done using best practices for destruction of information for the type of storage where the key is stored.</w:t>
        </w:r>
      </w:ins>
    </w:p>
    <w:p w:rsidR="00EB0C0B" w:rsidRDefault="00EB0C0B" w:rsidP="00196C71">
      <w:pPr>
        <w:numPr>
          <w:ilvl w:val="1"/>
          <w:numId w:val="5"/>
        </w:numPr>
        <w:spacing w:before="100" w:beforeAutospacing="1" w:after="100" w:afterAutospacing="1" w:line="240" w:lineRule="auto"/>
        <w:rPr>
          <w:ins w:id="33" w:author="Jensen, Jens (STFC,RAL,SC)" w:date="2013-03-10T11:46:00Z"/>
          <w:rFonts w:ascii="Times New Roman" w:eastAsia="Times New Roman" w:hAnsi="Times New Roman" w:cs="Times New Roman"/>
          <w:sz w:val="24"/>
          <w:szCs w:val="24"/>
          <w:lang w:eastAsia="en-GB"/>
        </w:rPr>
        <w:pPrChange w:id="34" w:author="Jensen, Jens (STFC,RAL,SC)" w:date="2013-03-10T11:24:00Z">
          <w:pPr>
            <w:numPr>
              <w:numId w:val="5"/>
            </w:numPr>
            <w:tabs>
              <w:tab w:val="num" w:pos="720"/>
            </w:tabs>
            <w:spacing w:before="100" w:beforeAutospacing="1" w:after="100" w:afterAutospacing="1" w:line="240" w:lineRule="auto"/>
            <w:ind w:left="720" w:hanging="360"/>
          </w:pPr>
        </w:pPrChange>
      </w:pPr>
      <w:ins w:id="35" w:author="Jensen, Jens (STFC,RAL,SC)" w:date="2013-03-10T11:31:00Z">
        <w:r>
          <w:rPr>
            <w:rFonts w:ascii="Times New Roman" w:eastAsia="Times New Roman" w:hAnsi="Times New Roman" w:cs="Times New Roman"/>
            <w:sz w:val="24"/>
            <w:szCs w:val="24"/>
            <w:lang w:eastAsia="en-GB"/>
          </w:rPr>
          <w:t xml:space="preserve">A destroyed key MAY be archived for backup or escrow purposes. </w:t>
        </w:r>
      </w:ins>
      <w:ins w:id="36" w:author="Jensen, Jens (STFC,RAL,SC)" w:date="2013-03-10T11:35:00Z">
        <w:r>
          <w:rPr>
            <w:rFonts w:ascii="Times New Roman" w:eastAsia="Times New Roman" w:hAnsi="Times New Roman" w:cs="Times New Roman"/>
            <w:sz w:val="24"/>
            <w:szCs w:val="24"/>
            <w:lang w:eastAsia="en-GB"/>
          </w:rPr>
          <w:t>See 3.1.</w:t>
        </w:r>
      </w:ins>
    </w:p>
    <w:p w:rsidR="008560B2" w:rsidRPr="00112646" w:rsidRDefault="008560B2" w:rsidP="00196C7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Change w:id="37" w:author="Jensen, Jens (STFC,RAL,SC)" w:date="2013-03-10T11:24:00Z">
          <w:pPr>
            <w:numPr>
              <w:numId w:val="5"/>
            </w:numPr>
            <w:tabs>
              <w:tab w:val="num" w:pos="720"/>
            </w:tabs>
            <w:spacing w:before="100" w:beforeAutospacing="1" w:after="100" w:afterAutospacing="1" w:line="240" w:lineRule="auto"/>
            <w:ind w:left="720" w:hanging="360"/>
          </w:pPr>
        </w:pPrChange>
      </w:pPr>
      <w:ins w:id="38" w:author="Jensen, Jens (STFC,RAL,SC)" w:date="2013-03-10T11:46:00Z">
        <w:r>
          <w:rPr>
            <w:rFonts w:ascii="Times New Roman" w:eastAsia="Times New Roman" w:hAnsi="Times New Roman" w:cs="Times New Roman"/>
            <w:sz w:val="24"/>
            <w:szCs w:val="24"/>
            <w:lang w:eastAsia="en-GB"/>
          </w:rPr>
          <w:t xml:space="preserve">If a key is delivered to the user and </w:t>
        </w:r>
      </w:ins>
      <w:ins w:id="39" w:author="Jensen, Jens (STFC,RAL,SC)" w:date="2013-03-10T11:47:00Z">
        <w:r w:rsidR="00610A45">
          <w:rPr>
            <w:rFonts w:ascii="Times New Roman" w:eastAsia="Times New Roman" w:hAnsi="Times New Roman" w:cs="Times New Roman"/>
            <w:sz w:val="24"/>
            <w:szCs w:val="24"/>
            <w:lang w:eastAsia="en-GB"/>
          </w:rPr>
          <w:t xml:space="preserve">the keystore copy </w:t>
        </w:r>
      </w:ins>
      <w:ins w:id="40" w:author="Jensen, Jens (STFC,RAL,SC)" w:date="2013-03-10T11:46:00Z">
        <w:r>
          <w:rPr>
            <w:rFonts w:ascii="Times New Roman" w:eastAsia="Times New Roman" w:hAnsi="Times New Roman" w:cs="Times New Roman"/>
            <w:sz w:val="24"/>
            <w:szCs w:val="24"/>
            <w:lang w:eastAsia="en-GB"/>
          </w:rPr>
          <w:t xml:space="preserve">subsequently destroyed </w:t>
        </w:r>
      </w:ins>
      <w:ins w:id="41" w:author="Jensen, Jens (STFC,RAL,SC)" w:date="2013-03-10T11:47:00Z">
        <w:r w:rsidR="00610A45">
          <w:rPr>
            <w:rFonts w:ascii="Times New Roman" w:eastAsia="Times New Roman" w:hAnsi="Times New Roman" w:cs="Times New Roman"/>
            <w:sz w:val="24"/>
            <w:szCs w:val="24"/>
            <w:lang w:eastAsia="en-GB"/>
          </w:rPr>
          <w:t>by the keystore</w:t>
        </w:r>
      </w:ins>
      <w:ins w:id="42" w:author="Jensen, Jens (STFC,RAL,SC)" w:date="2013-03-10T11:48:00Z">
        <w:r w:rsidR="00610A45">
          <w:rPr>
            <w:rFonts w:ascii="Times New Roman" w:eastAsia="Times New Roman" w:hAnsi="Times New Roman" w:cs="Times New Roman"/>
            <w:sz w:val="24"/>
            <w:szCs w:val="24"/>
            <w:lang w:eastAsia="en-GB"/>
          </w:rPr>
          <w:t xml:space="preserve">, it MUST subsequently be managed according to the softkey profile, except </w:t>
        </w:r>
      </w:ins>
      <w:ins w:id="43" w:author="Jensen, Jens (STFC,RAL,SC)" w:date="2013-03-10T11:49:00Z">
        <w:r w:rsidR="00610A45">
          <w:rPr>
            <w:rFonts w:ascii="Times New Roman" w:eastAsia="Times New Roman" w:hAnsi="Times New Roman" w:cs="Times New Roman"/>
            <w:sz w:val="24"/>
            <w:szCs w:val="24"/>
            <w:lang w:eastAsia="en-GB"/>
          </w:rPr>
          <w:t xml:space="preserve">that stipulations </w:t>
        </w:r>
      </w:ins>
      <w:ins w:id="44" w:author="Jensen, Jens (STFC,RAL,SC)" w:date="2013-03-10T11:48:00Z">
        <w:r w:rsidR="00610A45">
          <w:rPr>
            <w:rFonts w:ascii="Times New Roman" w:eastAsia="Times New Roman" w:hAnsi="Times New Roman" w:cs="Times New Roman"/>
            <w:sz w:val="24"/>
            <w:szCs w:val="24"/>
            <w:lang w:eastAsia="en-GB"/>
          </w:rPr>
          <w:t xml:space="preserve">in this profile </w:t>
        </w:r>
      </w:ins>
      <w:ins w:id="45" w:author="Jensen, Jens (STFC,RAL,SC)" w:date="2013-03-10T11:49:00Z">
        <w:r w:rsidR="00610A45">
          <w:rPr>
            <w:rFonts w:ascii="Times New Roman" w:eastAsia="Times New Roman" w:hAnsi="Times New Roman" w:cs="Times New Roman"/>
            <w:sz w:val="24"/>
            <w:szCs w:val="24"/>
            <w:lang w:eastAsia="en-GB"/>
          </w:rPr>
          <w:t xml:space="preserve">regarding the </w:t>
        </w:r>
      </w:ins>
      <w:ins w:id="46" w:author="Jensen, Jens (STFC,RAL,SC)" w:date="2013-03-10T11:48:00Z">
        <w:r w:rsidR="00610A45">
          <w:rPr>
            <w:rFonts w:ascii="Times New Roman" w:eastAsia="Times New Roman" w:hAnsi="Times New Roman" w:cs="Times New Roman"/>
            <w:sz w:val="24"/>
            <w:szCs w:val="24"/>
            <w:lang w:eastAsia="en-GB"/>
          </w:rPr>
          <w:t>access to the archived copy</w:t>
        </w:r>
      </w:ins>
      <w:ins w:id="47" w:author="Jensen, Jens (STFC,RAL,SC)" w:date="2013-03-10T11:49:00Z">
        <w:r w:rsidR="00610A45">
          <w:rPr>
            <w:rFonts w:ascii="Times New Roman" w:eastAsia="Times New Roman" w:hAnsi="Times New Roman" w:cs="Times New Roman"/>
            <w:sz w:val="24"/>
            <w:szCs w:val="24"/>
            <w:lang w:eastAsia="en-GB"/>
          </w:rPr>
          <w:t xml:space="preserve"> still hold</w:t>
        </w:r>
      </w:ins>
      <w:ins w:id="48" w:author="Jensen, Jens (STFC,RAL,SC)" w:date="2013-03-10T11:48:00Z">
        <w:r w:rsidR="00610A45">
          <w:rPr>
            <w:rFonts w:ascii="Times New Roman" w:eastAsia="Times New Roman" w:hAnsi="Times New Roman" w:cs="Times New Roman"/>
            <w:sz w:val="24"/>
            <w:szCs w:val="24"/>
            <w:lang w:eastAsia="en-GB"/>
          </w:rPr>
          <w:t>.</w:t>
        </w:r>
      </w:ins>
    </w:p>
    <w:p w:rsidR="00112646" w:rsidRDefault="00112646" w:rsidP="00112646">
      <w:pPr>
        <w:numPr>
          <w:ilvl w:val="0"/>
          <w:numId w:val="5"/>
        </w:numPr>
        <w:spacing w:before="100" w:beforeAutospacing="1" w:after="100" w:afterAutospacing="1" w:line="240" w:lineRule="auto"/>
        <w:rPr>
          <w:ins w:id="49" w:author="Jensen, Jens (STFC,RAL,SC)" w:date="2013-03-10T11:34:00Z"/>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Keys </w:t>
      </w:r>
      <w:ins w:id="50" w:author="Jensen, Jens (STFC,RAL,SC)" w:date="2013-03-10T11:33:00Z">
        <w:r w:rsidR="00EB0C0B">
          <w:rPr>
            <w:rFonts w:ascii="Times New Roman" w:eastAsia="Times New Roman" w:hAnsi="Times New Roman" w:cs="Times New Roman"/>
            <w:sz w:val="24"/>
            <w:szCs w:val="24"/>
            <w:lang w:eastAsia="en-GB"/>
          </w:rPr>
          <w:t xml:space="preserve">stored </w:t>
        </w:r>
      </w:ins>
      <w:r w:rsidRPr="00112646">
        <w:rPr>
          <w:rFonts w:ascii="Times New Roman" w:eastAsia="Times New Roman" w:hAnsi="Times New Roman" w:cs="Times New Roman"/>
          <w:sz w:val="24"/>
          <w:szCs w:val="24"/>
          <w:lang w:eastAsia="en-GB"/>
        </w:rPr>
        <w:t xml:space="preserve">on the keystore SHOULD be archived. The archive SHOULD NOT be accessible by anyone other than the trusted administrators. </w:t>
      </w:r>
    </w:p>
    <w:p w:rsidR="00EB0C0B" w:rsidRDefault="00EB0C0B" w:rsidP="00EB0C0B">
      <w:pPr>
        <w:numPr>
          <w:ilvl w:val="1"/>
          <w:numId w:val="5"/>
        </w:numPr>
        <w:spacing w:before="100" w:beforeAutospacing="1" w:after="100" w:afterAutospacing="1" w:line="240" w:lineRule="auto"/>
        <w:rPr>
          <w:ins w:id="51" w:author="Jensen, Jens (STFC,RAL,SC)" w:date="2013-03-10T11:34:00Z"/>
          <w:rFonts w:ascii="Times New Roman" w:eastAsia="Times New Roman" w:hAnsi="Times New Roman" w:cs="Times New Roman"/>
          <w:sz w:val="24"/>
          <w:szCs w:val="24"/>
          <w:lang w:eastAsia="en-GB"/>
        </w:rPr>
        <w:pPrChange w:id="52" w:author="Jensen, Jens (STFC,RAL,SC)" w:date="2013-03-10T11:34:00Z">
          <w:pPr>
            <w:numPr>
              <w:numId w:val="5"/>
            </w:numPr>
            <w:tabs>
              <w:tab w:val="num" w:pos="720"/>
            </w:tabs>
            <w:spacing w:before="100" w:beforeAutospacing="1" w:after="100" w:afterAutospacing="1" w:line="240" w:lineRule="auto"/>
            <w:ind w:left="720" w:hanging="360"/>
          </w:pPr>
        </w:pPrChange>
      </w:pPr>
      <w:ins w:id="53" w:author="Jensen, Jens (STFC,RAL,SC)" w:date="2013-03-10T11:34:00Z">
        <w:r>
          <w:rPr>
            <w:rFonts w:ascii="Times New Roman" w:eastAsia="Times New Roman" w:hAnsi="Times New Roman" w:cs="Times New Roman"/>
            <w:sz w:val="24"/>
            <w:szCs w:val="24"/>
            <w:lang w:eastAsia="en-GB"/>
          </w:rPr>
          <w:t>T</w:t>
        </w:r>
        <w:r>
          <w:rPr>
            <w:rFonts w:ascii="Times New Roman" w:eastAsia="Times New Roman" w:hAnsi="Times New Roman" w:cs="Times New Roman"/>
            <w:sz w:val="24"/>
            <w:szCs w:val="24"/>
            <w:lang w:eastAsia="en-GB"/>
          </w:rPr>
          <w:t xml:space="preserve">he </w:t>
        </w:r>
        <w:r>
          <w:rPr>
            <w:rFonts w:ascii="Times New Roman" w:eastAsia="Times New Roman" w:hAnsi="Times New Roman" w:cs="Times New Roman"/>
            <w:sz w:val="24"/>
            <w:szCs w:val="24"/>
            <w:lang w:eastAsia="en-GB"/>
          </w:rPr>
          <w:t xml:space="preserve">recovery </w:t>
        </w:r>
        <w:r>
          <w:rPr>
            <w:rFonts w:ascii="Times New Roman" w:eastAsia="Times New Roman" w:hAnsi="Times New Roman" w:cs="Times New Roman"/>
            <w:sz w:val="24"/>
            <w:szCs w:val="24"/>
            <w:lang w:eastAsia="en-GB"/>
          </w:rPr>
          <w:t>of the archived copy MUST require privileged access by keystore administrators</w:t>
        </w:r>
        <w:r>
          <w:rPr>
            <w:rFonts w:ascii="Times New Roman" w:eastAsia="Times New Roman" w:hAnsi="Times New Roman" w:cs="Times New Roman"/>
            <w:sz w:val="24"/>
            <w:szCs w:val="24"/>
            <w:lang w:eastAsia="en-GB"/>
          </w:rPr>
          <w:t>.</w:t>
        </w:r>
      </w:ins>
    </w:p>
    <w:p w:rsidR="00EB0C0B" w:rsidRPr="00112646" w:rsidRDefault="00EB0C0B" w:rsidP="00EB0C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Change w:id="54" w:author="Jensen, Jens (STFC,RAL,SC)" w:date="2013-03-10T11:34:00Z">
          <w:pPr>
            <w:numPr>
              <w:numId w:val="5"/>
            </w:numPr>
            <w:tabs>
              <w:tab w:val="num" w:pos="720"/>
            </w:tabs>
            <w:spacing w:before="100" w:beforeAutospacing="1" w:after="100" w:afterAutospacing="1" w:line="240" w:lineRule="auto"/>
            <w:ind w:left="720" w:hanging="360"/>
          </w:pPr>
        </w:pPrChange>
      </w:pPr>
      <w:ins w:id="55" w:author="Jensen, Jens (STFC,RAL,SC)" w:date="2013-03-10T11:34:00Z">
        <w:r>
          <w:rPr>
            <w:rFonts w:ascii="Times New Roman" w:eastAsia="Times New Roman" w:hAnsi="Times New Roman" w:cs="Times New Roman"/>
            <w:sz w:val="24"/>
            <w:szCs w:val="24"/>
            <w:lang w:eastAsia="en-GB"/>
          </w:rPr>
          <w:t xml:space="preserve">If the archived copy is used for any purpose other than </w:t>
        </w:r>
      </w:ins>
      <w:ins w:id="56" w:author="Jensen, Jens (STFC,RAL,SC)" w:date="2013-03-10T11:35:00Z">
        <w:r>
          <w:rPr>
            <w:rFonts w:ascii="Times New Roman" w:eastAsia="Times New Roman" w:hAnsi="Times New Roman" w:cs="Times New Roman"/>
            <w:sz w:val="24"/>
            <w:szCs w:val="24"/>
            <w:lang w:eastAsia="en-GB"/>
          </w:rPr>
          <w:t>recovery</w:t>
        </w:r>
      </w:ins>
      <w:ins w:id="57" w:author="Jensen, Jens (STFC,RAL,SC)" w:date="2013-03-10T11:36:00Z">
        <w:r w:rsidR="00AD0F09">
          <w:rPr>
            <w:rFonts w:ascii="Times New Roman" w:eastAsia="Times New Roman" w:hAnsi="Times New Roman" w:cs="Times New Roman"/>
            <w:sz w:val="24"/>
            <w:szCs w:val="24"/>
            <w:lang w:eastAsia="en-GB"/>
          </w:rPr>
          <w:t xml:space="preserve"> (e.g. escrow)</w:t>
        </w:r>
      </w:ins>
      <w:ins w:id="58" w:author="Jensen, Jens (STFC,RAL,SC)" w:date="2013-03-10T11:35:00Z">
        <w:r>
          <w:rPr>
            <w:rFonts w:ascii="Times New Roman" w:eastAsia="Times New Roman" w:hAnsi="Times New Roman" w:cs="Times New Roman"/>
            <w:sz w:val="24"/>
            <w:szCs w:val="24"/>
            <w:lang w:eastAsia="en-GB"/>
          </w:rPr>
          <w:t xml:space="preserve">, the CA SHOULD </w:t>
        </w:r>
      </w:ins>
      <w:ins w:id="59" w:author="Jensen, Jens (STFC,RAL,SC)" w:date="2013-03-10T11:38:00Z">
        <w:r w:rsidR="00AD0F09">
          <w:rPr>
            <w:rFonts w:ascii="Times New Roman" w:eastAsia="Times New Roman" w:hAnsi="Times New Roman" w:cs="Times New Roman"/>
            <w:sz w:val="24"/>
            <w:szCs w:val="24"/>
            <w:lang w:eastAsia="en-GB"/>
          </w:rPr>
          <w:t>be consulted and permit the use.</w:t>
        </w:r>
      </w:ins>
    </w:p>
    <w:p w:rsidR="00112646" w:rsidRPr="00112646" w:rsidRDefault="00112646" w:rsidP="00112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del w:id="60" w:author="Jensen, Jens (STFC,RAL,SC)" w:date="2013-03-10T11:38:00Z">
        <w:r w:rsidRPr="00112646" w:rsidDel="00AD0F09">
          <w:rPr>
            <w:rFonts w:ascii="Times New Roman" w:eastAsia="Times New Roman" w:hAnsi="Times New Roman" w:cs="Times New Roman"/>
            <w:sz w:val="24"/>
            <w:szCs w:val="24"/>
            <w:lang w:eastAsia="en-GB"/>
          </w:rPr>
          <w:delText>Only a</w:delText>
        </w:r>
      </w:del>
      <w:ins w:id="61" w:author="Jensen, Jens (STFC,RAL,SC)" w:date="2013-03-10T11:38:00Z">
        <w:r w:rsidR="00AD0F09">
          <w:rPr>
            <w:rFonts w:ascii="Times New Roman" w:eastAsia="Times New Roman" w:hAnsi="Times New Roman" w:cs="Times New Roman"/>
            <w:sz w:val="24"/>
            <w:szCs w:val="24"/>
            <w:lang w:eastAsia="en-GB"/>
          </w:rPr>
          <w:t>A</w:t>
        </w:r>
      </w:ins>
      <w:r w:rsidRPr="00112646">
        <w:rPr>
          <w:rFonts w:ascii="Times New Roman" w:eastAsia="Times New Roman" w:hAnsi="Times New Roman" w:cs="Times New Roman"/>
          <w:sz w:val="24"/>
          <w:szCs w:val="24"/>
          <w:lang w:eastAsia="en-GB"/>
        </w:rPr>
        <w:t>ctivation data can be delivered to the subject</w:t>
      </w:r>
      <w:ins w:id="62" w:author="Jensen, Jens (STFC,RAL,SC)" w:date="2013-03-10T11:50:00Z">
        <w:r w:rsidR="00610A45">
          <w:rPr>
            <w:rFonts w:ascii="Times New Roman" w:eastAsia="Times New Roman" w:hAnsi="Times New Roman" w:cs="Times New Roman"/>
            <w:sz w:val="24"/>
            <w:szCs w:val="24"/>
            <w:lang w:eastAsia="en-GB"/>
          </w:rPr>
          <w:t xml:space="preserve"> by the subscriber</w:t>
        </w:r>
      </w:ins>
      <w:r w:rsidRPr="00112646">
        <w:rPr>
          <w:rFonts w:ascii="Times New Roman" w:eastAsia="Times New Roman" w:hAnsi="Times New Roman" w:cs="Times New Roman"/>
          <w:sz w:val="24"/>
          <w:szCs w:val="24"/>
          <w:lang w:eastAsia="en-GB"/>
        </w:rPr>
        <w:t>. This MUST be done either in physical form or by</w:t>
      </w:r>
      <w:ins w:id="63" w:author="Jensen, Jens (STFC,RAL,SC)" w:date="2013-03-10T11:49:00Z">
        <w:r w:rsidR="00610A45">
          <w:rPr>
            <w:rFonts w:ascii="Times New Roman" w:eastAsia="Times New Roman" w:hAnsi="Times New Roman" w:cs="Times New Roman"/>
            <w:sz w:val="24"/>
            <w:szCs w:val="24"/>
            <w:lang w:eastAsia="en-GB"/>
          </w:rPr>
          <w:t xml:space="preserve"> other secure</w:t>
        </w:r>
      </w:ins>
      <w:del w:id="64" w:author="Jensen, Jens (STFC,RAL,SC)" w:date="2013-03-10T11:49:00Z">
        <w:r w:rsidRPr="00112646" w:rsidDel="00610A45">
          <w:rPr>
            <w:rFonts w:ascii="Times New Roman" w:eastAsia="Times New Roman" w:hAnsi="Times New Roman" w:cs="Times New Roman"/>
            <w:sz w:val="24"/>
            <w:szCs w:val="24"/>
            <w:lang w:eastAsia="en-GB"/>
          </w:rPr>
          <w:delText xml:space="preserve"> similar</w:delText>
        </w:r>
      </w:del>
      <w:r w:rsidRPr="00112646">
        <w:rPr>
          <w:rFonts w:ascii="Times New Roman" w:eastAsia="Times New Roman" w:hAnsi="Times New Roman" w:cs="Times New Roman"/>
          <w:sz w:val="24"/>
          <w:szCs w:val="24"/>
          <w:lang w:eastAsia="en-GB"/>
        </w:rPr>
        <w:t xml:space="preserve"> means, and MUST authenticate the subject</w:t>
      </w:r>
      <w:ins w:id="65" w:author="Jensen, Jens (STFC,RAL,SC)" w:date="2013-03-10T11:49:00Z">
        <w:r w:rsidR="00610A45">
          <w:rPr>
            <w:rFonts w:ascii="Times New Roman" w:eastAsia="Times New Roman" w:hAnsi="Times New Roman" w:cs="Times New Roman"/>
            <w:sz w:val="24"/>
            <w:szCs w:val="24"/>
            <w:lang w:eastAsia="en-GB"/>
          </w:rPr>
          <w:t xml:space="preserve"> to the subscriber</w:t>
        </w:r>
      </w:ins>
      <w:r w:rsidRPr="00112646">
        <w:rPr>
          <w:rFonts w:ascii="Times New Roman" w:eastAsia="Times New Roman" w:hAnsi="Times New Roman" w:cs="Times New Roman"/>
          <w:sz w:val="24"/>
          <w:szCs w:val="24"/>
          <w:lang w:eastAsia="en-GB"/>
        </w:rPr>
        <w:t xml:space="preserve">. </w:t>
      </w:r>
    </w:p>
    <w:p w:rsidR="00112646" w:rsidRPr="00112646" w:rsidRDefault="00112646" w:rsidP="001126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Activation data MAY be used with other resources, so an infrastructure MAY implement single sign-on to the keystore. </w:t>
      </w:r>
    </w:p>
    <w:p w:rsidR="00112646" w:rsidRPr="00112646" w:rsidRDefault="00112646" w:rsidP="00112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lastRenderedPageBreak/>
        <w:t xml:space="preserve">The Subscriber MUST protect activation data according to best practices. </w:t>
      </w:r>
    </w:p>
    <w:p w:rsidR="00112646" w:rsidRPr="00112646" w:rsidRDefault="00BB320C" w:rsidP="00112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ins w:id="66" w:author="Jensen, Jens (STFC,RAL,SC)" w:date="2013-03-10T11:50:00Z">
        <w:r>
          <w:rPr>
            <w:rFonts w:ascii="Times New Roman" w:eastAsia="Times New Roman" w:hAnsi="Times New Roman" w:cs="Times New Roman"/>
            <w:sz w:val="24"/>
            <w:szCs w:val="24"/>
            <w:lang w:eastAsia="en-GB"/>
          </w:rPr>
          <w:t xml:space="preserve">If the subject activates the key in the keystore, the </w:t>
        </w:r>
      </w:ins>
      <w:del w:id="67" w:author="Jensen, Jens (STFC,RAL,SC)" w:date="2013-03-10T11:50:00Z">
        <w:r w:rsidR="00112646" w:rsidRPr="00112646" w:rsidDel="00BB320C">
          <w:rPr>
            <w:rFonts w:ascii="Times New Roman" w:eastAsia="Times New Roman" w:hAnsi="Times New Roman" w:cs="Times New Roman"/>
            <w:sz w:val="24"/>
            <w:szCs w:val="24"/>
            <w:lang w:eastAsia="en-GB"/>
          </w:rPr>
          <w:delText>A</w:delText>
        </w:r>
      </w:del>
      <w:ins w:id="68" w:author="Jensen, Jens (STFC,RAL,SC)" w:date="2013-03-10T11:50:00Z">
        <w:r>
          <w:rPr>
            <w:rFonts w:ascii="Times New Roman" w:eastAsia="Times New Roman" w:hAnsi="Times New Roman" w:cs="Times New Roman"/>
            <w:sz w:val="24"/>
            <w:szCs w:val="24"/>
            <w:lang w:eastAsia="en-GB"/>
          </w:rPr>
          <w:t>a</w:t>
        </w:r>
      </w:ins>
      <w:r w:rsidR="00112646" w:rsidRPr="00112646">
        <w:rPr>
          <w:rFonts w:ascii="Times New Roman" w:eastAsia="Times New Roman" w:hAnsi="Times New Roman" w:cs="Times New Roman"/>
          <w:sz w:val="24"/>
          <w:szCs w:val="24"/>
          <w:lang w:eastAsia="en-GB"/>
        </w:rPr>
        <w:t>ctivation data MUST be provided to the keystore by secure means. In particular, it MUST NOT be sent in cleartext, and it MUST protect against MIM attacks, and SHOULD take measures to guard further against phishing</w:t>
      </w:r>
      <w:ins w:id="69" w:author="Jensen, Jens (STFC,RAL,SC)" w:date="2013-03-10T11:50:00Z">
        <w:r>
          <w:rPr>
            <w:rFonts w:ascii="Times New Roman" w:eastAsia="Times New Roman" w:hAnsi="Times New Roman" w:cs="Times New Roman"/>
            <w:sz w:val="24"/>
            <w:szCs w:val="24"/>
            <w:lang w:eastAsia="en-GB"/>
          </w:rPr>
          <w:t xml:space="preserve"> and replay attacks</w:t>
        </w:r>
      </w:ins>
      <w:r w:rsidR="00112646" w:rsidRPr="00112646">
        <w:rPr>
          <w:rFonts w:ascii="Times New Roman" w:eastAsia="Times New Roman" w:hAnsi="Times New Roman" w:cs="Times New Roman"/>
          <w:sz w:val="24"/>
          <w:szCs w:val="24"/>
          <w:lang w:eastAsia="en-GB"/>
        </w:rPr>
        <w:t xml:space="preserve">. </w:t>
      </w:r>
    </w:p>
    <w:p w:rsidR="00112646" w:rsidRPr="00112646" w:rsidRDefault="00112646" w:rsidP="00112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SHOULD NOT remain activated </w:t>
      </w:r>
      <w:ins w:id="70" w:author="Jensen, Jens (STFC,RAL,SC)" w:date="2013-03-10T11:51:00Z">
        <w:r w:rsidR="00BB320C">
          <w:rPr>
            <w:rFonts w:ascii="Times New Roman" w:eastAsia="Times New Roman" w:hAnsi="Times New Roman" w:cs="Times New Roman"/>
            <w:sz w:val="24"/>
            <w:szCs w:val="24"/>
            <w:lang w:eastAsia="en-GB"/>
          </w:rPr>
          <w:t xml:space="preserve">in the keystore </w:t>
        </w:r>
      </w:ins>
      <w:r w:rsidRPr="00112646">
        <w:rPr>
          <w:rFonts w:ascii="Times New Roman" w:eastAsia="Times New Roman" w:hAnsi="Times New Roman" w:cs="Times New Roman"/>
          <w:sz w:val="24"/>
          <w:szCs w:val="24"/>
          <w:lang w:eastAsia="en-GB"/>
        </w:rPr>
        <w:t>for more than 24 hours, unless its certificate(s) is</w:t>
      </w:r>
      <w:ins w:id="71" w:author="Jensen, Jens (STFC,RAL,SC)" w:date="2013-03-10T11:51:00Z">
        <w:r w:rsidR="00BB320C">
          <w:rPr>
            <w:rFonts w:ascii="Times New Roman" w:eastAsia="Times New Roman" w:hAnsi="Times New Roman" w:cs="Times New Roman"/>
            <w:sz w:val="24"/>
            <w:szCs w:val="24"/>
            <w:lang w:eastAsia="en-GB"/>
          </w:rPr>
          <w:t>/</w:t>
        </w:r>
      </w:ins>
      <w:del w:id="72" w:author="Jensen, Jens (STFC,RAL,SC)" w:date="2013-03-10T11:51:00Z">
        <w:r w:rsidRPr="00112646" w:rsidDel="00BB320C">
          <w:rPr>
            <w:rFonts w:ascii="Times New Roman" w:eastAsia="Times New Roman" w:hAnsi="Times New Roman" w:cs="Times New Roman"/>
            <w:sz w:val="24"/>
            <w:szCs w:val="24"/>
            <w:lang w:eastAsia="en-GB"/>
          </w:rPr>
          <w:delText xml:space="preserve"> (</w:delText>
        </w:r>
      </w:del>
      <w:r w:rsidRPr="00112646">
        <w:rPr>
          <w:rFonts w:ascii="Times New Roman" w:eastAsia="Times New Roman" w:hAnsi="Times New Roman" w:cs="Times New Roman"/>
          <w:sz w:val="24"/>
          <w:szCs w:val="24"/>
          <w:lang w:eastAsia="en-GB"/>
        </w:rPr>
        <w:t>are</w:t>
      </w:r>
      <w:del w:id="73" w:author="Jensen, Jens (STFC,RAL,SC)" w:date="2013-03-10T11:51:00Z">
        <w:r w:rsidRPr="00112646" w:rsidDel="00BB320C">
          <w:rPr>
            <w:rFonts w:ascii="Times New Roman" w:eastAsia="Times New Roman" w:hAnsi="Times New Roman" w:cs="Times New Roman"/>
            <w:sz w:val="24"/>
            <w:szCs w:val="24"/>
            <w:lang w:eastAsia="en-GB"/>
          </w:rPr>
          <w:delText>)</w:delText>
        </w:r>
      </w:del>
      <w:r w:rsidRPr="00112646">
        <w:rPr>
          <w:rFonts w:ascii="Times New Roman" w:eastAsia="Times New Roman" w:hAnsi="Times New Roman" w:cs="Times New Roman"/>
          <w:sz w:val="24"/>
          <w:szCs w:val="24"/>
          <w:lang w:eastAsia="en-GB"/>
        </w:rPr>
        <w:t xml:space="preserve"> SLC(s). </w:t>
      </w:r>
    </w:p>
    <w:p w:rsidR="00112646" w:rsidRPr="00112646" w:rsidRDefault="00112646" w:rsidP="00112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The key SHOULD NOT be reused</w:t>
      </w:r>
      <w:ins w:id="74" w:author="Jensen, Jens (STFC,RAL,SC)" w:date="2013-03-10T11:51:00Z">
        <w:r w:rsidR="00BB320C">
          <w:rPr>
            <w:rFonts w:ascii="Times New Roman" w:eastAsia="Times New Roman" w:hAnsi="Times New Roman" w:cs="Times New Roman"/>
            <w:sz w:val="24"/>
            <w:szCs w:val="24"/>
            <w:lang w:eastAsia="en-GB"/>
          </w:rPr>
          <w:t xml:space="preserve"> beyond the lifetime of the first end entity certificate associated with the key</w:t>
        </w:r>
      </w:ins>
      <w:r w:rsidRPr="00112646">
        <w:rPr>
          <w:rFonts w:ascii="Times New Roman" w:eastAsia="Times New Roman" w:hAnsi="Times New Roman" w:cs="Times New Roman"/>
          <w:sz w:val="24"/>
          <w:szCs w:val="24"/>
          <w:lang w:eastAsia="en-GB"/>
        </w:rPr>
        <w:t>, and it is RECOMMENDED to destroy the non-archival copies of the key. The keystore MAY retain the archival copy</w:t>
      </w:r>
      <w:ins w:id="75" w:author="Jensen, Jens (STFC,RAL,SC)" w:date="2013-03-10T11:51:00Z">
        <w:r w:rsidR="00BB320C">
          <w:rPr>
            <w:rFonts w:ascii="Times New Roman" w:eastAsia="Times New Roman" w:hAnsi="Times New Roman" w:cs="Times New Roman"/>
            <w:sz w:val="24"/>
            <w:szCs w:val="24"/>
            <w:lang w:eastAsia="en-GB"/>
          </w:rPr>
          <w:t xml:space="preserve"> beyond the expiry of all certificates associated with the key.</w:t>
        </w:r>
      </w:ins>
      <w:del w:id="76" w:author="Jensen, Jens (STFC,RAL,SC)" w:date="2013-03-10T11:51:00Z">
        <w:r w:rsidRPr="00112646" w:rsidDel="00BB320C">
          <w:rPr>
            <w:rFonts w:ascii="Times New Roman" w:eastAsia="Times New Roman" w:hAnsi="Times New Roman" w:cs="Times New Roman"/>
            <w:sz w:val="24"/>
            <w:szCs w:val="24"/>
            <w:lang w:eastAsia="en-GB"/>
          </w:rPr>
          <w:delText xml:space="preserve">. </w:delText>
        </w:r>
      </w:del>
    </w:p>
    <w:p w:rsidR="00112646" w:rsidRPr="00112646" w:rsidRDefault="00112646" w:rsidP="0011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2646">
        <w:rPr>
          <w:rFonts w:ascii="Times New Roman" w:eastAsia="Times New Roman" w:hAnsi="Times New Roman" w:cs="Times New Roman"/>
          <w:b/>
          <w:bCs/>
          <w:sz w:val="36"/>
          <w:szCs w:val="36"/>
          <w:lang w:eastAsia="en-GB"/>
        </w:rPr>
        <w:t>User managed softkeys</w:t>
      </w:r>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Subscriber generates the key and activation material, on a system managed by trusted administrators. </w:t>
      </w:r>
    </w:p>
    <w:p w:rsidR="00112646" w:rsidRPr="00112646" w:rsidRDefault="002515BE"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ins w:id="77" w:author="Jensen, Jens (STFC,RAL,SC)" w:date="2013-03-10T11:53:00Z">
        <w:r>
          <w:rPr>
            <w:rFonts w:ascii="Times New Roman" w:eastAsia="Times New Roman" w:hAnsi="Times New Roman" w:cs="Times New Roman"/>
            <w:sz w:val="24"/>
            <w:szCs w:val="24"/>
            <w:lang w:eastAsia="en-GB"/>
          </w:rPr>
          <w:t xml:space="preserve">If the private key is generated remotely, it MUST follow the stipulations for key generation and delivery to the subscriber described in the infrastructure key profile. </w:t>
        </w:r>
      </w:ins>
      <w:ins w:id="78" w:author="Jensen, Jens (STFC,RAL,SC)" w:date="2013-03-10T11:54:00Z">
        <w:r>
          <w:rPr>
            <w:rFonts w:ascii="Times New Roman" w:eastAsia="Times New Roman" w:hAnsi="Times New Roman" w:cs="Times New Roman"/>
            <w:sz w:val="24"/>
            <w:szCs w:val="24"/>
            <w:lang w:eastAsia="en-GB"/>
          </w:rPr>
          <w:t xml:space="preserve">If </w:t>
        </w:r>
      </w:ins>
      <w:del w:id="79" w:author="Jensen, Jens (STFC,RAL,SC)" w:date="2013-03-10T11:54:00Z">
        <w:r w:rsidR="00112646" w:rsidRPr="00112646" w:rsidDel="002515BE">
          <w:rPr>
            <w:rFonts w:ascii="Times New Roman" w:eastAsia="Times New Roman" w:hAnsi="Times New Roman" w:cs="Times New Roman"/>
            <w:sz w:val="24"/>
            <w:szCs w:val="24"/>
            <w:lang w:eastAsia="en-GB"/>
          </w:rPr>
          <w:delText>T</w:delText>
        </w:r>
      </w:del>
      <w:ins w:id="80" w:author="Jensen, Jens (STFC,RAL,SC)" w:date="2013-03-10T11:54:00Z">
        <w:r>
          <w:rPr>
            <w:rFonts w:ascii="Times New Roman" w:eastAsia="Times New Roman" w:hAnsi="Times New Roman" w:cs="Times New Roman"/>
            <w:sz w:val="24"/>
            <w:szCs w:val="24"/>
            <w:lang w:eastAsia="en-GB"/>
          </w:rPr>
          <w:t>t</w:t>
        </w:r>
      </w:ins>
      <w:r w:rsidR="00112646" w:rsidRPr="00112646">
        <w:rPr>
          <w:rFonts w:ascii="Times New Roman" w:eastAsia="Times New Roman" w:hAnsi="Times New Roman" w:cs="Times New Roman"/>
          <w:sz w:val="24"/>
          <w:szCs w:val="24"/>
          <w:lang w:eastAsia="en-GB"/>
        </w:rPr>
        <w:t xml:space="preserve">he private key and activation material </w:t>
      </w:r>
      <w:ins w:id="81" w:author="Jensen, Jens (STFC,RAL,SC)" w:date="2013-03-10T11:54:00Z">
        <w:r>
          <w:rPr>
            <w:rFonts w:ascii="Times New Roman" w:eastAsia="Times New Roman" w:hAnsi="Times New Roman" w:cs="Times New Roman"/>
            <w:sz w:val="24"/>
            <w:szCs w:val="24"/>
            <w:lang w:eastAsia="en-GB"/>
          </w:rPr>
          <w:t xml:space="preserve">are </w:t>
        </w:r>
      </w:ins>
      <w:del w:id="82" w:author="Jensen, Jens (STFC,RAL,SC)" w:date="2013-03-10T11:54:00Z">
        <w:r w:rsidR="00112646" w:rsidRPr="00112646" w:rsidDel="002515BE">
          <w:rPr>
            <w:rFonts w:ascii="Times New Roman" w:eastAsia="Times New Roman" w:hAnsi="Times New Roman" w:cs="Times New Roman"/>
            <w:sz w:val="24"/>
            <w:szCs w:val="24"/>
            <w:lang w:eastAsia="en-GB"/>
          </w:rPr>
          <w:delText xml:space="preserve">is </w:delText>
        </w:r>
      </w:del>
      <w:r w:rsidR="00112646" w:rsidRPr="00112646">
        <w:rPr>
          <w:rFonts w:ascii="Times New Roman" w:eastAsia="Times New Roman" w:hAnsi="Times New Roman" w:cs="Times New Roman"/>
          <w:sz w:val="24"/>
          <w:szCs w:val="24"/>
          <w:lang w:eastAsia="en-GB"/>
        </w:rPr>
        <w:t xml:space="preserve">generated by the Subscriber </w:t>
      </w:r>
      <w:ins w:id="83" w:author="Jensen, Jens (STFC,RAL,SC)" w:date="2013-03-10T11:54:00Z">
        <w:r>
          <w:rPr>
            <w:rFonts w:ascii="Times New Roman" w:eastAsia="Times New Roman" w:hAnsi="Times New Roman" w:cs="Times New Roman"/>
            <w:sz w:val="24"/>
            <w:szCs w:val="24"/>
            <w:lang w:eastAsia="en-GB"/>
          </w:rPr>
          <w:t xml:space="preserve">locally, </w:t>
        </w:r>
      </w:ins>
      <w:del w:id="84" w:author="Jensen, Jens (STFC,RAL,SC)" w:date="2013-03-10T11:54:00Z">
        <w:r w:rsidR="00112646" w:rsidRPr="00112646" w:rsidDel="002515BE">
          <w:rPr>
            <w:rFonts w:ascii="Times New Roman" w:eastAsia="Times New Roman" w:hAnsi="Times New Roman" w:cs="Times New Roman"/>
            <w:sz w:val="24"/>
            <w:szCs w:val="24"/>
            <w:lang w:eastAsia="en-GB"/>
          </w:rPr>
          <w:delText xml:space="preserve">so </w:delText>
        </w:r>
      </w:del>
      <w:r w:rsidR="00112646" w:rsidRPr="00112646">
        <w:rPr>
          <w:rFonts w:ascii="Times New Roman" w:eastAsia="Times New Roman" w:hAnsi="Times New Roman" w:cs="Times New Roman"/>
          <w:sz w:val="24"/>
          <w:szCs w:val="24"/>
          <w:lang w:eastAsia="en-GB"/>
        </w:rPr>
        <w:t xml:space="preserve">there is no key delivery to the Subscriber. </w:t>
      </w:r>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The key MAY be stored by the subscriber for archival purposes. In this case, the key SHOULD be stored without activation data, and the activation data for the archived copy, if different, SHOULD be at least as strong as the activation data of the original key.</w:t>
      </w:r>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If the Subscriber is not the same entity as the Subject, the Subscriber delivers the key and the activation data separately by secure means.</w:t>
      </w:r>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subject MUST store the private key in a form where access or use is protected against other non-privileged users and other services, by using best practices (or specifically those required by the CA). </w:t>
      </w:r>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del w:id="85" w:author="Jensen, Jens (STFC,RAL,SC)" w:date="2013-03-10T11:57:00Z">
        <w:r w:rsidRPr="00112646" w:rsidDel="009F5A44">
          <w:rPr>
            <w:rFonts w:ascii="Times New Roman" w:eastAsia="Times New Roman" w:hAnsi="Times New Roman" w:cs="Times New Roman"/>
            <w:sz w:val="24"/>
            <w:szCs w:val="24"/>
            <w:lang w:eastAsia="en-GB"/>
          </w:rPr>
          <w:delText xml:space="preserve">The key MAY be stored in activated form if the CA allows it. If the CA does not allow storing the private key in activated form, then the activation data SHOULD NOT be stored along with the private key. </w:delText>
        </w:r>
      </w:del>
      <w:ins w:id="86" w:author="Jensen, Jens (STFC,RAL,SC)" w:date="2013-03-10T11:57:00Z">
        <w:r w:rsidR="009F5A44">
          <w:rPr>
            <w:rFonts w:ascii="Times New Roman" w:eastAsia="Times New Roman" w:hAnsi="Times New Roman" w:cs="Times New Roman"/>
            <w:sz w:val="24"/>
            <w:szCs w:val="24"/>
            <w:lang w:eastAsia="en-GB"/>
          </w:rPr>
          <w:t xml:space="preserve">Activation of the </w:t>
        </w:r>
      </w:ins>
      <w:ins w:id="87" w:author="Jensen, Jens (STFC,RAL,SC)" w:date="2013-03-10T11:58:00Z">
        <w:r w:rsidR="009F5A44">
          <w:rPr>
            <w:rFonts w:ascii="Times New Roman" w:eastAsia="Times New Roman" w:hAnsi="Times New Roman" w:cs="Times New Roman"/>
            <w:sz w:val="24"/>
            <w:szCs w:val="24"/>
            <w:lang w:eastAsia="en-GB"/>
          </w:rPr>
          <w:t xml:space="preserve">subject’s </w:t>
        </w:r>
      </w:ins>
      <w:ins w:id="88" w:author="Jensen, Jens (STFC,RAL,SC)" w:date="2013-03-10T11:57:00Z">
        <w:r w:rsidR="009F5A44">
          <w:rPr>
            <w:rFonts w:ascii="Times New Roman" w:eastAsia="Times New Roman" w:hAnsi="Times New Roman" w:cs="Times New Roman"/>
            <w:sz w:val="24"/>
            <w:szCs w:val="24"/>
            <w:lang w:eastAsia="en-GB"/>
          </w:rPr>
          <w:t xml:space="preserve">private key MUST ensure that only the subject </w:t>
        </w:r>
      </w:ins>
      <w:ins w:id="89" w:author="Jensen, Jens (STFC,RAL,SC)" w:date="2013-03-10T11:58:00Z">
        <w:r w:rsidR="009F5A44">
          <w:rPr>
            <w:rFonts w:ascii="Times New Roman" w:eastAsia="Times New Roman" w:hAnsi="Times New Roman" w:cs="Times New Roman"/>
            <w:sz w:val="24"/>
            <w:szCs w:val="24"/>
            <w:lang w:eastAsia="en-GB"/>
          </w:rPr>
          <w:t>can activate the key with a strong</w:t>
        </w:r>
      </w:ins>
      <w:ins w:id="90" w:author="Jensen, Jens (STFC,RAL,SC)" w:date="2013-03-10T11:59:00Z">
        <w:r w:rsidR="009F5A44">
          <w:rPr>
            <w:rStyle w:val="FootnoteReference"/>
            <w:rFonts w:ascii="Times New Roman" w:eastAsia="Times New Roman" w:hAnsi="Times New Roman" w:cs="Times New Roman"/>
            <w:sz w:val="24"/>
            <w:szCs w:val="24"/>
            <w:lang w:eastAsia="en-GB"/>
          </w:rPr>
          <w:footnoteReference w:id="3"/>
        </w:r>
        <w:r w:rsidR="009F5A44">
          <w:rPr>
            <w:rFonts w:ascii="Times New Roman" w:eastAsia="Times New Roman" w:hAnsi="Times New Roman" w:cs="Times New Roman"/>
            <w:sz w:val="24"/>
            <w:szCs w:val="24"/>
            <w:lang w:eastAsia="en-GB"/>
          </w:rPr>
          <w:t>,</w:t>
        </w:r>
      </w:ins>
      <w:ins w:id="102" w:author="Jensen, Jens (STFC,RAL,SC)" w:date="2013-03-10T11:58:00Z">
        <w:r w:rsidR="009F5A44">
          <w:rPr>
            <w:rFonts w:ascii="Times New Roman" w:eastAsia="Times New Roman" w:hAnsi="Times New Roman" w:cs="Times New Roman"/>
            <w:sz w:val="24"/>
            <w:szCs w:val="24"/>
            <w:lang w:eastAsia="en-GB"/>
          </w:rPr>
          <w:t xml:space="preserve"> and documented</w:t>
        </w:r>
      </w:ins>
      <w:ins w:id="103" w:author="Jensen, Jens (STFC,RAL,SC)" w:date="2013-03-10T11:59:00Z">
        <w:r w:rsidR="009F5A44">
          <w:rPr>
            <w:rFonts w:ascii="Times New Roman" w:eastAsia="Times New Roman" w:hAnsi="Times New Roman" w:cs="Times New Roman"/>
            <w:sz w:val="24"/>
            <w:szCs w:val="24"/>
            <w:lang w:eastAsia="en-GB"/>
          </w:rPr>
          <w:t>,</w:t>
        </w:r>
      </w:ins>
      <w:ins w:id="104" w:author="Jensen, Jens (STFC,RAL,SC)" w:date="2013-03-10T11:58:00Z">
        <w:r w:rsidR="009F5A44">
          <w:rPr>
            <w:rFonts w:ascii="Times New Roman" w:eastAsia="Times New Roman" w:hAnsi="Times New Roman" w:cs="Times New Roman"/>
            <w:sz w:val="24"/>
            <w:szCs w:val="24"/>
            <w:lang w:eastAsia="en-GB"/>
          </w:rPr>
          <w:t xml:space="preserve"> level of assurance.</w:t>
        </w:r>
      </w:ins>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SHOULD NOT remain activated for more than 24 hours, unless its certificate(s) is (are) SLCs. </w:t>
      </w:r>
    </w:p>
    <w:p w:rsidR="00112646" w:rsidRPr="00112646" w:rsidRDefault="00112646" w:rsidP="00112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12646">
        <w:rPr>
          <w:rFonts w:ascii="Times New Roman" w:eastAsia="Times New Roman" w:hAnsi="Times New Roman" w:cs="Times New Roman"/>
          <w:sz w:val="24"/>
          <w:szCs w:val="24"/>
          <w:lang w:eastAsia="en-GB"/>
        </w:rPr>
        <w:t xml:space="preserve">The key SHOULD NOT be reused, and it is RECOMMENDED to destroy the non-archival copies of the key. If the certificate is personal, it is RECOMMENDED that the subscriber retain the archival copy. </w:t>
      </w:r>
    </w:p>
    <w:p w:rsidR="004A11F7" w:rsidRDefault="00563BB6"/>
    <w:sectPr w:rsidR="004A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BB6" w:rsidRDefault="00563BB6" w:rsidP="00244A38">
      <w:pPr>
        <w:spacing w:after="0" w:line="240" w:lineRule="auto"/>
      </w:pPr>
      <w:r>
        <w:separator/>
      </w:r>
    </w:p>
  </w:endnote>
  <w:endnote w:type="continuationSeparator" w:id="0">
    <w:p w:rsidR="00563BB6" w:rsidRDefault="00563BB6" w:rsidP="0024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BB6" w:rsidRDefault="00563BB6" w:rsidP="00244A38">
      <w:pPr>
        <w:spacing w:after="0" w:line="240" w:lineRule="auto"/>
      </w:pPr>
      <w:r>
        <w:separator/>
      </w:r>
    </w:p>
  </w:footnote>
  <w:footnote w:type="continuationSeparator" w:id="0">
    <w:p w:rsidR="00563BB6" w:rsidRDefault="00563BB6" w:rsidP="00244A38">
      <w:pPr>
        <w:spacing w:after="0" w:line="240" w:lineRule="auto"/>
      </w:pPr>
      <w:r>
        <w:continuationSeparator/>
      </w:r>
    </w:p>
  </w:footnote>
  <w:footnote w:id="1">
    <w:p w:rsidR="00244A38" w:rsidRDefault="00244A38">
      <w:pPr>
        <w:pStyle w:val="FootnoteText"/>
      </w:pPr>
      <w:ins w:id="11" w:author="Jensen, Jens (STFC,RAL,SC)" w:date="2013-03-10T11:15:00Z">
        <w:r>
          <w:rPr>
            <w:rStyle w:val="FootnoteReference"/>
          </w:rPr>
          <w:footnoteRef/>
        </w:r>
        <w:r>
          <w:t xml:space="preserve"> Usually by delegation, ie the CA defines a role of Registration Authority or similar, who witnesses the key generation.</w:t>
        </w:r>
      </w:ins>
    </w:p>
  </w:footnote>
  <w:footnote w:id="2">
    <w:p w:rsidR="00244A38" w:rsidRDefault="00244A38">
      <w:pPr>
        <w:pStyle w:val="FootnoteText"/>
      </w:pPr>
      <w:ins w:id="16" w:author="Jensen, Jens (STFC,RAL,SC)" w:date="2013-03-10T11:13:00Z">
        <w:r>
          <w:rPr>
            <w:rStyle w:val="FootnoteReference"/>
          </w:rPr>
          <w:footnoteRef/>
        </w:r>
        <w:r>
          <w:t xml:space="preserve"> The HSM may be handed over physically to the subscriber, but this is </w:t>
        </w:r>
      </w:ins>
      <w:ins w:id="17" w:author="Jensen, Jens (STFC,RAL,SC)" w:date="2013-03-10T11:14:00Z">
        <w:r>
          <w:t>equivalent to the change of subscriber, where the first generates the key pair and the second takes over responsibility for the key.</w:t>
        </w:r>
      </w:ins>
    </w:p>
  </w:footnote>
  <w:footnote w:id="3">
    <w:p w:rsidR="009F5A44" w:rsidRDefault="009F5A44">
      <w:pPr>
        <w:pStyle w:val="FootnoteText"/>
      </w:pPr>
      <w:ins w:id="91" w:author="Jensen, Jens (STFC,RAL,SC)" w:date="2013-03-10T11:59:00Z">
        <w:r>
          <w:rPr>
            <w:rStyle w:val="FootnoteReference"/>
          </w:rPr>
          <w:footnoteRef/>
        </w:r>
        <w:r>
          <w:t xml:space="preserve"> “Strong” </w:t>
        </w:r>
      </w:ins>
      <w:ins w:id="92" w:author="Jensen, Jens (STFC,RAL,SC)" w:date="2013-03-10T12:03:00Z">
        <w:r>
          <w:t xml:space="preserve">level of assurance </w:t>
        </w:r>
      </w:ins>
      <w:ins w:id="93" w:author="Jensen, Jens (STFC,RAL,SC)" w:date="2013-03-10T12:01:00Z">
        <w:r>
          <w:t xml:space="preserve">means a compromise of the key (unauthorised leakage of key information) </w:t>
        </w:r>
      </w:ins>
      <w:ins w:id="94" w:author="Jensen, Jens (STFC,RAL,SC)" w:date="2013-03-10T12:03:00Z">
        <w:r>
          <w:t xml:space="preserve">will require </w:t>
        </w:r>
      </w:ins>
      <w:ins w:id="95" w:author="Jensen, Jens (STFC,RAL,SC)" w:date="2013-03-10T11:59:00Z">
        <w:r>
          <w:t xml:space="preserve">wilful circumvention </w:t>
        </w:r>
      </w:ins>
      <w:ins w:id="96" w:author="Jensen, Jens (STFC,RAL,SC)" w:date="2013-03-10T12:02:00Z">
        <w:r>
          <w:t xml:space="preserve">of the </w:t>
        </w:r>
      </w:ins>
      <w:ins w:id="97" w:author="Jensen, Jens (STFC,RAL,SC)" w:date="2013-03-10T12:03:00Z">
        <w:r>
          <w:t xml:space="preserve">protection </w:t>
        </w:r>
      </w:ins>
      <w:bookmarkStart w:id="98" w:name="_GoBack"/>
      <w:bookmarkEnd w:id="98"/>
      <w:ins w:id="99" w:author="Jensen, Jens (STFC,RAL,SC)" w:date="2013-03-10T12:02:00Z">
        <w:r>
          <w:t xml:space="preserve">rules </w:t>
        </w:r>
      </w:ins>
      <w:ins w:id="100" w:author="Jensen, Jens (STFC,RAL,SC)" w:date="2013-03-10T11:59:00Z">
        <w:r>
          <w:t>by the subject</w:t>
        </w:r>
      </w:ins>
      <w:ins w:id="101" w:author="Jensen, Jens (STFC,RAL,SC)" w:date="2013-03-10T12:02:00Z">
        <w:r>
          <w:t>, or compromise of privileged accounts on the system, or similar.</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15E3E"/>
    <w:multiLevelType w:val="multilevel"/>
    <w:tmpl w:val="622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B6F22"/>
    <w:multiLevelType w:val="multilevel"/>
    <w:tmpl w:val="62E66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7A3CB3"/>
    <w:multiLevelType w:val="multilevel"/>
    <w:tmpl w:val="CA8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C733F2"/>
    <w:multiLevelType w:val="multilevel"/>
    <w:tmpl w:val="272A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DB3AAB"/>
    <w:multiLevelType w:val="multilevel"/>
    <w:tmpl w:val="E6B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20385E"/>
    <w:multiLevelType w:val="multilevel"/>
    <w:tmpl w:val="39EEA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46"/>
    <w:rsid w:val="00112646"/>
    <w:rsid w:val="00196C71"/>
    <w:rsid w:val="00244A38"/>
    <w:rsid w:val="002515BE"/>
    <w:rsid w:val="0036380A"/>
    <w:rsid w:val="00384A02"/>
    <w:rsid w:val="00513F2A"/>
    <w:rsid w:val="00563BB6"/>
    <w:rsid w:val="005A35BD"/>
    <w:rsid w:val="00610A45"/>
    <w:rsid w:val="008560B2"/>
    <w:rsid w:val="009F5A44"/>
    <w:rsid w:val="00AD0F09"/>
    <w:rsid w:val="00BB320C"/>
    <w:rsid w:val="00D40DF2"/>
    <w:rsid w:val="00D622D1"/>
    <w:rsid w:val="00EB0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26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6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26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126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12646"/>
    <w:rPr>
      <w:i/>
      <w:iCs/>
    </w:rPr>
  </w:style>
  <w:style w:type="paragraph" w:styleId="FootnoteText">
    <w:name w:val="footnote text"/>
    <w:basedOn w:val="Normal"/>
    <w:link w:val="FootnoteTextChar"/>
    <w:uiPriority w:val="99"/>
    <w:semiHidden/>
    <w:unhideWhenUsed/>
    <w:rsid w:val="00244A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A38"/>
    <w:rPr>
      <w:sz w:val="20"/>
      <w:szCs w:val="20"/>
    </w:rPr>
  </w:style>
  <w:style w:type="character" w:styleId="FootnoteReference">
    <w:name w:val="footnote reference"/>
    <w:basedOn w:val="DefaultParagraphFont"/>
    <w:uiPriority w:val="99"/>
    <w:semiHidden/>
    <w:unhideWhenUsed/>
    <w:rsid w:val="00244A38"/>
    <w:rPr>
      <w:vertAlign w:val="superscript"/>
    </w:rPr>
  </w:style>
  <w:style w:type="paragraph" w:styleId="BalloonText">
    <w:name w:val="Balloon Text"/>
    <w:basedOn w:val="Normal"/>
    <w:link w:val="BalloonTextChar"/>
    <w:uiPriority w:val="99"/>
    <w:semiHidden/>
    <w:unhideWhenUsed/>
    <w:rsid w:val="0019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26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6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26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126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12646"/>
    <w:rPr>
      <w:i/>
      <w:iCs/>
    </w:rPr>
  </w:style>
  <w:style w:type="paragraph" w:styleId="FootnoteText">
    <w:name w:val="footnote text"/>
    <w:basedOn w:val="Normal"/>
    <w:link w:val="FootnoteTextChar"/>
    <w:uiPriority w:val="99"/>
    <w:semiHidden/>
    <w:unhideWhenUsed/>
    <w:rsid w:val="00244A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A38"/>
    <w:rPr>
      <w:sz w:val="20"/>
      <w:szCs w:val="20"/>
    </w:rPr>
  </w:style>
  <w:style w:type="character" w:styleId="FootnoteReference">
    <w:name w:val="footnote reference"/>
    <w:basedOn w:val="DefaultParagraphFont"/>
    <w:uiPriority w:val="99"/>
    <w:semiHidden/>
    <w:unhideWhenUsed/>
    <w:rsid w:val="00244A38"/>
    <w:rPr>
      <w:vertAlign w:val="superscript"/>
    </w:rPr>
  </w:style>
  <w:style w:type="paragraph" w:styleId="BalloonText">
    <w:name w:val="Balloon Text"/>
    <w:basedOn w:val="Normal"/>
    <w:link w:val="BalloonTextChar"/>
    <w:uiPriority w:val="99"/>
    <w:semiHidden/>
    <w:unhideWhenUsed/>
    <w:rsid w:val="0019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A6422-465B-4CC2-9D8F-EB454B91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Jensen</dc:creator>
  <cp:lastModifiedBy>Jensen, Jens (STFC,RAL,SC)</cp:lastModifiedBy>
  <cp:revision>12</cp:revision>
  <dcterms:created xsi:type="dcterms:W3CDTF">2013-03-10T09:20:00Z</dcterms:created>
  <dcterms:modified xsi:type="dcterms:W3CDTF">2013-03-10T12:05:00Z</dcterms:modified>
</cp:coreProperties>
</file>