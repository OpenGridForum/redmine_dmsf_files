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r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network service.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 xml:space="preserve">The Network Service Interface is defined to be the set of protocols and parameters that are used between a software agent requesting a network service and the software agent providing that network service.  The Network Service Interface Architecture describes a </w:t>
      </w:r>
      <w:r w:rsidR="0035425B">
        <w:t>service plane</w:t>
      </w:r>
      <w:r w:rsidRPr="00A247F0">
        <w:t xml:space="preserve"> network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NSI Protocol recommendation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070CCB" w:rsidRDefault="000E7806">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2032876" w:history="1">
            <w:r w:rsidR="00070CCB" w:rsidRPr="00163B75">
              <w:rPr>
                <w:rStyle w:val="Hyperlink"/>
                <w:noProof/>
              </w:rPr>
              <w:t>1.</w:t>
            </w:r>
            <w:r w:rsidR="00070CCB">
              <w:rPr>
                <w:rFonts w:asciiTheme="minorHAnsi" w:eastAsiaTheme="minorEastAsia" w:hAnsiTheme="minorHAnsi" w:cstheme="minorBidi"/>
                <w:noProof/>
                <w:sz w:val="22"/>
                <w:szCs w:val="22"/>
                <w:lang w:val="en-GB" w:eastAsia="en-GB"/>
              </w:rPr>
              <w:tab/>
            </w:r>
            <w:r w:rsidR="00070CCB" w:rsidRPr="00163B75">
              <w:rPr>
                <w:rStyle w:val="Hyperlink"/>
                <w:noProof/>
              </w:rPr>
              <w:t>Context and Overview</w:t>
            </w:r>
            <w:r w:rsidR="00070CCB">
              <w:rPr>
                <w:noProof/>
                <w:webHidden/>
              </w:rPr>
              <w:tab/>
            </w:r>
            <w:r w:rsidR="00070CCB">
              <w:rPr>
                <w:noProof/>
                <w:webHidden/>
              </w:rPr>
              <w:fldChar w:fldCharType="begin"/>
            </w:r>
            <w:r w:rsidR="00070CCB">
              <w:rPr>
                <w:noProof/>
                <w:webHidden/>
              </w:rPr>
              <w:instrText xml:space="preserve"> PAGEREF _Toc262032876 \h </w:instrText>
            </w:r>
            <w:r w:rsidR="00070CCB">
              <w:rPr>
                <w:noProof/>
                <w:webHidden/>
              </w:rPr>
            </w:r>
            <w:r w:rsidR="00070CCB">
              <w:rPr>
                <w:noProof/>
                <w:webHidden/>
              </w:rPr>
              <w:fldChar w:fldCharType="separate"/>
            </w:r>
            <w:r w:rsidR="00070CCB">
              <w:rPr>
                <w:noProof/>
                <w:webHidden/>
              </w:rPr>
              <w:t>2</w:t>
            </w:r>
            <w:r w:rsidR="00070CCB">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77" w:history="1">
            <w:r w:rsidRPr="00163B75">
              <w:rPr>
                <w:rStyle w:val="Hyperlink"/>
                <w:noProof/>
              </w:rPr>
              <w:t>1.1</w:t>
            </w:r>
            <w:r>
              <w:rPr>
                <w:rFonts w:asciiTheme="minorHAnsi" w:eastAsiaTheme="minorEastAsia" w:hAnsiTheme="minorHAnsi" w:cstheme="minorBidi"/>
                <w:noProof/>
                <w:sz w:val="22"/>
                <w:szCs w:val="22"/>
                <w:lang w:val="en-GB" w:eastAsia="en-GB"/>
              </w:rPr>
              <w:tab/>
            </w:r>
            <w:r w:rsidRPr="00163B75">
              <w:rPr>
                <w:rStyle w:val="Hyperlink"/>
                <w:noProof/>
              </w:rPr>
              <w:t>The Network Service Interface</w:t>
            </w:r>
            <w:r>
              <w:rPr>
                <w:noProof/>
                <w:webHidden/>
              </w:rPr>
              <w:tab/>
            </w:r>
            <w:r>
              <w:rPr>
                <w:noProof/>
                <w:webHidden/>
              </w:rPr>
              <w:fldChar w:fldCharType="begin"/>
            </w:r>
            <w:r>
              <w:rPr>
                <w:noProof/>
                <w:webHidden/>
              </w:rPr>
              <w:instrText xml:space="preserve"> PAGEREF _Toc262032877 \h </w:instrText>
            </w:r>
            <w:r>
              <w:rPr>
                <w:noProof/>
                <w:webHidden/>
              </w:rPr>
            </w:r>
            <w:r>
              <w:rPr>
                <w:noProof/>
                <w:webHidden/>
              </w:rPr>
              <w:fldChar w:fldCharType="separate"/>
            </w:r>
            <w:r>
              <w:rPr>
                <w:noProof/>
                <w:webHidden/>
              </w:rPr>
              <w:t>3</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78" w:history="1">
            <w:r w:rsidRPr="00163B75">
              <w:rPr>
                <w:rStyle w:val="Hyperlink"/>
                <w:noProof/>
              </w:rPr>
              <w:t>1.2</w:t>
            </w:r>
            <w:r>
              <w:rPr>
                <w:rFonts w:asciiTheme="minorHAnsi" w:eastAsiaTheme="minorEastAsia" w:hAnsiTheme="minorHAnsi" w:cstheme="minorBidi"/>
                <w:noProof/>
                <w:sz w:val="22"/>
                <w:szCs w:val="22"/>
                <w:lang w:val="en-GB" w:eastAsia="en-GB"/>
              </w:rPr>
              <w:tab/>
            </w:r>
            <w:r w:rsidRPr="00163B75">
              <w:rPr>
                <w:rStyle w:val="Hyperlink"/>
                <w:noProof/>
              </w:rPr>
              <w:t>The Network Service Agent</w:t>
            </w:r>
            <w:r>
              <w:rPr>
                <w:noProof/>
                <w:webHidden/>
              </w:rPr>
              <w:tab/>
            </w:r>
            <w:r>
              <w:rPr>
                <w:noProof/>
                <w:webHidden/>
              </w:rPr>
              <w:fldChar w:fldCharType="begin"/>
            </w:r>
            <w:r>
              <w:rPr>
                <w:noProof/>
                <w:webHidden/>
              </w:rPr>
              <w:instrText xml:space="preserve"> PAGEREF _Toc262032878 \h </w:instrText>
            </w:r>
            <w:r>
              <w:rPr>
                <w:noProof/>
                <w:webHidden/>
              </w:rPr>
            </w:r>
            <w:r>
              <w:rPr>
                <w:noProof/>
                <w:webHidden/>
              </w:rPr>
              <w:fldChar w:fldCharType="separate"/>
            </w:r>
            <w:r>
              <w:rPr>
                <w:noProof/>
                <w:webHidden/>
              </w:rPr>
              <w:t>3</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79" w:history="1">
            <w:r w:rsidRPr="00163B75">
              <w:rPr>
                <w:rStyle w:val="Hyperlink"/>
                <w:noProof/>
              </w:rPr>
              <w:t>1.3</w:t>
            </w:r>
            <w:r>
              <w:rPr>
                <w:rFonts w:asciiTheme="minorHAnsi" w:eastAsiaTheme="minorEastAsia" w:hAnsiTheme="minorHAnsi" w:cstheme="minorBidi"/>
                <w:noProof/>
                <w:sz w:val="22"/>
                <w:szCs w:val="22"/>
                <w:lang w:val="en-GB" w:eastAsia="en-GB"/>
              </w:rPr>
              <w:tab/>
            </w:r>
            <w:r w:rsidRPr="00163B75">
              <w:rPr>
                <w:rStyle w:val="Hyperlink"/>
                <w:noProof/>
              </w:rPr>
              <w:t>NSI service extensibility</w:t>
            </w:r>
            <w:r>
              <w:rPr>
                <w:noProof/>
                <w:webHidden/>
              </w:rPr>
              <w:tab/>
            </w:r>
            <w:r>
              <w:rPr>
                <w:noProof/>
                <w:webHidden/>
              </w:rPr>
              <w:fldChar w:fldCharType="begin"/>
            </w:r>
            <w:r>
              <w:rPr>
                <w:noProof/>
                <w:webHidden/>
              </w:rPr>
              <w:instrText xml:space="preserve"> PAGEREF _Toc262032879 \h </w:instrText>
            </w:r>
            <w:r>
              <w:rPr>
                <w:noProof/>
                <w:webHidden/>
              </w:rPr>
            </w:r>
            <w:r>
              <w:rPr>
                <w:noProof/>
                <w:webHidden/>
              </w:rPr>
              <w:fldChar w:fldCharType="separate"/>
            </w:r>
            <w:r>
              <w:rPr>
                <w:noProof/>
                <w:webHidden/>
              </w:rPr>
              <w:t>4</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80" w:history="1">
            <w:r w:rsidRPr="00163B75">
              <w:rPr>
                <w:rStyle w:val="Hyperlink"/>
                <w:noProof/>
              </w:rPr>
              <w:t>1.4</w:t>
            </w:r>
            <w:r>
              <w:rPr>
                <w:rFonts w:asciiTheme="minorHAnsi" w:eastAsiaTheme="minorEastAsia" w:hAnsiTheme="minorHAnsi" w:cstheme="minorBidi"/>
                <w:noProof/>
                <w:sz w:val="22"/>
                <w:szCs w:val="22"/>
                <w:lang w:val="en-GB" w:eastAsia="en-GB"/>
              </w:rPr>
              <w:tab/>
            </w:r>
            <w:r w:rsidRPr="00163B75">
              <w:rPr>
                <w:rStyle w:val="Hyperlink"/>
                <w:noProof/>
              </w:rPr>
              <w:t>The NSI Service Plane</w:t>
            </w:r>
            <w:r>
              <w:rPr>
                <w:noProof/>
                <w:webHidden/>
              </w:rPr>
              <w:tab/>
            </w:r>
            <w:r>
              <w:rPr>
                <w:noProof/>
                <w:webHidden/>
              </w:rPr>
              <w:fldChar w:fldCharType="begin"/>
            </w:r>
            <w:r>
              <w:rPr>
                <w:noProof/>
                <w:webHidden/>
              </w:rPr>
              <w:instrText xml:space="preserve"> PAGEREF _Toc262032880 \h </w:instrText>
            </w:r>
            <w:r>
              <w:rPr>
                <w:noProof/>
                <w:webHidden/>
              </w:rPr>
            </w:r>
            <w:r>
              <w:rPr>
                <w:noProof/>
                <w:webHidden/>
              </w:rPr>
              <w:fldChar w:fldCharType="separate"/>
            </w:r>
            <w:r>
              <w:rPr>
                <w:noProof/>
                <w:webHidden/>
              </w:rPr>
              <w:t>4</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81" w:history="1">
            <w:r w:rsidRPr="00163B75">
              <w:rPr>
                <w:rStyle w:val="Hyperlink"/>
                <w:noProof/>
              </w:rPr>
              <w:t>1.5</w:t>
            </w:r>
            <w:r>
              <w:rPr>
                <w:rFonts w:asciiTheme="minorHAnsi" w:eastAsiaTheme="minorEastAsia" w:hAnsiTheme="minorHAnsi" w:cstheme="minorBidi"/>
                <w:noProof/>
                <w:sz w:val="22"/>
                <w:szCs w:val="22"/>
                <w:lang w:val="en-GB" w:eastAsia="en-GB"/>
              </w:rPr>
              <w:tab/>
            </w:r>
            <w:r w:rsidRPr="00163B75">
              <w:rPr>
                <w:rStyle w:val="Hyperlink"/>
                <w:noProof/>
              </w:rPr>
              <w:t>Hierarchical communications model</w:t>
            </w:r>
            <w:r>
              <w:rPr>
                <w:noProof/>
                <w:webHidden/>
              </w:rPr>
              <w:tab/>
            </w:r>
            <w:r>
              <w:rPr>
                <w:noProof/>
                <w:webHidden/>
              </w:rPr>
              <w:fldChar w:fldCharType="begin"/>
            </w:r>
            <w:r>
              <w:rPr>
                <w:noProof/>
                <w:webHidden/>
              </w:rPr>
              <w:instrText xml:space="preserve"> PAGEREF _Toc262032881 \h </w:instrText>
            </w:r>
            <w:r>
              <w:rPr>
                <w:noProof/>
                <w:webHidden/>
              </w:rPr>
            </w:r>
            <w:r>
              <w:rPr>
                <w:noProof/>
                <w:webHidden/>
              </w:rPr>
              <w:fldChar w:fldCharType="separate"/>
            </w:r>
            <w:r>
              <w:rPr>
                <w:noProof/>
                <w:webHidden/>
              </w:rPr>
              <w:t>5</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82" w:history="1">
            <w:r w:rsidRPr="00163B75">
              <w:rPr>
                <w:rStyle w:val="Hyperlink"/>
                <w:noProof/>
              </w:rPr>
              <w:t>1.6</w:t>
            </w:r>
            <w:r>
              <w:rPr>
                <w:rFonts w:asciiTheme="minorHAnsi" w:eastAsiaTheme="minorEastAsia" w:hAnsiTheme="minorHAnsi" w:cstheme="minorBidi"/>
                <w:noProof/>
                <w:sz w:val="22"/>
                <w:szCs w:val="22"/>
                <w:lang w:val="en-GB" w:eastAsia="en-GB"/>
              </w:rPr>
              <w:tab/>
            </w:r>
            <w:r w:rsidRPr="00163B75">
              <w:rPr>
                <w:rStyle w:val="Hyperlink"/>
                <w:noProof/>
              </w:rPr>
              <w:t>Service Abstractions</w:t>
            </w:r>
            <w:r>
              <w:rPr>
                <w:noProof/>
                <w:webHidden/>
              </w:rPr>
              <w:tab/>
            </w:r>
            <w:r>
              <w:rPr>
                <w:noProof/>
                <w:webHidden/>
              </w:rPr>
              <w:fldChar w:fldCharType="begin"/>
            </w:r>
            <w:r>
              <w:rPr>
                <w:noProof/>
                <w:webHidden/>
              </w:rPr>
              <w:instrText xml:space="preserve"> PAGEREF _Toc262032882 \h </w:instrText>
            </w:r>
            <w:r>
              <w:rPr>
                <w:noProof/>
                <w:webHidden/>
              </w:rPr>
            </w:r>
            <w:r>
              <w:rPr>
                <w:noProof/>
                <w:webHidden/>
              </w:rPr>
              <w:fldChar w:fldCharType="separate"/>
            </w:r>
            <w:r>
              <w:rPr>
                <w:noProof/>
                <w:webHidden/>
              </w:rPr>
              <w:t>6</w:t>
            </w:r>
            <w:r>
              <w:rPr>
                <w:noProof/>
                <w:webHidden/>
              </w:rPr>
              <w:fldChar w:fldCharType="end"/>
            </w:r>
          </w:hyperlink>
        </w:p>
        <w:p w:rsidR="00070CCB" w:rsidRDefault="00070C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032883" w:history="1">
            <w:r w:rsidRPr="00163B75">
              <w:rPr>
                <w:rStyle w:val="Hyperlink"/>
                <w:noProof/>
              </w:rPr>
              <w:t>2.</w:t>
            </w:r>
            <w:r>
              <w:rPr>
                <w:rFonts w:asciiTheme="minorHAnsi" w:eastAsiaTheme="minorEastAsia" w:hAnsiTheme="minorHAnsi" w:cstheme="minorBidi"/>
                <w:noProof/>
                <w:sz w:val="22"/>
                <w:szCs w:val="22"/>
                <w:lang w:val="en-GB" w:eastAsia="en-GB"/>
              </w:rPr>
              <w:tab/>
            </w:r>
            <w:r w:rsidRPr="00163B75">
              <w:rPr>
                <w:rStyle w:val="Hyperlink"/>
                <w:noProof/>
              </w:rPr>
              <w:t>The NSI Protocol</w:t>
            </w:r>
            <w:r>
              <w:rPr>
                <w:noProof/>
                <w:webHidden/>
              </w:rPr>
              <w:tab/>
            </w:r>
            <w:r>
              <w:rPr>
                <w:noProof/>
                <w:webHidden/>
              </w:rPr>
              <w:fldChar w:fldCharType="begin"/>
            </w:r>
            <w:r>
              <w:rPr>
                <w:noProof/>
                <w:webHidden/>
              </w:rPr>
              <w:instrText xml:space="preserve"> PAGEREF _Toc262032883 \h </w:instrText>
            </w:r>
            <w:r>
              <w:rPr>
                <w:noProof/>
                <w:webHidden/>
              </w:rPr>
            </w:r>
            <w:r>
              <w:rPr>
                <w:noProof/>
                <w:webHidden/>
              </w:rPr>
              <w:fldChar w:fldCharType="separate"/>
            </w:r>
            <w:r>
              <w:rPr>
                <w:noProof/>
                <w:webHidden/>
              </w:rPr>
              <w:t>7</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84" w:history="1">
            <w:r w:rsidRPr="00163B75">
              <w:rPr>
                <w:rStyle w:val="Hyperlink"/>
                <w:rFonts w:eastAsia="MS Mincho"/>
                <w:noProof/>
              </w:rPr>
              <w:t>2.1</w:t>
            </w:r>
            <w:r>
              <w:rPr>
                <w:rFonts w:asciiTheme="minorHAnsi" w:eastAsiaTheme="minorEastAsia" w:hAnsiTheme="minorHAnsi" w:cstheme="minorBidi"/>
                <w:noProof/>
                <w:sz w:val="22"/>
                <w:szCs w:val="22"/>
                <w:lang w:val="en-GB" w:eastAsia="en-GB"/>
              </w:rPr>
              <w:tab/>
            </w:r>
            <w:r w:rsidRPr="00163B75">
              <w:rPr>
                <w:rStyle w:val="Hyperlink"/>
                <w:rFonts w:eastAsia="MS Mincho"/>
                <w:noProof/>
              </w:rPr>
              <w:t>Temporal aspects of services</w:t>
            </w:r>
            <w:r>
              <w:rPr>
                <w:noProof/>
                <w:webHidden/>
              </w:rPr>
              <w:tab/>
            </w:r>
            <w:r>
              <w:rPr>
                <w:noProof/>
                <w:webHidden/>
              </w:rPr>
              <w:fldChar w:fldCharType="begin"/>
            </w:r>
            <w:r>
              <w:rPr>
                <w:noProof/>
                <w:webHidden/>
              </w:rPr>
              <w:instrText xml:space="preserve"> PAGEREF _Toc262032884 \h </w:instrText>
            </w:r>
            <w:r>
              <w:rPr>
                <w:noProof/>
                <w:webHidden/>
              </w:rPr>
            </w:r>
            <w:r>
              <w:rPr>
                <w:noProof/>
                <w:webHidden/>
              </w:rPr>
              <w:fldChar w:fldCharType="separate"/>
            </w:r>
            <w:r>
              <w:rPr>
                <w:noProof/>
                <w:webHidden/>
              </w:rPr>
              <w:t>8</w:t>
            </w:r>
            <w:r>
              <w:rPr>
                <w:noProof/>
                <w:webHidden/>
              </w:rPr>
              <w:fldChar w:fldCharType="end"/>
            </w:r>
          </w:hyperlink>
        </w:p>
        <w:p w:rsidR="00070CCB" w:rsidRDefault="00070C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032885" w:history="1">
            <w:r w:rsidRPr="00163B75">
              <w:rPr>
                <w:rStyle w:val="Hyperlink"/>
                <w:noProof/>
              </w:rPr>
              <w:t>3.</w:t>
            </w:r>
            <w:r>
              <w:rPr>
                <w:rFonts w:asciiTheme="minorHAnsi" w:eastAsiaTheme="minorEastAsia" w:hAnsiTheme="minorHAnsi" w:cstheme="minorBidi"/>
                <w:noProof/>
                <w:sz w:val="22"/>
                <w:szCs w:val="22"/>
                <w:lang w:val="en-GB" w:eastAsia="en-GB"/>
              </w:rPr>
              <w:tab/>
            </w:r>
            <w:r w:rsidRPr="00163B75">
              <w:rPr>
                <w:rStyle w:val="Hyperlink"/>
                <w:noProof/>
              </w:rPr>
              <w:t>Representing network resources</w:t>
            </w:r>
            <w:r>
              <w:rPr>
                <w:noProof/>
                <w:webHidden/>
              </w:rPr>
              <w:tab/>
            </w:r>
            <w:r>
              <w:rPr>
                <w:noProof/>
                <w:webHidden/>
              </w:rPr>
              <w:fldChar w:fldCharType="begin"/>
            </w:r>
            <w:r>
              <w:rPr>
                <w:noProof/>
                <w:webHidden/>
              </w:rPr>
              <w:instrText xml:space="preserve"> PAGEREF _Toc262032885 \h </w:instrText>
            </w:r>
            <w:r>
              <w:rPr>
                <w:noProof/>
                <w:webHidden/>
              </w:rPr>
            </w:r>
            <w:r>
              <w:rPr>
                <w:noProof/>
                <w:webHidden/>
              </w:rPr>
              <w:fldChar w:fldCharType="separate"/>
            </w:r>
            <w:r>
              <w:rPr>
                <w:noProof/>
                <w:webHidden/>
              </w:rPr>
              <w:t>8</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86" w:history="1">
            <w:r w:rsidRPr="00163B75">
              <w:rPr>
                <w:rStyle w:val="Hyperlink"/>
                <w:noProof/>
              </w:rPr>
              <w:t>3.1</w:t>
            </w:r>
            <w:r>
              <w:rPr>
                <w:rFonts w:asciiTheme="minorHAnsi" w:eastAsiaTheme="minorEastAsia" w:hAnsiTheme="minorHAnsi" w:cstheme="minorBidi"/>
                <w:noProof/>
                <w:sz w:val="22"/>
                <w:szCs w:val="22"/>
                <w:lang w:val="en-GB" w:eastAsia="en-GB"/>
              </w:rPr>
              <w:tab/>
            </w:r>
            <w:r w:rsidRPr="00163B75">
              <w:rPr>
                <w:rStyle w:val="Hyperlink"/>
                <w:noProof/>
              </w:rPr>
              <w:t>Resource Abstraction</w:t>
            </w:r>
            <w:r>
              <w:rPr>
                <w:noProof/>
                <w:webHidden/>
              </w:rPr>
              <w:tab/>
            </w:r>
            <w:r>
              <w:rPr>
                <w:noProof/>
                <w:webHidden/>
              </w:rPr>
              <w:fldChar w:fldCharType="begin"/>
            </w:r>
            <w:r>
              <w:rPr>
                <w:noProof/>
                <w:webHidden/>
              </w:rPr>
              <w:instrText xml:space="preserve"> PAGEREF _Toc262032886 \h </w:instrText>
            </w:r>
            <w:r>
              <w:rPr>
                <w:noProof/>
                <w:webHidden/>
              </w:rPr>
            </w:r>
            <w:r>
              <w:rPr>
                <w:noProof/>
                <w:webHidden/>
              </w:rPr>
              <w:fldChar w:fldCharType="separate"/>
            </w:r>
            <w:r>
              <w:rPr>
                <w:noProof/>
                <w:webHidden/>
              </w:rPr>
              <w:t>8</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87" w:history="1">
            <w:r w:rsidRPr="00163B75">
              <w:rPr>
                <w:rStyle w:val="Hyperlink"/>
                <w:noProof/>
              </w:rPr>
              <w:t>3.2</w:t>
            </w:r>
            <w:r>
              <w:rPr>
                <w:rFonts w:asciiTheme="minorHAnsi" w:eastAsiaTheme="minorEastAsia" w:hAnsiTheme="minorHAnsi" w:cstheme="minorBidi"/>
                <w:noProof/>
                <w:sz w:val="22"/>
                <w:szCs w:val="22"/>
                <w:lang w:val="en-GB" w:eastAsia="en-GB"/>
              </w:rPr>
              <w:tab/>
            </w:r>
            <w:r w:rsidRPr="00163B75">
              <w:rPr>
                <w:rStyle w:val="Hyperlink"/>
                <w:noProof/>
              </w:rPr>
              <w:t>Describing network topologies</w:t>
            </w:r>
            <w:r>
              <w:rPr>
                <w:noProof/>
                <w:webHidden/>
              </w:rPr>
              <w:tab/>
            </w:r>
            <w:r>
              <w:rPr>
                <w:noProof/>
                <w:webHidden/>
              </w:rPr>
              <w:fldChar w:fldCharType="begin"/>
            </w:r>
            <w:r>
              <w:rPr>
                <w:noProof/>
                <w:webHidden/>
              </w:rPr>
              <w:instrText xml:space="preserve"> PAGEREF _Toc262032887 \h </w:instrText>
            </w:r>
            <w:r>
              <w:rPr>
                <w:noProof/>
                <w:webHidden/>
              </w:rPr>
            </w:r>
            <w:r>
              <w:rPr>
                <w:noProof/>
                <w:webHidden/>
              </w:rPr>
              <w:fldChar w:fldCharType="separate"/>
            </w:r>
            <w:r>
              <w:rPr>
                <w:noProof/>
                <w:webHidden/>
              </w:rPr>
              <w:t>9</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88" w:history="1">
            <w:r w:rsidRPr="00163B75">
              <w:rPr>
                <w:rStyle w:val="Hyperlink"/>
                <w:noProof/>
              </w:rPr>
              <w:t>3.3</w:t>
            </w:r>
            <w:r>
              <w:rPr>
                <w:rFonts w:asciiTheme="minorHAnsi" w:eastAsiaTheme="minorEastAsia" w:hAnsiTheme="minorHAnsi" w:cstheme="minorBidi"/>
                <w:noProof/>
                <w:sz w:val="22"/>
                <w:szCs w:val="22"/>
                <w:lang w:val="en-GB" w:eastAsia="en-GB"/>
              </w:rPr>
              <w:tab/>
            </w:r>
            <w:r w:rsidRPr="00163B75">
              <w:rPr>
                <w:rStyle w:val="Hyperlink"/>
                <w:noProof/>
              </w:rPr>
              <w:t>Service Termination Points</w:t>
            </w:r>
            <w:r>
              <w:rPr>
                <w:noProof/>
                <w:webHidden/>
              </w:rPr>
              <w:tab/>
            </w:r>
            <w:r>
              <w:rPr>
                <w:noProof/>
                <w:webHidden/>
              </w:rPr>
              <w:fldChar w:fldCharType="begin"/>
            </w:r>
            <w:r>
              <w:rPr>
                <w:noProof/>
                <w:webHidden/>
              </w:rPr>
              <w:instrText xml:space="preserve"> PAGEREF _Toc262032888 \h </w:instrText>
            </w:r>
            <w:r>
              <w:rPr>
                <w:noProof/>
                <w:webHidden/>
              </w:rPr>
            </w:r>
            <w:r>
              <w:rPr>
                <w:noProof/>
                <w:webHidden/>
              </w:rPr>
              <w:fldChar w:fldCharType="separate"/>
            </w:r>
            <w:r>
              <w:rPr>
                <w:noProof/>
                <w:webHidden/>
              </w:rPr>
              <w:t>11</w:t>
            </w:r>
            <w:r>
              <w:rPr>
                <w:noProof/>
                <w:webHidden/>
              </w:rPr>
              <w:fldChar w:fldCharType="end"/>
            </w:r>
          </w:hyperlink>
        </w:p>
        <w:p w:rsidR="00070CCB" w:rsidRDefault="00070C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032889" w:history="1">
            <w:r w:rsidRPr="00163B75">
              <w:rPr>
                <w:rStyle w:val="Hyperlink"/>
                <w:noProof/>
              </w:rPr>
              <w:t>4.</w:t>
            </w:r>
            <w:r>
              <w:rPr>
                <w:rFonts w:asciiTheme="minorHAnsi" w:eastAsiaTheme="minorEastAsia" w:hAnsiTheme="minorHAnsi" w:cstheme="minorBidi"/>
                <w:noProof/>
                <w:sz w:val="22"/>
                <w:szCs w:val="22"/>
                <w:lang w:val="en-GB" w:eastAsia="en-GB"/>
              </w:rPr>
              <w:tab/>
            </w:r>
            <w:r w:rsidRPr="00163B75">
              <w:rPr>
                <w:rStyle w:val="Hyperlink"/>
                <w:noProof/>
              </w:rPr>
              <w:t>The NSI Services</w:t>
            </w:r>
            <w:r>
              <w:rPr>
                <w:noProof/>
                <w:webHidden/>
              </w:rPr>
              <w:tab/>
            </w:r>
            <w:r>
              <w:rPr>
                <w:noProof/>
                <w:webHidden/>
              </w:rPr>
              <w:fldChar w:fldCharType="begin"/>
            </w:r>
            <w:r>
              <w:rPr>
                <w:noProof/>
                <w:webHidden/>
              </w:rPr>
              <w:instrText xml:space="preserve"> PAGEREF _Toc262032889 \h </w:instrText>
            </w:r>
            <w:r>
              <w:rPr>
                <w:noProof/>
                <w:webHidden/>
              </w:rPr>
            </w:r>
            <w:r>
              <w:rPr>
                <w:noProof/>
                <w:webHidden/>
              </w:rPr>
              <w:fldChar w:fldCharType="separate"/>
            </w:r>
            <w:r>
              <w:rPr>
                <w:noProof/>
                <w:webHidden/>
              </w:rPr>
              <w:t>12</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90" w:history="1">
            <w:r w:rsidRPr="00163B75">
              <w:rPr>
                <w:rStyle w:val="Hyperlink"/>
                <w:noProof/>
              </w:rPr>
              <w:t>4.1</w:t>
            </w:r>
            <w:r>
              <w:rPr>
                <w:rFonts w:asciiTheme="minorHAnsi" w:eastAsiaTheme="minorEastAsia" w:hAnsiTheme="minorHAnsi" w:cstheme="minorBidi"/>
                <w:noProof/>
                <w:sz w:val="22"/>
                <w:szCs w:val="22"/>
                <w:lang w:val="en-GB" w:eastAsia="en-GB"/>
              </w:rPr>
              <w:tab/>
            </w:r>
            <w:r w:rsidRPr="00163B75">
              <w:rPr>
                <w:rStyle w:val="Hyperlink"/>
                <w:noProof/>
              </w:rPr>
              <w:t>NSI Connection Service</w:t>
            </w:r>
            <w:r>
              <w:rPr>
                <w:noProof/>
                <w:webHidden/>
              </w:rPr>
              <w:tab/>
            </w:r>
            <w:r>
              <w:rPr>
                <w:noProof/>
                <w:webHidden/>
              </w:rPr>
              <w:fldChar w:fldCharType="begin"/>
            </w:r>
            <w:r>
              <w:rPr>
                <w:noProof/>
                <w:webHidden/>
              </w:rPr>
              <w:instrText xml:space="preserve"> PAGEREF _Toc262032890 \h </w:instrText>
            </w:r>
            <w:r>
              <w:rPr>
                <w:noProof/>
                <w:webHidden/>
              </w:rPr>
            </w:r>
            <w:r>
              <w:rPr>
                <w:noProof/>
                <w:webHidden/>
              </w:rPr>
              <w:fldChar w:fldCharType="separate"/>
            </w:r>
            <w:r>
              <w:rPr>
                <w:noProof/>
                <w:webHidden/>
              </w:rPr>
              <w:t>12</w:t>
            </w:r>
            <w:r>
              <w:rPr>
                <w:noProof/>
                <w:webHidden/>
              </w:rPr>
              <w:fldChar w:fldCharType="end"/>
            </w:r>
          </w:hyperlink>
        </w:p>
        <w:p w:rsidR="00070CCB" w:rsidRDefault="00070CCB">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032891" w:history="1">
            <w:r w:rsidRPr="00163B75">
              <w:rPr>
                <w:rStyle w:val="Hyperlink"/>
                <w:noProof/>
              </w:rPr>
              <w:t>4.1.1</w:t>
            </w:r>
            <w:r>
              <w:rPr>
                <w:rFonts w:asciiTheme="minorHAnsi" w:eastAsiaTheme="minorEastAsia" w:hAnsiTheme="minorHAnsi" w:cstheme="minorBidi"/>
                <w:noProof/>
                <w:sz w:val="22"/>
                <w:szCs w:val="22"/>
                <w:lang w:val="en-GB" w:eastAsia="en-GB"/>
              </w:rPr>
              <w:tab/>
            </w:r>
            <w:r w:rsidRPr="00163B75">
              <w:rPr>
                <w:rStyle w:val="Hyperlink"/>
                <w:noProof/>
              </w:rPr>
              <w:t>Connection service concepts</w:t>
            </w:r>
            <w:r>
              <w:rPr>
                <w:noProof/>
                <w:webHidden/>
              </w:rPr>
              <w:tab/>
            </w:r>
            <w:r>
              <w:rPr>
                <w:noProof/>
                <w:webHidden/>
              </w:rPr>
              <w:fldChar w:fldCharType="begin"/>
            </w:r>
            <w:r>
              <w:rPr>
                <w:noProof/>
                <w:webHidden/>
              </w:rPr>
              <w:instrText xml:space="preserve"> PAGEREF _Toc262032891 \h </w:instrText>
            </w:r>
            <w:r>
              <w:rPr>
                <w:noProof/>
                <w:webHidden/>
              </w:rPr>
            </w:r>
            <w:r>
              <w:rPr>
                <w:noProof/>
                <w:webHidden/>
              </w:rPr>
              <w:fldChar w:fldCharType="separate"/>
            </w:r>
            <w:r>
              <w:rPr>
                <w:noProof/>
                <w:webHidden/>
              </w:rPr>
              <w:t>12</w:t>
            </w:r>
            <w:r>
              <w:rPr>
                <w:noProof/>
                <w:webHidden/>
              </w:rPr>
              <w:fldChar w:fldCharType="end"/>
            </w:r>
          </w:hyperlink>
        </w:p>
        <w:p w:rsidR="00070CCB" w:rsidRDefault="00070CCB">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032892" w:history="1">
            <w:r w:rsidRPr="00163B75">
              <w:rPr>
                <w:rStyle w:val="Hyperlink"/>
                <w:noProof/>
              </w:rPr>
              <w:t>4.1.2</w:t>
            </w:r>
            <w:r>
              <w:rPr>
                <w:rFonts w:asciiTheme="minorHAnsi" w:eastAsiaTheme="minorEastAsia" w:hAnsiTheme="minorHAnsi" w:cstheme="minorBidi"/>
                <w:noProof/>
                <w:sz w:val="22"/>
                <w:szCs w:val="22"/>
                <w:lang w:val="en-GB" w:eastAsia="en-GB"/>
              </w:rPr>
              <w:tab/>
            </w:r>
            <w:r w:rsidRPr="00163B75">
              <w:rPr>
                <w:rStyle w:val="Hyperlink"/>
                <w:noProof/>
              </w:rPr>
              <w:t>Service Definitions for Connection Services</w:t>
            </w:r>
            <w:r>
              <w:rPr>
                <w:noProof/>
                <w:webHidden/>
              </w:rPr>
              <w:tab/>
            </w:r>
            <w:r>
              <w:rPr>
                <w:noProof/>
                <w:webHidden/>
              </w:rPr>
              <w:fldChar w:fldCharType="begin"/>
            </w:r>
            <w:r>
              <w:rPr>
                <w:noProof/>
                <w:webHidden/>
              </w:rPr>
              <w:instrText xml:space="preserve"> PAGEREF _Toc262032892 \h </w:instrText>
            </w:r>
            <w:r>
              <w:rPr>
                <w:noProof/>
                <w:webHidden/>
              </w:rPr>
            </w:r>
            <w:r>
              <w:rPr>
                <w:noProof/>
                <w:webHidden/>
              </w:rPr>
              <w:fldChar w:fldCharType="separate"/>
            </w:r>
            <w:r>
              <w:rPr>
                <w:noProof/>
                <w:webHidden/>
              </w:rPr>
              <w:t>14</w:t>
            </w:r>
            <w:r>
              <w:rPr>
                <w:noProof/>
                <w:webHidden/>
              </w:rPr>
              <w:fldChar w:fldCharType="end"/>
            </w:r>
          </w:hyperlink>
        </w:p>
        <w:p w:rsidR="00070CCB" w:rsidRDefault="00070CCB">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032893" w:history="1">
            <w:r w:rsidRPr="00163B75">
              <w:rPr>
                <w:rStyle w:val="Hyperlink"/>
                <w:noProof/>
              </w:rPr>
              <w:t>4.1.3</w:t>
            </w:r>
            <w:r>
              <w:rPr>
                <w:rFonts w:asciiTheme="minorHAnsi" w:eastAsiaTheme="minorEastAsia" w:hAnsiTheme="minorHAnsi" w:cstheme="minorBidi"/>
                <w:noProof/>
                <w:sz w:val="22"/>
                <w:szCs w:val="22"/>
                <w:lang w:val="en-GB" w:eastAsia="en-GB"/>
              </w:rPr>
              <w:tab/>
            </w:r>
            <w:r w:rsidRPr="00163B75">
              <w:rPr>
                <w:rStyle w:val="Hyperlink"/>
                <w:noProof/>
              </w:rPr>
              <w:t>The Connection Service States</w:t>
            </w:r>
            <w:r>
              <w:rPr>
                <w:noProof/>
                <w:webHidden/>
              </w:rPr>
              <w:tab/>
            </w:r>
            <w:r>
              <w:rPr>
                <w:noProof/>
                <w:webHidden/>
              </w:rPr>
              <w:fldChar w:fldCharType="begin"/>
            </w:r>
            <w:r>
              <w:rPr>
                <w:noProof/>
                <w:webHidden/>
              </w:rPr>
              <w:instrText xml:space="preserve"> PAGEREF _Toc262032893 \h </w:instrText>
            </w:r>
            <w:r>
              <w:rPr>
                <w:noProof/>
                <w:webHidden/>
              </w:rPr>
            </w:r>
            <w:r>
              <w:rPr>
                <w:noProof/>
                <w:webHidden/>
              </w:rPr>
              <w:fldChar w:fldCharType="separate"/>
            </w:r>
            <w:r>
              <w:rPr>
                <w:noProof/>
                <w:webHidden/>
              </w:rPr>
              <w:t>15</w:t>
            </w:r>
            <w:r>
              <w:rPr>
                <w:noProof/>
                <w:webHidden/>
              </w:rPr>
              <w:fldChar w:fldCharType="end"/>
            </w:r>
          </w:hyperlink>
        </w:p>
        <w:p w:rsidR="00070CCB" w:rsidRDefault="00070CCB">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032894" w:history="1">
            <w:r w:rsidRPr="00163B75">
              <w:rPr>
                <w:rStyle w:val="Hyperlink"/>
                <w:rFonts w:eastAsia="MS Mincho"/>
                <w:noProof/>
              </w:rPr>
              <w:t>4.1.4</w:t>
            </w:r>
            <w:r>
              <w:rPr>
                <w:rFonts w:asciiTheme="minorHAnsi" w:eastAsiaTheme="minorEastAsia" w:hAnsiTheme="minorHAnsi" w:cstheme="minorBidi"/>
                <w:noProof/>
                <w:sz w:val="22"/>
                <w:szCs w:val="22"/>
                <w:lang w:val="en-GB" w:eastAsia="en-GB"/>
              </w:rPr>
              <w:tab/>
            </w:r>
            <w:r w:rsidRPr="00163B75">
              <w:rPr>
                <w:rStyle w:val="Hyperlink"/>
                <w:rFonts w:eastAsia="MS Mincho"/>
                <w:noProof/>
              </w:rPr>
              <w:t>Connection reservation messages</w:t>
            </w:r>
            <w:r>
              <w:rPr>
                <w:noProof/>
                <w:webHidden/>
              </w:rPr>
              <w:tab/>
            </w:r>
            <w:r>
              <w:rPr>
                <w:noProof/>
                <w:webHidden/>
              </w:rPr>
              <w:fldChar w:fldCharType="begin"/>
            </w:r>
            <w:r>
              <w:rPr>
                <w:noProof/>
                <w:webHidden/>
              </w:rPr>
              <w:instrText xml:space="preserve"> PAGEREF _Toc262032894 \h </w:instrText>
            </w:r>
            <w:r>
              <w:rPr>
                <w:noProof/>
                <w:webHidden/>
              </w:rPr>
            </w:r>
            <w:r>
              <w:rPr>
                <w:noProof/>
                <w:webHidden/>
              </w:rPr>
              <w:fldChar w:fldCharType="separate"/>
            </w:r>
            <w:r>
              <w:rPr>
                <w:noProof/>
                <w:webHidden/>
              </w:rPr>
              <w:t>15</w:t>
            </w:r>
            <w:r>
              <w:rPr>
                <w:noProof/>
                <w:webHidden/>
              </w:rPr>
              <w:fldChar w:fldCharType="end"/>
            </w:r>
          </w:hyperlink>
        </w:p>
        <w:p w:rsidR="00070CCB" w:rsidRDefault="00070CCB">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032895" w:history="1">
            <w:r w:rsidRPr="00163B75">
              <w:rPr>
                <w:rStyle w:val="Hyperlink"/>
                <w:rFonts w:eastAsia="MS Mincho"/>
                <w:noProof/>
              </w:rPr>
              <w:t>4.1.5</w:t>
            </w:r>
            <w:r>
              <w:rPr>
                <w:rFonts w:asciiTheme="minorHAnsi" w:eastAsiaTheme="minorEastAsia" w:hAnsiTheme="minorHAnsi" w:cstheme="minorBidi"/>
                <w:noProof/>
                <w:sz w:val="22"/>
                <w:szCs w:val="22"/>
                <w:lang w:val="en-GB" w:eastAsia="en-GB"/>
              </w:rPr>
              <w:tab/>
            </w:r>
            <w:r w:rsidRPr="00163B75">
              <w:rPr>
                <w:rStyle w:val="Hyperlink"/>
                <w:rFonts w:eastAsia="MS Mincho"/>
                <w:noProof/>
              </w:rPr>
              <w:t>Connection service timing parameters</w:t>
            </w:r>
            <w:r>
              <w:rPr>
                <w:noProof/>
                <w:webHidden/>
              </w:rPr>
              <w:tab/>
            </w:r>
            <w:r>
              <w:rPr>
                <w:noProof/>
                <w:webHidden/>
              </w:rPr>
              <w:fldChar w:fldCharType="begin"/>
            </w:r>
            <w:r>
              <w:rPr>
                <w:noProof/>
                <w:webHidden/>
              </w:rPr>
              <w:instrText xml:space="preserve"> PAGEREF _Toc262032895 \h </w:instrText>
            </w:r>
            <w:r>
              <w:rPr>
                <w:noProof/>
                <w:webHidden/>
              </w:rPr>
            </w:r>
            <w:r>
              <w:rPr>
                <w:noProof/>
                <w:webHidden/>
              </w:rPr>
              <w:fldChar w:fldCharType="separate"/>
            </w:r>
            <w:r>
              <w:rPr>
                <w:noProof/>
                <w:webHidden/>
              </w:rPr>
              <w:t>17</w:t>
            </w:r>
            <w:r>
              <w:rPr>
                <w:noProof/>
                <w:webHidden/>
              </w:rPr>
              <w:fldChar w:fldCharType="end"/>
            </w:r>
          </w:hyperlink>
        </w:p>
        <w:p w:rsidR="00070CCB" w:rsidRDefault="00070CCB">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032896" w:history="1">
            <w:r w:rsidRPr="00163B75">
              <w:rPr>
                <w:rStyle w:val="Hyperlink"/>
                <w:noProof/>
              </w:rPr>
              <w:t>4.1.6</w:t>
            </w:r>
            <w:r>
              <w:rPr>
                <w:rFonts w:asciiTheme="minorHAnsi" w:eastAsiaTheme="minorEastAsia" w:hAnsiTheme="minorHAnsi" w:cstheme="minorBidi"/>
                <w:noProof/>
                <w:sz w:val="22"/>
                <w:szCs w:val="22"/>
                <w:lang w:val="en-GB" w:eastAsia="en-GB"/>
              </w:rPr>
              <w:tab/>
            </w:r>
            <w:r w:rsidRPr="00163B75">
              <w:rPr>
                <w:rStyle w:val="Hyperlink"/>
                <w:noProof/>
              </w:rPr>
              <w:t>The Path Object</w:t>
            </w:r>
            <w:r>
              <w:rPr>
                <w:noProof/>
                <w:webHidden/>
              </w:rPr>
              <w:tab/>
            </w:r>
            <w:r>
              <w:rPr>
                <w:noProof/>
                <w:webHidden/>
              </w:rPr>
              <w:fldChar w:fldCharType="begin"/>
            </w:r>
            <w:r>
              <w:rPr>
                <w:noProof/>
                <w:webHidden/>
              </w:rPr>
              <w:instrText xml:space="preserve"> PAGEREF _Toc262032896 \h </w:instrText>
            </w:r>
            <w:r>
              <w:rPr>
                <w:noProof/>
                <w:webHidden/>
              </w:rPr>
            </w:r>
            <w:r>
              <w:rPr>
                <w:noProof/>
                <w:webHidden/>
              </w:rPr>
              <w:fldChar w:fldCharType="separate"/>
            </w:r>
            <w:r>
              <w:rPr>
                <w:noProof/>
                <w:webHidden/>
              </w:rPr>
              <w:t>17</w:t>
            </w:r>
            <w:r>
              <w:rPr>
                <w:noProof/>
                <w:webHidden/>
              </w:rPr>
              <w:fldChar w:fldCharType="end"/>
            </w:r>
          </w:hyperlink>
        </w:p>
        <w:p w:rsidR="00070CCB" w:rsidRDefault="00070CCB">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032897" w:history="1">
            <w:r w:rsidRPr="00163B75">
              <w:rPr>
                <w:rStyle w:val="Hyperlink"/>
                <w:noProof/>
              </w:rPr>
              <w:t>4.1.7</w:t>
            </w:r>
            <w:r>
              <w:rPr>
                <w:rFonts w:asciiTheme="minorHAnsi" w:eastAsiaTheme="minorEastAsia" w:hAnsiTheme="minorHAnsi" w:cstheme="minorBidi"/>
                <w:noProof/>
                <w:sz w:val="22"/>
                <w:szCs w:val="22"/>
                <w:lang w:val="en-GB" w:eastAsia="en-GB"/>
              </w:rPr>
              <w:tab/>
            </w:r>
            <w:r w:rsidRPr="00163B75">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_Toc262032897 \h </w:instrText>
            </w:r>
            <w:r>
              <w:rPr>
                <w:noProof/>
                <w:webHidden/>
              </w:rPr>
            </w:r>
            <w:r>
              <w:rPr>
                <w:noProof/>
                <w:webHidden/>
              </w:rPr>
              <w:fldChar w:fldCharType="separate"/>
            </w:r>
            <w:r>
              <w:rPr>
                <w:noProof/>
                <w:webHidden/>
              </w:rPr>
              <w:t>18</w:t>
            </w:r>
            <w:r>
              <w:rPr>
                <w:noProof/>
                <w:webHidden/>
              </w:rPr>
              <w:fldChar w:fldCharType="end"/>
            </w:r>
          </w:hyperlink>
        </w:p>
        <w:p w:rsidR="00070CCB" w:rsidRDefault="00070CCB">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032898" w:history="1">
            <w:r w:rsidRPr="00163B75">
              <w:rPr>
                <w:rStyle w:val="Hyperlink"/>
                <w:rFonts w:cs="Arial"/>
                <w:noProof/>
              </w:rPr>
              <w:t>4.1.8</w:t>
            </w:r>
            <w:r>
              <w:rPr>
                <w:rFonts w:asciiTheme="minorHAnsi" w:eastAsiaTheme="minorEastAsia" w:hAnsiTheme="minorHAnsi" w:cstheme="minorBidi"/>
                <w:noProof/>
                <w:sz w:val="22"/>
                <w:szCs w:val="22"/>
                <w:lang w:val="en-GB" w:eastAsia="en-GB"/>
              </w:rPr>
              <w:tab/>
            </w:r>
            <w:r w:rsidRPr="00163B75">
              <w:rPr>
                <w:rStyle w:val="Hyperlink"/>
                <w:rFonts w:cs="Arial"/>
                <w:noProof/>
              </w:rPr>
              <w:t>The Connection Path Algebra</w:t>
            </w:r>
            <w:r>
              <w:rPr>
                <w:noProof/>
                <w:webHidden/>
              </w:rPr>
              <w:tab/>
            </w:r>
            <w:r>
              <w:rPr>
                <w:noProof/>
                <w:webHidden/>
              </w:rPr>
              <w:fldChar w:fldCharType="begin"/>
            </w:r>
            <w:r>
              <w:rPr>
                <w:noProof/>
                <w:webHidden/>
              </w:rPr>
              <w:instrText xml:space="preserve"> PAGEREF _Toc262032898 \h </w:instrText>
            </w:r>
            <w:r>
              <w:rPr>
                <w:noProof/>
                <w:webHidden/>
              </w:rPr>
            </w:r>
            <w:r>
              <w:rPr>
                <w:noProof/>
                <w:webHidden/>
              </w:rPr>
              <w:fldChar w:fldCharType="separate"/>
            </w:r>
            <w:r>
              <w:rPr>
                <w:noProof/>
                <w:webHidden/>
              </w:rPr>
              <w:t>19</w:t>
            </w:r>
            <w:r>
              <w:rPr>
                <w:noProof/>
                <w:webHidden/>
              </w:rPr>
              <w:fldChar w:fldCharType="end"/>
            </w:r>
          </w:hyperlink>
        </w:p>
        <w:p w:rsidR="00070CCB" w:rsidRDefault="00070C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032899" w:history="1">
            <w:r w:rsidRPr="00163B75">
              <w:rPr>
                <w:rStyle w:val="Hyperlink"/>
                <w:noProof/>
              </w:rPr>
              <w:t>4.2</w:t>
            </w:r>
            <w:r>
              <w:rPr>
                <w:rFonts w:asciiTheme="minorHAnsi" w:eastAsiaTheme="minorEastAsia" w:hAnsiTheme="minorHAnsi" w:cstheme="minorBidi"/>
                <w:noProof/>
                <w:sz w:val="22"/>
                <w:szCs w:val="22"/>
                <w:lang w:val="en-GB" w:eastAsia="en-GB"/>
              </w:rPr>
              <w:tab/>
            </w:r>
            <w:r w:rsidRPr="00163B75">
              <w:rPr>
                <w:rStyle w:val="Hyperlink"/>
                <w:noProof/>
              </w:rPr>
              <w:t>Future Services</w:t>
            </w:r>
            <w:r>
              <w:rPr>
                <w:noProof/>
                <w:webHidden/>
              </w:rPr>
              <w:tab/>
            </w:r>
            <w:r>
              <w:rPr>
                <w:noProof/>
                <w:webHidden/>
              </w:rPr>
              <w:fldChar w:fldCharType="begin"/>
            </w:r>
            <w:r>
              <w:rPr>
                <w:noProof/>
                <w:webHidden/>
              </w:rPr>
              <w:instrText xml:space="preserve"> PAGEREF _Toc262032899 \h </w:instrText>
            </w:r>
            <w:r>
              <w:rPr>
                <w:noProof/>
                <w:webHidden/>
              </w:rPr>
            </w:r>
            <w:r>
              <w:rPr>
                <w:noProof/>
                <w:webHidden/>
              </w:rPr>
              <w:fldChar w:fldCharType="separate"/>
            </w:r>
            <w:r>
              <w:rPr>
                <w:noProof/>
                <w:webHidden/>
              </w:rPr>
              <w:t>20</w:t>
            </w:r>
            <w:r>
              <w:rPr>
                <w:noProof/>
                <w:webHidden/>
              </w:rPr>
              <w:fldChar w:fldCharType="end"/>
            </w:r>
          </w:hyperlink>
        </w:p>
        <w:p w:rsidR="00070CCB" w:rsidRDefault="00070C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032900" w:history="1">
            <w:r w:rsidRPr="00163B75">
              <w:rPr>
                <w:rStyle w:val="Hyperlink"/>
                <w:noProof/>
              </w:rPr>
              <w:t>5.</w:t>
            </w:r>
            <w:r>
              <w:rPr>
                <w:rFonts w:asciiTheme="minorHAnsi" w:eastAsiaTheme="minorEastAsia" w:hAnsiTheme="minorHAnsi" w:cstheme="minorBidi"/>
                <w:noProof/>
                <w:sz w:val="22"/>
                <w:szCs w:val="22"/>
                <w:lang w:val="en-GB" w:eastAsia="en-GB"/>
              </w:rPr>
              <w:tab/>
            </w:r>
            <w:r w:rsidRPr="00163B75">
              <w:rPr>
                <w:rStyle w:val="Hyperlink"/>
                <w:noProof/>
              </w:rPr>
              <w:t>Contributors</w:t>
            </w:r>
            <w:r>
              <w:rPr>
                <w:noProof/>
                <w:webHidden/>
              </w:rPr>
              <w:tab/>
            </w:r>
            <w:r>
              <w:rPr>
                <w:noProof/>
                <w:webHidden/>
              </w:rPr>
              <w:fldChar w:fldCharType="begin"/>
            </w:r>
            <w:r>
              <w:rPr>
                <w:noProof/>
                <w:webHidden/>
              </w:rPr>
              <w:instrText xml:space="preserve"> PAGEREF _Toc262032900 \h </w:instrText>
            </w:r>
            <w:r>
              <w:rPr>
                <w:noProof/>
                <w:webHidden/>
              </w:rPr>
            </w:r>
            <w:r>
              <w:rPr>
                <w:noProof/>
                <w:webHidden/>
              </w:rPr>
              <w:fldChar w:fldCharType="separate"/>
            </w:r>
            <w:r>
              <w:rPr>
                <w:noProof/>
                <w:webHidden/>
              </w:rPr>
              <w:t>20</w:t>
            </w:r>
            <w:r>
              <w:rPr>
                <w:noProof/>
                <w:webHidden/>
              </w:rPr>
              <w:fldChar w:fldCharType="end"/>
            </w:r>
          </w:hyperlink>
        </w:p>
        <w:p w:rsidR="00070CCB" w:rsidRDefault="00070C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032901" w:history="1">
            <w:r w:rsidRPr="00163B75">
              <w:rPr>
                <w:rStyle w:val="Hyperlink"/>
                <w:noProof/>
              </w:rPr>
              <w:t>6.</w:t>
            </w:r>
            <w:r>
              <w:rPr>
                <w:rFonts w:asciiTheme="minorHAnsi" w:eastAsiaTheme="minorEastAsia" w:hAnsiTheme="minorHAnsi" w:cstheme="minorBidi"/>
                <w:noProof/>
                <w:sz w:val="22"/>
                <w:szCs w:val="22"/>
                <w:lang w:val="en-GB" w:eastAsia="en-GB"/>
              </w:rPr>
              <w:tab/>
            </w:r>
            <w:r w:rsidRPr="00163B75">
              <w:rPr>
                <w:rStyle w:val="Hyperlink"/>
                <w:noProof/>
              </w:rPr>
              <w:t>Glossary</w:t>
            </w:r>
            <w:r>
              <w:rPr>
                <w:noProof/>
                <w:webHidden/>
              </w:rPr>
              <w:tab/>
            </w:r>
            <w:r>
              <w:rPr>
                <w:noProof/>
                <w:webHidden/>
              </w:rPr>
              <w:fldChar w:fldCharType="begin"/>
            </w:r>
            <w:r>
              <w:rPr>
                <w:noProof/>
                <w:webHidden/>
              </w:rPr>
              <w:instrText xml:space="preserve"> PAGEREF _Toc262032901 \h </w:instrText>
            </w:r>
            <w:r>
              <w:rPr>
                <w:noProof/>
                <w:webHidden/>
              </w:rPr>
            </w:r>
            <w:r>
              <w:rPr>
                <w:noProof/>
                <w:webHidden/>
              </w:rPr>
              <w:fldChar w:fldCharType="separate"/>
            </w:r>
            <w:r>
              <w:rPr>
                <w:noProof/>
                <w:webHidden/>
              </w:rPr>
              <w:t>20</w:t>
            </w:r>
            <w:r>
              <w:rPr>
                <w:noProof/>
                <w:webHidden/>
              </w:rPr>
              <w:fldChar w:fldCharType="end"/>
            </w:r>
          </w:hyperlink>
        </w:p>
        <w:p w:rsidR="00070CCB" w:rsidRDefault="00070C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032902" w:history="1">
            <w:r w:rsidRPr="00163B75">
              <w:rPr>
                <w:rStyle w:val="Hyperlink"/>
                <w:noProof/>
              </w:rPr>
              <w:t>7.</w:t>
            </w:r>
            <w:r>
              <w:rPr>
                <w:rFonts w:asciiTheme="minorHAnsi" w:eastAsiaTheme="minorEastAsia" w:hAnsiTheme="minorHAnsi" w:cstheme="minorBidi"/>
                <w:noProof/>
                <w:sz w:val="22"/>
                <w:szCs w:val="22"/>
                <w:lang w:val="en-GB" w:eastAsia="en-GB"/>
              </w:rPr>
              <w:tab/>
            </w:r>
            <w:r w:rsidRPr="00163B75">
              <w:rPr>
                <w:rStyle w:val="Hyperlink"/>
                <w:noProof/>
              </w:rPr>
              <w:t>Intellectual Property Statement</w:t>
            </w:r>
            <w:r>
              <w:rPr>
                <w:noProof/>
                <w:webHidden/>
              </w:rPr>
              <w:tab/>
            </w:r>
            <w:r>
              <w:rPr>
                <w:noProof/>
                <w:webHidden/>
              </w:rPr>
              <w:fldChar w:fldCharType="begin"/>
            </w:r>
            <w:r>
              <w:rPr>
                <w:noProof/>
                <w:webHidden/>
              </w:rPr>
              <w:instrText xml:space="preserve"> PAGEREF _Toc262032902 \h </w:instrText>
            </w:r>
            <w:r>
              <w:rPr>
                <w:noProof/>
                <w:webHidden/>
              </w:rPr>
            </w:r>
            <w:r>
              <w:rPr>
                <w:noProof/>
                <w:webHidden/>
              </w:rPr>
              <w:fldChar w:fldCharType="separate"/>
            </w:r>
            <w:r>
              <w:rPr>
                <w:noProof/>
                <w:webHidden/>
              </w:rPr>
              <w:t>21</w:t>
            </w:r>
            <w:r>
              <w:rPr>
                <w:noProof/>
                <w:webHidden/>
              </w:rPr>
              <w:fldChar w:fldCharType="end"/>
            </w:r>
          </w:hyperlink>
        </w:p>
        <w:p w:rsidR="00070CCB" w:rsidRDefault="00070C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032903" w:history="1">
            <w:r w:rsidRPr="00163B75">
              <w:rPr>
                <w:rStyle w:val="Hyperlink"/>
                <w:noProof/>
              </w:rPr>
              <w:t>8.</w:t>
            </w:r>
            <w:r>
              <w:rPr>
                <w:rFonts w:asciiTheme="minorHAnsi" w:eastAsiaTheme="minorEastAsia" w:hAnsiTheme="minorHAnsi" w:cstheme="minorBidi"/>
                <w:noProof/>
                <w:sz w:val="22"/>
                <w:szCs w:val="22"/>
                <w:lang w:val="en-GB" w:eastAsia="en-GB"/>
              </w:rPr>
              <w:tab/>
            </w:r>
            <w:r w:rsidRPr="00163B75">
              <w:rPr>
                <w:rStyle w:val="Hyperlink"/>
                <w:noProof/>
              </w:rPr>
              <w:t>Disclaimer</w:t>
            </w:r>
            <w:r>
              <w:rPr>
                <w:noProof/>
                <w:webHidden/>
              </w:rPr>
              <w:tab/>
            </w:r>
            <w:r>
              <w:rPr>
                <w:noProof/>
                <w:webHidden/>
              </w:rPr>
              <w:fldChar w:fldCharType="begin"/>
            </w:r>
            <w:r>
              <w:rPr>
                <w:noProof/>
                <w:webHidden/>
              </w:rPr>
              <w:instrText xml:space="preserve"> PAGEREF _Toc262032903 \h </w:instrText>
            </w:r>
            <w:r>
              <w:rPr>
                <w:noProof/>
                <w:webHidden/>
              </w:rPr>
            </w:r>
            <w:r>
              <w:rPr>
                <w:noProof/>
                <w:webHidden/>
              </w:rPr>
              <w:fldChar w:fldCharType="separate"/>
            </w:r>
            <w:r>
              <w:rPr>
                <w:noProof/>
                <w:webHidden/>
              </w:rPr>
              <w:t>22</w:t>
            </w:r>
            <w:r>
              <w:rPr>
                <w:noProof/>
                <w:webHidden/>
              </w:rPr>
              <w:fldChar w:fldCharType="end"/>
            </w:r>
          </w:hyperlink>
        </w:p>
        <w:p w:rsidR="00070CCB" w:rsidRDefault="00070C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032904" w:history="1">
            <w:r w:rsidRPr="00163B75">
              <w:rPr>
                <w:rStyle w:val="Hyperlink"/>
                <w:noProof/>
              </w:rPr>
              <w:t>9.</w:t>
            </w:r>
            <w:r>
              <w:rPr>
                <w:rFonts w:asciiTheme="minorHAnsi" w:eastAsiaTheme="minorEastAsia" w:hAnsiTheme="minorHAnsi" w:cstheme="minorBidi"/>
                <w:noProof/>
                <w:sz w:val="22"/>
                <w:szCs w:val="22"/>
                <w:lang w:val="en-GB" w:eastAsia="en-GB"/>
              </w:rPr>
              <w:tab/>
            </w:r>
            <w:r w:rsidRPr="00163B75">
              <w:rPr>
                <w:rStyle w:val="Hyperlink"/>
                <w:noProof/>
              </w:rPr>
              <w:t>Full Copyright Notice</w:t>
            </w:r>
            <w:r>
              <w:rPr>
                <w:noProof/>
                <w:webHidden/>
              </w:rPr>
              <w:tab/>
            </w:r>
            <w:r>
              <w:rPr>
                <w:noProof/>
                <w:webHidden/>
              </w:rPr>
              <w:fldChar w:fldCharType="begin"/>
            </w:r>
            <w:r>
              <w:rPr>
                <w:noProof/>
                <w:webHidden/>
              </w:rPr>
              <w:instrText xml:space="preserve"> PAGEREF _Toc262032904 \h </w:instrText>
            </w:r>
            <w:r>
              <w:rPr>
                <w:noProof/>
                <w:webHidden/>
              </w:rPr>
            </w:r>
            <w:r>
              <w:rPr>
                <w:noProof/>
                <w:webHidden/>
              </w:rPr>
              <w:fldChar w:fldCharType="separate"/>
            </w:r>
            <w:r>
              <w:rPr>
                <w:noProof/>
                <w:webHidden/>
              </w:rPr>
              <w:t>22</w:t>
            </w:r>
            <w:r>
              <w:rPr>
                <w:noProof/>
                <w:webHidden/>
              </w:rPr>
              <w:fldChar w:fldCharType="end"/>
            </w:r>
          </w:hyperlink>
        </w:p>
        <w:p w:rsidR="00070CCB" w:rsidRDefault="00070CCB">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2032905" w:history="1">
            <w:r w:rsidRPr="00163B75">
              <w:rPr>
                <w:rStyle w:val="Hyperlink"/>
                <w:noProof/>
              </w:rPr>
              <w:t>10.</w:t>
            </w:r>
            <w:r>
              <w:rPr>
                <w:rFonts w:asciiTheme="minorHAnsi" w:eastAsiaTheme="minorEastAsia" w:hAnsiTheme="minorHAnsi" w:cstheme="minorBidi"/>
                <w:noProof/>
                <w:sz w:val="22"/>
                <w:szCs w:val="22"/>
                <w:lang w:val="en-GB" w:eastAsia="en-GB"/>
              </w:rPr>
              <w:tab/>
            </w:r>
            <w:r w:rsidRPr="00163B75">
              <w:rPr>
                <w:rStyle w:val="Hyperlink"/>
                <w:noProof/>
              </w:rPr>
              <w:t>References</w:t>
            </w:r>
            <w:r>
              <w:rPr>
                <w:noProof/>
                <w:webHidden/>
              </w:rPr>
              <w:tab/>
            </w:r>
            <w:r>
              <w:rPr>
                <w:noProof/>
                <w:webHidden/>
              </w:rPr>
              <w:fldChar w:fldCharType="begin"/>
            </w:r>
            <w:r>
              <w:rPr>
                <w:noProof/>
                <w:webHidden/>
              </w:rPr>
              <w:instrText xml:space="preserve"> PAGEREF _Toc262032905 \h </w:instrText>
            </w:r>
            <w:r>
              <w:rPr>
                <w:noProof/>
                <w:webHidden/>
              </w:rPr>
            </w:r>
            <w:r>
              <w:rPr>
                <w:noProof/>
                <w:webHidden/>
              </w:rPr>
              <w:fldChar w:fldCharType="separate"/>
            </w:r>
            <w:r>
              <w:rPr>
                <w:noProof/>
                <w:webHidden/>
              </w:rPr>
              <w:t>22</w:t>
            </w:r>
            <w:r>
              <w:rPr>
                <w:noProof/>
                <w:webHidden/>
              </w:rPr>
              <w:fldChar w:fldCharType="end"/>
            </w:r>
          </w:hyperlink>
        </w:p>
        <w:p w:rsidR="00B02EBD" w:rsidRDefault="000E7806" w:rsidP="00B02EBD">
          <w:r>
            <w:fldChar w:fldCharType="end"/>
          </w:r>
        </w:p>
      </w:sdtContent>
    </w:sdt>
    <w:p w:rsidR="007F7C82" w:rsidRDefault="00AD2854" w:rsidP="00B02EBD">
      <w:pPr>
        <w:pStyle w:val="Heading1"/>
      </w:pPr>
      <w:bookmarkStart w:id="2" w:name="_Toc262032876"/>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isioning by someone (often a network engineer</w:t>
      </w:r>
      <w:r w:rsidRPr="00FC590F">
        <w:t>) who is</w:t>
      </w:r>
      <w:r>
        <w:t xml:space="preserve"> directed by </w:t>
      </w:r>
      <w:r w:rsidRPr="00FC590F">
        <w:t>traffic capacity plann</w:t>
      </w:r>
      <w:r>
        <w:t>ers</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planning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Default="00AD2854" w:rsidP="00B02EBD">
      <w:r w:rsidRPr="00FC590F">
        <w:t>Connection-oriented transport capabilities are being deployed by Research &amp; Education (R&amp;E) providers</w:t>
      </w:r>
      <w:r w:rsidR="00A14A01">
        <w:t xml:space="preserve"> as well as </w:t>
      </w:r>
      <w:r w:rsidRPr="00FC590F">
        <w:t>by commercial providers, and may eventually be implemented in home/ retail networks as deployment progress</w:t>
      </w:r>
      <w:r>
        <w:t>es.</w:t>
      </w:r>
    </w:p>
    <w:p w:rsidR="007F7C82" w:rsidRPr="00FC590F" w:rsidRDefault="007F7C82" w:rsidP="00B02EBD"/>
    <w:p w:rsidR="007F7C82" w:rsidRPr="00FC590F" w:rsidRDefault="00AD2854" w:rsidP="00B02EBD">
      <w:r w:rsidRPr="00FC590F">
        <w:t>The</w:t>
      </w:r>
      <w:r>
        <w:t>se</w:t>
      </w:r>
      <w:r w:rsidRPr="00FC590F">
        <w:t xml:space="preserve"> automated provisioning </w:t>
      </w:r>
      <w:r>
        <w:t>systems,</w:t>
      </w:r>
      <w:r w:rsidRPr="00FC590F">
        <w:t xml:space="preserve"> </w:t>
      </w:r>
      <w:r>
        <w:t xml:space="preserve">while </w:t>
      </w:r>
      <w:r w:rsidRPr="00FC590F">
        <w:t>created by different groups</w:t>
      </w:r>
      <w:r>
        <w:t>,</w:t>
      </w:r>
      <w:r w:rsidRPr="00FC590F">
        <w:t xml:space="preserve"> have all developed </w:t>
      </w:r>
      <w:r>
        <w:t>software based control and/or management agents</w:t>
      </w:r>
      <w:r w:rsidRPr="00FC590F">
        <w:t xml:space="preserve"> to regulate access </w:t>
      </w:r>
      <w:r>
        <w:t>to these</w:t>
      </w:r>
      <w:r w:rsidRPr="00FC590F">
        <w:t xml:space="preserve"> resources, to </w:t>
      </w:r>
      <w:r>
        <w:t>schedule and reserve resources, to trigger or control timely</w:t>
      </w:r>
      <w:r w:rsidRPr="00FC590F">
        <w:t xml:space="preserve"> provisioning of the network resources</w:t>
      </w:r>
      <w:r>
        <w:t>, and to monitor and release resources</w:t>
      </w:r>
      <w:r w:rsidRPr="00FC590F">
        <w:t xml:space="preserve">.  These controllers are deployed in two different contexts.   One context is application (or Grid) centric, where a network provides </w:t>
      </w:r>
      <w:r>
        <w:t>a resource to an application</w:t>
      </w:r>
      <w:r w:rsidRPr="00FC590F">
        <w:t xml:space="preserve">. </w:t>
      </w:r>
      <w:r>
        <w:t xml:space="preserve"> </w:t>
      </w:r>
      <w:r w:rsidRPr="00FC590F">
        <w:t xml:space="preserve">The other </w:t>
      </w:r>
      <w:r>
        <w:t xml:space="preserve">context </w:t>
      </w:r>
      <w:r w:rsidRPr="00FC590F">
        <w:t xml:space="preserve">is network centric, where </w:t>
      </w:r>
      <w:r>
        <w:t>network resources are collaboratively shared among networks to expand or improve network performance or reach</w:t>
      </w:r>
      <w:r w:rsidRPr="00FC590F">
        <w:t xml:space="preserve">.  </w:t>
      </w:r>
      <w:r>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t xml:space="preserve"> defines</w:t>
      </w:r>
      <w:r w:rsidRPr="00FC590F">
        <w:t xml:space="preserve"> an </w:t>
      </w:r>
      <w:r w:rsidR="007D7C98">
        <w:t xml:space="preserve">architecture for </w:t>
      </w:r>
      <w:r w:rsidR="00070CCB">
        <w:t>the NSI</w:t>
      </w:r>
      <w:r w:rsidR="007D7C98">
        <w:t xml:space="preserve"> protocol</w:t>
      </w:r>
      <w:r w:rsidRPr="00FC590F">
        <w:t xml:space="preserve"> which works in either of these contexts.</w:t>
      </w:r>
    </w:p>
    <w:p w:rsidR="007F7C82" w:rsidRPr="00F5465B" w:rsidRDefault="007F7C82" w:rsidP="00B02EBD"/>
    <w:p w:rsidR="007F7C82" w:rsidRDefault="00B02EBD" w:rsidP="00B02EBD">
      <w:pPr>
        <w:numPr>
          <w:ins w:id="3" w:author="Unknown"/>
        </w:numPr>
      </w:pPr>
      <w:r>
        <w:t xml:space="preserve">The NSI defines several key architectural elements:  the Network Service Interface (NSI), the Network Service Agent (NSA), the NSI Protocol, the supporting topology model, and a set of basic services.  These concepts are assigned to a nominal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The Network Service Interface presents a simple “one-stop shopping” model for interacting with these services</w:t>
      </w:r>
      <w:r w:rsidR="00814951">
        <w:t>.</w:t>
      </w:r>
    </w:p>
    <w:p w:rsidR="00B02EBD" w:rsidRDefault="00B02EBD" w:rsidP="00B02EBD">
      <w:pPr>
        <w:numPr>
          <w:ins w:id="4" w:author="Jerry Sobieski" w:date="2010-03-24T10:35:00Z"/>
        </w:numPr>
      </w:pPr>
    </w:p>
    <w:p w:rsidR="00E26CCA" w:rsidRDefault="00E26CCA" w:rsidP="00E26CCA">
      <w:r>
        <w:t xml:space="preserve">Version 1.0 of these NSI supports only one Network Service – the Connection Service. </w:t>
      </w:r>
    </w:p>
    <w:p w:rsidR="00E26CCA" w:rsidRDefault="00E26CCA" w:rsidP="00E26CCA"/>
    <w:p w:rsidR="00E26CCA" w:rsidRDefault="00E26CCA" w:rsidP="00B02EBD">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E26CCA" w:rsidRDefault="00E26CCA" w:rsidP="00B02EBD"/>
    <w:p w:rsidR="00C174B0" w:rsidRDefault="00C174B0" w:rsidP="00C174B0">
      <w:r>
        <w:t>This NSI Architecture document describes the broad concepts, models, and key objects necessary to realize the deli</w:t>
      </w:r>
      <w:r w:rsidR="00D17B55">
        <w:t>very of these services.  The</w:t>
      </w:r>
      <w:r>
        <w:t xml:space="preserve"> NSI Protocol </w:t>
      </w:r>
      <w:r w:rsidR="00B2075A">
        <w:t>recommendation (</w:t>
      </w:r>
      <w:r w:rsidR="00825359">
        <w:t>GWD-R-XXX</w:t>
      </w:r>
      <w:r w:rsidR="00D17B55">
        <w:t xml:space="preserve">) forms the partner document to this </w:t>
      </w:r>
      <w:r w:rsidR="00825359">
        <w:t>a</w:t>
      </w:r>
      <w:r w:rsidR="00D17B55">
        <w:t>rchitecture</w:t>
      </w:r>
      <w:r w:rsidR="004F67E6">
        <w:t xml:space="preserve"> document</w:t>
      </w:r>
      <w:r w:rsidR="00D17B55">
        <w:t xml:space="preserve"> and </w:t>
      </w:r>
      <w:r>
        <w:t xml:space="preserve">describes the specific and detailed messages, associated parameters, transactions, and state transitions that occur to request and deliver network services. </w:t>
      </w:r>
    </w:p>
    <w:p w:rsidR="007F7C82" w:rsidRDefault="007F7C82" w:rsidP="00B02EBD"/>
    <w:p w:rsidR="00814951" w:rsidRPr="00F5465B" w:rsidRDefault="00814951" w:rsidP="00B02EBD"/>
    <w:p w:rsidR="007F7C82" w:rsidRDefault="00AD2854" w:rsidP="00B02EBD">
      <w:pPr>
        <w:pStyle w:val="Heading2"/>
      </w:pPr>
      <w:bookmarkStart w:id="5" w:name="_Toc262032877"/>
      <w:r>
        <w:t>The Network Service Interface</w:t>
      </w:r>
      <w:bookmarkEnd w:id="5"/>
    </w:p>
    <w:p w:rsidR="007F7C82" w:rsidRPr="00F5465B" w:rsidRDefault="007F7C82" w:rsidP="00B02EBD"/>
    <w:p w:rsidR="007F7C82" w:rsidRDefault="00694B9F" w:rsidP="00B02EBD">
      <w:r>
        <w:t xml:space="preserve">The Network Service Interface (NSI) provides secure and reliable sessions for service related communication between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(s</w:t>
      </w:r>
      <w:r w:rsidR="007320E8" w:rsidRPr="00F5465B">
        <w:t xml:space="preserve">ee </w:t>
      </w:r>
      <w:ins w:id="6" w:author="guy" w:date="2010-03-22T17:50:00Z">
        <w:r w:rsidR="000E7806">
          <w:fldChar w:fldCharType="begin"/>
        </w:r>
        <w:r w:rsidR="007320E8">
          <w:instrText xml:space="preserve"> REF _Ref257043582 \h </w:instrText>
        </w:r>
      </w:ins>
      <w:r w:rsidR="000E7806">
        <w:fldChar w:fldCharType="separate"/>
      </w:r>
      <w:r w:rsidR="003218D9">
        <w:t xml:space="preserve">Figure </w:t>
      </w:r>
      <w:r w:rsidR="003218D9">
        <w:rPr>
          <w:noProof/>
        </w:rPr>
        <w:t>1</w:t>
      </w:r>
      <w:ins w:id="7" w:author="guy" w:date="2010-03-22T17:50:00Z">
        <w:r w:rsidR="000E7806">
          <w:fldChar w:fldCharType="end"/>
        </w:r>
      </w:ins>
      <w:r w:rsidR="007320E8" w:rsidRPr="00F5465B">
        <w:t>)</w:t>
      </w:r>
      <w:r w:rsidR="007320E8">
        <w:t>.</w:t>
      </w:r>
    </w:p>
    <w:p w:rsidR="00AD4C5E" w:rsidRDefault="00AD4C5E" w:rsidP="00B02EBD"/>
    <w:p w:rsidR="00B02EBD" w:rsidRDefault="00C174B0">
      <w:pPr>
        <w:keepNext/>
        <w:jc w:val="center"/>
      </w:pPr>
      <w:r w:rsidRPr="00C174B0">
        <w:rPr>
          <w:noProof/>
          <w:lang w:val="en-GB" w:eastAsia="en-GB"/>
        </w:rPr>
        <w:drawing>
          <wp:inline distT="0" distB="0" distL="0" distR="0">
            <wp:extent cx="2886075" cy="1295400"/>
            <wp:effectExtent l="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48529" cy="2680065"/>
                      <a:chOff x="1714480" y="2088968"/>
                      <a:chExt cx="5448529" cy="2680065"/>
                    </a:xfrm>
                  </a:grpSpPr>
                  <a:grpSp>
                    <a:nvGrpSpPr>
                      <a:cNvPr id="4" name="Group 3"/>
                      <a:cNvGrpSpPr/>
                    </a:nvGrpSpPr>
                    <a:grpSpPr>
                      <a:xfrm>
                        <a:off x="1714480" y="2088968"/>
                        <a:ext cx="5448529" cy="2680065"/>
                        <a:chOff x="1047272" y="2101783"/>
                        <a:chExt cx="5448529" cy="2680065"/>
                      </a:xfrm>
                    </a:grpSpPr>
                    <a:cxnSp>
                      <a:nvCxnSpPr>
                        <a:cNvPr id="5" name="Straight Connector 4"/>
                        <a:cNvCxnSpPr/>
                      </a:nvCxnSpPr>
                      <a:spPr>
                        <a:xfrm rot="10800000">
                          <a:off x="3333288" y="3441815"/>
                          <a:ext cx="2143140"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1547338" y="3013187"/>
                          <a:ext cx="2283347" cy="83099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b="1" dirty="0">
                                <a:solidFill>
                                  <a:srgbClr val="0000FF"/>
                                </a:solidFill>
                              </a:rPr>
                              <a:t>Network Service</a:t>
                            </a:r>
                          </a:p>
                          <a:p>
                            <a:pPr algn="ctr"/>
                            <a:r>
                              <a:rPr lang="en-US" sz="2400" b="1" dirty="0">
                                <a:solidFill>
                                  <a:srgbClr val="0000FF"/>
                                </a:solidFill>
                              </a:rPr>
                              <a:t> Interface</a:t>
                            </a:r>
                          </a:p>
                        </a:txBody>
                        <a:useSpRect/>
                      </a:txSp>
                    </a:sp>
                    <a:sp>
                      <a:nvSpPr>
                        <a:cNvPr id="7" name="Oval 6"/>
                        <a:cNvSpPr/>
                      </a:nvSpPr>
                      <a:spPr>
                        <a:xfrm>
                          <a:off x="4131235" y="2271060"/>
                          <a:ext cx="609600" cy="609600"/>
                        </a:xfrm>
                        <a:prstGeom prst="ellipse">
                          <a:avLst/>
                        </a:prstGeom>
                        <a:solidFill>
                          <a:srgbClr val="FF00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8" name="Group 7"/>
                        <a:cNvGrpSpPr/>
                      </a:nvGrpSpPr>
                      <a:grpSpPr>
                        <a:xfrm>
                          <a:off x="4121357" y="2831355"/>
                          <a:ext cx="612504" cy="1242607"/>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9" name="TextBox 13"/>
                        <a:cNvSpPr txBox="1"/>
                      </a:nvSpPr>
                      <a:spPr>
                        <a:xfrm>
                          <a:off x="4761800" y="2101783"/>
                          <a:ext cx="1734001"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t>Requester NSA</a:t>
                            </a:r>
                            <a:endParaRPr lang="en-US" sz="2000" dirty="0"/>
                          </a:p>
                          <a:p>
                            <a:r>
                              <a:rPr lang="en-US" sz="2000" dirty="0"/>
                              <a:t>(RA)</a:t>
                            </a:r>
                          </a:p>
                        </a:txBody>
                        <a:useSpRect/>
                      </a:txSp>
                    </a:sp>
                    <a:sp>
                      <a:nvSpPr>
                        <a:cNvPr id="10" name="TextBox 18"/>
                        <a:cNvSpPr txBox="1"/>
                      </a:nvSpPr>
                      <a:spPr>
                        <a:xfrm>
                          <a:off x="3547602" y="3513253"/>
                          <a:ext cx="1831789" cy="307777"/>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NSI Protocol Messages</a:t>
                            </a:r>
                          </a:p>
                        </a:txBody>
                        <a:useSpRect/>
                      </a:txSp>
                    </a:sp>
                    <a:sp>
                      <a:nvSpPr>
                        <a:cNvPr id="11" name="Oval 10"/>
                        <a:cNvSpPr/>
                      </a:nvSpPr>
                      <a:spPr>
                        <a:xfrm>
                          <a:off x="4101091" y="4040095"/>
                          <a:ext cx="609600" cy="609600"/>
                        </a:xfrm>
                        <a:prstGeom prst="ellipse">
                          <a:avLst/>
                        </a:prstGeom>
                        <a:solidFill>
                          <a:srgbClr val="FF00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 name="TextBox 20"/>
                        <a:cNvSpPr txBox="1"/>
                      </a:nvSpPr>
                      <a:spPr>
                        <a:xfrm>
                          <a:off x="1047272" y="4156195"/>
                          <a:ext cx="31543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a:t>Network Service Agent</a:t>
                            </a:r>
                          </a:p>
                        </a:txBody>
                        <a:useSpRect/>
                      </a:txSp>
                    </a:sp>
                    <a:sp>
                      <a:nvSpPr>
                        <a:cNvPr id="13" name="TextBox 21"/>
                        <a:cNvSpPr txBox="1"/>
                      </a:nvSpPr>
                      <a:spPr>
                        <a:xfrm>
                          <a:off x="4710691" y="4073962"/>
                          <a:ext cx="1552926"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a:t>Provider </a:t>
                            </a:r>
                            <a:r>
                              <a:rPr lang="en-US" sz="2000" dirty="0" smtClean="0"/>
                              <a:t>NSA</a:t>
                            </a:r>
                            <a:endParaRPr lang="en-US" sz="2000" dirty="0"/>
                          </a:p>
                          <a:p>
                            <a:r>
                              <a:rPr lang="en-US" sz="2000" dirty="0"/>
                              <a:t>(PA)</a:t>
                            </a:r>
                          </a:p>
                        </a:txBody>
                        <a:useSpRect/>
                      </a:txSp>
                    </a:sp>
                    <a:sp>
                      <a:nvSpPr>
                        <a:cNvPr id="14" name="TextBox 22"/>
                        <a:cNvSpPr txBox="1"/>
                      </a:nvSpPr>
                      <a:spPr>
                        <a:xfrm>
                          <a:off x="4141445" y="2374900"/>
                          <a:ext cx="65915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t>NSA</a:t>
                            </a:r>
                          </a:p>
                        </a:txBody>
                        <a:useSpRect/>
                      </a:txSp>
                    </a:sp>
                    <a:sp>
                      <a:nvSpPr>
                        <a:cNvPr id="15" name="TextBox 23"/>
                        <a:cNvSpPr txBox="1"/>
                      </a:nvSpPr>
                      <a:spPr>
                        <a:xfrm>
                          <a:off x="4128745" y="4151868"/>
                          <a:ext cx="65915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t>NSA</a:t>
                            </a:r>
                          </a:p>
                        </a:txBody>
                        <a:useSpRect/>
                      </a:txSp>
                    </a:sp>
                  </a:grpSp>
                </lc:lockedCanvas>
              </a:graphicData>
            </a:graphic>
          </wp:inline>
        </w:drawing>
      </w:r>
    </w:p>
    <w:p w:rsidR="00B02EBD" w:rsidRDefault="00AD2854">
      <w:pPr>
        <w:pStyle w:val="Caption"/>
        <w:jc w:val="center"/>
      </w:pPr>
      <w:bookmarkStart w:id="8" w:name="_Ref257043582"/>
      <w:r>
        <w:t xml:space="preserve">Figure </w:t>
      </w:r>
      <w:r w:rsidR="000E7806">
        <w:fldChar w:fldCharType="begin"/>
      </w:r>
      <w:r>
        <w:instrText xml:space="preserve"> SEQ Figure \* ARABIC </w:instrText>
      </w:r>
      <w:r w:rsidR="000E7806">
        <w:fldChar w:fldCharType="separate"/>
      </w:r>
      <w:r w:rsidR="003218D9">
        <w:rPr>
          <w:noProof/>
        </w:rPr>
        <w:t>1</w:t>
      </w:r>
      <w:r w:rsidR="000E7806">
        <w:fldChar w:fldCharType="end"/>
      </w:r>
      <w:bookmarkEnd w:id="8"/>
      <w:r>
        <w:t>: NSI interface</w:t>
      </w:r>
    </w:p>
    <w:p w:rsidR="00B02EBD" w:rsidRDefault="00B02EBD" w:rsidP="00B02EBD"/>
    <w:p w:rsidR="007F7C82" w:rsidRDefault="007F7C82" w:rsidP="00B02EBD"/>
    <w:p w:rsidR="007F7C82" w:rsidRDefault="00AD2854" w:rsidP="00B02EBD">
      <w:pPr>
        <w:pStyle w:val="Heading2"/>
      </w:pPr>
      <w:bookmarkStart w:id="9" w:name="_Toc262032878"/>
      <w:r w:rsidRPr="00DA6118">
        <w:t>The Network Service Agent</w:t>
      </w:r>
      <w:bookmarkEnd w:id="9"/>
    </w:p>
    <w:p w:rsidR="007F7C82" w:rsidRDefault="007F7C82" w:rsidP="00B02EBD"/>
    <w:p w:rsidR="00CA4140" w:rsidRDefault="00484828" w:rsidP="00B02EBD">
      <w:pPr>
        <w:rPr>
          <w:rFonts w:eastAsiaTheme="minorHAnsi" w:cs="Arial"/>
        </w:rPr>
      </w:pPr>
      <w:r>
        <w:t xml:space="preserve">The NSA is central to the NSI architecture since all NSI processes are invested in the Network Service Agent (NSA).  </w:t>
      </w:r>
      <w:r w:rsidR="00F704D2">
        <w:rPr>
          <w:rFonts w:eastAsiaTheme="minorHAnsi" w:cs="Arial"/>
        </w:rPr>
        <w:t>The</w:t>
      </w:r>
      <w:r w:rsidR="00F704D2" w:rsidRPr="00D55C38">
        <w:rPr>
          <w:rFonts w:eastAsiaTheme="minorHAnsi" w:cs="Arial"/>
        </w:rPr>
        <w:t xml:space="preserve"> </w:t>
      </w:r>
      <w:r w:rsidR="00F704D2">
        <w:rPr>
          <w:rFonts w:eastAsiaTheme="minorHAnsi" w:cs="Arial"/>
        </w:rPr>
        <w:t>role of the NSI is to</w:t>
      </w:r>
      <w:r w:rsidR="00D556E7">
        <w:rPr>
          <w:rFonts w:eastAsiaTheme="minorHAnsi" w:cs="Arial"/>
        </w:rPr>
        <w:t xml:space="preserve"> provide</w:t>
      </w:r>
      <w:r>
        <w:rPr>
          <w:rFonts w:eastAsiaTheme="minorHAnsi" w:cs="Arial"/>
        </w:rPr>
        <w:t xml:space="preserve"> a platform for delivering</w:t>
      </w:r>
      <w:r w:rsidR="00F704D2">
        <w:rPr>
          <w:rFonts w:eastAsiaTheme="minorHAnsi" w:cs="Arial"/>
        </w:rPr>
        <w:t xml:space="preserve"> Network Services by</w:t>
      </w:r>
      <w:r w:rsidR="00D556E7">
        <w:rPr>
          <w:rFonts w:eastAsiaTheme="minorHAnsi" w:cs="Arial"/>
        </w:rPr>
        <w:t xml:space="preserve"> exchanging information between </w:t>
      </w:r>
      <w:r>
        <w:rPr>
          <w:rFonts w:eastAsiaTheme="minorHAnsi" w:cs="Arial"/>
        </w:rPr>
        <w:t>NSAs</w:t>
      </w:r>
      <w:r w:rsidR="0074006C">
        <w:rPr>
          <w:rFonts w:eastAsiaTheme="minorHAnsi" w:cs="Arial"/>
        </w:rPr>
        <w:t>.  E</w:t>
      </w:r>
      <w:r w:rsidR="00E84AE8">
        <w:rPr>
          <w:rFonts w:eastAsiaTheme="minorHAnsi" w:cs="Arial"/>
        </w:rPr>
        <w:t>ach</w:t>
      </w:r>
      <w:r w:rsidR="0074006C">
        <w:rPr>
          <w:rFonts w:eastAsiaTheme="minorHAnsi" w:cs="Arial"/>
        </w:rPr>
        <w:t xml:space="preserve"> NSA </w:t>
      </w:r>
      <w:r>
        <w:rPr>
          <w:rFonts w:eastAsiaTheme="minorHAnsi" w:cs="Arial"/>
        </w:rPr>
        <w:t xml:space="preserve">can also </w:t>
      </w:r>
      <w:r w:rsidR="00F704D2">
        <w:rPr>
          <w:rFonts w:eastAsiaTheme="minorHAnsi" w:cs="Arial"/>
        </w:rPr>
        <w:t>interact with</w:t>
      </w:r>
      <w:r w:rsidR="0074006C">
        <w:rPr>
          <w:rFonts w:eastAsiaTheme="minorHAnsi" w:cs="Arial"/>
        </w:rPr>
        <w:t xml:space="preserve"> its</w:t>
      </w:r>
      <w:r>
        <w:rPr>
          <w:rFonts w:eastAsiaTheme="minorHAnsi" w:cs="Arial"/>
        </w:rPr>
        <w:t xml:space="preserve"> </w:t>
      </w:r>
      <w:r w:rsidR="00D556E7">
        <w:rPr>
          <w:rFonts w:eastAsiaTheme="minorHAnsi" w:cs="Arial"/>
        </w:rPr>
        <w:t>T</w:t>
      </w:r>
      <w:r w:rsidR="00F704D2" w:rsidRPr="00D55C38">
        <w:rPr>
          <w:rFonts w:eastAsiaTheme="minorHAnsi" w:cs="Arial"/>
        </w:rPr>
        <w:t xml:space="preserve">ransport </w:t>
      </w:r>
      <w:r w:rsidR="006F6CDF">
        <w:rPr>
          <w:rFonts w:eastAsiaTheme="minorHAnsi" w:cs="Arial"/>
        </w:rPr>
        <w:t>Plane</w:t>
      </w:r>
      <w:r w:rsidR="0074006C">
        <w:rPr>
          <w:rFonts w:eastAsiaTheme="minorHAnsi" w:cs="Arial"/>
        </w:rPr>
        <w:t xml:space="preserve"> to deliver the local part of the Network Service</w:t>
      </w:r>
      <w:r w:rsidR="00D556E7">
        <w:rPr>
          <w:rFonts w:eastAsiaTheme="minorHAnsi" w:cs="Arial"/>
        </w:rPr>
        <w:t>.</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two possible roles -</w:t>
      </w:r>
      <w:r w:rsidR="00735227">
        <w:rPr>
          <w:rFonts w:cs="Arial"/>
        </w:rPr>
        <w:t xml:space="preserve"> Requester and P</w:t>
      </w:r>
      <w:r w:rsidR="00AD2854" w:rsidRPr="00D55C38">
        <w:rPr>
          <w:rFonts w:cs="Arial"/>
        </w:rPr>
        <w:t xml:space="preserve">rovider.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 xml:space="preserve">. </w:t>
      </w:r>
      <w:r w:rsidR="00237767">
        <w:rPr>
          <w:rFonts w:cs="Arial"/>
        </w:rPr>
        <w:t xml:space="preserve"> </w:t>
      </w:r>
    </w:p>
    <w:p w:rsidR="00B02EBD" w:rsidRDefault="00B02EBD" w:rsidP="00B02EBD"/>
    <w:p w:rsidR="00070CCB" w:rsidRDefault="00070CCB" w:rsidP="00070CCB">
      <w:r>
        <w:t xml:space="preserve">The NSA incorporates a number of functional components – some of which may be defined NSI </w:t>
      </w:r>
      <w:r w:rsidR="00CA4140" w:rsidRPr="00CA4140">
        <w:t>Network Services others may be NSA internal functions</w:t>
      </w:r>
      <w:r w:rsidR="00CA4140">
        <w:t xml:space="preserve"> </w:t>
      </w:r>
      <w:r w:rsidR="00CA4140">
        <w:fldChar w:fldCharType="begin"/>
      </w:r>
      <w:r w:rsidR="00CA4140">
        <w:instrText xml:space="preserve"> REF _Ref257043610 \h </w:instrText>
      </w:r>
      <w:r w:rsidR="00CA4140">
        <w:fldChar w:fldCharType="separate"/>
      </w:r>
      <w:r w:rsidR="00CA4140">
        <w:t xml:space="preserve">Figure </w:t>
      </w:r>
      <w:r w:rsidR="00CA4140">
        <w:rPr>
          <w:noProof/>
        </w:rPr>
        <w:t>2</w:t>
      </w:r>
      <w:r w:rsidR="00CA4140">
        <w:fldChar w:fldCharType="end"/>
      </w:r>
      <w:r w:rsidR="00CA4140" w:rsidRPr="00CA4140">
        <w:t xml:space="preserve">.  An example of the former </w:t>
      </w:r>
      <w:r>
        <w:t xml:space="preserve">might be a Connection Service or a Topology Service.  An example of the latter may be a path-finding function.  </w:t>
      </w:r>
    </w:p>
    <w:p w:rsidR="00070CCB" w:rsidRPr="00F51072" w:rsidRDefault="00070CCB" w:rsidP="00070CCB"/>
    <w:p w:rsidR="00070CCB" w:rsidRDefault="00070CCB" w:rsidP="00070CCB">
      <w:r>
        <w:t>The NSA may incorporate a Network Resource Manager (NRM). The NRM manages the part the Network Service implemented locally.</w:t>
      </w:r>
    </w:p>
    <w:p w:rsidR="00CA4140" w:rsidRDefault="00CA4140" w:rsidP="00070CCB"/>
    <w:p w:rsidR="00070CCB" w:rsidRDefault="00070CCB" w:rsidP="00B02EBD"/>
    <w:p w:rsidR="00B02EBD" w:rsidRDefault="00AD2854">
      <w:pPr>
        <w:keepNext/>
        <w:jc w:val="center"/>
      </w:pPr>
      <w:r w:rsidRPr="00F955F0">
        <w:rPr>
          <w:noProof/>
          <w:lang w:val="en-GB" w:eastAsia="en-GB"/>
        </w:rPr>
        <w:drawing>
          <wp:inline distT="0" distB="0" distL="0" distR="0">
            <wp:extent cx="1892300" cy="206375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81351" cy="3719513"/>
                      <a:chOff x="5851524" y="1403350"/>
                      <a:chExt cx="3181351" cy="3719513"/>
                    </a:xfrm>
                  </a:grpSpPr>
                  <a:sp>
                    <a:nvSpPr>
                      <a:cNvPr id="6" name="Rectangle 5"/>
                      <a:cNvSpPr>
                        <a:spLocks noChangeArrowheads="1"/>
                      </a:cNvSpPr>
                    </a:nvSpPr>
                    <a:spPr bwMode="auto">
                      <a:xfrm>
                        <a:off x="5851524" y="1954212"/>
                        <a:ext cx="2487613"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a:endParaRPr lang="ja-JP">
                            <a:solidFill>
                              <a:srgbClr val="FFFFFF"/>
                            </a:solidFill>
                            <a:latin typeface="Calibri" charset="0"/>
                          </a:endParaRPr>
                        </a:p>
                      </a:txBody>
                      <a:useSpRect/>
                    </a:txSp>
                  </a:sp>
                  <a:sp>
                    <a:nvSpPr>
                      <a:cNvPr id="7" name="Rectangle 6"/>
                      <a:cNvSpPr>
                        <a:spLocks noChangeArrowheads="1"/>
                      </a:cNvSpPr>
                    </a:nvSpPr>
                    <a:spPr bwMode="auto">
                      <a:xfrm>
                        <a:off x="6113463" y="2656681"/>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8" name="Rectangle 7"/>
                      <a:cNvSpPr>
                        <a:spLocks noChangeArrowheads="1"/>
                      </a:cNvSpPr>
                    </a:nvSpPr>
                    <a:spPr bwMode="auto">
                      <a:xfrm>
                        <a:off x="5851525" y="3403651"/>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11" name="Rectangle 10"/>
                      <a:cNvSpPr>
                        <a:spLocks noChangeArrowheads="1"/>
                      </a:cNvSpPr>
                    </a:nvSpPr>
                    <a:spPr bwMode="auto">
                      <a:xfrm>
                        <a:off x="6156325" y="195421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14" name="Rectangle 13"/>
                      <a:cNvSpPr>
                        <a:spLocks noChangeArrowheads="1"/>
                      </a:cNvSpPr>
                    </a:nvSpPr>
                    <a:spPr bwMode="auto">
                      <a:xfrm>
                        <a:off x="7007327" y="3417719"/>
                        <a:ext cx="1333500" cy="642938"/>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16" name="Straight Connector 15"/>
                      <a:cNvCxnSpPr>
                        <a:cxnSpLocks noChangeShapeType="1"/>
                        <a:stCxn id="14" idx="2"/>
                      </a:cNvCxnSpPr>
                    </a:nvCxnSpPr>
                    <a:spPr bwMode="auto">
                      <a:xfrm rot="16200000" flipH="1">
                        <a:off x="7431983" y="4302751"/>
                        <a:ext cx="808037" cy="323850"/>
                      </a:xfrm>
                      <a:prstGeom prst="line">
                        <a:avLst/>
                      </a:prstGeom>
                      <a:noFill/>
                      <a:ln w="25400">
                        <a:solidFill>
                          <a:schemeClr val="accent1"/>
                        </a:solidFill>
                        <a:round/>
                        <a:headEnd/>
                        <a:tailEnd/>
                      </a:ln>
                      <a:effectLst>
                        <a:outerShdw dist="20000" dir="5400000" rotWithShape="0">
                          <a:srgbClr val="808080">
                            <a:alpha val="37999"/>
                          </a:srgbClr>
                        </a:outerShdw>
                      </a:effectLst>
                    </a:spPr>
                  </a:cxnSp>
                  <a:cxnSp>
                    <a:nvCxnSpPr>
                      <a:cNvPr id="17" name="Straight Connector 16"/>
                      <a:cNvCxnSpPr>
                        <a:cxnSpLocks noChangeShapeType="1"/>
                      </a:cNvCxnSpPr>
                    </a:nvCxnSpPr>
                    <a:spPr bwMode="auto">
                      <a:xfrm rot="5400000">
                        <a:off x="6766719" y="168671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059" name="TextBox 18"/>
                      <a:cNvSpPr txBox="1">
                        <a:spLocks noChangeArrowheads="1"/>
                      </a:cNvSpPr>
                    </a:nvSpPr>
                    <a:spPr bwMode="auto">
                      <a:xfrm>
                        <a:off x="7035800" y="1403350"/>
                        <a:ext cx="1357313" cy="641350"/>
                      </a:xfrm>
                      <a:prstGeom prst="rect">
                        <a:avLst/>
                      </a:prstGeom>
                      <a:noFill/>
                      <a:ln w="9525">
                        <a:noFill/>
                        <a:miter lim="800000"/>
                        <a:headEnd/>
                        <a:tailEnd/>
                      </a:ln>
                    </a:spPr>
                    <a:txSp>
                      <a:txBody>
                        <a:bodyPr>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altLang="ja-JP">
                              <a:latin typeface="Calibri" charset="0"/>
                            </a:rPr>
                            <a:t>To requestor</a:t>
                          </a:r>
                        </a:p>
                      </a:txBody>
                      <a:useSpRect/>
                    </a:txSp>
                  </a:sp>
                  <a:sp>
                    <a:nvSpPr>
                      <a:cNvPr id="2060" name="TextBox 19"/>
                      <a:cNvSpPr txBox="1">
                        <a:spLocks noChangeArrowheads="1"/>
                      </a:cNvSpPr>
                    </a:nvSpPr>
                    <a:spPr bwMode="auto">
                      <a:xfrm>
                        <a:off x="7148513" y="4756150"/>
                        <a:ext cx="1538287" cy="366713"/>
                      </a:xfrm>
                      <a:prstGeom prst="rect">
                        <a:avLst/>
                      </a:prstGeom>
                      <a:noFill/>
                      <a:ln w="9525">
                        <a:noFill/>
                        <a:miter lim="800000"/>
                        <a:headEnd/>
                        <a:tailEnd/>
                      </a:ln>
                    </a:spPr>
                    <a:txSp>
                      <a:txBody>
                        <a:bodyPr>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altLang="ja-JP">
                              <a:latin typeface="Calibri" charset="0"/>
                            </a:rPr>
                            <a:t>To provider(s)</a:t>
                          </a:r>
                        </a:p>
                      </a:txBody>
                      <a:useSpRect/>
                    </a:txSp>
                  </a:sp>
                  <a:sp>
                    <a:nvSpPr>
                      <a:cNvPr id="21" name="Rectangle 20"/>
                      <a:cNvSpPr>
                        <a:spLocks noChangeArrowheads="1"/>
                      </a:cNvSpPr>
                    </a:nvSpPr>
                    <a:spPr bwMode="auto">
                      <a:xfrm>
                        <a:off x="5851525" y="4076312"/>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a:endParaRPr lang="ja-JP">
                            <a:solidFill>
                              <a:srgbClr val="FFFFFF"/>
                            </a:solidFill>
                            <a:latin typeface="Calibri" charset="0"/>
                          </a:endParaRPr>
                        </a:p>
                      </a:txBody>
                      <a:useSpRect/>
                    </a:txSp>
                  </a:sp>
                  <a:sp>
                    <a:nvSpPr>
                      <a:cNvPr id="2062" name="TextBox 21"/>
                      <a:cNvSpPr txBox="1">
                        <a:spLocks noChangeArrowheads="1"/>
                      </a:cNvSpPr>
                    </a:nvSpPr>
                    <a:spPr bwMode="auto">
                      <a:xfrm>
                        <a:off x="5851525" y="4057650"/>
                        <a:ext cx="958850" cy="517525"/>
                      </a:xfrm>
                      <a:prstGeom prst="rect">
                        <a:avLst/>
                      </a:prstGeom>
                      <a:noFill/>
                      <a:ln w="9525">
                        <a:noFill/>
                        <a:miter lim="800000"/>
                        <a:headEnd/>
                        <a:tailEnd/>
                      </a:ln>
                    </a:spPr>
                    <a:txSp>
                      <a:txBody>
                        <a:bodyPr>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altLang="ja-JP" sz="1400" dirty="0">
                              <a:latin typeface="Calibri" charset="0"/>
                            </a:rPr>
                            <a:t>Local resources</a:t>
                          </a:r>
                        </a:p>
                      </a:txBody>
                      <a:useSpRect/>
                    </a:txSp>
                  </a:sp>
                  <a:sp>
                    <a:nvSpPr>
                      <a:cNvPr id="2064" name="Text Box 16"/>
                      <a:cNvSpPr txBox="1">
                        <a:spLocks noChangeArrowheads="1"/>
                      </a:cNvSpPr>
                    </a:nvSpPr>
                    <a:spPr bwMode="auto">
                      <a:xfrm>
                        <a:off x="8339138" y="2566988"/>
                        <a:ext cx="693737" cy="366712"/>
                      </a:xfrm>
                      <a:prstGeom prst="rect">
                        <a:avLst/>
                      </a:prstGeom>
                      <a:noFill/>
                      <a:ln w="9525">
                        <a:noFill/>
                        <a:miter lim="800000"/>
                        <a:headEnd/>
                        <a:tailEnd/>
                      </a:ln>
                      <a:effectLst/>
                    </a:spPr>
                    <a:txSp>
                      <a:txBody>
                        <a:bodyPr>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spcBef>
                              <a:spcPct val="50000"/>
                            </a:spcBef>
                          </a:pPr>
                          <a:r>
                            <a:rPr lang="en-US"/>
                            <a:t>NSA</a:t>
                          </a:r>
                        </a:p>
                      </a:txBody>
                      <a:useSpRect/>
                    </a:txSp>
                  </a:sp>
                  <a:sp>
                    <a:nvSpPr>
                      <a:cNvPr id="18" name="Rectangle 17"/>
                      <a:cNvSpPr>
                        <a:spLocks noChangeArrowheads="1"/>
                      </a:cNvSpPr>
                    </a:nvSpPr>
                    <a:spPr bwMode="auto">
                      <a:xfrm>
                        <a:off x="6878638" y="275113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10" w:name="_Ref257043610"/>
      <w:r>
        <w:t xml:space="preserve">Figure </w:t>
      </w:r>
      <w:r w:rsidR="000E7806">
        <w:fldChar w:fldCharType="begin"/>
      </w:r>
      <w:r>
        <w:instrText xml:space="preserve"> SEQ Figure \* ARABIC </w:instrText>
      </w:r>
      <w:r w:rsidR="000E7806">
        <w:fldChar w:fldCharType="separate"/>
      </w:r>
      <w:r w:rsidR="003218D9">
        <w:rPr>
          <w:noProof/>
        </w:rPr>
        <w:t>2</w:t>
      </w:r>
      <w:r w:rsidR="000E7806">
        <w:fldChar w:fldCharType="end"/>
      </w:r>
      <w:bookmarkEnd w:id="10"/>
      <w:r>
        <w:t>: NSA</w:t>
      </w:r>
    </w:p>
    <w:p w:rsidR="00F51072" w:rsidRDefault="00F51072" w:rsidP="00F51072"/>
    <w:p w:rsidR="00CA4140" w:rsidRDefault="00CA4140" w:rsidP="00CA4140">
      <w:pPr>
        <w:rPr>
          <w:rFonts w:eastAsiaTheme="minorHAnsi" w:cs="Arial"/>
        </w:rPr>
      </w:pPr>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 xml:space="preserve">s (NSAs) interconnected with NSI interfaces; details relating to such a federation of networks are described in section </w:t>
      </w:r>
      <w:r>
        <w:rPr>
          <w:rFonts w:cs="Arial"/>
        </w:rPr>
        <w:fldChar w:fldCharType="begin"/>
      </w:r>
      <w:r>
        <w:rPr>
          <w:rFonts w:cs="Arial"/>
        </w:rPr>
        <w:instrText xml:space="preserve"> REF _Ref262033448 \r \h </w:instrText>
      </w:r>
      <w:r>
        <w:rPr>
          <w:rFonts w:cs="Arial"/>
        </w:rPr>
      </w:r>
      <w:r>
        <w:rPr>
          <w:rFonts w:cs="Arial"/>
        </w:rPr>
        <w:fldChar w:fldCharType="separate"/>
      </w:r>
      <w:r>
        <w:rPr>
          <w:rFonts w:cs="Arial"/>
        </w:rPr>
        <w:t>1.5</w:t>
      </w:r>
      <w:r>
        <w:rPr>
          <w:rFonts w:cs="Arial"/>
        </w:rPr>
        <w:fldChar w:fldCharType="end"/>
      </w:r>
      <w:r>
        <w:rPr>
          <w:rFonts w:cs="Arial"/>
        </w:rPr>
        <w:t>.</w:t>
      </w:r>
    </w:p>
    <w:p w:rsidR="00CA4140" w:rsidRDefault="00CA4140" w:rsidP="00F51072"/>
    <w:p w:rsidR="00F51072" w:rsidRPr="00F51072" w:rsidRDefault="00F51072" w:rsidP="00F51072"/>
    <w:p w:rsidR="007F7C82" w:rsidRDefault="007F7C82" w:rsidP="00B02EBD"/>
    <w:p w:rsidR="00F51072" w:rsidRDefault="00207BDD" w:rsidP="00F51072">
      <w:pPr>
        <w:pStyle w:val="Heading2"/>
      </w:pPr>
      <w:bookmarkStart w:id="11" w:name="_Toc262032879"/>
      <w:r>
        <w:t xml:space="preserve">NSI service </w:t>
      </w:r>
      <w:r w:rsidR="00F51072">
        <w:t>extensibility</w:t>
      </w:r>
      <w:bookmarkEnd w:id="11"/>
      <w:r w:rsidR="00F51072">
        <w:t xml:space="preserve"> </w:t>
      </w:r>
    </w:p>
    <w:p w:rsidR="00F51072" w:rsidRPr="00F5465B" w:rsidRDefault="00F51072" w:rsidP="00B02EBD"/>
    <w:p w:rsidR="0076559D" w:rsidRDefault="00AD2854" w:rsidP="00B02EBD">
      <w:r>
        <w:t>T</w:t>
      </w:r>
      <w:r w:rsidRPr="00F5465B">
        <w:t xml:space="preserve">he </w:t>
      </w:r>
      <w:r>
        <w:t xml:space="preserve">NSI </w:t>
      </w:r>
      <w:r w:rsidRPr="00F5465B">
        <w:t xml:space="preserve">Interface must </w:t>
      </w:r>
      <w:r>
        <w:t>provi</w:t>
      </w:r>
      <w:r w:rsidR="0074006C">
        <w:t>de a common framework in which Network S</w:t>
      </w:r>
      <w:r>
        <w:t xml:space="preserve">ervices can be delivered. </w:t>
      </w:r>
      <w:r w:rsidRPr="00F5465B">
        <w:t xml:space="preserve"> </w:t>
      </w:r>
      <w:r>
        <w:t>To achieve this aim, t</w:t>
      </w:r>
      <w:r w:rsidRPr="00F5465B">
        <w:t xml:space="preserve">he NSI Architecture </w:t>
      </w:r>
      <w:r>
        <w:t xml:space="preserve">is extensible; it </w:t>
      </w:r>
      <w:r w:rsidRPr="00F5465B">
        <w:t>anticipates a</w:t>
      </w:r>
      <w:r w:rsidR="0074006C">
        <w:t>nd expects many possible Network S</w:t>
      </w:r>
      <w:r w:rsidRPr="00F5465B">
        <w:t>ervices to</w:t>
      </w:r>
      <w:r>
        <w:t xml:space="preserve"> emerge over time.   </w:t>
      </w:r>
      <w:r w:rsidRPr="00F5465B">
        <w:t>Example</w:t>
      </w:r>
      <w:r>
        <w:t>s of anticipated services include</w:t>
      </w:r>
      <w:r w:rsidRPr="00F5465B">
        <w:t xml:space="preserve"> a Connection Service to create and manage </w:t>
      </w:r>
      <w:r>
        <w:t>network connection</w:t>
      </w:r>
      <w:r w:rsidR="0074006C">
        <w:t>s and</w:t>
      </w:r>
      <w:r w:rsidRPr="00F5465B">
        <w:t xml:space="preserve"> a Topology Service </w:t>
      </w:r>
      <w:r>
        <w:t>to distribute</w:t>
      </w:r>
      <w:r w:rsidR="0074006C">
        <w:t xml:space="preserve"> topology information</w:t>
      </w:r>
      <w:r>
        <w:t>.</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r w:rsidR="00AA2835">
        <w:t xml:space="preserve">  Version 1.0 of the NSI supports only the Connection Service.</w:t>
      </w:r>
    </w:p>
    <w:p w:rsidR="00F51072" w:rsidRDefault="00F51072" w:rsidP="00B02EBD"/>
    <w:p w:rsidR="00F51072" w:rsidRDefault="00F51072" w:rsidP="00B02EBD"/>
    <w:p w:rsidR="00B02EBD" w:rsidRPr="00056102" w:rsidRDefault="00AD2854" w:rsidP="00B02EBD">
      <w:pPr>
        <w:pStyle w:val="Heading2"/>
      </w:pPr>
      <w:bookmarkStart w:id="12" w:name="_Toc262032880"/>
      <w:r w:rsidRPr="00FD6763">
        <w:t xml:space="preserve">The NSI Service </w:t>
      </w:r>
      <w:r>
        <w:t>Plane</w:t>
      </w:r>
      <w:bookmarkEnd w:id="12"/>
    </w:p>
    <w:p w:rsidR="007F7C82" w:rsidRDefault="007F7C82" w:rsidP="00B02EBD"/>
    <w:p w:rsidR="009842E5" w:rsidRDefault="00AD2854" w:rsidP="00B02EBD">
      <w:r>
        <w:t xml:space="preserve">The relationship between NSAs </w:t>
      </w:r>
      <w:r w:rsidR="00814951">
        <w:t>is fundamental to</w:t>
      </w:r>
      <w:r>
        <w:t xml:space="preserve"> the NSI Architecture</w:t>
      </w:r>
      <w:r w:rsidR="00CA4140">
        <w:t>, t</w:t>
      </w:r>
      <w:r>
        <w:t xml:space="preserve">hese relationships and the constructs and semantics they support define the NSI Service Plane.  </w:t>
      </w:r>
      <w:r w:rsidR="00207BDD">
        <w:t xml:space="preserve">The service plane </w:t>
      </w:r>
      <w:r w:rsidR="00C07B7F">
        <w:t xml:space="preserve">is defined as </w:t>
      </w:r>
      <w:r w:rsidR="00CA4140">
        <w:t>incorporat</w:t>
      </w:r>
      <w:r w:rsidR="00C07B7F">
        <w:t>ing</w:t>
      </w:r>
      <w:r w:rsidR="00207BDD">
        <w:t xml:space="preserve"> participating NSAs and </w:t>
      </w:r>
      <w:r w:rsidR="00C07B7F">
        <w:t xml:space="preserve">the associated </w:t>
      </w:r>
      <w:r w:rsidR="00207BDD">
        <w:t>NS</w:t>
      </w:r>
      <w:r w:rsidR="00CA4140">
        <w:t xml:space="preserve">I sessions between these NSAs. </w:t>
      </w:r>
    </w:p>
    <w:p w:rsidR="00207BDD" w:rsidRDefault="00207BDD" w:rsidP="00207BDD"/>
    <w:p w:rsidR="00207BDD" w:rsidRDefault="006F6CDF" w:rsidP="00207BDD">
      <w:r>
        <w:t xml:space="preserve">As shown in </w:t>
      </w:r>
      <w:r>
        <w:fldChar w:fldCharType="begin"/>
      </w:r>
      <w:r>
        <w:instrText xml:space="preserve"> REF _Ref262030912 \h </w:instrText>
      </w:r>
      <w:r>
        <w:fldChar w:fldCharType="separate"/>
      </w:r>
      <w:r>
        <w:t xml:space="preserve">Figure </w:t>
      </w:r>
      <w:r>
        <w:rPr>
          <w:noProof/>
        </w:rPr>
        <w:t>3</w:t>
      </w:r>
      <w:r>
        <w:fldChar w:fldCharType="end"/>
      </w:r>
      <w:r>
        <w:t>, t</w:t>
      </w:r>
      <w:r w:rsidR="00207BDD">
        <w:t xml:space="preserve">his architecture identifies the NSI </w:t>
      </w:r>
      <w:r>
        <w:t xml:space="preserve">and NSA </w:t>
      </w:r>
      <w:r w:rsidR="00207BDD">
        <w:t>a</w:t>
      </w:r>
      <w:r>
        <w:t>s existing on the Service Plane.</w:t>
      </w:r>
      <w:r w:rsidR="00207BDD">
        <w:t xml:space="preserve">  In general, the Service Plane relies on the capabilities of the </w:t>
      </w:r>
      <w:r w:rsidR="00C07B7F">
        <w:t>c</w:t>
      </w:r>
      <w:r w:rsidR="00207BDD">
        <w:t xml:space="preserve">ontrol </w:t>
      </w:r>
      <w:r w:rsidR="00C07B7F">
        <w:t>p</w:t>
      </w:r>
      <w:r w:rsidR="00207BDD">
        <w:t xml:space="preserve">lane and </w:t>
      </w:r>
      <w:r w:rsidR="00C07B7F">
        <w:t>m</w:t>
      </w:r>
      <w:r w:rsidR="00207BDD">
        <w:t xml:space="preserve">anagement </w:t>
      </w:r>
      <w:r w:rsidR="00C07B7F">
        <w:t>p</w:t>
      </w:r>
      <w:r w:rsidR="00207BDD">
        <w:t xml:space="preserve">lane (not shown) to effect changes in the </w:t>
      </w:r>
      <w:r w:rsidR="00C07B7F">
        <w:t>Transport</w:t>
      </w:r>
      <w:r w:rsidR="00207BDD">
        <w:t xml:space="preserve"> Plane, where </w:t>
      </w:r>
      <w:r w:rsidR="00C07B7F">
        <w:t>the control and management</w:t>
      </w:r>
      <w:r w:rsidR="00207BDD">
        <w:t xml:space="preserve"> planes follow conventional definitions.  The transport resources and the physical instance of the Connection reside on the Transport Plane.</w:t>
      </w:r>
    </w:p>
    <w:p w:rsidR="009842E5" w:rsidRDefault="009842E5" w:rsidP="00B02EBD"/>
    <w:p w:rsidR="00C07B7F" w:rsidRDefault="00C07B7F" w:rsidP="00C07B7F">
      <w:r>
        <w:t xml:space="preserve">The Service Plane operates on an abstracted representation of the transport plane resources.  In this abstracted view, transport resources within a particular network are treated as a single opaque object under the control of an NSA. In </w:t>
      </w:r>
      <w:r w:rsidRPr="00CA5359">
        <w:t xml:space="preserve">the NSI, many of the </w:t>
      </w:r>
      <w:r>
        <w:t>concepts</w:t>
      </w:r>
      <w:r w:rsidRPr="00CA5359">
        <w:t xml:space="preserve"> tha</w:t>
      </w:r>
      <w:r>
        <w:t>t are T</w:t>
      </w:r>
      <w:r w:rsidRPr="00CA5359">
        <w:t>ransport</w:t>
      </w:r>
      <w:r>
        <w:t xml:space="preserve"> Plane</w:t>
      </w:r>
      <w:r w:rsidRPr="00CA5359">
        <w:t xml:space="preserve"> concerns have been elevat</w:t>
      </w:r>
      <w:r>
        <w:t>ed and abstracted into generic Service Plane</w:t>
      </w:r>
      <w:r w:rsidRPr="00CA5359">
        <w:t xml:space="preserve"> concepts.</w:t>
      </w:r>
      <w:r>
        <w:t xml:space="preserve">  Representation of transport resources is described further in the section </w:t>
      </w:r>
      <w:r>
        <w:fldChar w:fldCharType="begin"/>
      </w:r>
      <w:r>
        <w:instrText xml:space="preserve"> REF _Ref262034486 \r \h </w:instrText>
      </w:r>
      <w:r>
        <w:fldChar w:fldCharType="separate"/>
      </w:r>
      <w:r>
        <w:t>3</w:t>
      </w:r>
      <w:r>
        <w:fldChar w:fldCharType="end"/>
      </w:r>
      <w:r>
        <w:t>.</w:t>
      </w:r>
    </w:p>
    <w:p w:rsidR="00C07B7F" w:rsidRDefault="00C07B7F" w:rsidP="00B02EBD"/>
    <w:p w:rsidR="00C07B7F" w:rsidRDefault="00C07B7F" w:rsidP="00C07B7F">
      <w:r>
        <w:t xml:space="preserve">Considering the example of the NSI Connection Service, the service offered is a generic - but well bounded -notion of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C07B7F" w:rsidRDefault="00C07B7F" w:rsidP="00C07B7F"/>
    <w:p w:rsidR="00C07B7F" w:rsidRDefault="00C07B7F" w:rsidP="00B02EBD"/>
    <w:p w:rsidR="00790637" w:rsidRDefault="009842E5" w:rsidP="00790637">
      <w:pPr>
        <w:jc w:val="center"/>
      </w:pPr>
      <w:r w:rsidRPr="009842E5">
        <w:rPr>
          <w:noProof/>
          <w:lang w:val="en-GB" w:eastAsia="en-GB"/>
        </w:rPr>
        <w:drawing>
          <wp:inline distT="0" distB="0" distL="0" distR="0">
            <wp:extent cx="3143250" cy="3019425"/>
            <wp:effectExtent l="19050" t="0" r="0" b="0"/>
            <wp:docPr id="1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43272" cy="3286148"/>
                      <a:chOff x="4357686" y="1785926"/>
                      <a:chExt cx="3143272" cy="3286148"/>
                    </a:xfrm>
                  </a:grpSpPr>
                  <a:grpSp>
                    <a:nvGrpSpPr>
                      <a:cNvPr id="46" name="Group 45"/>
                      <a:cNvGrpSpPr/>
                    </a:nvGrpSpPr>
                    <a:grpSpPr>
                      <a:xfrm>
                        <a:off x="4357686" y="1785926"/>
                        <a:ext cx="3143272" cy="3286148"/>
                        <a:chOff x="4357686" y="1785926"/>
                        <a:chExt cx="3143272" cy="3286148"/>
                      </a:xfrm>
                    </a:grpSpPr>
                    <a:sp>
                      <a:nvSpPr>
                        <a:cNvPr id="5" name="Trapezoid 4"/>
                        <a:cNvSpPr/>
                      </a:nvSpPr>
                      <a:spPr>
                        <a:xfrm>
                          <a:off x="4572000" y="1785926"/>
                          <a:ext cx="2643206" cy="1428760"/>
                        </a:xfrm>
                        <a:prstGeom prst="trapezoid">
                          <a:avLst/>
                        </a:prstGeom>
                        <a:solidFill>
                          <a:schemeClr val="accent1">
                            <a:lumMod val="40000"/>
                            <a:lumOff val="60000"/>
                          </a:schemeClr>
                        </a:solidFill>
                        <a:ln w="19050">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rapezoid 6"/>
                        <a:cNvSpPr/>
                      </a:nvSpPr>
                      <a:spPr>
                        <a:xfrm>
                          <a:off x="4357686" y="3429000"/>
                          <a:ext cx="3143272" cy="1643074"/>
                        </a:xfrm>
                        <a:prstGeom prst="trapezoid">
                          <a:avLst/>
                        </a:prstGeom>
                        <a:solidFill>
                          <a:schemeClr val="accent1">
                            <a:lumMod val="40000"/>
                            <a:lumOff val="60000"/>
                          </a:schemeClr>
                        </a:solidFill>
                        <a:ln w="19050">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5214942" y="3929066"/>
                          <a:ext cx="1428760" cy="857256"/>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5572132" y="392906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214942" y="414338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6143636" y="392906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643570" y="4714884"/>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6072198" y="4714884"/>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6572264" y="428625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rapezoid 15"/>
                        <a:cNvSpPr/>
                      </a:nvSpPr>
                      <a:spPr>
                        <a:xfrm>
                          <a:off x="5357818" y="2571744"/>
                          <a:ext cx="1071570" cy="357190"/>
                        </a:xfrm>
                        <a:prstGeom prst="trapezoid">
                          <a:avLst>
                            <a:gd name="adj" fmla="val 20637"/>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Provider NSA</a:t>
                            </a:r>
                            <a:endParaRPr lang="en-GB" sz="800" dirty="0"/>
                          </a:p>
                        </a:txBody>
                        <a:useSpRect/>
                      </a:txSp>
                      <a:style>
                        <a:lnRef idx="2">
                          <a:schemeClr val="dk1"/>
                        </a:lnRef>
                        <a:fillRef idx="1">
                          <a:schemeClr val="lt1"/>
                        </a:fillRef>
                        <a:effectRef idx="0">
                          <a:schemeClr val="dk1"/>
                        </a:effectRef>
                        <a:fontRef idx="minor">
                          <a:schemeClr val="dk1"/>
                        </a:fontRef>
                      </a:style>
                    </a:sp>
                    <a:sp>
                      <a:nvSpPr>
                        <a:cNvPr id="18" name="Trapezoid 17"/>
                        <a:cNvSpPr/>
                      </a:nvSpPr>
                      <a:spPr>
                        <a:xfrm>
                          <a:off x="5500694" y="1857364"/>
                          <a:ext cx="857256" cy="357190"/>
                        </a:xfrm>
                        <a:prstGeom prst="trapezoid">
                          <a:avLst>
                            <a:gd name="adj" fmla="val 24798"/>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Requester NSA</a:t>
                            </a:r>
                            <a:endParaRPr lang="en-GB" sz="800" dirty="0"/>
                          </a:p>
                        </a:txBody>
                        <a:useSpRect/>
                      </a:txSp>
                      <a:style>
                        <a:lnRef idx="2">
                          <a:schemeClr val="dk1"/>
                        </a:lnRef>
                        <a:fillRef idx="1">
                          <a:schemeClr val="lt1"/>
                        </a:fillRef>
                        <a:effectRef idx="0">
                          <a:schemeClr val="dk1"/>
                        </a:effectRef>
                        <a:fontRef idx="minor">
                          <a:schemeClr val="dk1"/>
                        </a:fontRef>
                      </a:style>
                    </a:sp>
                    <a:sp>
                      <a:nvSpPr>
                        <a:cNvPr id="19" name="Up-Down Arrow 18"/>
                        <a:cNvSpPr/>
                      </a:nvSpPr>
                      <a:spPr>
                        <a:xfrm rot="19675577">
                          <a:off x="5829035" y="2222846"/>
                          <a:ext cx="129138" cy="340605"/>
                        </a:xfrm>
                        <a:prstGeom prst="upDownArrow">
                          <a:avLst>
                            <a:gd name="adj1" fmla="val 26667"/>
                            <a:gd name="adj2" fmla="val 69483"/>
                          </a:avLst>
                        </a:prstGeom>
                        <a:solidFill>
                          <a:schemeClr val="bg1"/>
                        </a:solidFill>
                        <a:ln w="9525"/>
                        <a:scene3d>
                          <a:camera prst="orthographicFront">
                            <a:rot lat="0" lon="0" rev="19799999"/>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rapezoid 19"/>
                        <a:cNvSpPr/>
                      </a:nvSpPr>
                      <a:spPr>
                        <a:xfrm>
                          <a:off x="5857884" y="2285992"/>
                          <a:ext cx="357190"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NSI</a:t>
                            </a:r>
                            <a:endParaRPr lang="en-GB" sz="800" dirty="0"/>
                          </a:p>
                        </a:txBody>
                        <a:useSpRect/>
                      </a:txSp>
                      <a:style>
                        <a:lnRef idx="2">
                          <a:schemeClr val="dk1"/>
                        </a:lnRef>
                        <a:fillRef idx="1">
                          <a:schemeClr val="lt1"/>
                        </a:fillRef>
                        <a:effectRef idx="0">
                          <a:schemeClr val="dk1"/>
                        </a:effectRef>
                        <a:fontRef idx="minor">
                          <a:schemeClr val="dk1"/>
                        </a:fontRef>
                      </a:style>
                    </a:sp>
                    <a:sp>
                      <a:nvSpPr>
                        <a:cNvPr id="21" name="Trapezoid 20"/>
                        <a:cNvSpPr/>
                      </a:nvSpPr>
                      <a:spPr>
                        <a:xfrm>
                          <a:off x="4857752" y="4143380"/>
                          <a:ext cx="428628"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22" name="Oval 21"/>
                        <a:cNvSpPr/>
                      </a:nvSpPr>
                      <a:spPr>
                        <a:xfrm>
                          <a:off x="4929190" y="3500438"/>
                          <a:ext cx="633418" cy="4381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5429256" y="378619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3"/>
                        <a:cNvSpPr/>
                      </a:nvSpPr>
                      <a:spPr>
                        <a:xfrm>
                          <a:off x="4929190" y="378619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stCxn id="9" idx="5"/>
                        </a:cNvCxnSpPr>
                      </a:nvCxnSpPr>
                      <a:spPr>
                        <a:xfrm rot="16200000" flipH="1">
                          <a:off x="5551208" y="4132918"/>
                          <a:ext cx="735304" cy="44955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27" name="Up-Down Arrow 26"/>
                        <a:cNvSpPr/>
                      </a:nvSpPr>
                      <a:spPr>
                        <a:xfrm>
                          <a:off x="5786446" y="2928934"/>
                          <a:ext cx="142876" cy="1000132"/>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Connector 28"/>
                        <a:cNvCxnSpPr>
                          <a:stCxn id="24" idx="6"/>
                          <a:endCxn id="23" idx="2"/>
                        </a:cNvCxnSpPr>
                      </a:nvCxnSpPr>
                      <a:spPr>
                        <a:xfrm>
                          <a:off x="5072066" y="3821909"/>
                          <a:ext cx="35719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stCxn id="23" idx="5"/>
                          <a:endCxn id="9" idx="0"/>
                        </a:cNvCxnSpPr>
                      </a:nvCxnSpPr>
                      <a:spPr>
                        <a:xfrm rot="16200000" flipH="1">
                          <a:off x="5556439" y="3841935"/>
                          <a:ext cx="81900" cy="92362"/>
                        </a:xfrm>
                        <a:prstGeom prst="line">
                          <a:avLst/>
                        </a:prstGeom>
                        <a:ln w="15875">
                          <a:solidFill>
                            <a:schemeClr val="accent1"/>
                          </a:solidFill>
                        </a:ln>
                      </a:spPr>
                      <a:style>
                        <a:lnRef idx="1">
                          <a:schemeClr val="accent1"/>
                        </a:lnRef>
                        <a:fillRef idx="0">
                          <a:schemeClr val="accent1"/>
                        </a:fillRef>
                        <a:effectRef idx="0">
                          <a:schemeClr val="accent1"/>
                        </a:effectRef>
                        <a:fontRef idx="minor">
                          <a:schemeClr val="tx1"/>
                        </a:fontRef>
                      </a:style>
                    </a:cxnSp>
                    <a:sp>
                      <a:nvSpPr>
                        <a:cNvPr id="42" name="Trapezoid 41"/>
                        <a:cNvSpPr/>
                      </a:nvSpPr>
                      <a:spPr>
                        <a:xfrm>
                          <a:off x="4786314" y="3571876"/>
                          <a:ext cx="857256"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Network A</a:t>
                            </a:r>
                            <a:endParaRPr lang="en-GB" sz="800" dirty="0"/>
                          </a:p>
                        </a:txBody>
                        <a:useSpRect/>
                      </a:txSp>
                      <a:style>
                        <a:lnRef idx="2">
                          <a:schemeClr val="dk1"/>
                        </a:lnRef>
                        <a:fillRef idx="1">
                          <a:schemeClr val="lt1"/>
                        </a:fillRef>
                        <a:effectRef idx="0">
                          <a:schemeClr val="dk1"/>
                        </a:effectRef>
                        <a:fontRef idx="minor">
                          <a:schemeClr val="dk1"/>
                        </a:fontRef>
                      </a:style>
                    </a:sp>
                    <a:sp>
                      <a:nvSpPr>
                        <a:cNvPr id="43" name="Trapezoid 42"/>
                        <a:cNvSpPr/>
                      </a:nvSpPr>
                      <a:spPr>
                        <a:xfrm>
                          <a:off x="5214942" y="4357694"/>
                          <a:ext cx="857256"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Network B</a:t>
                            </a:r>
                            <a:endParaRPr lang="en-GB" sz="800" dirty="0"/>
                          </a:p>
                        </a:txBody>
                        <a:useSpRect/>
                      </a:txSp>
                      <a:style>
                        <a:lnRef idx="2">
                          <a:schemeClr val="dk1"/>
                        </a:lnRef>
                        <a:fillRef idx="1">
                          <a:schemeClr val="lt1"/>
                        </a:fillRef>
                        <a:effectRef idx="0">
                          <a:schemeClr val="dk1"/>
                        </a:effectRef>
                        <a:fontRef idx="minor">
                          <a:schemeClr val="dk1"/>
                        </a:fontRef>
                      </a:style>
                    </a:sp>
                    <a:sp>
                      <a:nvSpPr>
                        <a:cNvPr id="44" name="Trapezoid 43"/>
                        <a:cNvSpPr/>
                      </a:nvSpPr>
                      <a:spPr>
                        <a:xfrm>
                          <a:off x="6000760" y="2928934"/>
                          <a:ext cx="1071570"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Service Plane</a:t>
                            </a:r>
                            <a:endParaRPr lang="en-GB" sz="1000" dirty="0"/>
                          </a:p>
                        </a:txBody>
                        <a:useSpRect/>
                      </a:txSp>
                      <a:style>
                        <a:lnRef idx="2">
                          <a:schemeClr val="dk1"/>
                        </a:lnRef>
                        <a:fillRef idx="1">
                          <a:schemeClr val="lt1"/>
                        </a:fillRef>
                        <a:effectRef idx="0">
                          <a:schemeClr val="dk1"/>
                        </a:effectRef>
                        <a:fontRef idx="minor">
                          <a:schemeClr val="dk1"/>
                        </a:fontRef>
                      </a:style>
                    </a:sp>
                    <a:sp>
                      <a:nvSpPr>
                        <a:cNvPr id="45" name="Trapezoid 44"/>
                        <a:cNvSpPr/>
                      </a:nvSpPr>
                      <a:spPr>
                        <a:xfrm>
                          <a:off x="6286512" y="4786322"/>
                          <a:ext cx="1071570"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Transport Plane</a:t>
                            </a:r>
                            <a:endParaRPr lang="en-GB" sz="1000" dirty="0"/>
                          </a:p>
                        </a:txBody>
                        <a:useSpRect/>
                      </a:txSp>
                      <a:style>
                        <a:lnRef idx="2">
                          <a:schemeClr val="dk1"/>
                        </a:lnRef>
                        <a:fillRef idx="1">
                          <a:schemeClr val="lt1"/>
                        </a:fillRef>
                        <a:effectRef idx="0">
                          <a:schemeClr val="dk1"/>
                        </a:effectRef>
                        <a:fontRef idx="minor">
                          <a:schemeClr val="dk1"/>
                        </a:fontRef>
                      </a:style>
                    </a:sp>
                  </a:grpSp>
                </lc:lockedCanvas>
              </a:graphicData>
            </a:graphic>
          </wp:inline>
        </w:drawing>
      </w:r>
    </w:p>
    <w:p w:rsidR="00790637" w:rsidRDefault="00790637" w:rsidP="00790637"/>
    <w:p w:rsidR="009842E5" w:rsidRDefault="009842E5" w:rsidP="009842E5">
      <w:pPr>
        <w:pStyle w:val="Caption"/>
        <w:jc w:val="center"/>
      </w:pPr>
      <w:bookmarkStart w:id="13" w:name="_Ref262030912"/>
      <w:r>
        <w:t xml:space="preserve">Figure </w:t>
      </w:r>
      <w:fldSimple w:instr=" SEQ Figure \* ARABIC ">
        <w:r w:rsidR="003218D9">
          <w:rPr>
            <w:noProof/>
          </w:rPr>
          <w:t>3</w:t>
        </w:r>
      </w:fldSimple>
      <w:bookmarkEnd w:id="13"/>
      <w:r>
        <w:t>: Transport Plane and Service Plane</w:t>
      </w:r>
    </w:p>
    <w:p w:rsidR="00B02EBD" w:rsidRDefault="00B02EBD" w:rsidP="00B02EBD"/>
    <w:p w:rsidR="00D56DA2" w:rsidRDefault="00AD2854" w:rsidP="00B02EBD">
      <w:r>
        <w:t xml:space="preserve">The Transport Plane is where the Connection is instantiated and is where the actual user data payload is carried. </w:t>
      </w:r>
    </w:p>
    <w:p w:rsidR="00D56DA2" w:rsidRDefault="00D56DA2" w:rsidP="00B02EBD"/>
    <w:p w:rsidR="007F7C82" w:rsidRDefault="005C5122" w:rsidP="00B02EBD">
      <w:r>
        <w:t xml:space="preserve">As well as having a Transport Plane physical instance, a </w:t>
      </w:r>
      <w:r w:rsidR="00AD2854">
        <w:t xml:space="preserve">Connection </w:t>
      </w:r>
      <w:r w:rsidR="003F669D">
        <w:t>is</w:t>
      </w:r>
      <w:r w:rsidR="00AD2854">
        <w:t xml:space="preserve"> an NSI Service Plane construct that binds high level service planning results (such as path selection, authorization,</w:t>
      </w:r>
      <w:r w:rsidR="00AD2854" w:rsidRPr="007D5208">
        <w:t xml:space="preserve"> </w:t>
      </w:r>
      <w:r w:rsidR="00AD2854">
        <w:t xml:space="preserve">reservation, and scheduling) to the low level configuration and management information necessary to instantiate that path in the transport plane. </w:t>
      </w:r>
    </w:p>
    <w:p w:rsidR="005F05A7" w:rsidRDefault="005F05A7"/>
    <w:p w:rsidR="00CA585F" w:rsidRDefault="00CA585F" w:rsidP="00CA585F"/>
    <w:p w:rsidR="00CA585F" w:rsidRDefault="00A11B9A" w:rsidP="00742C20">
      <w:pPr>
        <w:pStyle w:val="Heading2"/>
      </w:pPr>
      <w:bookmarkStart w:id="14" w:name="_Toc262032881"/>
      <w:bookmarkStart w:id="15" w:name="_Ref262033448"/>
      <w:r>
        <w:t>Hierarchical communications model</w:t>
      </w:r>
      <w:bookmarkEnd w:id="14"/>
      <w:bookmarkEnd w:id="15"/>
    </w:p>
    <w:p w:rsidR="00A11B9A" w:rsidRPr="00A11B9A" w:rsidRDefault="00A11B9A" w:rsidP="00A11B9A">
      <w:pPr>
        <w:pStyle w:val="nobreak"/>
      </w:pPr>
    </w:p>
    <w:p w:rsidR="00CA4140" w:rsidRDefault="007662FA" w:rsidP="00CA585F">
      <w:r>
        <w:t>The NSI protocol is intended to allow services to be delivered across multiple participating networks.  To facilitate this, the forwarding of service messages is designed to be flexible.</w:t>
      </w:r>
      <w:r w:rsidR="00CA4140">
        <w:t xml:space="preserve">  This section describes the options supported for NSI message forwarding.</w:t>
      </w:r>
    </w:p>
    <w:p w:rsidR="00CA4140" w:rsidRDefault="00CA4140" w:rsidP="00CA585F"/>
    <w:p w:rsidR="00585487" w:rsidRDefault="007662FA" w:rsidP="00CA585F">
      <w:r>
        <w:t>No assumptions are made about the reachability of participating NSAs</w:t>
      </w:r>
      <w:r w:rsidR="006F6CDF">
        <w:t>, a</w:t>
      </w:r>
      <w:r>
        <w:t>n NSA may be</w:t>
      </w:r>
      <w:r w:rsidR="006F6CDF">
        <w:t xml:space="preserve"> directly reachable or </w:t>
      </w:r>
      <w:r w:rsidR="00585487">
        <w:t>reachable only via</w:t>
      </w:r>
      <w:r>
        <w:t xml:space="preserve"> a gateway NSA.  In </w:t>
      </w:r>
      <w:r w:rsidR="00C07B7F">
        <w:t>the</w:t>
      </w:r>
      <w:r>
        <w:t xml:space="preserve"> case</w:t>
      </w:r>
      <w:r w:rsidR="00C07B7F">
        <w:t xml:space="preserve"> of a gateway NSA</w:t>
      </w:r>
      <w:r w:rsidR="006F6CDF">
        <w:t>,</w:t>
      </w:r>
      <w:r>
        <w:t xml:space="preserve"> the NSA becomes a communications parent for </w:t>
      </w:r>
      <w:r w:rsidR="00585487">
        <w:t>its child</w:t>
      </w:r>
      <w:r>
        <w:t xml:space="preserve"> NSAs.  </w:t>
      </w:r>
      <w:r w:rsidR="006F6CDF">
        <w:t xml:space="preserve">An example of this is shown in </w:t>
      </w:r>
      <w:r w:rsidR="006F6CDF">
        <w:fldChar w:fldCharType="begin"/>
      </w:r>
      <w:r w:rsidR="006F6CDF">
        <w:instrText xml:space="preserve"> REF _Ref261947383 \h </w:instrText>
      </w:r>
      <w:r w:rsidR="006F6CDF">
        <w:fldChar w:fldCharType="separate"/>
      </w:r>
      <w:r w:rsidR="006F6CDF">
        <w:t xml:space="preserve">Figure </w:t>
      </w:r>
      <w:r w:rsidR="006F6CDF">
        <w:rPr>
          <w:noProof/>
        </w:rPr>
        <w:t>4</w:t>
      </w:r>
      <w:r w:rsidR="006F6CDF">
        <w:fldChar w:fldCharType="end"/>
      </w:r>
      <w:r w:rsidR="006F6CDF">
        <w:t xml:space="preserve">. where </w:t>
      </w:r>
      <w:r w:rsidR="00585487">
        <w:t xml:space="preserve">NSA </w:t>
      </w:r>
      <w:r w:rsidR="00CE1AEA">
        <w:t>A communicat</w:t>
      </w:r>
      <w:r w:rsidR="006F6CDF">
        <w:t>es</w:t>
      </w:r>
      <w:r w:rsidR="00CE1AEA">
        <w:t xml:space="preserve"> with NSA D via NSA </w:t>
      </w:r>
      <w:r w:rsidR="00585487">
        <w:t>B</w:t>
      </w:r>
      <w:r w:rsidR="006F6CDF">
        <w:t xml:space="preserve">. </w:t>
      </w:r>
    </w:p>
    <w:p w:rsidR="006F6CDF" w:rsidRDefault="006F6CDF" w:rsidP="00CA585F"/>
    <w:p w:rsidR="00F704D2" w:rsidRDefault="00F704D2" w:rsidP="00F704D2">
      <w:r>
        <w:t>As described in the introduction, two operational scenarios have been identified as driving the standardization of the NSI.   In the application-to-operator scenario, the Requester NSA is associated with an application (such as grid middleware) and the Provider NSA is associated with a Network.  In the inter-operator model, each NSA is associated with a Network and multiple Networks interact with one another to create inter-operator</w:t>
      </w:r>
      <w:r w:rsidRPr="00F5465B">
        <w:t xml:space="preserve"> Network Services</w:t>
      </w:r>
      <w:r>
        <w:t>.  The NSI is designed to support both scenarios.  This is achieved by generalizing the associations of the Requester NSAs, it may be associated with either an application or a network provider.</w:t>
      </w:r>
    </w:p>
    <w:p w:rsidR="00F704D2" w:rsidRDefault="00F704D2" w:rsidP="00CA585F"/>
    <w:p w:rsidR="00F704D2" w:rsidRDefault="00F704D2" w:rsidP="00CA585F"/>
    <w:p w:rsidR="00B02EBD" w:rsidRDefault="007662FA" w:rsidP="00B02EBD">
      <w:r w:rsidRPr="007662FA">
        <w:rPr>
          <w:noProof/>
          <w:lang w:val="en-GB" w:eastAsia="en-GB"/>
        </w:rPr>
        <w:drawing>
          <wp:inline distT="0" distB="0" distL="0" distR="0">
            <wp:extent cx="5048250" cy="2047875"/>
            <wp:effectExtent l="19050" t="0" r="0" b="0"/>
            <wp:docPr id="19"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5200" cy="3567112"/>
                      <a:chOff x="558800" y="1766888"/>
                      <a:chExt cx="8585200" cy="3567112"/>
                    </a:xfrm>
                  </a:grpSpPr>
                  <a:sp>
                    <a:nvSpPr>
                      <a:cNvPr id="29699" name="Oval 5"/>
                      <a:cNvSpPr>
                        <a:spLocks noChangeArrowheads="1"/>
                      </a:cNvSpPr>
                    </a:nvSpPr>
                    <a:spPr bwMode="auto">
                      <a:xfrm>
                        <a:off x="2286000" y="2706688"/>
                        <a:ext cx="431800" cy="431800"/>
                      </a:xfrm>
                      <a:prstGeom prst="ellipse">
                        <a:avLst/>
                      </a:prstGeom>
                      <a:solidFill>
                        <a:schemeClr val="hlink"/>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A</a:t>
                          </a:r>
                          <a:endParaRPr lang="ja-JP" altLang="en-US" sz="1600" b="1"/>
                        </a:p>
                      </a:txBody>
                      <a:useSpRect/>
                    </a:txSp>
                  </a:sp>
                  <a:sp>
                    <a:nvSpPr>
                      <a:cNvPr id="29700" name="Oval 14"/>
                      <a:cNvSpPr>
                        <a:spLocks noChangeArrowheads="1"/>
                      </a:cNvSpPr>
                    </a:nvSpPr>
                    <a:spPr bwMode="auto">
                      <a:xfrm>
                        <a:off x="3149600" y="3748088"/>
                        <a:ext cx="431800" cy="431800"/>
                      </a:xfrm>
                      <a:prstGeom prst="ellipse">
                        <a:avLst/>
                      </a:prstGeom>
                      <a:solidFill>
                        <a:schemeClr val="hlink"/>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B</a:t>
                          </a:r>
                          <a:endParaRPr lang="ja-JP" altLang="en-US" sz="1600" b="1"/>
                        </a:p>
                      </a:txBody>
                      <a:useSpRect/>
                    </a:txSp>
                  </a:sp>
                  <a:sp>
                    <a:nvSpPr>
                      <a:cNvPr id="29701" name="Oval 15"/>
                      <a:cNvSpPr>
                        <a:spLocks noChangeArrowheads="1"/>
                      </a:cNvSpPr>
                    </a:nvSpPr>
                    <a:spPr bwMode="auto">
                      <a:xfrm>
                        <a:off x="5791200" y="4840288"/>
                        <a:ext cx="431800" cy="431800"/>
                      </a:xfrm>
                      <a:prstGeom prst="ellipse">
                        <a:avLst/>
                      </a:prstGeom>
                      <a:solidFill>
                        <a:srgbClr val="5DAD41"/>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02" name="Oval 20"/>
                      <a:cNvSpPr>
                        <a:spLocks noChangeArrowheads="1"/>
                      </a:cNvSpPr>
                    </a:nvSpPr>
                    <a:spPr bwMode="auto">
                      <a:xfrm>
                        <a:off x="4368800" y="4840288"/>
                        <a:ext cx="431800" cy="431800"/>
                      </a:xfrm>
                      <a:prstGeom prst="ellipse">
                        <a:avLst/>
                      </a:prstGeom>
                      <a:solidFill>
                        <a:srgbClr val="5DAD41"/>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E</a:t>
                          </a:r>
                          <a:endParaRPr lang="ja-JP" altLang="en-US" sz="1600" b="1"/>
                        </a:p>
                      </a:txBody>
                      <a:useSpRect/>
                    </a:txSp>
                  </a:sp>
                  <a:sp>
                    <a:nvSpPr>
                      <a:cNvPr id="29703" name="Oval 22"/>
                      <a:cNvSpPr>
                        <a:spLocks noChangeArrowheads="1"/>
                      </a:cNvSpPr>
                    </a:nvSpPr>
                    <a:spPr bwMode="auto">
                      <a:xfrm>
                        <a:off x="558800" y="3748088"/>
                        <a:ext cx="431800" cy="431800"/>
                      </a:xfrm>
                      <a:prstGeom prst="ellipse">
                        <a:avLst/>
                      </a:prstGeom>
                      <a:solidFill>
                        <a:schemeClr val="hlink"/>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C</a:t>
                          </a:r>
                          <a:endParaRPr lang="ja-JP" altLang="en-US" sz="1600" b="1"/>
                        </a:p>
                      </a:txBody>
                      <a:useSpRect/>
                    </a:txSp>
                  </a:sp>
                  <a:sp>
                    <a:nvSpPr>
                      <a:cNvPr id="29704" name="Oval 23"/>
                      <a:cNvSpPr>
                        <a:spLocks noChangeArrowheads="1"/>
                      </a:cNvSpPr>
                    </a:nvSpPr>
                    <a:spPr bwMode="auto">
                      <a:xfrm>
                        <a:off x="1981200" y="4840288"/>
                        <a:ext cx="431800" cy="431800"/>
                      </a:xfrm>
                      <a:prstGeom prst="ellipse">
                        <a:avLst/>
                      </a:prstGeom>
                      <a:solidFill>
                        <a:srgbClr val="5DAD41"/>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D</a:t>
                          </a:r>
                          <a:endParaRPr lang="ja-JP" altLang="en-US" sz="1600" b="1"/>
                        </a:p>
                      </a:txBody>
                      <a:useSpRect/>
                    </a:txSp>
                  </a:sp>
                  <a:sp>
                    <a:nvSpPr>
                      <a:cNvPr id="29705" name="Oval 24"/>
                      <a:cNvSpPr>
                        <a:spLocks noChangeArrowheads="1"/>
                      </a:cNvSpPr>
                    </a:nvSpPr>
                    <a:spPr bwMode="auto">
                      <a:xfrm>
                        <a:off x="3149600" y="4840288"/>
                        <a:ext cx="431800" cy="431800"/>
                      </a:xfrm>
                      <a:prstGeom prst="ellipse">
                        <a:avLst/>
                      </a:prstGeom>
                      <a:solidFill>
                        <a:srgbClr val="5DAD41"/>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06" name="Oval 25"/>
                      <a:cNvSpPr>
                        <a:spLocks noChangeArrowheads="1"/>
                      </a:cNvSpPr>
                    </a:nvSpPr>
                    <a:spPr bwMode="auto">
                      <a:xfrm>
                        <a:off x="5791200" y="3748088"/>
                        <a:ext cx="431800" cy="431800"/>
                      </a:xfrm>
                      <a:prstGeom prst="ellipse">
                        <a:avLst/>
                      </a:prstGeom>
                      <a:solidFill>
                        <a:schemeClr val="hlink"/>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07" name="Oval 27"/>
                      <a:cNvSpPr>
                        <a:spLocks noChangeArrowheads="1"/>
                      </a:cNvSpPr>
                    </a:nvSpPr>
                    <a:spPr bwMode="auto">
                      <a:xfrm>
                        <a:off x="1168400" y="1933575"/>
                        <a:ext cx="431800" cy="431800"/>
                      </a:xfrm>
                      <a:prstGeom prst="ellipse">
                        <a:avLst/>
                      </a:prstGeom>
                      <a:solidFill>
                        <a:srgbClr val="FF3300"/>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600" b="1"/>
                            <a:t>R1</a:t>
                          </a:r>
                          <a:endParaRPr lang="ja-JP" altLang="en-US" sz="1600"/>
                        </a:p>
                      </a:txBody>
                      <a:useSpRect/>
                    </a:txSp>
                  </a:sp>
                  <a:sp>
                    <a:nvSpPr>
                      <a:cNvPr id="29708" name="Oval 28"/>
                      <a:cNvSpPr>
                        <a:spLocks noChangeArrowheads="1"/>
                      </a:cNvSpPr>
                    </a:nvSpPr>
                    <a:spPr bwMode="auto">
                      <a:xfrm>
                        <a:off x="2486025" y="1893888"/>
                        <a:ext cx="431800" cy="431800"/>
                      </a:xfrm>
                      <a:prstGeom prst="ellipse">
                        <a:avLst/>
                      </a:prstGeom>
                      <a:solidFill>
                        <a:srgbClr val="FF3300"/>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09" name="Oval 29"/>
                      <a:cNvSpPr>
                        <a:spLocks noChangeArrowheads="1"/>
                      </a:cNvSpPr>
                    </a:nvSpPr>
                    <a:spPr bwMode="auto">
                      <a:xfrm>
                        <a:off x="3781425" y="1893888"/>
                        <a:ext cx="431800" cy="431800"/>
                      </a:xfrm>
                      <a:prstGeom prst="ellipse">
                        <a:avLst/>
                      </a:prstGeom>
                      <a:solidFill>
                        <a:srgbClr val="FF3300"/>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10" name="Oval 30"/>
                      <a:cNvSpPr>
                        <a:spLocks noChangeArrowheads="1"/>
                      </a:cNvSpPr>
                    </a:nvSpPr>
                    <a:spPr bwMode="auto">
                      <a:xfrm>
                        <a:off x="5076825" y="1893888"/>
                        <a:ext cx="431800" cy="431800"/>
                      </a:xfrm>
                      <a:prstGeom prst="ellipse">
                        <a:avLst/>
                      </a:prstGeom>
                      <a:solidFill>
                        <a:srgbClr val="FF3300"/>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cxnSp>
                    <a:nvCxnSpPr>
                      <a:cNvPr id="29711" name="AutoShape 36"/>
                      <a:cNvCxnSpPr>
                        <a:cxnSpLocks noChangeShapeType="1"/>
                        <a:stCxn id="29707" idx="5"/>
                        <a:endCxn id="29699" idx="1"/>
                      </a:cNvCxnSpPr>
                    </a:nvCxnSpPr>
                    <a:spPr bwMode="auto">
                      <a:xfrm rot="16200000" flipH="1">
                        <a:off x="1710531" y="2129632"/>
                        <a:ext cx="468313" cy="812800"/>
                      </a:xfrm>
                      <a:prstGeom prst="straightConnector1">
                        <a:avLst/>
                      </a:prstGeom>
                      <a:noFill/>
                      <a:ln w="9525">
                        <a:solidFill>
                          <a:schemeClr val="tx1"/>
                        </a:solidFill>
                        <a:prstDash val="dash"/>
                        <a:round/>
                        <a:headEnd/>
                        <a:tailEnd type="triangle" w="lg" len="lg"/>
                      </a:ln>
                    </a:spPr>
                  </a:cxnSp>
                  <a:cxnSp>
                    <a:nvCxnSpPr>
                      <a:cNvPr id="29712" name="AutoShape 37"/>
                      <a:cNvCxnSpPr>
                        <a:cxnSpLocks noChangeShapeType="1"/>
                        <a:stCxn id="29699" idx="4"/>
                        <a:endCxn id="29700" idx="1"/>
                      </a:cNvCxnSpPr>
                    </a:nvCxnSpPr>
                    <a:spPr bwMode="auto">
                      <a:xfrm rot="16200000" flipH="1">
                        <a:off x="2520950" y="3119438"/>
                        <a:ext cx="673100" cy="711200"/>
                      </a:xfrm>
                      <a:prstGeom prst="straightConnector1">
                        <a:avLst/>
                      </a:prstGeom>
                      <a:noFill/>
                      <a:ln w="9525">
                        <a:solidFill>
                          <a:schemeClr val="tx1"/>
                        </a:solidFill>
                        <a:prstDash val="dash"/>
                        <a:round/>
                        <a:headEnd/>
                        <a:tailEnd type="triangle" w="lg" len="lg"/>
                      </a:ln>
                    </a:spPr>
                  </a:cxnSp>
                  <a:cxnSp>
                    <a:nvCxnSpPr>
                      <a:cNvPr id="29713" name="AutoShape 38"/>
                      <a:cNvCxnSpPr>
                        <a:cxnSpLocks noChangeShapeType="1"/>
                        <a:stCxn id="29699" idx="4"/>
                        <a:endCxn id="29703" idx="0"/>
                      </a:cNvCxnSpPr>
                    </a:nvCxnSpPr>
                    <a:spPr bwMode="auto">
                      <a:xfrm rot="5400000">
                        <a:off x="1333500" y="2579688"/>
                        <a:ext cx="609600" cy="1727200"/>
                      </a:xfrm>
                      <a:prstGeom prst="straightConnector1">
                        <a:avLst/>
                      </a:prstGeom>
                      <a:noFill/>
                      <a:ln w="9525">
                        <a:solidFill>
                          <a:schemeClr val="tx1"/>
                        </a:solidFill>
                        <a:prstDash val="dash"/>
                        <a:round/>
                        <a:headEnd/>
                        <a:tailEnd type="triangle" w="lg" len="lg"/>
                      </a:ln>
                    </a:spPr>
                  </a:cxnSp>
                  <a:cxnSp>
                    <a:nvCxnSpPr>
                      <a:cNvPr id="29714" name="AutoShape 39"/>
                      <a:cNvCxnSpPr>
                        <a:cxnSpLocks noChangeShapeType="1"/>
                        <a:stCxn id="29700" idx="4"/>
                        <a:endCxn id="29702" idx="1"/>
                      </a:cNvCxnSpPr>
                    </a:nvCxnSpPr>
                    <a:spPr bwMode="auto">
                      <a:xfrm rot="16200000" flipH="1">
                        <a:off x="3536950" y="4008438"/>
                        <a:ext cx="723900" cy="1066800"/>
                      </a:xfrm>
                      <a:prstGeom prst="straightConnector1">
                        <a:avLst/>
                      </a:prstGeom>
                      <a:noFill/>
                      <a:ln w="9525">
                        <a:solidFill>
                          <a:schemeClr val="tx1"/>
                        </a:solidFill>
                        <a:prstDash val="dash"/>
                        <a:round/>
                        <a:headEnd/>
                        <a:tailEnd type="triangle" w="lg" len="lg"/>
                      </a:ln>
                    </a:spPr>
                  </a:cxnSp>
                  <a:cxnSp>
                    <a:nvCxnSpPr>
                      <a:cNvPr id="29715" name="AutoShape 40"/>
                      <a:cNvCxnSpPr>
                        <a:cxnSpLocks noChangeShapeType="1"/>
                        <a:stCxn id="29700" idx="4"/>
                        <a:endCxn id="29704" idx="7"/>
                      </a:cNvCxnSpPr>
                    </a:nvCxnSpPr>
                    <a:spPr bwMode="auto">
                      <a:xfrm rot="5400000">
                        <a:off x="2495550" y="4033838"/>
                        <a:ext cx="723900" cy="1016000"/>
                      </a:xfrm>
                      <a:prstGeom prst="straightConnector1">
                        <a:avLst/>
                      </a:prstGeom>
                      <a:noFill/>
                      <a:ln w="9525">
                        <a:solidFill>
                          <a:schemeClr val="tx1"/>
                        </a:solidFill>
                        <a:prstDash val="dash"/>
                        <a:round/>
                        <a:headEnd/>
                        <a:tailEnd type="triangle" w="lg" len="lg"/>
                      </a:ln>
                    </a:spPr>
                  </a:cxnSp>
                  <a:cxnSp>
                    <a:nvCxnSpPr>
                      <a:cNvPr id="29716" name="AutoShape 36"/>
                      <a:cNvCxnSpPr>
                        <a:cxnSpLocks noChangeShapeType="1"/>
                        <a:stCxn id="29700" idx="4"/>
                        <a:endCxn id="29705" idx="0"/>
                      </a:cNvCxnSpPr>
                    </a:nvCxnSpPr>
                    <a:spPr bwMode="auto">
                      <a:xfrm rot="5400000">
                        <a:off x="3035301" y="4510087"/>
                        <a:ext cx="660400" cy="3175"/>
                      </a:xfrm>
                      <a:prstGeom prst="straightConnector1">
                        <a:avLst/>
                      </a:prstGeom>
                      <a:noFill/>
                      <a:ln w="9525">
                        <a:solidFill>
                          <a:schemeClr val="tx1"/>
                        </a:solidFill>
                        <a:prstDash val="dash"/>
                        <a:round/>
                        <a:headEnd/>
                        <a:tailEnd type="triangle" w="lg" len="lg"/>
                      </a:ln>
                    </a:spPr>
                  </a:cxnSp>
                  <a:cxnSp>
                    <a:nvCxnSpPr>
                      <a:cNvPr id="29717" name="AutoShape 36"/>
                      <a:cNvCxnSpPr>
                        <a:cxnSpLocks noChangeShapeType="1"/>
                        <a:stCxn id="29706" idx="4"/>
                        <a:endCxn id="29701" idx="0"/>
                      </a:cNvCxnSpPr>
                    </a:nvCxnSpPr>
                    <a:spPr bwMode="auto">
                      <a:xfrm rot="5400000">
                        <a:off x="5676901" y="4510087"/>
                        <a:ext cx="660400" cy="3175"/>
                      </a:xfrm>
                      <a:prstGeom prst="straightConnector1">
                        <a:avLst/>
                      </a:prstGeom>
                      <a:noFill/>
                      <a:ln w="9525">
                        <a:solidFill>
                          <a:schemeClr val="tx1"/>
                        </a:solidFill>
                        <a:prstDash val="dash"/>
                        <a:round/>
                        <a:headEnd/>
                        <a:tailEnd type="triangle" w="lg" len="lg"/>
                      </a:ln>
                    </a:spPr>
                  </a:cxnSp>
                  <a:cxnSp>
                    <a:nvCxnSpPr>
                      <a:cNvPr id="29718" name="AutoShape 36"/>
                      <a:cNvCxnSpPr>
                        <a:cxnSpLocks noChangeShapeType="1"/>
                        <a:stCxn id="29699" idx="4"/>
                        <a:endCxn id="29706" idx="1"/>
                      </a:cNvCxnSpPr>
                    </a:nvCxnSpPr>
                    <a:spPr bwMode="auto">
                      <a:xfrm rot="16200000" flipH="1">
                        <a:off x="3841750" y="1798638"/>
                        <a:ext cx="673100" cy="3352800"/>
                      </a:xfrm>
                      <a:prstGeom prst="straightConnector1">
                        <a:avLst/>
                      </a:prstGeom>
                      <a:noFill/>
                      <a:ln w="9525">
                        <a:solidFill>
                          <a:schemeClr val="tx1"/>
                        </a:solidFill>
                        <a:prstDash val="dash"/>
                        <a:round/>
                        <a:headEnd/>
                        <a:tailEnd type="triangle" w="lg" len="lg"/>
                      </a:ln>
                    </a:spPr>
                  </a:cxnSp>
                  <a:sp>
                    <a:nvSpPr>
                      <a:cNvPr id="29719" name="Text Box 31"/>
                      <a:cNvSpPr txBox="1">
                        <a:spLocks noChangeArrowheads="1"/>
                      </a:cNvSpPr>
                    </a:nvSpPr>
                    <a:spPr bwMode="auto">
                      <a:xfrm>
                        <a:off x="1571604" y="2928934"/>
                        <a:ext cx="9144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parent</a:t>
                          </a:r>
                        </a:p>
                      </a:txBody>
                      <a:useSpRect/>
                    </a:txSp>
                  </a:sp>
                  <a:sp>
                    <a:nvSpPr>
                      <a:cNvPr id="29720" name="Text Box 31"/>
                      <a:cNvSpPr txBox="1">
                        <a:spLocks noChangeArrowheads="1"/>
                      </a:cNvSpPr>
                    </a:nvSpPr>
                    <a:spPr bwMode="auto">
                      <a:xfrm>
                        <a:off x="642910" y="3429000"/>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child</a:t>
                          </a:r>
                        </a:p>
                      </a:txBody>
                      <a:useSpRect/>
                    </a:txSp>
                  </a:sp>
                  <a:sp>
                    <a:nvSpPr>
                      <a:cNvPr id="29721" name="Text Box 31"/>
                      <a:cNvSpPr txBox="1">
                        <a:spLocks noChangeArrowheads="1"/>
                      </a:cNvSpPr>
                    </a:nvSpPr>
                    <a:spPr bwMode="auto">
                      <a:xfrm>
                        <a:off x="2928926" y="3500438"/>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child</a:t>
                          </a:r>
                        </a:p>
                      </a:txBody>
                      <a:useSpRect/>
                    </a:txSp>
                  </a:sp>
                  <a:sp>
                    <a:nvSpPr>
                      <a:cNvPr id="29722" name="Text Box 31"/>
                      <a:cNvSpPr txBox="1">
                        <a:spLocks noChangeArrowheads="1"/>
                      </a:cNvSpPr>
                    </a:nvSpPr>
                    <a:spPr bwMode="auto">
                      <a:xfrm>
                        <a:off x="5286380" y="3429000"/>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child</a:t>
                          </a:r>
                        </a:p>
                      </a:txBody>
                      <a:useSpRect/>
                    </a:txSp>
                  </a:sp>
                  <a:sp>
                    <a:nvSpPr>
                      <a:cNvPr id="29723" name="Text Box 31"/>
                      <a:cNvSpPr txBox="1">
                        <a:spLocks noChangeArrowheads="1"/>
                      </a:cNvSpPr>
                    </a:nvSpPr>
                    <a:spPr bwMode="auto">
                      <a:xfrm>
                        <a:off x="2286000" y="4691063"/>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child</a:t>
                          </a:r>
                        </a:p>
                      </a:txBody>
                      <a:useSpRect/>
                    </a:txSp>
                  </a:sp>
                  <a:sp>
                    <a:nvSpPr>
                      <a:cNvPr id="29724" name="Text Box 31"/>
                      <a:cNvSpPr txBox="1">
                        <a:spLocks noChangeArrowheads="1"/>
                      </a:cNvSpPr>
                    </a:nvSpPr>
                    <a:spPr bwMode="auto">
                      <a:xfrm>
                        <a:off x="3733800" y="4691063"/>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child</a:t>
                          </a:r>
                        </a:p>
                      </a:txBody>
                      <a:useSpRect/>
                    </a:txSp>
                  </a:sp>
                  <a:sp>
                    <a:nvSpPr>
                      <a:cNvPr id="29725" name="Text Box 31"/>
                      <a:cNvSpPr txBox="1">
                        <a:spLocks noChangeArrowheads="1"/>
                      </a:cNvSpPr>
                    </a:nvSpPr>
                    <a:spPr bwMode="auto">
                      <a:xfrm>
                        <a:off x="2971800" y="4433888"/>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child</a:t>
                          </a:r>
                        </a:p>
                      </a:txBody>
                      <a:useSpRect/>
                    </a:txSp>
                  </a:sp>
                  <a:sp>
                    <a:nvSpPr>
                      <a:cNvPr id="29726" name="Text Box 31"/>
                      <a:cNvSpPr txBox="1">
                        <a:spLocks noChangeArrowheads="1"/>
                      </a:cNvSpPr>
                    </a:nvSpPr>
                    <a:spPr bwMode="auto">
                      <a:xfrm>
                        <a:off x="5638800" y="4433888"/>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child</a:t>
                          </a:r>
                        </a:p>
                      </a:txBody>
                      <a:useSpRect/>
                    </a:txSp>
                  </a:sp>
                  <a:sp>
                    <a:nvSpPr>
                      <a:cNvPr id="29727" name="Text Box 31"/>
                      <a:cNvSpPr txBox="1">
                        <a:spLocks noChangeArrowheads="1"/>
                      </a:cNvSpPr>
                    </a:nvSpPr>
                    <a:spPr bwMode="auto">
                      <a:xfrm>
                        <a:off x="2895600" y="4129088"/>
                        <a:ext cx="9144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parent</a:t>
                          </a:r>
                        </a:p>
                      </a:txBody>
                      <a:useSpRect/>
                    </a:txSp>
                  </a:sp>
                  <a:sp>
                    <a:nvSpPr>
                      <a:cNvPr id="29728" name="Text Box 31"/>
                      <a:cNvSpPr txBox="1">
                        <a:spLocks noChangeArrowheads="1"/>
                      </a:cNvSpPr>
                    </a:nvSpPr>
                    <a:spPr bwMode="auto">
                      <a:xfrm>
                        <a:off x="5562600" y="4129088"/>
                        <a:ext cx="9144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parent</a:t>
                          </a:r>
                        </a:p>
                      </a:txBody>
                      <a:useSpRect/>
                    </a:txSp>
                  </a:sp>
                  <a:sp>
                    <a:nvSpPr>
                      <a:cNvPr id="29729" name="Text Box 31"/>
                      <a:cNvSpPr txBox="1">
                        <a:spLocks noChangeArrowheads="1"/>
                      </a:cNvSpPr>
                    </a:nvSpPr>
                    <a:spPr bwMode="auto">
                      <a:xfrm>
                        <a:off x="7239000" y="1766888"/>
                        <a:ext cx="1452563" cy="646112"/>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l"/>
                          <a:r>
                            <a:rPr lang="en-US" altLang="ja-JP" sz="1800"/>
                            <a:t>Requestor</a:t>
                          </a:r>
                        </a:p>
                        <a:p>
                          <a:pPr algn="l"/>
                          <a:r>
                            <a:rPr lang="en-US" altLang="ja-JP" sz="1800"/>
                            <a:t>agents</a:t>
                          </a:r>
                        </a:p>
                      </a:txBody>
                      <a:useSpRect/>
                    </a:txSp>
                  </a:sp>
                  <a:sp>
                    <a:nvSpPr>
                      <a:cNvPr id="29730" name="Text Box 32"/>
                      <a:cNvSpPr txBox="1">
                        <a:spLocks noChangeArrowheads="1"/>
                      </a:cNvSpPr>
                    </a:nvSpPr>
                    <a:spPr bwMode="auto">
                      <a:xfrm>
                        <a:off x="7239000" y="3138488"/>
                        <a:ext cx="1493838" cy="923925"/>
                      </a:xfrm>
                      <a:prstGeom prst="rect">
                        <a:avLst/>
                      </a:prstGeom>
                      <a:noFill/>
                      <a:ln w="9525">
                        <a:noFill/>
                        <a:miter lim="800000"/>
                        <a:headEnd/>
                        <a:tailEnd/>
                      </a:ln>
                    </a:spPr>
                    <a:txSp>
                      <a:txBody>
                        <a:bodyPr wrap="none">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l"/>
                          <a:r>
                            <a:rPr lang="en-US" altLang="ja-JP" sz="1800"/>
                            <a:t>NS Agents</a:t>
                          </a:r>
                        </a:p>
                        <a:p>
                          <a:pPr algn="l"/>
                          <a:r>
                            <a:rPr lang="en-US" altLang="ja-JP" sz="1800"/>
                            <a:t>(middle, also</a:t>
                          </a:r>
                          <a:br>
                            <a:rPr lang="en-US" altLang="ja-JP" sz="1800"/>
                          </a:br>
                          <a:r>
                            <a:rPr lang="en-US" altLang="ja-JP" sz="1800"/>
                            <a:t>requestors)</a:t>
                          </a:r>
                        </a:p>
                      </a:txBody>
                      <a:useSpRect/>
                    </a:txSp>
                  </a:sp>
                  <a:sp>
                    <a:nvSpPr>
                      <a:cNvPr id="29731" name="60 Cerrar llave"/>
                      <a:cNvSpPr>
                        <a:spLocks/>
                      </a:cNvSpPr>
                    </a:nvSpPr>
                    <a:spPr bwMode="auto">
                      <a:xfrm>
                        <a:off x="6934200" y="17668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endParaRPr lang="es-ES" altLang="ja-JP"/>
                        </a:p>
                      </a:txBody>
                      <a:useSpRect/>
                    </a:txSp>
                  </a:sp>
                  <a:sp>
                    <a:nvSpPr>
                      <a:cNvPr id="29732" name="62 Cerrar llave"/>
                      <a:cNvSpPr>
                        <a:spLocks/>
                      </a:cNvSpPr>
                    </a:nvSpPr>
                    <a:spPr bwMode="auto">
                      <a:xfrm>
                        <a:off x="6929438" y="4691063"/>
                        <a:ext cx="142875" cy="642937"/>
                      </a:xfrm>
                      <a:prstGeom prst="rightBrace">
                        <a:avLst>
                          <a:gd name="adj1" fmla="val 8333"/>
                          <a:gd name="adj2" fmla="val 50000"/>
                        </a:avLst>
                      </a:prstGeom>
                      <a:noFill/>
                      <a:ln w="9525">
                        <a:solidFill>
                          <a:schemeClr val="tx1"/>
                        </a:solidFill>
                        <a:round/>
                        <a:headEnd/>
                        <a:tailEnd/>
                      </a:ln>
                    </a:spPr>
                    <a:txSp>
                      <a:txBody>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endParaRPr lang="es-ES" altLang="ja-JP"/>
                        </a:p>
                      </a:txBody>
                      <a:useSpRect/>
                    </a:txSp>
                  </a:sp>
                  <a:sp>
                    <a:nvSpPr>
                      <a:cNvPr id="29733" name="62 Cerrar llave"/>
                      <a:cNvSpPr>
                        <a:spLocks/>
                      </a:cNvSpPr>
                    </a:nvSpPr>
                    <a:spPr bwMode="auto">
                      <a:xfrm>
                        <a:off x="6934200" y="2681288"/>
                        <a:ext cx="138113" cy="1652587"/>
                      </a:xfrm>
                      <a:prstGeom prst="rightBrace">
                        <a:avLst>
                          <a:gd name="adj1" fmla="val 8309"/>
                          <a:gd name="adj2" fmla="val 50000"/>
                        </a:avLst>
                      </a:prstGeom>
                      <a:noFill/>
                      <a:ln w="9525">
                        <a:solidFill>
                          <a:schemeClr val="tx1"/>
                        </a:solidFill>
                        <a:round/>
                        <a:headEnd/>
                        <a:tailEnd/>
                      </a:ln>
                    </a:spPr>
                    <a:txSp>
                      <a:txBody>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endParaRPr lang="es-ES" altLang="ja-JP"/>
                        </a:p>
                      </a:txBody>
                      <a:useSpRect/>
                    </a:txSp>
                  </a:sp>
                  <a:sp>
                    <a:nvSpPr>
                      <a:cNvPr id="29734" name="Text Box 33"/>
                      <a:cNvSpPr txBox="1">
                        <a:spLocks noChangeArrowheads="1"/>
                      </a:cNvSpPr>
                    </a:nvSpPr>
                    <a:spPr bwMode="auto">
                      <a:xfrm>
                        <a:off x="7239000" y="4821238"/>
                        <a:ext cx="1905000" cy="369887"/>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l"/>
                          <a:r>
                            <a:rPr lang="en-US" altLang="ja-JP" sz="1800"/>
                            <a:t>NS Agents (leaf)</a:t>
                          </a:r>
                        </a:p>
                      </a:txBody>
                      <a:useSpRect/>
                    </a:txSp>
                  </a:sp>
                  <a:cxnSp>
                    <a:nvCxnSpPr>
                      <a:cNvPr id="29735" name="AutoShape 36"/>
                      <a:cNvCxnSpPr>
                        <a:cxnSpLocks noChangeShapeType="1"/>
                        <a:stCxn id="29708" idx="4"/>
                        <a:endCxn id="29699" idx="0"/>
                      </a:cNvCxnSpPr>
                    </a:nvCxnSpPr>
                    <a:spPr bwMode="auto">
                      <a:xfrm rot="5400000">
                        <a:off x="2411413" y="2416176"/>
                        <a:ext cx="381000" cy="200025"/>
                      </a:xfrm>
                      <a:prstGeom prst="straightConnector1">
                        <a:avLst/>
                      </a:prstGeom>
                      <a:noFill/>
                      <a:ln w="9525">
                        <a:solidFill>
                          <a:schemeClr val="tx1"/>
                        </a:solidFill>
                        <a:prstDash val="dash"/>
                        <a:round/>
                        <a:headEnd/>
                        <a:tailEnd type="triangle" w="lg" len="lg"/>
                      </a:ln>
                    </a:spPr>
                  </a:cxnSp>
                  <a:cxnSp>
                    <a:nvCxnSpPr>
                      <a:cNvPr id="29736" name="AutoShape 36"/>
                      <a:cNvCxnSpPr>
                        <a:cxnSpLocks noChangeShapeType="1"/>
                        <a:stCxn id="29709" idx="3"/>
                        <a:endCxn id="29699" idx="7"/>
                      </a:cNvCxnSpPr>
                    </a:nvCxnSpPr>
                    <a:spPr bwMode="auto">
                      <a:xfrm rot="5400000">
                        <a:off x="2995613" y="1920875"/>
                        <a:ext cx="508000" cy="1190625"/>
                      </a:xfrm>
                      <a:prstGeom prst="straightConnector1">
                        <a:avLst/>
                      </a:prstGeom>
                      <a:noFill/>
                      <a:ln w="9525">
                        <a:solidFill>
                          <a:schemeClr val="tx1"/>
                        </a:solidFill>
                        <a:prstDash val="dash"/>
                        <a:round/>
                        <a:headEnd/>
                        <a:tailEnd type="triangle" w="lg" len="lg"/>
                      </a:ln>
                    </a:spPr>
                  </a:cxnSp>
                  <a:cxnSp>
                    <a:nvCxnSpPr>
                      <a:cNvPr id="29737" name="AutoShape 36"/>
                      <a:cNvCxnSpPr>
                        <a:cxnSpLocks noChangeShapeType="1"/>
                        <a:endCxn id="29699" idx="6"/>
                      </a:cNvCxnSpPr>
                    </a:nvCxnSpPr>
                    <a:spPr bwMode="auto">
                      <a:xfrm rot="10800000" flipV="1">
                        <a:off x="2717801" y="2285992"/>
                        <a:ext cx="2643175" cy="636595"/>
                      </a:xfrm>
                      <a:prstGeom prst="straightConnector1">
                        <a:avLst/>
                      </a:prstGeom>
                      <a:noFill/>
                      <a:ln w="9525">
                        <a:solidFill>
                          <a:schemeClr val="tx1"/>
                        </a:solidFill>
                        <a:prstDash val="dash"/>
                        <a:round/>
                        <a:headEnd/>
                        <a:tailEnd type="triangle" w="lg" len="lg"/>
                      </a:ln>
                    </a:spPr>
                  </a:cxnSp>
                  <a:cxnSp>
                    <a:nvCxnSpPr>
                      <a:cNvPr id="29738" name="Straight Arrow Connector 34"/>
                      <a:cNvCxnSpPr>
                        <a:cxnSpLocks noChangeShapeType="1"/>
                        <a:endCxn id="29699" idx="2"/>
                      </a:cNvCxnSpPr>
                    </a:nvCxnSpPr>
                    <a:spPr bwMode="auto">
                      <a:xfrm>
                        <a:off x="1447800" y="2376488"/>
                        <a:ext cx="838200" cy="546100"/>
                      </a:xfrm>
                      <a:prstGeom prst="straightConnector1">
                        <a:avLst/>
                      </a:prstGeom>
                      <a:noFill/>
                      <a:ln w="38100">
                        <a:solidFill>
                          <a:srgbClr val="FF0000"/>
                        </a:solidFill>
                        <a:round/>
                        <a:headEnd/>
                        <a:tailEnd type="stealth" w="lg" len="med"/>
                      </a:ln>
                    </a:spPr>
                  </a:cxnSp>
                  <a:cxnSp>
                    <a:nvCxnSpPr>
                      <a:cNvPr id="29739" name="Straight Arrow Connector 34"/>
                      <a:cNvCxnSpPr>
                        <a:cxnSpLocks noChangeShapeType="1"/>
                      </a:cNvCxnSpPr>
                    </a:nvCxnSpPr>
                    <a:spPr bwMode="auto">
                      <a:xfrm rot="10800000" flipV="1">
                        <a:off x="1066800" y="3290888"/>
                        <a:ext cx="1219200" cy="533400"/>
                      </a:xfrm>
                      <a:prstGeom prst="straightConnector1">
                        <a:avLst/>
                      </a:prstGeom>
                      <a:noFill/>
                      <a:ln w="38100">
                        <a:solidFill>
                          <a:srgbClr val="FF0000"/>
                        </a:solidFill>
                        <a:round/>
                        <a:headEnd/>
                        <a:tailEnd type="stealth" w="lg" len="med"/>
                      </a:ln>
                    </a:spPr>
                  </a:cxnSp>
                  <a:cxnSp>
                    <a:nvCxnSpPr>
                      <a:cNvPr id="29740" name="Straight Arrow Connector 34"/>
                      <a:cNvCxnSpPr>
                        <a:cxnSpLocks noChangeShapeType="1"/>
                      </a:cNvCxnSpPr>
                    </a:nvCxnSpPr>
                    <a:spPr bwMode="auto">
                      <a:xfrm rot="16200000" flipH="1">
                        <a:off x="2500312" y="3305176"/>
                        <a:ext cx="561975" cy="533400"/>
                      </a:xfrm>
                      <a:prstGeom prst="straightConnector1">
                        <a:avLst/>
                      </a:prstGeom>
                      <a:noFill/>
                      <a:ln w="38100">
                        <a:solidFill>
                          <a:srgbClr val="FF0000"/>
                        </a:solidFill>
                        <a:round/>
                        <a:headEnd/>
                        <a:tailEnd type="stealth" w="lg" len="med"/>
                      </a:ln>
                    </a:spPr>
                  </a:cxnSp>
                  <a:cxnSp>
                    <a:nvCxnSpPr>
                      <a:cNvPr id="29741" name="Straight Arrow Connector 34"/>
                      <a:cNvCxnSpPr>
                        <a:cxnSpLocks noChangeShapeType="1"/>
                      </a:cNvCxnSpPr>
                    </a:nvCxnSpPr>
                    <a:spPr bwMode="auto">
                      <a:xfrm rot="10800000" flipV="1">
                        <a:off x="2438400" y="4205288"/>
                        <a:ext cx="685800" cy="533400"/>
                      </a:xfrm>
                      <a:prstGeom prst="straightConnector1">
                        <a:avLst/>
                      </a:prstGeom>
                      <a:noFill/>
                      <a:ln w="38100">
                        <a:solidFill>
                          <a:srgbClr val="FF0000"/>
                        </a:solidFill>
                        <a:round/>
                        <a:headEnd/>
                        <a:tailEnd type="stealth" w="lg" len="med"/>
                      </a:ln>
                    </a:spPr>
                  </a:cxnSp>
                  <a:cxnSp>
                    <a:nvCxnSpPr>
                      <a:cNvPr id="29742" name="Straight Arrow Connector 34"/>
                      <a:cNvCxnSpPr>
                        <a:cxnSpLocks noChangeShapeType="1"/>
                      </a:cNvCxnSpPr>
                    </a:nvCxnSpPr>
                    <a:spPr bwMode="auto">
                      <a:xfrm>
                        <a:off x="3581400" y="4205288"/>
                        <a:ext cx="838200" cy="609600"/>
                      </a:xfrm>
                      <a:prstGeom prst="straightConnector1">
                        <a:avLst/>
                      </a:prstGeom>
                      <a:noFill/>
                      <a:ln w="38100">
                        <a:solidFill>
                          <a:srgbClr val="FF0000"/>
                        </a:solidFill>
                        <a:round/>
                        <a:headEnd/>
                        <a:tailEnd type="stealth" w="lg" len="med"/>
                      </a:ln>
                    </a:spPr>
                  </a:cxnSp>
                </lc:lockedCanvas>
              </a:graphicData>
            </a:graphic>
          </wp:inline>
        </w:drawing>
      </w:r>
    </w:p>
    <w:p w:rsidR="007662FA" w:rsidRDefault="007662FA" w:rsidP="00B02EBD"/>
    <w:p w:rsidR="007662FA" w:rsidRDefault="007662FA" w:rsidP="007662FA">
      <w:pPr>
        <w:pStyle w:val="Caption"/>
        <w:jc w:val="center"/>
      </w:pPr>
      <w:bookmarkStart w:id="16" w:name="_Ref261947383"/>
      <w:r>
        <w:t xml:space="preserve">Figure </w:t>
      </w:r>
      <w:fldSimple w:instr=" SEQ Figure \* ARABIC ">
        <w:r w:rsidR="003218D9">
          <w:rPr>
            <w:noProof/>
          </w:rPr>
          <w:t>4</w:t>
        </w:r>
      </w:fldSimple>
      <w:bookmarkEnd w:id="16"/>
      <w:r>
        <w:t xml:space="preserve">: </w:t>
      </w:r>
      <w:r w:rsidR="00585487">
        <w:t>Hierarchical communications</w:t>
      </w:r>
    </w:p>
    <w:p w:rsidR="00CA4140" w:rsidRPr="00CA4140" w:rsidRDefault="00CA4140" w:rsidP="00CA4140"/>
    <w:p w:rsidR="007662FA" w:rsidRDefault="00C07B7F" w:rsidP="00B02EBD">
      <w:r>
        <w:t>The</w:t>
      </w:r>
      <w:r w:rsidR="00CA4140">
        <w:t xml:space="preserve"> message forwarding model</w:t>
      </w:r>
      <w:r>
        <w:t xml:space="preserve"> described here</w:t>
      </w:r>
      <w:r w:rsidR="00CA4140">
        <w:t xml:space="preserve"> is intended to be flexible and is designed to support</w:t>
      </w:r>
      <w:r>
        <w:t xml:space="preserve"> both</w:t>
      </w:r>
      <w:r w:rsidR="00CA4140">
        <w:t xml:space="preserve"> the tree and chain model of path-finding described later in the Connection Service.</w:t>
      </w:r>
    </w:p>
    <w:p w:rsidR="00CA4140" w:rsidRDefault="00CA4140" w:rsidP="00B02EBD"/>
    <w:p w:rsidR="007662FA" w:rsidRDefault="007662FA" w:rsidP="00B02EBD"/>
    <w:p w:rsidR="007F7C82" w:rsidRDefault="00AD2854" w:rsidP="00B02EBD">
      <w:pPr>
        <w:pStyle w:val="Heading2"/>
      </w:pPr>
      <w:bookmarkStart w:id="17" w:name="_Toc262032882"/>
      <w:r w:rsidRPr="00F279C7">
        <w:t xml:space="preserve">Service </w:t>
      </w:r>
      <w:r>
        <w:t>Abstractions</w:t>
      </w:r>
      <w:bookmarkEnd w:id="17"/>
    </w:p>
    <w:p w:rsidR="00B02EBD" w:rsidRPr="00713083" w:rsidRDefault="00B02EBD" w:rsidP="00B02EBD">
      <w:pPr>
        <w:pStyle w:val="nobreak"/>
      </w:pPr>
    </w:p>
    <w:p w:rsidR="005314BA" w:rsidRDefault="005F05A7" w:rsidP="005F05A7">
      <w:r>
        <w:t xml:space="preserve">In this section, the separation of the conceptual presentation of a network service from the </w:t>
      </w:r>
    </w:p>
    <w:p w:rsidR="005314BA" w:rsidRDefault="005314BA" w:rsidP="005F05A7">
      <w:r w:rsidRPr="005314BA">
        <w:t>physical implementation of the service is described.</w:t>
      </w:r>
    </w:p>
    <w:p w:rsidR="007F7C82" w:rsidRDefault="007F7C82" w:rsidP="00B02EBD"/>
    <w:p w:rsidR="00D07A8A" w:rsidRDefault="00AD2854" w:rsidP="00B02EBD">
      <w:r>
        <w:t>First, the</w:t>
      </w:r>
      <w:r w:rsidRPr="00F5465B">
        <w:t xml:space="preserve"> NSI </w:t>
      </w:r>
      <w:r>
        <w:t xml:space="preserve">Service </w:t>
      </w:r>
      <w:r w:rsidR="00070CCB">
        <w:t>Plane</w:t>
      </w:r>
      <w:r>
        <w:t xml:space="preserve"> presents </w:t>
      </w:r>
      <w:r w:rsidRPr="00F5465B">
        <w:t>a</w:t>
      </w:r>
      <w:r>
        <w:t xml:space="preserve">n abstracted model of transport services.  </w:t>
      </w:r>
      <w:r w:rsidR="004E7F41">
        <w:t xml:space="preserve">This abstraction </w:t>
      </w:r>
      <w:r>
        <w:t xml:space="preserve">reduces or hides many of the real-world complexities of delivering </w:t>
      </w:r>
      <w:r w:rsidR="008B5DC1">
        <w:t>a particular</w:t>
      </w:r>
      <w:r>
        <w:t xml:space="preserve"> transport service.   For instance, </w:t>
      </w:r>
      <w:r w:rsidR="008B5DC1">
        <w:t xml:space="preserve">the NSI </w:t>
      </w:r>
      <w:r>
        <w:t xml:space="preserve">Connection Service </w:t>
      </w:r>
      <w:r w:rsidR="009A09F7">
        <w:t>takes</w:t>
      </w:r>
      <w:r w:rsidR="00BF6C5D">
        <w:t xml:space="preserve"> a rather complex data transport circuit</w:t>
      </w:r>
      <w:r w:rsidR="009A09F7">
        <w:t xml:space="preserve"> and presents it</w:t>
      </w:r>
      <w:r w:rsidR="00BF6C5D">
        <w:t xml:space="preserve"> as if it were a simple pipe of a certain size between two locations.   The user only need</w:t>
      </w:r>
      <w:r w:rsidR="00464775">
        <w:t>s to</w:t>
      </w:r>
      <w:r w:rsidR="00BF6C5D">
        <w:t xml:space="preserve"> specify the ends, and the diameter of the pipe.  </w:t>
      </w:r>
      <w:r w:rsidR="008B5DC1">
        <w:t>The user places data in one end of the pipe and it emerges some time later from the other end in the same manner.</w:t>
      </w:r>
      <w:r w:rsidR="00052B65">
        <w:t xml:space="preserve">  </w:t>
      </w:r>
      <w:r w:rsidR="00A64DA6">
        <w:t xml:space="preserve"> </w:t>
      </w:r>
      <w:r w:rsidR="008B5DC1">
        <w:t xml:space="preserve">This </w:t>
      </w:r>
      <w:r w:rsidR="00052B65">
        <w:t xml:space="preserve">abstract </w:t>
      </w:r>
      <w:r w:rsidR="009A09F7">
        <w:t>concept</w:t>
      </w:r>
      <w:r w:rsidR="00A64DA6">
        <w:t xml:space="preserve"> is</w:t>
      </w:r>
      <w:r w:rsidR="008B5DC1">
        <w:t xml:space="preserve"> </w:t>
      </w:r>
      <w:r w:rsidR="00A64DA6">
        <w:t xml:space="preserve">a </w:t>
      </w:r>
      <w:r w:rsidR="00052B65">
        <w:t xml:space="preserve">simplified and </w:t>
      </w:r>
      <w:r w:rsidR="008B5DC1">
        <w:t>convenient</w:t>
      </w:r>
      <w:r w:rsidR="00A64DA6">
        <w:t xml:space="preserve"> means of presenting the key functional aspects </w:t>
      </w:r>
      <w:r w:rsidR="00BF6C5D">
        <w:t>of the service object</w:t>
      </w:r>
      <w:r w:rsidR="00A64DA6">
        <w:t xml:space="preserve"> while </w:t>
      </w:r>
      <w:r w:rsidR="00052B65">
        <w:t xml:space="preserve">hiding most or all of </w:t>
      </w:r>
      <w:r w:rsidR="00464775">
        <w:t>technical</w:t>
      </w:r>
      <w:r w:rsidR="008B5DC1">
        <w:t xml:space="preserve"> details that </w:t>
      </w:r>
      <w:r w:rsidR="00052B65">
        <w:t xml:space="preserve">are </w:t>
      </w:r>
      <w:r w:rsidR="00A03760">
        <w:t>in general not relevant to the application.</w:t>
      </w:r>
      <w:r w:rsidR="00052B65">
        <w:t xml:space="preserve">  </w:t>
      </w:r>
      <w:r w:rsidR="00BF6C5D">
        <w:t>In practice, t</w:t>
      </w:r>
      <w:r w:rsidR="00052B65">
        <w:t>he a</w:t>
      </w:r>
      <w:r w:rsidR="00BF6C5D">
        <w:t>bstraction of a service presents</w:t>
      </w:r>
      <w:r w:rsidR="00052B65">
        <w:t xml:space="preserve"> a basic set of service primitives and </w:t>
      </w:r>
      <w:r w:rsidR="00D07A8A">
        <w:t xml:space="preserve">a bounded set of </w:t>
      </w:r>
      <w:r w:rsidR="00052B65">
        <w:t xml:space="preserve">parameters </w:t>
      </w:r>
      <w:r w:rsidR="009A09F7">
        <w:t xml:space="preserve">on those primitives </w:t>
      </w:r>
      <w:r w:rsidR="00052B65">
        <w:t xml:space="preserve">that </w:t>
      </w:r>
      <w:r w:rsidR="00BF6C5D">
        <w:t xml:space="preserve">fully define what will be delivered as result of the service.  </w:t>
      </w:r>
      <w:r w:rsidR="00A03760">
        <w:t xml:space="preserve">To make this point, the NSI </w:t>
      </w:r>
      <w:r w:rsidR="00BF6C5D">
        <w:t xml:space="preserve">Connection Service provides primitives such as </w:t>
      </w:r>
      <w:r w:rsidR="005C5122">
        <w:t>ReserveRequest</w:t>
      </w:r>
      <w:r w:rsidR="00BF6C5D">
        <w:t xml:space="preserve"> and </w:t>
      </w:r>
      <w:r w:rsidR="005C5122">
        <w:t>CancelRequest</w:t>
      </w:r>
      <w:r w:rsidR="00BF6C5D">
        <w:t xml:space="preserve"> </w:t>
      </w:r>
      <w:r w:rsidR="00A03760">
        <w:t>that</w:t>
      </w:r>
      <w:r w:rsidR="00BF6C5D">
        <w:t xml:space="preserve"> perform very clear</w:t>
      </w:r>
      <w:r w:rsidR="005C5122">
        <w:t xml:space="preserve"> operations on a Connection</w:t>
      </w:r>
      <w:r w:rsidR="00A03760">
        <w:t>, and these primitives are carefully bounded by the</w:t>
      </w:r>
      <w:r w:rsidR="00491AFB">
        <w:t xml:space="preserve"> p</w:t>
      </w:r>
      <w:r w:rsidR="00A03760">
        <w:t>arame</w:t>
      </w:r>
      <w:r w:rsidR="009A09F7">
        <w:t>t</w:t>
      </w:r>
      <w:r w:rsidR="00A03760">
        <w:t>ers associated with each – such as capacity, or end points, or start time</w:t>
      </w:r>
      <w:r w:rsidR="00464775">
        <w:t xml:space="preserve">.  </w:t>
      </w:r>
      <w:r w:rsidR="00464775" w:rsidRPr="00464775">
        <w:t xml:space="preserve"> </w:t>
      </w:r>
      <w:r w:rsidR="00464775">
        <w:t>The detail of coordinating schedules and the exchange of circuit provisioning information across possibly many networks is hidden.</w:t>
      </w:r>
    </w:p>
    <w:p w:rsidR="00B02EBD" w:rsidRDefault="00B02EBD" w:rsidP="00B02EBD"/>
    <w:p w:rsidR="00491AFB" w:rsidRDefault="00D07A8A" w:rsidP="00B02EBD">
      <w:r>
        <w:t>In the NSI Connection Ser</w:t>
      </w:r>
      <w:r w:rsidR="00A03760">
        <w:t xml:space="preserve">vice there are two mechanisms used to formalize the abstractions of a </w:t>
      </w:r>
      <w:r w:rsidR="005C5122">
        <w:t>C</w:t>
      </w:r>
      <w:r w:rsidR="004E6B51">
        <w:t>onnection.  First is a Service D</w:t>
      </w:r>
      <w:r w:rsidR="00A03760">
        <w:t>efinition</w:t>
      </w:r>
      <w:r w:rsidR="00387573">
        <w:t xml:space="preserve">. </w:t>
      </w:r>
      <w:del w:id="18" w:author="guy" w:date="2010-04-06T11:36:00Z">
        <w:r w:rsidR="00387573" w:rsidDel="00F56955">
          <w:delText xml:space="preserve"> </w:delText>
        </w:r>
      </w:del>
    </w:p>
    <w:p w:rsidR="00491AFB" w:rsidRDefault="00491AFB" w:rsidP="00B02EBD"/>
    <w:p w:rsidR="007F7C82" w:rsidRDefault="00491AFB" w:rsidP="00B02EBD">
      <w:r>
        <w:t>The concept of Service Definitions is introduced to allow</w:t>
      </w:r>
      <w:r w:rsidR="00F56955">
        <w:t xml:space="preserve"> operators to readily define their own sub-set of service types</w:t>
      </w:r>
      <w:r>
        <w:t xml:space="preserve">. </w:t>
      </w:r>
      <w:r w:rsidR="00387573">
        <w:t xml:space="preserve">The Service Definition formally describes each aspect of a service.  Each aspect is denoted by a </w:t>
      </w:r>
      <w:r w:rsidR="005C5122">
        <w:t>Parameter</w:t>
      </w:r>
      <w:r w:rsidR="00387573">
        <w:t xml:space="preserve"> and each Parameter is assigned a specific and bounded set</w:t>
      </w:r>
      <w:r w:rsidR="002727DF">
        <w:t>,</w:t>
      </w:r>
      <w:r w:rsidR="00387573">
        <w:t xml:space="preserve"> or range</w:t>
      </w:r>
      <w:r w:rsidR="002727DF">
        <w:t>,</w:t>
      </w:r>
      <w:r w:rsidR="00387573">
        <w:t xml:space="preserve"> of values.</w:t>
      </w:r>
      <w:r w:rsidR="00AD2854">
        <w:t xml:space="preserve"> </w:t>
      </w:r>
      <w:r w:rsidR="00387573">
        <w:t xml:space="preserve">  For instance, an </w:t>
      </w:r>
      <w:r w:rsidR="002727DF">
        <w:t>“</w:t>
      </w:r>
      <w:r w:rsidR="00387573">
        <w:t>Eth</w:t>
      </w:r>
      <w:r w:rsidR="002727DF">
        <w:t>ernet</w:t>
      </w:r>
      <w:r w:rsidR="00387573">
        <w:t xml:space="preserve"> Transport Service</w:t>
      </w:r>
      <w:r w:rsidR="002727DF">
        <w:t>”</w:t>
      </w:r>
      <w:r w:rsidR="00387573">
        <w:t xml:space="preserve"> might define a Parameter called </w:t>
      </w:r>
      <w:r w:rsidR="002727DF">
        <w:t xml:space="preserve">“Capacity” that defines </w:t>
      </w:r>
      <w:r w:rsidR="00387573">
        <w:t xml:space="preserve">a range of </w:t>
      </w:r>
      <w:r w:rsidR="002727DF">
        <w:t xml:space="preserve">allowable </w:t>
      </w:r>
      <w:r w:rsidR="00387573">
        <w:t xml:space="preserve">service capacities between 1 Mbps and 10 Gbps. </w:t>
      </w:r>
      <w:r w:rsidR="002727DF">
        <w:t xml:space="preserve"> </w:t>
      </w:r>
      <w:r w:rsidR="00AD2854">
        <w:t xml:space="preserve">This is a very important formalization of the Service offering and so is included here as part of the NSI Architecture.  The Service Definition has its roots and most immediate application in definition of the NSI Connection Service offering(s), and for NSI v1.0 that is </w:t>
      </w:r>
      <w:r w:rsidR="002727DF">
        <w:t>the sole purpose for which the Service Definition is adopted.</w:t>
      </w:r>
      <w:r w:rsidR="00AD2854">
        <w:t xml:space="preserve"> </w:t>
      </w:r>
      <w:r w:rsidR="002727DF">
        <w:t xml:space="preserve"> (</w:t>
      </w:r>
      <w:r w:rsidR="00AD2854">
        <w:t>Note that the notion of formal service specifications is still a widely researched topic with new application to emerging network services from Connections to Topology to Monitoring.  Further exploration</w:t>
      </w:r>
      <w:r w:rsidR="002727DF">
        <w:t xml:space="preserve"> and </w:t>
      </w:r>
      <w:r w:rsidR="00AD2854">
        <w:t>refinement</w:t>
      </w:r>
      <w:ins w:id="19" w:author="Jerry Sobieski" w:date="2010-03-30T07:37:00Z">
        <w:r w:rsidR="002727DF">
          <w:t xml:space="preserve"> </w:t>
        </w:r>
      </w:ins>
      <w:r w:rsidR="00AD2854">
        <w:t>of this helpful concept within the NSI Architecture will be a continuing effort in NSI futures.</w:t>
      </w:r>
      <w:r w:rsidR="002727DF">
        <w:t>)</w:t>
      </w:r>
    </w:p>
    <w:p w:rsidR="007F7C82" w:rsidRDefault="007F7C82" w:rsidP="00B02EBD"/>
    <w:p w:rsidR="00464775" w:rsidRDefault="00464775" w:rsidP="00464775">
      <w:r>
        <w:t>The second item that gets abstract in this document is the service instance itself.   The service defines the full set of capabilities that are offered to requesters.  The service instance defines one specific instance of the service.  Put another way, the service instance is the object or capability that is delivered to the user in fulfillment of a service request.   As an example, a service instance for a connection service is a particular connection.  A service instance for a topology request might be a snapshot of the local topology database.  The nature of a service and a service instance is specific to the function the service is intended to perform.</w:t>
      </w:r>
      <w:del w:id="20" w:author="guy" w:date="2010-04-14T12:02:00Z">
        <w:r>
          <w:delText xml:space="preserve"> </w:delText>
        </w:r>
      </w:del>
      <w:r>
        <w:t xml:space="preserve"> </w:t>
      </w:r>
    </w:p>
    <w:p w:rsidR="005314BA" w:rsidRDefault="005314BA" w:rsidP="00AE2AC6"/>
    <w:p w:rsidR="007F7C82" w:rsidRDefault="00AD2854" w:rsidP="00B02EBD">
      <w:pPr>
        <w:numPr>
          <w:ins w:id="21" w:author="John Vollbrecht" w:date="2010-03-23T14:00:00Z"/>
        </w:numPr>
      </w:pPr>
      <w:r>
        <w: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t>
      </w:r>
    </w:p>
    <w:p w:rsidR="007F7C82" w:rsidRDefault="007F7C82" w:rsidP="00B02EBD"/>
    <w:p w:rsidR="007F7C82" w:rsidRDefault="00AD2854" w:rsidP="00B02EBD">
      <w:pPr>
        <w:pStyle w:val="Heading1"/>
      </w:pPr>
      <w:bookmarkStart w:id="22" w:name="_Toc262032883"/>
      <w:r w:rsidRPr="00F5465B">
        <w:t>The NSI Protocol</w:t>
      </w:r>
      <w:bookmarkEnd w:id="22"/>
    </w:p>
    <w:p w:rsidR="007F7C82" w:rsidRPr="00F5465B" w:rsidRDefault="007F7C82" w:rsidP="00B02EBD"/>
    <w:p w:rsidR="00CE1AEA" w:rsidRDefault="00AD2854" w:rsidP="00B02EBD">
      <w:r w:rsidRPr="00F5465B">
        <w:t>Network Se</w:t>
      </w:r>
      <w:r>
        <w:t>rvices are delivered</w:t>
      </w:r>
      <w:r w:rsidRPr="00F5465B">
        <w:t xml:space="preserve"> </w:t>
      </w:r>
      <w:r w:rsidR="005C5122">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w:t>
      </w:r>
      <w:r w:rsidR="00CE1AEA">
        <w:t xml:space="preserve">  The details of this protocol are out of scope of this document.  The NSI Protocol recommendation (GWD-R-XXX) provides a detailed definition of the NSI protocol.</w:t>
      </w:r>
    </w:p>
    <w:p w:rsidR="007F7C82" w:rsidRPr="00F5465B" w:rsidRDefault="007F7C82" w:rsidP="00B02EBD"/>
    <w:p w:rsidR="00B02EBD" w:rsidRDefault="00AD2854" w:rsidP="00B02EBD">
      <w:pPr>
        <w:rPr>
          <w:ins w:id="23" w:author="John Vollbrecht" w:date="2010-03-23T14:04:00Z"/>
        </w:rPr>
      </w:pPr>
      <w:r w:rsidRPr="00F5465B">
        <w:t xml:space="preserve">The NSI Protocol </w:t>
      </w:r>
      <w:r>
        <w:t>requires</w:t>
      </w:r>
      <w:r w:rsidRPr="00F5465B">
        <w:t xml:space="preserve"> a “trust relationship” between NSAs.   These trust relationships</w:t>
      </w:r>
      <w:r>
        <w: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optionally that they have not been exposed to unauthorized/untrusted third parties.    </w:t>
      </w:r>
    </w:p>
    <w:p w:rsidR="00B02EBD" w:rsidRDefault="00B02EBD" w:rsidP="00B02EBD">
      <w:pPr>
        <w:numPr>
          <w:ins w:id="24" w:author="John Vollbrecht" w:date="2010-03-23T14:04:00Z"/>
        </w:numPr>
        <w:rPr>
          <w:ins w:id="25" w:author="John Vollbrecht" w:date="2010-03-23T14:04:00Z"/>
        </w:rPr>
      </w:pPr>
    </w:p>
    <w:p w:rsidR="007F7C82" w:rsidRDefault="00AD2854" w:rsidP="00B02EBD">
      <w:pPr>
        <w:numPr>
          <w:ins w:id="26" w:author="John Vollbrecht" w:date="2010-03-23T14:04:00Z"/>
        </w:numPr>
      </w:pPr>
      <w:r>
        <w:t xml:space="preserve">These trust relationships can </w:t>
      </w:r>
      <w:r w:rsidRPr="00F5465B">
        <w:t>exist</w:t>
      </w:r>
      <w:r>
        <w:t xml:space="preserve"> in one of two modes:  First, for high volume and/or persistent peering relationships, an authenticated, authorized, secure (encrypted) and reliable session can be established between the NSAs. Traffic passed across such a session is known to be trusted and can proceed directly to the service handler.   The second mode is to employ a more message based trust framework such as Web Services.   This message based form is more appropriate for occasional messaging as might occur between an application agent and various provider NSAs.  </w:t>
      </w:r>
    </w:p>
    <w:p w:rsidR="007F7C82" w:rsidRPr="00F5465B" w:rsidRDefault="007F7C82"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agent. </w:t>
      </w:r>
    </w:p>
    <w:p w:rsidR="007F7C82" w:rsidRDefault="007F7C82" w:rsidP="00B02EBD"/>
    <w:p w:rsidR="007F7C82" w:rsidRDefault="00AD2854" w:rsidP="00B02EBD">
      <w:r>
        <w:t xml:space="preserve">Each NSI service defines a “service instance” and a set of “service primitives” that operate within the context of a service instance.    This service instance 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   In general, a service specific state machine allocated and associated with each service instance, and the service primitives drive the transitions of that state machine.   A service primitive may require a sequence of messages or even its own state machine to affect an exchange of messages </w:t>
      </w:r>
    </w:p>
    <w:p w:rsidR="007F7C82" w:rsidRDefault="007F7C82"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0704A3" w:rsidRDefault="00AD2854" w:rsidP="00B02EBD">
      <w:r>
        <w:t>The service specific state machine is defined by the service.  For example, the state machine associated with establishing a connection is dramatically different than the state machine associated with distributing topology.</w:t>
      </w:r>
    </w:p>
    <w:p w:rsidR="000704A3" w:rsidRDefault="000704A3" w:rsidP="00B02EBD"/>
    <w:p w:rsidR="00E17C9D" w:rsidRDefault="00AD2854" w:rsidP="00B02EBD">
      <w:r>
        <w:t xml:space="preserve">NSI Protocol messages are the smallest protocol data unit.   Each message envelope contains sufficient information to route the message to the proper network service agent, followed by sufficient service specific information to associate the request to an appropriate service instance and to identify the service primitive. </w:t>
      </w:r>
    </w:p>
    <w:p w:rsidR="00E17C9D" w:rsidRDefault="00E17C9D" w:rsidP="00B02EBD"/>
    <w:p w:rsidR="00D87251" w:rsidRDefault="00D87251" w:rsidP="00B02EBD"/>
    <w:p w:rsidR="005C5122" w:rsidRPr="005C5122" w:rsidRDefault="005C5122" w:rsidP="005C5122">
      <w:pPr>
        <w:pStyle w:val="Heading2"/>
        <w:rPr>
          <w:rFonts w:eastAsia="MS Mincho"/>
        </w:rPr>
      </w:pPr>
      <w:bookmarkStart w:id="27" w:name="_Toc257738124"/>
      <w:bookmarkStart w:id="28" w:name="_Toc259019326"/>
      <w:bookmarkStart w:id="29" w:name="_Toc116102184"/>
      <w:bookmarkStart w:id="30" w:name="_Toc104938560"/>
      <w:bookmarkStart w:id="31" w:name="_Toc104938505"/>
      <w:bookmarkStart w:id="32" w:name="_Toc104938450"/>
      <w:bookmarkStart w:id="33" w:name="_Toc262032884"/>
      <w:r w:rsidRPr="005C5122">
        <w:rPr>
          <w:rFonts w:eastAsia="MS Mincho"/>
        </w:rPr>
        <w:t>Temporal aspects of services</w:t>
      </w:r>
      <w:bookmarkEnd w:id="27"/>
      <w:bookmarkEnd w:id="28"/>
      <w:bookmarkEnd w:id="33"/>
      <w:r w:rsidRPr="005C5122">
        <w:rPr>
          <w:rFonts w:eastAsia="MS Mincho"/>
        </w:rPr>
        <w:t xml:space="preserve"> </w:t>
      </w:r>
      <w:bookmarkEnd w:id="29"/>
      <w:bookmarkEnd w:id="30"/>
      <w:bookmarkEnd w:id="31"/>
      <w:bookmarkEnd w:id="32"/>
    </w:p>
    <w:p w:rsidR="005C5122" w:rsidRPr="00CA0620" w:rsidRDefault="005C5122" w:rsidP="005C5122">
      <w:pPr>
        <w:pStyle w:val="nobreak"/>
        <w:rPr>
          <w:rFonts w:eastAsia="MS Mincho"/>
        </w:rPr>
      </w:pPr>
    </w:p>
    <w:p w:rsidR="005C5122"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controlled. </w:t>
      </w:r>
      <w:r>
        <w:t xml:space="preserve"> </w:t>
      </w:r>
      <w:r>
        <w:rPr>
          <w:rFonts w:hint="eastAsia"/>
          <w:lang w:eastAsia="ja-JP"/>
        </w:rPr>
        <w:t xml:space="preserve">Each NSA must maintain its own </w:t>
      </w:r>
      <w:r>
        <w:rPr>
          <w:lang w:eastAsia="ja-JP"/>
        </w:rPr>
        <w:t xml:space="preserve">real-time </w:t>
      </w:r>
      <w:r>
        <w:rPr>
          <w:rFonts w:hint="eastAsia"/>
          <w:lang w:eastAsia="ja-JP"/>
        </w:rPr>
        <w:t>clock</w:t>
      </w:r>
      <w:r>
        <w:rPr>
          <w:lang w:eastAsia="ja-JP"/>
        </w:rPr>
        <w:t>, and it is necessary for these clocks to be</w:t>
      </w:r>
      <w:r>
        <w:rPr>
          <w:rFonts w:hint="eastAsia"/>
          <w:lang w:eastAsia="ja-JP"/>
        </w:rPr>
        <w:t xml:space="preserve"> synchronized. NSAs </w:t>
      </w:r>
      <w:r>
        <w:rPr>
          <w:lang w:eastAsia="ja-JP"/>
        </w:rPr>
        <w:t>may implement</w:t>
      </w:r>
      <w:r>
        <w:rPr>
          <w:rFonts w:hint="eastAsia"/>
          <w:lang w:eastAsia="ja-JP"/>
        </w:rPr>
        <w:t xml:space="preserve"> NTP or radio time and frequency services </w:t>
      </w:r>
      <w:r>
        <w:rPr>
          <w:lang w:eastAsia="ja-JP"/>
        </w:rPr>
        <w:t>to achieve this</w:t>
      </w:r>
      <w:r>
        <w:rPr>
          <w:rFonts w:hint="eastAsia"/>
          <w:lang w:eastAsia="ja-JP"/>
        </w:rPr>
        <w:t xml:space="preserve"> synchronization. </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C5122" w:rsidP="005C5122">
      <w:r>
        <w:t>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w:t>
      </w:r>
    </w:p>
    <w:p w:rsidR="000F1407" w:rsidRDefault="000F1407" w:rsidP="005C5122"/>
    <w:p w:rsidR="007F7C82" w:rsidRDefault="007F7C82" w:rsidP="00B02EBD"/>
    <w:p w:rsidR="007F7C82" w:rsidRDefault="00AD2854" w:rsidP="00B02EBD">
      <w:pPr>
        <w:pStyle w:val="Heading1"/>
      </w:pPr>
      <w:bookmarkStart w:id="34" w:name="_Toc256089645"/>
      <w:bookmarkStart w:id="35" w:name="_Toc262032885"/>
      <w:bookmarkStart w:id="36" w:name="_Ref262034486"/>
      <w:bookmarkEnd w:id="34"/>
      <w:r>
        <w:t>Representing network resources</w:t>
      </w:r>
      <w:bookmarkEnd w:id="35"/>
      <w:bookmarkEnd w:id="36"/>
    </w:p>
    <w:p w:rsidR="007F7C82" w:rsidRDefault="007F7C82" w:rsidP="00B02EBD"/>
    <w:p w:rsidR="007F7C82" w:rsidRDefault="00AD2854" w:rsidP="00B02EBD">
      <w:pPr>
        <w:pStyle w:val="Heading2"/>
      </w:pPr>
      <w:bookmarkStart w:id="37" w:name="_Toc262032886"/>
      <w:r>
        <w:t>Resource</w:t>
      </w:r>
      <w:r w:rsidRPr="00F279C7">
        <w:t xml:space="preserve"> </w:t>
      </w:r>
      <w:r>
        <w:t>Abstraction</w:t>
      </w:r>
      <w:bookmarkEnd w:id="37"/>
    </w:p>
    <w:p w:rsidR="00B02EBD" w:rsidRDefault="00B02EBD" w:rsidP="00B02EBD"/>
    <w:p w:rsidR="00B02EBD" w:rsidRDefault="00AD2854" w:rsidP="00B02EBD">
      <w:r>
        <w:t xml:space="preserve">The network itself is abstracted into a simplified topology model based on STPs and Networks.  </w:t>
      </w:r>
      <w:r w:rsidR="004430BD">
        <w:t>This model only</w:t>
      </w:r>
      <w:r>
        <w:t xml:space="preserve"> exposes salient network characteristics at each level of scale.  Networks are simple abstracted representations of large interoperating </w:t>
      </w:r>
      <w:r w:rsidR="00AE6468">
        <w:t>transport</w:t>
      </w:r>
      <w:r>
        <w:t xml:space="preserve"> infrastructures.   </w:t>
      </w:r>
      <w:r w:rsidR="00F778B9">
        <w:t>A knowledge of</w:t>
      </w:r>
      <w:r>
        <w:t xml:space="preserve"> the details of each of the network devices in every network is not </w:t>
      </w:r>
      <w:r w:rsidR="00F778B9">
        <w:t>usually necessary at the service plane</w:t>
      </w:r>
      <w:r w:rsidR="00F228BC">
        <w:t>.</w:t>
      </w:r>
      <w:r>
        <w:t xml:space="preserve"> </w:t>
      </w:r>
    </w:p>
    <w:p w:rsidR="00B02EBD" w:rsidRDefault="00B02EBD" w:rsidP="00B02EBD"/>
    <w:p w:rsidR="004430BD" w:rsidRDefault="004430BD" w:rsidP="004430BD">
      <w:r>
        <w:t>The process of creating an abstraction of resources is performed locally to each network. The NRM offers the NSA part of or all the network resources it controls</w:t>
      </w:r>
      <w:r w:rsidR="000E3E23">
        <w:t xml:space="preserve"> based on local policy</w:t>
      </w:r>
      <w:r>
        <w:t>. The number of resources offered may be affected by either a human-intervened process carried out by the NRM administrator and the NSA operator or an automated discovery process conditioned by topology access policies.</w:t>
      </w:r>
    </w:p>
    <w:p w:rsidR="006116C3" w:rsidRDefault="006116C3" w:rsidP="00B02EBD"/>
    <w:p w:rsidR="007F7C82" w:rsidRDefault="007F7C82" w:rsidP="00B02EBD"/>
    <w:p w:rsidR="007F7C82" w:rsidRDefault="00CA585F" w:rsidP="00B02EBD">
      <w:pPr>
        <w:pStyle w:val="Heading2"/>
      </w:pPr>
      <w:bookmarkStart w:id="38" w:name="_Toc262032887"/>
      <w:r>
        <w:t>Describing network t</w:t>
      </w:r>
      <w:r w:rsidR="00AD2854" w:rsidRPr="00F5465B">
        <w:t>opolog</w:t>
      </w:r>
      <w:r>
        <w:t>ies</w:t>
      </w:r>
      <w:bookmarkEnd w:id="38"/>
    </w:p>
    <w:p w:rsidR="007F7C82" w:rsidRPr="00F5465B" w:rsidRDefault="007F7C82" w:rsidP="00B02EBD"/>
    <w:p w:rsidR="007F7C82" w:rsidRDefault="00AD2854" w:rsidP="00B02EBD">
      <w:r>
        <w:t xml:space="preserve">In order to develop and define network services – services that interact with and manipulate network resources - the NSI Architecture must posit a basic network model.– i.e. a minimal set of objects and rules that describe a simplified generic network. With regard to the NSI, we are most concerned with the </w:t>
      </w:r>
      <w:r w:rsidRPr="008B1058">
        <w:t>inter-domain</w:t>
      </w:r>
      <w:r>
        <w:t xml:space="preserve"> network </w:t>
      </w:r>
      <w:r w:rsidRPr="0049755F">
        <w:t>topology</w:t>
      </w:r>
      <w:r>
        <w:t xml:space="preserve">.  (see </w:t>
      </w:r>
      <w:r w:rsidR="000E7806">
        <w:fldChar w:fldCharType="begin"/>
      </w:r>
      <w:r>
        <w:instrText xml:space="preserve"> REF _Ref257045075 \h </w:instrText>
      </w:r>
      <w:r w:rsidR="000E7806">
        <w:fldChar w:fldCharType="separate"/>
      </w:r>
      <w:r w:rsidR="003218D9">
        <w:t xml:space="preserve">Figure </w:t>
      </w:r>
      <w:r w:rsidR="003218D9">
        <w:rPr>
          <w:noProof/>
        </w:rPr>
        <w:t>5</w:t>
      </w:r>
      <w:r w:rsidR="000E7806">
        <w:fldChar w:fldCharType="end"/>
      </w:r>
      <w:r>
        <w:t>)</w:t>
      </w:r>
    </w:p>
    <w:p w:rsidR="00B02EBD" w:rsidRDefault="00B02EBD" w:rsidP="00B02EBD">
      <w:pPr>
        <w:jc w:val="center"/>
        <w:rPr>
          <w:ins w:id="39" w:author="guy" w:date="2010-03-16T10:53:00Z"/>
        </w:rPr>
      </w:pPr>
    </w:p>
    <w:p w:rsidR="00B02EBD" w:rsidRDefault="004B13A7" w:rsidP="00B02EBD">
      <w:pPr>
        <w:keepNext/>
        <w:jc w:val="center"/>
      </w:pPr>
      <w:r w:rsidRPr="004B13A7">
        <w:rPr>
          <w:noProof/>
          <w:lang w:val="en-GB" w:eastAsia="en-GB"/>
        </w:rPr>
        <w:drawing>
          <wp:inline distT="0" distB="0" distL="0" distR="0">
            <wp:extent cx="3136900" cy="1987550"/>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82398" cy="3725489"/>
                      <a:chOff x="1505026" y="1846651"/>
                      <a:chExt cx="5982398" cy="3725489"/>
                    </a:xfrm>
                  </a:grpSpPr>
                  <a:grpSp>
                    <a:nvGrpSpPr>
                      <a:cNvPr id="60" name="Group 59"/>
                      <a:cNvGrpSpPr/>
                    </a:nvGrpSpPr>
                    <a:grpSpPr>
                      <a:xfrm>
                        <a:off x="1505026" y="1846651"/>
                        <a:ext cx="5982398" cy="3725489"/>
                        <a:chOff x="1505026" y="1846651"/>
                        <a:chExt cx="5982398" cy="3725489"/>
                      </a:xfrm>
                    </a:grpSpPr>
                    <a:grpSp>
                      <a:nvGrpSpPr>
                        <a:cNvPr id="3" name="Group 3"/>
                        <a:cNvGrpSpPr/>
                      </a:nvGrpSpPr>
                      <a:grpSpPr>
                        <a:xfrm>
                          <a:off x="1505027" y="1846647"/>
                          <a:ext cx="5982397" cy="3135349"/>
                          <a:chOff x="1714483" y="2714618"/>
                          <a:chExt cx="5982397" cy="3218907"/>
                        </a:xfrm>
                      </a:grpSpPr>
                      <a:grpSp>
                        <a:nvGrpSpPr>
                          <a:cNvPr id="6" name="Group 4"/>
                          <a:cNvGrpSpPr/>
                        </a:nvGrpSpPr>
                        <a:grpSpPr>
                          <a:xfrm>
                            <a:off x="1714483" y="2714618"/>
                            <a:ext cx="5982397" cy="3218907"/>
                            <a:chOff x="-355741" y="2993839"/>
                            <a:chExt cx="5982397" cy="3218907"/>
                          </a:xfrm>
                        </a:grpSpPr>
                        <a:grpSp>
                          <a:nvGrpSpPr>
                            <a:cNvPr id="8" name="Group 6"/>
                            <a:cNvGrpSpPr/>
                          </a:nvGrpSpPr>
                          <a:grpSpPr>
                            <a:xfrm>
                              <a:off x="-355741" y="2993839"/>
                              <a:ext cx="5390241" cy="3105164"/>
                              <a:chOff x="115319" y="3301352"/>
                              <a:chExt cx="7054426" cy="4065097"/>
                            </a:xfrm>
                          </a:grpSpPr>
                          <a:cxnSp>
                            <a:nvCxnSpPr>
                              <a:cNvPr id="12" name="Straight Connector 11"/>
                              <a:cNvCxnSpPr/>
                            </a:nvCxnSpPr>
                            <a:spPr>
                              <a:xfrm rot="10800000">
                                <a:off x="3937746" y="6062540"/>
                                <a:ext cx="716216" cy="3289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10800000">
                                <a:off x="6141095" y="4863594"/>
                                <a:ext cx="612431"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4" name="Straight Connector 13"/>
                              <a:cNvCxnSpPr>
                                <a:stCxn id="28" idx="5"/>
                                <a:endCxn id="29"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5" name="Straight Connector 14"/>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6" name="Straight Connector 15"/>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0" name="Group 18"/>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1" name="Group 19"/>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2" name="Group 20"/>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3" name="Group 21"/>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6" name="Oval 45"/>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47" name="Oval 46"/>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48" name="Oval 47"/>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5" name="Cube 22"/>
                              <a:cNvSpPr/>
                            </a:nvSpPr>
                            <a:spPr>
                              <a:xfrm>
                                <a:off x="6692397" y="4970856"/>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4" name="Cube 23"/>
                              <a:cNvSpPr/>
                            </a:nvSpPr>
                            <a:spPr>
                              <a:xfrm>
                                <a:off x="4415288" y="6152707"/>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5" name="Cube 24"/>
                              <a:cNvSpPr/>
                            </a:nvSpPr>
                            <a:spPr>
                              <a:xfrm>
                                <a:off x="115319" y="4518876"/>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Freeform 39"/>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1" name="Freeform 40"/>
                              <a:cNvSpPr/>
                            </a:nvSpPr>
                            <a:spPr>
                              <a:xfrm>
                                <a:off x="428422" y="4394476"/>
                                <a:ext cx="4253967" cy="200463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Cube 41"/>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3" name="Straight Connector 42"/>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4" name="Straight Connector 43"/>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5" name="Oval 44"/>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4"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9"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0"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11" name="TextBox 233"/>
                            <a:cNvSpPr txBox="1"/>
                          </a:nvSpPr>
                          <a:spPr>
                            <a:xfrm>
                              <a:off x="-217726" y="5865170"/>
                              <a:ext cx="3489097"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NSI </a:t>
                                </a:r>
                                <a:r>
                                  <a:rPr lang="en-US" sz="1600" dirty="0" smtClean="0"/>
                                  <a:t>Inter-Network Abstract </a:t>
                                </a:r>
                                <a:r>
                                  <a:rPr lang="en-US" sz="1600" dirty="0"/>
                                  <a:t>Topology</a:t>
                                </a:r>
                              </a:p>
                            </a:txBody>
                            <a:useSpRect/>
                          </a:txSp>
                        </a:sp>
                      </a:grpSp>
                      <a:sp>
                        <a:nvSpPr>
                          <a:cNvPr id="2" name="Oval 5"/>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58" name="Oval 57"/>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lc:lockedCanvas>
              </a:graphicData>
            </a:graphic>
          </wp:inline>
        </w:drawing>
      </w:r>
    </w:p>
    <w:p w:rsidR="00B02EBD" w:rsidRDefault="00AD2854" w:rsidP="00B02EBD">
      <w:pPr>
        <w:pStyle w:val="Caption"/>
        <w:jc w:val="center"/>
      </w:pPr>
      <w:bookmarkStart w:id="40" w:name="_Ref257045075"/>
      <w:r>
        <w:t xml:space="preserve">Figure </w:t>
      </w:r>
      <w:r w:rsidR="000E7806">
        <w:fldChar w:fldCharType="begin"/>
      </w:r>
      <w:r>
        <w:instrText xml:space="preserve"> SEQ Figure \* ARABIC </w:instrText>
      </w:r>
      <w:r w:rsidR="000E7806">
        <w:fldChar w:fldCharType="separate"/>
      </w:r>
      <w:r w:rsidR="003218D9">
        <w:rPr>
          <w:noProof/>
        </w:rPr>
        <w:t>5</w:t>
      </w:r>
      <w:r w:rsidR="000E7806">
        <w:fldChar w:fldCharType="end"/>
      </w:r>
      <w:bookmarkEnd w:id="40"/>
      <w:r>
        <w:t>: Inter-Domain Topology</w:t>
      </w:r>
    </w:p>
    <w:p w:rsidR="007F7C82" w:rsidRDefault="007F7C82" w:rsidP="00B02EBD"/>
    <w:p w:rsidR="00AE6468" w:rsidRDefault="00CA585F" w:rsidP="00B02EBD">
      <w:r>
        <w:t xml:space="preserve">The NSI works with </w:t>
      </w:r>
      <w:r w:rsidR="00AD2854">
        <w:t>an abstracted</w:t>
      </w:r>
      <w:r>
        <w:t xml:space="preserve"> topology.  That is, it only knows of</w:t>
      </w:r>
      <w:r w:rsidR="00AD2854">
        <w:t xml:space="preserve"> logical attributes of the network </w:t>
      </w:r>
      <w:r w:rsidR="00B73E93">
        <w:t>rather than just</w:t>
      </w:r>
      <w:r w:rsidR="00AD2854">
        <w:t xml:space="preserve"> the nominal physical arrangement of the hardware.   These attributes include representations of administrative boundaries and/or logical relationships such as federations of networks.  The primary purpose of the NSI topology model is to describe how </w:t>
      </w:r>
      <w:r w:rsidR="00AD2854" w:rsidRPr="00AE6468">
        <w:t>Networks</w:t>
      </w:r>
      <w:r w:rsidR="00AD2854">
        <w:t xml:space="preserve"> are interconnected. </w:t>
      </w:r>
    </w:p>
    <w:p w:rsidR="00AE6468" w:rsidRDefault="00AE6468" w:rsidP="00B02EBD"/>
    <w:p w:rsidR="00B02EBD" w:rsidRDefault="00AD2854" w:rsidP="00B02EBD">
      <w:r>
        <w:t xml:space="preserve">The NSI Architecture </w:t>
      </w:r>
      <w:r w:rsidR="006A6837">
        <w:t>assigns</w:t>
      </w:r>
      <w:r>
        <w:t xml:space="preserve"> the management of low level Transport Plane components to an NSA function called the Network Resource Manager (NRM).  The NSA is responsible for the high level interactions between Networks via the NSI Protocol.  The NRM is shown as the green part of the NSA in </w:t>
      </w:r>
      <w:r w:rsidR="000E7806">
        <w:fldChar w:fldCharType="begin"/>
      </w:r>
      <w:r>
        <w:instrText xml:space="preserve"> REF _Ref257045131 \h </w:instrText>
      </w:r>
      <w:r w:rsidR="000E7806">
        <w:fldChar w:fldCharType="separate"/>
      </w:r>
      <w:r w:rsidR="003218D9">
        <w:t xml:space="preserve">Figure </w:t>
      </w:r>
      <w:r w:rsidR="003218D9">
        <w:rPr>
          <w:noProof/>
        </w:rPr>
        <w:t>6</w:t>
      </w:r>
      <w:r w:rsidR="000E7806">
        <w:fldChar w:fldCharType="end"/>
      </w:r>
      <w:r>
        <w:t>.</w:t>
      </w:r>
    </w:p>
    <w:p w:rsidR="00AE6468" w:rsidRDefault="00AE6468"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B02EBD" w:rsidRDefault="00E53629" w:rsidP="00B02EBD">
      <w:pPr>
        <w:keepNext/>
        <w:jc w:val="center"/>
      </w:pPr>
      <w:r w:rsidRPr="00E53629">
        <w:rPr>
          <w:noProof/>
          <w:lang w:val="en-GB" w:eastAsia="en-GB"/>
        </w:rPr>
        <w:drawing>
          <wp:inline distT="0" distB="0" distL="0" distR="0">
            <wp:extent cx="3124200" cy="256222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53003" cy="4302392"/>
                      <a:chOff x="4092631" y="1598566"/>
                      <a:chExt cx="4753003" cy="4302392"/>
                    </a:xfrm>
                  </a:grpSpPr>
                  <a:grpSp>
                    <a:nvGrpSpPr>
                      <a:cNvPr id="124" name="Group 123"/>
                      <a:cNvGrpSpPr/>
                    </a:nvGrpSpPr>
                    <a:grpSpPr>
                      <a:xfrm>
                        <a:off x="4092631" y="1598566"/>
                        <a:ext cx="4753003" cy="4302392"/>
                        <a:chOff x="4092631" y="1581752"/>
                        <a:chExt cx="5214960" cy="4877440"/>
                      </a:xfrm>
                    </a:grpSpPr>
                    <a:grpSp>
                      <a:nvGrpSpPr>
                        <a:cNvPr id="3" name="Group 112"/>
                        <a:cNvGrpSpPr/>
                      </a:nvGrpSpPr>
                      <a:grpSpPr>
                        <a:xfrm>
                          <a:off x="4092631" y="3461796"/>
                          <a:ext cx="5214960" cy="2997396"/>
                          <a:chOff x="7446466" y="4910895"/>
                          <a:chExt cx="1413243" cy="669075"/>
                        </a:xfrm>
                      </a:grpSpPr>
                      <a:sp>
                        <a:nvSpPr>
                          <a:cNvPr id="115" name="Oval 114"/>
                          <a:cNvSpPr/>
                        </a:nvSpPr>
                        <a:spPr>
                          <a:xfrm>
                            <a:off x="7446466" y="4999506"/>
                            <a:ext cx="1413243" cy="438399"/>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6" name="Oval 115"/>
                          <a:cNvSpPr/>
                        </a:nvSpPr>
                        <a:spPr>
                          <a:xfrm>
                            <a:off x="7640141" y="4910895"/>
                            <a:ext cx="665056" cy="669075"/>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8" name="Oval 117"/>
                          <a:cNvSpPr/>
                        </a:nvSpPr>
                        <a:spPr>
                          <a:xfrm>
                            <a:off x="8055800" y="4910895"/>
                            <a:ext cx="665056" cy="669075"/>
                          </a:xfrm>
                          <a:prstGeom prst="ellipse">
                            <a:avLst/>
                          </a:prstGeom>
                          <a:solidFill>
                            <a:schemeClr val="accent6">
                              <a:lumMod val="60000"/>
                              <a:lumOff val="40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4" name="Group 78"/>
                        <a:cNvGrpSpPr/>
                      </a:nvGrpSpPr>
                      <a:grpSpPr>
                        <a:xfrm>
                          <a:off x="6107237" y="4191639"/>
                          <a:ext cx="3036763" cy="1709320"/>
                          <a:chOff x="7446466" y="4910895"/>
                          <a:chExt cx="1413243" cy="669075"/>
                        </a:xfrm>
                      </a:grpSpPr>
                      <a:sp>
                        <a:nvSpPr>
                          <a:cNvPr id="42" name="Oval 41"/>
                          <a:cNvSpPr/>
                        </a:nvSpPr>
                        <a:spPr>
                          <a:xfrm>
                            <a:off x="7446466" y="4999506"/>
                            <a:ext cx="1413243" cy="438399"/>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3" name="Oval 42"/>
                          <a:cNvSpPr/>
                        </a:nvSpPr>
                        <a:spPr>
                          <a:xfrm>
                            <a:off x="7640141" y="4910895"/>
                            <a:ext cx="665056" cy="669075"/>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Oval 43"/>
                          <a:cNvSpPr/>
                        </a:nvSpPr>
                        <a:spPr>
                          <a:xfrm>
                            <a:off x="8055800" y="4910895"/>
                            <a:ext cx="665056" cy="669075"/>
                          </a:xfrm>
                          <a:prstGeom prst="ellipse">
                            <a:avLst/>
                          </a:prstGeom>
                          <a:solidFill>
                            <a:schemeClr val="accent6">
                              <a:lumMod val="75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5" name="Group 98"/>
                        <a:cNvGrpSpPr/>
                      </a:nvGrpSpPr>
                      <a:grpSpPr>
                        <a:xfrm>
                          <a:off x="6480649" y="4732837"/>
                          <a:ext cx="1071536" cy="563218"/>
                          <a:chOff x="6659917" y="5069740"/>
                          <a:chExt cx="1413243" cy="669075"/>
                        </a:xfrm>
                      </a:grpSpPr>
                      <a:sp>
                        <a:nvSpPr>
                          <a:cNvPr id="100" name="Oval 99"/>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1" name="Oval 100"/>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2" name="Oval 101"/>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6" name="Group 102"/>
                        <a:cNvGrpSpPr/>
                      </a:nvGrpSpPr>
                      <a:grpSpPr>
                        <a:xfrm>
                          <a:off x="7719993" y="4732837"/>
                          <a:ext cx="1071536" cy="563218"/>
                          <a:chOff x="6659917" y="5069740"/>
                          <a:chExt cx="1413243" cy="669075"/>
                        </a:xfrm>
                      </a:grpSpPr>
                      <a:sp>
                        <a:nvSpPr>
                          <a:cNvPr id="104" name="Oval 103"/>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5" name="Oval 104"/>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6" name="Oval 105"/>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sp>
                      <a:nvSpPr>
                        <a:cNvPr id="31" name="Oval 30"/>
                        <a:cNvSpPr/>
                      </a:nvSpPr>
                      <a:spPr>
                        <a:xfrm>
                          <a:off x="6323246" y="1776932"/>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8" name="Group 14"/>
                        <a:cNvGrpSpPr/>
                      </a:nvGrpSpPr>
                      <a:grpSpPr>
                        <a:xfrm flipH="1">
                          <a:off x="6323254" y="2139175"/>
                          <a:ext cx="378659" cy="489318"/>
                          <a:chOff x="4121357" y="2831355"/>
                          <a:chExt cx="612504" cy="1242607"/>
                        </a:xfrm>
                      </a:grpSpPr>
                      <a:sp>
                        <a:nvSpPr>
                          <a:cNvPr id="38" name="Freeform 3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9" name="Freeform 3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9" name="Group 14"/>
                        <a:cNvGrpSpPr/>
                      </a:nvGrpSpPr>
                      <a:grpSpPr>
                        <a:xfrm rot="18314677" flipH="1">
                          <a:off x="6960724" y="2664375"/>
                          <a:ext cx="178424" cy="895306"/>
                          <a:chOff x="4121357" y="2831355"/>
                          <a:chExt cx="612504" cy="1242607"/>
                        </a:xfrm>
                      </a:grpSpPr>
                      <a:sp>
                        <a:nvSpPr>
                          <a:cNvPr id="54" name="Freeform 5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5" name="Freeform 5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0" name="Group 14"/>
                        <a:cNvGrpSpPr/>
                      </a:nvGrpSpPr>
                      <a:grpSpPr>
                        <a:xfrm rot="3285323">
                          <a:off x="5878541" y="2651158"/>
                          <a:ext cx="178424" cy="895306"/>
                          <a:chOff x="4121357" y="2831355"/>
                          <a:chExt cx="612504" cy="1242607"/>
                        </a:xfrm>
                      </a:grpSpPr>
                      <a:sp>
                        <a:nvSpPr>
                          <a:cNvPr id="58" name="Freeform 5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9" name="Freeform 5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63" name="Oval 62"/>
                        <a:cNvSpPr/>
                      </a:nvSpPr>
                      <a:spPr>
                        <a:xfrm>
                          <a:off x="5251711" y="3270346"/>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12" name="Group 14"/>
                        <a:cNvGrpSpPr/>
                      </a:nvGrpSpPr>
                      <a:grpSpPr>
                        <a:xfrm rot="2276524">
                          <a:off x="7146654" y="3473526"/>
                          <a:ext cx="280978" cy="706383"/>
                          <a:chOff x="4121357" y="2831355"/>
                          <a:chExt cx="612504" cy="1242607"/>
                        </a:xfrm>
                      </a:grpSpPr>
                      <a:sp>
                        <a:nvSpPr>
                          <a:cNvPr id="74" name="Freeform 7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75" name="Freeform 7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3" name="Group 79"/>
                        <a:cNvGrpSpPr/>
                      </a:nvGrpSpPr>
                      <a:grpSpPr>
                        <a:xfrm>
                          <a:off x="4872485" y="3951314"/>
                          <a:ext cx="1071536" cy="563218"/>
                          <a:chOff x="6659917" y="5069740"/>
                          <a:chExt cx="1413243" cy="669075"/>
                        </a:xfrm>
                      </a:grpSpPr>
                      <a:sp>
                        <a:nvSpPr>
                          <a:cNvPr id="81" name="Oval 80"/>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2" name="Oval 81"/>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3" name="Oval 82"/>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14" name="Group 14"/>
                        <a:cNvGrpSpPr/>
                      </a:nvGrpSpPr>
                      <a:grpSpPr>
                        <a:xfrm rot="19323476" flipH="1">
                          <a:off x="7787313" y="3473525"/>
                          <a:ext cx="280978" cy="706383"/>
                          <a:chOff x="4121357" y="2831355"/>
                          <a:chExt cx="612504" cy="1242607"/>
                        </a:xfrm>
                      </a:grpSpPr>
                      <a:sp>
                        <a:nvSpPr>
                          <a:cNvPr id="97" name="Freeform 96"/>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98" name="Freeform 97"/>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cxnSp>
                      <a:nvCxnSpPr>
                        <a:cNvPr id="108" name="Straight Connector 107"/>
                        <a:cNvCxnSpPr/>
                      </a:nvCxnSpPr>
                      <a:spPr>
                        <a:xfrm rot="10800000">
                          <a:off x="6125073" y="2367854"/>
                          <a:ext cx="724203" cy="1588"/>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09" name="TextBox 108"/>
                        <a:cNvSpPr txBox="1"/>
                      </a:nvSpPr>
                      <a:spPr>
                        <a:xfrm>
                          <a:off x="7082567" y="2653670"/>
                          <a:ext cx="1099430" cy="31402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b="1">
                                <a:solidFill>
                                  <a:srgbClr val="0000FF"/>
                                </a:solidFill>
                              </a:rPr>
                              <a:t>NSI protocol</a:t>
                            </a:r>
                          </a:p>
                        </a:txBody>
                        <a:useSpRect/>
                      </a:txSp>
                    </a:sp>
                    <a:cxnSp>
                      <a:nvCxnSpPr>
                        <a:cNvPr id="114" name="Straight Connector 113"/>
                        <a:cNvCxnSpPr/>
                      </a:nvCxnSpPr>
                      <a:spPr>
                        <a:xfrm rot="16200000" flipV="1">
                          <a:off x="5743355" y="2957362"/>
                          <a:ext cx="447990" cy="315446"/>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7" name="Straight Connector 116"/>
                        <a:cNvCxnSpPr/>
                      </a:nvCxnSpPr>
                      <a:spPr>
                        <a:xfrm rot="10800000">
                          <a:off x="7015557" y="3672318"/>
                          <a:ext cx="431886" cy="3617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9" name="Straight Connector 118"/>
                        <a:cNvCxnSpPr/>
                      </a:nvCxnSpPr>
                      <a:spPr>
                        <a:xfrm rot="10800000" flipV="1">
                          <a:off x="7719993" y="3722479"/>
                          <a:ext cx="430487" cy="32094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23" name="Straight Connector 122"/>
                        <a:cNvCxnSpPr/>
                      </a:nvCxnSpPr>
                      <a:spPr>
                        <a:xfrm rot="5400000">
                          <a:off x="6820935" y="2916031"/>
                          <a:ext cx="437014" cy="3606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25" name="Cube 124"/>
                        <a:cNvSpPr/>
                      </a:nvSpPr>
                      <a:spPr bwMode="auto">
                        <a:xfrm>
                          <a:off x="5244945" y="4097653"/>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26" name="Oval 125"/>
                        <a:cNvSpPr/>
                      </a:nvSpPr>
                      <a:spPr>
                        <a:xfrm>
                          <a:off x="8055271"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7" name="Oval 126"/>
                        <a:cNvSpPr/>
                      </a:nvSpPr>
                      <a:spPr>
                        <a:xfrm>
                          <a:off x="6827123"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8" name="Oval 127"/>
                        <a:cNvSpPr/>
                      </a:nvSpPr>
                      <a:spPr>
                        <a:xfrm>
                          <a:off x="7411410" y="3262086"/>
                          <a:ext cx="376865" cy="362243"/>
                        </a:xfrm>
                        <a:prstGeom prst="ellipse">
                          <a:avLst/>
                        </a:prstGeom>
                        <a:solidFill>
                          <a:srgbClr val="FF0000"/>
                        </a:soli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25" name="Group 152"/>
                        <a:cNvGrpSpPr/>
                      </a:nvGrpSpPr>
                      <a:grpSpPr>
                        <a:xfrm>
                          <a:off x="8212206" y="4415446"/>
                          <a:ext cx="61044" cy="468407"/>
                          <a:chOff x="8371092" y="2767619"/>
                          <a:chExt cx="122088" cy="904699"/>
                        </a:xfrm>
                      </a:grpSpPr>
                      <a:cxnSp>
                        <a:nvCxnSpPr>
                          <a:cNvPr id="154" name="Straight Connector 153"/>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5" name="Straight Connector 154"/>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6" name="Straight Connector 155"/>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7" name="Straight Connector 156"/>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8" name="Straight Connector 157"/>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grpSp>
                      <a:nvGrpSpPr>
                        <a:cNvPr id="26" name="Group 164"/>
                        <a:cNvGrpSpPr/>
                      </a:nvGrpSpPr>
                      <a:grpSpPr>
                        <a:xfrm>
                          <a:off x="6985034" y="4394934"/>
                          <a:ext cx="61044" cy="468407"/>
                          <a:chOff x="8371092" y="2767619"/>
                          <a:chExt cx="122088" cy="904699"/>
                        </a:xfrm>
                      </a:grpSpPr>
                      <a:cxnSp>
                        <a:nvCxnSpPr>
                          <a:cNvPr id="166" name="Straight Connector 165"/>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7" name="Straight Connector 166"/>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8" name="Straight Connector 167"/>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9" name="Straight Connector 168"/>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70" name="Straight Connector 169"/>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71" name="Cube 170"/>
                        <a:cNvSpPr/>
                      </a:nvSpPr>
                      <a:spPr bwMode="auto">
                        <a:xfrm>
                          <a:off x="8092453"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3" name="Cube 172"/>
                        <a:cNvSpPr/>
                      </a:nvSpPr>
                      <a:spPr bwMode="auto">
                        <a:xfrm>
                          <a:off x="6859091"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4" name="TextBox 173"/>
                        <a:cNvSpPr txBox="1"/>
                      </a:nvSpPr>
                      <a:spPr>
                        <a:xfrm>
                          <a:off x="5265033" y="3277130"/>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75" name="TextBox 174"/>
                        <a:cNvSpPr txBox="1"/>
                      </a:nvSpPr>
                      <a:spPr>
                        <a:xfrm>
                          <a:off x="8093507" y="4029828"/>
                          <a:ext cx="33862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76" name="TextBox 175"/>
                        <a:cNvSpPr txBox="1"/>
                      </a:nvSpPr>
                      <a:spPr>
                        <a:xfrm>
                          <a:off x="7411409" y="3245325"/>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C</a:t>
                            </a:r>
                          </a:p>
                        </a:txBody>
                        <a:useSpRect/>
                      </a:txSp>
                    </a:sp>
                    <a:sp>
                      <a:nvSpPr>
                        <a:cNvPr id="177" name="TextBox 176"/>
                        <a:cNvSpPr txBox="1"/>
                      </a:nvSpPr>
                      <a:spPr>
                        <a:xfrm>
                          <a:off x="6827123" y="4046280"/>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83" name="TextBox 182"/>
                        <a:cNvSpPr txBox="1"/>
                      </a:nvSpPr>
                      <a:spPr>
                        <a:xfrm>
                          <a:off x="7096077" y="4883856"/>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20" name="TextBox 119"/>
                        <a:cNvSpPr txBox="1"/>
                      </a:nvSpPr>
                      <a:spPr>
                        <a:xfrm>
                          <a:off x="8331335" y="4807421"/>
                          <a:ext cx="51429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21" name="TextBox 120"/>
                        <a:cNvSpPr txBox="1"/>
                      </a:nvSpPr>
                      <a:spPr>
                        <a:xfrm>
                          <a:off x="7061652" y="5353352"/>
                          <a:ext cx="137048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Network C</a:t>
                            </a:r>
                          </a:p>
                        </a:txBody>
                        <a:useSpRect/>
                      </a:txSp>
                    </a:sp>
                    <a:sp>
                      <a:nvSpPr>
                        <a:cNvPr id="122" name="TextBox 121"/>
                        <a:cNvSpPr txBox="1"/>
                      </a:nvSpPr>
                      <a:spPr>
                        <a:xfrm>
                          <a:off x="5019331" y="5722684"/>
                          <a:ext cx="1647305"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Network B</a:t>
                            </a:r>
                          </a:p>
                        </a:txBody>
                        <a:useSpRect/>
                      </a:txSp>
                    </a:sp>
                    <a:grpSp>
                      <a:nvGrpSpPr>
                        <a:cNvPr id="37" name="Group 123"/>
                        <a:cNvGrpSpPr/>
                      </a:nvGrpSpPr>
                      <a:grpSpPr>
                        <a:xfrm>
                          <a:off x="5334489" y="3632587"/>
                          <a:ext cx="61044" cy="468407"/>
                          <a:chOff x="8371092" y="2767619"/>
                          <a:chExt cx="122088" cy="904699"/>
                        </a:xfrm>
                      </a:grpSpPr>
                      <a:cxnSp>
                        <a:nvCxnSpPr>
                          <a:cNvPr id="130" name="Straight Connector 129"/>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4" name="Straight Connector 133"/>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5" name="Straight Connector 134"/>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6" name="Straight Connector 135"/>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9" name="Straight Connector 138"/>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12" name="Oval 111"/>
                        <a:cNvSpPr/>
                      </a:nvSpPr>
                      <a:spPr>
                        <a:xfrm>
                          <a:off x="6323246" y="2628493"/>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0" name="TextBox 109"/>
                        <a:cNvSpPr txBox="1"/>
                      </a:nvSpPr>
                      <a:spPr>
                        <a:xfrm>
                          <a:off x="6340602" y="2592517"/>
                          <a:ext cx="39219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B</a:t>
                            </a:r>
                          </a:p>
                        </a:txBody>
                        <a:useSpRect/>
                      </a:txSp>
                    </a:sp>
                    <a:sp>
                      <a:nvSpPr>
                        <a:cNvPr id="140" name="TextBox 139"/>
                        <a:cNvSpPr txBox="1"/>
                      </a:nvSpPr>
                      <a:spPr>
                        <a:xfrm>
                          <a:off x="5523584" y="4038788"/>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13" name="TextBox 112"/>
                        <a:cNvSpPr txBox="1"/>
                      </a:nvSpPr>
                      <a:spPr>
                        <a:xfrm>
                          <a:off x="6827123" y="1581752"/>
                          <a:ext cx="1989059" cy="104674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a:t>Request Processing</a:t>
                            </a:r>
                          </a:p>
                          <a:p>
                            <a:pPr algn="ctr"/>
                            <a:r>
                              <a:rPr lang="en-US"/>
                              <a:t>Tree</a:t>
                            </a:r>
                          </a:p>
                        </a:txBody>
                        <a:useSpRect/>
                      </a:txSp>
                    </a:sp>
                  </a:grpSp>
                </lc:lockedCanvas>
              </a:graphicData>
            </a:graphic>
          </wp:inline>
        </w:drawing>
      </w:r>
    </w:p>
    <w:p w:rsidR="00B02EBD" w:rsidRDefault="00AD2854" w:rsidP="00B02EBD">
      <w:pPr>
        <w:pStyle w:val="Caption"/>
        <w:jc w:val="center"/>
      </w:pPr>
      <w:bookmarkStart w:id="41" w:name="_Ref257045131"/>
      <w:r>
        <w:t xml:space="preserve">Figure </w:t>
      </w:r>
      <w:r w:rsidR="000E7806">
        <w:fldChar w:fldCharType="begin"/>
      </w:r>
      <w:r>
        <w:instrText xml:space="preserve"> SEQ Figure \* ARABIC </w:instrText>
      </w:r>
      <w:r w:rsidR="000E7806">
        <w:fldChar w:fldCharType="separate"/>
      </w:r>
      <w:r w:rsidR="003218D9">
        <w:rPr>
          <w:noProof/>
        </w:rPr>
        <w:t>6</w:t>
      </w:r>
      <w:r w:rsidR="000E7806">
        <w:fldChar w:fldCharType="end"/>
      </w:r>
      <w:bookmarkEnd w:id="41"/>
      <w:r>
        <w:t xml:space="preserve">: </w:t>
      </w:r>
      <w:r w:rsidR="00AE6468">
        <w:t>NSA connectivity and Network connectivity are independent</w:t>
      </w:r>
    </w:p>
    <w:p w:rsidR="00B02EBD" w:rsidRDefault="00B02EBD" w:rsidP="00B02EBD"/>
    <w:p w:rsidR="00B02EBD" w:rsidRPr="004430BD" w:rsidRDefault="006A6837" w:rsidP="00B02EBD">
      <w:r>
        <w:t>T</w:t>
      </w:r>
      <w:r w:rsidR="00C1122E">
        <w:t xml:space="preserve">here are two levels of topology recognized by the NSI Architecture: the inter-domain topology which is concerned with describing the global topology of Networks, and the intra-domain topology concerned with the transport resources within the Network.  </w:t>
      </w:r>
      <w:r w:rsidR="00B73E93">
        <w:t>The formal representation of</w:t>
      </w:r>
      <w:r w:rsidR="00AB7E9E">
        <w:t xml:space="preserve"> Network-internal</w:t>
      </w:r>
      <w:r w:rsidR="00B73E93">
        <w:t xml:space="preserve"> topology is out of scope for the NSI</w:t>
      </w:r>
      <w:r w:rsidR="00AB7E9E" w:rsidRPr="004430BD">
        <w:t>.</w:t>
      </w:r>
      <w:r w:rsidR="004430BD" w:rsidRPr="004430BD">
        <w:t xml:space="preserve">  </w:t>
      </w:r>
      <w:r w:rsidR="00AB7E9E" w:rsidRPr="004430BD">
        <w:t xml:space="preserve">  However, the inter-Network</w:t>
      </w:r>
      <w:r w:rsidR="00B73E93" w:rsidRPr="004430BD">
        <w:t xml:space="preserve"> topology plays an important role defining how the NSI service plane interacts to establish global service reach.  </w:t>
      </w:r>
      <w:r w:rsidR="004430BD">
        <w:t xml:space="preserve"> Therefore, we discuss topology here in order to define key concepts that the NSI relies upon to function.  </w:t>
      </w:r>
    </w:p>
    <w:p w:rsidR="007F7C82" w:rsidRDefault="007F7C82" w:rsidP="00B02EBD"/>
    <w:p w:rsidR="007F7C82" w:rsidRDefault="00AD2854" w:rsidP="00B02EBD">
      <w:r>
        <w:t xml:space="preserve">NSI supports </w:t>
      </w:r>
      <w:r w:rsidR="00070CCB">
        <w:t>the administrative grouping of T</w:t>
      </w:r>
      <w:r>
        <w:t xml:space="preserve">ransport </w:t>
      </w:r>
      <w:r w:rsidR="00070CCB">
        <w:t>Plane</w:t>
      </w:r>
      <w:r>
        <w:t xml:space="preserve"> resources into a single topology object called a </w:t>
      </w:r>
      <w:r w:rsidRPr="00AE6468">
        <w:t>Network</w:t>
      </w:r>
      <w:r>
        <w:t xml:space="preserve">.  </w:t>
      </w:r>
      <w:r w:rsidR="00AB7E9E">
        <w:t xml:space="preserve">At the transport plane, </w:t>
      </w:r>
      <w:r>
        <w:t xml:space="preserve">Networks interconnect with other Networks via edge constructs called </w:t>
      </w:r>
      <w:r w:rsidRPr="00AE6468">
        <w:t>Ports</w:t>
      </w:r>
      <w:r>
        <w:t xml:space="preserve">, as in the NML Node.   However, at the NSI </w:t>
      </w:r>
      <w:r w:rsidR="00AB7E9E">
        <w:t>inter-N</w:t>
      </w:r>
      <w:r>
        <w:t>etwork level</w:t>
      </w:r>
      <w:r w:rsidR="00AB7E9E">
        <w:t>, these</w:t>
      </w:r>
      <w:r>
        <w:t xml:space="preserve"> are logical constructs and may not have a direct physical analog in the transport plane. </w:t>
      </w:r>
      <w:r w:rsidR="00E53629">
        <w:t xml:space="preserve"> </w:t>
      </w:r>
      <w:r>
        <w:t>N</w:t>
      </w:r>
      <w:r w:rsidR="00B73E93">
        <w:t>SI</w:t>
      </w:r>
      <w:r>
        <w:t xml:space="preserve"> Ports differentiate inter-domain transport links originating or terminating in a particular Network.  It is the responsibility of the </w:t>
      </w:r>
      <w:r w:rsidR="00AB7E9E">
        <w:t xml:space="preserve">NSAs </w:t>
      </w:r>
      <w:r>
        <w:t>to define a valid mapping function to relate the inter-</w:t>
      </w:r>
      <w:r w:rsidR="00AB7E9E">
        <w:t>N</w:t>
      </w:r>
      <w:r>
        <w:t xml:space="preserve">etwork relationships to the actual transport devices.  </w:t>
      </w:r>
    </w:p>
    <w:p w:rsidR="007F7C82" w:rsidRDefault="007F7C82" w:rsidP="00B02EBD"/>
    <w:p w:rsidR="00B73E93" w:rsidRDefault="00AD2854" w:rsidP="00B73E93">
      <w:r>
        <w:t xml:space="preserve">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w:t>
      </w:r>
      <w:r w:rsidR="00E53629">
        <w:t>implementation</w:t>
      </w:r>
      <w:r>
        <w:t xml:space="preserve"> for a particular deployment will all</w:t>
      </w:r>
      <w:r w:rsidR="00B73E93">
        <w:t>ow</w:t>
      </w:r>
      <w:r>
        <w:t xml:space="preserve"> Path</w:t>
      </w:r>
      <w:r w:rsidR="00E53629">
        <w:t>f</w:t>
      </w:r>
      <w:r>
        <w:t>inders to inexpensively compute coarse grained path(s) between any pair of networks</w:t>
      </w:r>
      <w:r w:rsidR="00B73E93">
        <w:t xml:space="preserve">.  </w:t>
      </w:r>
      <w:r>
        <w:t xml:space="preserve"> </w:t>
      </w:r>
      <w:r w:rsidR="00B73E93">
        <w:t>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4430BD" w:rsidRDefault="004430BD" w:rsidP="00B73E93"/>
    <w:p w:rsidR="004430BD" w:rsidRPr="008B1D65" w:rsidRDefault="004430BD" w:rsidP="004430BD">
      <w:r>
        <w:t>An important aspect of this topology discussion is to note that there are two levels of pathfinding recognized by the NSI Architecture: the inter-domain pathfinding which is concerned with choosing a coarse Path across the global topology of Networks, and the intra-domain pathfinding concerned with the transport resources within the Network,  Pathfinding algorithms and processes are generally speaking out-of-scope for NSI,  However, since processes such as Connection Request processing necessarily involves and depends upon network selection, path finding is often referred to in order to obtain a path or information about a path.  The upper level NSI coarse grained path selection does not skip the low level path planning and reservation phases, but it effectively prunes the search space early in the process to produce a “good bet” path that has a high likelihood of success.</w:t>
      </w:r>
    </w:p>
    <w:p w:rsidR="004430BD" w:rsidRDefault="004430BD" w:rsidP="00B73E93"/>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42" w:name="_Toc256089649"/>
      <w:bookmarkStart w:id="43" w:name="_Toc256089650"/>
      <w:bookmarkStart w:id="44" w:name="_Toc256089701"/>
      <w:bookmarkStart w:id="45" w:name="_Toc256089651"/>
      <w:bookmarkStart w:id="46" w:name="_Toc256089652"/>
      <w:bookmarkStart w:id="47" w:name="_Toc256089703"/>
      <w:bookmarkStart w:id="48" w:name="_Toc256089653"/>
      <w:bookmarkStart w:id="49" w:name="_Toc256089654"/>
      <w:bookmarkStart w:id="50" w:name="_Toc256089705"/>
      <w:bookmarkStart w:id="51" w:name="_Toc256089655"/>
      <w:bookmarkStart w:id="52" w:name="_Toc256089656"/>
      <w:bookmarkStart w:id="53" w:name="_Toc256089707"/>
      <w:bookmarkStart w:id="54" w:name="_Toc256089657"/>
      <w:bookmarkStart w:id="55" w:name="_Toc256089658"/>
      <w:bookmarkStart w:id="56" w:name="_Toc256089709"/>
      <w:bookmarkStart w:id="57" w:name="_Toc256089659"/>
      <w:bookmarkStart w:id="58" w:name="_Toc256089660"/>
      <w:bookmarkStart w:id="59" w:name="_Toc256089711"/>
      <w:bookmarkStart w:id="60" w:name="_Toc256089661"/>
      <w:bookmarkStart w:id="61" w:name="_Toc256089662"/>
      <w:bookmarkStart w:id="62" w:name="_Toc256089713"/>
      <w:bookmarkStart w:id="63" w:name="_Toc256089663"/>
      <w:bookmarkStart w:id="64" w:name="_Toc256089664"/>
      <w:bookmarkStart w:id="65" w:name="_Toc25608971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7F7C82" w:rsidRDefault="00AD2854" w:rsidP="00B02EBD">
      <w:pPr>
        <w:pStyle w:val="Heading2"/>
      </w:pPr>
      <w:bookmarkStart w:id="66" w:name="_Toc256089666"/>
      <w:bookmarkStart w:id="67" w:name="_Toc262032888"/>
      <w:bookmarkEnd w:id="66"/>
      <w:r w:rsidRPr="00BB6F9A">
        <w:t>Service Termination Points</w:t>
      </w:r>
      <w:bookmarkEnd w:id="67"/>
    </w:p>
    <w:p w:rsidR="00C54D21" w:rsidRDefault="00C54D21" w:rsidP="00C54D21">
      <w:pPr>
        <w:pStyle w:val="nobreak"/>
      </w:pPr>
    </w:p>
    <w:p w:rsidR="00C54D21" w:rsidRDefault="00C54D21" w:rsidP="00C54D21">
      <w:r>
        <w:t>•          STP is a concatenation point of two intra-network connections of different networks.</w:t>
      </w:r>
    </w:p>
    <w:p w:rsidR="00C54D21" w:rsidRDefault="00C54D21" w:rsidP="00C54D21">
      <w:r>
        <w:t>•          An STP is dynamically generated when an inter network connection over the STP is instantiated.</w:t>
      </w:r>
    </w:p>
    <w:p w:rsidR="00C54D21" w:rsidRDefault="00C54D21" w:rsidP="00C54D21">
      <w:r>
        <w:t>•          STP may have properties such as a framing, bandwidth and a VLAN id. Some of these properties may reflect the requirements specified in the service definition.</w:t>
      </w:r>
    </w:p>
    <w:p w:rsidR="00C54D21" w:rsidRDefault="00C54D21" w:rsidP="00C54D21">
      <w:r>
        <w:t>•          Labeling (cf. fiber id, wavelength, VLAN id) and aggregation (cf. an STP may be provisioned by aggregating multiple switch ports) can be modeled as a property of STP.</w:t>
      </w:r>
    </w:p>
    <w:p w:rsidR="00C54D21" w:rsidRDefault="00C54D21" w:rsidP="00C54D21">
      <w:r>
        <w:t>•          Two adjacent networks agree on the STP capability between the two networks in advance. The STP capability is the information of possible STPs which can be instantiated between them. Constraints are also included in the information.</w:t>
      </w:r>
    </w:p>
    <w:p w:rsidR="00C54D21" w:rsidRDefault="00C54D21" w:rsidP="00C54D21">
      <w:r>
        <w:t>•          STP capability can be:</w:t>
      </w:r>
    </w:p>
    <w:p w:rsidR="00C54D21" w:rsidRDefault="00C54D21" w:rsidP="00C54D21">
      <w:r>
        <w:t>•          List of possible STP instances.</w:t>
      </w:r>
    </w:p>
    <w:p w:rsidR="00C54D21" w:rsidRDefault="00C54D21" w:rsidP="00C54D21">
      <w:r>
        <w:t>•          More flexible representation like wildcard and constraints. For example, if there are 10 links (1, 2, 3, …, 10)and any two of these links can be aggregated, there are 90 possible STP instances (1-2, 1-3, …, 9-10). A wildcard like representation may be better than listing up all of such STPs.</w:t>
      </w:r>
    </w:p>
    <w:p w:rsidR="00C54D21" w:rsidRDefault="00C54D21" w:rsidP="00C54D21">
      <w:r>
        <w:t>•          STP capability is advertised (following given policies) for path finding.</w:t>
      </w:r>
    </w:p>
    <w:p w:rsidR="00C54D21" w:rsidRDefault="00C54D21" w:rsidP="00C54D21">
      <w:r>
        <w:t>•          Each networks keeps calendar of reservation,.</w:t>
      </w:r>
    </w:p>
    <w:p w:rsidR="00C54D21" w:rsidRDefault="00C54D21" w:rsidP="00C54D21">
      <w:r>
        <w:t>•          To instantiate an inter-network connection, the requester NSA requests STPs with the same representation to the adjacent networks.</w:t>
      </w:r>
    </w:p>
    <w:p w:rsidR="00C54D21" w:rsidRDefault="00C54D21" w:rsidP="00C54D21">
      <w:r>
        <w:t>•          Assume there are two networks, X and Y, and possible STP instances between X and Y are: v1, v2, v3 and v4. This information is advertised by X and Y in advance.</w:t>
      </w:r>
    </w:p>
    <w:p w:rsidR="00C54D21" w:rsidRDefault="00C54D21" w:rsidP="00C54D21">
      <w:r>
        <w:t>•          To request an inter-network connection, the requester NSA requests</w:t>
      </w:r>
    </w:p>
    <w:p w:rsidR="00C54D21" w:rsidRDefault="00C54D21" w:rsidP="00C54D21">
      <w:r>
        <w:t>•          To network X: connection between somewhere to to_Y:v1</w:t>
      </w:r>
    </w:p>
    <w:p w:rsidR="00C54D21" w:rsidRDefault="00C54D21" w:rsidP="00C54D21">
      <w:r>
        <w:t>•          To network Y: connection between to_X:v1 to somewhere.</w:t>
      </w:r>
    </w:p>
    <w:p w:rsidR="00C54D21" w:rsidRDefault="00C54D21" w:rsidP="00C54D21">
      <w:r>
        <w:t>•          Each network looks up its own calendar and check availability of v1. The availability may be different by the networks.</w:t>
      </w:r>
    </w:p>
    <w:p w:rsidR="00C54D21" w:rsidRDefault="00C54D21" w:rsidP="00C54D21">
      <w:r>
        <w:t>•          When the above intra-network connections are instantiated, they are inherently connected.</w:t>
      </w:r>
    </w:p>
    <w:p w:rsidR="00C54D21" w:rsidRDefault="00C54D21" w:rsidP="00C54D21"/>
    <w:p w:rsidR="00C54D21" w:rsidRPr="00C54D21" w:rsidRDefault="00C54D21" w:rsidP="00C54D21"/>
    <w:p w:rsidR="007F7C82" w:rsidRDefault="007F7C82" w:rsidP="00B02EBD"/>
    <w:p w:rsidR="007F7C82" w:rsidRDefault="00AD2854" w:rsidP="00B02EBD">
      <w:r>
        <w:t xml:space="preserve">The NSI Architecture </w:t>
      </w:r>
      <w:r w:rsidRPr="00F5465B">
        <w:t xml:space="preserve">adopts a generalized notion of </w:t>
      </w:r>
      <w:r>
        <w:t xml:space="preserve">a </w:t>
      </w:r>
      <w:r w:rsidR="00D720C7" w:rsidRPr="00D720C7">
        <w:t>Service Termination Point</w:t>
      </w:r>
      <w:r>
        <w:t xml:space="preserve"> (STP).  An STP names a topological location that acts as the junction between the start (or ingress) of a Connection and the access link that presents the user data to the connection.  A similar junction terminates the connection and is likewise identified by another STP.  STPs are an important abstraction:  In NSI, they are uni-directional constructs, </w:t>
      </w:r>
      <w:r w:rsidR="00A25EC6">
        <w:t>typically</w:t>
      </w:r>
      <w:r>
        <w:t xml:space="preserve"> associated with Ports in the topology. Whether an STP functions as an ingress point or an egress point is defined by the flow polarity of the associated Port, and which side of the junction is the user side, and which side is the network side.  It follows then, that since both sides of the STP junction are exactly the same, if a connection could be terminated on one side, then another connection could be originate</w:t>
      </w:r>
      <w:r w:rsidR="00FB3C5A">
        <w:t>d on the other.  The STP can in fact</w:t>
      </w:r>
      <w:r>
        <w:t xml:space="preserve"> function as both an ingress point for one connection and an egress point for another connection – simultaneously.  Two such connections that share a single STP are said to be </w:t>
      </w:r>
      <w:r w:rsidR="00D720C7" w:rsidRPr="00D720C7">
        <w:t>concatenated</w:t>
      </w:r>
      <w:r>
        <w:t>.   Two concatenated connections appear as a single end-to-end transport plane data path to the user payload data.  This double-duty application of an STP allows an STP to also be specified as an intermediate transit-point of a path or connection, i.e a point through which the connection must pass.</w:t>
      </w:r>
    </w:p>
    <w:p w:rsidR="007F7C82" w:rsidRPr="003E7AB9" w:rsidRDefault="007F7C82" w:rsidP="00B02EBD"/>
    <w:p w:rsidR="007F7C82" w:rsidRDefault="00AD2854" w:rsidP="00B02EBD">
      <w:r>
        <w:t xml:space="preserve">As </w:t>
      </w:r>
      <w:r w:rsidR="00A25EC6">
        <w:t>alluded</w:t>
      </w:r>
      <w:r>
        <w:t xml:space="preserve"> to above, this definition of a Service Termination Point correlates </w:t>
      </w:r>
      <w:r w:rsidR="00FB3C5A">
        <w:t>well</w:t>
      </w:r>
      <w:r>
        <w:t xml:space="preserve"> with the topological definition of the Port object presented earlier.  The Port’s unidirectional nature and bi-connectivity (support for an input connection and an output connection) make it the appropriate topological object to use in mapping connection</w:t>
      </w:r>
      <w:r w:rsidR="00FB3C5A">
        <w:t xml:space="preserve">s across the transport plane. </w:t>
      </w:r>
      <w:r>
        <w:t xml:space="preserve">  </w:t>
      </w:r>
      <w:r w:rsidR="00A4559B">
        <w:t>And in fact, the most common use of STPs is in path specifications where they do map to Port objects.  However, the STP construct and the Port object are not strictly synonymous.</w:t>
      </w:r>
    </w:p>
    <w:p w:rsidR="00FB3C5A" w:rsidRDefault="00FB3C5A" w:rsidP="00B02EBD"/>
    <w:p w:rsidR="007F7C82" w:rsidRDefault="00AD2854" w:rsidP="00B02EBD">
      <w:r>
        <w:t>These abstracted properties of Connections, and STPs are discussed in greater detail later in this document in conjunction with the Connection Service specification.</w:t>
      </w:r>
    </w:p>
    <w:p w:rsidR="007F7C82" w:rsidRPr="003E7AB9" w:rsidRDefault="007F7C82" w:rsidP="00B02EBD"/>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7F7C82" w:rsidRDefault="00AD2854" w:rsidP="00B02EBD">
      <w:r>
        <w:t>It is important to note that the NSI inter-</w:t>
      </w:r>
      <w:r w:rsidR="00A25EC6">
        <w:t>network</w:t>
      </w:r>
      <w:r>
        <w:t xml:space="preserve"> topology model is </w:t>
      </w:r>
      <w:r w:rsidR="00A4559B">
        <w:t>neither</w:t>
      </w:r>
      <w:r>
        <w:t xml:space="preserve"> a standard nor does it imply that an NSI implementation must adopt specifically such a topology</w:t>
      </w:r>
      <w:r w:rsidR="00A25EC6">
        <w:t xml:space="preserve"> database</w:t>
      </w:r>
      <w:r>
        <w:t xml:space="preserve"> in the code.   The NSI topology model is simply an abstraction that allows this specification to describe the architecture</w:t>
      </w:r>
      <w:r w:rsidR="00A25EC6">
        <w:t>,</w:t>
      </w:r>
      <w:r>
        <w:t xml:space="preserve"> the set of objects, agents, and algorithms</w:t>
      </w:r>
      <w:r w:rsidR="00A25EC6">
        <w:t xml:space="preserve"> that</w:t>
      </w:r>
      <w:r>
        <w:t xml:space="preserve"> the NSI requires to function fully</w:t>
      </w:r>
      <w:r w:rsidR="00A25EC6">
        <w:t xml:space="preserve">. </w:t>
      </w:r>
      <w:r w:rsidRPr="00F5465B">
        <w:t>The NSI relies on “network” domains (simi</w:t>
      </w:r>
      <w:r>
        <w:t>lar to BGP Autonomous Systems) to</w:t>
      </w:r>
      <w:r w:rsidRPr="00F5465B">
        <w:t xml:space="preserve"> hide and/or summarize network </w:t>
      </w:r>
      <w:r>
        <w:t xml:space="preserve">topology </w:t>
      </w:r>
      <w:r w:rsidRPr="00F5465B">
        <w:t xml:space="preserve">information.   </w:t>
      </w:r>
      <w:r>
        <w:t xml:space="preserve">The NSI Architecture defines a Network as the set of network resources under management of a particular NSA.  This NSA is then “authoritative” for all resources that report up to it – i.e. no other agent (NSI or otherwise) is allowed to manage any of the resources delegate to this NSA, and all requests for NSI resources in this network must be submitted to the local NSA.  The local NSA will dissect the request and forward subparts to the underlying Resource Managers.  </w:t>
      </w:r>
    </w:p>
    <w:p w:rsidR="007F7C82" w:rsidRDefault="007F7C82" w:rsidP="00B02EBD"/>
    <w:p w:rsidR="007F7C82" w:rsidRDefault="00AD2854" w:rsidP="00B02EBD">
      <w:r>
        <w:t>The NSI specification also allows for federations of Networks.  For instance, an arbitrary set of Networks may band together under NSI rules and peer exclusively with a single parent “Federation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742C20" w:rsidRDefault="00742C20" w:rsidP="00B02EBD"/>
    <w:p w:rsidR="007F7C82" w:rsidRDefault="00AD2854" w:rsidP="00B02EBD">
      <w:pPr>
        <w:pStyle w:val="Heading1"/>
      </w:pPr>
      <w:bookmarkStart w:id="68" w:name="_Toc262032889"/>
      <w:r w:rsidRPr="00BC3D8B">
        <w:t>The NSI Services</w:t>
      </w:r>
      <w:bookmarkEnd w:id="68"/>
    </w:p>
    <w:p w:rsidR="007F7C82" w:rsidRDefault="007F7C82" w:rsidP="00B02EBD"/>
    <w:p w:rsidR="007F7C82" w:rsidRDefault="00AD2854" w:rsidP="00B02EBD">
      <w:r>
        <w:t>The NSI Protocol is designed to mediate trust sessions and deliver messages between many NSA based services.</w:t>
      </w:r>
      <w:r w:rsidR="001950D0">
        <w:t xml:space="preserve"> </w:t>
      </w:r>
      <w:r>
        <w:t xml:space="preserve"> NSI </w:t>
      </w:r>
      <w:r w:rsidR="001950D0">
        <w:t>v</w:t>
      </w:r>
      <w:r>
        <w:t>1.0 stipulates a single NSI Service:  The NSI Connection Service</w:t>
      </w:r>
      <w:r w:rsidR="001950D0">
        <w:t>, this</w:t>
      </w:r>
      <w:r>
        <w:t xml:space="preserve"> is described below.</w:t>
      </w:r>
    </w:p>
    <w:p w:rsidR="007F7C82" w:rsidRDefault="007F7C82" w:rsidP="00B02EBD"/>
    <w:p w:rsidR="007F7C82" w:rsidRDefault="00AD2854" w:rsidP="00B02EBD">
      <w:pPr>
        <w:pStyle w:val="Heading2"/>
      </w:pPr>
      <w:bookmarkStart w:id="69" w:name="_Toc262032890"/>
      <w:r>
        <w:t>NSI Connection Service</w:t>
      </w:r>
      <w:bookmarkEnd w:id="69"/>
    </w:p>
    <w:p w:rsidR="007F7C82" w:rsidRDefault="007F7C82" w:rsidP="00B02EBD"/>
    <w:p w:rsidR="007F7C82" w:rsidRDefault="00AD2854" w:rsidP="00B02EBD">
      <w:pPr>
        <w:pStyle w:val="Heading3"/>
      </w:pPr>
      <w:bookmarkStart w:id="70" w:name="_Toc262032891"/>
      <w:r>
        <w:t>Connection service concepts</w:t>
      </w:r>
      <w:bookmarkEnd w:id="70"/>
    </w:p>
    <w:p w:rsidR="007F7C82" w:rsidRDefault="00AD2854" w:rsidP="00B02EBD">
      <w:r>
        <w:t xml:space="preserve">The NSI </w:t>
      </w:r>
      <w:r w:rsidR="00D720C7" w:rsidRPr="00D720C7">
        <w:t>Connection Service</w:t>
      </w:r>
      <w:r>
        <w:t xml:space="preserve"> is the Network </w:t>
      </w:r>
      <w:r w:rsidR="001950D0">
        <w:t>S</w:t>
      </w:r>
      <w:r>
        <w:t xml:space="preserve">ervice that manages Connections.   </w:t>
      </w:r>
    </w:p>
    <w:p w:rsidR="007F7C82" w:rsidRDefault="007F7C82" w:rsidP="00B02EBD"/>
    <w:p w:rsidR="007F7C82" w:rsidRDefault="00AD2854" w:rsidP="00B02EBD">
      <w:r>
        <w:t xml:space="preserve">There is a growing requirement to integrate customized networks resources into existing grid resources pools and applications.  The ability to manage network connections effectively and easily by the grid community is perhaps the most pressing driver for the OGF NSI specification effort.  This particular requirement has had a significant influence on design decisions and prioritization of capabilities incorporated into the NSI Architecture. </w:t>
      </w:r>
    </w:p>
    <w:p w:rsidR="007F7C82" w:rsidRDefault="007F7C82" w:rsidP="00B02EBD"/>
    <w:p w:rsidR="00A4559B" w:rsidRDefault="00AD2854" w:rsidP="00B02EBD">
      <w:r>
        <w:t>The NSI Connection Service reserves, schedules, and instantiates Connection</w:t>
      </w:r>
      <w:r w:rsidR="00A4559B">
        <w:t xml:space="preserve"> instances.  Only </w:t>
      </w:r>
      <w:r w:rsidR="00A4559B" w:rsidRPr="00CB199E">
        <w:t xml:space="preserve">single channel, unidirectional, point-to-point </w:t>
      </w:r>
      <w:r w:rsidR="00A4559B">
        <w:t xml:space="preserve">connections are supported in v1.0.  Where bi-directional connectivity is required, two separate service requests may be submitted by the requester. </w:t>
      </w:r>
      <w:del w:id="71" w:author="guy" w:date="2010-04-06T14:56:00Z">
        <w:r w:rsidR="00A4559B" w:rsidDel="00AA7892">
          <w:delText xml:space="preserve"> </w:delText>
        </w:r>
      </w:del>
    </w:p>
    <w:p w:rsidR="00A4559B" w:rsidRDefault="00A4559B" w:rsidP="00B02EBD"/>
    <w:p w:rsidR="007F7C82" w:rsidRDefault="00AA7892" w:rsidP="00B02EBD">
      <w:r>
        <w:t>The</w:t>
      </w:r>
      <w:r w:rsidR="00AD2854">
        <w:t xml:space="preserve"> NSI Connection Service </w:t>
      </w:r>
      <w:r w:rsidR="00B255A1">
        <w:t xml:space="preserve">is designed to create Connections that support </w:t>
      </w:r>
      <w:r w:rsidR="00AD2854">
        <w:t xml:space="preserve">a high capacity, highly asymmetric data flow such as occur in large file transfers or real-time streaming of digital media content.   </w:t>
      </w:r>
      <w:r w:rsidR="00B255A1">
        <w:t xml:space="preserve">.  </w:t>
      </w:r>
    </w:p>
    <w:p w:rsidR="007F7C82" w:rsidRDefault="007F7C82" w:rsidP="00B02EBD"/>
    <w:p w:rsidR="00B73E93" w:rsidRDefault="00B72CCC">
      <w:pPr>
        <w:jc w:val="center"/>
      </w:pPr>
      <w:r w:rsidRPr="00B72CCC">
        <w:rPr>
          <w:noProof/>
          <w:lang w:val="en-GB" w:eastAsia="en-GB"/>
        </w:rPr>
        <w:drawing>
          <wp:inline distT="0" distB="0" distL="0" distR="0">
            <wp:extent cx="3644900" cy="139065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3238" cy="1896085"/>
                      <a:chOff x="2180381" y="2139776"/>
                      <a:chExt cx="4783238" cy="1896085"/>
                    </a:xfrm>
                  </a:grpSpPr>
                  <a:grpSp>
                    <a:nvGrpSpPr>
                      <a:cNvPr id="33" name="Group 32"/>
                      <a:cNvGrpSpPr/>
                    </a:nvGrpSpPr>
                    <a:grpSpPr>
                      <a:xfrm>
                        <a:off x="2180381" y="2139776"/>
                        <a:ext cx="4783238" cy="1896085"/>
                        <a:chOff x="2256156" y="1626285"/>
                        <a:chExt cx="4783238" cy="1896085"/>
                      </a:xfrm>
                    </a:grpSpPr>
                    <a:cxnSp>
                      <a:nvCxnSpPr>
                        <a:cNvPr id="35" name="Straight Connector 34"/>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7" name="Straight Connector 36"/>
                        <a:cNvCxnSpPr/>
                      </a:nvCxnSpPr>
                      <a:spPr>
                        <a:xfrm flipV="1">
                          <a:off x="3497946" y="2459569"/>
                          <a:ext cx="2278613" cy="4232"/>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6200000" flipH="1">
                          <a:off x="5326816" y="2799243"/>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rot="16200000" flipH="1">
                          <a:off x="3086097" y="2794386"/>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40" name="Isosceles Triangle 39"/>
                        <a:cNvSpPr>
                          <a:spLocks noChangeAspect="1"/>
                        </a:cNvSpPr>
                      </a:nvSpPr>
                      <a:spPr>
                        <a:xfrm rot="5400000">
                          <a:off x="3469768" y="2313301"/>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1" name="Left Brace 40"/>
                        <a:cNvSpPr/>
                      </a:nvSpPr>
                      <a:spPr>
                        <a:xfrm rot="16200000">
                          <a:off x="2980699" y="2292538"/>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Left Brace 41"/>
                        <a:cNvSpPr/>
                      </a:nvSpPr>
                      <a:spPr>
                        <a:xfrm rot="16200000">
                          <a:off x="6144756" y="2288301"/>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Isosceles Triangle 42"/>
                        <a:cNvSpPr>
                          <a:spLocks noChangeAspect="1"/>
                        </a:cNvSpPr>
                      </a:nvSpPr>
                      <a:spPr>
                        <a:xfrm rot="5400000">
                          <a:off x="5691971" y="2317484"/>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Left Brace 43"/>
                        <a:cNvSpPr/>
                      </a:nvSpPr>
                      <a:spPr>
                        <a:xfrm rot="16200000">
                          <a:off x="4560950" y="1794295"/>
                          <a:ext cx="203200" cy="2228019"/>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5" name="TextBox 70"/>
                        <a:cNvSpPr txBox="1"/>
                      </a:nvSpPr>
                      <a:spPr>
                        <a:xfrm>
                          <a:off x="2494789" y="1639716"/>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a:t>
                            </a:r>
                          </a:p>
                          <a:p>
                            <a:pPr algn="ctr"/>
                            <a:r>
                              <a:rPr lang="en-US" sz="1400"/>
                              <a:t>Service Termination Point </a:t>
                            </a:r>
                          </a:p>
                          <a:p>
                            <a:pPr algn="ctr"/>
                            <a:r>
                              <a:rPr lang="en-US" sz="1400"/>
                              <a:t>“A”</a:t>
                            </a:r>
                          </a:p>
                        </a:txBody>
                        <a:useSpRect/>
                      </a:txSp>
                    </a:sp>
                    <a:sp>
                      <a:nvSpPr>
                        <a:cNvPr id="46" name="TextBox 71"/>
                        <a:cNvSpPr txBox="1"/>
                      </a:nvSpPr>
                      <a:spPr>
                        <a:xfrm>
                          <a:off x="4824444" y="1626285"/>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a:t>
                            </a:r>
                          </a:p>
                          <a:p>
                            <a:pPr algn="ctr"/>
                            <a:r>
                              <a:rPr lang="en-US" sz="1400"/>
                              <a:t>Service Termination Point </a:t>
                            </a:r>
                          </a:p>
                          <a:p>
                            <a:pPr algn="ctr"/>
                            <a:r>
                              <a:rPr lang="en-US" sz="1400"/>
                              <a:t>“Z”</a:t>
                            </a:r>
                          </a:p>
                        </a:txBody>
                        <a:useSpRect/>
                      </a:txSp>
                    </a:sp>
                    <a:sp>
                      <a:nvSpPr>
                        <a:cNvPr id="47" name="TextBox 72"/>
                        <a:cNvSpPr txBox="1"/>
                      </a:nvSpPr>
                      <a:spPr>
                        <a:xfrm>
                          <a:off x="3957874" y="3009905"/>
                          <a:ext cx="144729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section</a:t>
                            </a:r>
                          </a:p>
                        </a:txBody>
                        <a:useSpRect/>
                      </a:txSp>
                    </a:sp>
                    <a:sp>
                      <a:nvSpPr>
                        <a:cNvPr id="48" name="TextBox 74"/>
                        <a:cNvSpPr txBox="1"/>
                      </a:nvSpPr>
                      <a:spPr>
                        <a:xfrm>
                          <a:off x="5804160" y="2779811"/>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49" name="TextBox 75"/>
                        <a:cNvSpPr txBox="1"/>
                      </a:nvSpPr>
                      <a:spPr>
                        <a:xfrm>
                          <a:off x="2313306" y="2806704"/>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50" name="TextBox 87"/>
                        <a:cNvSpPr txBox="1"/>
                      </a:nvSpPr>
                      <a:spPr>
                        <a:xfrm>
                          <a:off x="5761117" y="2990222"/>
                          <a:ext cx="12782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Framing </a:t>
                            </a:r>
                          </a:p>
                        </a:txBody>
                        <a:useSpRect/>
                      </a:txSp>
                    </a:sp>
                    <a:sp>
                      <a:nvSpPr>
                        <a:cNvPr id="51" name="TextBox 88"/>
                        <a:cNvSpPr txBox="1"/>
                      </a:nvSpPr>
                      <a:spPr>
                        <a:xfrm>
                          <a:off x="3957874" y="3214593"/>
                          <a:ext cx="14859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framing</a:t>
                            </a:r>
                          </a:p>
                        </a:txBody>
                        <a:useSpRect/>
                      </a:txSp>
                    </a:sp>
                    <a:sp>
                      <a:nvSpPr>
                        <a:cNvPr id="52" name="TextBox 90"/>
                        <a:cNvSpPr txBox="1"/>
                      </a:nvSpPr>
                      <a:spPr>
                        <a:xfrm>
                          <a:off x="2256156" y="3009904"/>
                          <a:ext cx="13301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Framing</a:t>
                            </a:r>
                          </a:p>
                        </a:txBody>
                        <a:useSpRect/>
                      </a:txSp>
                    </a:sp>
                  </a:grpSp>
                </lc:lockedCanvas>
              </a:graphicData>
            </a:graphic>
          </wp:inline>
        </w:drawing>
      </w:r>
    </w:p>
    <w:p w:rsidR="00B72CCC" w:rsidRDefault="00B72CCC" w:rsidP="00B72CCC">
      <w:pPr>
        <w:pStyle w:val="Caption"/>
        <w:jc w:val="center"/>
      </w:pPr>
      <w:bookmarkStart w:id="72" w:name="_Ref257734973"/>
      <w:r>
        <w:t xml:space="preserve">Figure </w:t>
      </w:r>
      <w:fldSimple w:instr=" SEQ Figure \* ARABIC ">
        <w:r w:rsidR="003218D9">
          <w:rPr>
            <w:noProof/>
          </w:rPr>
          <w:t>7</w:t>
        </w:r>
      </w:fldSimple>
      <w:bookmarkEnd w:id="72"/>
      <w:r>
        <w:t>: Anatomy of a Connection</w:t>
      </w:r>
    </w:p>
    <w:p w:rsidR="007F7C82" w:rsidRDefault="007F7C82" w:rsidP="00B02EBD"/>
    <w:p w:rsidR="007F7C82" w:rsidRDefault="00AD2854" w:rsidP="00B02EBD">
      <w:r>
        <w:t xml:space="preserve">As illustrated in </w:t>
      </w:r>
      <w:r w:rsidR="000E7806">
        <w:fldChar w:fldCharType="begin"/>
      </w:r>
      <w:r w:rsidR="00781521">
        <w:instrText xml:space="preserve"> REF _Ref257734973 \h </w:instrText>
      </w:r>
      <w:r w:rsidR="000E7806">
        <w:fldChar w:fldCharType="separate"/>
      </w:r>
      <w:r w:rsidR="003218D9">
        <w:t xml:space="preserve">Figure </w:t>
      </w:r>
      <w:r w:rsidR="003218D9">
        <w:rPr>
          <w:noProof/>
        </w:rPr>
        <w:t>7</w:t>
      </w:r>
      <w:r w:rsidR="000E7806">
        <w:fldChar w:fldCharType="end"/>
      </w:r>
      <w:r>
        <w:t xml:space="preserve">, the </w:t>
      </w:r>
      <w:r w:rsidR="00AA7892">
        <w:t>C</w:t>
      </w:r>
      <w:r>
        <w:t xml:space="preserve">onnection consists of three basic components: an ingress point where user data enters the connection, a transport section that carries the data across the network, and an egress point where user data exits the connection.   The network components that present the user data to the ingress point or carry the user data away from the egress point are </w:t>
      </w:r>
      <w:r w:rsidR="00781521">
        <w:t xml:space="preserve">the </w:t>
      </w:r>
      <w:r>
        <w:t>access sections</w:t>
      </w:r>
      <w:r w:rsidR="00781521">
        <w:t xml:space="preserve">.  </w:t>
      </w:r>
      <w:r>
        <w:t>The network infrastructure that carries user data from the ingress point through the network to the egress point is the transport section</w:t>
      </w:r>
      <w:r w:rsidR="006625EB">
        <w:t xml:space="preserve">.  </w:t>
      </w:r>
      <w:r>
        <w:t>The end of the transport section or the junction between the transport section and the access section is called the Service Termination Point (STP).</w:t>
      </w:r>
    </w:p>
    <w:p w:rsidR="007F7C82" w:rsidRDefault="007F7C82" w:rsidP="00B02EBD"/>
    <w:p w:rsidR="00B255A1" w:rsidRDefault="00AD2854" w:rsidP="00B02EBD">
      <w:r>
        <w:t xml:space="preserve">The user data (the “payload data”) is carried across each section of the network inside a “framing protocol”.  The framing protocol, </w:t>
      </w:r>
      <w:r w:rsidR="00550C6C">
        <w:t xml:space="preserve">provides the </w:t>
      </w:r>
      <w:r w:rsidR="006625EB">
        <w:t>necessary timing</w:t>
      </w:r>
      <w:r>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2C0CC8" w:rsidRDefault="002C0CC8" w:rsidP="00B02EBD"/>
    <w:p w:rsidR="002C0CC8" w:rsidRPr="002C0CC8" w:rsidRDefault="002C0CC8" w:rsidP="002C0CC8">
      <w:pPr>
        <w:pStyle w:val="ListParagraph"/>
        <w:numPr>
          <w:ilvl w:val="0"/>
          <w:numId w:val="42"/>
        </w:numPr>
      </w:pPr>
      <w:r>
        <w:rPr>
          <w:i/>
        </w:rPr>
        <w:t>T</w:t>
      </w:r>
      <w:r w:rsidRPr="002C0CC8">
        <w:rPr>
          <w:i/>
        </w:rPr>
        <w:t>he transport section may influence the service levels</w:t>
      </w:r>
      <w:r>
        <w:rPr>
          <w:i/>
        </w:rPr>
        <w:t xml:space="preserve"> as experienced by the payload data.</w:t>
      </w:r>
    </w:p>
    <w:p w:rsidR="002C0CC8" w:rsidRPr="00B91144" w:rsidRDefault="002C0CC8" w:rsidP="002C0CC8">
      <w:pPr>
        <w:pStyle w:val="ListParagraph"/>
        <w:numPr>
          <w:ilvl w:val="0"/>
          <w:numId w:val="42"/>
        </w:numPr>
      </w:pPr>
      <w:r>
        <w:rPr>
          <w:i/>
        </w:rPr>
        <w:t>Typically t</w:t>
      </w:r>
      <w:r w:rsidRPr="002C0CC8">
        <w:rPr>
          <w:i/>
        </w:rPr>
        <w:t xml:space="preserve">he Service Definition </w:t>
      </w:r>
      <w:r>
        <w:rPr>
          <w:i/>
        </w:rPr>
        <w:t xml:space="preserve">will </w:t>
      </w:r>
      <w:r w:rsidR="00B91144">
        <w:rPr>
          <w:i/>
        </w:rPr>
        <w:t xml:space="preserve">allow the Requestor to </w:t>
      </w:r>
      <w:r>
        <w:rPr>
          <w:i/>
        </w:rPr>
        <w:t>specify the payload transit service levels rather than the Network-interna</w:t>
      </w:r>
      <w:r w:rsidR="00B91144">
        <w:rPr>
          <w:i/>
        </w:rPr>
        <w:t>l</w:t>
      </w:r>
      <w:r>
        <w:rPr>
          <w:i/>
        </w:rPr>
        <w:t xml:space="preserve"> transport section protocols.</w:t>
      </w:r>
    </w:p>
    <w:p w:rsidR="00B91144" w:rsidRDefault="00B91144" w:rsidP="002C0CC8">
      <w:pPr>
        <w:pStyle w:val="ListParagraph"/>
        <w:numPr>
          <w:ilvl w:val="0"/>
          <w:numId w:val="42"/>
        </w:numPr>
      </w:pPr>
      <w:r>
        <w:rPr>
          <w:i/>
        </w:rPr>
        <w:t>It is the job of the local Network to decide how to fulfill these service levels by selecting the appropriate transport section protocol.</w:t>
      </w:r>
    </w:p>
    <w:p w:rsidR="007F7C82" w:rsidRDefault="007F7C82" w:rsidP="00B02EBD"/>
    <w:p w:rsidR="007F7C82" w:rsidRDefault="007F7C82" w:rsidP="00B02EBD"/>
    <w:p w:rsidR="007F7C82" w:rsidRDefault="00AD2854" w:rsidP="00B02EBD">
      <w:pPr>
        <w:pStyle w:val="Heading3"/>
      </w:pPr>
      <w:bookmarkStart w:id="73" w:name="_Toc262032892"/>
      <w:r w:rsidRPr="00897DAD">
        <w:t>Service Definition</w:t>
      </w:r>
      <w:r w:rsidR="003218D9">
        <w:t>s for Connection Services</w:t>
      </w:r>
      <w:bookmarkEnd w:id="73"/>
    </w:p>
    <w:p w:rsidR="007F7C82" w:rsidRDefault="007F7C82" w:rsidP="00B02EBD"/>
    <w:p w:rsidR="007F7C82" w:rsidRDefault="00AD2854" w:rsidP="00B02EBD">
      <w:r>
        <w:t xml:space="preserve">The Service Definition is a set of attributes that formally and explicitly define the complete scope of a service offering.   In particular, the NSI Connection Service uses the Service Definition as a baseline set of parameters to bound the scope of </w:t>
      </w:r>
      <w:r w:rsidR="00D87251">
        <w:t xml:space="preserve">the service </w:t>
      </w:r>
      <w:r>
        <w:t>that will be offered to requesters.</w:t>
      </w:r>
    </w:p>
    <w:p w:rsidR="007F7C82" w:rsidRDefault="007F7C82" w:rsidP="00B02EBD"/>
    <w:p w:rsidR="007F7C82" w:rsidRDefault="00AD2854" w:rsidP="00B02EBD">
      <w:r>
        <w:t xml:space="preserve">The Service Definition specifies the complete set of service parameters that define a </w:t>
      </w:r>
      <w:r w:rsidR="00157C3B">
        <w:t>service instance</w:t>
      </w:r>
      <w:r>
        <w:t>.  The</w:t>
      </w:r>
      <w:r w:rsidR="004E6B51">
        <w:t xml:space="preserve"> Service Definition </w:t>
      </w:r>
      <w:r w:rsidR="001C4181">
        <w:t xml:space="preserve">also </w:t>
      </w:r>
      <w:r w:rsidR="004E6B51">
        <w:t xml:space="preserve">describes the </w:t>
      </w:r>
      <w:r w:rsidR="00D720C7" w:rsidRPr="00D720C7">
        <w:rPr>
          <w:i/>
        </w:rPr>
        <w:t>range</w:t>
      </w:r>
      <w:r>
        <w:t xml:space="preserve"> of allowed values for each service parameter, and a default value can be specified.</w:t>
      </w:r>
      <w:r w:rsidR="004E6B51">
        <w:t xml:space="preserve">   </w:t>
      </w:r>
      <w:r w:rsidR="00B33689">
        <w:t xml:space="preserve">The parameters in the Service Definition form a kind of template that the </w:t>
      </w:r>
      <w:r w:rsidR="001C4181">
        <w:t xml:space="preserve">service </w:t>
      </w:r>
      <w:r w:rsidR="00B33689">
        <w:t>request must fill in.  I.e. A service request must</w:t>
      </w:r>
      <w:r w:rsidR="00445A11">
        <w:t xml:space="preserve"> fill in the template with an explicit </w:t>
      </w:r>
      <w:r w:rsidR="00B33689">
        <w:t>value</w:t>
      </w:r>
      <w:r w:rsidR="00445A11">
        <w:t xml:space="preserve"> - or a default value taken from the service definition </w:t>
      </w:r>
      <w:r w:rsidR="005221C1">
        <w:t>- for</w:t>
      </w:r>
      <w:r w:rsidR="00B33689">
        <w:t xml:space="preserve"> each parameter</w:t>
      </w:r>
      <w:r w:rsidR="001C4181">
        <w:t xml:space="preserve"> of the service it is requesting</w:t>
      </w:r>
      <w:r w:rsidR="00B33689">
        <w:t xml:space="preserve">. </w:t>
      </w:r>
      <w:r w:rsidR="001C4181">
        <w:t xml:space="preserve"> </w:t>
      </w:r>
      <w:r w:rsidR="00B33689">
        <w:t xml:space="preserve">A </w:t>
      </w:r>
      <w:r w:rsidR="001C4181">
        <w:t>service instance</w:t>
      </w:r>
      <w:r w:rsidR="005221C1">
        <w:t xml:space="preserve"> </w:t>
      </w:r>
      <w:r w:rsidR="001C4181">
        <w:t>is</w:t>
      </w:r>
      <w:r w:rsidR="00B33689">
        <w:t xml:space="preserve"> </w:t>
      </w:r>
      <w:r w:rsidR="00157C3B">
        <w:t>then t</w:t>
      </w:r>
      <w:r w:rsidR="001C4181">
        <w:t xml:space="preserve">he </w:t>
      </w:r>
      <w:r w:rsidR="00B33689">
        <w:t>service</w:t>
      </w:r>
      <w:r w:rsidR="001C4181">
        <w:t xml:space="preserve"> capability that results</w:t>
      </w:r>
      <w:r w:rsidR="00445A11">
        <w:t xml:space="preserve"> when all parameters of a service have been </w:t>
      </w:r>
      <w:r w:rsidR="00157C3B">
        <w:t>fully determined</w:t>
      </w:r>
      <w:r w:rsidR="004E6B51">
        <w:t>.</w:t>
      </w:r>
    </w:p>
    <w:p w:rsidR="007F7C82" w:rsidRDefault="007F7C82" w:rsidP="00B02EBD"/>
    <w:p w:rsidR="007F7C82" w:rsidRDefault="00AD2854" w:rsidP="00B02EBD">
      <w:r>
        <w:t>If a service request de</w:t>
      </w:r>
      <w:r w:rsidR="004E6B51">
        <w:t xml:space="preserve">scribes </w:t>
      </w:r>
      <w:r>
        <w:t xml:space="preserve">a service instance that lies within the bounds of the set of defined service parameters, then it forms a valid request. </w:t>
      </w:r>
      <w:r w:rsidR="00BF547B">
        <w:t xml:space="preserve"> </w:t>
      </w:r>
      <w:r>
        <w:t xml:space="preserve">Further, by merit of the </w:t>
      </w:r>
      <w:r w:rsidR="00B33689">
        <w:t xml:space="preserve">comprehensive </w:t>
      </w:r>
      <w:r>
        <w:t xml:space="preserve">service </w:t>
      </w:r>
      <w:r w:rsidR="00B33689">
        <w:t>parameters</w:t>
      </w:r>
      <w:r>
        <w:t xml:space="preserve"> </w:t>
      </w:r>
      <w:r w:rsidR="00B33689">
        <w:t xml:space="preserve">in the Service Definition, </w:t>
      </w:r>
      <w:r>
        <w:t xml:space="preserve">and the </w:t>
      </w:r>
      <w:r w:rsidR="00B33689">
        <w:t>instance specific parameters present in the</w:t>
      </w:r>
      <w:r>
        <w:t xml:space="preserve"> request, the bounds of th</w:t>
      </w:r>
      <w:r w:rsidR="00B33689">
        <w:t>e network</w:t>
      </w:r>
      <w:r>
        <w:t xml:space="preserve"> commitment are formal</w:t>
      </w:r>
      <w:r w:rsidR="00B33689">
        <w:t>ized</w:t>
      </w:r>
      <w:r>
        <w:t xml:space="preserve"> and explicit to both the requester and the provider.  This explicit</w:t>
      </w:r>
      <w:r w:rsidR="00445A11">
        <w:t xml:space="preserve">ly defined </w:t>
      </w:r>
      <w:r>
        <w:t>service commitment allows the user to verify the delivered service and determine if it is meeting the commitment.</w:t>
      </w:r>
      <w:r w:rsidR="00445A11">
        <w:t xml:space="preserve">  It also acts as objective </w:t>
      </w:r>
      <w:r w:rsidR="00915B36">
        <w:t xml:space="preserve">criteria for determining the </w:t>
      </w:r>
      <w:r w:rsidR="00445A11">
        <w:t xml:space="preserve">status </w:t>
      </w:r>
      <w:r w:rsidR="00915B36">
        <w:t xml:space="preserve">of a connection:  </w:t>
      </w:r>
      <w:r w:rsidR="00445A11">
        <w:t xml:space="preserve">“up and available” </w:t>
      </w:r>
      <w:r w:rsidR="00915B36">
        <w:t>meaning it is operating within the committed service levels, and “down” meaning the connection is not operating within the committed service level.</w:t>
      </w:r>
      <w:r w:rsidR="00445A11">
        <w:t xml:space="preserve"> </w:t>
      </w:r>
    </w:p>
    <w:p w:rsidR="007F7C82" w:rsidRDefault="007F7C82" w:rsidP="00B02EBD"/>
    <w:p w:rsidR="00B02EBD" w:rsidRDefault="00915B36">
      <w:r>
        <w:t>T</w:t>
      </w:r>
      <w:r w:rsidR="00AD2854">
        <w:t>he service definition provides a publicly available description of the service</w:t>
      </w:r>
      <w:r w:rsidR="001C4181">
        <w:t xml:space="preserve">, and should be made available in a native language document that the users </w:t>
      </w:r>
      <w:r w:rsidR="00BF547B">
        <w:t>can reference in developing or configuring their applications.</w:t>
      </w:r>
      <w:r w:rsidR="00AD2854">
        <w:t xml:space="preserve"> The users should consult this service definition in order to understand what service levels are available to them within a given service offering.   </w:t>
      </w:r>
    </w:p>
    <w:p w:rsidR="007F7C82" w:rsidRDefault="007F7C82" w:rsidP="00B02EBD"/>
    <w:p w:rsidR="007F7C82" w:rsidRDefault="00AD2854" w:rsidP="00B02EBD">
      <w:r>
        <w:t>It is important to stress one more aspect of a service definition</w:t>
      </w:r>
      <w:r w:rsidR="005221C1">
        <w:t>;</w:t>
      </w:r>
      <w:r>
        <w:t xml:space="preserve"> </w:t>
      </w:r>
      <w:r w:rsidR="005221C1">
        <w:t>i</w:t>
      </w:r>
      <w:r>
        <w:t>f a parameter is not identified within the service definition document, then the user can make no inference about its presence or value</w:t>
      </w:r>
      <w:r w:rsidR="00BF547B">
        <w:t xml:space="preserve"> in the service</w:t>
      </w:r>
      <w:r>
        <w:t xml:space="preserve">.   For instance, if a service definition has no jitter specifications, the user can make no predictions or assumptions about the jitter.  And the network has made no commitments regarding jitter.   A request on Monday might have excellent jitter characteristics, and the exact same request submitted Tuesday might have horrid jitter characteristics.  As long as the request constraints on both requests were met, these are – from a </w:t>
      </w:r>
      <w:r w:rsidR="00BF547B">
        <w:t xml:space="preserve">formal </w:t>
      </w:r>
      <w:r>
        <w:t xml:space="preserve">service perspective – properly performing and identical service instances.  </w:t>
      </w:r>
    </w:p>
    <w:p w:rsidR="007F7C82" w:rsidRDefault="007F7C82" w:rsidP="00B02EBD"/>
    <w:p w:rsidR="007F7C82" w:rsidRDefault="00AD2854" w:rsidP="00B02EBD">
      <w:r>
        <w:t xml:space="preserve">The converse is also true.  The network should be very careful about how it defines service parameters.   For instance, an Ethernet </w:t>
      </w:r>
      <w:r w:rsidR="005221C1">
        <w:t>service may</w:t>
      </w:r>
      <w:r>
        <w:t xml:space="preserve">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w:t>
      </w:r>
    </w:p>
    <w:p w:rsidR="007F7C82" w:rsidRDefault="007F7C82" w:rsidP="00B02EBD"/>
    <w:p w:rsidR="007F7C82" w:rsidRDefault="00AD2854" w:rsidP="00B02EBD">
      <w:r>
        <w:t xml:space="preserve">The Connection Service Definition and the Connection Service Request are tightly integrated.   </w:t>
      </w:r>
    </w:p>
    <w:p w:rsidR="007F7C82" w:rsidRDefault="007F7C82" w:rsidP="00B02EBD"/>
    <w:p w:rsidR="00890E4B" w:rsidRDefault="00890E4B" w:rsidP="00B02EBD"/>
    <w:p w:rsidR="00741060" w:rsidRDefault="00741060" w:rsidP="00741060">
      <w:pPr>
        <w:pStyle w:val="Heading3"/>
      </w:pPr>
      <w:bookmarkStart w:id="74" w:name="_Toc257738133"/>
      <w:bookmarkStart w:id="75" w:name="_Toc262032893"/>
      <w:r w:rsidRPr="00667BF1">
        <w:t xml:space="preserve">The Connection Service </w:t>
      </w:r>
      <w:r>
        <w:t>States</w:t>
      </w:r>
      <w:bookmarkEnd w:id="74"/>
      <w:bookmarkEnd w:id="75"/>
    </w:p>
    <w:p w:rsidR="00741060" w:rsidRPr="00667BF1" w:rsidRDefault="00741060" w:rsidP="00741060"/>
    <w:p w:rsidR="00741060" w:rsidRDefault="00741060" w:rsidP="00741060">
      <w:r>
        <w:t>The states of a connection relate to the life cycle of the connection.  In the NSI, a connection goes through five phases: Reserving, Scheduled, Provisioning, In-Service, Releasing.</w:t>
      </w:r>
    </w:p>
    <w:p w:rsidR="00741060" w:rsidRDefault="00741060" w:rsidP="00741060"/>
    <w:p w:rsidR="00741060" w:rsidRDefault="00741060" w:rsidP="00741060">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741060" w:rsidRDefault="00741060" w:rsidP="00741060"/>
    <w:p w:rsidR="00741060" w:rsidRDefault="00741060" w:rsidP="00741060">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741060" w:rsidRDefault="00741060" w:rsidP="00741060"/>
    <w:p w:rsidR="00741060" w:rsidRDefault="00741060" w:rsidP="00741060">
      <w:r>
        <w:t xml:space="preserve">Once provisioning is complete, the connection then moves into an “In-Service” state and the user are notified that the connection is ready for use.  The In-Service phase is where user data is allowed to transit the connection. </w:t>
      </w:r>
    </w:p>
    <w:p w:rsidR="00741060" w:rsidRDefault="00741060" w:rsidP="00741060"/>
    <w:p w:rsidR="00741060" w:rsidRDefault="00741060" w:rsidP="00741060">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w:t>
      </w:r>
      <w:r w:rsidR="00070CCB">
        <w:t>Service Plane</w:t>
      </w:r>
      <w:r>
        <w:t xml:space="preserve">.  </w:t>
      </w:r>
    </w:p>
    <w:p w:rsidR="007F7C82" w:rsidRDefault="007F7C82" w:rsidP="00B02EBD"/>
    <w:p w:rsidR="006863DA" w:rsidRDefault="0057324F" w:rsidP="006863DA">
      <w:pPr>
        <w:jc w:val="center"/>
      </w:pPr>
      <w:r w:rsidRPr="0057324F">
        <w:rPr>
          <w:noProof/>
          <w:lang w:val="en-GB" w:eastAsia="en-GB"/>
        </w:rPr>
        <w:drawing>
          <wp:inline distT="0" distB="0" distL="0" distR="0">
            <wp:extent cx="5486400" cy="1680503"/>
            <wp:effectExtent l="0" t="0" r="0" b="0"/>
            <wp:docPr id="20"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6863DA" w:rsidRDefault="006863DA" w:rsidP="006863DA">
      <w:pPr>
        <w:pStyle w:val="Caption"/>
        <w:jc w:val="center"/>
        <w:rPr>
          <w:ins w:id="76" w:author="guy" w:date="2010-03-29T16:03:00Z"/>
        </w:rPr>
      </w:pPr>
      <w:r>
        <w:t xml:space="preserve">Figure </w:t>
      </w:r>
      <w:fldSimple w:instr=" SEQ Figure \* ARABIC ">
        <w:r w:rsidR="003218D9">
          <w:rPr>
            <w:noProof/>
          </w:rPr>
          <w:t>8</w:t>
        </w:r>
      </w:fldSimple>
      <w:r>
        <w:t xml:space="preserve">: </w:t>
      </w:r>
      <w:r w:rsidR="004939E6">
        <w:t>Connection Lifecycle</w:t>
      </w:r>
    </w:p>
    <w:p w:rsidR="006863DA" w:rsidRDefault="006863DA" w:rsidP="00B02EBD"/>
    <w:p w:rsidR="00CA585F" w:rsidRPr="005C5122" w:rsidRDefault="00CA585F" w:rsidP="00CA585F">
      <w:pPr>
        <w:pStyle w:val="Heading3"/>
        <w:rPr>
          <w:rFonts w:eastAsia="MS Mincho"/>
        </w:rPr>
      </w:pPr>
      <w:bookmarkStart w:id="77" w:name="_Toc262032894"/>
      <w:r>
        <w:rPr>
          <w:rFonts w:eastAsia="MS Mincho"/>
        </w:rPr>
        <w:t xml:space="preserve">Connection </w:t>
      </w:r>
      <w:r w:rsidR="003218D9">
        <w:rPr>
          <w:rFonts w:eastAsia="MS Mincho"/>
        </w:rPr>
        <w:t>r</w:t>
      </w:r>
      <w:r>
        <w:rPr>
          <w:rFonts w:eastAsia="MS Mincho"/>
        </w:rPr>
        <w:t>eservation</w:t>
      </w:r>
      <w:r w:rsidR="003218D9">
        <w:rPr>
          <w:rFonts w:eastAsia="MS Mincho"/>
        </w:rPr>
        <w:t xml:space="preserve"> messages</w:t>
      </w:r>
      <w:bookmarkEnd w:id="77"/>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5729411" cy="328612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3" cstate="print"/>
                    <a:srcRect/>
                    <a:stretch>
                      <a:fillRect/>
                    </a:stretch>
                  </pic:blipFill>
                  <pic:spPr bwMode="auto">
                    <a:xfrm>
                      <a:off x="0" y="0"/>
                      <a:ext cx="5729411" cy="3286125"/>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fldSimple w:instr=" SEQ Figure \* ARABIC ">
        <w:r w:rsidR="003218D9">
          <w:rPr>
            <w:noProof/>
          </w:rPr>
          <w:t>9</w:t>
        </w:r>
      </w:fldSimple>
      <w:r>
        <w:t xml:space="preserve">: </w:t>
      </w:r>
      <w:r>
        <w:rPr>
          <w:rFonts w:hint="eastAsia"/>
          <w:lang w:eastAsia="ja-JP"/>
        </w:rPr>
        <w:t>Service instance lifecycle</w:t>
      </w:r>
      <w:r>
        <w:t>.</w:t>
      </w:r>
    </w:p>
    <w:p w:rsidR="00CA585F" w:rsidRDefault="00CA585F" w:rsidP="00CA585F">
      <w:pPr>
        <w:jc w:val="center"/>
        <w:rPr>
          <w:lang w:eastAsia="ja-JP"/>
        </w:rPr>
      </w:pPr>
    </w:p>
    <w:p w:rsidR="00CA585F" w:rsidRDefault="00CA585F" w:rsidP="00CA585F">
      <w:pPr>
        <w:rPr>
          <w:lang w:eastAsia="ja-JP"/>
        </w:rPr>
      </w:pPr>
      <w:r>
        <w:rPr>
          <w:lang w:eastAsia="ja-JP"/>
        </w:rPr>
        <w:t>The following phases (P) of the connection are identified:</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CA585F" w:rsidRDefault="00CA585F" w:rsidP="00CA585F">
      <w:pPr>
        <w:pStyle w:val="Heading3"/>
        <w:rPr>
          <w:rFonts w:eastAsia="MS Mincho"/>
        </w:rPr>
      </w:pPr>
      <w:bookmarkStart w:id="78" w:name="_Toc262032895"/>
      <w:r w:rsidRPr="00CA585F">
        <w:rPr>
          <w:rFonts w:eastAsia="MS Mincho"/>
        </w:rPr>
        <w:t>Connection service timing parameters</w:t>
      </w:r>
      <w:bookmarkEnd w:id="78"/>
    </w:p>
    <w:p w:rsidR="00CA585F" w:rsidRPr="00CA585F" w:rsidRDefault="00CA585F" w:rsidP="00CA585F">
      <w:pPr>
        <w:pStyle w:val="nobreak"/>
        <w:rPr>
          <w:rFonts w:eastAsia="MS Mincho"/>
        </w:rPr>
      </w:pPr>
    </w:p>
    <w:p w:rsidR="00CA585F" w:rsidRDefault="00CA585F" w:rsidP="00CA585F">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CA585F" w:rsidRDefault="00CA585F" w:rsidP="00CA585F"/>
    <w:p w:rsidR="00CA585F" w:rsidRDefault="00CA585F" w:rsidP="00CA585F">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CA585F" w:rsidRDefault="00CA585F" w:rsidP="00CA585F"/>
    <w:p w:rsidR="00CA585F" w:rsidRPr="00A73667" w:rsidRDefault="00CA585F" w:rsidP="00CA585F">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CA585F" w:rsidRDefault="00CA585F" w:rsidP="00CA585F"/>
    <w:p w:rsidR="00CA585F" w:rsidRDefault="00CA585F" w:rsidP="00CA585F">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CA585F" w:rsidRDefault="00CA585F" w:rsidP="00CA585F">
      <w:pPr>
        <w:rPr>
          <w:lang w:eastAsia="ja-JP"/>
        </w:rPr>
      </w:pPr>
    </w:p>
    <w:p w:rsidR="00CA585F" w:rsidRDefault="00CA585F" w:rsidP="00CA585F">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CA585F" w:rsidRDefault="00CA585F" w:rsidP="00CA585F">
      <w:pPr>
        <w:rPr>
          <w:lang w:eastAsia="ja-JP"/>
        </w:rPr>
      </w:pPr>
    </w:p>
    <w:p w:rsidR="00CA585F" w:rsidRDefault="00CA585F" w:rsidP="00CA585F">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CA585F" w:rsidRDefault="00CA585F" w:rsidP="00CA585F">
      <w:pPr>
        <w:rPr>
          <w:lang w:eastAsia="ja-JP"/>
        </w:rPr>
      </w:pPr>
    </w:p>
    <w:p w:rsidR="00CA585F" w:rsidRDefault="00CA585F" w:rsidP="00CA585F">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CA585F" w:rsidRDefault="00CA585F" w:rsidP="00B02EBD"/>
    <w:p w:rsidR="007F7C82" w:rsidRDefault="007F7C82" w:rsidP="00B02EBD"/>
    <w:p w:rsidR="007F7C82" w:rsidRPr="0049755F" w:rsidRDefault="00AD2854" w:rsidP="00B02EBD">
      <w:pPr>
        <w:pStyle w:val="Heading3"/>
      </w:pPr>
      <w:bookmarkStart w:id="79" w:name="_Toc262032896"/>
      <w:r w:rsidRPr="0049755F">
        <w:t>The Path Object</w:t>
      </w:r>
      <w:bookmarkEnd w:id="79"/>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ins w:id="80" w:author="John Vollbrecht" w:date="2010-03-23T14:40:00Z"/>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Pr="00713083">
        <w:rPr>
          <w:rFonts w:cs="Arial"/>
        </w:rPr>
        <w:t xml:space="preserve">resolve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B02EBD" w:rsidRDefault="00B02EBD" w:rsidP="00B02EBD">
      <w:pPr>
        <w:numPr>
          <w:ins w:id="81" w:author="John Vollbrecht" w:date="2010-03-23T14:40:00Z"/>
        </w:numPr>
        <w:rPr>
          <w:ins w:id="82" w:author="John Vollbrecht" w:date="2010-03-23T14:40:00Z"/>
          <w:rFonts w:cs="Arial"/>
        </w:rPr>
      </w:pPr>
    </w:p>
    <w:p w:rsidR="007F7C82" w:rsidRPr="00713083" w:rsidRDefault="007F7C82" w:rsidP="00B02EBD">
      <w:pPr>
        <w:rPr>
          <w:rFonts w:cs="Arial"/>
        </w:rPr>
      </w:pPr>
    </w:p>
    <w:p w:rsidR="00DF0F08" w:rsidRDefault="00DF0F08" w:rsidP="00DF0F08">
      <w:pPr>
        <w:pStyle w:val="Heading3"/>
      </w:pPr>
      <w:bookmarkStart w:id="83" w:name="_Toc262032897"/>
      <w:r w:rsidRPr="00B93EB8">
        <w:t xml:space="preserve">Tree and Chain Connection </w:t>
      </w:r>
      <w:r w:rsidR="003218D9">
        <w:t>modes for inter-domain pathfinding</w:t>
      </w:r>
      <w:bookmarkEnd w:id="83"/>
    </w:p>
    <w:p w:rsidR="00DF0F08" w:rsidRDefault="00DF0F08" w:rsidP="00DF0F08"/>
    <w:p w:rsidR="00DF0F08" w:rsidRDefault="00DF0F08" w:rsidP="00DF0F08">
      <w:r>
        <w:t>The NSA builds connections across networks.   Connections extending across multiple networks can be constructed by concatenating connections built across the individual networks.  The one prerequisite for building concatenated connections is choosing appropriate STPs such that the egress STP of one connection corresponds directly with the ingress STP of the successive connection.  These STPs are the inter-domain transit points between the two inter-connected networks.   Note that here the term inter-network is synonymous with inter-domain.</w:t>
      </w:r>
    </w:p>
    <w:p w:rsidR="00DF0F08" w:rsidRDefault="00DF0F08" w:rsidP="00DF0F08"/>
    <w:p w:rsidR="00DF0F08" w:rsidRDefault="00DF0F08" w:rsidP="00DF0F08">
      <w:r>
        <w:t>The choice of which sequence of networks to use is a path finding function and dependent upon topology and information being available to the local pathfinder to choose a candidate inter-domain path.   While the end-to-end concatenated path is not confirmed until all individual constituent connections have been reserved and confirmed, once a set of inter-domain transit points is chosen, the connection requests corresponding to each segment can be issued simultaneously and directly  to the NSAs responsible for each of the corresponding networks.   This is called a “Tree” model reservation process. The process can be recursively implemented in for creating multi-level trees in the Service Plane. That is, several NSAs without direct control over the NRM/networks can be deployed in a hierarchical architecture with one or more levels</w:t>
      </w:r>
    </w:p>
    <w:p w:rsidR="00DF0F08" w:rsidRDefault="00DF0F08" w:rsidP="00DF0F08"/>
    <w:p w:rsidR="00DF0F08" w:rsidRDefault="00DF0F08" w:rsidP="00DF0F08">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 approach.</w:t>
      </w:r>
    </w:p>
    <w:p w:rsidR="00DF0F08" w:rsidRDefault="00DF0F08" w:rsidP="00DF0F08"/>
    <w:p w:rsidR="00DF0F08" w:rsidRDefault="00DF0F08" w:rsidP="00DF0F08">
      <w:r>
        <w:t>The reservation process, in general, involves a constraint-based search of the topology for a set of contiguous resources meeting the constraints specified in the user Connection Request.   As resources conforming to these constraints are identified, they are reserved in an atomic compare-reserve process.  While these are, strictly speaking, part of Path finding and outside the scope of NSI, it was considered important that the Interface be able to support both styles of reservation – the former being more traditionally found in existing protocols and intra-domain topologies, and the latter providing more control to the requester regarding path selection.</w:t>
      </w:r>
    </w:p>
    <w:p w:rsidR="00DF0F08" w:rsidRDefault="00DF0F08" w:rsidP="00DF0F08"/>
    <w:p w:rsidR="00DF0F08" w:rsidRDefault="00DF0F08" w:rsidP="00DF0F08">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resources are reserved until the prefix path has been confirmed.   It is highly distributed, scales well and is robust.  But it does enforce a provider centric model that hides or delegates much (if not all) network provisioning decisions.</w:t>
      </w:r>
    </w:p>
    <w:p w:rsidR="00DF0F08" w:rsidRDefault="00DF0F08" w:rsidP="00DF0F08"/>
    <w:p w:rsidR="003218D9" w:rsidRDefault="003218D9" w:rsidP="003218D9"/>
    <w:p w:rsidR="003218D9" w:rsidRDefault="003218D9" w:rsidP="003218D9">
      <w:r>
        <w:t xml:space="preserve">       </w:t>
      </w:r>
      <w:r w:rsidRPr="004700B3">
        <w:rPr>
          <w:noProof/>
          <w:lang w:val="en-GB" w:eastAsia="en-GB"/>
        </w:rPr>
        <w:drawing>
          <wp:inline distT="0" distB="0" distL="0" distR="0">
            <wp:extent cx="2581275" cy="120015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76704" cy="2132578"/>
                      <a:chOff x="381033" y="1355079"/>
                      <a:chExt cx="4276704" cy="2132578"/>
                    </a:xfrm>
                  </a:grpSpPr>
                  <a:grpSp>
                    <a:nvGrpSpPr>
                      <a:cNvPr id="123" name="Group 122"/>
                      <a:cNvGrpSpPr/>
                    </a:nvGrpSpPr>
                    <a:grpSpPr>
                      <a:xfrm>
                        <a:off x="381033" y="1355079"/>
                        <a:ext cx="4276704" cy="2132578"/>
                        <a:chOff x="381033" y="1355079"/>
                        <a:chExt cx="4276704" cy="2132578"/>
                      </a:xfrm>
                    </a:grpSpPr>
                    <a:cxnSp>
                      <a:nvCxnSpPr>
                        <a:cNvPr id="81" name="Straight Connector 80"/>
                        <a:cNvCxnSpPr/>
                      </a:nvCxnSpPr>
                      <a:spPr bwMode="auto">
                        <a:xfrm>
                          <a:off x="1443089" y="328296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3" name="TextBox 12"/>
                        <a:cNvSpPr txBox="1"/>
                      </a:nvSpPr>
                      <a:spPr>
                        <a:xfrm>
                          <a:off x="1708238" y="1876773"/>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48" name="TextBox 47"/>
                        <a:cNvSpPr txBox="1"/>
                      </a:nvSpPr>
                      <a:spPr>
                        <a:xfrm>
                          <a:off x="1552283"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t>
                            </a:r>
                          </a:p>
                        </a:txBody>
                        <a:useSpRect/>
                      </a:txSp>
                    </a:sp>
                    <a:sp>
                      <a:nvSpPr>
                        <a:cNvPr id="49" name="TextBox 48"/>
                        <a:cNvSpPr txBox="1"/>
                      </a:nvSpPr>
                      <a:spPr>
                        <a:xfrm>
                          <a:off x="2331523" y="2019537"/>
                          <a:ext cx="275661"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t>
                            </a:r>
                          </a:p>
                        </a:txBody>
                        <a:useSpRect/>
                      </a:txSp>
                    </a:sp>
                    <a:sp>
                      <a:nvSpPr>
                        <a:cNvPr id="50" name="TextBox 49"/>
                        <a:cNvSpPr txBox="1"/>
                      </a:nvSpPr>
                      <a:spPr>
                        <a:xfrm>
                          <a:off x="3173266"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3</a:t>
                            </a:r>
                          </a:p>
                        </a:txBody>
                        <a:useSpRect/>
                      </a:txSp>
                    </a:sp>
                    <a:sp>
                      <a:nvSpPr>
                        <a:cNvPr id="51" name="TextBox 50"/>
                        <a:cNvSpPr txBox="1"/>
                      </a:nvSpPr>
                      <a:spPr>
                        <a:xfrm>
                          <a:off x="3206582"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4</a:t>
                            </a:r>
                          </a:p>
                        </a:txBody>
                        <a:useSpRect/>
                      </a:txSp>
                    </a:sp>
                    <a:sp>
                      <a:nvSpPr>
                        <a:cNvPr id="52" name="TextBox 51"/>
                        <a:cNvSpPr txBox="1"/>
                      </a:nvSpPr>
                      <a:spPr>
                        <a:xfrm>
                          <a:off x="2393912" y="2554976"/>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5</a:t>
                            </a:r>
                          </a:p>
                        </a:txBody>
                        <a:useSpRect/>
                      </a:txSp>
                    </a:sp>
                    <a:sp>
                      <a:nvSpPr>
                        <a:cNvPr id="53" name="TextBox 52"/>
                        <a:cNvSpPr txBox="1"/>
                      </a:nvSpPr>
                      <a:spPr>
                        <a:xfrm>
                          <a:off x="1552283"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6</a:t>
                            </a:r>
                          </a:p>
                        </a:txBody>
                        <a:useSpRect/>
                      </a:txSp>
                    </a:sp>
                    <a:sp>
                      <a:nvSpPr>
                        <a:cNvPr id="88" name="TextBox 87"/>
                        <a:cNvSpPr txBox="1"/>
                      </a:nvSpPr>
                      <a:spPr>
                        <a:xfrm>
                          <a:off x="1036689" y="1876773"/>
                          <a:ext cx="44356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RA</a:t>
                            </a:r>
                          </a:p>
                        </a:txBody>
                        <a:useSpRect/>
                      </a:txSp>
                    </a:sp>
                    <a:sp>
                      <a:nvSpPr>
                        <a:cNvPr id="89" name="TextBox 88"/>
                        <a:cNvSpPr txBox="1"/>
                      </a:nvSpPr>
                      <a:spPr>
                        <a:xfrm>
                          <a:off x="3535090" y="1884982"/>
                          <a:ext cx="47961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PA</a:t>
                            </a:r>
                          </a:p>
                        </a:txBody>
                        <a:useSpRect/>
                      </a:txSp>
                    </a:sp>
                    <a:sp>
                      <a:nvSpPr>
                        <a:cNvPr id="90" name="TextBox 89"/>
                        <a:cNvSpPr txBox="1"/>
                      </a:nvSpPr>
                      <a:spPr>
                        <a:xfrm>
                          <a:off x="2532586" y="1894056"/>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159" name="Oval 158"/>
                        <a:cNvSpPr/>
                      </a:nvSpPr>
                      <a:spPr>
                        <a:xfrm>
                          <a:off x="3551289"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0" name="Oval 159"/>
                        <a:cNvSpPr/>
                      </a:nvSpPr>
                      <a:spPr>
                        <a:xfrm>
                          <a:off x="2697759" y="2254314"/>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1" name="Oval 160"/>
                        <a:cNvSpPr/>
                      </a:nvSpPr>
                      <a:spPr>
                        <a:xfrm>
                          <a:off x="1889654"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2" name="Oval 161"/>
                        <a:cNvSpPr/>
                      </a:nvSpPr>
                      <a:spPr>
                        <a:xfrm>
                          <a:off x="1036689" y="2217576"/>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173" name="TextBox 172"/>
                        <a:cNvSpPr txBox="1"/>
                      </a:nvSpPr>
                      <a:spPr>
                        <a:xfrm>
                          <a:off x="1036689" y="2241055"/>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174" name="TextBox 173"/>
                        <a:cNvSpPr txBox="1"/>
                      </a:nvSpPr>
                      <a:spPr>
                        <a:xfrm>
                          <a:off x="1965817" y="2246105"/>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175" name="TextBox 174"/>
                        <a:cNvSpPr txBox="1"/>
                      </a:nvSpPr>
                      <a:spPr>
                        <a:xfrm>
                          <a:off x="2757448" y="2263388"/>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176" name="TextBox 175"/>
                        <a:cNvSpPr txBox="1"/>
                      </a:nvSpPr>
                      <a:spPr>
                        <a:xfrm>
                          <a:off x="3580456" y="2254314"/>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79" name="TextBox 178"/>
                        <a:cNvSpPr txBox="1"/>
                      </a:nvSpPr>
                      <a:spPr>
                        <a:xfrm>
                          <a:off x="381033" y="1355079"/>
                          <a:ext cx="1479892"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Chain model</a:t>
                            </a:r>
                          </a:p>
                        </a:txBody>
                        <a:useSpRect/>
                      </a:txSp>
                    </a:sp>
                    <a:grpSp>
                      <a:nvGrpSpPr>
                        <a:cNvPr id="23" name="Group 180"/>
                        <a:cNvGrpSpPr/>
                      </a:nvGrpSpPr>
                      <a:grpSpPr>
                        <a:xfrm>
                          <a:off x="1433602" y="2296209"/>
                          <a:ext cx="2154852" cy="296399"/>
                          <a:chOff x="1433602" y="2296209"/>
                          <a:chExt cx="2154852" cy="296399"/>
                        </a:xfrm>
                      </a:grpSpPr>
                      <a:sp>
                        <a:nvSpPr>
                          <a:cNvPr id="165" name="Freeform 164"/>
                          <a:cNvSpPr/>
                        </a:nvSpPr>
                        <a:spPr>
                          <a:xfrm rot="16200000" flipH="1">
                            <a:off x="2476638" y="2103839"/>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0" name="Freeform 169"/>
                          <a:cNvSpPr/>
                        </a:nvSpPr>
                        <a:spPr>
                          <a:xfrm rot="16200000" flipH="1">
                            <a:off x="3320823" y="210384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1" name="Freeform 170"/>
                          <a:cNvSpPr/>
                        </a:nvSpPr>
                        <a:spPr>
                          <a:xfrm rot="16200000" flipV="1">
                            <a:off x="3283657" y="2324976"/>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2" name="Freeform 171"/>
                          <a:cNvSpPr/>
                        </a:nvSpPr>
                        <a:spPr>
                          <a:xfrm rot="16200000" flipV="1">
                            <a:off x="2467151" y="2287344"/>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15" name="Freeform 114"/>
                          <a:cNvSpPr/>
                        </a:nvSpPr>
                        <a:spPr>
                          <a:xfrm rot="16200000" flipH="1">
                            <a:off x="1635459" y="2134945"/>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24" name="Freeform 123"/>
                          <a:cNvSpPr/>
                        </a:nvSpPr>
                        <a:spPr>
                          <a:xfrm rot="16200000" flipV="1">
                            <a:off x="1625972" y="231845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27" name="Oval 126"/>
                        <a:cNvSpPr/>
                      </a:nvSpPr>
                      <a:spPr>
                        <a:xfrm rot="16200000">
                          <a:off x="1884218" y="3062164"/>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9" name="Straight Arrow Connector 128"/>
                        <a:cNvCxnSpPr>
                          <a:stCxn id="161" idx="4"/>
                          <a:endCxn id="127" idx="6"/>
                        </a:cNvCxnSpPr>
                      </a:nvCxnSpPr>
                      <a:spPr>
                        <a:xfrm rot="5400000">
                          <a:off x="1873515" y="2836474"/>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37" name="Oval 136"/>
                        <a:cNvSpPr/>
                      </a:nvSpPr>
                      <a:spPr>
                        <a:xfrm rot="16200000">
                          <a:off x="2687574" y="3087607"/>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39" name="Straight Arrow Connector 138"/>
                        <a:cNvCxnSpPr>
                          <a:stCxn id="160" idx="4"/>
                          <a:endCxn id="137" idx="6"/>
                        </a:cNvCxnSpPr>
                      </a:nvCxnSpPr>
                      <a:spPr>
                        <a:xfrm rot="5400000">
                          <a:off x="2679246" y="2859543"/>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47" name="Oval 146"/>
                        <a:cNvSpPr/>
                      </a:nvSpPr>
                      <a:spPr>
                        <a:xfrm rot="16200000">
                          <a:off x="3544939" y="3055030"/>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50" name="Straight Arrow Connector 149"/>
                        <a:cNvCxnSpPr>
                          <a:stCxn id="159" idx="4"/>
                          <a:endCxn id="147" idx="6"/>
                        </a:cNvCxnSpPr>
                      </a:nvCxnSpPr>
                      <a:spPr>
                        <a:xfrm rot="5400000">
                          <a:off x="3538260" y="2832450"/>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76" name="Rectangle 75"/>
                        <a:cNvSpPr/>
                      </a:nvSpPr>
                      <a:spPr bwMode="auto">
                        <a:xfrm>
                          <a:off x="1099835" y="314730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ea typeface="ＭＳ Ｐゴシック" pitchFamily="1" charset="-128"/>
                              </a:rPr>
                              <a:t>A</a:t>
                            </a:r>
                          </a:p>
                        </a:txBody>
                        <a:useSpRect/>
                      </a:txSp>
                    </a:sp>
                    <a:sp>
                      <a:nvSpPr>
                        <a:cNvPr id="77" name="Rectangle 76"/>
                        <a:cNvSpPr/>
                      </a:nvSpPr>
                      <a:spPr bwMode="auto">
                        <a:xfrm>
                          <a:off x="4314483" y="317988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r>
        <w:t xml:space="preserve">              </w:t>
      </w:r>
      <w:r>
        <w:rPr>
          <w:noProof/>
          <w:lang w:val="en-GB" w:eastAsia="en-GB"/>
        </w:rPr>
        <w:drawing>
          <wp:inline distT="0" distB="0" distL="0" distR="0">
            <wp:extent cx="1989032" cy="1347893"/>
            <wp:effectExtent l="25400" t="0" r="0" b="0"/>
            <wp:docPr id="14"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275403"/>
                      <a:chOff x="1460234" y="4082245"/>
                      <a:chExt cx="3557902" cy="2275403"/>
                    </a:xfrm>
                  </a:grpSpPr>
                  <a:grpSp>
                    <a:nvGrpSpPr>
                      <a:cNvPr id="116" name="Group 115"/>
                      <a:cNvGrpSpPr/>
                    </a:nvGrpSpPr>
                    <a:grpSpPr>
                      <a:xfrm>
                        <a:off x="1460234" y="4082245"/>
                        <a:ext cx="3557902" cy="2275403"/>
                        <a:chOff x="1460234" y="4082245"/>
                        <a:chExt cx="3557902" cy="2275403"/>
                      </a:xfrm>
                    </a:grpSpPr>
                    <a:sp>
                      <a:nvSpPr>
                        <a:cNvPr id="4" name="Oval 3"/>
                        <a:cNvSpPr/>
                      </a:nvSpPr>
                      <a:spPr>
                        <a:xfrm>
                          <a:off x="3908083"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5" name="Oval 14"/>
                        <a:cNvSpPr/>
                      </a:nvSpPr>
                      <a:spPr>
                        <a:xfrm>
                          <a:off x="30788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8" name="Oval 17"/>
                        <a:cNvSpPr/>
                      </a:nvSpPr>
                      <a:spPr>
                        <a:xfrm>
                          <a:off x="22464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3078848" y="41326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21" name="Freeform 20"/>
                        <a:cNvSpPr/>
                      </a:nvSpPr>
                      <a:spPr>
                        <a:xfrm>
                          <a:off x="2478005" y="4451577"/>
                          <a:ext cx="613572" cy="688022"/>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3" name="Freeform 22"/>
                        <a:cNvSpPr/>
                      </a:nvSpPr>
                      <a:spPr>
                        <a:xfrm flipH="1" flipV="1">
                          <a:off x="2579314" y="4479762"/>
                          <a:ext cx="584197" cy="6942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6" name="Freeform 25"/>
                        <a:cNvSpPr/>
                      </a:nvSpPr>
                      <a:spPr>
                        <a:xfrm rot="5400000" flipH="1" flipV="1">
                          <a:off x="3343883" y="4576572"/>
                          <a:ext cx="730729" cy="52244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7" name="Freeform 26"/>
                        <a:cNvSpPr/>
                      </a:nvSpPr>
                      <a:spPr>
                        <a:xfrm rot="5400000">
                          <a:off x="3361088" y="4482603"/>
                          <a:ext cx="790186" cy="5418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9" name="Freeform 28"/>
                        <a:cNvSpPr/>
                      </a:nvSpPr>
                      <a:spPr>
                        <a:xfrm flipV="1">
                          <a:off x="3315619" y="4509961"/>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1" name="Freeform 30"/>
                        <a:cNvSpPr/>
                      </a:nvSpPr>
                      <a:spPr>
                        <a:xfrm flipH="1">
                          <a:off x="3163511" y="4526330"/>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2" name="TextBox 31"/>
                        <a:cNvSpPr txBox="1"/>
                      </a:nvSpPr>
                      <a:spPr>
                        <a:xfrm>
                          <a:off x="2441483" y="4451577"/>
                          <a:ext cx="361660"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a:t>
                            </a:r>
                          </a:p>
                        </a:txBody>
                        <a:useSpRect/>
                      </a:txSp>
                    </a:sp>
                    <a:sp>
                      <a:nvSpPr>
                        <a:cNvPr id="33" name="TextBox 32"/>
                        <a:cNvSpPr txBox="1"/>
                      </a:nvSpPr>
                      <a:spPr>
                        <a:xfrm>
                          <a:off x="2693924" y="4934097"/>
                          <a:ext cx="371395"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a:t>
                            </a:r>
                          </a:p>
                        </a:txBody>
                        <a:useSpRect/>
                      </a:txSp>
                    </a:sp>
                    <a:sp>
                      <a:nvSpPr>
                        <a:cNvPr id="34" name="TextBox 33"/>
                        <a:cNvSpPr txBox="1"/>
                      </a:nvSpPr>
                      <a:spPr>
                        <a:xfrm>
                          <a:off x="3128843" y="4633650"/>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1b</a:t>
                            </a:r>
                            <a:endParaRPr lang="en-US" sz="1400"/>
                          </a:p>
                        </a:txBody>
                        <a:useSpRect/>
                      </a:txSp>
                    </a:sp>
                    <a:sp>
                      <a:nvSpPr>
                        <a:cNvPr id="35" name="TextBox 34"/>
                        <a:cNvSpPr txBox="1"/>
                      </a:nvSpPr>
                      <a:spPr>
                        <a:xfrm>
                          <a:off x="3347417" y="4866253"/>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2b</a:t>
                            </a:r>
                            <a:endParaRPr lang="en-US" sz="1400"/>
                          </a:p>
                        </a:txBody>
                        <a:useSpRect/>
                      </a:txSp>
                    </a:sp>
                    <a:sp>
                      <a:nvSpPr>
                        <a:cNvPr id="36" name="TextBox 35"/>
                        <a:cNvSpPr txBox="1"/>
                      </a:nvSpPr>
                      <a:spPr>
                        <a:xfrm>
                          <a:off x="3498831" y="4558476"/>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1c</a:t>
                            </a:r>
                            <a:endParaRPr lang="en-US" sz="1400"/>
                          </a:p>
                        </a:txBody>
                        <a:useSpRect/>
                      </a:txSp>
                    </a:sp>
                    <a:sp>
                      <a:nvSpPr>
                        <a:cNvPr id="37" name="TextBox 36"/>
                        <a:cNvSpPr txBox="1"/>
                      </a:nvSpPr>
                      <a:spPr>
                        <a:xfrm>
                          <a:off x="3908083" y="4712364"/>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2c</a:t>
                            </a:r>
                            <a:endParaRPr lang="en-US" sz="1400"/>
                          </a:p>
                        </a:txBody>
                        <a:useSpRect/>
                      </a:txSp>
                    </a:sp>
                    <a:sp>
                      <a:nvSpPr>
                        <a:cNvPr id="91" name="TextBox 90"/>
                        <a:cNvSpPr txBox="1"/>
                      </a:nvSpPr>
                      <a:spPr>
                        <a:xfrm>
                          <a:off x="3104159" y="4140629"/>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93" name="TextBox 92"/>
                        <a:cNvSpPr txBox="1"/>
                      </a:nvSpPr>
                      <a:spPr>
                        <a:xfrm>
                          <a:off x="2312917" y="5131390"/>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94" name="TextBox 93"/>
                        <a:cNvSpPr txBox="1"/>
                      </a:nvSpPr>
                      <a:spPr>
                        <a:xfrm>
                          <a:off x="3128843" y="5123230"/>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95" name="TextBox 94"/>
                        <a:cNvSpPr txBox="1"/>
                      </a:nvSpPr>
                      <a:spPr>
                        <a:xfrm>
                          <a:off x="3927556" y="5139599"/>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80" name="TextBox 179"/>
                        <a:cNvSpPr txBox="1"/>
                      </a:nvSpPr>
                      <a:spPr>
                        <a:xfrm>
                          <a:off x="1480252" y="4082245"/>
                          <a:ext cx="1338828"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Tree model</a:t>
                            </a:r>
                          </a:p>
                        </a:txBody>
                        <a:useSpRect/>
                      </a:txSp>
                    </a:sp>
                    <a:cxnSp>
                      <a:nvCxnSpPr>
                        <a:cNvPr id="103" name="Straight Connector 102"/>
                        <a:cNvCxnSpPr/>
                      </a:nvCxnSpPr>
                      <a:spPr bwMode="auto">
                        <a:xfrm>
                          <a:off x="1803488" y="6152960"/>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04" name="Oval 103"/>
                        <a:cNvSpPr/>
                      </a:nvSpPr>
                      <a:spPr>
                        <a:xfrm rot="16200000">
                          <a:off x="2244617" y="5932155"/>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5" name="Straight Arrow Connector 104"/>
                        <a:cNvCxnSpPr>
                          <a:endCxn id="104" idx="6"/>
                        </a:cNvCxnSpPr>
                      </a:nvCxnSpPr>
                      <a:spPr>
                        <a:xfrm rot="5400000">
                          <a:off x="2233914" y="5706465"/>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6" name="Oval 105"/>
                        <a:cNvSpPr/>
                      </a:nvSpPr>
                      <a:spPr>
                        <a:xfrm rot="16200000">
                          <a:off x="3047973" y="5957598"/>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7" name="Straight Arrow Connector 106"/>
                        <a:cNvCxnSpPr>
                          <a:endCxn id="106" idx="6"/>
                        </a:cNvCxnSpPr>
                      </a:nvCxnSpPr>
                      <a:spPr>
                        <a:xfrm rot="5400000">
                          <a:off x="3039645" y="5729534"/>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8" name="Oval 107"/>
                        <a:cNvSpPr/>
                      </a:nvSpPr>
                      <a:spPr>
                        <a:xfrm rot="16200000">
                          <a:off x="3905338" y="5925021"/>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9" name="Straight Arrow Connector 108"/>
                        <a:cNvCxnSpPr>
                          <a:endCxn id="108" idx="6"/>
                        </a:cNvCxnSpPr>
                      </a:nvCxnSpPr>
                      <a:spPr>
                        <a:xfrm rot="5400000">
                          <a:off x="3898659" y="5702441"/>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10" name="Rectangle 109"/>
                        <a:cNvSpPr/>
                      </a:nvSpPr>
                      <a:spPr bwMode="auto">
                        <a:xfrm>
                          <a:off x="1460234" y="601729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111" name="Rectangle 110"/>
                        <a:cNvSpPr/>
                      </a:nvSpPr>
                      <a:spPr bwMode="auto">
                        <a:xfrm>
                          <a:off x="4674882" y="6049871"/>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p>
    <w:p w:rsidR="003218D9" w:rsidRDefault="003218D9" w:rsidP="00DF0F08"/>
    <w:p w:rsidR="003218D9" w:rsidRDefault="003218D9" w:rsidP="003218D9">
      <w:pPr>
        <w:pStyle w:val="Caption"/>
        <w:jc w:val="center"/>
      </w:pPr>
      <w:r>
        <w:t xml:space="preserve">Figure </w:t>
      </w:r>
      <w:fldSimple w:instr=" SEQ Figure \* ARABIC ">
        <w:r>
          <w:rPr>
            <w:noProof/>
          </w:rPr>
          <w:t>10</w:t>
        </w:r>
      </w:fldSimple>
      <w:r>
        <w:t xml:space="preserve">: </w:t>
      </w:r>
      <w:r>
        <w:rPr>
          <w:lang w:eastAsia="ja-JP"/>
        </w:rPr>
        <w:t>tree vs chain pathfinding modes</w:t>
      </w:r>
      <w:r>
        <w:t>.</w:t>
      </w:r>
    </w:p>
    <w:p w:rsidR="003218D9" w:rsidRDefault="003218D9" w:rsidP="00DF0F08"/>
    <w:p w:rsidR="003218D9" w:rsidRDefault="003218D9" w:rsidP="00DF0F08"/>
    <w:p w:rsidR="00DF0F08" w:rsidRDefault="00DF0F08" w:rsidP="00DF0F08">
      <w:r>
        <w:t xml:space="preserve">The Tree model processing computes a course grained inter-domain path first.  It uses that network path vector to decompose the connection request into several concatenated connection segments.  This decomposition process, while requiring more topology information and a more sophisticated pathfinder, enables the NSA to reserve the segments in parallel via direct interaction with the respective networks.   The tree model exposes many new capabilities directly to the user at the cost of significant increase in protocol and operational complexity.  </w:t>
      </w:r>
    </w:p>
    <w:p w:rsidR="00DF0F08" w:rsidRDefault="00DF0F08" w:rsidP="00DF0F08"/>
    <w:p w:rsidR="00DF0F08" w:rsidRDefault="00DF0F08" w:rsidP="00DF0F08">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actors.)</w:t>
      </w:r>
    </w:p>
    <w:p w:rsidR="00DF0F08" w:rsidRDefault="00DF0F08" w:rsidP="00DF0F08">
      <w:r w:rsidDel="00392C69">
        <w:t xml:space="preserve"> </w:t>
      </w:r>
    </w:p>
    <w:p w:rsidR="00DF0F08" w:rsidRDefault="00DF0F08" w:rsidP="00DF0F08">
      <w:r>
        <w:t>Both the Tree and Chain model reduce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Pr="00713083" w:rsidRDefault="00AD2854" w:rsidP="00B02EBD">
      <w:pPr>
        <w:pStyle w:val="Heading3"/>
        <w:rPr>
          <w:rFonts w:ascii="Arial" w:hAnsi="Arial" w:cs="Arial"/>
        </w:rPr>
      </w:pPr>
      <w:bookmarkStart w:id="84" w:name="_Toc262032898"/>
      <w:r w:rsidRPr="00713083">
        <w:rPr>
          <w:rFonts w:ascii="Arial" w:hAnsi="Arial" w:cs="Arial"/>
        </w:rPr>
        <w:t>The Connection Path Algebra</w:t>
      </w:r>
      <w:bookmarkEnd w:id="84"/>
    </w:p>
    <w:p w:rsidR="007F7C82" w:rsidRPr="00713083" w:rsidRDefault="007F7C82" w:rsidP="00B02EBD">
      <w:pPr>
        <w:rPr>
          <w:rFonts w:cs="Arial"/>
        </w:rPr>
      </w:pPr>
    </w:p>
    <w:p w:rsidR="007F7C82" w:rsidRPr="00713083" w:rsidRDefault="00AD2854" w:rsidP="00B02EBD">
      <w:pPr>
        <w:rPr>
          <w:rFonts w:cs="Arial"/>
        </w:rPr>
      </w:pPr>
      <w:r w:rsidRPr="00713083">
        <w:rPr>
          <w:rFonts w:cs="Arial"/>
        </w:rPr>
        <w:t xml:space="preserve">An algebra is a set of rules for symbolically manipulating objects.  The NSI Architecture defines a </w:t>
      </w:r>
      <w:r w:rsidR="00D720C7" w:rsidRPr="00D720C7">
        <w:rPr>
          <w:rFonts w:cs="Arial"/>
          <w:i/>
        </w:rPr>
        <w:t>path algebra</w:t>
      </w:r>
      <w:r w:rsidRPr="00713083">
        <w:rPr>
          <w:rFonts w:cs="Arial"/>
        </w:rPr>
        <w:t xml:space="preserve"> to symbolically describe the operations performed on paths and connections</w:t>
      </w:r>
      <w:r w:rsidR="00547D50">
        <w:rPr>
          <w:rFonts w:cs="Arial"/>
        </w:rPr>
        <w:t>.</w:t>
      </w:r>
      <w:r w:rsidRPr="00713083">
        <w:rPr>
          <w:rFonts w:cs="Arial"/>
        </w:rPr>
        <w:t xml:space="preserve">  The path algebra can be used to describe how connection requests can be iteratively decomposed into component segments as the request is processed down the service tree.  The path algebra insures that by choosing appropriate termination points for the component segments, that the resulting set of segments will form a single continuous data path.   (In this context, it is useful to remind the reader that the NSI definition of a Connection is a single channel, unidirectional, point to point data path</w:t>
      </w:r>
      <w:r w:rsidR="00547D50">
        <w:rPr>
          <w:rFonts w:cs="Arial"/>
        </w:rPr>
        <w:t>.</w:t>
      </w:r>
      <w:r w:rsidRPr="00713083">
        <w:rPr>
          <w:rFonts w:cs="Arial"/>
        </w:rPr>
        <w:t xml:space="preserve">   A “path” then is a contiguous sequence of points and/or edges that are visited on a tour of the graph.)   </w:t>
      </w:r>
    </w:p>
    <w:p w:rsidR="00B02EBD" w:rsidRPr="00713083" w:rsidRDefault="00B02EBD" w:rsidP="00B02EBD">
      <w:pPr>
        <w:rPr>
          <w:rFonts w:cs="Arial"/>
        </w:rPr>
      </w:pPr>
    </w:p>
    <w:p w:rsidR="00B02EBD" w:rsidRPr="00713083" w:rsidRDefault="00AD2854" w:rsidP="00B02EBD">
      <w:pPr>
        <w:numPr>
          <w:ins w:id="85" w:author="Jerry Sobieski" w:date="2010-03-13T17:45:00Z"/>
        </w:numPr>
        <w:rPr>
          <w:rFonts w:cs="Arial"/>
        </w:rPr>
      </w:pPr>
      <w:r w:rsidRPr="00713083">
        <w:rPr>
          <w:rFonts w:cs="Arial"/>
        </w:rPr>
        <w:t xml:space="preserve">Within this document, the path algebra is referenced due to its utility in discussing and analyzing the manner in which the NSI Connection Service handles connection requests.   The NSI path algebra is described in more detail in Appendix A:  “A Path Algebra for Describing NSI Path Operations”.  </w:t>
      </w:r>
    </w:p>
    <w:p w:rsidR="007F7C82" w:rsidRDefault="007F7C82" w:rsidP="00B02EBD">
      <w:pPr>
        <w:numPr>
          <w:ins w:id="86" w:author="Jerry Sobieski" w:date="2010-03-13T17:54:00Z"/>
        </w:numPr>
        <w:rPr>
          <w:ins w:id="87" w:author="Jerry Sobieski" w:date="2010-03-13T17:54:00Z"/>
        </w:rPr>
      </w:pPr>
    </w:p>
    <w:p w:rsidR="007F7C82" w:rsidRDefault="00AD2854" w:rsidP="00B02EBD">
      <w:pPr>
        <w:pStyle w:val="Heading2"/>
      </w:pPr>
      <w:r w:rsidRPr="00C772CA">
        <w:t xml:space="preserve"> </w:t>
      </w:r>
      <w:bookmarkStart w:id="88" w:name="_Toc262032899"/>
      <w:r w:rsidRPr="00C772CA">
        <w:t>Future</w:t>
      </w:r>
      <w:r>
        <w:t xml:space="preserve"> Services</w:t>
      </w:r>
      <w:bookmarkEnd w:id="88"/>
    </w:p>
    <w:p w:rsidR="007F7C82" w:rsidRDefault="007F7C82" w:rsidP="00B02EBD"/>
    <w:p w:rsidR="00B02EBD" w:rsidRDefault="00AD2854" w:rsidP="00B02EBD">
      <w:r>
        <w:t xml:space="preserve">The NSI defines a framework that will allow future Network Services to be added.  The framework is defined in such a way that allows each Network Service to be independent. </w:t>
      </w:r>
    </w:p>
    <w:p w:rsidR="00B02EBD" w:rsidDel="00AD4EDF" w:rsidRDefault="00B02EBD" w:rsidP="00B02EBD">
      <w:pPr>
        <w:numPr>
          <w:ins w:id="89" w:author="Jerry Sobieski" w:date="2010-03-15T08:35:00Z"/>
        </w:numPr>
        <w:rPr>
          <w:del w:id="90" w:author="Jerry Sobieski" w:date="2010-03-15T08:35:00Z"/>
        </w:rPr>
      </w:pPr>
    </w:p>
    <w:p w:rsidR="007F7C82" w:rsidRDefault="00AD2854" w:rsidP="00B02EBD">
      <w:pPr>
        <w:pStyle w:val="Heading1"/>
      </w:pPr>
      <w:bookmarkStart w:id="91" w:name="_Toc5010630"/>
      <w:bookmarkStart w:id="92" w:name="_Toc130006544"/>
      <w:bookmarkStart w:id="93" w:name="_Toc262032900"/>
      <w:r>
        <w:t>Contributors</w:t>
      </w:r>
      <w:bookmarkEnd w:id="91"/>
      <w:bookmarkEnd w:id="92"/>
      <w:bookmarkEnd w:id="93"/>
    </w:p>
    <w:p w:rsidR="007F7C82" w:rsidRDefault="00AD2854" w:rsidP="00B02EBD">
      <w:r>
        <w:t>Jerry Sobieski, NORDUNET</w:t>
      </w:r>
    </w:p>
    <w:p w:rsidR="00B02EBD" w:rsidRDefault="00AD2854" w:rsidP="00B02EBD">
      <w:r>
        <w:t>John Vollbrecht, Internet2</w:t>
      </w:r>
    </w:p>
    <w:p w:rsidR="00B02EBD" w:rsidRDefault="00AD2854" w:rsidP="00B02EBD">
      <w:r>
        <w:t>Guy Roberts, DANTE</w:t>
      </w:r>
    </w:p>
    <w:p w:rsidR="00B02EBD" w:rsidRDefault="00AD2854" w:rsidP="00B02EBD">
      <w:r>
        <w:t>Inder Monga, ESnet</w:t>
      </w:r>
    </w:p>
    <w:p w:rsidR="00B02EBD" w:rsidRDefault="00AD2854" w:rsidP="00B02EBD">
      <w:r>
        <w:t>Tomohiro Kudoh, AIST</w:t>
      </w:r>
    </w:p>
    <w:p w:rsidR="00B02EBD" w:rsidRPr="00A12DD3" w:rsidRDefault="00B02EBD" w:rsidP="00B02EBD"/>
    <w:p w:rsidR="007F7C82" w:rsidRDefault="00AD2854" w:rsidP="00B02EBD">
      <w:pPr>
        <w:pStyle w:val="Heading1"/>
      </w:pPr>
      <w:bookmarkStart w:id="94" w:name="_Toc5010631"/>
      <w:bookmarkStart w:id="95" w:name="_Toc130006545"/>
      <w:bookmarkStart w:id="96" w:name="_Toc262032901"/>
      <w:r>
        <w:t>Glossary</w:t>
      </w:r>
      <w:bookmarkEnd w:id="94"/>
      <w:bookmarkEnd w:id="95"/>
      <w:bookmarkEnd w:id="96"/>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Pr="004955F3" w:rsidRDefault="00AD2854">
      <w:pPr>
        <w:rPr>
          <w:lang w:val="en-GB" w:eastAsia="en-GB"/>
        </w:rPr>
      </w:pPr>
      <w:r w:rsidRPr="004955F3">
        <w:rPr>
          <w:lang w:val="en-GB" w:eastAsia="en-GB"/>
        </w:rPr>
        <w:t>Network Service</w:t>
      </w:r>
    </w:p>
    <w:p w:rsidR="00B02EBD"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is an abstract notion that must be implemented by a concrete network service agent (NSA). The </w:t>
      </w:r>
      <w:r w:rsidRPr="004955F3">
        <w:rPr>
          <w:iCs/>
          <w:lang w:val="en-GB" w:eastAsia="en-GB"/>
        </w:rPr>
        <w:t>Network Service </w:t>
      </w:r>
      <w:r w:rsidRPr="004955F3">
        <w:rPr>
          <w:lang w:val="en-GB" w:eastAsia="en-GB"/>
        </w:rPr>
        <w:t>is the service characterized by the set of functionality that is provided in an NSA.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97" w:name="_Toc526008660"/>
      <w:bookmarkStart w:id="98" w:name="_Toc5010632"/>
      <w:bookmarkStart w:id="99" w:name="_Toc130006546"/>
      <w:bookmarkStart w:id="100" w:name="_Toc262032902"/>
      <w:r>
        <w:t>Intellectual Property Statement</w:t>
      </w:r>
      <w:bookmarkEnd w:id="97"/>
      <w:bookmarkEnd w:id="98"/>
      <w:bookmarkEnd w:id="99"/>
      <w:bookmarkEnd w:id="100"/>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101" w:name="_Toc5010633"/>
      <w:bookmarkStart w:id="102" w:name="_Toc130006547"/>
      <w:bookmarkStart w:id="103" w:name="_Toc526008661"/>
      <w:bookmarkStart w:id="104" w:name="_Toc262032903"/>
      <w:r>
        <w:t>Disclaimer</w:t>
      </w:r>
      <w:bookmarkEnd w:id="101"/>
      <w:bookmarkEnd w:id="102"/>
      <w:bookmarkEnd w:id="104"/>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105" w:name="_Toc5010634"/>
      <w:bookmarkStart w:id="106" w:name="_Toc130006548"/>
      <w:bookmarkStart w:id="107" w:name="_Toc262032904"/>
      <w:r>
        <w:t>Full Copyright Notice</w:t>
      </w:r>
      <w:bookmarkEnd w:id="103"/>
      <w:bookmarkEnd w:id="105"/>
      <w:bookmarkEnd w:id="106"/>
      <w:bookmarkEnd w:id="107"/>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08" w:name="_Toc5010635"/>
      <w:bookmarkStart w:id="109" w:name="_Toc130006549"/>
      <w:bookmarkStart w:id="110" w:name="_Toc262032905"/>
      <w:r>
        <w:t>References</w:t>
      </w:r>
      <w:bookmarkEnd w:id="108"/>
      <w:bookmarkEnd w:id="109"/>
      <w:bookmarkEnd w:id="110"/>
    </w:p>
    <w:p w:rsidR="007F7C82" w:rsidRDefault="007F7C82" w:rsidP="00B02EBD"/>
    <w:sectPr w:rsidR="007F7C82" w:rsidSect="00B02EBD">
      <w:headerReference w:type="default" r:id="rId14"/>
      <w:footerReference w:type="default" r:id="rId15"/>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AE9" w:rsidRDefault="006E0AE9" w:rsidP="00B02EBD">
      <w:r>
        <w:separator/>
      </w:r>
    </w:p>
  </w:endnote>
  <w:endnote w:type="continuationSeparator" w:id="0">
    <w:p w:rsidR="006E0AE9" w:rsidRDefault="006E0AE9"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767" w:rsidRDefault="00237767"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6E0AE9">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AE9" w:rsidRDefault="006E0AE9" w:rsidP="00B02EBD">
      <w:r>
        <w:separator/>
      </w:r>
    </w:p>
  </w:footnote>
  <w:footnote w:type="continuationSeparator" w:id="0">
    <w:p w:rsidR="006E0AE9" w:rsidRDefault="006E0AE9"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767" w:rsidRDefault="00237767" w:rsidP="00C7756E">
    <w:pPr>
      <w:pStyle w:val="Header"/>
    </w:pPr>
    <w:r>
      <w:t>Grid Working Draft - Informational, GWD-I-XXX</w:t>
    </w:r>
    <w:r>
      <w:tab/>
    </w:r>
    <w:r>
      <w:tab/>
    </w:r>
    <w:r>
      <w:tab/>
    </w:r>
    <w:r>
      <w:tab/>
    </w:r>
  </w:p>
  <w:p w:rsidR="00237767" w:rsidRDefault="00237767" w:rsidP="00825359">
    <w:pPr>
      <w:pStyle w:val="Header"/>
      <w:tabs>
        <w:tab w:val="left" w:pos="6946"/>
      </w:tabs>
    </w:pPr>
    <w:r>
      <w:t>Network Service Interface (NSI) Working Group (WG)</w:t>
    </w:r>
    <w:r>
      <w:tab/>
      <w:t>May 18,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6">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4">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29">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0">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1">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9"/>
  </w:num>
  <w:num w:numId="13">
    <w:abstractNumId w:val="17"/>
  </w:num>
  <w:num w:numId="14">
    <w:abstractNumId w:val="31"/>
  </w:num>
  <w:num w:numId="15">
    <w:abstractNumId w:val="12"/>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20"/>
  </w:num>
  <w:num w:numId="30">
    <w:abstractNumId w:val="19"/>
  </w:num>
  <w:num w:numId="31">
    <w:abstractNumId w:val="28"/>
  </w:num>
  <w:num w:numId="32">
    <w:abstractNumId w:val="23"/>
  </w:num>
  <w:num w:numId="33">
    <w:abstractNumId w:val="30"/>
  </w:num>
  <w:num w:numId="34">
    <w:abstractNumId w:val="11"/>
  </w:num>
  <w:num w:numId="35">
    <w:abstractNumId w:val="26"/>
  </w:num>
  <w:num w:numId="36">
    <w:abstractNumId w:val="22"/>
  </w:num>
  <w:num w:numId="37">
    <w:abstractNumId w:val="14"/>
  </w:num>
  <w:num w:numId="38">
    <w:abstractNumId w:val="24"/>
  </w:num>
  <w:num w:numId="39">
    <w:abstractNumId w:val="27"/>
  </w:num>
  <w:num w:numId="40">
    <w:abstractNumId w:val="10"/>
  </w:num>
  <w:num w:numId="41">
    <w:abstractNumId w:val="21"/>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savePreviewPicture/>
  <w:hdrShapeDefaults>
    <o:shapedefaults v:ext="edit" spidmax="23554"/>
  </w:hdrShapeDefaults>
  <w:footnotePr>
    <w:footnote w:id="-1"/>
    <w:footnote w:id="0"/>
  </w:footnotePr>
  <w:endnotePr>
    <w:endnote w:id="-1"/>
    <w:endnote w:id="0"/>
  </w:endnotePr>
  <w:compat/>
  <w:rsids>
    <w:rsidRoot w:val="007F7C82"/>
    <w:rsid w:val="0004475C"/>
    <w:rsid w:val="00052B65"/>
    <w:rsid w:val="000704A3"/>
    <w:rsid w:val="00070CCB"/>
    <w:rsid w:val="000752F4"/>
    <w:rsid w:val="000D32FF"/>
    <w:rsid w:val="000E3E23"/>
    <w:rsid w:val="000E7806"/>
    <w:rsid w:val="000F1407"/>
    <w:rsid w:val="000F24F6"/>
    <w:rsid w:val="001027BA"/>
    <w:rsid w:val="00102F8A"/>
    <w:rsid w:val="001412C9"/>
    <w:rsid w:val="00157C3B"/>
    <w:rsid w:val="0016017D"/>
    <w:rsid w:val="001736C9"/>
    <w:rsid w:val="00194A83"/>
    <w:rsid w:val="001950D0"/>
    <w:rsid w:val="001C4181"/>
    <w:rsid w:val="001D02CE"/>
    <w:rsid w:val="001F578B"/>
    <w:rsid w:val="00207BDD"/>
    <w:rsid w:val="002136CF"/>
    <w:rsid w:val="00224597"/>
    <w:rsid w:val="002265A1"/>
    <w:rsid w:val="00235125"/>
    <w:rsid w:val="00237767"/>
    <w:rsid w:val="00253B9C"/>
    <w:rsid w:val="00270B71"/>
    <w:rsid w:val="002727DF"/>
    <w:rsid w:val="002A681F"/>
    <w:rsid w:val="002C0CC8"/>
    <w:rsid w:val="00305BF5"/>
    <w:rsid w:val="00317408"/>
    <w:rsid w:val="003218D9"/>
    <w:rsid w:val="0035425B"/>
    <w:rsid w:val="00363396"/>
    <w:rsid w:val="00373EA5"/>
    <w:rsid w:val="00380CA4"/>
    <w:rsid w:val="00387573"/>
    <w:rsid w:val="003B3FE9"/>
    <w:rsid w:val="003B4076"/>
    <w:rsid w:val="003C1FDB"/>
    <w:rsid w:val="003F4968"/>
    <w:rsid w:val="003F669D"/>
    <w:rsid w:val="00412E65"/>
    <w:rsid w:val="004430BD"/>
    <w:rsid w:val="00445A11"/>
    <w:rsid w:val="00464775"/>
    <w:rsid w:val="00484828"/>
    <w:rsid w:val="00491AFB"/>
    <w:rsid w:val="004939E6"/>
    <w:rsid w:val="004955F3"/>
    <w:rsid w:val="004A1E36"/>
    <w:rsid w:val="004B13A7"/>
    <w:rsid w:val="004C600C"/>
    <w:rsid w:val="004E1934"/>
    <w:rsid w:val="004E6B51"/>
    <w:rsid w:val="004E730C"/>
    <w:rsid w:val="004E7F41"/>
    <w:rsid w:val="004F67E6"/>
    <w:rsid w:val="00512E0A"/>
    <w:rsid w:val="005221C1"/>
    <w:rsid w:val="00522314"/>
    <w:rsid w:val="005314BA"/>
    <w:rsid w:val="00544886"/>
    <w:rsid w:val="00547D50"/>
    <w:rsid w:val="00550C6C"/>
    <w:rsid w:val="00552882"/>
    <w:rsid w:val="0057324F"/>
    <w:rsid w:val="0057384A"/>
    <w:rsid w:val="00585487"/>
    <w:rsid w:val="00585DA6"/>
    <w:rsid w:val="00594A59"/>
    <w:rsid w:val="005A6505"/>
    <w:rsid w:val="005C5122"/>
    <w:rsid w:val="005C61DA"/>
    <w:rsid w:val="005F05A7"/>
    <w:rsid w:val="006116C3"/>
    <w:rsid w:val="00646D69"/>
    <w:rsid w:val="00651534"/>
    <w:rsid w:val="006625EB"/>
    <w:rsid w:val="006863DA"/>
    <w:rsid w:val="00694B9F"/>
    <w:rsid w:val="006A6837"/>
    <w:rsid w:val="006B34A5"/>
    <w:rsid w:val="006E0AE9"/>
    <w:rsid w:val="006F6CDF"/>
    <w:rsid w:val="007014F8"/>
    <w:rsid w:val="007320E8"/>
    <w:rsid w:val="00734159"/>
    <w:rsid w:val="00735227"/>
    <w:rsid w:val="0074006C"/>
    <w:rsid w:val="00741060"/>
    <w:rsid w:val="00742C20"/>
    <w:rsid w:val="00754A91"/>
    <w:rsid w:val="0076559D"/>
    <w:rsid w:val="007662FA"/>
    <w:rsid w:val="00770884"/>
    <w:rsid w:val="00781521"/>
    <w:rsid w:val="00790637"/>
    <w:rsid w:val="00792F8C"/>
    <w:rsid w:val="007A0CC4"/>
    <w:rsid w:val="007C2212"/>
    <w:rsid w:val="007C3B1C"/>
    <w:rsid w:val="007D7C98"/>
    <w:rsid w:val="007E4C83"/>
    <w:rsid w:val="007E735D"/>
    <w:rsid w:val="007F7C82"/>
    <w:rsid w:val="00814951"/>
    <w:rsid w:val="00815A5A"/>
    <w:rsid w:val="008167C9"/>
    <w:rsid w:val="00825359"/>
    <w:rsid w:val="008656E6"/>
    <w:rsid w:val="00890E4B"/>
    <w:rsid w:val="00892844"/>
    <w:rsid w:val="00894745"/>
    <w:rsid w:val="008B5DC1"/>
    <w:rsid w:val="008D5D03"/>
    <w:rsid w:val="00915B36"/>
    <w:rsid w:val="0092127D"/>
    <w:rsid w:val="00924524"/>
    <w:rsid w:val="00946D75"/>
    <w:rsid w:val="00970A0B"/>
    <w:rsid w:val="00971135"/>
    <w:rsid w:val="009842E5"/>
    <w:rsid w:val="0099194A"/>
    <w:rsid w:val="009A0547"/>
    <w:rsid w:val="009A09F7"/>
    <w:rsid w:val="009B385F"/>
    <w:rsid w:val="009B6AE6"/>
    <w:rsid w:val="009C208B"/>
    <w:rsid w:val="00A03760"/>
    <w:rsid w:val="00A11B9A"/>
    <w:rsid w:val="00A14A01"/>
    <w:rsid w:val="00A25EC6"/>
    <w:rsid w:val="00A4559B"/>
    <w:rsid w:val="00A554BA"/>
    <w:rsid w:val="00A64DA6"/>
    <w:rsid w:val="00AA2835"/>
    <w:rsid w:val="00AA7892"/>
    <w:rsid w:val="00AB7E9E"/>
    <w:rsid w:val="00AD2854"/>
    <w:rsid w:val="00AD4C5E"/>
    <w:rsid w:val="00AE2AC6"/>
    <w:rsid w:val="00AE6468"/>
    <w:rsid w:val="00B02EBD"/>
    <w:rsid w:val="00B2075A"/>
    <w:rsid w:val="00B20AC2"/>
    <w:rsid w:val="00B20B8B"/>
    <w:rsid w:val="00B255A1"/>
    <w:rsid w:val="00B33689"/>
    <w:rsid w:val="00B72CCC"/>
    <w:rsid w:val="00B73E93"/>
    <w:rsid w:val="00B91144"/>
    <w:rsid w:val="00BD5105"/>
    <w:rsid w:val="00BF16AA"/>
    <w:rsid w:val="00BF547B"/>
    <w:rsid w:val="00BF6C5D"/>
    <w:rsid w:val="00C07B7F"/>
    <w:rsid w:val="00C1122E"/>
    <w:rsid w:val="00C174B0"/>
    <w:rsid w:val="00C2267E"/>
    <w:rsid w:val="00C54D21"/>
    <w:rsid w:val="00C67622"/>
    <w:rsid w:val="00C7756E"/>
    <w:rsid w:val="00CA4140"/>
    <w:rsid w:val="00CA5359"/>
    <w:rsid w:val="00CA585F"/>
    <w:rsid w:val="00CE1AEA"/>
    <w:rsid w:val="00CE5D66"/>
    <w:rsid w:val="00D07A8A"/>
    <w:rsid w:val="00D17B55"/>
    <w:rsid w:val="00D23B35"/>
    <w:rsid w:val="00D556E7"/>
    <w:rsid w:val="00D56DA2"/>
    <w:rsid w:val="00D65243"/>
    <w:rsid w:val="00D720C7"/>
    <w:rsid w:val="00D8699B"/>
    <w:rsid w:val="00D87251"/>
    <w:rsid w:val="00DA1C3C"/>
    <w:rsid w:val="00DA6A0D"/>
    <w:rsid w:val="00DE1168"/>
    <w:rsid w:val="00DF0F08"/>
    <w:rsid w:val="00E11F7C"/>
    <w:rsid w:val="00E17C9D"/>
    <w:rsid w:val="00E17FCD"/>
    <w:rsid w:val="00E26CCA"/>
    <w:rsid w:val="00E358B3"/>
    <w:rsid w:val="00E41C86"/>
    <w:rsid w:val="00E46154"/>
    <w:rsid w:val="00E46C5C"/>
    <w:rsid w:val="00E52EA5"/>
    <w:rsid w:val="00E53629"/>
    <w:rsid w:val="00E84AE8"/>
    <w:rsid w:val="00EA60CF"/>
    <w:rsid w:val="00EF116D"/>
    <w:rsid w:val="00EF6466"/>
    <w:rsid w:val="00F02106"/>
    <w:rsid w:val="00F228BC"/>
    <w:rsid w:val="00F51072"/>
    <w:rsid w:val="00F56955"/>
    <w:rsid w:val="00F700DC"/>
    <w:rsid w:val="00F704D2"/>
    <w:rsid w:val="00F74C8A"/>
    <w:rsid w:val="00F778B9"/>
    <w:rsid w:val="00F8432E"/>
    <w:rsid w:val="00F94B4E"/>
    <w:rsid w:val="00FB3C5A"/>
    <w:rsid w:val="00FC5152"/>
    <w:rsid w:val="00FE5AA5"/>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72"/>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DEA94-0298-46BE-8E5F-B5FA2284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22</Pages>
  <Words>9810</Words>
  <Characters>55918</Characters>
  <Application>Microsoft Office Word</Application>
  <DocSecurity>0</DocSecurity>
  <Lines>465</Lines>
  <Paragraphs>131</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GGF Document Template</vt:lpstr>
      <vt:lpstr>Context and Overview</vt:lpstr>
      <vt:lpstr>    The Network Service Interface</vt:lpstr>
      <vt:lpstr>    The Network Service Agent</vt:lpstr>
      <vt:lpstr>    NSI service extensibility </vt:lpstr>
      <vt:lpstr>    The NSI Service Plane</vt:lpstr>
      <vt:lpstr>    Hierarchical communications model</vt:lpstr>
      <vt:lpstr>    Service Abstractions</vt:lpstr>
      <vt:lpstr>The NSI Protocol</vt:lpstr>
      <vt:lpstr>    Temporal aspects of services </vt:lpstr>
      <vt:lpstr>Representing network resources</vt:lpstr>
      <vt:lpstr>    Resource Abstraction</vt:lpstr>
      <vt:lpstr>    Describing network topologies</vt:lpstr>
      <vt:lpstr>    Service Termination Points</vt:lpstr>
      <vt:lpstr>The NSI Services</vt:lpstr>
      <vt:lpstr>    NSI Connection Service</vt:lpstr>
      <vt:lpstr>        Connection service concepts</vt:lpstr>
      <vt:lpstr>        Service Definitions for Connection Services</vt:lpstr>
      <vt:lpstr>        The Connection Service States</vt:lpstr>
      <vt:lpstr>        Connection reservation messages</vt:lpstr>
      <vt:lpstr>        Connection service timing parameters</vt:lpstr>
      <vt:lpstr>        The Path Object</vt:lpstr>
      <vt:lpstr>        Tree and Chain Connection modes for inter-domain pathfinding</vt:lpstr>
      <vt:lpstr>        The Connection Path Algebra</vt:lpstr>
      <vt:lpstr>    Future Services</vt:lpstr>
      <vt:lpstr>Contributors</vt:lpstr>
      <vt:lpstr>Glossary</vt:lpstr>
      <vt:lpstr>Intellectual Property Statement</vt:lpstr>
      <vt:lpstr>Disclaimer</vt:lpstr>
      <vt:lpstr>Full Copyright Notice</vt:lpstr>
      <vt:lpstr>References</vt:lpstr>
    </vt:vector>
  </TitlesOfParts>
  <Manager/>
  <Company/>
  <LinksUpToDate>false</LinksUpToDate>
  <CharactersWithSpaces>65597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Jerry Sobieski</dc:creator>
  <cp:keywords/>
  <cp:lastModifiedBy>guy</cp:lastModifiedBy>
  <cp:revision>5</cp:revision>
  <cp:lastPrinted>2002-09-24T18:06:00Z</cp:lastPrinted>
  <dcterms:created xsi:type="dcterms:W3CDTF">2010-05-19T10:07:00Z</dcterms:created>
  <dcterms:modified xsi:type="dcterms:W3CDTF">2010-05-19T11:38:00Z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