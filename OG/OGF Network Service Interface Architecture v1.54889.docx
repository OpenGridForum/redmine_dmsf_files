
<file path=[Content_Types].xml><?xml version="1.0" encoding="utf-8"?>
<Types xmlns="http://schemas.openxmlformats.org/package/2006/content-types">
  <Override PartName="/word/webSettings.xml" ContentType="application/vnd.openxmlformats-officedocument.wordprocessingml.webSettings+xml"/>
  <Override PartName="/word/diagrams/drawing1.xml" ContentType="application/vnd.ms-office.drawingml.diagramDrawing+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iagrams/colors1.xml" ContentType="application/vnd.openxmlformats-officedocument.drawingml.diagramColors+xml"/>
  <Override PartName="/word/diagrams/data1.xml" ContentType="application/vnd.openxmlformats-officedocument.drawingml.diagramData+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Default Extension="wmf" ContentType="image/x-wmf"/>
  <Override PartName="/word/footer1.xml" ContentType="application/vnd.openxmlformats-officedocument.wordprocessingml.footer+xml"/>
  <Override PartName="/customXml/itemProps1.xml" ContentType="application/vnd.openxmlformats-officedocument.customXmlProperties+xml"/>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diagrams/layout1.xml" ContentType="application/vnd.openxmlformats-officedocument.drawingml.diagramLayout+xml"/>
  <Override PartName="/word/diagrams/quickStyle1.xml" ContentType="application/vnd.openxmlformats-officedocument.drawingml.diagramStyle+xml"/>
  <Default Extension="jpeg" ContentType="image/jpeg"/>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proofErr w:type="gramStart"/>
      <w:r>
        <w:t>Copyright © Open Grid Forum (2008-2010).</w:t>
      </w:r>
      <w:proofErr w:type="gramEnd"/>
      <w:r>
        <w:t xml:space="preserve">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The Network Service Interface</w:t>
      </w:r>
      <w:r w:rsidR="005D6E91">
        <w:t xml:space="preserve"> (NSI)</w:t>
      </w:r>
      <w:r w:rsidRPr="00A247F0">
        <w:t xml:space="preserve"> is defined to be the set of protocols and parameters that are used between a software agent requesting a network service and the software agent providing that network service.  The Network Service Interface Architecture describes a </w:t>
      </w:r>
      <w:r w:rsidR="005D6E91">
        <w:t>Service P</w:t>
      </w:r>
      <w:r w:rsidR="0035425B">
        <w:t>lane</w:t>
      </w:r>
      <w:r w:rsidRPr="00A247F0">
        <w:t xml:space="preserve"> </w:t>
      </w:r>
      <w:r w:rsidR="005D6E91">
        <w:t>N</w:t>
      </w:r>
      <w:r w:rsidRPr="00A247F0">
        <w:t xml:space="preserve">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3785968" w:history="1">
            <w:r w:rsidR="00DF58E1" w:rsidRPr="00BC1E1A">
              <w:rPr>
                <w:rStyle w:val="Hyperlink"/>
                <w:noProof/>
              </w:rPr>
              <w:t>1.</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Context and Overview</w:t>
            </w:r>
            <w:r w:rsidR="00DF58E1">
              <w:rPr>
                <w:noProof/>
                <w:webHidden/>
              </w:rPr>
              <w:tab/>
            </w:r>
            <w:r>
              <w:rPr>
                <w:noProof/>
                <w:webHidden/>
              </w:rPr>
              <w:fldChar w:fldCharType="begin"/>
            </w:r>
            <w:r w:rsidR="00DF58E1">
              <w:rPr>
                <w:noProof/>
                <w:webHidden/>
              </w:rPr>
              <w:instrText xml:space="preserve"> PAGEREF _Toc263785968 \h </w:instrText>
            </w:r>
            <w:r w:rsidR="009624D6">
              <w:rPr>
                <w:noProof/>
              </w:rPr>
            </w:r>
            <w:r>
              <w:rPr>
                <w:noProof/>
                <w:webHidden/>
              </w:rPr>
              <w:fldChar w:fldCharType="separate"/>
            </w:r>
            <w:r w:rsidR="00DF58E1">
              <w:rPr>
                <w:noProof/>
                <w:webHidden/>
              </w:rPr>
              <w:t>2</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69" w:history="1">
            <w:r w:rsidR="00DF58E1" w:rsidRPr="00BC1E1A">
              <w:rPr>
                <w:rStyle w:val="Hyperlink"/>
                <w:noProof/>
              </w:rPr>
              <w:t>1.1</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Network Service Interface</w:t>
            </w:r>
            <w:r w:rsidR="00DF58E1">
              <w:rPr>
                <w:noProof/>
                <w:webHidden/>
              </w:rPr>
              <w:tab/>
            </w:r>
            <w:r>
              <w:rPr>
                <w:noProof/>
                <w:webHidden/>
              </w:rPr>
              <w:fldChar w:fldCharType="begin"/>
            </w:r>
            <w:r w:rsidR="00DF58E1">
              <w:rPr>
                <w:noProof/>
                <w:webHidden/>
              </w:rPr>
              <w:instrText xml:space="preserve"> PAGEREF _Toc263785969 \h </w:instrText>
            </w:r>
            <w:r w:rsidR="009624D6">
              <w:rPr>
                <w:noProof/>
              </w:rPr>
            </w:r>
            <w:r>
              <w:rPr>
                <w:noProof/>
                <w:webHidden/>
              </w:rPr>
              <w:fldChar w:fldCharType="separate"/>
            </w:r>
            <w:r w:rsidR="00DF58E1">
              <w:rPr>
                <w:noProof/>
                <w:webHidden/>
              </w:rPr>
              <w:t>3</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0" w:history="1">
            <w:r w:rsidR="00DF58E1" w:rsidRPr="00BC1E1A">
              <w:rPr>
                <w:rStyle w:val="Hyperlink"/>
                <w:noProof/>
              </w:rPr>
              <w:t>1.2</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Network Service Agent</w:t>
            </w:r>
            <w:r w:rsidR="00DF58E1">
              <w:rPr>
                <w:noProof/>
                <w:webHidden/>
              </w:rPr>
              <w:tab/>
            </w:r>
            <w:r>
              <w:rPr>
                <w:noProof/>
                <w:webHidden/>
              </w:rPr>
              <w:fldChar w:fldCharType="begin"/>
            </w:r>
            <w:r w:rsidR="00DF58E1">
              <w:rPr>
                <w:noProof/>
                <w:webHidden/>
              </w:rPr>
              <w:instrText xml:space="preserve"> PAGEREF _Toc263785970 \h </w:instrText>
            </w:r>
            <w:r w:rsidR="009624D6">
              <w:rPr>
                <w:noProof/>
              </w:rPr>
            </w:r>
            <w:r>
              <w:rPr>
                <w:noProof/>
                <w:webHidden/>
              </w:rPr>
              <w:fldChar w:fldCharType="separate"/>
            </w:r>
            <w:r w:rsidR="00DF58E1">
              <w:rPr>
                <w:noProof/>
                <w:webHidden/>
              </w:rPr>
              <w:t>3</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1" w:history="1">
            <w:r w:rsidR="00DF58E1" w:rsidRPr="00BC1E1A">
              <w:rPr>
                <w:rStyle w:val="Hyperlink"/>
                <w:noProof/>
              </w:rPr>
              <w:t>1.3</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Network Resource Manager</w:t>
            </w:r>
            <w:r w:rsidR="00DF58E1">
              <w:rPr>
                <w:noProof/>
                <w:webHidden/>
              </w:rPr>
              <w:tab/>
            </w:r>
            <w:r>
              <w:rPr>
                <w:noProof/>
                <w:webHidden/>
              </w:rPr>
              <w:fldChar w:fldCharType="begin"/>
            </w:r>
            <w:r w:rsidR="00DF58E1">
              <w:rPr>
                <w:noProof/>
                <w:webHidden/>
              </w:rPr>
              <w:instrText xml:space="preserve"> PAGEREF _Toc263785971 \h </w:instrText>
            </w:r>
            <w:r w:rsidR="009624D6">
              <w:rPr>
                <w:noProof/>
              </w:rPr>
            </w:r>
            <w:r>
              <w:rPr>
                <w:noProof/>
                <w:webHidden/>
              </w:rPr>
              <w:fldChar w:fldCharType="separate"/>
            </w:r>
            <w:r w:rsidR="00DF58E1">
              <w:rPr>
                <w:noProof/>
                <w:webHidden/>
              </w:rPr>
              <w:t>4</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2" w:history="1">
            <w:r w:rsidR="00DF58E1" w:rsidRPr="00BC1E1A">
              <w:rPr>
                <w:rStyle w:val="Hyperlink"/>
                <w:noProof/>
              </w:rPr>
              <w:t>1.4</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NSI Services</w:t>
            </w:r>
            <w:r w:rsidR="00DF58E1">
              <w:rPr>
                <w:noProof/>
                <w:webHidden/>
              </w:rPr>
              <w:tab/>
            </w:r>
            <w:r>
              <w:rPr>
                <w:noProof/>
                <w:webHidden/>
              </w:rPr>
              <w:fldChar w:fldCharType="begin"/>
            </w:r>
            <w:r w:rsidR="00DF58E1">
              <w:rPr>
                <w:noProof/>
                <w:webHidden/>
              </w:rPr>
              <w:instrText xml:space="preserve"> PAGEREF _Toc263785972 \h </w:instrText>
            </w:r>
            <w:r w:rsidR="009624D6">
              <w:rPr>
                <w:noProof/>
              </w:rPr>
            </w:r>
            <w:r>
              <w:rPr>
                <w:noProof/>
                <w:webHidden/>
              </w:rPr>
              <w:fldChar w:fldCharType="separate"/>
            </w:r>
            <w:r w:rsidR="00DF58E1">
              <w:rPr>
                <w:noProof/>
                <w:webHidden/>
              </w:rPr>
              <w:t>4</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3" w:history="1">
            <w:r w:rsidR="00DF58E1" w:rsidRPr="00BC1E1A">
              <w:rPr>
                <w:rStyle w:val="Hyperlink"/>
                <w:noProof/>
              </w:rPr>
              <w:t>1.5</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NSI service extensibility</w:t>
            </w:r>
            <w:r w:rsidR="00DF58E1">
              <w:rPr>
                <w:noProof/>
                <w:webHidden/>
              </w:rPr>
              <w:tab/>
            </w:r>
            <w:r>
              <w:rPr>
                <w:noProof/>
                <w:webHidden/>
              </w:rPr>
              <w:fldChar w:fldCharType="begin"/>
            </w:r>
            <w:r w:rsidR="00DF58E1">
              <w:rPr>
                <w:noProof/>
                <w:webHidden/>
              </w:rPr>
              <w:instrText xml:space="preserve"> PAGEREF _Toc263785973 \h </w:instrText>
            </w:r>
            <w:r w:rsidR="009624D6">
              <w:rPr>
                <w:noProof/>
              </w:rPr>
            </w:r>
            <w:r>
              <w:rPr>
                <w:noProof/>
                <w:webHidden/>
              </w:rPr>
              <w:fldChar w:fldCharType="separate"/>
            </w:r>
            <w:r w:rsidR="00DF58E1">
              <w:rPr>
                <w:noProof/>
                <w:webHidden/>
              </w:rPr>
              <w:t>5</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4" w:history="1">
            <w:r w:rsidR="00DF58E1" w:rsidRPr="00BC1E1A">
              <w:rPr>
                <w:rStyle w:val="Hyperlink"/>
                <w:noProof/>
              </w:rPr>
              <w:t>1.6</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NSI Service Plane</w:t>
            </w:r>
            <w:r w:rsidR="00DF58E1">
              <w:rPr>
                <w:noProof/>
                <w:webHidden/>
              </w:rPr>
              <w:tab/>
            </w:r>
            <w:r>
              <w:rPr>
                <w:noProof/>
                <w:webHidden/>
              </w:rPr>
              <w:fldChar w:fldCharType="begin"/>
            </w:r>
            <w:r w:rsidR="00DF58E1">
              <w:rPr>
                <w:noProof/>
                <w:webHidden/>
              </w:rPr>
              <w:instrText xml:space="preserve"> PAGEREF _Toc263785974 \h </w:instrText>
            </w:r>
            <w:r w:rsidR="009624D6">
              <w:rPr>
                <w:noProof/>
              </w:rPr>
            </w:r>
            <w:r>
              <w:rPr>
                <w:noProof/>
                <w:webHidden/>
              </w:rPr>
              <w:fldChar w:fldCharType="separate"/>
            </w:r>
            <w:r w:rsidR="00DF58E1">
              <w:rPr>
                <w:noProof/>
                <w:webHidden/>
              </w:rPr>
              <w:t>5</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5" w:history="1">
            <w:r w:rsidR="00DF58E1" w:rsidRPr="00BC1E1A">
              <w:rPr>
                <w:rStyle w:val="Hyperlink"/>
                <w:noProof/>
              </w:rPr>
              <w:t>1.7</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Hierarchical communications model and federation</w:t>
            </w:r>
            <w:r w:rsidR="00DF58E1">
              <w:rPr>
                <w:noProof/>
                <w:webHidden/>
              </w:rPr>
              <w:tab/>
            </w:r>
            <w:r>
              <w:rPr>
                <w:noProof/>
                <w:webHidden/>
              </w:rPr>
              <w:fldChar w:fldCharType="begin"/>
            </w:r>
            <w:r w:rsidR="00DF58E1">
              <w:rPr>
                <w:noProof/>
                <w:webHidden/>
              </w:rPr>
              <w:instrText xml:space="preserve"> PAGEREF _Toc263785975 \h </w:instrText>
            </w:r>
            <w:r w:rsidR="009624D6">
              <w:rPr>
                <w:noProof/>
              </w:rPr>
            </w:r>
            <w:r>
              <w:rPr>
                <w:noProof/>
                <w:webHidden/>
              </w:rPr>
              <w:fldChar w:fldCharType="separate"/>
            </w:r>
            <w:r w:rsidR="00DF58E1">
              <w:rPr>
                <w:noProof/>
                <w:webHidden/>
              </w:rPr>
              <w:t>6</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76" w:history="1">
            <w:r w:rsidR="00DF58E1" w:rsidRPr="00BC1E1A">
              <w:rPr>
                <w:rStyle w:val="Hyperlink"/>
                <w:noProof/>
              </w:rPr>
              <w:t>2.</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NSI Protocol</w:t>
            </w:r>
            <w:r w:rsidR="00DF58E1">
              <w:rPr>
                <w:noProof/>
                <w:webHidden/>
              </w:rPr>
              <w:tab/>
            </w:r>
            <w:r>
              <w:rPr>
                <w:noProof/>
                <w:webHidden/>
              </w:rPr>
              <w:fldChar w:fldCharType="begin"/>
            </w:r>
            <w:r w:rsidR="00DF58E1">
              <w:rPr>
                <w:noProof/>
                <w:webHidden/>
              </w:rPr>
              <w:instrText xml:space="preserve"> PAGEREF _Toc263785976 \h </w:instrText>
            </w:r>
            <w:r w:rsidR="009624D6">
              <w:rPr>
                <w:noProof/>
              </w:rPr>
            </w:r>
            <w:r>
              <w:rPr>
                <w:noProof/>
                <w:webHidden/>
              </w:rPr>
              <w:fldChar w:fldCharType="separate"/>
            </w:r>
            <w:r w:rsidR="00DF58E1">
              <w:rPr>
                <w:noProof/>
                <w:webHidden/>
              </w:rPr>
              <w:t>8</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7" w:history="1">
            <w:r w:rsidR="00DF58E1" w:rsidRPr="00BC1E1A">
              <w:rPr>
                <w:rStyle w:val="Hyperlink"/>
                <w:noProof/>
              </w:rPr>
              <w:t>2.1</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NSI Protocol Sessions</w:t>
            </w:r>
            <w:r w:rsidR="00DF58E1">
              <w:rPr>
                <w:noProof/>
                <w:webHidden/>
              </w:rPr>
              <w:tab/>
            </w:r>
            <w:r>
              <w:rPr>
                <w:noProof/>
                <w:webHidden/>
              </w:rPr>
              <w:fldChar w:fldCharType="begin"/>
            </w:r>
            <w:r w:rsidR="00DF58E1">
              <w:rPr>
                <w:noProof/>
                <w:webHidden/>
              </w:rPr>
              <w:instrText xml:space="preserve"> PAGEREF _Toc263785977 \h </w:instrText>
            </w:r>
            <w:r w:rsidR="009624D6">
              <w:rPr>
                <w:noProof/>
              </w:rPr>
            </w:r>
            <w:r>
              <w:rPr>
                <w:noProof/>
                <w:webHidden/>
              </w:rPr>
              <w:fldChar w:fldCharType="separate"/>
            </w:r>
            <w:r w:rsidR="00DF58E1">
              <w:rPr>
                <w:noProof/>
                <w:webHidden/>
              </w:rPr>
              <w:t>8</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8" w:history="1">
            <w:r w:rsidR="00DF58E1" w:rsidRPr="00BC1E1A">
              <w:rPr>
                <w:rStyle w:val="Hyperlink"/>
                <w:noProof/>
              </w:rPr>
              <w:t>2.2</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NSI Trust Relations</w:t>
            </w:r>
            <w:r w:rsidR="00DF58E1">
              <w:rPr>
                <w:noProof/>
                <w:webHidden/>
              </w:rPr>
              <w:tab/>
            </w:r>
            <w:r>
              <w:rPr>
                <w:noProof/>
                <w:webHidden/>
              </w:rPr>
              <w:fldChar w:fldCharType="begin"/>
            </w:r>
            <w:r w:rsidR="00DF58E1">
              <w:rPr>
                <w:noProof/>
                <w:webHidden/>
              </w:rPr>
              <w:instrText xml:space="preserve"> PAGEREF _Toc263785978 \h </w:instrText>
            </w:r>
            <w:r w:rsidR="009624D6">
              <w:rPr>
                <w:noProof/>
              </w:rPr>
            </w:r>
            <w:r>
              <w:rPr>
                <w:noProof/>
                <w:webHidden/>
              </w:rPr>
              <w:fldChar w:fldCharType="separate"/>
            </w:r>
            <w:r w:rsidR="00DF58E1">
              <w:rPr>
                <w:noProof/>
                <w:webHidden/>
              </w:rPr>
              <w:t>8</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79" w:history="1">
            <w:r w:rsidR="00DF58E1" w:rsidRPr="00BC1E1A">
              <w:rPr>
                <w:rStyle w:val="Hyperlink"/>
                <w:noProof/>
              </w:rPr>
              <w:t>2.3</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NSI messages</w:t>
            </w:r>
            <w:r w:rsidR="00DF58E1">
              <w:rPr>
                <w:noProof/>
                <w:webHidden/>
              </w:rPr>
              <w:tab/>
            </w:r>
            <w:r>
              <w:rPr>
                <w:noProof/>
                <w:webHidden/>
              </w:rPr>
              <w:fldChar w:fldCharType="begin"/>
            </w:r>
            <w:r w:rsidR="00DF58E1">
              <w:rPr>
                <w:noProof/>
                <w:webHidden/>
              </w:rPr>
              <w:instrText xml:space="preserve"> PAGEREF _Toc263785979 \h </w:instrText>
            </w:r>
            <w:r w:rsidR="009624D6">
              <w:rPr>
                <w:noProof/>
              </w:rPr>
            </w:r>
            <w:r>
              <w:rPr>
                <w:noProof/>
                <w:webHidden/>
              </w:rPr>
              <w:fldChar w:fldCharType="separate"/>
            </w:r>
            <w:r w:rsidR="00DF58E1">
              <w:rPr>
                <w:noProof/>
                <w:webHidden/>
              </w:rPr>
              <w:t>8</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0" w:history="1">
            <w:r w:rsidR="00DF58E1" w:rsidRPr="00BC1E1A">
              <w:rPr>
                <w:rStyle w:val="Hyperlink"/>
                <w:noProof/>
              </w:rPr>
              <w:t>2.4</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NSI Service Instances and Primitives</w:t>
            </w:r>
            <w:r w:rsidR="00DF58E1">
              <w:rPr>
                <w:noProof/>
                <w:webHidden/>
              </w:rPr>
              <w:tab/>
            </w:r>
            <w:r>
              <w:rPr>
                <w:noProof/>
                <w:webHidden/>
              </w:rPr>
              <w:fldChar w:fldCharType="begin"/>
            </w:r>
            <w:r w:rsidR="00DF58E1">
              <w:rPr>
                <w:noProof/>
                <w:webHidden/>
              </w:rPr>
              <w:instrText xml:space="preserve"> PAGEREF _Toc263785980 \h </w:instrText>
            </w:r>
            <w:r w:rsidR="009624D6">
              <w:rPr>
                <w:noProof/>
              </w:rPr>
            </w:r>
            <w:r>
              <w:rPr>
                <w:noProof/>
                <w:webHidden/>
              </w:rPr>
              <w:fldChar w:fldCharType="separate"/>
            </w:r>
            <w:r w:rsidR="00DF58E1">
              <w:rPr>
                <w:noProof/>
                <w:webHidden/>
              </w:rPr>
              <w:t>9</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1" w:history="1">
            <w:r w:rsidR="00DF58E1" w:rsidRPr="00BC1E1A">
              <w:rPr>
                <w:rStyle w:val="Hyperlink"/>
                <w:rFonts w:eastAsia="MS Mincho"/>
                <w:noProof/>
              </w:rPr>
              <w:t>2.5</w:t>
            </w:r>
            <w:r w:rsidR="00DF58E1">
              <w:rPr>
                <w:rFonts w:asciiTheme="minorHAnsi" w:eastAsiaTheme="minorEastAsia" w:hAnsiTheme="minorHAnsi" w:cstheme="minorBidi"/>
                <w:noProof/>
                <w:sz w:val="22"/>
                <w:szCs w:val="22"/>
                <w:lang w:val="en-GB" w:eastAsia="en-GB"/>
              </w:rPr>
              <w:tab/>
            </w:r>
            <w:r w:rsidR="00DF58E1" w:rsidRPr="00BC1E1A">
              <w:rPr>
                <w:rStyle w:val="Hyperlink"/>
                <w:rFonts w:eastAsia="MS Mincho"/>
                <w:noProof/>
              </w:rPr>
              <w:t>NSI Service Definitions</w:t>
            </w:r>
            <w:r w:rsidR="00DF58E1">
              <w:rPr>
                <w:noProof/>
                <w:webHidden/>
              </w:rPr>
              <w:tab/>
            </w:r>
            <w:r>
              <w:rPr>
                <w:noProof/>
                <w:webHidden/>
              </w:rPr>
              <w:fldChar w:fldCharType="begin"/>
            </w:r>
            <w:r w:rsidR="00DF58E1">
              <w:rPr>
                <w:noProof/>
                <w:webHidden/>
              </w:rPr>
              <w:instrText xml:space="preserve"> PAGEREF _Toc263785981 \h </w:instrText>
            </w:r>
            <w:r w:rsidR="009624D6">
              <w:rPr>
                <w:noProof/>
              </w:rPr>
            </w:r>
            <w:r>
              <w:rPr>
                <w:noProof/>
                <w:webHidden/>
              </w:rPr>
              <w:fldChar w:fldCharType="separate"/>
            </w:r>
            <w:r w:rsidR="00DF58E1">
              <w:rPr>
                <w:noProof/>
                <w:webHidden/>
              </w:rPr>
              <w:t>9</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2" w:history="1">
            <w:r w:rsidR="00DF58E1" w:rsidRPr="00BC1E1A">
              <w:rPr>
                <w:rStyle w:val="Hyperlink"/>
                <w:rFonts w:eastAsia="MS Mincho"/>
                <w:noProof/>
              </w:rPr>
              <w:t>2.6</w:t>
            </w:r>
            <w:r w:rsidR="00DF58E1">
              <w:rPr>
                <w:rFonts w:asciiTheme="minorHAnsi" w:eastAsiaTheme="minorEastAsia" w:hAnsiTheme="minorHAnsi" w:cstheme="minorBidi"/>
                <w:noProof/>
                <w:sz w:val="22"/>
                <w:szCs w:val="22"/>
                <w:lang w:val="en-GB" w:eastAsia="en-GB"/>
              </w:rPr>
              <w:tab/>
            </w:r>
            <w:r w:rsidR="00DF58E1" w:rsidRPr="00BC1E1A">
              <w:rPr>
                <w:rStyle w:val="Hyperlink"/>
                <w:rFonts w:eastAsia="MS Mincho"/>
                <w:noProof/>
              </w:rPr>
              <w:t>Temporal aspects of NSI services</w:t>
            </w:r>
            <w:r w:rsidR="00DF58E1">
              <w:rPr>
                <w:noProof/>
                <w:webHidden/>
              </w:rPr>
              <w:tab/>
            </w:r>
            <w:r>
              <w:rPr>
                <w:noProof/>
                <w:webHidden/>
              </w:rPr>
              <w:fldChar w:fldCharType="begin"/>
            </w:r>
            <w:r w:rsidR="00DF58E1">
              <w:rPr>
                <w:noProof/>
                <w:webHidden/>
              </w:rPr>
              <w:instrText xml:space="preserve"> PAGEREF _Toc263785982 \h </w:instrText>
            </w:r>
            <w:r w:rsidR="009624D6">
              <w:rPr>
                <w:noProof/>
              </w:rPr>
            </w:r>
            <w:r>
              <w:rPr>
                <w:noProof/>
                <w:webHidden/>
              </w:rPr>
              <w:fldChar w:fldCharType="separate"/>
            </w:r>
            <w:r w:rsidR="00DF58E1">
              <w:rPr>
                <w:noProof/>
                <w:webHidden/>
              </w:rPr>
              <w:t>10</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3" w:history="1">
            <w:r w:rsidR="00DF58E1" w:rsidRPr="00BC1E1A">
              <w:rPr>
                <w:rStyle w:val="Hyperlink"/>
                <w:rFonts w:eastAsia="MS Mincho"/>
                <w:noProof/>
              </w:rPr>
              <w:t>2.7</w:t>
            </w:r>
            <w:r w:rsidR="00DF58E1">
              <w:rPr>
                <w:rFonts w:asciiTheme="minorHAnsi" w:eastAsiaTheme="minorEastAsia" w:hAnsiTheme="minorHAnsi" w:cstheme="minorBidi"/>
                <w:noProof/>
                <w:sz w:val="22"/>
                <w:szCs w:val="22"/>
                <w:lang w:val="en-GB" w:eastAsia="en-GB"/>
              </w:rPr>
              <w:tab/>
            </w:r>
            <w:r w:rsidR="00DF58E1" w:rsidRPr="00BC1E1A">
              <w:rPr>
                <w:rStyle w:val="Hyperlink"/>
                <w:rFonts w:eastAsia="MS Mincho"/>
                <w:noProof/>
              </w:rPr>
              <w:t>Trust and authentication in NSI</w:t>
            </w:r>
            <w:r w:rsidR="00DF58E1">
              <w:rPr>
                <w:noProof/>
                <w:webHidden/>
              </w:rPr>
              <w:tab/>
            </w:r>
            <w:r>
              <w:rPr>
                <w:noProof/>
                <w:webHidden/>
              </w:rPr>
              <w:fldChar w:fldCharType="begin"/>
            </w:r>
            <w:r w:rsidR="00DF58E1">
              <w:rPr>
                <w:noProof/>
                <w:webHidden/>
              </w:rPr>
              <w:instrText xml:space="preserve"> PAGEREF _Toc263785983 \h </w:instrText>
            </w:r>
            <w:r w:rsidR="009624D6">
              <w:rPr>
                <w:noProof/>
              </w:rPr>
            </w:r>
            <w:r>
              <w:rPr>
                <w:noProof/>
                <w:webHidden/>
              </w:rPr>
              <w:fldChar w:fldCharType="separate"/>
            </w:r>
            <w:r w:rsidR="00DF58E1">
              <w:rPr>
                <w:noProof/>
                <w:webHidden/>
              </w:rPr>
              <w:t>10</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4" w:history="1">
            <w:r w:rsidR="00DF58E1" w:rsidRPr="00BC1E1A">
              <w:rPr>
                <w:rStyle w:val="Hyperlink"/>
                <w:rFonts w:eastAsia="MS Mincho"/>
                <w:noProof/>
              </w:rPr>
              <w:t>2.8</w:t>
            </w:r>
            <w:r w:rsidR="00DF58E1">
              <w:rPr>
                <w:rFonts w:asciiTheme="minorHAnsi" w:eastAsiaTheme="minorEastAsia" w:hAnsiTheme="minorHAnsi" w:cstheme="minorBidi"/>
                <w:noProof/>
                <w:sz w:val="22"/>
                <w:szCs w:val="22"/>
                <w:lang w:val="en-GB" w:eastAsia="en-GB"/>
              </w:rPr>
              <w:tab/>
            </w:r>
            <w:r w:rsidR="00DF58E1" w:rsidRPr="00BC1E1A">
              <w:rPr>
                <w:rStyle w:val="Hyperlink"/>
                <w:rFonts w:eastAsia="MS Mincho"/>
                <w:noProof/>
              </w:rPr>
              <w:t>Error handling NSI</w:t>
            </w:r>
            <w:r w:rsidR="00DF58E1">
              <w:rPr>
                <w:noProof/>
                <w:webHidden/>
              </w:rPr>
              <w:tab/>
            </w:r>
            <w:r>
              <w:rPr>
                <w:noProof/>
                <w:webHidden/>
              </w:rPr>
              <w:fldChar w:fldCharType="begin"/>
            </w:r>
            <w:r w:rsidR="00DF58E1">
              <w:rPr>
                <w:noProof/>
                <w:webHidden/>
              </w:rPr>
              <w:instrText xml:space="preserve"> PAGEREF _Toc263785984 \h </w:instrText>
            </w:r>
            <w:r w:rsidR="009624D6">
              <w:rPr>
                <w:noProof/>
              </w:rPr>
            </w:r>
            <w:r>
              <w:rPr>
                <w:noProof/>
                <w:webHidden/>
              </w:rPr>
              <w:fldChar w:fldCharType="separate"/>
            </w:r>
            <w:r w:rsidR="00DF58E1">
              <w:rPr>
                <w:noProof/>
                <w:webHidden/>
              </w:rPr>
              <w:t>12</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85" w:history="1">
            <w:r w:rsidR="00DF58E1" w:rsidRPr="00BC1E1A">
              <w:rPr>
                <w:rStyle w:val="Hyperlink"/>
                <w:noProof/>
              </w:rPr>
              <w:t>3.</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Representing network resources</w:t>
            </w:r>
            <w:r w:rsidR="00DF58E1">
              <w:rPr>
                <w:noProof/>
                <w:webHidden/>
              </w:rPr>
              <w:tab/>
            </w:r>
            <w:r>
              <w:rPr>
                <w:noProof/>
                <w:webHidden/>
              </w:rPr>
              <w:fldChar w:fldCharType="begin"/>
            </w:r>
            <w:r w:rsidR="00DF58E1">
              <w:rPr>
                <w:noProof/>
                <w:webHidden/>
              </w:rPr>
              <w:instrText xml:space="preserve"> PAGEREF _Toc263785985 \h </w:instrText>
            </w:r>
            <w:r w:rsidR="009624D6">
              <w:rPr>
                <w:noProof/>
              </w:rPr>
            </w:r>
            <w:r>
              <w:rPr>
                <w:noProof/>
                <w:webHidden/>
              </w:rPr>
              <w:fldChar w:fldCharType="separate"/>
            </w:r>
            <w:r w:rsidR="00DF58E1">
              <w:rPr>
                <w:noProof/>
                <w:webHidden/>
              </w:rPr>
              <w:t>14</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6" w:history="1">
            <w:r w:rsidR="00DF58E1" w:rsidRPr="00BC1E1A">
              <w:rPr>
                <w:rStyle w:val="Hyperlink"/>
                <w:noProof/>
              </w:rPr>
              <w:t>3.1</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Describing network topologies</w:t>
            </w:r>
            <w:r w:rsidR="00DF58E1">
              <w:rPr>
                <w:noProof/>
                <w:webHidden/>
              </w:rPr>
              <w:tab/>
            </w:r>
            <w:r>
              <w:rPr>
                <w:noProof/>
                <w:webHidden/>
              </w:rPr>
              <w:fldChar w:fldCharType="begin"/>
            </w:r>
            <w:r w:rsidR="00DF58E1">
              <w:rPr>
                <w:noProof/>
                <w:webHidden/>
              </w:rPr>
              <w:instrText xml:space="preserve"> PAGEREF _Toc263785986 \h </w:instrText>
            </w:r>
            <w:r w:rsidR="009624D6">
              <w:rPr>
                <w:noProof/>
              </w:rPr>
            </w:r>
            <w:r>
              <w:rPr>
                <w:noProof/>
                <w:webHidden/>
              </w:rPr>
              <w:fldChar w:fldCharType="separate"/>
            </w:r>
            <w:r w:rsidR="00DF58E1">
              <w:rPr>
                <w:noProof/>
                <w:webHidden/>
              </w:rPr>
              <w:t>14</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7" w:history="1">
            <w:r w:rsidR="00DF58E1" w:rsidRPr="00BC1E1A">
              <w:rPr>
                <w:rStyle w:val="Hyperlink"/>
                <w:noProof/>
              </w:rPr>
              <w:t>3.2</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Service Termination Points</w:t>
            </w:r>
            <w:r w:rsidR="00DF58E1">
              <w:rPr>
                <w:noProof/>
                <w:webHidden/>
              </w:rPr>
              <w:tab/>
            </w:r>
            <w:r>
              <w:rPr>
                <w:noProof/>
                <w:webHidden/>
              </w:rPr>
              <w:fldChar w:fldCharType="begin"/>
            </w:r>
            <w:r w:rsidR="00DF58E1">
              <w:rPr>
                <w:noProof/>
                <w:webHidden/>
              </w:rPr>
              <w:instrText xml:space="preserve"> PAGEREF _Toc263785987 \h </w:instrText>
            </w:r>
            <w:r w:rsidR="009624D6">
              <w:rPr>
                <w:noProof/>
              </w:rPr>
            </w:r>
            <w:r>
              <w:rPr>
                <w:noProof/>
                <w:webHidden/>
              </w:rPr>
              <w:fldChar w:fldCharType="separate"/>
            </w:r>
            <w:r w:rsidR="00DF58E1">
              <w:rPr>
                <w:noProof/>
                <w:webHidden/>
              </w:rPr>
              <w:t>15</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88" w:history="1">
            <w:r w:rsidR="00DF58E1" w:rsidRPr="00BC1E1A">
              <w:rPr>
                <w:rStyle w:val="Hyperlink"/>
                <w:noProof/>
              </w:rPr>
              <w:t>4.</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NSI Services</w:t>
            </w:r>
            <w:r w:rsidR="00DF58E1">
              <w:rPr>
                <w:noProof/>
                <w:webHidden/>
              </w:rPr>
              <w:tab/>
            </w:r>
            <w:r>
              <w:rPr>
                <w:noProof/>
                <w:webHidden/>
              </w:rPr>
              <w:fldChar w:fldCharType="begin"/>
            </w:r>
            <w:r w:rsidR="00DF58E1">
              <w:rPr>
                <w:noProof/>
                <w:webHidden/>
              </w:rPr>
              <w:instrText xml:space="preserve"> PAGEREF _Toc263785988 \h </w:instrText>
            </w:r>
            <w:r w:rsidR="009624D6">
              <w:rPr>
                <w:noProof/>
              </w:rPr>
            </w:r>
            <w:r>
              <w:rPr>
                <w:noProof/>
                <w:webHidden/>
              </w:rPr>
              <w:fldChar w:fldCharType="separate"/>
            </w:r>
            <w:r w:rsidR="00DF58E1">
              <w:rPr>
                <w:noProof/>
                <w:webHidden/>
              </w:rPr>
              <w:t>17</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89" w:history="1">
            <w:r w:rsidR="00DF58E1" w:rsidRPr="00BC1E1A">
              <w:rPr>
                <w:rStyle w:val="Hyperlink"/>
                <w:noProof/>
              </w:rPr>
              <w:t>4.1</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NSI Connection Service</w:t>
            </w:r>
            <w:r w:rsidR="00DF58E1">
              <w:rPr>
                <w:noProof/>
                <w:webHidden/>
              </w:rPr>
              <w:tab/>
            </w:r>
            <w:r>
              <w:rPr>
                <w:noProof/>
                <w:webHidden/>
              </w:rPr>
              <w:fldChar w:fldCharType="begin"/>
            </w:r>
            <w:r w:rsidR="00DF58E1">
              <w:rPr>
                <w:noProof/>
                <w:webHidden/>
              </w:rPr>
              <w:instrText xml:space="preserve"> PAGEREF _Toc263785989 \h </w:instrText>
            </w:r>
            <w:r w:rsidR="009624D6">
              <w:rPr>
                <w:noProof/>
              </w:rPr>
            </w:r>
            <w:r>
              <w:rPr>
                <w:noProof/>
                <w:webHidden/>
              </w:rPr>
              <w:fldChar w:fldCharType="separate"/>
            </w:r>
            <w:r w:rsidR="00DF58E1">
              <w:rPr>
                <w:noProof/>
                <w:webHidden/>
              </w:rPr>
              <w:t>17</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0" w:history="1">
            <w:r w:rsidR="00DF58E1" w:rsidRPr="00BC1E1A">
              <w:rPr>
                <w:rStyle w:val="Hyperlink"/>
                <w:noProof/>
              </w:rPr>
              <w:t>4.1.1</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Connection service concepts</w:t>
            </w:r>
            <w:r w:rsidR="00DF58E1">
              <w:rPr>
                <w:noProof/>
                <w:webHidden/>
              </w:rPr>
              <w:tab/>
            </w:r>
            <w:r>
              <w:rPr>
                <w:noProof/>
                <w:webHidden/>
              </w:rPr>
              <w:fldChar w:fldCharType="begin"/>
            </w:r>
            <w:r w:rsidR="00DF58E1">
              <w:rPr>
                <w:noProof/>
                <w:webHidden/>
              </w:rPr>
              <w:instrText xml:space="preserve"> PAGEREF _Toc263785990 \h </w:instrText>
            </w:r>
            <w:r w:rsidR="009624D6">
              <w:rPr>
                <w:noProof/>
              </w:rPr>
            </w:r>
            <w:r>
              <w:rPr>
                <w:noProof/>
                <w:webHidden/>
              </w:rPr>
              <w:fldChar w:fldCharType="separate"/>
            </w:r>
            <w:r w:rsidR="00DF58E1">
              <w:rPr>
                <w:noProof/>
                <w:webHidden/>
              </w:rPr>
              <w:t>17</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1" w:history="1">
            <w:r w:rsidR="00DF58E1" w:rsidRPr="00BC1E1A">
              <w:rPr>
                <w:rStyle w:val="Hyperlink"/>
                <w:noProof/>
              </w:rPr>
              <w:t>4.1.2</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Service definitions for Connection Services</w:t>
            </w:r>
            <w:r w:rsidR="00DF58E1">
              <w:rPr>
                <w:noProof/>
                <w:webHidden/>
              </w:rPr>
              <w:tab/>
            </w:r>
            <w:r>
              <w:rPr>
                <w:noProof/>
                <w:webHidden/>
              </w:rPr>
              <w:fldChar w:fldCharType="begin"/>
            </w:r>
            <w:r w:rsidR="00DF58E1">
              <w:rPr>
                <w:noProof/>
                <w:webHidden/>
              </w:rPr>
              <w:instrText xml:space="preserve"> PAGEREF _Toc263785991 \h </w:instrText>
            </w:r>
            <w:r w:rsidR="009624D6">
              <w:rPr>
                <w:noProof/>
              </w:rPr>
            </w:r>
            <w:r>
              <w:rPr>
                <w:noProof/>
                <w:webHidden/>
              </w:rPr>
              <w:fldChar w:fldCharType="separate"/>
            </w:r>
            <w:r w:rsidR="00DF58E1">
              <w:rPr>
                <w:noProof/>
                <w:webHidden/>
              </w:rPr>
              <w:t>18</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2" w:history="1">
            <w:r w:rsidR="00DF58E1" w:rsidRPr="00BC1E1A">
              <w:rPr>
                <w:rStyle w:val="Hyperlink"/>
                <w:noProof/>
              </w:rPr>
              <w:t>4.1.3</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Connection Service States</w:t>
            </w:r>
            <w:r w:rsidR="00DF58E1">
              <w:rPr>
                <w:noProof/>
                <w:webHidden/>
              </w:rPr>
              <w:tab/>
            </w:r>
            <w:r>
              <w:rPr>
                <w:noProof/>
                <w:webHidden/>
              </w:rPr>
              <w:fldChar w:fldCharType="begin"/>
            </w:r>
            <w:r w:rsidR="00DF58E1">
              <w:rPr>
                <w:noProof/>
                <w:webHidden/>
              </w:rPr>
              <w:instrText xml:space="preserve"> PAGEREF _Toc263785992 \h </w:instrText>
            </w:r>
            <w:r w:rsidR="009624D6">
              <w:rPr>
                <w:noProof/>
              </w:rPr>
            </w:r>
            <w:r>
              <w:rPr>
                <w:noProof/>
                <w:webHidden/>
              </w:rPr>
              <w:fldChar w:fldCharType="separate"/>
            </w:r>
            <w:r w:rsidR="00DF58E1">
              <w:rPr>
                <w:noProof/>
                <w:webHidden/>
              </w:rPr>
              <w:t>19</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3" w:history="1">
            <w:r w:rsidR="00DF58E1" w:rsidRPr="00BC1E1A">
              <w:rPr>
                <w:rStyle w:val="Hyperlink"/>
                <w:rFonts w:eastAsia="MS Mincho"/>
                <w:noProof/>
              </w:rPr>
              <w:t>4.1.4</w:t>
            </w:r>
            <w:r w:rsidR="00DF58E1">
              <w:rPr>
                <w:rFonts w:asciiTheme="minorHAnsi" w:eastAsiaTheme="minorEastAsia" w:hAnsiTheme="minorHAnsi" w:cstheme="minorBidi"/>
                <w:noProof/>
                <w:sz w:val="22"/>
                <w:szCs w:val="22"/>
                <w:lang w:val="en-GB" w:eastAsia="en-GB"/>
              </w:rPr>
              <w:tab/>
            </w:r>
            <w:r w:rsidR="00DF58E1" w:rsidRPr="00BC1E1A">
              <w:rPr>
                <w:rStyle w:val="Hyperlink"/>
                <w:rFonts w:eastAsia="MS Mincho"/>
                <w:noProof/>
              </w:rPr>
              <w:t>Connection reservation messages</w:t>
            </w:r>
            <w:r w:rsidR="00DF58E1">
              <w:rPr>
                <w:noProof/>
                <w:webHidden/>
              </w:rPr>
              <w:tab/>
            </w:r>
            <w:r>
              <w:rPr>
                <w:noProof/>
                <w:webHidden/>
              </w:rPr>
              <w:fldChar w:fldCharType="begin"/>
            </w:r>
            <w:r w:rsidR="00DF58E1">
              <w:rPr>
                <w:noProof/>
                <w:webHidden/>
              </w:rPr>
              <w:instrText xml:space="preserve"> PAGEREF _Toc263785993 \h </w:instrText>
            </w:r>
            <w:r w:rsidR="009624D6">
              <w:rPr>
                <w:noProof/>
              </w:rPr>
            </w:r>
            <w:r>
              <w:rPr>
                <w:noProof/>
                <w:webHidden/>
              </w:rPr>
              <w:fldChar w:fldCharType="separate"/>
            </w:r>
            <w:r w:rsidR="00DF58E1">
              <w:rPr>
                <w:noProof/>
                <w:webHidden/>
              </w:rPr>
              <w:t>20</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4" w:history="1">
            <w:r w:rsidR="00DF58E1" w:rsidRPr="00BC1E1A">
              <w:rPr>
                <w:rStyle w:val="Hyperlink"/>
                <w:rFonts w:eastAsia="MS Mincho"/>
                <w:noProof/>
              </w:rPr>
              <w:t>4.1.5</w:t>
            </w:r>
            <w:r w:rsidR="00DF58E1">
              <w:rPr>
                <w:rFonts w:asciiTheme="minorHAnsi" w:eastAsiaTheme="minorEastAsia" w:hAnsiTheme="minorHAnsi" w:cstheme="minorBidi"/>
                <w:noProof/>
                <w:sz w:val="22"/>
                <w:szCs w:val="22"/>
                <w:lang w:val="en-GB" w:eastAsia="en-GB"/>
              </w:rPr>
              <w:tab/>
            </w:r>
            <w:r w:rsidR="00DF58E1" w:rsidRPr="00BC1E1A">
              <w:rPr>
                <w:rStyle w:val="Hyperlink"/>
                <w:rFonts w:eastAsia="MS Mincho"/>
                <w:noProof/>
              </w:rPr>
              <w:t>Connection reservation and timing parameters</w:t>
            </w:r>
            <w:r w:rsidR="00DF58E1">
              <w:rPr>
                <w:noProof/>
                <w:webHidden/>
              </w:rPr>
              <w:tab/>
            </w:r>
            <w:r>
              <w:rPr>
                <w:noProof/>
                <w:webHidden/>
              </w:rPr>
              <w:fldChar w:fldCharType="begin"/>
            </w:r>
            <w:r w:rsidR="00DF58E1">
              <w:rPr>
                <w:noProof/>
                <w:webHidden/>
              </w:rPr>
              <w:instrText xml:space="preserve"> PAGEREF _Toc263785994 \h </w:instrText>
            </w:r>
            <w:r w:rsidR="009624D6">
              <w:rPr>
                <w:noProof/>
              </w:rPr>
            </w:r>
            <w:r>
              <w:rPr>
                <w:noProof/>
                <w:webHidden/>
              </w:rPr>
              <w:fldChar w:fldCharType="separate"/>
            </w:r>
            <w:r w:rsidR="00DF58E1">
              <w:rPr>
                <w:noProof/>
                <w:webHidden/>
              </w:rPr>
              <w:t>21</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5" w:history="1">
            <w:r w:rsidR="00DF58E1" w:rsidRPr="00BC1E1A">
              <w:rPr>
                <w:rStyle w:val="Hyperlink"/>
                <w:noProof/>
              </w:rPr>
              <w:t>4.1.6</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The Path Object</w:t>
            </w:r>
            <w:r w:rsidR="00DF58E1">
              <w:rPr>
                <w:noProof/>
                <w:webHidden/>
              </w:rPr>
              <w:tab/>
            </w:r>
            <w:r>
              <w:rPr>
                <w:noProof/>
                <w:webHidden/>
              </w:rPr>
              <w:fldChar w:fldCharType="begin"/>
            </w:r>
            <w:r w:rsidR="00DF58E1">
              <w:rPr>
                <w:noProof/>
                <w:webHidden/>
              </w:rPr>
              <w:instrText xml:space="preserve"> PAGEREF _Toc263785995 \h </w:instrText>
            </w:r>
            <w:r w:rsidR="009624D6">
              <w:rPr>
                <w:noProof/>
              </w:rPr>
            </w:r>
            <w:r>
              <w:rPr>
                <w:noProof/>
                <w:webHidden/>
              </w:rPr>
              <w:fldChar w:fldCharType="separate"/>
            </w:r>
            <w:r w:rsidR="00DF58E1">
              <w:rPr>
                <w:noProof/>
                <w:webHidden/>
              </w:rPr>
              <w:t>22</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6" w:history="1">
            <w:r w:rsidR="00DF58E1" w:rsidRPr="00BC1E1A">
              <w:rPr>
                <w:rStyle w:val="Hyperlink"/>
                <w:noProof/>
              </w:rPr>
              <w:t>4.1.7</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Tree and Chain Connection modes for inter-domain pathfinding</w:t>
            </w:r>
            <w:r w:rsidR="00DF58E1">
              <w:rPr>
                <w:noProof/>
                <w:webHidden/>
              </w:rPr>
              <w:tab/>
            </w:r>
            <w:r>
              <w:rPr>
                <w:noProof/>
                <w:webHidden/>
              </w:rPr>
              <w:fldChar w:fldCharType="begin"/>
            </w:r>
            <w:r w:rsidR="00DF58E1">
              <w:rPr>
                <w:noProof/>
                <w:webHidden/>
              </w:rPr>
              <w:instrText xml:space="preserve"> PAGEREF _Toc263785996 \h </w:instrText>
            </w:r>
            <w:r w:rsidR="009624D6">
              <w:rPr>
                <w:noProof/>
              </w:rPr>
            </w:r>
            <w:r>
              <w:rPr>
                <w:noProof/>
                <w:webHidden/>
              </w:rPr>
              <w:fldChar w:fldCharType="separate"/>
            </w:r>
            <w:r w:rsidR="00DF58E1">
              <w:rPr>
                <w:noProof/>
                <w:webHidden/>
              </w:rPr>
              <w:t>22</w:t>
            </w:r>
            <w:r>
              <w:rPr>
                <w:noProof/>
                <w:webHidden/>
              </w:rPr>
              <w:fldChar w:fldCharType="end"/>
            </w:r>
          </w:hyperlink>
        </w:p>
        <w:p w:rsidR="00DF58E1" w:rsidRDefault="00FC0ED8">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3785997" w:history="1">
            <w:r w:rsidR="00DF58E1" w:rsidRPr="00BC1E1A">
              <w:rPr>
                <w:rStyle w:val="Hyperlink"/>
                <w:rFonts w:cs="Arial"/>
                <w:noProof/>
              </w:rPr>
              <w:t>4.1.8</w:t>
            </w:r>
            <w:r w:rsidR="00DF58E1">
              <w:rPr>
                <w:rFonts w:asciiTheme="minorHAnsi" w:eastAsiaTheme="minorEastAsia" w:hAnsiTheme="minorHAnsi" w:cstheme="minorBidi"/>
                <w:noProof/>
                <w:sz w:val="22"/>
                <w:szCs w:val="22"/>
                <w:lang w:val="en-GB" w:eastAsia="en-GB"/>
              </w:rPr>
              <w:tab/>
            </w:r>
            <w:r w:rsidR="00DF58E1" w:rsidRPr="00BC1E1A">
              <w:rPr>
                <w:rStyle w:val="Hyperlink"/>
                <w:rFonts w:cs="Arial"/>
                <w:noProof/>
              </w:rPr>
              <w:t>The Connection Path Algebra</w:t>
            </w:r>
            <w:r w:rsidR="00DF58E1">
              <w:rPr>
                <w:noProof/>
                <w:webHidden/>
              </w:rPr>
              <w:tab/>
            </w:r>
            <w:r>
              <w:rPr>
                <w:noProof/>
                <w:webHidden/>
              </w:rPr>
              <w:fldChar w:fldCharType="begin"/>
            </w:r>
            <w:r w:rsidR="00DF58E1">
              <w:rPr>
                <w:noProof/>
                <w:webHidden/>
              </w:rPr>
              <w:instrText xml:space="preserve"> PAGEREF _Toc263785997 \h </w:instrText>
            </w:r>
            <w:r w:rsidR="009624D6">
              <w:rPr>
                <w:noProof/>
              </w:rPr>
            </w:r>
            <w:r>
              <w:rPr>
                <w:noProof/>
                <w:webHidden/>
              </w:rPr>
              <w:fldChar w:fldCharType="separate"/>
            </w:r>
            <w:r w:rsidR="00DF58E1">
              <w:rPr>
                <w:noProof/>
                <w:webHidden/>
              </w:rPr>
              <w:t>24</w:t>
            </w:r>
            <w:r>
              <w:rPr>
                <w:noProof/>
                <w:webHidden/>
              </w:rPr>
              <w:fldChar w:fldCharType="end"/>
            </w:r>
          </w:hyperlink>
        </w:p>
        <w:p w:rsidR="00DF58E1" w:rsidRDefault="00FC0ED8">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3785998" w:history="1">
            <w:r w:rsidR="00DF58E1" w:rsidRPr="00BC1E1A">
              <w:rPr>
                <w:rStyle w:val="Hyperlink"/>
                <w:noProof/>
              </w:rPr>
              <w:t>4.2</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Future Services</w:t>
            </w:r>
            <w:r w:rsidR="00DF58E1">
              <w:rPr>
                <w:noProof/>
                <w:webHidden/>
              </w:rPr>
              <w:tab/>
            </w:r>
            <w:r>
              <w:rPr>
                <w:noProof/>
                <w:webHidden/>
              </w:rPr>
              <w:fldChar w:fldCharType="begin"/>
            </w:r>
            <w:r w:rsidR="00DF58E1">
              <w:rPr>
                <w:noProof/>
                <w:webHidden/>
              </w:rPr>
              <w:instrText xml:space="preserve"> PAGEREF _Toc263785998 \h </w:instrText>
            </w:r>
            <w:r w:rsidR="009624D6">
              <w:rPr>
                <w:noProof/>
              </w:rPr>
            </w:r>
            <w:r>
              <w:rPr>
                <w:noProof/>
                <w:webHidden/>
              </w:rPr>
              <w:fldChar w:fldCharType="separate"/>
            </w:r>
            <w:r w:rsidR="00DF58E1">
              <w:rPr>
                <w:noProof/>
                <w:webHidden/>
              </w:rPr>
              <w:t>24</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5999" w:history="1">
            <w:r w:rsidR="00DF58E1" w:rsidRPr="00BC1E1A">
              <w:rPr>
                <w:rStyle w:val="Hyperlink"/>
                <w:noProof/>
              </w:rPr>
              <w:t>5.</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Contributors</w:t>
            </w:r>
            <w:r w:rsidR="00DF58E1">
              <w:rPr>
                <w:noProof/>
                <w:webHidden/>
              </w:rPr>
              <w:tab/>
            </w:r>
            <w:r>
              <w:rPr>
                <w:noProof/>
                <w:webHidden/>
              </w:rPr>
              <w:fldChar w:fldCharType="begin"/>
            </w:r>
            <w:r w:rsidR="00DF58E1">
              <w:rPr>
                <w:noProof/>
                <w:webHidden/>
              </w:rPr>
              <w:instrText xml:space="preserve"> PAGEREF _Toc263785999 \h </w:instrText>
            </w:r>
            <w:r w:rsidR="009624D6">
              <w:rPr>
                <w:noProof/>
              </w:rPr>
            </w:r>
            <w:r>
              <w:rPr>
                <w:noProof/>
                <w:webHidden/>
              </w:rPr>
              <w:fldChar w:fldCharType="separate"/>
            </w:r>
            <w:r w:rsidR="00DF58E1">
              <w:rPr>
                <w:noProof/>
                <w:webHidden/>
              </w:rPr>
              <w:t>25</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0" w:history="1">
            <w:r w:rsidR="00DF58E1" w:rsidRPr="00BC1E1A">
              <w:rPr>
                <w:rStyle w:val="Hyperlink"/>
                <w:noProof/>
              </w:rPr>
              <w:t>6.</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Glossary</w:t>
            </w:r>
            <w:r w:rsidR="00DF58E1">
              <w:rPr>
                <w:noProof/>
                <w:webHidden/>
              </w:rPr>
              <w:tab/>
            </w:r>
            <w:r>
              <w:rPr>
                <w:noProof/>
                <w:webHidden/>
              </w:rPr>
              <w:fldChar w:fldCharType="begin"/>
            </w:r>
            <w:r w:rsidR="00DF58E1">
              <w:rPr>
                <w:noProof/>
                <w:webHidden/>
              </w:rPr>
              <w:instrText xml:space="preserve"> PAGEREF _Toc263786000 \h </w:instrText>
            </w:r>
            <w:r w:rsidR="009624D6">
              <w:rPr>
                <w:noProof/>
              </w:rPr>
            </w:r>
            <w:r>
              <w:rPr>
                <w:noProof/>
                <w:webHidden/>
              </w:rPr>
              <w:fldChar w:fldCharType="separate"/>
            </w:r>
            <w:r w:rsidR="00DF58E1">
              <w:rPr>
                <w:noProof/>
                <w:webHidden/>
              </w:rPr>
              <w:t>25</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1" w:history="1">
            <w:r w:rsidR="00DF58E1" w:rsidRPr="00BC1E1A">
              <w:rPr>
                <w:rStyle w:val="Hyperlink"/>
                <w:noProof/>
              </w:rPr>
              <w:t>7.</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Intellectual Property Statement</w:t>
            </w:r>
            <w:r w:rsidR="00DF58E1">
              <w:rPr>
                <w:noProof/>
                <w:webHidden/>
              </w:rPr>
              <w:tab/>
            </w:r>
            <w:r>
              <w:rPr>
                <w:noProof/>
                <w:webHidden/>
              </w:rPr>
              <w:fldChar w:fldCharType="begin"/>
            </w:r>
            <w:r w:rsidR="00DF58E1">
              <w:rPr>
                <w:noProof/>
                <w:webHidden/>
              </w:rPr>
              <w:instrText xml:space="preserve"> PAGEREF _Toc263786001 \h </w:instrText>
            </w:r>
            <w:r w:rsidR="009624D6">
              <w:rPr>
                <w:noProof/>
              </w:rPr>
            </w:r>
            <w:r>
              <w:rPr>
                <w:noProof/>
                <w:webHidden/>
              </w:rPr>
              <w:fldChar w:fldCharType="separate"/>
            </w:r>
            <w:r w:rsidR="00DF58E1">
              <w:rPr>
                <w:noProof/>
                <w:webHidden/>
              </w:rPr>
              <w:t>26</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2" w:history="1">
            <w:r w:rsidR="00DF58E1" w:rsidRPr="00BC1E1A">
              <w:rPr>
                <w:rStyle w:val="Hyperlink"/>
                <w:noProof/>
              </w:rPr>
              <w:t>8.</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Disclaimer</w:t>
            </w:r>
            <w:r w:rsidR="00DF58E1">
              <w:rPr>
                <w:noProof/>
                <w:webHidden/>
              </w:rPr>
              <w:tab/>
            </w:r>
            <w:r>
              <w:rPr>
                <w:noProof/>
                <w:webHidden/>
              </w:rPr>
              <w:fldChar w:fldCharType="begin"/>
            </w:r>
            <w:r w:rsidR="00DF58E1">
              <w:rPr>
                <w:noProof/>
                <w:webHidden/>
              </w:rPr>
              <w:instrText xml:space="preserve"> PAGEREF _Toc263786002 \h </w:instrText>
            </w:r>
            <w:r w:rsidR="009624D6">
              <w:rPr>
                <w:noProof/>
              </w:rPr>
            </w:r>
            <w:r>
              <w:rPr>
                <w:noProof/>
                <w:webHidden/>
              </w:rPr>
              <w:fldChar w:fldCharType="separate"/>
            </w:r>
            <w:r w:rsidR="00DF58E1">
              <w:rPr>
                <w:noProof/>
                <w:webHidden/>
              </w:rPr>
              <w:t>26</w:t>
            </w:r>
            <w:r>
              <w:rPr>
                <w:noProof/>
                <w:webHidden/>
              </w:rPr>
              <w:fldChar w:fldCharType="end"/>
            </w:r>
          </w:hyperlink>
        </w:p>
        <w:p w:rsidR="00DF58E1" w:rsidRDefault="00FC0ED8">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3786003" w:history="1">
            <w:r w:rsidR="00DF58E1" w:rsidRPr="00BC1E1A">
              <w:rPr>
                <w:rStyle w:val="Hyperlink"/>
                <w:noProof/>
              </w:rPr>
              <w:t>9.</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Full Copyright Notice</w:t>
            </w:r>
            <w:r w:rsidR="00DF58E1">
              <w:rPr>
                <w:noProof/>
                <w:webHidden/>
              </w:rPr>
              <w:tab/>
            </w:r>
            <w:r>
              <w:rPr>
                <w:noProof/>
                <w:webHidden/>
              </w:rPr>
              <w:fldChar w:fldCharType="begin"/>
            </w:r>
            <w:r w:rsidR="00DF58E1">
              <w:rPr>
                <w:noProof/>
                <w:webHidden/>
              </w:rPr>
              <w:instrText xml:space="preserve"> PAGEREF _Toc263786003 \h </w:instrText>
            </w:r>
            <w:r w:rsidR="009624D6">
              <w:rPr>
                <w:noProof/>
              </w:rPr>
            </w:r>
            <w:r>
              <w:rPr>
                <w:noProof/>
                <w:webHidden/>
              </w:rPr>
              <w:fldChar w:fldCharType="separate"/>
            </w:r>
            <w:r w:rsidR="00DF58E1">
              <w:rPr>
                <w:noProof/>
                <w:webHidden/>
              </w:rPr>
              <w:t>26</w:t>
            </w:r>
            <w:r>
              <w:rPr>
                <w:noProof/>
                <w:webHidden/>
              </w:rPr>
              <w:fldChar w:fldCharType="end"/>
            </w:r>
          </w:hyperlink>
        </w:p>
        <w:p w:rsidR="00DF58E1" w:rsidRDefault="00FC0ED8">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3786004" w:history="1">
            <w:r w:rsidR="00DF58E1" w:rsidRPr="00BC1E1A">
              <w:rPr>
                <w:rStyle w:val="Hyperlink"/>
                <w:noProof/>
              </w:rPr>
              <w:t>10.</w:t>
            </w:r>
            <w:r w:rsidR="00DF58E1">
              <w:rPr>
                <w:rFonts w:asciiTheme="minorHAnsi" w:eastAsiaTheme="minorEastAsia" w:hAnsiTheme="minorHAnsi" w:cstheme="minorBidi"/>
                <w:noProof/>
                <w:sz w:val="22"/>
                <w:szCs w:val="22"/>
                <w:lang w:val="en-GB" w:eastAsia="en-GB"/>
              </w:rPr>
              <w:tab/>
            </w:r>
            <w:r w:rsidR="00DF58E1" w:rsidRPr="00BC1E1A">
              <w:rPr>
                <w:rStyle w:val="Hyperlink"/>
                <w:noProof/>
              </w:rPr>
              <w:t>References</w:t>
            </w:r>
            <w:r w:rsidR="00DF58E1">
              <w:rPr>
                <w:noProof/>
                <w:webHidden/>
              </w:rPr>
              <w:tab/>
            </w:r>
            <w:r>
              <w:rPr>
                <w:noProof/>
                <w:webHidden/>
              </w:rPr>
              <w:fldChar w:fldCharType="begin"/>
            </w:r>
            <w:r w:rsidR="00DF58E1">
              <w:rPr>
                <w:noProof/>
                <w:webHidden/>
              </w:rPr>
              <w:instrText xml:space="preserve"> PAGEREF _Toc263786004 \h </w:instrText>
            </w:r>
            <w:r w:rsidR="009624D6">
              <w:rPr>
                <w:noProof/>
              </w:rPr>
            </w:r>
            <w:r>
              <w:rPr>
                <w:noProof/>
                <w:webHidden/>
              </w:rPr>
              <w:fldChar w:fldCharType="separate"/>
            </w:r>
            <w:r w:rsidR="00DF58E1">
              <w:rPr>
                <w:noProof/>
                <w:webHidden/>
              </w:rPr>
              <w:t>27</w:t>
            </w:r>
            <w:r>
              <w:rPr>
                <w:noProof/>
                <w:webHidden/>
              </w:rPr>
              <w:fldChar w:fldCharType="end"/>
            </w:r>
          </w:hyperlink>
        </w:p>
        <w:p w:rsidR="00B02EBD" w:rsidRDefault="00FC0ED8" w:rsidP="00B02EBD">
          <w:r>
            <w:fldChar w:fldCharType="end"/>
          </w:r>
        </w:p>
      </w:sdtContent>
    </w:sdt>
    <w:p w:rsidR="007F7C82" w:rsidRDefault="00AD2854" w:rsidP="00B02EBD">
      <w:pPr>
        <w:pStyle w:val="Heading1"/>
        <w:numPr>
          <w:numberingChange w:id="2" w:author="Jerry Sobieski" w:date="2010-06-12T08:13:00Z" w:original="%1:1:0:."/>
        </w:numPr>
      </w:pPr>
      <w:bookmarkStart w:id="3" w:name="_Toc263785968"/>
      <w:r>
        <w:t xml:space="preserve">Context and </w:t>
      </w:r>
      <w:r w:rsidRPr="00F5465B">
        <w:t>Overview</w:t>
      </w:r>
      <w:bookmarkEnd w:id="3"/>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Pr="00FC590F" w:rsidRDefault="006F797E" w:rsidP="00B02EBD">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w:t>
      </w:r>
      <w:proofErr w:type="gramStart"/>
      <w:r w:rsidR="00AD2854" w:rsidRPr="00FC590F">
        <w:t>centric,</w:t>
      </w:r>
      <w:proofErr w:type="gramEnd"/>
      <w:r w:rsidR="00AD2854" w:rsidRPr="00FC590F">
        <w:t xml:space="preserve">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proofErr w:type="gramStart"/>
      <w:r w:rsidR="00AD2854" w:rsidRPr="00FC590F">
        <w:t xml:space="preserve">an </w:t>
      </w:r>
      <w:r w:rsidR="007D7C98">
        <w:t>architecture</w:t>
      </w:r>
      <w:proofErr w:type="gramEnd"/>
      <w:r w:rsidR="007D7C98">
        <w:t xml:space="preserve"> for </w:t>
      </w:r>
      <w:r w:rsidR="00070CCB">
        <w:t>the NSI</w:t>
      </w:r>
      <w:r w:rsidR="007D7C98">
        <w:t xml:space="preserve"> protocol</w:t>
      </w:r>
      <w:r w:rsidR="00AD2854" w:rsidRPr="00FC590F">
        <w:t xml:space="preserve"> which works in either of these contexts.</w:t>
      </w:r>
    </w:p>
    <w:p w:rsidR="007F7C82" w:rsidRPr="00F5465B" w:rsidRDefault="007F7C82" w:rsidP="00B02EBD"/>
    <w:p w:rsidR="007F7C82" w:rsidRDefault="00B02EBD" w:rsidP="00B02EBD">
      <w:pPr>
        <w:numPr>
          <w:ins w:id="4" w:author="Unknown"/>
        </w:numPr>
      </w:pPr>
      <w:r>
        <w:t xml:space="preserve">The NSI defines several key architectural elements:  the Network Service Interface (NSI), the Network Service Agent (NSA), the NSI Protocol, the supporting topology model, and a set of basic services.  These concepts are assigned to a </w:t>
      </w:r>
      <w:r w:rsidR="006F797E">
        <w:t>conceptual</w:t>
      </w:r>
      <w:r>
        <w:t xml:space="preserve">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5"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814951" w:rsidRPr="00F5465B" w:rsidRDefault="00814951" w:rsidP="00B02EBD"/>
    <w:p w:rsidR="007F7C82" w:rsidRDefault="00AD2854" w:rsidP="00B02EBD">
      <w:pPr>
        <w:pStyle w:val="Heading2"/>
        <w:numPr>
          <w:numberingChange w:id="6" w:author="Jerry Sobieski" w:date="2010-06-12T08:13:00Z" w:original="%1:1:0:.%2:1:0:"/>
        </w:numPr>
      </w:pPr>
      <w:bookmarkStart w:id="7" w:name="_Toc263785969"/>
      <w:r>
        <w:t>The Network Service Interface</w:t>
      </w:r>
      <w:bookmarkEnd w:id="7"/>
    </w:p>
    <w:p w:rsidR="007F7C82" w:rsidRPr="00F5465B" w:rsidRDefault="007F7C82" w:rsidP="00B02EBD"/>
    <w:p w:rsidR="007F7C82" w:rsidRDefault="00694B9F" w:rsidP="00B02EBD">
      <w:r>
        <w:t xml:space="preserve">The Network Service Interface (NSI) provides secure and reliable sessions for service related communication between </w:t>
      </w:r>
      <w:proofErr w:type="spellStart"/>
      <w:r>
        <w:t>NSAs</w:t>
      </w:r>
      <w:proofErr w:type="spellEnd"/>
      <w:r>
        <w:t xml:space="preserve">.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communicating software agents</w:t>
      </w:r>
      <w:proofErr w:type="gramStart"/>
      <w:r w:rsidR="00AD2854">
        <w:t xml:space="preserve">:  </w:t>
      </w:r>
      <w:r w:rsidR="00AD2854" w:rsidRPr="00F5465B">
        <w:t xml:space="preserve"> </w:t>
      </w:r>
      <w:r w:rsidR="00585DA6">
        <w:t>the</w:t>
      </w:r>
      <w:proofErr w:type="gramEnd"/>
      <w:r w:rsidR="00585DA6">
        <w:t xml:space="preserv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FC0ED8">
        <w:fldChar w:fldCharType="begin"/>
      </w:r>
      <w:r w:rsidR="00AB5B25">
        <w:instrText xml:space="preserve"> REF _Ref257043582 \h </w:instrText>
      </w:r>
      <w:r w:rsidR="00FC0ED8">
        <w:fldChar w:fldCharType="separate"/>
      </w:r>
      <w:r w:rsidR="00DF58E1">
        <w:t xml:space="preserve">Figure </w:t>
      </w:r>
      <w:r w:rsidR="00DF58E1">
        <w:rPr>
          <w:noProof/>
        </w:rPr>
        <w:t>1</w:t>
      </w:r>
      <w:r w:rsidR="00FC0ED8">
        <w:fldChar w:fldCharType="end"/>
      </w:r>
      <w:r w:rsidR="00AB5B25" w:rsidRPr="00AB5B25">
        <w:t>).</w:t>
      </w:r>
    </w:p>
    <w:p w:rsidR="00AD4C5E" w:rsidRDefault="00AD4C5E" w:rsidP="00B02EBD"/>
    <w:p w:rsidR="00B02EBD" w:rsidRDefault="00D11BE3">
      <w:pPr>
        <w:keepNext/>
        <w:jc w:val="center"/>
      </w:pPr>
      <w:r w:rsidRPr="00D11BE3">
        <w:rPr>
          <w:noProof/>
        </w:rPr>
        <w:drawing>
          <wp:inline distT="0" distB="0" distL="0" distR="0">
            <wp:extent cx="2009775" cy="163830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3276600"/>
                      <a:chOff x="2286000" y="1676400"/>
                      <a:chExt cx="4191000" cy="3276600"/>
                    </a:xfrm>
                  </a:grpSpPr>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6400"/>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p>
    <w:p w:rsidR="00B02EBD" w:rsidRDefault="00AD2854">
      <w:pPr>
        <w:pStyle w:val="Caption"/>
        <w:jc w:val="center"/>
      </w:pPr>
      <w:bookmarkStart w:id="8" w:name="_Ref257043582"/>
      <w:r>
        <w:t xml:space="preserve">Figure </w:t>
      </w:r>
      <w:r w:rsidR="00FC0ED8">
        <w:fldChar w:fldCharType="begin"/>
      </w:r>
      <w:r>
        <w:instrText xml:space="preserve"> SEQ Figure \* ARABIC </w:instrText>
      </w:r>
      <w:r w:rsidR="00FC0ED8">
        <w:fldChar w:fldCharType="separate"/>
      </w:r>
      <w:r w:rsidR="00DF58E1">
        <w:rPr>
          <w:noProof/>
        </w:rPr>
        <w:t>1</w:t>
      </w:r>
      <w:r w:rsidR="00FC0ED8">
        <w:fldChar w:fldCharType="end"/>
      </w:r>
      <w:bookmarkEnd w:id="8"/>
      <w:r>
        <w:t>: NSI interface</w:t>
      </w:r>
    </w:p>
    <w:p w:rsidR="00B02EBD" w:rsidRDefault="00B02EBD" w:rsidP="00B02EBD"/>
    <w:p w:rsidR="007F7C82" w:rsidRDefault="007F7C82" w:rsidP="00B02EBD"/>
    <w:p w:rsidR="007F7C82" w:rsidRDefault="00AD2854" w:rsidP="00B02EBD">
      <w:pPr>
        <w:pStyle w:val="Heading2"/>
        <w:numPr>
          <w:numberingChange w:id="9" w:author="Jerry Sobieski" w:date="2010-06-12T08:13:00Z" w:original="%1:1:0:.%2:2:0:"/>
        </w:numPr>
      </w:pPr>
      <w:bookmarkStart w:id="10" w:name="_Toc263785970"/>
      <w:r w:rsidRPr="00DA6118">
        <w:t>The Network Service Agent</w:t>
      </w:r>
      <w:bookmarkEnd w:id="10"/>
    </w:p>
    <w:p w:rsidR="007F7C82" w:rsidRDefault="007F7C82" w:rsidP="00B02EBD"/>
    <w:p w:rsidR="00CA4140" w:rsidRDefault="00484828" w:rsidP="00B02EBD">
      <w:pPr>
        <w:rPr>
          <w:rFonts w:eastAsiaTheme="minorHAnsi" w:cs="Arial"/>
        </w:rPr>
      </w:pPr>
      <w:r>
        <w:t xml:space="preserve">The NSA is central to the NSI architecture since all NSI processes are invested in the Network Service Agent (NSA).  </w:t>
      </w:r>
      <w:r w:rsidR="00F704D2">
        <w:rPr>
          <w:rFonts w:eastAsiaTheme="minorHAnsi" w:cs="Arial"/>
        </w:rPr>
        <w:t>The</w:t>
      </w:r>
      <w:r w:rsidR="00F704D2" w:rsidRPr="00D55C38">
        <w:rPr>
          <w:rFonts w:eastAsiaTheme="minorHAnsi" w:cs="Arial"/>
        </w:rPr>
        <w:t xml:space="preserve"> </w:t>
      </w:r>
      <w:r w:rsidR="00F704D2">
        <w:rPr>
          <w:rFonts w:eastAsiaTheme="minorHAnsi" w:cs="Arial"/>
        </w:rPr>
        <w:t>role of the NSI is to</w:t>
      </w:r>
      <w:r w:rsidR="00D556E7">
        <w:rPr>
          <w:rFonts w:eastAsiaTheme="minorHAnsi" w:cs="Arial"/>
        </w:rPr>
        <w:t xml:space="preserve"> provide</w:t>
      </w:r>
      <w:r>
        <w:rPr>
          <w:rFonts w:eastAsiaTheme="minorHAnsi" w:cs="Arial"/>
        </w:rPr>
        <w:t xml:space="preserve"> a platform for delivering</w:t>
      </w:r>
      <w:r w:rsidR="00F704D2">
        <w:rPr>
          <w:rFonts w:eastAsiaTheme="minorHAnsi" w:cs="Arial"/>
        </w:rPr>
        <w:t xml:space="preserve"> Network Services by</w:t>
      </w:r>
      <w:r w:rsidR="00D556E7">
        <w:rPr>
          <w:rFonts w:eastAsiaTheme="minorHAnsi" w:cs="Arial"/>
        </w:rPr>
        <w:t xml:space="preserve"> exchanging information between </w:t>
      </w:r>
      <w:proofErr w:type="spellStart"/>
      <w:r>
        <w:rPr>
          <w:rFonts w:eastAsiaTheme="minorHAnsi" w:cs="Arial"/>
        </w:rPr>
        <w:t>NSAs</w:t>
      </w:r>
      <w:proofErr w:type="spellEnd"/>
      <w:r w:rsidR="0074006C">
        <w:rPr>
          <w:rFonts w:eastAsiaTheme="minorHAnsi" w:cs="Arial"/>
        </w:rPr>
        <w:t>.  E</w:t>
      </w:r>
      <w:r w:rsidR="00E84AE8">
        <w:rPr>
          <w:rFonts w:eastAsiaTheme="minorHAnsi" w:cs="Arial"/>
        </w:rPr>
        <w:t>ach</w:t>
      </w:r>
      <w:r w:rsidR="0074006C">
        <w:rPr>
          <w:rFonts w:eastAsiaTheme="minorHAnsi" w:cs="Arial"/>
        </w:rPr>
        <w:t xml:space="preserve"> NSA </w:t>
      </w:r>
      <w:r>
        <w:rPr>
          <w:rFonts w:eastAsiaTheme="minorHAnsi" w:cs="Arial"/>
        </w:rPr>
        <w:t xml:space="preserve">can also </w:t>
      </w:r>
      <w:r w:rsidR="00F704D2">
        <w:rPr>
          <w:rFonts w:eastAsiaTheme="minorHAnsi" w:cs="Arial"/>
        </w:rPr>
        <w:t>interact with</w:t>
      </w:r>
      <w:r w:rsidR="0074006C">
        <w:rPr>
          <w:rFonts w:eastAsiaTheme="minorHAnsi" w:cs="Arial"/>
        </w:rPr>
        <w:t xml:space="preserve"> its</w:t>
      </w:r>
      <w:r>
        <w:rPr>
          <w:rFonts w:eastAsiaTheme="minorHAnsi" w:cs="Arial"/>
        </w:rPr>
        <w:t xml:space="preserve"> </w:t>
      </w:r>
      <w:r w:rsidR="00D556E7">
        <w:rPr>
          <w:rFonts w:eastAsiaTheme="minorHAnsi" w:cs="Arial"/>
        </w:rPr>
        <w:t>T</w:t>
      </w:r>
      <w:r w:rsidR="00F704D2" w:rsidRPr="00D55C38">
        <w:rPr>
          <w:rFonts w:eastAsiaTheme="minorHAnsi" w:cs="Arial"/>
        </w:rPr>
        <w:t xml:space="preserve">ransport </w:t>
      </w:r>
      <w:r w:rsidR="006F6CDF">
        <w:rPr>
          <w:rFonts w:eastAsiaTheme="minorHAnsi" w:cs="Arial"/>
        </w:rPr>
        <w:t>Plane</w:t>
      </w:r>
      <w:r w:rsidR="0074006C">
        <w:rPr>
          <w:rFonts w:eastAsiaTheme="minorHAnsi" w:cs="Arial"/>
        </w:rPr>
        <w:t xml:space="preserve"> to deliver the local part of the Network Service</w:t>
      </w:r>
      <w:r w:rsidR="000A36CD">
        <w:rPr>
          <w:rFonts w:eastAsiaTheme="minorHAnsi" w:cs="Arial"/>
        </w:rPr>
        <w:t xml:space="preserve"> and with other infrastructures such as those for security and monitoring.</w:t>
      </w:r>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two possible roles -</w:t>
      </w:r>
      <w:r w:rsidR="00735227">
        <w:rPr>
          <w:rFonts w:cs="Arial"/>
        </w:rPr>
        <w:t xml:space="preserve"> Requester and P</w:t>
      </w:r>
      <w:r w:rsidR="00AD2854" w:rsidRPr="00D55C38">
        <w:rPr>
          <w:rFonts w:cs="Arial"/>
        </w:rPr>
        <w:t xml:space="preserve">rovider.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 xml:space="preserve">. </w:t>
      </w:r>
      <w:r w:rsidR="00237767">
        <w:rPr>
          <w:rFonts w:cs="Arial"/>
        </w:rPr>
        <w:t xml:space="preserve"> </w:t>
      </w:r>
    </w:p>
    <w:p w:rsidR="00B02EBD" w:rsidRDefault="00B02EBD" w:rsidP="00B02EBD"/>
    <w:p w:rsidR="00070CCB" w:rsidRDefault="00070CCB" w:rsidP="00070CCB">
      <w:r>
        <w:t>The NSA incorporates a number of functional components</w:t>
      </w:r>
      <w:r w:rsidR="006F797E">
        <w:t>;</w:t>
      </w:r>
      <w:r>
        <w:t xml:space="preserve"> some of which may be defined NSI </w:t>
      </w:r>
      <w:r w:rsidR="00CA4140" w:rsidRPr="00CA4140">
        <w:t xml:space="preserve">Network Services others may be NSA internal </w:t>
      </w:r>
      <w:proofErr w:type="gramStart"/>
      <w:r w:rsidR="00CA4140" w:rsidRPr="00CA4140">
        <w:t>functions</w:t>
      </w:r>
      <w:r w:rsidR="006F797E">
        <w:t>,</w:t>
      </w:r>
      <w:proofErr w:type="gramEnd"/>
      <w:r w:rsidR="006F797E">
        <w:t xml:space="preserve"> this is depicted in</w:t>
      </w:r>
      <w:r w:rsidR="00CA4140">
        <w:t xml:space="preserve"> </w:t>
      </w:r>
      <w:r w:rsidR="00FC0ED8">
        <w:fldChar w:fldCharType="begin"/>
      </w:r>
      <w:r w:rsidR="00CA4140">
        <w:instrText xml:space="preserve"> REF _Ref257043610 \h </w:instrText>
      </w:r>
      <w:r w:rsidR="00FC0ED8">
        <w:fldChar w:fldCharType="separate"/>
      </w:r>
      <w:r w:rsidR="00DF58E1">
        <w:t xml:space="preserve">Figure </w:t>
      </w:r>
      <w:r w:rsidR="00DF58E1">
        <w:rPr>
          <w:noProof/>
        </w:rPr>
        <w:t>2</w:t>
      </w:r>
      <w:r w:rsidR="00FC0ED8">
        <w:fldChar w:fldCharType="end"/>
      </w:r>
      <w:r w:rsidR="00CA4140" w:rsidRPr="00CA4140">
        <w:t xml:space="preserve">.  An example of the former </w:t>
      </w:r>
      <w:r>
        <w:t xml:space="preserve">might be a Connection Service or a Topology Service.  An example of the latter may be a path-finding function.  </w:t>
      </w:r>
    </w:p>
    <w:p w:rsidR="00070CCB" w:rsidRPr="00F51072" w:rsidRDefault="00070CCB" w:rsidP="00070CCB"/>
    <w:p w:rsidR="00CA4140" w:rsidRDefault="00CA4140" w:rsidP="00070CCB"/>
    <w:p w:rsidR="00070CCB" w:rsidRDefault="00070CCB" w:rsidP="00B02EBD"/>
    <w:p w:rsidR="00B02EBD" w:rsidRDefault="001C5B66">
      <w:pPr>
        <w:keepNext/>
        <w:jc w:val="center"/>
      </w:pPr>
      <w:r w:rsidRPr="001C5B66">
        <w:rPr>
          <w:noProof/>
        </w:rPr>
        <w:drawing>
          <wp:inline distT="0" distB="0" distL="0" distR="0">
            <wp:extent cx="3200400" cy="2314575"/>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4306392"/>
                      <a:chOff x="1981200" y="1122918"/>
                      <a:chExt cx="5715000" cy="4306392"/>
                    </a:xfrm>
                  </a:grpSpPr>
                  <a:sp>
                    <a:nvSpPr>
                      <a:cNvPr id="17" name="Rectangle 16"/>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8" name="Rectangle 17"/>
                      <a:cNvSpPr>
                        <a:spLocks noChangeArrowheads="1"/>
                      </a:cNvSpPr>
                    </a:nvSpPr>
                    <a:spPr bwMode="auto">
                      <a:xfrm>
                        <a:off x="5551488" y="27598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0" name="Rectangle 19"/>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8" name="Text Box 16"/>
                      <a:cNvSpPr txBox="1">
                        <a:spLocks noChangeArrowheads="1"/>
                      </a:cNvSpPr>
                    </a:nvSpPr>
                    <a:spPr bwMode="auto">
                      <a:xfrm>
                        <a:off x="6096000" y="35814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9" name="Rectangle 28"/>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30"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1" name="Rectangle 30"/>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2" name="Rectangle 31"/>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6" name="Straight Connector 35"/>
                      <a:cNvCxnSpPr>
                        <a:cxnSpLocks noChangeShapeType="1"/>
                        <a:stCxn id="35"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3203575" y="279876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7" name="Rectangle 46"/>
                      <a:cNvSpPr>
                        <a:spLocks noChangeArrowheads="1"/>
                      </a:cNvSpPr>
                    </a:nvSpPr>
                    <a:spPr bwMode="auto">
                      <a:xfrm>
                        <a:off x="5105400" y="35052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19" name="Rectangle 18"/>
                      <a:cNvSpPr>
                        <a:spLocks noChangeArrowheads="1"/>
                      </a:cNvSpPr>
                    </a:nvSpPr>
                    <a:spPr bwMode="auto">
                      <a:xfrm>
                        <a:off x="5105400" y="20574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Rectangle 20"/>
                      <a:cNvSpPr>
                        <a:spLocks noChangeArrowheads="1"/>
                      </a:cNvSpPr>
                    </a:nvSpPr>
                    <a:spPr bwMode="auto">
                      <a:xfrm>
                        <a:off x="5410200"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22" name="Rectangle 21"/>
                      <a:cNvSpPr>
                        <a:spLocks noChangeArrowheads="1"/>
                      </a:cNvSpPr>
                    </a:nvSpPr>
                    <a:spPr bwMode="auto">
                      <a:xfrm>
                        <a:off x="5594350" y="20574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4" name="Straight Connector 23"/>
                      <a:cNvCxnSpPr>
                        <a:cxnSpLocks noChangeShapeType="1"/>
                      </a:cNvCxnSpPr>
                    </a:nvCxnSpPr>
                    <a:spPr bwMode="auto">
                      <a:xfrm rot="5400000">
                        <a:off x="6204744" y="17899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 Box 16"/>
                      <a:cNvSpPr txBox="1">
                        <a:spLocks noChangeArrowheads="1"/>
                      </a:cNvSpPr>
                    </a:nvSpPr>
                    <a:spPr bwMode="auto">
                      <a:xfrm>
                        <a:off x="5638800" y="36576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26" name="Rectangle 25"/>
                      <a:cNvSpPr>
                        <a:spLocks noChangeArrowheads="1"/>
                      </a:cNvSpPr>
                    </a:nvSpPr>
                    <a:spPr bwMode="auto">
                      <a:xfrm>
                        <a:off x="6316663" y="28543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7" name="TextBox 18"/>
                      <a:cNvSpPr txBox="1">
                        <a:spLocks noChangeArrowheads="1"/>
                      </a:cNvSpPr>
                    </a:nvSpPr>
                    <a:spPr bwMode="auto">
                      <a:xfrm>
                        <a:off x="5761036" y="11229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3" name="Rectangle 32"/>
                      <a:cNvSpPr>
                        <a:spLocks noChangeArrowheads="1"/>
                      </a:cNvSpPr>
                    </a:nvSpPr>
                    <a:spPr bwMode="auto">
                      <a:xfrm>
                        <a:off x="1981200" y="20574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24384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2514600" y="3520907"/>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38" name="Straight Connector 37"/>
                      <a:cNvCxnSpPr>
                        <a:cxnSpLocks noChangeShapeType="1"/>
                        <a:stCxn id="37" idx="2"/>
                      </a:cNvCxnSpPr>
                    </a:nvCxnSpPr>
                    <a:spPr bwMode="auto">
                      <a:xfrm rot="5400000">
                        <a:off x="2958222" y="4558423"/>
                        <a:ext cx="789157"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40" name="TextBox 19"/>
                      <a:cNvSpPr txBox="1">
                        <a:spLocks noChangeArrowheads="1"/>
                      </a:cNvSpPr>
                    </a:nvSpPr>
                    <a:spPr bwMode="auto">
                      <a:xfrm>
                        <a:off x="2519350"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1" name="Text Box 16"/>
                      <a:cNvSpPr txBox="1">
                        <a:spLocks noChangeArrowheads="1"/>
                      </a:cNvSpPr>
                    </a:nvSpPr>
                    <a:spPr bwMode="auto">
                      <a:xfrm>
                        <a:off x="2413103" y="2209800"/>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4" name="Rectangle 43"/>
                      <a:cNvSpPr>
                        <a:spLocks noChangeArrowheads="1"/>
                      </a:cNvSpPr>
                    </a:nvSpPr>
                    <a:spPr bwMode="auto">
                      <a:xfrm>
                        <a:off x="3352800" y="270430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11" w:name="_Ref257043610"/>
      <w:r>
        <w:t xml:space="preserve">Figure </w:t>
      </w:r>
      <w:r w:rsidR="00FC0ED8">
        <w:fldChar w:fldCharType="begin"/>
      </w:r>
      <w:r>
        <w:instrText xml:space="preserve"> SEQ Figure \* ARABIC </w:instrText>
      </w:r>
      <w:r w:rsidR="00FC0ED8">
        <w:fldChar w:fldCharType="separate"/>
      </w:r>
      <w:r w:rsidR="00DF58E1">
        <w:rPr>
          <w:noProof/>
        </w:rPr>
        <w:t>2</w:t>
      </w:r>
      <w:r w:rsidR="00FC0ED8">
        <w:fldChar w:fldCharType="end"/>
      </w:r>
      <w:bookmarkEnd w:id="11"/>
      <w:r>
        <w:t xml:space="preserve">: </w:t>
      </w:r>
      <w:r w:rsidR="006F797E">
        <w:t>R</w:t>
      </w:r>
      <w:r w:rsidR="00966573">
        <w:t xml:space="preserve">oles of </w:t>
      </w:r>
      <w:r>
        <w:t>N</w:t>
      </w:r>
      <w:r w:rsidR="00966573">
        <w:t xml:space="preserve">etwork </w:t>
      </w:r>
      <w:r>
        <w:t>S</w:t>
      </w:r>
      <w:r w:rsidR="00966573">
        <w:t xml:space="preserve">ervice </w:t>
      </w:r>
      <w:r>
        <w:t>A</w:t>
      </w:r>
      <w:r w:rsidR="00966573">
        <w:t>gent</w:t>
      </w:r>
    </w:p>
    <w:p w:rsidR="00F51072" w:rsidRDefault="00F51072" w:rsidP="00F51072"/>
    <w:p w:rsidR="00BA0E24" w:rsidRDefault="00BA0E24" w:rsidP="00CA4140">
      <w:pPr>
        <w:rPr>
          <w:rFonts w:eastAsiaTheme="minorHAnsi" w:cs="Arial"/>
        </w:rPr>
      </w:pPr>
    </w:p>
    <w:p w:rsidR="002B4AFA" w:rsidRDefault="002B4AFA" w:rsidP="002B4AFA">
      <w:pPr>
        <w:pStyle w:val="Heading2"/>
        <w:numPr>
          <w:numberingChange w:id="12" w:author="Jerry Sobieski" w:date="2010-06-12T08:13:00Z" w:original="%1:1:0:.%2:3:0:"/>
        </w:numPr>
      </w:pPr>
      <w:bookmarkStart w:id="13" w:name="_Toc263785971"/>
      <w:r w:rsidRPr="00DA6118">
        <w:t xml:space="preserve">The Network </w:t>
      </w:r>
      <w:r>
        <w:t>Resource Manager</w:t>
      </w:r>
      <w:bookmarkEnd w:id="13"/>
    </w:p>
    <w:p w:rsidR="002B4AFA" w:rsidRDefault="002B4AFA" w:rsidP="00CA4140">
      <w:pPr>
        <w:rPr>
          <w:rFonts w:eastAsiaTheme="minorHAnsi" w:cs="Arial"/>
        </w:rPr>
      </w:pPr>
    </w:p>
    <w:p w:rsidR="002B4AFA" w:rsidRDefault="002B4AFA" w:rsidP="002B4AFA">
      <w:r>
        <w:t xml:space="preserve">The provider NSA may incorporate a Network Resource Manager (NRM). The NRM manages the part the Network Service implemented </w:t>
      </w:r>
      <w:proofErr w:type="gramStart"/>
      <w:r>
        <w:t>locally</w:t>
      </w:r>
      <w:r w:rsidR="002C09C1">
        <w:t>,</w:t>
      </w:r>
      <w:proofErr w:type="gramEnd"/>
      <w:r w:rsidR="002C09C1">
        <w:t xml:space="preserve"> t</w:t>
      </w:r>
      <w:r>
        <w:t xml:space="preserve">his is shown in </w:t>
      </w:r>
      <w:r w:rsidR="00FC0ED8">
        <w:fldChar w:fldCharType="begin"/>
      </w:r>
      <w:r w:rsidR="002C09C1">
        <w:instrText xml:space="preserve"> REF _Ref263348233 \h </w:instrText>
      </w:r>
      <w:r w:rsidR="00FC0ED8">
        <w:fldChar w:fldCharType="separate"/>
      </w:r>
      <w:r w:rsidR="00DF58E1">
        <w:t xml:space="preserve">Figure </w:t>
      </w:r>
      <w:r w:rsidR="00DF58E1">
        <w:rPr>
          <w:noProof/>
        </w:rPr>
        <w:t>3</w:t>
      </w:r>
      <w:r w:rsidR="00FC0ED8">
        <w:fldChar w:fldCharType="end"/>
      </w:r>
      <w:r w:rsidR="002C09C1">
        <w:t>.</w:t>
      </w:r>
    </w:p>
    <w:p w:rsidR="002B4AFA" w:rsidRDefault="002B4AFA" w:rsidP="002B4AFA">
      <w:pPr>
        <w:rPr>
          <w:rFonts w:cs="Arial"/>
        </w:rPr>
      </w:pPr>
    </w:p>
    <w:p w:rsidR="002B4AFA" w:rsidRDefault="002B4AFA" w:rsidP="002B4AFA">
      <w:pPr>
        <w:rPr>
          <w:rFonts w:cs="Arial"/>
        </w:rPr>
      </w:pPr>
      <w:r>
        <w:rPr>
          <w:rFonts w:cs="Arial"/>
        </w:rPr>
        <w:t>T</w:t>
      </w:r>
      <w:r w:rsidRPr="00D55C38">
        <w:rPr>
          <w:rFonts w:cs="Arial"/>
        </w:rPr>
        <w:t xml:space="preserve">he NSI </w:t>
      </w:r>
      <w:r>
        <w:rPr>
          <w:rFonts w:cs="Arial"/>
        </w:rPr>
        <w:t>a</w:t>
      </w:r>
      <w:r w:rsidRPr="00D55C38">
        <w:rPr>
          <w:rFonts w:cs="Arial"/>
        </w:rPr>
        <w:t>rchitecture</w:t>
      </w:r>
      <w:r>
        <w:rPr>
          <w:rFonts w:cs="Arial"/>
        </w:rPr>
        <w:t xml:space="preserve"> allows many </w:t>
      </w:r>
      <w:r w:rsidRPr="00D55C38">
        <w:rPr>
          <w:rFonts w:cs="Arial"/>
        </w:rPr>
        <w:t>Network Service Agent</w:t>
      </w:r>
      <w:r>
        <w:rPr>
          <w:rFonts w:cs="Arial"/>
        </w:rPr>
        <w:t>s (</w:t>
      </w:r>
      <w:proofErr w:type="spellStart"/>
      <w:r>
        <w:rPr>
          <w:rFonts w:cs="Arial"/>
        </w:rPr>
        <w:t>NSAs</w:t>
      </w:r>
      <w:proofErr w:type="spellEnd"/>
      <w:r>
        <w:rPr>
          <w:rFonts w:cs="Arial"/>
        </w:rPr>
        <w:t xml:space="preserve">) to be interconnected with NSI interfaces; details relating to such a federation of networks are described in paragraph </w:t>
      </w:r>
      <w:r w:rsidR="00FC0ED8">
        <w:rPr>
          <w:rFonts w:cs="Arial"/>
        </w:rPr>
        <w:fldChar w:fldCharType="begin"/>
      </w:r>
      <w:r>
        <w:rPr>
          <w:rFonts w:cs="Arial"/>
        </w:rPr>
        <w:instrText xml:space="preserve"> REF _Ref262033448 \r \h </w:instrText>
      </w:r>
      <w:r w:rsidR="009624D6" w:rsidRPr="00FC0ED8">
        <w:rPr>
          <w:rFonts w:cs="Arial"/>
        </w:rPr>
      </w:r>
      <w:r w:rsidR="00FC0ED8">
        <w:rPr>
          <w:rFonts w:cs="Arial"/>
        </w:rPr>
        <w:fldChar w:fldCharType="separate"/>
      </w:r>
      <w:r w:rsidR="00DF58E1">
        <w:rPr>
          <w:rFonts w:cs="Arial"/>
        </w:rPr>
        <w:t>1.7</w:t>
      </w:r>
      <w:r w:rsidR="00FC0ED8">
        <w:rPr>
          <w:rFonts w:cs="Arial"/>
        </w:rPr>
        <w:fldChar w:fldCharType="end"/>
      </w:r>
      <w:r>
        <w:rPr>
          <w:rFonts w:cs="Arial"/>
        </w:rPr>
        <w:t>.</w:t>
      </w:r>
    </w:p>
    <w:p w:rsidR="002B4AFA" w:rsidRPr="00165A0F" w:rsidRDefault="002B4AFA" w:rsidP="002B4AFA">
      <w:pPr>
        <w:rPr>
          <w:b/>
        </w:rPr>
      </w:pPr>
    </w:p>
    <w:p w:rsidR="002B4AFA" w:rsidRDefault="002B4AFA" w:rsidP="002B4AFA"/>
    <w:p w:rsidR="002B4AFA" w:rsidRDefault="002B4AFA" w:rsidP="002B4AFA">
      <w:pPr>
        <w:jc w:val="center"/>
      </w:pPr>
      <w:r w:rsidRPr="002B4AFA">
        <w:rPr>
          <w:noProof/>
        </w:rPr>
        <w:drawing>
          <wp:inline distT="0" distB="0" distL="0" distR="0">
            <wp:extent cx="1666875" cy="2238375"/>
            <wp:effectExtent l="19050" t="0" r="0" b="0"/>
            <wp:docPr id="16"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590800" cy="3798332"/>
                      <a:chOff x="2971800" y="1275318"/>
                      <a:chExt cx="2590800" cy="3798332"/>
                    </a:xfrm>
                  </a:grpSpPr>
                  <a:sp>
                    <a:nvSpPr>
                      <a:cNvPr id="45" name="Rectangle 44"/>
                      <a:cNvSpPr>
                        <a:spLocks noChangeArrowheads="1"/>
                      </a:cNvSpPr>
                    </a:nvSpPr>
                    <a:spPr bwMode="auto">
                      <a:xfrm>
                        <a:off x="2971800" y="2209800"/>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6" name="Rectangle 45"/>
                      <a:cNvSpPr>
                        <a:spLocks noChangeArrowheads="1"/>
                      </a:cNvSpPr>
                    </a:nvSpPr>
                    <a:spPr bwMode="auto">
                      <a:xfrm>
                        <a:off x="3417888" y="2912269"/>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48" name="Rectangle 47"/>
                      <a:cNvSpPr>
                        <a:spLocks noChangeArrowheads="1"/>
                      </a:cNvSpPr>
                    </a:nvSpPr>
                    <a:spPr bwMode="auto">
                      <a:xfrm>
                        <a:off x="3460750" y="22098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49" name="Straight Connector 48"/>
                      <a:cNvCxnSpPr>
                        <a:cxnSpLocks noChangeShapeType="1"/>
                      </a:cNvCxnSpPr>
                    </a:nvCxnSpPr>
                    <a:spPr bwMode="auto">
                      <a:xfrm rot="5400000">
                        <a:off x="4071144" y="19423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50" name="Text Box 16"/>
                      <a:cNvSpPr txBox="1">
                        <a:spLocks noChangeArrowheads="1"/>
                      </a:cNvSpPr>
                    </a:nvSpPr>
                    <a:spPr bwMode="auto">
                      <a:xfrm>
                        <a:off x="3962400" y="3733800"/>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1" name="Rectangle 50"/>
                      <a:cNvSpPr>
                        <a:spLocks noChangeArrowheads="1"/>
                      </a:cNvSpPr>
                    </a:nvSpPr>
                    <a:spPr bwMode="auto">
                      <a:xfrm>
                        <a:off x="4183063" y="300672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52" name="TextBox 18"/>
                      <a:cNvSpPr txBox="1">
                        <a:spLocks noChangeArrowheads="1"/>
                      </a:cNvSpPr>
                    </a:nvSpPr>
                    <a:spPr bwMode="auto">
                      <a:xfrm>
                        <a:off x="3627436" y="12753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53" name="Rectangle 52"/>
                      <a:cNvSpPr>
                        <a:spLocks noChangeArrowheads="1"/>
                      </a:cNvSpPr>
                    </a:nvSpPr>
                    <a:spPr bwMode="auto">
                      <a:xfrm>
                        <a:off x="2971800" y="3657600"/>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54" name="Rectangle 53"/>
                      <a:cNvSpPr>
                        <a:spLocks noChangeArrowheads="1"/>
                      </a:cNvSpPr>
                    </a:nvSpPr>
                    <a:spPr bwMode="auto">
                      <a:xfrm>
                        <a:off x="2971800" y="4267200"/>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5" name="TextBox 21"/>
                      <a:cNvSpPr txBox="1">
                        <a:spLocks noChangeArrowheads="1"/>
                      </a:cNvSpPr>
                    </a:nvSpPr>
                    <a:spPr bwMode="auto">
                      <a:xfrm>
                        <a:off x="2971800" y="43115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lc:lockedCanvas>
              </a:graphicData>
            </a:graphic>
          </wp:inline>
        </w:drawing>
      </w:r>
    </w:p>
    <w:p w:rsidR="002B4AFA" w:rsidRDefault="002B4AFA" w:rsidP="00CA4140">
      <w:pPr>
        <w:rPr>
          <w:rFonts w:eastAsiaTheme="minorHAnsi" w:cs="Arial"/>
        </w:rPr>
      </w:pPr>
    </w:p>
    <w:p w:rsidR="002B4AFA" w:rsidRDefault="002C09C1" w:rsidP="002B4AFA">
      <w:pPr>
        <w:pStyle w:val="Caption"/>
        <w:jc w:val="center"/>
      </w:pPr>
      <w:bookmarkStart w:id="14" w:name="_Ref263348233"/>
      <w:r>
        <w:t xml:space="preserve">Figure </w:t>
      </w:r>
      <w:fldSimple w:instr=" SEQ Figure \* ARABIC ">
        <w:r w:rsidR="00DF58E1">
          <w:rPr>
            <w:noProof/>
          </w:rPr>
          <w:t>3</w:t>
        </w:r>
      </w:fldSimple>
      <w:bookmarkEnd w:id="14"/>
      <w:r>
        <w:t xml:space="preserve">: </w:t>
      </w:r>
      <w:r w:rsidR="002B4AFA">
        <w:t>NRM associated with Provider NSA</w:t>
      </w:r>
    </w:p>
    <w:p w:rsidR="002B4AFA" w:rsidRDefault="002B4AFA" w:rsidP="00CA4140">
      <w:pPr>
        <w:rPr>
          <w:rFonts w:eastAsiaTheme="minorHAnsi" w:cs="Arial"/>
        </w:rPr>
      </w:pPr>
    </w:p>
    <w:p w:rsidR="00F51072" w:rsidRDefault="00F51072" w:rsidP="00F51072"/>
    <w:p w:rsidR="00DF5417" w:rsidRDefault="00DF5417" w:rsidP="00DF5417">
      <w:pPr>
        <w:pStyle w:val="Heading2"/>
        <w:numPr>
          <w:numberingChange w:id="15" w:author="Jerry Sobieski" w:date="2010-06-12T08:13:00Z" w:original="%1:1:0:.%2:4:0:"/>
        </w:numPr>
      </w:pPr>
      <w:bookmarkStart w:id="16" w:name="_Toc263785972"/>
      <w:r>
        <w:t>NSI Services</w:t>
      </w:r>
      <w:bookmarkEnd w:id="16"/>
    </w:p>
    <w:p w:rsidR="00DF5417" w:rsidRDefault="00DF5417" w:rsidP="00DF5417"/>
    <w:p w:rsidR="00DF5417" w:rsidRDefault="00DF5417" w:rsidP="00DF5417">
      <w:r>
        <w:t>The</w:t>
      </w:r>
      <w:r w:rsidRPr="00F5465B">
        <w:t xml:space="preserve"> NSI </w:t>
      </w:r>
      <w:r>
        <w: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t>
      </w:r>
    </w:p>
    <w:p w:rsidR="00DF5417" w:rsidRDefault="00DF5417" w:rsidP="00DF5417"/>
    <w:p w:rsidR="00DF5417" w:rsidRDefault="00DF5417" w:rsidP="00DF5417">
      <w:r>
        <w: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w:t>
      </w:r>
      <w:proofErr w:type="spellStart"/>
      <w:r>
        <w:t>ReserveRequest</w:t>
      </w:r>
      <w:proofErr w:type="spellEnd"/>
      <w:r>
        <w:t xml:space="preserve"> and </w:t>
      </w:r>
      <w:proofErr w:type="spellStart"/>
      <w:r>
        <w:t>CancelRequest</w:t>
      </w:r>
      <w:proofErr w:type="spellEnd"/>
      <w:r>
        <w:t xml:space="preserve"> that perform very clear operations on a Connection, and these primitives are carefully bounded by the parameters associated with each – such as capacity, or end points, or start time.  </w:t>
      </w:r>
      <w:r w:rsidRPr="00464775">
        <w:t xml:space="preserve"> </w:t>
      </w:r>
      <w:r>
        <w:t>The detail of coordinating schedules and the exchange of circuit provisioning information across possibly many networks is hidden.</w:t>
      </w:r>
    </w:p>
    <w:p w:rsidR="00DF5417" w:rsidRDefault="00DF5417" w:rsidP="00DF5417"/>
    <w:p w:rsidR="00DF5417" w:rsidRDefault="00DF5417" w:rsidP="00DF5417">
      <w:pPr>
        <w:numPr>
          <w:ins w:id="17"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DF5417" w:rsidRPr="00F51072" w:rsidRDefault="00DF5417" w:rsidP="00F51072"/>
    <w:p w:rsidR="007F7C82" w:rsidRDefault="007F7C82" w:rsidP="00B02EBD"/>
    <w:p w:rsidR="00F51072" w:rsidRDefault="00207BDD" w:rsidP="00F51072">
      <w:pPr>
        <w:pStyle w:val="Heading2"/>
        <w:numPr>
          <w:numberingChange w:id="18" w:author="Jerry Sobieski" w:date="2010-06-12T08:13:00Z" w:original="%1:1:0:.%2:5:0:"/>
        </w:numPr>
      </w:pPr>
      <w:bookmarkStart w:id="19" w:name="_Toc263785973"/>
      <w:r>
        <w:t xml:space="preserve">NSI service </w:t>
      </w:r>
      <w:r w:rsidR="00F51072">
        <w:t>extensibility</w:t>
      </w:r>
      <w:bookmarkEnd w:id="19"/>
      <w:r w:rsidR="00F51072">
        <w:t xml:space="preserve"> </w:t>
      </w:r>
    </w:p>
    <w:p w:rsidR="00F51072" w:rsidRPr="00F5465B" w:rsidRDefault="00F51072" w:rsidP="00B02EBD"/>
    <w:p w:rsidR="00F37AEE" w:rsidRDefault="00AD2854" w:rsidP="00B02EBD">
      <w:r>
        <w:t>T</w:t>
      </w:r>
      <w:r w:rsidRPr="00F5465B">
        <w:t xml:space="preserve">he </w:t>
      </w:r>
      <w:r>
        <w:t xml:space="preserve">NSI </w:t>
      </w:r>
      <w:r w:rsidRPr="00F5465B">
        <w:t xml:space="preserve">Interface must </w:t>
      </w:r>
      <w:r>
        <w:t>provi</w:t>
      </w:r>
      <w:r w:rsidR="0074006C">
        <w:t>de a common framework in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RDefault="00AA2835" w:rsidP="00B02EBD">
      <w:r>
        <w:t xml:space="preserve">Version 1.0 of the NSI supports only </w:t>
      </w:r>
      <w:r w:rsidR="008304E6">
        <w:t>a Connection Service</w:t>
      </w:r>
      <w:r w:rsidR="00F37AEE">
        <w:t>, this service allows</w:t>
      </w:r>
      <w:r w:rsidR="008304E6">
        <w:t xml:space="preserve"> </w:t>
      </w:r>
      <w:r w:rsidR="00F37AEE">
        <w:t xml:space="preserve">connection-oriented circuits to be </w:t>
      </w:r>
      <w:r w:rsidR="008304E6">
        <w:t>request</w:t>
      </w:r>
      <w:r w:rsidR="00F37AEE">
        <w:t>ed</w:t>
      </w:r>
      <w:r w:rsidR="008304E6">
        <w:t xml:space="preserve"> and manag</w:t>
      </w:r>
      <w:r w:rsidR="00F37AEE">
        <w:t>ed</w:t>
      </w:r>
      <w:r w:rsidR="008304E6">
        <w:t>.</w:t>
      </w:r>
    </w:p>
    <w:p w:rsidR="00F51072" w:rsidRDefault="00F51072" w:rsidP="00B02EBD"/>
    <w:p w:rsidR="00F51072" w:rsidRDefault="00F51072" w:rsidP="00B02EBD"/>
    <w:p w:rsidR="00B02EBD" w:rsidRPr="00056102" w:rsidRDefault="00AD2854" w:rsidP="00B02EBD">
      <w:pPr>
        <w:pStyle w:val="Heading2"/>
        <w:numPr>
          <w:numberingChange w:id="20" w:author="Jerry Sobieski" w:date="2010-06-12T08:13:00Z" w:original="%1:1:0:.%2:6:0:"/>
        </w:numPr>
      </w:pPr>
      <w:bookmarkStart w:id="21" w:name="_Toc263785974"/>
      <w:r w:rsidRPr="00FD6763">
        <w:t xml:space="preserve">The NSI Service </w:t>
      </w:r>
      <w:r>
        <w:t>Plane</w:t>
      </w:r>
      <w:bookmarkEnd w:id="21"/>
    </w:p>
    <w:p w:rsidR="007F7C82" w:rsidRDefault="007F7C82" w:rsidP="00B02EBD"/>
    <w:p w:rsidR="00F37AEE" w:rsidRDefault="00F37AEE" w:rsidP="00207BDD">
      <w:r>
        <w:t xml:space="preserve">For the purposes of defining layering, this architecture assigns the NSI to a </w:t>
      </w:r>
      <w:r w:rsidR="00BA0E24">
        <w:t xml:space="preserve">conceptual </w:t>
      </w:r>
      <w:r>
        <w:t>Service Plane.  Here we define the</w:t>
      </w:r>
      <w:r w:rsidR="00207BDD">
        <w:t xml:space="preserve"> service plane </w:t>
      </w:r>
      <w:r w:rsidR="00C07B7F">
        <w:t xml:space="preserve">as </w:t>
      </w:r>
      <w:r w:rsidR="00CA4140">
        <w:t>incorporat</w:t>
      </w:r>
      <w:r w:rsidR="00C07B7F">
        <w:t>ing</w:t>
      </w:r>
      <w:r w:rsidR="00207BDD">
        <w:t xml:space="preserve"> participating </w:t>
      </w:r>
      <w:proofErr w:type="spellStart"/>
      <w:r w:rsidR="00207BDD">
        <w:t>NSAs</w:t>
      </w:r>
      <w:proofErr w:type="spellEnd"/>
      <w:r w:rsidR="00207BDD">
        <w:t xml:space="preserve"> and </w:t>
      </w:r>
      <w:r w:rsidR="00C07B7F">
        <w:t xml:space="preserve">the associated </w:t>
      </w:r>
      <w:r w:rsidR="00207BDD">
        <w:t>NS</w:t>
      </w:r>
      <w:r w:rsidR="00CA4140">
        <w:t xml:space="preserve">I sessions between these </w:t>
      </w:r>
      <w:proofErr w:type="spellStart"/>
      <w:r w:rsidR="00CA4140">
        <w:t>NSAs</w:t>
      </w:r>
      <w:proofErr w:type="spellEnd"/>
      <w:r w:rsidR="00CA4140">
        <w:t xml:space="preserve">. </w:t>
      </w:r>
      <w:r>
        <w:t xml:space="preserve">This is depicted in </w:t>
      </w:r>
      <w:r w:rsidR="00FC0ED8">
        <w:fldChar w:fldCharType="begin"/>
      </w:r>
      <w:r w:rsidR="006F6CDF">
        <w:instrText xml:space="preserve"> REF _Ref262030912 \h </w:instrText>
      </w:r>
      <w:r w:rsidR="00FC0ED8">
        <w:fldChar w:fldCharType="separate"/>
      </w:r>
      <w:r w:rsidR="00DF58E1">
        <w:t xml:space="preserve">Figure </w:t>
      </w:r>
      <w:r w:rsidR="00DF58E1">
        <w:rPr>
          <w:noProof/>
        </w:rPr>
        <w:t>4</w:t>
      </w:r>
      <w:r w:rsidR="00FC0ED8">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C07B7F">
        <w:t>c</w:t>
      </w:r>
      <w:r>
        <w:t xml:space="preserve">ontrol </w:t>
      </w:r>
      <w:r w:rsidR="00C07B7F">
        <w:t>p</w:t>
      </w:r>
      <w:r>
        <w:t>lane and</w:t>
      </w:r>
      <w:r w:rsidR="003F0DF4">
        <w:t>/or</w:t>
      </w:r>
      <w:r>
        <w:t xml:space="preserve"> </w:t>
      </w:r>
      <w:r w:rsidR="00C07B7F">
        <w:t>m</w:t>
      </w:r>
      <w:r>
        <w:t xml:space="preserve">anagement </w:t>
      </w:r>
      <w:r w:rsidR="00C07B7F">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0802BF" w:rsidP="00790637">
      <w:pPr>
        <w:jc w:val="center"/>
      </w:pPr>
      <w:r w:rsidRPr="000802BF">
        <w:rPr>
          <w:noProof/>
        </w:rPr>
        <w:drawing>
          <wp:inline distT="0" distB="0" distL="0" distR="0">
            <wp:extent cx="3962400" cy="3600450"/>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22" w:name="_Ref262030912"/>
      <w:r>
        <w:t xml:space="preserve">Figure </w:t>
      </w:r>
      <w:fldSimple w:instr=" SEQ Figure \* ARABIC ">
        <w:r w:rsidR="00DF58E1">
          <w:rPr>
            <w:noProof/>
          </w:rPr>
          <w:t>4</w:t>
        </w:r>
      </w:fldSimple>
      <w:bookmarkEnd w:id="22"/>
      <w:r>
        <w:t>: Transport Plane and Service Plane</w:t>
      </w:r>
    </w:p>
    <w:p w:rsidR="00B02EBD" w:rsidRDefault="00B02EBD" w:rsidP="00B02EBD"/>
    <w:p w:rsidR="003F0DF4" w:rsidRDefault="003F0DF4" w:rsidP="003F0DF4">
      <w:r>
        <w:t xml:space="preserve">The NSI Service Plane operates on an abstracted representation of the transport plane resources.  In this abstracted view, transport resources within a particular Network are treated as a single opaque object under the control of a Provider NSA.  Representation of transport resources is described further in the </w:t>
      </w:r>
      <w:r w:rsidR="005B359A">
        <w:t>paragraph</w:t>
      </w:r>
      <w:r>
        <w:t xml:space="preserve"> </w:t>
      </w:r>
      <w:r w:rsidR="00FC0ED8">
        <w:fldChar w:fldCharType="begin"/>
      </w:r>
      <w:r>
        <w:instrText xml:space="preserve"> REF _Ref262034486 \r \h </w:instrText>
      </w:r>
      <w:r w:rsidR="00FC0ED8">
        <w:fldChar w:fldCharType="separate"/>
      </w:r>
      <w:r w:rsidR="00DF58E1">
        <w:t>3</w:t>
      </w:r>
      <w:r w:rsidR="00FC0ED8">
        <w:fldChar w:fldCharType="end"/>
      </w:r>
      <w:r>
        <w:t>.</w:t>
      </w:r>
    </w:p>
    <w:p w:rsidR="003F0DF4" w:rsidRDefault="003F0DF4" w:rsidP="003F0DF4"/>
    <w:p w:rsidR="003F0DF4" w:rsidRDefault="003F0DF4" w:rsidP="003F0DF4">
      <w:r>
        <w: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t>
      </w:r>
    </w:p>
    <w:p w:rsidR="003F0DF4" w:rsidRDefault="003F0DF4" w:rsidP="00B02EBD"/>
    <w:p w:rsidR="007F7C82" w:rsidRDefault="00AD2854" w:rsidP="00B02EBD">
      <w:r>
        <w:t xml:space="preserve">Connection </w:t>
      </w:r>
      <w:r w:rsidR="00F37AEE">
        <w:t>should be thought of as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w:t>
      </w:r>
      <w:r w:rsidR="00F37AEE">
        <w:t xml:space="preserve">provision the transport physical instances that make up </w:t>
      </w:r>
      <w:r>
        <w:t xml:space="preserve">path in the transport plane. </w:t>
      </w:r>
    </w:p>
    <w:p w:rsidR="005F05A7" w:rsidRDefault="005F05A7"/>
    <w:p w:rsidR="00CA585F" w:rsidRDefault="00CA585F" w:rsidP="00CA585F"/>
    <w:p w:rsidR="00CA585F" w:rsidRDefault="00A11B9A" w:rsidP="00742C20">
      <w:pPr>
        <w:pStyle w:val="Heading2"/>
        <w:numPr>
          <w:numberingChange w:id="23" w:author="Jerry Sobieski" w:date="2010-06-12T08:13:00Z" w:original="%1:1:0:.%2:7:0:"/>
        </w:numPr>
      </w:pPr>
      <w:bookmarkStart w:id="24" w:name="_Ref262033448"/>
      <w:bookmarkStart w:id="25" w:name="_Toc263785975"/>
      <w:r>
        <w:t>Hierarchical communications model</w:t>
      </w:r>
      <w:bookmarkEnd w:id="24"/>
      <w:r w:rsidR="00DC7F05">
        <w:t xml:space="preserve"> and federation</w:t>
      </w:r>
      <w:bookmarkEnd w:id="25"/>
    </w:p>
    <w:p w:rsidR="00A11B9A" w:rsidRPr="00A11B9A" w:rsidRDefault="00A11B9A" w:rsidP="00A11B9A">
      <w:pPr>
        <w:pStyle w:val="nobreak"/>
      </w:pPr>
    </w:p>
    <w:p w:rsidR="00CA4140" w:rsidRDefault="007662FA" w:rsidP="00CA585F">
      <w:r>
        <w:t xml:space="preserve">The NSI protocol is intended to allow services to be delivered across multiple participating </w:t>
      </w:r>
      <w:r w:rsidR="00D016FC">
        <w:t>N</w:t>
      </w:r>
      <w:r>
        <w:t xml:space="preserve">etworks.  To facilitate this, the forwarding of </w:t>
      </w:r>
      <w:r w:rsidR="00C07935">
        <w:t>NSI</w:t>
      </w:r>
      <w:r>
        <w:t xml:space="preserve"> messages is designed to be flexible.</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RDefault="00B34D0A" w:rsidP="00B34D0A">
      <w:r>
        <w:t xml:space="preserve">The NSI </w:t>
      </w:r>
      <w:proofErr w:type="gramStart"/>
      <w:r>
        <w:t>message handling</w:t>
      </w:r>
      <w:proofErr w:type="gramEnd"/>
      <w:r>
        <w:t xml:space="preserve"> model is designed to be flexible and is designed to support both the tree and chain model of path-finding </w:t>
      </w:r>
      <w:r w:rsidR="00C07935">
        <w:t xml:space="preserve">as </w:t>
      </w:r>
      <w:r>
        <w:t xml:space="preserve">described later in the </w:t>
      </w:r>
      <w:r w:rsidR="00C07935">
        <w:t xml:space="preserve">section on the </w:t>
      </w:r>
      <w:r>
        <w:t>Connection Service.  It is important to note that this means that the NSA communications path is independent of any routing on of connections on the transport plane.</w:t>
      </w:r>
    </w:p>
    <w:p w:rsidR="00C07935" w:rsidRDefault="00C07935" w:rsidP="00C07935">
      <w:r>
        <w:t xml:space="preserve">No assumptions are made about the </w:t>
      </w:r>
      <w:proofErr w:type="spellStart"/>
      <w:r>
        <w:t>reachability</w:t>
      </w:r>
      <w:proofErr w:type="spellEnd"/>
      <w:r>
        <w:t xml:space="preserve"> of participating </w:t>
      </w:r>
      <w:proofErr w:type="spellStart"/>
      <w:proofErr w:type="gramStart"/>
      <w:r>
        <w:t>NSAs</w:t>
      </w:r>
      <w:proofErr w:type="spellEnd"/>
      <w:r>
        <w:t>,</w:t>
      </w:r>
      <w:proofErr w:type="gramEnd"/>
      <w:r>
        <w:t xml:space="preserve"> an NSA may be directly reachable or reachable only via a gateway NSA.   For instance, an arbitrary set of Networks may band together under NSI rules and peer exclusively with a single parent “Federation NSA”.  The parent federation NSA may have no transport resources of its own – just those resources under management of the children </w:t>
      </w:r>
      <w:proofErr w:type="spellStart"/>
      <w:r>
        <w:t>NSAs</w:t>
      </w:r>
      <w:proofErr w:type="spellEnd"/>
      <w:r>
        <w:t xml:space="preserve">.   Service requests will flow along the trusted sessions hierarchically among </w:t>
      </w:r>
      <w:proofErr w:type="spellStart"/>
      <w:r>
        <w:t>NSAs</w:t>
      </w:r>
      <w:proofErr w:type="spellEnd"/>
      <w:r>
        <w:t>, even if the transport connection itself takes a different route through the transport infrastructure.</w:t>
      </w:r>
    </w:p>
    <w:p w:rsidR="00B34D0A" w:rsidRDefault="00B34D0A" w:rsidP="00B34D0A"/>
    <w:p w:rsidR="00C07935" w:rsidRDefault="00FC0ED8" w:rsidP="00C07935">
      <w:r>
        <w:fldChar w:fldCharType="begin"/>
      </w:r>
      <w:r w:rsidR="00B34D0A">
        <w:instrText xml:space="preserve"> REF _Ref263413712 \h </w:instrText>
      </w:r>
      <w:r>
        <w:fldChar w:fldCharType="separate"/>
      </w:r>
      <w:r w:rsidR="00DF58E1">
        <w:t xml:space="preserve">Figure </w:t>
      </w:r>
      <w:r w:rsidR="00DF58E1">
        <w:rPr>
          <w:noProof/>
        </w:rPr>
        <w:t>5</w:t>
      </w:r>
      <w:r w:rsidR="00DF58E1">
        <w:t xml:space="preserve">a: Hierarchical communications </w:t>
      </w:r>
      <w:proofErr w:type="spellStart"/>
      <w:r w:rsidR="00DF58E1">
        <w:t>model</w:t>
      </w:r>
      <w:r>
        <w:fldChar w:fldCharType="end"/>
      </w:r>
      <w:r>
        <w:fldChar w:fldCharType="begin"/>
      </w:r>
      <w:r w:rsidR="00B34D0A">
        <w:instrText xml:space="preserve"> REF _Ref263413717 \h </w:instrText>
      </w:r>
      <w:r>
        <w:fldChar w:fldCharType="separate"/>
      </w:r>
      <w:r w:rsidR="00DF58E1">
        <w:t>Figure</w:t>
      </w:r>
      <w:proofErr w:type="spellEnd"/>
      <w:r w:rsidR="00DF58E1">
        <w:t xml:space="preserve"> </w:t>
      </w:r>
      <w:r w:rsidR="00DF58E1">
        <w:rPr>
          <w:noProof/>
        </w:rPr>
        <w:t>5</w:t>
      </w:r>
      <w:r>
        <w:fldChar w:fldCharType="end"/>
      </w:r>
      <w:r w:rsidR="00B34D0A">
        <w:t xml:space="preserve"> shows an example of the hierarchical model of communications.</w:t>
      </w:r>
      <w:r w:rsidR="00C07935">
        <w:t xml:space="preserve">  In the case of a federation of NSA, the NSA becomes a communications parent for its child </w:t>
      </w:r>
      <w:proofErr w:type="spellStart"/>
      <w:r w:rsidR="00C07935">
        <w:t>NSAs</w:t>
      </w:r>
      <w:proofErr w:type="spellEnd"/>
      <w:r w:rsidR="00C07935">
        <w:t xml:space="preserve">.  An example of this is shown where NSA A communicates with NSA D via NSA B. </w:t>
      </w:r>
    </w:p>
    <w:p w:rsidR="00F704D2" w:rsidRDefault="00F704D2" w:rsidP="00CA585F"/>
    <w:p w:rsidR="00B02EBD" w:rsidRDefault="009977E8" w:rsidP="00885956">
      <w:pPr>
        <w:jc w:val="center"/>
      </w:pPr>
      <w:r w:rsidRPr="009977E8">
        <w:rPr>
          <w:noProof/>
        </w:rPr>
        <w:drawing>
          <wp:inline distT="0" distB="0" distL="0" distR="0">
            <wp:extent cx="5219700" cy="4124325"/>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6047799"/>
                      <a:chOff x="457200" y="304800"/>
                      <a:chExt cx="7696200" cy="6047799"/>
                    </a:xfrm>
                  </a:grpSpPr>
                  <a:cxnSp>
                    <a:nvCxnSpPr>
                      <a:cNvPr id="116" name="Straight Arrow Connector 115"/>
                      <a:cNvCxnSpPr>
                        <a:cxnSpLocks noChangeShapeType="1"/>
                      </a:cNvCxnSpPr>
                    </a:nvCxnSpPr>
                    <a:spPr bwMode="auto">
                      <a:xfrm rot="16200000" flipH="1">
                        <a:off x="2476500" y="51800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095500" y="41132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06500" y="30210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19200" y="30083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095500" y="41132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066800" y="39989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143500" y="52562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476500" y="51800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066800" y="36941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4572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146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486400" y="53705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2971800" y="5446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19200" y="5446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629400" y="25146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05600" y="3962400"/>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36" name="60 Cerrar llave"/>
                      <a:cNvSpPr>
                        <a:spLocks/>
                      </a:cNvSpPr>
                    </a:nvSpPr>
                    <a:spPr bwMode="auto">
                      <a:xfrm>
                        <a:off x="6324600" y="25146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19838" y="57038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324600" y="33893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629400" y="57062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095500" y="29702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2971800" y="23225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05000" y="49895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14600" y="26273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05000" y="36179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838200" y="46085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066800" y="26273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14800" y="26273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362200" y="46085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676400" y="57515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19400" y="57515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10200" y="57515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590800" y="49895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05400" y="46085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495800" y="5065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362200" y="39989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05400" y="4303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133" name="Text Box 16"/>
                      <a:cNvSpPr txBox="1">
                        <a:spLocks noChangeArrowheads="1"/>
                      </a:cNvSpPr>
                    </a:nvSpPr>
                    <a:spPr bwMode="auto">
                      <a:xfrm>
                        <a:off x="4419600" y="304800"/>
                        <a:ext cx="17526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Federating NSA</a:t>
                          </a:r>
                          <a:endParaRPr lang="en-US" sz="1600" dirty="0"/>
                        </a:p>
                      </a:txBody>
                      <a:useSpRect/>
                    </a:txSp>
                  </a:sp>
                  <a:sp>
                    <a:nvSpPr>
                      <a:cNvPr id="134" name="Rectangle 133"/>
                      <a:cNvSpPr>
                        <a:spLocks noChangeArrowheads="1"/>
                      </a:cNvSpPr>
                    </a:nvSpPr>
                    <a:spPr bwMode="auto">
                      <a:xfrm>
                        <a:off x="685800" y="719555"/>
                        <a:ext cx="1524000" cy="457199"/>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rPr>
                            <a:t>Message handler</a:t>
                          </a:r>
                          <a:endParaRPr lang="ja-JP" sz="1400">
                            <a:solidFill>
                              <a:srgbClr val="FFFFFF"/>
                            </a:solidFill>
                          </a:endParaRPr>
                        </a:p>
                      </a:txBody>
                      <a:useSpRect/>
                    </a:txSp>
                  </a:sp>
                  <a:sp>
                    <a:nvSpPr>
                      <a:cNvPr id="135" name="Rectangle 134"/>
                      <a:cNvSpPr>
                        <a:spLocks noChangeArrowheads="1"/>
                      </a:cNvSpPr>
                    </a:nvSpPr>
                    <a:spPr bwMode="auto">
                      <a:xfrm>
                        <a:off x="685800" y="1176754"/>
                        <a:ext cx="1524000" cy="4572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rPr>
                            <a:t>R</a:t>
                          </a:r>
                          <a:r>
                            <a:rPr lang="en-US" sz="1400" dirty="0" smtClean="0">
                              <a:solidFill>
                                <a:schemeClr val="lt1"/>
                              </a:solidFill>
                              <a:latin typeface="+mn-lt"/>
                              <a:ea typeface="+mn-ea"/>
                            </a:rPr>
                            <a:t>equester</a:t>
                          </a:r>
                          <a:endParaRPr lang="en-US" sz="1400" dirty="0">
                            <a:solidFill>
                              <a:schemeClr val="lt1"/>
                            </a:solidFill>
                            <a:latin typeface="+mn-lt"/>
                            <a:ea typeface="+mn-ea"/>
                          </a:endParaRPr>
                        </a:p>
                      </a:txBody>
                      <a:useSpRect/>
                    </a:txSp>
                  </a:sp>
                  <a:sp>
                    <a:nvSpPr>
                      <a:cNvPr id="136" name="Text Box 16"/>
                      <a:cNvSpPr txBox="1">
                        <a:spLocks noChangeArrowheads="1"/>
                      </a:cNvSpPr>
                    </a:nvSpPr>
                    <a:spPr bwMode="auto">
                      <a:xfrm>
                        <a:off x="685800" y="338554"/>
                        <a:ext cx="1905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Requester NSA</a:t>
                          </a:r>
                          <a:endParaRPr lang="en-US" sz="1600" dirty="0"/>
                        </a:p>
                      </a:txBody>
                      <a:useSpRect/>
                    </a:txSp>
                  </a:sp>
                  <a:sp>
                    <a:nvSpPr>
                      <a:cNvPr id="137" name="Rectangle 136"/>
                      <a:cNvSpPr>
                        <a:spLocks noChangeArrowheads="1"/>
                      </a:cNvSpPr>
                    </a:nvSpPr>
                    <a:spPr bwMode="auto">
                      <a:xfrm>
                        <a:off x="4495800" y="1481554"/>
                        <a:ext cx="1524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a:t>
                          </a:r>
                          <a:r>
                            <a:rPr lang="en-US" sz="1400" dirty="0" smtClean="0">
                              <a:solidFill>
                                <a:schemeClr val="lt1"/>
                              </a:solidFill>
                            </a:rPr>
                            <a:t>Requester</a:t>
                          </a:r>
                          <a:endParaRPr lang="en-US" sz="1400" dirty="0">
                            <a:solidFill>
                              <a:schemeClr val="lt1"/>
                            </a:solidFill>
                            <a:latin typeface="+mn-lt"/>
                            <a:ea typeface="+mn-ea"/>
                          </a:endParaRPr>
                        </a:p>
                      </a:txBody>
                      <a:useSpRect/>
                    </a:txSp>
                  </a:sp>
                  <a:sp>
                    <a:nvSpPr>
                      <a:cNvPr id="138" name="Rectangle 137"/>
                      <a:cNvSpPr>
                        <a:spLocks noChangeArrowheads="1"/>
                      </a:cNvSpPr>
                    </a:nvSpPr>
                    <a:spPr bwMode="auto">
                      <a:xfrm>
                        <a:off x="2590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39" name="Rectangle 138"/>
                      <a:cNvSpPr>
                        <a:spLocks noChangeArrowheads="1"/>
                      </a:cNvSpPr>
                    </a:nvSpPr>
                    <a:spPr bwMode="auto">
                      <a:xfrm>
                        <a:off x="2590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0" name="Text Box 16"/>
                      <a:cNvSpPr txBox="1">
                        <a:spLocks noChangeArrowheads="1"/>
                      </a:cNvSpPr>
                    </a:nvSpPr>
                    <a:spPr bwMode="auto">
                      <a:xfrm>
                        <a:off x="2590800" y="304800"/>
                        <a:ext cx="15240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Provider NSA</a:t>
                          </a:r>
                          <a:endParaRPr lang="en-US" sz="1600" dirty="0"/>
                        </a:p>
                      </a:txBody>
                      <a:useSpRect/>
                    </a:txSp>
                  </a:sp>
                  <a:sp>
                    <a:nvSpPr>
                      <a:cNvPr id="141" name="Rectangle 140"/>
                      <a:cNvSpPr>
                        <a:spLocks noChangeArrowheads="1"/>
                      </a:cNvSpPr>
                    </a:nvSpPr>
                    <a:spPr bwMode="auto">
                      <a:xfrm>
                        <a:off x="2590800" y="1481554"/>
                        <a:ext cx="1524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p>
                      </a:txBody>
                      <a:useSpRect/>
                    </a:txSp>
                  </a:sp>
                  <a:sp>
                    <a:nvSpPr>
                      <a:cNvPr id="144" name="Text Box 16"/>
                      <a:cNvSpPr txBox="1">
                        <a:spLocks noChangeArrowheads="1"/>
                      </a:cNvSpPr>
                    </a:nvSpPr>
                    <a:spPr bwMode="auto">
                      <a:xfrm>
                        <a:off x="6324600" y="304800"/>
                        <a:ext cx="1295400" cy="338554"/>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1600" dirty="0" smtClean="0"/>
                            <a:t>Mixed NSA</a:t>
                          </a:r>
                          <a:endParaRPr lang="en-US" sz="1600" dirty="0"/>
                        </a:p>
                      </a:txBody>
                      <a:useSpRect/>
                    </a:txSp>
                  </a:sp>
                  <a:sp>
                    <a:nvSpPr>
                      <a:cNvPr id="145" name="Rectangle 144"/>
                      <a:cNvSpPr>
                        <a:spLocks noChangeArrowheads="1"/>
                      </a:cNvSpPr>
                    </a:nvSpPr>
                    <a:spPr bwMode="auto">
                      <a:xfrm>
                        <a:off x="6400800" y="1481554"/>
                        <a:ext cx="762000" cy="3810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smtClean="0">
                              <a:solidFill>
                                <a:schemeClr val="lt1"/>
                              </a:solidFill>
                              <a:latin typeface="+mn-lt"/>
                              <a:ea typeface="+mn-ea"/>
                            </a:rPr>
                            <a:t>NSI R</a:t>
                          </a:r>
                          <a:endParaRPr lang="en-US" sz="1400" dirty="0">
                            <a:solidFill>
                              <a:schemeClr val="lt1"/>
                            </a:solidFill>
                            <a:latin typeface="+mn-lt"/>
                            <a:ea typeface="+mn-ea"/>
                          </a:endParaRPr>
                        </a:p>
                      </a:txBody>
                      <a:useSpRect/>
                    </a:txSp>
                  </a:sp>
                  <a:sp>
                    <a:nvSpPr>
                      <a:cNvPr id="146" name="Rectangle 145"/>
                      <a:cNvSpPr>
                        <a:spLocks noChangeArrowheads="1"/>
                      </a:cNvSpPr>
                    </a:nvSpPr>
                    <a:spPr bwMode="auto">
                      <a:xfrm>
                        <a:off x="7162800" y="1481554"/>
                        <a:ext cx="762000" cy="3810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NRM</a:t>
                          </a:r>
                          <a:endParaRPr lang="en-US" sz="1600" dirty="0">
                            <a:solidFill>
                              <a:schemeClr val="lt1"/>
                            </a:solidFill>
                            <a:latin typeface="+mn-lt"/>
                            <a:ea typeface="+mn-ea"/>
                          </a:endParaRPr>
                        </a:p>
                      </a:txBody>
                      <a:useSpRect/>
                    </a:txSp>
                  </a:sp>
                  <a:sp>
                    <a:nvSpPr>
                      <a:cNvPr id="147" name="Rectangle 146"/>
                      <a:cNvSpPr>
                        <a:spLocks noChangeArrowheads="1"/>
                      </a:cNvSpPr>
                    </a:nvSpPr>
                    <a:spPr bwMode="auto">
                      <a:xfrm>
                        <a:off x="4495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48" name="Rectangle 147"/>
                      <a:cNvSpPr>
                        <a:spLocks noChangeArrowheads="1"/>
                      </a:cNvSpPr>
                    </a:nvSpPr>
                    <a:spPr bwMode="auto">
                      <a:xfrm>
                        <a:off x="4495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149" name="Rectangle 148"/>
                      <a:cNvSpPr>
                        <a:spLocks noChangeArrowheads="1"/>
                      </a:cNvSpPr>
                    </a:nvSpPr>
                    <a:spPr bwMode="auto">
                      <a:xfrm>
                        <a:off x="6400800" y="1100554"/>
                        <a:ext cx="1524000" cy="3810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GB" altLang="ja-JP" sz="1400" dirty="0" smtClean="0">
                              <a:solidFill>
                                <a:srgbClr val="FFFFFF"/>
                              </a:solidFill>
                              <a:latin typeface="Calibri" charset="0"/>
                            </a:rPr>
                            <a:t>Mess. handler</a:t>
                          </a:r>
                          <a:endParaRPr lang="ja-JP" altLang="en-US" sz="1400">
                            <a:solidFill>
                              <a:srgbClr val="FFFFFF"/>
                            </a:solidFill>
                            <a:latin typeface="Calibri" charset="0"/>
                          </a:endParaRPr>
                        </a:p>
                      </a:txBody>
                      <a:useSpRect/>
                    </a:txSp>
                  </a:sp>
                  <a:sp>
                    <a:nvSpPr>
                      <a:cNvPr id="150" name="Rectangle 149"/>
                      <a:cNvSpPr>
                        <a:spLocks noChangeArrowheads="1"/>
                      </a:cNvSpPr>
                    </a:nvSpPr>
                    <a:spPr bwMode="auto">
                      <a:xfrm>
                        <a:off x="6400800" y="719554"/>
                        <a:ext cx="1524000" cy="3810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sz="1400" dirty="0">
                              <a:solidFill>
                                <a:schemeClr val="lt1"/>
                              </a:solidFill>
                              <a:latin typeface="+mn-lt"/>
                              <a:ea typeface="+mn-ea"/>
                            </a:rPr>
                            <a:t>NSI </a:t>
                          </a:r>
                          <a:r>
                            <a:rPr lang="en-US" sz="1400" dirty="0" smtClean="0">
                              <a:solidFill>
                                <a:schemeClr val="lt1"/>
                              </a:solidFill>
                              <a:latin typeface="+mn-lt"/>
                              <a:ea typeface="+mn-ea"/>
                            </a:rPr>
                            <a:t> provider</a:t>
                          </a:r>
                          <a:endParaRPr lang="en-US" sz="1400" dirty="0">
                            <a:solidFill>
                              <a:schemeClr val="lt1"/>
                            </a:solidFill>
                            <a:latin typeface="+mn-lt"/>
                            <a:ea typeface="+mn-ea"/>
                          </a:endParaRPr>
                        </a:p>
                      </a:txBody>
                      <a:useSpRect/>
                    </a:txSp>
                  </a:sp>
                  <a:sp>
                    <a:nvSpPr>
                      <a:cNvPr id="83" name="Text Box 31"/>
                      <a:cNvSpPr txBox="1">
                        <a:spLocks noChangeArrowheads="1"/>
                      </a:cNvSpPr>
                    </a:nvSpPr>
                    <a:spPr bwMode="auto">
                      <a:xfrm>
                        <a:off x="1981200" y="36853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438400" y="46851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752600" y="58189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895600" y="58189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371600" y="19050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181600" y="46759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B34D0A" w:rsidRDefault="00B34D0A" w:rsidP="00B34D0A">
      <w:pPr>
        <w:pStyle w:val="Caption"/>
        <w:jc w:val="center"/>
      </w:pPr>
      <w:bookmarkStart w:id="26" w:name="_Ref263413717"/>
      <w:bookmarkStart w:id="27" w:name="_Ref263413712"/>
      <w:r>
        <w:t xml:space="preserve">Figure </w:t>
      </w:r>
      <w:fldSimple w:instr=" SEQ Figure \* ARABIC ">
        <w:r w:rsidR="00DF58E1">
          <w:rPr>
            <w:noProof/>
          </w:rPr>
          <w:t>5</w:t>
        </w:r>
      </w:fldSimple>
      <w:bookmarkEnd w:id="26"/>
      <w:r w:rsidR="00DA160A">
        <w:t>a</w:t>
      </w:r>
      <w:r>
        <w:t>: Hierarchical communications model</w:t>
      </w:r>
      <w:bookmarkEnd w:id="27"/>
    </w:p>
    <w:p w:rsidR="009977E8" w:rsidRDefault="009977E8" w:rsidP="00885956">
      <w:pPr>
        <w:jc w:val="center"/>
      </w:pPr>
    </w:p>
    <w:p w:rsidR="00B34D0A" w:rsidRDefault="00C07935" w:rsidP="00B34D0A">
      <w:r>
        <w:t xml:space="preserve">It should be noted that in the case of highly meshed </w:t>
      </w:r>
      <w:proofErr w:type="spellStart"/>
      <w:r>
        <w:t>NSAs</w:t>
      </w:r>
      <w:proofErr w:type="spellEnd"/>
      <w:r>
        <w:t xml:space="preserve">, a destination NSA </w:t>
      </w:r>
      <w:proofErr w:type="gramStart"/>
      <w:r>
        <w:t>may</w:t>
      </w:r>
      <w:proofErr w:type="gramEnd"/>
      <w:r>
        <w:t xml:space="preserve"> be reachable by more than one path.  An example of this is shown in the next figure.  </w:t>
      </w:r>
      <w:proofErr w:type="gramStart"/>
      <w:r>
        <w:t>v1.0</w:t>
      </w:r>
      <w:proofErr w:type="gramEnd"/>
      <w:r>
        <w:t xml:space="preserve"> of the NSI places no constraints on how to forward NSI messages.  For example NSI </w:t>
      </w:r>
      <w:proofErr w:type="gramStart"/>
      <w:r>
        <w:t>A</w:t>
      </w:r>
      <w:proofErr w:type="gramEnd"/>
      <w:r w:rsidR="00063979">
        <w:t xml:space="preserve"> wishing to control </w:t>
      </w:r>
      <w:r>
        <w:t xml:space="preserve">a resource at E </w:t>
      </w:r>
      <w:r w:rsidR="00063979">
        <w:t xml:space="preserve">may choose to do this via intermediate </w:t>
      </w:r>
      <w:proofErr w:type="spellStart"/>
      <w:r w:rsidR="00063979">
        <w:t>NSAs</w:t>
      </w:r>
      <w:proofErr w:type="spellEnd"/>
      <w:r w:rsidR="00063979">
        <w:t xml:space="preserve"> B or C.</w:t>
      </w:r>
    </w:p>
    <w:p w:rsidR="00063979" w:rsidRDefault="00063979" w:rsidP="00B34D0A"/>
    <w:p w:rsidR="00063979" w:rsidRDefault="00063979" w:rsidP="00B34D0A">
      <w:r>
        <w:t xml:space="preserve">*** This example will lead to a resource conflict it applied to a single service instance.  I suggest that </w:t>
      </w:r>
      <w:proofErr w:type="gramStart"/>
      <w:r>
        <w:t>this architecture should be avoided by operators to prevent ambiguity</w:t>
      </w:r>
      <w:proofErr w:type="gramEnd"/>
      <w:r>
        <w:t xml:space="preserve">.  This is best done by sticking to a hierarchical architecture, </w:t>
      </w:r>
      <w:proofErr w:type="spellStart"/>
      <w:r>
        <w:t>i.e</w:t>
      </w:r>
      <w:proofErr w:type="spellEnd"/>
      <w:r>
        <w:t xml:space="preserve"> no meshing of NSI interfaces</w:t>
      </w:r>
      <w:proofErr w:type="gramStart"/>
      <w:r>
        <w:t>.*</w:t>
      </w:r>
      <w:proofErr w:type="gramEnd"/>
      <w:r>
        <w:t>** Guy</w:t>
      </w:r>
    </w:p>
    <w:p w:rsidR="00B34D0A" w:rsidRDefault="00B34D0A" w:rsidP="00B34D0A"/>
    <w:p w:rsidR="00B34D0A" w:rsidRDefault="00B34D0A" w:rsidP="00B34D0A"/>
    <w:p w:rsidR="00B34D0A" w:rsidRDefault="00B34D0A" w:rsidP="00B34D0A"/>
    <w:p w:rsidR="00B34D0A" w:rsidRDefault="00B34D0A" w:rsidP="00885956">
      <w:pPr>
        <w:jc w:val="center"/>
      </w:pPr>
    </w:p>
    <w:p w:rsidR="009977E8" w:rsidRDefault="009977E8" w:rsidP="00885956">
      <w:pPr>
        <w:jc w:val="center"/>
      </w:pPr>
      <w:r w:rsidRPr="009977E8">
        <w:rPr>
          <w:noProof/>
        </w:rPr>
        <w:drawing>
          <wp:inline distT="0" distB="0" distL="0" distR="0">
            <wp:extent cx="5019675" cy="3133725"/>
            <wp:effectExtent l="19050" t="0" r="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92333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Mixed/</a:t>
                          </a:r>
                        </a:p>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7662FA" w:rsidRDefault="007662FA" w:rsidP="007662FA">
      <w:pPr>
        <w:pStyle w:val="Caption"/>
        <w:jc w:val="center"/>
      </w:pPr>
      <w:bookmarkStart w:id="28" w:name="_Ref261947383"/>
      <w:r>
        <w:t xml:space="preserve">Figure </w:t>
      </w:r>
      <w:bookmarkEnd w:id="28"/>
      <w:r w:rsidR="00B34D0A">
        <w:t>5b</w:t>
      </w:r>
      <w:r>
        <w:t xml:space="preserve">: </w:t>
      </w:r>
      <w:r w:rsidR="00585487">
        <w:t>Hierarchical communications</w:t>
      </w:r>
      <w:r w:rsidR="00472079">
        <w:t xml:space="preserve"> model</w:t>
      </w:r>
    </w:p>
    <w:p w:rsidR="005C5DFF" w:rsidRDefault="005C5DFF" w:rsidP="005C5DFF"/>
    <w:p w:rsidR="007F7C82" w:rsidRDefault="007F7C82" w:rsidP="00B02EBD"/>
    <w:p w:rsidR="007F7C82" w:rsidRDefault="00AD2854" w:rsidP="00B02EBD">
      <w:pPr>
        <w:pStyle w:val="Heading1"/>
        <w:numPr>
          <w:numberingChange w:id="29" w:author="Jerry Sobieski" w:date="2010-06-12T08:13:00Z" w:original="%1:2:0:."/>
        </w:numPr>
      </w:pPr>
      <w:bookmarkStart w:id="30" w:name="_Toc263785976"/>
      <w:r w:rsidRPr="00F5465B">
        <w:t>The NSI Protocol</w:t>
      </w:r>
      <w:bookmarkEnd w:id="30"/>
    </w:p>
    <w:p w:rsidR="007F7C82" w:rsidRDefault="007F7C82" w:rsidP="00B02EBD"/>
    <w:p w:rsidR="00C23391" w:rsidRDefault="00C23391" w:rsidP="00C23391"/>
    <w:p w:rsidR="002C7C4B" w:rsidRDefault="00F50E46" w:rsidP="002C7C4B">
      <w:pPr>
        <w:pStyle w:val="Heading2"/>
        <w:numPr>
          <w:numberingChange w:id="31" w:author="Jerry Sobieski" w:date="2010-06-12T08:13:00Z" w:original="%1:2:0:.%2:1:0:"/>
        </w:numPr>
      </w:pPr>
      <w:bookmarkStart w:id="32" w:name="_Toc263785977"/>
      <w:r>
        <w:t xml:space="preserve">NSI </w:t>
      </w:r>
      <w:r w:rsidR="002C7C4B">
        <w:t>Protocol Sessions</w:t>
      </w:r>
      <w:bookmarkEnd w:id="32"/>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he NSI Protocol recommendation (GWD-R-XXX) provides a detailed definition of the NSI protocol.</w:t>
      </w:r>
    </w:p>
    <w:p w:rsidR="002C7C4B" w:rsidRPr="00F5465B" w:rsidRDefault="002C7C4B" w:rsidP="002C7C4B"/>
    <w:p w:rsidR="002C7C4B" w:rsidRPr="00DC7F05" w:rsidRDefault="002C7C4B" w:rsidP="002C7C4B">
      <w:r w:rsidRPr="00F5465B">
        <w:t xml:space="preserve">The NSI Protocol </w:t>
      </w:r>
      <w:r>
        <w:t>requires</w:t>
      </w:r>
      <w:r w:rsidRPr="00F5465B">
        <w:t xml:space="preserve"> a “trust relationship” between </w:t>
      </w:r>
      <w:proofErr w:type="spellStart"/>
      <w:r w:rsidRPr="00F5465B">
        <w:t>NSAs</w:t>
      </w:r>
      <w:proofErr w:type="spellEnd"/>
      <w:r w:rsidRPr="00F5465B">
        <w:t>.   These trust relationships</w:t>
      </w:r>
      <w:r>
        <w:t xml:space="preserve"> mean that each NSA believes the other to be whom they claim to be (authentication) and that both </w:t>
      </w:r>
      <w:proofErr w:type="spellStart"/>
      <w:r>
        <w:t>NSAs</w:t>
      </w:r>
      <w:proofErr w:type="spellEnd"/>
      <w:r>
        <w:t xml:space="preserve"> are willing to accept service requests from the other and act to satisfy them (authorization).   Further, there must be a comfort level that the messages have not been tampered with, and </w:t>
      </w:r>
      <w:r w:rsidRPr="00DC7F05">
        <w:t>optionally that they have not been exposed to unauthorized/</w:t>
      </w:r>
      <w:proofErr w:type="spellStart"/>
      <w:r w:rsidRPr="00DC7F05">
        <w:t>untrusted</w:t>
      </w:r>
      <w:proofErr w:type="spellEnd"/>
      <w:r w:rsidRPr="00DC7F05">
        <w:t xml:space="preserve"> third parties.    </w:t>
      </w:r>
    </w:p>
    <w:p w:rsidR="002C7C4B" w:rsidRDefault="002C7C4B" w:rsidP="002C7C4B"/>
    <w:p w:rsidR="00F50E46" w:rsidRDefault="00F50E46" w:rsidP="00F50E46">
      <w:pPr>
        <w:pStyle w:val="Heading2"/>
        <w:numPr>
          <w:numberingChange w:id="33" w:author="Jerry Sobieski" w:date="2010-06-12T08:13:00Z" w:original="%1:2:0:.%2:2:0:"/>
        </w:numPr>
      </w:pPr>
      <w:bookmarkStart w:id="34" w:name="_Toc263785978"/>
      <w:r>
        <w:t>NSI Trust Relations</w:t>
      </w:r>
      <w:bookmarkEnd w:id="34"/>
    </w:p>
    <w:p w:rsidR="00F50E46" w:rsidRDefault="00F50E46" w:rsidP="002C7C4B"/>
    <w:p w:rsidR="002C7C4B" w:rsidRDefault="002C7C4B" w:rsidP="002C7C4B">
      <w:pPr>
        <w:numPr>
          <w:ins w:id="35"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w:t>
      </w:r>
      <w:proofErr w:type="spellStart"/>
      <w:r>
        <w:t>NSAs</w:t>
      </w:r>
      <w:proofErr w:type="spellEnd"/>
      <w:r>
        <w:t xml:space="preserve">. Traffic passed across such a session is known to be trusted and can proceed directly to the service handler.   The second mode is to employ a more message based trust framework such as Web Services.   This </w:t>
      </w:r>
      <w:proofErr w:type="gramStart"/>
      <w:r>
        <w:t>message based</w:t>
      </w:r>
      <w:proofErr w:type="gramEnd"/>
      <w:r>
        <w:t xml:space="preserve"> form is more appropriate for occasional messaging as might occur between an application agent and various provider </w:t>
      </w:r>
      <w:proofErr w:type="spellStart"/>
      <w:r>
        <w:t>NSAs</w:t>
      </w:r>
      <w:proofErr w:type="spellEnd"/>
      <w:r>
        <w:t xml:space="preserve">.  </w:t>
      </w:r>
    </w:p>
    <w:p w:rsidR="002C7C4B" w:rsidRDefault="002C7C4B" w:rsidP="00C23391"/>
    <w:p w:rsidR="002C7C4B" w:rsidRDefault="002C7C4B" w:rsidP="00B02EBD"/>
    <w:p w:rsidR="00DF5417" w:rsidRDefault="00D96EB7" w:rsidP="00DF5417">
      <w:pPr>
        <w:pStyle w:val="Heading2"/>
        <w:numPr>
          <w:numberingChange w:id="36" w:author="Jerry Sobieski" w:date="2010-06-12T08:13:00Z" w:original="%1:2:0:.%2:3:0:"/>
        </w:numPr>
      </w:pPr>
      <w:bookmarkStart w:id="37" w:name="_Toc263785979"/>
      <w:r>
        <w:t>NSI messages</w:t>
      </w:r>
      <w:bookmarkEnd w:id="37"/>
    </w:p>
    <w:p w:rsidR="002C7C4B" w:rsidRDefault="002C7C4B" w:rsidP="00AB28ED">
      <w:pPr>
        <w:pStyle w:val="NoSpacing"/>
        <w:spacing w:before="0" w:beforeAutospacing="0" w:after="0" w:afterAutospacing="0"/>
        <w:rPr>
          <w:rFonts w:ascii="Arial" w:hAnsi="Arial"/>
          <w:sz w:val="20"/>
          <w:szCs w:val="20"/>
          <w:lang w:val="en-US" w:eastAsia="en-US"/>
        </w:rPr>
      </w:pPr>
    </w:p>
    <w:p w:rsidR="00AB28ED" w:rsidRPr="002C7C4B" w:rsidRDefault="002C7C4B" w:rsidP="002C7C4B">
      <w:pPr>
        <w:rPr>
          <w:rFonts w:cs="Arial"/>
        </w:rPr>
      </w:pPr>
      <w:r>
        <w:t xml:space="preserve">The NSI protocol is made up of </w:t>
      </w:r>
      <w:r w:rsidR="00D016FC">
        <w:rPr>
          <w:rFonts w:cs="Arial"/>
          <w:color w:val="000000"/>
        </w:rPr>
        <w:t>datagram style</w:t>
      </w:r>
      <w:r w:rsidR="00D016FC">
        <w:rPr>
          <w:rFonts w:cs="Arial"/>
          <w:iCs/>
          <w:color w:val="000000"/>
        </w:rPr>
        <w:t xml:space="preserve"> </w:t>
      </w:r>
      <w:r>
        <w:rPr>
          <w:rFonts w:cs="Arial"/>
          <w:iCs/>
          <w:color w:val="000000"/>
        </w:rPr>
        <w:t>NSI m</w:t>
      </w:r>
      <w:r w:rsidR="00AB28ED" w:rsidRPr="002C7C4B">
        <w:rPr>
          <w:rFonts w:cs="Arial"/>
          <w:iCs/>
          <w:color w:val="000000"/>
        </w:rPr>
        <w:t>essage</w:t>
      </w:r>
      <w:r w:rsidR="00D016FC">
        <w:rPr>
          <w:rFonts w:cs="Arial"/>
          <w:iCs/>
          <w:color w:val="000000"/>
        </w:rPr>
        <w:t>s</w:t>
      </w:r>
      <w:r>
        <w:rPr>
          <w:rFonts w:cs="Arial"/>
          <w:color w:val="000000"/>
        </w:rPr>
        <w:t xml:space="preserve">.  </w:t>
      </w:r>
      <w:r>
        <w:t xml:space="preserve">Each message envelope contains sufficient information to route the message to the proper network service agent, followed by sufficient service specific information to associate the request to an appropriate service instance and to identify the service primitive.   </w:t>
      </w:r>
      <w:r>
        <w:rPr>
          <w:rFonts w:cs="Arial"/>
          <w:color w:val="000000"/>
        </w:rPr>
        <w:t>The message</w:t>
      </w:r>
      <w:r w:rsidR="00AB28ED" w:rsidRPr="002C7C4B">
        <w:rPr>
          <w:rFonts w:cs="Arial"/>
          <w:color w:val="000000"/>
        </w:rPr>
        <w:t xml:space="preserve"> can</w:t>
      </w:r>
      <w:r w:rsidR="00AB28ED" w:rsidRPr="002C7C4B">
        <w:rPr>
          <w:rFonts w:cs="Arial"/>
          <w:b/>
          <w:bCs/>
          <w:color w:val="000000"/>
        </w:rPr>
        <w:t> </w:t>
      </w:r>
      <w:r w:rsidR="00AB28ED" w:rsidRPr="002C7C4B">
        <w:rPr>
          <w:rFonts w:cs="Arial"/>
          <w:color w:val="000000"/>
        </w:rPr>
        <w:t>be broken into smaller sizes by the underlying layers for transport</w:t>
      </w:r>
      <w:r w:rsidRPr="002C7C4B">
        <w:rPr>
          <w:rFonts w:cs="Arial"/>
          <w:color w:val="000000"/>
        </w:rPr>
        <w:t xml:space="preserve"> of the message.</w:t>
      </w:r>
      <w:r>
        <w:rPr>
          <w:rFonts w:cs="Arial"/>
          <w:color w:val="000000"/>
        </w:rPr>
        <w:t xml:space="preserve">  These NSI messages are handled </w:t>
      </w:r>
      <w:r w:rsidR="00AB28ED" w:rsidRPr="002C7C4B">
        <w:rPr>
          <w:rFonts w:cs="Arial"/>
          <w:color w:val="000000"/>
        </w:rPr>
        <w:t>completely</w:t>
      </w:r>
      <w:r>
        <w:rPr>
          <w:rFonts w:cs="Arial"/>
          <w:color w:val="000000"/>
        </w:rPr>
        <w:t xml:space="preserve"> by the provider and should</w:t>
      </w:r>
      <w:r w:rsidR="00AB28ED" w:rsidRPr="002C7C4B">
        <w:rPr>
          <w:rFonts w:cs="Arial"/>
          <w:color w:val="000000"/>
        </w:rPr>
        <w:t xml:space="preserve"> return at a minimum </w:t>
      </w:r>
      <w:r w:rsidR="00AB28ED" w:rsidRPr="002C7C4B">
        <w:rPr>
          <w:rFonts w:cs="Arial"/>
        </w:rPr>
        <w:t>either a confirmation or rejection of the request in its entirety.</w:t>
      </w:r>
    </w:p>
    <w:p w:rsidR="00AB28ED" w:rsidRDefault="00AB28ED" w:rsidP="00AB28ED">
      <w:pPr>
        <w:pStyle w:val="NoSpacing"/>
        <w:spacing w:before="0" w:beforeAutospacing="0" w:after="0" w:afterAutospacing="0"/>
        <w:rPr>
          <w:rFonts w:ascii="Arial" w:hAnsi="Arial" w:cs="Arial"/>
          <w:sz w:val="20"/>
          <w:szCs w:val="20"/>
        </w:rPr>
      </w:pPr>
    </w:p>
    <w:p w:rsidR="002C7C4B" w:rsidRDefault="00AB28ED" w:rsidP="002C7C4B">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Style w:val="apple-converted-space"/>
          <w:rFonts w:ascii="Arial" w:hAnsi="Arial" w:cs="Arial"/>
          <w:sz w:val="20"/>
          <w:szCs w:val="20"/>
        </w:rPr>
        <w:t> </w:t>
      </w:r>
      <w:r w:rsidRPr="002C7C4B">
        <w:rPr>
          <w:rFonts w:ascii="Arial" w:hAnsi="Arial" w:cs="Arial"/>
          <w:sz w:val="20"/>
          <w:szCs w:val="20"/>
        </w:rPr>
        <w:t>allow identification of the Network Service type. (</w:t>
      </w:r>
      <w:proofErr w:type="spellStart"/>
      <w:proofErr w:type="gramStart"/>
      <w:r w:rsidRPr="002C7C4B">
        <w:rPr>
          <w:rFonts w:ascii="Arial" w:hAnsi="Arial" w:cs="Arial"/>
          <w:sz w:val="20"/>
          <w:szCs w:val="20"/>
        </w:rPr>
        <w:t>eg</w:t>
      </w:r>
      <w:proofErr w:type="spellEnd"/>
      <w:proofErr w:type="gramEnd"/>
      <w:r w:rsidRPr="002C7C4B">
        <w:rPr>
          <w:rFonts w:ascii="Arial" w:hAnsi="Arial" w:cs="Arial"/>
          <w:sz w:val="20"/>
          <w:szCs w:val="20"/>
        </w:rPr>
        <w:t xml:space="preserve"> Connection Service, Topology Service, etc).  </w:t>
      </w: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Style w:val="apple-style-span"/>
          <w:rFonts w:ascii="Arial" w:hAnsi="Arial" w:cs="Arial"/>
          <w:sz w:val="20"/>
          <w:szCs w:val="20"/>
        </w:rPr>
        <w:t> </w:t>
      </w:r>
      <w:r w:rsidRPr="002C7C4B">
        <w:rPr>
          <w:rFonts w:ascii="Arial" w:hAnsi="Arial" w:cs="Arial"/>
          <w:bCs/>
          <w:sz w:val="20"/>
          <w:szCs w:val="20"/>
        </w:rPr>
        <w:t>must</w:t>
      </w:r>
      <w:r w:rsidRPr="002C7C4B">
        <w:rPr>
          <w:rFonts w:ascii="Arial" w:hAnsi="Arial" w:cs="Arial"/>
          <w:sz w:val="20"/>
          <w:szCs w:val="20"/>
        </w:rPr>
        <w:t> allow identification of the Connection service version (v1.0, v2.0 etc)</w:t>
      </w:r>
      <w:r w:rsidR="002C7C4B">
        <w:rPr>
          <w:rFonts w:ascii="Arial" w:hAnsi="Arial" w:cs="Arial"/>
          <w:sz w:val="20"/>
          <w:szCs w:val="20"/>
        </w:rPr>
        <w:t xml:space="preserve">.  </w:t>
      </w:r>
      <w:r w:rsidR="002C7C4B" w:rsidRPr="002C7C4B">
        <w:rPr>
          <w:rFonts w:ascii="Arial" w:hAnsi="Arial" w:cs="Arial"/>
          <w:sz w:val="20"/>
          <w:szCs w:val="20"/>
        </w:rPr>
        <w:t>NSI </w:t>
      </w:r>
      <w:r w:rsidR="002C7C4B" w:rsidRPr="002C7C4B">
        <w:rPr>
          <w:rFonts w:ascii="Arial" w:hAnsi="Arial" w:cs="Arial"/>
          <w:iCs/>
          <w:sz w:val="20"/>
          <w:szCs w:val="20"/>
        </w:rPr>
        <w:t>Messages</w:t>
      </w:r>
      <w:r w:rsidR="002C7C4B" w:rsidRPr="002C7C4B">
        <w:rPr>
          <w:rFonts w:ascii="Arial" w:hAnsi="Arial" w:cs="Arial"/>
          <w:sz w:val="20"/>
          <w:szCs w:val="20"/>
        </w:rPr>
        <w:t> </w:t>
      </w:r>
      <w:r w:rsidR="002C7C4B" w:rsidRPr="002C7C4B">
        <w:rPr>
          <w:rFonts w:ascii="Arial" w:hAnsi="Arial" w:cs="Arial"/>
          <w:bCs/>
          <w:sz w:val="20"/>
          <w:szCs w:val="20"/>
        </w:rPr>
        <w:t>must</w:t>
      </w:r>
      <w:r w:rsidR="002C7C4B" w:rsidRPr="002C7C4B">
        <w:rPr>
          <w:rStyle w:val="apple-converted-space"/>
          <w:rFonts w:ascii="Arial" w:hAnsi="Arial" w:cs="Arial"/>
          <w:b/>
          <w:bCs/>
          <w:sz w:val="20"/>
          <w:szCs w:val="20"/>
        </w:rPr>
        <w:t> </w:t>
      </w:r>
      <w:r w:rsidR="002C7C4B" w:rsidRPr="002C7C4B">
        <w:rPr>
          <w:rFonts w:ascii="Arial" w:hAnsi="Arial" w:cs="Arial"/>
          <w:sz w:val="20"/>
          <w:szCs w:val="20"/>
        </w:rPr>
        <w:t>include a mechanism to ensure that ordering is maintained in a NSI </w:t>
      </w:r>
      <w:r w:rsidR="002C7C4B" w:rsidRPr="002C7C4B">
        <w:rPr>
          <w:rFonts w:ascii="Arial" w:hAnsi="Arial" w:cs="Arial"/>
          <w:iCs/>
          <w:sz w:val="20"/>
          <w:szCs w:val="20"/>
        </w:rPr>
        <w:t>Message Thread.</w:t>
      </w:r>
      <w:r w:rsidR="002C7C4B" w:rsidRPr="002C7C4B">
        <w:rPr>
          <w:rFonts w:ascii="Arial" w:hAnsi="Arial" w:cs="Arial"/>
          <w:sz w:val="20"/>
          <w:szCs w:val="20"/>
        </w:rPr>
        <w:t>  Note that the NSI message ordering just does not prevent asynchronous oper</w:t>
      </w:r>
      <w:r w:rsidR="002C7C4B">
        <w:rPr>
          <w:rFonts w:ascii="Arial" w:hAnsi="Arial" w:cs="Arial"/>
          <w:sz w:val="20"/>
          <w:szCs w:val="20"/>
        </w:rPr>
        <w:t xml:space="preserve">ation of the service </w:t>
      </w:r>
      <w:proofErr w:type="gramStart"/>
      <w:r w:rsidR="002C7C4B">
        <w:rPr>
          <w:rFonts w:ascii="Arial" w:hAnsi="Arial" w:cs="Arial"/>
          <w:sz w:val="20"/>
          <w:szCs w:val="20"/>
        </w:rPr>
        <w:t>protocol,</w:t>
      </w:r>
      <w:proofErr w:type="gramEnd"/>
      <w:r w:rsidR="002C7C4B">
        <w:rPr>
          <w:rFonts w:ascii="Arial" w:hAnsi="Arial" w:cs="Arial"/>
          <w:sz w:val="20"/>
          <w:szCs w:val="20"/>
        </w:rPr>
        <w:t xml:space="preserve"> it just ensures</w:t>
      </w:r>
      <w:r w:rsidR="002C7C4B" w:rsidRPr="002C7C4B">
        <w:rPr>
          <w:rFonts w:ascii="Arial" w:hAnsi="Arial" w:cs="Arial"/>
          <w:sz w:val="20"/>
          <w:szCs w:val="20"/>
        </w:rPr>
        <w:t xml:space="preserve"> that </w:t>
      </w:r>
      <w:r w:rsidR="002C7C4B">
        <w:rPr>
          <w:rFonts w:ascii="Arial" w:hAnsi="Arial" w:cs="Arial"/>
          <w:sz w:val="20"/>
          <w:szCs w:val="20"/>
        </w:rPr>
        <w:t xml:space="preserve">the </w:t>
      </w:r>
      <w:r w:rsidR="002C7C4B" w:rsidRPr="002C7C4B">
        <w:rPr>
          <w:rFonts w:ascii="Arial" w:hAnsi="Arial" w:cs="Arial"/>
          <w:sz w:val="20"/>
          <w:szCs w:val="20"/>
        </w:rPr>
        <w:t xml:space="preserve">message sequence is preserved across the secure session. </w:t>
      </w:r>
    </w:p>
    <w:p w:rsidR="00AB28ED" w:rsidRPr="002C7C4B" w:rsidRDefault="00AB28ED" w:rsidP="00AB28ED">
      <w:pPr>
        <w:pStyle w:val="NoSpacing"/>
        <w:spacing w:before="0" w:beforeAutospacing="0" w:after="0" w:afterAutospacing="0"/>
        <w:rPr>
          <w:rFonts w:ascii="Arial" w:hAnsi="Arial" w:cs="Arial"/>
          <w:sz w:val="20"/>
          <w:szCs w:val="20"/>
        </w:rPr>
      </w:pPr>
    </w:p>
    <w:p w:rsidR="00AB28ED" w:rsidRPr="002C7C4B" w:rsidRDefault="00AB28ED" w:rsidP="00AB28ED">
      <w:pPr>
        <w:pStyle w:val="NoSpacing"/>
        <w:spacing w:before="0" w:beforeAutospacing="0" w:after="0" w:afterAutospacing="0"/>
        <w:rPr>
          <w:rFonts w:ascii="Arial" w:hAnsi="Arial" w:cs="Arial"/>
          <w:sz w:val="20"/>
          <w:szCs w:val="20"/>
        </w:rPr>
      </w:pPr>
      <w:r w:rsidRPr="002C7C4B">
        <w:rPr>
          <w:rStyle w:val="apple-style-span"/>
          <w:rFonts w:ascii="Arial" w:hAnsi="Arial" w:cs="Arial"/>
          <w:sz w:val="20"/>
          <w:szCs w:val="20"/>
        </w:rPr>
        <w:t>An </w:t>
      </w:r>
      <w:r w:rsidRPr="002C7C4B">
        <w:rPr>
          <w:rFonts w:ascii="Arial" w:hAnsi="Arial" w:cs="Arial"/>
          <w:iCs/>
          <w:sz w:val="20"/>
          <w:szCs w:val="20"/>
        </w:rPr>
        <w:t>NSI Message</w:t>
      </w:r>
      <w:r w:rsidRPr="002C7C4B">
        <w:rPr>
          <w:rFonts w:ascii="Arial" w:hAnsi="Arial" w:cs="Arial"/>
          <w:sz w:val="20"/>
          <w:szCs w:val="20"/>
        </w:rPr>
        <w:t> </w:t>
      </w:r>
      <w:r w:rsidRPr="002C7C4B">
        <w:rPr>
          <w:rFonts w:ascii="Arial" w:hAnsi="Arial" w:cs="Arial"/>
          <w:bCs/>
          <w:sz w:val="20"/>
          <w:szCs w:val="20"/>
        </w:rPr>
        <w:t>must</w:t>
      </w:r>
      <w:r w:rsidRPr="002C7C4B">
        <w:rPr>
          <w:rFonts w:ascii="Arial" w:hAnsi="Arial" w:cs="Arial"/>
          <w:b/>
          <w:bCs/>
          <w:sz w:val="20"/>
          <w:szCs w:val="20"/>
        </w:rPr>
        <w:t> </w:t>
      </w:r>
      <w:r w:rsidRPr="002C7C4B">
        <w:rPr>
          <w:rFonts w:ascii="Arial" w:hAnsi="Arial" w:cs="Arial"/>
          <w:sz w:val="20"/>
          <w:szCs w:val="20"/>
        </w:rPr>
        <w:t>include a mechanism to associate it with an </w:t>
      </w:r>
      <w:r w:rsidRPr="002C7C4B">
        <w:rPr>
          <w:rFonts w:ascii="Arial" w:hAnsi="Arial" w:cs="Arial"/>
          <w:iCs/>
          <w:sz w:val="20"/>
          <w:szCs w:val="20"/>
        </w:rPr>
        <w:t>NSI Message Thread</w:t>
      </w:r>
      <w:r w:rsidRPr="002C7C4B">
        <w:rPr>
          <w:rFonts w:ascii="Arial" w:hAnsi="Arial" w:cs="Arial"/>
          <w:sz w:val="20"/>
          <w:szCs w:val="20"/>
        </w:rPr>
        <w:t xml:space="preserve"> to allow differentiation of message streams associated with simultaneous and asynchronous service functions occurring between pairs of </w:t>
      </w:r>
      <w:proofErr w:type="spellStart"/>
      <w:r w:rsidRPr="002C7C4B">
        <w:rPr>
          <w:rFonts w:ascii="Arial" w:hAnsi="Arial" w:cs="Arial"/>
          <w:sz w:val="20"/>
          <w:szCs w:val="20"/>
        </w:rPr>
        <w:t>NSAs</w:t>
      </w:r>
      <w:proofErr w:type="spellEnd"/>
    </w:p>
    <w:p w:rsidR="00AB28ED" w:rsidRPr="002C7C4B" w:rsidRDefault="00AB28ED" w:rsidP="00AB28ED">
      <w:pPr>
        <w:pStyle w:val="NoSpacing"/>
        <w:spacing w:before="0" w:beforeAutospacing="0" w:after="0" w:afterAutospacing="0"/>
        <w:rPr>
          <w:rFonts w:ascii="Arial" w:hAnsi="Arial" w:cs="Arial"/>
          <w:sz w:val="20"/>
          <w:szCs w:val="20"/>
        </w:rPr>
      </w:pPr>
    </w:p>
    <w:p w:rsidR="002C7C4B" w:rsidRPr="002C7C4B" w:rsidRDefault="002C7C4B" w:rsidP="002C7C4B">
      <w:pPr>
        <w:pStyle w:val="NoSpacing"/>
        <w:spacing w:before="0" w:beforeAutospacing="0" w:after="0" w:afterAutospacing="0"/>
        <w:rPr>
          <w:rFonts w:ascii="Arial" w:hAnsi="Arial" w:cs="Arial"/>
          <w:sz w:val="20"/>
          <w:szCs w:val="20"/>
        </w:rPr>
      </w:pPr>
      <w:r w:rsidRPr="002C7C4B">
        <w:rPr>
          <w:rFonts w:ascii="Arial" w:hAnsi="Arial" w:cs="Arial"/>
          <w:sz w:val="20"/>
          <w:szCs w:val="20"/>
        </w:rPr>
        <w:t xml:space="preserve">Authentication of the source of all messages may be done on a </w:t>
      </w:r>
      <w:proofErr w:type="gramStart"/>
      <w:r w:rsidRPr="002C7C4B">
        <w:rPr>
          <w:rFonts w:ascii="Arial" w:hAnsi="Arial" w:cs="Arial"/>
          <w:sz w:val="20"/>
          <w:szCs w:val="20"/>
        </w:rPr>
        <w:t>message by message</w:t>
      </w:r>
      <w:proofErr w:type="gramEnd"/>
      <w:r w:rsidRPr="002C7C4B">
        <w:rPr>
          <w:rFonts w:ascii="Arial" w:hAnsi="Arial" w:cs="Arial"/>
          <w:sz w:val="20"/>
          <w:szCs w:val="20"/>
        </w:rPr>
        <w:t xml:space="preserve"> basis or with an authenticated session.</w:t>
      </w:r>
    </w:p>
    <w:p w:rsidR="00DF5417" w:rsidRDefault="00DF5417" w:rsidP="00D61B80"/>
    <w:p w:rsidR="00DF5417" w:rsidRDefault="00DF5417" w:rsidP="00B02EBD"/>
    <w:p w:rsidR="00D61B80" w:rsidRDefault="00F50E46" w:rsidP="00D61B80">
      <w:pPr>
        <w:pStyle w:val="Heading2"/>
        <w:numPr>
          <w:numberingChange w:id="38" w:author="Jerry Sobieski" w:date="2010-06-12T08:13:00Z" w:original="%1:2:0:.%2:4:0:"/>
        </w:numPr>
      </w:pPr>
      <w:bookmarkStart w:id="39" w:name="_Toc263785980"/>
      <w:r>
        <w:t xml:space="preserve">NSI </w:t>
      </w:r>
      <w:r w:rsidR="00D61B80">
        <w:t xml:space="preserve">Service Instances and </w:t>
      </w:r>
      <w:r>
        <w:t>P</w:t>
      </w:r>
      <w:r w:rsidR="00D61B80">
        <w:t>rimitives</w:t>
      </w:r>
      <w:bookmarkEnd w:id="39"/>
    </w:p>
    <w:p w:rsidR="00D61B80" w:rsidRPr="00F5465B" w:rsidRDefault="00D61B80" w:rsidP="00B02EBD"/>
    <w:p w:rsidR="007F7C82" w:rsidRDefault="00AD2854" w:rsidP="00B02EBD">
      <w:r>
        <w:t xml:space="preserve">The base NSI </w:t>
      </w:r>
      <w:r w:rsidR="00464775">
        <w:t>p</w:t>
      </w:r>
      <w:r>
        <w:t>rotocol handler recognizes</w:t>
      </w:r>
      <w:r w:rsidR="00F56955">
        <w:t xml:space="preserve"> NSI </w:t>
      </w:r>
      <w:r>
        <w:t xml:space="preserve">messages between </w:t>
      </w:r>
      <w:proofErr w:type="spellStart"/>
      <w:r>
        <w:t>NSAs</w:t>
      </w:r>
      <w:proofErr w:type="spellEnd"/>
      <w:r>
        <w:t xml:space="preserve">.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B428F9" w:rsidRDefault="00B428F9" w:rsidP="00B428F9">
      <w:r>
        <w:t xml:space="preserve">While the service defines the full set of capabilities that are offered to requesters, the service instance defines one specific instance of the service.  </w:t>
      </w:r>
    </w:p>
    <w:p w:rsidR="00B428F9" w:rsidRDefault="00B428F9" w:rsidP="00B428F9"/>
    <w:p w:rsidR="00B428F9" w:rsidRDefault="00AD2854" w:rsidP="00B02EBD">
      <w:r>
        <w:t>Each NSI service defines a service instance</w:t>
      </w:r>
      <w:r w:rsidR="00B428F9">
        <w:t xml:space="preserve"> and a set of </w:t>
      </w:r>
      <w:r>
        <w:t>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w:t>
      </w:r>
    </w:p>
    <w:p w:rsidR="00B428F9" w:rsidRDefault="00B428F9" w:rsidP="00B02EBD"/>
    <w:p w:rsidR="007F7C82" w:rsidRDefault="00AD2854" w:rsidP="00B02EBD">
      <w:r>
        <w:t>In general, a service specific state 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 w:rsidR="007F7C82" w:rsidRDefault="00AD2854" w:rsidP="00B02EBD">
      <w:r>
        <w:t xml:space="preserve">Service Instances are processed asynchronously with respect to other service instances.  For example, one connection may transition from reserving, to </w:t>
      </w:r>
      <w:proofErr w:type="gramStart"/>
      <w:r>
        <w:t>scheduled</w:t>
      </w:r>
      <w:proofErr w:type="gramEnd"/>
      <w:r>
        <w:t>, to in-service, to release at a vastly different speed than another connection established by the same service agent.</w:t>
      </w:r>
    </w:p>
    <w:p w:rsidR="007F7C82" w:rsidRDefault="007F7C82" w:rsidP="00B02EBD"/>
    <w:p w:rsidR="002C7C4B" w:rsidRPr="002C7C4B" w:rsidRDefault="002C7C4B" w:rsidP="002C7C4B">
      <w:pPr>
        <w:pStyle w:val="NoSpacing"/>
        <w:spacing w:before="0" w:beforeAutospacing="0" w:after="0" w:afterAutospacing="0"/>
        <w:rPr>
          <w:rFonts w:ascii="Arial" w:hAnsi="Arial" w:cs="Arial"/>
          <w:sz w:val="20"/>
          <w:szCs w:val="20"/>
        </w:rPr>
      </w:pPr>
      <w:commentRangeStart w:id="40"/>
      <w:r w:rsidRPr="002C7C4B">
        <w:rPr>
          <w:rFonts w:ascii="Arial" w:hAnsi="Arial" w:cs="Arial"/>
          <w:sz w:val="20"/>
          <w:szCs w:val="20"/>
        </w:rPr>
        <w:t xml:space="preserve">The network service instanced must be locally unique.  Should have a field large enough to hold </w:t>
      </w:r>
      <w:proofErr w:type="gramStart"/>
      <w:r w:rsidRPr="002C7C4B">
        <w:rPr>
          <w:rFonts w:ascii="Arial" w:hAnsi="Arial" w:cs="Arial"/>
          <w:sz w:val="20"/>
          <w:szCs w:val="20"/>
        </w:rPr>
        <w:t>policy based</w:t>
      </w:r>
      <w:proofErr w:type="gramEnd"/>
      <w:r w:rsidRPr="002C7C4B">
        <w:rPr>
          <w:rFonts w:ascii="Arial" w:hAnsi="Arial" w:cs="Arial"/>
          <w:sz w:val="20"/>
          <w:szCs w:val="20"/>
        </w:rPr>
        <w:t xml:space="preserve"> ids such as GLIF.</w:t>
      </w:r>
    </w:p>
    <w:p w:rsidR="002C7C4B" w:rsidRDefault="002C7C4B" w:rsidP="00B02EBD"/>
    <w:commentRangeEnd w:id="40"/>
    <w:p w:rsidR="00A05A76" w:rsidRDefault="009624D6" w:rsidP="00B02EBD">
      <w:r>
        <w:rPr>
          <w:rStyle w:val="CommentReference"/>
          <w:vanish/>
        </w:rPr>
        <w:commentReference w:id="40"/>
      </w:r>
    </w:p>
    <w:p w:rsidR="00A05A76" w:rsidRPr="005C5122" w:rsidRDefault="00F50E46" w:rsidP="00A05A76">
      <w:pPr>
        <w:pStyle w:val="Heading2"/>
        <w:numPr>
          <w:numberingChange w:id="41" w:author="Jerry Sobieski" w:date="2010-06-12T08:13:00Z" w:original="%1:2:0:.%2:5:0:"/>
        </w:numPr>
        <w:rPr>
          <w:rFonts w:eastAsia="MS Mincho"/>
        </w:rPr>
      </w:pPr>
      <w:bookmarkStart w:id="42" w:name="_Toc263785981"/>
      <w:r>
        <w:rPr>
          <w:rFonts w:eastAsia="MS Mincho"/>
        </w:rPr>
        <w:t xml:space="preserve">NSI </w:t>
      </w:r>
      <w:r w:rsidR="00A05A76">
        <w:rPr>
          <w:rFonts w:eastAsia="MS Mincho"/>
        </w:rPr>
        <w:t>Service Definitions</w:t>
      </w:r>
      <w:bookmarkEnd w:id="42"/>
    </w:p>
    <w:p w:rsidR="00A05A76" w:rsidRDefault="00A05A76" w:rsidP="00B02EBD"/>
    <w:p w:rsidR="00A05A76" w:rsidRDefault="00A05A76" w:rsidP="00A05A76">
      <w:r>
        <w:t xml:space="preserve">The concept of Service Definitions is introduced to allow operators to </w:t>
      </w:r>
      <w:del w:id="43" w:author="Jerry Sobieski" w:date="2010-06-12T08:17:00Z">
        <w:r w:rsidDel="009624D6">
          <w:delText xml:space="preserve">readily </w:delText>
        </w:r>
      </w:del>
      <w:ins w:id="44" w:author="Jerry Sobieski" w:date="2010-06-12T08:17:00Z">
        <w:r w:rsidR="009624D6">
          <w:t xml:space="preserve">formally identify and define the characteristics associated with each service offering. </w:t>
        </w:r>
      </w:ins>
      <w:del w:id="45" w:author="Jerry Sobieski" w:date="2010-06-12T08:18:00Z">
        <w:r w:rsidDel="009624D6">
          <w:delText>define the sub-set of offered service types.</w:delText>
        </w:r>
      </w:del>
    </w:p>
    <w:p w:rsidR="00A05A76" w:rsidRDefault="00A05A76" w:rsidP="00B02EBD"/>
    <w:p w:rsidR="00A05A76" w:rsidRDefault="00A05A76" w:rsidP="00A05A76">
      <w:r>
        <w:t xml:space="preserve">The Service Definition </w:t>
      </w:r>
      <w:ins w:id="46" w:author="Jerry Sobieski" w:date="2010-06-12T08:18:00Z">
        <w:r w:rsidR="009624D6">
          <w:t>consists of</w:t>
        </w:r>
      </w:ins>
      <w:del w:id="47" w:author="Jerry Sobieski" w:date="2010-06-12T08:18:00Z">
        <w:r w:rsidDel="009624D6">
          <w:delText>is</w:delText>
        </w:r>
      </w:del>
      <w:r>
        <w:t xml:space="preserve"> a set of attributes that formally and explicitly define the complete scope of a service offering.   In particular, the NSI Connection Service uses the Service Definition as a baseline set of parameters to </w:t>
      </w:r>
      <w:proofErr w:type="gramStart"/>
      <w:r>
        <w:t>bound</w:t>
      </w:r>
      <w:proofErr w:type="gramEnd"/>
      <w:r>
        <w:t xml:space="preserve"> the scope of the service that will be offered to requesters.</w:t>
      </w:r>
    </w:p>
    <w:p w:rsidR="00A05A76" w:rsidRDefault="00A05A76" w:rsidP="00A05A76"/>
    <w:p w:rsidR="009624D6" w:rsidRDefault="00A05A76" w:rsidP="009624D6">
      <w:pPr>
        <w:rPr>
          <w:ins w:id="48" w:author="Jerry Sobieski" w:date="2010-06-12T08:28:00Z"/>
        </w:rPr>
      </w:pPr>
      <w:r>
        <w:t xml:space="preserve">The Service Definition specifies the </w:t>
      </w:r>
      <w:del w:id="49" w:author="Jerry Sobieski" w:date="2010-06-12T08:19:00Z">
        <w:r w:rsidDel="009624D6">
          <w:delText xml:space="preserve">complete </w:delText>
        </w:r>
      </w:del>
      <w:r>
        <w:t>set of service parameters that</w:t>
      </w:r>
      <w:ins w:id="50" w:author="Jerry Sobieski" w:date="2010-06-12T08:19:00Z">
        <w:r w:rsidR="009624D6">
          <w:t xml:space="preserve"> completely specify</w:t>
        </w:r>
      </w:ins>
      <w:r>
        <w:t xml:space="preserve"> </w:t>
      </w:r>
      <w:del w:id="51" w:author="Jerry Sobieski" w:date="2010-06-12T08:19:00Z">
        <w:r w:rsidDel="009624D6">
          <w:delText xml:space="preserve">define </w:delText>
        </w:r>
      </w:del>
      <w:r>
        <w:t xml:space="preserve">a service instance.  </w:t>
      </w:r>
      <w:ins w:id="52" w:author="Jerry Sobieski" w:date="2010-06-12T08:20:00Z">
        <w:r w:rsidR="009624D6">
          <w:t>For example, the Service Definition might identify “capacity”, “</w:t>
        </w:r>
        <w:proofErr w:type="spellStart"/>
        <w:r w:rsidR="009624D6">
          <w:t>mtu_size</w:t>
        </w:r>
      </w:ins>
      <w:proofErr w:type="spellEnd"/>
      <w:ins w:id="53" w:author="Jerry Sobieski" w:date="2010-06-12T08:21:00Z">
        <w:r w:rsidR="009624D6">
          <w:t>”, and “</w:t>
        </w:r>
        <w:proofErr w:type="spellStart"/>
        <w:r w:rsidR="009624D6">
          <w:t>maximum_frame_loss_rate</w:t>
        </w:r>
        <w:proofErr w:type="spellEnd"/>
        <w:r w:rsidR="009624D6">
          <w:t xml:space="preserve">” as three aspects of the service.  </w:t>
        </w:r>
      </w:ins>
      <w:ins w:id="54" w:author="Jerry Sobieski" w:date="2010-06-12T08:20:00Z">
        <w:r w:rsidR="009624D6">
          <w:t xml:space="preserve"> </w:t>
        </w:r>
      </w:ins>
      <w:r>
        <w:t xml:space="preserve">The Service Definition also describes the </w:t>
      </w:r>
      <w:r w:rsidRPr="00D720C7">
        <w:rPr>
          <w:i/>
        </w:rPr>
        <w:t>range</w:t>
      </w:r>
      <w:r>
        <w:t xml:space="preserve"> of allowed values for each service parameter, and a default value can be specified.   </w:t>
      </w:r>
      <w:ins w:id="55" w:author="Jerry Sobieski" w:date="2010-06-12T08:22:00Z">
        <w:r w:rsidR="009624D6">
          <w:t xml:space="preserve">In the context of the previous example, the range of allowed values for the “capacity” parameter may be 50 mbps to 10 </w:t>
        </w:r>
        <w:proofErr w:type="spellStart"/>
        <w:r w:rsidR="009624D6">
          <w:t>gbps</w:t>
        </w:r>
        <w:proofErr w:type="spellEnd"/>
        <w:r w:rsidR="009624D6">
          <w:t xml:space="preserve"> in increments of 150 mbps.  Or the </w:t>
        </w:r>
      </w:ins>
      <w:ins w:id="56" w:author="Jerry Sobieski" w:date="2010-06-12T08:23:00Z">
        <w:r w:rsidR="009624D6">
          <w:t>“</w:t>
        </w:r>
        <w:proofErr w:type="spellStart"/>
        <w:r w:rsidR="009624D6">
          <w:t>mtu_size</w:t>
        </w:r>
        <w:proofErr w:type="spellEnd"/>
        <w:r w:rsidR="009624D6">
          <w:t xml:space="preserve">” may be defined to be 1500 Bytes to 9000 Bytes with a default of 1500.  </w:t>
        </w:r>
      </w:ins>
      <w:r>
        <w:t xml:space="preserve">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w:t>
      </w:r>
      <w:ins w:id="57" w:author="Jerry Sobieski" w:date="2010-06-12T08:25:00Z">
        <w:r w:rsidR="009624D6">
          <w:t>request</w:t>
        </w:r>
      </w:ins>
      <w:del w:id="58" w:author="Jerry Sobieski" w:date="2010-06-12T08:25:00Z">
        <w:r w:rsidDel="009624D6">
          <w:delText>instance</w:delText>
        </w:r>
      </w:del>
      <w:r>
        <w:t xml:space="preserve"> is </w:t>
      </w:r>
      <w:ins w:id="59" w:author="Jerry Sobieski" w:date="2010-06-12T08:24:00Z">
        <w:r w:rsidR="009624D6">
          <w:t xml:space="preserve">fully specified </w:t>
        </w:r>
      </w:ins>
      <w:ins w:id="60" w:author="Jerry Sobieski" w:date="2010-06-12T08:25:00Z">
        <w:r w:rsidR="009624D6">
          <w:t xml:space="preserve">when all parameters associated with that service have been determined either by explicit user specification or by implicit default values found in the Service Definition.   </w:t>
        </w:r>
      </w:ins>
      <w:ins w:id="61" w:author="Jerry Sobieski" w:date="2010-06-12T08:27:00Z">
        <w:r w:rsidR="009624D6">
          <w:t xml:space="preserve">This </w:t>
        </w:r>
        <w:proofErr w:type="spellStart"/>
        <w:r w:rsidR="009624D6">
          <w:t>fuly</w:t>
        </w:r>
        <w:proofErr w:type="spellEnd"/>
        <w:r w:rsidR="009624D6">
          <w:t xml:space="preserve"> specified </w:t>
        </w:r>
        <w:proofErr w:type="gramStart"/>
        <w:r w:rsidR="009624D6">
          <w:t>request is then processed by the NSA</w:t>
        </w:r>
        <w:proofErr w:type="gramEnd"/>
        <w:r w:rsidR="009624D6">
          <w:t xml:space="preserve"> and, if all service specifications can be satisfied, a service instance is created (and reserved).   </w:t>
        </w:r>
      </w:ins>
    </w:p>
    <w:p w:rsidR="009624D6" w:rsidRDefault="009624D6" w:rsidP="009624D6">
      <w:pPr>
        <w:numPr>
          <w:ins w:id="62" w:author="Jerry Sobieski" w:date="2010-06-12T08:28:00Z"/>
        </w:numPr>
        <w:rPr>
          <w:ins w:id="63" w:author="Jerry Sobieski" w:date="2010-06-12T08:28:00Z"/>
        </w:rPr>
      </w:pPr>
    </w:p>
    <w:p w:rsidR="00A05A76" w:rsidRDefault="009624D6" w:rsidP="009624D6">
      <w:pPr>
        <w:numPr>
          <w:ins w:id="64" w:author="Jerry Sobieski" w:date="2010-06-12T08:28:00Z"/>
        </w:numPr>
      </w:pPr>
      <w:ins w:id="65" w:author="Jerry Sobieski" w:date="2010-06-12T08:28:00Z">
        <w:r>
          <w:t xml:space="preserve">The Service Definition is an integral component of the </w:t>
        </w:r>
        <w:r w:rsidR="0047187C">
          <w:t>NSI architecture in that it is key to vetting service requests</w:t>
        </w:r>
      </w:ins>
      <w:ins w:id="66" w:author="Jerry Sobieski" w:date="2010-06-12T08:29:00Z">
        <w:r w:rsidR="0047187C">
          <w:t xml:space="preserve"> against the multi-domain service offerings encountered along a candidate path.</w:t>
        </w:r>
      </w:ins>
      <w:del w:id="67" w:author="Jerry Sobieski" w:date="2010-06-12T08:24:00Z">
        <w:r w:rsidR="00A05A76" w:rsidDel="009624D6">
          <w:delText xml:space="preserve">then </w:delText>
        </w:r>
      </w:del>
      <w:del w:id="68" w:author="Jerry Sobieski" w:date="2010-06-12T08:28:00Z">
        <w:r w:rsidR="00A05A76" w:rsidDel="009624D6">
          <w:delText>the service capability that results when all parameters of a service have been fully determined.</w:delText>
        </w:r>
      </w:del>
    </w:p>
    <w:p w:rsidR="00A05A76" w:rsidRDefault="0047187C" w:rsidP="00B02EBD">
      <w:ins w:id="69" w:author="Jerry Sobieski" w:date="2010-06-12T08:31:00Z">
        <w:r>
          <w:t xml:space="preserve">The Service Definition is a public document that can serve as a both a human </w:t>
        </w:r>
      </w:ins>
      <w:ins w:id="70" w:author="Jerry Sobieski" w:date="2010-06-12T08:34:00Z">
        <w:r>
          <w:t xml:space="preserve">readable </w:t>
        </w:r>
      </w:ins>
      <w:ins w:id="71" w:author="Jerry Sobieski" w:date="2010-06-12T08:31:00Z">
        <w:r>
          <w:t xml:space="preserve">guide to </w:t>
        </w:r>
      </w:ins>
      <w:ins w:id="72" w:author="Jerry Sobieski" w:date="2010-06-12T08:34:00Z">
        <w:r>
          <w:t xml:space="preserve">available </w:t>
        </w:r>
      </w:ins>
      <w:ins w:id="73" w:author="Jerry Sobieski" w:date="2010-06-12T08:31:00Z">
        <w:r>
          <w:t xml:space="preserve">service capabilities and a </w:t>
        </w:r>
        <w:proofErr w:type="gramStart"/>
        <w:r>
          <w:t>machine readable</w:t>
        </w:r>
        <w:proofErr w:type="gramEnd"/>
        <w:r>
          <w:t xml:space="preserve"> file that can be processed by automated agents in the NSI Architecture.</w:t>
        </w:r>
      </w:ins>
    </w:p>
    <w:p w:rsidR="00D87251" w:rsidRDefault="00D87251" w:rsidP="00B02EBD"/>
    <w:p w:rsidR="005C5122" w:rsidRPr="005C5122" w:rsidRDefault="005C5122" w:rsidP="005C5122">
      <w:pPr>
        <w:pStyle w:val="Heading2"/>
        <w:numPr>
          <w:numberingChange w:id="74" w:author="Jerry Sobieski" w:date="2010-06-12T08:13:00Z" w:original="%1:2:0:.%2:6:0:"/>
        </w:numPr>
        <w:rPr>
          <w:rFonts w:eastAsia="MS Mincho"/>
        </w:rPr>
      </w:pPr>
      <w:bookmarkStart w:id="75" w:name="_Toc257738124"/>
      <w:bookmarkStart w:id="76" w:name="_Toc259019326"/>
      <w:bookmarkStart w:id="77" w:name="_Toc263785982"/>
      <w:bookmarkStart w:id="78" w:name="_Toc116102184"/>
      <w:bookmarkStart w:id="79" w:name="_Toc104938560"/>
      <w:bookmarkStart w:id="80" w:name="_Toc104938505"/>
      <w:bookmarkStart w:id="81" w:name="_Toc104938450"/>
      <w:r w:rsidRPr="005C5122">
        <w:rPr>
          <w:rFonts w:eastAsia="MS Mincho"/>
        </w:rPr>
        <w:t xml:space="preserve">Temporal aspects of </w:t>
      </w:r>
      <w:r w:rsidR="00F50E46">
        <w:rPr>
          <w:rFonts w:eastAsia="MS Mincho"/>
        </w:rPr>
        <w:t xml:space="preserve">NSI </w:t>
      </w:r>
      <w:r w:rsidRPr="005C5122">
        <w:rPr>
          <w:rFonts w:eastAsia="MS Mincho"/>
        </w:rPr>
        <w:t>services</w:t>
      </w:r>
      <w:bookmarkEnd w:id="75"/>
      <w:bookmarkEnd w:id="76"/>
      <w:bookmarkEnd w:id="77"/>
      <w:r w:rsidRPr="005C5122">
        <w:rPr>
          <w:rFonts w:eastAsia="MS Mincho"/>
        </w:rPr>
        <w:t xml:space="preserve"> </w:t>
      </w:r>
      <w:bookmarkEnd w:id="78"/>
      <w:bookmarkEnd w:id="79"/>
      <w:bookmarkEnd w:id="80"/>
      <w:bookmarkEnd w:id="81"/>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w:t>
      </w:r>
      <w:proofErr w:type="spellStart"/>
      <w:r>
        <w:rPr>
          <w:rFonts w:hint="eastAsia"/>
          <w:lang w:eastAsia="ja-JP"/>
        </w:rPr>
        <w:t>NSAs</w:t>
      </w:r>
      <w:proofErr w:type="spellEnd"/>
      <w:r>
        <w:rPr>
          <w:rFonts w:hint="eastAsia"/>
          <w:lang w:eastAsia="ja-JP"/>
        </w:rPr>
        <w:t xml:space="preserve">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 xml:space="preserve">When </w:t>
      </w:r>
      <w:proofErr w:type="gramStart"/>
      <w:r>
        <w:rPr>
          <w:lang w:eastAsia="ja-JP"/>
        </w:rPr>
        <w:t>resources are sought</w:t>
      </w:r>
      <w:r>
        <w:t xml:space="preserve"> by a requester </w:t>
      </w:r>
      <w:r>
        <w:rPr>
          <w:lang w:eastAsia="ja-JP"/>
        </w:rPr>
        <w:t>NSA</w:t>
      </w:r>
      <w:r>
        <w:t xml:space="preserve"> from a</w:t>
      </w:r>
      <w:r>
        <w:rPr>
          <w:lang w:eastAsia="ja-JP"/>
        </w:rPr>
        <w:t xml:space="preserve"> provider NSA</w:t>
      </w:r>
      <w:proofErr w:type="gramEnd"/>
      <w:r>
        <w:rPr>
          <w:lang w:eastAsia="ja-JP"/>
        </w:rPr>
        <w:t xml:space="preserve">, </w:t>
      </w:r>
      <w:ins w:id="82" w:author="Jerry Sobieski" w:date="2010-06-12T08:39:00Z">
        <w:r w:rsidR="00F324CE">
          <w:rPr>
            <w:lang w:eastAsia="ja-JP"/>
          </w:rPr>
          <w:t xml:space="preserve">each agent creates a </w:t>
        </w:r>
      </w:ins>
      <w:del w:id="83" w:author="Jerry Sobieski" w:date="2010-06-12T08:39:00Z">
        <w:r w:rsidDel="00F324CE">
          <w:rPr>
            <w:lang w:eastAsia="ja-JP"/>
          </w:rPr>
          <w:delText>a</w:delText>
        </w:r>
      </w:del>
      <w:r>
        <w:rPr>
          <w:lang w:eastAsia="ja-JP"/>
        </w:rPr>
        <w:t xml:space="preserve"> service instance </w:t>
      </w:r>
      <w:del w:id="84" w:author="Jerry Sobieski" w:date="2010-06-12T08:40:00Z">
        <w:r w:rsidDel="00F324CE">
          <w:rPr>
            <w:lang w:eastAsia="ja-JP"/>
          </w:rPr>
          <w:delText>is c</w:delText>
        </w:r>
      </w:del>
      <w:del w:id="85" w:author="Jerry Sobieski" w:date="2010-06-12T08:39:00Z">
        <w:r w:rsidDel="00F324CE">
          <w:rPr>
            <w:lang w:eastAsia="ja-JP"/>
          </w:rPr>
          <w:delText xml:space="preserve">reated </w:delText>
        </w:r>
      </w:del>
      <w:r>
        <w:rPr>
          <w:lang w:eastAsia="ja-JP"/>
        </w:rPr>
        <w:t xml:space="preserve">and </w:t>
      </w:r>
      <w:ins w:id="86" w:author="Jerry Sobieski" w:date="2010-06-12T08:44:00Z">
        <w:r w:rsidR="00F324CE">
          <w:rPr>
            <w:lang w:eastAsia="ja-JP"/>
          </w:rPr>
          <w:t xml:space="preserve">assigns </w:t>
        </w:r>
      </w:ins>
      <w:r>
        <w:rPr>
          <w:lang w:eastAsia="ja-JP"/>
        </w:rPr>
        <w:t>a</w:t>
      </w:r>
      <w:ins w:id="87" w:author="Jerry Sobieski" w:date="2010-06-12T08:40:00Z">
        <w:r w:rsidR="00F324CE">
          <w:rPr>
            <w:lang w:eastAsia="ja-JP"/>
          </w:rPr>
          <w:t xml:space="preserve"> locally unique </w:t>
        </w:r>
      </w:ins>
      <w:del w:id="88" w:author="Jerry Sobieski" w:date="2010-06-12T08:40:00Z">
        <w:r w:rsidDel="00F324CE">
          <w:rPr>
            <w:lang w:eastAsia="ja-JP"/>
          </w:rPr>
          <w:delText xml:space="preserve">n </w:delText>
        </w:r>
      </w:del>
      <w:r>
        <w:rPr>
          <w:lang w:eastAsia="ja-JP"/>
        </w:rPr>
        <w:t>identifier</w:t>
      </w:r>
      <w:ins w:id="89" w:author="Jerry Sobieski" w:date="2010-06-12T08:41:00Z">
        <w:r w:rsidR="00F324CE">
          <w:rPr>
            <w:lang w:eastAsia="ja-JP"/>
          </w:rPr>
          <w:t xml:space="preserve">. </w:t>
        </w:r>
      </w:ins>
      <w:ins w:id="90" w:author="Jerry Sobieski" w:date="2010-06-12T08:43:00Z">
        <w:r w:rsidR="00F324CE">
          <w:rPr>
            <w:lang w:eastAsia="ja-JP"/>
          </w:rPr>
          <w:t>(</w:t>
        </w:r>
      </w:ins>
      <w:ins w:id="91" w:author="Jerry Sobieski" w:date="2010-06-12T08:41:00Z">
        <w:r w:rsidR="00F324CE">
          <w:rPr>
            <w:lang w:eastAsia="ja-JP"/>
          </w:rPr>
          <w:t xml:space="preserve">These locally unique instance </w:t>
        </w:r>
        <w:proofErr w:type="gramStart"/>
        <w:r w:rsidR="00F324CE">
          <w:rPr>
            <w:lang w:eastAsia="ja-JP"/>
          </w:rPr>
          <w:t>identifier</w:t>
        </w:r>
      </w:ins>
      <w:ins w:id="92" w:author="Jerry Sobieski" w:date="2010-06-12T08:42:00Z">
        <w:r w:rsidR="00F324CE">
          <w:rPr>
            <w:lang w:eastAsia="ja-JP"/>
          </w:rPr>
          <w:t xml:space="preserve">s </w:t>
        </w:r>
      </w:ins>
      <w:ins w:id="93" w:author="Jerry Sobieski" w:date="2010-06-12T08:41:00Z">
        <w:r w:rsidR="00F324CE">
          <w:rPr>
            <w:lang w:eastAsia="ja-JP"/>
          </w:rPr>
          <w:t xml:space="preserve"> </w:t>
        </w:r>
      </w:ins>
      <w:ins w:id="94" w:author="Jerry Sobieski" w:date="2010-06-12T08:42:00Z">
        <w:r w:rsidR="00F324CE">
          <w:rPr>
            <w:lang w:eastAsia="ja-JP"/>
          </w:rPr>
          <w:t>can</w:t>
        </w:r>
        <w:proofErr w:type="gramEnd"/>
        <w:r w:rsidR="00F324CE">
          <w:rPr>
            <w:lang w:eastAsia="ja-JP"/>
          </w:rPr>
          <w:t xml:space="preserve"> be used to route protocol messages</w:t>
        </w:r>
      </w:ins>
      <w:ins w:id="95" w:author="Jerry Sobieski" w:date="2010-06-12T08:43:00Z">
        <w:r w:rsidR="00F324CE">
          <w:rPr>
            <w:lang w:eastAsia="ja-JP"/>
          </w:rPr>
          <w:t xml:space="preserve"> up and down the service tree relating to any particular </w:t>
        </w:r>
      </w:ins>
      <w:ins w:id="96" w:author="Jerry Sobieski" w:date="2010-06-12T08:45:00Z">
        <w:r w:rsidR="00F324CE">
          <w:rPr>
            <w:lang w:eastAsia="ja-JP"/>
          </w:rPr>
          <w:t>service request/</w:t>
        </w:r>
      </w:ins>
      <w:ins w:id="97" w:author="Jerry Sobieski" w:date="2010-06-12T08:43:00Z">
        <w:r w:rsidR="00F324CE">
          <w:rPr>
            <w:lang w:eastAsia="ja-JP"/>
          </w:rPr>
          <w:t>service instance</w:t>
        </w:r>
        <w:r w:rsidR="00F324CE" w:rsidDel="00F324CE">
          <w:rPr>
            <w:lang w:eastAsia="ja-JP"/>
          </w:rPr>
          <w:t xml:space="preserve"> </w:t>
        </w:r>
      </w:ins>
      <w:del w:id="98" w:author="Jerry Sobieski" w:date="2010-06-12T08:41:00Z">
        <w:r w:rsidDel="00F324CE">
          <w:rPr>
            <w:lang w:eastAsia="ja-JP"/>
          </w:rPr>
          <w:delText xml:space="preserve"> </w:delText>
        </w:r>
      </w:del>
      <w:del w:id="99" w:author="Jerry Sobieski" w:date="2010-06-12T08:43:00Z">
        <w:r w:rsidDel="00F324CE">
          <w:rPr>
            <w:lang w:eastAsia="ja-JP"/>
          </w:rPr>
          <w:delText xml:space="preserve">is assigned to that service </w:delText>
        </w:r>
      </w:del>
      <w:del w:id="100" w:author="Jerry Sobieski" w:date="2010-06-12T08:36:00Z">
        <w:r w:rsidDel="0047187C">
          <w:rPr>
            <w:lang w:eastAsia="ja-JP"/>
          </w:rPr>
          <w:delText>i</w:delText>
        </w:r>
      </w:del>
      <w:del w:id="101" w:author="Jerry Sobieski" w:date="2010-06-12T08:35:00Z">
        <w:r w:rsidDel="0047187C">
          <w:rPr>
            <w:lang w:eastAsia="ja-JP"/>
          </w:rPr>
          <w:delText>nstance</w:delText>
        </w:r>
      </w:del>
      <w:r>
        <w:rPr>
          <w:lang w:eastAsia="ja-JP"/>
        </w:rPr>
        <w:t>.</w:t>
      </w:r>
      <w:ins w:id="102" w:author="Jerry Sobieski" w:date="2010-06-12T08:45:00Z">
        <w:r w:rsidR="00F324CE">
          <w:rPr>
            <w:lang w:eastAsia="ja-JP"/>
          </w:rPr>
          <w:t>)</w:t>
        </w:r>
      </w:ins>
      <w:r>
        <w:rPr>
          <w:lang w:eastAsia="ja-JP"/>
        </w:rPr>
        <w:t xml:space="preserve">  Then, a</w:t>
      </w:r>
      <w:r>
        <w:t xml:space="preserve">ccording to the </w:t>
      </w:r>
      <w:r>
        <w:rPr>
          <w:lang w:eastAsia="ja-JP"/>
        </w:rPr>
        <w:t xml:space="preserve">parameters of the </w:t>
      </w:r>
      <w:r>
        <w:t>request</w:t>
      </w:r>
      <w:del w:id="103" w:author="Jerry Sobieski" w:date="2010-06-12T08:36:00Z">
        <w:r w:rsidR="005B359A" w:rsidDel="0047187C">
          <w:rPr>
            <w:lang w:eastAsia="ja-JP"/>
          </w:rPr>
          <w:delText xml:space="preserve"> (i.e. its Service D</w:delText>
        </w:r>
        <w:r w:rsidDel="0047187C">
          <w:rPr>
            <w:lang w:eastAsia="ja-JP"/>
          </w:rPr>
          <w:delText>efinition)</w:delText>
        </w:r>
      </w:del>
      <w:r>
        <w:t xml:space="preserve">, the </w:t>
      </w:r>
      <w:r>
        <w:rPr>
          <w:lang w:eastAsia="ja-JP"/>
        </w:rPr>
        <w:t>provider NSA</w:t>
      </w:r>
      <w:r>
        <w:t xml:space="preserve"> </w:t>
      </w:r>
      <w:ins w:id="104" w:author="Jerry Sobieski" w:date="2010-06-12T08:39:00Z">
        <w:r w:rsidR="001C6320">
          <w:t xml:space="preserve">processes the request, and identifies </w:t>
        </w:r>
      </w:ins>
      <w:del w:id="105" w:author="Jerry Sobieski" w:date="2010-06-12T08:39:00Z">
        <w:r w:rsidDel="001C6320">
          <w:delText xml:space="preserve">identifies </w:delText>
        </w:r>
      </w:del>
      <w:r>
        <w:t xml:space="preserve">and reserves a set of available </w:t>
      </w:r>
      <w:proofErr w:type="gramStart"/>
      <w:r>
        <w:t xml:space="preserve">resources </w:t>
      </w:r>
      <w:r>
        <w:rPr>
          <w:lang w:eastAsia="ja-JP"/>
        </w:rPr>
        <w:t>which satisfy the request</w:t>
      </w:r>
      <w:proofErr w:type="gramEnd"/>
      <w:r>
        <w:rPr>
          <w:lang w:eastAsia="ja-JP"/>
        </w:rPr>
        <w:t xml:space="preserve">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w:t>
      </w:r>
      <w:proofErr w:type="gramStart"/>
      <w:r>
        <w:rPr>
          <w:lang w:eastAsia="ja-JP"/>
        </w:rPr>
        <w:t>times</w:t>
      </w:r>
      <w:proofErr w:type="gramEnd"/>
      <w:r>
        <w:rPr>
          <w:lang w:eastAsia="ja-JP"/>
        </w:rPr>
        <w:t xml:space="preserve"> as it is able.  It should be noted that this </w:t>
      </w:r>
      <w:proofErr w:type="gramStart"/>
      <w:r>
        <w:rPr>
          <w:lang w:eastAsia="ja-JP"/>
        </w:rPr>
        <w:t>may</w:t>
      </w:r>
      <w:proofErr w:type="gramEnd"/>
      <w:r>
        <w:rPr>
          <w:lang w:eastAsia="ja-JP"/>
        </w:rPr>
        <w:t xml:space="preserve"> have some uncertainty as typically the duration of the provisioning phase cannot be precisely predicted.</w:t>
      </w:r>
    </w:p>
    <w:p w:rsidR="005C5122" w:rsidRDefault="005C5122" w:rsidP="005C5122">
      <w:pPr>
        <w:pStyle w:val="CommentText"/>
        <w:rPr>
          <w:lang w:eastAsia="ja-JP"/>
        </w:rPr>
      </w:pPr>
    </w:p>
    <w:p w:rsidR="005C5122" w:rsidRDefault="005B359A" w:rsidP="005C5122">
      <w:r>
        <w:t>In the case of the Connection Service, a</w:t>
      </w:r>
      <w:r w:rsidR="005C5122">
        <w:t>dvance reservation requests will specify the required resources</w:t>
      </w:r>
      <w:r w:rsidR="005C5122">
        <w:rPr>
          <w:lang w:eastAsia="ja-JP"/>
        </w:rPr>
        <w:t xml:space="preserve"> and the provisioning start and end time</w:t>
      </w:r>
      <w:r w:rsidR="005C5122">
        <w:t xml:space="preserve">. </w:t>
      </w:r>
      <w:proofErr w:type="gramStart"/>
      <w:r w:rsidR="005C5122">
        <w:t>The request is processed by a scheduler</w:t>
      </w:r>
      <w:proofErr w:type="gramEnd"/>
      <w:r w:rsidR="005C5122">
        <w:t xml:space="preserve">, and the scheduler finds </w:t>
      </w:r>
      <w:r w:rsidR="005C5122">
        <w:rPr>
          <w:lang w:eastAsia="ja-JP"/>
        </w:rPr>
        <w:t xml:space="preserve">a set of resources </w:t>
      </w:r>
      <w:r w:rsidR="005C5122">
        <w:t>available for the requested duration and allocate</w:t>
      </w:r>
      <w:r w:rsidR="005C5122">
        <w:rPr>
          <w:lang w:eastAsia="ja-JP"/>
        </w:rPr>
        <w:t>s</w:t>
      </w:r>
      <w:r w:rsidR="005C5122">
        <w:t xml:space="preserve"> them to the request to create a reservation.  If the scheduler cannot find an </w:t>
      </w:r>
      <w:r w:rsidR="005C5122">
        <w:rPr>
          <w:lang w:eastAsia="ja-JP"/>
        </w:rPr>
        <w:t>available set of</w:t>
      </w:r>
      <w:r w:rsidR="005C5122">
        <w:t xml:space="preserve"> </w:t>
      </w:r>
      <w:proofErr w:type="gramStart"/>
      <w:r w:rsidR="005C5122">
        <w:t>resources</w:t>
      </w:r>
      <w:r w:rsidR="005C5122">
        <w:rPr>
          <w:lang w:eastAsia="ja-JP"/>
        </w:rPr>
        <w:t xml:space="preserve"> which</w:t>
      </w:r>
      <w:proofErr w:type="gramEnd"/>
      <w:r w:rsidR="005C5122">
        <w:rPr>
          <w:lang w:eastAsia="ja-JP"/>
        </w:rPr>
        <w:t xml:space="preserve"> satisfies the request</w:t>
      </w:r>
      <w:r w:rsidR="005C5122">
        <w:t xml:space="preserve">, the request is denied. </w:t>
      </w:r>
      <w:r w:rsidR="005C5122">
        <w:rPr>
          <w:lang w:eastAsia="ja-JP"/>
        </w:rPr>
        <w:t xml:space="preserve">This scheduling process is part of path finding in the connection service. </w:t>
      </w:r>
      <w:r w:rsidR="005C5122">
        <w:t xml:space="preserve">A reservation database </w:t>
      </w:r>
      <w:r w:rsidR="005C5122">
        <w:rPr>
          <w:lang w:eastAsia="ja-JP"/>
        </w:rPr>
        <w:t xml:space="preserve">(i.e. calendar) </w:t>
      </w:r>
      <w:r w:rsidR="005C5122">
        <w:t xml:space="preserve">should be maintained by the scheduler or resource managers, and referred and updated by the scheduler. </w:t>
      </w:r>
      <w:r>
        <w:t xml:space="preserve">The detail of advance reservation is covered in detail in paragraph </w:t>
      </w:r>
      <w:r w:rsidR="00FC0ED8">
        <w:fldChar w:fldCharType="begin"/>
      </w:r>
      <w:r>
        <w:instrText xml:space="preserve"> REF _Ref263336292 \n \h </w:instrText>
      </w:r>
      <w:r w:rsidR="00FC0ED8">
        <w:fldChar w:fldCharType="separate"/>
      </w:r>
      <w:r w:rsidR="00DF58E1">
        <w:t>4.1.4</w:t>
      </w:r>
      <w:r w:rsidR="00FC0ED8">
        <w:fldChar w:fldCharType="end"/>
      </w:r>
      <w:r>
        <w:t>.</w:t>
      </w:r>
    </w:p>
    <w:p w:rsidR="00DA160A" w:rsidRDefault="00DA160A" w:rsidP="005C5122"/>
    <w:p w:rsidR="000F1407" w:rsidRDefault="000F1407" w:rsidP="005C5122"/>
    <w:p w:rsidR="00DA160A" w:rsidRPr="005C5122" w:rsidRDefault="00DA160A" w:rsidP="00DA160A">
      <w:pPr>
        <w:pStyle w:val="Heading2"/>
        <w:numPr>
          <w:numberingChange w:id="106" w:author="Jerry Sobieski" w:date="2010-06-12T08:13:00Z" w:original="%1:2:0:.%2:7:0:"/>
        </w:numPr>
        <w:rPr>
          <w:rFonts w:eastAsia="MS Mincho"/>
        </w:rPr>
      </w:pPr>
      <w:bookmarkStart w:id="107" w:name="_Toc263785983"/>
      <w:r>
        <w:rPr>
          <w:rFonts w:eastAsia="MS Mincho"/>
        </w:rPr>
        <w:t>Trust and authentication in NSI</w:t>
      </w:r>
      <w:bookmarkEnd w:id="107"/>
    </w:p>
    <w:p w:rsidR="00DA160A" w:rsidRDefault="00DA160A" w:rsidP="005C5122"/>
    <w:p w:rsidR="00DA160A" w:rsidRDefault="00DA160A" w:rsidP="00DA160A">
      <w:r>
        <w:t>This section describes the approach taken to trust and authentication in the NSI protocol.  The detailed mechanisms for providing trust and authentication are not defined here; the protocol definition describes these implementation details.</w:t>
      </w:r>
    </w:p>
    <w:p w:rsidR="00DA160A" w:rsidRDefault="00DA160A" w:rsidP="00DA160A"/>
    <w:p w:rsidR="00DA160A" w:rsidRDefault="00DA160A" w:rsidP="00DA160A">
      <w:r>
        <w:t xml:space="preserve">We start from the assumption that each NSA has a trusted identifier that can be shared with other </w:t>
      </w:r>
      <w:proofErr w:type="spellStart"/>
      <w:r>
        <w:t>NSAs</w:t>
      </w:r>
      <w:proofErr w:type="spellEnd"/>
      <w:r>
        <w:t xml:space="preserve"> and other services.  Elements of an NSA such as the NSI, NRM and services each use the NSA identity, qualifying their id as, for example, NSA-</w:t>
      </w:r>
      <w:proofErr w:type="spellStart"/>
      <w:r>
        <w:t>x.service.y</w:t>
      </w:r>
      <w:proofErr w:type="spellEnd"/>
      <w:r>
        <w:t>.</w:t>
      </w:r>
    </w:p>
    <w:p w:rsidR="00DA160A" w:rsidRDefault="00DA160A" w:rsidP="00DA160A"/>
    <w:p w:rsidR="00DA160A" w:rsidRDefault="00522856" w:rsidP="00DA160A">
      <w:r>
        <w:t>Trust is based on ‘p</w:t>
      </w:r>
      <w:r w:rsidR="00DA160A">
        <w:t xml:space="preserve">rovisioned </w:t>
      </w:r>
      <w:proofErr w:type="gramStart"/>
      <w:r w:rsidR="00DA160A">
        <w:t>trust</w:t>
      </w:r>
      <w:r>
        <w:t>’ which</w:t>
      </w:r>
      <w:r w:rsidR="00DA160A">
        <w:t xml:space="preserve"> means that each element is provisioned to know the trusted identifier of the other</w:t>
      </w:r>
      <w:proofErr w:type="gramEnd"/>
      <w:r w:rsidR="00DA160A">
        <w:t xml:space="preserve"> and is able to authenticate the validity of the identity.  [This could be id/pw or public/private key for example]</w:t>
      </w:r>
    </w:p>
    <w:p w:rsidR="00DA160A" w:rsidRDefault="00DA160A" w:rsidP="00DA160A"/>
    <w:p w:rsidR="00DA160A" w:rsidRDefault="00DA160A" w:rsidP="00DA160A">
      <w:r>
        <w:t xml:space="preserve">Two types of trust are identified, these are NSA-NSA and service-to-service, these are shown in </w:t>
      </w:r>
      <w:r w:rsidR="00FC0ED8">
        <w:fldChar w:fldCharType="begin"/>
      </w:r>
      <w:r>
        <w:instrText xml:space="preserve"> REF _Ref263784804 \h </w:instrText>
      </w:r>
      <w:r w:rsidR="00FC0ED8">
        <w:fldChar w:fldCharType="separate"/>
      </w:r>
      <w:r w:rsidR="00DF58E1">
        <w:t xml:space="preserve">Figure </w:t>
      </w:r>
      <w:r w:rsidR="00DF58E1">
        <w:rPr>
          <w:noProof/>
        </w:rPr>
        <w:t>6</w:t>
      </w:r>
      <w:r w:rsidR="00FC0ED8">
        <w:fldChar w:fldCharType="end"/>
      </w:r>
      <w:r>
        <w:t xml:space="preserve">.  In the NSA-NSA case, the NSI requestor and provider have a provisioned trust relationship.  Using that trust relationship they provide integrity and privacy for communications between the each other.  In the service-to-service case, the requestor and provider services share message sequences with each other.  These have provisioned trust, based on trust between </w:t>
      </w:r>
      <w:proofErr w:type="spellStart"/>
      <w:r>
        <w:t>NSAs</w:t>
      </w:r>
      <w:proofErr w:type="spellEnd"/>
      <w:r>
        <w:t>, which is used to provide message integrity between services.</w:t>
      </w:r>
    </w:p>
    <w:p w:rsidR="00DA160A" w:rsidRDefault="00DA160A" w:rsidP="00DA160A"/>
    <w:p w:rsidR="00DA160A" w:rsidRDefault="00DA160A" w:rsidP="00DA160A"/>
    <w:p w:rsidR="00DA160A" w:rsidRDefault="00DA160A" w:rsidP="00DA160A">
      <w:pPr>
        <w:jc w:val="center"/>
      </w:pPr>
      <w:r>
        <w:rPr>
          <w:noProof/>
        </w:rPr>
        <w:drawing>
          <wp:inline distT="0" distB="0" distL="0" distR="0">
            <wp:extent cx="3095625" cy="3028950"/>
            <wp:effectExtent l="19050" t="0" r="9525" b="0"/>
            <wp:docPr id="6" name="Picture 2" descr="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st"/>
                    <pic:cNvPicPr>
                      <a:picLocks noChangeAspect="1" noChangeArrowheads="1"/>
                    </pic:cNvPicPr>
                  </pic:nvPicPr>
                  <pic:blipFill>
                    <a:blip r:embed="rId9" cstate="print"/>
                    <a:srcRect/>
                    <a:stretch>
                      <a:fillRect/>
                    </a:stretch>
                  </pic:blipFill>
                  <pic:spPr bwMode="auto">
                    <a:xfrm>
                      <a:off x="0" y="0"/>
                      <a:ext cx="3095625" cy="3028950"/>
                    </a:xfrm>
                    <a:prstGeom prst="rect">
                      <a:avLst/>
                    </a:prstGeom>
                    <a:noFill/>
                    <a:ln w="9525">
                      <a:noFill/>
                      <a:miter lim="800000"/>
                      <a:headEnd/>
                      <a:tailEnd/>
                    </a:ln>
                  </pic:spPr>
                </pic:pic>
              </a:graphicData>
            </a:graphic>
          </wp:inline>
        </w:drawing>
      </w:r>
    </w:p>
    <w:p w:rsidR="00DA160A" w:rsidRDefault="00DA160A" w:rsidP="00DA160A">
      <w:pPr>
        <w:pStyle w:val="Caption"/>
        <w:jc w:val="center"/>
      </w:pPr>
      <w:bookmarkStart w:id="108" w:name="_Ref263784804"/>
      <w:r>
        <w:t xml:space="preserve">Figure </w:t>
      </w:r>
      <w:fldSimple w:instr=" SEQ Figure \* ARABIC ">
        <w:r w:rsidR="00DF58E1">
          <w:rPr>
            <w:noProof/>
          </w:rPr>
          <w:t>6</w:t>
        </w:r>
      </w:fldSimple>
      <w:bookmarkEnd w:id="108"/>
      <w:r>
        <w:t>: Agent and service trust</w:t>
      </w:r>
    </w:p>
    <w:p w:rsidR="00DA160A" w:rsidRDefault="00DA160A" w:rsidP="00DA160A"/>
    <w:p w:rsidR="00DA160A" w:rsidRDefault="00522856" w:rsidP="00DA160A">
      <w:r>
        <w:t>A service request may include a</w:t>
      </w:r>
      <w:r w:rsidR="00DA160A">
        <w:t xml:space="preserve">ttributes a request that identify a requestor or a department that is responsible for the request.  </w:t>
      </w:r>
      <w:r w:rsidR="00FC0ED8">
        <w:fldChar w:fldCharType="begin"/>
      </w:r>
      <w:r w:rsidR="00036A65">
        <w:instrText xml:space="preserve"> REF _Ref263785687 \h </w:instrText>
      </w:r>
      <w:r w:rsidR="00FC0ED8">
        <w:fldChar w:fldCharType="separate"/>
      </w:r>
      <w:r w:rsidR="00DF58E1">
        <w:t xml:space="preserve">Figure </w:t>
      </w:r>
      <w:r w:rsidR="00DF58E1">
        <w:rPr>
          <w:noProof/>
        </w:rPr>
        <w:t>7</w:t>
      </w:r>
      <w:r w:rsidR="00FC0ED8">
        <w:fldChar w:fldCharType="end"/>
      </w:r>
      <w:r w:rsidR="00036A65">
        <w:t xml:space="preserve"> </w:t>
      </w:r>
      <w:r w:rsidR="00DA160A">
        <w:t xml:space="preserve">shows that the authorizer of an attribute must be known to the service that uses an attribute to determine policy.  An example of this case is where a user requests is authorized and assigned an individual id and a group id.  These </w:t>
      </w:r>
      <w:proofErr w:type="gramStart"/>
      <w:r w:rsidR="00DA160A">
        <w:t>id’s</w:t>
      </w:r>
      <w:proofErr w:type="gramEnd"/>
      <w:r w:rsidR="00DA160A">
        <w:t xml:space="preserve"> are used by the resource provider to determine which resource, if any, should be allocated to a request.</w:t>
      </w:r>
    </w:p>
    <w:p w:rsidR="00DA160A" w:rsidRDefault="00DA160A" w:rsidP="00DA160A"/>
    <w:p w:rsidR="00DA160A" w:rsidRDefault="00DA160A" w:rsidP="00DA160A">
      <w:r>
        <w:t xml:space="preserve">In most current cases attributes are assumed to be from the adjacent NSA so trust between </w:t>
      </w:r>
      <w:proofErr w:type="spellStart"/>
      <w:r>
        <w:t>NSAs</w:t>
      </w:r>
      <w:proofErr w:type="spellEnd"/>
      <w:r>
        <w:t xml:space="preserve"> can be used to ensure integrity of attributes.  This is supported in version 1 of NSA.</w:t>
      </w:r>
    </w:p>
    <w:p w:rsidR="00DA160A" w:rsidRDefault="00DA160A" w:rsidP="00DA160A"/>
    <w:p w:rsidR="00DA160A" w:rsidRDefault="00DA160A" w:rsidP="00DA160A">
      <w:r>
        <w:t xml:space="preserve">To support this in all cases requires preconfigured trust between provider and user of attributes and a mechanism to carry secure attributes through a chain of </w:t>
      </w:r>
      <w:proofErr w:type="spellStart"/>
      <w:r>
        <w:t>NSAs</w:t>
      </w:r>
      <w:proofErr w:type="spellEnd"/>
    </w:p>
    <w:p w:rsidR="00DA160A" w:rsidRDefault="00DA160A" w:rsidP="00DA160A"/>
    <w:p w:rsidR="00DA160A" w:rsidRDefault="00DA160A" w:rsidP="00DA160A">
      <w:pPr>
        <w:jc w:val="center"/>
      </w:pPr>
      <w:r>
        <w:rPr>
          <w:noProof/>
        </w:rPr>
        <w:drawing>
          <wp:inline distT="0" distB="0" distL="0" distR="0">
            <wp:extent cx="2667000" cy="3133725"/>
            <wp:effectExtent l="19050" t="0" r="0" b="0"/>
            <wp:docPr id="2" name="Picture 3" descr="Tr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st"/>
                    <pic:cNvPicPr>
                      <a:picLocks noChangeAspect="1" noChangeArrowheads="1"/>
                    </pic:cNvPicPr>
                  </pic:nvPicPr>
                  <pic:blipFill>
                    <a:blip r:embed="rId10" cstate="print"/>
                    <a:srcRect/>
                    <a:stretch>
                      <a:fillRect/>
                    </a:stretch>
                  </pic:blipFill>
                  <pic:spPr bwMode="auto">
                    <a:xfrm>
                      <a:off x="0" y="0"/>
                      <a:ext cx="2667000" cy="3133725"/>
                    </a:xfrm>
                    <a:prstGeom prst="rect">
                      <a:avLst/>
                    </a:prstGeom>
                    <a:noFill/>
                    <a:ln w="9525">
                      <a:noFill/>
                      <a:miter lim="800000"/>
                      <a:headEnd/>
                      <a:tailEnd/>
                    </a:ln>
                  </pic:spPr>
                </pic:pic>
              </a:graphicData>
            </a:graphic>
          </wp:inline>
        </w:drawing>
      </w:r>
    </w:p>
    <w:p w:rsidR="00522856" w:rsidRDefault="00522856" w:rsidP="00522856">
      <w:pPr>
        <w:pStyle w:val="Caption"/>
        <w:jc w:val="center"/>
      </w:pPr>
      <w:bookmarkStart w:id="109" w:name="_Ref263785687"/>
      <w:r>
        <w:t xml:space="preserve">Figure </w:t>
      </w:r>
      <w:fldSimple w:instr=" SEQ Figure \* ARABIC ">
        <w:r w:rsidR="00DF58E1">
          <w:rPr>
            <w:noProof/>
          </w:rPr>
          <w:t>7</w:t>
        </w:r>
      </w:fldSimple>
      <w:bookmarkEnd w:id="109"/>
      <w:r>
        <w:t xml:space="preserve">: </w:t>
      </w:r>
      <w:r w:rsidR="00036A65">
        <w:t xml:space="preserve">Attribute </w:t>
      </w:r>
      <w:r>
        <w:t>trust</w:t>
      </w:r>
    </w:p>
    <w:p w:rsidR="00DA160A" w:rsidRDefault="00DA160A" w:rsidP="00B02EBD"/>
    <w:p w:rsidR="00DF58E1" w:rsidRPr="005C5122" w:rsidRDefault="00DF58E1" w:rsidP="00DF58E1">
      <w:pPr>
        <w:pStyle w:val="Heading2"/>
        <w:numPr>
          <w:numberingChange w:id="110" w:author="Jerry Sobieski" w:date="2010-06-12T08:13:00Z" w:original="%1:2:0:.%2:8:0:"/>
        </w:numPr>
        <w:rPr>
          <w:rFonts w:eastAsia="MS Mincho"/>
        </w:rPr>
      </w:pPr>
      <w:bookmarkStart w:id="111" w:name="_Toc263785984"/>
      <w:r>
        <w:rPr>
          <w:rFonts w:eastAsia="MS Mincho"/>
        </w:rPr>
        <w:t>Error handling NSI</w:t>
      </w:r>
      <w:bookmarkEnd w:id="111"/>
    </w:p>
    <w:p w:rsidR="00DF58E1" w:rsidRDefault="00DF58E1" w:rsidP="00DF58E1">
      <w:pPr>
        <w:rPr>
          <w:rFonts w:cs="Arial"/>
          <w:b/>
        </w:rPr>
      </w:pPr>
    </w:p>
    <w:p w:rsidR="00DF58E1" w:rsidRPr="007B5C56" w:rsidRDefault="00DF58E1" w:rsidP="00DF58E1">
      <w:pPr>
        <w:rPr>
          <w:rFonts w:cs="Arial"/>
        </w:rPr>
      </w:pPr>
      <w:r w:rsidRPr="007B5C56">
        <w:rPr>
          <w:rFonts w:cs="Arial"/>
        </w:rPr>
        <w:t xml:space="preserve">The NSI architecture is a distributed, multi-agent </w:t>
      </w:r>
      <w:proofErr w:type="gramStart"/>
      <w:r w:rsidRPr="007B5C56">
        <w:rPr>
          <w:rFonts w:cs="Arial"/>
        </w:rPr>
        <w:t>architecture</w:t>
      </w:r>
      <w:r>
        <w:rPr>
          <w:rFonts w:cs="Arial"/>
        </w:rPr>
        <w:t xml:space="preserve"> which</w:t>
      </w:r>
      <w:proofErr w:type="gramEnd"/>
      <w:r>
        <w:rPr>
          <w:rFonts w:cs="Arial"/>
        </w:rPr>
        <w:t xml:space="preserve">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connections 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w:t>
      </w:r>
      <w:proofErr w:type="spellStart"/>
      <w:r>
        <w:t>NSAs</w:t>
      </w:r>
      <w:proofErr w:type="spellEnd"/>
      <w:r>
        <w:t xml:space="preserve"> to reconstruct its state.</w:t>
      </w:r>
    </w:p>
    <w:p w:rsidR="00DF58E1" w:rsidRDefault="00DF58E1" w:rsidP="00DF58E1"/>
    <w:p w:rsidR="00DF58E1" w:rsidRDefault="00DF58E1" w:rsidP="00DF58E1">
      <w:r>
        <w:t xml:space="preserve">It is important to note that explicit user negotiations may take precedence over these default behaviors.  For example, a user may request that if any NSA fails, all the </w:t>
      </w:r>
      <w:proofErr w:type="spellStart"/>
      <w:r>
        <w:t>NSAs</w:t>
      </w:r>
      <w:proofErr w:type="spellEnd"/>
      <w:r>
        <w:t xml:space="preserve"> handling the same service instance should tear down the Connection Service in the Transport Plane.  </w:t>
      </w:r>
    </w:p>
    <w:p w:rsidR="00DF58E1" w:rsidRDefault="00DF58E1" w:rsidP="00DF58E1"/>
    <w:p w:rsidR="00DF58E1" w:rsidRDefault="00DF58E1" w:rsidP="00DF58E1">
      <w:r w:rsidRPr="003C6955">
        <w:t xml:space="preserve">Transport Plane </w:t>
      </w:r>
      <w:r>
        <w:t>e</w:t>
      </w:r>
      <w:r w:rsidRPr="003C6955">
        <w:t xml:space="preserve">rror </w:t>
      </w:r>
      <w:r>
        <w:t>handling is out-of-scope for v 1.0 NSI.  This version of the NSA is not aware of any faults on the Transport Plane.  The operator may choose to stop advertizing the presence of a Network resource if it becomes faulty or unavailable; however there is no mechanism defined to detect or report Transport Plane faults in the v1.0 NSI message protocol.</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r w:rsidRPr="001F1297">
        <w:rPr>
          <w:noProof/>
        </w:rPr>
        <w:drawing>
          <wp:inline distT="0" distB="0" distL="0" distR="0">
            <wp:extent cx="5486400" cy="2287270"/>
            <wp:effectExtent l="0" t="0" r="0" b="0"/>
            <wp:docPr id="13"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6" name="Group 55"/>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0"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6" name="Rectangle 75"/>
                        <a:cNvSpPr/>
                      </a:nvSpPr>
                      <a:spPr>
                        <a:xfrm>
                          <a:off x="2457450" y="2139066"/>
                          <a:ext cx="5880099"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Service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4"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5"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9322" y="1930989"/>
                            <a:ext cx="129160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1"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3"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9"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72193" y="1938682"/>
                            <a:ext cx="1327782"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30"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423845" y="1903644"/>
                            <a:ext cx="110777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28488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6518538"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17975" y="4231303"/>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735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49" name="Parallelogram 48"/>
                        <a:cNvSpPr/>
                      </a:nvSpPr>
                      <a:spPr>
                        <a:xfrm>
                          <a:off x="5979629" y="3804313"/>
                          <a:ext cx="1865612" cy="1261242"/>
                        </a:xfrm>
                        <a:prstGeom prst="parallelogram">
                          <a:avLst>
                            <a:gd name="adj" fmla="val 100000"/>
                          </a:avLst>
                        </a:prstGeom>
                        <a:solidFill>
                          <a:srgbClr val="FFFF00"/>
                        </a:solidFill>
                        <a:ln w="381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5983865" y="422670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52" name="Down Arrow 51"/>
                        <a:cNvSpPr/>
                      </a:nvSpPr>
                      <a:spPr>
                        <a:xfrm>
                          <a:off x="3484930"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3" name="Down Arrow 52"/>
                        <a:cNvSpPr/>
                      </a:nvSpPr>
                      <a:spPr>
                        <a:xfrm>
                          <a:off x="7807475" y="3120399"/>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40"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86594" y="1933767"/>
                            <a:ext cx="90432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grpSp>
                </lc:lockedCanvas>
              </a:graphicData>
            </a:graphic>
          </wp:inline>
        </w:drawing>
      </w:r>
    </w:p>
    <w:p w:rsidR="00DF58E1" w:rsidRDefault="00DF58E1" w:rsidP="00DF58E1">
      <w:pPr>
        <w:pStyle w:val="Caption"/>
        <w:jc w:val="center"/>
      </w:pPr>
      <w:r>
        <w:t xml:space="preserve">Figure </w:t>
      </w:r>
      <w:fldSimple w:instr=" SEQ Figure \* ARABIC ">
        <w:r>
          <w:rPr>
            <w:noProof/>
          </w:rPr>
          <w:t>8</w:t>
        </w:r>
      </w:fldSimple>
      <w:r>
        <w:t>: Service Plane Failure Sensitive Sections</w:t>
      </w:r>
    </w:p>
    <w:p w:rsidR="00DF58E1" w:rsidRDefault="00DF58E1" w:rsidP="00DF58E1"/>
    <w:p w:rsidR="00DF58E1" w:rsidRDefault="00DF58E1" w:rsidP="00DF58E1">
      <w:r>
        <w:t xml:space="preserve">Failures in the Service Plane during Reservation, Provisioning, Teardown, and Release phases can cause problems for the operation of the NSI.  Since a reliable communications is assumed between </w:t>
      </w:r>
      <w:proofErr w:type="spellStart"/>
      <w:r>
        <w:t>NSAs</w:t>
      </w:r>
      <w:proofErr w:type="spellEnd"/>
      <w:r>
        <w:t xml:space="preserve">, failure in communication with a remote Provider NSA or Requester NSA can be assumed to be a remote NSA failure. The following diagram illustrates local and remote failures. </w:t>
      </w:r>
    </w:p>
    <w:p w:rsidR="00DF58E1" w:rsidDel="002C569C" w:rsidRDefault="00DF58E1" w:rsidP="00DF58E1"/>
    <w:p w:rsidR="00DF58E1" w:rsidRDefault="00DF58E1" w:rsidP="00DF58E1">
      <w:pPr>
        <w:jc w:val="center"/>
      </w:pPr>
      <w:r w:rsidRPr="00CD197E">
        <w:rPr>
          <w:noProof/>
        </w:rPr>
        <w:drawing>
          <wp:inline distT="0" distB="0" distL="0" distR="0">
            <wp:extent cx="4019550" cy="2667000"/>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Pr>
            <w:noProof/>
          </w:rPr>
          <w:t>9</w:t>
        </w:r>
      </w:fldSimple>
      <w:r>
        <w:t>: Local/Remote Failures</w:t>
      </w:r>
    </w:p>
    <w:p w:rsidR="00DF58E1" w:rsidRDefault="00DF58E1" w:rsidP="00DF58E1">
      <w:pPr>
        <w:jc w:val="center"/>
      </w:pPr>
    </w:p>
    <w:p w:rsidR="00DF58E1" w:rsidRDefault="00DF58E1" w:rsidP="00DF58E1"/>
    <w:p w:rsidR="00DF58E1" w:rsidRDefault="00DF58E1" w:rsidP="00DF58E1">
      <w:r>
        <w:t xml:space="preserve">Regardless of where the error originates, it is important that the NSA recover to a deterministic state.  This means that both the user service state and the resource state should be consistent between </w:t>
      </w:r>
      <w:proofErr w:type="spellStart"/>
      <w:r>
        <w:t>NSAs</w:t>
      </w:r>
      <w:proofErr w:type="spellEnd"/>
      <w:r>
        <w:t>.</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w:t>
      </w:r>
      <w:proofErr w:type="spellStart"/>
      <w:r>
        <w:t>NSAs</w:t>
      </w:r>
      <w:proofErr w:type="spellEnd"/>
      <w:r>
        <w:t xml:space="preserve"> involved in a service instance.  This scenario imposes a requirement on the NSA to have a linkage between its Requester and Provider Agent state machines to understand the impact of the failure on the service tree and recover from it.   The state machines of Requester and Provider </w:t>
      </w:r>
      <w:proofErr w:type="spellStart"/>
      <w:r>
        <w:t>NSAs</w:t>
      </w:r>
      <w:proofErr w:type="spellEnd"/>
      <w:r>
        <w:t xml:space="preserve"> should be designed so the outcome of a distributed failure ends each state machine in a deterministic state. </w:t>
      </w:r>
    </w:p>
    <w:p w:rsidR="00DF58E1" w:rsidRDefault="00DF58E1" w:rsidP="00B02EBD"/>
    <w:p w:rsidR="007F7C82" w:rsidRDefault="00AD2854" w:rsidP="00B02EBD">
      <w:pPr>
        <w:pStyle w:val="Heading1"/>
        <w:numPr>
          <w:numberingChange w:id="112" w:author="Jerry Sobieski" w:date="2010-06-12T08:13:00Z" w:original="%1:3:0:."/>
        </w:numPr>
      </w:pPr>
      <w:bookmarkStart w:id="113" w:name="_Toc256089645"/>
      <w:bookmarkStart w:id="114" w:name="_Ref262034486"/>
      <w:bookmarkStart w:id="115" w:name="_Toc263785985"/>
      <w:bookmarkEnd w:id="113"/>
      <w:r>
        <w:t>Representing network resources</w:t>
      </w:r>
      <w:bookmarkEnd w:id="114"/>
      <w:bookmarkEnd w:id="115"/>
    </w:p>
    <w:p w:rsidR="007F7C82" w:rsidRDefault="007F7C82" w:rsidP="00B02EBD"/>
    <w:p w:rsidR="007962ED" w:rsidRDefault="007962ED" w:rsidP="007962ED">
      <w:pPr>
        <w:pStyle w:val="Heading2"/>
        <w:numPr>
          <w:numberingChange w:id="116" w:author="Jerry Sobieski" w:date="2010-06-12T08:13:00Z" w:original="%1:3:0:.%2:1:0:"/>
        </w:numPr>
      </w:pPr>
      <w:bookmarkStart w:id="117" w:name="_Toc263785986"/>
      <w:r>
        <w:t>Describing network t</w:t>
      </w:r>
      <w:r w:rsidRPr="00F5465B">
        <w:t>opolog</w:t>
      </w:r>
      <w:r>
        <w:t>ies</w:t>
      </w:r>
      <w:bookmarkEnd w:id="117"/>
    </w:p>
    <w:p w:rsidR="007962ED" w:rsidRPr="007962ED" w:rsidRDefault="007962ED" w:rsidP="007962ED">
      <w:pPr>
        <w:pStyle w:val="nobreak"/>
      </w:pPr>
    </w:p>
    <w:p w:rsidR="001F3E2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The Network topology may be used to</w:t>
      </w:r>
      <w:r>
        <w:t xml:space="preserve"> perform functions such as path-finding and resource reservation.</w:t>
      </w:r>
      <w:r w:rsidR="007962ED">
        <w:t xml:space="preserve"> </w:t>
      </w:r>
      <w:r w:rsidR="00E4317E">
        <w:t xml:space="preserve"> Many languages or models have been proposed to describe networks, such as OGF NML or ITU-T G.805.  These are designed to fully describe the components of a network. </w:t>
      </w:r>
      <w:r w:rsidR="007962ED">
        <w:t xml:space="preserve"> </w:t>
      </w:r>
    </w:p>
    <w:p w:rsidR="007962ED" w:rsidRDefault="007962ED" w:rsidP="00077E52"/>
    <w:p w:rsidR="00077E52" w:rsidRDefault="00844AF0" w:rsidP="00077E52">
      <w:r>
        <w:t xml:space="preserve">The </w:t>
      </w:r>
      <w:r w:rsidR="00E4317E">
        <w:t xml:space="preserve">NSI defines a new </w:t>
      </w:r>
      <w:r w:rsidR="00077E52">
        <w:t xml:space="preserve">topology </w:t>
      </w:r>
      <w:r w:rsidR="00E4317E">
        <w:t>description</w:t>
      </w:r>
      <w:r w:rsidR="00077E52">
        <w:t xml:space="preserve">: the inter-Network topology </w:t>
      </w:r>
      <w:r w:rsidR="00E4317E">
        <w:t>this</w:t>
      </w:r>
      <w:r w:rsidR="00077E52">
        <w:t xml:space="preserve"> is concerned with describing the global </w:t>
      </w:r>
      <w:r w:rsidR="00BC0A99">
        <w:t>interconnection of</w:t>
      </w:r>
      <w:r w:rsidR="00077E52">
        <w:t xml:space="preserve"> Networks, and the intra-Network topology concerned with the transport resources within the Network.  The formal representation o</w:t>
      </w:r>
      <w:r w:rsidR="00472079">
        <w:t>f</w:t>
      </w:r>
      <w:r w:rsidR="00E4317E">
        <w:t xml:space="preserve"> traditional</w:t>
      </w:r>
      <w:r w:rsidR="00472079">
        <w:t xml:space="preserve"> intra-Network topology is out-of-</w:t>
      </w:r>
      <w:r w:rsidR="00077E52">
        <w:t>scope for the NSI</w:t>
      </w:r>
      <w:r w:rsidR="00077E52" w:rsidRPr="004430BD">
        <w:t xml:space="preserve">.  </w:t>
      </w:r>
      <w:r w:rsidR="00E4317E">
        <w:t xml:space="preserve">While the </w:t>
      </w:r>
      <w:r w:rsidR="00077E52">
        <w:t>choice of representation of intra-Network topology is up to the operator,</w:t>
      </w:r>
      <w:r w:rsidR="00E4317E">
        <w:t xml:space="preserve"> the inter-Network topology is described here</w:t>
      </w:r>
      <w:r w:rsidR="00077E52">
        <w:t>.</w:t>
      </w:r>
    </w:p>
    <w:p w:rsidR="007962ED" w:rsidRDefault="007962ED" w:rsidP="00077E52"/>
    <w:p w:rsidR="007962ED" w:rsidRDefault="00E4317E" w:rsidP="00077E52">
      <w:proofErr w:type="gramStart"/>
      <w:r>
        <w:t>The method by which the</w:t>
      </w:r>
      <w:r w:rsidR="007962ED">
        <w:t xml:space="preserve"> inter-Network topology is</w:t>
      </w:r>
      <w:r>
        <w:t xml:space="preserve"> assembled</w:t>
      </w:r>
      <w:r w:rsidR="007962ED">
        <w:t xml:space="preserve"> out-of-scope for version 1.0 of the NSI.</w:t>
      </w:r>
      <w:proofErr w:type="gramEnd"/>
      <w:r w:rsidR="007962ED">
        <w:t xml:space="preserve">  It is assumed that each NSA has access to this topology information</w:t>
      </w:r>
      <w:r>
        <w:t>, but no assumptions are made as to how this has been gathered</w:t>
      </w:r>
      <w:r w:rsidR="007962ED">
        <w:t xml:space="preserve">.  Later </w:t>
      </w:r>
      <w:proofErr w:type="gramStart"/>
      <w:r w:rsidR="007962ED">
        <w:t xml:space="preserve">version of the NSI </w:t>
      </w:r>
      <w:r>
        <w:t>are</w:t>
      </w:r>
      <w:proofErr w:type="gramEnd"/>
      <w:r>
        <w:t xml:space="preserve"> planned</w:t>
      </w:r>
      <w:r w:rsidR="007962ED">
        <w:t xml:space="preserve"> to a topology exchange service.  </w:t>
      </w:r>
    </w:p>
    <w:p w:rsidR="00AB5B25" w:rsidRDefault="00AB5B25" w:rsidP="00B02EBD">
      <w:pPr>
        <w:keepNext/>
        <w:jc w:val="center"/>
      </w:pPr>
    </w:p>
    <w:p w:rsidR="00B02EBD" w:rsidRDefault="00FD36B8" w:rsidP="00B02EBD">
      <w:pPr>
        <w:keepNext/>
        <w:jc w:val="center"/>
      </w:pPr>
      <w:r w:rsidRPr="00FD36B8">
        <w:rPr>
          <w:noProof/>
        </w:rPr>
        <w:drawing>
          <wp:inline distT="0" distB="0" distL="0" distR="0">
            <wp:extent cx="4324350" cy="2505075"/>
            <wp:effectExtent l="0" t="0" r="0"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118" w:name="_Ref257045075"/>
      <w:r>
        <w:t xml:space="preserve">Figure </w:t>
      </w:r>
      <w:r w:rsidR="00FC0ED8">
        <w:fldChar w:fldCharType="begin"/>
      </w:r>
      <w:r>
        <w:instrText xml:space="preserve"> SEQ Figure \* ARABIC </w:instrText>
      </w:r>
      <w:r w:rsidR="00FC0ED8">
        <w:fldChar w:fldCharType="separate"/>
      </w:r>
      <w:r w:rsidR="00DF58E1">
        <w:rPr>
          <w:noProof/>
        </w:rPr>
        <w:t>10</w:t>
      </w:r>
      <w:r w:rsidR="00FC0ED8">
        <w:fldChar w:fldCharType="end"/>
      </w:r>
      <w:bookmarkEnd w:id="118"/>
      <w:r>
        <w:t>: Inter-Domain Topology</w:t>
      </w:r>
    </w:p>
    <w:p w:rsidR="007962ED" w:rsidRDefault="007962ED" w:rsidP="007962ED"/>
    <w:p w:rsidR="007962ED" w:rsidRDefault="007962ED" w:rsidP="007962ED"/>
    <w:p w:rsidR="00E4317E" w:rsidRDefault="00FC0ED8" w:rsidP="00E4317E">
      <w:r>
        <w:fldChar w:fldCharType="begin"/>
      </w:r>
      <w:r w:rsidR="007962ED">
        <w:instrText xml:space="preserve"> REF _Ref257045075 \h </w:instrText>
      </w:r>
      <w:r>
        <w:fldChar w:fldCharType="separate"/>
      </w:r>
      <w:r w:rsidR="00DF58E1">
        <w:t xml:space="preserve">Figure </w:t>
      </w:r>
      <w:r w:rsidR="00DF58E1">
        <w:rPr>
          <w:noProof/>
        </w:rPr>
        <w:t>10</w:t>
      </w:r>
      <w:r>
        <w:fldChar w:fldCharType="end"/>
      </w:r>
      <w:r w:rsidR="007962ED">
        <w:t xml:space="preserve"> depicts an inter-Network abstracted topology </w:t>
      </w:r>
      <w:r w:rsidR="00E4317E">
        <w:t>with</w:t>
      </w:r>
      <w:r w:rsidR="007962ED">
        <w:t xml:space="preserve"> Networks interconnected at Service Termination Points (</w:t>
      </w:r>
      <w:proofErr w:type="spellStart"/>
      <w:r w:rsidR="007962ED">
        <w:t>STPs</w:t>
      </w:r>
      <w:proofErr w:type="spellEnd"/>
      <w:r w:rsidR="007962ED">
        <w:t>).</w:t>
      </w:r>
      <w:r w:rsidR="00E4317E">
        <w:t xml:space="preserve">  </w:t>
      </w:r>
    </w:p>
    <w:p w:rsidR="00AE6468" w:rsidRDefault="00AE6468" w:rsidP="00B02EBD"/>
    <w:p w:rsidR="00BC0A99" w:rsidRDefault="00BC0A99" w:rsidP="00BC0A99">
      <w:r>
        <w:t xml:space="preserve">NSI </w:t>
      </w:r>
      <w:r w:rsidR="00D974C7" w:rsidRPr="004430BD">
        <w:t xml:space="preserve">inter-Network topology </w:t>
      </w:r>
      <w:r>
        <w:t xml:space="preserve">supports the administrative grouping of Transport Plane resources into a single topology object called a </w:t>
      </w:r>
      <w:r w:rsidRPr="00AE6468">
        <w:t>Network</w:t>
      </w:r>
      <w:r>
        <w:t xml:space="preserve">.  Networks interconnect with other Networks </w:t>
      </w:r>
      <w:r w:rsidR="00D974C7">
        <w:t>via interconnected physical p</w:t>
      </w:r>
      <w:r w:rsidRPr="00AE6468">
        <w:t>orts</w:t>
      </w:r>
      <w:r w:rsidR="00D974C7">
        <w:t>.</w:t>
      </w:r>
      <w:r>
        <w:t xml:space="preserve">  </w:t>
      </w:r>
      <w:r w:rsidR="00D974C7">
        <w:t xml:space="preserve">These are modeled as </w:t>
      </w:r>
      <w:proofErr w:type="spellStart"/>
      <w:r w:rsidR="00D974C7">
        <w:t>STPs</w:t>
      </w:r>
      <w:proofErr w:type="spellEnd"/>
      <w:r w:rsidR="00D974C7">
        <w:t xml:space="preserve"> in the service </w:t>
      </w:r>
      <w:proofErr w:type="gramStart"/>
      <w:r w:rsidR="00D974C7">
        <w:t>plane,</w:t>
      </w:r>
      <w:proofErr w:type="gramEnd"/>
      <w:r w:rsidR="00D974C7">
        <w:t xml:space="preserve"> i</w:t>
      </w:r>
      <w:r>
        <w:t xml:space="preserve">t is the responsibility of the </w:t>
      </w:r>
      <w:proofErr w:type="spellStart"/>
      <w:r>
        <w:t>NSAs</w:t>
      </w:r>
      <w:proofErr w:type="spellEnd"/>
      <w:r>
        <w:t xml:space="preserve"> to define a valid mapping </w:t>
      </w:r>
      <w:r w:rsidR="00D974C7">
        <w:t xml:space="preserve">to relate </w:t>
      </w:r>
      <w:proofErr w:type="spellStart"/>
      <w:r w:rsidR="00D974C7">
        <w:t>STPs</w:t>
      </w:r>
      <w:proofErr w:type="spellEnd"/>
      <w:r w:rsidR="00D974C7">
        <w:t xml:space="preserve"> with physical ports</w:t>
      </w:r>
      <w:r>
        <w:t xml:space="preserve">.  </w:t>
      </w:r>
    </w:p>
    <w:p w:rsidR="00BC0A99" w:rsidRDefault="00BC0A99" w:rsidP="00BC0A99"/>
    <w:p w:rsidR="00BC0A99" w:rsidRDefault="00BC0A99" w:rsidP="00BC0A99">
      <w:r>
        <w:t xml:space="preserve">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w:t>
      </w:r>
      <w:proofErr w:type="gramStart"/>
      <w:r>
        <w:t>coarse grained</w:t>
      </w:r>
      <w:proofErr w:type="gramEnd"/>
      <w:r>
        <w:t xml:space="preserve">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w:t>
      </w:r>
      <w:proofErr w:type="gramStart"/>
      <w:r>
        <w:t>Any other path constraints are managed by the Resource Manager</w:t>
      </w:r>
      <w:proofErr w:type="gramEnd"/>
      <w:r>
        <w:t>.)</w:t>
      </w:r>
    </w:p>
    <w:p w:rsidR="00BC0A99" w:rsidRDefault="00BC0A99" w:rsidP="00B02EBD"/>
    <w:p w:rsidR="00AE6468" w:rsidRDefault="00AE6468" w:rsidP="00AE6468">
      <w:r>
        <w:t xml:space="preserve">It is important to note here that the </w:t>
      </w:r>
      <w:r w:rsidR="00AB7E9E">
        <w:t xml:space="preserve">arrangement of NSI interfaces between </w:t>
      </w:r>
      <w:proofErr w:type="spellStart"/>
      <w:r>
        <w:t>NSAs</w:t>
      </w:r>
      <w:proofErr w:type="spellEnd"/>
      <w:r>
        <w:t xml:space="preserve">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119" w:name="_Toc256089649"/>
      <w:bookmarkStart w:id="120" w:name="_Toc256089650"/>
      <w:bookmarkStart w:id="121" w:name="_Toc256089701"/>
      <w:bookmarkStart w:id="122" w:name="_Toc256089651"/>
      <w:bookmarkStart w:id="123" w:name="_Toc256089652"/>
      <w:bookmarkStart w:id="124" w:name="_Toc256089703"/>
      <w:bookmarkStart w:id="125" w:name="_Toc256089653"/>
      <w:bookmarkStart w:id="126" w:name="_Toc256089654"/>
      <w:bookmarkStart w:id="127" w:name="_Toc256089705"/>
      <w:bookmarkStart w:id="128" w:name="_Toc256089655"/>
      <w:bookmarkStart w:id="129" w:name="_Toc256089656"/>
      <w:bookmarkStart w:id="130" w:name="_Toc256089707"/>
      <w:bookmarkStart w:id="131" w:name="_Toc256089657"/>
      <w:bookmarkStart w:id="132" w:name="_Toc256089658"/>
      <w:bookmarkStart w:id="133" w:name="_Toc256089709"/>
      <w:bookmarkStart w:id="134" w:name="_Toc256089659"/>
      <w:bookmarkStart w:id="135" w:name="_Toc256089660"/>
      <w:bookmarkStart w:id="136" w:name="_Toc256089711"/>
      <w:bookmarkStart w:id="137" w:name="_Toc256089661"/>
      <w:bookmarkStart w:id="138" w:name="_Toc256089662"/>
      <w:bookmarkStart w:id="139" w:name="_Toc256089713"/>
      <w:bookmarkStart w:id="140" w:name="_Toc256089663"/>
      <w:bookmarkStart w:id="141" w:name="_Toc256089664"/>
      <w:bookmarkStart w:id="142" w:name="_Toc256089715"/>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p>
    <w:p w:rsidR="007F7C82" w:rsidRDefault="00AD2854" w:rsidP="00B02EBD">
      <w:pPr>
        <w:pStyle w:val="Heading2"/>
        <w:numPr>
          <w:numberingChange w:id="143" w:author="Jerry Sobieski" w:date="2010-06-12T08:13:00Z" w:original="%1:3:0:.%2:2:0:"/>
        </w:numPr>
      </w:pPr>
      <w:bookmarkStart w:id="144" w:name="_Toc256089666"/>
      <w:bookmarkStart w:id="145" w:name="_Toc263785987"/>
      <w:bookmarkEnd w:id="144"/>
      <w:r w:rsidRPr="00BB6F9A">
        <w:t>Service Termination Points</w:t>
      </w:r>
      <w:bookmarkEnd w:id="145"/>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 xml:space="preserve">etworks.  </w:t>
      </w:r>
      <w:proofErr w:type="gramStart"/>
      <w:r>
        <w:t>This preexisting capability (typically made up of a physical port on each network) can be advert</w:t>
      </w:r>
      <w:r w:rsidR="00CC6FE8">
        <w:t>ised by each network to the NSA</w:t>
      </w:r>
      <w:proofErr w:type="gramEnd"/>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w:t>
      </w:r>
      <w:proofErr w:type="spellStart"/>
      <w:r w:rsidR="00966573">
        <w:t>pathfinding</w:t>
      </w:r>
      <w:proofErr w:type="spellEnd"/>
      <w:r w:rsidR="00966573">
        <w:t xml:space="preserve">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w:t>
      </w:r>
      <w:proofErr w:type="gramStart"/>
      <w:r w:rsidR="00973028">
        <w:t>, …</w:t>
      </w:r>
      <w:r w:rsidR="006C2586">
        <w:t>,</w:t>
      </w:r>
      <w:proofErr w:type="gramEnd"/>
      <w:r w:rsidR="006C2586">
        <w:t xml:space="preserve"> </w:t>
      </w:r>
      <w:r w:rsidR="00973028">
        <w:t>10)</w:t>
      </w:r>
      <w:r>
        <w:t xml:space="preserve"> </w:t>
      </w:r>
      <w:r w:rsidR="00973028">
        <w:t xml:space="preserve">and any two of these links can be aggregated, there are 90 possible STP instances (1-2, 1-3, …, 9-10). A wildcard like representation may be better than listing all of such </w:t>
      </w:r>
      <w:proofErr w:type="spellStart"/>
      <w:r w:rsidR="00973028">
        <w:t>STPs</w:t>
      </w:r>
      <w:proofErr w:type="spellEnd"/>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w:t>
      </w:r>
      <w:proofErr w:type="gramStart"/>
      <w:r>
        <w:t xml:space="preserve">are said to be </w:t>
      </w:r>
      <w:r w:rsidRPr="00D720C7">
        <w:t>concatenated</w:t>
      </w:r>
      <w:proofErr w:type="gramEnd"/>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xml:space="preserve">.  In this way an STP becomes intermediate transit-point of a path or connection, </w:t>
      </w:r>
      <w:proofErr w:type="spellStart"/>
      <w:r>
        <w:t>i.e</w:t>
      </w:r>
      <w:proofErr w:type="spellEnd"/>
      <w:r>
        <w:t xml:space="preserve"> a routing point through which the connection must pass.</w:t>
      </w:r>
    </w:p>
    <w:p w:rsidR="00CC6FE8" w:rsidRDefault="00CC6FE8" w:rsidP="00CC6FE8"/>
    <w:p w:rsidR="00CC6FE8" w:rsidRDefault="00CC6FE8" w:rsidP="00CC6FE8">
      <w:proofErr w:type="spellStart"/>
      <w:r>
        <w:t>STPs</w:t>
      </w:r>
      <w:proofErr w:type="spellEnd"/>
      <w:r>
        <w:t xml:space="preserve"> may be </w:t>
      </w:r>
      <w:proofErr w:type="spellStart"/>
      <w:r>
        <w:t>uni</w:t>
      </w:r>
      <w:proofErr w:type="spellEnd"/>
      <w:r>
        <w:t xml:space="preserve"> or bi-directional and are typically associated with Ports in the topology. In the </w:t>
      </w:r>
      <w:proofErr w:type="spellStart"/>
      <w:r>
        <w:t>uni</w:t>
      </w:r>
      <w:proofErr w:type="spellEnd"/>
      <w:r>
        <w:t xml:space="preserve">-directional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w:t>
      </w:r>
      <w:proofErr w:type="gramStart"/>
      <w:r>
        <w:t xml:space="preserve">information </w:t>
      </w:r>
      <w:r w:rsidR="006C2586">
        <w:t>which</w:t>
      </w:r>
      <w:proofErr w:type="gramEnd"/>
      <w:r w:rsidR="006C2586">
        <w:t xml:space="preserve"> describes all</w:t>
      </w:r>
      <w:r>
        <w:t xml:space="preserve"> possible </w:t>
      </w:r>
      <w:proofErr w:type="spellStart"/>
      <w:r>
        <w:t>STPs</w:t>
      </w:r>
      <w:proofErr w:type="spellEnd"/>
      <w:r>
        <w:t xml:space="preserve">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 xml:space="preserve">To instantiate an inter-network connection, the requester NSA requests </w:t>
      </w:r>
      <w:proofErr w:type="spellStart"/>
      <w:r>
        <w:t>STPs</w:t>
      </w:r>
      <w:proofErr w:type="spellEnd"/>
      <w:r>
        <w:t xml:space="preserve">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DF58E1">
          <w:rPr>
            <w:noProof/>
          </w:rPr>
          <w:t>11</w:t>
        </w:r>
      </w:fldSimple>
      <w:r>
        <w:t xml:space="preserve">: </w:t>
      </w:r>
      <w:proofErr w:type="spellStart"/>
      <w:r>
        <w:t>STPs</w:t>
      </w:r>
      <w:proofErr w:type="spellEnd"/>
    </w:p>
    <w:p w:rsidR="008E72F0" w:rsidRDefault="008E72F0" w:rsidP="008E72F0">
      <w:pPr>
        <w:jc w:val="cente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w:t>
      </w:r>
      <w:proofErr w:type="gramStart"/>
      <w:r>
        <w:t>:v1</w:t>
      </w:r>
      <w:proofErr w:type="gramEnd"/>
    </w:p>
    <w:p w:rsidR="00C54D21" w:rsidRDefault="00C54D21" w:rsidP="00C54D21">
      <w:r>
        <w:t>•          To network Y: connection between to_X</w:t>
      </w:r>
      <w:proofErr w:type="gramStart"/>
      <w:r>
        <w:t>:v1</w:t>
      </w:r>
      <w:proofErr w:type="gramEnd"/>
      <w:r>
        <w:t xml:space="preserve">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 xml:space="preserve">An STP is a symbolic reference, i.e. it is comprised of a </w:t>
      </w:r>
      <w:proofErr w:type="spellStart"/>
      <w:r>
        <w:t>parsable</w:t>
      </w:r>
      <w:proofErr w:type="spellEnd"/>
      <w:r>
        <w:t xml:space="preserv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w:t>
      </w:r>
      <w:proofErr w:type="spellStart"/>
      <w:r w:rsidR="00DC7F05">
        <w:t>STPs</w:t>
      </w:r>
      <w:proofErr w:type="spellEnd"/>
      <w:r w:rsidR="00DC7F05">
        <w:t>.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numPr>
          <w:numberingChange w:id="146" w:author="Jerry Sobieski" w:date="2010-06-12T08:13:00Z" w:original="%1:4:0:."/>
        </w:numPr>
      </w:pPr>
      <w:bookmarkStart w:id="147" w:name="_Toc263785988"/>
      <w:r w:rsidRPr="00BC3D8B">
        <w:t>The NSI Services</w:t>
      </w:r>
      <w:bookmarkEnd w:id="147"/>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numPr>
          <w:numberingChange w:id="148" w:author="Jerry Sobieski" w:date="2010-06-12T08:13:00Z" w:original="%1:4:0:.%2:1:0:"/>
        </w:numPr>
      </w:pPr>
      <w:bookmarkStart w:id="149" w:name="_Toc263785989"/>
      <w:r>
        <w:t>NSI Connection Service</w:t>
      </w:r>
      <w:bookmarkEnd w:id="149"/>
    </w:p>
    <w:p w:rsidR="007F7C82" w:rsidRDefault="007F7C82" w:rsidP="00B02EBD"/>
    <w:p w:rsidR="007F7C82" w:rsidRDefault="00AD2854" w:rsidP="00B02EBD">
      <w:pPr>
        <w:pStyle w:val="Heading3"/>
        <w:numPr>
          <w:numberingChange w:id="150" w:author="Jerry Sobieski" w:date="2010-06-12T08:13:00Z" w:original="%1:4:0:.%2:1:0:.%3:1:0:"/>
        </w:numPr>
      </w:pPr>
      <w:bookmarkStart w:id="151" w:name="_Toc263785990"/>
      <w:r>
        <w:t>Connection service concepts</w:t>
      </w:r>
      <w:bookmarkEnd w:id="151"/>
    </w:p>
    <w:p w:rsidR="00C23391" w:rsidRPr="00C23391" w:rsidRDefault="00C23391" w:rsidP="00C23391">
      <w:pPr>
        <w:pStyle w:val="nobreak"/>
      </w:pPr>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There is a growing requirement to integrate customized networks resources into existing grid resource</w:t>
      </w:r>
      <w:del w:id="152" w:author="Jerry Sobieski" w:date="2010-06-12T08:49:00Z">
        <w:r w:rsidDel="00F324CE">
          <w:delText>s</w:delText>
        </w:r>
      </w:del>
      <w:r>
        <w:t xml:space="preserve">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B5B25" w:rsidRDefault="00AD2854" w:rsidP="00B02EBD">
      <w:proofErr w:type="gramStart"/>
      <w:r>
        <w:t xml:space="preserve">The NSI Connection Service reserves, </w:t>
      </w:r>
      <w:commentRangeStart w:id="153"/>
      <w:r>
        <w:t>schedules,</w:t>
      </w:r>
      <w:commentRangeEnd w:id="153"/>
      <w:r w:rsidR="00DF2373">
        <w:rPr>
          <w:rStyle w:val="CommentReference"/>
          <w:vanish/>
        </w:rPr>
        <w:commentReference w:id="153"/>
      </w:r>
      <w:r>
        <w:t xml:space="preserve"> and instantiates Connection</w:t>
      </w:r>
      <w:r w:rsidR="00A4559B">
        <w:t xml:space="preserve"> instances.</w:t>
      </w:r>
      <w:proofErr w:type="gramEnd"/>
      <w:r w:rsidR="00A4559B">
        <w:t xml:space="preserve">  </w:t>
      </w:r>
      <w:r w:rsidR="00A05A76">
        <w:t>S</w:t>
      </w:r>
      <w:r w:rsidR="00A4559B" w:rsidRPr="00CB199E">
        <w:t xml:space="preserve">ingle channel, point-to-point </w:t>
      </w:r>
      <w:r w:rsidR="00A4559B">
        <w:t xml:space="preserve">connections are supported in v1.0.  </w:t>
      </w:r>
      <w:r w:rsidR="00A05A76">
        <w:t xml:space="preserve">These may be flagged as either </w:t>
      </w:r>
      <w:proofErr w:type="spellStart"/>
      <w:r w:rsidR="00A05A76">
        <w:t>uni</w:t>
      </w:r>
      <w:proofErr w:type="spellEnd"/>
      <w:r w:rsidR="00A05A76">
        <w:t>-directional or bidirectional connections.</w:t>
      </w:r>
    </w:p>
    <w:p w:rsidR="00A05A76" w:rsidRDefault="00A05A76" w:rsidP="00B02EBD"/>
    <w:p w:rsidR="007F7C82" w:rsidRDefault="00AA7892" w:rsidP="00B02EBD">
      <w:r>
        <w:t>The</w:t>
      </w:r>
      <w:r w:rsidR="00AD2854">
        <w:t xml:space="preserve"> NSI Connection Service </w:t>
      </w:r>
      <w:r w:rsidR="00B255A1">
        <w:t xml:space="preserve">is designed to create Connections that support </w:t>
      </w:r>
      <w:r w:rsidR="00AD2854">
        <w:t xml:space="preserve">a high capacity, highly asymmetric data </w:t>
      </w:r>
      <w:proofErr w:type="gramStart"/>
      <w:r w:rsidR="00AD2854">
        <w:t>flow such as occur</w:t>
      </w:r>
      <w:proofErr w:type="gramEnd"/>
      <w:r w:rsidR="00AD2854">
        <w:t xml:space="preserve"> in large file transfers or real-time stream</w:t>
      </w:r>
      <w:r w:rsidR="00AB5B25">
        <w:t xml:space="preserve">ing of digital media content. </w:t>
      </w:r>
      <w:r w:rsidR="00B255A1">
        <w:t xml:space="preserve">  </w:t>
      </w:r>
    </w:p>
    <w:p w:rsidR="007F7C82" w:rsidRDefault="007F7C82" w:rsidP="00B02EBD"/>
    <w:p w:rsidR="00B73E93" w:rsidRDefault="00B72CCC">
      <w:pPr>
        <w:jc w:val="center"/>
      </w:pPr>
      <w:r w:rsidRPr="00B72CCC">
        <w:rPr>
          <w:noProof/>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154" w:name="_Ref257734973"/>
      <w:r>
        <w:t xml:space="preserve">Figure </w:t>
      </w:r>
      <w:fldSimple w:instr=" SEQ Figure \* ARABIC ">
        <w:r w:rsidR="00DF58E1">
          <w:rPr>
            <w:noProof/>
          </w:rPr>
          <w:t>12</w:t>
        </w:r>
      </w:fldSimple>
      <w:bookmarkEnd w:id="154"/>
      <w:r>
        <w:t>: Anatomy of a Connection</w:t>
      </w:r>
    </w:p>
    <w:p w:rsidR="007F7C82" w:rsidRDefault="007F7C82" w:rsidP="00B02EBD"/>
    <w:p w:rsidR="007F7C82" w:rsidRDefault="00AD2854" w:rsidP="00B02EBD">
      <w:r>
        <w:t xml:space="preserve">As illustrated in </w:t>
      </w:r>
      <w:r w:rsidR="00FC0ED8">
        <w:fldChar w:fldCharType="begin"/>
      </w:r>
      <w:r w:rsidR="00781521">
        <w:instrText xml:space="preserve"> REF _Ref257734973 \h </w:instrText>
      </w:r>
      <w:r w:rsidR="00FC0ED8">
        <w:fldChar w:fldCharType="separate"/>
      </w:r>
      <w:r w:rsidR="00DF58E1">
        <w:t xml:space="preserve">Figure </w:t>
      </w:r>
      <w:r w:rsidR="00DF58E1">
        <w:rPr>
          <w:noProof/>
        </w:rPr>
        <w:t>12</w:t>
      </w:r>
      <w:r w:rsidR="00FC0ED8">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The user data (the “payload data”) is carried across each section of the network inside a “framing protocol”.  The framing protocol</w:t>
      </w:r>
      <w:del w:id="155" w:author="Jerry Sobieski" w:date="2010-06-12T08:53:00Z">
        <w:r w:rsidDel="00DF2373">
          <w:delText>,</w:delText>
        </w:r>
      </w:del>
      <w:r>
        <w:t xml:space="preserve">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beringChange w:id="156" w:author="Jerry Sobieski" w:date="2010-06-12T08:13:00Z" w:original=""/>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w:t>
      </w:r>
      <w:proofErr w:type="gramStart"/>
      <w:r>
        <w:t>connection planning</w:t>
      </w:r>
      <w:proofErr w:type="gramEnd"/>
      <w:r>
        <w:t xml:space="preserve"> decisions. </w:t>
      </w:r>
    </w:p>
    <w:p w:rsidR="002C0CC8" w:rsidRDefault="002C0CC8" w:rsidP="00B02EBD"/>
    <w:p w:rsidR="002C0CC8" w:rsidRPr="002C0CC8" w:rsidDel="00DF2373" w:rsidRDefault="002C0CC8" w:rsidP="002C0CC8">
      <w:pPr>
        <w:pStyle w:val="ListParagraph"/>
        <w:numPr>
          <w:ilvl w:val="0"/>
          <w:numId w:val="42"/>
          <w:numberingChange w:id="157" w:author="Jerry Sobieski" w:date="2010-06-12T08:13:00Z" w:original=""/>
        </w:numPr>
        <w:rPr>
          <w:del w:id="158" w:author="Jerry Sobieski" w:date="2010-06-12T08:58:00Z"/>
        </w:rPr>
      </w:pPr>
      <w:commentRangeStart w:id="159"/>
      <w:del w:id="160" w:author="Jerry Sobieski" w:date="2010-06-12T08:58:00Z">
        <w:r w:rsidDel="00DF2373">
          <w:rPr>
            <w:i/>
          </w:rPr>
          <w:delText>T</w:delText>
        </w:r>
        <w:r w:rsidRPr="002C0CC8" w:rsidDel="00DF2373">
          <w:rPr>
            <w:i/>
          </w:rPr>
          <w:delText>he transport section may influence the service levels</w:delText>
        </w:r>
        <w:r w:rsidDel="00DF2373">
          <w:rPr>
            <w:i/>
          </w:rPr>
          <w:delText xml:space="preserve"> as experienced by the payload data.</w:delText>
        </w:r>
      </w:del>
    </w:p>
    <w:p w:rsidR="002C0CC8" w:rsidRPr="00B91144" w:rsidDel="00DF2373" w:rsidRDefault="002C0CC8" w:rsidP="002C0CC8">
      <w:pPr>
        <w:pStyle w:val="ListParagraph"/>
        <w:numPr>
          <w:ilvl w:val="0"/>
          <w:numId w:val="42"/>
          <w:numberingChange w:id="161" w:author="Jerry Sobieski" w:date="2010-06-12T08:13:00Z" w:original=""/>
        </w:numPr>
        <w:rPr>
          <w:del w:id="162" w:author="Jerry Sobieski" w:date="2010-06-12T08:58:00Z"/>
        </w:rPr>
      </w:pPr>
      <w:del w:id="163" w:author="Jerry Sobieski" w:date="2010-06-12T08:58:00Z">
        <w:r w:rsidDel="00DF2373">
          <w:rPr>
            <w:i/>
          </w:rPr>
          <w:delText>Typically t</w:delText>
        </w:r>
        <w:r w:rsidRPr="002C0CC8" w:rsidDel="00DF2373">
          <w:rPr>
            <w:i/>
          </w:rPr>
          <w:delText xml:space="preserve">he Service Definition </w:delText>
        </w:r>
        <w:r w:rsidDel="00DF2373">
          <w:rPr>
            <w:i/>
          </w:rPr>
          <w:delText xml:space="preserve">will </w:delText>
        </w:r>
        <w:r w:rsidR="00B91144" w:rsidDel="00DF2373">
          <w:rPr>
            <w:i/>
          </w:rPr>
          <w:delText xml:space="preserve">allow the Requestor to </w:delText>
        </w:r>
        <w:r w:rsidDel="00DF2373">
          <w:rPr>
            <w:i/>
          </w:rPr>
          <w:delText>specify the payload transit service levels rather than the Network-interna</w:delText>
        </w:r>
        <w:r w:rsidR="00B91144" w:rsidDel="00DF2373">
          <w:rPr>
            <w:i/>
          </w:rPr>
          <w:delText>l</w:delText>
        </w:r>
        <w:r w:rsidDel="00DF2373">
          <w:rPr>
            <w:i/>
          </w:rPr>
          <w:delText xml:space="preserve"> transport section protocols.</w:delText>
        </w:r>
      </w:del>
    </w:p>
    <w:p w:rsidR="00B91144" w:rsidDel="00DF2373" w:rsidRDefault="00B91144" w:rsidP="002C0CC8">
      <w:pPr>
        <w:pStyle w:val="ListParagraph"/>
        <w:numPr>
          <w:ilvl w:val="0"/>
          <w:numId w:val="42"/>
          <w:numberingChange w:id="164" w:author="Jerry Sobieski" w:date="2010-06-12T08:13:00Z" w:original=""/>
        </w:numPr>
        <w:rPr>
          <w:del w:id="165" w:author="Jerry Sobieski" w:date="2010-06-12T08:58:00Z"/>
        </w:rPr>
      </w:pPr>
      <w:del w:id="166" w:author="Jerry Sobieski" w:date="2010-06-12T08:58:00Z">
        <w:r w:rsidDel="00DF2373">
          <w:rPr>
            <w:i/>
          </w:rPr>
          <w:delText>It is the job of the local Network to decide how to fulfill these service levels by selecting the appropriate transport section protocol.</w:delText>
        </w:r>
      </w:del>
    </w:p>
    <w:commentRangeEnd w:id="159"/>
    <w:p w:rsidR="007F7C82" w:rsidRDefault="00DF2373" w:rsidP="00B02EBD">
      <w:r>
        <w:rPr>
          <w:rStyle w:val="CommentReference"/>
          <w:vanish/>
        </w:rPr>
        <w:commentReference w:id="159"/>
      </w:r>
    </w:p>
    <w:p w:rsidR="00A05A76" w:rsidRDefault="00A05A76" w:rsidP="0025344F">
      <w:pPr>
        <w:pStyle w:val="Heading3"/>
        <w:numPr>
          <w:numberingChange w:id="167" w:author="Jerry Sobieski" w:date="2010-06-12T08:13:00Z" w:original="%1:4:0:.%2:1:0:.%3:2:0:"/>
        </w:numPr>
      </w:pPr>
      <w:bookmarkStart w:id="168" w:name="_Toc263785991"/>
      <w:r w:rsidRPr="00F279C7">
        <w:t xml:space="preserve">Service </w:t>
      </w:r>
      <w:ins w:id="169" w:author="Jerry Sobieski" w:date="2010-06-12T09:05:00Z">
        <w:r w:rsidR="00FA1D41">
          <w:t>D</w:t>
        </w:r>
      </w:ins>
      <w:del w:id="170" w:author="Jerry Sobieski" w:date="2010-06-12T09:05:00Z">
        <w:r w:rsidDel="00FA1D41">
          <w:delText>d</w:delText>
        </w:r>
      </w:del>
      <w:r>
        <w:t>efinitions for Connection Services</w:t>
      </w:r>
      <w:bookmarkEnd w:id="168"/>
    </w:p>
    <w:p w:rsidR="00A05A76" w:rsidRDefault="00A05A76" w:rsidP="00A05A76"/>
    <w:p w:rsidR="00FC7059" w:rsidRDefault="00A05A76" w:rsidP="00A05A76">
      <w:pPr>
        <w:rPr>
          <w:ins w:id="171" w:author="Jerry Sobieski" w:date="2010-06-12T09:27:00Z"/>
        </w:rPr>
      </w:pPr>
      <w:r>
        <w:t>The Service Definition formally describes each aspect of a service.</w:t>
      </w:r>
      <w:ins w:id="172" w:author="Jerry Sobieski" w:date="2010-06-12T09:05:00Z">
        <w:r w:rsidR="00FA1D41">
          <w:t xml:space="preserve"> Indeed, a ”service” only exists if it is </w:t>
        </w:r>
      </w:ins>
      <w:ins w:id="173" w:author="Jerry Sobieski" w:date="2010-06-12T09:06:00Z">
        <w:r w:rsidR="00FA1D41">
          <w:t>formally</w:t>
        </w:r>
      </w:ins>
      <w:ins w:id="174" w:author="Jerry Sobieski" w:date="2010-06-12T09:05:00Z">
        <w:r w:rsidR="00FA1D41">
          <w:t xml:space="preserve"> </w:t>
        </w:r>
      </w:ins>
      <w:ins w:id="175" w:author="Jerry Sobieski" w:date="2010-06-12T09:06:00Z">
        <w:r w:rsidR="00FA1D41">
          <w:t xml:space="preserve">defined in some manner.   Within the NSI Architecture, each network presents one or more </w:t>
        </w:r>
      </w:ins>
      <w:ins w:id="176" w:author="Jerry Sobieski" w:date="2010-06-13T04:29:00Z">
        <w:r w:rsidR="00796860">
          <w:t xml:space="preserve">transport </w:t>
        </w:r>
      </w:ins>
      <w:ins w:id="177" w:author="Jerry Sobieski" w:date="2010-06-12T09:06:00Z">
        <w:r w:rsidR="00FA1D41">
          <w:t>services at its inter-domain edge points.</w:t>
        </w:r>
      </w:ins>
      <w:ins w:id="178" w:author="Jerry Sobieski" w:date="2010-06-12T09:05:00Z">
        <w:r w:rsidR="00FA1D41">
          <w:t xml:space="preserve"> </w:t>
        </w:r>
      </w:ins>
      <w:r>
        <w:t xml:space="preserve"> </w:t>
      </w:r>
      <w:ins w:id="179" w:author="Jerry Sobieski" w:date="2010-06-12T09:27:00Z">
        <w:r w:rsidR="00FC7059">
          <w:t>Each service is defined in a document called the Service Definition</w:t>
        </w:r>
      </w:ins>
      <w:ins w:id="180" w:author="Jerry Sobieski" w:date="2010-06-13T04:29:00Z">
        <w:r w:rsidR="00796860">
          <w:t xml:space="preserve"> (SD)</w:t>
        </w:r>
      </w:ins>
      <w:ins w:id="181" w:author="Jerry Sobieski" w:date="2010-06-12T09:27:00Z">
        <w:r w:rsidR="00FC7059">
          <w:t xml:space="preserve">.  With respect to the NSI Architecture, this document is a </w:t>
        </w:r>
        <w:proofErr w:type="gramStart"/>
        <w:r w:rsidR="00FC7059">
          <w:t>machine readable</w:t>
        </w:r>
        <w:proofErr w:type="gramEnd"/>
        <w:r w:rsidR="00FC7059">
          <w:t xml:space="preserve"> format that allows the </w:t>
        </w:r>
        <w:proofErr w:type="spellStart"/>
        <w:r w:rsidR="00FC7059">
          <w:t>NSAs</w:t>
        </w:r>
        <w:proofErr w:type="spellEnd"/>
        <w:r w:rsidR="00FC7059">
          <w:t xml:space="preserve"> to access and validate service requests against the services offered by the associated network.</w:t>
        </w:r>
      </w:ins>
      <w:ins w:id="182" w:author="Jerry Sobieski" w:date="2010-06-12T09:29:00Z">
        <w:r w:rsidR="00FC7059">
          <w:t xml:space="preserve">  In practice, the service definition should also be available in a human readable form so that users and applications developers </w:t>
        </w:r>
      </w:ins>
      <w:ins w:id="183" w:author="Jerry Sobieski" w:date="2010-06-12T09:30:00Z">
        <w:r w:rsidR="00D65A17">
          <w:t>have guidance as to what network transport capabilities are available.</w:t>
        </w:r>
      </w:ins>
    </w:p>
    <w:p w:rsidR="00FC7059" w:rsidRDefault="00FC7059" w:rsidP="00A05A76">
      <w:pPr>
        <w:numPr>
          <w:ins w:id="184" w:author="Jerry Sobieski" w:date="2010-06-12T09:31:00Z"/>
        </w:numPr>
        <w:rPr>
          <w:ins w:id="185" w:author="Jerry Sobieski" w:date="2010-06-12T09:31:00Z"/>
        </w:rPr>
      </w:pPr>
    </w:p>
    <w:p w:rsidR="00D65A17" w:rsidRDefault="00D65A17" w:rsidP="00D65A17">
      <w:pPr>
        <w:numPr>
          <w:ins w:id="186" w:author="Jerry Sobieski" w:date="2010-06-12T09:31:00Z"/>
        </w:numPr>
        <w:rPr>
          <w:ins w:id="187" w:author="Jerry Sobieski" w:date="2010-06-12T09:31:00Z"/>
        </w:rPr>
      </w:pPr>
      <w:ins w:id="188" w:author="Jerry Sobieski" w:date="2010-06-12T09:31:00Z">
        <w:r>
          <w:t xml:space="preserve">The Service Definition has its roots and most immediate application in </w:t>
        </w:r>
      </w:ins>
      <w:ins w:id="189" w:author="Jerry Sobieski" w:date="2010-06-13T04:32:00Z">
        <w:r w:rsidR="0074190B">
          <w:t xml:space="preserve">the </w:t>
        </w:r>
      </w:ins>
      <w:ins w:id="190" w:author="Jerry Sobieski" w:date="2010-06-12T09:31:00Z">
        <w:r>
          <w:t xml:space="preserve">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t>
        </w:r>
        <w:r w:rsidRPr="00AB5B25">
          <w:t xml:space="preserve">Connections to Topology to Monitoring.  Further exploration and refinement of this helpful </w:t>
        </w:r>
        <w:r>
          <w:t>concept within the NSI Architecture will be a continuing effort in NSI futures.)</w:t>
        </w:r>
      </w:ins>
    </w:p>
    <w:p w:rsidR="00D65A17" w:rsidRDefault="00D65A17" w:rsidP="00A05A76">
      <w:pPr>
        <w:numPr>
          <w:ins w:id="191" w:author="Jerry Sobieski" w:date="2010-06-12T09:31:00Z"/>
        </w:numPr>
        <w:rPr>
          <w:ins w:id="192" w:author="Jerry Sobieski" w:date="2010-06-12T09:31:00Z"/>
        </w:rPr>
      </w:pPr>
    </w:p>
    <w:p w:rsidR="00A05A76" w:rsidDel="008A1F9C" w:rsidRDefault="00D65A17" w:rsidP="00A05A76">
      <w:pPr>
        <w:numPr>
          <w:ins w:id="193" w:author="Jerry Sobieski" w:date="2010-06-12T09:29:00Z"/>
        </w:numPr>
        <w:rPr>
          <w:del w:id="194" w:author="Jerry Sobieski" w:date="2010-06-12T09:43:00Z"/>
        </w:rPr>
      </w:pPr>
      <w:ins w:id="195" w:author="Jerry Sobieski" w:date="2010-06-12T09:31:00Z">
        <w:r>
          <w:t xml:space="preserve">Each service offering has a service definition.  The </w:t>
        </w:r>
      </w:ins>
      <w:ins w:id="196" w:author="Jerry Sobieski" w:date="2010-06-12T09:32:00Z">
        <w:r>
          <w:t>S</w:t>
        </w:r>
        <w:r w:rsidR="0074190B">
          <w:t xml:space="preserve">D consists of a list of </w:t>
        </w:r>
        <w:r>
          <w:t xml:space="preserve">attributes or parameters that identify each characteristic of the service.   For each service parameter the SD specifies the range of valid settings for that parameter.   </w:t>
        </w:r>
      </w:ins>
      <w:del w:id="197" w:author="Jerry Sobieski" w:date="2010-06-12T09:29:00Z">
        <w:r w:rsidR="00A05A76" w:rsidDel="00FC7059">
          <w:delText xml:space="preserve"> </w:delText>
        </w:r>
      </w:del>
      <w:del w:id="198" w:author="Jerry Sobieski" w:date="2010-06-12T09:35:00Z">
        <w:r w:rsidR="00A05A76" w:rsidDel="00D65A17">
          <w:delText xml:space="preserve">Each aspect is denoted by a Parameter and each Parameter is assigned a specific and bounded set, or range, of values.   </w:delText>
        </w:r>
      </w:del>
      <w:r w:rsidR="00A05A76">
        <w:t xml:space="preserve">For instance, an “Ethernet Transport Service” might define a </w:t>
      </w:r>
      <w:ins w:id="199" w:author="Jerry Sobieski" w:date="2010-06-13T04:33:00Z">
        <w:r w:rsidR="0074190B">
          <w:t>service p</w:t>
        </w:r>
      </w:ins>
      <w:del w:id="200" w:author="Jerry Sobieski" w:date="2010-06-13T04:33:00Z">
        <w:r w:rsidR="00A05A76" w:rsidDel="0074190B">
          <w:delText>P</w:delText>
        </w:r>
      </w:del>
      <w:r w:rsidR="00A05A76">
        <w:t xml:space="preserve">arameter called “Capacity” that defines a range of allowable service capacities between 1 Mbps and 10 </w:t>
      </w:r>
      <w:proofErr w:type="spellStart"/>
      <w:r w:rsidR="00A05A76">
        <w:t>Gbps</w:t>
      </w:r>
      <w:proofErr w:type="spellEnd"/>
      <w:r w:rsidR="00A05A76">
        <w:t xml:space="preserve">. </w:t>
      </w:r>
      <w:ins w:id="201" w:author="Jerry Sobieski" w:date="2010-06-12T09:35:00Z">
        <w:r>
          <w:t xml:space="preserve"> Another Parameter, say </w:t>
        </w:r>
      </w:ins>
      <w:ins w:id="202" w:author="Jerry Sobieski" w:date="2010-06-12T09:36:00Z">
        <w:r>
          <w:t>“</w:t>
        </w:r>
        <w:proofErr w:type="spellStart"/>
        <w:r>
          <w:t>Access_Framing</w:t>
        </w:r>
        <w:proofErr w:type="spellEnd"/>
        <w:r>
          <w:t>”, may</w:t>
        </w:r>
      </w:ins>
      <w:ins w:id="203" w:author="Jerry Sobieski" w:date="2010-06-12T09:37:00Z">
        <w:r>
          <w:t xml:space="preserve"> specify a set of framing protocols that the user may request for ingress or egress.  In this case, the </w:t>
        </w:r>
        <w:proofErr w:type="spellStart"/>
        <w:r>
          <w:t>Access_Framing</w:t>
        </w:r>
        <w:proofErr w:type="spellEnd"/>
        <w:r>
          <w:t xml:space="preserve"> might be “802.1”, “802.1Q”, and “802.1ad</w:t>
        </w:r>
      </w:ins>
      <w:ins w:id="204" w:author="Jerry Sobieski" w:date="2010-06-12T09:38:00Z">
        <w:r>
          <w:t>”</w:t>
        </w:r>
      </w:ins>
      <w:ins w:id="205" w:author="Jerry Sobieski" w:date="2010-06-12T09:39:00Z">
        <w:r>
          <w:t>, default = “802.1”</w:t>
        </w:r>
        <w:proofErr w:type="gramStart"/>
        <w:r>
          <w:t xml:space="preserve">, </w:t>
        </w:r>
      </w:ins>
      <w:ins w:id="206" w:author="Jerry Sobieski" w:date="2010-06-12T09:38:00Z">
        <w:r>
          <w:t xml:space="preserve"> indicating</w:t>
        </w:r>
        <w:proofErr w:type="gramEnd"/>
        <w:r>
          <w:t xml:space="preserve"> that </w:t>
        </w:r>
        <w:proofErr w:type="spellStart"/>
        <w:r>
          <w:t>ethernet</w:t>
        </w:r>
        <w:proofErr w:type="spellEnd"/>
        <w:r>
          <w:t xml:space="preserve"> frames will be carried that conform to one of three IEEE standards.  A default may also be specified in order to fully </w:t>
        </w:r>
        <w:r w:rsidR="008A1F9C">
          <w:t xml:space="preserve">specify a service request where the user does not specify a </w:t>
        </w:r>
      </w:ins>
      <w:ins w:id="207" w:author="Jerry Sobieski" w:date="2010-06-13T04:34:00Z">
        <w:r w:rsidR="0074190B">
          <w:t xml:space="preserve">value for a </w:t>
        </w:r>
      </w:ins>
      <w:ins w:id="208" w:author="Jerry Sobieski" w:date="2010-06-12T09:38:00Z">
        <w:r w:rsidR="0074190B">
          <w:t>particular parameter</w:t>
        </w:r>
        <w:r w:rsidR="008A1F9C">
          <w:t>, or where the requester may wish to allow greater degree of freedo</w:t>
        </w:r>
      </w:ins>
      <w:ins w:id="209" w:author="Jerry Sobieski" w:date="2010-06-12T09:43:00Z">
        <w:r w:rsidR="008A1F9C">
          <w:t>m</w:t>
        </w:r>
      </w:ins>
      <w:ins w:id="210" w:author="Jerry Sobieski" w:date="2010-06-12T09:38:00Z">
        <w:r w:rsidR="008A1F9C">
          <w:t xml:space="preserve"> to the NSA </w:t>
        </w:r>
      </w:ins>
      <w:ins w:id="211" w:author="Jerry Sobieski" w:date="2010-06-12T09:43:00Z">
        <w:r w:rsidR="008A1F9C">
          <w:t>in selecting a path</w:t>
        </w:r>
      </w:ins>
      <w:del w:id="212" w:author="Jerry Sobieski" w:date="2010-06-12T09:43:00Z">
        <w:r w:rsidR="00A05A76" w:rsidDel="008A1F9C">
          <w:delText xml:space="preserve"> This is a very important formalization of the Service offering and so is included here as part of the NSI Architecture.</w:delText>
        </w:r>
      </w:del>
    </w:p>
    <w:p w:rsidR="00A05A76" w:rsidRDefault="00A05A76" w:rsidP="00A05A76"/>
    <w:p w:rsidR="00A05A76" w:rsidDel="00D65A17" w:rsidRDefault="00A05A76" w:rsidP="00A05A76">
      <w:pPr>
        <w:rPr>
          <w:del w:id="213" w:author="Jerry Sobieski" w:date="2010-06-12T09:31:00Z"/>
        </w:rPr>
      </w:pPr>
      <w:del w:id="214" w:author="Jerry Sobieski" w:date="2010-06-12T09:31:00Z">
        <w:r w:rsidDel="00D65A17">
          <w:delText xml:space="preserve">The Service Definition has its roots and most immediate application in definition of the NSI Connection Service offering(s), and for NSI v1.0 that is the sole purpose for which the Service Definition is adopted.  (Note that the notion of formal service specifications is still a widely researched topic with new application to emerging network services from </w:delText>
        </w:r>
        <w:r w:rsidRPr="00AB5B25" w:rsidDel="00D65A17">
          <w:delText xml:space="preserve">Connections to Topology to Monitoring.  Further exploration and refinement of this helpful </w:delText>
        </w:r>
        <w:r w:rsidDel="00D65A17">
          <w:delText>concept within the NSI Architecture will be a continuing effort in NSI futures.)</w:delText>
        </w:r>
      </w:del>
    </w:p>
    <w:p w:rsidR="007F7C82" w:rsidDel="00DF2373" w:rsidRDefault="007F7C82" w:rsidP="00B02EBD">
      <w:pPr>
        <w:rPr>
          <w:del w:id="215" w:author="Jerry Sobieski" w:date="2010-06-12T08:59:00Z"/>
        </w:rPr>
      </w:pPr>
    </w:p>
    <w:p w:rsidR="007F7C82" w:rsidRDefault="007F7C82" w:rsidP="00B02EBD"/>
    <w:p w:rsidR="00323682" w:rsidRDefault="00AD2854" w:rsidP="00B02EBD">
      <w:pPr>
        <w:rPr>
          <w:ins w:id="216" w:author="Jerry Sobieski" w:date="2010-06-12T09:52:00Z"/>
        </w:rPr>
      </w:pPr>
      <w:r>
        <w:t>If a service request de</w:t>
      </w:r>
      <w:r w:rsidR="004E6B51">
        <w:t xml:space="preserve">scribes </w:t>
      </w:r>
      <w:r>
        <w:t xml:space="preserve">a service instance that lies within the bounds of the set of defined service parameters, then it forms a </w:t>
      </w:r>
      <w:ins w:id="217" w:author="Jerry Sobieski" w:date="2010-06-12T09:44:00Z">
        <w:r w:rsidR="008A1F9C">
          <w:t>“</w:t>
        </w:r>
      </w:ins>
      <w:r>
        <w:t>valid</w:t>
      </w:r>
      <w:ins w:id="218" w:author="Jerry Sobieski" w:date="2010-06-12T09:44:00Z">
        <w:r w:rsidR="008A1F9C">
          <w:t>”</w:t>
        </w:r>
      </w:ins>
      <w:r>
        <w:t xml:space="preserve"> request. </w:t>
      </w:r>
      <w:r w:rsidR="00BF547B">
        <w:t xml:space="preserve"> </w:t>
      </w:r>
      <w:ins w:id="219" w:author="Jerry Sobieski" w:date="2010-06-12T09:44:00Z">
        <w:r w:rsidR="008A1F9C">
          <w:t xml:space="preserve">Each provider NSA along a candidate path must compare the service request to the local Service Definition </w:t>
        </w:r>
      </w:ins>
      <w:ins w:id="220" w:author="Jerry Sobieski" w:date="2010-06-12T09:49:00Z">
        <w:r w:rsidR="008A1F9C">
          <w:t>i</w:t>
        </w:r>
      </w:ins>
      <w:ins w:id="221" w:author="Jerry Sobieski" w:date="2010-06-12T09:44:00Z">
        <w:r w:rsidR="008A1F9C">
          <w:t xml:space="preserve">n order to insure each specified parameter lies within the range of valid settings that the service offering can support.  </w:t>
        </w:r>
        <w:proofErr w:type="gramStart"/>
        <w:r w:rsidR="008A1F9C">
          <w:t xml:space="preserve">If a service parameter is not present in the service request, then the provider NSA should </w:t>
        </w:r>
      </w:ins>
      <w:ins w:id="222" w:author="Jerry Sobieski" w:date="2010-06-12T09:47:00Z">
        <w:r w:rsidR="008A1F9C">
          <w:t>“fill in the blanks” from default values in the Service Definition.</w:t>
        </w:r>
        <w:proofErr w:type="gramEnd"/>
        <w:r w:rsidR="008A1F9C">
          <w:t xml:space="preserve"> </w:t>
        </w:r>
      </w:ins>
      <w:ins w:id="223" w:author="Jerry Sobieski" w:date="2010-06-12T09:51:00Z">
        <w:r w:rsidR="00323682">
          <w:t xml:space="preserve"> As the request is processed down the </w:t>
        </w:r>
      </w:ins>
      <w:ins w:id="224" w:author="Jerry Sobieski" w:date="2010-06-13T04:36:00Z">
        <w:r w:rsidR="0074190B">
          <w:t xml:space="preserve">NSA </w:t>
        </w:r>
      </w:ins>
      <w:ins w:id="225" w:author="Jerry Sobieski" w:date="2010-06-12T09:51:00Z">
        <w:r w:rsidR="00323682">
          <w:t xml:space="preserve">service tree, default values adopted in one transit network may implicitly constrain the request in downstream </w:t>
        </w:r>
        <w:proofErr w:type="spellStart"/>
        <w:r w:rsidR="00323682">
          <w:t>networks</w:t>
        </w:r>
        <w:proofErr w:type="spellEnd"/>
        <w:r w:rsidR="00323682">
          <w:t>.</w:t>
        </w:r>
      </w:ins>
      <w:ins w:id="226" w:author="Jerry Sobieski" w:date="2010-06-12T09:52:00Z">
        <w:r w:rsidR="00323682">
          <w:t xml:space="preserve">  Therefore, </w:t>
        </w:r>
      </w:ins>
      <w:ins w:id="227" w:author="Jerry Sobieski" w:date="2010-06-12T09:47:00Z">
        <w:r w:rsidR="00323682">
          <w:t>i</w:t>
        </w:r>
        <w:r w:rsidR="008A1F9C">
          <w:t xml:space="preserve">n general, each NSA should use default values that provide the greatest leeway </w:t>
        </w:r>
      </w:ins>
      <w:ins w:id="228" w:author="Jerry Sobieski" w:date="2010-06-12T09:48:00Z">
        <w:r w:rsidR="008A1F9C">
          <w:t xml:space="preserve">to the pathfinder </w:t>
        </w:r>
      </w:ins>
      <w:ins w:id="229" w:author="Jerry Sobieski" w:date="2010-06-12T09:47:00Z">
        <w:r w:rsidR="008A1F9C">
          <w:t xml:space="preserve">in satisfying the </w:t>
        </w:r>
      </w:ins>
      <w:ins w:id="230" w:author="Jerry Sobieski" w:date="2010-06-12T09:48:00Z">
        <w:r w:rsidR="00323682">
          <w:t xml:space="preserve">request both within the local network and in external downstream networks. </w:t>
        </w:r>
      </w:ins>
      <w:ins w:id="231" w:author="Jerry Sobieski" w:date="2010-06-12T09:52:00Z">
        <w:r w:rsidR="00323682">
          <w:t xml:space="preserve"> </w:t>
        </w:r>
      </w:ins>
      <w:ins w:id="232" w:author="Jerry Sobieski" w:date="2010-06-12T09:53:00Z">
        <w:r w:rsidR="00323682">
          <w:t>Ultimately, the parameters explicitly specified by a requester agent must be honored.   All other parameters must simply be compatible.</w:t>
        </w:r>
      </w:ins>
    </w:p>
    <w:p w:rsidR="00323682" w:rsidRDefault="00323682" w:rsidP="00B02EBD">
      <w:pPr>
        <w:numPr>
          <w:ins w:id="233" w:author="Jerry Sobieski" w:date="2010-06-12T10:00:00Z"/>
        </w:numPr>
        <w:rPr>
          <w:ins w:id="234" w:author="Jerry Sobieski" w:date="2010-06-12T10:00:00Z"/>
        </w:rPr>
      </w:pPr>
    </w:p>
    <w:p w:rsidR="00323682" w:rsidRDefault="00323682" w:rsidP="00B02EBD">
      <w:pPr>
        <w:numPr>
          <w:ins w:id="235" w:author="Jerry Sobieski" w:date="2010-06-12T10:00:00Z"/>
        </w:numPr>
        <w:rPr>
          <w:ins w:id="236" w:author="Jerry Sobieski" w:date="2010-06-12T10:00:00Z"/>
        </w:rPr>
      </w:pPr>
      <w:ins w:id="237" w:author="Jerry Sobieski" w:date="2010-06-12T10:00:00Z">
        <w:r>
          <w:t xml:space="preserve">When the </w:t>
        </w:r>
        <w:proofErr w:type="spellStart"/>
        <w:r>
          <w:t>NSAs</w:t>
        </w:r>
        <w:proofErr w:type="spellEnd"/>
        <w:r>
          <w:t xml:space="preserve"> complete the reservation process for a service request, the reservation confirmation indicates that the network (</w:t>
        </w:r>
        <w:r w:rsidRPr="0074190B">
          <w:rPr>
            <w:i/>
            <w:rPrChange w:id="238" w:author="Jerry Sobieski" w:date="2010-06-13T04:37:00Z">
              <w:rPr/>
            </w:rPrChange>
          </w:rPr>
          <w:t>all</w:t>
        </w:r>
        <w:r>
          <w:t xml:space="preserve"> networks along the path) have </w:t>
        </w:r>
      </w:ins>
      <w:ins w:id="239" w:author="Jerry Sobieski" w:date="2010-06-12T10:01:00Z">
        <w:r w:rsidR="00360894">
          <w:t xml:space="preserve">agreed to provide the requested level of service.  This </w:t>
        </w:r>
      </w:ins>
      <w:ins w:id="240" w:author="Jerry Sobieski" w:date="2010-06-12T10:02:00Z">
        <w:r w:rsidR="00360894">
          <w:t>constitutes</w:t>
        </w:r>
      </w:ins>
      <w:ins w:id="241" w:author="Jerry Sobieski" w:date="2010-06-12T10:01:00Z">
        <w:r w:rsidR="00360894">
          <w:t xml:space="preserve"> </w:t>
        </w:r>
      </w:ins>
      <w:ins w:id="242" w:author="Jerry Sobieski" w:date="2010-06-12T10:02:00Z">
        <w:r w:rsidR="00360894">
          <w:t xml:space="preserve">a </w:t>
        </w:r>
        <w:proofErr w:type="spellStart"/>
        <w:r w:rsidR="00360894">
          <w:t>defacto</w:t>
        </w:r>
        <w:proofErr w:type="spellEnd"/>
        <w:r w:rsidR="00360894">
          <w:t xml:space="preserve"> service level agreement upon which the requesting agent should be able to depend.</w:t>
        </w:r>
      </w:ins>
    </w:p>
    <w:p w:rsidR="00323682" w:rsidRDefault="00323682" w:rsidP="00B02EBD">
      <w:pPr>
        <w:numPr>
          <w:ins w:id="243" w:author="Jerry Sobieski" w:date="2010-06-12T09:52:00Z"/>
        </w:numPr>
        <w:rPr>
          <w:ins w:id="244" w:author="Jerry Sobieski" w:date="2010-06-12T09:52:00Z"/>
        </w:rPr>
      </w:pPr>
    </w:p>
    <w:p w:rsidR="00323682" w:rsidRDefault="00323682" w:rsidP="00B02EBD">
      <w:pPr>
        <w:numPr>
          <w:ins w:id="245" w:author="Jerry Sobieski" w:date="2010-06-12T09:52:00Z"/>
        </w:numPr>
        <w:rPr>
          <w:ins w:id="246" w:author="Jerry Sobieski" w:date="2010-06-12T10:00:00Z"/>
        </w:rPr>
      </w:pPr>
      <w:ins w:id="247" w:author="Jerry Sobieski" w:date="2010-06-12T09:55:00Z">
        <w:r>
          <w:t>A key architectural aspect of the Service Definition paradigm is that each service instance has a clearly defined profile that constitutes when that service instance is performing to specifications, and when it is not.  This</w:t>
        </w:r>
        <w:r w:rsidR="00360894">
          <w:t xml:space="preserve"> </w:t>
        </w:r>
      </w:ins>
      <w:ins w:id="248" w:author="Jerry Sobieski" w:date="2010-06-13T04:38:00Z">
        <w:r w:rsidR="0074190B">
          <w:t xml:space="preserve">performance </w:t>
        </w:r>
      </w:ins>
      <w:ins w:id="249" w:author="Jerry Sobieski" w:date="2010-06-12T09:55:00Z">
        <w:r w:rsidR="00360894">
          <w:t xml:space="preserve">can be measured </w:t>
        </w:r>
      </w:ins>
      <w:ins w:id="250" w:author="Jerry Sobieski" w:date="2010-06-13T04:38:00Z">
        <w:r w:rsidR="0074190B">
          <w:t xml:space="preserve">end to end by user </w:t>
        </w:r>
        <w:proofErr w:type="spellStart"/>
        <w:r w:rsidR="0074190B">
          <w:t>agents</w:t>
        </w:r>
        <w:proofErr w:type="spellEnd"/>
        <w:r w:rsidR="0074190B">
          <w:t xml:space="preserve">. </w:t>
        </w:r>
      </w:ins>
      <w:ins w:id="251" w:author="Jerry Sobieski" w:date="2010-06-12T09:55:00Z">
        <w:r>
          <w:t xml:space="preserve"> If a service instance does not provi</w:t>
        </w:r>
        <w:r w:rsidR="0074190B">
          <w:t xml:space="preserve">de the service level specified in </w:t>
        </w:r>
        <w:r>
          <w:t xml:space="preserve">the request, </w:t>
        </w:r>
      </w:ins>
      <w:ins w:id="252" w:author="Jerry Sobieski" w:date="2010-06-12T09:59:00Z">
        <w:r>
          <w:t xml:space="preserve">and confirmed by the network, </w:t>
        </w:r>
      </w:ins>
      <w:ins w:id="253" w:author="Jerry Sobieski" w:date="2010-06-12T09:55:00Z">
        <w:r>
          <w:t xml:space="preserve">then it is in violation of the </w:t>
        </w:r>
      </w:ins>
      <w:ins w:id="254" w:author="Jerry Sobieski" w:date="2010-06-12T09:58:00Z">
        <w:r>
          <w:t>service</w:t>
        </w:r>
      </w:ins>
      <w:ins w:id="255" w:author="Jerry Sobieski" w:date="2010-06-12T09:55:00Z">
        <w:r>
          <w:t xml:space="preserve"> agreement.  </w:t>
        </w:r>
      </w:ins>
      <w:ins w:id="256" w:author="Jerry Sobieski" w:date="2010-06-12T10:05:00Z">
        <w:r w:rsidR="00360894">
          <w:t xml:space="preserve">It is beyond the scope of NSA Architecture to discuss what the implications should be for a SLA violation.  However, when a confirmed service instance does not meet its agreed upon performance levels, it should be detectable by both the Requesting Agent and the Provider Agent in some manner.  The NSI architecture does not require such monitoring by either agent </w:t>
        </w:r>
      </w:ins>
      <w:ins w:id="257" w:author="Jerry Sobieski" w:date="2010-06-12T10:08:00Z">
        <w:r w:rsidR="00360894">
          <w:t>–</w:t>
        </w:r>
      </w:ins>
      <w:ins w:id="258" w:author="Jerry Sobieski" w:date="2010-06-12T10:05:00Z">
        <w:r w:rsidR="00360894">
          <w:t xml:space="preserve"> the </w:t>
        </w:r>
      </w:ins>
      <w:ins w:id="259" w:author="Jerry Sobieski" w:date="2010-06-12T10:08:00Z">
        <w:r w:rsidR="00360894">
          <w:t>architecture will function without it.  But Best Common Practice would council that a vio</w:t>
        </w:r>
        <w:r w:rsidR="0074190B">
          <w:t>lation is indicative of a failure</w:t>
        </w:r>
        <w:r w:rsidR="00360894">
          <w:t xml:space="preserve"> somewhere in the chain, and should raise flags to notify operations personnel or the end applicat</w:t>
        </w:r>
        <w:r w:rsidR="0074190B">
          <w:t>ions so that remedial action can be initiated</w:t>
        </w:r>
        <w:r w:rsidR="00360894">
          <w:t>.</w:t>
        </w:r>
      </w:ins>
      <w:ins w:id="260" w:author="Jerry Sobieski" w:date="2010-06-12T10:12:00Z">
        <w:r w:rsidR="00360894">
          <w:t xml:space="preserve">  </w:t>
        </w:r>
      </w:ins>
    </w:p>
    <w:p w:rsidR="007F7C82" w:rsidDel="00360894" w:rsidRDefault="00AD2854" w:rsidP="00B02EBD">
      <w:pPr>
        <w:numPr>
          <w:ins w:id="261" w:author="Jerry Sobieski" w:date="2010-06-12T10:00:00Z"/>
        </w:numPr>
        <w:rPr>
          <w:del w:id="262" w:author="Jerry Sobieski" w:date="2010-06-12T10:12:00Z"/>
        </w:rPr>
      </w:pPr>
      <w:del w:id="263" w:author="Jerry Sobieski" w:date="2010-06-12T10:12:00Z">
        <w:r w:rsidDel="00360894">
          <w:delText xml:space="preserve">Further, by merit of the </w:delText>
        </w:r>
        <w:r w:rsidR="00B33689" w:rsidDel="00360894">
          <w:delText xml:space="preserve">comprehensive </w:delText>
        </w:r>
        <w:r w:rsidDel="00360894">
          <w:delText xml:space="preserve">service </w:delText>
        </w:r>
        <w:r w:rsidR="00B33689" w:rsidDel="00360894">
          <w:delText>parameters</w:delText>
        </w:r>
        <w:r w:rsidDel="00360894">
          <w:delText xml:space="preserve"> </w:delText>
        </w:r>
        <w:r w:rsidR="00B33689" w:rsidDel="00360894">
          <w:delText xml:space="preserve">in the Service Definition, </w:delText>
        </w:r>
        <w:r w:rsidDel="00360894">
          <w:delText xml:space="preserve">and the </w:delText>
        </w:r>
        <w:r w:rsidR="00B33689" w:rsidDel="00360894">
          <w:delText>instance specific parameters present in the</w:delText>
        </w:r>
        <w:r w:rsidDel="00360894">
          <w:delText xml:space="preserve"> request, the bounds of th</w:delText>
        </w:r>
        <w:r w:rsidR="00B33689" w:rsidDel="00360894">
          <w:delText>e network</w:delText>
        </w:r>
        <w:r w:rsidDel="00360894">
          <w:delText xml:space="preserve"> commitment are formal</w:delText>
        </w:r>
        <w:r w:rsidR="00B33689" w:rsidDel="00360894">
          <w:delText>ized</w:delText>
        </w:r>
        <w:r w:rsidDel="00360894">
          <w:delText xml:space="preserve"> and explicit to both the requester and the provider.  This explicit</w:delText>
        </w:r>
        <w:r w:rsidR="00445A11" w:rsidDel="00360894">
          <w:delText xml:space="preserve">ly defined </w:delText>
        </w:r>
        <w:r w:rsidDel="00360894">
          <w:delText>service commitment allows the user to verify the delivered service and determine if it is meeting the commitment.</w:delText>
        </w:r>
        <w:r w:rsidR="00445A11" w:rsidDel="00360894">
          <w:delText xml:space="preserve">  It also acts as objective </w:delText>
        </w:r>
        <w:r w:rsidR="00915B36" w:rsidDel="00360894">
          <w:delText xml:space="preserve">criteria for determining the </w:delText>
        </w:r>
        <w:r w:rsidR="00445A11" w:rsidDel="00360894">
          <w:delText xml:space="preserve">status </w:delText>
        </w:r>
        <w:r w:rsidR="00915B36" w:rsidDel="00360894">
          <w:delText xml:space="preserve">of a connection:  </w:delText>
        </w:r>
        <w:r w:rsidR="00445A11" w:rsidDel="00360894">
          <w:delText xml:space="preserve">“up and available” </w:delText>
        </w:r>
        <w:r w:rsidR="00915B36" w:rsidDel="00360894">
          <w:delText>meaning it is operating within the committed service levels, and “down” meaning the connection is not operating within the committed service level.</w:delText>
        </w:r>
        <w:r w:rsidR="00445A11" w:rsidDel="00360894">
          <w:delText xml:space="preserve"> </w:delText>
        </w:r>
      </w:del>
    </w:p>
    <w:p w:rsidR="007F7C82" w:rsidRDefault="007F7C82" w:rsidP="00B02EBD"/>
    <w:p w:rsidR="009A3063" w:rsidRDefault="00915B36">
      <w:pPr>
        <w:rPr>
          <w:ins w:id="264" w:author="Jerry Sobieski" w:date="2010-06-12T10:12:00Z"/>
        </w:rPr>
      </w:pPr>
      <w:r>
        <w:t>T</w:t>
      </w:r>
      <w:r w:rsidR="00AD2854">
        <w:t>he service definition provides a publicly available description of the service</w:t>
      </w:r>
      <w:r w:rsidR="001C4181">
        <w:t xml:space="preserve">, and should be made available in a native language document that the users </w:t>
      </w:r>
      <w:r w:rsidR="00BF547B">
        <w:t>can reference in developing or configuring their applications.</w:t>
      </w:r>
      <w:r w:rsidR="00AD2854">
        <w:t xml:space="preserve"> The users</w:t>
      </w:r>
      <w:ins w:id="265" w:author="Jerry Sobieski" w:date="2010-06-12T09:00:00Z">
        <w:r w:rsidR="00FA1D41">
          <w:t xml:space="preserve"> (application developers)</w:t>
        </w:r>
      </w:ins>
      <w:r w:rsidR="00AD2854">
        <w:t xml:space="preserve"> should consult this service definition in order to understand what service </w:t>
      </w:r>
      <w:ins w:id="266" w:author="Jerry Sobieski" w:date="2010-06-12T09:00:00Z">
        <w:r w:rsidR="00FA1D41">
          <w:t>capabilities</w:t>
        </w:r>
      </w:ins>
      <w:del w:id="267" w:author="Jerry Sobieski" w:date="2010-06-12T09:00:00Z">
        <w:r w:rsidR="00AD2854" w:rsidDel="00FA1D41">
          <w:delText>levels</w:delText>
        </w:r>
      </w:del>
      <w:r w:rsidR="00AD2854">
        <w:t xml:space="preserve"> are available to them within a given service offering. </w:t>
      </w:r>
    </w:p>
    <w:p w:rsidR="009A3063" w:rsidRDefault="009A3063">
      <w:pPr>
        <w:numPr>
          <w:ins w:id="268" w:author="Jerry Sobieski" w:date="2010-06-12T10:12:00Z"/>
        </w:numPr>
        <w:rPr>
          <w:ins w:id="269" w:author="Jerry Sobieski" w:date="2010-06-12T10:12:00Z"/>
        </w:rPr>
      </w:pPr>
    </w:p>
    <w:p w:rsidR="00B02EBD" w:rsidRDefault="009A3063">
      <w:pPr>
        <w:numPr>
          <w:ins w:id="270" w:author="Jerry Sobieski" w:date="2010-06-12T10:12:00Z"/>
        </w:numPr>
      </w:pPr>
      <w:ins w:id="271" w:author="Jerry Sobieski" w:date="2010-06-12T10:12:00Z">
        <w:r>
          <w:t>The Service Definition also plays an important role long before a service request is received.  The service definition can be used as design objectives during the engineering phase of deploying a new service.  The network engineering team can look a</w:t>
        </w:r>
      </w:ins>
      <w:ins w:id="272" w:author="Jerry Sobieski" w:date="2010-06-12T10:17:00Z">
        <w:r>
          <w:t>t</w:t>
        </w:r>
      </w:ins>
      <w:ins w:id="273" w:author="Jerry Sobieski" w:date="2010-06-12T10:12:00Z">
        <w:r>
          <w:t xml:space="preserve"> </w:t>
        </w:r>
      </w:ins>
      <w:ins w:id="274" w:author="Jerry Sobieski" w:date="2010-06-12T10:14:00Z">
        <w:r>
          <w:t>the</w:t>
        </w:r>
      </w:ins>
      <w:ins w:id="275" w:author="Jerry Sobieski" w:date="2010-06-12T10:12:00Z">
        <w:r>
          <w:t xml:space="preserve"> </w:t>
        </w:r>
      </w:ins>
      <w:ins w:id="276" w:author="Jerry Sobieski" w:date="2010-06-12T10:14:00Z">
        <w:r>
          <w:t xml:space="preserve">SD in order to select hardware and software than can meet the technical and administrative requirements of the service.  Further, two networks with similar services may compare and negotiate a common, or at least interoperable, service definitions.  For instance, if network A offers capacity in 50 mbps increments, and network B offers it in 1 mbps increments, these </w:t>
        </w:r>
      </w:ins>
      <w:ins w:id="277" w:author="Jerry Sobieski" w:date="2010-06-12T10:16:00Z">
        <w:r>
          <w:t>networks</w:t>
        </w:r>
      </w:ins>
      <w:ins w:id="278" w:author="Jerry Sobieski" w:date="2010-06-12T10:14:00Z">
        <w:r>
          <w:t xml:space="preserve"> </w:t>
        </w:r>
      </w:ins>
      <w:ins w:id="279" w:author="Jerry Sobieski" w:date="2010-06-12T10:16:00Z">
        <w:r>
          <w:t xml:space="preserve">will still be compatible – though certain requests may require more resources than are actually necessary. </w:t>
        </w:r>
      </w:ins>
      <w:ins w:id="280" w:author="Jerry Sobieski" w:date="2010-06-12T10:18:00Z">
        <w:r>
          <w:t xml:space="preserve"> </w:t>
        </w:r>
      </w:ins>
      <w:ins w:id="281" w:author="Jerry Sobieski" w:date="2010-06-12T10:16:00Z">
        <w:r>
          <w:t xml:space="preserve"> </w:t>
        </w:r>
      </w:ins>
      <w:r w:rsidR="00AD2854">
        <w:t xml:space="preserve">  </w:t>
      </w:r>
    </w:p>
    <w:p w:rsidR="007F7C82" w:rsidRDefault="007F7C82" w:rsidP="00B02EBD"/>
    <w:p w:rsidR="007F7C82" w:rsidRDefault="00AD2854" w:rsidP="00B02EBD">
      <w:r>
        <w:t>It is important to stress one more aspect of a service definition</w:t>
      </w:r>
      <w:r w:rsidR="005221C1">
        <w:t>;</w:t>
      </w:r>
      <w:r>
        <w:t xml:space="preserve"> </w:t>
      </w:r>
      <w:r w:rsidR="005221C1">
        <w:t>i</w:t>
      </w:r>
      <w:r>
        <w:t>f a parameter is not identified within the service definition document, then the user can make no inference about its presence</w:t>
      </w:r>
      <w:ins w:id="282" w:author="Jerry Sobieski" w:date="2010-06-12T09:01:00Z">
        <w:r w:rsidR="00FA1D41">
          <w:t>, absence,</w:t>
        </w:r>
      </w:ins>
      <w:r>
        <w:t xml:space="preserve"> or value</w:t>
      </w:r>
      <w:r w:rsidR="00BF547B">
        <w:t xml:space="preserve"> in the service</w:t>
      </w:r>
      <w:r>
        <w:t>.   For instance, if a service definition has no jitter specifications, the user can make no predictions or assumptions about the jitter</w:t>
      </w:r>
      <w:ins w:id="283" w:author="Jerry Sobieski" w:date="2010-06-12T09:01:00Z">
        <w:r w:rsidR="00FA1D41">
          <w:t xml:space="preserve"> </w:t>
        </w:r>
        <w:proofErr w:type="spellStart"/>
        <w:r w:rsidR="00FA1D41">
          <w:t>characterisitcs</w:t>
        </w:r>
      </w:ins>
      <w:proofErr w:type="spellEnd"/>
      <w:r>
        <w:t xml:space="preserve">.  And the network has made no commitments regarding jitter.   </w:t>
      </w:r>
      <w:ins w:id="284" w:author="Jerry Sobieski" w:date="2010-06-12T09:01:00Z">
        <w:r w:rsidR="00FA1D41">
          <w:t xml:space="preserve">Indeed, </w:t>
        </w:r>
      </w:ins>
      <w:ins w:id="285" w:author="Jerry Sobieski" w:date="2010-06-12T09:02:00Z">
        <w:r w:rsidR="00FA1D41">
          <w:t>a</w:t>
        </w:r>
      </w:ins>
      <w:del w:id="286" w:author="Jerry Sobieski" w:date="2010-06-12T09:02:00Z">
        <w:r w:rsidDel="00FA1D41">
          <w:delText>A</w:delText>
        </w:r>
      </w:del>
      <w:r>
        <w:t xml:space="preserve"> request</w:t>
      </w:r>
      <w:ins w:id="287" w:author="Jerry Sobieski" w:date="2010-06-12T09:02:00Z">
        <w:r w:rsidR="00FA1D41">
          <w:t xml:space="preserve"> satisfied </w:t>
        </w:r>
      </w:ins>
      <w:del w:id="288" w:author="Jerry Sobieski" w:date="2010-06-12T09:02:00Z">
        <w:r w:rsidDel="00FA1D41">
          <w:delText xml:space="preserve"> </w:delText>
        </w:r>
      </w:del>
      <w:r>
        <w:t>on Monday might have excellent jitter characteristics, and the exact same request submitted</w:t>
      </w:r>
      <w:ins w:id="289" w:author="Jerry Sobieski" w:date="2010-06-12T09:02:00Z">
        <w:r w:rsidR="00FA1D41">
          <w:t xml:space="preserve"> and satisfied on</w:t>
        </w:r>
      </w:ins>
      <w:r>
        <w:t xml:space="preserve"> Tuesday might have horrid jitter characteristics.  As long as the </w:t>
      </w:r>
      <w:ins w:id="290" w:author="Jerry Sobieski" w:date="2010-06-12T09:03:00Z">
        <w:r w:rsidR="00FA1D41">
          <w:t xml:space="preserve">service </w:t>
        </w:r>
      </w:ins>
      <w:del w:id="291" w:author="Jerry Sobieski" w:date="2010-06-12T09:03:00Z">
        <w:r w:rsidDel="00FA1D41">
          <w:delText xml:space="preserve">request </w:delText>
        </w:r>
      </w:del>
      <w:r>
        <w:t xml:space="preserve">constraints </w:t>
      </w:r>
      <w:ins w:id="292" w:author="Jerry Sobieski" w:date="2010-06-12T09:03:00Z">
        <w:r w:rsidR="00FA1D41">
          <w:t xml:space="preserve">presented </w:t>
        </w:r>
      </w:ins>
      <w:r>
        <w:t xml:space="preserve">on both requests were met, these are – from a </w:t>
      </w:r>
      <w:r w:rsidR="00BF547B">
        <w:t xml:space="preserve">formal </w:t>
      </w:r>
      <w:r>
        <w:t xml:space="preserve">service perspective – properly performing and identical service instances.  </w:t>
      </w:r>
    </w:p>
    <w:p w:rsidR="007F7C82" w:rsidRDefault="007F7C82" w:rsidP="00B02EBD"/>
    <w:p w:rsidR="00FD2A16" w:rsidRDefault="00AD2854" w:rsidP="00B02EBD">
      <w:pPr>
        <w:rPr>
          <w:ins w:id="293" w:author="Jerry Sobieski" w:date="2010-06-13T04:44:00Z"/>
        </w:rPr>
      </w:pPr>
      <w:r>
        <w:t xml:space="preserve">The converse is also true.  The network should be very careful about how it defines service parameters.   For instance, an Ethernet </w:t>
      </w:r>
      <w:r w:rsidR="005221C1">
        <w:t>service may</w:t>
      </w:r>
      <w:r>
        <w:t xml:space="preserve"> define connection capacities in “bits per second” (bps).   On its face, one might construe that a 1 </w:t>
      </w:r>
      <w:proofErr w:type="spellStart"/>
      <w:r>
        <w:t>Gbps</w:t>
      </w:r>
      <w:proofErr w:type="spellEnd"/>
      <w:r>
        <w:t xml:space="preserve"> connection would accept bits at 1 billion bits each second measured over any </w:t>
      </w:r>
      <w:proofErr w:type="gramStart"/>
      <w:r>
        <w:t>one second</w:t>
      </w:r>
      <w:proofErr w:type="gramEnd"/>
      <w:r>
        <w:t xml:space="preserve"> period.   However, if this 1 </w:t>
      </w:r>
      <w:proofErr w:type="spellStart"/>
      <w:r>
        <w:t>Gbps</w:t>
      </w:r>
      <w:proofErr w:type="spellEnd"/>
      <w:r>
        <w:t xml:space="preserve"> connection </w:t>
      </w:r>
      <w:proofErr w:type="gramStart"/>
      <w:r>
        <w:t>is</w:t>
      </w:r>
      <w:proofErr w:type="gramEnd"/>
      <w:r>
        <w:t xml:space="preserve"> provisioned over a 10 </w:t>
      </w:r>
      <w:proofErr w:type="spellStart"/>
      <w:r>
        <w:t>Gbps</w:t>
      </w:r>
      <w:proofErr w:type="spellEnd"/>
      <w:r>
        <w:t xml:space="preserve"> network link, this interpretation would allow a 100 millisecond burst at 10 </w:t>
      </w:r>
      <w:proofErr w:type="spellStart"/>
      <w:r>
        <w:t>Gbps</w:t>
      </w:r>
      <w:proofErr w:type="spellEnd"/>
      <w:r>
        <w:t xml:space="preserve"> followed by a 900 millisecond quiescent period.  Such a burst of 125 </w:t>
      </w:r>
      <w:proofErr w:type="spellStart"/>
      <w:r>
        <w:t>megaBytes</w:t>
      </w:r>
      <w:proofErr w:type="spellEnd"/>
      <w:r>
        <w:t xml:space="preserve"> can easily induce buffer overruns and packet discards on interfaces along the connection path.   </w:t>
      </w:r>
      <w:ins w:id="294" w:author="Jerry Sobieski" w:date="2010-06-13T04:41:00Z">
        <w:r w:rsidR="0074190B">
          <w:t>…</w:t>
        </w:r>
      </w:ins>
      <w:r>
        <w:t>And yet the user would have been perfectly within their performance profile.   The implication here is that simple fixed capacity connections in asynchronous packet transport networks requires sophisticated and detailed planning in order to guarantee service capabilities.</w:t>
      </w:r>
      <w:ins w:id="295" w:author="Jerry Sobieski" w:date="2010-06-13T04:41:00Z">
        <w:r w:rsidR="0074190B">
          <w:t xml:space="preserve">  The service definition allows the networks to specify burst characteristics </w:t>
        </w:r>
      </w:ins>
      <w:ins w:id="296" w:author="Jerry Sobieski" w:date="2010-06-13T04:43:00Z">
        <w:r w:rsidR="00FD2A16">
          <w:t xml:space="preserve">they can support </w:t>
        </w:r>
      </w:ins>
      <w:ins w:id="297" w:author="Jerry Sobieski" w:date="2010-06-13T04:41:00Z">
        <w:r w:rsidR="00FD2A16">
          <w:t xml:space="preserve">for connections reserved across their infrastructure.   These </w:t>
        </w:r>
      </w:ins>
      <w:ins w:id="298" w:author="Jerry Sobieski" w:date="2010-06-13T04:44:00Z">
        <w:r w:rsidR="00FD2A16">
          <w:t xml:space="preserve">burst </w:t>
        </w:r>
        <w:proofErr w:type="spellStart"/>
        <w:r w:rsidR="00FD2A16">
          <w:t>charateristics</w:t>
        </w:r>
        <w:proofErr w:type="spellEnd"/>
        <w:r w:rsidR="00FD2A16">
          <w:t xml:space="preserve"> can be pro-actively requested by the user, or implicitly applied during </w:t>
        </w:r>
        <w:proofErr w:type="spellStart"/>
        <w:r w:rsidR="00FD2A16">
          <w:t>pathfinding</w:t>
        </w:r>
        <w:proofErr w:type="spellEnd"/>
        <w:r w:rsidR="00FD2A16">
          <w:t xml:space="preserve">.  </w:t>
        </w:r>
      </w:ins>
    </w:p>
    <w:p w:rsidR="00FD2A16" w:rsidRDefault="00FD2A16" w:rsidP="00B02EBD">
      <w:pPr>
        <w:numPr>
          <w:ins w:id="299" w:author="Jerry Sobieski" w:date="2010-06-13T04:44:00Z"/>
        </w:numPr>
        <w:rPr>
          <w:ins w:id="300" w:author="Jerry Sobieski" w:date="2010-06-13T04:44:00Z"/>
        </w:rPr>
      </w:pPr>
    </w:p>
    <w:p w:rsidR="007F7C82" w:rsidRDefault="00FD2A16" w:rsidP="00B02EBD">
      <w:pPr>
        <w:numPr>
          <w:ins w:id="301" w:author="Jerry Sobieski" w:date="2010-06-13T04:44:00Z"/>
        </w:numPr>
      </w:pPr>
      <w:ins w:id="302" w:author="Jerry Sobieski" w:date="2010-06-13T04:44:00Z">
        <w:r>
          <w:t xml:space="preserve">When a service request is returned to the requesting agent, the full template of service parameters should be returned containing the values assigned during </w:t>
        </w:r>
        <w:proofErr w:type="spellStart"/>
        <w:r>
          <w:t>pathfinding</w:t>
        </w:r>
        <w:proofErr w:type="spellEnd"/>
        <w:r>
          <w:t xml:space="preserve"> and reservation.   This allows the requesting agent to adapt local processes appropriately.</w:t>
        </w:r>
      </w:ins>
      <w:ins w:id="303" w:author="Jerry Sobieski" w:date="2010-06-13T04:41:00Z">
        <w:r>
          <w:t xml:space="preserve"> </w:t>
        </w:r>
      </w:ins>
    </w:p>
    <w:p w:rsidR="007F7C82" w:rsidDel="00FD2A16" w:rsidRDefault="007F7C82" w:rsidP="00B02EBD">
      <w:pPr>
        <w:rPr>
          <w:del w:id="304" w:author="Jerry Sobieski" w:date="2010-06-13T04:46:00Z"/>
        </w:rPr>
      </w:pPr>
    </w:p>
    <w:p w:rsidR="007F7C82" w:rsidRDefault="00AD2854" w:rsidP="00B02EBD">
      <w:del w:id="305" w:author="Jerry Sobieski" w:date="2010-06-13T04:46:00Z">
        <w:r w:rsidDel="00FD2A16">
          <w:delText xml:space="preserve">The Connection Service Definition and the Connection Service Request are tightly integrated.   </w:delText>
        </w:r>
      </w:del>
    </w:p>
    <w:p w:rsidR="007F7C82" w:rsidRDefault="007F7C82" w:rsidP="00B02EBD"/>
    <w:p w:rsidR="00890E4B" w:rsidRDefault="00890E4B" w:rsidP="00B02EBD"/>
    <w:p w:rsidR="00741060" w:rsidRDefault="00741060" w:rsidP="00741060">
      <w:pPr>
        <w:pStyle w:val="Heading3"/>
        <w:numPr>
          <w:numberingChange w:id="306" w:author="Jerry Sobieski" w:date="2010-06-12T08:13:00Z" w:original="%1:4:0:.%2:1:0:.%3:3:0:"/>
        </w:numPr>
      </w:pPr>
      <w:bookmarkStart w:id="307" w:name="_Toc257738133"/>
      <w:bookmarkStart w:id="308" w:name="_Toc263785992"/>
      <w:r w:rsidRPr="00667BF1">
        <w:t xml:space="preserve">The Connection Service </w:t>
      </w:r>
      <w:r>
        <w:t>States</w:t>
      </w:r>
      <w:bookmarkEnd w:id="307"/>
      <w:bookmarkEnd w:id="308"/>
    </w:p>
    <w:p w:rsidR="00741060" w:rsidRPr="00667BF1" w:rsidRDefault="00741060" w:rsidP="00741060"/>
    <w:p w:rsidR="00741060" w:rsidRDefault="00741060" w:rsidP="00741060">
      <w:r>
        <w:t xml:space="preserve">The states of a connection relate to the life cycle of the connection.  In the NSI, a connection goes through five phases: Reserving, Scheduled, Provisioning, In-Service, </w:t>
      </w:r>
      <w:proofErr w:type="gramStart"/>
      <w:r>
        <w:t>Releasing</w:t>
      </w:r>
      <w:proofErr w:type="gramEnd"/>
      <w:r>
        <w:t>.</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w:t>
      </w:r>
      <w:proofErr w:type="gramStart"/>
      <w:r>
        <w:t>connection then moves into an “In-Service” state and the user are</w:t>
      </w:r>
      <w:proofErr w:type="gramEnd"/>
      <w:r>
        <w:t xml:space="preserv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w:t>
      </w:r>
      <w:r w:rsidR="00070CCB">
        <w:t>Service Plane</w:t>
      </w:r>
      <w:r>
        <w:t xml:space="preserve">.  </w:t>
      </w:r>
    </w:p>
    <w:p w:rsidR="007F7C82" w:rsidRDefault="007F7C82" w:rsidP="00B02EBD"/>
    <w:p w:rsidR="006863DA" w:rsidRDefault="0057324F" w:rsidP="006863DA">
      <w:pPr>
        <w:jc w:val="center"/>
      </w:pPr>
      <w:r w:rsidRPr="0057324F">
        <w:rPr>
          <w:noProof/>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a:relIds xmlns:dgm="http://schemas.openxmlformats.org/drawingml/2006/diagram" xmlns:r="http://schemas.openxmlformats.org/officeDocument/2006/relationships" r:dm="rId11" r:lo="rId12" r:qs="rId13" r:cs="rId14"/>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AB5B25" w:rsidRDefault="00AB5B25" w:rsidP="00AB5B25">
      <w:pPr>
        <w:pStyle w:val="Caption"/>
        <w:jc w:val="center"/>
      </w:pPr>
      <w:r>
        <w:t xml:space="preserve">Figure </w:t>
      </w:r>
      <w:fldSimple w:instr=" SEQ Figure \* ARABIC ">
        <w:r w:rsidR="00DF58E1">
          <w:rPr>
            <w:noProof/>
          </w:rPr>
          <w:t>13</w:t>
        </w:r>
      </w:fldSimple>
      <w:r>
        <w:t xml:space="preserve">: </w:t>
      </w:r>
      <w:r w:rsidRPr="00AB5B25">
        <w:t>Connection Lifecycle</w:t>
      </w:r>
    </w:p>
    <w:p w:rsidR="00AB5B25" w:rsidRDefault="00AB5B25" w:rsidP="00B02EBD"/>
    <w:p w:rsidR="00CA585F" w:rsidRPr="005C5122" w:rsidRDefault="00CA585F" w:rsidP="00CA585F">
      <w:pPr>
        <w:pStyle w:val="Heading3"/>
        <w:numPr>
          <w:numberingChange w:id="309" w:author="Jerry Sobieski" w:date="2010-06-12T08:13:00Z" w:original="%1:4:0:.%2:1:0:.%3:4:0:"/>
        </w:numPr>
        <w:rPr>
          <w:rFonts w:eastAsia="MS Mincho"/>
        </w:rPr>
      </w:pPr>
      <w:bookmarkStart w:id="310" w:name="_Ref263336292"/>
      <w:bookmarkStart w:id="311" w:name="_Toc263785993"/>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310"/>
      <w:bookmarkEnd w:id="311"/>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w:t>
      </w:r>
      <w:proofErr w:type="spellStart"/>
      <w:r>
        <w:t>asap</w:t>
      </w:r>
      <w:proofErr w:type="spellEnd"/>
      <w:r>
        <w:t>’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 xml:space="preserve">Provisioning of a connection is achieved using a </w:t>
      </w:r>
      <w:proofErr w:type="gramStart"/>
      <w:r>
        <w:t>1 phase</w:t>
      </w:r>
      <w:proofErr w:type="gramEnd"/>
      <w:r>
        <w:t xml:space="preserve"> commit mode.  The transition from Scheduled state to </w:t>
      </w:r>
      <w:proofErr w:type="gramStart"/>
      <w:r>
        <w:t>Provisioning</w:t>
      </w:r>
      <w:proofErr w:type="gramEnd"/>
      <w:r>
        <w:t xml:space="preserve"> state can be either explicit (i.e. signaled by the requester NSA) or automatic (</w:t>
      </w:r>
      <w:proofErr w:type="spellStart"/>
      <w:r>
        <w:t>i.e</w:t>
      </w:r>
      <w:proofErr w:type="spellEnd"/>
      <w:r>
        <w:t xml:space="preserv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 xml:space="preserve">When operating in explicit mode, it is the responsibility of the requestor NSA to signal the reservation to begin provisioning and to begin de-provisioning of the connection.  These signals are known as the </w:t>
      </w:r>
      <w:proofErr w:type="spellStart"/>
      <w:r>
        <w:t>ProvisionRequest</w:t>
      </w:r>
      <w:proofErr w:type="spellEnd"/>
      <w:r>
        <w:t xml:space="preserve"> and </w:t>
      </w:r>
      <w:proofErr w:type="spellStart"/>
      <w:r>
        <w:t>CancelRequest</w:t>
      </w:r>
      <w:proofErr w:type="spellEnd"/>
      <w:r>
        <w: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w:t>
      </w:r>
      <w:proofErr w:type="spellStart"/>
      <w:r>
        <w:rPr>
          <w:rFonts w:hint="eastAsia"/>
          <w:lang w:eastAsia="ja-JP"/>
        </w:rPr>
        <w:t>ReserveRequest</w:t>
      </w:r>
      <w:proofErr w:type="spellEnd"/>
      <w:r>
        <w:rPr>
          <w:rFonts w:hint="eastAsia"/>
          <w:lang w:eastAsia="ja-JP"/>
        </w:rPr>
        <w:t xml:space="preserve">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w:t>
      </w:r>
      <w:proofErr w:type="spellStart"/>
      <w:r>
        <w:rPr>
          <w:rFonts w:hint="eastAsia"/>
          <w:lang w:eastAsia="ja-JP"/>
        </w:rPr>
        <w:t>ProvisonRequest</w:t>
      </w:r>
      <w:proofErr w:type="spellEnd"/>
      <w:r>
        <w:rPr>
          <w:rFonts w:hint="eastAsia"/>
          <w:lang w:eastAsia="ja-JP"/>
        </w:rPr>
        <w:t xml:space="preserve">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proofErr w:type="spellStart"/>
      <w:r>
        <w:rPr>
          <w:rFonts w:hint="eastAsia"/>
          <w:lang w:eastAsia="ja-JP"/>
        </w:rPr>
        <w:t>CancelRequest</w:t>
      </w:r>
      <w:proofErr w:type="spellEnd"/>
      <w:r>
        <w:rPr>
          <w:rFonts w:hint="eastAsia"/>
          <w:lang w:eastAsia="ja-JP"/>
        </w:rPr>
        <w:t xml:space="preserve"> message. A </w:t>
      </w:r>
      <w:proofErr w:type="spellStart"/>
      <w:r>
        <w:rPr>
          <w:rFonts w:hint="eastAsia"/>
          <w:lang w:eastAsia="ja-JP"/>
        </w:rPr>
        <w:t>CancelRequest</w:t>
      </w:r>
      <w:proofErr w:type="spellEnd"/>
      <w:r>
        <w:rPr>
          <w:rFonts w:hint="eastAsia"/>
          <w:lang w:eastAsia="ja-JP"/>
        </w:rPr>
        <w:t xml:space="preserve">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 xml:space="preserve">tion database. A </w:t>
      </w:r>
      <w:proofErr w:type="spellStart"/>
      <w:r>
        <w:rPr>
          <w:rFonts w:hint="eastAsia"/>
          <w:lang w:eastAsia="ja-JP"/>
        </w:rPr>
        <w:t>CancelRequest</w:t>
      </w:r>
      <w:proofErr w:type="spellEnd"/>
      <w:r>
        <w:rPr>
          <w:rFonts w:hint="eastAsia"/>
          <w:lang w:eastAsia="ja-JP"/>
        </w:rPr>
        <w:t xml:space="preserve">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rPr>
        <w:drawing>
          <wp:inline distT="0" distB="0" distL="0" distR="0">
            <wp:extent cx="4766205" cy="273367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6" cstate="print"/>
                    <a:srcRect/>
                    <a:stretch>
                      <a:fillRect/>
                    </a:stretch>
                  </pic:blipFill>
                  <pic:spPr bwMode="auto">
                    <a:xfrm>
                      <a:off x="0" y="0"/>
                      <a:ext cx="4765788" cy="2733436"/>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DF58E1">
          <w:rPr>
            <w:noProof/>
          </w:rPr>
          <w:t>14</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966573" w:rsidP="00CA585F">
      <w:pPr>
        <w:rPr>
          <w:lang w:eastAsia="ja-JP"/>
        </w:rPr>
      </w:pPr>
      <w:r>
        <w:rPr>
          <w:lang w:eastAsia="ja-JP"/>
        </w:rPr>
        <w:t>The phases of the connection are as follows:</w:t>
      </w:r>
    </w:p>
    <w:p w:rsidR="00CA585F" w:rsidRDefault="00CA585F" w:rsidP="00CA585F">
      <w:pPr>
        <w:pStyle w:val="CommentText"/>
        <w:ind w:left="1440" w:hanging="720"/>
      </w:pPr>
      <w:proofErr w:type="gramStart"/>
      <w:r>
        <w:t>P1</w:t>
      </w:r>
      <w:r>
        <w:tab/>
        <w:t>Reserving phase.</w:t>
      </w:r>
      <w:proofErr w:type="gramEnd"/>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proofErr w:type="gramStart"/>
      <w:r>
        <w:t>P3</w:t>
      </w:r>
      <w:r>
        <w:tab/>
        <w:t>Provisioning phase.</w:t>
      </w:r>
      <w:proofErr w:type="gramEnd"/>
      <w:r>
        <w:t xml:space="preserve"> </w:t>
      </w:r>
    </w:p>
    <w:p w:rsidR="00CA585F" w:rsidRDefault="00CA585F" w:rsidP="00CA585F">
      <w:pPr>
        <w:pStyle w:val="CommentText"/>
        <w:ind w:left="1440" w:hanging="720"/>
      </w:pPr>
      <w:proofErr w:type="gramStart"/>
      <w:r>
        <w:t>P4</w:t>
      </w:r>
      <w:r>
        <w:tab/>
        <w:t>In-service phase.</w:t>
      </w:r>
      <w:proofErr w:type="gramEnd"/>
      <w:r>
        <w:t xml:space="preserve">  </w:t>
      </w:r>
    </w:p>
    <w:p w:rsidR="00CA585F" w:rsidRDefault="00CA585F" w:rsidP="00CA585F">
      <w:pPr>
        <w:ind w:left="1440" w:hanging="720"/>
      </w:pPr>
      <w:proofErr w:type="gramStart"/>
      <w:r>
        <w:t>P5</w:t>
      </w:r>
      <w:r>
        <w:tab/>
        <w:t>Releasing Phase.</w:t>
      </w:r>
      <w:proofErr w:type="gramEnd"/>
      <w:r>
        <w:t xml:space="preserve">  </w:t>
      </w:r>
    </w:p>
    <w:p w:rsidR="00CA585F" w:rsidRDefault="00CA585F" w:rsidP="00CA585F">
      <w:pPr>
        <w:jc w:val="center"/>
        <w:rPr>
          <w:lang w:eastAsia="ja-JP"/>
        </w:rPr>
      </w:pPr>
    </w:p>
    <w:p w:rsidR="00CA585F" w:rsidRDefault="00CA585F" w:rsidP="00CA585F"/>
    <w:p w:rsidR="00CA585F" w:rsidRDefault="00CA585F" w:rsidP="00CA585F">
      <w:pPr>
        <w:pStyle w:val="Heading3"/>
        <w:numPr>
          <w:numberingChange w:id="312" w:author="Jerry Sobieski" w:date="2010-06-12T08:13:00Z" w:original="%1:4:0:.%2:1:0:.%3:5:0:"/>
        </w:numPr>
        <w:rPr>
          <w:rFonts w:eastAsia="MS Mincho"/>
        </w:rPr>
      </w:pPr>
      <w:bookmarkStart w:id="313" w:name="_Toc263785994"/>
      <w:r w:rsidRPr="00CA585F">
        <w:rPr>
          <w:rFonts w:eastAsia="MS Mincho"/>
        </w:rPr>
        <w:t xml:space="preserve">Connection </w:t>
      </w:r>
      <w:r w:rsidR="00AB5B25">
        <w:rPr>
          <w:rFonts w:eastAsia="MS Mincho"/>
        </w:rPr>
        <w:t>reservation and</w:t>
      </w:r>
      <w:r w:rsidRPr="00CA585F">
        <w:rPr>
          <w:rFonts w:eastAsia="MS Mincho"/>
        </w:rPr>
        <w:t xml:space="preserve"> timing parameters</w:t>
      </w:r>
      <w:bookmarkEnd w:id="313"/>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w:t>
      </w:r>
      <w:proofErr w:type="spellStart"/>
      <w:r>
        <w:t>CancelRequest</w:t>
      </w:r>
      <w:proofErr w:type="spellEnd"/>
      <w:r>
        <w:t xml:space="preserve">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w:t>
      </w:r>
      <w:proofErr w:type="spellStart"/>
      <w:r>
        <w:rPr>
          <w:rFonts w:hint="eastAsia"/>
          <w:lang w:eastAsia="ja-JP"/>
        </w:rPr>
        <w:t>NSAs</w:t>
      </w:r>
      <w:proofErr w:type="spellEnd"/>
      <w:r>
        <w:rPr>
          <w:rFonts w:hint="eastAsia"/>
          <w:lang w:eastAsia="ja-JP"/>
        </w:rPr>
        <w:t xml:space="preserve">. A requester NSA should not request </w:t>
      </w:r>
      <w:proofErr w:type="gramStart"/>
      <w:r>
        <w:rPr>
          <w:rFonts w:hint="eastAsia"/>
          <w:lang w:eastAsia="ja-JP"/>
        </w:rPr>
        <w:t>a reservation which start</w:t>
      </w:r>
      <w:proofErr w:type="gramEnd"/>
      <w:r>
        <w:rPr>
          <w:rFonts w:hint="eastAsia"/>
          <w:lang w:eastAsia="ja-JP"/>
        </w:rPr>
        <w:t xml:space="preserve">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 xml:space="preserve">f explicit provisioning is used, the processing of a </w:t>
      </w:r>
      <w:proofErr w:type="spellStart"/>
      <w:r>
        <w:rPr>
          <w:rFonts w:hint="eastAsia"/>
          <w:lang w:eastAsia="ja-JP"/>
        </w:rPr>
        <w:t>ProvisionRequest</w:t>
      </w:r>
      <w:proofErr w:type="spellEnd"/>
      <w:r>
        <w:rPr>
          <w:rFonts w:hint="eastAsia"/>
          <w:lang w:eastAsia="ja-JP"/>
        </w:rPr>
        <w:t xml:space="preserve">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 xml:space="preserve">This system is designed to be compatible with systems based on 2PC.  In a 2PC system, an additional phase exists between P2 and P3. This phase is the ‘commit’ phase.  The commit phase allows the originating requestor NSA to collect reservation confirmations from child </w:t>
      </w:r>
      <w:proofErr w:type="spellStart"/>
      <w:r>
        <w:rPr>
          <w:lang w:eastAsia="ja-JP"/>
        </w:rPr>
        <w:t>NSAs</w:t>
      </w:r>
      <w:proofErr w:type="spellEnd"/>
      <w:r>
        <w:rPr>
          <w:lang w:eastAsia="ja-JP"/>
        </w:rPr>
        <w:t>.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 xml:space="preserve">This operation can be replicated in the 1PC system defined here with the use of explicit provisioning mode.  In this case the original requester may wait for all child </w:t>
      </w:r>
      <w:proofErr w:type="spellStart"/>
      <w:r>
        <w:rPr>
          <w:lang w:eastAsia="ja-JP"/>
        </w:rPr>
        <w:t>NSAs</w:t>
      </w:r>
      <w:proofErr w:type="spellEnd"/>
      <w:r>
        <w:rPr>
          <w:lang w:eastAsia="ja-JP"/>
        </w:rPr>
        <w:t xml:space="preserve"> to confirm their reservation before issuing a </w:t>
      </w:r>
      <w:proofErr w:type="spellStart"/>
      <w:r>
        <w:rPr>
          <w:lang w:eastAsia="ja-JP"/>
        </w:rPr>
        <w:t>ProvisionRequest</w:t>
      </w:r>
      <w:proofErr w:type="spellEnd"/>
      <w:r>
        <w:rPr>
          <w:lang w:eastAsia="ja-JP"/>
        </w:rPr>
        <w:t xml:space="preserve">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numPr>
          <w:numberingChange w:id="314" w:author="Jerry Sobieski" w:date="2010-06-12T08:13:00Z" w:original="%1:4:0:.%2:1:0:.%3:6:0:"/>
        </w:numPr>
      </w:pPr>
      <w:bookmarkStart w:id="315" w:name="_Toc263785995"/>
      <w:r w:rsidRPr="0049755F">
        <w:t>The Path Object</w:t>
      </w:r>
      <w:bookmarkEnd w:id="315"/>
    </w:p>
    <w:p w:rsidR="007F7C82" w:rsidRDefault="007F7C82" w:rsidP="00B02EBD"/>
    <w:p w:rsidR="007F7C82" w:rsidRDefault="00AD2854" w:rsidP="00B02EBD">
      <w:r>
        <w:t>The “Path Object” (or Path) describes a route through the topology.  When present in a Connection Request, the Path specifies an ordered set of Service Termination Points (</w:t>
      </w:r>
      <w:proofErr w:type="spellStart"/>
      <w:r>
        <w:t>STPs</w:t>
      </w:r>
      <w:proofErr w:type="spellEnd"/>
      <w:r>
        <w:t xml:space="preserve">)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w:t>
      </w:r>
      <w:proofErr w:type="spellStart"/>
      <w:r>
        <w:t>STPs</w:t>
      </w:r>
      <w:proofErr w:type="spellEnd"/>
      <w:r>
        <w:t xml:space="preserve">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w:t>
      </w:r>
      <w:proofErr w:type="gramStart"/>
      <w:r w:rsidR="00224597">
        <w:t>Query(</w:t>
      </w:r>
      <w:proofErr w:type="gramEnd"/>
      <w:r w:rsidR="00224597">
        <w:t>)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w:t>
      </w:r>
      <w:proofErr w:type="spellStart"/>
      <w:r w:rsidRPr="00713083">
        <w:rPr>
          <w:rFonts w:cs="Arial"/>
        </w:rPr>
        <w:t>STPs</w:t>
      </w:r>
      <w:proofErr w:type="spellEnd"/>
      <w:r w:rsidRPr="00713083">
        <w:rPr>
          <w:rFonts w:cs="Arial"/>
        </w:rPr>
        <w:t xml:space="preserve">, and/or Named Path, specified in order, according to its internal authorization policies.  </w:t>
      </w:r>
    </w:p>
    <w:p w:rsidR="007F7C82" w:rsidRPr="00713083" w:rsidRDefault="007F7C82" w:rsidP="00B02EBD">
      <w:pPr>
        <w:rPr>
          <w:rFonts w:cs="Arial"/>
        </w:rPr>
      </w:pPr>
    </w:p>
    <w:p w:rsidR="00B02EBD" w:rsidRDefault="00AD2854" w:rsidP="00B02EBD">
      <w:pPr>
        <w:rPr>
          <w:rFonts w:cs="Arial"/>
        </w:rPr>
      </w:pPr>
      <w:r w:rsidRPr="00713083">
        <w:rPr>
          <w:rFonts w:cs="Arial"/>
        </w:rPr>
        <w:t xml:space="preserve">Since Connection Requests submitted to other </w:t>
      </w:r>
      <w:proofErr w:type="spellStart"/>
      <w:r w:rsidRPr="00713083">
        <w:rPr>
          <w:rFonts w:cs="Arial"/>
        </w:rPr>
        <w:t>NSAs</w:t>
      </w:r>
      <w:proofErr w:type="spellEnd"/>
      <w:r w:rsidRPr="00713083">
        <w:rPr>
          <w:rFonts w:cs="Arial"/>
        </w:rPr>
        <w:t xml:space="preserve">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proofErr w:type="gramStart"/>
      <w:r w:rsidRPr="00713083">
        <w:rPr>
          <w:rFonts w:cs="Arial"/>
        </w:rPr>
        <w:t>resolve</w:t>
      </w:r>
      <w:proofErr w:type="gramEnd"/>
      <w:r w:rsidRPr="00713083">
        <w:rPr>
          <w:rFonts w:cs="Arial"/>
        </w:rPr>
        <w:t xml:space="preser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AB5B25" w:rsidRDefault="00AB5B25" w:rsidP="00B02EBD">
      <w:pPr>
        <w:rPr>
          <w:rFonts w:cs="Arial"/>
        </w:rPr>
      </w:pPr>
    </w:p>
    <w:p w:rsidR="007F7C82" w:rsidRPr="00713083" w:rsidRDefault="007F7C82" w:rsidP="00B02EBD">
      <w:pPr>
        <w:rPr>
          <w:rFonts w:cs="Arial"/>
        </w:rPr>
      </w:pPr>
    </w:p>
    <w:p w:rsidR="00DF0F08" w:rsidRDefault="00DF0F08" w:rsidP="00DF0F08">
      <w:pPr>
        <w:pStyle w:val="Heading3"/>
        <w:numPr>
          <w:numberingChange w:id="316" w:author="Jerry Sobieski" w:date="2010-06-12T08:13:00Z" w:original="%1:4:0:.%2:1:0:.%3:7:0:"/>
        </w:numPr>
      </w:pPr>
      <w:bookmarkStart w:id="317" w:name="_Toc263785996"/>
      <w:r w:rsidRPr="00B93EB8">
        <w:t xml:space="preserve">Tree and Chain Connection </w:t>
      </w:r>
      <w:r w:rsidR="003218D9">
        <w:t xml:space="preserve">modes for inter-domain </w:t>
      </w:r>
      <w:proofErr w:type="spellStart"/>
      <w:r w:rsidR="003218D9">
        <w:t>pathfinding</w:t>
      </w:r>
      <w:bookmarkEnd w:id="317"/>
      <w:proofErr w:type="spellEnd"/>
    </w:p>
    <w:p w:rsidR="00DF0F08" w:rsidRDefault="00DF0F08" w:rsidP="00DF0F08"/>
    <w:p w:rsidR="008A61D4" w:rsidRDefault="008A61D4" w:rsidP="008A61D4">
      <w:r>
        <w:t xml:space="preserve">There are two levels of </w:t>
      </w:r>
      <w:proofErr w:type="spellStart"/>
      <w:r>
        <w:t>pathfinding</w:t>
      </w:r>
      <w:proofErr w:type="spellEnd"/>
      <w:r>
        <w:t xml:space="preserve"> </w:t>
      </w:r>
      <w:r w:rsidR="0061726A">
        <w:t xml:space="preserve">related to </w:t>
      </w:r>
      <w:r>
        <w:t xml:space="preserve">the NSI </w:t>
      </w:r>
      <w:r w:rsidR="0061726A">
        <w:t>a</w:t>
      </w:r>
      <w:r>
        <w:t xml:space="preserve">rchitecture: the inter-domain </w:t>
      </w:r>
      <w:proofErr w:type="spellStart"/>
      <w:r>
        <w:t>pathfinding</w:t>
      </w:r>
      <w:proofErr w:type="spellEnd"/>
      <w:r>
        <w:t xml:space="preserve"> which is concerned with choosing a path across the global topology of Networks, and the intra-domain </w:t>
      </w:r>
      <w:proofErr w:type="spellStart"/>
      <w:r>
        <w:t>pathfinding</w:t>
      </w:r>
      <w:proofErr w:type="spellEnd"/>
      <w:r>
        <w:t xml:space="preserve"> concerned with the transport resources within the Network.  NSI is concerned only with inter-Network </w:t>
      </w:r>
      <w:proofErr w:type="spellStart"/>
      <w:r>
        <w:t>pathfinding</w:t>
      </w:r>
      <w:proofErr w:type="spellEnd"/>
      <w:r>
        <w:t>.</w:t>
      </w:r>
    </w:p>
    <w:p w:rsidR="008A61D4" w:rsidRPr="008B1D65" w:rsidRDefault="008A61D4" w:rsidP="008A61D4"/>
    <w:p w:rsidR="008A61D4" w:rsidRDefault="008A61D4" w:rsidP="00DF0F08">
      <w:r>
        <w:t xml:space="preserve">Inter-Network </w:t>
      </w:r>
      <w:r w:rsidR="00DF0F08">
        <w:t>Connections extend</w:t>
      </w:r>
      <w:r>
        <w:t xml:space="preserve"> across multiple networks; they are</w:t>
      </w:r>
      <w:r w:rsidR="00DF0F08">
        <w:t xml:space="preserve"> constructed by concatenating connections built across the individual networks.  </w:t>
      </w:r>
      <w:proofErr w:type="gramStart"/>
      <w:r>
        <w:t xml:space="preserve">This is done by </w:t>
      </w:r>
      <w:r w:rsidR="00DF0F08">
        <w:t xml:space="preserve">choosing appropriate </w:t>
      </w:r>
      <w:proofErr w:type="spellStart"/>
      <w:r w:rsidR="00DF0F08">
        <w:t>STPs</w:t>
      </w:r>
      <w:proofErr w:type="spellEnd"/>
      <w:r w:rsidR="00DF0F08">
        <w:t xml:space="preserve"> such that the egress STP of one connection corresponds directly with the ingress STP of the successive connection</w:t>
      </w:r>
      <w:proofErr w:type="gramEnd"/>
      <w:r w:rsidR="00DF0F08">
        <w:t xml:space="preserve">. </w:t>
      </w:r>
    </w:p>
    <w:p w:rsidR="00E4317E" w:rsidRDefault="00E4317E" w:rsidP="00DF0F08"/>
    <w:p w:rsidR="00691B29" w:rsidRDefault="00DF0F08" w:rsidP="00DF0F08">
      <w:r>
        <w:t>The choice of which sequen</w:t>
      </w:r>
      <w:r w:rsidR="008A61D4">
        <w:t xml:space="preserve">ce of networks </w:t>
      </w:r>
      <w:r w:rsidR="00691B29">
        <w:t>a path should follow is a</w:t>
      </w:r>
      <w:r w:rsidR="008A61D4">
        <w:t xml:space="preserve"> </w:t>
      </w:r>
      <w:proofErr w:type="spellStart"/>
      <w:r w:rsidR="008A61D4">
        <w:t>path</w:t>
      </w:r>
      <w:r>
        <w:t>finding</w:t>
      </w:r>
      <w:proofErr w:type="spellEnd"/>
      <w:r>
        <w:t xml:space="preserve"> function</w:t>
      </w:r>
      <w:r w:rsidR="008A61D4">
        <w:t xml:space="preserve">.  </w:t>
      </w:r>
      <w:r w:rsidR="00691B29">
        <w:t>Two modes are described, tree and chain.</w:t>
      </w:r>
    </w:p>
    <w:p w:rsidR="00691B29" w:rsidRDefault="00DF0F08" w:rsidP="00DF0F08">
      <w:r>
        <w:t xml:space="preserve"> </w:t>
      </w:r>
    </w:p>
    <w:p w:rsidR="00DF0F08" w:rsidRDefault="00691B29" w:rsidP="00DF0F08">
      <w:r>
        <w:t xml:space="preserve">In the tree mode of </w:t>
      </w:r>
      <w:proofErr w:type="spellStart"/>
      <w:r>
        <w:t>pathfinding</w:t>
      </w:r>
      <w:proofErr w:type="spellEnd"/>
      <w:r>
        <w:t>, o</w:t>
      </w:r>
      <w:r w:rsidR="00DF0F08">
        <w:t>nce a set of</w:t>
      </w:r>
      <w:r>
        <w:t xml:space="preserve"> </w:t>
      </w:r>
      <w:proofErr w:type="spellStart"/>
      <w:r>
        <w:t>STPs</w:t>
      </w:r>
      <w:proofErr w:type="spellEnd"/>
      <w:r>
        <w:t xml:space="preserve"> </w:t>
      </w:r>
      <w:r w:rsidR="00DF0F08">
        <w:t xml:space="preserve">is chosen, the connection requests corresponding to each segment can be issued simultaneously and directly to the </w:t>
      </w:r>
      <w:proofErr w:type="spellStart"/>
      <w:r w:rsidR="00DF0F08">
        <w:t>NSAs</w:t>
      </w:r>
      <w:proofErr w:type="spellEnd"/>
      <w:r w:rsidR="00DF0F08">
        <w:t xml:space="preserve"> responsible for each of the corresponding networks</w:t>
      </w:r>
      <w:r>
        <w:t xml:space="preserve">.  </w:t>
      </w:r>
      <w:r w:rsidR="00DF0F08">
        <w:t xml:space="preserve">The process can be recursively implemented in for creating multi-level trees in the Service Plane. That is, several </w:t>
      </w:r>
      <w:proofErr w:type="spellStart"/>
      <w:r w:rsidR="00DF0F08">
        <w:t>NSAs</w:t>
      </w:r>
      <w:proofErr w:type="spellEnd"/>
      <w:r w:rsidR="00DF0F08">
        <w:t xml:space="preserve"> without direct control over the NRM/networks can be deployed in a hierarchical architecture with one or more levels</w:t>
      </w:r>
      <w:r>
        <w:t>.</w:t>
      </w:r>
    </w:p>
    <w:p w:rsidR="0061726A" w:rsidRDefault="0061726A" w:rsidP="00DF0F08"/>
    <w:p w:rsidR="0061726A" w:rsidRDefault="0061726A" w:rsidP="0061726A">
      <w:r>
        <w:t>The Tree model processing computes a course grained inter-domain path first.  It uses that network path vector to decompose the connection request into several concatenated connection segments.  A benefit of the tree model is that it enables the NSA to reserve the segments in parallel via direct interaction with the respective networks.   The disadvantage of this approach is that it is not known in advance whether each Network has the resources available internally to reach the next Network chosen by the inter-Network pathfinder.</w:t>
      </w:r>
    </w:p>
    <w:p w:rsidR="0061726A" w:rsidRDefault="0061726A" w:rsidP="00DF0F08"/>
    <w:p w:rsidR="00691B29" w:rsidRDefault="00691B29" w:rsidP="00DF0F08"/>
    <w:p w:rsidR="00691B29" w:rsidRDefault="00995B49" w:rsidP="00691B29">
      <w:pPr>
        <w:jc w:val="center"/>
      </w:pPr>
      <w:r w:rsidRPr="00995B49">
        <w:rPr>
          <w:noProof/>
        </w:rPr>
        <w:drawing>
          <wp:inline distT="0" distB="0" distL="0" distR="0">
            <wp:extent cx="2581275" cy="2057400"/>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743200"/>
                      <a:chOff x="2577746" y="1676400"/>
                      <a:chExt cx="3557902" cy="2743200"/>
                    </a:xfrm>
                  </a:grpSpPr>
                  <a:cxnSp>
                    <a:nvCxnSpPr>
                      <a:cNvPr id="26" name="Straight Connector 25"/>
                      <a:cNvCxnSpPr/>
                    </a:nvCxnSpPr>
                    <a:spPr bwMode="auto">
                      <a:xfrm>
                        <a:off x="2921000" y="419668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27" name="Oval 26"/>
                      <a:cNvSpPr/>
                    </a:nvSpPr>
                    <a:spPr>
                      <a:xfrm rot="16200000">
                        <a:off x="3286518" y="3959616"/>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28" name="Straight Arrow Connector 27"/>
                      <a:cNvCxnSpPr/>
                    </a:nvCxnSpPr>
                    <a:spPr>
                      <a:xfrm rot="5400000">
                        <a:off x="32004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33" name="Rectangle 32"/>
                      <a:cNvSpPr/>
                    </a:nvSpPr>
                    <a:spPr bwMode="auto">
                      <a:xfrm>
                        <a:off x="2577746" y="406102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34" name="Rectangle 33"/>
                      <a:cNvSpPr/>
                    </a:nvSpPr>
                    <a:spPr bwMode="auto">
                      <a:xfrm>
                        <a:off x="5792394" y="40936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a:nvGrpSpPr>
                      <a:cNvPr id="105" name="Group 69"/>
                      <a:cNvGrpSpPr/>
                    </a:nvGrpSpPr>
                    <a:grpSpPr>
                      <a:xfrm>
                        <a:off x="3962400" y="1676400"/>
                        <a:ext cx="685800" cy="457200"/>
                        <a:chOff x="762000" y="685800"/>
                        <a:chExt cx="457200" cy="304800"/>
                      </a:xfrm>
                    </a:grpSpPr>
                    <a:sp>
                      <a:nvSpPr>
                        <a:cNvPr id="106" name="Rectangle 10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7" name="Rectangle 10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8" name="Group 95"/>
                      <a:cNvGrpSpPr/>
                    </a:nvGrpSpPr>
                    <a:grpSpPr>
                      <a:xfrm>
                        <a:off x="3276600" y="2895600"/>
                        <a:ext cx="457200" cy="457200"/>
                        <a:chOff x="5257800" y="1371600"/>
                        <a:chExt cx="457200" cy="457200"/>
                      </a:xfrm>
                    </a:grpSpPr>
                    <a:sp>
                      <a:nvSpPr>
                        <a:cNvPr id="109" name="Rectangle 10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0" name="Rectangle 10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1" name="Rectangle 11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2" name="Group 95"/>
                      <a:cNvGrpSpPr/>
                    </a:nvGrpSpPr>
                    <a:grpSpPr>
                      <a:xfrm>
                        <a:off x="4114800" y="2895600"/>
                        <a:ext cx="457200" cy="457200"/>
                        <a:chOff x="5257800" y="1371600"/>
                        <a:chExt cx="457200" cy="457200"/>
                      </a:xfrm>
                    </a:grpSpPr>
                    <a:sp>
                      <a:nvSpPr>
                        <a:cNvPr id="113" name="Rectangle 11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4" name="Rectangle 11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5" name="Rectangle 11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16" name="Group 95"/>
                      <a:cNvGrpSpPr/>
                    </a:nvGrpSpPr>
                    <a:grpSpPr>
                      <a:xfrm>
                        <a:off x="4953000" y="2895600"/>
                        <a:ext cx="457200" cy="457200"/>
                        <a:chOff x="5257800" y="1371600"/>
                        <a:chExt cx="457200" cy="457200"/>
                      </a:xfrm>
                    </a:grpSpPr>
                    <a:sp>
                      <a:nvSpPr>
                        <a:cNvPr id="117" name="Rectangle 11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18" name="Rectangle 11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19" name="Rectangle 11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5" name="Oval 124"/>
                      <a:cNvSpPr/>
                    </a:nvSpPr>
                    <a:spPr>
                      <a:xfrm rot="16200000">
                        <a:off x="41247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6" name="Oval 125"/>
                      <a:cNvSpPr/>
                    </a:nvSpPr>
                    <a:spPr>
                      <a:xfrm rot="16200000">
                        <a:off x="4962918" y="3952483"/>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7" name="Straight Arrow Connector 126"/>
                      <a:cNvCxnSpPr/>
                    </a:nvCxnSpPr>
                    <a:spPr>
                      <a:xfrm rot="5400000">
                        <a:off x="40386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8" name="Straight Arrow Connector 127"/>
                      <a:cNvCxnSpPr/>
                    </a:nvCxnSpPr>
                    <a:spPr>
                      <a:xfrm rot="5400000">
                        <a:off x="4876801" y="3657599"/>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129" name="Straight Arrow Connector 128"/>
                      <a:cNvCxnSpPr>
                        <a:stCxn id="107" idx="2"/>
                        <a:endCxn id="109" idx="0"/>
                      </a:cNvCxnSpPr>
                    </a:nvCxnSpPr>
                    <a:spPr>
                      <a:xfrm rot="5400000">
                        <a:off x="3524250" y="2114550"/>
                        <a:ext cx="762000" cy="800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2" name="Straight Arrow Connector 131"/>
                      <a:cNvCxnSpPr>
                        <a:stCxn id="107" idx="2"/>
                        <a:endCxn id="113" idx="0"/>
                      </a:cNvCxnSpPr>
                    </a:nvCxnSpPr>
                    <a:spPr>
                      <a:xfrm rot="16200000" flipH="1">
                        <a:off x="3943350" y="2495550"/>
                        <a:ext cx="762000" cy="381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a:cxnSp>
                    <a:nvCxnSpPr>
                      <a:cNvPr id="135" name="Straight Arrow Connector 134"/>
                      <a:cNvCxnSpPr>
                        <a:stCxn id="107" idx="2"/>
                        <a:endCxn id="117" idx="0"/>
                      </a:cNvCxnSpPr>
                    </a:nvCxnSpPr>
                    <a:spPr>
                      <a:xfrm rot="16200000" flipH="1">
                        <a:off x="4362450" y="2076450"/>
                        <a:ext cx="762000" cy="876300"/>
                      </a:xfrm>
                      <a:prstGeom prst="straightConnector1">
                        <a:avLst/>
                      </a:prstGeom>
                      <a:ln>
                        <a:prstDash val="sysDash"/>
                        <a:headEnd type="none"/>
                        <a:tailEnd type="arrow"/>
                      </a:ln>
                    </a:spPr>
                    <a:style>
                      <a:lnRef idx="2">
                        <a:schemeClr val="accent1"/>
                      </a:lnRef>
                      <a:fillRef idx="0">
                        <a:schemeClr val="accent1"/>
                      </a:fillRef>
                      <a:effectRef idx="1">
                        <a:schemeClr val="accent1"/>
                      </a:effectRef>
                      <a:fontRef idx="minor">
                        <a:schemeClr val="tx1"/>
                      </a:fontRef>
                    </a:style>
                  </a:cxnSp>
                </lc:lockedCanvas>
              </a:graphicData>
            </a:graphic>
          </wp:inline>
        </w:drawing>
      </w:r>
    </w:p>
    <w:p w:rsidR="00691B29" w:rsidRDefault="00691B29" w:rsidP="00691B29">
      <w:pPr>
        <w:pStyle w:val="Caption"/>
        <w:jc w:val="center"/>
      </w:pPr>
      <w:r>
        <w:t xml:space="preserve">Figure </w:t>
      </w:r>
      <w:fldSimple w:instr=" SEQ Figure \* ARABIC ">
        <w:r w:rsidR="00DF58E1">
          <w:rPr>
            <w:noProof/>
          </w:rPr>
          <w:t>15</w:t>
        </w:r>
      </w:fldSimple>
      <w:r>
        <w:t>: T</w:t>
      </w:r>
      <w:r>
        <w:rPr>
          <w:lang w:eastAsia="ja-JP"/>
        </w:rPr>
        <w:t xml:space="preserve">ree </w:t>
      </w:r>
      <w:proofErr w:type="spellStart"/>
      <w:r>
        <w:rPr>
          <w:lang w:eastAsia="ja-JP"/>
        </w:rPr>
        <w:t>pathfinding</w:t>
      </w:r>
      <w:proofErr w:type="spellEnd"/>
      <w:r>
        <w:rPr>
          <w:lang w:eastAsia="ja-JP"/>
        </w:rPr>
        <w:t xml:space="preserve"> mode</w:t>
      </w:r>
      <w:r>
        <w:t>.</w:t>
      </w:r>
    </w:p>
    <w:p w:rsidR="00691B29" w:rsidRDefault="00691B29" w:rsidP="00691B29">
      <w:pPr>
        <w:jc w:val="center"/>
      </w:pPr>
    </w:p>
    <w:p w:rsidR="00691B29" w:rsidRDefault="00691B29" w:rsidP="00DF0F08"/>
    <w:p w:rsidR="00DF0F08" w:rsidRDefault="00DF0F08" w:rsidP="00DF0F08">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w:t>
      </w:r>
      <w:r w:rsidR="00691B29">
        <w:t>-by-hop approach is called the Chain</w:t>
      </w:r>
      <w:r>
        <w:t xml:space="preserve"> model.</w:t>
      </w:r>
    </w:p>
    <w:p w:rsidR="00DF0F08" w:rsidRDefault="00DF0F08" w:rsidP="00DF0F08"/>
    <w:p w:rsidR="00DF0F08" w:rsidRDefault="00DF0F08" w:rsidP="00DF0F08">
      <w:r>
        <w:t xml:space="preserve">Chain style processing reserves resources sequentially beginning at the source STP and working hop by hop successively through each downstream network to the destination.  The path computation requires only a simple next hop </w:t>
      </w:r>
      <w:proofErr w:type="spellStart"/>
      <w:r>
        <w:t>reachability</w:t>
      </w:r>
      <w:proofErr w:type="spellEnd"/>
      <w:r>
        <w:t xml:space="preserve"> calculation (though more sophisticated path finders can be implemented), and no </w:t>
      </w:r>
      <w:ins w:id="318" w:author="Jerry Sobieski" w:date="2010-06-13T04:09:00Z">
        <w:r w:rsidR="00305021">
          <w:t xml:space="preserve">downstream </w:t>
        </w:r>
      </w:ins>
      <w:r>
        <w:t xml:space="preserve">resources are reserved until the </w:t>
      </w:r>
      <w:ins w:id="319" w:author="Jerry Sobieski" w:date="2010-06-13T04:09:00Z">
        <w:r w:rsidR="00305021">
          <w:t xml:space="preserve">upstream </w:t>
        </w:r>
      </w:ins>
      <w:r>
        <w:t xml:space="preserve">prefix path has been confirmed.   It is highly distributed, scales well and is robust.  But it does </w:t>
      </w:r>
      <w:del w:id="320" w:author="Jerry Sobieski" w:date="2010-06-13T04:10:00Z">
        <w:r w:rsidDel="00305021">
          <w:delText xml:space="preserve">enforce a provider centric model that </w:delText>
        </w:r>
      </w:del>
      <w:r>
        <w:t>hide</w:t>
      </w:r>
      <w:del w:id="321" w:author="Jerry Sobieski" w:date="2010-06-13T04:10:00Z">
        <w:r w:rsidDel="00305021">
          <w:delText>s</w:delText>
        </w:r>
      </w:del>
      <w:r>
        <w:t xml:space="preserve"> or delegates much</w:t>
      </w:r>
      <w:del w:id="322" w:author="Jerry Sobieski" w:date="2010-06-13T04:10:00Z">
        <w:r w:rsidDel="00305021">
          <w:delText xml:space="preserve"> (if not all)</w:delText>
        </w:r>
      </w:del>
      <w:r>
        <w:t xml:space="preserve"> network provisioning decision</w:t>
      </w:r>
      <w:ins w:id="323" w:author="Jerry Sobieski" w:date="2010-06-13T04:10:00Z">
        <w:r w:rsidR="00305021">
          <w:t xml:space="preserve"> to </w:t>
        </w:r>
        <w:r w:rsidR="004B37E4">
          <w:t>[unknown] downstream agents</w:t>
        </w:r>
      </w:ins>
      <w:del w:id="324" w:author="Jerry Sobieski" w:date="2010-06-13T04:10:00Z">
        <w:r w:rsidDel="00305021">
          <w:delText>s</w:delText>
        </w:r>
      </w:del>
      <w:r>
        <w:t>.</w:t>
      </w:r>
    </w:p>
    <w:p w:rsidR="00DF0F08" w:rsidRDefault="00DF0F08" w:rsidP="00DF0F08"/>
    <w:p w:rsidR="003218D9" w:rsidRDefault="003218D9" w:rsidP="003218D9"/>
    <w:p w:rsidR="003218D9" w:rsidRDefault="00995B49" w:rsidP="00691B29">
      <w:pPr>
        <w:jc w:val="center"/>
      </w:pPr>
      <w:r w:rsidRPr="00995B49">
        <w:rPr>
          <w:noProof/>
        </w:rPr>
        <w:drawing>
          <wp:inline distT="0" distB="0" distL="0" distR="0">
            <wp:extent cx="3381375" cy="1476375"/>
            <wp:effectExtent l="19050" t="0" r="0" b="0"/>
            <wp:docPr id="1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9054" cy="2216426"/>
                      <a:chOff x="2209800" y="2273685"/>
                      <a:chExt cx="4839054" cy="2216426"/>
                    </a:xfrm>
                  </a:grpSpPr>
                  <a:cxnSp>
                    <a:nvCxnSpPr>
                      <a:cNvPr id="40" name="Straight Connector 39"/>
                      <a:cNvCxnSpPr>
                        <a:endCxn id="44" idx="1"/>
                      </a:cNvCxnSpPr>
                    </a:nvCxnSpPr>
                    <a:spPr bwMode="auto">
                      <a:xfrm>
                        <a:off x="3124200" y="4267200"/>
                        <a:ext cx="3581400" cy="1489"/>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41" name="Oval 40"/>
                      <a:cNvSpPr/>
                    </a:nvSpPr>
                    <a:spPr>
                      <a:xfrm rot="16200000">
                        <a:off x="3489718" y="4030127"/>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2" name="Straight Arrow Connector 41"/>
                      <a:cNvCxnSpPr/>
                    </a:nvCxnSpPr>
                    <a:spPr>
                      <a:xfrm rot="5400000">
                        <a:off x="3403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sp>
                    <a:nvSpPr>
                      <a:cNvPr id="43" name="Rectangle 42"/>
                      <a:cNvSpPr/>
                    </a:nvSpPr>
                    <a:spPr bwMode="auto">
                      <a:xfrm>
                        <a:off x="2780946" y="413153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44" name="Rectangle 43"/>
                      <a:cNvSpPr/>
                    </a:nvSpPr>
                    <a:spPr bwMode="auto">
                      <a:xfrm>
                        <a:off x="6705600" y="411480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dirty="0" smtClean="0">
                              <a:ln>
                                <a:noFill/>
                              </a:ln>
                              <a:solidFill>
                                <a:schemeClr val="tx1"/>
                              </a:solidFill>
                              <a:effectLst/>
                              <a:latin typeface="Arial" charset="0"/>
                              <a:ea typeface="ＭＳ Ｐゴシック" pitchFamily="1" charset="-128"/>
                            </a:rPr>
                            <a:t>Z</a:t>
                          </a:r>
                        </a:p>
                      </a:txBody>
                      <a:useSpRect/>
                    </a:txSp>
                  </a:sp>
                  <a:grpSp>
                    <a:nvGrpSpPr>
                      <a:cNvPr id="45" name="Group 69"/>
                      <a:cNvGrpSpPr/>
                    </a:nvGrpSpPr>
                    <a:grpSpPr>
                      <a:xfrm>
                        <a:off x="2209800" y="2819400"/>
                        <a:ext cx="685800" cy="457200"/>
                        <a:chOff x="762000" y="685800"/>
                        <a:chExt cx="457200" cy="304800"/>
                      </a:xfrm>
                    </a:grpSpPr>
                    <a:sp>
                      <a:nvSpPr>
                        <a:cNvPr id="46" name="Rectangle 45"/>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60" name="Oval 59"/>
                      <a:cNvSpPr/>
                    </a:nvSpPr>
                    <a:spPr>
                      <a:xfrm rot="16200000">
                        <a:off x="4632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Oval 60"/>
                      <a:cNvSpPr/>
                    </a:nvSpPr>
                    <a:spPr>
                      <a:xfrm rot="16200000">
                        <a:off x="5775718" y="4022994"/>
                        <a:ext cx="450066" cy="469901"/>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2" name="Straight Arrow Connector 61"/>
                      <a:cNvCxnSpPr/>
                    </a:nvCxnSpPr>
                    <a:spPr>
                      <a:xfrm rot="5400000">
                        <a:off x="4546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cxnSp>
                    <a:nvCxnSpPr>
                      <a:cNvPr id="63" name="Straight Arrow Connector 62"/>
                      <a:cNvCxnSpPr/>
                    </a:nvCxnSpPr>
                    <a:spPr>
                      <a:xfrm rot="5400000">
                        <a:off x="5689601" y="3728110"/>
                        <a:ext cx="609598" cy="1"/>
                      </a:xfrm>
                      <a:prstGeom prst="straightConnector1">
                        <a:avLst/>
                      </a:prstGeom>
                      <a:ln>
                        <a:prstDash val="sysDash"/>
                        <a:headEnd type="arrow"/>
                        <a:tailEnd type="arrow"/>
                      </a:ln>
                    </a:spPr>
                    <a:style>
                      <a:lnRef idx="2">
                        <a:schemeClr val="accent1"/>
                      </a:lnRef>
                      <a:fillRef idx="0">
                        <a:schemeClr val="accent1"/>
                      </a:fillRef>
                      <a:effectRef idx="1">
                        <a:schemeClr val="accent1"/>
                      </a:effectRef>
                      <a:fontRef idx="minor">
                        <a:schemeClr val="tx1"/>
                      </a:fontRef>
                    </a:style>
                  </a:cxnSp>
                  <a:grpSp>
                    <a:nvGrpSpPr>
                      <a:cNvPr id="68" name="Group 67"/>
                      <a:cNvGrpSpPr/>
                    </a:nvGrpSpPr>
                    <a:grpSpPr>
                      <a:xfrm>
                        <a:off x="3505200" y="2819400"/>
                        <a:ext cx="609600" cy="609600"/>
                        <a:chOff x="7467600" y="381000"/>
                        <a:chExt cx="457200" cy="457200"/>
                      </a:xfrm>
                    </a:grpSpPr>
                    <a:sp>
                      <a:nvSpPr>
                        <a:cNvPr id="69" name="Rectangle 6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0" name="Rectangle 6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1" name="Rectangle 7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2" name="Rectangle 7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3" name="Group 72"/>
                      <a:cNvGrpSpPr/>
                    </a:nvGrpSpPr>
                    <a:grpSpPr>
                      <a:xfrm>
                        <a:off x="4648200" y="2819400"/>
                        <a:ext cx="609600" cy="609600"/>
                        <a:chOff x="7467600" y="381000"/>
                        <a:chExt cx="457200" cy="457200"/>
                      </a:xfrm>
                    </a:grpSpPr>
                    <a:sp>
                      <a:nvSpPr>
                        <a:cNvPr id="74" name="Rectangle 7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5" name="Rectangle 7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76" name="Rectangle 7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77" name="Rectangle 7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8" name="Group 77"/>
                      <a:cNvGrpSpPr/>
                    </a:nvGrpSpPr>
                    <a:grpSpPr>
                      <a:xfrm>
                        <a:off x="5791200" y="2819400"/>
                        <a:ext cx="609600" cy="609600"/>
                        <a:chOff x="7467600" y="381000"/>
                        <a:chExt cx="457200" cy="457200"/>
                      </a:xfrm>
                    </a:grpSpPr>
                    <a:sp>
                      <a:nvSpPr>
                        <a:cNvPr id="79" name="Rectangle 7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0" name="Rectangle 7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81" name="Rectangle 80"/>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2" name="Rectangle 81"/>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86" name="Freeform 85"/>
                      <a:cNvSpPr/>
                    </a:nvSpPr>
                    <a:spPr>
                      <a:xfrm>
                        <a:off x="2549236" y="2306012"/>
                        <a:ext cx="1265382" cy="1536315"/>
                      </a:xfrm>
                      <a:custGeom>
                        <a:avLst/>
                        <a:gdLst>
                          <a:gd name="connsiteX0" fmla="*/ 0 w 1265382"/>
                          <a:gd name="connsiteY0" fmla="*/ 982133 h 1536315"/>
                          <a:gd name="connsiteX1" fmla="*/ 314037 w 1265382"/>
                          <a:gd name="connsiteY1" fmla="*/ 1397770 h 1536315"/>
                          <a:gd name="connsiteX2" fmla="*/ 914400 w 1265382"/>
                          <a:gd name="connsiteY2" fmla="*/ 150861 h 1536315"/>
                          <a:gd name="connsiteX3" fmla="*/ 1265382 w 1265382"/>
                          <a:gd name="connsiteY3" fmla="*/ 492606 h 1536315"/>
                          <a:gd name="connsiteX4" fmla="*/ 1265382 w 1265382"/>
                          <a:gd name="connsiteY4" fmla="*/ 492606 h 1536315"/>
                          <a:gd name="connsiteX5" fmla="*/ 1265382 w 1265382"/>
                          <a:gd name="connsiteY5" fmla="*/ 501843 h 15363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65382" h="1536315">
                            <a:moveTo>
                              <a:pt x="0" y="982133"/>
                            </a:moveTo>
                            <a:cubicBezTo>
                              <a:pt x="80818" y="1259224"/>
                              <a:pt x="161637" y="1536315"/>
                              <a:pt x="314037" y="1397770"/>
                            </a:cubicBezTo>
                            <a:cubicBezTo>
                              <a:pt x="466437" y="1259225"/>
                              <a:pt x="755843" y="301722"/>
                              <a:pt x="914400" y="150861"/>
                            </a:cubicBezTo>
                            <a:cubicBezTo>
                              <a:pt x="1072958" y="0"/>
                              <a:pt x="1265382" y="492606"/>
                              <a:pt x="1265382" y="492606"/>
                            </a:cubicBezTo>
                            <a:lnTo>
                              <a:pt x="1265382" y="492606"/>
                            </a:lnTo>
                            <a:lnTo>
                              <a:pt x="1265382" y="501843"/>
                            </a:ln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8" name="Freeform 87"/>
                      <a:cNvSpPr/>
                    </a:nvSpPr>
                    <a:spPr>
                      <a:xfrm>
                        <a:off x="3953164" y="2273685"/>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a:sp>
                    <a:nvSpPr>
                      <a:cNvPr id="89" name="Freeform 88"/>
                      <a:cNvSpPr/>
                    </a:nvSpPr>
                    <a:spPr>
                      <a:xfrm>
                        <a:off x="5105400" y="2286000"/>
                        <a:ext cx="942109" cy="1634836"/>
                      </a:xfrm>
                      <a:custGeom>
                        <a:avLst/>
                        <a:gdLst>
                          <a:gd name="connsiteX0" fmla="*/ 0 w 942109"/>
                          <a:gd name="connsiteY0" fmla="*/ 1162242 h 1634836"/>
                          <a:gd name="connsiteX1" fmla="*/ 175491 w 942109"/>
                          <a:gd name="connsiteY1" fmla="*/ 1467042 h 1634836"/>
                          <a:gd name="connsiteX2" fmla="*/ 637309 w 942109"/>
                          <a:gd name="connsiteY2" fmla="*/ 155479 h 1634836"/>
                          <a:gd name="connsiteX3" fmla="*/ 942109 w 942109"/>
                          <a:gd name="connsiteY3" fmla="*/ 534170 h 1634836"/>
                        </a:gdLst>
                        <a:ahLst/>
                        <a:cxnLst>
                          <a:cxn ang="0">
                            <a:pos x="connsiteX0" y="connsiteY0"/>
                          </a:cxn>
                          <a:cxn ang="0">
                            <a:pos x="connsiteX1" y="connsiteY1"/>
                          </a:cxn>
                          <a:cxn ang="0">
                            <a:pos x="connsiteX2" y="connsiteY2"/>
                          </a:cxn>
                          <a:cxn ang="0">
                            <a:pos x="connsiteX3" y="connsiteY3"/>
                          </a:cxn>
                        </a:cxnLst>
                        <a:rect l="l" t="t" r="r" b="b"/>
                        <a:pathLst>
                          <a:path w="942109" h="1634836">
                            <a:moveTo>
                              <a:pt x="0" y="1162242"/>
                            </a:moveTo>
                            <a:cubicBezTo>
                              <a:pt x="34636" y="1398539"/>
                              <a:pt x="69273" y="1634836"/>
                              <a:pt x="175491" y="1467042"/>
                            </a:cubicBezTo>
                            <a:cubicBezTo>
                              <a:pt x="281709" y="1299248"/>
                              <a:pt x="509539" y="310958"/>
                              <a:pt x="637309" y="155479"/>
                            </a:cubicBezTo>
                            <a:cubicBezTo>
                              <a:pt x="765079" y="0"/>
                              <a:pt x="853594" y="267085"/>
                              <a:pt x="942109" y="534170"/>
                            </a:cubicBezTo>
                          </a:path>
                        </a:pathLst>
                      </a:custGeom>
                      <a:ln w="25400">
                        <a:prstDash val="sysDash"/>
                        <a:tailEnd type="stealth"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GB"/>
                        </a:p>
                      </a:txBody>
                      <a:useSpRect/>
                    </a:txSp>
                    <a:style>
                      <a:lnRef idx="1">
                        <a:schemeClr val="accent1"/>
                      </a:lnRef>
                      <a:fillRef idx="0">
                        <a:schemeClr val="accent1"/>
                      </a:fillRef>
                      <a:effectRef idx="0">
                        <a:schemeClr val="accent1"/>
                      </a:effectRef>
                      <a:fontRef idx="minor">
                        <a:schemeClr val="tx1"/>
                      </a:fontRef>
                    </a:style>
                  </a:sp>
                </lc:lockedCanvas>
              </a:graphicData>
            </a:graphic>
          </wp:inline>
        </w:drawing>
      </w:r>
    </w:p>
    <w:p w:rsidR="003218D9" w:rsidRDefault="003218D9" w:rsidP="00DF0F08"/>
    <w:p w:rsidR="003218D9" w:rsidRDefault="003218D9" w:rsidP="003218D9">
      <w:pPr>
        <w:pStyle w:val="Caption"/>
        <w:jc w:val="center"/>
      </w:pPr>
      <w:r>
        <w:t xml:space="preserve">Figure </w:t>
      </w:r>
      <w:fldSimple w:instr=" SEQ Figure \* ARABIC ">
        <w:r w:rsidR="00DF58E1">
          <w:rPr>
            <w:noProof/>
          </w:rPr>
          <w:t>16</w:t>
        </w:r>
      </w:fldSimple>
      <w:r>
        <w:t xml:space="preserve">: </w:t>
      </w:r>
      <w:r w:rsidR="00691B29">
        <w:t>C</w:t>
      </w:r>
      <w:r w:rsidR="00691B29">
        <w:rPr>
          <w:lang w:eastAsia="ja-JP"/>
        </w:rPr>
        <w:t xml:space="preserve">hain </w:t>
      </w:r>
      <w:proofErr w:type="spellStart"/>
      <w:r w:rsidR="00691B29">
        <w:rPr>
          <w:lang w:eastAsia="ja-JP"/>
        </w:rPr>
        <w:t>pathfinding</w:t>
      </w:r>
      <w:proofErr w:type="spellEnd"/>
      <w:r w:rsidR="00691B29">
        <w:rPr>
          <w:lang w:eastAsia="ja-JP"/>
        </w:rPr>
        <w:t xml:space="preserve"> mode</w:t>
      </w:r>
      <w:r>
        <w:t>.</w:t>
      </w:r>
    </w:p>
    <w:p w:rsidR="003218D9" w:rsidRDefault="003218D9" w:rsidP="00DF0F08"/>
    <w:p w:rsidR="00DF0F08" w:rsidRDefault="00DF0F08" w:rsidP="00DF0F08">
      <w:r>
        <w:t xml:space="preserve">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w:t>
      </w:r>
      <w:ins w:id="325" w:author="Jerry Sobieski" w:date="2010-06-13T04:14:00Z">
        <w:r w:rsidR="004B37E4">
          <w:t>aspects</w:t>
        </w:r>
      </w:ins>
      <w:del w:id="326" w:author="Jerry Sobieski" w:date="2010-06-13T04:14:00Z">
        <w:r w:rsidDel="004B37E4">
          <w:delText>actors</w:delText>
        </w:r>
      </w:del>
      <w:r>
        <w:t>.)</w:t>
      </w:r>
    </w:p>
    <w:p w:rsidR="00DF0F08" w:rsidRDefault="00DF0F08" w:rsidP="00DF0F08">
      <w:r w:rsidDel="00392C69">
        <w:t xml:space="preserve"> </w:t>
      </w:r>
    </w:p>
    <w:p w:rsidR="00DF0F08" w:rsidRDefault="00DF0F08" w:rsidP="00DF0F08">
      <w:r>
        <w:t xml:space="preserve">Both the Tree and Chain model reduce </w:t>
      </w:r>
      <w:proofErr w:type="spellStart"/>
      <w:ins w:id="327" w:author="Jerry Sobieski" w:date="2010-06-13T04:14:00Z">
        <w:r w:rsidR="004B37E4">
          <w:t>pathfinding</w:t>
        </w:r>
        <w:proofErr w:type="spellEnd"/>
        <w:r w:rsidR="004B37E4">
          <w:t xml:space="preserve"> </w:t>
        </w:r>
      </w:ins>
      <w:r>
        <w:t>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Pr="00713083" w:rsidRDefault="00AD2854" w:rsidP="00B02EBD">
      <w:pPr>
        <w:pStyle w:val="Heading3"/>
        <w:numPr>
          <w:numberingChange w:id="328" w:author="Jerry Sobieski" w:date="2010-06-12T08:13:00Z" w:original="%1:4:0:.%2:1:0:.%3:8:0:"/>
        </w:numPr>
        <w:rPr>
          <w:rFonts w:ascii="Arial" w:hAnsi="Arial" w:cs="Arial"/>
        </w:rPr>
      </w:pPr>
      <w:bookmarkStart w:id="329" w:name="_Toc263785997"/>
      <w:r w:rsidRPr="00713083">
        <w:rPr>
          <w:rFonts w:ascii="Arial" w:hAnsi="Arial" w:cs="Arial"/>
        </w:rPr>
        <w:t>The Connection Path Algebra</w:t>
      </w:r>
      <w:bookmarkEnd w:id="329"/>
    </w:p>
    <w:p w:rsidR="007F7C82" w:rsidRPr="00713083" w:rsidRDefault="007F7C82" w:rsidP="00B02EBD">
      <w:pPr>
        <w:rPr>
          <w:rFonts w:cs="Arial"/>
        </w:rPr>
      </w:pPr>
    </w:p>
    <w:p w:rsidR="007F7C82" w:rsidRPr="00713083" w:rsidRDefault="00AD2854" w:rsidP="00B02EBD">
      <w:pPr>
        <w:rPr>
          <w:rFonts w:cs="Arial"/>
        </w:rPr>
      </w:pPr>
      <w:commentRangeStart w:id="330"/>
      <w:proofErr w:type="gramStart"/>
      <w:r w:rsidRPr="00713083">
        <w:rPr>
          <w:rFonts w:cs="Arial"/>
        </w:rPr>
        <w:t>An algebra</w:t>
      </w:r>
      <w:proofErr w:type="gramEnd"/>
      <w:r w:rsidRPr="00713083">
        <w:rPr>
          <w:rFonts w:cs="Arial"/>
        </w:rPr>
        <w:t xml:space="preserve"> is a set of rules for symbolically manipulating objects.  The NSI Architecture defines </w:t>
      </w:r>
      <w:proofErr w:type="gramStart"/>
      <w:r w:rsidRPr="00713083">
        <w:rPr>
          <w:rFonts w:cs="Arial"/>
        </w:rPr>
        <w:t xml:space="preserve">a </w:t>
      </w:r>
      <w:r w:rsidR="00D720C7" w:rsidRPr="00D720C7">
        <w:rPr>
          <w:rFonts w:cs="Arial"/>
          <w:i/>
        </w:rPr>
        <w:t>path</w:t>
      </w:r>
      <w:proofErr w:type="gramEnd"/>
      <w:r w:rsidR="00D720C7" w:rsidRPr="00D720C7">
        <w:rPr>
          <w:rFonts w:cs="Arial"/>
          <w:i/>
        </w:rPr>
        <w:t xml:space="preserve"> algebra</w:t>
      </w:r>
      <w:r w:rsidRPr="00713083">
        <w:rPr>
          <w:rFonts w:cs="Arial"/>
        </w:rPr>
        <w:t xml:space="preserve"> to symbolically describe the operations performed on paths and connections</w:t>
      </w:r>
      <w:r w:rsidR="00547D50">
        <w:rPr>
          <w:rFonts w:cs="Arial"/>
        </w:rPr>
        <w:t>.</w:t>
      </w:r>
      <w:r w:rsidRPr="00713083">
        <w:rPr>
          <w:rFonts w:cs="Arial"/>
        </w:rPr>
        <w:t xml:space="preserve">  The path algebra can be used to describe how connection requests can be iteratively decomposed into component segments as the request is processed down the service tree.  The path algebra insures that by choosing appropriate termination points for the component segments, that the resulting set of segments will form a single continuous data path.   (In this context, it is useful to remind the reader that the NSI definition of a Connection is a single channel, unidirectional, </w:t>
      </w:r>
      <w:proofErr w:type="gramStart"/>
      <w:r w:rsidRPr="00713083">
        <w:rPr>
          <w:rFonts w:cs="Arial"/>
        </w:rPr>
        <w:t>point to point</w:t>
      </w:r>
      <w:proofErr w:type="gramEnd"/>
      <w:r w:rsidRPr="00713083">
        <w:rPr>
          <w:rFonts w:cs="Arial"/>
        </w:rPr>
        <w:t xml:space="preserve"> data path</w:t>
      </w:r>
      <w:r w:rsidR="00547D50">
        <w:rPr>
          <w:rFonts w:cs="Arial"/>
        </w:rPr>
        <w:t>.</w:t>
      </w:r>
      <w:r w:rsidRPr="00713083">
        <w:rPr>
          <w:rFonts w:cs="Arial"/>
        </w:rPr>
        <w:t xml:space="preserve">   A “path” then is a contiguous sequence of points and/or edges that are visited on a tour of the graph.)   </w:t>
      </w:r>
    </w:p>
    <w:p w:rsidR="00B02EBD" w:rsidRPr="00713083" w:rsidRDefault="00B02EBD" w:rsidP="00B02EBD">
      <w:pPr>
        <w:rPr>
          <w:rFonts w:cs="Arial"/>
        </w:rPr>
      </w:pPr>
    </w:p>
    <w:p w:rsidR="00B02EBD" w:rsidRDefault="00AD2854" w:rsidP="00B02EBD">
      <w:pPr>
        <w:numPr>
          <w:ins w:id="331" w:author="Jerry Sobieski" w:date="2010-03-13T17:45:00Z"/>
        </w:numPr>
        <w:rPr>
          <w:rFonts w:cs="Arial"/>
        </w:rPr>
      </w:pPr>
      <w:r w:rsidRPr="00713083">
        <w:rPr>
          <w:rFonts w:cs="Arial"/>
        </w:rPr>
        <w:t xml:space="preserve">Within this document, the path algebra is referenced due to its utility in discussing and analyzing the manner in which the NSI Connection Service handles connection requests.   The NSI path algebra is described in more detail in Appendix A:  “A Path Algebra for Describing NSI Path Operations”.  </w:t>
      </w:r>
    </w:p>
    <w:commentRangeEnd w:id="330"/>
    <w:p w:rsidR="00AB5B25" w:rsidRDefault="0060775F" w:rsidP="00B02EBD">
      <w:pPr>
        <w:rPr>
          <w:rFonts w:cs="Arial"/>
        </w:rPr>
      </w:pPr>
      <w:r>
        <w:rPr>
          <w:rStyle w:val="CommentReference"/>
          <w:vanish/>
        </w:rPr>
        <w:commentReference w:id="330"/>
      </w:r>
    </w:p>
    <w:p w:rsidR="007F7C82" w:rsidRDefault="00AD2854" w:rsidP="00B02EBD">
      <w:pPr>
        <w:pStyle w:val="Heading2"/>
        <w:numPr>
          <w:numberingChange w:id="332" w:author="Jerry Sobieski" w:date="2010-06-12T08:13:00Z" w:original="%1:4:0:.%2:2:0:"/>
        </w:numPr>
      </w:pPr>
      <w:r w:rsidRPr="00C772CA">
        <w:t xml:space="preserve"> </w:t>
      </w:r>
      <w:bookmarkStart w:id="333" w:name="_Toc263785998"/>
      <w:r w:rsidRPr="00C772CA">
        <w:t>Future</w:t>
      </w:r>
      <w:r>
        <w:t xml:space="preserve"> Services</w:t>
      </w:r>
      <w:bookmarkEnd w:id="333"/>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RDefault="00B02EBD" w:rsidP="00B02EBD"/>
    <w:p w:rsidR="007F7C82" w:rsidRDefault="00AD2854" w:rsidP="00B02EBD">
      <w:pPr>
        <w:pStyle w:val="Heading1"/>
        <w:numPr>
          <w:numberingChange w:id="334" w:author="Jerry Sobieski" w:date="2010-06-12T08:13:00Z" w:original="%1:5:0:."/>
        </w:numPr>
      </w:pPr>
      <w:bookmarkStart w:id="335" w:name="_Toc5010630"/>
      <w:bookmarkStart w:id="336" w:name="_Toc130006544"/>
      <w:bookmarkStart w:id="337" w:name="_Toc263785999"/>
      <w:r>
        <w:t>Contributors</w:t>
      </w:r>
      <w:bookmarkEnd w:id="335"/>
      <w:bookmarkEnd w:id="336"/>
      <w:bookmarkEnd w:id="337"/>
    </w:p>
    <w:p w:rsidR="007F7C82" w:rsidRDefault="00AD2854" w:rsidP="00B02EBD">
      <w:r>
        <w:t xml:space="preserve">Jerry </w:t>
      </w:r>
      <w:proofErr w:type="spellStart"/>
      <w:r>
        <w:t>Sobieski</w:t>
      </w:r>
      <w:proofErr w:type="spellEnd"/>
      <w:r>
        <w:t>, NORDUNET</w:t>
      </w:r>
    </w:p>
    <w:p w:rsidR="00B02EBD" w:rsidRDefault="00AD2854" w:rsidP="00B02EBD">
      <w:r>
        <w:t xml:space="preserve">John </w:t>
      </w:r>
      <w:proofErr w:type="spellStart"/>
      <w:r>
        <w:t>Vollbrecht</w:t>
      </w:r>
      <w:proofErr w:type="spellEnd"/>
      <w:r>
        <w:t>, Internet2</w:t>
      </w:r>
    </w:p>
    <w:p w:rsidR="00B02EBD" w:rsidRDefault="00AD2854" w:rsidP="00B02EBD">
      <w:r>
        <w:t>Guy Roberts, DANTE</w:t>
      </w:r>
    </w:p>
    <w:p w:rsidR="00B02EBD" w:rsidRDefault="00AD2854" w:rsidP="00B02EBD">
      <w:proofErr w:type="spellStart"/>
      <w:r>
        <w:t>Inder</w:t>
      </w:r>
      <w:proofErr w:type="spellEnd"/>
      <w:r>
        <w:t xml:space="preserve"> </w:t>
      </w:r>
      <w:proofErr w:type="spellStart"/>
      <w:r>
        <w:t>Monga</w:t>
      </w:r>
      <w:proofErr w:type="spellEnd"/>
      <w:r>
        <w:t xml:space="preserve">, </w:t>
      </w:r>
      <w:proofErr w:type="spellStart"/>
      <w:r>
        <w:t>ESnet</w:t>
      </w:r>
      <w:proofErr w:type="spellEnd"/>
    </w:p>
    <w:p w:rsidR="00B02EBD" w:rsidRDefault="00AD2854" w:rsidP="00B02EBD">
      <w:r>
        <w:t xml:space="preserve">Tomohiro </w:t>
      </w:r>
      <w:proofErr w:type="spellStart"/>
      <w:r>
        <w:t>Kudoh</w:t>
      </w:r>
      <w:proofErr w:type="spellEnd"/>
      <w:r>
        <w:t>, AIST</w:t>
      </w:r>
    </w:p>
    <w:p w:rsidR="00966573" w:rsidRDefault="00966573" w:rsidP="00B02EBD">
      <w:r>
        <w:t xml:space="preserve">Joan A. </w:t>
      </w:r>
      <w:proofErr w:type="spellStart"/>
      <w:r>
        <w:t>García-Espín</w:t>
      </w:r>
      <w:proofErr w:type="spellEnd"/>
    </w:p>
    <w:p w:rsidR="00B02EBD" w:rsidRPr="00A12DD3" w:rsidRDefault="00B02EBD" w:rsidP="00B02EBD"/>
    <w:p w:rsidR="007F7C82" w:rsidRDefault="00AD2854" w:rsidP="00B02EBD">
      <w:pPr>
        <w:pStyle w:val="Heading1"/>
        <w:numPr>
          <w:numberingChange w:id="338" w:author="Jerry Sobieski" w:date="2010-06-12T08:13:00Z" w:original="%1:6:0:."/>
        </w:numPr>
      </w:pPr>
      <w:bookmarkStart w:id="339" w:name="_Toc5010631"/>
      <w:bookmarkStart w:id="340" w:name="_Toc130006545"/>
      <w:bookmarkStart w:id="341" w:name="_Toc263786000"/>
      <w:r>
        <w:t>Glossary</w:t>
      </w:r>
      <w:bookmarkEnd w:id="339"/>
      <w:bookmarkEnd w:id="340"/>
      <w:bookmarkEnd w:id="341"/>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xml:space="preserve"> is a label unique to an NSI </w:t>
      </w:r>
      <w:proofErr w:type="gramStart"/>
      <w:r w:rsidRPr="004955F3">
        <w:rPr>
          <w:lang w:val="en-GB" w:eastAsia="en-GB"/>
        </w:rPr>
        <w:t>interface which</w:t>
      </w:r>
      <w:proofErr w:type="gramEnd"/>
      <w:r w:rsidRPr="004955F3">
        <w:rPr>
          <w:lang w:val="en-GB" w:eastAsia="en-GB"/>
        </w:rPr>
        <w:t xml:space="preserve">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proofErr w:type="spellStart"/>
      <w:r w:rsidRPr="004955F3">
        <w:rPr>
          <w:lang w:val="en-GB" w:eastAsia="en-GB"/>
        </w:rPr>
        <w:t>NSAs</w:t>
      </w:r>
      <w:proofErr w:type="spellEnd"/>
      <w:r w:rsidRPr="004955F3">
        <w:rPr>
          <w:lang w:val="en-GB" w:eastAsia="en-GB"/>
        </w:rPr>
        <w:t xml:space="preserve"> and </w:t>
      </w:r>
      <w:r w:rsidRPr="004955F3">
        <w:rPr>
          <w:iCs/>
          <w:lang w:val="en-GB" w:eastAsia="en-GB"/>
        </w:rPr>
        <w:t>Provider </w:t>
      </w:r>
      <w:proofErr w:type="spellStart"/>
      <w:r w:rsidRPr="004955F3">
        <w:rPr>
          <w:lang w:val="en-GB" w:eastAsia="en-GB"/>
        </w:rPr>
        <w:t>NSAs</w:t>
      </w:r>
      <w:proofErr w:type="spellEnd"/>
      <w:r w:rsidRPr="004955F3">
        <w:rPr>
          <w:lang w:val="en-GB" w:eastAsia="en-GB"/>
        </w:rPr>
        <w:t xml:space="preserve">.  The NSI defines a set of interactions or transactions between these </w:t>
      </w:r>
      <w:proofErr w:type="spellStart"/>
      <w:r w:rsidRPr="004955F3">
        <w:rPr>
          <w:lang w:val="en-GB" w:eastAsia="en-GB"/>
        </w:rPr>
        <w:t>NSAs</w:t>
      </w:r>
      <w:proofErr w:type="spellEnd"/>
      <w:r w:rsidRPr="004955F3">
        <w:rPr>
          <w:lang w:val="en-GB" w:eastAsia="en-GB"/>
        </w:rPr>
        <w:t xml:space="preserve">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proofErr w:type="gramStart"/>
      <w:r w:rsidRPr="004955F3">
        <w:rPr>
          <w:lang w:val="en-GB" w:eastAsia="en-GB"/>
        </w:rPr>
        <w:t>describes both</w:t>
      </w:r>
      <w:proofErr w:type="gramEnd"/>
      <w:r w:rsidRPr="004955F3">
        <w:rPr>
          <w:lang w:val="en-GB" w:eastAsia="en-GB"/>
        </w:rPr>
        <w:t xml:space="preserve">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numPr>
          <w:numberingChange w:id="342" w:author="Jerry Sobieski" w:date="2010-06-12T08:13:00Z" w:original="%1:7:0:."/>
        </w:numPr>
      </w:pPr>
      <w:bookmarkStart w:id="343" w:name="_Toc526008660"/>
      <w:bookmarkStart w:id="344" w:name="_Toc5010632"/>
      <w:bookmarkStart w:id="345" w:name="_Toc130006546"/>
      <w:bookmarkStart w:id="346" w:name="_Toc263786001"/>
      <w:r>
        <w:t>Intellectual Property Statement</w:t>
      </w:r>
      <w:bookmarkEnd w:id="343"/>
      <w:bookmarkEnd w:id="344"/>
      <w:bookmarkEnd w:id="345"/>
      <w:bookmarkEnd w:id="346"/>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 xml:space="preserve">The OGF invites any interested party to bring to its attention any copyrights, patents or patent applications, or other proprietary </w:t>
      </w:r>
      <w:proofErr w:type="gramStart"/>
      <w:r>
        <w:rPr>
          <w:lang w:eastAsia="zh-CN"/>
        </w:rPr>
        <w:t>rights which</w:t>
      </w:r>
      <w:proofErr w:type="gramEnd"/>
      <w:r>
        <w:rPr>
          <w:lang w:eastAsia="zh-CN"/>
        </w:rPr>
        <w:t xml:space="preserve">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numPr>
          <w:numberingChange w:id="347" w:author="Jerry Sobieski" w:date="2010-06-12T08:13:00Z" w:original="%1:8:0:."/>
        </w:numPr>
      </w:pPr>
      <w:bookmarkStart w:id="348" w:name="_Toc5010633"/>
      <w:bookmarkStart w:id="349" w:name="_Toc130006547"/>
      <w:bookmarkStart w:id="350" w:name="_Toc263786002"/>
      <w:bookmarkStart w:id="351" w:name="_Toc526008661"/>
      <w:r>
        <w:t>Disclaimer</w:t>
      </w:r>
      <w:bookmarkEnd w:id="348"/>
      <w:bookmarkEnd w:id="349"/>
      <w:bookmarkEnd w:id="350"/>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numPr>
          <w:numberingChange w:id="352" w:author="Jerry Sobieski" w:date="2010-06-12T08:13:00Z" w:original="%1:9:0:."/>
        </w:numPr>
      </w:pPr>
      <w:bookmarkStart w:id="353" w:name="_Toc5010634"/>
      <w:bookmarkStart w:id="354" w:name="_Toc130006548"/>
      <w:bookmarkStart w:id="355" w:name="_Toc263786003"/>
      <w:r>
        <w:t>Full Copyright Notice</w:t>
      </w:r>
      <w:bookmarkEnd w:id="351"/>
      <w:bookmarkEnd w:id="353"/>
      <w:bookmarkEnd w:id="354"/>
      <w:bookmarkEnd w:id="355"/>
    </w:p>
    <w:p w:rsidR="007F7C82" w:rsidRDefault="007F7C82" w:rsidP="00B02EBD"/>
    <w:p w:rsidR="007F7C82" w:rsidRDefault="00AD2854" w:rsidP="00B02EBD">
      <w:proofErr w:type="gramStart"/>
      <w:r>
        <w:t>Copyright (C) Open Grid Forum (2008-2010).</w:t>
      </w:r>
      <w:proofErr w:type="gramEnd"/>
      <w:r>
        <w:t xml:space="preserve">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numPr>
          <w:numberingChange w:id="356" w:author="Jerry Sobieski" w:date="2010-06-12T08:13:00Z" w:original="%1:10:0:."/>
        </w:numPr>
      </w:pPr>
      <w:bookmarkStart w:id="357" w:name="_Toc5010635"/>
      <w:bookmarkStart w:id="358" w:name="_Toc130006549"/>
      <w:bookmarkStart w:id="359" w:name="_Toc263786004"/>
      <w:r>
        <w:t>References</w:t>
      </w:r>
      <w:bookmarkEnd w:id="357"/>
      <w:bookmarkEnd w:id="358"/>
      <w:bookmarkEnd w:id="359"/>
    </w:p>
    <w:p w:rsidR="007F7C82" w:rsidRDefault="007F7C82" w:rsidP="00B02EBD"/>
    <w:sectPr w:rsidR="007F7C82" w:rsidSect="00B02EBD">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08" w:footer="708" w:gutter="0"/>
      <w:cols w:space="708"/>
      <w:noEndnote/>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0" w:author="Jerry Sobieski" w:date="2010-06-12T08:17:00Z" w:initials="JS">
    <w:p w:rsidR="0074190B" w:rsidRDefault="0074190B">
      <w:pPr>
        <w:pStyle w:val="CommentText"/>
      </w:pPr>
      <w:r>
        <w:rPr>
          <w:rStyle w:val="CommentReference"/>
        </w:rPr>
        <w:annotationRef/>
      </w:r>
      <w:r>
        <w:t>Needs edits</w:t>
      </w:r>
    </w:p>
  </w:comment>
  <w:comment w:id="153" w:author="Jerry Sobieski" w:date="2010-06-12T08:53:00Z" w:initials="JS">
    <w:p w:rsidR="0074190B" w:rsidRDefault="0074190B">
      <w:pPr>
        <w:pStyle w:val="CommentText"/>
      </w:pPr>
      <w:r>
        <w:rPr>
          <w:rStyle w:val="CommentReference"/>
        </w:rPr>
        <w:annotationRef/>
      </w:r>
      <w:r>
        <w:t>IMO, scheduling is an aspect of resource reservation … maybe this sentence should refer to just to the two top level phases we talk about: “reservation” and “instantiation”, and delete “scheduling” from this sentence…?  (</w:t>
      </w:r>
      <w:proofErr w:type="gramStart"/>
      <w:r>
        <w:t>my</w:t>
      </w:r>
      <w:proofErr w:type="gramEnd"/>
      <w:r>
        <w:t xml:space="preserve"> </w:t>
      </w:r>
      <w:proofErr w:type="spellStart"/>
      <w:r>
        <w:t>cncern</w:t>
      </w:r>
      <w:proofErr w:type="spellEnd"/>
      <w:r>
        <w:t xml:space="preserve"> is to not imply that scheduling is something separate from reservation process.)</w:t>
      </w:r>
    </w:p>
  </w:comment>
  <w:comment w:id="159" w:author="Jerry Sobieski" w:date="2010-06-12T08:58:00Z" w:initials="JS">
    <w:p w:rsidR="0074190B" w:rsidRDefault="0074190B">
      <w:pPr>
        <w:pStyle w:val="CommentText"/>
      </w:pPr>
      <w:r>
        <w:rPr>
          <w:rStyle w:val="CommentReference"/>
        </w:rPr>
        <w:annotationRef/>
      </w:r>
      <w:r>
        <w:t>I am not sure what is being said here.   I don’t think it adds or clarifies anything, so I delete them.</w:t>
      </w:r>
    </w:p>
  </w:comment>
  <w:comment w:id="330" w:author="Jerry Sobieski" w:date="2010-06-13T04:05:00Z" w:initials="JS">
    <w:p w:rsidR="0074190B" w:rsidRDefault="0074190B">
      <w:pPr>
        <w:pStyle w:val="CommentText"/>
      </w:pPr>
      <w:r>
        <w:rPr>
          <w:rStyle w:val="CommentReference"/>
        </w:rPr>
        <w:annotationRef/>
      </w:r>
      <w:r>
        <w:t>If we allude to a Path Algebra, we should describe it.  If we don’t want to describe it, (which may be the right decision) then we should take out all reference to it.</w:t>
      </w:r>
    </w:p>
    <w:p w:rsidR="0074190B" w:rsidRDefault="0074190B">
      <w:pPr>
        <w:pStyle w:val="CommentText"/>
      </w:pP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190B" w:rsidRDefault="0074190B" w:rsidP="00B02EBD">
      <w:r>
        <w:separator/>
      </w:r>
    </w:p>
  </w:endnote>
  <w:endnote w:type="continuationSeparator" w:id="0">
    <w:p w:rsidR="0074190B" w:rsidRDefault="0074190B"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90B" w:rsidRDefault="0074190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90B" w:rsidRDefault="0074190B"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FD2A16">
      <w:rPr>
        <w:rStyle w:val="PageNumber"/>
        <w:noProof/>
      </w:rPr>
      <w:t>20</w:t>
    </w:r>
    <w:r>
      <w:rPr>
        <w:rStyle w:val="PageNumber"/>
      </w:rPr>
      <w:fldChar w:fldCharType="end"/>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90B" w:rsidRDefault="0074190B">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190B" w:rsidRDefault="0074190B" w:rsidP="00B02EBD">
      <w:r>
        <w:separator/>
      </w:r>
    </w:p>
  </w:footnote>
  <w:footnote w:type="continuationSeparator" w:id="0">
    <w:p w:rsidR="0074190B" w:rsidRDefault="0074190B" w:rsidP="00B02EBD">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90B" w:rsidRDefault="0074190B">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90B" w:rsidRDefault="0074190B" w:rsidP="00C7756E">
    <w:pPr>
      <w:pStyle w:val="Header"/>
    </w:pPr>
    <w:r>
      <w:t>Grid Working Draft - Informational, GWD-I-XXX</w:t>
    </w:r>
    <w:r>
      <w:tab/>
    </w:r>
    <w:r>
      <w:tab/>
    </w:r>
    <w:r>
      <w:tab/>
    </w:r>
    <w:r>
      <w:tab/>
    </w:r>
  </w:p>
  <w:p w:rsidR="0074190B" w:rsidRDefault="0074190B" w:rsidP="00825359">
    <w:pPr>
      <w:pStyle w:val="Header"/>
      <w:tabs>
        <w:tab w:val="left" w:pos="6946"/>
      </w:tabs>
    </w:pPr>
    <w:r>
      <w:t>Network Service Interface (NSI) Working Group (WG)</w:t>
    </w:r>
    <w:r>
      <w:tab/>
      <w:t>May 25, 2010</w:t>
    </w: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90B" w:rsidRDefault="0074190B">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6pt;height:16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trackRevisions/>
  <w:doNotTrackMoves/>
  <w:defaultTabStop w:val="720"/>
  <w:doNotHyphenateCaps/>
  <w:characterSpacingControl w:val="doNotCompress"/>
  <w:savePreviewPicture/>
  <w:hdrShapeDefaults>
    <o:shapedefaults v:ext="edit" spidmax="2050"/>
  </w:hdrShapeDefaults>
  <w:footnotePr>
    <w:footnote w:id="-1"/>
    <w:footnote w:id="0"/>
  </w:footnotePr>
  <w:endnotePr>
    <w:endnote w:id="-1"/>
    <w:endnote w:id="0"/>
  </w:endnotePr>
  <w:compat/>
  <w:rsids>
    <w:rsidRoot w:val="007F7C82"/>
    <w:rsid w:val="0002141B"/>
    <w:rsid w:val="00030BD4"/>
    <w:rsid w:val="00036A65"/>
    <w:rsid w:val="00042739"/>
    <w:rsid w:val="0004475C"/>
    <w:rsid w:val="000476BD"/>
    <w:rsid w:val="00052B65"/>
    <w:rsid w:val="00063979"/>
    <w:rsid w:val="000704A3"/>
    <w:rsid w:val="00070CCB"/>
    <w:rsid w:val="000752F4"/>
    <w:rsid w:val="00077E52"/>
    <w:rsid w:val="000802BF"/>
    <w:rsid w:val="000A263B"/>
    <w:rsid w:val="000A36CD"/>
    <w:rsid w:val="000C2B59"/>
    <w:rsid w:val="000C2C7C"/>
    <w:rsid w:val="000D120E"/>
    <w:rsid w:val="000D32FF"/>
    <w:rsid w:val="000D3806"/>
    <w:rsid w:val="000E3E23"/>
    <w:rsid w:val="000E7806"/>
    <w:rsid w:val="000F1407"/>
    <w:rsid w:val="000F24F6"/>
    <w:rsid w:val="001027BA"/>
    <w:rsid w:val="00102F8A"/>
    <w:rsid w:val="001412C9"/>
    <w:rsid w:val="00153336"/>
    <w:rsid w:val="00157C3B"/>
    <w:rsid w:val="0016017D"/>
    <w:rsid w:val="00165A0F"/>
    <w:rsid w:val="001729C0"/>
    <w:rsid w:val="001736C9"/>
    <w:rsid w:val="00194A83"/>
    <w:rsid w:val="001950D0"/>
    <w:rsid w:val="001A56EC"/>
    <w:rsid w:val="001B43DA"/>
    <w:rsid w:val="001C4181"/>
    <w:rsid w:val="001C5B66"/>
    <w:rsid w:val="001C6320"/>
    <w:rsid w:val="001D02CE"/>
    <w:rsid w:val="001D16FF"/>
    <w:rsid w:val="001F1CA7"/>
    <w:rsid w:val="001F220C"/>
    <w:rsid w:val="001F3E27"/>
    <w:rsid w:val="001F578B"/>
    <w:rsid w:val="00207BDD"/>
    <w:rsid w:val="002136CF"/>
    <w:rsid w:val="00224597"/>
    <w:rsid w:val="002265A1"/>
    <w:rsid w:val="00231913"/>
    <w:rsid w:val="00235125"/>
    <w:rsid w:val="00237767"/>
    <w:rsid w:val="0025344F"/>
    <w:rsid w:val="00253B9C"/>
    <w:rsid w:val="00270B71"/>
    <w:rsid w:val="002727DF"/>
    <w:rsid w:val="00282C86"/>
    <w:rsid w:val="002A681F"/>
    <w:rsid w:val="002B4AFA"/>
    <w:rsid w:val="002C09C1"/>
    <w:rsid w:val="002C0CC8"/>
    <w:rsid w:val="002C7C4B"/>
    <w:rsid w:val="00305021"/>
    <w:rsid w:val="00305BF5"/>
    <w:rsid w:val="00317408"/>
    <w:rsid w:val="003218D9"/>
    <w:rsid w:val="00323682"/>
    <w:rsid w:val="0035425B"/>
    <w:rsid w:val="00360894"/>
    <w:rsid w:val="00363396"/>
    <w:rsid w:val="00373EA5"/>
    <w:rsid w:val="00380CA4"/>
    <w:rsid w:val="00387573"/>
    <w:rsid w:val="0039200B"/>
    <w:rsid w:val="00393D36"/>
    <w:rsid w:val="003B3FE9"/>
    <w:rsid w:val="003B4076"/>
    <w:rsid w:val="003B6EF7"/>
    <w:rsid w:val="003C1FDB"/>
    <w:rsid w:val="003F0DF4"/>
    <w:rsid w:val="003F4968"/>
    <w:rsid w:val="003F669D"/>
    <w:rsid w:val="00412E65"/>
    <w:rsid w:val="00426722"/>
    <w:rsid w:val="004430BD"/>
    <w:rsid w:val="00445A11"/>
    <w:rsid w:val="00464775"/>
    <w:rsid w:val="0047187C"/>
    <w:rsid w:val="00472079"/>
    <w:rsid w:val="004809BB"/>
    <w:rsid w:val="00484828"/>
    <w:rsid w:val="00491AFB"/>
    <w:rsid w:val="004939E6"/>
    <w:rsid w:val="004955F3"/>
    <w:rsid w:val="004A1E36"/>
    <w:rsid w:val="004A5172"/>
    <w:rsid w:val="004B13A7"/>
    <w:rsid w:val="004B37E4"/>
    <w:rsid w:val="004C600C"/>
    <w:rsid w:val="004C7390"/>
    <w:rsid w:val="004E1934"/>
    <w:rsid w:val="004E6B51"/>
    <w:rsid w:val="004E730C"/>
    <w:rsid w:val="004E7F41"/>
    <w:rsid w:val="004F079B"/>
    <w:rsid w:val="004F67E6"/>
    <w:rsid w:val="00512E0A"/>
    <w:rsid w:val="005221C1"/>
    <w:rsid w:val="00522314"/>
    <w:rsid w:val="00522856"/>
    <w:rsid w:val="00523A73"/>
    <w:rsid w:val="005314BA"/>
    <w:rsid w:val="0053353E"/>
    <w:rsid w:val="005374D2"/>
    <w:rsid w:val="00544886"/>
    <w:rsid w:val="00547D50"/>
    <w:rsid w:val="00550C6C"/>
    <w:rsid w:val="00552882"/>
    <w:rsid w:val="005538E8"/>
    <w:rsid w:val="00570025"/>
    <w:rsid w:val="0057324F"/>
    <w:rsid w:val="0057384A"/>
    <w:rsid w:val="00585487"/>
    <w:rsid w:val="00585DA6"/>
    <w:rsid w:val="00594A59"/>
    <w:rsid w:val="005A6505"/>
    <w:rsid w:val="005B359A"/>
    <w:rsid w:val="005C5122"/>
    <w:rsid w:val="005C5DFF"/>
    <w:rsid w:val="005C61DA"/>
    <w:rsid w:val="005D6E91"/>
    <w:rsid w:val="005F05A7"/>
    <w:rsid w:val="00603752"/>
    <w:rsid w:val="0060775F"/>
    <w:rsid w:val="006116C3"/>
    <w:rsid w:val="006137B3"/>
    <w:rsid w:val="0061726A"/>
    <w:rsid w:val="00634BD5"/>
    <w:rsid w:val="0064486D"/>
    <w:rsid w:val="00646D69"/>
    <w:rsid w:val="00651534"/>
    <w:rsid w:val="00655F87"/>
    <w:rsid w:val="006625EB"/>
    <w:rsid w:val="006863DA"/>
    <w:rsid w:val="00691B29"/>
    <w:rsid w:val="00694B9F"/>
    <w:rsid w:val="006A6837"/>
    <w:rsid w:val="006B34A5"/>
    <w:rsid w:val="006C2586"/>
    <w:rsid w:val="006E0AE9"/>
    <w:rsid w:val="006F6CDF"/>
    <w:rsid w:val="006F797E"/>
    <w:rsid w:val="007014F8"/>
    <w:rsid w:val="007320E8"/>
    <w:rsid w:val="00734159"/>
    <w:rsid w:val="00735227"/>
    <w:rsid w:val="0074006C"/>
    <w:rsid w:val="00741060"/>
    <w:rsid w:val="0074190B"/>
    <w:rsid w:val="00742C20"/>
    <w:rsid w:val="00754A91"/>
    <w:rsid w:val="0076559D"/>
    <w:rsid w:val="007662FA"/>
    <w:rsid w:val="00770884"/>
    <w:rsid w:val="00781521"/>
    <w:rsid w:val="00781771"/>
    <w:rsid w:val="00790637"/>
    <w:rsid w:val="0079243C"/>
    <w:rsid w:val="00792F8C"/>
    <w:rsid w:val="007962ED"/>
    <w:rsid w:val="00796860"/>
    <w:rsid w:val="007A0CC4"/>
    <w:rsid w:val="007A3831"/>
    <w:rsid w:val="007C2212"/>
    <w:rsid w:val="007C3B1C"/>
    <w:rsid w:val="007D7C98"/>
    <w:rsid w:val="007E4C83"/>
    <w:rsid w:val="007E735D"/>
    <w:rsid w:val="007F522F"/>
    <w:rsid w:val="007F7C82"/>
    <w:rsid w:val="00814951"/>
    <w:rsid w:val="00815A5A"/>
    <w:rsid w:val="008167C9"/>
    <w:rsid w:val="00825359"/>
    <w:rsid w:val="008275EE"/>
    <w:rsid w:val="008304E6"/>
    <w:rsid w:val="00844AF0"/>
    <w:rsid w:val="008656E6"/>
    <w:rsid w:val="00875839"/>
    <w:rsid w:val="00885956"/>
    <w:rsid w:val="00890E4B"/>
    <w:rsid w:val="00892844"/>
    <w:rsid w:val="00894745"/>
    <w:rsid w:val="008A1F9C"/>
    <w:rsid w:val="008A61D4"/>
    <w:rsid w:val="008B5DC1"/>
    <w:rsid w:val="008D5D03"/>
    <w:rsid w:val="008E72F0"/>
    <w:rsid w:val="00915B36"/>
    <w:rsid w:val="0092127D"/>
    <w:rsid w:val="00924524"/>
    <w:rsid w:val="00945933"/>
    <w:rsid w:val="00946D75"/>
    <w:rsid w:val="00961B48"/>
    <w:rsid w:val="009624D6"/>
    <w:rsid w:val="00966573"/>
    <w:rsid w:val="00970A0B"/>
    <w:rsid w:val="00971135"/>
    <w:rsid w:val="00973028"/>
    <w:rsid w:val="009842E5"/>
    <w:rsid w:val="0099194A"/>
    <w:rsid w:val="00995B49"/>
    <w:rsid w:val="009977E8"/>
    <w:rsid w:val="009A0547"/>
    <w:rsid w:val="009A09F7"/>
    <w:rsid w:val="009A3063"/>
    <w:rsid w:val="009A7D40"/>
    <w:rsid w:val="009B385F"/>
    <w:rsid w:val="009B6AE6"/>
    <w:rsid w:val="009B746C"/>
    <w:rsid w:val="009C208B"/>
    <w:rsid w:val="00A03760"/>
    <w:rsid w:val="00A05A76"/>
    <w:rsid w:val="00A11B9A"/>
    <w:rsid w:val="00A14A01"/>
    <w:rsid w:val="00A25EC6"/>
    <w:rsid w:val="00A41572"/>
    <w:rsid w:val="00A4559B"/>
    <w:rsid w:val="00A554BA"/>
    <w:rsid w:val="00A64DA6"/>
    <w:rsid w:val="00A81037"/>
    <w:rsid w:val="00AA2835"/>
    <w:rsid w:val="00AA7892"/>
    <w:rsid w:val="00AB28ED"/>
    <w:rsid w:val="00AB5B25"/>
    <w:rsid w:val="00AB7E9E"/>
    <w:rsid w:val="00AD0FD6"/>
    <w:rsid w:val="00AD2854"/>
    <w:rsid w:val="00AD4C5E"/>
    <w:rsid w:val="00AE2AC6"/>
    <w:rsid w:val="00AE6468"/>
    <w:rsid w:val="00AE7C2D"/>
    <w:rsid w:val="00B02EBD"/>
    <w:rsid w:val="00B2075A"/>
    <w:rsid w:val="00B20AC2"/>
    <w:rsid w:val="00B20B8B"/>
    <w:rsid w:val="00B255A1"/>
    <w:rsid w:val="00B33689"/>
    <w:rsid w:val="00B34D0A"/>
    <w:rsid w:val="00B428F9"/>
    <w:rsid w:val="00B623B5"/>
    <w:rsid w:val="00B72CCC"/>
    <w:rsid w:val="00B73E93"/>
    <w:rsid w:val="00B91144"/>
    <w:rsid w:val="00B95552"/>
    <w:rsid w:val="00BA0E24"/>
    <w:rsid w:val="00BB6A13"/>
    <w:rsid w:val="00BC0A99"/>
    <w:rsid w:val="00BC6CA6"/>
    <w:rsid w:val="00BD5105"/>
    <w:rsid w:val="00BF16AA"/>
    <w:rsid w:val="00BF547B"/>
    <w:rsid w:val="00BF6C5D"/>
    <w:rsid w:val="00C07935"/>
    <w:rsid w:val="00C07B7F"/>
    <w:rsid w:val="00C1122E"/>
    <w:rsid w:val="00C174B0"/>
    <w:rsid w:val="00C2267E"/>
    <w:rsid w:val="00C23391"/>
    <w:rsid w:val="00C54D21"/>
    <w:rsid w:val="00C67622"/>
    <w:rsid w:val="00C7756E"/>
    <w:rsid w:val="00C80065"/>
    <w:rsid w:val="00CA4140"/>
    <w:rsid w:val="00CA5359"/>
    <w:rsid w:val="00CA585F"/>
    <w:rsid w:val="00CB11BF"/>
    <w:rsid w:val="00CC6FE8"/>
    <w:rsid w:val="00CE1AEA"/>
    <w:rsid w:val="00CE5D66"/>
    <w:rsid w:val="00D016FC"/>
    <w:rsid w:val="00D07A8A"/>
    <w:rsid w:val="00D11BE3"/>
    <w:rsid w:val="00D17B55"/>
    <w:rsid w:val="00D23B35"/>
    <w:rsid w:val="00D512B2"/>
    <w:rsid w:val="00D556E7"/>
    <w:rsid w:val="00D56DA2"/>
    <w:rsid w:val="00D61B80"/>
    <w:rsid w:val="00D65243"/>
    <w:rsid w:val="00D65A17"/>
    <w:rsid w:val="00D720C7"/>
    <w:rsid w:val="00D8699B"/>
    <w:rsid w:val="00D87251"/>
    <w:rsid w:val="00D96E39"/>
    <w:rsid w:val="00D96EB7"/>
    <w:rsid w:val="00D974C7"/>
    <w:rsid w:val="00DA160A"/>
    <w:rsid w:val="00DA1C3C"/>
    <w:rsid w:val="00DA6A0D"/>
    <w:rsid w:val="00DC7F05"/>
    <w:rsid w:val="00DD6858"/>
    <w:rsid w:val="00DE1168"/>
    <w:rsid w:val="00DE31D4"/>
    <w:rsid w:val="00DF0F08"/>
    <w:rsid w:val="00DF2373"/>
    <w:rsid w:val="00DF5417"/>
    <w:rsid w:val="00DF58E1"/>
    <w:rsid w:val="00E0795C"/>
    <w:rsid w:val="00E11F7C"/>
    <w:rsid w:val="00E16B42"/>
    <w:rsid w:val="00E17C9D"/>
    <w:rsid w:val="00E17FCD"/>
    <w:rsid w:val="00E26CCA"/>
    <w:rsid w:val="00E358B3"/>
    <w:rsid w:val="00E41C86"/>
    <w:rsid w:val="00E4317E"/>
    <w:rsid w:val="00E46154"/>
    <w:rsid w:val="00E46C5C"/>
    <w:rsid w:val="00E52EA5"/>
    <w:rsid w:val="00E53629"/>
    <w:rsid w:val="00E84AE8"/>
    <w:rsid w:val="00E84F44"/>
    <w:rsid w:val="00EA4002"/>
    <w:rsid w:val="00EA60CF"/>
    <w:rsid w:val="00EE31C5"/>
    <w:rsid w:val="00EF116D"/>
    <w:rsid w:val="00EF6466"/>
    <w:rsid w:val="00F02106"/>
    <w:rsid w:val="00F06D17"/>
    <w:rsid w:val="00F228BC"/>
    <w:rsid w:val="00F324CE"/>
    <w:rsid w:val="00F36CFE"/>
    <w:rsid w:val="00F37AEE"/>
    <w:rsid w:val="00F50E46"/>
    <w:rsid w:val="00F51072"/>
    <w:rsid w:val="00F56955"/>
    <w:rsid w:val="00F700DC"/>
    <w:rsid w:val="00F704D2"/>
    <w:rsid w:val="00F74C8A"/>
    <w:rsid w:val="00F778B9"/>
    <w:rsid w:val="00F8432E"/>
    <w:rsid w:val="00F94B4E"/>
    <w:rsid w:val="00F95E9E"/>
    <w:rsid w:val="00FA1D41"/>
    <w:rsid w:val="00FB3C5A"/>
    <w:rsid w:val="00FC0ED8"/>
    <w:rsid w:val="00FC5152"/>
    <w:rsid w:val="00FC6603"/>
    <w:rsid w:val="00FC7059"/>
    <w:rsid w:val="00FD2A16"/>
    <w:rsid w:val="00FD36B8"/>
    <w:rsid w:val="00FE5AA5"/>
    <w:rsid w:val="00FF070A"/>
  </w:rsids>
  <m:mathPr>
    <m:mathFont m:val="Arial Black"/>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4.wm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644DB69-427A-464F-9F87-FE1AAE58D739}">
      <dsp:nvSpPr>
        <dsp:cNvPr id="0" name=""/>
        <dsp:cNvSpPr/>
      </dsp:nvSpPr>
      <dsp:spPr>
        <a:xfrm>
          <a:off x="1711" y="750118"/>
          <a:ext cx="648146" cy="388887"/>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n-GB" sz="800" kern="1200" dirty="0"/>
        </a:p>
      </dsp:txBody>
      <dsp:txXfrm>
        <a:off x="1711" y="750118"/>
        <a:ext cx="648146" cy="388887"/>
      </dsp:txXfrm>
    </dsp:sp>
    <dsp:sp modelId="{6B396B32-9A88-4349-9CE0-B76C1C05BACA}">
      <dsp:nvSpPr>
        <dsp:cNvPr id="0" name=""/>
        <dsp:cNvSpPr/>
      </dsp:nvSpPr>
      <dsp:spPr>
        <a:xfrm>
          <a:off x="714672" y="864191"/>
          <a:ext cx="137407" cy="1607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714672" y="864191"/>
        <a:ext cx="137407" cy="160740"/>
      </dsp:txXfrm>
    </dsp:sp>
    <dsp:sp modelId="{6774CC6A-183F-4914-8EE4-A1ED16EFDD2B}">
      <dsp:nvSpPr>
        <dsp:cNvPr id="0" name=""/>
        <dsp:cNvSpPr/>
      </dsp:nvSpPr>
      <dsp:spPr>
        <a:xfrm>
          <a:off x="909116" y="750118"/>
          <a:ext cx="648146" cy="3888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t>Reserving</a:t>
          </a:r>
          <a:endParaRPr lang="en-GB" sz="800" kern="1200" dirty="0"/>
        </a:p>
      </dsp:txBody>
      <dsp:txXfrm>
        <a:off x="909116" y="750118"/>
        <a:ext cx="648146" cy="388887"/>
      </dsp:txXfrm>
    </dsp:sp>
    <dsp:sp modelId="{246EF133-0F86-48D7-BC23-E718B5C1829D}">
      <dsp:nvSpPr>
        <dsp:cNvPr id="0" name=""/>
        <dsp:cNvSpPr/>
      </dsp:nvSpPr>
      <dsp:spPr>
        <a:xfrm>
          <a:off x="1622077" y="864191"/>
          <a:ext cx="137407" cy="1607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1622077" y="864191"/>
        <a:ext cx="137407" cy="160740"/>
      </dsp:txXfrm>
    </dsp:sp>
    <dsp:sp modelId="{95829A3A-7365-414D-B11A-6E69F0DC6037}">
      <dsp:nvSpPr>
        <dsp:cNvPr id="0" name=""/>
        <dsp:cNvSpPr/>
      </dsp:nvSpPr>
      <dsp:spPr>
        <a:xfrm>
          <a:off x="1816521" y="750118"/>
          <a:ext cx="648146" cy="3888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t>Scheduled</a:t>
          </a:r>
          <a:endParaRPr lang="en-GB" sz="800" kern="1200" dirty="0"/>
        </a:p>
      </dsp:txBody>
      <dsp:txXfrm>
        <a:off x="1816521" y="750118"/>
        <a:ext cx="648146" cy="388887"/>
      </dsp:txXfrm>
    </dsp:sp>
    <dsp:sp modelId="{2DC5023E-B59E-49D6-8078-283FDA033B71}">
      <dsp:nvSpPr>
        <dsp:cNvPr id="0" name=""/>
        <dsp:cNvSpPr/>
      </dsp:nvSpPr>
      <dsp:spPr>
        <a:xfrm>
          <a:off x="2529482" y="864191"/>
          <a:ext cx="137407" cy="1607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2529482" y="864191"/>
        <a:ext cx="137407" cy="160740"/>
      </dsp:txXfrm>
    </dsp:sp>
    <dsp:sp modelId="{39433438-CB14-483F-99AD-B9FBE47E2BD7}">
      <dsp:nvSpPr>
        <dsp:cNvPr id="0" name=""/>
        <dsp:cNvSpPr/>
      </dsp:nvSpPr>
      <dsp:spPr>
        <a:xfrm>
          <a:off x="2723926" y="750118"/>
          <a:ext cx="648146" cy="3888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t>Provisioning</a:t>
          </a:r>
          <a:endParaRPr lang="en-GB" sz="800" kern="1200" dirty="0"/>
        </a:p>
      </dsp:txBody>
      <dsp:txXfrm>
        <a:off x="2723926" y="750118"/>
        <a:ext cx="648146" cy="388887"/>
      </dsp:txXfrm>
    </dsp:sp>
    <dsp:sp modelId="{80C83D9C-3158-4905-BD0D-98A459CDF095}">
      <dsp:nvSpPr>
        <dsp:cNvPr id="0" name=""/>
        <dsp:cNvSpPr/>
      </dsp:nvSpPr>
      <dsp:spPr>
        <a:xfrm>
          <a:off x="3436887" y="864191"/>
          <a:ext cx="137407" cy="1607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3436887" y="864191"/>
        <a:ext cx="137407" cy="160740"/>
      </dsp:txXfrm>
    </dsp:sp>
    <dsp:sp modelId="{FB666C10-70F0-4805-819D-AD7F5D8039B4}">
      <dsp:nvSpPr>
        <dsp:cNvPr id="0" name=""/>
        <dsp:cNvSpPr/>
      </dsp:nvSpPr>
      <dsp:spPr>
        <a:xfrm>
          <a:off x="3631331" y="750118"/>
          <a:ext cx="648146" cy="3888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t>In-Service</a:t>
          </a:r>
          <a:endParaRPr lang="en-GB" sz="800" kern="1200" dirty="0"/>
        </a:p>
      </dsp:txBody>
      <dsp:txXfrm>
        <a:off x="3631331" y="750118"/>
        <a:ext cx="648146" cy="388887"/>
      </dsp:txXfrm>
    </dsp:sp>
    <dsp:sp modelId="{B6CF70B1-6208-4F22-B952-FD3E7BC7A008}">
      <dsp:nvSpPr>
        <dsp:cNvPr id="0" name=""/>
        <dsp:cNvSpPr/>
      </dsp:nvSpPr>
      <dsp:spPr>
        <a:xfrm>
          <a:off x="4344292" y="864191"/>
          <a:ext cx="137407" cy="1607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4344292" y="864191"/>
        <a:ext cx="137407" cy="160740"/>
      </dsp:txXfrm>
    </dsp:sp>
    <dsp:sp modelId="{E7C6DCC3-94D2-401C-A0F7-8333189C4005}">
      <dsp:nvSpPr>
        <dsp:cNvPr id="0" name=""/>
        <dsp:cNvSpPr/>
      </dsp:nvSpPr>
      <dsp:spPr>
        <a:xfrm>
          <a:off x="4538736" y="750118"/>
          <a:ext cx="648146" cy="3888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dirty="0" smtClean="0"/>
            <a:t>Releasing</a:t>
          </a:r>
          <a:endParaRPr lang="en-GB" sz="800" kern="1200" dirty="0"/>
        </a:p>
      </dsp:txBody>
      <dsp:txXfrm>
        <a:off x="4538736" y="750118"/>
        <a:ext cx="648146" cy="388887"/>
      </dsp:txXfrm>
    </dsp:sp>
    <dsp:sp modelId="{9ED713BF-BB20-4361-BCF8-4B1C6C5C8349}">
      <dsp:nvSpPr>
        <dsp:cNvPr id="0" name=""/>
        <dsp:cNvSpPr/>
      </dsp:nvSpPr>
      <dsp:spPr>
        <a:xfrm>
          <a:off x="5251698" y="864191"/>
          <a:ext cx="137407" cy="1607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GB" sz="600" kern="1200"/>
        </a:p>
      </dsp:txBody>
      <dsp:txXfrm>
        <a:off x="5251698" y="864191"/>
        <a:ext cx="137407" cy="160740"/>
      </dsp:txXfrm>
    </dsp:sp>
    <dsp:sp modelId="{8A046BCA-F171-492D-A7BA-69F1A2ED1AA5}">
      <dsp:nvSpPr>
        <dsp:cNvPr id="0" name=""/>
        <dsp:cNvSpPr/>
      </dsp:nvSpPr>
      <dsp:spPr>
        <a:xfrm>
          <a:off x="5446141" y="750118"/>
          <a:ext cx="648146" cy="388887"/>
        </a:xfrm>
        <a:prstGeom prst="roundRect">
          <a:avLst>
            <a:gd name="adj" fmla="val 10000"/>
          </a:avLst>
        </a:prstGeom>
        <a:no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endParaRPr lang="en-GB" sz="800" kern="1200" dirty="0"/>
        </a:p>
      </dsp:txBody>
      <dsp:txXfrm>
        <a:off x="5446141" y="750118"/>
        <a:ext cx="648146" cy="38888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28ABC4-164D-FB49-9898-5DE6C189D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28</Pages>
  <Words>10960</Words>
  <Characters>62477</Characters>
  <Application>Microsoft Macintosh Word</Application>
  <DocSecurity>0</DocSecurity>
  <Lines>520</Lines>
  <Paragraphs>124</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GGF Document Template</vt:lpstr>
      <vt:lpstr>Context and Overview</vt:lpstr>
      <vt:lpstr>    The Network Service Interface</vt:lpstr>
      <vt:lpstr>    The Network Service Agent</vt:lpstr>
      <vt:lpstr>    The Network Resource Manager</vt:lpstr>
      <vt:lpstr>    NSI Services</vt:lpstr>
      <vt:lpstr>    NSI service extensibility </vt:lpstr>
      <vt:lpstr>    The NSI Service Plane</vt:lpstr>
      <vt:lpstr>    Hierarchical communications model and federation</vt:lpstr>
      <vt:lpstr>The NSI Protocol</vt:lpstr>
      <vt:lpstr>    NSI Protocol Sessions</vt:lpstr>
      <vt:lpstr>    NSI Trust Relations</vt:lpstr>
      <vt:lpstr>    NSI messages</vt:lpstr>
      <vt:lpstr>    NSI Service Instances and Primitives</vt:lpstr>
      <vt:lpstr>    NSI Service Definitions</vt:lpstr>
      <vt:lpstr>    Temporal aspects of NSI services </vt:lpstr>
      <vt:lpstr>    Trust and authentication in NSI</vt:lpstr>
      <vt:lpstr>Representing network resources</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reservation and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76726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Jerry Sobieski</cp:lastModifiedBy>
  <cp:revision>5</cp:revision>
  <cp:lastPrinted>2010-05-21T14:59:00Z</cp:lastPrinted>
  <dcterms:created xsi:type="dcterms:W3CDTF">2010-06-12T12:37:00Z</dcterms:created>
  <dcterms:modified xsi:type="dcterms:W3CDTF">2010-06-13T08:46:00Z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