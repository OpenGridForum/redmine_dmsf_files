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EBD" w:rsidRDefault="00B02EBD" w:rsidP="00B02EBD">
      <w:pPr>
        <w:rPr>
          <w:b/>
        </w:rPr>
      </w:pPr>
    </w:p>
    <w:p w:rsidR="00B02EBD" w:rsidRPr="00367AEA" w:rsidRDefault="00AD2854" w:rsidP="00B02EBD">
      <w:pPr>
        <w:rPr>
          <w:b/>
        </w:rPr>
      </w:pPr>
      <w:r w:rsidRPr="00367AEA">
        <w:rPr>
          <w:b/>
        </w:rPr>
        <w:t>Network Service Interface</w:t>
      </w:r>
      <w:r w:rsidR="00825359">
        <w:rPr>
          <w:b/>
        </w:rPr>
        <w:t xml:space="preserve"> </w:t>
      </w:r>
      <w:r w:rsidRPr="00367AEA">
        <w:rPr>
          <w:b/>
        </w:rPr>
        <w:t>Architecture</w:t>
      </w:r>
    </w:p>
    <w:p w:rsidR="007F7C82" w:rsidRDefault="007F7C82" w:rsidP="00B02EBD"/>
    <w:p w:rsidR="007F7C82" w:rsidRPr="00367AEA" w:rsidRDefault="00AD2854" w:rsidP="00B02EBD">
      <w:pPr>
        <w:rPr>
          <w:u w:val="single"/>
        </w:rPr>
      </w:pPr>
      <w:r w:rsidRPr="00367AEA">
        <w:rPr>
          <w:u w:val="single"/>
        </w:rPr>
        <w:t>Status of This Document</w:t>
      </w:r>
    </w:p>
    <w:p w:rsidR="007F7C82" w:rsidRDefault="007F7C82" w:rsidP="00B02EBD"/>
    <w:p w:rsidR="007F7C82" w:rsidRDefault="00AD2854" w:rsidP="00B02EBD">
      <w:r>
        <w:t xml:space="preserve">This document provides information to the Grid </w:t>
      </w:r>
      <w:r w:rsidRPr="008B1058">
        <w:rPr>
          <w:rStyle w:val="Emphasis"/>
        </w:rPr>
        <w:t>community</w:t>
      </w:r>
      <w:r>
        <w:t xml:space="preserve"> on the service interface between a requesting software agent and the provider software agent that offers and delivers a network service.  It is intended to describe the processes and environment in which software agents interact to deliver the service(s).  Representing applications or other networks, these agents may request certain services of other network agents.  Distribution is unlimited.</w:t>
      </w:r>
    </w:p>
    <w:p w:rsidR="007F7C82" w:rsidRDefault="007F7C82" w:rsidP="00B02EBD"/>
    <w:p w:rsidR="007F7C82" w:rsidRDefault="00AD2854" w:rsidP="00B02EBD">
      <w:pPr>
        <w:rPr>
          <w:u w:val="single"/>
        </w:rPr>
      </w:pPr>
      <w:r w:rsidRPr="00367AEA">
        <w:rPr>
          <w:u w:val="single"/>
        </w:rPr>
        <w:t>Copyright Notice</w:t>
      </w:r>
    </w:p>
    <w:p w:rsidR="009B385F" w:rsidRPr="00367AEA" w:rsidRDefault="009B385F" w:rsidP="00B02EBD">
      <w:pPr>
        <w:rPr>
          <w:u w:val="single"/>
        </w:rPr>
      </w:pPr>
    </w:p>
    <w:p w:rsidR="007F7C82" w:rsidRDefault="00AD2854" w:rsidP="00B02EBD">
      <w:r>
        <w:t>Copyright © Open Grid Forum (2008-2010).  All Rights Reserved.</w:t>
      </w:r>
    </w:p>
    <w:p w:rsidR="007F7C82" w:rsidRDefault="007F7C82" w:rsidP="00B02EBD"/>
    <w:p w:rsidR="007F7C82" w:rsidRDefault="00AD2854" w:rsidP="00B02EBD">
      <w:pPr>
        <w:rPr>
          <w:u w:val="single"/>
        </w:rPr>
      </w:pPr>
      <w:r w:rsidRPr="00367AEA">
        <w:rPr>
          <w:u w:val="single"/>
        </w:rPr>
        <w:t>Trademark</w:t>
      </w:r>
    </w:p>
    <w:p w:rsidR="009B385F" w:rsidRPr="00367AEA" w:rsidRDefault="009B385F" w:rsidP="00B02EBD">
      <w:pPr>
        <w:rPr>
          <w:u w:val="single"/>
        </w:rPr>
      </w:pPr>
    </w:p>
    <w:p w:rsidR="007F7C82" w:rsidRDefault="00AD2854" w:rsidP="00B02EBD">
      <w:r w:rsidRPr="00FE6559">
        <w:t>OGSA is a registered trademark and service mark of the Open Grid Forum.</w:t>
      </w:r>
    </w:p>
    <w:p w:rsidR="00B02EBD" w:rsidRPr="00FD566C" w:rsidRDefault="00B02EBD" w:rsidP="00B02EBD"/>
    <w:p w:rsidR="007F7C82" w:rsidRPr="005C3806" w:rsidRDefault="00AD2854" w:rsidP="00B02EBD">
      <w:pPr>
        <w:rPr>
          <w:b/>
          <w:u w:val="single"/>
        </w:rPr>
      </w:pPr>
      <w:bookmarkStart w:id="0" w:name="_Ref525097868"/>
      <w:bookmarkStart w:id="1" w:name="_Toc5010625"/>
      <w:r w:rsidRPr="005C3806">
        <w:rPr>
          <w:u w:val="single"/>
        </w:rPr>
        <w:t>Abstract</w:t>
      </w:r>
      <w:bookmarkEnd w:id="0"/>
      <w:bookmarkEnd w:id="1"/>
    </w:p>
    <w:p w:rsidR="007F7C82" w:rsidRDefault="007F7C82" w:rsidP="00B02EBD"/>
    <w:p w:rsidR="00B02EBD" w:rsidRPr="00A247F0" w:rsidRDefault="00AD2854" w:rsidP="00B02EBD">
      <w:r w:rsidRPr="00A247F0">
        <w:t xml:space="preserve">The Network Service Interface is defined to be the set of protocols and parameters that are used between a software agent requesting a network service and the software agent providing that network service.  The Network Service Interface Architecture describes a </w:t>
      </w:r>
      <w:r w:rsidR="0035425B">
        <w:t>service plane</w:t>
      </w:r>
      <w:r w:rsidRPr="00A247F0">
        <w:t xml:space="preserve"> network topology model, and </w:t>
      </w:r>
      <w:r w:rsidR="0035425B">
        <w:t>associated</w:t>
      </w:r>
      <w:r w:rsidRPr="00A247F0">
        <w:t xml:space="preserve"> processes and concepts that occur among the Network Service Agents in order to satisfy service requests.</w:t>
      </w:r>
      <w:r w:rsidR="00D17B55">
        <w:t xml:space="preserve">  This document and its partner document the NSI Protocol recommendation (</w:t>
      </w:r>
      <w:r w:rsidR="007D7C98">
        <w:t>GWD-R</w:t>
      </w:r>
      <w:r w:rsidR="00D17B55">
        <w:t>) form the NSI definition.</w:t>
      </w:r>
    </w:p>
    <w:p w:rsidR="007F7C82" w:rsidRPr="00F5465B" w:rsidRDefault="007F7C82" w:rsidP="00B02EBD"/>
    <w:sdt>
      <w:sdtPr>
        <w:rPr>
          <w:rFonts w:asciiTheme="minorHAnsi" w:eastAsiaTheme="minorHAnsi" w:hAnsiTheme="minorHAnsi" w:cstheme="minorBidi"/>
          <w:b/>
          <w:bCs/>
        </w:rPr>
        <w:id w:val="1621532"/>
        <w:docPartObj>
          <w:docPartGallery w:val="Table of Contents"/>
          <w:docPartUnique/>
        </w:docPartObj>
      </w:sdtPr>
      <w:sdtEndPr>
        <w:rPr>
          <w:rFonts w:ascii="Arial" w:eastAsia="Times New Roman" w:hAnsi="Arial" w:cs="Times New Roman"/>
          <w:b w:val="0"/>
          <w:bCs w:val="0"/>
        </w:rPr>
      </w:sdtEndPr>
      <w:sdtContent>
        <w:p w:rsidR="007F7C82" w:rsidRDefault="00AD2854" w:rsidP="00B02EBD">
          <w:pPr>
            <w:pStyle w:val="TOCHeading"/>
          </w:pPr>
          <w:r>
            <w:t>Contents</w:t>
          </w:r>
        </w:p>
        <w:p w:rsidR="00D96EB7" w:rsidRDefault="00CB11BF">
          <w:pPr>
            <w:pStyle w:val="TOC1"/>
            <w:tabs>
              <w:tab w:val="left" w:pos="400"/>
              <w:tab w:val="right" w:leader="dot" w:pos="8630"/>
            </w:tabs>
            <w:rPr>
              <w:rFonts w:asciiTheme="minorHAnsi" w:eastAsiaTheme="minorEastAsia" w:hAnsiTheme="minorHAnsi" w:cstheme="minorBidi"/>
              <w:noProof/>
              <w:sz w:val="22"/>
              <w:szCs w:val="22"/>
              <w:lang w:val="en-GB" w:eastAsia="en-GB"/>
            </w:rPr>
          </w:pPr>
          <w:r>
            <w:fldChar w:fldCharType="begin"/>
          </w:r>
          <w:r w:rsidR="00AD2854">
            <w:instrText xml:space="preserve"> TOC \o "1-3" \h \z \u </w:instrText>
          </w:r>
          <w:r>
            <w:fldChar w:fldCharType="separate"/>
          </w:r>
          <w:hyperlink w:anchor="_Toc262215804" w:history="1">
            <w:r w:rsidR="00D96EB7" w:rsidRPr="00F6351A">
              <w:rPr>
                <w:rStyle w:val="Hyperlink"/>
                <w:noProof/>
              </w:rPr>
              <w:t>1.</w:t>
            </w:r>
            <w:r w:rsidR="00D96EB7">
              <w:rPr>
                <w:rFonts w:asciiTheme="minorHAnsi" w:eastAsiaTheme="minorEastAsia" w:hAnsiTheme="minorHAnsi" w:cstheme="minorBidi"/>
                <w:noProof/>
                <w:sz w:val="22"/>
                <w:szCs w:val="22"/>
                <w:lang w:val="en-GB" w:eastAsia="en-GB"/>
              </w:rPr>
              <w:tab/>
            </w:r>
            <w:r w:rsidR="00D96EB7" w:rsidRPr="00F6351A">
              <w:rPr>
                <w:rStyle w:val="Hyperlink"/>
                <w:noProof/>
              </w:rPr>
              <w:t>Context and Overview</w:t>
            </w:r>
            <w:r w:rsidR="00D96EB7">
              <w:rPr>
                <w:noProof/>
                <w:webHidden/>
              </w:rPr>
              <w:tab/>
            </w:r>
            <w:r>
              <w:rPr>
                <w:noProof/>
                <w:webHidden/>
              </w:rPr>
              <w:fldChar w:fldCharType="begin"/>
            </w:r>
            <w:r w:rsidR="00D96EB7">
              <w:rPr>
                <w:noProof/>
                <w:webHidden/>
              </w:rPr>
              <w:instrText xml:space="preserve"> PAGEREF _Toc262215804 \h </w:instrText>
            </w:r>
            <w:r>
              <w:rPr>
                <w:noProof/>
                <w:webHidden/>
              </w:rPr>
            </w:r>
            <w:r>
              <w:rPr>
                <w:noProof/>
                <w:webHidden/>
              </w:rPr>
              <w:fldChar w:fldCharType="separate"/>
            </w:r>
            <w:r w:rsidR="00426722">
              <w:rPr>
                <w:noProof/>
                <w:webHidden/>
              </w:rPr>
              <w:t>2</w:t>
            </w:r>
            <w:r>
              <w:rPr>
                <w:noProof/>
                <w:webHidden/>
              </w:rPr>
              <w:fldChar w:fldCharType="end"/>
            </w:r>
          </w:hyperlink>
        </w:p>
        <w:p w:rsidR="00D96EB7" w:rsidRDefault="00CB11BF">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2215805" w:history="1">
            <w:r w:rsidR="00D96EB7" w:rsidRPr="00F6351A">
              <w:rPr>
                <w:rStyle w:val="Hyperlink"/>
                <w:noProof/>
              </w:rPr>
              <w:t>1.1</w:t>
            </w:r>
            <w:r w:rsidR="00D96EB7">
              <w:rPr>
                <w:rFonts w:asciiTheme="minorHAnsi" w:eastAsiaTheme="minorEastAsia" w:hAnsiTheme="minorHAnsi" w:cstheme="minorBidi"/>
                <w:noProof/>
                <w:sz w:val="22"/>
                <w:szCs w:val="22"/>
                <w:lang w:val="en-GB" w:eastAsia="en-GB"/>
              </w:rPr>
              <w:tab/>
            </w:r>
            <w:r w:rsidR="00D96EB7" w:rsidRPr="00F6351A">
              <w:rPr>
                <w:rStyle w:val="Hyperlink"/>
                <w:noProof/>
              </w:rPr>
              <w:t>The Network Service Interface</w:t>
            </w:r>
            <w:r w:rsidR="00D96EB7">
              <w:rPr>
                <w:noProof/>
                <w:webHidden/>
              </w:rPr>
              <w:tab/>
            </w:r>
            <w:r>
              <w:rPr>
                <w:noProof/>
                <w:webHidden/>
              </w:rPr>
              <w:fldChar w:fldCharType="begin"/>
            </w:r>
            <w:r w:rsidR="00D96EB7">
              <w:rPr>
                <w:noProof/>
                <w:webHidden/>
              </w:rPr>
              <w:instrText xml:space="preserve"> PAGEREF _Toc262215805 \h </w:instrText>
            </w:r>
            <w:r>
              <w:rPr>
                <w:noProof/>
                <w:webHidden/>
              </w:rPr>
            </w:r>
            <w:r>
              <w:rPr>
                <w:noProof/>
                <w:webHidden/>
              </w:rPr>
              <w:fldChar w:fldCharType="separate"/>
            </w:r>
            <w:r w:rsidR="00426722">
              <w:rPr>
                <w:noProof/>
                <w:webHidden/>
              </w:rPr>
              <w:t>3</w:t>
            </w:r>
            <w:r>
              <w:rPr>
                <w:noProof/>
                <w:webHidden/>
              </w:rPr>
              <w:fldChar w:fldCharType="end"/>
            </w:r>
          </w:hyperlink>
        </w:p>
        <w:p w:rsidR="00D96EB7" w:rsidRDefault="00CB11BF">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2215806" w:history="1">
            <w:r w:rsidR="00D96EB7" w:rsidRPr="00F6351A">
              <w:rPr>
                <w:rStyle w:val="Hyperlink"/>
                <w:noProof/>
              </w:rPr>
              <w:t>1.2</w:t>
            </w:r>
            <w:r w:rsidR="00D96EB7">
              <w:rPr>
                <w:rFonts w:asciiTheme="minorHAnsi" w:eastAsiaTheme="minorEastAsia" w:hAnsiTheme="minorHAnsi" w:cstheme="minorBidi"/>
                <w:noProof/>
                <w:sz w:val="22"/>
                <w:szCs w:val="22"/>
                <w:lang w:val="en-GB" w:eastAsia="en-GB"/>
              </w:rPr>
              <w:tab/>
            </w:r>
            <w:r w:rsidR="00D96EB7" w:rsidRPr="00F6351A">
              <w:rPr>
                <w:rStyle w:val="Hyperlink"/>
                <w:noProof/>
              </w:rPr>
              <w:t>The Network Service Agent</w:t>
            </w:r>
            <w:r w:rsidR="00D96EB7">
              <w:rPr>
                <w:noProof/>
                <w:webHidden/>
              </w:rPr>
              <w:tab/>
            </w:r>
            <w:r>
              <w:rPr>
                <w:noProof/>
                <w:webHidden/>
              </w:rPr>
              <w:fldChar w:fldCharType="begin"/>
            </w:r>
            <w:r w:rsidR="00D96EB7">
              <w:rPr>
                <w:noProof/>
                <w:webHidden/>
              </w:rPr>
              <w:instrText xml:space="preserve"> PAGEREF _Toc262215806 \h </w:instrText>
            </w:r>
            <w:r>
              <w:rPr>
                <w:noProof/>
                <w:webHidden/>
              </w:rPr>
            </w:r>
            <w:r>
              <w:rPr>
                <w:noProof/>
                <w:webHidden/>
              </w:rPr>
              <w:fldChar w:fldCharType="separate"/>
            </w:r>
            <w:r w:rsidR="00426722">
              <w:rPr>
                <w:noProof/>
                <w:webHidden/>
              </w:rPr>
              <w:t>3</w:t>
            </w:r>
            <w:r>
              <w:rPr>
                <w:noProof/>
                <w:webHidden/>
              </w:rPr>
              <w:fldChar w:fldCharType="end"/>
            </w:r>
          </w:hyperlink>
        </w:p>
        <w:p w:rsidR="00D96EB7" w:rsidRDefault="00CB11BF">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2215807" w:history="1">
            <w:r w:rsidR="00D96EB7" w:rsidRPr="00F6351A">
              <w:rPr>
                <w:rStyle w:val="Hyperlink"/>
                <w:noProof/>
              </w:rPr>
              <w:t>1.3</w:t>
            </w:r>
            <w:r w:rsidR="00D96EB7">
              <w:rPr>
                <w:rFonts w:asciiTheme="minorHAnsi" w:eastAsiaTheme="minorEastAsia" w:hAnsiTheme="minorHAnsi" w:cstheme="minorBidi"/>
                <w:noProof/>
                <w:sz w:val="22"/>
                <w:szCs w:val="22"/>
                <w:lang w:val="en-GB" w:eastAsia="en-GB"/>
              </w:rPr>
              <w:tab/>
            </w:r>
            <w:r w:rsidR="00D96EB7" w:rsidRPr="00F6351A">
              <w:rPr>
                <w:rStyle w:val="Hyperlink"/>
                <w:noProof/>
              </w:rPr>
              <w:t>NSI Services</w:t>
            </w:r>
            <w:r w:rsidR="00D96EB7">
              <w:rPr>
                <w:noProof/>
                <w:webHidden/>
              </w:rPr>
              <w:tab/>
            </w:r>
            <w:r>
              <w:rPr>
                <w:noProof/>
                <w:webHidden/>
              </w:rPr>
              <w:fldChar w:fldCharType="begin"/>
            </w:r>
            <w:r w:rsidR="00D96EB7">
              <w:rPr>
                <w:noProof/>
                <w:webHidden/>
              </w:rPr>
              <w:instrText xml:space="preserve"> PAGEREF _Toc262215807 \h </w:instrText>
            </w:r>
            <w:r>
              <w:rPr>
                <w:noProof/>
                <w:webHidden/>
              </w:rPr>
            </w:r>
            <w:r>
              <w:rPr>
                <w:noProof/>
                <w:webHidden/>
              </w:rPr>
              <w:fldChar w:fldCharType="separate"/>
            </w:r>
            <w:r w:rsidR="00426722">
              <w:rPr>
                <w:noProof/>
                <w:webHidden/>
              </w:rPr>
              <w:t>4</w:t>
            </w:r>
            <w:r>
              <w:rPr>
                <w:noProof/>
                <w:webHidden/>
              </w:rPr>
              <w:fldChar w:fldCharType="end"/>
            </w:r>
          </w:hyperlink>
        </w:p>
        <w:p w:rsidR="00D96EB7" w:rsidRDefault="00CB11BF">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2215808" w:history="1">
            <w:r w:rsidR="00D96EB7" w:rsidRPr="00F6351A">
              <w:rPr>
                <w:rStyle w:val="Hyperlink"/>
                <w:noProof/>
              </w:rPr>
              <w:t>1.4</w:t>
            </w:r>
            <w:r w:rsidR="00D96EB7">
              <w:rPr>
                <w:rFonts w:asciiTheme="minorHAnsi" w:eastAsiaTheme="minorEastAsia" w:hAnsiTheme="minorHAnsi" w:cstheme="minorBidi"/>
                <w:noProof/>
                <w:sz w:val="22"/>
                <w:szCs w:val="22"/>
                <w:lang w:val="en-GB" w:eastAsia="en-GB"/>
              </w:rPr>
              <w:tab/>
            </w:r>
            <w:r w:rsidR="00D96EB7" w:rsidRPr="00F6351A">
              <w:rPr>
                <w:rStyle w:val="Hyperlink"/>
                <w:noProof/>
              </w:rPr>
              <w:t>NSI service extensibility</w:t>
            </w:r>
            <w:r w:rsidR="00D96EB7">
              <w:rPr>
                <w:noProof/>
                <w:webHidden/>
              </w:rPr>
              <w:tab/>
            </w:r>
            <w:r>
              <w:rPr>
                <w:noProof/>
                <w:webHidden/>
              </w:rPr>
              <w:fldChar w:fldCharType="begin"/>
            </w:r>
            <w:r w:rsidR="00D96EB7">
              <w:rPr>
                <w:noProof/>
                <w:webHidden/>
              </w:rPr>
              <w:instrText xml:space="preserve"> PAGEREF _Toc262215808 \h </w:instrText>
            </w:r>
            <w:r>
              <w:rPr>
                <w:noProof/>
                <w:webHidden/>
              </w:rPr>
            </w:r>
            <w:r>
              <w:rPr>
                <w:noProof/>
                <w:webHidden/>
              </w:rPr>
              <w:fldChar w:fldCharType="separate"/>
            </w:r>
            <w:r w:rsidR="00426722">
              <w:rPr>
                <w:noProof/>
                <w:webHidden/>
              </w:rPr>
              <w:t>4</w:t>
            </w:r>
            <w:r>
              <w:rPr>
                <w:noProof/>
                <w:webHidden/>
              </w:rPr>
              <w:fldChar w:fldCharType="end"/>
            </w:r>
          </w:hyperlink>
        </w:p>
        <w:p w:rsidR="00D96EB7" w:rsidRDefault="00CB11BF">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2215809" w:history="1">
            <w:r w:rsidR="00D96EB7" w:rsidRPr="00F6351A">
              <w:rPr>
                <w:rStyle w:val="Hyperlink"/>
                <w:noProof/>
              </w:rPr>
              <w:t>1.5</w:t>
            </w:r>
            <w:r w:rsidR="00D96EB7">
              <w:rPr>
                <w:rFonts w:asciiTheme="minorHAnsi" w:eastAsiaTheme="minorEastAsia" w:hAnsiTheme="minorHAnsi" w:cstheme="minorBidi"/>
                <w:noProof/>
                <w:sz w:val="22"/>
                <w:szCs w:val="22"/>
                <w:lang w:val="en-GB" w:eastAsia="en-GB"/>
              </w:rPr>
              <w:tab/>
            </w:r>
            <w:r w:rsidR="00D96EB7" w:rsidRPr="00F6351A">
              <w:rPr>
                <w:rStyle w:val="Hyperlink"/>
                <w:noProof/>
              </w:rPr>
              <w:t>The NSI Service Plane</w:t>
            </w:r>
            <w:r w:rsidR="00D96EB7">
              <w:rPr>
                <w:noProof/>
                <w:webHidden/>
              </w:rPr>
              <w:tab/>
            </w:r>
            <w:r>
              <w:rPr>
                <w:noProof/>
                <w:webHidden/>
              </w:rPr>
              <w:fldChar w:fldCharType="begin"/>
            </w:r>
            <w:r w:rsidR="00D96EB7">
              <w:rPr>
                <w:noProof/>
                <w:webHidden/>
              </w:rPr>
              <w:instrText xml:space="preserve"> PAGEREF _Toc262215809 \h </w:instrText>
            </w:r>
            <w:r>
              <w:rPr>
                <w:noProof/>
                <w:webHidden/>
              </w:rPr>
            </w:r>
            <w:r>
              <w:rPr>
                <w:noProof/>
                <w:webHidden/>
              </w:rPr>
              <w:fldChar w:fldCharType="separate"/>
            </w:r>
            <w:r w:rsidR="00426722">
              <w:rPr>
                <w:noProof/>
                <w:webHidden/>
              </w:rPr>
              <w:t>5</w:t>
            </w:r>
            <w:r>
              <w:rPr>
                <w:noProof/>
                <w:webHidden/>
              </w:rPr>
              <w:fldChar w:fldCharType="end"/>
            </w:r>
          </w:hyperlink>
        </w:p>
        <w:p w:rsidR="00D96EB7" w:rsidRDefault="00CB11BF">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2215810" w:history="1">
            <w:r w:rsidR="00D96EB7" w:rsidRPr="00F6351A">
              <w:rPr>
                <w:rStyle w:val="Hyperlink"/>
                <w:noProof/>
              </w:rPr>
              <w:t>1.6</w:t>
            </w:r>
            <w:r w:rsidR="00D96EB7">
              <w:rPr>
                <w:rFonts w:asciiTheme="minorHAnsi" w:eastAsiaTheme="minorEastAsia" w:hAnsiTheme="minorHAnsi" w:cstheme="minorBidi"/>
                <w:noProof/>
                <w:sz w:val="22"/>
                <w:szCs w:val="22"/>
                <w:lang w:val="en-GB" w:eastAsia="en-GB"/>
              </w:rPr>
              <w:tab/>
            </w:r>
            <w:r w:rsidR="00D96EB7" w:rsidRPr="00F6351A">
              <w:rPr>
                <w:rStyle w:val="Hyperlink"/>
                <w:noProof/>
              </w:rPr>
              <w:t>Hierarchical communications model and federation</w:t>
            </w:r>
            <w:r w:rsidR="00D96EB7">
              <w:rPr>
                <w:noProof/>
                <w:webHidden/>
              </w:rPr>
              <w:tab/>
            </w:r>
            <w:r>
              <w:rPr>
                <w:noProof/>
                <w:webHidden/>
              </w:rPr>
              <w:fldChar w:fldCharType="begin"/>
            </w:r>
            <w:r w:rsidR="00D96EB7">
              <w:rPr>
                <w:noProof/>
                <w:webHidden/>
              </w:rPr>
              <w:instrText xml:space="preserve"> PAGEREF _Toc262215810 \h </w:instrText>
            </w:r>
            <w:r>
              <w:rPr>
                <w:noProof/>
                <w:webHidden/>
              </w:rPr>
            </w:r>
            <w:r>
              <w:rPr>
                <w:noProof/>
                <w:webHidden/>
              </w:rPr>
              <w:fldChar w:fldCharType="separate"/>
            </w:r>
            <w:r w:rsidR="00426722">
              <w:rPr>
                <w:noProof/>
                <w:webHidden/>
              </w:rPr>
              <w:t>6</w:t>
            </w:r>
            <w:r>
              <w:rPr>
                <w:noProof/>
                <w:webHidden/>
              </w:rPr>
              <w:fldChar w:fldCharType="end"/>
            </w:r>
          </w:hyperlink>
        </w:p>
        <w:p w:rsidR="00D96EB7" w:rsidRDefault="00CB11BF">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2215811" w:history="1">
            <w:r w:rsidR="00D96EB7" w:rsidRPr="00F6351A">
              <w:rPr>
                <w:rStyle w:val="Hyperlink"/>
                <w:noProof/>
              </w:rPr>
              <w:t>2.</w:t>
            </w:r>
            <w:r w:rsidR="00D96EB7">
              <w:rPr>
                <w:rFonts w:asciiTheme="minorHAnsi" w:eastAsiaTheme="minorEastAsia" w:hAnsiTheme="minorHAnsi" w:cstheme="minorBidi"/>
                <w:noProof/>
                <w:sz w:val="22"/>
                <w:szCs w:val="22"/>
                <w:lang w:val="en-GB" w:eastAsia="en-GB"/>
              </w:rPr>
              <w:tab/>
            </w:r>
            <w:r w:rsidR="00D96EB7" w:rsidRPr="00F6351A">
              <w:rPr>
                <w:rStyle w:val="Hyperlink"/>
                <w:noProof/>
              </w:rPr>
              <w:t>The NSI Protocol</w:t>
            </w:r>
            <w:r w:rsidR="00D96EB7">
              <w:rPr>
                <w:noProof/>
                <w:webHidden/>
              </w:rPr>
              <w:tab/>
            </w:r>
            <w:r>
              <w:rPr>
                <w:noProof/>
                <w:webHidden/>
              </w:rPr>
              <w:fldChar w:fldCharType="begin"/>
            </w:r>
            <w:r w:rsidR="00D96EB7">
              <w:rPr>
                <w:noProof/>
                <w:webHidden/>
              </w:rPr>
              <w:instrText xml:space="preserve"> PAGEREF _Toc262215811 \h </w:instrText>
            </w:r>
            <w:r>
              <w:rPr>
                <w:noProof/>
                <w:webHidden/>
              </w:rPr>
            </w:r>
            <w:r>
              <w:rPr>
                <w:noProof/>
                <w:webHidden/>
              </w:rPr>
              <w:fldChar w:fldCharType="separate"/>
            </w:r>
            <w:r w:rsidR="00426722">
              <w:rPr>
                <w:noProof/>
                <w:webHidden/>
              </w:rPr>
              <w:t>6</w:t>
            </w:r>
            <w:r>
              <w:rPr>
                <w:noProof/>
                <w:webHidden/>
              </w:rPr>
              <w:fldChar w:fldCharType="end"/>
            </w:r>
          </w:hyperlink>
        </w:p>
        <w:p w:rsidR="00D96EB7" w:rsidRDefault="00CB11BF">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2215812" w:history="1">
            <w:r w:rsidR="00D96EB7" w:rsidRPr="00F6351A">
              <w:rPr>
                <w:rStyle w:val="Hyperlink"/>
                <w:noProof/>
              </w:rPr>
              <w:t>2.1</w:t>
            </w:r>
            <w:r w:rsidR="00D96EB7">
              <w:rPr>
                <w:rFonts w:asciiTheme="minorHAnsi" w:eastAsiaTheme="minorEastAsia" w:hAnsiTheme="minorHAnsi" w:cstheme="minorBidi"/>
                <w:noProof/>
                <w:sz w:val="22"/>
                <w:szCs w:val="22"/>
                <w:lang w:val="en-GB" w:eastAsia="en-GB"/>
              </w:rPr>
              <w:tab/>
            </w:r>
            <w:r w:rsidR="00D96EB7" w:rsidRPr="00F6351A">
              <w:rPr>
                <w:rStyle w:val="Hyperlink"/>
                <w:noProof/>
              </w:rPr>
              <w:t>Protocol Sessions and trust relations</w:t>
            </w:r>
            <w:r w:rsidR="00D96EB7">
              <w:rPr>
                <w:noProof/>
                <w:webHidden/>
              </w:rPr>
              <w:tab/>
            </w:r>
            <w:r>
              <w:rPr>
                <w:noProof/>
                <w:webHidden/>
              </w:rPr>
              <w:fldChar w:fldCharType="begin"/>
            </w:r>
            <w:r w:rsidR="00D96EB7">
              <w:rPr>
                <w:noProof/>
                <w:webHidden/>
              </w:rPr>
              <w:instrText xml:space="preserve"> PAGEREF _Toc262215812 \h </w:instrText>
            </w:r>
            <w:r>
              <w:rPr>
                <w:noProof/>
                <w:webHidden/>
              </w:rPr>
            </w:r>
            <w:r>
              <w:rPr>
                <w:noProof/>
                <w:webHidden/>
              </w:rPr>
              <w:fldChar w:fldCharType="separate"/>
            </w:r>
            <w:r w:rsidR="00426722">
              <w:rPr>
                <w:noProof/>
                <w:webHidden/>
              </w:rPr>
              <w:t>7</w:t>
            </w:r>
            <w:r>
              <w:rPr>
                <w:noProof/>
                <w:webHidden/>
              </w:rPr>
              <w:fldChar w:fldCharType="end"/>
            </w:r>
          </w:hyperlink>
        </w:p>
        <w:p w:rsidR="00D96EB7" w:rsidRDefault="00CB11BF">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2215813" w:history="1">
            <w:r w:rsidR="00D96EB7" w:rsidRPr="00F6351A">
              <w:rPr>
                <w:rStyle w:val="Hyperlink"/>
                <w:noProof/>
              </w:rPr>
              <w:t>2.2</w:t>
            </w:r>
            <w:r w:rsidR="00D96EB7">
              <w:rPr>
                <w:rFonts w:asciiTheme="minorHAnsi" w:eastAsiaTheme="minorEastAsia" w:hAnsiTheme="minorHAnsi" w:cstheme="minorBidi"/>
                <w:noProof/>
                <w:sz w:val="22"/>
                <w:szCs w:val="22"/>
                <w:lang w:val="en-GB" w:eastAsia="en-GB"/>
              </w:rPr>
              <w:tab/>
            </w:r>
            <w:r w:rsidR="00D96EB7" w:rsidRPr="00F6351A">
              <w:rPr>
                <w:rStyle w:val="Hyperlink"/>
                <w:noProof/>
              </w:rPr>
              <w:t>NSI messages</w:t>
            </w:r>
            <w:r w:rsidR="00D96EB7">
              <w:rPr>
                <w:noProof/>
                <w:webHidden/>
              </w:rPr>
              <w:tab/>
            </w:r>
            <w:r>
              <w:rPr>
                <w:noProof/>
                <w:webHidden/>
              </w:rPr>
              <w:fldChar w:fldCharType="begin"/>
            </w:r>
            <w:r w:rsidR="00D96EB7">
              <w:rPr>
                <w:noProof/>
                <w:webHidden/>
              </w:rPr>
              <w:instrText xml:space="preserve"> PAGEREF _Toc262215813 \h </w:instrText>
            </w:r>
            <w:r>
              <w:rPr>
                <w:noProof/>
                <w:webHidden/>
              </w:rPr>
            </w:r>
            <w:r>
              <w:rPr>
                <w:noProof/>
                <w:webHidden/>
              </w:rPr>
              <w:fldChar w:fldCharType="separate"/>
            </w:r>
            <w:r w:rsidR="00426722">
              <w:rPr>
                <w:noProof/>
                <w:webHidden/>
              </w:rPr>
              <w:t>7</w:t>
            </w:r>
            <w:r>
              <w:rPr>
                <w:noProof/>
                <w:webHidden/>
              </w:rPr>
              <w:fldChar w:fldCharType="end"/>
            </w:r>
          </w:hyperlink>
        </w:p>
        <w:p w:rsidR="00D96EB7" w:rsidRDefault="00CB11BF">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2215814" w:history="1">
            <w:r w:rsidR="00D96EB7" w:rsidRPr="00F6351A">
              <w:rPr>
                <w:rStyle w:val="Hyperlink"/>
                <w:noProof/>
              </w:rPr>
              <w:t>2.3</w:t>
            </w:r>
            <w:r w:rsidR="00D96EB7">
              <w:rPr>
                <w:rFonts w:asciiTheme="minorHAnsi" w:eastAsiaTheme="minorEastAsia" w:hAnsiTheme="minorHAnsi" w:cstheme="minorBidi"/>
                <w:noProof/>
                <w:sz w:val="22"/>
                <w:szCs w:val="22"/>
                <w:lang w:val="en-GB" w:eastAsia="en-GB"/>
              </w:rPr>
              <w:tab/>
            </w:r>
            <w:r w:rsidR="00D96EB7" w:rsidRPr="00F6351A">
              <w:rPr>
                <w:rStyle w:val="Hyperlink"/>
                <w:noProof/>
              </w:rPr>
              <w:t>Service Instances and primitives</w:t>
            </w:r>
            <w:r w:rsidR="00D96EB7">
              <w:rPr>
                <w:noProof/>
                <w:webHidden/>
              </w:rPr>
              <w:tab/>
            </w:r>
            <w:r>
              <w:rPr>
                <w:noProof/>
                <w:webHidden/>
              </w:rPr>
              <w:fldChar w:fldCharType="begin"/>
            </w:r>
            <w:r w:rsidR="00D96EB7">
              <w:rPr>
                <w:noProof/>
                <w:webHidden/>
              </w:rPr>
              <w:instrText xml:space="preserve"> PAGEREF _Toc262215814 \h </w:instrText>
            </w:r>
            <w:r>
              <w:rPr>
                <w:noProof/>
                <w:webHidden/>
              </w:rPr>
            </w:r>
            <w:r>
              <w:rPr>
                <w:noProof/>
                <w:webHidden/>
              </w:rPr>
              <w:fldChar w:fldCharType="separate"/>
            </w:r>
            <w:r w:rsidR="00426722">
              <w:rPr>
                <w:noProof/>
                <w:webHidden/>
              </w:rPr>
              <w:t>7</w:t>
            </w:r>
            <w:r>
              <w:rPr>
                <w:noProof/>
                <w:webHidden/>
              </w:rPr>
              <w:fldChar w:fldCharType="end"/>
            </w:r>
          </w:hyperlink>
        </w:p>
        <w:p w:rsidR="00D96EB7" w:rsidRDefault="00CB11BF">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2215815" w:history="1">
            <w:r w:rsidR="00D96EB7" w:rsidRPr="00F6351A">
              <w:rPr>
                <w:rStyle w:val="Hyperlink"/>
                <w:noProof/>
              </w:rPr>
              <w:t>2.4</w:t>
            </w:r>
            <w:r w:rsidR="00D96EB7">
              <w:rPr>
                <w:rFonts w:asciiTheme="minorHAnsi" w:eastAsiaTheme="minorEastAsia" w:hAnsiTheme="minorHAnsi" w:cstheme="minorBidi"/>
                <w:noProof/>
                <w:sz w:val="22"/>
                <w:szCs w:val="22"/>
                <w:lang w:val="en-GB" w:eastAsia="en-GB"/>
              </w:rPr>
              <w:tab/>
            </w:r>
            <w:r w:rsidR="00D96EB7" w:rsidRPr="00F6351A">
              <w:rPr>
                <w:rStyle w:val="Hyperlink"/>
                <w:noProof/>
              </w:rPr>
              <w:t>Service definitions</w:t>
            </w:r>
            <w:r w:rsidR="00D96EB7">
              <w:rPr>
                <w:noProof/>
                <w:webHidden/>
              </w:rPr>
              <w:tab/>
            </w:r>
            <w:r>
              <w:rPr>
                <w:noProof/>
                <w:webHidden/>
              </w:rPr>
              <w:fldChar w:fldCharType="begin"/>
            </w:r>
            <w:r w:rsidR="00D96EB7">
              <w:rPr>
                <w:noProof/>
                <w:webHidden/>
              </w:rPr>
              <w:instrText xml:space="preserve"> PAGEREF _Toc262215815 \h </w:instrText>
            </w:r>
            <w:r>
              <w:rPr>
                <w:noProof/>
                <w:webHidden/>
              </w:rPr>
            </w:r>
            <w:r>
              <w:rPr>
                <w:noProof/>
                <w:webHidden/>
              </w:rPr>
              <w:fldChar w:fldCharType="separate"/>
            </w:r>
            <w:r w:rsidR="00426722">
              <w:rPr>
                <w:noProof/>
                <w:webHidden/>
              </w:rPr>
              <w:t>8</w:t>
            </w:r>
            <w:r>
              <w:rPr>
                <w:noProof/>
                <w:webHidden/>
              </w:rPr>
              <w:fldChar w:fldCharType="end"/>
            </w:r>
          </w:hyperlink>
        </w:p>
        <w:p w:rsidR="00D96EB7" w:rsidRDefault="00CB11BF">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2215816" w:history="1">
            <w:r w:rsidR="00D96EB7" w:rsidRPr="00F6351A">
              <w:rPr>
                <w:rStyle w:val="Hyperlink"/>
                <w:rFonts w:eastAsia="MS Mincho"/>
                <w:noProof/>
              </w:rPr>
              <w:t>2.5</w:t>
            </w:r>
            <w:r w:rsidR="00D96EB7">
              <w:rPr>
                <w:rFonts w:asciiTheme="minorHAnsi" w:eastAsiaTheme="minorEastAsia" w:hAnsiTheme="minorHAnsi" w:cstheme="minorBidi"/>
                <w:noProof/>
                <w:sz w:val="22"/>
                <w:szCs w:val="22"/>
                <w:lang w:val="en-GB" w:eastAsia="en-GB"/>
              </w:rPr>
              <w:tab/>
            </w:r>
            <w:r w:rsidR="00D96EB7" w:rsidRPr="00F6351A">
              <w:rPr>
                <w:rStyle w:val="Hyperlink"/>
                <w:rFonts w:eastAsia="MS Mincho"/>
                <w:noProof/>
              </w:rPr>
              <w:t>Temporal aspects of services</w:t>
            </w:r>
            <w:r w:rsidR="00D96EB7">
              <w:rPr>
                <w:noProof/>
                <w:webHidden/>
              </w:rPr>
              <w:tab/>
            </w:r>
            <w:r>
              <w:rPr>
                <w:noProof/>
                <w:webHidden/>
              </w:rPr>
              <w:fldChar w:fldCharType="begin"/>
            </w:r>
            <w:r w:rsidR="00D96EB7">
              <w:rPr>
                <w:noProof/>
                <w:webHidden/>
              </w:rPr>
              <w:instrText xml:space="preserve"> PAGEREF _Toc262215816 \h </w:instrText>
            </w:r>
            <w:r>
              <w:rPr>
                <w:noProof/>
                <w:webHidden/>
              </w:rPr>
            </w:r>
            <w:r>
              <w:rPr>
                <w:noProof/>
                <w:webHidden/>
              </w:rPr>
              <w:fldChar w:fldCharType="separate"/>
            </w:r>
            <w:r w:rsidR="00426722">
              <w:rPr>
                <w:noProof/>
                <w:webHidden/>
              </w:rPr>
              <w:t>8</w:t>
            </w:r>
            <w:r>
              <w:rPr>
                <w:noProof/>
                <w:webHidden/>
              </w:rPr>
              <w:fldChar w:fldCharType="end"/>
            </w:r>
          </w:hyperlink>
        </w:p>
        <w:p w:rsidR="00D96EB7" w:rsidRDefault="00CB11BF">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2215817" w:history="1">
            <w:r w:rsidR="00D96EB7" w:rsidRPr="00F6351A">
              <w:rPr>
                <w:rStyle w:val="Hyperlink"/>
                <w:noProof/>
              </w:rPr>
              <w:t>3.</w:t>
            </w:r>
            <w:r w:rsidR="00D96EB7">
              <w:rPr>
                <w:rFonts w:asciiTheme="minorHAnsi" w:eastAsiaTheme="minorEastAsia" w:hAnsiTheme="minorHAnsi" w:cstheme="minorBidi"/>
                <w:noProof/>
                <w:sz w:val="22"/>
                <w:szCs w:val="22"/>
                <w:lang w:val="en-GB" w:eastAsia="en-GB"/>
              </w:rPr>
              <w:tab/>
            </w:r>
            <w:r w:rsidR="00D96EB7" w:rsidRPr="00F6351A">
              <w:rPr>
                <w:rStyle w:val="Hyperlink"/>
                <w:noProof/>
              </w:rPr>
              <w:t>Representing network resources</w:t>
            </w:r>
            <w:r w:rsidR="00D96EB7">
              <w:rPr>
                <w:noProof/>
                <w:webHidden/>
              </w:rPr>
              <w:tab/>
            </w:r>
            <w:r>
              <w:rPr>
                <w:noProof/>
                <w:webHidden/>
              </w:rPr>
              <w:fldChar w:fldCharType="begin"/>
            </w:r>
            <w:r w:rsidR="00D96EB7">
              <w:rPr>
                <w:noProof/>
                <w:webHidden/>
              </w:rPr>
              <w:instrText xml:space="preserve"> PAGEREF _Toc262215817 \h </w:instrText>
            </w:r>
            <w:r>
              <w:rPr>
                <w:noProof/>
                <w:webHidden/>
              </w:rPr>
            </w:r>
            <w:r>
              <w:rPr>
                <w:noProof/>
                <w:webHidden/>
              </w:rPr>
              <w:fldChar w:fldCharType="separate"/>
            </w:r>
            <w:r w:rsidR="00426722">
              <w:rPr>
                <w:noProof/>
                <w:webHidden/>
              </w:rPr>
              <w:t>9</w:t>
            </w:r>
            <w:r>
              <w:rPr>
                <w:noProof/>
                <w:webHidden/>
              </w:rPr>
              <w:fldChar w:fldCharType="end"/>
            </w:r>
          </w:hyperlink>
        </w:p>
        <w:p w:rsidR="00D96EB7" w:rsidRDefault="00CB11BF">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2215818" w:history="1">
            <w:r w:rsidR="00D96EB7" w:rsidRPr="00F6351A">
              <w:rPr>
                <w:rStyle w:val="Hyperlink"/>
                <w:noProof/>
              </w:rPr>
              <w:t>3.1</w:t>
            </w:r>
            <w:r w:rsidR="00D96EB7">
              <w:rPr>
                <w:rFonts w:asciiTheme="minorHAnsi" w:eastAsiaTheme="minorEastAsia" w:hAnsiTheme="minorHAnsi" w:cstheme="minorBidi"/>
                <w:noProof/>
                <w:sz w:val="22"/>
                <w:szCs w:val="22"/>
                <w:lang w:val="en-GB" w:eastAsia="en-GB"/>
              </w:rPr>
              <w:tab/>
            </w:r>
            <w:r w:rsidR="00D96EB7" w:rsidRPr="00F6351A">
              <w:rPr>
                <w:rStyle w:val="Hyperlink"/>
                <w:noProof/>
              </w:rPr>
              <w:t>Resource Abstraction</w:t>
            </w:r>
            <w:r w:rsidR="00D96EB7">
              <w:rPr>
                <w:noProof/>
                <w:webHidden/>
              </w:rPr>
              <w:tab/>
            </w:r>
            <w:r>
              <w:rPr>
                <w:noProof/>
                <w:webHidden/>
              </w:rPr>
              <w:fldChar w:fldCharType="begin"/>
            </w:r>
            <w:r w:rsidR="00D96EB7">
              <w:rPr>
                <w:noProof/>
                <w:webHidden/>
              </w:rPr>
              <w:instrText xml:space="preserve"> PAGEREF _Toc262215818 \h </w:instrText>
            </w:r>
            <w:r>
              <w:rPr>
                <w:noProof/>
                <w:webHidden/>
              </w:rPr>
            </w:r>
            <w:r>
              <w:rPr>
                <w:noProof/>
                <w:webHidden/>
              </w:rPr>
              <w:fldChar w:fldCharType="separate"/>
            </w:r>
            <w:r w:rsidR="00426722">
              <w:rPr>
                <w:noProof/>
                <w:webHidden/>
              </w:rPr>
              <w:t>9</w:t>
            </w:r>
            <w:r>
              <w:rPr>
                <w:noProof/>
                <w:webHidden/>
              </w:rPr>
              <w:fldChar w:fldCharType="end"/>
            </w:r>
          </w:hyperlink>
        </w:p>
        <w:p w:rsidR="00D96EB7" w:rsidRDefault="00CB11BF">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2215819" w:history="1">
            <w:r w:rsidR="00D96EB7" w:rsidRPr="00F6351A">
              <w:rPr>
                <w:rStyle w:val="Hyperlink"/>
                <w:noProof/>
              </w:rPr>
              <w:t>3.2</w:t>
            </w:r>
            <w:r w:rsidR="00D96EB7">
              <w:rPr>
                <w:rFonts w:asciiTheme="minorHAnsi" w:eastAsiaTheme="minorEastAsia" w:hAnsiTheme="minorHAnsi" w:cstheme="minorBidi"/>
                <w:noProof/>
                <w:sz w:val="22"/>
                <w:szCs w:val="22"/>
                <w:lang w:val="en-GB" w:eastAsia="en-GB"/>
              </w:rPr>
              <w:tab/>
            </w:r>
            <w:r w:rsidR="00D96EB7" w:rsidRPr="00F6351A">
              <w:rPr>
                <w:rStyle w:val="Hyperlink"/>
                <w:noProof/>
              </w:rPr>
              <w:t>Describing network topologies</w:t>
            </w:r>
            <w:r w:rsidR="00D96EB7">
              <w:rPr>
                <w:noProof/>
                <w:webHidden/>
              </w:rPr>
              <w:tab/>
            </w:r>
            <w:r>
              <w:rPr>
                <w:noProof/>
                <w:webHidden/>
              </w:rPr>
              <w:fldChar w:fldCharType="begin"/>
            </w:r>
            <w:r w:rsidR="00D96EB7">
              <w:rPr>
                <w:noProof/>
                <w:webHidden/>
              </w:rPr>
              <w:instrText xml:space="preserve"> PAGEREF _Toc262215819 \h </w:instrText>
            </w:r>
            <w:r>
              <w:rPr>
                <w:noProof/>
                <w:webHidden/>
              </w:rPr>
            </w:r>
            <w:r>
              <w:rPr>
                <w:noProof/>
                <w:webHidden/>
              </w:rPr>
              <w:fldChar w:fldCharType="separate"/>
            </w:r>
            <w:r w:rsidR="00426722">
              <w:rPr>
                <w:noProof/>
                <w:webHidden/>
              </w:rPr>
              <w:t>9</w:t>
            </w:r>
            <w:r>
              <w:rPr>
                <w:noProof/>
                <w:webHidden/>
              </w:rPr>
              <w:fldChar w:fldCharType="end"/>
            </w:r>
          </w:hyperlink>
        </w:p>
        <w:p w:rsidR="00D96EB7" w:rsidRDefault="00CB11BF">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2215820" w:history="1">
            <w:r w:rsidR="00D96EB7" w:rsidRPr="00F6351A">
              <w:rPr>
                <w:rStyle w:val="Hyperlink"/>
                <w:noProof/>
              </w:rPr>
              <w:t>3.3</w:t>
            </w:r>
            <w:r w:rsidR="00D96EB7">
              <w:rPr>
                <w:rFonts w:asciiTheme="minorHAnsi" w:eastAsiaTheme="minorEastAsia" w:hAnsiTheme="minorHAnsi" w:cstheme="minorBidi"/>
                <w:noProof/>
                <w:sz w:val="22"/>
                <w:szCs w:val="22"/>
                <w:lang w:val="en-GB" w:eastAsia="en-GB"/>
              </w:rPr>
              <w:tab/>
            </w:r>
            <w:r w:rsidR="00D96EB7" w:rsidRPr="00F6351A">
              <w:rPr>
                <w:rStyle w:val="Hyperlink"/>
                <w:noProof/>
              </w:rPr>
              <w:t>Service Termination Points</w:t>
            </w:r>
            <w:r w:rsidR="00D96EB7">
              <w:rPr>
                <w:noProof/>
                <w:webHidden/>
              </w:rPr>
              <w:tab/>
            </w:r>
            <w:r>
              <w:rPr>
                <w:noProof/>
                <w:webHidden/>
              </w:rPr>
              <w:fldChar w:fldCharType="begin"/>
            </w:r>
            <w:r w:rsidR="00D96EB7">
              <w:rPr>
                <w:noProof/>
                <w:webHidden/>
              </w:rPr>
              <w:instrText xml:space="preserve"> PAGEREF _Toc262215820 \h </w:instrText>
            </w:r>
            <w:r>
              <w:rPr>
                <w:noProof/>
                <w:webHidden/>
              </w:rPr>
            </w:r>
            <w:r>
              <w:rPr>
                <w:noProof/>
                <w:webHidden/>
              </w:rPr>
              <w:fldChar w:fldCharType="separate"/>
            </w:r>
            <w:r w:rsidR="00426722">
              <w:rPr>
                <w:noProof/>
                <w:webHidden/>
              </w:rPr>
              <w:t>11</w:t>
            </w:r>
            <w:r>
              <w:rPr>
                <w:noProof/>
                <w:webHidden/>
              </w:rPr>
              <w:fldChar w:fldCharType="end"/>
            </w:r>
          </w:hyperlink>
        </w:p>
        <w:p w:rsidR="00D96EB7" w:rsidRDefault="00CB11BF">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2215821" w:history="1">
            <w:r w:rsidR="00D96EB7" w:rsidRPr="00F6351A">
              <w:rPr>
                <w:rStyle w:val="Hyperlink"/>
                <w:noProof/>
              </w:rPr>
              <w:t>4.</w:t>
            </w:r>
            <w:r w:rsidR="00D96EB7">
              <w:rPr>
                <w:rFonts w:asciiTheme="minorHAnsi" w:eastAsiaTheme="minorEastAsia" w:hAnsiTheme="minorHAnsi" w:cstheme="minorBidi"/>
                <w:noProof/>
                <w:sz w:val="22"/>
                <w:szCs w:val="22"/>
                <w:lang w:val="en-GB" w:eastAsia="en-GB"/>
              </w:rPr>
              <w:tab/>
            </w:r>
            <w:r w:rsidR="00D96EB7" w:rsidRPr="00F6351A">
              <w:rPr>
                <w:rStyle w:val="Hyperlink"/>
                <w:noProof/>
              </w:rPr>
              <w:t>The NSI Services</w:t>
            </w:r>
            <w:r w:rsidR="00D96EB7">
              <w:rPr>
                <w:noProof/>
                <w:webHidden/>
              </w:rPr>
              <w:tab/>
            </w:r>
            <w:r>
              <w:rPr>
                <w:noProof/>
                <w:webHidden/>
              </w:rPr>
              <w:fldChar w:fldCharType="begin"/>
            </w:r>
            <w:r w:rsidR="00D96EB7">
              <w:rPr>
                <w:noProof/>
                <w:webHidden/>
              </w:rPr>
              <w:instrText xml:space="preserve"> PAGEREF _Toc262215821 \h </w:instrText>
            </w:r>
            <w:r>
              <w:rPr>
                <w:noProof/>
                <w:webHidden/>
              </w:rPr>
            </w:r>
            <w:r>
              <w:rPr>
                <w:noProof/>
                <w:webHidden/>
              </w:rPr>
              <w:fldChar w:fldCharType="separate"/>
            </w:r>
            <w:r w:rsidR="00426722">
              <w:rPr>
                <w:noProof/>
                <w:webHidden/>
              </w:rPr>
              <w:t>12</w:t>
            </w:r>
            <w:r>
              <w:rPr>
                <w:noProof/>
                <w:webHidden/>
              </w:rPr>
              <w:fldChar w:fldCharType="end"/>
            </w:r>
          </w:hyperlink>
        </w:p>
        <w:p w:rsidR="00D96EB7" w:rsidRDefault="00CB11BF">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2215822" w:history="1">
            <w:r w:rsidR="00D96EB7" w:rsidRPr="00F6351A">
              <w:rPr>
                <w:rStyle w:val="Hyperlink"/>
                <w:noProof/>
              </w:rPr>
              <w:t>4.1</w:t>
            </w:r>
            <w:r w:rsidR="00D96EB7">
              <w:rPr>
                <w:rFonts w:asciiTheme="minorHAnsi" w:eastAsiaTheme="minorEastAsia" w:hAnsiTheme="minorHAnsi" w:cstheme="minorBidi"/>
                <w:noProof/>
                <w:sz w:val="22"/>
                <w:szCs w:val="22"/>
                <w:lang w:val="en-GB" w:eastAsia="en-GB"/>
              </w:rPr>
              <w:tab/>
            </w:r>
            <w:r w:rsidR="00D96EB7" w:rsidRPr="00F6351A">
              <w:rPr>
                <w:rStyle w:val="Hyperlink"/>
                <w:noProof/>
              </w:rPr>
              <w:t>NSI Connection Service</w:t>
            </w:r>
            <w:r w:rsidR="00D96EB7">
              <w:rPr>
                <w:noProof/>
                <w:webHidden/>
              </w:rPr>
              <w:tab/>
            </w:r>
            <w:r>
              <w:rPr>
                <w:noProof/>
                <w:webHidden/>
              </w:rPr>
              <w:fldChar w:fldCharType="begin"/>
            </w:r>
            <w:r w:rsidR="00D96EB7">
              <w:rPr>
                <w:noProof/>
                <w:webHidden/>
              </w:rPr>
              <w:instrText xml:space="preserve"> PAGEREF _Toc262215822 \h </w:instrText>
            </w:r>
            <w:r>
              <w:rPr>
                <w:noProof/>
                <w:webHidden/>
              </w:rPr>
            </w:r>
            <w:r>
              <w:rPr>
                <w:noProof/>
                <w:webHidden/>
              </w:rPr>
              <w:fldChar w:fldCharType="separate"/>
            </w:r>
            <w:r w:rsidR="00426722">
              <w:rPr>
                <w:noProof/>
                <w:webHidden/>
              </w:rPr>
              <w:t>13</w:t>
            </w:r>
            <w:r>
              <w:rPr>
                <w:noProof/>
                <w:webHidden/>
              </w:rPr>
              <w:fldChar w:fldCharType="end"/>
            </w:r>
          </w:hyperlink>
        </w:p>
        <w:p w:rsidR="00D96EB7" w:rsidRDefault="00CB11BF">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2215823" w:history="1">
            <w:r w:rsidR="00D96EB7" w:rsidRPr="00F6351A">
              <w:rPr>
                <w:rStyle w:val="Hyperlink"/>
                <w:noProof/>
              </w:rPr>
              <w:t>4.1.1</w:t>
            </w:r>
            <w:r w:rsidR="00D96EB7">
              <w:rPr>
                <w:rFonts w:asciiTheme="minorHAnsi" w:eastAsiaTheme="minorEastAsia" w:hAnsiTheme="minorHAnsi" w:cstheme="minorBidi"/>
                <w:noProof/>
                <w:sz w:val="22"/>
                <w:szCs w:val="22"/>
                <w:lang w:val="en-GB" w:eastAsia="en-GB"/>
              </w:rPr>
              <w:tab/>
            </w:r>
            <w:r w:rsidR="00D96EB7" w:rsidRPr="00F6351A">
              <w:rPr>
                <w:rStyle w:val="Hyperlink"/>
                <w:noProof/>
              </w:rPr>
              <w:t>Connection service concepts</w:t>
            </w:r>
            <w:r w:rsidR="00D96EB7">
              <w:rPr>
                <w:noProof/>
                <w:webHidden/>
              </w:rPr>
              <w:tab/>
            </w:r>
            <w:r>
              <w:rPr>
                <w:noProof/>
                <w:webHidden/>
              </w:rPr>
              <w:fldChar w:fldCharType="begin"/>
            </w:r>
            <w:r w:rsidR="00D96EB7">
              <w:rPr>
                <w:noProof/>
                <w:webHidden/>
              </w:rPr>
              <w:instrText xml:space="preserve"> PAGEREF _Toc262215823 \h </w:instrText>
            </w:r>
            <w:r>
              <w:rPr>
                <w:noProof/>
                <w:webHidden/>
              </w:rPr>
            </w:r>
            <w:r>
              <w:rPr>
                <w:noProof/>
                <w:webHidden/>
              </w:rPr>
              <w:fldChar w:fldCharType="separate"/>
            </w:r>
            <w:r w:rsidR="00426722">
              <w:rPr>
                <w:noProof/>
                <w:webHidden/>
              </w:rPr>
              <w:t>13</w:t>
            </w:r>
            <w:r>
              <w:rPr>
                <w:noProof/>
                <w:webHidden/>
              </w:rPr>
              <w:fldChar w:fldCharType="end"/>
            </w:r>
          </w:hyperlink>
        </w:p>
        <w:p w:rsidR="00D96EB7" w:rsidRDefault="00CB11BF">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2215824" w:history="1">
            <w:r w:rsidR="00D96EB7" w:rsidRPr="00F6351A">
              <w:rPr>
                <w:rStyle w:val="Hyperlink"/>
                <w:noProof/>
              </w:rPr>
              <w:t>4.1.2</w:t>
            </w:r>
            <w:r w:rsidR="00D96EB7">
              <w:rPr>
                <w:rFonts w:asciiTheme="minorHAnsi" w:eastAsiaTheme="minorEastAsia" w:hAnsiTheme="minorHAnsi" w:cstheme="minorBidi"/>
                <w:noProof/>
                <w:sz w:val="22"/>
                <w:szCs w:val="22"/>
                <w:lang w:val="en-GB" w:eastAsia="en-GB"/>
              </w:rPr>
              <w:tab/>
            </w:r>
            <w:r w:rsidR="00D96EB7" w:rsidRPr="00F6351A">
              <w:rPr>
                <w:rStyle w:val="Hyperlink"/>
                <w:noProof/>
              </w:rPr>
              <w:t>Service Definitions for Connection Services</w:t>
            </w:r>
            <w:r w:rsidR="00D96EB7">
              <w:rPr>
                <w:noProof/>
                <w:webHidden/>
              </w:rPr>
              <w:tab/>
            </w:r>
            <w:r>
              <w:rPr>
                <w:noProof/>
                <w:webHidden/>
              </w:rPr>
              <w:fldChar w:fldCharType="begin"/>
            </w:r>
            <w:r w:rsidR="00D96EB7">
              <w:rPr>
                <w:noProof/>
                <w:webHidden/>
              </w:rPr>
              <w:instrText xml:space="preserve"> PAGEREF _Toc262215824 \h </w:instrText>
            </w:r>
            <w:r>
              <w:rPr>
                <w:noProof/>
                <w:webHidden/>
              </w:rPr>
            </w:r>
            <w:r>
              <w:rPr>
                <w:noProof/>
                <w:webHidden/>
              </w:rPr>
              <w:fldChar w:fldCharType="separate"/>
            </w:r>
            <w:r w:rsidR="00426722">
              <w:rPr>
                <w:noProof/>
                <w:webHidden/>
              </w:rPr>
              <w:t>14</w:t>
            </w:r>
            <w:r>
              <w:rPr>
                <w:noProof/>
                <w:webHidden/>
              </w:rPr>
              <w:fldChar w:fldCharType="end"/>
            </w:r>
          </w:hyperlink>
        </w:p>
        <w:p w:rsidR="00D96EB7" w:rsidRDefault="00CB11BF">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2215825" w:history="1">
            <w:r w:rsidR="00D96EB7" w:rsidRPr="00F6351A">
              <w:rPr>
                <w:rStyle w:val="Hyperlink"/>
                <w:noProof/>
              </w:rPr>
              <w:t>4.1.3</w:t>
            </w:r>
            <w:r w:rsidR="00D96EB7">
              <w:rPr>
                <w:rFonts w:asciiTheme="minorHAnsi" w:eastAsiaTheme="minorEastAsia" w:hAnsiTheme="minorHAnsi" w:cstheme="minorBidi"/>
                <w:noProof/>
                <w:sz w:val="22"/>
                <w:szCs w:val="22"/>
                <w:lang w:val="en-GB" w:eastAsia="en-GB"/>
              </w:rPr>
              <w:tab/>
            </w:r>
            <w:r w:rsidR="00D96EB7" w:rsidRPr="00F6351A">
              <w:rPr>
                <w:rStyle w:val="Hyperlink"/>
                <w:noProof/>
              </w:rPr>
              <w:t>The Connection Service States</w:t>
            </w:r>
            <w:r w:rsidR="00D96EB7">
              <w:rPr>
                <w:noProof/>
                <w:webHidden/>
              </w:rPr>
              <w:tab/>
            </w:r>
            <w:r>
              <w:rPr>
                <w:noProof/>
                <w:webHidden/>
              </w:rPr>
              <w:fldChar w:fldCharType="begin"/>
            </w:r>
            <w:r w:rsidR="00D96EB7">
              <w:rPr>
                <w:noProof/>
                <w:webHidden/>
              </w:rPr>
              <w:instrText xml:space="preserve"> PAGEREF _Toc262215825 \h </w:instrText>
            </w:r>
            <w:r>
              <w:rPr>
                <w:noProof/>
                <w:webHidden/>
              </w:rPr>
            </w:r>
            <w:r>
              <w:rPr>
                <w:noProof/>
                <w:webHidden/>
              </w:rPr>
              <w:fldChar w:fldCharType="separate"/>
            </w:r>
            <w:r w:rsidR="00426722">
              <w:rPr>
                <w:noProof/>
                <w:webHidden/>
              </w:rPr>
              <w:t>15</w:t>
            </w:r>
            <w:r>
              <w:rPr>
                <w:noProof/>
                <w:webHidden/>
              </w:rPr>
              <w:fldChar w:fldCharType="end"/>
            </w:r>
          </w:hyperlink>
        </w:p>
        <w:p w:rsidR="00D96EB7" w:rsidRDefault="00CB11BF">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2215826" w:history="1">
            <w:r w:rsidR="00D96EB7" w:rsidRPr="00F6351A">
              <w:rPr>
                <w:rStyle w:val="Hyperlink"/>
                <w:rFonts w:eastAsia="MS Mincho"/>
                <w:noProof/>
              </w:rPr>
              <w:t>4.1.4</w:t>
            </w:r>
            <w:r w:rsidR="00D96EB7">
              <w:rPr>
                <w:rFonts w:asciiTheme="minorHAnsi" w:eastAsiaTheme="minorEastAsia" w:hAnsiTheme="minorHAnsi" w:cstheme="minorBidi"/>
                <w:noProof/>
                <w:sz w:val="22"/>
                <w:szCs w:val="22"/>
                <w:lang w:val="en-GB" w:eastAsia="en-GB"/>
              </w:rPr>
              <w:tab/>
            </w:r>
            <w:r w:rsidR="00D96EB7" w:rsidRPr="00F6351A">
              <w:rPr>
                <w:rStyle w:val="Hyperlink"/>
                <w:rFonts w:eastAsia="MS Mincho"/>
                <w:noProof/>
              </w:rPr>
              <w:t>Connection reservation messages</w:t>
            </w:r>
            <w:r w:rsidR="00D96EB7">
              <w:rPr>
                <w:noProof/>
                <w:webHidden/>
              </w:rPr>
              <w:tab/>
            </w:r>
            <w:r>
              <w:rPr>
                <w:noProof/>
                <w:webHidden/>
              </w:rPr>
              <w:fldChar w:fldCharType="begin"/>
            </w:r>
            <w:r w:rsidR="00D96EB7">
              <w:rPr>
                <w:noProof/>
                <w:webHidden/>
              </w:rPr>
              <w:instrText xml:space="preserve"> PAGEREF _Toc262215826 \h </w:instrText>
            </w:r>
            <w:r>
              <w:rPr>
                <w:noProof/>
                <w:webHidden/>
              </w:rPr>
            </w:r>
            <w:r>
              <w:rPr>
                <w:noProof/>
                <w:webHidden/>
              </w:rPr>
              <w:fldChar w:fldCharType="separate"/>
            </w:r>
            <w:r w:rsidR="00426722">
              <w:rPr>
                <w:noProof/>
                <w:webHidden/>
              </w:rPr>
              <w:t>16</w:t>
            </w:r>
            <w:r>
              <w:rPr>
                <w:noProof/>
                <w:webHidden/>
              </w:rPr>
              <w:fldChar w:fldCharType="end"/>
            </w:r>
          </w:hyperlink>
        </w:p>
        <w:p w:rsidR="00D96EB7" w:rsidRDefault="00CB11BF">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2215827" w:history="1">
            <w:r w:rsidR="00D96EB7" w:rsidRPr="00F6351A">
              <w:rPr>
                <w:rStyle w:val="Hyperlink"/>
                <w:rFonts w:eastAsia="MS Mincho"/>
                <w:noProof/>
              </w:rPr>
              <w:t>4.1.5</w:t>
            </w:r>
            <w:r w:rsidR="00D96EB7">
              <w:rPr>
                <w:rFonts w:asciiTheme="minorHAnsi" w:eastAsiaTheme="minorEastAsia" w:hAnsiTheme="minorHAnsi" w:cstheme="minorBidi"/>
                <w:noProof/>
                <w:sz w:val="22"/>
                <w:szCs w:val="22"/>
                <w:lang w:val="en-GB" w:eastAsia="en-GB"/>
              </w:rPr>
              <w:tab/>
            </w:r>
            <w:r w:rsidR="00D96EB7" w:rsidRPr="00F6351A">
              <w:rPr>
                <w:rStyle w:val="Hyperlink"/>
                <w:rFonts w:eastAsia="MS Mincho"/>
                <w:noProof/>
              </w:rPr>
              <w:t>Connection reservation and timing parameters</w:t>
            </w:r>
            <w:r w:rsidR="00D96EB7">
              <w:rPr>
                <w:noProof/>
                <w:webHidden/>
              </w:rPr>
              <w:tab/>
            </w:r>
            <w:r>
              <w:rPr>
                <w:noProof/>
                <w:webHidden/>
              </w:rPr>
              <w:fldChar w:fldCharType="begin"/>
            </w:r>
            <w:r w:rsidR="00D96EB7">
              <w:rPr>
                <w:noProof/>
                <w:webHidden/>
              </w:rPr>
              <w:instrText xml:space="preserve"> PAGEREF _Toc262215827 \h </w:instrText>
            </w:r>
            <w:r>
              <w:rPr>
                <w:noProof/>
                <w:webHidden/>
              </w:rPr>
            </w:r>
            <w:r>
              <w:rPr>
                <w:noProof/>
                <w:webHidden/>
              </w:rPr>
              <w:fldChar w:fldCharType="separate"/>
            </w:r>
            <w:r w:rsidR="00426722">
              <w:rPr>
                <w:noProof/>
                <w:webHidden/>
              </w:rPr>
              <w:t>17</w:t>
            </w:r>
            <w:r>
              <w:rPr>
                <w:noProof/>
                <w:webHidden/>
              </w:rPr>
              <w:fldChar w:fldCharType="end"/>
            </w:r>
          </w:hyperlink>
        </w:p>
        <w:p w:rsidR="00D96EB7" w:rsidRDefault="00CB11BF">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2215828" w:history="1">
            <w:r w:rsidR="00D96EB7" w:rsidRPr="00F6351A">
              <w:rPr>
                <w:rStyle w:val="Hyperlink"/>
                <w:noProof/>
              </w:rPr>
              <w:t>4.1.6</w:t>
            </w:r>
            <w:r w:rsidR="00D96EB7">
              <w:rPr>
                <w:rFonts w:asciiTheme="minorHAnsi" w:eastAsiaTheme="minorEastAsia" w:hAnsiTheme="minorHAnsi" w:cstheme="minorBidi"/>
                <w:noProof/>
                <w:sz w:val="22"/>
                <w:szCs w:val="22"/>
                <w:lang w:val="en-GB" w:eastAsia="en-GB"/>
              </w:rPr>
              <w:tab/>
            </w:r>
            <w:r w:rsidR="00D96EB7" w:rsidRPr="00F6351A">
              <w:rPr>
                <w:rStyle w:val="Hyperlink"/>
                <w:noProof/>
              </w:rPr>
              <w:t>The Path Object</w:t>
            </w:r>
            <w:r w:rsidR="00D96EB7">
              <w:rPr>
                <w:noProof/>
                <w:webHidden/>
              </w:rPr>
              <w:tab/>
            </w:r>
            <w:r>
              <w:rPr>
                <w:noProof/>
                <w:webHidden/>
              </w:rPr>
              <w:fldChar w:fldCharType="begin"/>
            </w:r>
            <w:r w:rsidR="00D96EB7">
              <w:rPr>
                <w:noProof/>
                <w:webHidden/>
              </w:rPr>
              <w:instrText xml:space="preserve"> PAGEREF _Toc262215828 \h </w:instrText>
            </w:r>
            <w:r>
              <w:rPr>
                <w:noProof/>
                <w:webHidden/>
              </w:rPr>
            </w:r>
            <w:r>
              <w:rPr>
                <w:noProof/>
                <w:webHidden/>
              </w:rPr>
              <w:fldChar w:fldCharType="separate"/>
            </w:r>
            <w:r w:rsidR="00426722">
              <w:rPr>
                <w:noProof/>
                <w:webHidden/>
              </w:rPr>
              <w:t>18</w:t>
            </w:r>
            <w:r>
              <w:rPr>
                <w:noProof/>
                <w:webHidden/>
              </w:rPr>
              <w:fldChar w:fldCharType="end"/>
            </w:r>
          </w:hyperlink>
        </w:p>
        <w:p w:rsidR="00D96EB7" w:rsidRDefault="00CB11BF">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2215829" w:history="1">
            <w:r w:rsidR="00D96EB7" w:rsidRPr="00F6351A">
              <w:rPr>
                <w:rStyle w:val="Hyperlink"/>
                <w:noProof/>
              </w:rPr>
              <w:t>4.1.7</w:t>
            </w:r>
            <w:r w:rsidR="00D96EB7">
              <w:rPr>
                <w:rFonts w:asciiTheme="minorHAnsi" w:eastAsiaTheme="minorEastAsia" w:hAnsiTheme="minorHAnsi" w:cstheme="minorBidi"/>
                <w:noProof/>
                <w:sz w:val="22"/>
                <w:szCs w:val="22"/>
                <w:lang w:val="en-GB" w:eastAsia="en-GB"/>
              </w:rPr>
              <w:tab/>
            </w:r>
            <w:r w:rsidR="00D96EB7" w:rsidRPr="00F6351A">
              <w:rPr>
                <w:rStyle w:val="Hyperlink"/>
                <w:noProof/>
              </w:rPr>
              <w:t>Tree and Chain Connection modes for inter-domain pathfinding</w:t>
            </w:r>
            <w:r w:rsidR="00D96EB7">
              <w:rPr>
                <w:noProof/>
                <w:webHidden/>
              </w:rPr>
              <w:tab/>
            </w:r>
            <w:r>
              <w:rPr>
                <w:noProof/>
                <w:webHidden/>
              </w:rPr>
              <w:fldChar w:fldCharType="begin"/>
            </w:r>
            <w:r w:rsidR="00D96EB7">
              <w:rPr>
                <w:noProof/>
                <w:webHidden/>
              </w:rPr>
              <w:instrText xml:space="preserve"> PAGEREF _Toc262215829 \h </w:instrText>
            </w:r>
            <w:r>
              <w:rPr>
                <w:noProof/>
                <w:webHidden/>
              </w:rPr>
            </w:r>
            <w:r>
              <w:rPr>
                <w:noProof/>
                <w:webHidden/>
              </w:rPr>
              <w:fldChar w:fldCharType="separate"/>
            </w:r>
            <w:r w:rsidR="00426722">
              <w:rPr>
                <w:noProof/>
                <w:webHidden/>
              </w:rPr>
              <w:t>19</w:t>
            </w:r>
            <w:r>
              <w:rPr>
                <w:noProof/>
                <w:webHidden/>
              </w:rPr>
              <w:fldChar w:fldCharType="end"/>
            </w:r>
          </w:hyperlink>
        </w:p>
        <w:p w:rsidR="00D96EB7" w:rsidRDefault="00CB11BF">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2215830" w:history="1">
            <w:r w:rsidR="00D96EB7" w:rsidRPr="00F6351A">
              <w:rPr>
                <w:rStyle w:val="Hyperlink"/>
                <w:rFonts w:cs="Arial"/>
                <w:noProof/>
              </w:rPr>
              <w:t>4.1.8</w:t>
            </w:r>
            <w:r w:rsidR="00D96EB7">
              <w:rPr>
                <w:rFonts w:asciiTheme="minorHAnsi" w:eastAsiaTheme="minorEastAsia" w:hAnsiTheme="minorHAnsi" w:cstheme="minorBidi"/>
                <w:noProof/>
                <w:sz w:val="22"/>
                <w:szCs w:val="22"/>
                <w:lang w:val="en-GB" w:eastAsia="en-GB"/>
              </w:rPr>
              <w:tab/>
            </w:r>
            <w:r w:rsidR="00D96EB7" w:rsidRPr="00F6351A">
              <w:rPr>
                <w:rStyle w:val="Hyperlink"/>
                <w:rFonts w:cs="Arial"/>
                <w:noProof/>
              </w:rPr>
              <w:t>The Connection Path Algebra</w:t>
            </w:r>
            <w:r w:rsidR="00D96EB7">
              <w:rPr>
                <w:noProof/>
                <w:webHidden/>
              </w:rPr>
              <w:tab/>
            </w:r>
            <w:r>
              <w:rPr>
                <w:noProof/>
                <w:webHidden/>
              </w:rPr>
              <w:fldChar w:fldCharType="begin"/>
            </w:r>
            <w:r w:rsidR="00D96EB7">
              <w:rPr>
                <w:noProof/>
                <w:webHidden/>
              </w:rPr>
              <w:instrText xml:space="preserve"> PAGEREF _Toc262215830 \h </w:instrText>
            </w:r>
            <w:r>
              <w:rPr>
                <w:noProof/>
                <w:webHidden/>
              </w:rPr>
            </w:r>
            <w:r>
              <w:rPr>
                <w:noProof/>
                <w:webHidden/>
              </w:rPr>
              <w:fldChar w:fldCharType="separate"/>
            </w:r>
            <w:r w:rsidR="00426722">
              <w:rPr>
                <w:noProof/>
                <w:webHidden/>
              </w:rPr>
              <w:t>20</w:t>
            </w:r>
            <w:r>
              <w:rPr>
                <w:noProof/>
                <w:webHidden/>
              </w:rPr>
              <w:fldChar w:fldCharType="end"/>
            </w:r>
          </w:hyperlink>
        </w:p>
        <w:p w:rsidR="00D96EB7" w:rsidRDefault="00CB11BF">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2215831" w:history="1">
            <w:r w:rsidR="00D96EB7" w:rsidRPr="00F6351A">
              <w:rPr>
                <w:rStyle w:val="Hyperlink"/>
                <w:noProof/>
              </w:rPr>
              <w:t>4.2</w:t>
            </w:r>
            <w:r w:rsidR="00D96EB7">
              <w:rPr>
                <w:rFonts w:asciiTheme="minorHAnsi" w:eastAsiaTheme="minorEastAsia" w:hAnsiTheme="minorHAnsi" w:cstheme="minorBidi"/>
                <w:noProof/>
                <w:sz w:val="22"/>
                <w:szCs w:val="22"/>
                <w:lang w:val="en-GB" w:eastAsia="en-GB"/>
              </w:rPr>
              <w:tab/>
            </w:r>
            <w:r w:rsidR="00D96EB7" w:rsidRPr="00F6351A">
              <w:rPr>
                <w:rStyle w:val="Hyperlink"/>
                <w:noProof/>
              </w:rPr>
              <w:t>Future Services</w:t>
            </w:r>
            <w:r w:rsidR="00D96EB7">
              <w:rPr>
                <w:noProof/>
                <w:webHidden/>
              </w:rPr>
              <w:tab/>
            </w:r>
            <w:r>
              <w:rPr>
                <w:noProof/>
                <w:webHidden/>
              </w:rPr>
              <w:fldChar w:fldCharType="begin"/>
            </w:r>
            <w:r w:rsidR="00D96EB7">
              <w:rPr>
                <w:noProof/>
                <w:webHidden/>
              </w:rPr>
              <w:instrText xml:space="preserve"> PAGEREF _Toc262215831 \h </w:instrText>
            </w:r>
            <w:r>
              <w:rPr>
                <w:noProof/>
                <w:webHidden/>
              </w:rPr>
            </w:r>
            <w:r>
              <w:rPr>
                <w:noProof/>
                <w:webHidden/>
              </w:rPr>
              <w:fldChar w:fldCharType="separate"/>
            </w:r>
            <w:r w:rsidR="00426722">
              <w:rPr>
                <w:noProof/>
                <w:webHidden/>
              </w:rPr>
              <w:t>20</w:t>
            </w:r>
            <w:r>
              <w:rPr>
                <w:noProof/>
                <w:webHidden/>
              </w:rPr>
              <w:fldChar w:fldCharType="end"/>
            </w:r>
          </w:hyperlink>
        </w:p>
        <w:p w:rsidR="00D96EB7" w:rsidRDefault="00CB11BF">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2215832" w:history="1">
            <w:r w:rsidR="00D96EB7" w:rsidRPr="00F6351A">
              <w:rPr>
                <w:rStyle w:val="Hyperlink"/>
                <w:noProof/>
              </w:rPr>
              <w:t>5.</w:t>
            </w:r>
            <w:r w:rsidR="00D96EB7">
              <w:rPr>
                <w:rFonts w:asciiTheme="minorHAnsi" w:eastAsiaTheme="minorEastAsia" w:hAnsiTheme="minorHAnsi" w:cstheme="minorBidi"/>
                <w:noProof/>
                <w:sz w:val="22"/>
                <w:szCs w:val="22"/>
                <w:lang w:val="en-GB" w:eastAsia="en-GB"/>
              </w:rPr>
              <w:tab/>
            </w:r>
            <w:r w:rsidR="00D96EB7" w:rsidRPr="00F6351A">
              <w:rPr>
                <w:rStyle w:val="Hyperlink"/>
                <w:noProof/>
              </w:rPr>
              <w:t>Contributors</w:t>
            </w:r>
            <w:r w:rsidR="00D96EB7">
              <w:rPr>
                <w:noProof/>
                <w:webHidden/>
              </w:rPr>
              <w:tab/>
            </w:r>
            <w:r>
              <w:rPr>
                <w:noProof/>
                <w:webHidden/>
              </w:rPr>
              <w:fldChar w:fldCharType="begin"/>
            </w:r>
            <w:r w:rsidR="00D96EB7">
              <w:rPr>
                <w:noProof/>
                <w:webHidden/>
              </w:rPr>
              <w:instrText xml:space="preserve"> PAGEREF _Toc262215832 \h </w:instrText>
            </w:r>
            <w:r>
              <w:rPr>
                <w:noProof/>
                <w:webHidden/>
              </w:rPr>
            </w:r>
            <w:r>
              <w:rPr>
                <w:noProof/>
                <w:webHidden/>
              </w:rPr>
              <w:fldChar w:fldCharType="separate"/>
            </w:r>
            <w:r w:rsidR="00426722">
              <w:rPr>
                <w:noProof/>
                <w:webHidden/>
              </w:rPr>
              <w:t>20</w:t>
            </w:r>
            <w:r>
              <w:rPr>
                <w:noProof/>
                <w:webHidden/>
              </w:rPr>
              <w:fldChar w:fldCharType="end"/>
            </w:r>
          </w:hyperlink>
        </w:p>
        <w:p w:rsidR="00D96EB7" w:rsidRDefault="00CB11BF">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2215833" w:history="1">
            <w:r w:rsidR="00D96EB7" w:rsidRPr="00F6351A">
              <w:rPr>
                <w:rStyle w:val="Hyperlink"/>
                <w:noProof/>
              </w:rPr>
              <w:t>6.</w:t>
            </w:r>
            <w:r w:rsidR="00D96EB7">
              <w:rPr>
                <w:rFonts w:asciiTheme="minorHAnsi" w:eastAsiaTheme="minorEastAsia" w:hAnsiTheme="minorHAnsi" w:cstheme="minorBidi"/>
                <w:noProof/>
                <w:sz w:val="22"/>
                <w:szCs w:val="22"/>
                <w:lang w:val="en-GB" w:eastAsia="en-GB"/>
              </w:rPr>
              <w:tab/>
            </w:r>
            <w:r w:rsidR="00D96EB7" w:rsidRPr="00F6351A">
              <w:rPr>
                <w:rStyle w:val="Hyperlink"/>
                <w:noProof/>
              </w:rPr>
              <w:t>Glossary</w:t>
            </w:r>
            <w:r w:rsidR="00D96EB7">
              <w:rPr>
                <w:noProof/>
                <w:webHidden/>
              </w:rPr>
              <w:tab/>
            </w:r>
            <w:r>
              <w:rPr>
                <w:noProof/>
                <w:webHidden/>
              </w:rPr>
              <w:fldChar w:fldCharType="begin"/>
            </w:r>
            <w:r w:rsidR="00D96EB7">
              <w:rPr>
                <w:noProof/>
                <w:webHidden/>
              </w:rPr>
              <w:instrText xml:space="preserve"> PAGEREF _Toc262215833 \h </w:instrText>
            </w:r>
            <w:r>
              <w:rPr>
                <w:noProof/>
                <w:webHidden/>
              </w:rPr>
            </w:r>
            <w:r>
              <w:rPr>
                <w:noProof/>
                <w:webHidden/>
              </w:rPr>
              <w:fldChar w:fldCharType="separate"/>
            </w:r>
            <w:r w:rsidR="00426722">
              <w:rPr>
                <w:noProof/>
                <w:webHidden/>
              </w:rPr>
              <w:t>21</w:t>
            </w:r>
            <w:r>
              <w:rPr>
                <w:noProof/>
                <w:webHidden/>
              </w:rPr>
              <w:fldChar w:fldCharType="end"/>
            </w:r>
          </w:hyperlink>
        </w:p>
        <w:p w:rsidR="00D96EB7" w:rsidRDefault="00CB11BF">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2215834" w:history="1">
            <w:r w:rsidR="00D96EB7" w:rsidRPr="00F6351A">
              <w:rPr>
                <w:rStyle w:val="Hyperlink"/>
                <w:noProof/>
              </w:rPr>
              <w:t>7.</w:t>
            </w:r>
            <w:r w:rsidR="00D96EB7">
              <w:rPr>
                <w:rFonts w:asciiTheme="minorHAnsi" w:eastAsiaTheme="minorEastAsia" w:hAnsiTheme="minorHAnsi" w:cstheme="minorBidi"/>
                <w:noProof/>
                <w:sz w:val="22"/>
                <w:szCs w:val="22"/>
                <w:lang w:val="en-GB" w:eastAsia="en-GB"/>
              </w:rPr>
              <w:tab/>
            </w:r>
            <w:r w:rsidR="00D96EB7" w:rsidRPr="00F6351A">
              <w:rPr>
                <w:rStyle w:val="Hyperlink"/>
                <w:noProof/>
              </w:rPr>
              <w:t>Intellectual Property Statement</w:t>
            </w:r>
            <w:r w:rsidR="00D96EB7">
              <w:rPr>
                <w:noProof/>
                <w:webHidden/>
              </w:rPr>
              <w:tab/>
            </w:r>
            <w:r>
              <w:rPr>
                <w:noProof/>
                <w:webHidden/>
              </w:rPr>
              <w:fldChar w:fldCharType="begin"/>
            </w:r>
            <w:r w:rsidR="00D96EB7">
              <w:rPr>
                <w:noProof/>
                <w:webHidden/>
              </w:rPr>
              <w:instrText xml:space="preserve"> PAGEREF _Toc262215834 \h </w:instrText>
            </w:r>
            <w:r>
              <w:rPr>
                <w:noProof/>
                <w:webHidden/>
              </w:rPr>
            </w:r>
            <w:r>
              <w:rPr>
                <w:noProof/>
                <w:webHidden/>
              </w:rPr>
              <w:fldChar w:fldCharType="separate"/>
            </w:r>
            <w:r w:rsidR="00426722">
              <w:rPr>
                <w:noProof/>
                <w:webHidden/>
              </w:rPr>
              <w:t>22</w:t>
            </w:r>
            <w:r>
              <w:rPr>
                <w:noProof/>
                <w:webHidden/>
              </w:rPr>
              <w:fldChar w:fldCharType="end"/>
            </w:r>
          </w:hyperlink>
        </w:p>
        <w:p w:rsidR="00D96EB7" w:rsidRDefault="00CB11BF">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2215835" w:history="1">
            <w:r w:rsidR="00D96EB7" w:rsidRPr="00F6351A">
              <w:rPr>
                <w:rStyle w:val="Hyperlink"/>
                <w:noProof/>
              </w:rPr>
              <w:t>8.</w:t>
            </w:r>
            <w:r w:rsidR="00D96EB7">
              <w:rPr>
                <w:rFonts w:asciiTheme="minorHAnsi" w:eastAsiaTheme="minorEastAsia" w:hAnsiTheme="minorHAnsi" w:cstheme="minorBidi"/>
                <w:noProof/>
                <w:sz w:val="22"/>
                <w:szCs w:val="22"/>
                <w:lang w:val="en-GB" w:eastAsia="en-GB"/>
              </w:rPr>
              <w:tab/>
            </w:r>
            <w:r w:rsidR="00D96EB7" w:rsidRPr="00F6351A">
              <w:rPr>
                <w:rStyle w:val="Hyperlink"/>
                <w:noProof/>
              </w:rPr>
              <w:t>Disclaimer</w:t>
            </w:r>
            <w:r w:rsidR="00D96EB7">
              <w:rPr>
                <w:noProof/>
                <w:webHidden/>
              </w:rPr>
              <w:tab/>
            </w:r>
            <w:r>
              <w:rPr>
                <w:noProof/>
                <w:webHidden/>
              </w:rPr>
              <w:fldChar w:fldCharType="begin"/>
            </w:r>
            <w:r w:rsidR="00D96EB7">
              <w:rPr>
                <w:noProof/>
                <w:webHidden/>
              </w:rPr>
              <w:instrText xml:space="preserve"> PAGEREF _Toc262215835 \h </w:instrText>
            </w:r>
            <w:r>
              <w:rPr>
                <w:noProof/>
                <w:webHidden/>
              </w:rPr>
            </w:r>
            <w:r>
              <w:rPr>
                <w:noProof/>
                <w:webHidden/>
              </w:rPr>
              <w:fldChar w:fldCharType="separate"/>
            </w:r>
            <w:r w:rsidR="00426722">
              <w:rPr>
                <w:noProof/>
                <w:webHidden/>
              </w:rPr>
              <w:t>22</w:t>
            </w:r>
            <w:r>
              <w:rPr>
                <w:noProof/>
                <w:webHidden/>
              </w:rPr>
              <w:fldChar w:fldCharType="end"/>
            </w:r>
          </w:hyperlink>
        </w:p>
        <w:p w:rsidR="00D96EB7" w:rsidRDefault="00CB11BF">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2215836" w:history="1">
            <w:r w:rsidR="00D96EB7" w:rsidRPr="00F6351A">
              <w:rPr>
                <w:rStyle w:val="Hyperlink"/>
                <w:noProof/>
              </w:rPr>
              <w:t>9.</w:t>
            </w:r>
            <w:r w:rsidR="00D96EB7">
              <w:rPr>
                <w:rFonts w:asciiTheme="minorHAnsi" w:eastAsiaTheme="minorEastAsia" w:hAnsiTheme="minorHAnsi" w:cstheme="minorBidi"/>
                <w:noProof/>
                <w:sz w:val="22"/>
                <w:szCs w:val="22"/>
                <w:lang w:val="en-GB" w:eastAsia="en-GB"/>
              </w:rPr>
              <w:tab/>
            </w:r>
            <w:r w:rsidR="00D96EB7" w:rsidRPr="00F6351A">
              <w:rPr>
                <w:rStyle w:val="Hyperlink"/>
                <w:noProof/>
              </w:rPr>
              <w:t>Full Copyright Notice</w:t>
            </w:r>
            <w:r w:rsidR="00D96EB7">
              <w:rPr>
                <w:noProof/>
                <w:webHidden/>
              </w:rPr>
              <w:tab/>
            </w:r>
            <w:r>
              <w:rPr>
                <w:noProof/>
                <w:webHidden/>
              </w:rPr>
              <w:fldChar w:fldCharType="begin"/>
            </w:r>
            <w:r w:rsidR="00D96EB7">
              <w:rPr>
                <w:noProof/>
                <w:webHidden/>
              </w:rPr>
              <w:instrText xml:space="preserve"> PAGEREF _Toc262215836 \h </w:instrText>
            </w:r>
            <w:r>
              <w:rPr>
                <w:noProof/>
                <w:webHidden/>
              </w:rPr>
            </w:r>
            <w:r>
              <w:rPr>
                <w:noProof/>
                <w:webHidden/>
              </w:rPr>
              <w:fldChar w:fldCharType="separate"/>
            </w:r>
            <w:r w:rsidR="00426722">
              <w:rPr>
                <w:noProof/>
                <w:webHidden/>
              </w:rPr>
              <w:t>22</w:t>
            </w:r>
            <w:r>
              <w:rPr>
                <w:noProof/>
                <w:webHidden/>
              </w:rPr>
              <w:fldChar w:fldCharType="end"/>
            </w:r>
          </w:hyperlink>
        </w:p>
        <w:p w:rsidR="00D96EB7" w:rsidRDefault="00CB11BF">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62215837" w:history="1">
            <w:r w:rsidR="00D96EB7" w:rsidRPr="00F6351A">
              <w:rPr>
                <w:rStyle w:val="Hyperlink"/>
                <w:noProof/>
              </w:rPr>
              <w:t>10.</w:t>
            </w:r>
            <w:r w:rsidR="00D96EB7">
              <w:rPr>
                <w:rFonts w:asciiTheme="minorHAnsi" w:eastAsiaTheme="minorEastAsia" w:hAnsiTheme="minorHAnsi" w:cstheme="minorBidi"/>
                <w:noProof/>
                <w:sz w:val="22"/>
                <w:szCs w:val="22"/>
                <w:lang w:val="en-GB" w:eastAsia="en-GB"/>
              </w:rPr>
              <w:tab/>
            </w:r>
            <w:r w:rsidR="00D96EB7" w:rsidRPr="00F6351A">
              <w:rPr>
                <w:rStyle w:val="Hyperlink"/>
                <w:noProof/>
              </w:rPr>
              <w:t>References</w:t>
            </w:r>
            <w:r w:rsidR="00D96EB7">
              <w:rPr>
                <w:noProof/>
                <w:webHidden/>
              </w:rPr>
              <w:tab/>
            </w:r>
            <w:r>
              <w:rPr>
                <w:noProof/>
                <w:webHidden/>
              </w:rPr>
              <w:fldChar w:fldCharType="begin"/>
            </w:r>
            <w:r w:rsidR="00D96EB7">
              <w:rPr>
                <w:noProof/>
                <w:webHidden/>
              </w:rPr>
              <w:instrText xml:space="preserve"> PAGEREF _Toc262215837 \h </w:instrText>
            </w:r>
            <w:r>
              <w:rPr>
                <w:noProof/>
                <w:webHidden/>
              </w:rPr>
            </w:r>
            <w:r>
              <w:rPr>
                <w:noProof/>
                <w:webHidden/>
              </w:rPr>
              <w:fldChar w:fldCharType="separate"/>
            </w:r>
            <w:r w:rsidR="00426722">
              <w:rPr>
                <w:noProof/>
                <w:webHidden/>
              </w:rPr>
              <w:t>23</w:t>
            </w:r>
            <w:r>
              <w:rPr>
                <w:noProof/>
                <w:webHidden/>
              </w:rPr>
              <w:fldChar w:fldCharType="end"/>
            </w:r>
          </w:hyperlink>
        </w:p>
        <w:p w:rsidR="00B02EBD" w:rsidRDefault="00CB11BF" w:rsidP="00B02EBD">
          <w:r>
            <w:fldChar w:fldCharType="end"/>
          </w:r>
        </w:p>
      </w:sdtContent>
    </w:sdt>
    <w:p w:rsidR="007F7C82" w:rsidRDefault="00AD2854" w:rsidP="00B02EBD">
      <w:pPr>
        <w:pStyle w:val="Heading1"/>
      </w:pPr>
      <w:bookmarkStart w:id="2" w:name="_Toc262215804"/>
      <w:r>
        <w:t xml:space="preserve">Context and </w:t>
      </w:r>
      <w:r w:rsidRPr="00F5465B">
        <w:t>Overview</w:t>
      </w:r>
      <w:bookmarkEnd w:id="2"/>
    </w:p>
    <w:p w:rsidR="007F7C82" w:rsidRPr="00F5465B" w:rsidRDefault="007F7C82" w:rsidP="00B02EBD"/>
    <w:p w:rsidR="007F7C82" w:rsidRDefault="00AD2854" w:rsidP="00B02EBD">
      <w:r>
        <w:t>Over the last decade, global networks have begun delivering high performance transport services</w:t>
      </w:r>
      <w:r w:rsidRPr="00FC590F">
        <w:t xml:space="preserve"> </w:t>
      </w:r>
      <w:r>
        <w:t xml:space="preserve">directly </w:t>
      </w:r>
      <w:r w:rsidRPr="00FC590F">
        <w:t>to applications that require performance levels or capabiliti</w:t>
      </w:r>
      <w:r>
        <w:t>es unavailable in conventional best-effort IP</w:t>
      </w:r>
      <w:r w:rsidRPr="00FC590F">
        <w:t xml:space="preserve"> networks. </w:t>
      </w:r>
      <w:r>
        <w:t xml:space="preserve"> </w:t>
      </w:r>
      <w:r w:rsidRPr="00FC590F">
        <w:t xml:space="preserve">The ability to create connections between a fixed set </w:t>
      </w:r>
      <w:r>
        <w:t>of ports worldwide, with specific, predictable, and often demanding performance characteristics, enables emerging global c</w:t>
      </w:r>
      <w:r w:rsidR="00734159">
        <w:t>ollaborations to establish well-</w:t>
      </w:r>
      <w:r>
        <w:t>defined and highly customized network environments to support the end users and their applications.  This is particularly true within the Research and Higher Education space and the growing Grid community.</w:t>
      </w:r>
    </w:p>
    <w:p w:rsidR="007F7C82" w:rsidRPr="00FC590F" w:rsidRDefault="007F7C82" w:rsidP="00B02EBD"/>
    <w:p w:rsidR="007F7C82" w:rsidRPr="00FC590F" w:rsidRDefault="00AD2854" w:rsidP="00B02EBD">
      <w:r>
        <w:t>Connections across these</w:t>
      </w:r>
      <w:r w:rsidRPr="00FC590F">
        <w:t xml:space="preserve"> transport network</w:t>
      </w:r>
      <w:r>
        <w:t>s</w:t>
      </w:r>
      <w:r w:rsidRPr="00FC590F">
        <w:t xml:space="preserve"> have been </w:t>
      </w:r>
      <w:r>
        <w:t xml:space="preserve">historically </w:t>
      </w:r>
      <w:r w:rsidRPr="00FC590F">
        <w:t xml:space="preserve">reserved and provisioned in </w:t>
      </w:r>
      <w:r>
        <w:t>a variety of</w:t>
      </w:r>
      <w:r w:rsidRPr="00FC590F">
        <w:t xml:space="preserve"> ways. The most common approach is manual prov</w:t>
      </w:r>
      <w:r>
        <w:t xml:space="preserve">isioning by someone </w:t>
      </w:r>
      <w:r w:rsidR="00231913">
        <w:t>- typically</w:t>
      </w:r>
      <w:r>
        <w:t xml:space="preserve"> a network engineer</w:t>
      </w:r>
      <w:r w:rsidR="00231913">
        <w:t xml:space="preserve"> -</w:t>
      </w:r>
      <w:r w:rsidRPr="00FC590F">
        <w:t xml:space="preserve"> who is</w:t>
      </w:r>
      <w:r>
        <w:t xml:space="preserve"> directed by </w:t>
      </w:r>
      <w:r w:rsidRPr="00FC590F">
        <w:t>traffic capacity plann</w:t>
      </w:r>
      <w:r>
        <w:t>ers</w:t>
      </w:r>
      <w:r w:rsidRPr="00FC590F">
        <w:t xml:space="preserve">. </w:t>
      </w:r>
      <w:r>
        <w:t xml:space="preserve"> More recently,</w:t>
      </w:r>
      <w:r w:rsidRPr="00FC590F">
        <w:t xml:space="preserve"> </w:t>
      </w:r>
      <w:r>
        <w:t>some</w:t>
      </w:r>
      <w:r w:rsidRPr="00FC590F">
        <w:t xml:space="preserve"> networking communities have developed tools and protocols to automate </w:t>
      </w:r>
      <w:r>
        <w:t xml:space="preserve">the process of </w:t>
      </w:r>
      <w:r w:rsidRPr="00FC590F">
        <w:t xml:space="preserve">network resource allocation and to allow </w:t>
      </w:r>
      <w:r>
        <w:t xml:space="preserve">the </w:t>
      </w:r>
      <w:r w:rsidRPr="00FC590F">
        <w:t xml:space="preserve">user or application </w:t>
      </w:r>
      <w:r>
        <w:t xml:space="preserve">to </w:t>
      </w:r>
      <w:r w:rsidRPr="00FC590F">
        <w:t>participat</w:t>
      </w:r>
      <w:r>
        <w:t>e</w:t>
      </w:r>
      <w:r w:rsidRPr="00FC590F">
        <w:t xml:space="preserve"> </w:t>
      </w:r>
      <w:r>
        <w:t xml:space="preserve">directly in the path planning </w:t>
      </w:r>
      <w:r w:rsidRPr="00FC590F">
        <w:t>process. These new approaches to automating transport connection provisioning are the basis for the standardization effort being described in this recommendation.</w:t>
      </w:r>
    </w:p>
    <w:p w:rsidR="007F7C82" w:rsidRPr="00FC590F" w:rsidRDefault="007F7C82" w:rsidP="00B02EBD"/>
    <w:p w:rsidR="007F7C82" w:rsidRDefault="00AD2854" w:rsidP="00B02EBD">
      <w:r w:rsidRPr="00FC590F">
        <w:t>Connection-oriented transport capabilities are being deployed by Research &amp; Education (R&amp;E) providers</w:t>
      </w:r>
      <w:r w:rsidR="00A14A01">
        <w:t xml:space="preserve"> as well as </w:t>
      </w:r>
      <w:r w:rsidRPr="00FC590F">
        <w:t xml:space="preserve">by commercial providers, and </w:t>
      </w:r>
      <w:r w:rsidR="000D120E">
        <w:t>could</w:t>
      </w:r>
      <w:r w:rsidRPr="00FC590F">
        <w:t xml:space="preserve"> eventually be implemented in home/ retail networks as deployment progress</w:t>
      </w:r>
      <w:r>
        <w:t>es.</w:t>
      </w:r>
    </w:p>
    <w:p w:rsidR="007F7C82" w:rsidRPr="00FC590F" w:rsidRDefault="007F7C82" w:rsidP="00B02EBD"/>
    <w:p w:rsidR="007F7C82" w:rsidRPr="00FC590F" w:rsidRDefault="00AD2854" w:rsidP="00B02EBD">
      <w:r w:rsidRPr="00FC590F">
        <w:t>The</w:t>
      </w:r>
      <w:r>
        <w:t>se</w:t>
      </w:r>
      <w:r w:rsidRPr="00FC590F">
        <w:t xml:space="preserve"> automated provisioning </w:t>
      </w:r>
      <w:r>
        <w:t>systems,</w:t>
      </w:r>
      <w:r w:rsidRPr="00FC590F">
        <w:t xml:space="preserve"> </w:t>
      </w:r>
      <w:r>
        <w:t xml:space="preserve">while </w:t>
      </w:r>
      <w:r w:rsidRPr="00FC590F">
        <w:t>created by different groups</w:t>
      </w:r>
      <w:r>
        <w:t>,</w:t>
      </w:r>
      <w:r w:rsidRPr="00FC590F">
        <w:t xml:space="preserve"> have all developed </w:t>
      </w:r>
      <w:r>
        <w:t>software based control and/or management agents</w:t>
      </w:r>
      <w:r w:rsidRPr="00FC590F">
        <w:t xml:space="preserve"> to regulate access </w:t>
      </w:r>
      <w:r>
        <w:t>to these</w:t>
      </w:r>
      <w:r w:rsidRPr="00FC590F">
        <w:t xml:space="preserve"> resources, to </w:t>
      </w:r>
      <w:r>
        <w:t>schedule and reserve resources, to trigger or control timely</w:t>
      </w:r>
      <w:r w:rsidRPr="00FC590F">
        <w:t xml:space="preserve"> provisioning of the network resources</w:t>
      </w:r>
      <w:r>
        <w:t>, and to monitor and release resources</w:t>
      </w:r>
      <w:r w:rsidRPr="00FC590F">
        <w:t xml:space="preserve">.  These controllers are deployed in two different contexts.   One context is application (or Grid) centric, where a network provides </w:t>
      </w:r>
      <w:r>
        <w:t>a resource to an application</w:t>
      </w:r>
      <w:r w:rsidRPr="00FC590F">
        <w:t xml:space="preserve">. </w:t>
      </w:r>
      <w:r>
        <w:t xml:space="preserve"> </w:t>
      </w:r>
      <w:r w:rsidRPr="00FC590F">
        <w:t xml:space="preserve">The other </w:t>
      </w:r>
      <w:r>
        <w:t xml:space="preserve">context </w:t>
      </w:r>
      <w:r w:rsidRPr="00FC590F">
        <w:t xml:space="preserve">is network centric, where </w:t>
      </w:r>
      <w:r>
        <w:t>network resources are collaboratively shared among networks to expand or improve network performance or reach</w:t>
      </w:r>
      <w:r w:rsidRPr="00FC590F">
        <w:t xml:space="preserve">.  </w:t>
      </w:r>
      <w:r>
        <w:t xml:space="preserve">In the former context, a user or application agent is requesting the service of a network provider.   In the latter context, one network is interacting with other network(s) to manage these resources and deliver a comprehensive and well integrated service portfolio to the user community.   This </w:t>
      </w:r>
      <w:r w:rsidR="007D7C98">
        <w:t>informational document</w:t>
      </w:r>
      <w:r>
        <w:t xml:space="preserve"> defines</w:t>
      </w:r>
      <w:r w:rsidRPr="00FC590F">
        <w:t xml:space="preserve"> an </w:t>
      </w:r>
      <w:r w:rsidR="007D7C98">
        <w:t xml:space="preserve">architecture for </w:t>
      </w:r>
      <w:r w:rsidR="00070CCB">
        <w:t>the NSI</w:t>
      </w:r>
      <w:r w:rsidR="007D7C98">
        <w:t xml:space="preserve"> protocol</w:t>
      </w:r>
      <w:r w:rsidRPr="00FC590F">
        <w:t xml:space="preserve"> which works in either of these contexts.</w:t>
      </w:r>
    </w:p>
    <w:p w:rsidR="007F7C82" w:rsidRPr="00F5465B" w:rsidRDefault="007F7C82" w:rsidP="00B02EBD"/>
    <w:p w:rsidR="007F7C82" w:rsidRDefault="00B02EBD" w:rsidP="00B02EBD">
      <w:pPr>
        <w:numPr>
          <w:ins w:id="3" w:author="Unknown"/>
        </w:numPr>
      </w:pPr>
      <w:r>
        <w:t xml:space="preserve">The NSI defines several key architectural elements:  the Network Service Interface (NSI), the Network Service Agent (NSA), the NSI Protocol, the supporting topology model, and a set of basic services.  These concepts are assigned to a nominal Service Plane.  </w:t>
      </w:r>
      <w:r w:rsidR="00AD2854" w:rsidRPr="00F5465B">
        <w:t xml:space="preserve">The Network Service Interface (NSI) </w:t>
      </w:r>
      <w:r w:rsidR="007D7C98">
        <w:t>a</w:t>
      </w:r>
      <w:r w:rsidR="00AD2854" w:rsidRPr="00F5465B">
        <w:t>rchitecture describes an environment within which network</w:t>
      </w:r>
      <w:r w:rsidR="00AD2854">
        <w:t xml:space="preserve"> capabilities and components are abstracted and manipulated as “network resources.”   </w:t>
      </w:r>
      <w:r w:rsidR="00AD2854" w:rsidRPr="00F5465B">
        <w:t xml:space="preserve">Within the NSI </w:t>
      </w:r>
      <w:r w:rsidR="007D7C98">
        <w:t>a</w:t>
      </w:r>
      <w:r w:rsidR="00AD2854" w:rsidRPr="00F5465B">
        <w:t xml:space="preserve">rchitecture, network resources can be selected, allocated, interrogated, and manipulated by software agents on behalf of networked applications.   Network resources and capabilities are presented to the consumer </w:t>
      </w:r>
      <w:r w:rsidR="00AD2854">
        <w:t xml:space="preserve">through </w:t>
      </w:r>
      <w:r w:rsidR="00AD2854" w:rsidRPr="00F5465B">
        <w:t>a set of “network services</w:t>
      </w:r>
      <w:r w:rsidR="00AD2854">
        <w:t>.</w:t>
      </w:r>
      <w:r w:rsidR="00AD2854" w:rsidRPr="00F5465B">
        <w:t>”</w:t>
      </w:r>
      <w:r w:rsidR="00AD2854">
        <w:t xml:space="preserve">   </w:t>
      </w:r>
      <w:r w:rsidR="00AD2854" w:rsidRPr="00F5465B">
        <w:t>The Network Service Interface presents a simple “one-stop shopping” model for interacting with these services</w:t>
      </w:r>
      <w:r w:rsidR="00814951">
        <w:t>.</w:t>
      </w:r>
    </w:p>
    <w:p w:rsidR="00B02EBD" w:rsidRDefault="00B02EBD" w:rsidP="00B02EBD">
      <w:pPr>
        <w:numPr>
          <w:ins w:id="4" w:author="Jerry Sobieski" w:date="2010-03-24T10:35:00Z"/>
        </w:numPr>
      </w:pPr>
    </w:p>
    <w:p w:rsidR="00E26CCA" w:rsidRDefault="00E26CCA" w:rsidP="00E26CCA">
      <w:r>
        <w:t xml:space="preserve">Version 1.0 of these NSI supports only one Network Service – the Connection Service. </w:t>
      </w:r>
    </w:p>
    <w:p w:rsidR="00E26CCA" w:rsidRDefault="00E26CCA" w:rsidP="00E26CCA"/>
    <w:p w:rsidR="00E26CCA" w:rsidRDefault="00E26CCA" w:rsidP="00B02EBD">
      <w:r>
        <w:t xml:space="preserve">Network Services are delivered by the capabilities of participating operators.  They will make use of a </w:t>
      </w:r>
      <w:r w:rsidR="00B02EBD">
        <w:t xml:space="preserve">range of network related functional capabilities such as </w:t>
      </w:r>
      <w:r w:rsidR="00B02EBD" w:rsidRPr="00FC590F">
        <w:t xml:space="preserve">topology sharing, </w:t>
      </w:r>
      <w:r w:rsidR="00B02EBD">
        <w:t>path finding, resource reservati</w:t>
      </w:r>
      <w:r w:rsidR="00E46C5C">
        <w:t>on, hardware provisioning, and other</w:t>
      </w:r>
      <w:r w:rsidR="00B02EBD">
        <w:t xml:space="preserve"> ancillary services and functions.</w:t>
      </w:r>
    </w:p>
    <w:p w:rsidR="00E26CCA" w:rsidRDefault="00E26CCA" w:rsidP="00B02EBD"/>
    <w:p w:rsidR="00C174B0" w:rsidRDefault="00C174B0" w:rsidP="00C174B0">
      <w:r>
        <w:t>This NSI Architecture document describes the broad concepts, models, and key objects necessary to realize the deli</w:t>
      </w:r>
      <w:r w:rsidR="00D17B55">
        <w:t>very of these services.  The</w:t>
      </w:r>
      <w:r>
        <w:t xml:space="preserve"> NSI Protocol </w:t>
      </w:r>
      <w:r w:rsidR="00B2075A">
        <w:t>recommendation (</w:t>
      </w:r>
      <w:r w:rsidR="00825359">
        <w:t>GWD-R-XXX</w:t>
      </w:r>
      <w:r w:rsidR="00D17B55">
        <w:t xml:space="preserve">) forms the partner document to this </w:t>
      </w:r>
      <w:r w:rsidR="00825359">
        <w:t>a</w:t>
      </w:r>
      <w:r w:rsidR="00D17B55">
        <w:t>rchitecture</w:t>
      </w:r>
      <w:r w:rsidR="004F67E6">
        <w:t xml:space="preserve"> document</w:t>
      </w:r>
      <w:r w:rsidR="00D17B55">
        <w:t xml:space="preserve"> and </w:t>
      </w:r>
      <w:r>
        <w:t xml:space="preserve">describes the specific and detailed messages, associated parameters, transactions, and state transitions that occur to request and deliver network services. </w:t>
      </w:r>
    </w:p>
    <w:p w:rsidR="007F7C82" w:rsidRDefault="007F7C82" w:rsidP="00B02EBD"/>
    <w:p w:rsidR="00814951" w:rsidRPr="00F5465B" w:rsidRDefault="00814951" w:rsidP="00B02EBD"/>
    <w:p w:rsidR="007F7C82" w:rsidRDefault="00AD2854" w:rsidP="00B02EBD">
      <w:pPr>
        <w:pStyle w:val="Heading2"/>
      </w:pPr>
      <w:bookmarkStart w:id="5" w:name="_Toc262215805"/>
      <w:r>
        <w:t>The Network Service Interface</w:t>
      </w:r>
      <w:bookmarkEnd w:id="5"/>
    </w:p>
    <w:p w:rsidR="007F7C82" w:rsidRPr="00F5465B" w:rsidRDefault="007F7C82" w:rsidP="00B02EBD"/>
    <w:p w:rsidR="007F7C82" w:rsidRDefault="00694B9F" w:rsidP="00B02EBD">
      <w:r>
        <w:t xml:space="preserve">The Network Service Interface (NSI) provides secure and reliable sessions for service related communication between NSAs.  </w:t>
      </w:r>
      <w:r w:rsidR="00894745">
        <w:t>An instance of the</w:t>
      </w:r>
      <w:r>
        <w:t xml:space="preserve"> </w:t>
      </w:r>
      <w:r w:rsidR="00AD2854" w:rsidRPr="00F5465B">
        <w:t>NSI</w:t>
      </w:r>
      <w:r w:rsidR="00AD2854">
        <w:t xml:space="preserve"> </w:t>
      </w:r>
      <w:r w:rsidR="00894745">
        <w:t>exists at</w:t>
      </w:r>
      <w:r w:rsidR="00AD2854">
        <w:t xml:space="preserve"> the boundary </w:t>
      </w:r>
      <w:r w:rsidR="00AD2854" w:rsidRPr="00F5465B">
        <w:t xml:space="preserve">between two </w:t>
      </w:r>
      <w:r w:rsidR="00AD2854">
        <w:t xml:space="preserve">communicating software agents:  </w:t>
      </w:r>
      <w:r w:rsidR="00AD2854" w:rsidRPr="00F5465B">
        <w:t xml:space="preserve"> </w:t>
      </w:r>
      <w:r w:rsidR="00585DA6">
        <w:t xml:space="preserve">the </w:t>
      </w:r>
      <w:r w:rsidR="00AD2854" w:rsidRPr="00F5465B">
        <w:t>Request</w:t>
      </w:r>
      <w:r w:rsidR="00AD2854">
        <w:t>er</w:t>
      </w:r>
      <w:r w:rsidR="00AD2854" w:rsidRPr="00F5465B">
        <w:t xml:space="preserve"> </w:t>
      </w:r>
      <w:r w:rsidR="00F704D2">
        <w:t xml:space="preserve">NSA </w:t>
      </w:r>
      <w:r w:rsidR="00AD2854">
        <w:t xml:space="preserve">and </w:t>
      </w:r>
      <w:r w:rsidR="00585DA6">
        <w:t>the</w:t>
      </w:r>
      <w:r w:rsidR="00AD2854">
        <w:t xml:space="preserve"> Provider </w:t>
      </w:r>
      <w:r w:rsidR="00F704D2">
        <w:t>NSA</w:t>
      </w:r>
      <w:r w:rsidR="00AD2854">
        <w:t xml:space="preserve">.   These agents interact to realize the delivery of </w:t>
      </w:r>
      <w:r w:rsidR="00F704D2">
        <w:t>a Network Service</w:t>
      </w:r>
      <w:r w:rsidR="00AD2854">
        <w:t xml:space="preserve"> intrinsic to the network infrastructure.   </w:t>
      </w:r>
      <w:r>
        <w:t>In this model, the</w:t>
      </w:r>
      <w:r w:rsidR="00F704D2">
        <w:t xml:space="preserve"> Requester NSA requests some service, and the Provider NSA </w:t>
      </w:r>
      <w:r w:rsidR="00AD2854">
        <w:t>attempts to deliver it</w:t>
      </w:r>
      <w:r w:rsidR="007320E8">
        <w:t xml:space="preserve"> </w:t>
      </w:r>
      <w:r w:rsidR="00AB5B25" w:rsidRPr="00AB5B25">
        <w:t>(see</w:t>
      </w:r>
      <w:r w:rsidR="00AB5B25">
        <w:t xml:space="preserve"> </w:t>
      </w:r>
      <w:r w:rsidR="00CB11BF">
        <w:fldChar w:fldCharType="begin"/>
      </w:r>
      <w:r w:rsidR="00AB5B25">
        <w:instrText xml:space="preserve"> REF _Ref257043582 \h </w:instrText>
      </w:r>
      <w:r w:rsidR="00CB11BF">
        <w:fldChar w:fldCharType="separate"/>
      </w:r>
      <w:r w:rsidR="00426722">
        <w:t xml:space="preserve">Figure </w:t>
      </w:r>
      <w:r w:rsidR="00426722">
        <w:rPr>
          <w:noProof/>
        </w:rPr>
        <w:t>1</w:t>
      </w:r>
      <w:r w:rsidR="00CB11BF">
        <w:fldChar w:fldCharType="end"/>
      </w:r>
      <w:r w:rsidR="00AB5B25" w:rsidRPr="00AB5B25">
        <w:t>).</w:t>
      </w:r>
    </w:p>
    <w:p w:rsidR="00AD4C5E" w:rsidRDefault="00AD4C5E" w:rsidP="00B02EBD"/>
    <w:p w:rsidR="00B02EBD" w:rsidRDefault="00634BD5">
      <w:pPr>
        <w:keepNext/>
        <w:jc w:val="center"/>
      </w:pPr>
      <w:r w:rsidRPr="00634BD5">
        <w:rPr>
          <w:noProof/>
          <w:lang w:val="en-GB" w:eastAsia="en-GB"/>
        </w:rPr>
        <w:drawing>
          <wp:inline distT="0" distB="0" distL="0" distR="0">
            <wp:extent cx="2419350" cy="1724025"/>
            <wp:effectExtent l="0" t="0" r="0" b="0"/>
            <wp:docPr id="12"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191000" cy="3276600"/>
                      <a:chOff x="2286000" y="1676400"/>
                      <a:chExt cx="4191000" cy="3276600"/>
                    </a:xfrm>
                  </a:grpSpPr>
                  <a:cxnSp>
                    <a:nvCxnSpPr>
                      <a:cNvPr id="5" name="Straight Connector 4"/>
                      <a:cNvCxnSpPr/>
                    </a:nvCxnSpPr>
                    <a:spPr>
                      <a:xfrm rot="10800000">
                        <a:off x="3505201" y="3276600"/>
                        <a:ext cx="1905001" cy="0"/>
                      </a:xfrm>
                      <a:prstGeom prst="line">
                        <a:avLst/>
                      </a:prstGeom>
                      <a:ln w="28575" cap="flat" cmpd="sng" algn="ctr">
                        <a:solidFill>
                          <a:srgbClr val="0000FF"/>
                        </a:solidFill>
                        <a:prstDash val="dash"/>
                        <a:round/>
                        <a:headEnd type="none" w="med" len="med"/>
                        <a:tailEnd type="none" w="med" len="med"/>
                      </a:ln>
                      <a:effectLst>
                        <a:outerShdw blurRad="40000" dist="58039" dir="2460000" rotWithShape="0">
                          <a:schemeClr val="tx2">
                            <a:lumMod val="60000"/>
                            <a:lumOff val="40000"/>
                            <a:alpha val="38000"/>
                          </a:schemeClr>
                        </a:outerShdw>
                      </a:effectLst>
                    </a:spPr>
                    <a:style>
                      <a:lnRef idx="2">
                        <a:schemeClr val="accent1"/>
                      </a:lnRef>
                      <a:fillRef idx="0">
                        <a:schemeClr val="accent1"/>
                      </a:fillRef>
                      <a:effectRef idx="1">
                        <a:schemeClr val="accent1"/>
                      </a:effectRef>
                      <a:fontRef idx="minor">
                        <a:schemeClr val="tx1"/>
                      </a:fontRef>
                    </a:style>
                  </a:cxnSp>
                  <a:sp>
                    <a:nvSpPr>
                      <a:cNvPr id="6" name="TextBox 16"/>
                      <a:cNvSpPr txBox="1"/>
                    </a:nvSpPr>
                    <a:spPr>
                      <a:xfrm>
                        <a:off x="2286000" y="2819400"/>
                        <a:ext cx="1194558" cy="1015663"/>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0000FF"/>
                              </a:solidFill>
                            </a:rPr>
                            <a:t>Network</a:t>
                          </a:r>
                        </a:p>
                        <a:p>
                          <a:pPr algn="ctr"/>
                          <a:r>
                            <a:rPr lang="en-US" sz="2000" b="1" dirty="0" smtClean="0">
                              <a:solidFill>
                                <a:srgbClr val="0000FF"/>
                              </a:solidFill>
                            </a:rPr>
                            <a:t> </a:t>
                          </a:r>
                          <a:r>
                            <a:rPr lang="en-US" sz="2000" b="1" dirty="0">
                              <a:solidFill>
                                <a:srgbClr val="0000FF"/>
                              </a:solidFill>
                            </a:rPr>
                            <a:t>Service</a:t>
                          </a:r>
                        </a:p>
                        <a:p>
                          <a:pPr algn="ctr"/>
                          <a:r>
                            <a:rPr lang="en-US" sz="2000" b="1" dirty="0">
                              <a:solidFill>
                                <a:srgbClr val="0000FF"/>
                              </a:solidFill>
                            </a:rPr>
                            <a:t> Interface</a:t>
                          </a:r>
                        </a:p>
                      </a:txBody>
                      <a:useSpRect/>
                    </a:txSp>
                  </a:sp>
                  <a:grpSp>
                    <a:nvGrpSpPr>
                      <a:cNvPr id="8" name="Group 7"/>
                      <a:cNvGrpSpPr/>
                    </a:nvGrpSpPr>
                    <a:grpSpPr>
                      <a:xfrm>
                        <a:off x="4191000" y="2438400"/>
                        <a:ext cx="612504" cy="1752600"/>
                        <a:chOff x="4121357" y="2831355"/>
                        <a:chExt cx="612504" cy="1242607"/>
                      </a:xfrm>
                    </a:grpSpPr>
                    <a:sp>
                      <a:nvSpPr>
                        <a:cNvPr id="16" name="Freeform 15"/>
                        <a:cNvSpPr/>
                      </a:nvSpPr>
                      <a:spPr>
                        <a:xfrm flipV="1">
                          <a:off x="4121357"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7" name="Freeform 16"/>
                        <a:cNvSpPr/>
                      </a:nvSpPr>
                      <a:spPr>
                        <a:xfrm flipH="1">
                          <a:off x="4584793"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sp>
                    <a:nvSpPr>
                      <a:cNvPr id="10" name="TextBox 18"/>
                      <a:cNvSpPr txBox="1"/>
                    </a:nvSpPr>
                    <a:spPr>
                      <a:xfrm>
                        <a:off x="4876800" y="2590800"/>
                        <a:ext cx="1600200" cy="646331"/>
                      </a:xfrm>
                      <a:prstGeom prst="rect">
                        <a:avLst/>
                      </a:prstGeom>
                      <a:solidFill>
                        <a:schemeClr val="bg1"/>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NSI </a:t>
                          </a:r>
                          <a:r>
                            <a:rPr lang="en-US" dirty="0" smtClean="0"/>
                            <a:t> Message</a:t>
                          </a:r>
                        </a:p>
                        <a:p>
                          <a:r>
                            <a:rPr lang="en-US" dirty="0" smtClean="0"/>
                            <a:t>exchange</a:t>
                          </a:r>
                          <a:endParaRPr lang="en-US" dirty="0"/>
                        </a:p>
                      </a:txBody>
                      <a:useSpRect/>
                    </a:txSp>
                  </a:sp>
                  <a:sp>
                    <a:nvSpPr>
                      <a:cNvPr id="21" name="Rectangle 20"/>
                      <a:cNvSpPr>
                        <a:spLocks noChangeArrowheads="1"/>
                      </a:cNvSpPr>
                    </a:nvSpPr>
                    <a:spPr bwMode="auto">
                      <a:xfrm>
                        <a:off x="3657600" y="4187825"/>
                        <a:ext cx="1600200" cy="7651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sp>
                    <a:nvSpPr>
                      <a:cNvPr id="30" name="Rectangle 29"/>
                      <a:cNvSpPr>
                        <a:spLocks noChangeArrowheads="1"/>
                      </a:cNvSpPr>
                    </a:nvSpPr>
                    <a:spPr bwMode="auto">
                      <a:xfrm>
                        <a:off x="3657600" y="1676400"/>
                        <a:ext cx="1524000" cy="7651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smtClean="0">
                              <a:solidFill>
                                <a:schemeClr val="lt1"/>
                              </a:solidFill>
                              <a:latin typeface="+mn-lt"/>
                              <a:ea typeface="+mn-ea"/>
                            </a:rPr>
                            <a:t>(requester)</a:t>
                          </a:r>
                          <a:endParaRPr lang="en-US" dirty="0">
                            <a:solidFill>
                              <a:schemeClr val="lt1"/>
                            </a:solidFill>
                            <a:latin typeface="+mn-lt"/>
                            <a:ea typeface="+mn-ea"/>
                          </a:endParaRPr>
                        </a:p>
                      </a:txBody>
                      <a:useSpRect/>
                    </a:txSp>
                  </a:sp>
                </lc:lockedCanvas>
              </a:graphicData>
            </a:graphic>
          </wp:inline>
        </w:drawing>
      </w:r>
    </w:p>
    <w:p w:rsidR="00B02EBD" w:rsidRDefault="00AD2854">
      <w:pPr>
        <w:pStyle w:val="Caption"/>
        <w:jc w:val="center"/>
      </w:pPr>
      <w:bookmarkStart w:id="6" w:name="_Ref257043582"/>
      <w:r>
        <w:t xml:space="preserve">Figure </w:t>
      </w:r>
      <w:r w:rsidR="00CB11BF">
        <w:fldChar w:fldCharType="begin"/>
      </w:r>
      <w:r>
        <w:instrText xml:space="preserve"> SEQ Figure \* ARABIC </w:instrText>
      </w:r>
      <w:r w:rsidR="00CB11BF">
        <w:fldChar w:fldCharType="separate"/>
      </w:r>
      <w:r w:rsidR="00426722">
        <w:rPr>
          <w:noProof/>
        </w:rPr>
        <w:t>1</w:t>
      </w:r>
      <w:r w:rsidR="00CB11BF">
        <w:fldChar w:fldCharType="end"/>
      </w:r>
      <w:bookmarkEnd w:id="6"/>
      <w:r>
        <w:t>: NSI interface</w:t>
      </w:r>
    </w:p>
    <w:p w:rsidR="00B02EBD" w:rsidRDefault="00B02EBD" w:rsidP="00B02EBD"/>
    <w:p w:rsidR="007F7C82" w:rsidRDefault="007F7C82" w:rsidP="00B02EBD"/>
    <w:p w:rsidR="007F7C82" w:rsidRDefault="00AD2854" w:rsidP="00B02EBD">
      <w:pPr>
        <w:pStyle w:val="Heading2"/>
      </w:pPr>
      <w:bookmarkStart w:id="7" w:name="_Toc262215806"/>
      <w:r w:rsidRPr="00DA6118">
        <w:t>The Network Service Agent</w:t>
      </w:r>
      <w:bookmarkEnd w:id="7"/>
    </w:p>
    <w:p w:rsidR="007F7C82" w:rsidRDefault="007F7C82" w:rsidP="00B02EBD"/>
    <w:p w:rsidR="00CA4140" w:rsidRDefault="00484828" w:rsidP="00B02EBD">
      <w:pPr>
        <w:rPr>
          <w:rFonts w:eastAsiaTheme="minorHAnsi" w:cs="Arial"/>
        </w:rPr>
      </w:pPr>
      <w:r>
        <w:t xml:space="preserve">The NSA is central to the NSI architecture since all NSI processes are invested in the Network Service Agent (NSA).  </w:t>
      </w:r>
      <w:r w:rsidR="00F704D2">
        <w:rPr>
          <w:rFonts w:eastAsiaTheme="minorHAnsi" w:cs="Arial"/>
        </w:rPr>
        <w:t>The</w:t>
      </w:r>
      <w:r w:rsidR="00F704D2" w:rsidRPr="00D55C38">
        <w:rPr>
          <w:rFonts w:eastAsiaTheme="minorHAnsi" w:cs="Arial"/>
        </w:rPr>
        <w:t xml:space="preserve"> </w:t>
      </w:r>
      <w:r w:rsidR="00F704D2">
        <w:rPr>
          <w:rFonts w:eastAsiaTheme="minorHAnsi" w:cs="Arial"/>
        </w:rPr>
        <w:t>role of the NSI is to</w:t>
      </w:r>
      <w:r w:rsidR="00D556E7">
        <w:rPr>
          <w:rFonts w:eastAsiaTheme="minorHAnsi" w:cs="Arial"/>
        </w:rPr>
        <w:t xml:space="preserve"> provide</w:t>
      </w:r>
      <w:r>
        <w:rPr>
          <w:rFonts w:eastAsiaTheme="minorHAnsi" w:cs="Arial"/>
        </w:rPr>
        <w:t xml:space="preserve"> a platform for delivering</w:t>
      </w:r>
      <w:r w:rsidR="00F704D2">
        <w:rPr>
          <w:rFonts w:eastAsiaTheme="minorHAnsi" w:cs="Arial"/>
        </w:rPr>
        <w:t xml:space="preserve"> Network Services by</w:t>
      </w:r>
      <w:r w:rsidR="00D556E7">
        <w:rPr>
          <w:rFonts w:eastAsiaTheme="minorHAnsi" w:cs="Arial"/>
        </w:rPr>
        <w:t xml:space="preserve"> exchanging information between </w:t>
      </w:r>
      <w:r>
        <w:rPr>
          <w:rFonts w:eastAsiaTheme="minorHAnsi" w:cs="Arial"/>
        </w:rPr>
        <w:t>NSAs</w:t>
      </w:r>
      <w:r w:rsidR="0074006C">
        <w:rPr>
          <w:rFonts w:eastAsiaTheme="minorHAnsi" w:cs="Arial"/>
        </w:rPr>
        <w:t>.  E</w:t>
      </w:r>
      <w:r w:rsidR="00E84AE8">
        <w:rPr>
          <w:rFonts w:eastAsiaTheme="minorHAnsi" w:cs="Arial"/>
        </w:rPr>
        <w:t>ach</w:t>
      </w:r>
      <w:r w:rsidR="0074006C">
        <w:rPr>
          <w:rFonts w:eastAsiaTheme="minorHAnsi" w:cs="Arial"/>
        </w:rPr>
        <w:t xml:space="preserve"> NSA </w:t>
      </w:r>
      <w:r>
        <w:rPr>
          <w:rFonts w:eastAsiaTheme="minorHAnsi" w:cs="Arial"/>
        </w:rPr>
        <w:t xml:space="preserve">can also </w:t>
      </w:r>
      <w:r w:rsidR="00F704D2">
        <w:rPr>
          <w:rFonts w:eastAsiaTheme="minorHAnsi" w:cs="Arial"/>
        </w:rPr>
        <w:t>interact with</w:t>
      </w:r>
      <w:r w:rsidR="0074006C">
        <w:rPr>
          <w:rFonts w:eastAsiaTheme="minorHAnsi" w:cs="Arial"/>
        </w:rPr>
        <w:t xml:space="preserve"> its</w:t>
      </w:r>
      <w:r>
        <w:rPr>
          <w:rFonts w:eastAsiaTheme="minorHAnsi" w:cs="Arial"/>
        </w:rPr>
        <w:t xml:space="preserve"> </w:t>
      </w:r>
      <w:r w:rsidR="00D556E7">
        <w:rPr>
          <w:rFonts w:eastAsiaTheme="minorHAnsi" w:cs="Arial"/>
        </w:rPr>
        <w:t>T</w:t>
      </w:r>
      <w:r w:rsidR="00F704D2" w:rsidRPr="00D55C38">
        <w:rPr>
          <w:rFonts w:eastAsiaTheme="minorHAnsi" w:cs="Arial"/>
        </w:rPr>
        <w:t xml:space="preserve">ransport </w:t>
      </w:r>
      <w:r w:rsidR="006F6CDF">
        <w:rPr>
          <w:rFonts w:eastAsiaTheme="minorHAnsi" w:cs="Arial"/>
        </w:rPr>
        <w:t>Plane</w:t>
      </w:r>
      <w:r w:rsidR="0074006C">
        <w:rPr>
          <w:rFonts w:eastAsiaTheme="minorHAnsi" w:cs="Arial"/>
        </w:rPr>
        <w:t xml:space="preserve"> to deliver the local part of the Network Service</w:t>
      </w:r>
      <w:r w:rsidR="000A36CD">
        <w:rPr>
          <w:rFonts w:eastAsiaTheme="minorHAnsi" w:cs="Arial"/>
        </w:rPr>
        <w:t xml:space="preserve"> and with other infrastructures such as those for security and monitoring.</w:t>
      </w:r>
    </w:p>
    <w:p w:rsidR="007F7C82" w:rsidRPr="00D55C38" w:rsidRDefault="007F7C82" w:rsidP="00B02EBD">
      <w:pPr>
        <w:rPr>
          <w:rFonts w:cs="Arial"/>
        </w:rPr>
      </w:pPr>
    </w:p>
    <w:p w:rsidR="00B02EBD" w:rsidRDefault="00E84AE8" w:rsidP="00B02EBD">
      <w:pPr>
        <w:rPr>
          <w:rFonts w:cs="Arial"/>
        </w:rPr>
      </w:pPr>
      <w:r>
        <w:rPr>
          <w:rFonts w:cs="Arial"/>
        </w:rPr>
        <w:t xml:space="preserve">The </w:t>
      </w:r>
      <w:r w:rsidR="00484828">
        <w:rPr>
          <w:rFonts w:cs="Arial"/>
        </w:rPr>
        <w:t>NSA</w:t>
      </w:r>
      <w:r>
        <w:rPr>
          <w:rFonts w:cs="Arial"/>
        </w:rPr>
        <w:t xml:space="preserve"> assumes two possible roles -</w:t>
      </w:r>
      <w:r w:rsidR="00735227">
        <w:rPr>
          <w:rFonts w:cs="Arial"/>
        </w:rPr>
        <w:t xml:space="preserve"> Requester and P</w:t>
      </w:r>
      <w:r w:rsidR="00AD2854" w:rsidRPr="00D55C38">
        <w:rPr>
          <w:rFonts w:cs="Arial"/>
        </w:rPr>
        <w:t xml:space="preserve">rovider.  </w:t>
      </w:r>
      <w:r w:rsidR="00735227">
        <w:rPr>
          <w:rFonts w:cs="Arial"/>
        </w:rPr>
        <w:t>As a Requester</w:t>
      </w:r>
      <w:r w:rsidR="00F704D2">
        <w:rPr>
          <w:rFonts w:cs="Arial"/>
        </w:rPr>
        <w:t>,</w:t>
      </w:r>
      <w:r w:rsidR="00735227">
        <w:rPr>
          <w:rFonts w:cs="Arial"/>
        </w:rPr>
        <w:t xml:space="preserve"> the NSA requests </w:t>
      </w:r>
      <w:r>
        <w:rPr>
          <w:rFonts w:cs="Arial"/>
        </w:rPr>
        <w:t xml:space="preserve">network </w:t>
      </w:r>
      <w:r w:rsidR="00735227">
        <w:rPr>
          <w:rFonts w:cs="Arial"/>
        </w:rPr>
        <w:t xml:space="preserve">resources and as a Provider it delivers these </w:t>
      </w:r>
      <w:r>
        <w:rPr>
          <w:rFonts w:cs="Arial"/>
        </w:rPr>
        <w:t xml:space="preserve">network </w:t>
      </w:r>
      <w:r w:rsidR="00735227">
        <w:rPr>
          <w:rFonts w:cs="Arial"/>
        </w:rPr>
        <w:t>resources</w:t>
      </w:r>
      <w:r w:rsidR="00E52EA5">
        <w:rPr>
          <w:rFonts w:cs="Arial"/>
        </w:rPr>
        <w:t xml:space="preserve"> to create a service</w:t>
      </w:r>
      <w:r w:rsidR="00735227">
        <w:rPr>
          <w:rFonts w:cs="Arial"/>
        </w:rPr>
        <w:t xml:space="preserve">.  </w:t>
      </w:r>
      <w:r w:rsidR="00AD2854" w:rsidRPr="00D55C38">
        <w:rPr>
          <w:rFonts w:cs="Arial"/>
        </w:rPr>
        <w:t>The Network Service Agent may at times act as a requeste</w:t>
      </w:r>
      <w:r w:rsidR="00AD2854">
        <w:rPr>
          <w:rFonts w:cs="Arial"/>
        </w:rPr>
        <w:t xml:space="preserve">r over one </w:t>
      </w:r>
      <w:r w:rsidR="00735227">
        <w:rPr>
          <w:rFonts w:cs="Arial"/>
        </w:rPr>
        <w:t xml:space="preserve">NSI </w:t>
      </w:r>
      <w:r w:rsidR="00AD2854">
        <w:rPr>
          <w:rFonts w:cs="Arial"/>
        </w:rPr>
        <w:t>interface</w:t>
      </w:r>
      <w:r w:rsidR="00735227">
        <w:rPr>
          <w:rFonts w:cs="Arial"/>
        </w:rPr>
        <w:t xml:space="preserve"> while acting </w:t>
      </w:r>
      <w:r w:rsidR="00AD2854" w:rsidRPr="00D55C38">
        <w:rPr>
          <w:rFonts w:cs="Arial"/>
        </w:rPr>
        <w:t xml:space="preserve">as a provider </w:t>
      </w:r>
      <w:r w:rsidR="00AD2854">
        <w:rPr>
          <w:rFonts w:cs="Arial"/>
        </w:rPr>
        <w:t>at a different</w:t>
      </w:r>
      <w:r w:rsidR="00735227">
        <w:rPr>
          <w:rFonts w:cs="Arial"/>
        </w:rPr>
        <w:t xml:space="preserve"> NSI</w:t>
      </w:r>
      <w:r w:rsidR="00AD2854">
        <w:rPr>
          <w:rFonts w:cs="Arial"/>
        </w:rPr>
        <w:t xml:space="preserve"> interface</w:t>
      </w:r>
      <w:r w:rsidR="00AD2854" w:rsidRPr="00D55C38">
        <w:rPr>
          <w:rFonts w:cs="Arial"/>
        </w:rPr>
        <w:t xml:space="preserve">. </w:t>
      </w:r>
      <w:r w:rsidR="00237767">
        <w:rPr>
          <w:rFonts w:cs="Arial"/>
        </w:rPr>
        <w:t xml:space="preserve"> </w:t>
      </w:r>
    </w:p>
    <w:p w:rsidR="00B02EBD" w:rsidRDefault="00B02EBD" w:rsidP="00B02EBD"/>
    <w:p w:rsidR="00070CCB" w:rsidRDefault="00070CCB" w:rsidP="00070CCB">
      <w:r>
        <w:t xml:space="preserve">The NSA incorporates a number of functional components – some of which may be defined NSI </w:t>
      </w:r>
      <w:r w:rsidR="00CA4140" w:rsidRPr="00CA4140">
        <w:t>Network Services others may be NSA internal functions</w:t>
      </w:r>
      <w:r w:rsidR="00CA4140">
        <w:t xml:space="preserve"> </w:t>
      </w:r>
      <w:r w:rsidR="00CB11BF">
        <w:fldChar w:fldCharType="begin"/>
      </w:r>
      <w:r w:rsidR="00CA4140">
        <w:instrText xml:space="preserve"> REF _Ref257043610 \h </w:instrText>
      </w:r>
      <w:r w:rsidR="00CB11BF">
        <w:fldChar w:fldCharType="separate"/>
      </w:r>
      <w:r w:rsidR="00426722">
        <w:t xml:space="preserve">Figure </w:t>
      </w:r>
      <w:r w:rsidR="00426722">
        <w:rPr>
          <w:noProof/>
        </w:rPr>
        <w:t>2</w:t>
      </w:r>
      <w:r w:rsidR="00CB11BF">
        <w:fldChar w:fldCharType="end"/>
      </w:r>
      <w:r w:rsidR="00CA4140" w:rsidRPr="00CA4140">
        <w:t xml:space="preserve">.  An example of the former </w:t>
      </w:r>
      <w:r>
        <w:t xml:space="preserve">might be a Connection Service or a Topology Service.  An example of the latter may be a path-finding function.  </w:t>
      </w:r>
    </w:p>
    <w:p w:rsidR="00070CCB" w:rsidRPr="00F51072" w:rsidRDefault="00070CCB" w:rsidP="00070CCB"/>
    <w:p w:rsidR="00070CCB" w:rsidRDefault="00070CCB" w:rsidP="00070CCB">
      <w:r>
        <w:t>The NSA may incorporate a Network Resource Manager (NRM). The NRM manages the part the Network Service implemented locally.</w:t>
      </w:r>
    </w:p>
    <w:p w:rsidR="00CA4140" w:rsidRDefault="00CA4140" w:rsidP="00070CCB"/>
    <w:p w:rsidR="00070CCB" w:rsidRDefault="00070CCB" w:rsidP="00B02EBD"/>
    <w:p w:rsidR="00B02EBD" w:rsidRDefault="00634BD5">
      <w:pPr>
        <w:keepNext/>
        <w:jc w:val="center"/>
      </w:pPr>
      <w:r w:rsidRPr="00634BD5">
        <w:rPr>
          <w:noProof/>
          <w:lang w:val="en-GB" w:eastAsia="en-GB"/>
        </w:rPr>
        <w:drawing>
          <wp:inline distT="0" distB="0" distL="0" distR="0">
            <wp:extent cx="5486400" cy="2630658"/>
            <wp:effectExtent l="19050" t="0" r="0" b="0"/>
            <wp:docPr id="10"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91599" cy="4311819"/>
                      <a:chOff x="76201" y="1187450"/>
                      <a:chExt cx="8991599" cy="4311819"/>
                    </a:xfrm>
                  </a:grpSpPr>
                  <a:sp>
                    <a:nvSpPr>
                      <a:cNvPr id="4" name="Rectangle 3"/>
                      <a:cNvSpPr>
                        <a:spLocks noChangeArrowheads="1"/>
                      </a:cNvSpPr>
                    </a:nvSpPr>
                    <a:spPr bwMode="auto">
                      <a:xfrm>
                        <a:off x="6678611" y="2133600"/>
                        <a:ext cx="2389189"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5" name="Rectangle 4"/>
                      <a:cNvSpPr>
                        <a:spLocks noChangeArrowheads="1"/>
                      </a:cNvSpPr>
                    </a:nvSpPr>
                    <a:spPr bwMode="auto">
                      <a:xfrm>
                        <a:off x="6940550" y="2836069"/>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A</a:t>
                          </a:r>
                          <a:endParaRPr lang="en-US" altLang="ja-JP" dirty="0">
                            <a:solidFill>
                              <a:srgbClr val="FFFFFF"/>
                            </a:solidFill>
                            <a:latin typeface="Calibri" charset="0"/>
                          </a:endParaRPr>
                        </a:p>
                      </a:txBody>
                      <a:useSpRect/>
                    </a:txSp>
                  </a:sp>
                  <a:sp>
                    <a:nvSpPr>
                      <a:cNvPr id="6" name="Rectangle 5"/>
                      <a:cNvSpPr>
                        <a:spLocks noChangeArrowheads="1"/>
                      </a:cNvSpPr>
                    </a:nvSpPr>
                    <a:spPr bwMode="auto">
                      <a:xfrm>
                        <a:off x="6678612" y="3583039"/>
                        <a:ext cx="958850" cy="642938"/>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NRM</a:t>
                          </a:r>
                        </a:p>
                      </a:txBody>
                      <a:useSpRect/>
                    </a:txSp>
                  </a:sp>
                  <a:sp>
                    <a:nvSpPr>
                      <a:cNvPr id="7" name="Rectangle 6"/>
                      <a:cNvSpPr>
                        <a:spLocks noChangeArrowheads="1"/>
                      </a:cNvSpPr>
                    </a:nvSpPr>
                    <a:spPr bwMode="auto">
                      <a:xfrm>
                        <a:off x="6983412" y="2133601"/>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sp>
                    <a:nvSpPr>
                      <a:cNvPr id="8" name="Rectangle 7"/>
                      <a:cNvSpPr>
                        <a:spLocks noChangeArrowheads="1"/>
                      </a:cNvSpPr>
                    </a:nvSpPr>
                    <a:spPr bwMode="auto">
                      <a:xfrm>
                        <a:off x="7696200" y="3597107"/>
                        <a:ext cx="1333500" cy="642938"/>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(requestor)</a:t>
                          </a:r>
                        </a:p>
                      </a:txBody>
                      <a:useSpRect/>
                    </a:txSp>
                  </a:sp>
                  <a:cxnSp>
                    <a:nvCxnSpPr>
                      <a:cNvPr id="10" name="Straight Connector 9"/>
                      <a:cNvCxnSpPr>
                        <a:cxnSpLocks noChangeShapeType="1"/>
                      </a:cNvCxnSpPr>
                    </a:nvCxnSpPr>
                    <a:spPr bwMode="auto">
                      <a:xfrm rot="5400000">
                        <a:off x="7593806" y="1866107"/>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11" name="TextBox 18"/>
                      <a:cNvSpPr txBox="1">
                        <a:spLocks noChangeArrowheads="1"/>
                      </a:cNvSpPr>
                    </a:nvSpPr>
                    <a:spPr bwMode="auto">
                      <a:xfrm>
                        <a:off x="7162800" y="1187450"/>
                        <a:ext cx="1357313" cy="641350"/>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dirty="0">
                              <a:latin typeface="Calibri" charset="0"/>
                            </a:rPr>
                            <a:t>To requestor</a:t>
                          </a:r>
                        </a:p>
                      </a:txBody>
                      <a:useSpRect/>
                    </a:txSp>
                  </a:sp>
                  <a:sp>
                    <a:nvSpPr>
                      <a:cNvPr id="13" name="Rectangle 12"/>
                      <a:cNvSpPr>
                        <a:spLocks noChangeArrowheads="1"/>
                      </a:cNvSpPr>
                    </a:nvSpPr>
                    <a:spPr bwMode="auto">
                      <a:xfrm>
                        <a:off x="6678612" y="4255700"/>
                        <a:ext cx="958850" cy="806450"/>
                      </a:xfrm>
                      <a:prstGeom prst="rect">
                        <a:avLst/>
                      </a:prstGeom>
                      <a:no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14" name="TextBox 21"/>
                      <a:cNvSpPr txBox="1">
                        <a:spLocks noChangeArrowheads="1"/>
                      </a:cNvSpPr>
                    </a:nvSpPr>
                    <a:spPr bwMode="auto">
                      <a:xfrm>
                        <a:off x="6678612" y="4237038"/>
                        <a:ext cx="958850" cy="517525"/>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1400" dirty="0">
                              <a:latin typeface="Calibri" charset="0"/>
                            </a:rPr>
                            <a:t>Local resources</a:t>
                          </a:r>
                        </a:p>
                      </a:txBody>
                      <a:useSpRect/>
                    </a:txSp>
                  </a:sp>
                  <a:sp>
                    <a:nvSpPr>
                      <a:cNvPr id="16" name="Rectangle 15"/>
                      <a:cNvSpPr>
                        <a:spLocks noChangeArrowheads="1"/>
                      </a:cNvSpPr>
                    </a:nvSpPr>
                    <a:spPr bwMode="auto">
                      <a:xfrm>
                        <a:off x="7705725" y="2930526"/>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B</a:t>
                          </a:r>
                          <a:endParaRPr lang="en-US" altLang="ja-JP" dirty="0">
                            <a:solidFill>
                              <a:srgbClr val="FFFFFF"/>
                            </a:solidFill>
                            <a:latin typeface="Calibri" charset="0"/>
                          </a:endParaRPr>
                        </a:p>
                      </a:txBody>
                      <a:useSpRect/>
                    </a:txSp>
                  </a:sp>
                  <a:sp>
                    <a:nvSpPr>
                      <a:cNvPr id="17" name="Rectangle 16"/>
                      <a:cNvSpPr>
                        <a:spLocks noChangeArrowheads="1"/>
                      </a:cNvSpPr>
                    </a:nvSpPr>
                    <a:spPr bwMode="auto">
                      <a:xfrm>
                        <a:off x="76201" y="2165350"/>
                        <a:ext cx="22860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18" name="Rectangle 17"/>
                      <a:cNvSpPr>
                        <a:spLocks noChangeArrowheads="1"/>
                      </a:cNvSpPr>
                    </a:nvSpPr>
                    <a:spPr bwMode="auto">
                      <a:xfrm>
                        <a:off x="338139" y="2867819"/>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A</a:t>
                          </a:r>
                          <a:endParaRPr lang="en-US" altLang="ja-JP" dirty="0">
                            <a:solidFill>
                              <a:srgbClr val="FFFFFF"/>
                            </a:solidFill>
                            <a:latin typeface="Calibri" charset="0"/>
                          </a:endParaRPr>
                        </a:p>
                      </a:txBody>
                      <a:useSpRect/>
                    </a:txSp>
                  </a:sp>
                  <a:sp>
                    <a:nvSpPr>
                      <a:cNvPr id="20" name="Rectangle 19"/>
                      <a:cNvSpPr>
                        <a:spLocks noChangeArrowheads="1"/>
                      </a:cNvSpPr>
                    </a:nvSpPr>
                    <a:spPr bwMode="auto">
                      <a:xfrm>
                        <a:off x="381001" y="2165351"/>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cxnSp>
                    <a:nvCxnSpPr>
                      <a:cNvPr id="23" name="Straight Connector 22"/>
                      <a:cNvCxnSpPr>
                        <a:cxnSpLocks noChangeShapeType="1"/>
                      </a:cNvCxnSpPr>
                    </a:nvCxnSpPr>
                    <a:spPr bwMode="auto">
                      <a:xfrm rot="5400000">
                        <a:off x="991395" y="1897857"/>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28" name="Text Box 16"/>
                      <a:cNvSpPr txBox="1">
                        <a:spLocks noChangeArrowheads="1"/>
                      </a:cNvSpPr>
                    </a:nvSpPr>
                    <a:spPr bwMode="auto">
                      <a:xfrm>
                        <a:off x="381000" y="3733800"/>
                        <a:ext cx="16002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Provider </a:t>
                          </a:r>
                          <a:r>
                            <a:rPr lang="en-US" dirty="0" smtClean="0"/>
                            <a:t>NSA</a:t>
                          </a:r>
                          <a:endParaRPr lang="en-US" dirty="0"/>
                        </a:p>
                      </a:txBody>
                      <a:useSpRect/>
                    </a:txSp>
                  </a:sp>
                  <a:sp>
                    <a:nvSpPr>
                      <a:cNvPr id="29" name="Rectangle 28"/>
                      <a:cNvSpPr>
                        <a:spLocks noChangeArrowheads="1"/>
                      </a:cNvSpPr>
                    </a:nvSpPr>
                    <a:spPr bwMode="auto">
                      <a:xfrm>
                        <a:off x="1103314" y="2962276"/>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B</a:t>
                          </a:r>
                          <a:endParaRPr lang="en-US" altLang="ja-JP" dirty="0">
                            <a:solidFill>
                              <a:srgbClr val="FFFFFF"/>
                            </a:solidFill>
                            <a:latin typeface="Calibri" charset="0"/>
                          </a:endParaRPr>
                        </a:p>
                      </a:txBody>
                      <a:useSpRect/>
                    </a:txSp>
                  </a:sp>
                  <a:sp>
                    <a:nvSpPr>
                      <a:cNvPr id="30" name="TextBox 18"/>
                      <a:cNvSpPr txBox="1">
                        <a:spLocks noChangeArrowheads="1"/>
                      </a:cNvSpPr>
                    </a:nvSpPr>
                    <a:spPr bwMode="auto">
                      <a:xfrm>
                        <a:off x="547687" y="1230868"/>
                        <a:ext cx="1357313" cy="369332"/>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dirty="0">
                              <a:latin typeface="Calibri" charset="0"/>
                            </a:rPr>
                            <a:t>To </a:t>
                          </a:r>
                          <a:r>
                            <a:rPr lang="en-US" altLang="ja-JP" dirty="0" smtClean="0">
                              <a:latin typeface="Calibri" charset="0"/>
                            </a:rPr>
                            <a:t>requester</a:t>
                          </a:r>
                          <a:endParaRPr lang="en-US" altLang="ja-JP" dirty="0">
                            <a:latin typeface="Calibri" charset="0"/>
                          </a:endParaRPr>
                        </a:p>
                      </a:txBody>
                      <a:useSpRect/>
                    </a:txSp>
                  </a:sp>
                  <a:sp>
                    <a:nvSpPr>
                      <a:cNvPr id="31" name="Rectangle 30"/>
                      <a:cNvSpPr>
                        <a:spLocks noChangeArrowheads="1"/>
                      </a:cNvSpPr>
                    </a:nvSpPr>
                    <a:spPr bwMode="auto">
                      <a:xfrm>
                        <a:off x="3454297" y="2133600"/>
                        <a:ext cx="2335213"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32" name="Rectangle 31"/>
                      <a:cNvSpPr>
                        <a:spLocks noChangeArrowheads="1"/>
                      </a:cNvSpPr>
                    </a:nvSpPr>
                    <a:spPr bwMode="auto">
                      <a:xfrm>
                        <a:off x="3563836" y="2836069"/>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A</a:t>
                          </a:r>
                          <a:endParaRPr lang="en-US" altLang="ja-JP" dirty="0">
                            <a:solidFill>
                              <a:srgbClr val="FFFFFF"/>
                            </a:solidFill>
                            <a:latin typeface="Calibri" charset="0"/>
                          </a:endParaRPr>
                        </a:p>
                      </a:txBody>
                      <a:useSpRect/>
                    </a:txSp>
                  </a:sp>
                  <a:sp>
                    <a:nvSpPr>
                      <a:cNvPr id="35" name="Rectangle 34"/>
                      <a:cNvSpPr>
                        <a:spLocks noChangeArrowheads="1"/>
                      </a:cNvSpPr>
                    </a:nvSpPr>
                    <a:spPr bwMode="auto">
                      <a:xfrm>
                        <a:off x="4457700" y="3597107"/>
                        <a:ext cx="1333500" cy="642938"/>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(requestor)</a:t>
                          </a:r>
                        </a:p>
                      </a:txBody>
                      <a:useSpRect/>
                    </a:txSp>
                  </a:sp>
                  <a:cxnSp>
                    <a:nvCxnSpPr>
                      <a:cNvPr id="36" name="Straight Connector 35"/>
                      <a:cNvCxnSpPr>
                        <a:cxnSpLocks noChangeShapeType="1"/>
                        <a:stCxn id="35" idx="2"/>
                      </a:cNvCxnSpPr>
                    </a:nvCxnSpPr>
                    <a:spPr bwMode="auto">
                      <a:xfrm rot="16200000" flipH="1">
                        <a:off x="4732996" y="4631498"/>
                        <a:ext cx="789157" cy="6249"/>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39" name="TextBox 19"/>
                      <a:cNvSpPr txBox="1">
                        <a:spLocks noChangeArrowheads="1"/>
                      </a:cNvSpPr>
                    </a:nvSpPr>
                    <a:spPr bwMode="auto">
                      <a:xfrm>
                        <a:off x="4459185" y="5105400"/>
                        <a:ext cx="1295400" cy="366713"/>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dirty="0">
                              <a:latin typeface="Calibri" charset="0"/>
                            </a:rPr>
                            <a:t>To </a:t>
                          </a:r>
                          <a:r>
                            <a:rPr lang="en-US" altLang="ja-JP" dirty="0" smtClean="0">
                              <a:latin typeface="Calibri" charset="0"/>
                            </a:rPr>
                            <a:t>provider</a:t>
                          </a:r>
                          <a:endParaRPr lang="en-US" altLang="ja-JP" dirty="0">
                            <a:latin typeface="Calibri" charset="0"/>
                          </a:endParaRPr>
                        </a:p>
                      </a:txBody>
                      <a:useSpRect/>
                    </a:txSp>
                  </a:sp>
                  <a:sp>
                    <a:nvSpPr>
                      <a:cNvPr id="42" name="Text Box 16"/>
                      <a:cNvSpPr txBox="1">
                        <a:spLocks noChangeArrowheads="1"/>
                      </a:cNvSpPr>
                    </a:nvSpPr>
                    <a:spPr bwMode="auto">
                      <a:xfrm>
                        <a:off x="3733800" y="2286000"/>
                        <a:ext cx="19050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Requester NSA</a:t>
                          </a:r>
                          <a:endParaRPr lang="en-US" dirty="0"/>
                        </a:p>
                      </a:txBody>
                      <a:useSpRect/>
                    </a:txSp>
                  </a:sp>
                  <a:sp>
                    <a:nvSpPr>
                      <a:cNvPr id="43" name="Rectangle 42"/>
                      <a:cNvSpPr>
                        <a:spLocks noChangeArrowheads="1"/>
                      </a:cNvSpPr>
                    </a:nvSpPr>
                    <a:spPr bwMode="auto">
                      <a:xfrm>
                        <a:off x="4329011" y="2930526"/>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B</a:t>
                          </a:r>
                          <a:endParaRPr lang="en-US" altLang="ja-JP" dirty="0">
                            <a:solidFill>
                              <a:srgbClr val="FFFFFF"/>
                            </a:solidFill>
                            <a:latin typeface="Calibri" charset="0"/>
                          </a:endParaRPr>
                        </a:p>
                      </a:txBody>
                      <a:useSpRect/>
                    </a:txSp>
                  </a:sp>
                  <a:cxnSp>
                    <a:nvCxnSpPr>
                      <a:cNvPr id="45" name="Straight Connector 44"/>
                      <a:cNvCxnSpPr>
                        <a:cxnSpLocks noChangeShapeType="1"/>
                      </a:cNvCxnSpPr>
                    </a:nvCxnSpPr>
                    <a:spPr bwMode="auto">
                      <a:xfrm rot="16200000" flipH="1">
                        <a:off x="7977743" y="4658654"/>
                        <a:ext cx="789157" cy="6249"/>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46" name="TextBox 19"/>
                      <a:cNvSpPr txBox="1">
                        <a:spLocks noChangeArrowheads="1"/>
                      </a:cNvSpPr>
                    </a:nvSpPr>
                    <a:spPr bwMode="auto">
                      <a:xfrm>
                        <a:off x="7703932" y="5132556"/>
                        <a:ext cx="1295400" cy="366713"/>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dirty="0">
                              <a:latin typeface="Calibri" charset="0"/>
                            </a:rPr>
                            <a:t>To </a:t>
                          </a:r>
                          <a:r>
                            <a:rPr lang="en-US" altLang="ja-JP" dirty="0" smtClean="0">
                              <a:latin typeface="Calibri" charset="0"/>
                            </a:rPr>
                            <a:t>provider</a:t>
                          </a:r>
                          <a:endParaRPr lang="en-US" altLang="ja-JP" dirty="0">
                            <a:latin typeface="Calibri" charset="0"/>
                          </a:endParaRPr>
                        </a:p>
                      </a:txBody>
                      <a:useSpRect/>
                    </a:txSp>
                  </a:sp>
                  <a:sp>
                    <a:nvSpPr>
                      <a:cNvPr id="47" name="Rectangle 46"/>
                      <a:cNvSpPr>
                        <a:spLocks noChangeArrowheads="1"/>
                      </a:cNvSpPr>
                    </a:nvSpPr>
                    <a:spPr bwMode="auto">
                      <a:xfrm>
                        <a:off x="3429000" y="3581400"/>
                        <a:ext cx="958850" cy="642938"/>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NRM</a:t>
                          </a:r>
                        </a:p>
                      </a:txBody>
                      <a:useSpRect/>
                    </a:txSp>
                  </a:sp>
                  <a:sp>
                    <a:nvSpPr>
                      <a:cNvPr id="48" name="Rectangle 47"/>
                      <a:cNvSpPr>
                        <a:spLocks noChangeArrowheads="1"/>
                      </a:cNvSpPr>
                    </a:nvSpPr>
                    <a:spPr bwMode="auto">
                      <a:xfrm>
                        <a:off x="3429000" y="4254061"/>
                        <a:ext cx="958850" cy="806450"/>
                      </a:xfrm>
                      <a:prstGeom prst="rect">
                        <a:avLst/>
                      </a:prstGeom>
                      <a:no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49" name="TextBox 21"/>
                      <a:cNvSpPr txBox="1">
                        <a:spLocks noChangeArrowheads="1"/>
                      </a:cNvSpPr>
                    </a:nvSpPr>
                    <a:spPr bwMode="auto">
                      <a:xfrm>
                        <a:off x="3429000" y="4235399"/>
                        <a:ext cx="958850" cy="517525"/>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1400" dirty="0">
                              <a:latin typeface="Calibri" charset="0"/>
                            </a:rPr>
                            <a:t>Local resources</a:t>
                          </a:r>
                        </a:p>
                      </a:txBody>
                      <a:useSpRect/>
                    </a:txSp>
                  </a:sp>
                </lc:lockedCanvas>
              </a:graphicData>
            </a:graphic>
          </wp:inline>
        </w:drawing>
      </w:r>
    </w:p>
    <w:p w:rsidR="00B02EBD" w:rsidRDefault="00AD2854">
      <w:pPr>
        <w:pStyle w:val="Caption"/>
        <w:jc w:val="center"/>
      </w:pPr>
      <w:bookmarkStart w:id="8" w:name="_Ref257043610"/>
      <w:r>
        <w:t xml:space="preserve">Figure </w:t>
      </w:r>
      <w:r w:rsidR="00CB11BF">
        <w:fldChar w:fldCharType="begin"/>
      </w:r>
      <w:r>
        <w:instrText xml:space="preserve"> SEQ Figure \* ARABIC </w:instrText>
      </w:r>
      <w:r w:rsidR="00CB11BF">
        <w:fldChar w:fldCharType="separate"/>
      </w:r>
      <w:r w:rsidR="00426722">
        <w:rPr>
          <w:noProof/>
        </w:rPr>
        <w:t>2</w:t>
      </w:r>
      <w:r w:rsidR="00CB11BF">
        <w:fldChar w:fldCharType="end"/>
      </w:r>
      <w:bookmarkEnd w:id="8"/>
      <w:r>
        <w:t xml:space="preserve">: </w:t>
      </w:r>
      <w:r w:rsidR="00966573">
        <w:t xml:space="preserve">3 roles of </w:t>
      </w:r>
      <w:r>
        <w:t>N</w:t>
      </w:r>
      <w:r w:rsidR="00966573">
        <w:t xml:space="preserve">etwork </w:t>
      </w:r>
      <w:r>
        <w:t>S</w:t>
      </w:r>
      <w:r w:rsidR="00966573">
        <w:t xml:space="preserve">ervice </w:t>
      </w:r>
      <w:r>
        <w:t>A</w:t>
      </w:r>
      <w:r w:rsidR="00966573">
        <w:t>gent</w:t>
      </w:r>
    </w:p>
    <w:p w:rsidR="00F51072" w:rsidRDefault="00F51072" w:rsidP="00F51072"/>
    <w:p w:rsidR="00CA4140" w:rsidRDefault="00CA4140" w:rsidP="00CA4140">
      <w:pPr>
        <w:rPr>
          <w:rFonts w:eastAsiaTheme="minorHAnsi" w:cs="Arial"/>
        </w:rPr>
      </w:pPr>
      <w:r>
        <w:rPr>
          <w:rFonts w:cs="Arial"/>
        </w:rPr>
        <w:t>T</w:t>
      </w:r>
      <w:r w:rsidRPr="00D55C38">
        <w:rPr>
          <w:rFonts w:cs="Arial"/>
        </w:rPr>
        <w:t xml:space="preserve">he NSI </w:t>
      </w:r>
      <w:r>
        <w:rPr>
          <w:rFonts w:cs="Arial"/>
        </w:rPr>
        <w:t>a</w:t>
      </w:r>
      <w:r w:rsidRPr="00D55C38">
        <w:rPr>
          <w:rFonts w:cs="Arial"/>
        </w:rPr>
        <w:t>rchitecture</w:t>
      </w:r>
      <w:r>
        <w:rPr>
          <w:rFonts w:cs="Arial"/>
        </w:rPr>
        <w:t xml:space="preserve"> allows many </w:t>
      </w:r>
      <w:r w:rsidRPr="00D55C38">
        <w:rPr>
          <w:rFonts w:cs="Arial"/>
        </w:rPr>
        <w:t>Network Service Agent</w:t>
      </w:r>
      <w:r>
        <w:rPr>
          <w:rFonts w:cs="Arial"/>
        </w:rPr>
        <w:t xml:space="preserve">s (NSAs) interconnected with NSI interfaces; details relating to such a federation of networks are described in section </w:t>
      </w:r>
      <w:r w:rsidR="00CB11BF">
        <w:rPr>
          <w:rFonts w:cs="Arial"/>
        </w:rPr>
        <w:fldChar w:fldCharType="begin"/>
      </w:r>
      <w:r>
        <w:rPr>
          <w:rFonts w:cs="Arial"/>
        </w:rPr>
        <w:instrText xml:space="preserve"> REF _Ref262033448 \r \h </w:instrText>
      </w:r>
      <w:r w:rsidR="00CB11BF">
        <w:rPr>
          <w:rFonts w:cs="Arial"/>
        </w:rPr>
      </w:r>
      <w:r w:rsidR="00CB11BF">
        <w:rPr>
          <w:rFonts w:cs="Arial"/>
        </w:rPr>
        <w:fldChar w:fldCharType="separate"/>
      </w:r>
      <w:r w:rsidR="00426722">
        <w:rPr>
          <w:rFonts w:cs="Arial"/>
        </w:rPr>
        <w:t>1.6</w:t>
      </w:r>
      <w:r w:rsidR="00CB11BF">
        <w:rPr>
          <w:rFonts w:cs="Arial"/>
        </w:rPr>
        <w:fldChar w:fldCharType="end"/>
      </w:r>
      <w:r>
        <w:rPr>
          <w:rFonts w:cs="Arial"/>
        </w:rPr>
        <w:t>.</w:t>
      </w:r>
    </w:p>
    <w:p w:rsidR="00F51072" w:rsidRDefault="00F51072" w:rsidP="00F51072"/>
    <w:p w:rsidR="00DF5417" w:rsidRDefault="00DF5417" w:rsidP="00DF5417">
      <w:pPr>
        <w:pStyle w:val="Heading2"/>
      </w:pPr>
      <w:bookmarkStart w:id="9" w:name="_Toc262215807"/>
      <w:r>
        <w:t>NSI Services</w:t>
      </w:r>
      <w:bookmarkEnd w:id="9"/>
    </w:p>
    <w:p w:rsidR="00DF5417" w:rsidRDefault="00DF5417" w:rsidP="00DF5417"/>
    <w:p w:rsidR="00DF5417" w:rsidRDefault="00DF5417" w:rsidP="00DF5417">
      <w:r>
        <w:t>The</w:t>
      </w:r>
      <w:r w:rsidRPr="00F5465B">
        <w:t xml:space="preserve"> NSI </w:t>
      </w:r>
      <w:r>
        <w:t xml:space="preserve">protocol deals with an abstracted model of transport services.  This abstraction reduces or hides many of the real-world complexities of delivering a particular transport service.   For instance, the NSI Connection Service takes a rather complex data transport circuit and presents it as if it were a simple pipe of a certain size between two locations.   The user only needs to specify the ends, and the diameter of the pipe.  The user places data in one end of the pipe and it emerges some time later from the other end in the same manner.   This abstract concept is a simplified and convenient means of presenting the key functional aspects of the service object while hiding most or all of technical details that are in general not relevant to the application.  </w:t>
      </w:r>
    </w:p>
    <w:p w:rsidR="00DF5417" w:rsidRDefault="00DF5417" w:rsidP="00DF5417"/>
    <w:p w:rsidR="00DF5417" w:rsidRDefault="00DF5417" w:rsidP="00DF5417">
      <w:r>
        <w:t xml:space="preserve">In practice, the abstraction of a service presents a basic set of service primitives and a bounded set of parameters on those primitives that fully define what will be delivered as result of the service.  To make this point, the NSI Connection Service provides primitives such as ReserveRequest and CancelRequest that perform very clear operations on a Connection, and these primitives are carefully bounded by the parameters associated with each – such as capacity, or end points, or start time.  </w:t>
      </w:r>
      <w:r w:rsidRPr="00464775">
        <w:t xml:space="preserve"> </w:t>
      </w:r>
      <w:r>
        <w:t>The detail of coordinating schedules and the exchange of circuit provisioning information across possibly many networks is hidden.</w:t>
      </w:r>
    </w:p>
    <w:p w:rsidR="00DF5417" w:rsidRDefault="00DF5417" w:rsidP="00DF5417"/>
    <w:p w:rsidR="00DF5417" w:rsidRDefault="00DF5417" w:rsidP="00DF5417">
      <w:pPr>
        <w:numPr>
          <w:ins w:id="10" w:author="John Vollbrecht" w:date="2010-03-23T14:00:00Z"/>
        </w:numPr>
      </w:pPr>
      <w:r>
        <w:t xml:space="preserve">In the NSI Architecture, these Services exist in the form of service specific agents known to, or incorporated within, the NSA.   The NSI Protocol provides an extensible framework for the definition and incorporation of network services.   The NSI has defined only one initial service: the Connection Service to meet the emerging need for automated creation and management of network connections. </w:t>
      </w:r>
    </w:p>
    <w:p w:rsidR="00DF5417" w:rsidRPr="00F51072" w:rsidRDefault="00DF5417" w:rsidP="00F51072"/>
    <w:p w:rsidR="007F7C82" w:rsidRDefault="007F7C82" w:rsidP="00B02EBD"/>
    <w:p w:rsidR="00F51072" w:rsidRDefault="00207BDD" w:rsidP="00F51072">
      <w:pPr>
        <w:pStyle w:val="Heading2"/>
      </w:pPr>
      <w:bookmarkStart w:id="11" w:name="_Toc262215808"/>
      <w:r>
        <w:t xml:space="preserve">NSI service </w:t>
      </w:r>
      <w:r w:rsidR="00F51072">
        <w:t>extensibility</w:t>
      </w:r>
      <w:bookmarkEnd w:id="11"/>
      <w:r w:rsidR="00F51072">
        <w:t xml:space="preserve"> </w:t>
      </w:r>
    </w:p>
    <w:p w:rsidR="00F51072" w:rsidRPr="00F5465B" w:rsidRDefault="00F51072" w:rsidP="00B02EBD"/>
    <w:p w:rsidR="00F37AEE" w:rsidRDefault="00AD2854" w:rsidP="00B02EBD">
      <w:r>
        <w:t>T</w:t>
      </w:r>
      <w:r w:rsidRPr="00F5465B">
        <w:t xml:space="preserve">he </w:t>
      </w:r>
      <w:r>
        <w:t xml:space="preserve">NSI </w:t>
      </w:r>
      <w:r w:rsidRPr="00F5465B">
        <w:t xml:space="preserve">Interface must </w:t>
      </w:r>
      <w:r>
        <w:t>provi</w:t>
      </w:r>
      <w:r w:rsidR="0074006C">
        <w:t>de a common framework in which Network S</w:t>
      </w:r>
      <w:r>
        <w:t xml:space="preserve">ervices can be delivered. </w:t>
      </w:r>
      <w:r w:rsidRPr="00F5465B">
        <w:t xml:space="preserve"> </w:t>
      </w:r>
      <w:r>
        <w:t>To achieve this aim, t</w:t>
      </w:r>
      <w:r w:rsidRPr="00F5465B">
        <w:t xml:space="preserve">he NSI Architecture </w:t>
      </w:r>
      <w:r>
        <w:t xml:space="preserve">is extensible; </w:t>
      </w:r>
      <w:r w:rsidR="000A36CD">
        <w:t xml:space="preserve">it inherently supports the ability to add </w:t>
      </w:r>
      <w:r w:rsidR="008304E6">
        <w:t>new</w:t>
      </w:r>
      <w:r w:rsidR="0074006C">
        <w:t xml:space="preserve"> Network S</w:t>
      </w:r>
      <w:r w:rsidRPr="00F5465B">
        <w:t xml:space="preserve">ervices </w:t>
      </w:r>
      <w:r w:rsidR="008304E6">
        <w:t>as they</w:t>
      </w:r>
      <w:r>
        <w:t xml:space="preserve"> emerge</w:t>
      </w:r>
      <w:r w:rsidR="008304E6">
        <w:t>.</w:t>
      </w:r>
      <w:r>
        <w:t xml:space="preserve">   </w:t>
      </w:r>
      <w:r w:rsidRPr="00F5465B">
        <w:t>Example</w:t>
      </w:r>
      <w:r>
        <w:t>s of anticipated services include</w:t>
      </w:r>
      <w:r w:rsidRPr="00F5465B">
        <w:t xml:space="preserve"> a Topology Service </w:t>
      </w:r>
      <w:r>
        <w:t>to distribute</w:t>
      </w:r>
      <w:r w:rsidR="0074006C">
        <w:t xml:space="preserve"> topology information</w:t>
      </w:r>
      <w:r w:rsidR="008304E6">
        <w:t xml:space="preserve"> and a Connection Monitoring service.</w:t>
      </w:r>
      <w:r w:rsidRPr="00F5465B">
        <w:t xml:space="preserve">   The Network Service Agents must </w:t>
      </w:r>
      <w:r>
        <w:t>support</w:t>
      </w:r>
      <w:r w:rsidRPr="00F5465B">
        <w:t xml:space="preserve"> these services and functions in order to provide the </w:t>
      </w:r>
      <w:r>
        <w:t xml:space="preserve">integrated service </w:t>
      </w:r>
      <w:r w:rsidRPr="00F5465B">
        <w:t>envisioned</w:t>
      </w:r>
      <w:r>
        <w:t>.</w:t>
      </w:r>
    </w:p>
    <w:p w:rsidR="00F37AEE" w:rsidRDefault="00F37AEE" w:rsidP="00B02EBD"/>
    <w:p w:rsidR="0076559D" w:rsidRDefault="00AA2835" w:rsidP="00B02EBD">
      <w:r>
        <w:t xml:space="preserve">Version 1.0 of the NSI supports only </w:t>
      </w:r>
      <w:r w:rsidR="008304E6">
        <w:t>a Connection Service</w:t>
      </w:r>
      <w:r w:rsidR="00F37AEE">
        <w:t>, this service allows</w:t>
      </w:r>
      <w:r w:rsidR="008304E6">
        <w:t xml:space="preserve"> </w:t>
      </w:r>
      <w:r w:rsidR="00F37AEE">
        <w:t xml:space="preserve">connection-oriented circuits to be </w:t>
      </w:r>
      <w:r w:rsidR="008304E6">
        <w:t>request</w:t>
      </w:r>
      <w:r w:rsidR="00F37AEE">
        <w:t>ed</w:t>
      </w:r>
      <w:r w:rsidR="008304E6">
        <w:t xml:space="preserve"> and manag</w:t>
      </w:r>
      <w:r w:rsidR="00F37AEE">
        <w:t>ed</w:t>
      </w:r>
      <w:r w:rsidR="008304E6">
        <w:t>.</w:t>
      </w:r>
    </w:p>
    <w:p w:rsidR="00F51072" w:rsidRDefault="00F51072" w:rsidP="00B02EBD"/>
    <w:p w:rsidR="00F51072" w:rsidRDefault="00F51072" w:rsidP="00B02EBD"/>
    <w:p w:rsidR="00B02EBD" w:rsidRPr="00056102" w:rsidRDefault="00AD2854" w:rsidP="00B02EBD">
      <w:pPr>
        <w:pStyle w:val="Heading2"/>
      </w:pPr>
      <w:bookmarkStart w:id="12" w:name="_Toc262215809"/>
      <w:r w:rsidRPr="00FD6763">
        <w:t xml:space="preserve">The NSI Service </w:t>
      </w:r>
      <w:r>
        <w:t>Plane</w:t>
      </w:r>
      <w:bookmarkEnd w:id="12"/>
    </w:p>
    <w:p w:rsidR="007F7C82" w:rsidRDefault="007F7C82" w:rsidP="00B02EBD"/>
    <w:p w:rsidR="00F37AEE" w:rsidRDefault="00F37AEE" w:rsidP="00207BDD">
      <w:r>
        <w:t>For the purposes of defining layering, this architecture assigns the NSI to a Service Plane.  Here we define the</w:t>
      </w:r>
      <w:r w:rsidR="00207BDD">
        <w:t xml:space="preserve"> service plane </w:t>
      </w:r>
      <w:r w:rsidR="00C07B7F">
        <w:t xml:space="preserve">as </w:t>
      </w:r>
      <w:r w:rsidR="00CA4140">
        <w:t>incorporat</w:t>
      </w:r>
      <w:r w:rsidR="00C07B7F">
        <w:t>ing</w:t>
      </w:r>
      <w:r w:rsidR="00207BDD">
        <w:t xml:space="preserve"> participating NSAs and </w:t>
      </w:r>
      <w:r w:rsidR="00C07B7F">
        <w:t xml:space="preserve">the associated </w:t>
      </w:r>
      <w:r w:rsidR="00207BDD">
        <w:t>NS</w:t>
      </w:r>
      <w:r w:rsidR="00CA4140">
        <w:t xml:space="preserve">I sessions between these NSAs. </w:t>
      </w:r>
      <w:r>
        <w:t xml:space="preserve">This is depicted in </w:t>
      </w:r>
      <w:r w:rsidR="00CB11BF">
        <w:fldChar w:fldCharType="begin"/>
      </w:r>
      <w:r w:rsidR="006F6CDF">
        <w:instrText xml:space="preserve"> REF _Ref262030912 \h </w:instrText>
      </w:r>
      <w:r w:rsidR="00CB11BF">
        <w:fldChar w:fldCharType="separate"/>
      </w:r>
      <w:r w:rsidR="00426722">
        <w:t xml:space="preserve">Figure </w:t>
      </w:r>
      <w:r w:rsidR="00426722">
        <w:rPr>
          <w:noProof/>
        </w:rPr>
        <w:t>3</w:t>
      </w:r>
      <w:r w:rsidR="00CB11BF">
        <w:fldChar w:fldCharType="end"/>
      </w:r>
      <w:r>
        <w:t>.</w:t>
      </w:r>
    </w:p>
    <w:p w:rsidR="00F37AEE" w:rsidRDefault="00F37AEE" w:rsidP="00207BDD"/>
    <w:p w:rsidR="00207BDD" w:rsidRDefault="00207BDD" w:rsidP="00207BDD">
      <w:r>
        <w:t xml:space="preserve">In general, the </w:t>
      </w:r>
      <w:r w:rsidR="00F37AEE">
        <w:t xml:space="preserve">NSI </w:t>
      </w:r>
      <w:r>
        <w:t xml:space="preserve">Service Plane relies on the capabilities of the </w:t>
      </w:r>
      <w:r w:rsidR="00C07B7F">
        <w:t>c</w:t>
      </w:r>
      <w:r>
        <w:t xml:space="preserve">ontrol </w:t>
      </w:r>
      <w:r w:rsidR="00C07B7F">
        <w:t>p</w:t>
      </w:r>
      <w:r>
        <w:t xml:space="preserve">lane and </w:t>
      </w:r>
      <w:r w:rsidR="00C07B7F">
        <w:t>m</w:t>
      </w:r>
      <w:r>
        <w:t xml:space="preserve">anagement </w:t>
      </w:r>
      <w:r w:rsidR="00C07B7F">
        <w:t>p</w:t>
      </w:r>
      <w:r>
        <w:t xml:space="preserve">lane (not shown) to effect changes in the </w:t>
      </w:r>
      <w:r w:rsidR="00C07B7F">
        <w:t>Transport</w:t>
      </w:r>
      <w:r>
        <w:t xml:space="preserve"> Plane, where </w:t>
      </w:r>
      <w:r w:rsidR="00C07B7F">
        <w:t>the control and management</w:t>
      </w:r>
      <w:r>
        <w:t xml:space="preserve"> planes follow conventional definitions.  The transport resources and the physical instance of the Connection reside on the Transport Plane.</w:t>
      </w:r>
    </w:p>
    <w:p w:rsidR="009842E5" w:rsidRDefault="009842E5" w:rsidP="00B02EBD"/>
    <w:p w:rsidR="00C07B7F" w:rsidRDefault="00C07B7F" w:rsidP="00C07B7F">
      <w:r>
        <w:t xml:space="preserve">The </w:t>
      </w:r>
      <w:r w:rsidR="00F37AEE">
        <w:t xml:space="preserve">NSI </w:t>
      </w:r>
      <w:r>
        <w:t>Service Plane operates on an abstracted representation of the transport plane resources.  In this abstracted view, transport resources within a particular network are treated as a single opaqu</w:t>
      </w:r>
      <w:r w:rsidR="008304E6">
        <w:t>e object under the control of a Provider</w:t>
      </w:r>
      <w:r>
        <w:t xml:space="preserve"> NSA.  Representation of transport resources is described further in the section </w:t>
      </w:r>
      <w:r w:rsidR="00CB11BF">
        <w:fldChar w:fldCharType="begin"/>
      </w:r>
      <w:r>
        <w:instrText xml:space="preserve"> REF _Ref262034486 \r \h </w:instrText>
      </w:r>
      <w:r w:rsidR="00CB11BF">
        <w:fldChar w:fldCharType="separate"/>
      </w:r>
      <w:r w:rsidR="00426722">
        <w:t>3</w:t>
      </w:r>
      <w:r w:rsidR="00CB11BF">
        <w:fldChar w:fldCharType="end"/>
      </w:r>
      <w:r>
        <w:t>.</w:t>
      </w:r>
    </w:p>
    <w:p w:rsidR="00C07B7F" w:rsidRDefault="00C07B7F" w:rsidP="00B02EBD"/>
    <w:p w:rsidR="00C07B7F" w:rsidRDefault="00C07B7F" w:rsidP="00C07B7F">
      <w:r>
        <w:t>Considering the example of the NSI Connection Se</w:t>
      </w:r>
      <w:r w:rsidR="008304E6">
        <w:t xml:space="preserve">rvice, the service </w:t>
      </w:r>
      <w:r w:rsidR="00F37AEE">
        <w:t>managed on the NSI Service Plane</w:t>
      </w:r>
      <w:r w:rsidR="008304E6">
        <w:t xml:space="preserve"> is the ability to create a </w:t>
      </w:r>
      <w:r>
        <w:t xml:space="preserve">Connection, with a set of simple, well defined manipulation rules that operate within a network and are defined by the NSI.  These abstractions are exchanged and processed in the NSI Service Plane.  The NSI Service Plane contains information about owners, permissions, performance parameters, schedule, and Path information. </w:t>
      </w:r>
    </w:p>
    <w:p w:rsidR="00C07B7F" w:rsidRDefault="00C07B7F" w:rsidP="00C07B7F"/>
    <w:p w:rsidR="00C07B7F" w:rsidRDefault="00C07B7F" w:rsidP="00B02EBD"/>
    <w:p w:rsidR="00790637" w:rsidRDefault="005374D2" w:rsidP="00790637">
      <w:pPr>
        <w:jc w:val="center"/>
      </w:pPr>
      <w:r w:rsidRPr="005374D2">
        <w:rPr>
          <w:noProof/>
          <w:lang w:val="en-GB" w:eastAsia="en-GB"/>
        </w:rPr>
        <w:drawing>
          <wp:inline distT="0" distB="0" distL="0" distR="0">
            <wp:extent cx="3143272" cy="3286148"/>
            <wp:effectExtent l="19050" t="0" r="0" b="0"/>
            <wp:docPr id="13"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143272" cy="3286148"/>
                      <a:chOff x="2971800" y="1752600"/>
                      <a:chExt cx="3143272" cy="3286148"/>
                    </a:xfrm>
                  </a:grpSpPr>
                  <a:grpSp>
                    <a:nvGrpSpPr>
                      <a:cNvPr id="4" name="Group 3"/>
                      <a:cNvGrpSpPr/>
                    </a:nvGrpSpPr>
                    <a:grpSpPr>
                      <a:xfrm>
                        <a:off x="2971800" y="1752600"/>
                        <a:ext cx="3143272" cy="3286148"/>
                        <a:chOff x="4357686" y="1785926"/>
                        <a:chExt cx="3143272" cy="3286148"/>
                      </a:xfrm>
                    </a:grpSpPr>
                    <a:sp>
                      <a:nvSpPr>
                        <a:cNvPr id="5" name="Trapezoid 4"/>
                        <a:cNvSpPr/>
                      </a:nvSpPr>
                      <a:spPr>
                        <a:xfrm>
                          <a:off x="4572000" y="1785926"/>
                          <a:ext cx="2643206" cy="1428760"/>
                        </a:xfrm>
                        <a:prstGeom prst="trapezoid">
                          <a:avLst/>
                        </a:prstGeom>
                        <a:solidFill>
                          <a:schemeClr val="accent2">
                            <a:lumMod val="20000"/>
                            <a:lumOff val="80000"/>
                          </a:schemeClr>
                        </a:solid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Trapezoid 5"/>
                        <a:cNvSpPr/>
                      </a:nvSpPr>
                      <a:spPr>
                        <a:xfrm>
                          <a:off x="4357686" y="3429000"/>
                          <a:ext cx="3143272" cy="1643074"/>
                        </a:xfrm>
                        <a:prstGeom prst="trapezoid">
                          <a:avLst/>
                        </a:prstGeom>
                        <a:solidFill>
                          <a:schemeClr val="accent1">
                            <a:lumMod val="40000"/>
                            <a:lumOff val="60000"/>
                          </a:schemeClr>
                        </a:solid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5214942" y="3929066"/>
                          <a:ext cx="1428760" cy="857256"/>
                        </a:xfrm>
                        <a:prstGeom prst="ellipse">
                          <a:avLst/>
                        </a:prstGeom>
                        <a:solidFill>
                          <a:schemeClr val="bg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7"/>
                        <a:cNvSpPr/>
                      </a:nvSpPr>
                      <a:spPr>
                        <a:xfrm>
                          <a:off x="5572132" y="3929066"/>
                          <a:ext cx="142876" cy="71438"/>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8"/>
                        <a:cNvSpPr/>
                      </a:nvSpPr>
                      <a:spPr>
                        <a:xfrm>
                          <a:off x="5214942" y="4143380"/>
                          <a:ext cx="142876" cy="71438"/>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9"/>
                        <a:cNvSpPr/>
                      </a:nvSpPr>
                      <a:spPr>
                        <a:xfrm>
                          <a:off x="6143636" y="3929066"/>
                          <a:ext cx="142876" cy="71438"/>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Oval 10"/>
                        <a:cNvSpPr/>
                      </a:nvSpPr>
                      <a:spPr>
                        <a:xfrm>
                          <a:off x="5643570" y="4714884"/>
                          <a:ext cx="142876" cy="71438"/>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Oval 11"/>
                        <a:cNvSpPr/>
                      </a:nvSpPr>
                      <a:spPr>
                        <a:xfrm>
                          <a:off x="6072198" y="4714884"/>
                          <a:ext cx="142876" cy="71438"/>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Oval 12"/>
                        <a:cNvSpPr/>
                      </a:nvSpPr>
                      <a:spPr>
                        <a:xfrm>
                          <a:off x="6572264" y="4286256"/>
                          <a:ext cx="142876" cy="71438"/>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rapezoid 13"/>
                        <a:cNvSpPr/>
                      </a:nvSpPr>
                      <a:spPr>
                        <a:xfrm>
                          <a:off x="5357818" y="2571744"/>
                          <a:ext cx="1104904" cy="417218"/>
                        </a:xfrm>
                        <a:prstGeom prst="trapezoid">
                          <a:avLst>
                            <a:gd name="adj" fmla="val 20637"/>
                          </a:avLst>
                        </a:prstGeom>
                        <a:ln w="1587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800" dirty="0" smtClean="0"/>
                              <a:t>NSA</a:t>
                            </a:r>
                            <a:endParaRPr lang="en-GB" sz="800" dirty="0"/>
                          </a:p>
                        </a:txBody>
                        <a:useSpRect/>
                      </a:txSp>
                      <a:style>
                        <a:lnRef idx="2">
                          <a:schemeClr val="dk1"/>
                        </a:lnRef>
                        <a:fillRef idx="1">
                          <a:schemeClr val="lt1"/>
                        </a:fillRef>
                        <a:effectRef idx="0">
                          <a:schemeClr val="dk1"/>
                        </a:effectRef>
                        <a:fontRef idx="minor">
                          <a:schemeClr val="dk1"/>
                        </a:fontRef>
                      </a:style>
                    </a:sp>
                    <a:sp>
                      <a:nvSpPr>
                        <a:cNvPr id="16" name="Up-Down Arrow 15"/>
                        <a:cNvSpPr/>
                      </a:nvSpPr>
                      <a:spPr>
                        <a:xfrm rot="19675577">
                          <a:off x="6190863" y="2251419"/>
                          <a:ext cx="129138" cy="340605"/>
                        </a:xfrm>
                        <a:prstGeom prst="upDownArrow">
                          <a:avLst>
                            <a:gd name="adj1" fmla="val 26667"/>
                            <a:gd name="adj2" fmla="val 69483"/>
                          </a:avLst>
                        </a:prstGeom>
                        <a:solidFill>
                          <a:schemeClr val="bg1"/>
                        </a:solidFill>
                        <a:ln w="9525">
                          <a:solidFill>
                            <a:srgbClr val="C00000"/>
                          </a:solidFill>
                        </a:ln>
                        <a:scene3d>
                          <a:camera prst="orthographicFront">
                            <a:rot lat="0" lon="0" rev="19799999"/>
                          </a:camera>
                          <a:lightRig rig="threePt" dir="t"/>
                        </a:scene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Trapezoid 16"/>
                        <a:cNvSpPr/>
                      </a:nvSpPr>
                      <a:spPr>
                        <a:xfrm>
                          <a:off x="6186486" y="2328850"/>
                          <a:ext cx="357190" cy="142876"/>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800" dirty="0" smtClean="0"/>
                              <a:t>NSI</a:t>
                            </a:r>
                            <a:endParaRPr lang="en-GB" sz="800" dirty="0"/>
                          </a:p>
                        </a:txBody>
                        <a:useSpRect/>
                      </a:txSp>
                      <a:style>
                        <a:lnRef idx="2">
                          <a:schemeClr val="dk1"/>
                        </a:lnRef>
                        <a:fillRef idx="1">
                          <a:schemeClr val="lt1"/>
                        </a:fillRef>
                        <a:effectRef idx="0">
                          <a:schemeClr val="dk1"/>
                        </a:effectRef>
                        <a:fontRef idx="minor">
                          <a:schemeClr val="dk1"/>
                        </a:fontRef>
                      </a:style>
                    </a:sp>
                    <a:sp>
                      <a:nvSpPr>
                        <a:cNvPr id="18" name="Trapezoid 17"/>
                        <a:cNvSpPr/>
                      </a:nvSpPr>
                      <a:spPr>
                        <a:xfrm>
                          <a:off x="4857752" y="4143380"/>
                          <a:ext cx="428628" cy="142876"/>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800" dirty="0" smtClean="0"/>
                              <a:t>Port</a:t>
                            </a:r>
                            <a:endParaRPr lang="en-GB" sz="800" dirty="0"/>
                          </a:p>
                        </a:txBody>
                        <a:useSpRect/>
                      </a:txSp>
                      <a:style>
                        <a:lnRef idx="2">
                          <a:schemeClr val="dk1"/>
                        </a:lnRef>
                        <a:fillRef idx="1">
                          <a:schemeClr val="lt1"/>
                        </a:fillRef>
                        <a:effectRef idx="0">
                          <a:schemeClr val="dk1"/>
                        </a:effectRef>
                        <a:fontRef idx="minor">
                          <a:schemeClr val="dk1"/>
                        </a:fontRef>
                      </a:style>
                    </a:sp>
                    <a:sp>
                      <a:nvSpPr>
                        <a:cNvPr id="19" name="Oval 18"/>
                        <a:cNvSpPr/>
                      </a:nvSpPr>
                      <a:spPr>
                        <a:xfrm>
                          <a:off x="4929190" y="3500438"/>
                          <a:ext cx="633418" cy="438152"/>
                        </a:xfrm>
                        <a:prstGeom prst="ellipse">
                          <a:avLst/>
                        </a:prstGeom>
                        <a:solidFill>
                          <a:schemeClr val="bg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Oval 19"/>
                        <a:cNvSpPr/>
                      </a:nvSpPr>
                      <a:spPr>
                        <a:xfrm>
                          <a:off x="5429256" y="3786190"/>
                          <a:ext cx="142876" cy="71438"/>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20"/>
                        <a:cNvSpPr/>
                      </a:nvSpPr>
                      <a:spPr>
                        <a:xfrm>
                          <a:off x="4929190" y="3786190"/>
                          <a:ext cx="142876" cy="71438"/>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 name="Straight Connector 21"/>
                        <a:cNvCxnSpPr>
                          <a:stCxn id="8" idx="5"/>
                        </a:cNvCxnSpPr>
                      </a:nvCxnSpPr>
                      <a:spPr>
                        <a:xfrm rot="16200000" flipH="1">
                          <a:off x="5551208" y="4132918"/>
                          <a:ext cx="735304" cy="449552"/>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23" name="Up-Down Arrow 22"/>
                        <a:cNvSpPr/>
                      </a:nvSpPr>
                      <a:spPr>
                        <a:xfrm>
                          <a:off x="5786446" y="3005126"/>
                          <a:ext cx="171440" cy="1143000"/>
                        </a:xfrm>
                        <a:prstGeom prst="upDownArrow">
                          <a:avLst>
                            <a:gd name="adj1" fmla="val 26667"/>
                            <a:gd name="adj2" fmla="val 69483"/>
                          </a:avLst>
                        </a:prstGeom>
                        <a:no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4" name="Straight Connector 23"/>
                        <a:cNvCxnSpPr>
                          <a:stCxn id="21" idx="6"/>
                          <a:endCxn id="20" idx="2"/>
                        </a:cNvCxnSpPr>
                      </a:nvCxnSpPr>
                      <a:spPr>
                        <a:xfrm>
                          <a:off x="5072066" y="3821909"/>
                          <a:ext cx="357190" cy="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25" name="Straight Connector 24"/>
                        <a:cNvCxnSpPr>
                          <a:stCxn id="20" idx="5"/>
                          <a:endCxn id="8" idx="0"/>
                        </a:cNvCxnSpPr>
                      </a:nvCxnSpPr>
                      <a:spPr>
                        <a:xfrm rot="16200000" flipH="1">
                          <a:off x="5556439" y="3841935"/>
                          <a:ext cx="81900" cy="92362"/>
                        </a:xfrm>
                        <a:prstGeom prst="line">
                          <a:avLst/>
                        </a:prstGeom>
                        <a:ln w="15875">
                          <a:solidFill>
                            <a:schemeClr val="accent1"/>
                          </a:solidFill>
                        </a:ln>
                      </a:spPr>
                      <a:style>
                        <a:lnRef idx="1">
                          <a:schemeClr val="accent1"/>
                        </a:lnRef>
                        <a:fillRef idx="0">
                          <a:schemeClr val="accent1"/>
                        </a:fillRef>
                        <a:effectRef idx="0">
                          <a:schemeClr val="accent1"/>
                        </a:effectRef>
                        <a:fontRef idx="minor">
                          <a:schemeClr val="tx1"/>
                        </a:fontRef>
                      </a:style>
                    </a:cxnSp>
                    <a:sp>
                      <a:nvSpPr>
                        <a:cNvPr id="26" name="Trapezoid 25"/>
                        <a:cNvSpPr/>
                      </a:nvSpPr>
                      <a:spPr>
                        <a:xfrm>
                          <a:off x="4786314" y="3571876"/>
                          <a:ext cx="857256" cy="285752"/>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800" dirty="0" smtClean="0"/>
                              <a:t>Network A</a:t>
                            </a:r>
                            <a:endParaRPr lang="en-GB" sz="800" dirty="0"/>
                          </a:p>
                        </a:txBody>
                        <a:useSpRect/>
                      </a:txSp>
                      <a:style>
                        <a:lnRef idx="2">
                          <a:schemeClr val="dk1"/>
                        </a:lnRef>
                        <a:fillRef idx="1">
                          <a:schemeClr val="lt1"/>
                        </a:fillRef>
                        <a:effectRef idx="0">
                          <a:schemeClr val="dk1"/>
                        </a:effectRef>
                        <a:fontRef idx="minor">
                          <a:schemeClr val="dk1"/>
                        </a:fontRef>
                      </a:style>
                    </a:sp>
                    <a:sp>
                      <a:nvSpPr>
                        <a:cNvPr id="27" name="Trapezoid 26"/>
                        <a:cNvSpPr/>
                      </a:nvSpPr>
                      <a:spPr>
                        <a:xfrm>
                          <a:off x="5214942" y="4357694"/>
                          <a:ext cx="857256" cy="285752"/>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800" dirty="0" smtClean="0"/>
                              <a:t>Network B</a:t>
                            </a:r>
                            <a:endParaRPr lang="en-GB" sz="800" dirty="0"/>
                          </a:p>
                        </a:txBody>
                        <a:useSpRect/>
                      </a:txSp>
                      <a:style>
                        <a:lnRef idx="2">
                          <a:schemeClr val="dk1"/>
                        </a:lnRef>
                        <a:fillRef idx="1">
                          <a:schemeClr val="lt1"/>
                        </a:fillRef>
                        <a:effectRef idx="0">
                          <a:schemeClr val="dk1"/>
                        </a:effectRef>
                        <a:fontRef idx="minor">
                          <a:schemeClr val="dk1"/>
                        </a:fontRef>
                      </a:style>
                    </a:sp>
                    <a:sp>
                      <a:nvSpPr>
                        <a:cNvPr id="28" name="Trapezoid 27"/>
                        <a:cNvSpPr/>
                      </a:nvSpPr>
                      <a:spPr>
                        <a:xfrm>
                          <a:off x="6000760" y="2928934"/>
                          <a:ext cx="1071570" cy="285752"/>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Service Plane</a:t>
                            </a:r>
                            <a:endParaRPr lang="en-GB" sz="1000" dirty="0"/>
                          </a:p>
                        </a:txBody>
                        <a:useSpRect/>
                      </a:txSp>
                      <a:style>
                        <a:lnRef idx="2">
                          <a:schemeClr val="dk1"/>
                        </a:lnRef>
                        <a:fillRef idx="1">
                          <a:schemeClr val="lt1"/>
                        </a:fillRef>
                        <a:effectRef idx="0">
                          <a:schemeClr val="dk1"/>
                        </a:effectRef>
                        <a:fontRef idx="minor">
                          <a:schemeClr val="dk1"/>
                        </a:fontRef>
                      </a:style>
                    </a:sp>
                    <a:sp>
                      <a:nvSpPr>
                        <a:cNvPr id="29" name="Trapezoid 28"/>
                        <a:cNvSpPr/>
                      </a:nvSpPr>
                      <a:spPr>
                        <a:xfrm>
                          <a:off x="6286512" y="4786322"/>
                          <a:ext cx="1071570" cy="285752"/>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Transport Plane</a:t>
                            </a:r>
                            <a:endParaRPr lang="en-GB" sz="1000" dirty="0"/>
                          </a:p>
                        </a:txBody>
                        <a:useSpRect/>
                      </a:txSp>
                      <a:style>
                        <a:lnRef idx="2">
                          <a:schemeClr val="dk1"/>
                        </a:lnRef>
                        <a:fillRef idx="1">
                          <a:schemeClr val="lt1"/>
                        </a:fillRef>
                        <a:effectRef idx="0">
                          <a:schemeClr val="dk1"/>
                        </a:effectRef>
                        <a:fontRef idx="minor">
                          <a:schemeClr val="dk1"/>
                        </a:fontRef>
                      </a:style>
                    </a:sp>
                  </a:grpSp>
                  <a:sp>
                    <a:nvSpPr>
                      <a:cNvPr id="31" name="Trapezoid 30"/>
                      <a:cNvSpPr/>
                    </a:nvSpPr>
                    <a:spPr>
                      <a:xfrm>
                        <a:off x="4267200" y="2819400"/>
                        <a:ext cx="457200" cy="128590"/>
                      </a:xfrm>
                      <a:prstGeom prst="trapezoid">
                        <a:avLst>
                          <a:gd name="adj" fmla="val 20637"/>
                        </a:avLst>
                      </a:prstGeom>
                      <a:ln w="1587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800" dirty="0" smtClean="0"/>
                            <a:t>NRM</a:t>
                          </a:r>
                          <a:endParaRPr lang="en-GB" sz="800" dirty="0"/>
                        </a:p>
                      </a:txBody>
                      <a:useSpRect/>
                    </a:txSp>
                    <a:style>
                      <a:lnRef idx="2">
                        <a:schemeClr val="dk1"/>
                      </a:lnRef>
                      <a:fillRef idx="1">
                        <a:schemeClr val="lt1"/>
                      </a:fillRef>
                      <a:effectRef idx="0">
                        <a:schemeClr val="dk1"/>
                      </a:effectRef>
                      <a:fontRef idx="minor">
                        <a:schemeClr val="dk1"/>
                      </a:fontRef>
                    </a:style>
                  </a:sp>
                  <a:sp>
                    <a:nvSpPr>
                      <a:cNvPr id="35" name="Up-Down Arrow 34"/>
                      <a:cNvSpPr/>
                    </a:nvSpPr>
                    <a:spPr>
                      <a:xfrm rot="19675577">
                        <a:off x="4209885" y="2218093"/>
                        <a:ext cx="129138" cy="340605"/>
                      </a:xfrm>
                      <a:prstGeom prst="upDownArrow">
                        <a:avLst>
                          <a:gd name="adj1" fmla="val 26667"/>
                          <a:gd name="adj2" fmla="val 69483"/>
                        </a:avLst>
                      </a:prstGeom>
                      <a:solidFill>
                        <a:schemeClr val="bg1"/>
                      </a:solidFill>
                      <a:ln w="9525">
                        <a:solidFill>
                          <a:srgbClr val="C00000"/>
                        </a:solidFill>
                      </a:ln>
                      <a:scene3d>
                        <a:camera prst="orthographicFront">
                          <a:rot lat="0" lon="0" rev="19799999"/>
                        </a:camera>
                        <a:lightRig rig="threePt" dir="t"/>
                      </a:scene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Trapezoid 38"/>
                      <a:cNvSpPr/>
                    </a:nvSpPr>
                    <a:spPr>
                      <a:xfrm>
                        <a:off x="4191000" y="2286000"/>
                        <a:ext cx="357190" cy="142876"/>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800" dirty="0" smtClean="0"/>
                            <a:t>NSI</a:t>
                          </a:r>
                          <a:endParaRPr lang="en-GB" sz="800" dirty="0"/>
                        </a:p>
                      </a:txBody>
                      <a:useSpRect/>
                    </a:txSp>
                    <a:style>
                      <a:lnRef idx="2">
                        <a:schemeClr val="dk1"/>
                      </a:lnRef>
                      <a:fillRef idx="1">
                        <a:schemeClr val="lt1"/>
                      </a:fillRef>
                      <a:effectRef idx="0">
                        <a:schemeClr val="dk1"/>
                      </a:effectRef>
                      <a:fontRef idx="minor">
                        <a:schemeClr val="dk1"/>
                      </a:fontRef>
                    </a:style>
                  </a:sp>
                  <a:sp>
                    <a:nvSpPr>
                      <a:cNvPr id="40" name="Up-Down Arrow 39"/>
                      <a:cNvSpPr/>
                    </a:nvSpPr>
                    <a:spPr>
                      <a:xfrm>
                        <a:off x="3733800" y="2209800"/>
                        <a:ext cx="152400" cy="1371600"/>
                      </a:xfrm>
                      <a:prstGeom prst="upDownArrow">
                        <a:avLst>
                          <a:gd name="adj1" fmla="val 26667"/>
                          <a:gd name="adj2" fmla="val 69483"/>
                        </a:avLst>
                      </a:prstGeom>
                      <a:no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Freeform 40"/>
                      <a:cNvSpPr/>
                    </a:nvSpPr>
                    <a:spPr>
                      <a:xfrm>
                        <a:off x="4572000" y="1905000"/>
                        <a:ext cx="757382" cy="295564"/>
                      </a:xfrm>
                      <a:custGeom>
                        <a:avLst/>
                        <a:gdLst>
                          <a:gd name="connsiteX0" fmla="*/ 757382 w 757382"/>
                          <a:gd name="connsiteY0" fmla="*/ 295564 h 295564"/>
                          <a:gd name="connsiteX1" fmla="*/ 0 w 757382"/>
                          <a:gd name="connsiteY1" fmla="*/ 295564 h 295564"/>
                          <a:gd name="connsiteX2" fmla="*/ 0 w 757382"/>
                          <a:gd name="connsiteY2" fmla="*/ 0 h 295564"/>
                          <a:gd name="connsiteX3" fmla="*/ 683491 w 757382"/>
                          <a:gd name="connsiteY3" fmla="*/ 0 h 295564"/>
                          <a:gd name="connsiteX4" fmla="*/ 757382 w 757382"/>
                          <a:gd name="connsiteY4" fmla="*/ 295564 h 29556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7382" h="295564">
                            <a:moveTo>
                              <a:pt x="757382" y="295564"/>
                            </a:moveTo>
                            <a:lnTo>
                              <a:pt x="0" y="295564"/>
                            </a:lnTo>
                            <a:lnTo>
                              <a:pt x="0" y="0"/>
                            </a:lnTo>
                            <a:lnTo>
                              <a:pt x="683491" y="0"/>
                            </a:lnTo>
                            <a:lnTo>
                              <a:pt x="757382" y="295564"/>
                            </a:lnTo>
                            <a:close/>
                          </a:path>
                        </a:pathLst>
                      </a:custGeom>
                      <a:solidFill>
                        <a:schemeClr val="bg1"/>
                      </a:solidFill>
                      <a:ln w="1905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Freeform 42"/>
                      <a:cNvSpPr/>
                    </a:nvSpPr>
                    <a:spPr>
                      <a:xfrm>
                        <a:off x="3657600" y="1905000"/>
                        <a:ext cx="757382" cy="295564"/>
                      </a:xfrm>
                      <a:custGeom>
                        <a:avLst/>
                        <a:gdLst>
                          <a:gd name="connsiteX0" fmla="*/ 757382 w 757382"/>
                          <a:gd name="connsiteY0" fmla="*/ 295564 h 295564"/>
                          <a:gd name="connsiteX1" fmla="*/ 0 w 757382"/>
                          <a:gd name="connsiteY1" fmla="*/ 295564 h 295564"/>
                          <a:gd name="connsiteX2" fmla="*/ 0 w 757382"/>
                          <a:gd name="connsiteY2" fmla="*/ 0 h 295564"/>
                          <a:gd name="connsiteX3" fmla="*/ 683491 w 757382"/>
                          <a:gd name="connsiteY3" fmla="*/ 0 h 295564"/>
                          <a:gd name="connsiteX4" fmla="*/ 757382 w 757382"/>
                          <a:gd name="connsiteY4" fmla="*/ 295564 h 29556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7382" h="295564">
                            <a:moveTo>
                              <a:pt x="757382" y="295564"/>
                            </a:moveTo>
                            <a:lnTo>
                              <a:pt x="0" y="295564"/>
                            </a:lnTo>
                            <a:lnTo>
                              <a:pt x="0" y="0"/>
                            </a:lnTo>
                            <a:lnTo>
                              <a:pt x="683491" y="0"/>
                            </a:lnTo>
                            <a:lnTo>
                              <a:pt x="757382" y="295564"/>
                            </a:lnTo>
                            <a:close/>
                          </a:path>
                        </a:pathLst>
                      </a:custGeom>
                      <a:solidFill>
                        <a:schemeClr val="bg1"/>
                      </a:solidFill>
                      <a:ln w="19050"/>
                      <a:scene3d>
                        <a:camera prst="orthographicFront">
                          <a:rot lat="0" lon="10800000" rev="0"/>
                        </a:camera>
                        <a:lightRig rig="threePt" dir="t"/>
                      </a:scene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Trapezoid 36"/>
                      <a:cNvSpPr/>
                    </a:nvSpPr>
                    <a:spPr>
                      <a:xfrm>
                        <a:off x="3657600" y="2081210"/>
                        <a:ext cx="457200" cy="128590"/>
                      </a:xfrm>
                      <a:prstGeom prst="trapezoid">
                        <a:avLst>
                          <a:gd name="adj" fmla="val 20637"/>
                        </a:avLst>
                      </a:prstGeom>
                      <a:ln w="1587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800" dirty="0" smtClean="0"/>
                            <a:t>NRM</a:t>
                          </a:r>
                          <a:endParaRPr lang="en-GB" sz="800" dirty="0"/>
                        </a:p>
                      </a:txBody>
                      <a:useSpRect/>
                    </a:txSp>
                    <a:style>
                      <a:lnRef idx="2">
                        <a:schemeClr val="dk1"/>
                      </a:lnRef>
                      <a:fillRef idx="1">
                        <a:schemeClr val="lt1"/>
                      </a:fillRef>
                      <a:effectRef idx="0">
                        <a:schemeClr val="dk1"/>
                      </a:effectRef>
                      <a:fontRef idx="minor">
                        <a:schemeClr val="dk1"/>
                      </a:fontRef>
                    </a:style>
                  </a:sp>
                  <a:sp>
                    <a:nvSpPr>
                      <a:cNvPr id="45" name="Trapezoid 44"/>
                      <a:cNvSpPr/>
                    </a:nvSpPr>
                    <a:spPr>
                      <a:xfrm>
                        <a:off x="3810000" y="1928810"/>
                        <a:ext cx="457200" cy="128590"/>
                      </a:xfrm>
                      <a:prstGeom prst="trapezoid">
                        <a:avLst>
                          <a:gd name="adj" fmla="val 20637"/>
                        </a:avLst>
                      </a:prstGeom>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800" dirty="0" smtClean="0"/>
                            <a:t>NSA</a:t>
                          </a:r>
                          <a:endParaRPr lang="en-GB" sz="800" dirty="0"/>
                        </a:p>
                      </a:txBody>
                      <a:useSpRect/>
                    </a:txSp>
                    <a:style>
                      <a:lnRef idx="2">
                        <a:schemeClr val="dk1"/>
                      </a:lnRef>
                      <a:fillRef idx="1">
                        <a:schemeClr val="lt1"/>
                      </a:fillRef>
                      <a:effectRef idx="0">
                        <a:schemeClr val="dk1"/>
                      </a:effectRef>
                      <a:fontRef idx="minor">
                        <a:schemeClr val="dk1"/>
                      </a:fontRef>
                    </a:style>
                  </a:sp>
                  <a:sp>
                    <a:nvSpPr>
                      <a:cNvPr id="46" name="Trapezoid 45"/>
                      <a:cNvSpPr/>
                    </a:nvSpPr>
                    <a:spPr>
                      <a:xfrm>
                        <a:off x="4724400" y="1981200"/>
                        <a:ext cx="457200" cy="128590"/>
                      </a:xfrm>
                      <a:prstGeom prst="trapezoid">
                        <a:avLst>
                          <a:gd name="adj" fmla="val 20637"/>
                        </a:avLst>
                      </a:prstGeom>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800" dirty="0" smtClean="0"/>
                            <a:t>NSA</a:t>
                          </a:r>
                          <a:endParaRPr lang="en-GB" sz="800" dirty="0"/>
                        </a:p>
                      </a:txBody>
                      <a:useSpRect/>
                    </a:txSp>
                    <a:style>
                      <a:lnRef idx="2">
                        <a:schemeClr val="dk1"/>
                      </a:lnRef>
                      <a:fillRef idx="1">
                        <a:schemeClr val="lt1"/>
                      </a:fillRef>
                      <a:effectRef idx="0">
                        <a:schemeClr val="dk1"/>
                      </a:effectRef>
                      <a:fontRef idx="minor">
                        <a:schemeClr val="dk1"/>
                      </a:fontRef>
                    </a:style>
                  </a:sp>
                </lc:lockedCanvas>
              </a:graphicData>
            </a:graphic>
          </wp:inline>
        </w:drawing>
      </w:r>
    </w:p>
    <w:p w:rsidR="00790637" w:rsidRDefault="00790637" w:rsidP="00790637"/>
    <w:p w:rsidR="009842E5" w:rsidRDefault="009842E5" w:rsidP="009842E5">
      <w:pPr>
        <w:pStyle w:val="Caption"/>
        <w:jc w:val="center"/>
      </w:pPr>
      <w:bookmarkStart w:id="13" w:name="_Ref262030912"/>
      <w:r>
        <w:t xml:space="preserve">Figure </w:t>
      </w:r>
      <w:fldSimple w:instr=" SEQ Figure \* ARABIC ">
        <w:r w:rsidR="00426722">
          <w:rPr>
            <w:noProof/>
          </w:rPr>
          <w:t>3</w:t>
        </w:r>
      </w:fldSimple>
      <w:bookmarkEnd w:id="13"/>
      <w:r>
        <w:t>: Transport Plane and Service Plane</w:t>
      </w:r>
    </w:p>
    <w:p w:rsidR="00B02EBD" w:rsidRDefault="00B02EBD" w:rsidP="00B02EBD"/>
    <w:p w:rsidR="007F7C82" w:rsidRDefault="00AD2854" w:rsidP="00B02EBD">
      <w:r>
        <w:t xml:space="preserve">Connection </w:t>
      </w:r>
      <w:r w:rsidR="00F37AEE">
        <w:t>should be thought of as</w:t>
      </w:r>
      <w:r>
        <w:t xml:space="preserve"> an NSI Service Plane construct that binds high level service planning results (such as path selection, authorization,</w:t>
      </w:r>
      <w:r w:rsidRPr="007D5208">
        <w:t xml:space="preserve"> </w:t>
      </w:r>
      <w:r>
        <w:t xml:space="preserve">reservation, and scheduling) to the low level configuration and management information necessary to </w:t>
      </w:r>
      <w:r w:rsidR="00F37AEE">
        <w:t xml:space="preserve">provision the transport physical instances that make up </w:t>
      </w:r>
      <w:r>
        <w:t xml:space="preserve">path in the transport plane. </w:t>
      </w:r>
    </w:p>
    <w:p w:rsidR="005F05A7" w:rsidRDefault="005F05A7"/>
    <w:p w:rsidR="00CA585F" w:rsidRDefault="00CA585F" w:rsidP="00CA585F"/>
    <w:p w:rsidR="00CA585F" w:rsidRDefault="00A11B9A" w:rsidP="00742C20">
      <w:pPr>
        <w:pStyle w:val="Heading2"/>
      </w:pPr>
      <w:bookmarkStart w:id="14" w:name="_Ref262033448"/>
      <w:bookmarkStart w:id="15" w:name="_Toc262215810"/>
      <w:r>
        <w:t>Hierarchical communications model</w:t>
      </w:r>
      <w:bookmarkEnd w:id="14"/>
      <w:r w:rsidR="00DC7F05">
        <w:t xml:space="preserve"> and federation</w:t>
      </w:r>
      <w:bookmarkEnd w:id="15"/>
    </w:p>
    <w:p w:rsidR="00A11B9A" w:rsidRPr="00A11B9A" w:rsidRDefault="00A11B9A" w:rsidP="00A11B9A">
      <w:pPr>
        <w:pStyle w:val="nobreak"/>
      </w:pPr>
    </w:p>
    <w:p w:rsidR="00CA4140" w:rsidRDefault="007662FA" w:rsidP="00CA585F">
      <w:r>
        <w:t>The NSI protocol is intended to allow services to be delivered across multiple participating networks.  To facilitate this, the forwarding of service messages is designed to be flexible.</w:t>
      </w:r>
      <w:r w:rsidR="00CA4140">
        <w:t xml:space="preserve">  This section describes the options supported for NSI message forwarding.</w:t>
      </w:r>
    </w:p>
    <w:p w:rsidR="00CA4140" w:rsidRDefault="00CA4140" w:rsidP="00CA585F"/>
    <w:p w:rsidR="00DC7F05" w:rsidRDefault="007662FA" w:rsidP="00DC7F05">
      <w:r>
        <w:t>No assumptions are made about the reachability of participating NSAs</w:t>
      </w:r>
      <w:r w:rsidR="006F6CDF">
        <w:t>, a</w:t>
      </w:r>
      <w:r>
        <w:t>n NSA may be</w:t>
      </w:r>
      <w:r w:rsidR="006F6CDF">
        <w:t xml:space="preserve"> directly reachable or </w:t>
      </w:r>
      <w:r w:rsidR="00585487">
        <w:t>reachable only via</w:t>
      </w:r>
      <w:r>
        <w:t xml:space="preserve"> a gateway NSA.</w:t>
      </w:r>
      <w:r w:rsidR="00DC7F05">
        <w:t xml:space="preserve">   For instance, an arbitrary set of Networks may band together under NSI rules and peer exclusively with a single parent “Federation NSA”.  The parent federation NSA may have no transport resources of its own – just those resources under management of the children NSAs.   Service requests will flow along the trusted sessions hierarchically among NSAs, even if the transport connection itself takes a different route through the transport infrastructure.</w:t>
      </w:r>
    </w:p>
    <w:p w:rsidR="00DC7F05" w:rsidRDefault="00DC7F05" w:rsidP="00CA585F"/>
    <w:p w:rsidR="00DC7F05" w:rsidRDefault="00DC7F05" w:rsidP="00DC7F05">
      <w:r>
        <w:t xml:space="preserve">In the case of a gateway NSA, the NSA becomes a communications parent for its child NSAs.  An example of this is shown in </w:t>
      </w:r>
      <w:r w:rsidR="00CB11BF">
        <w:fldChar w:fldCharType="begin"/>
      </w:r>
      <w:r>
        <w:instrText xml:space="preserve"> REF _Ref261947383 \h </w:instrText>
      </w:r>
      <w:r w:rsidR="00CB11BF">
        <w:fldChar w:fldCharType="separate"/>
      </w:r>
      <w:r w:rsidR="00426722">
        <w:t xml:space="preserve">Figure </w:t>
      </w:r>
      <w:r w:rsidR="00426722">
        <w:rPr>
          <w:noProof/>
        </w:rPr>
        <w:t>4</w:t>
      </w:r>
      <w:r w:rsidR="00CB11BF">
        <w:fldChar w:fldCharType="end"/>
      </w:r>
      <w:r>
        <w:t xml:space="preserve">. where NSA A communicates with NSA D via NSA B. </w:t>
      </w:r>
    </w:p>
    <w:p w:rsidR="00D61B80" w:rsidRDefault="00D61B80" w:rsidP="00DC7F05"/>
    <w:p w:rsidR="00D61B80" w:rsidRDefault="00D61B80" w:rsidP="00D61B80">
      <w:r>
        <w:t>The message forwarding model described here is intended to be flexible and is designed to support both the tree and chain model of path-finding described later in the Connection Service.</w:t>
      </w:r>
    </w:p>
    <w:p w:rsidR="00F704D2" w:rsidRDefault="00F704D2" w:rsidP="00CA585F"/>
    <w:p w:rsidR="00F704D2" w:rsidRDefault="00F704D2" w:rsidP="00CA585F"/>
    <w:p w:rsidR="00B02EBD" w:rsidRDefault="00961B48" w:rsidP="00885956">
      <w:pPr>
        <w:jc w:val="center"/>
      </w:pPr>
      <w:r w:rsidRPr="00961B48">
        <w:rPr>
          <w:noProof/>
          <w:lang w:val="en-GB" w:eastAsia="en-GB"/>
        </w:rPr>
        <w:drawing>
          <wp:inline distT="0" distB="0" distL="0" distR="0">
            <wp:extent cx="5486400" cy="2267243"/>
            <wp:effectExtent l="0" t="0" r="0" b="0"/>
            <wp:docPr id="16"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30400" cy="3567112"/>
                      <a:chOff x="234200" y="1645444"/>
                      <a:chExt cx="8630400" cy="3567112"/>
                    </a:xfrm>
                  </a:grpSpPr>
                  <a:sp>
                    <a:nvSpPr>
                      <a:cNvPr id="4" name="Oval 3"/>
                      <a:cNvSpPr>
                        <a:spLocks noChangeArrowheads="1"/>
                      </a:cNvSpPr>
                    </a:nvSpPr>
                    <a:spPr bwMode="auto">
                      <a:xfrm>
                        <a:off x="2006600" y="2585244"/>
                        <a:ext cx="431800" cy="431800"/>
                      </a:xfrm>
                      <a:prstGeom prst="ellipse">
                        <a:avLst/>
                      </a:prstGeom>
                      <a:solidFill>
                        <a:schemeClr val="hlink"/>
                      </a:solidFill>
                      <a:ln w="9525">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altLang="ja-JP" sz="1600" b="1"/>
                            <a:t>A</a:t>
                          </a:r>
                          <a:endParaRPr lang="ja-JP" altLang="en-US" sz="1600" b="1"/>
                        </a:p>
                      </a:txBody>
                      <a:useSpRect/>
                    </a:txSp>
                  </a:sp>
                  <a:sp>
                    <a:nvSpPr>
                      <a:cNvPr id="5" name="Oval 4"/>
                      <a:cNvSpPr>
                        <a:spLocks noChangeArrowheads="1"/>
                      </a:cNvSpPr>
                    </a:nvSpPr>
                    <a:spPr bwMode="auto">
                      <a:xfrm>
                        <a:off x="2870200" y="3626644"/>
                        <a:ext cx="431800" cy="431800"/>
                      </a:xfrm>
                      <a:prstGeom prst="ellipse">
                        <a:avLst/>
                      </a:prstGeom>
                      <a:solidFill>
                        <a:schemeClr val="hlink"/>
                      </a:solidFill>
                      <a:ln w="9525">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altLang="ja-JP" sz="1600" b="1"/>
                            <a:t>B</a:t>
                          </a:r>
                          <a:endParaRPr lang="ja-JP" altLang="en-US" sz="1600" b="1"/>
                        </a:p>
                      </a:txBody>
                      <a:useSpRect/>
                    </a:txSp>
                  </a:sp>
                  <a:sp>
                    <a:nvSpPr>
                      <a:cNvPr id="6" name="Oval 5"/>
                      <a:cNvSpPr>
                        <a:spLocks noChangeArrowheads="1"/>
                      </a:cNvSpPr>
                    </a:nvSpPr>
                    <a:spPr bwMode="auto">
                      <a:xfrm>
                        <a:off x="5511800" y="4718844"/>
                        <a:ext cx="431800" cy="431800"/>
                      </a:xfrm>
                      <a:prstGeom prst="ellipse">
                        <a:avLst/>
                      </a:prstGeom>
                      <a:solidFill>
                        <a:srgbClr val="5DAD41"/>
                      </a:solidFill>
                      <a:ln w="9525">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ltLang="en-US" sz="1600" b="1"/>
                        </a:p>
                      </a:txBody>
                      <a:useSpRect/>
                    </a:txSp>
                  </a:sp>
                  <a:sp>
                    <a:nvSpPr>
                      <a:cNvPr id="7" name="Oval 6"/>
                      <a:cNvSpPr>
                        <a:spLocks noChangeArrowheads="1"/>
                      </a:cNvSpPr>
                    </a:nvSpPr>
                    <a:spPr bwMode="auto">
                      <a:xfrm>
                        <a:off x="4089400" y="4718844"/>
                        <a:ext cx="431800" cy="431800"/>
                      </a:xfrm>
                      <a:prstGeom prst="ellipse">
                        <a:avLst/>
                      </a:prstGeom>
                      <a:solidFill>
                        <a:srgbClr val="5DAD41"/>
                      </a:solidFill>
                      <a:ln w="9525">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altLang="ja-JP" sz="1600" b="1"/>
                            <a:t>E</a:t>
                          </a:r>
                          <a:endParaRPr lang="ja-JP" altLang="en-US" sz="1600" b="1"/>
                        </a:p>
                      </a:txBody>
                      <a:useSpRect/>
                    </a:txSp>
                  </a:sp>
                  <a:sp>
                    <a:nvSpPr>
                      <a:cNvPr id="8" name="Oval 7"/>
                      <a:cNvSpPr>
                        <a:spLocks noChangeArrowheads="1"/>
                      </a:cNvSpPr>
                    </a:nvSpPr>
                    <a:spPr bwMode="auto">
                      <a:xfrm>
                        <a:off x="279400" y="3626644"/>
                        <a:ext cx="431800" cy="431800"/>
                      </a:xfrm>
                      <a:prstGeom prst="ellipse">
                        <a:avLst/>
                      </a:prstGeom>
                      <a:solidFill>
                        <a:schemeClr val="hlink"/>
                      </a:solidFill>
                      <a:ln w="9525">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altLang="ja-JP" sz="1600" b="1"/>
                            <a:t>C</a:t>
                          </a:r>
                          <a:endParaRPr lang="ja-JP" altLang="en-US" sz="1600" b="1"/>
                        </a:p>
                      </a:txBody>
                      <a:useSpRect/>
                    </a:txSp>
                  </a:sp>
                  <a:sp>
                    <a:nvSpPr>
                      <a:cNvPr id="9" name="Oval 8"/>
                      <a:cNvSpPr>
                        <a:spLocks noChangeArrowheads="1"/>
                      </a:cNvSpPr>
                    </a:nvSpPr>
                    <a:spPr bwMode="auto">
                      <a:xfrm>
                        <a:off x="1701800" y="4718844"/>
                        <a:ext cx="431800" cy="431800"/>
                      </a:xfrm>
                      <a:prstGeom prst="ellipse">
                        <a:avLst/>
                      </a:prstGeom>
                      <a:solidFill>
                        <a:srgbClr val="5DAD41"/>
                      </a:solidFill>
                      <a:ln w="9525">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altLang="ja-JP" sz="1600" b="1"/>
                            <a:t>D</a:t>
                          </a:r>
                          <a:endParaRPr lang="ja-JP" altLang="en-US" sz="1600" b="1"/>
                        </a:p>
                      </a:txBody>
                      <a:useSpRect/>
                    </a:txSp>
                  </a:sp>
                  <a:sp>
                    <a:nvSpPr>
                      <a:cNvPr id="10" name="Oval 9"/>
                      <a:cNvSpPr>
                        <a:spLocks noChangeArrowheads="1"/>
                      </a:cNvSpPr>
                    </a:nvSpPr>
                    <a:spPr bwMode="auto">
                      <a:xfrm>
                        <a:off x="2870200" y="4718844"/>
                        <a:ext cx="431800" cy="431800"/>
                      </a:xfrm>
                      <a:prstGeom prst="ellipse">
                        <a:avLst/>
                      </a:prstGeom>
                      <a:solidFill>
                        <a:srgbClr val="5DAD41"/>
                      </a:solidFill>
                      <a:ln w="9525">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ltLang="en-US" sz="1600" b="1"/>
                        </a:p>
                      </a:txBody>
                      <a:useSpRect/>
                    </a:txSp>
                  </a:sp>
                  <a:sp>
                    <a:nvSpPr>
                      <a:cNvPr id="11" name="Oval 10"/>
                      <a:cNvSpPr>
                        <a:spLocks noChangeArrowheads="1"/>
                      </a:cNvSpPr>
                    </a:nvSpPr>
                    <a:spPr bwMode="auto">
                      <a:xfrm>
                        <a:off x="5511800" y="3626644"/>
                        <a:ext cx="431800" cy="431800"/>
                      </a:xfrm>
                      <a:prstGeom prst="ellipse">
                        <a:avLst/>
                      </a:prstGeom>
                      <a:solidFill>
                        <a:schemeClr val="hlink"/>
                      </a:solidFill>
                      <a:ln w="9525">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ltLang="en-US" sz="1600" b="1"/>
                        </a:p>
                      </a:txBody>
                      <a:useSpRect/>
                    </a:txSp>
                  </a:sp>
                  <a:sp>
                    <a:nvSpPr>
                      <a:cNvPr id="12" name="Oval 11"/>
                      <a:cNvSpPr>
                        <a:spLocks noChangeArrowheads="1"/>
                      </a:cNvSpPr>
                    </a:nvSpPr>
                    <a:spPr bwMode="auto">
                      <a:xfrm>
                        <a:off x="889000" y="1812131"/>
                        <a:ext cx="431800" cy="431800"/>
                      </a:xfrm>
                      <a:prstGeom prst="ellipse">
                        <a:avLst/>
                      </a:prstGeom>
                      <a:solidFill>
                        <a:srgbClr val="FF3300"/>
                      </a:solidFill>
                      <a:ln w="9525">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b="1"/>
                            <a:t>R1</a:t>
                          </a:r>
                          <a:endParaRPr lang="ja-JP" altLang="en-US" sz="1600"/>
                        </a:p>
                      </a:txBody>
                      <a:useSpRect/>
                    </a:txSp>
                  </a:sp>
                  <a:sp>
                    <a:nvSpPr>
                      <a:cNvPr id="13" name="Oval 12"/>
                      <a:cNvSpPr>
                        <a:spLocks noChangeArrowheads="1"/>
                      </a:cNvSpPr>
                    </a:nvSpPr>
                    <a:spPr bwMode="auto">
                      <a:xfrm>
                        <a:off x="2206625" y="1772444"/>
                        <a:ext cx="431800" cy="431800"/>
                      </a:xfrm>
                      <a:prstGeom prst="ellipse">
                        <a:avLst/>
                      </a:prstGeom>
                      <a:solidFill>
                        <a:srgbClr val="FF3300"/>
                      </a:solidFill>
                      <a:ln w="9525">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ltLang="en-US" sz="1600" b="1"/>
                        </a:p>
                      </a:txBody>
                      <a:useSpRect/>
                    </a:txSp>
                  </a:sp>
                  <a:sp>
                    <a:nvSpPr>
                      <a:cNvPr id="14" name="Oval 13"/>
                      <a:cNvSpPr>
                        <a:spLocks noChangeArrowheads="1"/>
                      </a:cNvSpPr>
                    </a:nvSpPr>
                    <a:spPr bwMode="auto">
                      <a:xfrm>
                        <a:off x="3502025" y="1772444"/>
                        <a:ext cx="431800" cy="431800"/>
                      </a:xfrm>
                      <a:prstGeom prst="ellipse">
                        <a:avLst/>
                      </a:prstGeom>
                      <a:solidFill>
                        <a:srgbClr val="FF3300"/>
                      </a:solidFill>
                      <a:ln w="9525">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ltLang="en-US" sz="1600" b="1"/>
                        </a:p>
                      </a:txBody>
                      <a:useSpRect/>
                    </a:txSp>
                  </a:sp>
                  <a:sp>
                    <a:nvSpPr>
                      <a:cNvPr id="15" name="Oval 14"/>
                      <a:cNvSpPr>
                        <a:spLocks noChangeArrowheads="1"/>
                      </a:cNvSpPr>
                    </a:nvSpPr>
                    <a:spPr bwMode="auto">
                      <a:xfrm>
                        <a:off x="4797425" y="1772444"/>
                        <a:ext cx="431800" cy="431800"/>
                      </a:xfrm>
                      <a:prstGeom prst="ellipse">
                        <a:avLst/>
                      </a:prstGeom>
                      <a:solidFill>
                        <a:srgbClr val="FF3300"/>
                      </a:solidFill>
                      <a:ln w="9525">
                        <a:solidFill>
                          <a:schemeClr val="tx1"/>
                        </a:solidFill>
                        <a:round/>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ltLang="en-US" sz="1600" b="1"/>
                        </a:p>
                      </a:txBody>
                      <a:useSpRect/>
                    </a:txSp>
                  </a:sp>
                  <a:cxnSp>
                    <a:nvCxnSpPr>
                      <a:cNvPr id="16" name="AutoShape 36"/>
                      <a:cNvCxnSpPr>
                        <a:cxnSpLocks noChangeShapeType="1"/>
                        <a:endCxn id="4" idx="1"/>
                      </a:cNvCxnSpPr>
                    </a:nvCxnSpPr>
                    <a:spPr bwMode="auto">
                      <a:xfrm>
                        <a:off x="1330039" y="2115130"/>
                        <a:ext cx="739797" cy="533350"/>
                      </a:xfrm>
                      <a:prstGeom prst="straightConnector1">
                        <a:avLst/>
                      </a:prstGeom>
                      <a:noFill/>
                      <a:ln w="9525">
                        <a:solidFill>
                          <a:schemeClr val="tx1"/>
                        </a:solidFill>
                        <a:prstDash val="dash"/>
                        <a:round/>
                        <a:headEnd/>
                        <a:tailEnd type="triangle" w="lg" len="lg"/>
                      </a:ln>
                    </a:spPr>
                  </a:cxnSp>
                  <a:cxnSp>
                    <a:nvCxnSpPr>
                      <a:cNvPr id="17" name="AutoShape 37"/>
                      <a:cNvCxnSpPr>
                        <a:cxnSpLocks noChangeShapeType="1"/>
                      </a:cNvCxnSpPr>
                    </a:nvCxnSpPr>
                    <a:spPr bwMode="auto">
                      <a:xfrm rot="16200000" flipH="1">
                        <a:off x="2347660" y="3027902"/>
                        <a:ext cx="725007" cy="580473"/>
                      </a:xfrm>
                      <a:prstGeom prst="straightConnector1">
                        <a:avLst/>
                      </a:prstGeom>
                      <a:noFill/>
                      <a:ln w="9525">
                        <a:solidFill>
                          <a:schemeClr val="tx1"/>
                        </a:solidFill>
                        <a:prstDash val="dash"/>
                        <a:round/>
                        <a:headEnd/>
                        <a:tailEnd type="triangle" w="lg" len="lg"/>
                      </a:ln>
                    </a:spPr>
                  </a:cxnSp>
                  <a:cxnSp>
                    <a:nvCxnSpPr>
                      <a:cNvPr id="18" name="AutoShape 38"/>
                      <a:cNvCxnSpPr>
                        <a:cxnSpLocks noChangeShapeType="1"/>
                      </a:cNvCxnSpPr>
                    </a:nvCxnSpPr>
                    <a:spPr bwMode="auto">
                      <a:xfrm rot="10800000" flipV="1">
                        <a:off x="618837" y="2925616"/>
                        <a:ext cx="1376221" cy="692729"/>
                      </a:xfrm>
                      <a:prstGeom prst="straightConnector1">
                        <a:avLst/>
                      </a:prstGeom>
                      <a:noFill/>
                      <a:ln w="9525">
                        <a:solidFill>
                          <a:schemeClr val="tx1"/>
                        </a:solidFill>
                        <a:prstDash val="dash"/>
                        <a:round/>
                        <a:headEnd/>
                        <a:tailEnd type="triangle" w="lg" len="lg"/>
                      </a:ln>
                    </a:spPr>
                  </a:cxnSp>
                  <a:cxnSp>
                    <a:nvCxnSpPr>
                      <a:cNvPr id="19" name="AutoShape 39"/>
                      <a:cNvCxnSpPr>
                        <a:cxnSpLocks noChangeShapeType="1"/>
                        <a:stCxn id="5" idx="4"/>
                      </a:cNvCxnSpPr>
                    </a:nvCxnSpPr>
                    <a:spPr bwMode="auto">
                      <a:xfrm rot="16200000" flipH="1">
                        <a:off x="3212054" y="3932490"/>
                        <a:ext cx="735229" cy="987136"/>
                      </a:xfrm>
                      <a:prstGeom prst="straightConnector1">
                        <a:avLst/>
                      </a:prstGeom>
                      <a:noFill/>
                      <a:ln w="9525">
                        <a:solidFill>
                          <a:schemeClr val="tx1"/>
                        </a:solidFill>
                        <a:prstDash val="dash"/>
                        <a:round/>
                        <a:headEnd/>
                        <a:tailEnd type="triangle" w="lg" len="lg"/>
                      </a:ln>
                    </a:spPr>
                  </a:cxnSp>
                  <a:cxnSp>
                    <a:nvCxnSpPr>
                      <a:cNvPr id="20" name="AutoShape 40"/>
                      <a:cNvCxnSpPr>
                        <a:cxnSpLocks noChangeShapeType="1"/>
                        <a:stCxn id="5" idx="4"/>
                        <a:endCxn id="9" idx="7"/>
                      </a:cNvCxnSpPr>
                    </a:nvCxnSpPr>
                    <a:spPr bwMode="auto">
                      <a:xfrm rot="5400000">
                        <a:off x="2216150" y="3912394"/>
                        <a:ext cx="723900" cy="1016000"/>
                      </a:xfrm>
                      <a:prstGeom prst="straightConnector1">
                        <a:avLst/>
                      </a:prstGeom>
                      <a:noFill/>
                      <a:ln w="9525">
                        <a:solidFill>
                          <a:schemeClr val="tx1"/>
                        </a:solidFill>
                        <a:prstDash val="dash"/>
                        <a:round/>
                        <a:headEnd/>
                        <a:tailEnd type="triangle" w="lg" len="lg"/>
                      </a:ln>
                    </a:spPr>
                  </a:cxnSp>
                  <a:cxnSp>
                    <a:nvCxnSpPr>
                      <a:cNvPr id="21" name="AutoShape 36"/>
                      <a:cNvCxnSpPr>
                        <a:cxnSpLocks noChangeShapeType="1"/>
                        <a:stCxn id="5" idx="4"/>
                        <a:endCxn id="10" idx="0"/>
                      </a:cNvCxnSpPr>
                    </a:nvCxnSpPr>
                    <a:spPr bwMode="auto">
                      <a:xfrm rot="5400000">
                        <a:off x="2755901" y="4388643"/>
                        <a:ext cx="660400" cy="3175"/>
                      </a:xfrm>
                      <a:prstGeom prst="straightConnector1">
                        <a:avLst/>
                      </a:prstGeom>
                      <a:noFill/>
                      <a:ln w="9525">
                        <a:solidFill>
                          <a:schemeClr val="tx1"/>
                        </a:solidFill>
                        <a:prstDash val="dash"/>
                        <a:round/>
                        <a:headEnd/>
                        <a:tailEnd type="triangle" w="lg" len="lg"/>
                      </a:ln>
                    </a:spPr>
                  </a:cxnSp>
                  <a:cxnSp>
                    <a:nvCxnSpPr>
                      <a:cNvPr id="22" name="AutoShape 36"/>
                      <a:cNvCxnSpPr>
                        <a:cxnSpLocks noChangeShapeType="1"/>
                        <a:stCxn id="11" idx="4"/>
                        <a:endCxn id="6" idx="0"/>
                      </a:cNvCxnSpPr>
                    </a:nvCxnSpPr>
                    <a:spPr bwMode="auto">
                      <a:xfrm rot="5400000">
                        <a:off x="5397501" y="4388643"/>
                        <a:ext cx="660400" cy="3175"/>
                      </a:xfrm>
                      <a:prstGeom prst="straightConnector1">
                        <a:avLst/>
                      </a:prstGeom>
                      <a:noFill/>
                      <a:ln w="9525">
                        <a:solidFill>
                          <a:schemeClr val="tx1"/>
                        </a:solidFill>
                        <a:prstDash val="dash"/>
                        <a:round/>
                        <a:headEnd/>
                        <a:tailEnd type="triangle" w="lg" len="lg"/>
                      </a:ln>
                    </a:spPr>
                  </a:cxnSp>
                  <a:cxnSp>
                    <a:nvCxnSpPr>
                      <a:cNvPr id="23" name="AutoShape 36"/>
                      <a:cNvCxnSpPr>
                        <a:cxnSpLocks noChangeShapeType="1"/>
                      </a:cNvCxnSpPr>
                    </a:nvCxnSpPr>
                    <a:spPr bwMode="auto">
                      <a:xfrm>
                        <a:off x="2429164" y="2918691"/>
                        <a:ext cx="3066472" cy="822036"/>
                      </a:xfrm>
                      <a:prstGeom prst="straightConnector1">
                        <a:avLst/>
                      </a:prstGeom>
                      <a:noFill/>
                      <a:ln w="9525">
                        <a:solidFill>
                          <a:schemeClr val="tx1"/>
                        </a:solidFill>
                        <a:prstDash val="dash"/>
                        <a:round/>
                        <a:headEnd/>
                        <a:tailEnd type="triangle" w="lg" len="lg"/>
                      </a:ln>
                    </a:spPr>
                  </a:cxnSp>
                  <a:sp>
                    <a:nvSpPr>
                      <a:cNvPr id="24" name="Text Box 31"/>
                      <a:cNvSpPr txBox="1">
                        <a:spLocks noChangeArrowheads="1"/>
                      </a:cNvSpPr>
                    </a:nvSpPr>
                    <a:spPr bwMode="auto">
                      <a:xfrm>
                        <a:off x="1144422" y="2705890"/>
                        <a:ext cx="914400" cy="276225"/>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200" b="1" dirty="0"/>
                            <a:t>parent</a:t>
                          </a:r>
                        </a:p>
                      </a:txBody>
                      <a:useSpRect/>
                    </a:txSp>
                  </a:sp>
                  <a:sp>
                    <a:nvSpPr>
                      <a:cNvPr id="25" name="Text Box 31"/>
                      <a:cNvSpPr txBox="1">
                        <a:spLocks noChangeArrowheads="1"/>
                      </a:cNvSpPr>
                    </a:nvSpPr>
                    <a:spPr bwMode="auto">
                      <a:xfrm>
                        <a:off x="234200" y="3261375"/>
                        <a:ext cx="762000" cy="276225"/>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200" b="1" dirty="0"/>
                            <a:t>child</a:t>
                          </a:r>
                        </a:p>
                      </a:txBody>
                      <a:useSpRect/>
                    </a:txSp>
                  </a:sp>
                  <a:sp>
                    <a:nvSpPr>
                      <a:cNvPr id="26" name="Text Box 31"/>
                      <a:cNvSpPr txBox="1">
                        <a:spLocks noChangeArrowheads="1"/>
                      </a:cNvSpPr>
                    </a:nvSpPr>
                    <a:spPr bwMode="auto">
                      <a:xfrm>
                        <a:off x="2971800" y="3352800"/>
                        <a:ext cx="762000" cy="276225"/>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200" b="1" dirty="0"/>
                            <a:t>child</a:t>
                          </a:r>
                        </a:p>
                      </a:txBody>
                      <a:useSpRect/>
                    </a:txSp>
                  </a:sp>
                  <a:sp>
                    <a:nvSpPr>
                      <a:cNvPr id="27" name="Text Box 31"/>
                      <a:cNvSpPr txBox="1">
                        <a:spLocks noChangeArrowheads="1"/>
                      </a:cNvSpPr>
                    </a:nvSpPr>
                    <a:spPr bwMode="auto">
                      <a:xfrm>
                        <a:off x="5108580" y="3326029"/>
                        <a:ext cx="762000" cy="276225"/>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200" b="1" dirty="0"/>
                            <a:t>child</a:t>
                          </a:r>
                        </a:p>
                      </a:txBody>
                      <a:useSpRect/>
                    </a:txSp>
                  </a:sp>
                  <a:sp>
                    <a:nvSpPr>
                      <a:cNvPr id="28" name="Text Box 31"/>
                      <a:cNvSpPr txBox="1">
                        <a:spLocks noChangeArrowheads="1"/>
                      </a:cNvSpPr>
                    </a:nvSpPr>
                    <a:spPr bwMode="auto">
                      <a:xfrm>
                        <a:off x="2025073" y="4643510"/>
                        <a:ext cx="762000" cy="276225"/>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200" b="1" dirty="0"/>
                            <a:t>child</a:t>
                          </a:r>
                        </a:p>
                      </a:txBody>
                      <a:useSpRect/>
                    </a:txSp>
                  </a:sp>
                  <a:sp>
                    <a:nvSpPr>
                      <a:cNvPr id="29" name="Text Box 31"/>
                      <a:cNvSpPr txBox="1">
                        <a:spLocks noChangeArrowheads="1"/>
                      </a:cNvSpPr>
                    </a:nvSpPr>
                    <a:spPr bwMode="auto">
                      <a:xfrm>
                        <a:off x="3362036" y="4652747"/>
                        <a:ext cx="762000" cy="276225"/>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200" b="1" dirty="0"/>
                            <a:t>child</a:t>
                          </a:r>
                        </a:p>
                      </a:txBody>
                      <a:useSpRect/>
                    </a:txSp>
                  </a:sp>
                  <a:sp>
                    <a:nvSpPr>
                      <a:cNvPr id="30" name="Text Box 31"/>
                      <a:cNvSpPr txBox="1">
                        <a:spLocks noChangeArrowheads="1"/>
                      </a:cNvSpPr>
                    </a:nvSpPr>
                    <a:spPr bwMode="auto">
                      <a:xfrm>
                        <a:off x="2692400" y="4312444"/>
                        <a:ext cx="762000" cy="276225"/>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200" b="1"/>
                            <a:t>child</a:t>
                          </a:r>
                        </a:p>
                      </a:txBody>
                      <a:useSpRect/>
                    </a:txSp>
                  </a:sp>
                  <a:sp>
                    <a:nvSpPr>
                      <a:cNvPr id="31" name="Text Box 31"/>
                      <a:cNvSpPr txBox="1">
                        <a:spLocks noChangeArrowheads="1"/>
                      </a:cNvSpPr>
                    </a:nvSpPr>
                    <a:spPr bwMode="auto">
                      <a:xfrm>
                        <a:off x="5359400" y="4312444"/>
                        <a:ext cx="762000" cy="276225"/>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200" b="1"/>
                            <a:t>child</a:t>
                          </a:r>
                        </a:p>
                      </a:txBody>
                      <a:useSpRect/>
                    </a:txSp>
                  </a:sp>
                  <a:sp>
                    <a:nvSpPr>
                      <a:cNvPr id="32" name="Text Box 31"/>
                      <a:cNvSpPr txBox="1">
                        <a:spLocks noChangeArrowheads="1"/>
                      </a:cNvSpPr>
                    </a:nvSpPr>
                    <a:spPr bwMode="auto">
                      <a:xfrm>
                        <a:off x="2616200" y="4007644"/>
                        <a:ext cx="914400" cy="276225"/>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200" b="1"/>
                            <a:t>parent</a:t>
                          </a:r>
                        </a:p>
                      </a:txBody>
                      <a:useSpRect/>
                    </a:txSp>
                  </a:sp>
                  <a:sp>
                    <a:nvSpPr>
                      <a:cNvPr id="33" name="Text Box 31"/>
                      <a:cNvSpPr txBox="1">
                        <a:spLocks noChangeArrowheads="1"/>
                      </a:cNvSpPr>
                    </a:nvSpPr>
                    <a:spPr bwMode="auto">
                      <a:xfrm>
                        <a:off x="5283200" y="4007644"/>
                        <a:ext cx="914400" cy="276225"/>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200" b="1" dirty="0"/>
                            <a:t>parent</a:t>
                          </a:r>
                        </a:p>
                      </a:txBody>
                      <a:useSpRect/>
                    </a:txSp>
                  </a:sp>
                  <a:sp>
                    <a:nvSpPr>
                      <a:cNvPr id="34" name="Text Box 31"/>
                      <a:cNvSpPr txBox="1">
                        <a:spLocks noChangeArrowheads="1"/>
                      </a:cNvSpPr>
                    </a:nvSpPr>
                    <a:spPr bwMode="auto">
                      <a:xfrm>
                        <a:off x="6959600" y="1645444"/>
                        <a:ext cx="1452563" cy="646112"/>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a:t>Requestor</a:t>
                          </a:r>
                        </a:p>
                        <a:p>
                          <a:pPr algn="l"/>
                          <a:r>
                            <a:rPr lang="en-US" altLang="ja-JP" sz="1800"/>
                            <a:t>agents</a:t>
                          </a:r>
                        </a:p>
                      </a:txBody>
                      <a:useSpRect/>
                    </a:txSp>
                  </a:sp>
                  <a:sp>
                    <a:nvSpPr>
                      <a:cNvPr id="35" name="Text Box 32"/>
                      <a:cNvSpPr txBox="1">
                        <a:spLocks noChangeArrowheads="1"/>
                      </a:cNvSpPr>
                    </a:nvSpPr>
                    <a:spPr bwMode="auto">
                      <a:xfrm>
                        <a:off x="6959600" y="3017044"/>
                        <a:ext cx="1493838" cy="923925"/>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a:t>NS Agents</a:t>
                          </a:r>
                        </a:p>
                        <a:p>
                          <a:pPr algn="l"/>
                          <a:r>
                            <a:rPr lang="en-US" altLang="ja-JP" sz="1800"/>
                            <a:t>(middle, also</a:t>
                          </a:r>
                          <a:br>
                            <a:rPr lang="en-US" altLang="ja-JP" sz="1800"/>
                          </a:br>
                          <a:r>
                            <a:rPr lang="en-US" altLang="ja-JP" sz="1800"/>
                            <a:t>requestors)</a:t>
                          </a:r>
                        </a:p>
                      </a:txBody>
                      <a:useSpRect/>
                    </a:txSp>
                  </a:sp>
                  <a:sp>
                    <a:nvSpPr>
                      <a:cNvPr id="36" name="60 Cerrar llave"/>
                      <a:cNvSpPr>
                        <a:spLocks/>
                      </a:cNvSpPr>
                    </a:nvSpPr>
                    <a:spPr bwMode="auto">
                      <a:xfrm>
                        <a:off x="6654800" y="1645444"/>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37" name="62 Cerrar llave"/>
                      <a:cNvSpPr>
                        <a:spLocks/>
                      </a:cNvSpPr>
                    </a:nvSpPr>
                    <a:spPr bwMode="auto">
                      <a:xfrm>
                        <a:off x="6650038" y="4569619"/>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38" name="62 Cerrar llave"/>
                      <a:cNvSpPr>
                        <a:spLocks/>
                      </a:cNvSpPr>
                    </a:nvSpPr>
                    <a:spPr bwMode="auto">
                      <a:xfrm>
                        <a:off x="6654800" y="2559844"/>
                        <a:ext cx="138113" cy="1652587"/>
                      </a:xfrm>
                      <a:prstGeom prst="rightBrace">
                        <a:avLst>
                          <a:gd name="adj1" fmla="val 8309"/>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39" name="Text Box 33"/>
                      <a:cNvSpPr txBox="1">
                        <a:spLocks noChangeArrowheads="1"/>
                      </a:cNvSpPr>
                    </a:nvSpPr>
                    <a:spPr bwMode="auto">
                      <a:xfrm>
                        <a:off x="6959600" y="4699794"/>
                        <a:ext cx="1905000" cy="369887"/>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a:t>NS Agents (leaf)</a:t>
                          </a:r>
                        </a:p>
                      </a:txBody>
                      <a:useSpRect/>
                    </a:txSp>
                  </a:sp>
                  <a:cxnSp>
                    <a:nvCxnSpPr>
                      <a:cNvPr id="40" name="AutoShape 36"/>
                      <a:cNvCxnSpPr>
                        <a:cxnSpLocks noChangeShapeType="1"/>
                      </a:cNvCxnSpPr>
                    </a:nvCxnSpPr>
                    <a:spPr bwMode="auto">
                      <a:xfrm rot="5400000">
                        <a:off x="2128984" y="2350656"/>
                        <a:ext cx="350979" cy="64655"/>
                      </a:xfrm>
                      <a:prstGeom prst="straightConnector1">
                        <a:avLst/>
                      </a:prstGeom>
                      <a:noFill/>
                      <a:ln w="9525">
                        <a:solidFill>
                          <a:schemeClr val="tx1"/>
                        </a:solidFill>
                        <a:prstDash val="dash"/>
                        <a:round/>
                        <a:headEnd/>
                        <a:tailEnd type="triangle" w="lg" len="lg"/>
                      </a:ln>
                    </a:spPr>
                  </a:cxnSp>
                  <a:cxnSp>
                    <a:nvCxnSpPr>
                      <a:cNvPr id="41" name="AutoShape 36"/>
                      <a:cNvCxnSpPr>
                        <a:cxnSpLocks noChangeShapeType="1"/>
                      </a:cNvCxnSpPr>
                    </a:nvCxnSpPr>
                    <a:spPr bwMode="auto">
                      <a:xfrm rot="10800000" flipV="1">
                        <a:off x="2364509" y="2105890"/>
                        <a:ext cx="1154546" cy="498767"/>
                      </a:xfrm>
                      <a:prstGeom prst="straightConnector1">
                        <a:avLst/>
                      </a:prstGeom>
                      <a:noFill/>
                      <a:ln w="9525">
                        <a:solidFill>
                          <a:schemeClr val="tx1"/>
                        </a:solidFill>
                        <a:prstDash val="dash"/>
                        <a:round/>
                        <a:headEnd/>
                        <a:tailEnd type="triangle" w="lg" len="lg"/>
                      </a:ln>
                    </a:spPr>
                  </a:cxnSp>
                  <a:cxnSp>
                    <a:nvCxnSpPr>
                      <a:cNvPr id="42" name="AutoShape 36"/>
                      <a:cNvCxnSpPr>
                        <a:cxnSpLocks noChangeShapeType="1"/>
                      </a:cNvCxnSpPr>
                    </a:nvCxnSpPr>
                    <a:spPr bwMode="auto">
                      <a:xfrm rot="10800000" flipV="1">
                        <a:off x="2438401" y="2133600"/>
                        <a:ext cx="2364509" cy="591126"/>
                      </a:xfrm>
                      <a:prstGeom prst="straightConnector1">
                        <a:avLst/>
                      </a:prstGeom>
                      <a:noFill/>
                      <a:ln w="9525">
                        <a:solidFill>
                          <a:schemeClr val="tx1"/>
                        </a:solidFill>
                        <a:prstDash val="dash"/>
                        <a:round/>
                        <a:headEnd/>
                        <a:tailEnd type="triangle" w="lg" len="lg"/>
                      </a:ln>
                    </a:spPr>
                  </a:cxnSp>
                  <a:cxnSp>
                    <a:nvCxnSpPr>
                      <a:cNvPr id="43" name="Straight Arrow Connector 42"/>
                      <a:cNvCxnSpPr>
                        <a:cxnSpLocks noChangeShapeType="1"/>
                      </a:cNvCxnSpPr>
                    </a:nvCxnSpPr>
                    <a:spPr bwMode="auto">
                      <a:xfrm>
                        <a:off x="1265382" y="2198255"/>
                        <a:ext cx="729673" cy="526472"/>
                      </a:xfrm>
                      <a:prstGeom prst="straightConnector1">
                        <a:avLst/>
                      </a:prstGeom>
                      <a:noFill/>
                      <a:ln w="38100">
                        <a:solidFill>
                          <a:srgbClr val="FF0000"/>
                        </a:solidFill>
                        <a:round/>
                        <a:headEnd/>
                        <a:tailEnd type="stealth" w="lg" len="med"/>
                      </a:ln>
                    </a:spPr>
                  </a:cxnSp>
                  <a:cxnSp>
                    <a:nvCxnSpPr>
                      <a:cNvPr id="44" name="Straight Arrow Connector 43"/>
                      <a:cNvCxnSpPr>
                        <a:cxnSpLocks noChangeShapeType="1"/>
                      </a:cNvCxnSpPr>
                    </a:nvCxnSpPr>
                    <a:spPr bwMode="auto">
                      <a:xfrm rot="10800000" flipV="1">
                        <a:off x="685801" y="3020290"/>
                        <a:ext cx="1383145" cy="713509"/>
                      </a:xfrm>
                      <a:prstGeom prst="straightConnector1">
                        <a:avLst/>
                      </a:prstGeom>
                      <a:noFill/>
                      <a:ln w="38100">
                        <a:solidFill>
                          <a:srgbClr val="FF0000"/>
                        </a:solidFill>
                        <a:round/>
                        <a:headEnd/>
                        <a:tailEnd type="stealth" w="lg" len="med"/>
                      </a:ln>
                    </a:spPr>
                  </a:cxnSp>
                  <a:cxnSp>
                    <a:nvCxnSpPr>
                      <a:cNvPr id="45" name="Straight Arrow Connector 44"/>
                      <a:cNvCxnSpPr>
                        <a:cxnSpLocks noChangeShapeType="1"/>
                      </a:cNvCxnSpPr>
                    </a:nvCxnSpPr>
                    <a:spPr bwMode="auto">
                      <a:xfrm rot="16200000" flipH="1">
                        <a:off x="2238704" y="3099920"/>
                        <a:ext cx="720362" cy="561110"/>
                      </a:xfrm>
                      <a:prstGeom prst="straightConnector1">
                        <a:avLst/>
                      </a:prstGeom>
                      <a:noFill/>
                      <a:ln w="38100">
                        <a:solidFill>
                          <a:srgbClr val="FF0000"/>
                        </a:solidFill>
                        <a:round/>
                        <a:headEnd/>
                        <a:tailEnd type="stealth" w="lg" len="med"/>
                      </a:ln>
                    </a:spPr>
                  </a:cxnSp>
                  <a:cxnSp>
                    <a:nvCxnSpPr>
                      <a:cNvPr id="46" name="Straight Arrow Connector 45"/>
                      <a:cNvCxnSpPr>
                        <a:cxnSpLocks noChangeShapeType="1"/>
                      </a:cNvCxnSpPr>
                    </a:nvCxnSpPr>
                    <a:spPr bwMode="auto">
                      <a:xfrm rot="10800000" flipV="1">
                        <a:off x="2022764" y="4083844"/>
                        <a:ext cx="822036" cy="598992"/>
                      </a:xfrm>
                      <a:prstGeom prst="straightConnector1">
                        <a:avLst/>
                      </a:prstGeom>
                      <a:noFill/>
                      <a:ln w="38100">
                        <a:solidFill>
                          <a:srgbClr val="FF0000"/>
                        </a:solidFill>
                        <a:round/>
                        <a:headEnd/>
                        <a:tailEnd type="stealth" w="lg" len="med"/>
                      </a:ln>
                    </a:spPr>
                  </a:cxnSp>
                  <a:cxnSp>
                    <a:nvCxnSpPr>
                      <a:cNvPr id="47" name="Straight Arrow Connector 46"/>
                      <a:cNvCxnSpPr>
                        <a:cxnSpLocks noChangeShapeType="1"/>
                      </a:cNvCxnSpPr>
                    </a:nvCxnSpPr>
                    <a:spPr bwMode="auto">
                      <a:xfrm>
                        <a:off x="3302000" y="4083844"/>
                        <a:ext cx="838200" cy="609600"/>
                      </a:xfrm>
                      <a:prstGeom prst="straightConnector1">
                        <a:avLst/>
                      </a:prstGeom>
                      <a:noFill/>
                      <a:ln w="38100">
                        <a:solidFill>
                          <a:srgbClr val="FF0000"/>
                        </a:solidFill>
                        <a:round/>
                        <a:headEnd/>
                        <a:tailEnd type="stealth" w="lg" len="med"/>
                      </a:ln>
                    </a:spPr>
                  </a:cxnSp>
                </lc:lockedCanvas>
              </a:graphicData>
            </a:graphic>
          </wp:inline>
        </w:drawing>
      </w:r>
    </w:p>
    <w:p w:rsidR="007662FA" w:rsidRDefault="007662FA" w:rsidP="00B02EBD"/>
    <w:p w:rsidR="007662FA" w:rsidRDefault="007662FA" w:rsidP="007662FA">
      <w:pPr>
        <w:pStyle w:val="Caption"/>
        <w:jc w:val="center"/>
      </w:pPr>
      <w:bookmarkStart w:id="16" w:name="_Ref261947383"/>
      <w:r>
        <w:t xml:space="preserve">Figure </w:t>
      </w:r>
      <w:fldSimple w:instr=" SEQ Figure \* ARABIC ">
        <w:r w:rsidR="00426722">
          <w:rPr>
            <w:noProof/>
          </w:rPr>
          <w:t>4</w:t>
        </w:r>
      </w:fldSimple>
      <w:bookmarkEnd w:id="16"/>
      <w:r>
        <w:t xml:space="preserve">: </w:t>
      </w:r>
      <w:r w:rsidR="00585487">
        <w:t>Hierarchical communications</w:t>
      </w:r>
    </w:p>
    <w:p w:rsidR="00CA4140" w:rsidRPr="00CA4140" w:rsidRDefault="00CA4140" w:rsidP="00CA4140"/>
    <w:p w:rsidR="00D61B80" w:rsidRDefault="00D61B80" w:rsidP="00D61B80">
      <w:r>
        <w:t>As described in the introduction, two operational scenarios have been identified as driving the standardization of the NSI.   In the application-to-operator scenario, the Requester NSA is associated with an application (such as grid middleware) and the Provider NSA is associated with a Network.  In the inter-operator model, each NSA is associated with a Network and multiple Networks interact with one another to create inter-operator</w:t>
      </w:r>
      <w:r w:rsidRPr="00F5465B">
        <w:t xml:space="preserve"> Network Services</w:t>
      </w:r>
      <w:r>
        <w:t>.  The NSI is designed to support both scenarios.  This is achieved by generalizing the associations of the Requester NSAs, it may be associated with either an application or a network provider.</w:t>
      </w:r>
    </w:p>
    <w:p w:rsidR="00D61B80" w:rsidRDefault="00D61B80" w:rsidP="00B02EBD"/>
    <w:p w:rsidR="007F7C82" w:rsidRDefault="007F7C82" w:rsidP="00B02EBD"/>
    <w:p w:rsidR="007F7C82" w:rsidRDefault="00AD2854" w:rsidP="00B02EBD">
      <w:pPr>
        <w:pStyle w:val="Heading1"/>
      </w:pPr>
      <w:bookmarkStart w:id="17" w:name="_Toc262215811"/>
      <w:r w:rsidRPr="00F5465B">
        <w:t>The NSI Protocol</w:t>
      </w:r>
      <w:bookmarkEnd w:id="17"/>
    </w:p>
    <w:p w:rsidR="007F7C82" w:rsidRDefault="007F7C82" w:rsidP="00B02EBD"/>
    <w:p w:rsidR="00C23391" w:rsidRDefault="00C23391" w:rsidP="00C23391"/>
    <w:p w:rsidR="002C7C4B" w:rsidRDefault="002C7C4B" w:rsidP="002C7C4B">
      <w:pPr>
        <w:pStyle w:val="Heading2"/>
      </w:pPr>
      <w:bookmarkStart w:id="18" w:name="_Toc262215812"/>
      <w:r>
        <w:t>Protocol Sessions and trust relations</w:t>
      </w:r>
      <w:bookmarkEnd w:id="18"/>
    </w:p>
    <w:p w:rsidR="002C7C4B" w:rsidRDefault="002C7C4B" w:rsidP="002C7C4B"/>
    <w:p w:rsidR="002C7C4B" w:rsidRDefault="002C7C4B" w:rsidP="002C7C4B">
      <w:r w:rsidRPr="00F5465B">
        <w:t>Network Se</w:t>
      </w:r>
      <w:r>
        <w:t>rvices are delivered</w:t>
      </w:r>
      <w:r w:rsidRPr="00F5465B">
        <w:t xml:space="preserve"> </w:t>
      </w:r>
      <w:r>
        <w:t>with the</w:t>
      </w:r>
      <w:r w:rsidRPr="00F5465B">
        <w:t xml:space="preserve"> </w:t>
      </w:r>
      <w:r>
        <w:t xml:space="preserve">use of the </w:t>
      </w:r>
      <w:r w:rsidRPr="00F5465B">
        <w:t xml:space="preserve">NSI Protocol.  This protocol defines the </w:t>
      </w:r>
      <w:r>
        <w:t>constructs, state machines</w:t>
      </w:r>
      <w:r w:rsidRPr="00F5465B">
        <w:t xml:space="preserve">, messages, and parameters associated with the NSI services model.  An NSA, by definition, is an agent that </w:t>
      </w:r>
      <w:r>
        <w:t>implements</w:t>
      </w:r>
      <w:r w:rsidRPr="00F5465B">
        <w:t xml:space="preserve"> the NSI Protocol</w:t>
      </w:r>
      <w:r>
        <w:t>.  The details of this protocol are out of scope of this document.  The NSI Protocol recommendation (GWD-R-XXX) provides a detailed definition of the NSI protocol.</w:t>
      </w:r>
    </w:p>
    <w:p w:rsidR="002C7C4B" w:rsidRPr="00F5465B" w:rsidRDefault="002C7C4B" w:rsidP="002C7C4B"/>
    <w:p w:rsidR="002C7C4B" w:rsidRPr="00DC7F05" w:rsidRDefault="002C7C4B" w:rsidP="002C7C4B">
      <w:r w:rsidRPr="00F5465B">
        <w:t xml:space="preserve">The NSI Protocol </w:t>
      </w:r>
      <w:r>
        <w:t>requires</w:t>
      </w:r>
      <w:r w:rsidRPr="00F5465B">
        <w:t xml:space="preserve"> a “trust relationship” between NSAs.   These trust relationships</w:t>
      </w:r>
      <w:r>
        <w:t xml:space="preserve"> mean that each NSA believes the other to be whom they claim to be (authentication) and that both NSAs are willing to accept service requests from the other and act to satisfy them (authorization).   Further, there must be a comfort level that the messages have not been tampered with, and </w:t>
      </w:r>
      <w:r w:rsidRPr="00DC7F05">
        <w:t xml:space="preserve">optionally that they have not been exposed to unauthorized/untrusted third parties.    </w:t>
      </w:r>
    </w:p>
    <w:p w:rsidR="002C7C4B" w:rsidRDefault="002C7C4B" w:rsidP="002C7C4B"/>
    <w:p w:rsidR="002C7C4B" w:rsidRDefault="002C7C4B" w:rsidP="002C7C4B">
      <w:pPr>
        <w:numPr>
          <w:ins w:id="19" w:author="John Vollbrecht" w:date="2010-03-23T14:04:00Z"/>
        </w:numPr>
      </w:pPr>
      <w:r>
        <w:t xml:space="preserve">These trust relationships can </w:t>
      </w:r>
      <w:r w:rsidRPr="00F5465B">
        <w:t>exist</w:t>
      </w:r>
      <w:r>
        <w:t xml:space="preserve"> in one of two modes:  First, for high volume and/or persistent peering relationships, an authenticated, authorized, secure (encrypted) and reliable session can be established between the NSAs. Traffic passed across such a session is known to be trusted and can proceed directly to the service handler.   The second mode is to employ a more message based trust framework such as Web Services.   This message based form is more appropriate for occasional messaging as might occur between an application agent and various provider NSAs.  </w:t>
      </w:r>
    </w:p>
    <w:p w:rsidR="002C7C4B" w:rsidRDefault="002C7C4B" w:rsidP="00C23391"/>
    <w:p w:rsidR="002C7C4B" w:rsidRDefault="002C7C4B" w:rsidP="00B02EBD"/>
    <w:p w:rsidR="00DF5417" w:rsidRDefault="00D96EB7" w:rsidP="00DF5417">
      <w:pPr>
        <w:pStyle w:val="Heading2"/>
      </w:pPr>
      <w:bookmarkStart w:id="20" w:name="_Toc262215813"/>
      <w:r>
        <w:t>NSI messages</w:t>
      </w:r>
      <w:bookmarkEnd w:id="20"/>
    </w:p>
    <w:p w:rsidR="002C7C4B" w:rsidRDefault="002C7C4B" w:rsidP="00AB28ED">
      <w:pPr>
        <w:pStyle w:val="NoSpacing"/>
        <w:spacing w:before="0" w:beforeAutospacing="0" w:after="0" w:afterAutospacing="0"/>
        <w:rPr>
          <w:rFonts w:ascii="Arial" w:hAnsi="Arial"/>
          <w:sz w:val="20"/>
          <w:szCs w:val="20"/>
          <w:lang w:val="en-US" w:eastAsia="en-US"/>
        </w:rPr>
      </w:pPr>
    </w:p>
    <w:p w:rsidR="00AB28ED" w:rsidRPr="002C7C4B" w:rsidRDefault="002C7C4B" w:rsidP="002C7C4B">
      <w:pPr>
        <w:rPr>
          <w:rFonts w:cs="Arial"/>
        </w:rPr>
      </w:pPr>
      <w:r>
        <w:t xml:space="preserve">The NSI protocol is made up of </w:t>
      </w:r>
      <w:r>
        <w:rPr>
          <w:rFonts w:cs="Arial"/>
          <w:iCs/>
          <w:color w:val="000000"/>
        </w:rPr>
        <w:t>NSI m</w:t>
      </w:r>
      <w:r w:rsidR="00AB28ED" w:rsidRPr="002C7C4B">
        <w:rPr>
          <w:rFonts w:cs="Arial"/>
          <w:iCs/>
          <w:color w:val="000000"/>
        </w:rPr>
        <w:t>essage </w:t>
      </w:r>
      <w:r>
        <w:rPr>
          <w:rFonts w:cs="Arial"/>
          <w:color w:val="000000"/>
        </w:rPr>
        <w:t xml:space="preserve">which are a datagram style.  </w:t>
      </w:r>
      <w:r>
        <w:t xml:space="preserve">Each message envelope contains sufficient information to route the message to the proper network service agent, followed by sufficient service specific information to associate the request to an appropriate service instance and to identify the service primitive.   </w:t>
      </w:r>
      <w:r>
        <w:rPr>
          <w:rFonts w:cs="Arial"/>
          <w:color w:val="000000"/>
        </w:rPr>
        <w:t>The message</w:t>
      </w:r>
      <w:r w:rsidR="00AB28ED" w:rsidRPr="002C7C4B">
        <w:rPr>
          <w:rFonts w:cs="Arial"/>
          <w:color w:val="000000"/>
        </w:rPr>
        <w:t xml:space="preserve"> can</w:t>
      </w:r>
      <w:r w:rsidR="00AB28ED" w:rsidRPr="002C7C4B">
        <w:rPr>
          <w:rFonts w:cs="Arial"/>
          <w:b/>
          <w:bCs/>
          <w:color w:val="000000"/>
        </w:rPr>
        <w:t> </w:t>
      </w:r>
      <w:r w:rsidR="00AB28ED" w:rsidRPr="002C7C4B">
        <w:rPr>
          <w:rFonts w:cs="Arial"/>
          <w:color w:val="000000"/>
        </w:rPr>
        <w:t>be broken into smaller sizes by the underlying layers for transport</w:t>
      </w:r>
      <w:r w:rsidRPr="002C7C4B">
        <w:rPr>
          <w:rFonts w:cs="Arial"/>
          <w:color w:val="000000"/>
        </w:rPr>
        <w:t xml:space="preserve"> of the message.</w:t>
      </w:r>
      <w:r>
        <w:rPr>
          <w:rFonts w:cs="Arial"/>
          <w:color w:val="000000"/>
        </w:rPr>
        <w:t xml:space="preserve">  These NSI messages are handled </w:t>
      </w:r>
      <w:r w:rsidR="00AB28ED" w:rsidRPr="002C7C4B">
        <w:rPr>
          <w:rFonts w:cs="Arial"/>
          <w:color w:val="000000"/>
        </w:rPr>
        <w:t>completely</w:t>
      </w:r>
      <w:r>
        <w:rPr>
          <w:rFonts w:cs="Arial"/>
          <w:color w:val="000000"/>
        </w:rPr>
        <w:t xml:space="preserve"> by the provider and should</w:t>
      </w:r>
      <w:r w:rsidR="00AB28ED" w:rsidRPr="002C7C4B">
        <w:rPr>
          <w:rFonts w:cs="Arial"/>
          <w:color w:val="000000"/>
        </w:rPr>
        <w:t xml:space="preserve"> return at a minimum </w:t>
      </w:r>
      <w:r w:rsidR="00AB28ED" w:rsidRPr="002C7C4B">
        <w:rPr>
          <w:rFonts w:cs="Arial"/>
        </w:rPr>
        <w:t>either a confirmation or rejection of the request in its entirety.</w:t>
      </w:r>
    </w:p>
    <w:p w:rsidR="00AB28ED" w:rsidRDefault="00AB28ED" w:rsidP="00AB28ED">
      <w:pPr>
        <w:pStyle w:val="NoSpacing"/>
        <w:spacing w:before="0" w:beforeAutospacing="0" w:after="0" w:afterAutospacing="0"/>
        <w:rPr>
          <w:rFonts w:ascii="Arial" w:hAnsi="Arial" w:cs="Arial"/>
          <w:sz w:val="20"/>
          <w:szCs w:val="20"/>
        </w:rPr>
      </w:pPr>
    </w:p>
    <w:p w:rsidR="002C7C4B" w:rsidRDefault="00AB28ED" w:rsidP="002C7C4B">
      <w:pPr>
        <w:pStyle w:val="NoSpacing"/>
        <w:spacing w:before="0" w:beforeAutospacing="0" w:after="0" w:afterAutospacing="0"/>
        <w:rPr>
          <w:rFonts w:ascii="Arial" w:hAnsi="Arial" w:cs="Arial"/>
          <w:sz w:val="20"/>
          <w:szCs w:val="20"/>
        </w:rPr>
      </w:pPr>
      <w:r w:rsidRPr="002C7C4B">
        <w:rPr>
          <w:rStyle w:val="apple-style-span"/>
          <w:rFonts w:ascii="Arial" w:hAnsi="Arial" w:cs="Arial"/>
          <w:sz w:val="20"/>
          <w:szCs w:val="20"/>
        </w:rPr>
        <w:t>An </w:t>
      </w:r>
      <w:r w:rsidRPr="002C7C4B">
        <w:rPr>
          <w:rFonts w:ascii="Arial" w:hAnsi="Arial" w:cs="Arial"/>
          <w:iCs/>
          <w:sz w:val="20"/>
          <w:szCs w:val="20"/>
        </w:rPr>
        <w:t>NSI Message</w:t>
      </w:r>
      <w:r w:rsidRPr="002C7C4B">
        <w:rPr>
          <w:rStyle w:val="apple-style-span"/>
          <w:rFonts w:ascii="Arial" w:hAnsi="Arial" w:cs="Arial"/>
          <w:sz w:val="20"/>
          <w:szCs w:val="20"/>
        </w:rPr>
        <w:t> </w:t>
      </w:r>
      <w:r w:rsidRPr="002C7C4B">
        <w:rPr>
          <w:rFonts w:ascii="Arial" w:hAnsi="Arial" w:cs="Arial"/>
          <w:bCs/>
          <w:sz w:val="20"/>
          <w:szCs w:val="20"/>
        </w:rPr>
        <w:t>must</w:t>
      </w:r>
      <w:r w:rsidRPr="002C7C4B">
        <w:rPr>
          <w:rStyle w:val="apple-converted-space"/>
          <w:rFonts w:ascii="Arial" w:hAnsi="Arial" w:cs="Arial"/>
          <w:sz w:val="20"/>
          <w:szCs w:val="20"/>
        </w:rPr>
        <w:t> </w:t>
      </w:r>
      <w:r w:rsidRPr="002C7C4B">
        <w:rPr>
          <w:rFonts w:ascii="Arial" w:hAnsi="Arial" w:cs="Arial"/>
          <w:sz w:val="20"/>
          <w:szCs w:val="20"/>
        </w:rPr>
        <w:t xml:space="preserve">allow identification of the Network Service type. (eg Connection Service, Topology Service, etc).  </w:t>
      </w:r>
      <w:r w:rsidRPr="002C7C4B">
        <w:rPr>
          <w:rStyle w:val="apple-style-span"/>
          <w:rFonts w:ascii="Arial" w:hAnsi="Arial" w:cs="Arial"/>
          <w:sz w:val="20"/>
          <w:szCs w:val="20"/>
        </w:rPr>
        <w:t>An </w:t>
      </w:r>
      <w:r w:rsidRPr="002C7C4B">
        <w:rPr>
          <w:rFonts w:ascii="Arial" w:hAnsi="Arial" w:cs="Arial"/>
          <w:iCs/>
          <w:sz w:val="20"/>
          <w:szCs w:val="20"/>
        </w:rPr>
        <w:t>NSI Message</w:t>
      </w:r>
      <w:r w:rsidRPr="002C7C4B">
        <w:rPr>
          <w:rStyle w:val="apple-style-span"/>
          <w:rFonts w:ascii="Arial" w:hAnsi="Arial" w:cs="Arial"/>
          <w:sz w:val="20"/>
          <w:szCs w:val="20"/>
        </w:rPr>
        <w:t> </w:t>
      </w:r>
      <w:r w:rsidRPr="002C7C4B">
        <w:rPr>
          <w:rFonts w:ascii="Arial" w:hAnsi="Arial" w:cs="Arial"/>
          <w:bCs/>
          <w:sz w:val="20"/>
          <w:szCs w:val="20"/>
        </w:rPr>
        <w:t>must</w:t>
      </w:r>
      <w:r w:rsidRPr="002C7C4B">
        <w:rPr>
          <w:rFonts w:ascii="Arial" w:hAnsi="Arial" w:cs="Arial"/>
          <w:sz w:val="20"/>
          <w:szCs w:val="20"/>
        </w:rPr>
        <w:t> allow identification of the Connection service version (v1.0, v2.0 etc)</w:t>
      </w:r>
      <w:r w:rsidR="002C7C4B">
        <w:rPr>
          <w:rFonts w:ascii="Arial" w:hAnsi="Arial" w:cs="Arial"/>
          <w:sz w:val="20"/>
          <w:szCs w:val="20"/>
        </w:rPr>
        <w:t xml:space="preserve">.  </w:t>
      </w:r>
      <w:r w:rsidR="002C7C4B" w:rsidRPr="002C7C4B">
        <w:rPr>
          <w:rFonts w:ascii="Arial" w:hAnsi="Arial" w:cs="Arial"/>
          <w:sz w:val="20"/>
          <w:szCs w:val="20"/>
        </w:rPr>
        <w:t>NSI </w:t>
      </w:r>
      <w:r w:rsidR="002C7C4B" w:rsidRPr="002C7C4B">
        <w:rPr>
          <w:rFonts w:ascii="Arial" w:hAnsi="Arial" w:cs="Arial"/>
          <w:iCs/>
          <w:sz w:val="20"/>
          <w:szCs w:val="20"/>
        </w:rPr>
        <w:t>Messages</w:t>
      </w:r>
      <w:r w:rsidR="002C7C4B" w:rsidRPr="002C7C4B">
        <w:rPr>
          <w:rFonts w:ascii="Arial" w:hAnsi="Arial" w:cs="Arial"/>
          <w:sz w:val="20"/>
          <w:szCs w:val="20"/>
        </w:rPr>
        <w:t> </w:t>
      </w:r>
      <w:r w:rsidR="002C7C4B" w:rsidRPr="002C7C4B">
        <w:rPr>
          <w:rFonts w:ascii="Arial" w:hAnsi="Arial" w:cs="Arial"/>
          <w:bCs/>
          <w:sz w:val="20"/>
          <w:szCs w:val="20"/>
        </w:rPr>
        <w:t>must</w:t>
      </w:r>
      <w:r w:rsidR="002C7C4B" w:rsidRPr="002C7C4B">
        <w:rPr>
          <w:rStyle w:val="apple-converted-space"/>
          <w:rFonts w:ascii="Arial" w:hAnsi="Arial" w:cs="Arial"/>
          <w:b/>
          <w:bCs/>
          <w:sz w:val="20"/>
          <w:szCs w:val="20"/>
        </w:rPr>
        <w:t> </w:t>
      </w:r>
      <w:r w:rsidR="002C7C4B" w:rsidRPr="002C7C4B">
        <w:rPr>
          <w:rFonts w:ascii="Arial" w:hAnsi="Arial" w:cs="Arial"/>
          <w:sz w:val="20"/>
          <w:szCs w:val="20"/>
        </w:rPr>
        <w:t>include a mechanism to ensure that ordering is maintained in a NSI </w:t>
      </w:r>
      <w:r w:rsidR="002C7C4B" w:rsidRPr="002C7C4B">
        <w:rPr>
          <w:rFonts w:ascii="Arial" w:hAnsi="Arial" w:cs="Arial"/>
          <w:iCs/>
          <w:sz w:val="20"/>
          <w:szCs w:val="20"/>
        </w:rPr>
        <w:t>Message Thread.</w:t>
      </w:r>
      <w:r w:rsidR="002C7C4B" w:rsidRPr="002C7C4B">
        <w:rPr>
          <w:rFonts w:ascii="Arial" w:hAnsi="Arial" w:cs="Arial"/>
          <w:sz w:val="20"/>
          <w:szCs w:val="20"/>
        </w:rPr>
        <w:t>  Note that the NSI message ordering just does not prevent asynchronous oper</w:t>
      </w:r>
      <w:r w:rsidR="002C7C4B">
        <w:rPr>
          <w:rFonts w:ascii="Arial" w:hAnsi="Arial" w:cs="Arial"/>
          <w:sz w:val="20"/>
          <w:szCs w:val="20"/>
        </w:rPr>
        <w:t>ation of the service protocol, it just ensures</w:t>
      </w:r>
      <w:r w:rsidR="002C7C4B" w:rsidRPr="002C7C4B">
        <w:rPr>
          <w:rFonts w:ascii="Arial" w:hAnsi="Arial" w:cs="Arial"/>
          <w:sz w:val="20"/>
          <w:szCs w:val="20"/>
        </w:rPr>
        <w:t xml:space="preserve"> that </w:t>
      </w:r>
      <w:r w:rsidR="002C7C4B">
        <w:rPr>
          <w:rFonts w:ascii="Arial" w:hAnsi="Arial" w:cs="Arial"/>
          <w:sz w:val="20"/>
          <w:szCs w:val="20"/>
        </w:rPr>
        <w:t xml:space="preserve">the </w:t>
      </w:r>
      <w:r w:rsidR="002C7C4B" w:rsidRPr="002C7C4B">
        <w:rPr>
          <w:rFonts w:ascii="Arial" w:hAnsi="Arial" w:cs="Arial"/>
          <w:sz w:val="20"/>
          <w:szCs w:val="20"/>
        </w:rPr>
        <w:t xml:space="preserve">message sequence is preserved across the secure session. </w:t>
      </w:r>
    </w:p>
    <w:p w:rsidR="00AB28ED" w:rsidRPr="002C7C4B" w:rsidRDefault="00AB28ED" w:rsidP="00AB28ED">
      <w:pPr>
        <w:pStyle w:val="NoSpacing"/>
        <w:spacing w:before="0" w:beforeAutospacing="0" w:after="0" w:afterAutospacing="0"/>
        <w:rPr>
          <w:rFonts w:ascii="Arial" w:hAnsi="Arial" w:cs="Arial"/>
          <w:sz w:val="20"/>
          <w:szCs w:val="20"/>
        </w:rPr>
      </w:pPr>
    </w:p>
    <w:p w:rsidR="00AB28ED" w:rsidRPr="002C7C4B" w:rsidRDefault="00AB28ED" w:rsidP="00AB28ED">
      <w:pPr>
        <w:pStyle w:val="NoSpacing"/>
        <w:spacing w:before="0" w:beforeAutospacing="0" w:after="0" w:afterAutospacing="0"/>
        <w:rPr>
          <w:rFonts w:ascii="Arial" w:hAnsi="Arial" w:cs="Arial"/>
          <w:sz w:val="20"/>
          <w:szCs w:val="20"/>
        </w:rPr>
      </w:pPr>
      <w:r w:rsidRPr="002C7C4B">
        <w:rPr>
          <w:rStyle w:val="apple-style-span"/>
          <w:rFonts w:ascii="Arial" w:hAnsi="Arial" w:cs="Arial"/>
          <w:sz w:val="20"/>
          <w:szCs w:val="20"/>
        </w:rPr>
        <w:t>An </w:t>
      </w:r>
      <w:r w:rsidRPr="002C7C4B">
        <w:rPr>
          <w:rFonts w:ascii="Arial" w:hAnsi="Arial" w:cs="Arial"/>
          <w:iCs/>
          <w:sz w:val="20"/>
          <w:szCs w:val="20"/>
        </w:rPr>
        <w:t>NSI Message</w:t>
      </w:r>
      <w:r w:rsidRPr="002C7C4B">
        <w:rPr>
          <w:rFonts w:ascii="Arial" w:hAnsi="Arial" w:cs="Arial"/>
          <w:sz w:val="20"/>
          <w:szCs w:val="20"/>
        </w:rPr>
        <w:t> </w:t>
      </w:r>
      <w:r w:rsidRPr="002C7C4B">
        <w:rPr>
          <w:rFonts w:ascii="Arial" w:hAnsi="Arial" w:cs="Arial"/>
          <w:bCs/>
          <w:sz w:val="20"/>
          <w:szCs w:val="20"/>
        </w:rPr>
        <w:t>must</w:t>
      </w:r>
      <w:r w:rsidRPr="002C7C4B">
        <w:rPr>
          <w:rFonts w:ascii="Arial" w:hAnsi="Arial" w:cs="Arial"/>
          <w:b/>
          <w:bCs/>
          <w:sz w:val="20"/>
          <w:szCs w:val="20"/>
        </w:rPr>
        <w:t> </w:t>
      </w:r>
      <w:r w:rsidRPr="002C7C4B">
        <w:rPr>
          <w:rFonts w:ascii="Arial" w:hAnsi="Arial" w:cs="Arial"/>
          <w:sz w:val="20"/>
          <w:szCs w:val="20"/>
        </w:rPr>
        <w:t>include a mechanism to associate it with an </w:t>
      </w:r>
      <w:r w:rsidRPr="002C7C4B">
        <w:rPr>
          <w:rFonts w:ascii="Arial" w:hAnsi="Arial" w:cs="Arial"/>
          <w:iCs/>
          <w:sz w:val="20"/>
          <w:szCs w:val="20"/>
        </w:rPr>
        <w:t>NSI Message Thread</w:t>
      </w:r>
      <w:r w:rsidRPr="002C7C4B">
        <w:rPr>
          <w:rFonts w:ascii="Arial" w:hAnsi="Arial" w:cs="Arial"/>
          <w:sz w:val="20"/>
          <w:szCs w:val="20"/>
        </w:rPr>
        <w:t> to allow differentiation of message streams associated with simultaneous and asynchronous service functions occurring between pairs of NSAs</w:t>
      </w:r>
    </w:p>
    <w:p w:rsidR="00AB28ED" w:rsidRPr="002C7C4B" w:rsidRDefault="00AB28ED" w:rsidP="00AB28ED">
      <w:pPr>
        <w:pStyle w:val="NoSpacing"/>
        <w:spacing w:before="0" w:beforeAutospacing="0" w:after="0" w:afterAutospacing="0"/>
        <w:rPr>
          <w:rFonts w:ascii="Arial" w:hAnsi="Arial" w:cs="Arial"/>
          <w:sz w:val="20"/>
          <w:szCs w:val="20"/>
        </w:rPr>
      </w:pPr>
    </w:p>
    <w:p w:rsidR="002C7C4B" w:rsidRPr="002C7C4B" w:rsidRDefault="002C7C4B" w:rsidP="002C7C4B">
      <w:pPr>
        <w:pStyle w:val="NoSpacing"/>
        <w:spacing w:before="0" w:beforeAutospacing="0" w:after="0" w:afterAutospacing="0"/>
        <w:rPr>
          <w:rFonts w:ascii="Arial" w:hAnsi="Arial" w:cs="Arial"/>
          <w:sz w:val="20"/>
          <w:szCs w:val="20"/>
        </w:rPr>
      </w:pPr>
      <w:r w:rsidRPr="002C7C4B">
        <w:rPr>
          <w:rFonts w:ascii="Arial" w:hAnsi="Arial" w:cs="Arial"/>
          <w:sz w:val="20"/>
          <w:szCs w:val="20"/>
        </w:rPr>
        <w:t>Authentication of the source of all messages may be done on a message by message basis or with an authenticated session.</w:t>
      </w:r>
    </w:p>
    <w:p w:rsidR="00DF5417" w:rsidRDefault="00DF5417" w:rsidP="00D61B80"/>
    <w:p w:rsidR="00DF5417" w:rsidRDefault="00DF5417" w:rsidP="00B02EBD"/>
    <w:p w:rsidR="00D61B80" w:rsidRDefault="00D61B80" w:rsidP="00D61B80">
      <w:pPr>
        <w:pStyle w:val="Heading2"/>
      </w:pPr>
      <w:bookmarkStart w:id="21" w:name="_Toc262215814"/>
      <w:r>
        <w:t>Service Instances and primitives</w:t>
      </w:r>
      <w:bookmarkEnd w:id="21"/>
    </w:p>
    <w:p w:rsidR="00D61B80" w:rsidRPr="00F5465B" w:rsidRDefault="00D61B80" w:rsidP="00B02EBD"/>
    <w:p w:rsidR="007F7C82" w:rsidRDefault="00AD2854" w:rsidP="00B02EBD">
      <w:r>
        <w:t xml:space="preserve">The base NSI </w:t>
      </w:r>
      <w:r w:rsidR="00464775">
        <w:t>p</w:t>
      </w:r>
      <w:r>
        <w:t>rotocol handler recognizes</w:t>
      </w:r>
      <w:r w:rsidR="00F56955">
        <w:t xml:space="preserve"> NSI </w:t>
      </w:r>
      <w:r>
        <w:t xml:space="preserve">messages between NSAs. The </w:t>
      </w:r>
      <w:r w:rsidR="00464775">
        <w:t>p</w:t>
      </w:r>
      <w:r>
        <w:t xml:space="preserve">rotocol examines each message received for </w:t>
      </w:r>
      <w:r w:rsidR="000704A3">
        <w:t xml:space="preserve">its </w:t>
      </w:r>
      <w:r w:rsidR="00F56955">
        <w:t>Service Identifier</w:t>
      </w:r>
      <w:r>
        <w:t xml:space="preserve"> and forwards that message to the appropriate service specific agent. </w:t>
      </w:r>
    </w:p>
    <w:p w:rsidR="007F7C82" w:rsidRDefault="007F7C82" w:rsidP="00B02EBD"/>
    <w:p w:rsidR="007F7C82" w:rsidRDefault="00AD2854" w:rsidP="00B02EBD">
      <w:r>
        <w:t xml:space="preserve">Each NSI service defines a “service instance” and a set of “service primitives” that operate within the context of a service instance.    This service instance is an independent, uniquely identifiable deliverable unit of the service.   The NSI Connection Service refers to a particular connection as a “service instance”.   A topology distribution service may define an instance to be a particular topology graph, or a topology transaction such as a full dump or incremental update.   In general, a service specific state machine allocated and associated with each service instance, and the service primitives drive the transitions of that state machine.   A service primitive may require a sequence of messages or even its own state machine to affect an exchange of messages </w:t>
      </w:r>
    </w:p>
    <w:p w:rsidR="007F7C82" w:rsidRDefault="007F7C82" w:rsidP="00B02EBD"/>
    <w:p w:rsidR="00DF5417" w:rsidRDefault="00DF5417" w:rsidP="00DF5417">
      <w:r>
        <w:t xml:space="preserve">The service defines the full set of capabilities that are offered to requesters.  The service instance defines one specific instance of the service.  Put another way, the service instance is the object or capability that is delivered to the user in fulfillment of a service request.   As an example, a service instance for a connection service is a particular connection.  A service instance for a topology request might be a snapshot of the local topology database.  The nature of a service and a service </w:t>
      </w:r>
      <w:r w:rsidRPr="00AB5B25">
        <w:t xml:space="preserve">instance is specific to the function the service is intended to perform.  </w:t>
      </w:r>
    </w:p>
    <w:p w:rsidR="00DF5417" w:rsidRDefault="00DF5417" w:rsidP="00B02EBD"/>
    <w:p w:rsidR="007F7C82" w:rsidRDefault="00AD2854" w:rsidP="00B02EBD">
      <w:r>
        <w:t>Service Instances are processed asynchronously with respect to other service instances.  For example, one connection may transition from reserving, to scheduled, to in-service, to release at a vastly different speed than another connection established by the same service agent.</w:t>
      </w:r>
    </w:p>
    <w:p w:rsidR="007F7C82" w:rsidRDefault="007F7C82" w:rsidP="00B02EBD"/>
    <w:p w:rsidR="002C7C4B" w:rsidRPr="002C7C4B" w:rsidRDefault="002C7C4B" w:rsidP="002C7C4B">
      <w:pPr>
        <w:pStyle w:val="NoSpacing"/>
        <w:spacing w:before="0" w:beforeAutospacing="0" w:after="0" w:afterAutospacing="0"/>
        <w:rPr>
          <w:rFonts w:ascii="Arial" w:hAnsi="Arial" w:cs="Arial"/>
          <w:sz w:val="20"/>
          <w:szCs w:val="20"/>
        </w:rPr>
      </w:pPr>
      <w:r w:rsidRPr="002C7C4B">
        <w:rPr>
          <w:rFonts w:ascii="Arial" w:hAnsi="Arial" w:cs="Arial"/>
          <w:sz w:val="20"/>
          <w:szCs w:val="20"/>
        </w:rPr>
        <w:t>The network service instanced must be locally unique.  Should have a field large enough to hold policy based ids such as GLIF.</w:t>
      </w:r>
    </w:p>
    <w:p w:rsidR="002C7C4B" w:rsidRDefault="002C7C4B" w:rsidP="00B02EBD"/>
    <w:p w:rsidR="00E17C9D" w:rsidRDefault="00E17C9D" w:rsidP="00B02EBD"/>
    <w:p w:rsidR="00DF5417" w:rsidRDefault="00DF5417" w:rsidP="00DF5417">
      <w:pPr>
        <w:pStyle w:val="Heading2"/>
      </w:pPr>
      <w:bookmarkStart w:id="22" w:name="_Toc262215815"/>
      <w:r w:rsidRPr="00F279C7">
        <w:t xml:space="preserve">Service </w:t>
      </w:r>
      <w:r>
        <w:t>definitions</w:t>
      </w:r>
      <w:bookmarkEnd w:id="22"/>
    </w:p>
    <w:p w:rsidR="00DF5417" w:rsidRDefault="00DF5417" w:rsidP="00DF5417"/>
    <w:p w:rsidR="00DF5417" w:rsidRDefault="00DF5417" w:rsidP="00DF5417">
      <w:r>
        <w:t xml:space="preserve">The concept of Service Definitions is introduced to allow operators to readily define their own sub-set of service types. The Service Definition formally describes each aspect of a service.  Each aspect is denoted by a Parameter and each Parameter is assigned a specific and bounded set, or range, of values.   For instance, an “Ethernet Transport Service” might define a Parameter called “Capacity” that defines a range of allowable service capacities between 1 Mbps and 10 Gbps.  This is a very important formalization of the Service offering and so is included here as part of the NSI Architecture.  The Service Definition has its roots and most immediate application in definition of the NSI Connection Service offering(s), and for NSI v1.0 that is the sole purpose for which the Service Definition is adopted.  (Note that the notion of formal service specifications is still a widely researched topic with new application to emerging network services from </w:t>
      </w:r>
      <w:r w:rsidRPr="00AB5B25">
        <w:t xml:space="preserve">Connections to Topology to Monitoring.  Further exploration and refinement of this helpful </w:t>
      </w:r>
      <w:r>
        <w:t>concept within the NSI Architecture will be a continuing effort in NSI futures.)</w:t>
      </w:r>
    </w:p>
    <w:p w:rsidR="00DF5417" w:rsidRDefault="00DF5417" w:rsidP="00B02EBD"/>
    <w:p w:rsidR="00D87251" w:rsidRDefault="00D87251" w:rsidP="00B02EBD"/>
    <w:p w:rsidR="005C5122" w:rsidRPr="005C5122" w:rsidRDefault="005C5122" w:rsidP="005C5122">
      <w:pPr>
        <w:pStyle w:val="Heading2"/>
        <w:rPr>
          <w:rFonts w:eastAsia="MS Mincho"/>
        </w:rPr>
      </w:pPr>
      <w:bookmarkStart w:id="23" w:name="_Toc257738124"/>
      <w:bookmarkStart w:id="24" w:name="_Toc259019326"/>
      <w:bookmarkStart w:id="25" w:name="_Toc262215816"/>
      <w:bookmarkStart w:id="26" w:name="_Toc116102184"/>
      <w:bookmarkStart w:id="27" w:name="_Toc104938560"/>
      <w:bookmarkStart w:id="28" w:name="_Toc104938505"/>
      <w:bookmarkStart w:id="29" w:name="_Toc104938450"/>
      <w:r w:rsidRPr="005C5122">
        <w:rPr>
          <w:rFonts w:eastAsia="MS Mincho"/>
        </w:rPr>
        <w:t>Temporal aspects of services</w:t>
      </w:r>
      <w:bookmarkEnd w:id="23"/>
      <w:bookmarkEnd w:id="24"/>
      <w:bookmarkEnd w:id="25"/>
      <w:r w:rsidRPr="005C5122">
        <w:rPr>
          <w:rFonts w:eastAsia="MS Mincho"/>
        </w:rPr>
        <w:t xml:space="preserve"> </w:t>
      </w:r>
      <w:bookmarkEnd w:id="26"/>
      <w:bookmarkEnd w:id="27"/>
      <w:bookmarkEnd w:id="28"/>
      <w:bookmarkEnd w:id="29"/>
    </w:p>
    <w:p w:rsidR="005C5122" w:rsidRPr="00CA0620" w:rsidRDefault="005C5122" w:rsidP="005C5122">
      <w:pPr>
        <w:pStyle w:val="nobreak"/>
        <w:rPr>
          <w:rFonts w:eastAsia="MS Mincho"/>
        </w:rPr>
      </w:pPr>
    </w:p>
    <w:p w:rsidR="005C5122" w:rsidRDefault="005C5122" w:rsidP="005C5122">
      <w:pPr>
        <w:pStyle w:val="CommentText"/>
        <w:rPr>
          <w:lang w:eastAsia="ja-JP"/>
        </w:rPr>
      </w:pPr>
      <w:r>
        <w:rPr>
          <w:lang w:eastAsia="ja-JP"/>
        </w:rPr>
        <w:t>Services, in which r</w:t>
      </w:r>
      <w:r>
        <w:t>esources are dynamically requested, reserved</w:t>
      </w:r>
      <w:r>
        <w:rPr>
          <w:lang w:eastAsia="ja-JP"/>
        </w:rPr>
        <w:t xml:space="preserve"> and provisioned, require temporal aspects to be understood and controlled. </w:t>
      </w:r>
      <w:r>
        <w:t xml:space="preserve"> </w:t>
      </w:r>
      <w:r>
        <w:rPr>
          <w:rFonts w:hint="eastAsia"/>
          <w:lang w:eastAsia="ja-JP"/>
        </w:rPr>
        <w:t xml:space="preserve">Each NSA must maintain its own </w:t>
      </w:r>
      <w:r>
        <w:rPr>
          <w:lang w:eastAsia="ja-JP"/>
        </w:rPr>
        <w:t xml:space="preserve">real-time </w:t>
      </w:r>
      <w:r>
        <w:rPr>
          <w:rFonts w:hint="eastAsia"/>
          <w:lang w:eastAsia="ja-JP"/>
        </w:rPr>
        <w:t>clock</w:t>
      </w:r>
      <w:r>
        <w:rPr>
          <w:lang w:eastAsia="ja-JP"/>
        </w:rPr>
        <w:t>, and it is necessary for these clocks to be</w:t>
      </w:r>
      <w:r>
        <w:rPr>
          <w:rFonts w:hint="eastAsia"/>
          <w:lang w:eastAsia="ja-JP"/>
        </w:rPr>
        <w:t xml:space="preserve"> synchronized. NSAs </w:t>
      </w:r>
      <w:r>
        <w:rPr>
          <w:lang w:eastAsia="ja-JP"/>
        </w:rPr>
        <w:t>may implement</w:t>
      </w:r>
      <w:r>
        <w:rPr>
          <w:rFonts w:hint="eastAsia"/>
          <w:lang w:eastAsia="ja-JP"/>
        </w:rPr>
        <w:t xml:space="preserve"> NTP or radio time and frequency services </w:t>
      </w:r>
      <w:r>
        <w:rPr>
          <w:lang w:eastAsia="ja-JP"/>
        </w:rPr>
        <w:t>to achieve this</w:t>
      </w:r>
      <w:r>
        <w:rPr>
          <w:rFonts w:hint="eastAsia"/>
          <w:lang w:eastAsia="ja-JP"/>
        </w:rPr>
        <w:t xml:space="preserve"> synchronization. </w:t>
      </w:r>
    </w:p>
    <w:p w:rsidR="005C5122" w:rsidRDefault="005C5122" w:rsidP="005C5122">
      <w:pPr>
        <w:pStyle w:val="CommentText"/>
        <w:rPr>
          <w:lang w:eastAsia="ja-JP"/>
        </w:rPr>
      </w:pPr>
    </w:p>
    <w:p w:rsidR="005C5122" w:rsidRDefault="005C5122" w:rsidP="005C5122">
      <w:pPr>
        <w:pStyle w:val="CommentText"/>
        <w:rPr>
          <w:lang w:eastAsia="ja-JP"/>
        </w:rPr>
      </w:pPr>
      <w:r>
        <w:rPr>
          <w:lang w:eastAsia="ja-JP"/>
        </w:rPr>
        <w:t>When resources are sought</w:t>
      </w:r>
      <w:r>
        <w:t xml:space="preserve"> by a requester </w:t>
      </w:r>
      <w:r>
        <w:rPr>
          <w:lang w:eastAsia="ja-JP"/>
        </w:rPr>
        <w:t>NSA</w:t>
      </w:r>
      <w:r>
        <w:t xml:space="preserve"> from a</w:t>
      </w:r>
      <w:r>
        <w:rPr>
          <w:lang w:eastAsia="ja-JP"/>
        </w:rPr>
        <w:t xml:space="preserve"> provider NSA, a service instance is created and an identifier is assigned to that service instance.  Then, a</w:t>
      </w:r>
      <w:r>
        <w:t xml:space="preserve">ccording to the </w:t>
      </w:r>
      <w:r>
        <w:rPr>
          <w:lang w:eastAsia="ja-JP"/>
        </w:rPr>
        <w:t xml:space="preserve">parameters of the </w:t>
      </w:r>
      <w:r>
        <w:t>request</w:t>
      </w:r>
      <w:r>
        <w:rPr>
          <w:lang w:eastAsia="ja-JP"/>
        </w:rPr>
        <w:t xml:space="preserve"> (i.e. its service definition)</w:t>
      </w:r>
      <w:r>
        <w:t xml:space="preserve">, the </w:t>
      </w:r>
      <w:r>
        <w:rPr>
          <w:lang w:eastAsia="ja-JP"/>
        </w:rPr>
        <w:t>provider NSA</w:t>
      </w:r>
      <w:r>
        <w:t xml:space="preserve"> identifies and reserves a set of available resources </w:t>
      </w:r>
      <w:r>
        <w:rPr>
          <w:lang w:eastAsia="ja-JP"/>
        </w:rPr>
        <w:t>which satisfy the request and associates them to the instance</w:t>
      </w:r>
      <w:r>
        <w:t xml:space="preserve">. </w:t>
      </w:r>
      <w:r>
        <w:rPr>
          <w:lang w:eastAsia="ja-JP"/>
        </w:rPr>
        <w:t>The resources are provisioned and released at some point on the temporal axis.</w:t>
      </w:r>
      <w:r w:rsidRPr="00B8300B">
        <w:t xml:space="preserve"> </w:t>
      </w:r>
      <w:r>
        <w:t>The time information and signaling are</w:t>
      </w:r>
      <w:r>
        <w:rPr>
          <w:rFonts w:hint="eastAsia"/>
          <w:lang w:eastAsia="ja-JP"/>
        </w:rPr>
        <w:t xml:space="preserve"> used to specify the time boundary of </w:t>
      </w:r>
      <w:r>
        <w:rPr>
          <w:lang w:eastAsia="ja-JP"/>
        </w:rPr>
        <w:t xml:space="preserve">the </w:t>
      </w:r>
      <w:r>
        <w:rPr>
          <w:rFonts w:hint="eastAsia"/>
          <w:lang w:eastAsia="ja-JP"/>
        </w:rPr>
        <w:t>requested</w:t>
      </w:r>
      <w:r>
        <w:rPr>
          <w:lang w:eastAsia="ja-JP"/>
        </w:rPr>
        <w:t xml:space="preserve"> connection in-service</w:t>
      </w:r>
      <w:r>
        <w:rPr>
          <w:rFonts w:hint="eastAsia"/>
          <w:lang w:eastAsia="ja-JP"/>
        </w:rPr>
        <w:t xml:space="preserve"> period.</w:t>
      </w:r>
      <w:r>
        <w:rPr>
          <w:lang w:eastAsia="ja-JP"/>
        </w:rPr>
        <w:t xml:space="preserve">  It is the responsibility of the Provider NSA to attempt to deliver the connection as close to the start and end times as it is able.  It should be noted that this may have some uncertainty as typically the duration of the provisioning phase cannot be precisely predicted.</w:t>
      </w:r>
    </w:p>
    <w:p w:rsidR="005C5122" w:rsidRDefault="005C5122" w:rsidP="005C5122">
      <w:pPr>
        <w:pStyle w:val="CommentText"/>
        <w:rPr>
          <w:lang w:eastAsia="ja-JP"/>
        </w:rPr>
      </w:pPr>
    </w:p>
    <w:p w:rsidR="005C5122" w:rsidRDefault="005C5122" w:rsidP="005C5122">
      <w:r>
        <w:t>Advance reservation requests will specify the required resources</w:t>
      </w:r>
      <w:r>
        <w:rPr>
          <w:lang w:eastAsia="ja-JP"/>
        </w:rPr>
        <w:t xml:space="preserve"> and the provisioning start and end time</w:t>
      </w:r>
      <w:r>
        <w:t xml:space="preserve">. The request is processed by a scheduler, and the scheduler finds </w:t>
      </w:r>
      <w:r>
        <w:rPr>
          <w:lang w:eastAsia="ja-JP"/>
        </w:rPr>
        <w:t xml:space="preserve">a set of resources </w:t>
      </w:r>
      <w:r>
        <w:t>available for the requested duration and allocate</w:t>
      </w:r>
      <w:r>
        <w:rPr>
          <w:lang w:eastAsia="ja-JP"/>
        </w:rPr>
        <w:t>s</w:t>
      </w:r>
      <w:r>
        <w:t xml:space="preserve"> them to the request to create a reservation.  If the scheduler cannot find an </w:t>
      </w:r>
      <w:r>
        <w:rPr>
          <w:lang w:eastAsia="ja-JP"/>
        </w:rPr>
        <w:t>available set of</w:t>
      </w:r>
      <w:r>
        <w:t xml:space="preserve"> resources</w:t>
      </w:r>
      <w:r>
        <w:rPr>
          <w:lang w:eastAsia="ja-JP"/>
        </w:rPr>
        <w:t xml:space="preserve"> which satisfies the request</w:t>
      </w:r>
      <w:r>
        <w:t xml:space="preserve">, the request is denied. </w:t>
      </w:r>
      <w:r>
        <w:rPr>
          <w:lang w:eastAsia="ja-JP"/>
        </w:rPr>
        <w:t xml:space="preserve">This scheduling process is part of path finding in the connection service. </w:t>
      </w:r>
      <w:r>
        <w:t xml:space="preserve">A reservation database </w:t>
      </w:r>
      <w:r>
        <w:rPr>
          <w:lang w:eastAsia="ja-JP"/>
        </w:rPr>
        <w:t xml:space="preserve">(i.e. calendar) </w:t>
      </w:r>
      <w:r>
        <w:t xml:space="preserve">should be maintained by the scheduler or resource managers, and referred and updated by the scheduler. </w:t>
      </w:r>
    </w:p>
    <w:p w:rsidR="000F1407" w:rsidRDefault="000F1407" w:rsidP="005C5122"/>
    <w:p w:rsidR="007F7C82" w:rsidRDefault="007F7C82" w:rsidP="00B02EBD"/>
    <w:p w:rsidR="007F7C82" w:rsidRDefault="00AD2854" w:rsidP="00B02EBD">
      <w:pPr>
        <w:pStyle w:val="Heading1"/>
      </w:pPr>
      <w:bookmarkStart w:id="30" w:name="_Toc256089645"/>
      <w:bookmarkStart w:id="31" w:name="_Ref262034486"/>
      <w:bookmarkStart w:id="32" w:name="_Toc262215817"/>
      <w:bookmarkEnd w:id="30"/>
      <w:r>
        <w:t>Representing network resources</w:t>
      </w:r>
      <w:bookmarkEnd w:id="31"/>
      <w:bookmarkEnd w:id="32"/>
    </w:p>
    <w:p w:rsidR="007F7C82" w:rsidRDefault="007F7C82" w:rsidP="00B02EBD"/>
    <w:p w:rsidR="007F7C82" w:rsidRDefault="00AD2854" w:rsidP="00B02EBD">
      <w:pPr>
        <w:pStyle w:val="Heading2"/>
      </w:pPr>
      <w:bookmarkStart w:id="33" w:name="_Toc262215818"/>
      <w:r>
        <w:t>Resource</w:t>
      </w:r>
      <w:r w:rsidRPr="00F279C7">
        <w:t xml:space="preserve"> </w:t>
      </w:r>
      <w:r>
        <w:t>Abstraction</w:t>
      </w:r>
      <w:bookmarkEnd w:id="33"/>
    </w:p>
    <w:p w:rsidR="00B02EBD" w:rsidRDefault="00B02EBD" w:rsidP="00B02EBD"/>
    <w:p w:rsidR="00B02EBD" w:rsidRDefault="00AD2854" w:rsidP="00B02EBD">
      <w:r>
        <w:t xml:space="preserve">The network itself is abstracted into a simplified topology model based on STPs and Networks.  </w:t>
      </w:r>
      <w:r w:rsidR="004430BD">
        <w:t>This model only</w:t>
      </w:r>
      <w:r>
        <w:t xml:space="preserve"> exposes salient network characteristics at each level of scale.  Networks are simple abstracted representations of large interoperating </w:t>
      </w:r>
      <w:r w:rsidR="00AE6468">
        <w:t>transport</w:t>
      </w:r>
      <w:r>
        <w:t xml:space="preserve"> infrastructures.   </w:t>
      </w:r>
      <w:r w:rsidR="00F778B9">
        <w:t>A knowledge of</w:t>
      </w:r>
      <w:r>
        <w:t xml:space="preserve"> the details of each of the network devices in every network is not </w:t>
      </w:r>
      <w:r w:rsidR="00F778B9">
        <w:t>usually necessary at the service plane</w:t>
      </w:r>
      <w:r w:rsidR="00F228BC">
        <w:t>.</w:t>
      </w:r>
      <w:r>
        <w:t xml:space="preserve"> </w:t>
      </w:r>
    </w:p>
    <w:p w:rsidR="00B02EBD" w:rsidRDefault="00B02EBD" w:rsidP="00B02EBD"/>
    <w:p w:rsidR="004430BD" w:rsidRDefault="004430BD" w:rsidP="004430BD">
      <w:r>
        <w:t>The process of creating an abstraction of resources is performed locally to each network. The NRM offers the NSA part of or all the network resources it controls</w:t>
      </w:r>
      <w:r w:rsidR="000E3E23">
        <w:t xml:space="preserve"> based on local policy</w:t>
      </w:r>
      <w:r>
        <w:t>. The number of resources offered may be affected by either a human-intervened process carried out by the NRM administrator and the NSA operator or an automated discovery process conditioned by topology access policies.</w:t>
      </w:r>
    </w:p>
    <w:p w:rsidR="006116C3" w:rsidRDefault="006116C3" w:rsidP="00B02EBD"/>
    <w:p w:rsidR="007F7C82" w:rsidRDefault="007F7C82" w:rsidP="00B02EBD"/>
    <w:p w:rsidR="007F7C82" w:rsidRDefault="00CA585F" w:rsidP="00B02EBD">
      <w:pPr>
        <w:pStyle w:val="Heading2"/>
      </w:pPr>
      <w:bookmarkStart w:id="34" w:name="_Toc262215819"/>
      <w:r>
        <w:t>Describing network t</w:t>
      </w:r>
      <w:r w:rsidR="00AD2854" w:rsidRPr="00F5465B">
        <w:t>opolog</w:t>
      </w:r>
      <w:r>
        <w:t>ies</w:t>
      </w:r>
      <w:bookmarkEnd w:id="34"/>
    </w:p>
    <w:p w:rsidR="007F7C82" w:rsidRPr="00F5465B" w:rsidRDefault="007F7C82" w:rsidP="00B02EBD"/>
    <w:p w:rsidR="007F7C82" w:rsidRDefault="00AD2854" w:rsidP="00B02EBD">
      <w:r>
        <w:t xml:space="preserve">In order to develop and define network services – services that interact with and manipulate network resources - the NSI Architecture must posit a basic network model.– i.e. a minimal set of objects and rules that describe a simplified generic network. With regard to the NSI, we are most concerned with the </w:t>
      </w:r>
      <w:r w:rsidRPr="008B1058">
        <w:t>inter-domain</w:t>
      </w:r>
      <w:r>
        <w:t xml:space="preserve"> network </w:t>
      </w:r>
      <w:r w:rsidRPr="0049755F">
        <w:t>topology</w:t>
      </w:r>
      <w:r>
        <w:t xml:space="preserve">.  (see </w:t>
      </w:r>
      <w:r w:rsidR="00CB11BF">
        <w:fldChar w:fldCharType="begin"/>
      </w:r>
      <w:r>
        <w:instrText xml:space="preserve"> REF _Ref257045075 \h </w:instrText>
      </w:r>
      <w:r w:rsidR="00CB11BF">
        <w:fldChar w:fldCharType="separate"/>
      </w:r>
      <w:r w:rsidR="00426722">
        <w:t xml:space="preserve">Figure </w:t>
      </w:r>
      <w:r w:rsidR="00426722">
        <w:rPr>
          <w:noProof/>
        </w:rPr>
        <w:t>5</w:t>
      </w:r>
      <w:r w:rsidR="00CB11BF">
        <w:fldChar w:fldCharType="end"/>
      </w:r>
      <w:r>
        <w:t>)</w:t>
      </w:r>
    </w:p>
    <w:p w:rsidR="00AB5B25" w:rsidRDefault="00AB5B25" w:rsidP="00B02EBD">
      <w:pPr>
        <w:keepNext/>
        <w:jc w:val="center"/>
      </w:pPr>
    </w:p>
    <w:p w:rsidR="00B02EBD" w:rsidRDefault="004B13A7" w:rsidP="00B02EBD">
      <w:pPr>
        <w:keepNext/>
        <w:jc w:val="center"/>
      </w:pPr>
      <w:r w:rsidRPr="004B13A7">
        <w:rPr>
          <w:noProof/>
          <w:lang w:val="en-GB" w:eastAsia="en-GB"/>
        </w:rPr>
        <w:drawing>
          <wp:inline distT="0" distB="0" distL="0" distR="0">
            <wp:extent cx="3136900" cy="1987550"/>
            <wp:effectExtent l="19050" t="0" r="0" b="0"/>
            <wp:docPr id="4"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982398" cy="3725489"/>
                      <a:chOff x="1505026" y="1846651"/>
                      <a:chExt cx="5982398" cy="3725489"/>
                    </a:xfrm>
                  </a:grpSpPr>
                  <a:grpSp>
                    <a:nvGrpSpPr>
                      <a:cNvPr id="60" name="Group 59"/>
                      <a:cNvGrpSpPr/>
                    </a:nvGrpSpPr>
                    <a:grpSpPr>
                      <a:xfrm>
                        <a:off x="1505026" y="1846651"/>
                        <a:ext cx="5982398" cy="3725489"/>
                        <a:chOff x="1505026" y="1846651"/>
                        <a:chExt cx="5982398" cy="3725489"/>
                      </a:xfrm>
                    </a:grpSpPr>
                    <a:grpSp>
                      <a:nvGrpSpPr>
                        <a:cNvPr id="3" name="Group 3"/>
                        <a:cNvGrpSpPr/>
                      </a:nvGrpSpPr>
                      <a:grpSpPr>
                        <a:xfrm>
                          <a:off x="1505027" y="1846647"/>
                          <a:ext cx="5982397" cy="3135349"/>
                          <a:chOff x="1714483" y="2714618"/>
                          <a:chExt cx="5982397" cy="3218907"/>
                        </a:xfrm>
                      </a:grpSpPr>
                      <a:grpSp>
                        <a:nvGrpSpPr>
                          <a:cNvPr id="6" name="Group 4"/>
                          <a:cNvGrpSpPr/>
                        </a:nvGrpSpPr>
                        <a:grpSpPr>
                          <a:xfrm>
                            <a:off x="1714483" y="2714618"/>
                            <a:ext cx="5982397" cy="3218907"/>
                            <a:chOff x="-355741" y="2993839"/>
                            <a:chExt cx="5982397" cy="3218907"/>
                          </a:xfrm>
                        </a:grpSpPr>
                        <a:grpSp>
                          <a:nvGrpSpPr>
                            <a:cNvPr id="8" name="Group 6"/>
                            <a:cNvGrpSpPr/>
                          </a:nvGrpSpPr>
                          <a:grpSpPr>
                            <a:xfrm>
                              <a:off x="-355741" y="2993839"/>
                              <a:ext cx="5390241" cy="3105164"/>
                              <a:chOff x="115319" y="3301352"/>
                              <a:chExt cx="7054426" cy="4065097"/>
                            </a:xfrm>
                          </a:grpSpPr>
                          <a:cxnSp>
                            <a:nvCxnSpPr>
                              <a:cNvPr id="12" name="Straight Connector 11"/>
                              <a:cNvCxnSpPr/>
                            </a:nvCxnSpPr>
                            <a:spPr>
                              <a:xfrm rot="10800000">
                                <a:off x="3937746" y="6062540"/>
                                <a:ext cx="716216" cy="328996"/>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13" name="Straight Connector 12"/>
                              <a:cNvCxnSpPr/>
                            </a:nvCxnSpPr>
                            <a:spPr>
                              <a:xfrm rot="10800000">
                                <a:off x="6141095" y="4863594"/>
                                <a:ext cx="612431" cy="276596"/>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14" name="Straight Connector 13"/>
                              <a:cNvCxnSpPr>
                                <a:stCxn id="28" idx="5"/>
                                <a:endCxn id="29" idx="1"/>
                              </a:cNvCxnSpPr>
                            </a:nvCxnSpPr>
                            <a:spPr>
                              <a:xfrm rot="16200000" flipH="1">
                                <a:off x="4472236" y="4157569"/>
                                <a:ext cx="254807" cy="330690"/>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15" name="Straight Connector 14"/>
                              <a:cNvCxnSpPr/>
                            </a:nvCxnSpPr>
                            <a:spPr>
                              <a:xfrm flipV="1">
                                <a:off x="4347316" y="5068839"/>
                                <a:ext cx="827332" cy="595361"/>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16" name="Straight Connector 15"/>
                              <a:cNvCxnSpPr/>
                            </a:nvCxnSpPr>
                            <a:spPr>
                              <a:xfrm rot="10800000">
                                <a:off x="2260326" y="4970856"/>
                                <a:ext cx="1066232" cy="693344"/>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17" name="Straight Connector 16"/>
                              <a:cNvCxnSpPr/>
                            </a:nvCxnSpPr>
                            <a:spPr>
                              <a:xfrm flipV="1">
                                <a:off x="2314706" y="4029855"/>
                                <a:ext cx="789855" cy="339677"/>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18" name="Straight Connector 17"/>
                              <a:cNvCxnSpPr/>
                            </a:nvCxnSpPr>
                            <a:spPr>
                              <a:xfrm rot="10800000" flipV="1">
                                <a:off x="401951" y="4447393"/>
                                <a:ext cx="855816" cy="292756"/>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grpSp>
                            <a:nvGrpSpPr>
                              <a:cNvPr id="20" name="Group 18"/>
                              <a:cNvGrpSpPr/>
                            </a:nvGrpSpPr>
                            <a:grpSpPr>
                              <a:xfrm>
                                <a:off x="2658860" y="3301352"/>
                                <a:ext cx="1890336" cy="1562241"/>
                                <a:chOff x="3665904" y="2991368"/>
                                <a:chExt cx="1890336" cy="1562241"/>
                              </a:xfrm>
                              <a:gradFill flip="none" rotWithShape="1">
                                <a:gsLst>
                                  <a:gs pos="20000">
                                    <a:schemeClr val="accent5">
                                      <a:lumMod val="75000"/>
                                    </a:schemeClr>
                                  </a:gs>
                                  <a:gs pos="80000">
                                    <a:schemeClr val="accent5">
                                      <a:lumMod val="60000"/>
                                      <a:lumOff val="40000"/>
                                    </a:schemeClr>
                                  </a:gs>
                                </a:gsLst>
                                <a:lin ang="16200000" scaled="0"/>
                                <a:tileRect/>
                              </a:gradFill>
                            </a:grpSpPr>
                            <a:sp>
                              <a:nvSpPr>
                                <a:cNvPr id="55" name="Oval 54"/>
                                <a:cNvSpPr/>
                              </a:nvSpPr>
                              <a:spPr>
                                <a:xfrm flipH="1">
                                  <a:off x="3665904" y="3229274"/>
                                  <a:ext cx="1890336" cy="979618"/>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6" name="Oval 55"/>
                                <a:cNvSpPr/>
                              </a:nvSpPr>
                              <a:spPr>
                                <a:xfrm flipH="1">
                                  <a:off x="4355532" y="3042340"/>
                                  <a:ext cx="811254" cy="1347962"/>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7" name="Oval 56"/>
                                <a:cNvSpPr/>
                              </a:nvSpPr>
                              <a:spPr>
                                <a:xfrm flipH="1">
                                  <a:off x="3949904" y="2991368"/>
                                  <a:ext cx="994885" cy="1562241"/>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grpSp>
                          <a:grpSp>
                            <a:nvGrpSpPr>
                              <a:cNvPr id="21" name="Group 19"/>
                              <a:cNvGrpSpPr/>
                            </a:nvGrpSpPr>
                            <a:grpSpPr>
                              <a:xfrm>
                                <a:off x="2846434" y="4992602"/>
                                <a:ext cx="1890336" cy="1562241"/>
                                <a:chOff x="4332005" y="4933517"/>
                                <a:chExt cx="1890336" cy="1562241"/>
                              </a:xfrm>
                              <a:gradFill flip="none" rotWithShape="1">
                                <a:gsLst>
                                  <a:gs pos="20000">
                                    <a:schemeClr val="accent5">
                                      <a:lumMod val="75000"/>
                                    </a:schemeClr>
                                  </a:gs>
                                  <a:gs pos="80000">
                                    <a:schemeClr val="accent5">
                                      <a:lumMod val="60000"/>
                                      <a:lumOff val="40000"/>
                                    </a:schemeClr>
                                  </a:gs>
                                </a:gsLst>
                                <a:lin ang="16200000" scaled="0"/>
                                <a:tileRect/>
                              </a:gradFill>
                            </a:grpSpPr>
                            <a:sp>
                              <a:nvSpPr>
                                <a:cNvPr id="52" name="Oval 51"/>
                                <a:cNvSpPr/>
                              </a:nvSpPr>
                              <a:spPr>
                                <a:xfrm flipH="1">
                                  <a:off x="4332005" y="5171423"/>
                                  <a:ext cx="1890336" cy="979618"/>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3" name="Oval 52"/>
                                <a:cNvSpPr/>
                              </a:nvSpPr>
                              <a:spPr>
                                <a:xfrm flipH="1">
                                  <a:off x="5021633" y="4984489"/>
                                  <a:ext cx="811254" cy="1347962"/>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4" name="Oval 53"/>
                                <a:cNvSpPr/>
                              </a:nvSpPr>
                              <a:spPr>
                                <a:xfrm flipH="1">
                                  <a:off x="4616005" y="4933517"/>
                                  <a:ext cx="884624" cy="1562241"/>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grpSp>
                          <a:grpSp>
                            <a:nvGrpSpPr>
                              <a:cNvPr id="22" name="Group 20"/>
                              <a:cNvGrpSpPr/>
                            </a:nvGrpSpPr>
                            <a:grpSpPr>
                              <a:xfrm>
                                <a:off x="4485020" y="3984779"/>
                                <a:ext cx="1890336" cy="1398935"/>
                                <a:chOff x="6325618" y="3534584"/>
                                <a:chExt cx="1890336" cy="1398935"/>
                              </a:xfrm>
                              <a:gradFill flip="none" rotWithShape="1">
                                <a:gsLst>
                                  <a:gs pos="20000">
                                    <a:schemeClr val="accent5">
                                      <a:lumMod val="75000"/>
                                    </a:schemeClr>
                                  </a:gs>
                                  <a:gs pos="80000">
                                    <a:schemeClr val="accent5">
                                      <a:lumMod val="60000"/>
                                      <a:lumOff val="40000"/>
                                    </a:schemeClr>
                                  </a:gs>
                                </a:gsLst>
                                <a:lin ang="16200000" scaled="0"/>
                                <a:tileRect/>
                              </a:gradFill>
                            </a:grpSpPr>
                            <a:sp>
                              <a:nvSpPr>
                                <a:cNvPr id="49" name="Oval 48"/>
                                <a:cNvSpPr/>
                              </a:nvSpPr>
                              <a:spPr>
                                <a:xfrm flipH="1">
                                  <a:off x="6325618" y="3772489"/>
                                  <a:ext cx="1890336" cy="979619"/>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0" name="Oval 49"/>
                                <a:cNvSpPr/>
                              </a:nvSpPr>
                              <a:spPr>
                                <a:xfrm flipH="1">
                                  <a:off x="7015246" y="3585555"/>
                                  <a:ext cx="966446" cy="1347962"/>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1" name="Oval 50"/>
                                <a:cNvSpPr/>
                              </a:nvSpPr>
                              <a:spPr>
                                <a:xfrm flipH="1">
                                  <a:off x="6609618" y="3534584"/>
                                  <a:ext cx="978373" cy="1398935"/>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grpSp>
                          <a:grpSp>
                            <a:nvGrpSpPr>
                              <a:cNvPr id="23" name="Group 21"/>
                              <a:cNvGrpSpPr/>
                            </a:nvGrpSpPr>
                            <a:grpSpPr>
                              <a:xfrm>
                                <a:off x="927568" y="3901172"/>
                                <a:ext cx="1827319" cy="1423060"/>
                                <a:chOff x="1169761" y="3772489"/>
                                <a:chExt cx="1827319" cy="1423060"/>
                              </a:xfrm>
                              <a:gradFill flip="none" rotWithShape="1">
                                <a:gsLst>
                                  <a:gs pos="20000">
                                    <a:schemeClr val="accent5">
                                      <a:lumMod val="75000"/>
                                    </a:schemeClr>
                                  </a:gs>
                                  <a:gs pos="80000">
                                    <a:schemeClr val="accent5">
                                      <a:lumMod val="60000"/>
                                      <a:lumOff val="40000"/>
                                    </a:schemeClr>
                                  </a:gs>
                                </a:gsLst>
                                <a:lin ang="16200000" scaled="0"/>
                                <a:tileRect/>
                              </a:gradFill>
                            </a:grpSpPr>
                            <a:sp>
                              <a:nvSpPr>
                                <a:cNvPr id="46" name="Oval 45"/>
                                <a:cNvSpPr/>
                              </a:nvSpPr>
                              <a:spPr>
                                <a:xfrm>
                                  <a:off x="1169761" y="3996046"/>
                                  <a:ext cx="1827319" cy="1034193"/>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47" name="Oval 46"/>
                                <a:cNvSpPr/>
                              </a:nvSpPr>
                              <a:spPr>
                                <a:xfrm>
                                  <a:off x="1602417" y="3772492"/>
                                  <a:ext cx="784210" cy="1423057"/>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48" name="Oval 47"/>
                                <a:cNvSpPr/>
                              </a:nvSpPr>
                              <a:spPr>
                                <a:xfrm>
                                  <a:off x="1883332" y="3772489"/>
                                  <a:ext cx="963102" cy="1347964"/>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grpSp>
                          <a:sp>
                            <a:nvSpPr>
                              <a:cNvPr id="5" name="Cube 22"/>
                              <a:cNvSpPr/>
                            </a:nvSpPr>
                            <a:spPr>
                              <a:xfrm>
                                <a:off x="6692397" y="4970856"/>
                                <a:ext cx="477348" cy="402136"/>
                              </a:xfrm>
                              <a:prstGeom prst="cube">
                                <a:avLst/>
                              </a:prstGeom>
                              <a:solidFill>
                                <a:srgbClr val="3366FF"/>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24" name="Cube 23"/>
                              <a:cNvSpPr/>
                            </a:nvSpPr>
                            <a:spPr>
                              <a:xfrm>
                                <a:off x="4415288" y="6152707"/>
                                <a:ext cx="477348" cy="402136"/>
                              </a:xfrm>
                              <a:prstGeom prst="cube">
                                <a:avLst/>
                              </a:prstGeom>
                              <a:solidFill>
                                <a:srgbClr val="3366FF"/>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25" name="Cube 24"/>
                              <a:cNvSpPr/>
                            </a:nvSpPr>
                            <a:spPr>
                              <a:xfrm>
                                <a:off x="115319" y="4518876"/>
                                <a:ext cx="477348" cy="402136"/>
                              </a:xfrm>
                              <a:prstGeom prst="cube">
                                <a:avLst/>
                              </a:prstGeom>
                              <a:solidFill>
                                <a:srgbClr val="3366FF"/>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26" name="Oval 25"/>
                              <a:cNvSpPr/>
                            </a:nvSpPr>
                            <a:spPr>
                              <a:xfrm>
                                <a:off x="5978581" y="4740149"/>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27" name="Oval 26"/>
                              <a:cNvSpPr/>
                            </a:nvSpPr>
                            <a:spPr>
                              <a:xfrm>
                                <a:off x="3007429" y="5417312"/>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28" name="Oval 27"/>
                              <a:cNvSpPr/>
                            </a:nvSpPr>
                            <a:spPr>
                              <a:xfrm>
                                <a:off x="4224311" y="3984779"/>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29" name="Oval 28"/>
                              <a:cNvSpPr/>
                            </a:nvSpPr>
                            <a:spPr>
                              <a:xfrm>
                                <a:off x="4728957" y="4414162"/>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0" name="Oval 29"/>
                              <a:cNvSpPr/>
                            </a:nvSpPr>
                            <a:spPr>
                              <a:xfrm>
                                <a:off x="4347316" y="5473193"/>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1" name="Oval 30"/>
                              <a:cNvSpPr/>
                            </a:nvSpPr>
                            <a:spPr>
                              <a:xfrm>
                                <a:off x="4928638" y="5002248"/>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2" name="Oval 31"/>
                              <a:cNvSpPr/>
                            </a:nvSpPr>
                            <a:spPr>
                              <a:xfrm>
                                <a:off x="2216372" y="4878804"/>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3" name="Oval 32"/>
                              <a:cNvSpPr/>
                            </a:nvSpPr>
                            <a:spPr>
                              <a:xfrm>
                                <a:off x="2288947" y="4222684"/>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4" name="Oval 33"/>
                              <a:cNvSpPr/>
                            </a:nvSpPr>
                            <a:spPr>
                              <a:xfrm>
                                <a:off x="2761419" y="3984779"/>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5" name="Oval 34"/>
                              <a:cNvSpPr/>
                            </a:nvSpPr>
                            <a:spPr>
                              <a:xfrm>
                                <a:off x="3225483" y="6029263"/>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6" name="Oval 35"/>
                              <a:cNvSpPr/>
                            </a:nvSpPr>
                            <a:spPr>
                              <a:xfrm>
                                <a:off x="3958640" y="5969000"/>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7" name="Oval 36"/>
                              <a:cNvSpPr/>
                            </a:nvSpPr>
                            <a:spPr>
                              <a:xfrm>
                                <a:off x="1838038" y="4920130"/>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8" name="Oval 37"/>
                              <a:cNvSpPr/>
                            </a:nvSpPr>
                            <a:spPr>
                              <a:xfrm>
                                <a:off x="3552586" y="4395432"/>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9" name="Oval 38"/>
                              <a:cNvSpPr/>
                            </a:nvSpPr>
                            <a:spPr>
                              <a:xfrm>
                                <a:off x="1114214" y="4323948"/>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40" name="Freeform 39"/>
                              <a:cNvSpPr/>
                            </a:nvSpPr>
                            <a:spPr>
                              <a:xfrm>
                                <a:off x="406400" y="3894665"/>
                                <a:ext cx="6477000" cy="1244600"/>
                              </a:xfrm>
                              <a:custGeom>
                                <a:avLst/>
                                <a:gdLst>
                                  <a:gd name="connsiteX0" fmla="*/ 0 w 6500989"/>
                                  <a:gd name="connsiteY0" fmla="*/ 0 h 1450622"/>
                                  <a:gd name="connsiteX1" fmla="*/ 643466 w 6500989"/>
                                  <a:gd name="connsiteY1" fmla="*/ 618067 h 1450622"/>
                                  <a:gd name="connsiteX2" fmla="*/ 1794933 w 6500989"/>
                                  <a:gd name="connsiteY2" fmla="*/ 567267 h 1450622"/>
                                  <a:gd name="connsiteX3" fmla="*/ 2286000 w 6500989"/>
                                  <a:gd name="connsiteY3" fmla="*/ 321734 h 1450622"/>
                                  <a:gd name="connsiteX4" fmla="*/ 3073400 w 6500989"/>
                                  <a:gd name="connsiteY4" fmla="*/ 127000 h 1450622"/>
                                  <a:gd name="connsiteX5" fmla="*/ 3742266 w 6500989"/>
                                  <a:gd name="connsiteY5" fmla="*/ 321734 h 1450622"/>
                                  <a:gd name="connsiteX6" fmla="*/ 4233333 w 6500989"/>
                                  <a:gd name="connsiteY6" fmla="*/ 728134 h 1450622"/>
                                  <a:gd name="connsiteX7" fmla="*/ 4885266 w 6500989"/>
                                  <a:gd name="connsiteY7" fmla="*/ 812800 h 1450622"/>
                                  <a:gd name="connsiteX8" fmla="*/ 6265333 w 6500989"/>
                                  <a:gd name="connsiteY8" fmla="*/ 1371600 h 1450622"/>
                                  <a:gd name="connsiteX9" fmla="*/ 6299200 w 6500989"/>
                                  <a:gd name="connsiteY9" fmla="*/ 1286934 h 1450622"/>
                                  <a:gd name="connsiteX10" fmla="*/ 6299200 w 6500989"/>
                                  <a:gd name="connsiteY10" fmla="*/ 1270000 h 1450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10" fmla="*/ 6299200 w 6500989"/>
                                  <a:gd name="connsiteY10" fmla="*/ 1143000 h 1323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10" fmla="*/ 6299200 w 6500989"/>
                                  <a:gd name="connsiteY10" fmla="*/ 1143000 h 1323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0" fmla="*/ 0 w 6265333"/>
                                  <a:gd name="connsiteY0" fmla="*/ 206406 h 1244600"/>
                                  <a:gd name="connsiteX1" fmla="*/ 643466 w 6265333"/>
                                  <a:gd name="connsiteY1" fmla="*/ 491067 h 1244600"/>
                                  <a:gd name="connsiteX2" fmla="*/ 1794933 w 6265333"/>
                                  <a:gd name="connsiteY2" fmla="*/ 440267 h 1244600"/>
                                  <a:gd name="connsiteX3" fmla="*/ 2286000 w 6265333"/>
                                  <a:gd name="connsiteY3" fmla="*/ 194734 h 1244600"/>
                                  <a:gd name="connsiteX4" fmla="*/ 3073400 w 6265333"/>
                                  <a:gd name="connsiteY4" fmla="*/ 0 h 1244600"/>
                                  <a:gd name="connsiteX5" fmla="*/ 3742266 w 6265333"/>
                                  <a:gd name="connsiteY5" fmla="*/ 194734 h 1244600"/>
                                  <a:gd name="connsiteX6" fmla="*/ 4233333 w 6265333"/>
                                  <a:gd name="connsiteY6" fmla="*/ 601134 h 1244600"/>
                                  <a:gd name="connsiteX7" fmla="*/ 4885266 w 6265333"/>
                                  <a:gd name="connsiteY7" fmla="*/ 685800 h 1244600"/>
                                  <a:gd name="connsiteX8" fmla="*/ 6265333 w 6265333"/>
                                  <a:gd name="connsiteY8" fmla="*/ 1244600 h 1244600"/>
                                  <a:gd name="connsiteX0" fmla="*/ 0 w 6265333"/>
                                  <a:gd name="connsiteY0" fmla="*/ 206406 h 1244600"/>
                                  <a:gd name="connsiteX1" fmla="*/ 643466 w 6265333"/>
                                  <a:gd name="connsiteY1" fmla="*/ 491067 h 1244600"/>
                                  <a:gd name="connsiteX2" fmla="*/ 1794933 w 6265333"/>
                                  <a:gd name="connsiteY2" fmla="*/ 440267 h 1244600"/>
                                  <a:gd name="connsiteX3" fmla="*/ 2286000 w 6265333"/>
                                  <a:gd name="connsiteY3" fmla="*/ 194734 h 1244600"/>
                                  <a:gd name="connsiteX4" fmla="*/ 3073400 w 6265333"/>
                                  <a:gd name="connsiteY4" fmla="*/ 0 h 1244600"/>
                                  <a:gd name="connsiteX5" fmla="*/ 3742266 w 6265333"/>
                                  <a:gd name="connsiteY5" fmla="*/ 194734 h 1244600"/>
                                  <a:gd name="connsiteX6" fmla="*/ 4233333 w 6265333"/>
                                  <a:gd name="connsiteY6" fmla="*/ 601134 h 1244600"/>
                                  <a:gd name="connsiteX7" fmla="*/ 4885266 w 6265333"/>
                                  <a:gd name="connsiteY7" fmla="*/ 685800 h 1244600"/>
                                  <a:gd name="connsiteX8" fmla="*/ 6265333 w 6265333"/>
                                  <a:gd name="connsiteY8" fmla="*/ 1244600 h 1244600"/>
                                  <a:gd name="connsiteX0" fmla="*/ 0 w 6483859"/>
                                  <a:gd name="connsiteY0" fmla="*/ 206406 h 1244600"/>
                                  <a:gd name="connsiteX1" fmla="*/ 643466 w 6483859"/>
                                  <a:gd name="connsiteY1" fmla="*/ 491067 h 1244600"/>
                                  <a:gd name="connsiteX2" fmla="*/ 1794933 w 6483859"/>
                                  <a:gd name="connsiteY2" fmla="*/ 440267 h 1244600"/>
                                  <a:gd name="connsiteX3" fmla="*/ 2286000 w 6483859"/>
                                  <a:gd name="connsiteY3" fmla="*/ 194734 h 1244600"/>
                                  <a:gd name="connsiteX4" fmla="*/ 3073400 w 6483859"/>
                                  <a:gd name="connsiteY4" fmla="*/ 0 h 1244600"/>
                                  <a:gd name="connsiteX5" fmla="*/ 3742266 w 6483859"/>
                                  <a:gd name="connsiteY5" fmla="*/ 194734 h 1244600"/>
                                  <a:gd name="connsiteX6" fmla="*/ 4233333 w 6483859"/>
                                  <a:gd name="connsiteY6" fmla="*/ 601134 h 1244600"/>
                                  <a:gd name="connsiteX7" fmla="*/ 4885266 w 6483859"/>
                                  <a:gd name="connsiteY7" fmla="*/ 685800 h 1244600"/>
                                  <a:gd name="connsiteX8" fmla="*/ 6483859 w 6483859"/>
                                  <a:gd name="connsiteY8" fmla="*/ 1244600 h 1244600"/>
                                  <a:gd name="connsiteX0" fmla="*/ 0 w 6290733"/>
                                  <a:gd name="connsiteY0" fmla="*/ 206406 h 1244600"/>
                                  <a:gd name="connsiteX1" fmla="*/ 643466 w 6290733"/>
                                  <a:gd name="connsiteY1" fmla="*/ 491067 h 1244600"/>
                                  <a:gd name="connsiteX2" fmla="*/ 1794933 w 6290733"/>
                                  <a:gd name="connsiteY2" fmla="*/ 440267 h 1244600"/>
                                  <a:gd name="connsiteX3" fmla="*/ 2286000 w 6290733"/>
                                  <a:gd name="connsiteY3" fmla="*/ 194734 h 1244600"/>
                                  <a:gd name="connsiteX4" fmla="*/ 3073400 w 6290733"/>
                                  <a:gd name="connsiteY4" fmla="*/ 0 h 1244600"/>
                                  <a:gd name="connsiteX5" fmla="*/ 3742266 w 6290733"/>
                                  <a:gd name="connsiteY5" fmla="*/ 194734 h 1244600"/>
                                  <a:gd name="connsiteX6" fmla="*/ 4233333 w 6290733"/>
                                  <a:gd name="connsiteY6" fmla="*/ 601134 h 1244600"/>
                                  <a:gd name="connsiteX7" fmla="*/ 4885266 w 6290733"/>
                                  <a:gd name="connsiteY7" fmla="*/ 685800 h 1244600"/>
                                  <a:gd name="connsiteX8" fmla="*/ 6290733 w 6290733"/>
                                  <a:gd name="connsiteY8" fmla="*/ 1244600 h 1244600"/>
                                  <a:gd name="connsiteX0" fmla="*/ 0 w 6290733"/>
                                  <a:gd name="connsiteY0" fmla="*/ 206406 h 1244600"/>
                                  <a:gd name="connsiteX1" fmla="*/ 643466 w 6290733"/>
                                  <a:gd name="connsiteY1" fmla="*/ 491067 h 1244600"/>
                                  <a:gd name="connsiteX2" fmla="*/ 1794933 w 6290733"/>
                                  <a:gd name="connsiteY2" fmla="*/ 440267 h 1244600"/>
                                  <a:gd name="connsiteX3" fmla="*/ 2286000 w 6290733"/>
                                  <a:gd name="connsiteY3" fmla="*/ 194734 h 1244600"/>
                                  <a:gd name="connsiteX4" fmla="*/ 3073400 w 6290733"/>
                                  <a:gd name="connsiteY4" fmla="*/ 0 h 1244600"/>
                                  <a:gd name="connsiteX5" fmla="*/ 3742266 w 6290733"/>
                                  <a:gd name="connsiteY5" fmla="*/ 194734 h 1244600"/>
                                  <a:gd name="connsiteX6" fmla="*/ 4233333 w 6290733"/>
                                  <a:gd name="connsiteY6" fmla="*/ 601134 h 1244600"/>
                                  <a:gd name="connsiteX7" fmla="*/ 4885266 w 6290733"/>
                                  <a:gd name="connsiteY7" fmla="*/ 685800 h 1244600"/>
                                  <a:gd name="connsiteX8" fmla="*/ 6290733 w 6290733"/>
                                  <a:gd name="connsiteY8"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477000"/>
                                  <a:gd name="connsiteY0" fmla="*/ 693463 h 1244600"/>
                                  <a:gd name="connsiteX1" fmla="*/ 829733 w 6477000"/>
                                  <a:gd name="connsiteY1" fmla="*/ 491067 h 1244600"/>
                                  <a:gd name="connsiteX2" fmla="*/ 1430867 w 6477000"/>
                                  <a:gd name="connsiteY2" fmla="*/ 352572 h 1244600"/>
                                  <a:gd name="connsiteX3" fmla="*/ 1981200 w 6477000"/>
                                  <a:gd name="connsiteY3" fmla="*/ 440267 h 1244600"/>
                                  <a:gd name="connsiteX4" fmla="*/ 2472267 w 6477000"/>
                                  <a:gd name="connsiteY4" fmla="*/ 194734 h 1244600"/>
                                  <a:gd name="connsiteX5" fmla="*/ 3259667 w 6477000"/>
                                  <a:gd name="connsiteY5" fmla="*/ 0 h 1244600"/>
                                  <a:gd name="connsiteX6" fmla="*/ 3928533 w 6477000"/>
                                  <a:gd name="connsiteY6" fmla="*/ 194734 h 1244600"/>
                                  <a:gd name="connsiteX7" fmla="*/ 4419600 w 6477000"/>
                                  <a:gd name="connsiteY7" fmla="*/ 601134 h 1244600"/>
                                  <a:gd name="connsiteX8" fmla="*/ 5071533 w 6477000"/>
                                  <a:gd name="connsiteY8" fmla="*/ 685800 h 1244600"/>
                                  <a:gd name="connsiteX9" fmla="*/ 6477000 w 6477000"/>
                                  <a:gd name="connsiteY9" fmla="*/ 1244600 h 1244600"/>
                                  <a:gd name="connsiteX0" fmla="*/ 0 w 6477000"/>
                                  <a:gd name="connsiteY0" fmla="*/ 693463 h 1244600"/>
                                  <a:gd name="connsiteX1" fmla="*/ 829733 w 6477000"/>
                                  <a:gd name="connsiteY1" fmla="*/ 491067 h 1244600"/>
                                  <a:gd name="connsiteX2" fmla="*/ 1430867 w 6477000"/>
                                  <a:gd name="connsiteY2" fmla="*/ 352572 h 1244600"/>
                                  <a:gd name="connsiteX3" fmla="*/ 1981200 w 6477000"/>
                                  <a:gd name="connsiteY3" fmla="*/ 440267 h 1244600"/>
                                  <a:gd name="connsiteX4" fmla="*/ 2472267 w 6477000"/>
                                  <a:gd name="connsiteY4" fmla="*/ 194734 h 1244600"/>
                                  <a:gd name="connsiteX5" fmla="*/ 3259667 w 6477000"/>
                                  <a:gd name="connsiteY5" fmla="*/ 0 h 1244600"/>
                                  <a:gd name="connsiteX6" fmla="*/ 3928533 w 6477000"/>
                                  <a:gd name="connsiteY6" fmla="*/ 194734 h 1244600"/>
                                  <a:gd name="connsiteX7" fmla="*/ 4419600 w 6477000"/>
                                  <a:gd name="connsiteY7" fmla="*/ 601134 h 1244600"/>
                                  <a:gd name="connsiteX8" fmla="*/ 5071533 w 6477000"/>
                                  <a:gd name="connsiteY8" fmla="*/ 685800 h 1244600"/>
                                  <a:gd name="connsiteX9" fmla="*/ 6477000 w 6477000"/>
                                  <a:gd name="connsiteY9" fmla="*/ 1244600 h 1244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6477000" h="1244600">
                                    <a:moveTo>
                                      <a:pt x="0" y="693463"/>
                                    </a:moveTo>
                                    <a:cubicBezTo>
                                      <a:pt x="422487" y="650427"/>
                                      <a:pt x="530578" y="452090"/>
                                      <a:pt x="829733" y="491067"/>
                                    </a:cubicBezTo>
                                    <a:cubicBezTo>
                                      <a:pt x="1136032" y="532283"/>
                                      <a:pt x="1238956" y="361039"/>
                                      <a:pt x="1430867" y="352572"/>
                                    </a:cubicBezTo>
                                    <a:cubicBezTo>
                                      <a:pt x="1622778" y="344105"/>
                                      <a:pt x="1807634" y="466573"/>
                                      <a:pt x="1981200" y="440267"/>
                                    </a:cubicBezTo>
                                    <a:cubicBezTo>
                                      <a:pt x="2154766" y="413961"/>
                                      <a:pt x="2259189" y="268112"/>
                                      <a:pt x="2472267" y="194734"/>
                                    </a:cubicBezTo>
                                    <a:cubicBezTo>
                                      <a:pt x="2685345" y="121356"/>
                                      <a:pt x="3016956" y="0"/>
                                      <a:pt x="3259667" y="0"/>
                                    </a:cubicBezTo>
                                    <a:cubicBezTo>
                                      <a:pt x="3502378" y="0"/>
                                      <a:pt x="3735211" y="94545"/>
                                      <a:pt x="3928533" y="194734"/>
                                    </a:cubicBezTo>
                                    <a:cubicBezTo>
                                      <a:pt x="4121855" y="294923"/>
                                      <a:pt x="4229100" y="519290"/>
                                      <a:pt x="4419600" y="601134"/>
                                    </a:cubicBezTo>
                                    <a:cubicBezTo>
                                      <a:pt x="4610100" y="682978"/>
                                      <a:pt x="4728633" y="578556"/>
                                      <a:pt x="5071533" y="685800"/>
                                    </a:cubicBezTo>
                                    <a:cubicBezTo>
                                      <a:pt x="5414433" y="793044"/>
                                      <a:pt x="6241344" y="1165578"/>
                                      <a:pt x="6477000" y="1244600"/>
                                    </a:cubicBezTo>
                                  </a:path>
                                </a:pathLst>
                              </a:custGeom>
                              <a:ln>
                                <a:solidFill>
                                  <a:srgbClr val="FF0000"/>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41" name="Freeform 40"/>
                              <a:cNvSpPr/>
                            </a:nvSpPr>
                            <a:spPr>
                              <a:xfrm>
                                <a:off x="428422" y="4394476"/>
                                <a:ext cx="4253967" cy="2004630"/>
                              </a:xfrm>
                              <a:custGeom>
                                <a:avLst/>
                                <a:gdLst>
                                  <a:gd name="connsiteX0" fmla="*/ 0 w 6500989"/>
                                  <a:gd name="connsiteY0" fmla="*/ 0 h 1450622"/>
                                  <a:gd name="connsiteX1" fmla="*/ 643466 w 6500989"/>
                                  <a:gd name="connsiteY1" fmla="*/ 618067 h 1450622"/>
                                  <a:gd name="connsiteX2" fmla="*/ 1794933 w 6500989"/>
                                  <a:gd name="connsiteY2" fmla="*/ 567267 h 1450622"/>
                                  <a:gd name="connsiteX3" fmla="*/ 2286000 w 6500989"/>
                                  <a:gd name="connsiteY3" fmla="*/ 321734 h 1450622"/>
                                  <a:gd name="connsiteX4" fmla="*/ 3073400 w 6500989"/>
                                  <a:gd name="connsiteY4" fmla="*/ 127000 h 1450622"/>
                                  <a:gd name="connsiteX5" fmla="*/ 3742266 w 6500989"/>
                                  <a:gd name="connsiteY5" fmla="*/ 321734 h 1450622"/>
                                  <a:gd name="connsiteX6" fmla="*/ 4233333 w 6500989"/>
                                  <a:gd name="connsiteY6" fmla="*/ 728134 h 1450622"/>
                                  <a:gd name="connsiteX7" fmla="*/ 4885266 w 6500989"/>
                                  <a:gd name="connsiteY7" fmla="*/ 812800 h 1450622"/>
                                  <a:gd name="connsiteX8" fmla="*/ 6265333 w 6500989"/>
                                  <a:gd name="connsiteY8" fmla="*/ 1371600 h 1450622"/>
                                  <a:gd name="connsiteX9" fmla="*/ 6299200 w 6500989"/>
                                  <a:gd name="connsiteY9" fmla="*/ 1286934 h 1450622"/>
                                  <a:gd name="connsiteX10" fmla="*/ 6299200 w 6500989"/>
                                  <a:gd name="connsiteY10" fmla="*/ 1270000 h 1450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10" fmla="*/ 6299200 w 6500989"/>
                                  <a:gd name="connsiteY10" fmla="*/ 1143000 h 1323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10" fmla="*/ 6299200 w 6500989"/>
                                  <a:gd name="connsiteY10" fmla="*/ 1143000 h 1323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0" fmla="*/ 0 w 6265333"/>
                                  <a:gd name="connsiteY0" fmla="*/ 206406 h 1244600"/>
                                  <a:gd name="connsiteX1" fmla="*/ 643466 w 6265333"/>
                                  <a:gd name="connsiteY1" fmla="*/ 491067 h 1244600"/>
                                  <a:gd name="connsiteX2" fmla="*/ 1794933 w 6265333"/>
                                  <a:gd name="connsiteY2" fmla="*/ 440267 h 1244600"/>
                                  <a:gd name="connsiteX3" fmla="*/ 2286000 w 6265333"/>
                                  <a:gd name="connsiteY3" fmla="*/ 194734 h 1244600"/>
                                  <a:gd name="connsiteX4" fmla="*/ 3073400 w 6265333"/>
                                  <a:gd name="connsiteY4" fmla="*/ 0 h 1244600"/>
                                  <a:gd name="connsiteX5" fmla="*/ 3742266 w 6265333"/>
                                  <a:gd name="connsiteY5" fmla="*/ 194734 h 1244600"/>
                                  <a:gd name="connsiteX6" fmla="*/ 4233333 w 6265333"/>
                                  <a:gd name="connsiteY6" fmla="*/ 601134 h 1244600"/>
                                  <a:gd name="connsiteX7" fmla="*/ 4885266 w 6265333"/>
                                  <a:gd name="connsiteY7" fmla="*/ 685800 h 1244600"/>
                                  <a:gd name="connsiteX8" fmla="*/ 6265333 w 6265333"/>
                                  <a:gd name="connsiteY8" fmla="*/ 1244600 h 1244600"/>
                                  <a:gd name="connsiteX0" fmla="*/ 0 w 6265333"/>
                                  <a:gd name="connsiteY0" fmla="*/ 206406 h 1244600"/>
                                  <a:gd name="connsiteX1" fmla="*/ 643466 w 6265333"/>
                                  <a:gd name="connsiteY1" fmla="*/ 491067 h 1244600"/>
                                  <a:gd name="connsiteX2" fmla="*/ 1794933 w 6265333"/>
                                  <a:gd name="connsiteY2" fmla="*/ 440267 h 1244600"/>
                                  <a:gd name="connsiteX3" fmla="*/ 2286000 w 6265333"/>
                                  <a:gd name="connsiteY3" fmla="*/ 194734 h 1244600"/>
                                  <a:gd name="connsiteX4" fmla="*/ 3073400 w 6265333"/>
                                  <a:gd name="connsiteY4" fmla="*/ 0 h 1244600"/>
                                  <a:gd name="connsiteX5" fmla="*/ 3742266 w 6265333"/>
                                  <a:gd name="connsiteY5" fmla="*/ 194734 h 1244600"/>
                                  <a:gd name="connsiteX6" fmla="*/ 4233333 w 6265333"/>
                                  <a:gd name="connsiteY6" fmla="*/ 601134 h 1244600"/>
                                  <a:gd name="connsiteX7" fmla="*/ 4885266 w 6265333"/>
                                  <a:gd name="connsiteY7" fmla="*/ 685800 h 1244600"/>
                                  <a:gd name="connsiteX8" fmla="*/ 6265333 w 6265333"/>
                                  <a:gd name="connsiteY8" fmla="*/ 1244600 h 1244600"/>
                                  <a:gd name="connsiteX0" fmla="*/ 0 w 6483859"/>
                                  <a:gd name="connsiteY0" fmla="*/ 206406 h 1244600"/>
                                  <a:gd name="connsiteX1" fmla="*/ 643466 w 6483859"/>
                                  <a:gd name="connsiteY1" fmla="*/ 491067 h 1244600"/>
                                  <a:gd name="connsiteX2" fmla="*/ 1794933 w 6483859"/>
                                  <a:gd name="connsiteY2" fmla="*/ 440267 h 1244600"/>
                                  <a:gd name="connsiteX3" fmla="*/ 2286000 w 6483859"/>
                                  <a:gd name="connsiteY3" fmla="*/ 194734 h 1244600"/>
                                  <a:gd name="connsiteX4" fmla="*/ 3073400 w 6483859"/>
                                  <a:gd name="connsiteY4" fmla="*/ 0 h 1244600"/>
                                  <a:gd name="connsiteX5" fmla="*/ 3742266 w 6483859"/>
                                  <a:gd name="connsiteY5" fmla="*/ 194734 h 1244600"/>
                                  <a:gd name="connsiteX6" fmla="*/ 4233333 w 6483859"/>
                                  <a:gd name="connsiteY6" fmla="*/ 601134 h 1244600"/>
                                  <a:gd name="connsiteX7" fmla="*/ 4885266 w 6483859"/>
                                  <a:gd name="connsiteY7" fmla="*/ 685800 h 1244600"/>
                                  <a:gd name="connsiteX8" fmla="*/ 6483859 w 6483859"/>
                                  <a:gd name="connsiteY8" fmla="*/ 1244600 h 1244600"/>
                                  <a:gd name="connsiteX0" fmla="*/ 0 w 6290733"/>
                                  <a:gd name="connsiteY0" fmla="*/ 206406 h 1244600"/>
                                  <a:gd name="connsiteX1" fmla="*/ 643466 w 6290733"/>
                                  <a:gd name="connsiteY1" fmla="*/ 491067 h 1244600"/>
                                  <a:gd name="connsiteX2" fmla="*/ 1794933 w 6290733"/>
                                  <a:gd name="connsiteY2" fmla="*/ 440267 h 1244600"/>
                                  <a:gd name="connsiteX3" fmla="*/ 2286000 w 6290733"/>
                                  <a:gd name="connsiteY3" fmla="*/ 194734 h 1244600"/>
                                  <a:gd name="connsiteX4" fmla="*/ 3073400 w 6290733"/>
                                  <a:gd name="connsiteY4" fmla="*/ 0 h 1244600"/>
                                  <a:gd name="connsiteX5" fmla="*/ 3742266 w 6290733"/>
                                  <a:gd name="connsiteY5" fmla="*/ 194734 h 1244600"/>
                                  <a:gd name="connsiteX6" fmla="*/ 4233333 w 6290733"/>
                                  <a:gd name="connsiteY6" fmla="*/ 601134 h 1244600"/>
                                  <a:gd name="connsiteX7" fmla="*/ 4885266 w 6290733"/>
                                  <a:gd name="connsiteY7" fmla="*/ 685800 h 1244600"/>
                                  <a:gd name="connsiteX8" fmla="*/ 6290733 w 6290733"/>
                                  <a:gd name="connsiteY8" fmla="*/ 1244600 h 1244600"/>
                                  <a:gd name="connsiteX0" fmla="*/ 0 w 6290733"/>
                                  <a:gd name="connsiteY0" fmla="*/ 206406 h 1244600"/>
                                  <a:gd name="connsiteX1" fmla="*/ 643466 w 6290733"/>
                                  <a:gd name="connsiteY1" fmla="*/ 491067 h 1244600"/>
                                  <a:gd name="connsiteX2" fmla="*/ 1794933 w 6290733"/>
                                  <a:gd name="connsiteY2" fmla="*/ 440267 h 1244600"/>
                                  <a:gd name="connsiteX3" fmla="*/ 2286000 w 6290733"/>
                                  <a:gd name="connsiteY3" fmla="*/ 194734 h 1244600"/>
                                  <a:gd name="connsiteX4" fmla="*/ 3073400 w 6290733"/>
                                  <a:gd name="connsiteY4" fmla="*/ 0 h 1244600"/>
                                  <a:gd name="connsiteX5" fmla="*/ 3742266 w 6290733"/>
                                  <a:gd name="connsiteY5" fmla="*/ 194734 h 1244600"/>
                                  <a:gd name="connsiteX6" fmla="*/ 4233333 w 6290733"/>
                                  <a:gd name="connsiteY6" fmla="*/ 601134 h 1244600"/>
                                  <a:gd name="connsiteX7" fmla="*/ 4885266 w 6290733"/>
                                  <a:gd name="connsiteY7" fmla="*/ 685800 h 1244600"/>
                                  <a:gd name="connsiteX8" fmla="*/ 6290733 w 6290733"/>
                                  <a:gd name="connsiteY8"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4885266"/>
                                  <a:gd name="connsiteY0" fmla="*/ 206406 h 685800"/>
                                  <a:gd name="connsiteX1" fmla="*/ 643466 w 4885266"/>
                                  <a:gd name="connsiteY1" fmla="*/ 491067 h 685800"/>
                                  <a:gd name="connsiteX2" fmla="*/ 1244600 w 4885266"/>
                                  <a:gd name="connsiteY2" fmla="*/ 352572 h 685800"/>
                                  <a:gd name="connsiteX3" fmla="*/ 1794933 w 4885266"/>
                                  <a:gd name="connsiteY3" fmla="*/ 440267 h 685800"/>
                                  <a:gd name="connsiteX4" fmla="*/ 2286000 w 4885266"/>
                                  <a:gd name="connsiteY4" fmla="*/ 194734 h 685800"/>
                                  <a:gd name="connsiteX5" fmla="*/ 3073400 w 4885266"/>
                                  <a:gd name="connsiteY5" fmla="*/ 0 h 685800"/>
                                  <a:gd name="connsiteX6" fmla="*/ 3742266 w 4885266"/>
                                  <a:gd name="connsiteY6" fmla="*/ 194734 h 685800"/>
                                  <a:gd name="connsiteX7" fmla="*/ 4233333 w 4885266"/>
                                  <a:gd name="connsiteY7" fmla="*/ 601134 h 685800"/>
                                  <a:gd name="connsiteX8" fmla="*/ 4885266 w 4885266"/>
                                  <a:gd name="connsiteY8" fmla="*/ 685800 h 685800"/>
                                  <a:gd name="connsiteX0" fmla="*/ 0 w 4294913"/>
                                  <a:gd name="connsiteY0" fmla="*/ 206406 h 2296601"/>
                                  <a:gd name="connsiteX1" fmla="*/ 643466 w 4294913"/>
                                  <a:gd name="connsiteY1" fmla="*/ 491067 h 2296601"/>
                                  <a:gd name="connsiteX2" fmla="*/ 1244600 w 4294913"/>
                                  <a:gd name="connsiteY2" fmla="*/ 352572 h 2296601"/>
                                  <a:gd name="connsiteX3" fmla="*/ 1794933 w 4294913"/>
                                  <a:gd name="connsiteY3" fmla="*/ 440267 h 2296601"/>
                                  <a:gd name="connsiteX4" fmla="*/ 2286000 w 4294913"/>
                                  <a:gd name="connsiteY4" fmla="*/ 194734 h 2296601"/>
                                  <a:gd name="connsiteX5" fmla="*/ 3073400 w 4294913"/>
                                  <a:gd name="connsiteY5" fmla="*/ 0 h 2296601"/>
                                  <a:gd name="connsiteX6" fmla="*/ 3742266 w 4294913"/>
                                  <a:gd name="connsiteY6" fmla="*/ 194734 h 2296601"/>
                                  <a:gd name="connsiteX7" fmla="*/ 4233333 w 4294913"/>
                                  <a:gd name="connsiteY7" fmla="*/ 601134 h 2296601"/>
                                  <a:gd name="connsiteX8" fmla="*/ 4111745 w 4294913"/>
                                  <a:gd name="connsiteY8" fmla="*/ 2296601 h 2296601"/>
                                  <a:gd name="connsiteX0" fmla="*/ 0 w 4111745"/>
                                  <a:gd name="connsiteY0" fmla="*/ 338386 h 2442575"/>
                                  <a:gd name="connsiteX1" fmla="*/ 643466 w 4111745"/>
                                  <a:gd name="connsiteY1" fmla="*/ 623047 h 2442575"/>
                                  <a:gd name="connsiteX2" fmla="*/ 1244600 w 4111745"/>
                                  <a:gd name="connsiteY2" fmla="*/ 484552 h 2442575"/>
                                  <a:gd name="connsiteX3" fmla="*/ 1794933 w 4111745"/>
                                  <a:gd name="connsiteY3" fmla="*/ 572247 h 2442575"/>
                                  <a:gd name="connsiteX4" fmla="*/ 2286000 w 4111745"/>
                                  <a:gd name="connsiteY4" fmla="*/ 326714 h 2442575"/>
                                  <a:gd name="connsiteX5" fmla="*/ 3073400 w 4111745"/>
                                  <a:gd name="connsiteY5" fmla="*/ 131980 h 2442575"/>
                                  <a:gd name="connsiteX6" fmla="*/ 3742266 w 4111745"/>
                                  <a:gd name="connsiteY6" fmla="*/ 326714 h 2442575"/>
                                  <a:gd name="connsiteX7" fmla="*/ 3469046 w 4111745"/>
                                  <a:gd name="connsiteY7" fmla="*/ 2092264 h 2442575"/>
                                  <a:gd name="connsiteX8" fmla="*/ 4111745 w 4111745"/>
                                  <a:gd name="connsiteY8" fmla="*/ 2428581 h 2442575"/>
                                  <a:gd name="connsiteX0" fmla="*/ 0 w 4111745"/>
                                  <a:gd name="connsiteY0" fmla="*/ 500664 h 2604853"/>
                                  <a:gd name="connsiteX1" fmla="*/ 643466 w 4111745"/>
                                  <a:gd name="connsiteY1" fmla="*/ 785325 h 2604853"/>
                                  <a:gd name="connsiteX2" fmla="*/ 1244600 w 4111745"/>
                                  <a:gd name="connsiteY2" fmla="*/ 646830 h 2604853"/>
                                  <a:gd name="connsiteX3" fmla="*/ 1794933 w 4111745"/>
                                  <a:gd name="connsiteY3" fmla="*/ 734525 h 2604853"/>
                                  <a:gd name="connsiteX4" fmla="*/ 2286000 w 4111745"/>
                                  <a:gd name="connsiteY4" fmla="*/ 488992 h 2604853"/>
                                  <a:gd name="connsiteX5" fmla="*/ 3073400 w 4111745"/>
                                  <a:gd name="connsiteY5" fmla="*/ 294258 h 2604853"/>
                                  <a:gd name="connsiteX6" fmla="*/ 3469046 w 4111745"/>
                                  <a:gd name="connsiteY6" fmla="*/ 2254542 h 2604853"/>
                                  <a:gd name="connsiteX7" fmla="*/ 4111745 w 4111745"/>
                                  <a:gd name="connsiteY7" fmla="*/ 2590859 h 2604853"/>
                                  <a:gd name="connsiteX0" fmla="*/ 0 w 4111745"/>
                                  <a:gd name="connsiteY0" fmla="*/ 265008 h 2369197"/>
                                  <a:gd name="connsiteX1" fmla="*/ 643466 w 4111745"/>
                                  <a:gd name="connsiteY1" fmla="*/ 549669 h 2369197"/>
                                  <a:gd name="connsiteX2" fmla="*/ 1244600 w 4111745"/>
                                  <a:gd name="connsiteY2" fmla="*/ 411174 h 2369197"/>
                                  <a:gd name="connsiteX3" fmla="*/ 1794933 w 4111745"/>
                                  <a:gd name="connsiteY3" fmla="*/ 498869 h 2369197"/>
                                  <a:gd name="connsiteX4" fmla="*/ 2286000 w 4111745"/>
                                  <a:gd name="connsiteY4" fmla="*/ 253336 h 2369197"/>
                                  <a:gd name="connsiteX5" fmla="*/ 3469046 w 4111745"/>
                                  <a:gd name="connsiteY5" fmla="*/ 2018886 h 2369197"/>
                                  <a:gd name="connsiteX6" fmla="*/ 4111745 w 4111745"/>
                                  <a:gd name="connsiteY6" fmla="*/ 2355203 h 2369197"/>
                                  <a:gd name="connsiteX0" fmla="*/ 0 w 4111745"/>
                                  <a:gd name="connsiteY0" fmla="*/ 0 h 2104189"/>
                                  <a:gd name="connsiteX1" fmla="*/ 643466 w 4111745"/>
                                  <a:gd name="connsiteY1" fmla="*/ 284661 h 2104189"/>
                                  <a:gd name="connsiteX2" fmla="*/ 1244600 w 4111745"/>
                                  <a:gd name="connsiteY2" fmla="*/ 146166 h 2104189"/>
                                  <a:gd name="connsiteX3" fmla="*/ 1794933 w 4111745"/>
                                  <a:gd name="connsiteY3" fmla="*/ 233861 h 2104189"/>
                                  <a:gd name="connsiteX4" fmla="*/ 2687951 w 4111745"/>
                                  <a:gd name="connsiteY4" fmla="*/ 1375575 h 2104189"/>
                                  <a:gd name="connsiteX5" fmla="*/ 3469046 w 4111745"/>
                                  <a:gd name="connsiteY5" fmla="*/ 1753878 h 2104189"/>
                                  <a:gd name="connsiteX6" fmla="*/ 4111745 w 4111745"/>
                                  <a:gd name="connsiteY6" fmla="*/ 2090195 h 2104189"/>
                                  <a:gd name="connsiteX0" fmla="*/ 0 w 4111745"/>
                                  <a:gd name="connsiteY0" fmla="*/ 0 h 2104189"/>
                                  <a:gd name="connsiteX1" fmla="*/ 643466 w 4111745"/>
                                  <a:gd name="connsiteY1" fmla="*/ 284661 h 2104189"/>
                                  <a:gd name="connsiteX2" fmla="*/ 1244600 w 4111745"/>
                                  <a:gd name="connsiteY2" fmla="*/ 146166 h 2104189"/>
                                  <a:gd name="connsiteX3" fmla="*/ 1794933 w 4111745"/>
                                  <a:gd name="connsiteY3" fmla="*/ 792371 h 2104189"/>
                                  <a:gd name="connsiteX4" fmla="*/ 2687951 w 4111745"/>
                                  <a:gd name="connsiteY4" fmla="*/ 1375575 h 2104189"/>
                                  <a:gd name="connsiteX5" fmla="*/ 3469046 w 4111745"/>
                                  <a:gd name="connsiteY5" fmla="*/ 1753878 h 2104189"/>
                                  <a:gd name="connsiteX6" fmla="*/ 4111745 w 4111745"/>
                                  <a:gd name="connsiteY6" fmla="*/ 2090195 h 2104189"/>
                                  <a:gd name="connsiteX0" fmla="*/ 0 w 4111745"/>
                                  <a:gd name="connsiteY0" fmla="*/ 0 h 2104189"/>
                                  <a:gd name="connsiteX1" fmla="*/ 643466 w 4111745"/>
                                  <a:gd name="connsiteY1" fmla="*/ 284661 h 2104189"/>
                                  <a:gd name="connsiteX2" fmla="*/ 984232 w 4111745"/>
                                  <a:gd name="connsiteY2" fmla="*/ 479572 h 2104189"/>
                                  <a:gd name="connsiteX3" fmla="*/ 1794933 w 4111745"/>
                                  <a:gd name="connsiteY3" fmla="*/ 792371 h 2104189"/>
                                  <a:gd name="connsiteX4" fmla="*/ 2687951 w 4111745"/>
                                  <a:gd name="connsiteY4" fmla="*/ 1375575 h 2104189"/>
                                  <a:gd name="connsiteX5" fmla="*/ 3469046 w 4111745"/>
                                  <a:gd name="connsiteY5" fmla="*/ 1753878 h 2104189"/>
                                  <a:gd name="connsiteX6" fmla="*/ 4111745 w 4111745"/>
                                  <a:gd name="connsiteY6" fmla="*/ 2090195 h 2104189"/>
                                  <a:gd name="connsiteX0" fmla="*/ 0 w 4111745"/>
                                  <a:gd name="connsiteY0" fmla="*/ 0 h 2207920"/>
                                  <a:gd name="connsiteX1" fmla="*/ 643466 w 4111745"/>
                                  <a:gd name="connsiteY1" fmla="*/ 284661 h 2207920"/>
                                  <a:gd name="connsiteX2" fmla="*/ 984232 w 4111745"/>
                                  <a:gd name="connsiteY2" fmla="*/ 479572 h 2207920"/>
                                  <a:gd name="connsiteX3" fmla="*/ 1794933 w 4111745"/>
                                  <a:gd name="connsiteY3" fmla="*/ 792371 h 2207920"/>
                                  <a:gd name="connsiteX4" fmla="*/ 2687951 w 4111745"/>
                                  <a:gd name="connsiteY4" fmla="*/ 1375575 h 2207920"/>
                                  <a:gd name="connsiteX5" fmla="*/ 3469046 w 4111745"/>
                                  <a:gd name="connsiteY5" fmla="*/ 1753878 h 2207920"/>
                                  <a:gd name="connsiteX6" fmla="*/ 4111745 w 4111745"/>
                                  <a:gd name="connsiteY6" fmla="*/ 2207920 h 2207920"/>
                                  <a:gd name="connsiteX0" fmla="*/ 0 w 4111745"/>
                                  <a:gd name="connsiteY0" fmla="*/ 0 h 2207920"/>
                                  <a:gd name="connsiteX1" fmla="*/ 643466 w 4111745"/>
                                  <a:gd name="connsiteY1" fmla="*/ 284661 h 2207920"/>
                                  <a:gd name="connsiteX2" fmla="*/ 984232 w 4111745"/>
                                  <a:gd name="connsiteY2" fmla="*/ 479572 h 2207920"/>
                                  <a:gd name="connsiteX3" fmla="*/ 1794933 w 4111745"/>
                                  <a:gd name="connsiteY3" fmla="*/ 792371 h 2207920"/>
                                  <a:gd name="connsiteX4" fmla="*/ 2687951 w 4111745"/>
                                  <a:gd name="connsiteY4" fmla="*/ 1375575 h 2207920"/>
                                  <a:gd name="connsiteX5" fmla="*/ 3469046 w 4111745"/>
                                  <a:gd name="connsiteY5" fmla="*/ 1753878 h 2207920"/>
                                  <a:gd name="connsiteX6" fmla="*/ 4111745 w 4111745"/>
                                  <a:gd name="connsiteY6" fmla="*/ 2207920 h 2207920"/>
                                  <a:gd name="connsiteX0" fmla="*/ 0 w 4111745"/>
                                  <a:gd name="connsiteY0" fmla="*/ 0 h 2207920"/>
                                  <a:gd name="connsiteX1" fmla="*/ 643466 w 4111745"/>
                                  <a:gd name="connsiteY1" fmla="*/ 284661 h 2207920"/>
                                  <a:gd name="connsiteX2" fmla="*/ 984232 w 4111745"/>
                                  <a:gd name="connsiteY2" fmla="*/ 479572 h 2207920"/>
                                  <a:gd name="connsiteX3" fmla="*/ 1794933 w 4111745"/>
                                  <a:gd name="connsiteY3" fmla="*/ 792371 h 2207920"/>
                                  <a:gd name="connsiteX4" fmla="*/ 2687951 w 4111745"/>
                                  <a:gd name="connsiteY4" fmla="*/ 1375575 h 2207920"/>
                                  <a:gd name="connsiteX5" fmla="*/ 3469046 w 4111745"/>
                                  <a:gd name="connsiteY5" fmla="*/ 1753878 h 2207920"/>
                                  <a:gd name="connsiteX6" fmla="*/ 3467956 w 4111745"/>
                                  <a:gd name="connsiteY6" fmla="*/ 1883192 h 2207920"/>
                                  <a:gd name="connsiteX7" fmla="*/ 4111745 w 4111745"/>
                                  <a:gd name="connsiteY7" fmla="*/ 2207920 h 2207920"/>
                                  <a:gd name="connsiteX0" fmla="*/ 0 w 4111745"/>
                                  <a:gd name="connsiteY0" fmla="*/ 0 h 2207920"/>
                                  <a:gd name="connsiteX1" fmla="*/ 643466 w 4111745"/>
                                  <a:gd name="connsiteY1" fmla="*/ 284661 h 2207920"/>
                                  <a:gd name="connsiteX2" fmla="*/ 984232 w 4111745"/>
                                  <a:gd name="connsiteY2" fmla="*/ 479572 h 2207920"/>
                                  <a:gd name="connsiteX3" fmla="*/ 1794933 w 4111745"/>
                                  <a:gd name="connsiteY3" fmla="*/ 792371 h 2207920"/>
                                  <a:gd name="connsiteX4" fmla="*/ 2687951 w 4111745"/>
                                  <a:gd name="connsiteY4" fmla="*/ 1375575 h 2207920"/>
                                  <a:gd name="connsiteX5" fmla="*/ 3467956 w 4111745"/>
                                  <a:gd name="connsiteY5" fmla="*/ 1883192 h 2207920"/>
                                  <a:gd name="connsiteX6" fmla="*/ 4111745 w 4111745"/>
                                  <a:gd name="connsiteY6" fmla="*/ 2207920 h 2207920"/>
                                  <a:gd name="connsiteX0" fmla="*/ 249466 w 4361211"/>
                                  <a:gd name="connsiteY0" fmla="*/ 1442 h 2209362"/>
                                  <a:gd name="connsiteX1" fmla="*/ 107244 w 4361211"/>
                                  <a:gd name="connsiteY1" fmla="*/ 492899 h 2209362"/>
                                  <a:gd name="connsiteX2" fmla="*/ 892932 w 4361211"/>
                                  <a:gd name="connsiteY2" fmla="*/ 286103 h 2209362"/>
                                  <a:gd name="connsiteX3" fmla="*/ 1233698 w 4361211"/>
                                  <a:gd name="connsiteY3" fmla="*/ 481014 h 2209362"/>
                                  <a:gd name="connsiteX4" fmla="*/ 2044399 w 4361211"/>
                                  <a:gd name="connsiteY4" fmla="*/ 793813 h 2209362"/>
                                  <a:gd name="connsiteX5" fmla="*/ 2937417 w 4361211"/>
                                  <a:gd name="connsiteY5" fmla="*/ 1377017 h 2209362"/>
                                  <a:gd name="connsiteX6" fmla="*/ 3717422 w 4361211"/>
                                  <a:gd name="connsiteY6" fmla="*/ 1884634 h 2209362"/>
                                  <a:gd name="connsiteX7" fmla="*/ 4361211 w 4361211"/>
                                  <a:gd name="connsiteY7" fmla="*/ 2209362 h 2209362"/>
                                  <a:gd name="connsiteX0" fmla="*/ 0 w 4253967"/>
                                  <a:gd name="connsiteY0" fmla="*/ 288167 h 2004630"/>
                                  <a:gd name="connsiteX1" fmla="*/ 785688 w 4253967"/>
                                  <a:gd name="connsiteY1" fmla="*/ 81371 h 2004630"/>
                                  <a:gd name="connsiteX2" fmla="*/ 1126454 w 4253967"/>
                                  <a:gd name="connsiteY2" fmla="*/ 276282 h 2004630"/>
                                  <a:gd name="connsiteX3" fmla="*/ 1937155 w 4253967"/>
                                  <a:gd name="connsiteY3" fmla="*/ 589081 h 2004630"/>
                                  <a:gd name="connsiteX4" fmla="*/ 2830173 w 4253967"/>
                                  <a:gd name="connsiteY4" fmla="*/ 1172285 h 2004630"/>
                                  <a:gd name="connsiteX5" fmla="*/ 3610178 w 4253967"/>
                                  <a:gd name="connsiteY5" fmla="*/ 1679902 h 2004630"/>
                                  <a:gd name="connsiteX6" fmla="*/ 4253967 w 4253967"/>
                                  <a:gd name="connsiteY6" fmla="*/ 2004630 h 20046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253967" h="2004630">
                                    <a:moveTo>
                                      <a:pt x="0" y="288167"/>
                                    </a:moveTo>
                                    <a:cubicBezTo>
                                      <a:pt x="107244" y="335610"/>
                                      <a:pt x="622498" y="0"/>
                                      <a:pt x="785688" y="81371"/>
                                    </a:cubicBezTo>
                                    <a:cubicBezTo>
                                      <a:pt x="1091987" y="122587"/>
                                      <a:pt x="934543" y="191664"/>
                                      <a:pt x="1126454" y="276282"/>
                                    </a:cubicBezTo>
                                    <a:cubicBezTo>
                                      <a:pt x="1318365" y="360900"/>
                                      <a:pt x="1653202" y="439747"/>
                                      <a:pt x="1937155" y="589081"/>
                                    </a:cubicBezTo>
                                    <a:cubicBezTo>
                                      <a:pt x="2221108" y="738415"/>
                                      <a:pt x="2551336" y="990482"/>
                                      <a:pt x="2830173" y="1172285"/>
                                    </a:cubicBezTo>
                                    <a:cubicBezTo>
                                      <a:pt x="3109010" y="1354089"/>
                                      <a:pt x="3372879" y="1541178"/>
                                      <a:pt x="3610178" y="1679902"/>
                                    </a:cubicBezTo>
                                    <a:lnTo>
                                      <a:pt x="4253967" y="2004630"/>
                                    </a:lnTo>
                                  </a:path>
                                </a:pathLst>
                              </a:custGeom>
                              <a:ln>
                                <a:solidFill>
                                  <a:srgbClr val="FF0000"/>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42" name="Cube 41"/>
                              <a:cNvSpPr/>
                            </a:nvSpPr>
                            <a:spPr>
                              <a:xfrm>
                                <a:off x="5523361" y="6964311"/>
                                <a:ext cx="477349" cy="402138"/>
                              </a:xfrm>
                              <a:prstGeom prst="cube">
                                <a:avLst/>
                              </a:prstGeom>
                              <a:solidFill>
                                <a:srgbClr val="3366FF"/>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43" name="Straight Connector 42"/>
                              <a:cNvCxnSpPr/>
                            </a:nvCxnSpPr>
                            <a:spPr>
                              <a:xfrm>
                                <a:off x="5281532" y="6554843"/>
                                <a:ext cx="820053" cy="1588"/>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44" name="Straight Connector 43"/>
                              <a:cNvCxnSpPr/>
                            </a:nvCxnSpPr>
                            <a:spPr>
                              <a:xfrm>
                                <a:off x="5281532" y="6100179"/>
                                <a:ext cx="820053" cy="1589"/>
                              </a:xfrm>
                              <a:prstGeom prst="line">
                                <a:avLst/>
                              </a:prstGeom>
                              <a:ln w="38100">
                                <a:solidFill>
                                  <a:srgbClr val="FF0000"/>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sp>
                            <a:nvSpPr>
                              <a:cNvPr id="45" name="Oval 44"/>
                              <a:cNvSpPr/>
                            </a:nvSpPr>
                            <a:spPr>
                              <a:xfrm>
                                <a:off x="5257478" y="6481113"/>
                                <a:ext cx="246102" cy="240056"/>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grpSp>
                        <a:sp>
                          <a:nvSpPr>
                            <a:cNvPr id="4" name="TextBox 229"/>
                            <a:cNvSpPr txBox="1"/>
                          </a:nvSpPr>
                          <a:spPr>
                            <a:xfrm>
                              <a:off x="4406450" y="4985068"/>
                              <a:ext cx="1220206"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a:t>Connection</a:t>
                                </a:r>
                                <a:endParaRPr lang="en-US" dirty="0"/>
                              </a:p>
                            </a:txBody>
                            <a:useSpRect/>
                          </a:txSp>
                        </a:sp>
                        <a:sp>
                          <a:nvSpPr>
                            <a:cNvPr id="9" name="TextBox 230"/>
                            <a:cNvSpPr txBox="1"/>
                          </a:nvSpPr>
                          <a:spPr>
                            <a:xfrm>
                              <a:off x="4425744" y="5351777"/>
                              <a:ext cx="582211" cy="347576"/>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STP</a:t>
                                </a:r>
                                <a:endParaRPr lang="en-US" sz="1600" dirty="0"/>
                              </a:p>
                            </a:txBody>
                            <a:useSpRect/>
                          </a:txSp>
                        </a:sp>
                        <a:sp>
                          <a:nvSpPr>
                            <a:cNvPr id="10" name="TextBox 232"/>
                            <a:cNvSpPr txBox="1"/>
                          </a:nvSpPr>
                          <a:spPr>
                            <a:xfrm>
                              <a:off x="4420144" y="5779923"/>
                              <a:ext cx="1050288"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a:t>End point</a:t>
                                </a:r>
                              </a:p>
                            </a:txBody>
                            <a:useSpRect/>
                          </a:txSp>
                        </a:sp>
                        <a:sp>
                          <a:nvSpPr>
                            <a:cNvPr id="11" name="TextBox 233"/>
                            <a:cNvSpPr txBox="1"/>
                          </a:nvSpPr>
                          <a:spPr>
                            <a:xfrm>
                              <a:off x="-217726" y="5865170"/>
                              <a:ext cx="3489097" cy="347576"/>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a:t>NSI </a:t>
                                </a:r>
                                <a:r>
                                  <a:rPr lang="en-US" sz="1600" dirty="0" smtClean="0"/>
                                  <a:t>Inter-Network Abstract </a:t>
                                </a:r>
                                <a:r>
                                  <a:rPr lang="en-US" sz="1600" dirty="0"/>
                                  <a:t>Topology</a:t>
                                </a:r>
                              </a:p>
                            </a:txBody>
                            <a:useSpRect/>
                          </a:txSp>
                        </a:sp>
                      </a:grpSp>
                      <a:sp>
                        <a:nvSpPr>
                          <a:cNvPr id="2" name="Oval 5"/>
                          <a:cNvSpPr/>
                        </a:nvSpPr>
                        <a:spPr>
                          <a:xfrm>
                            <a:off x="6098467" y="5143512"/>
                            <a:ext cx="188045" cy="183369"/>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grpSp>
                    <a:sp>
                      <a:nvSpPr>
                        <a:cNvPr id="58" name="Oval 57"/>
                        <a:cNvSpPr/>
                      </a:nvSpPr>
                      <a:spPr>
                        <a:xfrm flipH="1">
                          <a:off x="5429256" y="5000636"/>
                          <a:ext cx="738455" cy="571504"/>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9" name="TextBox 232"/>
                        <a:cNvSpPr txBox="1"/>
                      </a:nvSpPr>
                      <a:spPr>
                        <a:xfrm>
                          <a:off x="6286512" y="5072074"/>
                          <a:ext cx="936475"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Network</a:t>
                            </a:r>
                            <a:endParaRPr lang="en-US" sz="1600" dirty="0"/>
                          </a:p>
                        </a:txBody>
                        <a:useSpRect/>
                      </a:txSp>
                    </a:sp>
                  </a:grpSp>
                </lc:lockedCanvas>
              </a:graphicData>
            </a:graphic>
          </wp:inline>
        </w:drawing>
      </w:r>
    </w:p>
    <w:p w:rsidR="00B02EBD" w:rsidRDefault="00AD2854" w:rsidP="00B02EBD">
      <w:pPr>
        <w:pStyle w:val="Caption"/>
        <w:jc w:val="center"/>
      </w:pPr>
      <w:bookmarkStart w:id="35" w:name="_Ref257045075"/>
      <w:r>
        <w:t xml:space="preserve">Figure </w:t>
      </w:r>
      <w:r w:rsidR="00CB11BF">
        <w:fldChar w:fldCharType="begin"/>
      </w:r>
      <w:r>
        <w:instrText xml:space="preserve"> SEQ Figure \* ARABIC </w:instrText>
      </w:r>
      <w:r w:rsidR="00CB11BF">
        <w:fldChar w:fldCharType="separate"/>
      </w:r>
      <w:r w:rsidR="00426722">
        <w:rPr>
          <w:noProof/>
        </w:rPr>
        <w:t>5</w:t>
      </w:r>
      <w:r w:rsidR="00CB11BF">
        <w:fldChar w:fldCharType="end"/>
      </w:r>
      <w:bookmarkEnd w:id="35"/>
      <w:r>
        <w:t>: Inter-Domain Topology</w:t>
      </w:r>
    </w:p>
    <w:p w:rsidR="007F7C82" w:rsidRDefault="007F7C82" w:rsidP="00B02EBD"/>
    <w:p w:rsidR="00AE6468" w:rsidRDefault="00CA585F" w:rsidP="00B02EBD">
      <w:r>
        <w:t xml:space="preserve">The NSI works with </w:t>
      </w:r>
      <w:r w:rsidR="00AD2854">
        <w:t>an abstracted</w:t>
      </w:r>
      <w:r>
        <w:t xml:space="preserve"> topology.  That is, it only knows of</w:t>
      </w:r>
      <w:r w:rsidR="00AD2854">
        <w:t xml:space="preserve"> logical attributes of the network </w:t>
      </w:r>
      <w:r w:rsidR="00B73E93">
        <w:t>rather than just</w:t>
      </w:r>
      <w:r w:rsidR="00AD2854">
        <w:t xml:space="preserve"> the nominal physical arrangement of the hardware.   These attributes include representations of administrative boundaries and/or logical relationships such as federations of networks.  The primary purpose of the NSI topology model is to describe how </w:t>
      </w:r>
      <w:r w:rsidR="00AD2854" w:rsidRPr="00AE6468">
        <w:t>Networks</w:t>
      </w:r>
      <w:r w:rsidR="00AD2854">
        <w:t xml:space="preserve"> are interconnected. </w:t>
      </w:r>
    </w:p>
    <w:p w:rsidR="00AE6468" w:rsidRDefault="00AE6468" w:rsidP="00B02EBD"/>
    <w:p w:rsidR="00B02EBD" w:rsidRDefault="00AD2854" w:rsidP="00B02EBD">
      <w:r>
        <w:t xml:space="preserve">The NSI Architecture </w:t>
      </w:r>
      <w:r w:rsidR="006A6837">
        <w:t>assigns</w:t>
      </w:r>
      <w:r>
        <w:t xml:space="preserve"> the management of low level Transport Plane components to an NSA function called the Network Resource Manager (NRM).  The NSA is responsible for the high level interactions between Networks via the NSI Protocol.  The NRM is shown as the green part of the NSA in </w:t>
      </w:r>
      <w:r w:rsidR="00CB11BF">
        <w:fldChar w:fldCharType="begin"/>
      </w:r>
      <w:r>
        <w:instrText xml:space="preserve"> REF _Ref257045131 \h </w:instrText>
      </w:r>
      <w:r w:rsidR="00CB11BF">
        <w:fldChar w:fldCharType="separate"/>
      </w:r>
      <w:r w:rsidR="00426722">
        <w:t xml:space="preserve">Figure </w:t>
      </w:r>
      <w:r w:rsidR="00426722">
        <w:rPr>
          <w:noProof/>
        </w:rPr>
        <w:t>6</w:t>
      </w:r>
      <w:r w:rsidR="00CB11BF">
        <w:fldChar w:fldCharType="end"/>
      </w:r>
      <w:r>
        <w:t>.</w:t>
      </w:r>
    </w:p>
    <w:p w:rsidR="00AE6468" w:rsidRDefault="00AE6468" w:rsidP="00B02EBD"/>
    <w:p w:rsidR="00AE6468" w:rsidRDefault="00AE6468" w:rsidP="00AE6468">
      <w:r>
        <w:t xml:space="preserve">It is important to note here that the </w:t>
      </w:r>
      <w:r w:rsidR="00AB7E9E">
        <w:t xml:space="preserve">arrangement of NSI interfaces between </w:t>
      </w:r>
      <w:r>
        <w:t xml:space="preserve">NSAs is </w:t>
      </w:r>
      <w:r w:rsidR="000752F4" w:rsidRPr="000752F4">
        <w:rPr>
          <w:i/>
        </w:rPr>
        <w:t>not</w:t>
      </w:r>
      <w:r>
        <w:t xml:space="preserve"> necessarily congruent with the connectivity </w:t>
      </w:r>
      <w:r w:rsidR="00AB7E9E">
        <w:t>between</w:t>
      </w:r>
      <w:r>
        <w:t xml:space="preserve"> Networks. </w:t>
      </w:r>
    </w:p>
    <w:p w:rsidR="007F7C82" w:rsidRDefault="007F7C82" w:rsidP="00B02EBD"/>
    <w:p w:rsidR="00B02EBD" w:rsidRDefault="00E53629" w:rsidP="00B02EBD">
      <w:pPr>
        <w:keepNext/>
        <w:jc w:val="center"/>
      </w:pPr>
      <w:r w:rsidRPr="00E53629">
        <w:rPr>
          <w:noProof/>
          <w:lang w:val="en-GB" w:eastAsia="en-GB"/>
        </w:rPr>
        <w:drawing>
          <wp:inline distT="0" distB="0" distL="0" distR="0">
            <wp:extent cx="3124200" cy="2562225"/>
            <wp:effectExtent l="19050" t="0" r="0" b="0"/>
            <wp:docPr id="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753003" cy="4302392"/>
                      <a:chOff x="4092631" y="1598566"/>
                      <a:chExt cx="4753003" cy="4302392"/>
                    </a:xfrm>
                  </a:grpSpPr>
                  <a:grpSp>
                    <a:nvGrpSpPr>
                      <a:cNvPr id="124" name="Group 123"/>
                      <a:cNvGrpSpPr/>
                    </a:nvGrpSpPr>
                    <a:grpSpPr>
                      <a:xfrm>
                        <a:off x="4092631" y="1598566"/>
                        <a:ext cx="4753003" cy="4302392"/>
                        <a:chOff x="4092631" y="1581752"/>
                        <a:chExt cx="5214960" cy="4877440"/>
                      </a:xfrm>
                    </a:grpSpPr>
                    <a:grpSp>
                      <a:nvGrpSpPr>
                        <a:cNvPr id="3" name="Group 112"/>
                        <a:cNvGrpSpPr/>
                      </a:nvGrpSpPr>
                      <a:grpSpPr>
                        <a:xfrm>
                          <a:off x="4092631" y="3461796"/>
                          <a:ext cx="5214960" cy="2997396"/>
                          <a:chOff x="7446466" y="4910895"/>
                          <a:chExt cx="1413243" cy="669075"/>
                        </a:xfrm>
                      </a:grpSpPr>
                      <a:sp>
                        <a:nvSpPr>
                          <a:cNvPr id="115" name="Oval 114"/>
                          <a:cNvSpPr/>
                        </a:nvSpPr>
                        <a:spPr>
                          <a:xfrm>
                            <a:off x="7446466" y="4999506"/>
                            <a:ext cx="1413243" cy="438399"/>
                          </a:xfrm>
                          <a:prstGeom prst="ellipse">
                            <a:avLst/>
                          </a:prstGeom>
                          <a:solidFill>
                            <a:schemeClr val="accent6">
                              <a:lumMod val="60000"/>
                              <a:lumOff val="40000"/>
                            </a:schemeClr>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16" name="Oval 115"/>
                          <a:cNvSpPr/>
                        </a:nvSpPr>
                        <a:spPr>
                          <a:xfrm>
                            <a:off x="7640141" y="4910895"/>
                            <a:ext cx="665056" cy="669075"/>
                          </a:xfrm>
                          <a:prstGeom prst="ellipse">
                            <a:avLst/>
                          </a:prstGeom>
                          <a:solidFill>
                            <a:schemeClr val="accent6">
                              <a:lumMod val="60000"/>
                              <a:lumOff val="40000"/>
                            </a:schemeClr>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18" name="Oval 117"/>
                          <a:cNvSpPr/>
                        </a:nvSpPr>
                        <a:spPr>
                          <a:xfrm>
                            <a:off x="8055800" y="4910895"/>
                            <a:ext cx="665056" cy="669075"/>
                          </a:xfrm>
                          <a:prstGeom prst="ellipse">
                            <a:avLst/>
                          </a:prstGeom>
                          <a:solidFill>
                            <a:schemeClr val="accent6">
                              <a:lumMod val="60000"/>
                              <a:lumOff val="40000"/>
                            </a:schemeClr>
                          </a:solidFill>
                          <a:ln w="0">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grpSp>
                    <a:grpSp>
                      <a:nvGrpSpPr>
                        <a:cNvPr id="4" name="Group 78"/>
                        <a:cNvGrpSpPr/>
                      </a:nvGrpSpPr>
                      <a:grpSpPr>
                        <a:xfrm>
                          <a:off x="6107237" y="4191639"/>
                          <a:ext cx="3036763" cy="1709320"/>
                          <a:chOff x="7446466" y="4910895"/>
                          <a:chExt cx="1413243" cy="669075"/>
                        </a:xfrm>
                      </a:grpSpPr>
                      <a:sp>
                        <a:nvSpPr>
                          <a:cNvPr id="42" name="Oval 41"/>
                          <a:cNvSpPr/>
                        </a:nvSpPr>
                        <a:spPr>
                          <a:xfrm>
                            <a:off x="7446466" y="4999506"/>
                            <a:ext cx="1413243" cy="438399"/>
                          </a:xfrm>
                          <a:prstGeom prst="ellipse">
                            <a:avLst/>
                          </a:prstGeom>
                          <a:solidFill>
                            <a:schemeClr val="accent6">
                              <a:lumMod val="75000"/>
                            </a:schemeClr>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43" name="Oval 42"/>
                          <a:cNvSpPr/>
                        </a:nvSpPr>
                        <a:spPr>
                          <a:xfrm>
                            <a:off x="7640141" y="4910895"/>
                            <a:ext cx="665056" cy="669075"/>
                          </a:xfrm>
                          <a:prstGeom prst="ellipse">
                            <a:avLst/>
                          </a:prstGeom>
                          <a:solidFill>
                            <a:schemeClr val="accent6">
                              <a:lumMod val="75000"/>
                            </a:schemeClr>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44" name="Oval 43"/>
                          <a:cNvSpPr/>
                        </a:nvSpPr>
                        <a:spPr>
                          <a:xfrm>
                            <a:off x="8055800" y="4910895"/>
                            <a:ext cx="665056" cy="669075"/>
                          </a:xfrm>
                          <a:prstGeom prst="ellipse">
                            <a:avLst/>
                          </a:prstGeom>
                          <a:solidFill>
                            <a:schemeClr val="accent6">
                              <a:lumMod val="75000"/>
                            </a:schemeClr>
                          </a:solidFill>
                          <a:ln w="0">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grpSp>
                    <a:grpSp>
                      <a:nvGrpSpPr>
                        <a:cNvPr id="5" name="Group 98"/>
                        <a:cNvGrpSpPr/>
                      </a:nvGrpSpPr>
                      <a:grpSpPr>
                        <a:xfrm>
                          <a:off x="6480649" y="4732837"/>
                          <a:ext cx="1071536" cy="563218"/>
                          <a:chOff x="6659917" y="5069740"/>
                          <a:chExt cx="1413243" cy="669075"/>
                        </a:xfrm>
                      </a:grpSpPr>
                      <a:sp>
                        <a:nvSpPr>
                          <a:cNvPr id="100" name="Oval 99"/>
                          <a:cNvSpPr/>
                        </a:nvSpPr>
                        <a:spPr>
                          <a:xfrm>
                            <a:off x="6659917" y="5158351"/>
                            <a:ext cx="1413243" cy="438399"/>
                          </a:xfrm>
                          <a:prstGeom prst="ellipse">
                            <a:avLst/>
                          </a:prstGeom>
                          <a:solidFill>
                            <a:srgbClr val="A6A6A6"/>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01" name="Oval 100"/>
                          <a:cNvSpPr/>
                        </a:nvSpPr>
                        <a:spPr>
                          <a:xfrm>
                            <a:off x="6853592" y="5069740"/>
                            <a:ext cx="665056" cy="669075"/>
                          </a:xfrm>
                          <a:prstGeom prst="ellipse">
                            <a:avLst/>
                          </a:prstGeom>
                          <a:solidFill>
                            <a:srgbClr val="A6A6A6"/>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02" name="Oval 101"/>
                          <a:cNvSpPr/>
                        </a:nvSpPr>
                        <a:spPr>
                          <a:xfrm>
                            <a:off x="7269252" y="5069740"/>
                            <a:ext cx="665056" cy="669075"/>
                          </a:xfrm>
                          <a:prstGeom prst="ellipse">
                            <a:avLst/>
                          </a:prstGeom>
                          <a:solidFill>
                            <a:srgbClr val="A6A6A6"/>
                          </a:solidFill>
                          <a:ln w="0">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grpSp>
                    <a:grpSp>
                      <a:nvGrpSpPr>
                        <a:cNvPr id="6" name="Group 102"/>
                        <a:cNvGrpSpPr/>
                      </a:nvGrpSpPr>
                      <a:grpSpPr>
                        <a:xfrm>
                          <a:off x="7719993" y="4732837"/>
                          <a:ext cx="1071536" cy="563218"/>
                          <a:chOff x="6659917" y="5069740"/>
                          <a:chExt cx="1413243" cy="669075"/>
                        </a:xfrm>
                      </a:grpSpPr>
                      <a:sp>
                        <a:nvSpPr>
                          <a:cNvPr id="104" name="Oval 103"/>
                          <a:cNvSpPr/>
                        </a:nvSpPr>
                        <a:spPr>
                          <a:xfrm>
                            <a:off x="6659917" y="5158351"/>
                            <a:ext cx="1413243" cy="438399"/>
                          </a:xfrm>
                          <a:prstGeom prst="ellipse">
                            <a:avLst/>
                          </a:prstGeom>
                          <a:solidFill>
                            <a:srgbClr val="A6A6A6"/>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05" name="Oval 104"/>
                          <a:cNvSpPr/>
                        </a:nvSpPr>
                        <a:spPr>
                          <a:xfrm>
                            <a:off x="6853592" y="5069740"/>
                            <a:ext cx="665056" cy="669075"/>
                          </a:xfrm>
                          <a:prstGeom prst="ellipse">
                            <a:avLst/>
                          </a:prstGeom>
                          <a:solidFill>
                            <a:srgbClr val="A6A6A6"/>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06" name="Oval 105"/>
                          <a:cNvSpPr/>
                        </a:nvSpPr>
                        <a:spPr>
                          <a:xfrm>
                            <a:off x="7269252" y="5069740"/>
                            <a:ext cx="665056" cy="669075"/>
                          </a:xfrm>
                          <a:prstGeom prst="ellipse">
                            <a:avLst/>
                          </a:prstGeom>
                          <a:solidFill>
                            <a:srgbClr val="A6A6A6"/>
                          </a:solidFill>
                          <a:ln w="0">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grpSp>
                    <a:sp>
                      <a:nvSpPr>
                        <a:cNvPr id="31" name="Oval 30"/>
                        <a:cNvSpPr/>
                      </a:nvSpPr>
                      <a:spPr>
                        <a:xfrm>
                          <a:off x="6323246" y="1776932"/>
                          <a:ext cx="376865" cy="362243"/>
                        </a:xfrm>
                        <a:prstGeom prst="ellipse">
                          <a:avLst/>
                        </a:prstGeom>
                        <a:solidFill>
                          <a:srgbClr val="FF0000"/>
                        </a:soli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grpSp>
                      <a:nvGrpSpPr>
                        <a:cNvPr id="8" name="Group 14"/>
                        <a:cNvGrpSpPr/>
                      </a:nvGrpSpPr>
                      <a:grpSpPr>
                        <a:xfrm flipH="1">
                          <a:off x="6323254" y="2139175"/>
                          <a:ext cx="378659" cy="489318"/>
                          <a:chOff x="4121357" y="2831355"/>
                          <a:chExt cx="612504" cy="1242607"/>
                        </a:xfrm>
                      </a:grpSpPr>
                      <a:sp>
                        <a:nvSpPr>
                          <a:cNvPr id="38" name="Freeform 37"/>
                          <a:cNvSpPr/>
                        </a:nvSpPr>
                        <a:spPr>
                          <a:xfrm flipV="1">
                            <a:off x="4121357"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39" name="Freeform 38"/>
                          <a:cNvSpPr/>
                        </a:nvSpPr>
                        <a:spPr>
                          <a:xfrm flipH="1">
                            <a:off x="4584793"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grpSp>
                      <a:nvGrpSpPr>
                        <a:cNvPr id="9" name="Group 14"/>
                        <a:cNvGrpSpPr/>
                      </a:nvGrpSpPr>
                      <a:grpSpPr>
                        <a:xfrm rot="18314677" flipH="1">
                          <a:off x="6960724" y="2664375"/>
                          <a:ext cx="178424" cy="895306"/>
                          <a:chOff x="4121357" y="2831355"/>
                          <a:chExt cx="612504" cy="1242607"/>
                        </a:xfrm>
                      </a:grpSpPr>
                      <a:sp>
                        <a:nvSpPr>
                          <a:cNvPr id="54" name="Freeform 53"/>
                          <a:cNvSpPr/>
                        </a:nvSpPr>
                        <a:spPr>
                          <a:xfrm flipV="1">
                            <a:off x="4121357"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55" name="Freeform 54"/>
                          <a:cNvSpPr/>
                        </a:nvSpPr>
                        <a:spPr>
                          <a:xfrm flipH="1">
                            <a:off x="4584793"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grpSp>
                      <a:nvGrpSpPr>
                        <a:cNvPr id="10" name="Group 14"/>
                        <a:cNvGrpSpPr/>
                      </a:nvGrpSpPr>
                      <a:grpSpPr>
                        <a:xfrm rot="3285323">
                          <a:off x="5878541" y="2651158"/>
                          <a:ext cx="178424" cy="895306"/>
                          <a:chOff x="4121357" y="2831355"/>
                          <a:chExt cx="612504" cy="1242607"/>
                        </a:xfrm>
                      </a:grpSpPr>
                      <a:sp>
                        <a:nvSpPr>
                          <a:cNvPr id="58" name="Freeform 57"/>
                          <a:cNvSpPr/>
                        </a:nvSpPr>
                        <a:spPr>
                          <a:xfrm flipV="1">
                            <a:off x="4121357"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59" name="Freeform 58"/>
                          <a:cNvSpPr/>
                        </a:nvSpPr>
                        <a:spPr>
                          <a:xfrm flipH="1">
                            <a:off x="4584793"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sp>
                      <a:nvSpPr>
                        <a:cNvPr id="63" name="Oval 62"/>
                        <a:cNvSpPr/>
                      </a:nvSpPr>
                      <a:spPr>
                        <a:xfrm>
                          <a:off x="5251711" y="3270346"/>
                          <a:ext cx="376865" cy="362243"/>
                        </a:xfrm>
                        <a:prstGeom prst="ellipse">
                          <a:avLst/>
                        </a:prstGeom>
                        <a:gradFill flip="none" rotWithShape="1">
                          <a:gsLst>
                            <a:gs pos="40000">
                              <a:srgbClr val="03C603"/>
                            </a:gs>
                            <a:gs pos="60000">
                              <a:srgbClr val="FF0000"/>
                            </a:gs>
                          </a:gsLst>
                          <a:lin ang="16200000" scaled="0"/>
                          <a:tileRect/>
                        </a:gradFill>
                        <a:ln w="12700" cap="flat" cmpd="sng" algn="ctr">
                          <a:solidFill>
                            <a:schemeClr val="tx1"/>
                          </a:solidFill>
                          <a:prstDash val="solid"/>
                          <a:round/>
                          <a:headEnd type="none" w="med" len="med"/>
                          <a:tailEnd type="none" w="med" len="med"/>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grpSp>
                      <a:nvGrpSpPr>
                        <a:cNvPr id="12" name="Group 14"/>
                        <a:cNvGrpSpPr/>
                      </a:nvGrpSpPr>
                      <a:grpSpPr>
                        <a:xfrm rot="2276524">
                          <a:off x="7146654" y="3473526"/>
                          <a:ext cx="280978" cy="706383"/>
                          <a:chOff x="4121357" y="2831355"/>
                          <a:chExt cx="612504" cy="1242607"/>
                        </a:xfrm>
                      </a:grpSpPr>
                      <a:sp>
                        <a:nvSpPr>
                          <a:cNvPr id="74" name="Freeform 73"/>
                          <a:cNvSpPr/>
                        </a:nvSpPr>
                        <a:spPr>
                          <a:xfrm flipV="1">
                            <a:off x="4121357"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75" name="Freeform 74"/>
                          <a:cNvSpPr/>
                        </a:nvSpPr>
                        <a:spPr>
                          <a:xfrm flipH="1">
                            <a:off x="4584793"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grpSp>
                      <a:nvGrpSpPr>
                        <a:cNvPr id="13" name="Group 79"/>
                        <a:cNvGrpSpPr/>
                      </a:nvGrpSpPr>
                      <a:grpSpPr>
                        <a:xfrm>
                          <a:off x="4872485" y="3951314"/>
                          <a:ext cx="1071536" cy="563218"/>
                          <a:chOff x="6659917" y="5069740"/>
                          <a:chExt cx="1413243" cy="669075"/>
                        </a:xfrm>
                      </a:grpSpPr>
                      <a:sp>
                        <a:nvSpPr>
                          <a:cNvPr id="81" name="Oval 80"/>
                          <a:cNvSpPr/>
                        </a:nvSpPr>
                        <a:spPr>
                          <a:xfrm>
                            <a:off x="6659917" y="5158351"/>
                            <a:ext cx="1413243" cy="438399"/>
                          </a:xfrm>
                          <a:prstGeom prst="ellipse">
                            <a:avLst/>
                          </a:prstGeom>
                          <a:solidFill>
                            <a:srgbClr val="A6A6A6"/>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82" name="Oval 81"/>
                          <a:cNvSpPr/>
                        </a:nvSpPr>
                        <a:spPr>
                          <a:xfrm>
                            <a:off x="6853592" y="5069740"/>
                            <a:ext cx="665056" cy="669075"/>
                          </a:xfrm>
                          <a:prstGeom prst="ellipse">
                            <a:avLst/>
                          </a:prstGeom>
                          <a:solidFill>
                            <a:srgbClr val="A6A6A6"/>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83" name="Oval 82"/>
                          <a:cNvSpPr/>
                        </a:nvSpPr>
                        <a:spPr>
                          <a:xfrm>
                            <a:off x="7269252" y="5069740"/>
                            <a:ext cx="665056" cy="669075"/>
                          </a:xfrm>
                          <a:prstGeom prst="ellipse">
                            <a:avLst/>
                          </a:prstGeom>
                          <a:solidFill>
                            <a:srgbClr val="A6A6A6"/>
                          </a:solidFill>
                          <a:ln w="0">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grpSp>
                    <a:grpSp>
                      <a:nvGrpSpPr>
                        <a:cNvPr id="14" name="Group 14"/>
                        <a:cNvGrpSpPr/>
                      </a:nvGrpSpPr>
                      <a:grpSpPr>
                        <a:xfrm rot="19323476" flipH="1">
                          <a:off x="7787313" y="3473525"/>
                          <a:ext cx="280978" cy="706383"/>
                          <a:chOff x="4121357" y="2831355"/>
                          <a:chExt cx="612504" cy="1242607"/>
                        </a:xfrm>
                      </a:grpSpPr>
                      <a:sp>
                        <a:nvSpPr>
                          <a:cNvPr id="97" name="Freeform 96"/>
                          <a:cNvSpPr/>
                        </a:nvSpPr>
                        <a:spPr>
                          <a:xfrm flipV="1">
                            <a:off x="4121357"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98" name="Freeform 97"/>
                          <a:cNvSpPr/>
                        </a:nvSpPr>
                        <a:spPr>
                          <a:xfrm flipH="1">
                            <a:off x="4584793"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cxnSp>
                      <a:nvCxnSpPr>
                        <a:cNvPr id="108" name="Straight Connector 107"/>
                        <a:cNvCxnSpPr/>
                      </a:nvCxnSpPr>
                      <a:spPr>
                        <a:xfrm rot="10800000">
                          <a:off x="6125073" y="2367854"/>
                          <a:ext cx="724203" cy="1588"/>
                        </a:xfrm>
                        <a:prstGeom prst="line">
                          <a:avLst/>
                        </a:prstGeom>
                        <a:ln w="12700" cap="flat" cmpd="sng" algn="ctr">
                          <a:solidFill>
                            <a:srgbClr val="0000FF"/>
                          </a:solidFill>
                          <a:prstDash val="sysDash"/>
                          <a:round/>
                          <a:headEnd type="none" w="med" len="med"/>
                          <a:tailEnd type="none" w="med" len="med"/>
                        </a:ln>
                        <a:effectLst>
                          <a:outerShdw blurRad="40000" dist="58039" dir="2460000" rotWithShape="0">
                            <a:schemeClr val="tx2">
                              <a:lumMod val="60000"/>
                              <a:lumOff val="40000"/>
                              <a:alpha val="38000"/>
                            </a:schemeClr>
                          </a:outerShdw>
                        </a:effectLst>
                      </a:spPr>
                      <a:style>
                        <a:lnRef idx="2">
                          <a:schemeClr val="accent1"/>
                        </a:lnRef>
                        <a:fillRef idx="0">
                          <a:schemeClr val="accent1"/>
                        </a:fillRef>
                        <a:effectRef idx="1">
                          <a:schemeClr val="accent1"/>
                        </a:effectRef>
                        <a:fontRef idx="minor">
                          <a:schemeClr val="tx1"/>
                        </a:fontRef>
                      </a:style>
                    </a:cxnSp>
                    <a:sp>
                      <a:nvSpPr>
                        <a:cNvPr id="109" name="TextBox 108"/>
                        <a:cNvSpPr txBox="1"/>
                      </a:nvSpPr>
                      <a:spPr>
                        <a:xfrm>
                          <a:off x="7082567" y="2653670"/>
                          <a:ext cx="1099430" cy="31402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200" b="1">
                                <a:solidFill>
                                  <a:srgbClr val="0000FF"/>
                                </a:solidFill>
                              </a:rPr>
                              <a:t>NSI protocol</a:t>
                            </a:r>
                          </a:p>
                        </a:txBody>
                        <a:useSpRect/>
                      </a:txSp>
                    </a:sp>
                    <a:cxnSp>
                      <a:nvCxnSpPr>
                        <a:cNvPr id="114" name="Straight Connector 113"/>
                        <a:cNvCxnSpPr/>
                      </a:nvCxnSpPr>
                      <a:spPr>
                        <a:xfrm rot="16200000" flipV="1">
                          <a:off x="5743355" y="2957362"/>
                          <a:ext cx="447990" cy="315446"/>
                        </a:xfrm>
                        <a:prstGeom prst="line">
                          <a:avLst/>
                        </a:prstGeom>
                        <a:ln w="12700" cap="flat" cmpd="sng" algn="ctr">
                          <a:solidFill>
                            <a:srgbClr val="0000FF"/>
                          </a:solidFill>
                          <a:prstDash val="sysDash"/>
                          <a:round/>
                          <a:headEnd type="none" w="med" len="med"/>
                          <a:tailEnd type="none" w="med" len="med"/>
                        </a:ln>
                        <a:effectLst>
                          <a:outerShdw blurRad="40000" dist="58039" dir="2460000" rotWithShape="0">
                            <a:schemeClr val="tx2">
                              <a:lumMod val="60000"/>
                              <a:lumOff val="40000"/>
                              <a:alpha val="38000"/>
                            </a:schemeClr>
                          </a:outerShdw>
                        </a:effectLst>
                      </a:spPr>
                      <a:style>
                        <a:lnRef idx="2">
                          <a:schemeClr val="accent1"/>
                        </a:lnRef>
                        <a:fillRef idx="0">
                          <a:schemeClr val="accent1"/>
                        </a:fillRef>
                        <a:effectRef idx="1">
                          <a:schemeClr val="accent1"/>
                        </a:effectRef>
                        <a:fontRef idx="minor">
                          <a:schemeClr val="tx1"/>
                        </a:fontRef>
                      </a:style>
                    </a:cxnSp>
                    <a:cxnSp>
                      <a:nvCxnSpPr>
                        <a:cNvPr id="117" name="Straight Connector 116"/>
                        <a:cNvCxnSpPr/>
                      </a:nvCxnSpPr>
                      <a:spPr>
                        <a:xfrm rot="10800000">
                          <a:off x="7015557" y="3672318"/>
                          <a:ext cx="431886" cy="361799"/>
                        </a:xfrm>
                        <a:prstGeom prst="line">
                          <a:avLst/>
                        </a:prstGeom>
                        <a:ln w="12700" cap="flat" cmpd="sng" algn="ctr">
                          <a:solidFill>
                            <a:srgbClr val="0000FF"/>
                          </a:solidFill>
                          <a:prstDash val="sysDash"/>
                          <a:round/>
                          <a:headEnd type="none" w="med" len="med"/>
                          <a:tailEnd type="none" w="med" len="med"/>
                        </a:ln>
                        <a:effectLst>
                          <a:outerShdw blurRad="40000" dist="58039" dir="2460000" rotWithShape="0">
                            <a:schemeClr val="tx2">
                              <a:lumMod val="60000"/>
                              <a:lumOff val="40000"/>
                              <a:alpha val="38000"/>
                            </a:schemeClr>
                          </a:outerShdw>
                        </a:effectLst>
                      </a:spPr>
                      <a:style>
                        <a:lnRef idx="2">
                          <a:schemeClr val="accent1"/>
                        </a:lnRef>
                        <a:fillRef idx="0">
                          <a:schemeClr val="accent1"/>
                        </a:fillRef>
                        <a:effectRef idx="1">
                          <a:schemeClr val="accent1"/>
                        </a:effectRef>
                        <a:fontRef idx="minor">
                          <a:schemeClr val="tx1"/>
                        </a:fontRef>
                      </a:style>
                    </a:cxnSp>
                    <a:cxnSp>
                      <a:nvCxnSpPr>
                        <a:cNvPr id="119" name="Straight Connector 118"/>
                        <a:cNvCxnSpPr/>
                      </a:nvCxnSpPr>
                      <a:spPr>
                        <a:xfrm rot="10800000" flipV="1">
                          <a:off x="7719993" y="3722479"/>
                          <a:ext cx="430487" cy="320949"/>
                        </a:xfrm>
                        <a:prstGeom prst="line">
                          <a:avLst/>
                        </a:prstGeom>
                        <a:ln w="12700" cap="flat" cmpd="sng" algn="ctr">
                          <a:solidFill>
                            <a:srgbClr val="0000FF"/>
                          </a:solidFill>
                          <a:prstDash val="sysDash"/>
                          <a:round/>
                          <a:headEnd type="none" w="med" len="med"/>
                          <a:tailEnd type="none" w="med" len="med"/>
                        </a:ln>
                        <a:effectLst>
                          <a:outerShdw blurRad="40000" dist="58039" dir="2460000" rotWithShape="0">
                            <a:schemeClr val="tx2">
                              <a:lumMod val="60000"/>
                              <a:lumOff val="40000"/>
                              <a:alpha val="38000"/>
                            </a:schemeClr>
                          </a:outerShdw>
                        </a:effectLst>
                      </a:spPr>
                      <a:style>
                        <a:lnRef idx="2">
                          <a:schemeClr val="accent1"/>
                        </a:lnRef>
                        <a:fillRef idx="0">
                          <a:schemeClr val="accent1"/>
                        </a:fillRef>
                        <a:effectRef idx="1">
                          <a:schemeClr val="accent1"/>
                        </a:effectRef>
                        <a:fontRef idx="minor">
                          <a:schemeClr val="tx1"/>
                        </a:fontRef>
                      </a:style>
                    </a:cxnSp>
                    <a:cxnSp>
                      <a:nvCxnSpPr>
                        <a:cNvPr id="123" name="Straight Connector 122"/>
                        <a:cNvCxnSpPr/>
                      </a:nvCxnSpPr>
                      <a:spPr>
                        <a:xfrm rot="5400000">
                          <a:off x="6820935" y="2916031"/>
                          <a:ext cx="437014" cy="360699"/>
                        </a:xfrm>
                        <a:prstGeom prst="line">
                          <a:avLst/>
                        </a:prstGeom>
                        <a:ln w="12700" cap="flat" cmpd="sng" algn="ctr">
                          <a:solidFill>
                            <a:srgbClr val="0000FF"/>
                          </a:solidFill>
                          <a:prstDash val="sysDash"/>
                          <a:round/>
                          <a:headEnd type="none" w="med" len="med"/>
                          <a:tailEnd type="none" w="med" len="med"/>
                        </a:ln>
                        <a:effectLst>
                          <a:outerShdw blurRad="40000" dist="58039" dir="2460000" rotWithShape="0">
                            <a:schemeClr val="tx2">
                              <a:lumMod val="60000"/>
                              <a:lumOff val="40000"/>
                              <a:alpha val="38000"/>
                            </a:schemeClr>
                          </a:outerShdw>
                        </a:effectLst>
                      </a:spPr>
                      <a:style>
                        <a:lnRef idx="2">
                          <a:schemeClr val="accent1"/>
                        </a:lnRef>
                        <a:fillRef idx="0">
                          <a:schemeClr val="accent1"/>
                        </a:fillRef>
                        <a:effectRef idx="1">
                          <a:schemeClr val="accent1"/>
                        </a:effectRef>
                        <a:fontRef idx="minor">
                          <a:schemeClr val="tx1"/>
                        </a:fontRef>
                      </a:style>
                    </a:cxnSp>
                    <a:sp>
                      <a:nvSpPr>
                        <a:cNvPr id="125" name="Cube 124"/>
                        <a:cNvSpPr/>
                      </a:nvSpPr>
                      <a:spPr bwMode="auto">
                        <a:xfrm>
                          <a:off x="5244945" y="4097653"/>
                          <a:ext cx="278639" cy="276540"/>
                        </a:xfrm>
                        <a:prstGeom prst="cube">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endParaRPr kumimoji="0" lang="en-US" sz="2400" b="0" i="0" u="none" strike="noStrike" cap="none" normalizeH="0" baseline="0" smtClean="0">
                              <a:ln>
                                <a:noFill/>
                              </a:ln>
                              <a:solidFill>
                                <a:schemeClr val="tx1"/>
                              </a:solidFill>
                              <a:effectLst/>
                              <a:latin typeface="Arial" charset="0"/>
                              <a:ea typeface="ＭＳ Ｐゴシック" pitchFamily="1" charset="-128"/>
                            </a:endParaRPr>
                          </a:p>
                        </a:txBody>
                        <a:useSpRect/>
                      </a:txSp>
                    </a:sp>
                    <a:sp>
                      <a:nvSpPr>
                        <a:cNvPr id="126" name="Oval 125"/>
                        <a:cNvSpPr/>
                      </a:nvSpPr>
                      <a:spPr>
                        <a:xfrm>
                          <a:off x="8055271" y="4053369"/>
                          <a:ext cx="376865" cy="362243"/>
                        </a:xfrm>
                        <a:prstGeom prst="ellipse">
                          <a:avLst/>
                        </a:prstGeom>
                        <a:gradFill flip="none" rotWithShape="1">
                          <a:gsLst>
                            <a:gs pos="40000">
                              <a:srgbClr val="03C603"/>
                            </a:gs>
                            <a:gs pos="60000">
                              <a:srgbClr val="FF0000"/>
                            </a:gs>
                          </a:gsLst>
                          <a:lin ang="16200000" scaled="0"/>
                          <a:tileRect/>
                        </a:gradFill>
                        <a:ln w="12700" cap="flat" cmpd="sng" algn="ctr">
                          <a:solidFill>
                            <a:schemeClr val="tx1"/>
                          </a:solidFill>
                          <a:prstDash val="solid"/>
                          <a:round/>
                          <a:headEnd type="none" w="med" len="med"/>
                          <a:tailEnd type="none" w="med" len="med"/>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27" name="Oval 126"/>
                        <a:cNvSpPr/>
                      </a:nvSpPr>
                      <a:spPr>
                        <a:xfrm>
                          <a:off x="6827123" y="4053369"/>
                          <a:ext cx="376865" cy="362243"/>
                        </a:xfrm>
                        <a:prstGeom prst="ellipse">
                          <a:avLst/>
                        </a:prstGeom>
                        <a:gradFill flip="none" rotWithShape="1">
                          <a:gsLst>
                            <a:gs pos="40000">
                              <a:srgbClr val="03C603"/>
                            </a:gs>
                            <a:gs pos="60000">
                              <a:srgbClr val="FF0000"/>
                            </a:gs>
                          </a:gsLst>
                          <a:lin ang="16200000" scaled="0"/>
                          <a:tileRect/>
                        </a:gradFill>
                        <a:ln w="12700" cap="flat" cmpd="sng" algn="ctr">
                          <a:solidFill>
                            <a:schemeClr val="tx1"/>
                          </a:solidFill>
                          <a:prstDash val="solid"/>
                          <a:round/>
                          <a:headEnd type="none" w="med" len="med"/>
                          <a:tailEnd type="none" w="med" len="med"/>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28" name="Oval 127"/>
                        <a:cNvSpPr/>
                      </a:nvSpPr>
                      <a:spPr>
                        <a:xfrm>
                          <a:off x="7411410" y="3262086"/>
                          <a:ext cx="376865" cy="362243"/>
                        </a:xfrm>
                        <a:prstGeom prst="ellipse">
                          <a:avLst/>
                        </a:prstGeom>
                        <a:solidFill>
                          <a:srgbClr val="FF0000"/>
                        </a:solidFill>
                        <a:ln w="12700" cap="flat" cmpd="sng" algn="ctr">
                          <a:solidFill>
                            <a:schemeClr val="tx1"/>
                          </a:solidFill>
                          <a:prstDash val="solid"/>
                          <a:round/>
                          <a:headEnd type="none" w="med" len="med"/>
                          <a:tailEnd type="none" w="med" len="med"/>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grpSp>
                      <a:nvGrpSpPr>
                        <a:cNvPr id="25" name="Group 152"/>
                        <a:cNvGrpSpPr/>
                      </a:nvGrpSpPr>
                      <a:grpSpPr>
                        <a:xfrm>
                          <a:off x="8212206" y="4415446"/>
                          <a:ext cx="61044" cy="468407"/>
                          <a:chOff x="8371092" y="2767619"/>
                          <a:chExt cx="122088" cy="904699"/>
                        </a:xfrm>
                      </a:grpSpPr>
                      <a:cxnSp>
                        <a:nvCxnSpPr>
                          <a:cNvPr id="154" name="Straight Connector 153"/>
                          <a:cNvCxnSpPr/>
                        </a:nvCxnSpPr>
                        <a:spPr bwMode="auto">
                          <a:xfrm rot="5400000">
                            <a:off x="8259935" y="2878776"/>
                            <a:ext cx="344402" cy="122088"/>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155" name="Straight Connector 154"/>
                          <a:cNvCxnSpPr/>
                        </a:nvCxnSpPr>
                        <a:spPr bwMode="auto">
                          <a:xfrm rot="5400000">
                            <a:off x="8259935" y="3161083"/>
                            <a:ext cx="344402" cy="122088"/>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156" name="Straight Connector 155"/>
                          <a:cNvCxnSpPr/>
                        </a:nvCxnSpPr>
                        <a:spPr bwMode="auto">
                          <a:xfrm flipV="1">
                            <a:off x="8371092" y="3049927"/>
                            <a:ext cx="122088" cy="62094"/>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157" name="Straight Connector 156"/>
                          <a:cNvCxnSpPr/>
                        </a:nvCxnSpPr>
                        <a:spPr bwMode="auto">
                          <a:xfrm rot="5400000">
                            <a:off x="8275371" y="3454509"/>
                            <a:ext cx="348510" cy="87108"/>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158" name="Straight Connector 157"/>
                          <a:cNvCxnSpPr/>
                        </a:nvCxnSpPr>
                        <a:spPr bwMode="auto">
                          <a:xfrm flipV="1">
                            <a:off x="8371092" y="3332954"/>
                            <a:ext cx="122088" cy="61375"/>
                          </a:xfrm>
                          <a:prstGeom prst="line">
                            <a:avLst/>
                          </a:prstGeom>
                          <a:solidFill>
                            <a:schemeClr val="accent1"/>
                          </a:solidFill>
                          <a:ln w="9525" cap="flat" cmpd="sng" algn="ctr">
                            <a:solidFill>
                              <a:schemeClr val="tx1"/>
                            </a:solidFill>
                            <a:prstDash val="solid"/>
                            <a:round/>
                            <a:headEnd type="none" w="med" len="med"/>
                            <a:tailEnd type="none" w="med" len="med"/>
                          </a:ln>
                          <a:effectLst/>
                        </a:spPr>
                      </a:cxnSp>
                    </a:grpSp>
                    <a:grpSp>
                      <a:nvGrpSpPr>
                        <a:cNvPr id="26" name="Group 164"/>
                        <a:cNvGrpSpPr/>
                      </a:nvGrpSpPr>
                      <a:grpSpPr>
                        <a:xfrm>
                          <a:off x="6985034" y="4394934"/>
                          <a:ext cx="61044" cy="468407"/>
                          <a:chOff x="8371092" y="2767619"/>
                          <a:chExt cx="122088" cy="904699"/>
                        </a:xfrm>
                      </a:grpSpPr>
                      <a:cxnSp>
                        <a:nvCxnSpPr>
                          <a:cNvPr id="166" name="Straight Connector 165"/>
                          <a:cNvCxnSpPr/>
                        </a:nvCxnSpPr>
                        <a:spPr bwMode="auto">
                          <a:xfrm rot="5400000">
                            <a:off x="8259935" y="2878776"/>
                            <a:ext cx="344402" cy="122088"/>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167" name="Straight Connector 166"/>
                          <a:cNvCxnSpPr/>
                        </a:nvCxnSpPr>
                        <a:spPr bwMode="auto">
                          <a:xfrm rot="5400000">
                            <a:off x="8259935" y="3161083"/>
                            <a:ext cx="344402" cy="122088"/>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168" name="Straight Connector 167"/>
                          <a:cNvCxnSpPr/>
                        </a:nvCxnSpPr>
                        <a:spPr bwMode="auto">
                          <a:xfrm flipV="1">
                            <a:off x="8371092" y="3049927"/>
                            <a:ext cx="122088" cy="62094"/>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169" name="Straight Connector 168"/>
                          <a:cNvCxnSpPr/>
                        </a:nvCxnSpPr>
                        <a:spPr bwMode="auto">
                          <a:xfrm rot="5400000">
                            <a:off x="8275371" y="3454509"/>
                            <a:ext cx="348510" cy="87108"/>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170" name="Straight Connector 169"/>
                          <a:cNvCxnSpPr/>
                        </a:nvCxnSpPr>
                        <a:spPr bwMode="auto">
                          <a:xfrm flipV="1">
                            <a:off x="8371092" y="3332954"/>
                            <a:ext cx="122088" cy="61375"/>
                          </a:xfrm>
                          <a:prstGeom prst="line">
                            <a:avLst/>
                          </a:prstGeom>
                          <a:solidFill>
                            <a:schemeClr val="accent1"/>
                          </a:solidFill>
                          <a:ln w="9525" cap="flat" cmpd="sng" algn="ctr">
                            <a:solidFill>
                              <a:schemeClr val="tx1"/>
                            </a:solidFill>
                            <a:prstDash val="solid"/>
                            <a:round/>
                            <a:headEnd type="none" w="med" len="med"/>
                            <a:tailEnd type="none" w="med" len="med"/>
                          </a:ln>
                          <a:effectLst/>
                        </a:spPr>
                      </a:cxnSp>
                    </a:grpSp>
                    <a:sp>
                      <a:nvSpPr>
                        <a:cNvPr id="171" name="Cube 170"/>
                        <a:cNvSpPr/>
                      </a:nvSpPr>
                      <a:spPr bwMode="auto">
                        <a:xfrm>
                          <a:off x="8092453" y="4843964"/>
                          <a:ext cx="278639" cy="276540"/>
                        </a:xfrm>
                        <a:prstGeom prst="cube">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endParaRPr kumimoji="0" lang="en-US" sz="2400" b="0" i="0" u="none" strike="noStrike" cap="none" normalizeH="0" baseline="0" smtClean="0">
                              <a:ln>
                                <a:noFill/>
                              </a:ln>
                              <a:solidFill>
                                <a:schemeClr val="tx1"/>
                              </a:solidFill>
                              <a:effectLst/>
                              <a:latin typeface="Arial" charset="0"/>
                              <a:ea typeface="ＭＳ Ｐゴシック" pitchFamily="1" charset="-128"/>
                            </a:endParaRPr>
                          </a:p>
                        </a:txBody>
                        <a:useSpRect/>
                      </a:txSp>
                    </a:sp>
                    <a:sp>
                      <a:nvSpPr>
                        <a:cNvPr id="173" name="Cube 172"/>
                        <a:cNvSpPr/>
                      </a:nvSpPr>
                      <a:spPr bwMode="auto">
                        <a:xfrm>
                          <a:off x="6859091" y="4843964"/>
                          <a:ext cx="278639" cy="276540"/>
                        </a:xfrm>
                        <a:prstGeom prst="cube">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endParaRPr kumimoji="0" lang="en-US" sz="2400" b="0" i="0" u="none" strike="noStrike" cap="none" normalizeH="0" baseline="0" smtClean="0">
                              <a:ln>
                                <a:noFill/>
                              </a:ln>
                              <a:solidFill>
                                <a:schemeClr val="tx1"/>
                              </a:solidFill>
                              <a:effectLst/>
                              <a:latin typeface="Arial" charset="0"/>
                              <a:ea typeface="ＭＳ Ｐゴシック" pitchFamily="1" charset="-128"/>
                            </a:endParaRPr>
                          </a:p>
                        </a:txBody>
                        <a:useSpRect/>
                      </a:txSp>
                    </a:sp>
                    <a:sp>
                      <a:nvSpPr>
                        <a:cNvPr id="174" name="TextBox 173"/>
                        <a:cNvSpPr txBox="1"/>
                      </a:nvSpPr>
                      <a:spPr>
                        <a:xfrm>
                          <a:off x="5265033" y="3277130"/>
                          <a:ext cx="351378" cy="418696"/>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t>A</a:t>
                            </a:r>
                          </a:p>
                        </a:txBody>
                        <a:useSpRect/>
                      </a:txSp>
                    </a:sp>
                    <a:sp>
                      <a:nvSpPr>
                        <a:cNvPr id="175" name="TextBox 174"/>
                        <a:cNvSpPr txBox="1"/>
                      </a:nvSpPr>
                      <a:spPr>
                        <a:xfrm>
                          <a:off x="8093507" y="4029828"/>
                          <a:ext cx="338629" cy="418696"/>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t>E</a:t>
                            </a:r>
                          </a:p>
                        </a:txBody>
                        <a:useSpRect/>
                      </a:txSp>
                    </a:sp>
                    <a:sp>
                      <a:nvSpPr>
                        <a:cNvPr id="176" name="TextBox 175"/>
                        <a:cNvSpPr txBox="1"/>
                      </a:nvSpPr>
                      <a:spPr>
                        <a:xfrm>
                          <a:off x="7411409" y="3245325"/>
                          <a:ext cx="351366" cy="418696"/>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t>C</a:t>
                            </a:r>
                          </a:p>
                        </a:txBody>
                        <a:useSpRect/>
                      </a:txSp>
                    </a:sp>
                    <a:sp>
                      <a:nvSpPr>
                        <a:cNvPr id="177" name="TextBox 176"/>
                        <a:cNvSpPr txBox="1"/>
                      </a:nvSpPr>
                      <a:spPr>
                        <a:xfrm>
                          <a:off x="6827123" y="4046280"/>
                          <a:ext cx="351366" cy="418696"/>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t>D</a:t>
                            </a:r>
                          </a:p>
                        </a:txBody>
                        <a:useSpRect/>
                      </a:txSp>
                    </a:sp>
                    <a:sp>
                      <a:nvSpPr>
                        <a:cNvPr id="183" name="TextBox 182"/>
                        <a:cNvSpPr txBox="1"/>
                      </a:nvSpPr>
                      <a:spPr>
                        <a:xfrm>
                          <a:off x="7096077" y="4883856"/>
                          <a:ext cx="351366" cy="418696"/>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t>D</a:t>
                            </a:r>
                          </a:p>
                        </a:txBody>
                        <a:useSpRect/>
                      </a:txSp>
                    </a:sp>
                    <a:sp>
                      <a:nvSpPr>
                        <a:cNvPr id="120" name="TextBox 119"/>
                        <a:cNvSpPr txBox="1"/>
                      </a:nvSpPr>
                      <a:spPr>
                        <a:xfrm>
                          <a:off x="8331335" y="4807421"/>
                          <a:ext cx="514299" cy="418696"/>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t>E</a:t>
                            </a:r>
                          </a:p>
                        </a:txBody>
                        <a:useSpRect/>
                      </a:txSp>
                    </a:sp>
                    <a:sp>
                      <a:nvSpPr>
                        <a:cNvPr id="121" name="TextBox 120"/>
                        <a:cNvSpPr txBox="1"/>
                      </a:nvSpPr>
                      <a:spPr>
                        <a:xfrm>
                          <a:off x="7061652" y="5353352"/>
                          <a:ext cx="1370483" cy="418696"/>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a:t>Network C</a:t>
                            </a:r>
                          </a:p>
                        </a:txBody>
                        <a:useSpRect/>
                      </a:txSp>
                    </a:sp>
                    <a:sp>
                      <a:nvSpPr>
                        <a:cNvPr id="122" name="TextBox 121"/>
                        <a:cNvSpPr txBox="1"/>
                      </a:nvSpPr>
                      <a:spPr>
                        <a:xfrm>
                          <a:off x="5019331" y="5722684"/>
                          <a:ext cx="1647305" cy="418696"/>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t>Network B</a:t>
                            </a:r>
                          </a:p>
                        </a:txBody>
                        <a:useSpRect/>
                      </a:txSp>
                    </a:sp>
                    <a:grpSp>
                      <a:nvGrpSpPr>
                        <a:cNvPr id="37" name="Group 123"/>
                        <a:cNvGrpSpPr/>
                      </a:nvGrpSpPr>
                      <a:grpSpPr>
                        <a:xfrm>
                          <a:off x="5334489" y="3632587"/>
                          <a:ext cx="61044" cy="468407"/>
                          <a:chOff x="8371092" y="2767619"/>
                          <a:chExt cx="122088" cy="904699"/>
                        </a:xfrm>
                      </a:grpSpPr>
                      <a:cxnSp>
                        <a:nvCxnSpPr>
                          <a:cNvPr id="130" name="Straight Connector 129"/>
                          <a:cNvCxnSpPr/>
                        </a:nvCxnSpPr>
                        <a:spPr bwMode="auto">
                          <a:xfrm rot="5400000">
                            <a:off x="8259935" y="2878776"/>
                            <a:ext cx="344402" cy="122088"/>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134" name="Straight Connector 133"/>
                          <a:cNvCxnSpPr/>
                        </a:nvCxnSpPr>
                        <a:spPr bwMode="auto">
                          <a:xfrm rot="5400000">
                            <a:off x="8259935" y="3161083"/>
                            <a:ext cx="344402" cy="122088"/>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135" name="Straight Connector 134"/>
                          <a:cNvCxnSpPr/>
                        </a:nvCxnSpPr>
                        <a:spPr bwMode="auto">
                          <a:xfrm flipV="1">
                            <a:off x="8371092" y="3049927"/>
                            <a:ext cx="122088" cy="62094"/>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136" name="Straight Connector 135"/>
                          <a:cNvCxnSpPr/>
                        </a:nvCxnSpPr>
                        <a:spPr bwMode="auto">
                          <a:xfrm rot="5400000">
                            <a:off x="8275371" y="3454509"/>
                            <a:ext cx="348510" cy="87108"/>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139" name="Straight Connector 138"/>
                          <a:cNvCxnSpPr/>
                        </a:nvCxnSpPr>
                        <a:spPr bwMode="auto">
                          <a:xfrm flipV="1">
                            <a:off x="8371092" y="3332954"/>
                            <a:ext cx="122088" cy="61375"/>
                          </a:xfrm>
                          <a:prstGeom prst="line">
                            <a:avLst/>
                          </a:prstGeom>
                          <a:solidFill>
                            <a:schemeClr val="accent1"/>
                          </a:solidFill>
                          <a:ln w="9525" cap="flat" cmpd="sng" algn="ctr">
                            <a:solidFill>
                              <a:schemeClr val="tx1"/>
                            </a:solidFill>
                            <a:prstDash val="solid"/>
                            <a:round/>
                            <a:headEnd type="none" w="med" len="med"/>
                            <a:tailEnd type="none" w="med" len="med"/>
                          </a:ln>
                          <a:effectLst/>
                        </a:spPr>
                      </a:cxnSp>
                    </a:grpSp>
                    <a:sp>
                      <a:nvSpPr>
                        <a:cNvPr id="112" name="Oval 111"/>
                        <a:cNvSpPr/>
                      </a:nvSpPr>
                      <a:spPr>
                        <a:xfrm>
                          <a:off x="6323246" y="2628493"/>
                          <a:ext cx="376865" cy="362243"/>
                        </a:xfrm>
                        <a:prstGeom prst="ellipse">
                          <a:avLst/>
                        </a:prstGeom>
                        <a:solidFill>
                          <a:srgbClr val="FF0000"/>
                        </a:soli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10" name="TextBox 109"/>
                        <a:cNvSpPr txBox="1"/>
                      </a:nvSpPr>
                      <a:spPr>
                        <a:xfrm>
                          <a:off x="6340602" y="2592517"/>
                          <a:ext cx="392193" cy="418696"/>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t>B</a:t>
                            </a:r>
                          </a:p>
                        </a:txBody>
                        <a:useSpRect/>
                      </a:txSp>
                    </a:sp>
                    <a:sp>
                      <a:nvSpPr>
                        <a:cNvPr id="140" name="TextBox 139"/>
                        <a:cNvSpPr txBox="1"/>
                      </a:nvSpPr>
                      <a:spPr>
                        <a:xfrm>
                          <a:off x="5523584" y="4038788"/>
                          <a:ext cx="351378" cy="418696"/>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t>A</a:t>
                            </a:r>
                          </a:p>
                        </a:txBody>
                        <a:useSpRect/>
                      </a:txSp>
                    </a:sp>
                    <a:sp>
                      <a:nvSpPr>
                        <a:cNvPr id="113" name="TextBox 112"/>
                        <a:cNvSpPr txBox="1"/>
                      </a:nvSpPr>
                      <a:spPr>
                        <a:xfrm>
                          <a:off x="6827123" y="1581752"/>
                          <a:ext cx="1989059" cy="1046740"/>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a:t>Request Processing</a:t>
                            </a:r>
                          </a:p>
                          <a:p>
                            <a:pPr algn="ctr"/>
                            <a:r>
                              <a:rPr lang="en-US"/>
                              <a:t>Tree</a:t>
                            </a:r>
                          </a:p>
                        </a:txBody>
                        <a:useSpRect/>
                      </a:txSp>
                    </a:sp>
                  </a:grpSp>
                </lc:lockedCanvas>
              </a:graphicData>
            </a:graphic>
          </wp:inline>
        </w:drawing>
      </w:r>
    </w:p>
    <w:p w:rsidR="00B02EBD" w:rsidRDefault="00AD2854" w:rsidP="00B02EBD">
      <w:pPr>
        <w:pStyle w:val="Caption"/>
        <w:jc w:val="center"/>
      </w:pPr>
      <w:bookmarkStart w:id="36" w:name="_Ref257045131"/>
      <w:r>
        <w:t xml:space="preserve">Figure </w:t>
      </w:r>
      <w:r w:rsidR="00CB11BF">
        <w:fldChar w:fldCharType="begin"/>
      </w:r>
      <w:r>
        <w:instrText xml:space="preserve"> SEQ Figure \* ARABIC </w:instrText>
      </w:r>
      <w:r w:rsidR="00CB11BF">
        <w:fldChar w:fldCharType="separate"/>
      </w:r>
      <w:r w:rsidR="00426722">
        <w:rPr>
          <w:noProof/>
        </w:rPr>
        <w:t>6</w:t>
      </w:r>
      <w:r w:rsidR="00CB11BF">
        <w:fldChar w:fldCharType="end"/>
      </w:r>
      <w:bookmarkEnd w:id="36"/>
      <w:r>
        <w:t xml:space="preserve">: </w:t>
      </w:r>
      <w:r w:rsidR="00AE6468">
        <w:t>NSA connectivity and Network connectivity are independent</w:t>
      </w:r>
    </w:p>
    <w:p w:rsidR="00B02EBD" w:rsidRDefault="00B02EBD" w:rsidP="00B02EBD"/>
    <w:p w:rsidR="00B02EBD" w:rsidRPr="004430BD" w:rsidRDefault="006A6837" w:rsidP="00B02EBD">
      <w:r>
        <w:t>T</w:t>
      </w:r>
      <w:r w:rsidR="00C1122E">
        <w:t xml:space="preserve">here are two levels of topology recognized by the NSI Architecture: the inter-domain topology which is concerned with describing the global topology of Networks, and the intra-domain topology concerned with the transport resources within the Network.  </w:t>
      </w:r>
      <w:r w:rsidR="00B73E93">
        <w:t>The formal representation of</w:t>
      </w:r>
      <w:r w:rsidR="00AB7E9E">
        <w:t xml:space="preserve"> Network-internal</w:t>
      </w:r>
      <w:r w:rsidR="00B73E93">
        <w:t xml:space="preserve"> topology is out of scope for the NSI</w:t>
      </w:r>
      <w:r w:rsidR="00AB7E9E" w:rsidRPr="004430BD">
        <w:t>.</w:t>
      </w:r>
      <w:r w:rsidR="004430BD" w:rsidRPr="004430BD">
        <w:t xml:space="preserve">  </w:t>
      </w:r>
      <w:r w:rsidR="00AB7E9E" w:rsidRPr="004430BD">
        <w:t xml:space="preserve">  However, the inter-Network</w:t>
      </w:r>
      <w:r w:rsidR="00B73E93" w:rsidRPr="004430BD">
        <w:t xml:space="preserve"> topology plays an important role defining how the NSI service plane interacts to establish global service reach.  </w:t>
      </w:r>
      <w:r w:rsidR="004430BD">
        <w:t xml:space="preserve"> Therefore, we discuss topology here in order to define key concepts that the NSI relies upon to function.  </w:t>
      </w:r>
    </w:p>
    <w:p w:rsidR="007F7C82" w:rsidRDefault="007F7C82" w:rsidP="00B02EBD"/>
    <w:p w:rsidR="007F7C82" w:rsidRDefault="00AD2854" w:rsidP="00B02EBD">
      <w:r>
        <w:t xml:space="preserve">NSI supports </w:t>
      </w:r>
      <w:r w:rsidR="00070CCB">
        <w:t>the administrative grouping of T</w:t>
      </w:r>
      <w:r>
        <w:t xml:space="preserve">ransport </w:t>
      </w:r>
      <w:r w:rsidR="00070CCB">
        <w:t>Plane</w:t>
      </w:r>
      <w:r>
        <w:t xml:space="preserve"> resources into a single topology object called a </w:t>
      </w:r>
      <w:r w:rsidRPr="00AE6468">
        <w:t>Network</w:t>
      </w:r>
      <w:r>
        <w:t xml:space="preserve">.  </w:t>
      </w:r>
      <w:r w:rsidR="00AB7E9E">
        <w:t xml:space="preserve">At the transport plane, </w:t>
      </w:r>
      <w:r>
        <w:t xml:space="preserve">Networks interconnect with other Networks via edge constructs called </w:t>
      </w:r>
      <w:r w:rsidRPr="00AE6468">
        <w:t>Ports</w:t>
      </w:r>
      <w:r>
        <w:t xml:space="preserve">, as in the NML Node.   However, at the NSI </w:t>
      </w:r>
      <w:r w:rsidR="00AB7E9E">
        <w:t>inter-N</w:t>
      </w:r>
      <w:r>
        <w:t>etwork level</w:t>
      </w:r>
      <w:r w:rsidR="00AB7E9E">
        <w:t>, these</w:t>
      </w:r>
      <w:r>
        <w:t xml:space="preserve"> are logical constructs and may not have a direct physical analog in the transport plane. </w:t>
      </w:r>
      <w:r w:rsidR="00E53629">
        <w:t xml:space="preserve"> </w:t>
      </w:r>
      <w:r>
        <w:t>N</w:t>
      </w:r>
      <w:r w:rsidR="00B73E93">
        <w:t>SI</w:t>
      </w:r>
      <w:r>
        <w:t xml:space="preserve"> Ports differentiate inter-domain transport links originating or terminating in a particular Network.  It is the responsibility of the </w:t>
      </w:r>
      <w:r w:rsidR="00AB7E9E">
        <w:t xml:space="preserve">NSAs </w:t>
      </w:r>
      <w:r>
        <w:t>to define a valid mapping function to relate the inter-</w:t>
      </w:r>
      <w:r w:rsidR="00AB7E9E">
        <w:t>N</w:t>
      </w:r>
      <w:r>
        <w:t xml:space="preserve">etwork relationships to the actual transport devices.  </w:t>
      </w:r>
    </w:p>
    <w:p w:rsidR="007F7C82" w:rsidRDefault="007F7C82" w:rsidP="00B02EBD"/>
    <w:p w:rsidR="00B73E93" w:rsidRDefault="00AD2854" w:rsidP="00B73E93">
      <w:r>
        <w:t xml:space="preserve">By aggregating detailed transport topology into a single Network, or by grouping several Networks together to form a federated Network object, the global network topology may be reduced substantially.   How such a federation is implemented and the resulting simplified inter- Network topology map is out of scope for at least this version of NSI.  Successful </w:t>
      </w:r>
      <w:r w:rsidR="00E53629">
        <w:t>implementation</w:t>
      </w:r>
      <w:r>
        <w:t xml:space="preserve"> for a particular deployment will all</w:t>
      </w:r>
      <w:r w:rsidR="00B73E93">
        <w:t>ow</w:t>
      </w:r>
      <w:r>
        <w:t xml:space="preserve"> Path</w:t>
      </w:r>
      <w:r w:rsidR="00E53629">
        <w:t>f</w:t>
      </w:r>
      <w:r>
        <w:t>inders to inexpensively compute coarse grained path(s) between any pair of networks</w:t>
      </w:r>
      <w:r w:rsidR="00B73E93">
        <w:t xml:space="preserve">.  </w:t>
      </w:r>
      <w:r>
        <w:t xml:space="preserve"> </w:t>
      </w:r>
      <w:r w:rsidR="00B73E93">
        <w:t>Each NSA along the candidate path is then consulted to reserve and confirm the resources.  (For most of the NSI discussion (certainly for V1.0 inter-domain discussion) we assume each Network has a transfer function that is a simple non-blocking any-port-to-any-port crossbar switching function.  Any other path constraints are managed by the Resource Manager.)</w:t>
      </w:r>
    </w:p>
    <w:p w:rsidR="004430BD" w:rsidRDefault="004430BD" w:rsidP="00B73E93"/>
    <w:p w:rsidR="004430BD" w:rsidRPr="008B1D65" w:rsidRDefault="004430BD" w:rsidP="004430BD">
      <w:r>
        <w:t>An important aspect of this topology discussion is to note that there are two levels of pathfinding recognized by the NSI Architecture: the inter-domain pathfinding which is concerned with choosing a coarse Path across the global topology of Networks, and the intra-domain pathfinding concerned with the transport resources within the Network,  Pathfinding algorithms and processes are generally speaking out-of-scope for NSI,  However, since processes such as Connection Request processing necessarily involves and depends upon network selection, path finding is often referred to in order to obtain a path or information about a path.  The upper level NSI coarse grained path selection does not skip the low level path planning and reservation phases, but it effectively prunes the search space early in the process to produce a “good bet” path that has a high likelihood of success.</w:t>
      </w:r>
    </w:p>
    <w:p w:rsidR="004430BD" w:rsidRDefault="004430BD" w:rsidP="00B73E93"/>
    <w:p w:rsidR="00792F8C" w:rsidRDefault="00AD2854" w:rsidP="00B02EBD">
      <w:r>
        <w:t xml:space="preserve">From a global perspective, hiding detailed transport topology within an opaque Network object substantially reduces the size and complexity of the topology information base.  This has positive implications for coherence and convergence, for </w:t>
      </w:r>
      <w:r w:rsidR="00792F8C">
        <w:t>dynamic topology distribution</w:t>
      </w:r>
      <w:r w:rsidR="00B73E93">
        <w:t xml:space="preserve">, </w:t>
      </w:r>
      <w:r w:rsidR="00317408">
        <w:t>path finding</w:t>
      </w:r>
      <w:r>
        <w:t xml:space="preserve"> efficiency, and for scalability in the global environment.   It has the less desirable effect of reducing optimality – it </w:t>
      </w:r>
      <w:r w:rsidR="00B73E93">
        <w:t>becomes increasingly difficult to</w:t>
      </w:r>
      <w:r>
        <w:t xml:space="preserve"> </w:t>
      </w:r>
      <w:r w:rsidR="00792F8C">
        <w:t>choose a resource efficient</w:t>
      </w:r>
      <w:r>
        <w:t xml:space="preserve"> path.   The trade off is an issue of pragmatism, and will be steered</w:t>
      </w:r>
      <w:r w:rsidR="00B73E93">
        <w:t xml:space="preserve"> by best pract</w:t>
      </w:r>
      <w:r w:rsidR="00792F8C">
        <w:t>ices as the experience base improves.</w:t>
      </w:r>
    </w:p>
    <w:p w:rsidR="007F7C82" w:rsidRDefault="007F7C82" w:rsidP="00B02EBD">
      <w:bookmarkStart w:id="37" w:name="_Toc256089649"/>
      <w:bookmarkStart w:id="38" w:name="_Toc256089650"/>
      <w:bookmarkStart w:id="39" w:name="_Toc256089701"/>
      <w:bookmarkStart w:id="40" w:name="_Toc256089651"/>
      <w:bookmarkStart w:id="41" w:name="_Toc256089652"/>
      <w:bookmarkStart w:id="42" w:name="_Toc256089703"/>
      <w:bookmarkStart w:id="43" w:name="_Toc256089653"/>
      <w:bookmarkStart w:id="44" w:name="_Toc256089654"/>
      <w:bookmarkStart w:id="45" w:name="_Toc256089705"/>
      <w:bookmarkStart w:id="46" w:name="_Toc256089655"/>
      <w:bookmarkStart w:id="47" w:name="_Toc256089656"/>
      <w:bookmarkStart w:id="48" w:name="_Toc256089707"/>
      <w:bookmarkStart w:id="49" w:name="_Toc256089657"/>
      <w:bookmarkStart w:id="50" w:name="_Toc256089658"/>
      <w:bookmarkStart w:id="51" w:name="_Toc256089709"/>
      <w:bookmarkStart w:id="52" w:name="_Toc256089659"/>
      <w:bookmarkStart w:id="53" w:name="_Toc256089660"/>
      <w:bookmarkStart w:id="54" w:name="_Toc256089711"/>
      <w:bookmarkStart w:id="55" w:name="_Toc256089661"/>
      <w:bookmarkStart w:id="56" w:name="_Toc256089662"/>
      <w:bookmarkStart w:id="57" w:name="_Toc256089713"/>
      <w:bookmarkStart w:id="58" w:name="_Toc256089663"/>
      <w:bookmarkStart w:id="59" w:name="_Toc256089664"/>
      <w:bookmarkStart w:id="60" w:name="_Toc256089715"/>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rsidR="007F7C82" w:rsidRDefault="00AD2854" w:rsidP="00B02EBD">
      <w:pPr>
        <w:pStyle w:val="Heading2"/>
      </w:pPr>
      <w:bookmarkStart w:id="61" w:name="_Toc256089666"/>
      <w:bookmarkStart w:id="62" w:name="_Toc262215820"/>
      <w:bookmarkEnd w:id="61"/>
      <w:r w:rsidRPr="00BB6F9A">
        <w:t>Service Termination Points</w:t>
      </w:r>
      <w:bookmarkEnd w:id="62"/>
    </w:p>
    <w:p w:rsidR="007A3831" w:rsidRPr="007A3831" w:rsidRDefault="007A3831" w:rsidP="007A3831">
      <w:pPr>
        <w:pStyle w:val="nobreak"/>
      </w:pPr>
    </w:p>
    <w:p w:rsidR="00C54D21" w:rsidRDefault="007A3831" w:rsidP="007A3831">
      <w:r>
        <w:t xml:space="preserve">The NSI Architecture </w:t>
      </w:r>
      <w:r w:rsidRPr="00F5465B">
        <w:t xml:space="preserve">adopts a generalized notion of </w:t>
      </w:r>
      <w:r>
        <w:t xml:space="preserve">a </w:t>
      </w:r>
      <w:r w:rsidRPr="00D720C7">
        <w:t>Service Termination Point</w:t>
      </w:r>
      <w:r>
        <w:t xml:space="preserve"> (STP).  An STP names a topological location that acts as a concatenation point connecting two Connections.  This </w:t>
      </w:r>
      <w:r w:rsidR="00966573">
        <w:t xml:space="preserve">is the </w:t>
      </w:r>
      <w:r>
        <w:t xml:space="preserve">junction between the ingress of a Connection in one Network and the egress of a Connection in the next Network.  </w:t>
      </w:r>
    </w:p>
    <w:p w:rsidR="007A3831" w:rsidRDefault="007A3831" w:rsidP="007A3831"/>
    <w:p w:rsidR="00966573" w:rsidRDefault="007A3831" w:rsidP="00966573">
      <w:r>
        <w:t xml:space="preserve">A prerequisite for an STP is </w:t>
      </w:r>
      <w:r w:rsidR="00CC6FE8">
        <w:t>the existence</w:t>
      </w:r>
      <w:r>
        <w:t xml:space="preserve"> </w:t>
      </w:r>
      <w:r w:rsidR="006C2586">
        <w:t xml:space="preserve">of a </w:t>
      </w:r>
      <w:r>
        <w:t xml:space="preserve">physical connection between </w:t>
      </w:r>
      <w:r w:rsidR="00966573">
        <w:t>N</w:t>
      </w:r>
      <w:r>
        <w:t>etworks.  This preexisting capability (typically made up of a physical port on each network) can be advert</w:t>
      </w:r>
      <w:r w:rsidR="00CC6FE8">
        <w:t>ised by each network to the NSA</w:t>
      </w:r>
      <w:r w:rsidR="006C2586">
        <w:t xml:space="preserve">.  Note that the choice about which resources to advertize is </w:t>
      </w:r>
      <w:r w:rsidR="00973028">
        <w:t xml:space="preserve">subject to local policy. </w:t>
      </w:r>
      <w:r>
        <w:t xml:space="preserve">  </w:t>
      </w:r>
      <w:r w:rsidR="00966573">
        <w:t xml:space="preserve">Once advertised, these capabilities may be used by the pathfinding function of the NSA. </w:t>
      </w:r>
    </w:p>
    <w:p w:rsidR="00CC6FE8" w:rsidRDefault="00CC6FE8" w:rsidP="00973028"/>
    <w:p w:rsidR="00973028" w:rsidRDefault="00CC6FE8" w:rsidP="00973028">
      <w:r>
        <w:t>An STP capability can be a</w:t>
      </w:r>
      <w:r w:rsidR="00973028">
        <w:t xml:space="preserve"> l</w:t>
      </w:r>
      <w:r>
        <w:t>ist of possible STP instances, or a m</w:t>
      </w:r>
      <w:r w:rsidR="00973028">
        <w:t>ore flexible representation like wildcard and constraints. For example, if there are 10 links (1, 2, 3, …</w:t>
      </w:r>
      <w:r w:rsidR="006C2586">
        <w:t xml:space="preserve">, </w:t>
      </w:r>
      <w:r w:rsidR="00973028">
        <w:t>10)</w:t>
      </w:r>
      <w:r>
        <w:t xml:space="preserve"> </w:t>
      </w:r>
      <w:r w:rsidR="00973028">
        <w:t>and any two of these links can be aggregated, there are 90 possible STP instances (1-2, 1-3, …, 9-10). A wildcard like representation may be better than listing all of such STPs</w:t>
      </w:r>
      <w:r>
        <w:t xml:space="preserve"> individually</w:t>
      </w:r>
      <w:r w:rsidR="00973028">
        <w:t>.</w:t>
      </w:r>
    </w:p>
    <w:p w:rsidR="00CC6FE8" w:rsidRDefault="00CC6FE8" w:rsidP="00CC6FE8"/>
    <w:p w:rsidR="00CC6FE8" w:rsidRDefault="00CC6FE8" w:rsidP="00CC6FE8">
      <w:r>
        <w:t xml:space="preserve">An STP can function as both an ingress point on one side and an egress point on the other.  Two such connections that share a single STP in this way are said to be </w:t>
      </w:r>
      <w:r w:rsidRPr="00D720C7">
        <w:t>concatenated</w:t>
      </w:r>
      <w:r>
        <w:t>.   T</w:t>
      </w:r>
      <w:r w:rsidR="006C2586">
        <w:t>hese t</w:t>
      </w:r>
      <w:r>
        <w:t xml:space="preserve">wo concatenated connections </w:t>
      </w:r>
      <w:r w:rsidR="006C2586">
        <w:t xml:space="preserve">then </w:t>
      </w:r>
      <w:r>
        <w:t>appear</w:t>
      </w:r>
      <w:r w:rsidR="006C2586">
        <w:t xml:space="preserve"> to the user payload</w:t>
      </w:r>
      <w:r>
        <w:t xml:space="preserve"> as a single </w:t>
      </w:r>
      <w:r w:rsidR="006C2586">
        <w:t>end-to-end transport plane data-path</w:t>
      </w:r>
      <w:r>
        <w:t>.  In this way an STP becomes intermediate transit-point of a path or connection, i.e a routing point through which the connection must pass.</w:t>
      </w:r>
    </w:p>
    <w:p w:rsidR="00CC6FE8" w:rsidRDefault="00CC6FE8" w:rsidP="00CC6FE8"/>
    <w:p w:rsidR="00CC6FE8" w:rsidRDefault="00CC6FE8" w:rsidP="00CC6FE8">
      <w:r>
        <w:t xml:space="preserve">STPs may be uni or bi-directional and are typically associated with Ports in the topology. In the uni-directional case, the STP functions either as an ingress point or an egress point, this is defined by the flow polarity of the associated Port, and which side of the junction is the user side, and which side is the network side. </w:t>
      </w:r>
    </w:p>
    <w:p w:rsidR="00CC6FE8" w:rsidRDefault="00CC6FE8" w:rsidP="00973028"/>
    <w:p w:rsidR="00CC6FE8" w:rsidRDefault="00973028" w:rsidP="00C54D21">
      <w:r>
        <w:t xml:space="preserve">Two adjacent networks agree on the STP capability between the two networks in advance. The STP capability is the information </w:t>
      </w:r>
      <w:r w:rsidR="006C2586">
        <w:t>which describes all</w:t>
      </w:r>
      <w:r>
        <w:t xml:space="preserve"> possible STPs which can be instantiated between them. Constraints are also included in the information.</w:t>
      </w:r>
    </w:p>
    <w:p w:rsidR="00CC6FE8" w:rsidRDefault="00CC6FE8" w:rsidP="00C54D21"/>
    <w:p w:rsidR="00973028" w:rsidRDefault="00CC6FE8" w:rsidP="00C54D21">
      <w:r>
        <w:t>Once the STP capabilities are advertised, t</w:t>
      </w:r>
      <w:r w:rsidR="00973028">
        <w:t xml:space="preserve">he STP needs to be dynamically generated for an inter-network connection over the STP to be instantiated.  </w:t>
      </w:r>
    </w:p>
    <w:p w:rsidR="00973028" w:rsidRDefault="00973028" w:rsidP="00C54D21"/>
    <w:p w:rsidR="00C54D21" w:rsidRDefault="00DC7F05" w:rsidP="00C54D21">
      <w:r>
        <w:t>Once allocated, an</w:t>
      </w:r>
      <w:r w:rsidR="00C54D21">
        <w:t xml:space="preserve"> STP may have properties such as a framing, bandwidth and a VLAN id. Some of these properties may reflect the requirements specified in the service definition.</w:t>
      </w:r>
      <w:r w:rsidR="00973028">
        <w:t xml:space="preserve">  </w:t>
      </w:r>
      <w:r w:rsidR="00C54D21">
        <w:t>Labeling (cf. fiber id, wavelength, VLAN id) and aggregation (cf. an STP may be provisioned by aggregating multiple switch ports) can be modeled as a property of STP.</w:t>
      </w:r>
    </w:p>
    <w:p w:rsidR="00973028" w:rsidRDefault="00973028" w:rsidP="00C54D21"/>
    <w:p w:rsidR="00DC7F05" w:rsidRDefault="00C54D21" w:rsidP="00DC7F05">
      <w:r>
        <w:t>To instantiate an inter-network connection, the requester NSA requests STPs with the same representation to the adjacent networks.</w:t>
      </w:r>
      <w:r w:rsidR="00DC7F05">
        <w:t xml:space="preserve"> </w:t>
      </w:r>
      <w:r w:rsidR="00DC7F05" w:rsidRPr="00DC7F05">
        <w:t xml:space="preserve"> </w:t>
      </w:r>
      <w:r w:rsidR="00DC7F05">
        <w:t>Each network then keeps a calendar of reservations.</w:t>
      </w:r>
    </w:p>
    <w:p w:rsidR="006C2586" w:rsidRDefault="006C2586" w:rsidP="00C54D21"/>
    <w:p w:rsidR="006C2586" w:rsidRDefault="008E72F0" w:rsidP="008E72F0">
      <w:pPr>
        <w:jc w:val="center"/>
      </w:pPr>
      <w:r w:rsidRPr="008E72F0">
        <w:rPr>
          <w:noProof/>
          <w:lang w:val="en-GB" w:eastAsia="en-GB"/>
        </w:rPr>
        <w:drawing>
          <wp:inline distT="0" distB="0" distL="0" distR="0">
            <wp:extent cx="2333625" cy="2609850"/>
            <wp:effectExtent l="0" t="0" r="0" b="0"/>
            <wp:docPr id="8"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01416" cy="6512980"/>
                      <a:chOff x="1785337" y="214290"/>
                      <a:chExt cx="6501416" cy="6512980"/>
                    </a:xfrm>
                  </a:grpSpPr>
                  <a:sp>
                    <a:nvSpPr>
                      <a:cNvPr id="4" name="円弧 3"/>
                      <a:cNvSpPr/>
                    </a:nvSpPr>
                    <a:spPr>
                      <a:xfrm>
                        <a:off x="1785337" y="357188"/>
                        <a:ext cx="3214688" cy="6000750"/>
                      </a:xfrm>
                      <a:prstGeom prst="arc">
                        <a:avLst>
                          <a:gd name="adj1" fmla="val 16200000"/>
                          <a:gd name="adj2" fmla="val 5322340"/>
                        </a:avLst>
                      </a:prstGeom>
                      <a:ln w="57150">
                        <a:solidFill>
                          <a:srgbClr val="00B050"/>
                        </a:solidFill>
                      </a:ln>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ja-JP" altLang="en-US" dirty="0"/>
                        </a:p>
                      </a:txBody>
                      <a:useSpRect/>
                    </a:txSp>
                    <a:style>
                      <a:lnRef idx="1">
                        <a:schemeClr val="accent1"/>
                      </a:lnRef>
                      <a:fillRef idx="0">
                        <a:schemeClr val="accent1"/>
                      </a:fillRef>
                      <a:effectRef idx="0">
                        <a:schemeClr val="accent1"/>
                      </a:effectRef>
                      <a:fontRef idx="minor">
                        <a:schemeClr val="tx1"/>
                      </a:fontRef>
                    </a:style>
                  </a:sp>
                  <a:sp>
                    <a:nvSpPr>
                      <a:cNvPr id="5" name="円弧 4"/>
                      <a:cNvSpPr/>
                    </a:nvSpPr>
                    <a:spPr>
                      <a:xfrm flipH="1">
                        <a:off x="5072066" y="214290"/>
                        <a:ext cx="3214687" cy="6000750"/>
                      </a:xfrm>
                      <a:prstGeom prst="arc">
                        <a:avLst>
                          <a:gd name="adj1" fmla="val 16200000"/>
                          <a:gd name="adj2" fmla="val 5322340"/>
                        </a:avLst>
                      </a:prstGeom>
                      <a:ln w="57150">
                        <a:solidFill>
                          <a:srgbClr val="00B050"/>
                        </a:solidFill>
                      </a:ln>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ja-JP" altLang="en-US" dirty="0"/>
                        </a:p>
                      </a:txBody>
                      <a:useSpRect/>
                    </a:txSp>
                    <a:style>
                      <a:lnRef idx="1">
                        <a:schemeClr val="accent1"/>
                      </a:lnRef>
                      <a:fillRef idx="0">
                        <a:schemeClr val="accent1"/>
                      </a:fillRef>
                      <a:effectRef idx="0">
                        <a:schemeClr val="accent1"/>
                      </a:effectRef>
                      <a:fontRef idx="minor">
                        <a:schemeClr val="tx1"/>
                      </a:fontRef>
                    </a:style>
                  </a:sp>
                  <a:sp>
                    <a:nvSpPr>
                      <a:cNvPr id="6" name="円/楕円 5"/>
                      <a:cNvSpPr/>
                    </a:nvSpPr>
                    <a:spPr>
                      <a:xfrm>
                        <a:off x="4688516" y="1214422"/>
                        <a:ext cx="643544" cy="4214812"/>
                      </a:xfrm>
                      <a:prstGeom prst="ellipse">
                        <a:avLst/>
                      </a:prstGeom>
                      <a:noFill/>
                      <a:ln>
                        <a:solidFill>
                          <a:srgbClr val="FF000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円/楕円 7"/>
                      <a:cNvSpPr/>
                    </a:nvSpPr>
                    <a:spPr>
                      <a:xfrm>
                        <a:off x="4785712" y="1928813"/>
                        <a:ext cx="428625" cy="1071562"/>
                      </a:xfrm>
                      <a:prstGeom prst="ellipse">
                        <a:avLst/>
                      </a:prstGeom>
                      <a:noFill/>
                      <a:ln w="38100">
                        <a:solidFill>
                          <a:srgbClr val="7030A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円/楕円 14"/>
                      <a:cNvSpPr/>
                    </a:nvSpPr>
                    <a:spPr>
                      <a:xfrm flipV="1">
                        <a:off x="4785712" y="3786188"/>
                        <a:ext cx="428625" cy="1071562"/>
                      </a:xfrm>
                      <a:prstGeom prst="ellipse">
                        <a:avLst/>
                      </a:prstGeom>
                      <a:noFill/>
                      <a:ln w="38100">
                        <a:solidFill>
                          <a:srgbClr val="7030A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円/楕円 19"/>
                      <a:cNvSpPr/>
                    </a:nvSpPr>
                    <a:spPr>
                      <a:xfrm>
                        <a:off x="4928587" y="2071688"/>
                        <a:ext cx="142875" cy="142875"/>
                      </a:xfrm>
                      <a:prstGeom prst="ellipse">
                        <a:avLst/>
                      </a:prstGeom>
                      <a:solidFill>
                        <a:schemeClr val="tx1"/>
                      </a:solidFill>
                      <a:ln>
                        <a:solidFill>
                          <a:srgbClr val="00206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テキスト ボックス 22"/>
                      <a:cNvSpPr txBox="1">
                        <a:spLocks noChangeArrowheads="1"/>
                      </a:cNvSpPr>
                    </a:nvSpPr>
                    <a:spPr bwMode="auto">
                      <a:xfrm>
                        <a:off x="4330100" y="2000250"/>
                        <a:ext cx="479425" cy="461963"/>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a:latin typeface="Calibri" charset="0"/>
                            </a:rPr>
                            <a:t>v1</a:t>
                          </a:r>
                          <a:endParaRPr lang="ja-JP" altLang="en-US">
                            <a:latin typeface="Calibri" charset="0"/>
                          </a:endParaRPr>
                        </a:p>
                      </a:txBody>
                      <a:useSpRect/>
                    </a:txSp>
                  </a:sp>
                  <a:sp>
                    <a:nvSpPr>
                      <a:cNvPr id="11" name="円/楕円 30"/>
                      <a:cNvSpPr/>
                    </a:nvSpPr>
                    <a:spPr>
                      <a:xfrm>
                        <a:off x="4928587" y="2344738"/>
                        <a:ext cx="142875" cy="142875"/>
                      </a:xfrm>
                      <a:prstGeom prst="ellipse">
                        <a:avLst/>
                      </a:prstGeom>
                      <a:solidFill>
                        <a:schemeClr val="tx1"/>
                      </a:solidFill>
                      <a:ln>
                        <a:solidFill>
                          <a:srgbClr val="00206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テキスト ボックス 27"/>
                      <a:cNvSpPr txBox="1">
                        <a:spLocks noChangeArrowheads="1"/>
                      </a:cNvSpPr>
                    </a:nvSpPr>
                    <a:spPr bwMode="auto">
                      <a:xfrm>
                        <a:off x="4330100" y="2273300"/>
                        <a:ext cx="479425" cy="461963"/>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a:latin typeface="Calibri" charset="0"/>
                            </a:rPr>
                            <a:t>v2</a:t>
                          </a:r>
                          <a:endParaRPr lang="ja-JP" altLang="en-US">
                            <a:latin typeface="Calibri" charset="0"/>
                          </a:endParaRPr>
                        </a:p>
                      </a:txBody>
                      <a:useSpRect/>
                    </a:txSp>
                  </a:sp>
                  <a:sp>
                    <a:nvSpPr>
                      <a:cNvPr id="13" name="円/楕円 37"/>
                      <a:cNvSpPr/>
                    </a:nvSpPr>
                    <a:spPr>
                      <a:xfrm>
                        <a:off x="4928587" y="2630488"/>
                        <a:ext cx="142875" cy="142875"/>
                      </a:xfrm>
                      <a:prstGeom prst="ellipse">
                        <a:avLst/>
                      </a:prstGeom>
                      <a:solidFill>
                        <a:schemeClr val="tx1"/>
                      </a:solidFill>
                      <a:ln>
                        <a:solidFill>
                          <a:srgbClr val="00206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テキスト ボックス 34"/>
                      <a:cNvSpPr txBox="1">
                        <a:spLocks noChangeArrowheads="1"/>
                      </a:cNvSpPr>
                    </a:nvSpPr>
                    <a:spPr bwMode="auto">
                      <a:xfrm>
                        <a:off x="4330100" y="2559050"/>
                        <a:ext cx="479425" cy="461963"/>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a:latin typeface="Calibri" charset="0"/>
                            </a:rPr>
                            <a:t>v3</a:t>
                          </a:r>
                          <a:endParaRPr lang="ja-JP" altLang="en-US">
                            <a:latin typeface="Calibri" charset="0"/>
                          </a:endParaRPr>
                        </a:p>
                      </a:txBody>
                      <a:useSpRect/>
                    </a:txSp>
                  </a:sp>
                  <a:sp>
                    <a:nvSpPr>
                      <a:cNvPr id="15" name="円/楕円 44"/>
                      <a:cNvSpPr/>
                    </a:nvSpPr>
                    <a:spPr>
                      <a:xfrm flipV="1">
                        <a:off x="4928587" y="4000500"/>
                        <a:ext cx="142875" cy="142875"/>
                      </a:xfrm>
                      <a:prstGeom prst="ellipse">
                        <a:avLst/>
                      </a:prstGeom>
                      <a:solidFill>
                        <a:schemeClr val="tx1"/>
                      </a:solidFill>
                      <a:ln>
                        <a:solidFill>
                          <a:srgbClr val="00206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テキスト ボックス 41"/>
                      <a:cNvSpPr txBox="1">
                        <a:spLocks noChangeArrowheads="1"/>
                      </a:cNvSpPr>
                    </a:nvSpPr>
                    <a:spPr bwMode="auto">
                      <a:xfrm>
                        <a:off x="4428525" y="3857625"/>
                        <a:ext cx="411162" cy="461963"/>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a:latin typeface="Calibri" charset="0"/>
                            </a:rPr>
                            <a:t>l1</a:t>
                          </a:r>
                          <a:endParaRPr lang="ja-JP" altLang="en-US">
                            <a:latin typeface="Calibri" charset="0"/>
                          </a:endParaRPr>
                        </a:p>
                      </a:txBody>
                      <a:useSpRect/>
                    </a:txSp>
                  </a:sp>
                  <a:sp>
                    <a:nvSpPr>
                      <a:cNvPr id="17" name="円/楕円 52"/>
                      <a:cNvSpPr/>
                    </a:nvSpPr>
                    <a:spPr>
                      <a:xfrm flipV="1">
                        <a:off x="4928587" y="4286250"/>
                        <a:ext cx="142875" cy="142875"/>
                      </a:xfrm>
                      <a:prstGeom prst="ellipse">
                        <a:avLst/>
                      </a:prstGeom>
                      <a:solidFill>
                        <a:schemeClr val="tx1"/>
                      </a:solidFill>
                      <a:ln>
                        <a:solidFill>
                          <a:srgbClr val="00206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テキスト ボックス 61"/>
                      <a:cNvSpPr txBox="1">
                        <a:spLocks noChangeArrowheads="1"/>
                      </a:cNvSpPr>
                    </a:nvSpPr>
                    <a:spPr bwMode="auto">
                      <a:xfrm>
                        <a:off x="4267941" y="5429264"/>
                        <a:ext cx="1589943" cy="707886"/>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2000" b="1" i="1" dirty="0" smtClean="0">
                              <a:solidFill>
                                <a:srgbClr val="FF0000"/>
                              </a:solidFill>
                              <a:latin typeface="Calibri" charset="0"/>
                            </a:rPr>
                            <a:t>Interface between X-Y</a:t>
                          </a:r>
                          <a:endParaRPr lang="ja-JP" altLang="en-US" sz="2000">
                            <a:solidFill>
                              <a:srgbClr val="FF0000"/>
                            </a:solidFill>
                            <a:latin typeface="Calibri" charset="0"/>
                          </a:endParaRPr>
                        </a:p>
                      </a:txBody>
                      <a:useSpRect/>
                    </a:txSp>
                  </a:sp>
                  <a:sp>
                    <a:nvSpPr>
                      <a:cNvPr id="20" name="テキスト ボックス 62"/>
                      <a:cNvSpPr txBox="1">
                        <a:spLocks noChangeArrowheads="1"/>
                      </a:cNvSpPr>
                    </a:nvSpPr>
                    <a:spPr bwMode="auto">
                      <a:xfrm>
                        <a:off x="5227723" y="1928813"/>
                        <a:ext cx="317715" cy="369332"/>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7030A0"/>
                              </a:solidFill>
                              <a:latin typeface="Calibri" charset="0"/>
                            </a:rPr>
                            <a:t>A</a:t>
                          </a:r>
                          <a:endParaRPr lang="ja-JP" altLang="en-US">
                            <a:solidFill>
                              <a:srgbClr val="7030A0"/>
                            </a:solidFill>
                            <a:latin typeface="Calibri" charset="0"/>
                          </a:endParaRPr>
                        </a:p>
                      </a:txBody>
                      <a:useSpRect/>
                    </a:txSp>
                  </a:sp>
                  <a:sp>
                    <a:nvSpPr>
                      <a:cNvPr id="21" name="テキスト ボックス 63"/>
                      <a:cNvSpPr txBox="1">
                        <a:spLocks noChangeArrowheads="1"/>
                      </a:cNvSpPr>
                    </a:nvSpPr>
                    <a:spPr bwMode="auto">
                      <a:xfrm>
                        <a:off x="5226968" y="3857625"/>
                        <a:ext cx="309700" cy="369332"/>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7030A0"/>
                              </a:solidFill>
                              <a:latin typeface="Calibri" charset="0"/>
                            </a:rPr>
                            <a:t>B</a:t>
                          </a:r>
                          <a:endParaRPr lang="ja-JP" altLang="en-US">
                            <a:solidFill>
                              <a:srgbClr val="7030A0"/>
                            </a:solidFill>
                            <a:latin typeface="Calibri" charset="0"/>
                          </a:endParaRPr>
                        </a:p>
                      </a:txBody>
                      <a:useSpRect/>
                    </a:txSp>
                  </a:sp>
                  <a:sp>
                    <a:nvSpPr>
                      <a:cNvPr id="22" name="テキスト ボックス 64"/>
                      <a:cNvSpPr txBox="1">
                        <a:spLocks noChangeArrowheads="1"/>
                      </a:cNvSpPr>
                    </a:nvSpPr>
                    <a:spPr bwMode="auto">
                      <a:xfrm>
                        <a:off x="3356962" y="6345238"/>
                        <a:ext cx="1188146" cy="369332"/>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b="1" i="1" dirty="0">
                              <a:solidFill>
                                <a:srgbClr val="00B050"/>
                              </a:solidFill>
                              <a:latin typeface="Calibri" charset="0"/>
                            </a:rPr>
                            <a:t>Network</a:t>
                          </a:r>
                          <a:r>
                            <a:rPr lang="en-US" altLang="ja-JP" dirty="0">
                              <a:solidFill>
                                <a:srgbClr val="00B050"/>
                              </a:solidFill>
                              <a:latin typeface="Calibri" charset="0"/>
                            </a:rPr>
                            <a:t> </a:t>
                          </a:r>
                          <a:r>
                            <a:rPr lang="en-US" altLang="ja-JP" dirty="0" smtClean="0">
                              <a:solidFill>
                                <a:srgbClr val="00B050"/>
                              </a:solidFill>
                              <a:latin typeface="Calibri" charset="0"/>
                            </a:rPr>
                            <a:t>X</a:t>
                          </a:r>
                          <a:endParaRPr lang="ja-JP" altLang="en-US">
                            <a:solidFill>
                              <a:srgbClr val="00B050"/>
                            </a:solidFill>
                            <a:latin typeface="Calibri" charset="0"/>
                          </a:endParaRPr>
                        </a:p>
                      </a:txBody>
                      <a:useSpRect/>
                    </a:txSp>
                  </a:sp>
                  <a:sp>
                    <a:nvSpPr>
                      <a:cNvPr id="23" name="テキスト ボックス 65"/>
                      <a:cNvSpPr txBox="1">
                        <a:spLocks noChangeArrowheads="1"/>
                      </a:cNvSpPr>
                    </a:nvSpPr>
                    <a:spPr bwMode="auto">
                      <a:xfrm>
                        <a:off x="5963637" y="6357938"/>
                        <a:ext cx="1180131" cy="369332"/>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b="1" i="1" dirty="0">
                              <a:solidFill>
                                <a:srgbClr val="00B050"/>
                              </a:solidFill>
                              <a:latin typeface="Calibri" charset="0"/>
                            </a:rPr>
                            <a:t>Network</a:t>
                          </a:r>
                          <a:r>
                            <a:rPr lang="en-US" altLang="ja-JP" dirty="0">
                              <a:solidFill>
                                <a:srgbClr val="00B050"/>
                              </a:solidFill>
                              <a:latin typeface="Calibri" charset="0"/>
                            </a:rPr>
                            <a:t> </a:t>
                          </a:r>
                          <a:r>
                            <a:rPr lang="en-US" altLang="ja-JP" dirty="0" smtClean="0">
                              <a:solidFill>
                                <a:srgbClr val="00B050"/>
                              </a:solidFill>
                              <a:latin typeface="Calibri" charset="0"/>
                            </a:rPr>
                            <a:t>Y</a:t>
                          </a:r>
                          <a:endParaRPr lang="ja-JP" altLang="en-US">
                            <a:solidFill>
                              <a:srgbClr val="00B050"/>
                            </a:solidFill>
                            <a:latin typeface="Calibri" charset="0"/>
                          </a:endParaRPr>
                        </a:p>
                      </a:txBody>
                      <a:useSpRect/>
                    </a:txSp>
                  </a:sp>
                  <a:cxnSp>
                    <a:nvCxnSpPr>
                      <a:cNvPr id="24" name="直線矢印コネクタ 93"/>
                      <a:cNvCxnSpPr>
                        <a:stCxn id="25" idx="2"/>
                        <a:endCxn id="9" idx="1"/>
                      </a:cNvCxnSpPr>
                    </a:nvCxnSpPr>
                    <a:spPr>
                      <a:xfrm rot="16200000" flipH="1">
                        <a:off x="4124990" y="1268090"/>
                        <a:ext cx="620939" cy="1028103"/>
                      </a:xfrm>
                      <a:prstGeom prst="straightConnector1">
                        <a:avLst/>
                      </a:prstGeom>
                      <a:ln>
                        <a:solidFill>
                          <a:schemeClr val="accent2"/>
                        </a:solidFill>
                        <a:tailEnd type="arrow"/>
                      </a:ln>
                    </a:spPr>
                    <a:style>
                      <a:lnRef idx="1">
                        <a:schemeClr val="accent1"/>
                      </a:lnRef>
                      <a:fillRef idx="0">
                        <a:schemeClr val="accent1"/>
                      </a:fillRef>
                      <a:effectRef idx="0">
                        <a:schemeClr val="accent1"/>
                      </a:effectRef>
                      <a:fontRef idx="minor">
                        <a:schemeClr val="tx1"/>
                      </a:fontRef>
                    </a:style>
                  </a:cxnSp>
                  <a:sp>
                    <a:nvSpPr>
                      <a:cNvPr id="25" name="テキスト ボックス 96"/>
                      <a:cNvSpPr txBox="1">
                        <a:spLocks noChangeArrowheads="1"/>
                      </a:cNvSpPr>
                    </a:nvSpPr>
                    <a:spPr bwMode="auto">
                      <a:xfrm>
                        <a:off x="3295050" y="1071563"/>
                        <a:ext cx="1252715" cy="400110"/>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b="1" i="1" dirty="0">
                              <a:latin typeface="Calibri" charset="0"/>
                            </a:rPr>
                            <a:t>STP</a:t>
                          </a:r>
                          <a:r>
                            <a:rPr lang="en-US" altLang="ja-JP" sz="2000" dirty="0">
                              <a:latin typeface="Calibri" charset="0"/>
                            </a:rPr>
                            <a:t>: </a:t>
                          </a:r>
                          <a:r>
                            <a:rPr lang="en-US" altLang="ja-JP" sz="2000" dirty="0" smtClean="0">
                              <a:latin typeface="Calibri" charset="0"/>
                            </a:rPr>
                            <a:t>:A/v1</a:t>
                          </a:r>
                          <a:endParaRPr lang="ja-JP" altLang="en-US" sz="2000">
                            <a:latin typeface="Calibri" charset="0"/>
                          </a:endParaRPr>
                        </a:p>
                      </a:txBody>
                      <a:useSpRect/>
                    </a:txSp>
                  </a:sp>
                  <a:cxnSp>
                    <a:nvCxnSpPr>
                      <a:cNvPr id="26" name="直線矢印コネクタ 56"/>
                      <a:cNvCxnSpPr>
                        <a:stCxn id="27" idx="2"/>
                        <a:endCxn id="17" idx="2"/>
                      </a:cNvCxnSpPr>
                    </a:nvCxnSpPr>
                    <a:spPr>
                      <a:xfrm rot="16200000" flipH="1">
                        <a:off x="3955934" y="3385034"/>
                        <a:ext cx="600014" cy="1345292"/>
                      </a:xfrm>
                      <a:prstGeom prst="straightConnector1">
                        <a:avLst/>
                      </a:prstGeom>
                      <a:ln>
                        <a:solidFill>
                          <a:schemeClr val="accent2"/>
                        </a:solidFill>
                        <a:tailEnd type="arrow"/>
                      </a:ln>
                    </a:spPr>
                    <a:style>
                      <a:lnRef idx="1">
                        <a:schemeClr val="accent1"/>
                      </a:lnRef>
                      <a:fillRef idx="0">
                        <a:schemeClr val="accent1"/>
                      </a:fillRef>
                      <a:effectRef idx="0">
                        <a:schemeClr val="accent1"/>
                      </a:effectRef>
                      <a:fontRef idx="minor">
                        <a:schemeClr val="tx1"/>
                      </a:fontRef>
                    </a:style>
                  </a:cxnSp>
                  <a:sp>
                    <a:nvSpPr>
                      <a:cNvPr id="27" name="テキスト ボックス 96"/>
                      <a:cNvSpPr txBox="1">
                        <a:spLocks noChangeArrowheads="1"/>
                      </a:cNvSpPr>
                    </a:nvSpPr>
                    <a:spPr bwMode="auto">
                      <a:xfrm>
                        <a:off x="2571736" y="3357563"/>
                        <a:ext cx="2023118" cy="400110"/>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b="1" i="1" dirty="0">
                              <a:latin typeface="Calibri" charset="0"/>
                            </a:rPr>
                            <a:t>STP</a:t>
                          </a:r>
                          <a:r>
                            <a:rPr lang="en-US" altLang="ja-JP" sz="2000" dirty="0">
                              <a:latin typeface="Calibri" charset="0"/>
                            </a:rPr>
                            <a:t>: </a:t>
                          </a:r>
                          <a:r>
                            <a:rPr lang="en-US" altLang="ja-JP" sz="2000" dirty="0" smtClean="0">
                              <a:latin typeface="Calibri" charset="0"/>
                            </a:rPr>
                            <a:t>:B/</a:t>
                          </a:r>
                          <a:r>
                            <a:rPr lang="en-US" altLang="ja-JP" sz="2000" dirty="0" err="1" smtClean="0">
                              <a:latin typeface="Calibri" charset="0"/>
                            </a:rPr>
                            <a:t>agg</a:t>
                          </a:r>
                          <a:r>
                            <a:rPr lang="en-US" altLang="ja-JP" sz="2000" dirty="0" smtClean="0">
                              <a:latin typeface="Calibri" charset="0"/>
                            </a:rPr>
                            <a:t>.(l5,l9</a:t>
                          </a:r>
                          <a:r>
                            <a:rPr lang="en-US" altLang="ja-JP" sz="2000" dirty="0">
                              <a:latin typeface="Calibri" charset="0"/>
                            </a:rPr>
                            <a:t>)</a:t>
                          </a:r>
                          <a:endParaRPr lang="ja-JP" altLang="en-US" sz="2000">
                            <a:latin typeface="Calibri" charset="0"/>
                          </a:endParaRPr>
                        </a:p>
                      </a:txBody>
                      <a:useSpRect/>
                    </a:txSp>
                  </a:sp>
                </lc:lockedCanvas>
              </a:graphicData>
            </a:graphic>
          </wp:inline>
        </w:drawing>
      </w:r>
    </w:p>
    <w:p w:rsidR="008E72F0" w:rsidRDefault="008E72F0" w:rsidP="008E72F0">
      <w:pPr>
        <w:pStyle w:val="Caption"/>
        <w:jc w:val="center"/>
      </w:pPr>
      <w:r>
        <w:t xml:space="preserve">Figure </w:t>
      </w:r>
      <w:fldSimple w:instr=" SEQ Figure \* ARABIC ">
        <w:r w:rsidR="00426722">
          <w:rPr>
            <w:noProof/>
          </w:rPr>
          <w:t>7</w:t>
        </w:r>
      </w:fldSimple>
      <w:r>
        <w:t>: STPs</w:t>
      </w:r>
    </w:p>
    <w:p w:rsidR="008E72F0" w:rsidRDefault="008E72F0" w:rsidP="008E72F0">
      <w:pPr>
        <w:jc w:val="center"/>
      </w:pPr>
    </w:p>
    <w:p w:rsidR="00C54D21" w:rsidRDefault="00C54D21" w:rsidP="00C54D21">
      <w:r>
        <w:t xml:space="preserve">Assume there are two networks, X and Y, and possible STP instances </w:t>
      </w:r>
      <w:r w:rsidR="008E72F0">
        <w:t>between X and Y are: v1, v2, v3 and I1, I5, I9</w:t>
      </w:r>
      <w:r>
        <w:t>. This information is advertised by X and Y in advance.</w:t>
      </w:r>
      <w:r w:rsidR="008E72F0">
        <w:t xml:space="preserve">   </w:t>
      </w:r>
      <w:r>
        <w:t>To request an inter-network connection, the requester NSA requests</w:t>
      </w:r>
      <w:r w:rsidR="008E72F0">
        <w:t>:</w:t>
      </w:r>
    </w:p>
    <w:p w:rsidR="00C54D21" w:rsidRDefault="00C54D21" w:rsidP="00C54D21">
      <w:r>
        <w:t>•          To network X: connection between somewhere to to_Y:v1</w:t>
      </w:r>
    </w:p>
    <w:p w:rsidR="00C54D21" w:rsidRDefault="00C54D21" w:rsidP="00C54D21">
      <w:r>
        <w:t>•          To network Y: connection between to_X:v1 to somewhere.</w:t>
      </w:r>
    </w:p>
    <w:p w:rsidR="00973028" w:rsidRDefault="00973028" w:rsidP="00C54D21"/>
    <w:p w:rsidR="00C54D21" w:rsidRDefault="00C54D21" w:rsidP="00C54D21">
      <w:r>
        <w:t>Each network looks up its own calendar and check availability of v1. The availability may be different by the networks.</w:t>
      </w:r>
    </w:p>
    <w:p w:rsidR="00973028" w:rsidRDefault="00973028" w:rsidP="00C54D21"/>
    <w:p w:rsidR="00C54D21" w:rsidRDefault="00C54D21" w:rsidP="00C54D21">
      <w:r>
        <w:t>When the above intra-network connections are instantiated, they are inherently connected.</w:t>
      </w:r>
    </w:p>
    <w:p w:rsidR="00C54D21" w:rsidRDefault="00C54D21" w:rsidP="00C54D21"/>
    <w:p w:rsidR="007F7C82" w:rsidRDefault="00AD2854" w:rsidP="00B02EBD">
      <w:r>
        <w:t>An STP is a symbolic reference, i.e. it is comprised of a parsable alphanumeric string containing two components: 1) a Network identifier string in the higher order portion, and 2) a local STP identifier in the lower order portion.   An STP must always resolve to a specific topological Port object as defined in the NSI topology.   It is an implementation decision as to how to map that NSI Port identification to the corresponding resource in the physical transport plane.</w:t>
      </w:r>
    </w:p>
    <w:p w:rsidR="007F7C82" w:rsidRDefault="007F7C82" w:rsidP="00B02EBD"/>
    <w:p w:rsidR="00DC7F05" w:rsidRDefault="00AD2854" w:rsidP="00B02EBD">
      <w:r>
        <w:t>It is important to note that the NSI inter-</w:t>
      </w:r>
      <w:r w:rsidR="00A25EC6">
        <w:t>network</w:t>
      </w:r>
      <w:r>
        <w:t xml:space="preserve"> topology model is</w:t>
      </w:r>
      <w:r w:rsidR="00DC7F05">
        <w:t xml:space="preserve"> composed of Networks interconnected by STPs.  It should be noted that this topology is</w:t>
      </w:r>
      <w:r>
        <w:t xml:space="preserve"> </w:t>
      </w:r>
      <w:r w:rsidR="00A4559B">
        <w:t>neither</w:t>
      </w:r>
      <w:r>
        <w:t xml:space="preserve"> a standard nor does it imply that an NSI implementation must adopt specifically </w:t>
      </w:r>
      <w:r w:rsidR="00DC7F05">
        <w:t>any particular schema for its</w:t>
      </w:r>
      <w:r w:rsidR="00A25EC6">
        <w:t xml:space="preserve"> database</w:t>
      </w:r>
      <w:r>
        <w:t xml:space="preserve"> in the code. </w:t>
      </w:r>
    </w:p>
    <w:p w:rsidR="00DC7F05" w:rsidRDefault="00DC7F05" w:rsidP="00B02EBD"/>
    <w:p w:rsidR="00742C20" w:rsidRDefault="00742C20" w:rsidP="00B02EBD"/>
    <w:p w:rsidR="007F7C82" w:rsidRDefault="00AD2854" w:rsidP="00B02EBD">
      <w:pPr>
        <w:pStyle w:val="Heading1"/>
      </w:pPr>
      <w:bookmarkStart w:id="63" w:name="_Toc262215821"/>
      <w:r w:rsidRPr="00BC3D8B">
        <w:t>The NSI Services</w:t>
      </w:r>
      <w:bookmarkEnd w:id="63"/>
    </w:p>
    <w:p w:rsidR="007F7C82" w:rsidRDefault="007F7C82" w:rsidP="00B02EBD"/>
    <w:p w:rsidR="007F7C82" w:rsidRDefault="00AD2854" w:rsidP="00B02EBD">
      <w:r>
        <w:t>The NSI Protocol is designed to mediate trust sessions and deliver messages between many NSA based services.</w:t>
      </w:r>
      <w:r w:rsidR="001950D0">
        <w:t xml:space="preserve"> </w:t>
      </w:r>
      <w:r>
        <w:t xml:space="preserve"> NSI </w:t>
      </w:r>
      <w:r w:rsidR="001950D0">
        <w:t>v</w:t>
      </w:r>
      <w:r>
        <w:t>1.0 stipulates a single NSI Service:  The NSI Connection Service</w:t>
      </w:r>
      <w:r w:rsidR="001950D0">
        <w:t>, this</w:t>
      </w:r>
      <w:r>
        <w:t xml:space="preserve"> is described below.</w:t>
      </w:r>
    </w:p>
    <w:p w:rsidR="007F7C82" w:rsidRDefault="007F7C82" w:rsidP="00B02EBD"/>
    <w:p w:rsidR="007F7C82" w:rsidRDefault="00AD2854" w:rsidP="00B02EBD">
      <w:pPr>
        <w:pStyle w:val="Heading2"/>
      </w:pPr>
      <w:bookmarkStart w:id="64" w:name="_Toc262215822"/>
      <w:r>
        <w:t>NSI Connection Service</w:t>
      </w:r>
      <w:bookmarkEnd w:id="64"/>
    </w:p>
    <w:p w:rsidR="007F7C82" w:rsidRDefault="007F7C82" w:rsidP="00B02EBD"/>
    <w:p w:rsidR="007F7C82" w:rsidRDefault="00AD2854" w:rsidP="00B02EBD">
      <w:pPr>
        <w:pStyle w:val="Heading3"/>
      </w:pPr>
      <w:bookmarkStart w:id="65" w:name="_Toc262215823"/>
      <w:r>
        <w:t>Connection service concepts</w:t>
      </w:r>
      <w:bookmarkEnd w:id="65"/>
    </w:p>
    <w:p w:rsidR="00C23391" w:rsidRPr="00C23391" w:rsidRDefault="00C23391" w:rsidP="00C23391">
      <w:pPr>
        <w:pStyle w:val="nobreak"/>
      </w:pPr>
    </w:p>
    <w:p w:rsidR="007F7C82" w:rsidRDefault="00AD2854" w:rsidP="00B02EBD">
      <w:r>
        <w:t xml:space="preserve">The NSI </w:t>
      </w:r>
      <w:r w:rsidR="00D720C7" w:rsidRPr="00D720C7">
        <w:t>Connection Service</w:t>
      </w:r>
      <w:r>
        <w:t xml:space="preserve"> is the Network </w:t>
      </w:r>
      <w:r w:rsidR="001950D0">
        <w:t>S</w:t>
      </w:r>
      <w:r>
        <w:t xml:space="preserve">ervice that manages Connections.   </w:t>
      </w:r>
    </w:p>
    <w:p w:rsidR="007F7C82" w:rsidRDefault="007F7C82" w:rsidP="00B02EBD"/>
    <w:p w:rsidR="007F7C82" w:rsidRDefault="00AD2854" w:rsidP="00B02EBD">
      <w:r>
        <w:t xml:space="preserve">There is a growing requirement to integrate customized networks resources into existing grid resources pools and applications.  The ability to manage network connections effectively and easily by the grid community is perhaps the most pressing driver for the OGF NSI specification effort.  This particular requirement has had a significant influence on design decisions and prioritization of capabilities incorporated into the NSI Architecture. </w:t>
      </w:r>
    </w:p>
    <w:p w:rsidR="007F7C82" w:rsidRDefault="007F7C82" w:rsidP="00B02EBD"/>
    <w:p w:rsidR="00A4559B" w:rsidRDefault="00AD2854" w:rsidP="00B02EBD">
      <w:r>
        <w:t>The NSI Connection Service reserves, schedules, and instantiates Connection</w:t>
      </w:r>
      <w:r w:rsidR="00A4559B">
        <w:t xml:space="preserve"> instances.  Only </w:t>
      </w:r>
      <w:r w:rsidR="00A4559B" w:rsidRPr="00CB199E">
        <w:t xml:space="preserve">single channel, unidirectional, point-to-point </w:t>
      </w:r>
      <w:r w:rsidR="00A4559B">
        <w:t xml:space="preserve">connections are supported in v1.0.  Where bi-directional connectivity is required, two separate service requests may be submitted by the </w:t>
      </w:r>
      <w:r w:rsidR="00AB5B25">
        <w:t>requester.</w:t>
      </w:r>
    </w:p>
    <w:p w:rsidR="00AB5B25" w:rsidRDefault="00AB5B25" w:rsidP="00B02EBD"/>
    <w:p w:rsidR="007F7C82" w:rsidRDefault="00AA7892" w:rsidP="00B02EBD">
      <w:r>
        <w:t>The</w:t>
      </w:r>
      <w:r w:rsidR="00AD2854">
        <w:t xml:space="preserve"> NSI Connection Service </w:t>
      </w:r>
      <w:r w:rsidR="00B255A1">
        <w:t xml:space="preserve">is designed to create Connections that support </w:t>
      </w:r>
      <w:r w:rsidR="00AD2854">
        <w:t>a high capacity, highly asymmetric data flow such as occur in large file transfers or real-time stream</w:t>
      </w:r>
      <w:r w:rsidR="00AB5B25">
        <w:t xml:space="preserve">ing of digital media content. </w:t>
      </w:r>
      <w:r w:rsidR="00B255A1">
        <w:t xml:space="preserve">  </w:t>
      </w:r>
    </w:p>
    <w:p w:rsidR="007F7C82" w:rsidRDefault="007F7C82" w:rsidP="00B02EBD"/>
    <w:p w:rsidR="00B73E93" w:rsidRDefault="00B72CCC">
      <w:pPr>
        <w:jc w:val="center"/>
      </w:pPr>
      <w:r w:rsidRPr="00B72CCC">
        <w:rPr>
          <w:noProof/>
          <w:lang w:val="en-GB" w:eastAsia="en-GB"/>
        </w:rPr>
        <w:drawing>
          <wp:inline distT="0" distB="0" distL="0" distR="0">
            <wp:extent cx="3644900" cy="1390650"/>
            <wp:effectExtent l="0" t="0" r="0" b="0"/>
            <wp:docPr id="7"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783238" cy="1896085"/>
                      <a:chOff x="2180381" y="2139776"/>
                      <a:chExt cx="4783238" cy="1896085"/>
                    </a:xfrm>
                  </a:grpSpPr>
                  <a:grpSp>
                    <a:nvGrpSpPr>
                      <a:cNvPr id="33" name="Group 32"/>
                      <a:cNvGrpSpPr/>
                    </a:nvGrpSpPr>
                    <a:grpSpPr>
                      <a:xfrm>
                        <a:off x="2180381" y="2139776"/>
                        <a:ext cx="4783238" cy="1896085"/>
                        <a:chOff x="2256156" y="1626285"/>
                        <a:chExt cx="4783238" cy="1896085"/>
                      </a:xfrm>
                    </a:grpSpPr>
                    <a:cxnSp>
                      <a:nvCxnSpPr>
                        <a:cNvPr id="35" name="Straight Connector 34"/>
                        <a:cNvCxnSpPr/>
                      </a:nvCxnSpPr>
                      <a:spPr>
                        <a:xfrm>
                          <a:off x="5789357" y="2465919"/>
                          <a:ext cx="890728" cy="1588"/>
                        </a:xfrm>
                        <a:prstGeom prst="line">
                          <a:avLst/>
                        </a:prstGeom>
                        <a:ln w="76200">
                          <a:gradFill flip="none" rotWithShape="1">
                            <a:gsLst>
                              <a:gs pos="40000">
                                <a:schemeClr val="bg1">
                                  <a:lumMod val="65000"/>
                                </a:schemeClr>
                              </a:gs>
                              <a:gs pos="100000">
                                <a:srgbClr val="FFFFFF"/>
                              </a:gs>
                            </a:gsLst>
                            <a:lin ang="0" scaled="1"/>
                            <a:tileRect/>
                          </a:gradFill>
                        </a:ln>
                        <a:effectLst/>
                      </a:spPr>
                      <a:style>
                        <a:lnRef idx="2">
                          <a:schemeClr val="accent1"/>
                        </a:lnRef>
                        <a:fillRef idx="0">
                          <a:schemeClr val="accent1"/>
                        </a:fillRef>
                        <a:effectRef idx="1">
                          <a:schemeClr val="accent1"/>
                        </a:effectRef>
                        <a:fontRef idx="minor">
                          <a:schemeClr val="tx1"/>
                        </a:fontRef>
                      </a:style>
                    </a:cxnSp>
                    <a:cxnSp>
                      <a:nvCxnSpPr>
                        <a:cNvPr id="36" name="Straight Connector 35"/>
                        <a:cNvCxnSpPr/>
                      </a:nvCxnSpPr>
                      <a:spPr>
                        <a:xfrm flipH="1">
                          <a:off x="2640103" y="2457451"/>
                          <a:ext cx="890728" cy="1588"/>
                        </a:xfrm>
                        <a:prstGeom prst="line">
                          <a:avLst/>
                        </a:prstGeom>
                        <a:ln w="76200">
                          <a:gradFill flip="none" rotWithShape="1">
                            <a:gsLst>
                              <a:gs pos="40000">
                                <a:schemeClr val="bg1">
                                  <a:lumMod val="50000"/>
                                </a:schemeClr>
                              </a:gs>
                              <a:gs pos="100000">
                                <a:srgbClr val="FFFFFF"/>
                              </a:gs>
                            </a:gsLst>
                            <a:lin ang="0" scaled="1"/>
                            <a:tileRect/>
                          </a:gradFill>
                        </a:ln>
                        <a:effectLst/>
                      </a:spPr>
                      <a:style>
                        <a:lnRef idx="2">
                          <a:schemeClr val="accent1"/>
                        </a:lnRef>
                        <a:fillRef idx="0">
                          <a:schemeClr val="accent1"/>
                        </a:fillRef>
                        <a:effectRef idx="1">
                          <a:schemeClr val="accent1"/>
                        </a:effectRef>
                        <a:fontRef idx="minor">
                          <a:schemeClr val="tx1"/>
                        </a:fontRef>
                      </a:style>
                    </a:cxnSp>
                    <a:cxnSp>
                      <a:nvCxnSpPr>
                        <a:cNvPr id="37" name="Straight Connector 36"/>
                        <a:cNvCxnSpPr/>
                      </a:nvCxnSpPr>
                      <a:spPr>
                        <a:xfrm flipV="1">
                          <a:off x="3497946" y="2459569"/>
                          <a:ext cx="2278613" cy="4232"/>
                        </a:xfrm>
                        <a:prstGeom prst="line">
                          <a:avLst/>
                        </a:prstGeom>
                        <a:ln w="76200">
                          <a:solidFill>
                            <a:schemeClr val="tx1"/>
                          </a:solidFill>
                        </a:ln>
                        <a:effectLst/>
                      </a:spPr>
                      <a:style>
                        <a:lnRef idx="2">
                          <a:schemeClr val="accent1"/>
                        </a:lnRef>
                        <a:fillRef idx="0">
                          <a:schemeClr val="accent1"/>
                        </a:fillRef>
                        <a:effectRef idx="1">
                          <a:schemeClr val="accent1"/>
                        </a:effectRef>
                        <a:fontRef idx="minor">
                          <a:schemeClr val="tx1"/>
                        </a:fontRef>
                      </a:style>
                    </a:cxnSp>
                    <a:cxnSp>
                      <a:nvCxnSpPr>
                        <a:cNvPr id="38" name="Straight Connector 37"/>
                        <a:cNvCxnSpPr/>
                      </a:nvCxnSpPr>
                      <a:spPr>
                        <a:xfrm rot="16200000" flipH="1">
                          <a:off x="5326816" y="2799243"/>
                          <a:ext cx="908050" cy="8564"/>
                        </a:xfrm>
                        <a:prstGeom prst="line">
                          <a:avLst/>
                        </a:prstGeom>
                        <a:ln w="9525">
                          <a:solidFill>
                            <a:schemeClr val="tx1"/>
                          </a:solidFill>
                          <a:prstDash val="dash"/>
                        </a:ln>
                        <a:effectLst/>
                      </a:spPr>
                      <a:style>
                        <a:lnRef idx="2">
                          <a:schemeClr val="accent1"/>
                        </a:lnRef>
                        <a:fillRef idx="0">
                          <a:schemeClr val="accent1"/>
                        </a:fillRef>
                        <a:effectRef idx="1">
                          <a:schemeClr val="accent1"/>
                        </a:effectRef>
                        <a:fontRef idx="minor">
                          <a:schemeClr val="tx1"/>
                        </a:fontRef>
                      </a:style>
                    </a:cxnSp>
                    <a:cxnSp>
                      <a:nvCxnSpPr>
                        <a:cNvPr id="39" name="Straight Connector 38"/>
                        <a:cNvCxnSpPr/>
                      </a:nvCxnSpPr>
                      <a:spPr>
                        <a:xfrm rot="16200000" flipH="1">
                          <a:off x="3086097" y="2794386"/>
                          <a:ext cx="908050" cy="8564"/>
                        </a:xfrm>
                        <a:prstGeom prst="line">
                          <a:avLst/>
                        </a:prstGeom>
                        <a:ln w="9525">
                          <a:solidFill>
                            <a:schemeClr val="tx1"/>
                          </a:solidFill>
                          <a:prstDash val="dash"/>
                        </a:ln>
                        <a:effectLst/>
                      </a:spPr>
                      <a:style>
                        <a:lnRef idx="2">
                          <a:schemeClr val="accent1"/>
                        </a:lnRef>
                        <a:fillRef idx="0">
                          <a:schemeClr val="accent1"/>
                        </a:fillRef>
                        <a:effectRef idx="1">
                          <a:schemeClr val="accent1"/>
                        </a:effectRef>
                        <a:fontRef idx="minor">
                          <a:schemeClr val="tx1"/>
                        </a:fontRef>
                      </a:style>
                    </a:cxnSp>
                    <a:sp>
                      <a:nvSpPr>
                        <a:cNvPr id="40" name="Isosceles Triangle 39"/>
                        <a:cNvSpPr>
                          <a:spLocks noChangeAspect="1"/>
                        </a:cNvSpPr>
                      </a:nvSpPr>
                      <a:spPr>
                        <a:xfrm rot="5400000">
                          <a:off x="3469768" y="2313301"/>
                          <a:ext cx="224376" cy="296869"/>
                        </a:xfrm>
                        <a:prstGeom prst="triangle">
                          <a:avLst/>
                        </a:prstGeom>
                        <a:solidFill>
                          <a:srgbClr val="FF6600"/>
                        </a:solidFill>
                        <a:ln>
                          <a:solidFill>
                            <a:srgbClr val="FF323B"/>
                          </a:solidFill>
                        </a:ln>
                        <a:effectLst>
                          <a:outerShdw blurRad="41275" dist="25400" dir="5400000" rotWithShape="0">
                            <a:srgbClr val="000000">
                              <a:alpha val="60000"/>
                            </a:srgbClr>
                          </a:outerShdw>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41" name="Left Brace 40"/>
                        <a:cNvSpPr/>
                      </a:nvSpPr>
                      <a:spPr>
                        <a:xfrm rot="16200000">
                          <a:off x="2980699" y="2292538"/>
                          <a:ext cx="203200" cy="884392"/>
                        </a:xfrm>
                        <a:prstGeom prst="leftBrace">
                          <a:avLst>
                            <a:gd name="adj1" fmla="val 37500"/>
                            <a:gd name="adj2" fmla="val 50000"/>
                          </a:avLst>
                        </a:prstGeom>
                        <a:ln w="12700">
                          <a:solidFill>
                            <a:schemeClr val="tx1"/>
                          </a:solidFill>
                        </a:ln>
                        <a:effectLst/>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42" name="Left Brace 41"/>
                        <a:cNvSpPr/>
                      </a:nvSpPr>
                      <a:spPr>
                        <a:xfrm rot="16200000">
                          <a:off x="6144756" y="2288301"/>
                          <a:ext cx="203200" cy="884392"/>
                        </a:xfrm>
                        <a:prstGeom prst="leftBrace">
                          <a:avLst>
                            <a:gd name="adj1" fmla="val 37500"/>
                            <a:gd name="adj2" fmla="val 50000"/>
                          </a:avLst>
                        </a:prstGeom>
                        <a:ln w="12700">
                          <a:solidFill>
                            <a:schemeClr val="tx1"/>
                          </a:solidFill>
                        </a:ln>
                        <a:effectLst/>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43" name="Isosceles Triangle 42"/>
                        <a:cNvSpPr>
                          <a:spLocks noChangeAspect="1"/>
                        </a:cNvSpPr>
                      </a:nvSpPr>
                      <a:spPr>
                        <a:xfrm rot="5400000">
                          <a:off x="5691971" y="2317484"/>
                          <a:ext cx="224376" cy="296869"/>
                        </a:xfrm>
                        <a:prstGeom prst="triangle">
                          <a:avLst/>
                        </a:prstGeom>
                        <a:solidFill>
                          <a:srgbClr val="FF6600"/>
                        </a:solidFill>
                        <a:ln>
                          <a:solidFill>
                            <a:srgbClr val="FF323B"/>
                          </a:solidFill>
                        </a:ln>
                        <a:effectLst>
                          <a:outerShdw blurRad="41275" dist="25400" dir="5400000" rotWithShape="0">
                            <a:srgbClr val="000000">
                              <a:alpha val="60000"/>
                            </a:srgbClr>
                          </a:outerShdw>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44" name="Left Brace 43"/>
                        <a:cNvSpPr/>
                      </a:nvSpPr>
                      <a:spPr>
                        <a:xfrm rot="16200000">
                          <a:off x="4560950" y="1794295"/>
                          <a:ext cx="203200" cy="2228019"/>
                        </a:xfrm>
                        <a:prstGeom prst="leftBrace">
                          <a:avLst>
                            <a:gd name="adj1" fmla="val 37500"/>
                            <a:gd name="adj2" fmla="val 50000"/>
                          </a:avLst>
                        </a:prstGeom>
                        <a:ln w="12700">
                          <a:solidFill>
                            <a:schemeClr val="tx1"/>
                          </a:solidFill>
                        </a:ln>
                        <a:effectLst/>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45" name="TextBox 70"/>
                        <a:cNvSpPr txBox="1"/>
                      </a:nvSpPr>
                      <a:spPr>
                        <a:xfrm>
                          <a:off x="2494789" y="1639716"/>
                          <a:ext cx="2043060" cy="73866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Ingress </a:t>
                            </a:r>
                          </a:p>
                          <a:p>
                            <a:pPr algn="ctr"/>
                            <a:r>
                              <a:rPr lang="en-US" sz="1400"/>
                              <a:t>Service Termination Point </a:t>
                            </a:r>
                          </a:p>
                          <a:p>
                            <a:pPr algn="ctr"/>
                            <a:r>
                              <a:rPr lang="en-US" sz="1400"/>
                              <a:t>“A”</a:t>
                            </a:r>
                          </a:p>
                        </a:txBody>
                        <a:useSpRect/>
                      </a:txSp>
                    </a:sp>
                    <a:sp>
                      <a:nvSpPr>
                        <a:cNvPr id="46" name="TextBox 71"/>
                        <a:cNvSpPr txBox="1"/>
                      </a:nvSpPr>
                      <a:spPr>
                        <a:xfrm>
                          <a:off x="4824444" y="1626285"/>
                          <a:ext cx="2043060" cy="73866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Egress </a:t>
                            </a:r>
                          </a:p>
                          <a:p>
                            <a:pPr algn="ctr"/>
                            <a:r>
                              <a:rPr lang="en-US" sz="1400"/>
                              <a:t>Service Termination Point </a:t>
                            </a:r>
                          </a:p>
                          <a:p>
                            <a:pPr algn="ctr"/>
                            <a:r>
                              <a:rPr lang="en-US" sz="1400"/>
                              <a:t>“Z”</a:t>
                            </a:r>
                          </a:p>
                        </a:txBody>
                        <a:useSpRect/>
                      </a:txSp>
                    </a:sp>
                    <a:sp>
                      <a:nvSpPr>
                        <a:cNvPr id="47" name="TextBox 72"/>
                        <a:cNvSpPr txBox="1"/>
                      </a:nvSpPr>
                      <a:spPr>
                        <a:xfrm>
                          <a:off x="3957874" y="3009905"/>
                          <a:ext cx="144729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Transport section</a:t>
                            </a:r>
                          </a:p>
                        </a:txBody>
                        <a:useSpRect/>
                      </a:txSp>
                    </a:sp>
                    <a:sp>
                      <a:nvSpPr>
                        <a:cNvPr id="48" name="TextBox 74"/>
                        <a:cNvSpPr txBox="1"/>
                      </a:nvSpPr>
                      <a:spPr>
                        <a:xfrm>
                          <a:off x="5804160" y="2779811"/>
                          <a:ext cx="123523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Access section</a:t>
                            </a:r>
                          </a:p>
                        </a:txBody>
                        <a:useSpRect/>
                      </a:txSp>
                    </a:sp>
                    <a:sp>
                      <a:nvSpPr>
                        <a:cNvPr id="49" name="TextBox 75"/>
                        <a:cNvSpPr txBox="1"/>
                      </a:nvSpPr>
                      <a:spPr>
                        <a:xfrm>
                          <a:off x="2313306" y="2806704"/>
                          <a:ext cx="123523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Access section</a:t>
                            </a:r>
                          </a:p>
                        </a:txBody>
                        <a:useSpRect/>
                      </a:txSp>
                    </a:sp>
                    <a:sp>
                      <a:nvSpPr>
                        <a:cNvPr id="50" name="TextBox 87"/>
                        <a:cNvSpPr txBox="1"/>
                      </a:nvSpPr>
                      <a:spPr>
                        <a:xfrm>
                          <a:off x="5761117" y="2990222"/>
                          <a:ext cx="1278277"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Egress Framing </a:t>
                            </a:r>
                          </a:p>
                        </a:txBody>
                        <a:useSpRect/>
                      </a:txSp>
                    </a:sp>
                    <a:sp>
                      <a:nvSpPr>
                        <a:cNvPr id="51" name="TextBox 88"/>
                        <a:cNvSpPr txBox="1"/>
                      </a:nvSpPr>
                      <a:spPr>
                        <a:xfrm>
                          <a:off x="3957874" y="3214593"/>
                          <a:ext cx="148595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Transport framing</a:t>
                            </a:r>
                          </a:p>
                        </a:txBody>
                        <a:useSpRect/>
                      </a:txSp>
                    </a:sp>
                    <a:sp>
                      <a:nvSpPr>
                        <a:cNvPr id="52" name="TextBox 90"/>
                        <a:cNvSpPr txBox="1"/>
                      </a:nvSpPr>
                      <a:spPr>
                        <a:xfrm>
                          <a:off x="2256156" y="3009904"/>
                          <a:ext cx="133017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Ingress Framing</a:t>
                            </a:r>
                          </a:p>
                        </a:txBody>
                        <a:useSpRect/>
                      </a:txSp>
                    </a:sp>
                  </a:grpSp>
                </lc:lockedCanvas>
              </a:graphicData>
            </a:graphic>
          </wp:inline>
        </w:drawing>
      </w:r>
    </w:p>
    <w:p w:rsidR="00B72CCC" w:rsidRDefault="00B72CCC" w:rsidP="00B72CCC">
      <w:pPr>
        <w:pStyle w:val="Caption"/>
        <w:jc w:val="center"/>
      </w:pPr>
      <w:bookmarkStart w:id="66" w:name="_Ref257734973"/>
      <w:r>
        <w:t xml:space="preserve">Figure </w:t>
      </w:r>
      <w:fldSimple w:instr=" SEQ Figure \* ARABIC ">
        <w:r w:rsidR="00426722">
          <w:rPr>
            <w:noProof/>
          </w:rPr>
          <w:t>8</w:t>
        </w:r>
      </w:fldSimple>
      <w:bookmarkEnd w:id="66"/>
      <w:r>
        <w:t>: Anatomy of a Connection</w:t>
      </w:r>
    </w:p>
    <w:p w:rsidR="007F7C82" w:rsidRDefault="007F7C82" w:rsidP="00B02EBD"/>
    <w:p w:rsidR="007F7C82" w:rsidRDefault="00AD2854" w:rsidP="00B02EBD">
      <w:r>
        <w:t xml:space="preserve">As illustrated in </w:t>
      </w:r>
      <w:r w:rsidR="00CB11BF">
        <w:fldChar w:fldCharType="begin"/>
      </w:r>
      <w:r w:rsidR="00781521">
        <w:instrText xml:space="preserve"> REF _Ref257734973 \h </w:instrText>
      </w:r>
      <w:r w:rsidR="00CB11BF">
        <w:fldChar w:fldCharType="separate"/>
      </w:r>
      <w:r w:rsidR="00426722">
        <w:t xml:space="preserve">Figure </w:t>
      </w:r>
      <w:r w:rsidR="00426722">
        <w:rPr>
          <w:noProof/>
        </w:rPr>
        <w:t>8</w:t>
      </w:r>
      <w:r w:rsidR="00CB11BF">
        <w:fldChar w:fldCharType="end"/>
      </w:r>
      <w:r>
        <w:t xml:space="preserve">, the </w:t>
      </w:r>
      <w:r w:rsidR="00AA7892">
        <w:t>C</w:t>
      </w:r>
      <w:r>
        <w:t xml:space="preserve">onnection consists of three basic components: an ingress point where user data enters the connection, a transport section that carries the data across the network, and an egress point where user data exits the connection.   The network components that present the user data to the ingress point or carry the user data away from the egress point are </w:t>
      </w:r>
      <w:r w:rsidR="00781521">
        <w:t xml:space="preserve">the </w:t>
      </w:r>
      <w:r>
        <w:t>access sections</w:t>
      </w:r>
      <w:r w:rsidR="00781521">
        <w:t xml:space="preserve">.  </w:t>
      </w:r>
      <w:r>
        <w:t>The network infrastructure that carries user data from the ingress point through the network to the egress point is the transport section</w:t>
      </w:r>
      <w:r w:rsidR="006625EB">
        <w:t xml:space="preserve">.  </w:t>
      </w:r>
      <w:r>
        <w:t>The end of the transport section or the junction between the transport section and the access section is called the Service Termination Point (STP).</w:t>
      </w:r>
    </w:p>
    <w:p w:rsidR="007F7C82" w:rsidRDefault="007F7C82" w:rsidP="00B02EBD"/>
    <w:p w:rsidR="00B255A1" w:rsidRDefault="00AD2854" w:rsidP="00B02EBD">
      <w:r>
        <w:t xml:space="preserve">The user data (the “payload data”) is carried across each section of the network inside a “framing protocol”.  The framing protocol, </w:t>
      </w:r>
      <w:r w:rsidR="00550C6C">
        <w:t xml:space="preserve">provides the </w:t>
      </w:r>
      <w:r w:rsidR="006625EB">
        <w:t>necessary timing</w:t>
      </w:r>
      <w:r>
        <w:t>, control, and data integrity</w:t>
      </w:r>
      <w:r w:rsidR="005C61DA">
        <w:t xml:space="preserve"> f</w:t>
      </w:r>
      <w:r w:rsidR="00550C6C">
        <w:t xml:space="preserve">unctions required to move the payload from </w:t>
      </w:r>
      <w:r w:rsidR="00B255A1">
        <w:t>node</w:t>
      </w:r>
      <w:r w:rsidR="00550C6C">
        <w:t xml:space="preserve"> to </w:t>
      </w:r>
      <w:r w:rsidR="00B255A1">
        <w:t>node</w:t>
      </w:r>
      <w:r w:rsidR="00550C6C">
        <w:t xml:space="preserve"> through the network.</w:t>
      </w:r>
      <w:r>
        <w:t xml:space="preserve">  It is important to distinguish between a) the access framing protocols, b) the transport framing protocols, and c) the user payload data carried inside each of these protocols.   </w:t>
      </w:r>
    </w:p>
    <w:p w:rsidR="00B255A1" w:rsidRDefault="00B255A1" w:rsidP="00B02EBD"/>
    <w:p w:rsidR="00B255A1" w:rsidRPr="00B255A1" w:rsidRDefault="00AD2854" w:rsidP="00B255A1">
      <w:pPr>
        <w:pStyle w:val="ListParagraph"/>
        <w:numPr>
          <w:ilvl w:val="0"/>
          <w:numId w:val="42"/>
        </w:numPr>
      </w:pPr>
      <w:r w:rsidRPr="00B255A1">
        <w:rPr>
          <w:i/>
        </w:rPr>
        <w:t>It is the user payload data strea</w:t>
      </w:r>
      <w:r w:rsidR="002C0CC8">
        <w:rPr>
          <w:i/>
        </w:rPr>
        <w:t>m that must be preserved from ingress to egress</w:t>
      </w:r>
      <w:r w:rsidRPr="00B255A1">
        <w:rPr>
          <w:i/>
        </w:rPr>
        <w:t xml:space="preserve"> in a </w:t>
      </w:r>
      <w:r w:rsidR="002C0CC8">
        <w:rPr>
          <w:i/>
        </w:rPr>
        <w:t>C</w:t>
      </w:r>
      <w:r w:rsidRPr="00B255A1">
        <w:rPr>
          <w:i/>
        </w:rPr>
        <w:t>onnection.</w:t>
      </w:r>
    </w:p>
    <w:p w:rsidR="007F7C82" w:rsidRDefault="007F7C82" w:rsidP="00B02EBD"/>
    <w:p w:rsidR="007F7C82" w:rsidRDefault="007F7C82" w:rsidP="00B02EBD"/>
    <w:p w:rsidR="007F7C82" w:rsidRDefault="00AD2854" w:rsidP="00B02EBD">
      <w:r>
        <w:t xml:space="preserve">The transport framing can be any framing protocol as long as the end-to-end preservation requirement is honored.   In fact, the only constraints on the transport framing is that the transport section be able to adapt the ingress payload data to each of the successive transport protocols that may be used along the path and ultimately be able to adapt the user payload to the egress framing at the egress point.   While specification of the connection end points, access framing, and other parameters associated with a connection are defined by the connection requester (or implicitly by the service definition), the choice of the transport protocol and associated transport path parameters are explicitly delegated to the network service provider in order to allow the provider the greatest latitude in finding a valid, available, and optimal path for the connection request.   This is another example of how abstraction separates the user perception of a “connection” from that of the provider.   While this abstraction simplifies the service concept, the NSI Architecture allows the omniscient requester to participate in these connection planning decisions. </w:t>
      </w:r>
    </w:p>
    <w:p w:rsidR="002C0CC8" w:rsidRDefault="002C0CC8" w:rsidP="00B02EBD"/>
    <w:p w:rsidR="002C0CC8" w:rsidRPr="002C0CC8" w:rsidRDefault="002C0CC8" w:rsidP="002C0CC8">
      <w:pPr>
        <w:pStyle w:val="ListParagraph"/>
        <w:numPr>
          <w:ilvl w:val="0"/>
          <w:numId w:val="42"/>
        </w:numPr>
      </w:pPr>
      <w:r>
        <w:rPr>
          <w:i/>
        </w:rPr>
        <w:t>T</w:t>
      </w:r>
      <w:r w:rsidRPr="002C0CC8">
        <w:rPr>
          <w:i/>
        </w:rPr>
        <w:t>he transport section may influence the service levels</w:t>
      </w:r>
      <w:r>
        <w:rPr>
          <w:i/>
        </w:rPr>
        <w:t xml:space="preserve"> as experienced by the payload data.</w:t>
      </w:r>
    </w:p>
    <w:p w:rsidR="002C0CC8" w:rsidRPr="00B91144" w:rsidRDefault="002C0CC8" w:rsidP="002C0CC8">
      <w:pPr>
        <w:pStyle w:val="ListParagraph"/>
        <w:numPr>
          <w:ilvl w:val="0"/>
          <w:numId w:val="42"/>
        </w:numPr>
      </w:pPr>
      <w:r>
        <w:rPr>
          <w:i/>
        </w:rPr>
        <w:t>Typically t</w:t>
      </w:r>
      <w:r w:rsidRPr="002C0CC8">
        <w:rPr>
          <w:i/>
        </w:rPr>
        <w:t xml:space="preserve">he Service Definition </w:t>
      </w:r>
      <w:r>
        <w:rPr>
          <w:i/>
        </w:rPr>
        <w:t xml:space="preserve">will </w:t>
      </w:r>
      <w:r w:rsidR="00B91144">
        <w:rPr>
          <w:i/>
        </w:rPr>
        <w:t xml:space="preserve">allow the Requestor to </w:t>
      </w:r>
      <w:r>
        <w:rPr>
          <w:i/>
        </w:rPr>
        <w:t>specify the payload transit service levels rather than the Network-interna</w:t>
      </w:r>
      <w:r w:rsidR="00B91144">
        <w:rPr>
          <w:i/>
        </w:rPr>
        <w:t>l</w:t>
      </w:r>
      <w:r>
        <w:rPr>
          <w:i/>
        </w:rPr>
        <w:t xml:space="preserve"> transport section protocols.</w:t>
      </w:r>
    </w:p>
    <w:p w:rsidR="00B91144" w:rsidRDefault="00B91144" w:rsidP="002C0CC8">
      <w:pPr>
        <w:pStyle w:val="ListParagraph"/>
        <w:numPr>
          <w:ilvl w:val="0"/>
          <w:numId w:val="42"/>
        </w:numPr>
      </w:pPr>
      <w:r>
        <w:rPr>
          <w:i/>
        </w:rPr>
        <w:t>It is the job of the local Network to decide how to fulfill these service levels by selecting the appropriate transport section protocol.</w:t>
      </w:r>
    </w:p>
    <w:p w:rsidR="007F7C82" w:rsidRDefault="007F7C82" w:rsidP="00B02EBD"/>
    <w:p w:rsidR="007F7C82" w:rsidRDefault="007F7C82" w:rsidP="00B02EBD"/>
    <w:p w:rsidR="007F7C82" w:rsidRDefault="00AD2854" w:rsidP="00B02EBD">
      <w:pPr>
        <w:pStyle w:val="Heading3"/>
      </w:pPr>
      <w:bookmarkStart w:id="67" w:name="_Toc262215824"/>
      <w:r w:rsidRPr="00897DAD">
        <w:t>Service Definition</w:t>
      </w:r>
      <w:r w:rsidR="003218D9">
        <w:t>s for Connection Services</w:t>
      </w:r>
      <w:bookmarkEnd w:id="67"/>
    </w:p>
    <w:p w:rsidR="007F7C82" w:rsidRDefault="007F7C82" w:rsidP="00B02EBD"/>
    <w:p w:rsidR="007F7C82" w:rsidRDefault="00AD2854" w:rsidP="00B02EBD">
      <w:r>
        <w:t xml:space="preserve">The Service Definition is a set of attributes that formally and explicitly define the complete scope of a service offering.   In particular, the NSI Connection Service uses the Service Definition as a baseline set of parameters to bound the scope of </w:t>
      </w:r>
      <w:r w:rsidR="00D87251">
        <w:t xml:space="preserve">the service </w:t>
      </w:r>
      <w:r>
        <w:t>that will be offered to requesters.</w:t>
      </w:r>
    </w:p>
    <w:p w:rsidR="007F7C82" w:rsidRDefault="007F7C82" w:rsidP="00B02EBD"/>
    <w:p w:rsidR="007F7C82" w:rsidRDefault="00AD2854" w:rsidP="00B02EBD">
      <w:r>
        <w:t xml:space="preserve">The Service Definition specifies the complete set of service parameters that define a </w:t>
      </w:r>
      <w:r w:rsidR="00157C3B">
        <w:t>service instance</w:t>
      </w:r>
      <w:r>
        <w:t>.  The</w:t>
      </w:r>
      <w:r w:rsidR="004E6B51">
        <w:t xml:space="preserve"> Service Definition </w:t>
      </w:r>
      <w:r w:rsidR="001C4181">
        <w:t xml:space="preserve">also </w:t>
      </w:r>
      <w:r w:rsidR="004E6B51">
        <w:t xml:space="preserve">describes the </w:t>
      </w:r>
      <w:r w:rsidR="00D720C7" w:rsidRPr="00D720C7">
        <w:rPr>
          <w:i/>
        </w:rPr>
        <w:t>range</w:t>
      </w:r>
      <w:r>
        <w:t xml:space="preserve"> of allowed values for each service parameter, and a default value can be specified.</w:t>
      </w:r>
      <w:r w:rsidR="004E6B51">
        <w:t xml:space="preserve">   </w:t>
      </w:r>
      <w:r w:rsidR="00B33689">
        <w:t xml:space="preserve">The parameters in the Service Definition form a kind of template that the </w:t>
      </w:r>
      <w:r w:rsidR="001C4181">
        <w:t xml:space="preserve">service </w:t>
      </w:r>
      <w:r w:rsidR="00B33689">
        <w:t>request must fill in.  I.e. A service request must</w:t>
      </w:r>
      <w:r w:rsidR="00445A11">
        <w:t xml:space="preserve"> fill in the template with an explicit </w:t>
      </w:r>
      <w:r w:rsidR="00B33689">
        <w:t>value</w:t>
      </w:r>
      <w:r w:rsidR="00445A11">
        <w:t xml:space="preserve"> - or a default value taken from the service definition </w:t>
      </w:r>
      <w:r w:rsidR="005221C1">
        <w:t>- for</w:t>
      </w:r>
      <w:r w:rsidR="00B33689">
        <w:t xml:space="preserve"> each parameter</w:t>
      </w:r>
      <w:r w:rsidR="001C4181">
        <w:t xml:space="preserve"> of the service it is requesting</w:t>
      </w:r>
      <w:r w:rsidR="00B33689">
        <w:t xml:space="preserve">. </w:t>
      </w:r>
      <w:r w:rsidR="001C4181">
        <w:t xml:space="preserve"> </w:t>
      </w:r>
      <w:r w:rsidR="00B33689">
        <w:t xml:space="preserve">A </w:t>
      </w:r>
      <w:r w:rsidR="001C4181">
        <w:t>service instance</w:t>
      </w:r>
      <w:r w:rsidR="005221C1">
        <w:t xml:space="preserve"> </w:t>
      </w:r>
      <w:r w:rsidR="001C4181">
        <w:t>is</w:t>
      </w:r>
      <w:r w:rsidR="00B33689">
        <w:t xml:space="preserve"> </w:t>
      </w:r>
      <w:r w:rsidR="00157C3B">
        <w:t>then t</w:t>
      </w:r>
      <w:r w:rsidR="001C4181">
        <w:t xml:space="preserve">he </w:t>
      </w:r>
      <w:r w:rsidR="00B33689">
        <w:t>service</w:t>
      </w:r>
      <w:r w:rsidR="001C4181">
        <w:t xml:space="preserve"> capability that results</w:t>
      </w:r>
      <w:r w:rsidR="00445A11">
        <w:t xml:space="preserve"> when all parameters of a service have been </w:t>
      </w:r>
      <w:r w:rsidR="00157C3B">
        <w:t>fully determined</w:t>
      </w:r>
      <w:r w:rsidR="004E6B51">
        <w:t>.</w:t>
      </w:r>
    </w:p>
    <w:p w:rsidR="007F7C82" w:rsidRDefault="007F7C82" w:rsidP="00B02EBD"/>
    <w:p w:rsidR="007F7C82" w:rsidRDefault="00AD2854" w:rsidP="00B02EBD">
      <w:r>
        <w:t>If a service request de</w:t>
      </w:r>
      <w:r w:rsidR="004E6B51">
        <w:t xml:space="preserve">scribes </w:t>
      </w:r>
      <w:r>
        <w:t xml:space="preserve">a service instance that lies within the bounds of the set of defined service parameters, then it forms a valid request. </w:t>
      </w:r>
      <w:r w:rsidR="00BF547B">
        <w:t xml:space="preserve"> </w:t>
      </w:r>
      <w:r>
        <w:t xml:space="preserve">Further, by merit of the </w:t>
      </w:r>
      <w:r w:rsidR="00B33689">
        <w:t xml:space="preserve">comprehensive </w:t>
      </w:r>
      <w:r>
        <w:t xml:space="preserve">service </w:t>
      </w:r>
      <w:r w:rsidR="00B33689">
        <w:t>parameters</w:t>
      </w:r>
      <w:r>
        <w:t xml:space="preserve"> </w:t>
      </w:r>
      <w:r w:rsidR="00B33689">
        <w:t xml:space="preserve">in the Service Definition, </w:t>
      </w:r>
      <w:r>
        <w:t xml:space="preserve">and the </w:t>
      </w:r>
      <w:r w:rsidR="00B33689">
        <w:t>instance specific parameters present in the</w:t>
      </w:r>
      <w:r>
        <w:t xml:space="preserve"> request, the bounds of th</w:t>
      </w:r>
      <w:r w:rsidR="00B33689">
        <w:t>e network</w:t>
      </w:r>
      <w:r>
        <w:t xml:space="preserve"> commitment are formal</w:t>
      </w:r>
      <w:r w:rsidR="00B33689">
        <w:t>ized</w:t>
      </w:r>
      <w:r>
        <w:t xml:space="preserve"> and explicit to both the requester and the provider.  This explicit</w:t>
      </w:r>
      <w:r w:rsidR="00445A11">
        <w:t xml:space="preserve">ly defined </w:t>
      </w:r>
      <w:r>
        <w:t>service commitment allows the user to verify the delivered service and determine if it is meeting the commitment.</w:t>
      </w:r>
      <w:r w:rsidR="00445A11">
        <w:t xml:space="preserve">  It also acts as objective </w:t>
      </w:r>
      <w:r w:rsidR="00915B36">
        <w:t xml:space="preserve">criteria for determining the </w:t>
      </w:r>
      <w:r w:rsidR="00445A11">
        <w:t xml:space="preserve">status </w:t>
      </w:r>
      <w:r w:rsidR="00915B36">
        <w:t xml:space="preserve">of a connection:  </w:t>
      </w:r>
      <w:r w:rsidR="00445A11">
        <w:t xml:space="preserve">“up and available” </w:t>
      </w:r>
      <w:r w:rsidR="00915B36">
        <w:t>meaning it is operating within the committed service levels, and “down” meaning the connection is not operating within the committed service level.</w:t>
      </w:r>
      <w:r w:rsidR="00445A11">
        <w:t xml:space="preserve"> </w:t>
      </w:r>
    </w:p>
    <w:p w:rsidR="007F7C82" w:rsidRDefault="007F7C82" w:rsidP="00B02EBD"/>
    <w:p w:rsidR="00B02EBD" w:rsidRDefault="00915B36">
      <w:r>
        <w:t>T</w:t>
      </w:r>
      <w:r w:rsidR="00AD2854">
        <w:t>he service definition provides a publicly available description of the service</w:t>
      </w:r>
      <w:r w:rsidR="001C4181">
        <w:t xml:space="preserve">, and should be made available in a native language document that the users </w:t>
      </w:r>
      <w:r w:rsidR="00BF547B">
        <w:t>can reference in developing or configuring their applications.</w:t>
      </w:r>
      <w:r w:rsidR="00AD2854">
        <w:t xml:space="preserve"> The users should consult this service definition in order to understand what service levels are available to them within a given service offering.   </w:t>
      </w:r>
    </w:p>
    <w:p w:rsidR="007F7C82" w:rsidRDefault="007F7C82" w:rsidP="00B02EBD"/>
    <w:p w:rsidR="007F7C82" w:rsidRDefault="00AD2854" w:rsidP="00B02EBD">
      <w:r>
        <w:t>It is important to stress one more aspect of a service definition</w:t>
      </w:r>
      <w:r w:rsidR="005221C1">
        <w:t>;</w:t>
      </w:r>
      <w:r>
        <w:t xml:space="preserve"> </w:t>
      </w:r>
      <w:r w:rsidR="005221C1">
        <w:t>i</w:t>
      </w:r>
      <w:r>
        <w:t>f a parameter is not identified within the service definition document, then the user can make no inference about its presence or value</w:t>
      </w:r>
      <w:r w:rsidR="00BF547B">
        <w:t xml:space="preserve"> in the service</w:t>
      </w:r>
      <w:r>
        <w:t xml:space="preserve">.   For instance, if a service definition has no jitter specifications, the user can make no predictions or assumptions about the jitter.  And the network has made no commitments regarding jitter.   A request on Monday might have excellent jitter characteristics, and the exact same request submitted Tuesday might have horrid jitter characteristics.  As long as the request constraints on both requests were met, these are – from a </w:t>
      </w:r>
      <w:r w:rsidR="00BF547B">
        <w:t xml:space="preserve">formal </w:t>
      </w:r>
      <w:r>
        <w:t xml:space="preserve">service perspective – properly performing and identical service instances.  </w:t>
      </w:r>
    </w:p>
    <w:p w:rsidR="007F7C82" w:rsidRDefault="007F7C82" w:rsidP="00B02EBD"/>
    <w:p w:rsidR="007F7C82" w:rsidRDefault="00AD2854" w:rsidP="00B02EBD">
      <w:r>
        <w:t xml:space="preserve">The converse is also true.  The network should be very careful about how it defines service parameters.   For instance, an Ethernet </w:t>
      </w:r>
      <w:r w:rsidR="005221C1">
        <w:t>service may</w:t>
      </w:r>
      <w:r>
        <w:t xml:space="preserve"> define connection capacities in “bits per second” (bps).   On its face, one might construe that a 1 Gbps connection would accept bits at 1 billion bits each second measured over any one second period.   However, if this 1 Gbps connection is provisioned over a 10 Gbps network link, this interpretation would allow a 100 millisecond burst at 10 Gbps followed by a 900 millisecond quiescent period.  Such a burst of 125 megaBytes can easily induce buffer overruns and packet discards on interfaces along the connection path.   And yet the user would have been perfectly within their performance profile.   The implication here is that simple fixed capacity connections in asynchronous packet transport networks requires sophisticated and detailed planning in order to guarantee service capabilities.</w:t>
      </w:r>
    </w:p>
    <w:p w:rsidR="007F7C82" w:rsidRDefault="007F7C82" w:rsidP="00B02EBD"/>
    <w:p w:rsidR="007F7C82" w:rsidRDefault="00AD2854" w:rsidP="00B02EBD">
      <w:r>
        <w:t xml:space="preserve">The Connection Service Definition and the Connection Service Request are tightly integrated.   </w:t>
      </w:r>
    </w:p>
    <w:p w:rsidR="007F7C82" w:rsidRDefault="007F7C82" w:rsidP="00B02EBD"/>
    <w:p w:rsidR="00890E4B" w:rsidRDefault="00890E4B" w:rsidP="00B02EBD"/>
    <w:p w:rsidR="00741060" w:rsidRDefault="00741060" w:rsidP="00741060">
      <w:pPr>
        <w:pStyle w:val="Heading3"/>
      </w:pPr>
      <w:bookmarkStart w:id="68" w:name="_Toc257738133"/>
      <w:bookmarkStart w:id="69" w:name="_Toc262215825"/>
      <w:r w:rsidRPr="00667BF1">
        <w:t xml:space="preserve">The Connection Service </w:t>
      </w:r>
      <w:r>
        <w:t>States</w:t>
      </w:r>
      <w:bookmarkEnd w:id="68"/>
      <w:bookmarkEnd w:id="69"/>
    </w:p>
    <w:p w:rsidR="00741060" w:rsidRPr="00667BF1" w:rsidRDefault="00741060" w:rsidP="00741060"/>
    <w:p w:rsidR="00741060" w:rsidRDefault="00741060" w:rsidP="00741060">
      <w:r>
        <w:t>The states of a connection relate to the life cycle of the connection.  In the NSI, a connection goes through five phases: Reserving, Scheduled, Provisioning, In-Service, Releasing.</w:t>
      </w:r>
    </w:p>
    <w:p w:rsidR="00741060" w:rsidRDefault="00741060" w:rsidP="00741060"/>
    <w:p w:rsidR="00741060" w:rsidRDefault="00741060" w:rsidP="00741060">
      <w:r>
        <w:t xml:space="preserve">First, a request is submitted to a provider thus beginning the life cycle of the connection within that provider Agent’s network.  This first phase is called the “Reserving” phase.  It includes path selection and resource reservation.   In the NSI, path selection includes future scheduling as well as the performance and authorization checking. Once the scheduling phase is complete, the Requester NSA is notified and connection goes into a “Scheduled” state. </w:t>
      </w:r>
    </w:p>
    <w:p w:rsidR="00741060" w:rsidRDefault="00741060" w:rsidP="00741060"/>
    <w:p w:rsidR="00741060" w:rsidRDefault="00741060" w:rsidP="00741060">
      <w:r>
        <w:t xml:space="preserve">For automatically provisioned connections, when the service start time arrives, the connection goes into a “Provisioning” phase.  For signaled connections, the “Provisioning” phase is initiated by a signal from the Requester NSA.  Provisioning is the process where the connection is physically instantiated by configuring each device along the path to reflect the path plan developed and reserved in the Reservation phase.  </w:t>
      </w:r>
    </w:p>
    <w:p w:rsidR="00741060" w:rsidRDefault="00741060" w:rsidP="00741060"/>
    <w:p w:rsidR="00741060" w:rsidRDefault="00741060" w:rsidP="00741060">
      <w:r>
        <w:t xml:space="preserve">Once provisioning is complete, the connection then moves into an “In-Service” state and the user are notified that the connection is ready for use.  The In-Service phase is where user data is allowed to transit the connection. </w:t>
      </w:r>
    </w:p>
    <w:p w:rsidR="00741060" w:rsidRDefault="00741060" w:rsidP="00741060"/>
    <w:p w:rsidR="00741060" w:rsidRDefault="00741060" w:rsidP="00741060">
      <w:r>
        <w:t xml:space="preserve">When the connection is no longer needed (or the scheduled time expires) the connection is “Releasing”.   The Releasing phase is where each network along the path is informed of the Release event and resources associated with the connection are released back to the available pool.  Upon entering the releasing phase, the connection will no longer pass traffic.    When the Release has completed, the connection object is deleted from the </w:t>
      </w:r>
      <w:r w:rsidR="00070CCB">
        <w:t>Service Plane</w:t>
      </w:r>
      <w:r>
        <w:t xml:space="preserve">.  </w:t>
      </w:r>
    </w:p>
    <w:p w:rsidR="007F7C82" w:rsidRDefault="007F7C82" w:rsidP="00B02EBD"/>
    <w:p w:rsidR="006863DA" w:rsidRDefault="0057324F" w:rsidP="006863DA">
      <w:pPr>
        <w:jc w:val="center"/>
      </w:pPr>
      <w:r w:rsidRPr="0057324F">
        <w:rPr>
          <w:noProof/>
          <w:lang w:val="en-GB" w:eastAsia="en-GB"/>
        </w:rPr>
        <w:drawing>
          <wp:inline distT="0" distB="0" distL="0" distR="0">
            <wp:extent cx="5486400" cy="1680503"/>
            <wp:effectExtent l="0" t="0" r="0" b="0"/>
            <wp:docPr id="20" name="Object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167438" cy="1889124"/>
                      <a:chOff x="1571604" y="2357430"/>
                      <a:chExt cx="6167438" cy="1889124"/>
                    </a:xfrm>
                  </a:grpSpPr>
                  <a:graphicFrame>
                    <a:nvGraphicFramePr>
                      <a:cNvPr id="46" name="Diagram 45"/>
                      <a:cNvGraphicFramePr/>
                    </a:nvGraphicFramePr>
                    <a:graphic>
                      <a:graphicData uri="http://schemas.openxmlformats.org/drawingml/2006/diagram">
                        <dgm:relIds xmlns:dgm="http://schemas.openxmlformats.org/drawingml/2006/diagram" xmlns:r="http://schemas.openxmlformats.org/officeDocument/2006/relationships" r:dm="rId8" r:lo="rId9" r:qs="rId10" r:cs="rId11"/>
                      </a:graphicData>
                    </a:graphic>
                    <a:xfrm>
                      <a:off x="1643042" y="2357430"/>
                      <a:ext cx="6096000" cy="1889124"/>
                    </a:xfrm>
                  </a:graphicFrame>
                  <a:grpSp>
                    <a:nvGrpSpPr>
                      <a:cNvPr id="55" name="Group 54"/>
                      <a:cNvGrpSpPr/>
                    </a:nvGrpSpPr>
                    <a:grpSpPr>
                      <a:xfrm>
                        <a:off x="1571604" y="2500305"/>
                        <a:ext cx="6143668" cy="1166435"/>
                        <a:chOff x="1571604" y="2500306"/>
                        <a:chExt cx="6143668" cy="1155150"/>
                      </a:xfrm>
                    </a:grpSpPr>
                    <a:sp>
                      <a:nvSpPr>
                        <a:cNvPr id="47" name="TextBox 25"/>
                        <a:cNvSpPr txBox="1">
                          <a:spLocks noChangeArrowheads="1"/>
                        </a:cNvSpPr>
                      </a:nvSpPr>
                      <a:spPr bwMode="auto">
                        <a:xfrm flipH="1">
                          <a:off x="1571604" y="3286124"/>
                          <a:ext cx="785818" cy="369332"/>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900" dirty="0" smtClean="0">
                                <a:latin typeface="Calibri" pitchFamily="34" charset="0"/>
                              </a:rPr>
                              <a:t>Connection request</a:t>
                            </a:r>
                            <a:endParaRPr lang="en-GB" sz="900" dirty="0">
                              <a:latin typeface="Calibri" pitchFamily="34" charset="0"/>
                            </a:endParaRPr>
                          </a:p>
                        </a:txBody>
                        <a:useSpRect/>
                      </a:txSp>
                    </a:sp>
                    <a:sp>
                      <a:nvSpPr>
                        <a:cNvPr id="48" name="TextBox 25"/>
                        <a:cNvSpPr txBox="1">
                          <a:spLocks noChangeArrowheads="1"/>
                        </a:cNvSpPr>
                      </a:nvSpPr>
                      <a:spPr bwMode="auto">
                        <a:xfrm flipH="1">
                          <a:off x="2786050" y="2786058"/>
                          <a:ext cx="785818" cy="369332"/>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900" dirty="0" smtClean="0">
                                <a:latin typeface="Calibri" pitchFamily="34" charset="0"/>
                              </a:rPr>
                              <a:t>Connection complete</a:t>
                            </a:r>
                            <a:endParaRPr lang="en-GB" sz="900" dirty="0">
                              <a:latin typeface="Calibri" pitchFamily="34" charset="0"/>
                            </a:endParaRPr>
                          </a:p>
                        </a:txBody>
                        <a:useSpRect/>
                      </a:txSp>
                    </a:sp>
                    <a:sp>
                      <a:nvSpPr>
                        <a:cNvPr id="49" name="TextBox 25"/>
                        <a:cNvSpPr txBox="1">
                          <a:spLocks noChangeArrowheads="1"/>
                        </a:cNvSpPr>
                      </a:nvSpPr>
                      <a:spPr bwMode="auto">
                        <a:xfrm flipH="1">
                          <a:off x="3643306" y="2500306"/>
                          <a:ext cx="785818"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900" dirty="0" smtClean="0">
                                <a:latin typeface="Calibri" pitchFamily="34" charset="0"/>
                              </a:rPr>
                              <a:t>Connection start time or provision signal</a:t>
                            </a:r>
                            <a:endParaRPr lang="en-GB" sz="900" dirty="0">
                              <a:latin typeface="Calibri" pitchFamily="34" charset="0"/>
                            </a:endParaRPr>
                          </a:p>
                        </a:txBody>
                        <a:useSpRect/>
                      </a:txSp>
                    </a:sp>
                    <a:sp>
                      <a:nvSpPr>
                        <a:cNvPr id="50" name="TextBox 25"/>
                        <a:cNvSpPr txBox="1">
                          <a:spLocks noChangeArrowheads="1"/>
                        </a:cNvSpPr>
                      </a:nvSpPr>
                      <a:spPr bwMode="auto">
                        <a:xfrm flipH="1">
                          <a:off x="4643438" y="2786058"/>
                          <a:ext cx="785818" cy="369332"/>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900" dirty="0" smtClean="0">
                                <a:latin typeface="Calibri" pitchFamily="34" charset="0"/>
                              </a:rPr>
                              <a:t>Provisioning complete</a:t>
                            </a:r>
                            <a:endParaRPr lang="en-GB" sz="900" dirty="0">
                              <a:latin typeface="Calibri" pitchFamily="34" charset="0"/>
                            </a:endParaRPr>
                          </a:p>
                        </a:txBody>
                        <a:useSpRect/>
                      </a:txSp>
                    </a:sp>
                    <a:sp>
                      <a:nvSpPr>
                        <a:cNvPr id="53" name="TextBox 25"/>
                        <a:cNvSpPr txBox="1">
                          <a:spLocks noChangeArrowheads="1"/>
                        </a:cNvSpPr>
                      </a:nvSpPr>
                      <a:spPr bwMode="auto">
                        <a:xfrm flipH="1">
                          <a:off x="5643570" y="2643182"/>
                          <a:ext cx="785818" cy="5078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900" dirty="0" smtClean="0">
                                <a:latin typeface="Calibri" pitchFamily="34" charset="0"/>
                              </a:rPr>
                              <a:t>Connection </a:t>
                            </a:r>
                            <a:r>
                              <a:rPr lang="en-GB" sz="900" dirty="0" smtClean="0">
                                <a:latin typeface="Calibri" pitchFamily="34" charset="0"/>
                              </a:rPr>
                              <a:t>end time </a:t>
                            </a:r>
                            <a:r>
                              <a:rPr lang="en-GB" sz="900" dirty="0" smtClean="0">
                                <a:latin typeface="Calibri" pitchFamily="34" charset="0"/>
                              </a:rPr>
                              <a:t>or </a:t>
                            </a:r>
                            <a:r>
                              <a:rPr lang="en-GB" sz="900" dirty="0" smtClean="0">
                                <a:latin typeface="Calibri" pitchFamily="34" charset="0"/>
                              </a:rPr>
                              <a:t>delete signal</a:t>
                            </a:r>
                            <a:endParaRPr lang="en-GB" sz="900" dirty="0">
                              <a:latin typeface="Calibri" pitchFamily="34" charset="0"/>
                            </a:endParaRPr>
                          </a:p>
                        </a:txBody>
                        <a:useSpRect/>
                      </a:txSp>
                    </a:sp>
                    <a:sp>
                      <a:nvSpPr>
                        <a:cNvPr id="54" name="TextBox 25"/>
                        <a:cNvSpPr txBox="1">
                          <a:spLocks noChangeArrowheads="1"/>
                        </a:cNvSpPr>
                      </a:nvSpPr>
                      <a:spPr bwMode="auto">
                        <a:xfrm flipH="1">
                          <a:off x="6929454" y="3214686"/>
                          <a:ext cx="785818" cy="369332"/>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900" dirty="0" smtClean="0">
                                <a:latin typeface="Calibri" pitchFamily="34" charset="0"/>
                              </a:rPr>
                              <a:t>Release complete</a:t>
                            </a:r>
                            <a:endParaRPr lang="en-GB" sz="900" dirty="0">
                              <a:latin typeface="Calibri" pitchFamily="34" charset="0"/>
                            </a:endParaRPr>
                          </a:p>
                        </a:txBody>
                        <a:useSpRect/>
                      </a:txSp>
                    </a:sp>
                  </a:grpSp>
                </lc:lockedCanvas>
              </a:graphicData>
            </a:graphic>
          </wp:inline>
        </w:drawing>
      </w:r>
    </w:p>
    <w:p w:rsidR="00AB5B25" w:rsidRDefault="00AB5B25" w:rsidP="00AB5B25">
      <w:pPr>
        <w:pStyle w:val="Caption"/>
        <w:jc w:val="center"/>
      </w:pPr>
      <w:r>
        <w:t xml:space="preserve">Figure </w:t>
      </w:r>
      <w:fldSimple w:instr=" SEQ Figure \* ARABIC ">
        <w:r w:rsidR="00426722">
          <w:rPr>
            <w:noProof/>
          </w:rPr>
          <w:t>9</w:t>
        </w:r>
      </w:fldSimple>
      <w:r>
        <w:t xml:space="preserve">: </w:t>
      </w:r>
      <w:r w:rsidRPr="00AB5B25">
        <w:t>Connection Lifecycle</w:t>
      </w:r>
    </w:p>
    <w:p w:rsidR="00AB5B25" w:rsidRDefault="00AB5B25" w:rsidP="00B02EBD"/>
    <w:p w:rsidR="00CA585F" w:rsidRPr="005C5122" w:rsidRDefault="00CA585F" w:rsidP="00CA585F">
      <w:pPr>
        <w:pStyle w:val="Heading3"/>
        <w:rPr>
          <w:rFonts w:eastAsia="MS Mincho"/>
        </w:rPr>
      </w:pPr>
      <w:bookmarkStart w:id="70" w:name="_Toc262215826"/>
      <w:r>
        <w:rPr>
          <w:rFonts w:eastAsia="MS Mincho"/>
        </w:rPr>
        <w:t xml:space="preserve">Connection </w:t>
      </w:r>
      <w:r w:rsidR="003218D9">
        <w:rPr>
          <w:rFonts w:eastAsia="MS Mincho"/>
        </w:rPr>
        <w:t>r</w:t>
      </w:r>
      <w:r>
        <w:rPr>
          <w:rFonts w:eastAsia="MS Mincho"/>
        </w:rPr>
        <w:t>eservation</w:t>
      </w:r>
      <w:r w:rsidR="003218D9">
        <w:rPr>
          <w:rFonts w:eastAsia="MS Mincho"/>
        </w:rPr>
        <w:t xml:space="preserve"> messages</w:t>
      </w:r>
      <w:bookmarkEnd w:id="70"/>
    </w:p>
    <w:p w:rsidR="00CA585F" w:rsidRDefault="00CA585F" w:rsidP="00CA585F"/>
    <w:p w:rsidR="00CA585F" w:rsidRPr="000F1407" w:rsidRDefault="00CA585F" w:rsidP="00CA585F">
      <w:r w:rsidRPr="000F1407">
        <w:t>Advance vs. immediate reservation</w:t>
      </w:r>
    </w:p>
    <w:p w:rsidR="00CA585F" w:rsidRDefault="00CA585F" w:rsidP="00CA585F">
      <w:r>
        <w:t>The connection request can have either a start-time and end-time, or a start-time and duration.</w:t>
      </w:r>
    </w:p>
    <w:p w:rsidR="00CA585F" w:rsidRDefault="00CA585F" w:rsidP="00CA585F">
      <w:r>
        <w:t>If the connection request includes a valid start-time and an end-time then the request is considered to be an advance reservation request.  If the connection request has the start-time set to ‘asap’ and has a duration field rather than an end time field, the request is considered to be an immediate reservation request.</w:t>
      </w:r>
    </w:p>
    <w:p w:rsidR="00CA585F" w:rsidRDefault="00CA585F" w:rsidP="00CA585F"/>
    <w:p w:rsidR="00CA585F" w:rsidRPr="00051F7B" w:rsidRDefault="00CA585F" w:rsidP="00CA585F">
      <w:r w:rsidRPr="00051F7B">
        <w:t xml:space="preserve">Automatic </w:t>
      </w:r>
      <w:r>
        <w:t>vs. explicit provisioning mode</w:t>
      </w:r>
    </w:p>
    <w:p w:rsidR="00CA585F" w:rsidRDefault="00CA585F" w:rsidP="00CA585F">
      <w:r>
        <w:t>Provisioning of a connection is achieved using a 1 phase commit mode.  The transition from Scheduled state to Provisioning state can be either explicit (i.e. signaled by the requester NSA) or automatic (i.e initiated by the provider NSA).  E</w:t>
      </w:r>
      <w:r w:rsidRPr="00B34DA9">
        <w:t xml:space="preserve">ach </w:t>
      </w:r>
      <w:r>
        <w:t>connection request will include</w:t>
      </w:r>
      <w:r w:rsidRPr="00B34DA9">
        <w:t xml:space="preserve"> a </w:t>
      </w:r>
      <w:r w:rsidRPr="00361C28">
        <w:rPr>
          <w:i/>
        </w:rPr>
        <w:t>flag</w:t>
      </w:r>
      <w:r w:rsidRPr="00B34DA9">
        <w:t xml:space="preserve"> to indicate </w:t>
      </w:r>
      <w:r>
        <w:t xml:space="preserve">which of these two provisioning modes is to be used.  It is not possible to mix these modes in a single connection. </w:t>
      </w:r>
    </w:p>
    <w:p w:rsidR="00CA585F" w:rsidRDefault="00CA585F" w:rsidP="00CA585F">
      <w:r>
        <w:t>When operating in explicit mode, it is the responsibility of the requestor NSA to signal the reservation to begin provisioning and to begin de-provisioning of the connection.  These signals are known as the ProvisionRequest and CancelRequest.</w:t>
      </w:r>
    </w:p>
    <w:p w:rsidR="00CA585F" w:rsidRDefault="00CA585F" w:rsidP="00CA585F"/>
    <w:p w:rsidR="00CA585F" w:rsidRPr="009D54BC" w:rsidRDefault="00CA585F" w:rsidP="00CA585F">
      <w:r w:rsidRPr="009D54BC">
        <w:t>Responses to connection requests</w:t>
      </w:r>
    </w:p>
    <w:p w:rsidR="00CA585F" w:rsidRDefault="00CA585F" w:rsidP="00CA585F">
      <w:r>
        <w:t>The provider NSA will send a response back to the Requester NSA once it has completed processing a connection request.  This response will send back a pass/fail response and will confirm the state of the provider NSA.</w:t>
      </w:r>
    </w:p>
    <w:p w:rsidR="00CA585F" w:rsidRDefault="00CA585F" w:rsidP="00CA585F"/>
    <w:p w:rsidR="00CA585F" w:rsidRDefault="00CA585F" w:rsidP="00CA585F">
      <w:r>
        <w:t>When provisioning and de-provisioning have been completed it is necessary for the provider NSA to send a notification back to the requester NSA.</w:t>
      </w:r>
    </w:p>
    <w:p w:rsidR="00CA585F" w:rsidRDefault="00CA585F" w:rsidP="00CA585F"/>
    <w:p w:rsidR="00CA585F" w:rsidRDefault="00CA585F" w:rsidP="00CA585F">
      <w:pPr>
        <w:rPr>
          <w:lang w:eastAsia="ja-JP"/>
        </w:rPr>
      </w:pPr>
      <w:r>
        <w:rPr>
          <w:rFonts w:hint="eastAsia"/>
          <w:lang w:eastAsia="ja-JP"/>
        </w:rPr>
        <w:t>As shown in Figure 4, a requester NSA first send</w:t>
      </w:r>
      <w:r>
        <w:rPr>
          <w:lang w:eastAsia="ja-JP"/>
        </w:rPr>
        <w:t>s</w:t>
      </w:r>
      <w:r>
        <w:rPr>
          <w:rFonts w:hint="eastAsia"/>
          <w:lang w:eastAsia="ja-JP"/>
        </w:rPr>
        <w:t xml:space="preserve"> a ReserveRequest message to a provider NSA. The provider NSA </w:t>
      </w:r>
      <w:r>
        <w:rPr>
          <w:lang w:eastAsia="ja-JP"/>
        </w:rPr>
        <w:t>s</w:t>
      </w:r>
      <w:r>
        <w:rPr>
          <w:rFonts w:hint="eastAsia"/>
          <w:lang w:eastAsia="ja-JP"/>
        </w:rPr>
        <w:t>chedules resources, and notif</w:t>
      </w:r>
      <w:r>
        <w:rPr>
          <w:lang w:eastAsia="ja-JP"/>
        </w:rPr>
        <w:t xml:space="preserve">ies </w:t>
      </w:r>
      <w:r>
        <w:rPr>
          <w:rFonts w:hint="eastAsia"/>
          <w:lang w:eastAsia="ja-JP"/>
        </w:rPr>
        <w:t xml:space="preserve">the requester whether it can </w:t>
      </w:r>
      <w:r>
        <w:rPr>
          <w:lang w:eastAsia="ja-JP"/>
        </w:rPr>
        <w:t>deliver</w:t>
      </w:r>
      <w:r>
        <w:rPr>
          <w:rFonts w:hint="eastAsia"/>
          <w:lang w:eastAsia="ja-JP"/>
        </w:rPr>
        <w:t xml:space="preserve"> the request. If explicit provisioning is used, the requester must send</w:t>
      </w:r>
      <w:r>
        <w:rPr>
          <w:lang w:eastAsia="ja-JP"/>
        </w:rPr>
        <w:t xml:space="preserve"> a</w:t>
      </w:r>
      <w:r>
        <w:rPr>
          <w:rFonts w:hint="eastAsia"/>
          <w:lang w:eastAsia="ja-JP"/>
        </w:rPr>
        <w:t xml:space="preserve"> ProvisonRequest </w:t>
      </w:r>
      <w:r>
        <w:rPr>
          <w:lang w:eastAsia="ja-JP"/>
        </w:rPr>
        <w:t>message</w:t>
      </w:r>
      <w:r>
        <w:rPr>
          <w:rFonts w:hint="eastAsia"/>
          <w:lang w:eastAsia="ja-JP"/>
        </w:rPr>
        <w:t xml:space="preserve"> to the provider NSA, and the NSA</w:t>
      </w:r>
      <w:r>
        <w:rPr>
          <w:lang w:eastAsia="ja-JP"/>
        </w:rPr>
        <w:t xml:space="preserve"> then </w:t>
      </w:r>
      <w:r>
        <w:rPr>
          <w:rFonts w:hint="eastAsia"/>
          <w:lang w:eastAsia="ja-JP"/>
        </w:rPr>
        <w:t xml:space="preserve">provisions a service instance. If the automatic provisioning is used, the resources are provisioned at the start time. The requester may send </w:t>
      </w:r>
      <w:r>
        <w:rPr>
          <w:lang w:eastAsia="ja-JP"/>
        </w:rPr>
        <w:t xml:space="preserve">a </w:t>
      </w:r>
      <w:r>
        <w:rPr>
          <w:rFonts w:hint="eastAsia"/>
          <w:lang w:eastAsia="ja-JP"/>
        </w:rPr>
        <w:t xml:space="preserve">CancelRequest message. A CancelRequest message received before the provisioning </w:t>
      </w:r>
      <w:r>
        <w:rPr>
          <w:lang w:eastAsia="ja-JP"/>
        </w:rPr>
        <w:t xml:space="preserve">has begun </w:t>
      </w:r>
      <w:r>
        <w:rPr>
          <w:rFonts w:hint="eastAsia"/>
          <w:lang w:eastAsia="ja-JP"/>
        </w:rPr>
        <w:t>removes the reservation from the reserv</w:t>
      </w:r>
      <w:r w:rsidRPr="000B21F1">
        <w:rPr>
          <w:rFonts w:hint="eastAsia"/>
          <w:sz w:val="18"/>
          <w:lang w:eastAsia="ja-JP"/>
        </w:rPr>
        <w:t>a</w:t>
      </w:r>
      <w:r>
        <w:rPr>
          <w:rFonts w:hint="eastAsia"/>
          <w:lang w:eastAsia="ja-JP"/>
        </w:rPr>
        <w:t>tion database. A CancelRequest message received after the provisioning</w:t>
      </w:r>
      <w:r>
        <w:rPr>
          <w:lang w:eastAsia="ja-JP"/>
        </w:rPr>
        <w:t xml:space="preserve"> is completed</w:t>
      </w:r>
      <w:r>
        <w:rPr>
          <w:rFonts w:hint="eastAsia"/>
          <w:lang w:eastAsia="ja-JP"/>
        </w:rPr>
        <w:t xml:space="preserve"> releases the provisioned resources.</w:t>
      </w:r>
    </w:p>
    <w:p w:rsidR="00CA585F" w:rsidRDefault="00CA585F" w:rsidP="00CA585F">
      <w:pPr>
        <w:rPr>
          <w:lang w:eastAsia="ja-JP"/>
        </w:rPr>
      </w:pPr>
    </w:p>
    <w:p w:rsidR="00CA585F" w:rsidRDefault="00CA585F" w:rsidP="00CA585F">
      <w:pPr>
        <w:jc w:val="center"/>
        <w:rPr>
          <w:lang w:eastAsia="ja-JP"/>
        </w:rPr>
      </w:pPr>
      <w:r>
        <w:rPr>
          <w:noProof/>
          <w:lang w:val="en-GB" w:eastAsia="en-GB"/>
        </w:rPr>
        <w:drawing>
          <wp:inline distT="0" distB="0" distL="0" distR="0">
            <wp:extent cx="4766205" cy="2733675"/>
            <wp:effectExtent l="0" t="0" r="0" b="0"/>
            <wp:docPr id="9"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pic:cNvPicPr>
                      <a:picLocks noChangeAspect="1" noChangeArrowheads="1"/>
                    </pic:cNvPicPr>
                  </pic:nvPicPr>
                  <pic:blipFill>
                    <a:blip r:embed="rId13" cstate="print"/>
                    <a:srcRect/>
                    <a:stretch>
                      <a:fillRect/>
                    </a:stretch>
                  </pic:blipFill>
                  <pic:spPr bwMode="auto">
                    <a:xfrm>
                      <a:off x="0" y="0"/>
                      <a:ext cx="4765788" cy="2733436"/>
                    </a:xfrm>
                    <a:prstGeom prst="rect">
                      <a:avLst/>
                    </a:prstGeom>
                    <a:noFill/>
                    <a:ln w="9525">
                      <a:noFill/>
                      <a:miter lim="800000"/>
                      <a:headEnd/>
                      <a:tailEnd/>
                    </a:ln>
                  </pic:spPr>
                </pic:pic>
              </a:graphicData>
            </a:graphic>
          </wp:inline>
        </w:drawing>
      </w:r>
    </w:p>
    <w:p w:rsidR="00CA585F" w:rsidRDefault="00CA585F" w:rsidP="00CA585F">
      <w:pPr>
        <w:pStyle w:val="Caption"/>
        <w:jc w:val="center"/>
      </w:pPr>
      <w:r>
        <w:t xml:space="preserve">Figure </w:t>
      </w:r>
      <w:fldSimple w:instr=" SEQ Figure \* ARABIC ">
        <w:r w:rsidR="00426722">
          <w:rPr>
            <w:noProof/>
          </w:rPr>
          <w:t>10</w:t>
        </w:r>
      </w:fldSimple>
      <w:r>
        <w:t xml:space="preserve">: </w:t>
      </w:r>
      <w:r>
        <w:rPr>
          <w:rFonts w:hint="eastAsia"/>
          <w:lang w:eastAsia="ja-JP"/>
        </w:rPr>
        <w:t>Service instance lifecycle</w:t>
      </w:r>
      <w:r>
        <w:t>.</w:t>
      </w:r>
    </w:p>
    <w:p w:rsidR="00CA585F" w:rsidRDefault="00CA585F" w:rsidP="00CA585F">
      <w:pPr>
        <w:jc w:val="center"/>
        <w:rPr>
          <w:lang w:eastAsia="ja-JP"/>
        </w:rPr>
      </w:pPr>
    </w:p>
    <w:p w:rsidR="00CA585F" w:rsidRDefault="00966573" w:rsidP="00CA585F">
      <w:pPr>
        <w:rPr>
          <w:lang w:eastAsia="ja-JP"/>
        </w:rPr>
      </w:pPr>
      <w:r>
        <w:rPr>
          <w:lang w:eastAsia="ja-JP"/>
        </w:rPr>
        <w:t>The phases of the connection are as follows:</w:t>
      </w:r>
    </w:p>
    <w:p w:rsidR="00CA585F" w:rsidRDefault="00CA585F" w:rsidP="00CA585F">
      <w:pPr>
        <w:pStyle w:val="CommentText"/>
        <w:ind w:left="1440" w:hanging="720"/>
      </w:pPr>
      <w:r>
        <w:t>P1</w:t>
      </w:r>
      <w:r>
        <w:tab/>
        <w:t>Reserving phase.</w:t>
      </w:r>
    </w:p>
    <w:p w:rsidR="00CA585F" w:rsidRDefault="00CA585F" w:rsidP="00CA585F">
      <w:pPr>
        <w:pStyle w:val="CommentText"/>
        <w:ind w:left="1440" w:hanging="720"/>
      </w:pPr>
      <w:r>
        <w:t>P2</w:t>
      </w:r>
      <w:r>
        <w:tab/>
        <w:t xml:space="preserve">Scheduled phase.  </w:t>
      </w:r>
    </w:p>
    <w:p w:rsidR="00CA585F" w:rsidRDefault="00CA585F" w:rsidP="00CA585F">
      <w:pPr>
        <w:pStyle w:val="CommentText"/>
        <w:ind w:left="1440" w:hanging="720"/>
      </w:pPr>
      <w:r>
        <w:t>P3</w:t>
      </w:r>
      <w:r>
        <w:tab/>
        <w:t xml:space="preserve">Provisioning phase. </w:t>
      </w:r>
    </w:p>
    <w:p w:rsidR="00CA585F" w:rsidRDefault="00CA585F" w:rsidP="00CA585F">
      <w:pPr>
        <w:pStyle w:val="CommentText"/>
        <w:ind w:left="1440" w:hanging="720"/>
      </w:pPr>
      <w:r>
        <w:t>P4</w:t>
      </w:r>
      <w:r>
        <w:tab/>
        <w:t xml:space="preserve">In-service phase.  </w:t>
      </w:r>
    </w:p>
    <w:p w:rsidR="00CA585F" w:rsidRDefault="00CA585F" w:rsidP="00CA585F">
      <w:pPr>
        <w:ind w:left="1440" w:hanging="720"/>
      </w:pPr>
      <w:r>
        <w:t>P5</w:t>
      </w:r>
      <w:r>
        <w:tab/>
        <w:t xml:space="preserve">Releasing Phase.  </w:t>
      </w:r>
    </w:p>
    <w:p w:rsidR="00CA585F" w:rsidRDefault="00CA585F" w:rsidP="00CA585F">
      <w:pPr>
        <w:jc w:val="center"/>
        <w:rPr>
          <w:lang w:eastAsia="ja-JP"/>
        </w:rPr>
      </w:pPr>
    </w:p>
    <w:p w:rsidR="00CA585F" w:rsidRDefault="00CA585F" w:rsidP="00CA585F"/>
    <w:p w:rsidR="00CA585F" w:rsidRDefault="00CA585F" w:rsidP="00CA585F">
      <w:pPr>
        <w:pStyle w:val="Heading3"/>
        <w:rPr>
          <w:rFonts w:eastAsia="MS Mincho"/>
        </w:rPr>
      </w:pPr>
      <w:bookmarkStart w:id="71" w:name="_Toc262215827"/>
      <w:r w:rsidRPr="00CA585F">
        <w:rPr>
          <w:rFonts w:eastAsia="MS Mincho"/>
        </w:rPr>
        <w:t xml:space="preserve">Connection </w:t>
      </w:r>
      <w:r w:rsidR="00AB5B25">
        <w:rPr>
          <w:rFonts w:eastAsia="MS Mincho"/>
        </w:rPr>
        <w:t>reservation and</w:t>
      </w:r>
      <w:r w:rsidRPr="00CA585F">
        <w:rPr>
          <w:rFonts w:eastAsia="MS Mincho"/>
        </w:rPr>
        <w:t xml:space="preserve"> timing parameters</w:t>
      </w:r>
      <w:bookmarkEnd w:id="71"/>
    </w:p>
    <w:p w:rsidR="00CA585F" w:rsidRPr="00CA585F" w:rsidRDefault="00CA585F" w:rsidP="00CA585F">
      <w:pPr>
        <w:pStyle w:val="nobreak"/>
        <w:rPr>
          <w:rFonts w:eastAsia="MS Mincho"/>
        </w:rPr>
      </w:pPr>
    </w:p>
    <w:p w:rsidR="00CA585F" w:rsidRDefault="00CA585F" w:rsidP="00CA585F">
      <w:r>
        <w:t xml:space="preserve">For advance reservation with </w:t>
      </w:r>
      <w:r w:rsidRPr="00051F7B">
        <w:rPr>
          <w:i/>
        </w:rPr>
        <w:t>automatic</w:t>
      </w:r>
      <w:r>
        <w:t xml:space="preserve"> provisioning, the start-time refers to the time at which the connection moves from provisioning state to in-service state.  </w:t>
      </w:r>
      <w:r w:rsidRPr="00B34DA9">
        <w:t>It is the responsibility of the provider NSA to make sure that this in-service start time is met</w:t>
      </w:r>
      <w:r>
        <w:t>.  This may require beginning the provisioning process in advance of the start-time and will require some knowledge of the expected provisioning time.</w:t>
      </w:r>
    </w:p>
    <w:p w:rsidR="00CA585F" w:rsidRDefault="00CA585F" w:rsidP="00CA585F"/>
    <w:p w:rsidR="00CA585F" w:rsidRDefault="00CA585F" w:rsidP="00CA585F">
      <w:r>
        <w:t xml:space="preserve">For advance reservation with </w:t>
      </w:r>
      <w:r w:rsidRPr="00051F7B">
        <w:rPr>
          <w:i/>
        </w:rPr>
        <w:t>explicit</w:t>
      </w:r>
      <w:r>
        <w:t xml:space="preserve"> provisioning, the start-time refers to the time at which the provider is able to accept a provision signal.  It is now the requestor’s responsibility to advance the explicit signal to ensure good in-service time.  The reservation end-time refers to the time at which the reservation is removed. (If the user has not yet sent a CancelRequest signal the connection is de-provisioned first)</w:t>
      </w:r>
    </w:p>
    <w:p w:rsidR="00CA585F" w:rsidRDefault="00CA585F" w:rsidP="00CA585F"/>
    <w:p w:rsidR="00CA585F" w:rsidRPr="00A73667" w:rsidRDefault="00CA585F" w:rsidP="00CA585F">
      <w:pPr>
        <w:pStyle w:val="CommentText"/>
        <w:rPr>
          <w:lang w:eastAsia="ja-JP"/>
        </w:rPr>
      </w:pPr>
      <w:r>
        <w:rPr>
          <w:lang w:eastAsia="ja-JP"/>
        </w:rPr>
        <w:t>“</w:t>
      </w:r>
      <w:r>
        <w:rPr>
          <w:rFonts w:hint="eastAsia"/>
          <w:lang w:eastAsia="ja-JP"/>
        </w:rPr>
        <w:t>Infinite</w:t>
      </w:r>
      <w:r>
        <w:rPr>
          <w:lang w:eastAsia="ja-JP"/>
        </w:rPr>
        <w:t>”</w:t>
      </w:r>
      <w:r>
        <w:rPr>
          <w:rFonts w:hint="eastAsia"/>
          <w:lang w:eastAsia="ja-JP"/>
        </w:rPr>
        <w:t xml:space="preserve"> can be used as an end time. In this case, resources are reserved forever </w:t>
      </w:r>
      <w:r>
        <w:t>(i.e. until a release request is received or may be overwritten by policy limits).</w:t>
      </w:r>
      <w:r>
        <w:rPr>
          <w:rFonts w:hint="eastAsia"/>
          <w:lang w:eastAsia="ja-JP"/>
        </w:rPr>
        <w:t xml:space="preserve"> Note that the resource reserved forever cannot be used for other requests of later time.</w:t>
      </w:r>
    </w:p>
    <w:p w:rsidR="00CA585F" w:rsidRDefault="00CA585F" w:rsidP="00CA585F"/>
    <w:p w:rsidR="00CA585F" w:rsidRDefault="00CA585F" w:rsidP="00CA585F">
      <w:pPr>
        <w:rPr>
          <w:lang w:eastAsia="ja-JP"/>
        </w:rPr>
      </w:pPr>
      <w:r>
        <w:rPr>
          <w:rFonts w:hint="eastAsia"/>
          <w:lang w:eastAsia="ja-JP"/>
        </w:rPr>
        <w:t xml:space="preserve">It </w:t>
      </w:r>
      <w:r>
        <w:rPr>
          <w:lang w:eastAsia="ja-JP"/>
        </w:rPr>
        <w:t>takes</w:t>
      </w:r>
      <w:r>
        <w:rPr>
          <w:rFonts w:hint="eastAsia"/>
          <w:lang w:eastAsia="ja-JP"/>
        </w:rPr>
        <w:t xml:space="preserve"> some time to process a request. P</w:t>
      </w:r>
      <w:r w:rsidRPr="00C36DAF">
        <w:t>ossible maximum time required to process a request and make resources ready for provisioning</w:t>
      </w:r>
      <w:r>
        <w:rPr>
          <w:rFonts w:hint="eastAsia"/>
          <w:lang w:eastAsia="ja-JP"/>
        </w:rPr>
        <w:t xml:space="preserve"> is called</w:t>
      </w:r>
      <w:r>
        <w:t xml:space="preserve"> “guard time”. </w:t>
      </w:r>
      <w:r>
        <w:rPr>
          <w:rFonts w:hint="eastAsia"/>
          <w:lang w:eastAsia="ja-JP"/>
        </w:rPr>
        <w:t xml:space="preserve">Each provider NSA must define its guard time and provide it to requester NSAs. A requester NSA should not request a reservation which start time is smaller (earlier) than (current time + guard time). Time </w:t>
      </w:r>
      <w:r>
        <w:rPr>
          <w:lang w:eastAsia="ja-JP"/>
        </w:rPr>
        <w:t>required</w:t>
      </w:r>
      <w:r>
        <w:rPr>
          <w:rFonts w:hint="eastAsia"/>
          <w:lang w:eastAsia="ja-JP"/>
        </w:rPr>
        <w:t xml:space="preserve"> for message delivery should</w:t>
      </w:r>
      <w:r>
        <w:rPr>
          <w:lang w:eastAsia="ja-JP"/>
        </w:rPr>
        <w:t xml:space="preserve"> also</w:t>
      </w:r>
      <w:r>
        <w:rPr>
          <w:rFonts w:hint="eastAsia"/>
          <w:lang w:eastAsia="ja-JP"/>
        </w:rPr>
        <w:t xml:space="preserve"> be taken into account</w:t>
      </w:r>
      <w:r>
        <w:rPr>
          <w:lang w:eastAsia="ja-JP"/>
        </w:rPr>
        <w:t>.</w:t>
      </w:r>
    </w:p>
    <w:p w:rsidR="00CA585F" w:rsidRDefault="00CA585F" w:rsidP="00CA585F">
      <w:pPr>
        <w:rPr>
          <w:lang w:eastAsia="ja-JP"/>
        </w:rPr>
      </w:pPr>
    </w:p>
    <w:p w:rsidR="00CA585F" w:rsidRDefault="00CA585F" w:rsidP="00CA585F">
      <w:pPr>
        <w:rPr>
          <w:lang w:eastAsia="ja-JP"/>
        </w:rPr>
      </w:pPr>
      <w:r>
        <w:rPr>
          <w:lang w:eastAsia="ja-JP"/>
        </w:rPr>
        <w:t xml:space="preserve">A flag is included to indicate whether a </w:t>
      </w:r>
      <w:r w:rsidRPr="006B34A5">
        <w:rPr>
          <w:lang w:eastAsia="ja-JP"/>
        </w:rPr>
        <w:t xml:space="preserve">start-time later </w:t>
      </w:r>
      <w:r>
        <w:rPr>
          <w:lang w:eastAsia="ja-JP"/>
        </w:rPr>
        <w:t>than specified guard is allowed.  When allowed, t</w:t>
      </w:r>
      <w:r w:rsidRPr="006B34A5">
        <w:rPr>
          <w:lang w:eastAsia="ja-JP"/>
        </w:rPr>
        <w:t>hese start times are treated as ‘now’ and warning may be sent back to the Requester NSA.</w:t>
      </w:r>
      <w:r>
        <w:rPr>
          <w:lang w:eastAsia="ja-JP"/>
        </w:rPr>
        <w:t xml:space="preserve">  Otherwise, i</w:t>
      </w:r>
      <w:r>
        <w:rPr>
          <w:rFonts w:hint="eastAsia"/>
          <w:lang w:eastAsia="ja-JP"/>
        </w:rPr>
        <w:t>f a provider NSA receives a reservation request which start time is before (current time + guard time), it simply denies the request</w:t>
      </w:r>
      <w:r>
        <w:rPr>
          <w:lang w:eastAsia="ja-JP"/>
        </w:rPr>
        <w:t xml:space="preserve"> (the start time is a constraint in the path finding process)</w:t>
      </w:r>
      <w:r>
        <w:rPr>
          <w:rFonts w:hint="eastAsia"/>
          <w:lang w:eastAsia="ja-JP"/>
        </w:rPr>
        <w:t xml:space="preserve">. </w:t>
      </w:r>
      <w:r>
        <w:rPr>
          <w:lang w:eastAsia="ja-JP"/>
        </w:rPr>
        <w:t xml:space="preserve"> Note also, that i</w:t>
      </w:r>
      <w:r>
        <w:rPr>
          <w:rFonts w:hint="eastAsia"/>
          <w:lang w:eastAsia="ja-JP"/>
        </w:rPr>
        <w:t>f explicit provisioning is used, the processing of a ProvisionRequest message will take some time</w:t>
      </w:r>
      <w:r>
        <w:rPr>
          <w:lang w:eastAsia="ja-JP"/>
        </w:rPr>
        <w:t xml:space="preserve"> to complete.</w:t>
      </w:r>
    </w:p>
    <w:p w:rsidR="00CA585F" w:rsidRDefault="00CA585F" w:rsidP="00CA585F">
      <w:pPr>
        <w:rPr>
          <w:lang w:eastAsia="ja-JP"/>
        </w:rPr>
      </w:pPr>
    </w:p>
    <w:p w:rsidR="00CA585F" w:rsidRDefault="00CA585F" w:rsidP="00CA585F">
      <w:pPr>
        <w:rPr>
          <w:lang w:eastAsia="ja-JP"/>
        </w:rPr>
      </w:pPr>
      <w:r>
        <w:rPr>
          <w:lang w:eastAsia="ja-JP"/>
        </w:rPr>
        <w:t>This system is designed to be compatible with systems based on 2PC.  In a 2PC system, an additional phase exists between P2 and P3. This phase is the ‘commit’ phase.  The commit phase allows the originating requestor NSA to collect reservation confirmations from child NSAs.  The originating requester then sends out a commit request once all confirmations have been received.  The purpose is to prevent provisioning beginning on any networks before all participating networks have confirmed their reservation.  This prevents partially provisioned connections being created.</w:t>
      </w:r>
    </w:p>
    <w:p w:rsidR="00CA585F" w:rsidRDefault="00CA585F" w:rsidP="00CA585F">
      <w:pPr>
        <w:rPr>
          <w:lang w:eastAsia="ja-JP"/>
        </w:rPr>
      </w:pPr>
    </w:p>
    <w:p w:rsidR="00CA585F" w:rsidRDefault="00CA585F" w:rsidP="00CA585F">
      <w:pPr>
        <w:rPr>
          <w:lang w:eastAsia="ja-JP"/>
        </w:rPr>
      </w:pPr>
      <w:r>
        <w:rPr>
          <w:lang w:eastAsia="ja-JP"/>
        </w:rPr>
        <w:t>This operation can be replicated in the 1PC system defined here with the use of explicit provisioning mode.  In this case the original requester may wait for all child NSAs to confirm their reservation before issuing a ProvisionRequest message.  This in effect combines the commit and provision requests of the 2PC method into a single message.</w:t>
      </w:r>
    </w:p>
    <w:p w:rsidR="00CA585F" w:rsidRDefault="00CA585F" w:rsidP="00B02EBD"/>
    <w:p w:rsidR="007F7C82" w:rsidRDefault="007F7C82" w:rsidP="00B02EBD"/>
    <w:p w:rsidR="007F7C82" w:rsidRPr="0049755F" w:rsidRDefault="00AD2854" w:rsidP="00B02EBD">
      <w:pPr>
        <w:pStyle w:val="Heading3"/>
      </w:pPr>
      <w:bookmarkStart w:id="72" w:name="_Toc262215828"/>
      <w:r w:rsidRPr="0049755F">
        <w:t>The Path Object</w:t>
      </w:r>
      <w:bookmarkEnd w:id="72"/>
    </w:p>
    <w:p w:rsidR="007F7C82" w:rsidRDefault="007F7C82" w:rsidP="00B02EBD"/>
    <w:p w:rsidR="007F7C82" w:rsidRDefault="00AD2854" w:rsidP="00B02EBD">
      <w:r>
        <w:t xml:space="preserve">The “Path Object” (or Path) describes a route through the topology.  When present in a Connection Request, the Path specifies an ordered set of Service Termination Points (STPs) that the connection must transit, and in the order the connection must transit them.  </w:t>
      </w:r>
      <w:r w:rsidR="00F94B4E">
        <w:t>Within a Connection Request, t</w:t>
      </w:r>
      <w:r>
        <w:t>he Path</w:t>
      </w:r>
      <w:r w:rsidR="00F94B4E">
        <w:t xml:space="preserve"> Object</w:t>
      </w:r>
      <w:r>
        <w:t xml:space="preserve">, at a minimum, must specify the ingress and egress STPs for the Connection.   Additional intermediate transit points may be included in the Path, and when present, they are considered a required constraint on </w:t>
      </w:r>
      <w:r w:rsidR="00547D50">
        <w:t>the Connection’s</w:t>
      </w:r>
      <w:r>
        <w:t xml:space="preserve"> route and must be honored. </w:t>
      </w:r>
    </w:p>
    <w:p w:rsidR="007F7C82" w:rsidRDefault="007F7C82" w:rsidP="00B02EBD"/>
    <w:p w:rsidR="007F7C82" w:rsidRDefault="00AD2854" w:rsidP="00B02EBD">
      <w:r>
        <w:t>A Path Object associated with a confirmed Connection contains</w:t>
      </w:r>
      <w:r w:rsidR="00F94B4E">
        <w:t xml:space="preserve">, or references, </w:t>
      </w:r>
      <w:r w:rsidR="00224597">
        <w:t xml:space="preserve">a </w:t>
      </w:r>
      <w:r>
        <w:t xml:space="preserve">significant </w:t>
      </w:r>
      <w:r w:rsidR="00224597">
        <w:t xml:space="preserve">amount of </w:t>
      </w:r>
      <w:r>
        <w:t>information regarding the use</w:t>
      </w:r>
      <w:r w:rsidR="00BF16AA">
        <w:t xml:space="preserve">r, the </w:t>
      </w:r>
      <w:r w:rsidR="00235125">
        <w:t>source or destination of flows,</w:t>
      </w:r>
      <w:r w:rsidR="00BF16AA">
        <w:t xml:space="preserve"> </w:t>
      </w:r>
      <w:r>
        <w:t>the global</w:t>
      </w:r>
      <w:r w:rsidR="00BF16AA">
        <w:t xml:space="preserve"> topology, </w:t>
      </w:r>
      <w:r>
        <w:t xml:space="preserve">and internal </w:t>
      </w:r>
      <w:r w:rsidR="00235125">
        <w:t xml:space="preserve">detail </w:t>
      </w:r>
      <w:r>
        <w:t>of specific networks</w:t>
      </w:r>
      <w:r w:rsidR="00224597">
        <w:t>, etc</w:t>
      </w:r>
      <w:r>
        <w:t xml:space="preserve">.   </w:t>
      </w:r>
      <w:r w:rsidR="00224597">
        <w:t>This</w:t>
      </w:r>
      <w:r>
        <w:t xml:space="preserve"> Path </w:t>
      </w:r>
      <w:r w:rsidR="00224597">
        <w:t xml:space="preserve">information </w:t>
      </w:r>
      <w:r>
        <w:t>may pose a security or privacy issue</w:t>
      </w:r>
      <w:r w:rsidR="007E4C83">
        <w:t xml:space="preserve"> to the user or the </w:t>
      </w:r>
      <w:r w:rsidR="00F94B4E">
        <w:t xml:space="preserve">involved </w:t>
      </w:r>
      <w:r w:rsidR="007E4C83">
        <w:t>networks</w:t>
      </w:r>
      <w:r w:rsidR="00235125">
        <w:t xml:space="preserve">, or may </w:t>
      </w:r>
      <w:r w:rsidR="00224597">
        <w:t xml:space="preserve">just </w:t>
      </w:r>
      <w:r w:rsidR="00235125">
        <w:t>be considered proprieta</w:t>
      </w:r>
      <w:r w:rsidR="00224597">
        <w:t xml:space="preserve">ry information.   </w:t>
      </w:r>
      <w:r w:rsidR="007E4C83">
        <w:t xml:space="preserve">Within the NSI, </w:t>
      </w:r>
      <w:r w:rsidR="00224597">
        <w:t>access to such information is considered a policy decision of each agent involved.   Therefore, Path information is available to external agents via a</w:t>
      </w:r>
      <w:r w:rsidR="00F94B4E">
        <w:t>n authorized</w:t>
      </w:r>
      <w:r w:rsidR="00224597">
        <w:t xml:space="preserve"> Query() primitive to the Connection Service.</w:t>
      </w:r>
    </w:p>
    <w:p w:rsidR="007F7C82" w:rsidRDefault="007F7C82" w:rsidP="00B02EBD"/>
    <w:p w:rsidR="007F7C82" w:rsidRPr="00713083" w:rsidRDefault="00AD2854" w:rsidP="00B02EBD">
      <w:pPr>
        <w:rPr>
          <w:rFonts w:cs="Arial"/>
        </w:rPr>
      </w:pPr>
      <w:r>
        <w:t xml:space="preserve">The provider NSA is responsible for maintaining, among other things, a Path describing the fully specified path for any Connection reserved across its network.   In order to protect the PO, the provider NSA </w:t>
      </w:r>
      <w:r w:rsidR="00547D50">
        <w:t xml:space="preserve">must </w:t>
      </w:r>
      <w:r>
        <w:t xml:space="preserve">store the Path locally and return a redacted Path </w:t>
      </w:r>
      <w:r w:rsidRPr="00713083">
        <w:rPr>
          <w:rFonts w:cs="Arial"/>
        </w:rPr>
        <w:t xml:space="preserve">containing a list of STPs, and/or Named Path, specified in order, according to its internal authorization policies.  </w:t>
      </w:r>
    </w:p>
    <w:p w:rsidR="007F7C82" w:rsidRPr="00713083" w:rsidRDefault="007F7C82" w:rsidP="00B02EBD">
      <w:pPr>
        <w:rPr>
          <w:rFonts w:cs="Arial"/>
        </w:rPr>
      </w:pPr>
    </w:p>
    <w:p w:rsidR="00B02EBD" w:rsidRDefault="00AD2854" w:rsidP="00B02EBD">
      <w:pPr>
        <w:rPr>
          <w:rFonts w:cs="Arial"/>
        </w:rPr>
      </w:pPr>
      <w:r w:rsidRPr="00713083">
        <w:rPr>
          <w:rFonts w:cs="Arial"/>
        </w:rPr>
        <w:t xml:space="preserve">Since Connection Requests submitted to other NSAs may return a Path </w:t>
      </w:r>
      <w:r w:rsidR="00547D50">
        <w:rPr>
          <w:rFonts w:cs="Arial"/>
        </w:rPr>
        <w:t>identifier</w:t>
      </w:r>
      <w:r w:rsidRPr="00713083">
        <w:rPr>
          <w:rFonts w:cs="Arial"/>
        </w:rPr>
        <w:t xml:space="preserve"> rather than a Path Object itself, there must be means for distinguishing the two and a clear understanding of how a path object fits into the path algebra.   Since the Connection Request segmentation processing is tree-like, it follows that the reserved Path Objects will also be tree-like.   So a Path Object must be able to contain not just directly referenced STP Names, but must be able to contained Named POs as well.   A Path Object then consists of a list of objects that either directly or indirectly</w:t>
      </w:r>
      <w:r w:rsidR="00F94B4E">
        <w:rPr>
          <w:rFonts w:cs="Arial"/>
        </w:rPr>
        <w:t xml:space="preserve"> </w:t>
      </w:r>
      <w:r w:rsidRPr="00713083">
        <w:rPr>
          <w:rFonts w:cs="Arial"/>
        </w:rPr>
        <w:t xml:space="preserve">resolve to topological points. </w:t>
      </w:r>
      <w:r w:rsidR="00F94B4E">
        <w:rPr>
          <w:rFonts w:cs="Arial"/>
        </w:rPr>
        <w:t>For named PO</w:t>
      </w:r>
      <w:r w:rsidRPr="00713083">
        <w:rPr>
          <w:rFonts w:cs="Arial"/>
        </w:rPr>
        <w:t>s, the NSA that owns the Named PO must also maintain authorization association(s) for the PO</w:t>
      </w:r>
      <w:r w:rsidR="008656E6">
        <w:rPr>
          <w:rFonts w:cs="Arial"/>
        </w:rPr>
        <w:t>.</w:t>
      </w:r>
    </w:p>
    <w:p w:rsidR="00AB5B25" w:rsidRDefault="00AB5B25" w:rsidP="00B02EBD">
      <w:pPr>
        <w:rPr>
          <w:rFonts w:cs="Arial"/>
        </w:rPr>
      </w:pPr>
    </w:p>
    <w:p w:rsidR="007F7C82" w:rsidRPr="00713083" w:rsidRDefault="007F7C82" w:rsidP="00B02EBD">
      <w:pPr>
        <w:rPr>
          <w:rFonts w:cs="Arial"/>
        </w:rPr>
      </w:pPr>
    </w:p>
    <w:p w:rsidR="00DF0F08" w:rsidRDefault="00DF0F08" w:rsidP="00DF0F08">
      <w:pPr>
        <w:pStyle w:val="Heading3"/>
      </w:pPr>
      <w:bookmarkStart w:id="73" w:name="_Toc262215829"/>
      <w:r w:rsidRPr="00B93EB8">
        <w:t xml:space="preserve">Tree and Chain Connection </w:t>
      </w:r>
      <w:r w:rsidR="003218D9">
        <w:t>modes for inter-domain pathfinding</w:t>
      </w:r>
      <w:bookmarkEnd w:id="73"/>
    </w:p>
    <w:p w:rsidR="00DF0F08" w:rsidRDefault="00DF0F08" w:rsidP="00DF0F08"/>
    <w:p w:rsidR="00DF0F08" w:rsidRDefault="00DF0F08" w:rsidP="00DF0F08">
      <w:r>
        <w:t>The NSA builds connections across networks.   Connections extending across multiple networks can be constructed by concatenating connections built across the individual networks.  The one prerequisite for building concatenated connections is choosing appropriate STPs such that the egress STP of one connection corresponds directly with the ingress STP of the successive connection.  These STPs are the inter-domain transit points between the two inter-connected networks.   Note that here the term inter-network is synonymous with inter-domain.</w:t>
      </w:r>
    </w:p>
    <w:p w:rsidR="00DF0F08" w:rsidRDefault="00DF0F08" w:rsidP="00DF0F08"/>
    <w:p w:rsidR="00DF0F08" w:rsidRDefault="00DF0F08" w:rsidP="00DF0F08">
      <w:r>
        <w:t>The choice of which sequence of networks to use is a path finding function and dependent upon topology and information being available to the local pathfinder to choose a candidate inter-domain path.   While the end-to-end concatenated path is not confirmed until all individual constituent connections have been reserved and confirmed, once a set of inter-domain transit points is chosen, the connection requests corresponding to each segment can be issued simultaneously and directly  to the NSAs responsible for each of the corresponding networks.   This is called a “Tree” model reservation process. The process can be recursively implemented in for creating multi-level trees in the Service Plane. That is, several NSAs without direct control over the NRM/networks can be deployed in a hierarchical architecture with one or more levels</w:t>
      </w:r>
    </w:p>
    <w:p w:rsidR="00DF0F08" w:rsidRDefault="00DF0F08" w:rsidP="00DF0F08"/>
    <w:p w:rsidR="00DF0F08" w:rsidRDefault="00DF0F08" w:rsidP="00DF0F08">
      <w:r>
        <w:t>Alternatively, if the local NSA does not have sufficient topology information or authorization credentials to identify and interact directly with all the downstream networks, the local NSA can simply choose a neighbor network as the next hop, and using the interconnect STP as the ingress point, forward a request to that next hop NSA for handling.   This conventional hop-by-hop approach is called the “Chain” model approach.</w:t>
      </w:r>
    </w:p>
    <w:p w:rsidR="00DF0F08" w:rsidRDefault="00DF0F08" w:rsidP="00DF0F08"/>
    <w:p w:rsidR="00DF0F08" w:rsidRDefault="00DF0F08" w:rsidP="00DF0F08">
      <w:r>
        <w:t>The reservation process, in general, involves a constraint-based search of the topology for a set of contiguous resources meeting the constraints specified in the user Connection Request.   As resources conforming to these constraints are identified, they are reserved in an atomic compare-reserve process.  While these are, strictly speaking, part of Path finding and outside the scope of NSI, it was considered important that the Interface be able to support both styles of reservation – the former being more traditionally found in existing protocols and intra-domain topologies, and the latter providing more control to the requester regarding path selection.</w:t>
      </w:r>
    </w:p>
    <w:p w:rsidR="00DF0F08" w:rsidRDefault="00DF0F08" w:rsidP="00DF0F08"/>
    <w:p w:rsidR="00DF0F08" w:rsidRDefault="00DF0F08" w:rsidP="00DF0F08">
      <w:r>
        <w:t>Chain style processing reserves resources sequentially beginning at the source STP and working hop by hop successively through each downstream network to the destination.  The path computation requires only a simple next hop reachability calculation (though more sophisticated path finders can be implemented), and no resources are reserved until the prefix path has been confirmed.   It is highly distributed, scales well and is robust.  But it does enforce a provider centric model that hides or delegates much (if not all) network provisioning decisions.</w:t>
      </w:r>
    </w:p>
    <w:p w:rsidR="00DF0F08" w:rsidRDefault="00DF0F08" w:rsidP="00DF0F08"/>
    <w:p w:rsidR="003218D9" w:rsidRDefault="003218D9" w:rsidP="003218D9"/>
    <w:p w:rsidR="003218D9" w:rsidRDefault="003218D9" w:rsidP="003218D9">
      <w:r>
        <w:t xml:space="preserve">       </w:t>
      </w:r>
      <w:r w:rsidRPr="004700B3">
        <w:rPr>
          <w:noProof/>
          <w:lang w:val="en-GB" w:eastAsia="en-GB"/>
        </w:rPr>
        <w:drawing>
          <wp:inline distT="0" distB="0" distL="0" distR="0">
            <wp:extent cx="2581275" cy="1200150"/>
            <wp:effectExtent l="19050" t="0" r="0"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276704" cy="2132578"/>
                      <a:chOff x="381033" y="1355079"/>
                      <a:chExt cx="4276704" cy="2132578"/>
                    </a:xfrm>
                  </a:grpSpPr>
                  <a:grpSp>
                    <a:nvGrpSpPr>
                      <a:cNvPr id="123" name="Group 122"/>
                      <a:cNvGrpSpPr/>
                    </a:nvGrpSpPr>
                    <a:grpSpPr>
                      <a:xfrm>
                        <a:off x="381033" y="1355079"/>
                        <a:ext cx="4276704" cy="2132578"/>
                        <a:chOff x="381033" y="1355079"/>
                        <a:chExt cx="4276704" cy="2132578"/>
                      </a:xfrm>
                    </a:grpSpPr>
                    <a:cxnSp>
                      <a:nvCxnSpPr>
                        <a:cNvPr id="81" name="Straight Connector 80"/>
                        <a:cNvCxnSpPr/>
                      </a:nvCxnSpPr>
                      <a:spPr bwMode="auto">
                        <a:xfrm>
                          <a:off x="1443089" y="3282969"/>
                          <a:ext cx="2871394" cy="1588"/>
                        </a:xfrm>
                        <a:prstGeom prst="line">
                          <a:avLst/>
                        </a:prstGeom>
                        <a:solidFill>
                          <a:schemeClr val="accent1"/>
                        </a:solidFill>
                        <a:ln w="25400" cap="flat" cmpd="sng" algn="ctr">
                          <a:solidFill>
                            <a:schemeClr val="tx1"/>
                          </a:solidFill>
                          <a:prstDash val="solid"/>
                          <a:round/>
                          <a:headEnd type="none" w="med" len="med"/>
                          <a:tailEnd type="none" w="med" len="med"/>
                        </a:ln>
                        <a:effectLst/>
                      </a:spPr>
                    </a:cxnSp>
                    <a:sp>
                      <a:nvSpPr>
                        <a:cNvPr id="13" name="TextBox 12"/>
                        <a:cNvSpPr txBox="1"/>
                      </a:nvSpPr>
                      <a:spPr>
                        <a:xfrm>
                          <a:off x="1708238" y="1876773"/>
                          <a:ext cx="767198"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PA/RA</a:t>
                            </a:r>
                            <a:endParaRPr lang="en-US" dirty="0"/>
                          </a:p>
                        </a:txBody>
                        <a:useSpRect/>
                      </a:txSp>
                    </a:sp>
                    <a:sp>
                      <a:nvSpPr>
                        <a:cNvPr id="48" name="TextBox 47"/>
                        <a:cNvSpPr txBox="1"/>
                      </a:nvSpPr>
                      <a:spPr>
                        <a:xfrm>
                          <a:off x="1552283" y="2019537"/>
                          <a:ext cx="275661"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a:t>1</a:t>
                            </a:r>
                          </a:p>
                        </a:txBody>
                        <a:useSpRect/>
                      </a:txSp>
                    </a:sp>
                    <a:sp>
                      <a:nvSpPr>
                        <a:cNvPr id="49" name="TextBox 48"/>
                        <a:cNvSpPr txBox="1"/>
                      </a:nvSpPr>
                      <a:spPr>
                        <a:xfrm>
                          <a:off x="2331523" y="2019537"/>
                          <a:ext cx="275661"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a:t>2</a:t>
                            </a:r>
                          </a:p>
                        </a:txBody>
                        <a:useSpRect/>
                      </a:txSp>
                    </a:sp>
                    <a:sp>
                      <a:nvSpPr>
                        <a:cNvPr id="50" name="TextBox 49"/>
                        <a:cNvSpPr txBox="1"/>
                      </a:nvSpPr>
                      <a:spPr>
                        <a:xfrm>
                          <a:off x="3173266" y="2019537"/>
                          <a:ext cx="275661"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a:t>3</a:t>
                            </a:r>
                          </a:p>
                        </a:txBody>
                        <a:useSpRect/>
                      </a:txSp>
                    </a:sp>
                    <a:sp>
                      <a:nvSpPr>
                        <a:cNvPr id="51" name="TextBox 50"/>
                        <a:cNvSpPr txBox="1"/>
                      </a:nvSpPr>
                      <a:spPr>
                        <a:xfrm>
                          <a:off x="3206582" y="2523855"/>
                          <a:ext cx="275661"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a:t>4</a:t>
                            </a:r>
                          </a:p>
                        </a:txBody>
                        <a:useSpRect/>
                      </a:txSp>
                    </a:sp>
                    <a:sp>
                      <a:nvSpPr>
                        <a:cNvPr id="52" name="TextBox 51"/>
                        <a:cNvSpPr txBox="1"/>
                      </a:nvSpPr>
                      <a:spPr>
                        <a:xfrm>
                          <a:off x="2393912" y="2554976"/>
                          <a:ext cx="275661"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a:t>5</a:t>
                            </a:r>
                          </a:p>
                        </a:txBody>
                        <a:useSpRect/>
                      </a:txSp>
                    </a:sp>
                    <a:sp>
                      <a:nvSpPr>
                        <a:cNvPr id="53" name="TextBox 52"/>
                        <a:cNvSpPr txBox="1"/>
                      </a:nvSpPr>
                      <a:spPr>
                        <a:xfrm>
                          <a:off x="1552283" y="2523855"/>
                          <a:ext cx="275661"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a:t>6</a:t>
                            </a:r>
                          </a:p>
                        </a:txBody>
                        <a:useSpRect/>
                      </a:txSp>
                    </a:sp>
                    <a:sp>
                      <a:nvSpPr>
                        <a:cNvPr id="88" name="TextBox 87"/>
                        <a:cNvSpPr txBox="1"/>
                      </a:nvSpPr>
                      <a:spPr>
                        <a:xfrm>
                          <a:off x="1036689" y="1876773"/>
                          <a:ext cx="443563"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t>RA</a:t>
                            </a:r>
                          </a:p>
                        </a:txBody>
                        <a:useSpRect/>
                      </a:txSp>
                    </a:sp>
                    <a:sp>
                      <a:nvSpPr>
                        <a:cNvPr id="89" name="TextBox 88"/>
                        <a:cNvSpPr txBox="1"/>
                      </a:nvSpPr>
                      <a:spPr>
                        <a:xfrm>
                          <a:off x="3535090" y="1884982"/>
                          <a:ext cx="479618"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t>PA</a:t>
                            </a:r>
                          </a:p>
                        </a:txBody>
                        <a:useSpRect/>
                      </a:txSp>
                    </a:sp>
                    <a:sp>
                      <a:nvSpPr>
                        <a:cNvPr id="90" name="TextBox 89"/>
                        <a:cNvSpPr txBox="1"/>
                      </a:nvSpPr>
                      <a:spPr>
                        <a:xfrm>
                          <a:off x="2532586" y="1894056"/>
                          <a:ext cx="767198"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PA/RA</a:t>
                            </a:r>
                            <a:endParaRPr lang="en-US" dirty="0"/>
                          </a:p>
                        </a:txBody>
                        <a:useSpRect/>
                      </a:txSp>
                    </a:sp>
                    <a:sp>
                      <a:nvSpPr>
                        <a:cNvPr id="159" name="Oval 158"/>
                        <a:cNvSpPr/>
                      </a:nvSpPr>
                      <a:spPr>
                        <a:xfrm>
                          <a:off x="3551289" y="2228871"/>
                          <a:ext cx="406400" cy="393700"/>
                        </a:xfrm>
                        <a:prstGeom prst="ellipse">
                          <a:avLst/>
                        </a:prstGeom>
                        <a:gradFill flip="none" rotWithShape="1">
                          <a:gsLst>
                            <a:gs pos="30000">
                              <a:srgbClr val="FF0000"/>
                            </a:gs>
                            <a:gs pos="85000">
                              <a:srgbClr val="800000"/>
                            </a:gs>
                          </a:gsLst>
                          <a:lin ang="6600000" scaled="0"/>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60" name="Oval 159"/>
                        <a:cNvSpPr/>
                      </a:nvSpPr>
                      <a:spPr>
                        <a:xfrm>
                          <a:off x="2697759" y="2254314"/>
                          <a:ext cx="406400" cy="393700"/>
                        </a:xfrm>
                        <a:prstGeom prst="ellipse">
                          <a:avLst/>
                        </a:prstGeom>
                        <a:gradFill flip="none" rotWithShape="1">
                          <a:gsLst>
                            <a:gs pos="30000">
                              <a:srgbClr val="FF0000"/>
                            </a:gs>
                            <a:gs pos="85000">
                              <a:srgbClr val="800000"/>
                            </a:gs>
                          </a:gsLst>
                          <a:lin ang="6600000" scaled="0"/>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61" name="Oval 160"/>
                        <a:cNvSpPr/>
                      </a:nvSpPr>
                      <a:spPr>
                        <a:xfrm>
                          <a:off x="1889654" y="2228871"/>
                          <a:ext cx="406400" cy="393700"/>
                        </a:xfrm>
                        <a:prstGeom prst="ellipse">
                          <a:avLst/>
                        </a:prstGeom>
                        <a:gradFill flip="none" rotWithShape="1">
                          <a:gsLst>
                            <a:gs pos="30000">
                              <a:srgbClr val="FF0000"/>
                            </a:gs>
                            <a:gs pos="85000">
                              <a:srgbClr val="800000"/>
                            </a:gs>
                          </a:gsLst>
                          <a:lin ang="6600000" scaled="0"/>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62" name="Oval 161"/>
                        <a:cNvSpPr/>
                      </a:nvSpPr>
                      <a:spPr>
                        <a:xfrm>
                          <a:off x="1036689" y="2217576"/>
                          <a:ext cx="406400" cy="393700"/>
                        </a:xfrm>
                        <a:prstGeom prst="ellipse">
                          <a:avLst/>
                        </a:prstGeom>
                        <a:gradFill flip="none" rotWithShape="1">
                          <a:gsLst>
                            <a:gs pos="30000">
                              <a:srgbClr val="FF0000"/>
                            </a:gs>
                            <a:gs pos="85000">
                              <a:srgbClr val="800000"/>
                            </a:gs>
                          </a:gsLst>
                          <a:lin ang="6600000" scaled="0"/>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2"/>
                        </a:lnRef>
                        <a:fillRef idx="3">
                          <a:schemeClr val="accent2"/>
                        </a:fillRef>
                        <a:effectRef idx="2">
                          <a:schemeClr val="accent2"/>
                        </a:effectRef>
                        <a:fontRef idx="minor">
                          <a:schemeClr val="lt1"/>
                        </a:fontRef>
                      </a:style>
                    </a:sp>
                    <a:sp>
                      <a:nvSpPr>
                        <a:cNvPr id="173" name="TextBox 172"/>
                        <a:cNvSpPr txBox="1"/>
                      </a:nvSpPr>
                      <a:spPr>
                        <a:xfrm>
                          <a:off x="1036689" y="2241055"/>
                          <a:ext cx="354860"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latin typeface="Comic Sans MS"/>
                                <a:cs typeface="Comic Sans MS"/>
                              </a:rPr>
                              <a:t>A</a:t>
                            </a:r>
                          </a:p>
                        </a:txBody>
                        <a:useSpRect/>
                      </a:txSp>
                    </a:sp>
                    <a:sp>
                      <a:nvSpPr>
                        <a:cNvPr id="174" name="TextBox 173"/>
                        <a:cNvSpPr txBox="1"/>
                      </a:nvSpPr>
                      <a:spPr>
                        <a:xfrm>
                          <a:off x="1965817" y="2246105"/>
                          <a:ext cx="330176"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latin typeface="Comic Sans MS"/>
                                <a:cs typeface="Comic Sans MS"/>
                              </a:rPr>
                              <a:t>B</a:t>
                            </a:r>
                          </a:p>
                        </a:txBody>
                        <a:useSpRect/>
                      </a:txSp>
                    </a:sp>
                    <a:sp>
                      <a:nvSpPr>
                        <a:cNvPr id="175" name="TextBox 174"/>
                        <a:cNvSpPr txBox="1"/>
                      </a:nvSpPr>
                      <a:spPr>
                        <a:xfrm>
                          <a:off x="2757448" y="2263388"/>
                          <a:ext cx="330176"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latin typeface="Comic Sans MS"/>
                                <a:cs typeface="Comic Sans MS"/>
                              </a:rPr>
                              <a:t>C</a:t>
                            </a:r>
                          </a:p>
                        </a:txBody>
                        <a:useSpRect/>
                      </a:txSp>
                    </a:sp>
                    <a:sp>
                      <a:nvSpPr>
                        <a:cNvPr id="176" name="TextBox 175"/>
                        <a:cNvSpPr txBox="1"/>
                      </a:nvSpPr>
                      <a:spPr>
                        <a:xfrm>
                          <a:off x="3580456" y="2254314"/>
                          <a:ext cx="351253"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latin typeface="Comic Sans MS"/>
                                <a:cs typeface="Comic Sans MS"/>
                              </a:rPr>
                              <a:t>D</a:t>
                            </a:r>
                          </a:p>
                        </a:txBody>
                        <a:useSpRect/>
                      </a:txSp>
                    </a:sp>
                    <a:sp>
                      <a:nvSpPr>
                        <a:cNvPr id="179" name="TextBox 178"/>
                        <a:cNvSpPr txBox="1"/>
                      </a:nvSpPr>
                      <a:spPr>
                        <a:xfrm>
                          <a:off x="381033" y="1355079"/>
                          <a:ext cx="1479892" cy="369332"/>
                        </a:xfrm>
                        <a:prstGeom prst="rect">
                          <a:avLst/>
                        </a:prstGeom>
                        <a:solidFill>
                          <a:srgbClr val="CCFFCC"/>
                        </a:solidFill>
                        <a:ln>
                          <a:noFill/>
                        </a:ln>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solidFill>
                                  <a:srgbClr val="0000FF"/>
                                </a:solidFill>
                              </a:rPr>
                              <a:t>Chain model</a:t>
                            </a:r>
                          </a:p>
                        </a:txBody>
                        <a:useSpRect/>
                      </a:txSp>
                    </a:sp>
                    <a:grpSp>
                      <a:nvGrpSpPr>
                        <a:cNvPr id="23" name="Group 180"/>
                        <a:cNvGrpSpPr/>
                      </a:nvGrpSpPr>
                      <a:grpSpPr>
                        <a:xfrm>
                          <a:off x="1433602" y="2296209"/>
                          <a:ext cx="2154852" cy="296399"/>
                          <a:chOff x="1433602" y="2296209"/>
                          <a:chExt cx="2154852" cy="296399"/>
                        </a:xfrm>
                      </a:grpSpPr>
                      <a:sp>
                        <a:nvSpPr>
                          <a:cNvPr id="165" name="Freeform 164"/>
                          <a:cNvSpPr/>
                        </a:nvSpPr>
                        <a:spPr>
                          <a:xfrm rot="16200000" flipH="1">
                            <a:off x="2476638" y="2103839"/>
                            <a:ext cx="75262" cy="460001"/>
                          </a:xfrm>
                          <a:custGeom>
                            <a:avLst/>
                            <a:gdLst>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383071 w 433126"/>
                              <a:gd name="connsiteY0" fmla="*/ 0 h 603827"/>
                              <a:gd name="connsiteX1" fmla="*/ 2071 w 433126"/>
                              <a:gd name="connsiteY1" fmla="*/ 279400 h 603827"/>
                              <a:gd name="connsiteX2" fmla="*/ 370643 w 433126"/>
                              <a:gd name="connsiteY2" fmla="*/ 603827 h 603827"/>
                              <a:gd name="connsiteX0" fmla="*/ 156084 w 206139"/>
                              <a:gd name="connsiteY0" fmla="*/ 0 h 603827"/>
                              <a:gd name="connsiteX1" fmla="*/ 24547 w 206139"/>
                              <a:gd name="connsiteY1" fmla="*/ 300731 h 603827"/>
                              <a:gd name="connsiteX2" fmla="*/ 143656 w 206139"/>
                              <a:gd name="connsiteY2" fmla="*/ 603827 h 603827"/>
                              <a:gd name="connsiteX0" fmla="*/ 156084 w 156084"/>
                              <a:gd name="connsiteY0" fmla="*/ 0 h 603827"/>
                              <a:gd name="connsiteX1" fmla="*/ 24547 w 156084"/>
                              <a:gd name="connsiteY1" fmla="*/ 300731 h 603827"/>
                              <a:gd name="connsiteX2" fmla="*/ 143656 w 156084"/>
                              <a:gd name="connsiteY2" fmla="*/ 603827 h 603827"/>
                              <a:gd name="connsiteX0" fmla="*/ 135791 w 137066"/>
                              <a:gd name="connsiteY0" fmla="*/ 53656 h 657483"/>
                              <a:gd name="connsiteX1" fmla="*/ 97840 w 137066"/>
                              <a:gd name="connsiteY1" fmla="*/ 50122 h 657483"/>
                              <a:gd name="connsiteX2" fmla="*/ 4254 w 137066"/>
                              <a:gd name="connsiteY2" fmla="*/ 354387 h 657483"/>
                              <a:gd name="connsiteX3" fmla="*/ 123363 w 137066"/>
                              <a:gd name="connsiteY3" fmla="*/ 657483 h 657483"/>
                              <a:gd name="connsiteX0" fmla="*/ 148274 w 149549"/>
                              <a:gd name="connsiteY0" fmla="*/ 53656 h 657483"/>
                              <a:gd name="connsiteX1" fmla="*/ 110323 w 149549"/>
                              <a:gd name="connsiteY1" fmla="*/ 50122 h 657483"/>
                              <a:gd name="connsiteX2" fmla="*/ 16737 w 149549"/>
                              <a:gd name="connsiteY2" fmla="*/ 354387 h 657483"/>
                              <a:gd name="connsiteX3" fmla="*/ 19852 w 149549"/>
                              <a:gd name="connsiteY3" fmla="*/ 350250 h 657483"/>
                              <a:gd name="connsiteX4" fmla="*/ 135846 w 149549"/>
                              <a:gd name="connsiteY4" fmla="*/ 657483 h 657483"/>
                              <a:gd name="connsiteX0" fmla="*/ 152941 w 152941"/>
                              <a:gd name="connsiteY0" fmla="*/ 0 h 603827"/>
                              <a:gd name="connsiteX1" fmla="*/ 21404 w 152941"/>
                              <a:gd name="connsiteY1" fmla="*/ 300731 h 603827"/>
                              <a:gd name="connsiteX2" fmla="*/ 24519 w 152941"/>
                              <a:gd name="connsiteY2" fmla="*/ 296594 h 603827"/>
                              <a:gd name="connsiteX3" fmla="*/ 140513 w 152941"/>
                              <a:gd name="connsiteY3" fmla="*/ 603827 h 603827"/>
                              <a:gd name="connsiteX0" fmla="*/ 133608 w 133608"/>
                              <a:gd name="connsiteY0" fmla="*/ 0 h 603827"/>
                              <a:gd name="connsiteX1" fmla="*/ 2071 w 133608"/>
                              <a:gd name="connsiteY1" fmla="*/ 300731 h 603827"/>
                              <a:gd name="connsiteX2" fmla="*/ 121180 w 133608"/>
                              <a:gd name="connsiteY2" fmla="*/ 603827 h 603827"/>
                              <a:gd name="connsiteX0" fmla="*/ 154493 w 186370"/>
                              <a:gd name="connsiteY0" fmla="*/ 0 h 603827"/>
                              <a:gd name="connsiteX1" fmla="*/ 22956 w 186370"/>
                              <a:gd name="connsiteY1" fmla="*/ 300731 h 603827"/>
                              <a:gd name="connsiteX2" fmla="*/ 166518 w 186370"/>
                              <a:gd name="connsiteY2" fmla="*/ 280218 h 603827"/>
                              <a:gd name="connsiteX3" fmla="*/ 142065 w 186370"/>
                              <a:gd name="connsiteY3" fmla="*/ 603827 h 603827"/>
                              <a:gd name="connsiteX0" fmla="*/ 133608 w 133608"/>
                              <a:gd name="connsiteY0" fmla="*/ 0 h 603827"/>
                              <a:gd name="connsiteX1" fmla="*/ 2071 w 133608"/>
                              <a:gd name="connsiteY1" fmla="*/ 300731 h 603827"/>
                              <a:gd name="connsiteX2" fmla="*/ 121180 w 133608"/>
                              <a:gd name="connsiteY2" fmla="*/ 603827 h 603827"/>
                              <a:gd name="connsiteX0" fmla="*/ 52715 w 52715"/>
                              <a:gd name="connsiteY0" fmla="*/ 0 h 603827"/>
                              <a:gd name="connsiteX1" fmla="*/ 2071 w 52715"/>
                              <a:gd name="connsiteY1" fmla="*/ 277272 h 603827"/>
                              <a:gd name="connsiteX2" fmla="*/ 40287 w 52715"/>
                              <a:gd name="connsiteY2" fmla="*/ 603827 h 603827"/>
                              <a:gd name="connsiteX0" fmla="*/ 52715 w 52715"/>
                              <a:gd name="connsiteY0" fmla="*/ 0 h 603827"/>
                              <a:gd name="connsiteX1" fmla="*/ 2071 w 52715"/>
                              <a:gd name="connsiteY1" fmla="*/ 277272 h 603827"/>
                              <a:gd name="connsiteX2" fmla="*/ 40287 w 52715"/>
                              <a:gd name="connsiteY2" fmla="*/ 603827 h 603827"/>
                              <a:gd name="connsiteX0" fmla="*/ 57568 w 57568"/>
                              <a:gd name="connsiteY0" fmla="*/ 0 h 603827"/>
                              <a:gd name="connsiteX1" fmla="*/ 6924 w 57568"/>
                              <a:gd name="connsiteY1" fmla="*/ 277272 h 603827"/>
                              <a:gd name="connsiteX2" fmla="*/ 45140 w 57568"/>
                              <a:gd name="connsiteY2" fmla="*/ 603827 h 603827"/>
                              <a:gd name="connsiteX0" fmla="*/ 61215 w 61215"/>
                              <a:gd name="connsiteY0" fmla="*/ 0 h 603827"/>
                              <a:gd name="connsiteX1" fmla="*/ 10571 w 61215"/>
                              <a:gd name="connsiteY1" fmla="*/ 277272 h 603827"/>
                              <a:gd name="connsiteX2" fmla="*/ 48787 w 61215"/>
                              <a:gd name="connsiteY2" fmla="*/ 603827 h 603827"/>
                              <a:gd name="connsiteX0" fmla="*/ 61215 w 61215"/>
                              <a:gd name="connsiteY0" fmla="*/ 0 h 603827"/>
                              <a:gd name="connsiteX1" fmla="*/ 10571 w 61215"/>
                              <a:gd name="connsiteY1" fmla="*/ 277272 h 603827"/>
                              <a:gd name="connsiteX2" fmla="*/ 48787 w 61215"/>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68019 w 68019"/>
                              <a:gd name="connsiteY0" fmla="*/ 0 h 603827"/>
                              <a:gd name="connsiteX1" fmla="*/ 17375 w 68019"/>
                              <a:gd name="connsiteY1" fmla="*/ 277272 h 603827"/>
                              <a:gd name="connsiteX2" fmla="*/ 55591 w 68019"/>
                              <a:gd name="connsiteY2" fmla="*/ 603827 h 603827"/>
                            </a:gdLst>
                            <a:ahLst/>
                            <a:cxnLst>
                              <a:cxn ang="0">
                                <a:pos x="connsiteX0" y="connsiteY0"/>
                              </a:cxn>
                              <a:cxn ang="0">
                                <a:pos x="connsiteX1" y="connsiteY1"/>
                              </a:cxn>
                              <a:cxn ang="0">
                                <a:pos x="connsiteX2" y="connsiteY2"/>
                              </a:cxn>
                            </a:cxnLst>
                            <a:rect l="l" t="t" r="r" b="b"/>
                            <a:pathLst>
                              <a:path w="68019" h="603827">
                                <a:moveTo>
                                  <a:pt x="68019" y="0"/>
                                </a:moveTo>
                                <a:cubicBezTo>
                                  <a:pt x="51138" y="92424"/>
                                  <a:pt x="26840" y="149998"/>
                                  <a:pt x="17375" y="277272"/>
                                </a:cubicBezTo>
                                <a:cubicBezTo>
                                  <a:pt x="0" y="433481"/>
                                  <a:pt x="30777" y="540682"/>
                                  <a:pt x="55591" y="603827"/>
                                </a:cubicBezTo>
                              </a:path>
                            </a:pathLst>
                          </a:custGeom>
                          <a:noFill/>
                          <a:ln w="38100" cap="flat" cmpd="sng" algn="ctr">
                            <a:solidFill>
                              <a:srgbClr val="FF6600"/>
                            </a:solidFill>
                            <a:prstDash val="solid"/>
                            <a:round/>
                            <a:headEnd type="none" w="med" len="med"/>
                            <a:tailEnd type="stealth"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70" name="Freeform 169"/>
                          <a:cNvSpPr/>
                        </a:nvSpPr>
                        <a:spPr>
                          <a:xfrm rot="16200000" flipH="1">
                            <a:off x="3320823" y="2103840"/>
                            <a:ext cx="75262" cy="460001"/>
                          </a:xfrm>
                          <a:custGeom>
                            <a:avLst/>
                            <a:gdLst>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383071 w 433126"/>
                              <a:gd name="connsiteY0" fmla="*/ 0 h 603827"/>
                              <a:gd name="connsiteX1" fmla="*/ 2071 w 433126"/>
                              <a:gd name="connsiteY1" fmla="*/ 279400 h 603827"/>
                              <a:gd name="connsiteX2" fmla="*/ 370643 w 433126"/>
                              <a:gd name="connsiteY2" fmla="*/ 603827 h 603827"/>
                              <a:gd name="connsiteX0" fmla="*/ 156084 w 206139"/>
                              <a:gd name="connsiteY0" fmla="*/ 0 h 603827"/>
                              <a:gd name="connsiteX1" fmla="*/ 24547 w 206139"/>
                              <a:gd name="connsiteY1" fmla="*/ 300731 h 603827"/>
                              <a:gd name="connsiteX2" fmla="*/ 143656 w 206139"/>
                              <a:gd name="connsiteY2" fmla="*/ 603827 h 603827"/>
                              <a:gd name="connsiteX0" fmla="*/ 156084 w 156084"/>
                              <a:gd name="connsiteY0" fmla="*/ 0 h 603827"/>
                              <a:gd name="connsiteX1" fmla="*/ 24547 w 156084"/>
                              <a:gd name="connsiteY1" fmla="*/ 300731 h 603827"/>
                              <a:gd name="connsiteX2" fmla="*/ 143656 w 156084"/>
                              <a:gd name="connsiteY2" fmla="*/ 603827 h 603827"/>
                              <a:gd name="connsiteX0" fmla="*/ 135791 w 137066"/>
                              <a:gd name="connsiteY0" fmla="*/ 53656 h 657483"/>
                              <a:gd name="connsiteX1" fmla="*/ 97840 w 137066"/>
                              <a:gd name="connsiteY1" fmla="*/ 50122 h 657483"/>
                              <a:gd name="connsiteX2" fmla="*/ 4254 w 137066"/>
                              <a:gd name="connsiteY2" fmla="*/ 354387 h 657483"/>
                              <a:gd name="connsiteX3" fmla="*/ 123363 w 137066"/>
                              <a:gd name="connsiteY3" fmla="*/ 657483 h 657483"/>
                              <a:gd name="connsiteX0" fmla="*/ 148274 w 149549"/>
                              <a:gd name="connsiteY0" fmla="*/ 53656 h 657483"/>
                              <a:gd name="connsiteX1" fmla="*/ 110323 w 149549"/>
                              <a:gd name="connsiteY1" fmla="*/ 50122 h 657483"/>
                              <a:gd name="connsiteX2" fmla="*/ 16737 w 149549"/>
                              <a:gd name="connsiteY2" fmla="*/ 354387 h 657483"/>
                              <a:gd name="connsiteX3" fmla="*/ 19852 w 149549"/>
                              <a:gd name="connsiteY3" fmla="*/ 350250 h 657483"/>
                              <a:gd name="connsiteX4" fmla="*/ 135846 w 149549"/>
                              <a:gd name="connsiteY4" fmla="*/ 657483 h 657483"/>
                              <a:gd name="connsiteX0" fmla="*/ 152941 w 152941"/>
                              <a:gd name="connsiteY0" fmla="*/ 0 h 603827"/>
                              <a:gd name="connsiteX1" fmla="*/ 21404 w 152941"/>
                              <a:gd name="connsiteY1" fmla="*/ 300731 h 603827"/>
                              <a:gd name="connsiteX2" fmla="*/ 24519 w 152941"/>
                              <a:gd name="connsiteY2" fmla="*/ 296594 h 603827"/>
                              <a:gd name="connsiteX3" fmla="*/ 140513 w 152941"/>
                              <a:gd name="connsiteY3" fmla="*/ 603827 h 603827"/>
                              <a:gd name="connsiteX0" fmla="*/ 133608 w 133608"/>
                              <a:gd name="connsiteY0" fmla="*/ 0 h 603827"/>
                              <a:gd name="connsiteX1" fmla="*/ 2071 w 133608"/>
                              <a:gd name="connsiteY1" fmla="*/ 300731 h 603827"/>
                              <a:gd name="connsiteX2" fmla="*/ 121180 w 133608"/>
                              <a:gd name="connsiteY2" fmla="*/ 603827 h 603827"/>
                              <a:gd name="connsiteX0" fmla="*/ 154493 w 186370"/>
                              <a:gd name="connsiteY0" fmla="*/ 0 h 603827"/>
                              <a:gd name="connsiteX1" fmla="*/ 22956 w 186370"/>
                              <a:gd name="connsiteY1" fmla="*/ 300731 h 603827"/>
                              <a:gd name="connsiteX2" fmla="*/ 166518 w 186370"/>
                              <a:gd name="connsiteY2" fmla="*/ 280218 h 603827"/>
                              <a:gd name="connsiteX3" fmla="*/ 142065 w 186370"/>
                              <a:gd name="connsiteY3" fmla="*/ 603827 h 603827"/>
                              <a:gd name="connsiteX0" fmla="*/ 133608 w 133608"/>
                              <a:gd name="connsiteY0" fmla="*/ 0 h 603827"/>
                              <a:gd name="connsiteX1" fmla="*/ 2071 w 133608"/>
                              <a:gd name="connsiteY1" fmla="*/ 300731 h 603827"/>
                              <a:gd name="connsiteX2" fmla="*/ 121180 w 133608"/>
                              <a:gd name="connsiteY2" fmla="*/ 603827 h 603827"/>
                              <a:gd name="connsiteX0" fmla="*/ 52715 w 52715"/>
                              <a:gd name="connsiteY0" fmla="*/ 0 h 603827"/>
                              <a:gd name="connsiteX1" fmla="*/ 2071 w 52715"/>
                              <a:gd name="connsiteY1" fmla="*/ 277272 h 603827"/>
                              <a:gd name="connsiteX2" fmla="*/ 40287 w 52715"/>
                              <a:gd name="connsiteY2" fmla="*/ 603827 h 603827"/>
                              <a:gd name="connsiteX0" fmla="*/ 52715 w 52715"/>
                              <a:gd name="connsiteY0" fmla="*/ 0 h 603827"/>
                              <a:gd name="connsiteX1" fmla="*/ 2071 w 52715"/>
                              <a:gd name="connsiteY1" fmla="*/ 277272 h 603827"/>
                              <a:gd name="connsiteX2" fmla="*/ 40287 w 52715"/>
                              <a:gd name="connsiteY2" fmla="*/ 603827 h 603827"/>
                              <a:gd name="connsiteX0" fmla="*/ 57568 w 57568"/>
                              <a:gd name="connsiteY0" fmla="*/ 0 h 603827"/>
                              <a:gd name="connsiteX1" fmla="*/ 6924 w 57568"/>
                              <a:gd name="connsiteY1" fmla="*/ 277272 h 603827"/>
                              <a:gd name="connsiteX2" fmla="*/ 45140 w 57568"/>
                              <a:gd name="connsiteY2" fmla="*/ 603827 h 603827"/>
                              <a:gd name="connsiteX0" fmla="*/ 61215 w 61215"/>
                              <a:gd name="connsiteY0" fmla="*/ 0 h 603827"/>
                              <a:gd name="connsiteX1" fmla="*/ 10571 w 61215"/>
                              <a:gd name="connsiteY1" fmla="*/ 277272 h 603827"/>
                              <a:gd name="connsiteX2" fmla="*/ 48787 w 61215"/>
                              <a:gd name="connsiteY2" fmla="*/ 603827 h 603827"/>
                              <a:gd name="connsiteX0" fmla="*/ 61215 w 61215"/>
                              <a:gd name="connsiteY0" fmla="*/ 0 h 603827"/>
                              <a:gd name="connsiteX1" fmla="*/ 10571 w 61215"/>
                              <a:gd name="connsiteY1" fmla="*/ 277272 h 603827"/>
                              <a:gd name="connsiteX2" fmla="*/ 48787 w 61215"/>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68019 w 68019"/>
                              <a:gd name="connsiteY0" fmla="*/ 0 h 603827"/>
                              <a:gd name="connsiteX1" fmla="*/ 17375 w 68019"/>
                              <a:gd name="connsiteY1" fmla="*/ 277272 h 603827"/>
                              <a:gd name="connsiteX2" fmla="*/ 55591 w 68019"/>
                              <a:gd name="connsiteY2" fmla="*/ 603827 h 603827"/>
                            </a:gdLst>
                            <a:ahLst/>
                            <a:cxnLst>
                              <a:cxn ang="0">
                                <a:pos x="connsiteX0" y="connsiteY0"/>
                              </a:cxn>
                              <a:cxn ang="0">
                                <a:pos x="connsiteX1" y="connsiteY1"/>
                              </a:cxn>
                              <a:cxn ang="0">
                                <a:pos x="connsiteX2" y="connsiteY2"/>
                              </a:cxn>
                            </a:cxnLst>
                            <a:rect l="l" t="t" r="r" b="b"/>
                            <a:pathLst>
                              <a:path w="68019" h="603827">
                                <a:moveTo>
                                  <a:pt x="68019" y="0"/>
                                </a:moveTo>
                                <a:cubicBezTo>
                                  <a:pt x="51138" y="92424"/>
                                  <a:pt x="26840" y="149998"/>
                                  <a:pt x="17375" y="277272"/>
                                </a:cubicBezTo>
                                <a:cubicBezTo>
                                  <a:pt x="0" y="433481"/>
                                  <a:pt x="30777" y="540682"/>
                                  <a:pt x="55591" y="603827"/>
                                </a:cubicBezTo>
                              </a:path>
                            </a:pathLst>
                          </a:custGeom>
                          <a:noFill/>
                          <a:ln w="38100" cap="flat" cmpd="sng" algn="ctr">
                            <a:solidFill>
                              <a:srgbClr val="FF6600"/>
                            </a:solidFill>
                            <a:prstDash val="solid"/>
                            <a:round/>
                            <a:headEnd type="none" w="med" len="med"/>
                            <a:tailEnd type="stealth"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71" name="Freeform 170"/>
                          <a:cNvSpPr/>
                        </a:nvSpPr>
                        <a:spPr>
                          <a:xfrm rot="16200000" flipV="1">
                            <a:off x="3283657" y="2324976"/>
                            <a:ext cx="75262" cy="460001"/>
                          </a:xfrm>
                          <a:custGeom>
                            <a:avLst/>
                            <a:gdLst>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383071 w 433126"/>
                              <a:gd name="connsiteY0" fmla="*/ 0 h 603827"/>
                              <a:gd name="connsiteX1" fmla="*/ 2071 w 433126"/>
                              <a:gd name="connsiteY1" fmla="*/ 279400 h 603827"/>
                              <a:gd name="connsiteX2" fmla="*/ 370643 w 433126"/>
                              <a:gd name="connsiteY2" fmla="*/ 603827 h 603827"/>
                              <a:gd name="connsiteX0" fmla="*/ 156084 w 206139"/>
                              <a:gd name="connsiteY0" fmla="*/ 0 h 603827"/>
                              <a:gd name="connsiteX1" fmla="*/ 24547 w 206139"/>
                              <a:gd name="connsiteY1" fmla="*/ 300731 h 603827"/>
                              <a:gd name="connsiteX2" fmla="*/ 143656 w 206139"/>
                              <a:gd name="connsiteY2" fmla="*/ 603827 h 603827"/>
                              <a:gd name="connsiteX0" fmla="*/ 156084 w 156084"/>
                              <a:gd name="connsiteY0" fmla="*/ 0 h 603827"/>
                              <a:gd name="connsiteX1" fmla="*/ 24547 w 156084"/>
                              <a:gd name="connsiteY1" fmla="*/ 300731 h 603827"/>
                              <a:gd name="connsiteX2" fmla="*/ 143656 w 156084"/>
                              <a:gd name="connsiteY2" fmla="*/ 603827 h 603827"/>
                              <a:gd name="connsiteX0" fmla="*/ 135791 w 137066"/>
                              <a:gd name="connsiteY0" fmla="*/ 53656 h 657483"/>
                              <a:gd name="connsiteX1" fmla="*/ 97840 w 137066"/>
                              <a:gd name="connsiteY1" fmla="*/ 50122 h 657483"/>
                              <a:gd name="connsiteX2" fmla="*/ 4254 w 137066"/>
                              <a:gd name="connsiteY2" fmla="*/ 354387 h 657483"/>
                              <a:gd name="connsiteX3" fmla="*/ 123363 w 137066"/>
                              <a:gd name="connsiteY3" fmla="*/ 657483 h 657483"/>
                              <a:gd name="connsiteX0" fmla="*/ 148274 w 149549"/>
                              <a:gd name="connsiteY0" fmla="*/ 53656 h 657483"/>
                              <a:gd name="connsiteX1" fmla="*/ 110323 w 149549"/>
                              <a:gd name="connsiteY1" fmla="*/ 50122 h 657483"/>
                              <a:gd name="connsiteX2" fmla="*/ 16737 w 149549"/>
                              <a:gd name="connsiteY2" fmla="*/ 354387 h 657483"/>
                              <a:gd name="connsiteX3" fmla="*/ 19852 w 149549"/>
                              <a:gd name="connsiteY3" fmla="*/ 350250 h 657483"/>
                              <a:gd name="connsiteX4" fmla="*/ 135846 w 149549"/>
                              <a:gd name="connsiteY4" fmla="*/ 657483 h 657483"/>
                              <a:gd name="connsiteX0" fmla="*/ 152941 w 152941"/>
                              <a:gd name="connsiteY0" fmla="*/ 0 h 603827"/>
                              <a:gd name="connsiteX1" fmla="*/ 21404 w 152941"/>
                              <a:gd name="connsiteY1" fmla="*/ 300731 h 603827"/>
                              <a:gd name="connsiteX2" fmla="*/ 24519 w 152941"/>
                              <a:gd name="connsiteY2" fmla="*/ 296594 h 603827"/>
                              <a:gd name="connsiteX3" fmla="*/ 140513 w 152941"/>
                              <a:gd name="connsiteY3" fmla="*/ 603827 h 603827"/>
                              <a:gd name="connsiteX0" fmla="*/ 133608 w 133608"/>
                              <a:gd name="connsiteY0" fmla="*/ 0 h 603827"/>
                              <a:gd name="connsiteX1" fmla="*/ 2071 w 133608"/>
                              <a:gd name="connsiteY1" fmla="*/ 300731 h 603827"/>
                              <a:gd name="connsiteX2" fmla="*/ 121180 w 133608"/>
                              <a:gd name="connsiteY2" fmla="*/ 603827 h 603827"/>
                              <a:gd name="connsiteX0" fmla="*/ 154493 w 186370"/>
                              <a:gd name="connsiteY0" fmla="*/ 0 h 603827"/>
                              <a:gd name="connsiteX1" fmla="*/ 22956 w 186370"/>
                              <a:gd name="connsiteY1" fmla="*/ 300731 h 603827"/>
                              <a:gd name="connsiteX2" fmla="*/ 166518 w 186370"/>
                              <a:gd name="connsiteY2" fmla="*/ 280218 h 603827"/>
                              <a:gd name="connsiteX3" fmla="*/ 142065 w 186370"/>
                              <a:gd name="connsiteY3" fmla="*/ 603827 h 603827"/>
                              <a:gd name="connsiteX0" fmla="*/ 133608 w 133608"/>
                              <a:gd name="connsiteY0" fmla="*/ 0 h 603827"/>
                              <a:gd name="connsiteX1" fmla="*/ 2071 w 133608"/>
                              <a:gd name="connsiteY1" fmla="*/ 300731 h 603827"/>
                              <a:gd name="connsiteX2" fmla="*/ 121180 w 133608"/>
                              <a:gd name="connsiteY2" fmla="*/ 603827 h 603827"/>
                              <a:gd name="connsiteX0" fmla="*/ 52715 w 52715"/>
                              <a:gd name="connsiteY0" fmla="*/ 0 h 603827"/>
                              <a:gd name="connsiteX1" fmla="*/ 2071 w 52715"/>
                              <a:gd name="connsiteY1" fmla="*/ 277272 h 603827"/>
                              <a:gd name="connsiteX2" fmla="*/ 40287 w 52715"/>
                              <a:gd name="connsiteY2" fmla="*/ 603827 h 603827"/>
                              <a:gd name="connsiteX0" fmla="*/ 52715 w 52715"/>
                              <a:gd name="connsiteY0" fmla="*/ 0 h 603827"/>
                              <a:gd name="connsiteX1" fmla="*/ 2071 w 52715"/>
                              <a:gd name="connsiteY1" fmla="*/ 277272 h 603827"/>
                              <a:gd name="connsiteX2" fmla="*/ 40287 w 52715"/>
                              <a:gd name="connsiteY2" fmla="*/ 603827 h 603827"/>
                              <a:gd name="connsiteX0" fmla="*/ 57568 w 57568"/>
                              <a:gd name="connsiteY0" fmla="*/ 0 h 603827"/>
                              <a:gd name="connsiteX1" fmla="*/ 6924 w 57568"/>
                              <a:gd name="connsiteY1" fmla="*/ 277272 h 603827"/>
                              <a:gd name="connsiteX2" fmla="*/ 45140 w 57568"/>
                              <a:gd name="connsiteY2" fmla="*/ 603827 h 603827"/>
                              <a:gd name="connsiteX0" fmla="*/ 61215 w 61215"/>
                              <a:gd name="connsiteY0" fmla="*/ 0 h 603827"/>
                              <a:gd name="connsiteX1" fmla="*/ 10571 w 61215"/>
                              <a:gd name="connsiteY1" fmla="*/ 277272 h 603827"/>
                              <a:gd name="connsiteX2" fmla="*/ 48787 w 61215"/>
                              <a:gd name="connsiteY2" fmla="*/ 603827 h 603827"/>
                              <a:gd name="connsiteX0" fmla="*/ 61215 w 61215"/>
                              <a:gd name="connsiteY0" fmla="*/ 0 h 603827"/>
                              <a:gd name="connsiteX1" fmla="*/ 10571 w 61215"/>
                              <a:gd name="connsiteY1" fmla="*/ 277272 h 603827"/>
                              <a:gd name="connsiteX2" fmla="*/ 48787 w 61215"/>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68019 w 68019"/>
                              <a:gd name="connsiteY0" fmla="*/ 0 h 603827"/>
                              <a:gd name="connsiteX1" fmla="*/ 17375 w 68019"/>
                              <a:gd name="connsiteY1" fmla="*/ 277272 h 603827"/>
                              <a:gd name="connsiteX2" fmla="*/ 55591 w 68019"/>
                              <a:gd name="connsiteY2" fmla="*/ 603827 h 603827"/>
                            </a:gdLst>
                            <a:ahLst/>
                            <a:cxnLst>
                              <a:cxn ang="0">
                                <a:pos x="connsiteX0" y="connsiteY0"/>
                              </a:cxn>
                              <a:cxn ang="0">
                                <a:pos x="connsiteX1" y="connsiteY1"/>
                              </a:cxn>
                              <a:cxn ang="0">
                                <a:pos x="connsiteX2" y="connsiteY2"/>
                              </a:cxn>
                            </a:cxnLst>
                            <a:rect l="l" t="t" r="r" b="b"/>
                            <a:pathLst>
                              <a:path w="68019" h="603827">
                                <a:moveTo>
                                  <a:pt x="68019" y="0"/>
                                </a:moveTo>
                                <a:cubicBezTo>
                                  <a:pt x="51138" y="92424"/>
                                  <a:pt x="26840" y="149998"/>
                                  <a:pt x="17375" y="277272"/>
                                </a:cubicBezTo>
                                <a:cubicBezTo>
                                  <a:pt x="0" y="433481"/>
                                  <a:pt x="30777" y="540682"/>
                                  <a:pt x="55591" y="603827"/>
                                </a:cubicBezTo>
                              </a:path>
                            </a:pathLst>
                          </a:custGeom>
                          <a:noFill/>
                          <a:ln w="38100" cap="flat" cmpd="sng" algn="ctr">
                            <a:solidFill>
                              <a:srgbClr val="FF6600"/>
                            </a:solidFill>
                            <a:prstDash val="solid"/>
                            <a:round/>
                            <a:headEnd type="none" w="med" len="med"/>
                            <a:tailEnd type="stealth"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72" name="Freeform 171"/>
                          <a:cNvSpPr/>
                        </a:nvSpPr>
                        <a:spPr>
                          <a:xfrm rot="16200000" flipV="1">
                            <a:off x="2467151" y="2287344"/>
                            <a:ext cx="75262" cy="460001"/>
                          </a:xfrm>
                          <a:custGeom>
                            <a:avLst/>
                            <a:gdLst>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383071 w 433126"/>
                              <a:gd name="connsiteY0" fmla="*/ 0 h 603827"/>
                              <a:gd name="connsiteX1" fmla="*/ 2071 w 433126"/>
                              <a:gd name="connsiteY1" fmla="*/ 279400 h 603827"/>
                              <a:gd name="connsiteX2" fmla="*/ 370643 w 433126"/>
                              <a:gd name="connsiteY2" fmla="*/ 603827 h 603827"/>
                              <a:gd name="connsiteX0" fmla="*/ 156084 w 206139"/>
                              <a:gd name="connsiteY0" fmla="*/ 0 h 603827"/>
                              <a:gd name="connsiteX1" fmla="*/ 24547 w 206139"/>
                              <a:gd name="connsiteY1" fmla="*/ 300731 h 603827"/>
                              <a:gd name="connsiteX2" fmla="*/ 143656 w 206139"/>
                              <a:gd name="connsiteY2" fmla="*/ 603827 h 603827"/>
                              <a:gd name="connsiteX0" fmla="*/ 156084 w 156084"/>
                              <a:gd name="connsiteY0" fmla="*/ 0 h 603827"/>
                              <a:gd name="connsiteX1" fmla="*/ 24547 w 156084"/>
                              <a:gd name="connsiteY1" fmla="*/ 300731 h 603827"/>
                              <a:gd name="connsiteX2" fmla="*/ 143656 w 156084"/>
                              <a:gd name="connsiteY2" fmla="*/ 603827 h 603827"/>
                              <a:gd name="connsiteX0" fmla="*/ 135791 w 137066"/>
                              <a:gd name="connsiteY0" fmla="*/ 53656 h 657483"/>
                              <a:gd name="connsiteX1" fmla="*/ 97840 w 137066"/>
                              <a:gd name="connsiteY1" fmla="*/ 50122 h 657483"/>
                              <a:gd name="connsiteX2" fmla="*/ 4254 w 137066"/>
                              <a:gd name="connsiteY2" fmla="*/ 354387 h 657483"/>
                              <a:gd name="connsiteX3" fmla="*/ 123363 w 137066"/>
                              <a:gd name="connsiteY3" fmla="*/ 657483 h 657483"/>
                              <a:gd name="connsiteX0" fmla="*/ 148274 w 149549"/>
                              <a:gd name="connsiteY0" fmla="*/ 53656 h 657483"/>
                              <a:gd name="connsiteX1" fmla="*/ 110323 w 149549"/>
                              <a:gd name="connsiteY1" fmla="*/ 50122 h 657483"/>
                              <a:gd name="connsiteX2" fmla="*/ 16737 w 149549"/>
                              <a:gd name="connsiteY2" fmla="*/ 354387 h 657483"/>
                              <a:gd name="connsiteX3" fmla="*/ 19852 w 149549"/>
                              <a:gd name="connsiteY3" fmla="*/ 350250 h 657483"/>
                              <a:gd name="connsiteX4" fmla="*/ 135846 w 149549"/>
                              <a:gd name="connsiteY4" fmla="*/ 657483 h 657483"/>
                              <a:gd name="connsiteX0" fmla="*/ 152941 w 152941"/>
                              <a:gd name="connsiteY0" fmla="*/ 0 h 603827"/>
                              <a:gd name="connsiteX1" fmla="*/ 21404 w 152941"/>
                              <a:gd name="connsiteY1" fmla="*/ 300731 h 603827"/>
                              <a:gd name="connsiteX2" fmla="*/ 24519 w 152941"/>
                              <a:gd name="connsiteY2" fmla="*/ 296594 h 603827"/>
                              <a:gd name="connsiteX3" fmla="*/ 140513 w 152941"/>
                              <a:gd name="connsiteY3" fmla="*/ 603827 h 603827"/>
                              <a:gd name="connsiteX0" fmla="*/ 133608 w 133608"/>
                              <a:gd name="connsiteY0" fmla="*/ 0 h 603827"/>
                              <a:gd name="connsiteX1" fmla="*/ 2071 w 133608"/>
                              <a:gd name="connsiteY1" fmla="*/ 300731 h 603827"/>
                              <a:gd name="connsiteX2" fmla="*/ 121180 w 133608"/>
                              <a:gd name="connsiteY2" fmla="*/ 603827 h 603827"/>
                              <a:gd name="connsiteX0" fmla="*/ 154493 w 186370"/>
                              <a:gd name="connsiteY0" fmla="*/ 0 h 603827"/>
                              <a:gd name="connsiteX1" fmla="*/ 22956 w 186370"/>
                              <a:gd name="connsiteY1" fmla="*/ 300731 h 603827"/>
                              <a:gd name="connsiteX2" fmla="*/ 166518 w 186370"/>
                              <a:gd name="connsiteY2" fmla="*/ 280218 h 603827"/>
                              <a:gd name="connsiteX3" fmla="*/ 142065 w 186370"/>
                              <a:gd name="connsiteY3" fmla="*/ 603827 h 603827"/>
                              <a:gd name="connsiteX0" fmla="*/ 133608 w 133608"/>
                              <a:gd name="connsiteY0" fmla="*/ 0 h 603827"/>
                              <a:gd name="connsiteX1" fmla="*/ 2071 w 133608"/>
                              <a:gd name="connsiteY1" fmla="*/ 300731 h 603827"/>
                              <a:gd name="connsiteX2" fmla="*/ 121180 w 133608"/>
                              <a:gd name="connsiteY2" fmla="*/ 603827 h 603827"/>
                              <a:gd name="connsiteX0" fmla="*/ 52715 w 52715"/>
                              <a:gd name="connsiteY0" fmla="*/ 0 h 603827"/>
                              <a:gd name="connsiteX1" fmla="*/ 2071 w 52715"/>
                              <a:gd name="connsiteY1" fmla="*/ 277272 h 603827"/>
                              <a:gd name="connsiteX2" fmla="*/ 40287 w 52715"/>
                              <a:gd name="connsiteY2" fmla="*/ 603827 h 603827"/>
                              <a:gd name="connsiteX0" fmla="*/ 52715 w 52715"/>
                              <a:gd name="connsiteY0" fmla="*/ 0 h 603827"/>
                              <a:gd name="connsiteX1" fmla="*/ 2071 w 52715"/>
                              <a:gd name="connsiteY1" fmla="*/ 277272 h 603827"/>
                              <a:gd name="connsiteX2" fmla="*/ 40287 w 52715"/>
                              <a:gd name="connsiteY2" fmla="*/ 603827 h 603827"/>
                              <a:gd name="connsiteX0" fmla="*/ 57568 w 57568"/>
                              <a:gd name="connsiteY0" fmla="*/ 0 h 603827"/>
                              <a:gd name="connsiteX1" fmla="*/ 6924 w 57568"/>
                              <a:gd name="connsiteY1" fmla="*/ 277272 h 603827"/>
                              <a:gd name="connsiteX2" fmla="*/ 45140 w 57568"/>
                              <a:gd name="connsiteY2" fmla="*/ 603827 h 603827"/>
                              <a:gd name="connsiteX0" fmla="*/ 61215 w 61215"/>
                              <a:gd name="connsiteY0" fmla="*/ 0 h 603827"/>
                              <a:gd name="connsiteX1" fmla="*/ 10571 w 61215"/>
                              <a:gd name="connsiteY1" fmla="*/ 277272 h 603827"/>
                              <a:gd name="connsiteX2" fmla="*/ 48787 w 61215"/>
                              <a:gd name="connsiteY2" fmla="*/ 603827 h 603827"/>
                              <a:gd name="connsiteX0" fmla="*/ 61215 w 61215"/>
                              <a:gd name="connsiteY0" fmla="*/ 0 h 603827"/>
                              <a:gd name="connsiteX1" fmla="*/ 10571 w 61215"/>
                              <a:gd name="connsiteY1" fmla="*/ 277272 h 603827"/>
                              <a:gd name="connsiteX2" fmla="*/ 48787 w 61215"/>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68019 w 68019"/>
                              <a:gd name="connsiteY0" fmla="*/ 0 h 603827"/>
                              <a:gd name="connsiteX1" fmla="*/ 17375 w 68019"/>
                              <a:gd name="connsiteY1" fmla="*/ 277272 h 603827"/>
                              <a:gd name="connsiteX2" fmla="*/ 55591 w 68019"/>
                              <a:gd name="connsiteY2" fmla="*/ 603827 h 603827"/>
                            </a:gdLst>
                            <a:ahLst/>
                            <a:cxnLst>
                              <a:cxn ang="0">
                                <a:pos x="connsiteX0" y="connsiteY0"/>
                              </a:cxn>
                              <a:cxn ang="0">
                                <a:pos x="connsiteX1" y="connsiteY1"/>
                              </a:cxn>
                              <a:cxn ang="0">
                                <a:pos x="connsiteX2" y="connsiteY2"/>
                              </a:cxn>
                            </a:cxnLst>
                            <a:rect l="l" t="t" r="r" b="b"/>
                            <a:pathLst>
                              <a:path w="68019" h="603827">
                                <a:moveTo>
                                  <a:pt x="68019" y="0"/>
                                </a:moveTo>
                                <a:cubicBezTo>
                                  <a:pt x="51138" y="92424"/>
                                  <a:pt x="26840" y="149998"/>
                                  <a:pt x="17375" y="277272"/>
                                </a:cubicBezTo>
                                <a:cubicBezTo>
                                  <a:pt x="0" y="433481"/>
                                  <a:pt x="30777" y="540682"/>
                                  <a:pt x="55591" y="603827"/>
                                </a:cubicBezTo>
                              </a:path>
                            </a:pathLst>
                          </a:custGeom>
                          <a:noFill/>
                          <a:ln w="38100" cap="flat" cmpd="sng" algn="ctr">
                            <a:solidFill>
                              <a:srgbClr val="FF6600"/>
                            </a:solidFill>
                            <a:prstDash val="solid"/>
                            <a:round/>
                            <a:headEnd type="none" w="med" len="med"/>
                            <a:tailEnd type="stealth"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15" name="Freeform 114"/>
                          <a:cNvSpPr/>
                        </a:nvSpPr>
                        <a:spPr>
                          <a:xfrm rot="16200000" flipH="1">
                            <a:off x="1635459" y="2134945"/>
                            <a:ext cx="75262" cy="460001"/>
                          </a:xfrm>
                          <a:custGeom>
                            <a:avLst/>
                            <a:gdLst>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383071 w 433126"/>
                              <a:gd name="connsiteY0" fmla="*/ 0 h 603827"/>
                              <a:gd name="connsiteX1" fmla="*/ 2071 w 433126"/>
                              <a:gd name="connsiteY1" fmla="*/ 279400 h 603827"/>
                              <a:gd name="connsiteX2" fmla="*/ 370643 w 433126"/>
                              <a:gd name="connsiteY2" fmla="*/ 603827 h 603827"/>
                              <a:gd name="connsiteX0" fmla="*/ 156084 w 206139"/>
                              <a:gd name="connsiteY0" fmla="*/ 0 h 603827"/>
                              <a:gd name="connsiteX1" fmla="*/ 24547 w 206139"/>
                              <a:gd name="connsiteY1" fmla="*/ 300731 h 603827"/>
                              <a:gd name="connsiteX2" fmla="*/ 143656 w 206139"/>
                              <a:gd name="connsiteY2" fmla="*/ 603827 h 603827"/>
                              <a:gd name="connsiteX0" fmla="*/ 156084 w 156084"/>
                              <a:gd name="connsiteY0" fmla="*/ 0 h 603827"/>
                              <a:gd name="connsiteX1" fmla="*/ 24547 w 156084"/>
                              <a:gd name="connsiteY1" fmla="*/ 300731 h 603827"/>
                              <a:gd name="connsiteX2" fmla="*/ 143656 w 156084"/>
                              <a:gd name="connsiteY2" fmla="*/ 603827 h 603827"/>
                              <a:gd name="connsiteX0" fmla="*/ 135791 w 137066"/>
                              <a:gd name="connsiteY0" fmla="*/ 53656 h 657483"/>
                              <a:gd name="connsiteX1" fmla="*/ 97840 w 137066"/>
                              <a:gd name="connsiteY1" fmla="*/ 50122 h 657483"/>
                              <a:gd name="connsiteX2" fmla="*/ 4254 w 137066"/>
                              <a:gd name="connsiteY2" fmla="*/ 354387 h 657483"/>
                              <a:gd name="connsiteX3" fmla="*/ 123363 w 137066"/>
                              <a:gd name="connsiteY3" fmla="*/ 657483 h 657483"/>
                              <a:gd name="connsiteX0" fmla="*/ 148274 w 149549"/>
                              <a:gd name="connsiteY0" fmla="*/ 53656 h 657483"/>
                              <a:gd name="connsiteX1" fmla="*/ 110323 w 149549"/>
                              <a:gd name="connsiteY1" fmla="*/ 50122 h 657483"/>
                              <a:gd name="connsiteX2" fmla="*/ 16737 w 149549"/>
                              <a:gd name="connsiteY2" fmla="*/ 354387 h 657483"/>
                              <a:gd name="connsiteX3" fmla="*/ 19852 w 149549"/>
                              <a:gd name="connsiteY3" fmla="*/ 350250 h 657483"/>
                              <a:gd name="connsiteX4" fmla="*/ 135846 w 149549"/>
                              <a:gd name="connsiteY4" fmla="*/ 657483 h 657483"/>
                              <a:gd name="connsiteX0" fmla="*/ 152941 w 152941"/>
                              <a:gd name="connsiteY0" fmla="*/ 0 h 603827"/>
                              <a:gd name="connsiteX1" fmla="*/ 21404 w 152941"/>
                              <a:gd name="connsiteY1" fmla="*/ 300731 h 603827"/>
                              <a:gd name="connsiteX2" fmla="*/ 24519 w 152941"/>
                              <a:gd name="connsiteY2" fmla="*/ 296594 h 603827"/>
                              <a:gd name="connsiteX3" fmla="*/ 140513 w 152941"/>
                              <a:gd name="connsiteY3" fmla="*/ 603827 h 603827"/>
                              <a:gd name="connsiteX0" fmla="*/ 133608 w 133608"/>
                              <a:gd name="connsiteY0" fmla="*/ 0 h 603827"/>
                              <a:gd name="connsiteX1" fmla="*/ 2071 w 133608"/>
                              <a:gd name="connsiteY1" fmla="*/ 300731 h 603827"/>
                              <a:gd name="connsiteX2" fmla="*/ 121180 w 133608"/>
                              <a:gd name="connsiteY2" fmla="*/ 603827 h 603827"/>
                              <a:gd name="connsiteX0" fmla="*/ 154493 w 186370"/>
                              <a:gd name="connsiteY0" fmla="*/ 0 h 603827"/>
                              <a:gd name="connsiteX1" fmla="*/ 22956 w 186370"/>
                              <a:gd name="connsiteY1" fmla="*/ 300731 h 603827"/>
                              <a:gd name="connsiteX2" fmla="*/ 166518 w 186370"/>
                              <a:gd name="connsiteY2" fmla="*/ 280218 h 603827"/>
                              <a:gd name="connsiteX3" fmla="*/ 142065 w 186370"/>
                              <a:gd name="connsiteY3" fmla="*/ 603827 h 603827"/>
                              <a:gd name="connsiteX0" fmla="*/ 133608 w 133608"/>
                              <a:gd name="connsiteY0" fmla="*/ 0 h 603827"/>
                              <a:gd name="connsiteX1" fmla="*/ 2071 w 133608"/>
                              <a:gd name="connsiteY1" fmla="*/ 300731 h 603827"/>
                              <a:gd name="connsiteX2" fmla="*/ 121180 w 133608"/>
                              <a:gd name="connsiteY2" fmla="*/ 603827 h 603827"/>
                              <a:gd name="connsiteX0" fmla="*/ 52715 w 52715"/>
                              <a:gd name="connsiteY0" fmla="*/ 0 h 603827"/>
                              <a:gd name="connsiteX1" fmla="*/ 2071 w 52715"/>
                              <a:gd name="connsiteY1" fmla="*/ 277272 h 603827"/>
                              <a:gd name="connsiteX2" fmla="*/ 40287 w 52715"/>
                              <a:gd name="connsiteY2" fmla="*/ 603827 h 603827"/>
                              <a:gd name="connsiteX0" fmla="*/ 52715 w 52715"/>
                              <a:gd name="connsiteY0" fmla="*/ 0 h 603827"/>
                              <a:gd name="connsiteX1" fmla="*/ 2071 w 52715"/>
                              <a:gd name="connsiteY1" fmla="*/ 277272 h 603827"/>
                              <a:gd name="connsiteX2" fmla="*/ 40287 w 52715"/>
                              <a:gd name="connsiteY2" fmla="*/ 603827 h 603827"/>
                              <a:gd name="connsiteX0" fmla="*/ 57568 w 57568"/>
                              <a:gd name="connsiteY0" fmla="*/ 0 h 603827"/>
                              <a:gd name="connsiteX1" fmla="*/ 6924 w 57568"/>
                              <a:gd name="connsiteY1" fmla="*/ 277272 h 603827"/>
                              <a:gd name="connsiteX2" fmla="*/ 45140 w 57568"/>
                              <a:gd name="connsiteY2" fmla="*/ 603827 h 603827"/>
                              <a:gd name="connsiteX0" fmla="*/ 61215 w 61215"/>
                              <a:gd name="connsiteY0" fmla="*/ 0 h 603827"/>
                              <a:gd name="connsiteX1" fmla="*/ 10571 w 61215"/>
                              <a:gd name="connsiteY1" fmla="*/ 277272 h 603827"/>
                              <a:gd name="connsiteX2" fmla="*/ 48787 w 61215"/>
                              <a:gd name="connsiteY2" fmla="*/ 603827 h 603827"/>
                              <a:gd name="connsiteX0" fmla="*/ 61215 w 61215"/>
                              <a:gd name="connsiteY0" fmla="*/ 0 h 603827"/>
                              <a:gd name="connsiteX1" fmla="*/ 10571 w 61215"/>
                              <a:gd name="connsiteY1" fmla="*/ 277272 h 603827"/>
                              <a:gd name="connsiteX2" fmla="*/ 48787 w 61215"/>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68019 w 68019"/>
                              <a:gd name="connsiteY0" fmla="*/ 0 h 603827"/>
                              <a:gd name="connsiteX1" fmla="*/ 17375 w 68019"/>
                              <a:gd name="connsiteY1" fmla="*/ 277272 h 603827"/>
                              <a:gd name="connsiteX2" fmla="*/ 55591 w 68019"/>
                              <a:gd name="connsiteY2" fmla="*/ 603827 h 603827"/>
                            </a:gdLst>
                            <a:ahLst/>
                            <a:cxnLst>
                              <a:cxn ang="0">
                                <a:pos x="connsiteX0" y="connsiteY0"/>
                              </a:cxn>
                              <a:cxn ang="0">
                                <a:pos x="connsiteX1" y="connsiteY1"/>
                              </a:cxn>
                              <a:cxn ang="0">
                                <a:pos x="connsiteX2" y="connsiteY2"/>
                              </a:cxn>
                            </a:cxnLst>
                            <a:rect l="l" t="t" r="r" b="b"/>
                            <a:pathLst>
                              <a:path w="68019" h="603827">
                                <a:moveTo>
                                  <a:pt x="68019" y="0"/>
                                </a:moveTo>
                                <a:cubicBezTo>
                                  <a:pt x="51138" y="92424"/>
                                  <a:pt x="26840" y="149998"/>
                                  <a:pt x="17375" y="277272"/>
                                </a:cubicBezTo>
                                <a:cubicBezTo>
                                  <a:pt x="0" y="433481"/>
                                  <a:pt x="30777" y="540682"/>
                                  <a:pt x="55591" y="603827"/>
                                </a:cubicBezTo>
                              </a:path>
                            </a:pathLst>
                          </a:custGeom>
                          <a:noFill/>
                          <a:ln w="38100" cap="flat" cmpd="sng" algn="ctr">
                            <a:solidFill>
                              <a:srgbClr val="FF6600"/>
                            </a:solidFill>
                            <a:prstDash val="solid"/>
                            <a:round/>
                            <a:headEnd type="none" w="med" len="med"/>
                            <a:tailEnd type="stealth"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24" name="Freeform 123"/>
                          <a:cNvSpPr/>
                        </a:nvSpPr>
                        <a:spPr>
                          <a:xfrm rot="16200000" flipV="1">
                            <a:off x="1625972" y="2318450"/>
                            <a:ext cx="75262" cy="460001"/>
                          </a:xfrm>
                          <a:custGeom>
                            <a:avLst/>
                            <a:gdLst>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383071 w 433126"/>
                              <a:gd name="connsiteY0" fmla="*/ 0 h 603827"/>
                              <a:gd name="connsiteX1" fmla="*/ 2071 w 433126"/>
                              <a:gd name="connsiteY1" fmla="*/ 279400 h 603827"/>
                              <a:gd name="connsiteX2" fmla="*/ 370643 w 433126"/>
                              <a:gd name="connsiteY2" fmla="*/ 603827 h 603827"/>
                              <a:gd name="connsiteX0" fmla="*/ 156084 w 206139"/>
                              <a:gd name="connsiteY0" fmla="*/ 0 h 603827"/>
                              <a:gd name="connsiteX1" fmla="*/ 24547 w 206139"/>
                              <a:gd name="connsiteY1" fmla="*/ 300731 h 603827"/>
                              <a:gd name="connsiteX2" fmla="*/ 143656 w 206139"/>
                              <a:gd name="connsiteY2" fmla="*/ 603827 h 603827"/>
                              <a:gd name="connsiteX0" fmla="*/ 156084 w 156084"/>
                              <a:gd name="connsiteY0" fmla="*/ 0 h 603827"/>
                              <a:gd name="connsiteX1" fmla="*/ 24547 w 156084"/>
                              <a:gd name="connsiteY1" fmla="*/ 300731 h 603827"/>
                              <a:gd name="connsiteX2" fmla="*/ 143656 w 156084"/>
                              <a:gd name="connsiteY2" fmla="*/ 603827 h 603827"/>
                              <a:gd name="connsiteX0" fmla="*/ 135791 w 137066"/>
                              <a:gd name="connsiteY0" fmla="*/ 53656 h 657483"/>
                              <a:gd name="connsiteX1" fmla="*/ 97840 w 137066"/>
                              <a:gd name="connsiteY1" fmla="*/ 50122 h 657483"/>
                              <a:gd name="connsiteX2" fmla="*/ 4254 w 137066"/>
                              <a:gd name="connsiteY2" fmla="*/ 354387 h 657483"/>
                              <a:gd name="connsiteX3" fmla="*/ 123363 w 137066"/>
                              <a:gd name="connsiteY3" fmla="*/ 657483 h 657483"/>
                              <a:gd name="connsiteX0" fmla="*/ 148274 w 149549"/>
                              <a:gd name="connsiteY0" fmla="*/ 53656 h 657483"/>
                              <a:gd name="connsiteX1" fmla="*/ 110323 w 149549"/>
                              <a:gd name="connsiteY1" fmla="*/ 50122 h 657483"/>
                              <a:gd name="connsiteX2" fmla="*/ 16737 w 149549"/>
                              <a:gd name="connsiteY2" fmla="*/ 354387 h 657483"/>
                              <a:gd name="connsiteX3" fmla="*/ 19852 w 149549"/>
                              <a:gd name="connsiteY3" fmla="*/ 350250 h 657483"/>
                              <a:gd name="connsiteX4" fmla="*/ 135846 w 149549"/>
                              <a:gd name="connsiteY4" fmla="*/ 657483 h 657483"/>
                              <a:gd name="connsiteX0" fmla="*/ 152941 w 152941"/>
                              <a:gd name="connsiteY0" fmla="*/ 0 h 603827"/>
                              <a:gd name="connsiteX1" fmla="*/ 21404 w 152941"/>
                              <a:gd name="connsiteY1" fmla="*/ 300731 h 603827"/>
                              <a:gd name="connsiteX2" fmla="*/ 24519 w 152941"/>
                              <a:gd name="connsiteY2" fmla="*/ 296594 h 603827"/>
                              <a:gd name="connsiteX3" fmla="*/ 140513 w 152941"/>
                              <a:gd name="connsiteY3" fmla="*/ 603827 h 603827"/>
                              <a:gd name="connsiteX0" fmla="*/ 133608 w 133608"/>
                              <a:gd name="connsiteY0" fmla="*/ 0 h 603827"/>
                              <a:gd name="connsiteX1" fmla="*/ 2071 w 133608"/>
                              <a:gd name="connsiteY1" fmla="*/ 300731 h 603827"/>
                              <a:gd name="connsiteX2" fmla="*/ 121180 w 133608"/>
                              <a:gd name="connsiteY2" fmla="*/ 603827 h 603827"/>
                              <a:gd name="connsiteX0" fmla="*/ 154493 w 186370"/>
                              <a:gd name="connsiteY0" fmla="*/ 0 h 603827"/>
                              <a:gd name="connsiteX1" fmla="*/ 22956 w 186370"/>
                              <a:gd name="connsiteY1" fmla="*/ 300731 h 603827"/>
                              <a:gd name="connsiteX2" fmla="*/ 166518 w 186370"/>
                              <a:gd name="connsiteY2" fmla="*/ 280218 h 603827"/>
                              <a:gd name="connsiteX3" fmla="*/ 142065 w 186370"/>
                              <a:gd name="connsiteY3" fmla="*/ 603827 h 603827"/>
                              <a:gd name="connsiteX0" fmla="*/ 133608 w 133608"/>
                              <a:gd name="connsiteY0" fmla="*/ 0 h 603827"/>
                              <a:gd name="connsiteX1" fmla="*/ 2071 w 133608"/>
                              <a:gd name="connsiteY1" fmla="*/ 300731 h 603827"/>
                              <a:gd name="connsiteX2" fmla="*/ 121180 w 133608"/>
                              <a:gd name="connsiteY2" fmla="*/ 603827 h 603827"/>
                              <a:gd name="connsiteX0" fmla="*/ 52715 w 52715"/>
                              <a:gd name="connsiteY0" fmla="*/ 0 h 603827"/>
                              <a:gd name="connsiteX1" fmla="*/ 2071 w 52715"/>
                              <a:gd name="connsiteY1" fmla="*/ 277272 h 603827"/>
                              <a:gd name="connsiteX2" fmla="*/ 40287 w 52715"/>
                              <a:gd name="connsiteY2" fmla="*/ 603827 h 603827"/>
                              <a:gd name="connsiteX0" fmla="*/ 52715 w 52715"/>
                              <a:gd name="connsiteY0" fmla="*/ 0 h 603827"/>
                              <a:gd name="connsiteX1" fmla="*/ 2071 w 52715"/>
                              <a:gd name="connsiteY1" fmla="*/ 277272 h 603827"/>
                              <a:gd name="connsiteX2" fmla="*/ 40287 w 52715"/>
                              <a:gd name="connsiteY2" fmla="*/ 603827 h 603827"/>
                              <a:gd name="connsiteX0" fmla="*/ 57568 w 57568"/>
                              <a:gd name="connsiteY0" fmla="*/ 0 h 603827"/>
                              <a:gd name="connsiteX1" fmla="*/ 6924 w 57568"/>
                              <a:gd name="connsiteY1" fmla="*/ 277272 h 603827"/>
                              <a:gd name="connsiteX2" fmla="*/ 45140 w 57568"/>
                              <a:gd name="connsiteY2" fmla="*/ 603827 h 603827"/>
                              <a:gd name="connsiteX0" fmla="*/ 61215 w 61215"/>
                              <a:gd name="connsiteY0" fmla="*/ 0 h 603827"/>
                              <a:gd name="connsiteX1" fmla="*/ 10571 w 61215"/>
                              <a:gd name="connsiteY1" fmla="*/ 277272 h 603827"/>
                              <a:gd name="connsiteX2" fmla="*/ 48787 w 61215"/>
                              <a:gd name="connsiteY2" fmla="*/ 603827 h 603827"/>
                              <a:gd name="connsiteX0" fmla="*/ 61215 w 61215"/>
                              <a:gd name="connsiteY0" fmla="*/ 0 h 603827"/>
                              <a:gd name="connsiteX1" fmla="*/ 10571 w 61215"/>
                              <a:gd name="connsiteY1" fmla="*/ 277272 h 603827"/>
                              <a:gd name="connsiteX2" fmla="*/ 48787 w 61215"/>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68019 w 68019"/>
                              <a:gd name="connsiteY0" fmla="*/ 0 h 603827"/>
                              <a:gd name="connsiteX1" fmla="*/ 17375 w 68019"/>
                              <a:gd name="connsiteY1" fmla="*/ 277272 h 603827"/>
                              <a:gd name="connsiteX2" fmla="*/ 55591 w 68019"/>
                              <a:gd name="connsiteY2" fmla="*/ 603827 h 603827"/>
                            </a:gdLst>
                            <a:ahLst/>
                            <a:cxnLst>
                              <a:cxn ang="0">
                                <a:pos x="connsiteX0" y="connsiteY0"/>
                              </a:cxn>
                              <a:cxn ang="0">
                                <a:pos x="connsiteX1" y="connsiteY1"/>
                              </a:cxn>
                              <a:cxn ang="0">
                                <a:pos x="connsiteX2" y="connsiteY2"/>
                              </a:cxn>
                            </a:cxnLst>
                            <a:rect l="l" t="t" r="r" b="b"/>
                            <a:pathLst>
                              <a:path w="68019" h="603827">
                                <a:moveTo>
                                  <a:pt x="68019" y="0"/>
                                </a:moveTo>
                                <a:cubicBezTo>
                                  <a:pt x="51138" y="92424"/>
                                  <a:pt x="26840" y="149998"/>
                                  <a:pt x="17375" y="277272"/>
                                </a:cubicBezTo>
                                <a:cubicBezTo>
                                  <a:pt x="0" y="433481"/>
                                  <a:pt x="30777" y="540682"/>
                                  <a:pt x="55591" y="603827"/>
                                </a:cubicBezTo>
                              </a:path>
                            </a:pathLst>
                          </a:custGeom>
                          <a:noFill/>
                          <a:ln w="38100" cap="flat" cmpd="sng" algn="ctr">
                            <a:solidFill>
                              <a:srgbClr val="FF6600"/>
                            </a:solidFill>
                            <a:prstDash val="solid"/>
                            <a:round/>
                            <a:headEnd type="none" w="med" len="med"/>
                            <a:tailEnd type="stealth"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sp>
                      <a:nvSpPr>
                        <a:cNvPr id="127" name="Oval 126"/>
                        <a:cNvSpPr/>
                      </a:nvSpPr>
                      <a:spPr>
                        <a:xfrm rot="16200000">
                          <a:off x="1884218" y="3062164"/>
                          <a:ext cx="406400" cy="393700"/>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129" name="Straight Arrow Connector 128"/>
                        <a:cNvCxnSpPr>
                          <a:stCxn id="161" idx="4"/>
                          <a:endCxn id="127" idx="6"/>
                        </a:cNvCxnSpPr>
                      </a:nvCxnSpPr>
                      <a:spPr>
                        <a:xfrm rot="5400000">
                          <a:off x="1873515" y="2836474"/>
                          <a:ext cx="433243" cy="5436"/>
                        </a:xfrm>
                        <a:prstGeom prst="straightConnector1">
                          <a:avLst/>
                        </a:prstGeom>
                        <a:ln>
                          <a:headEnd type="arrow"/>
                          <a:tailEnd type="arrow"/>
                        </a:ln>
                      </a:spPr>
                      <a:style>
                        <a:lnRef idx="2">
                          <a:schemeClr val="accent1"/>
                        </a:lnRef>
                        <a:fillRef idx="0">
                          <a:schemeClr val="accent1"/>
                        </a:fillRef>
                        <a:effectRef idx="1">
                          <a:schemeClr val="accent1"/>
                        </a:effectRef>
                        <a:fontRef idx="minor">
                          <a:schemeClr val="tx1"/>
                        </a:fontRef>
                      </a:style>
                    </a:cxnSp>
                    <a:sp>
                      <a:nvSpPr>
                        <a:cNvPr id="137" name="Oval 136"/>
                        <a:cNvSpPr/>
                      </a:nvSpPr>
                      <a:spPr>
                        <a:xfrm rot="16200000">
                          <a:off x="2687574" y="3087607"/>
                          <a:ext cx="406400" cy="393700"/>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139" name="Straight Arrow Connector 138"/>
                        <a:cNvCxnSpPr>
                          <a:stCxn id="160" idx="4"/>
                          <a:endCxn id="137" idx="6"/>
                        </a:cNvCxnSpPr>
                      </a:nvCxnSpPr>
                      <a:spPr>
                        <a:xfrm rot="5400000">
                          <a:off x="2679246" y="2859543"/>
                          <a:ext cx="433243" cy="10185"/>
                        </a:xfrm>
                        <a:prstGeom prst="straightConnector1">
                          <a:avLst/>
                        </a:prstGeom>
                        <a:ln>
                          <a:headEnd type="arrow"/>
                          <a:tailEnd type="arrow"/>
                        </a:ln>
                      </a:spPr>
                      <a:style>
                        <a:lnRef idx="2">
                          <a:schemeClr val="accent1"/>
                        </a:lnRef>
                        <a:fillRef idx="0">
                          <a:schemeClr val="accent1"/>
                        </a:fillRef>
                        <a:effectRef idx="1">
                          <a:schemeClr val="accent1"/>
                        </a:effectRef>
                        <a:fontRef idx="minor">
                          <a:schemeClr val="tx1"/>
                        </a:fontRef>
                      </a:style>
                    </a:cxnSp>
                    <a:sp>
                      <a:nvSpPr>
                        <a:cNvPr id="147" name="Oval 146"/>
                        <a:cNvSpPr/>
                      </a:nvSpPr>
                      <a:spPr>
                        <a:xfrm rot="16200000">
                          <a:off x="3544939" y="3055030"/>
                          <a:ext cx="406400" cy="393700"/>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150" name="Straight Arrow Connector 149"/>
                        <a:cNvCxnSpPr>
                          <a:stCxn id="159" idx="4"/>
                          <a:endCxn id="147" idx="6"/>
                        </a:cNvCxnSpPr>
                      </a:nvCxnSpPr>
                      <a:spPr>
                        <a:xfrm rot="5400000">
                          <a:off x="3538260" y="2832450"/>
                          <a:ext cx="426109" cy="6350"/>
                        </a:xfrm>
                        <a:prstGeom prst="straightConnector1">
                          <a:avLst/>
                        </a:prstGeom>
                        <a:ln>
                          <a:headEnd type="arrow"/>
                          <a:tailEnd type="arrow"/>
                        </a:ln>
                      </a:spPr>
                      <a:style>
                        <a:lnRef idx="2">
                          <a:schemeClr val="accent1"/>
                        </a:lnRef>
                        <a:fillRef idx="0">
                          <a:schemeClr val="accent1"/>
                        </a:fillRef>
                        <a:effectRef idx="1">
                          <a:schemeClr val="accent1"/>
                        </a:effectRef>
                        <a:fontRef idx="minor">
                          <a:schemeClr val="tx1"/>
                        </a:fontRef>
                      </a:style>
                    </a:cxnSp>
                    <a:sp>
                      <a:nvSpPr>
                        <a:cNvPr id="76" name="Rectangle 75"/>
                        <a:cNvSpPr/>
                      </a:nvSpPr>
                      <a:spPr bwMode="auto">
                        <a:xfrm>
                          <a:off x="1099835" y="3147303"/>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600" b="0" i="0" u="none" strike="noStrike" cap="none" normalizeH="0" baseline="0" dirty="0" smtClean="0">
                                <a:ln>
                                  <a:noFill/>
                                </a:ln>
                                <a:solidFill>
                                  <a:schemeClr val="tx1"/>
                                </a:solidFill>
                                <a:effectLst/>
                                <a:latin typeface="Arial" charset="0"/>
                                <a:ea typeface="ＭＳ Ｐゴシック" pitchFamily="1" charset="-128"/>
                              </a:rPr>
                              <a:t>A</a:t>
                            </a:r>
                          </a:p>
                        </a:txBody>
                        <a:useSpRect/>
                      </a:txSp>
                    </a:sp>
                    <a:sp>
                      <a:nvSpPr>
                        <a:cNvPr id="77" name="Rectangle 76"/>
                        <a:cNvSpPr/>
                      </a:nvSpPr>
                      <a:spPr bwMode="auto">
                        <a:xfrm>
                          <a:off x="4314483" y="3179880"/>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400" b="0" i="0" u="none" strike="noStrike" cap="none" normalizeH="0" baseline="0" smtClean="0">
                                <a:ln>
                                  <a:noFill/>
                                </a:ln>
                                <a:solidFill>
                                  <a:schemeClr val="tx1"/>
                                </a:solidFill>
                                <a:effectLst/>
                                <a:latin typeface="Arial" charset="0"/>
                                <a:ea typeface="ＭＳ Ｐゴシック" pitchFamily="1" charset="-128"/>
                              </a:rPr>
                              <a:t>Z</a:t>
                            </a:r>
                          </a:p>
                        </a:txBody>
                        <a:useSpRect/>
                      </a:txSp>
                    </a:sp>
                  </a:grpSp>
                </lc:lockedCanvas>
              </a:graphicData>
            </a:graphic>
          </wp:inline>
        </w:drawing>
      </w:r>
      <w:r>
        <w:t xml:space="preserve">              </w:t>
      </w:r>
      <w:r>
        <w:rPr>
          <w:noProof/>
          <w:lang w:val="en-GB" w:eastAsia="en-GB"/>
        </w:rPr>
        <w:drawing>
          <wp:inline distT="0" distB="0" distL="0" distR="0">
            <wp:extent cx="1989032" cy="1347893"/>
            <wp:effectExtent l="25400" t="0" r="0" b="0"/>
            <wp:docPr id="14" name="O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557902" cy="2275403"/>
                      <a:chOff x="1460234" y="4082245"/>
                      <a:chExt cx="3557902" cy="2275403"/>
                    </a:xfrm>
                  </a:grpSpPr>
                  <a:grpSp>
                    <a:nvGrpSpPr>
                      <a:cNvPr id="116" name="Group 115"/>
                      <a:cNvGrpSpPr/>
                    </a:nvGrpSpPr>
                    <a:grpSpPr>
                      <a:xfrm>
                        <a:off x="1460234" y="4082245"/>
                        <a:ext cx="3557902" cy="2275403"/>
                        <a:chOff x="1460234" y="4082245"/>
                        <a:chExt cx="3557902" cy="2275403"/>
                      </a:xfrm>
                    </a:grpSpPr>
                    <a:sp>
                      <a:nvSpPr>
                        <a:cNvPr id="4" name="Oval 3"/>
                        <a:cNvSpPr/>
                      </a:nvSpPr>
                      <a:spPr>
                        <a:xfrm>
                          <a:off x="3908083" y="5123230"/>
                          <a:ext cx="406400" cy="393700"/>
                        </a:xfrm>
                        <a:prstGeom prst="ellipse">
                          <a:avLst/>
                        </a:prstGeom>
                        <a:gradFill flip="none" rotWithShape="1">
                          <a:gsLst>
                            <a:gs pos="30000">
                              <a:srgbClr val="FF0000"/>
                            </a:gs>
                            <a:gs pos="85000">
                              <a:srgbClr val="800000"/>
                            </a:gs>
                          </a:gsLst>
                          <a:lin ang="6600000" scaled="0"/>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5" name="Oval 14"/>
                        <a:cNvSpPr/>
                      </a:nvSpPr>
                      <a:spPr>
                        <a:xfrm>
                          <a:off x="3078848" y="5123230"/>
                          <a:ext cx="406400" cy="393700"/>
                        </a:xfrm>
                        <a:prstGeom prst="ellipse">
                          <a:avLst/>
                        </a:prstGeom>
                        <a:gradFill flip="none" rotWithShape="1">
                          <a:gsLst>
                            <a:gs pos="30000">
                              <a:srgbClr val="FF0000"/>
                            </a:gs>
                            <a:gs pos="85000">
                              <a:srgbClr val="800000"/>
                            </a:gs>
                          </a:gsLst>
                          <a:lin ang="6600000" scaled="0"/>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8" name="Oval 17"/>
                        <a:cNvSpPr/>
                      </a:nvSpPr>
                      <a:spPr>
                        <a:xfrm>
                          <a:off x="2246448" y="5123230"/>
                          <a:ext cx="406400" cy="393700"/>
                        </a:xfrm>
                        <a:prstGeom prst="ellipse">
                          <a:avLst/>
                        </a:prstGeom>
                        <a:gradFill flip="none" rotWithShape="1">
                          <a:gsLst>
                            <a:gs pos="30000">
                              <a:srgbClr val="FF0000"/>
                            </a:gs>
                            <a:gs pos="85000">
                              <a:srgbClr val="800000"/>
                            </a:gs>
                          </a:gsLst>
                          <a:lin ang="6600000" scaled="0"/>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20" name="Oval 19"/>
                        <a:cNvSpPr/>
                      </a:nvSpPr>
                      <a:spPr>
                        <a:xfrm>
                          <a:off x="3078848" y="4132630"/>
                          <a:ext cx="406400" cy="393700"/>
                        </a:xfrm>
                        <a:prstGeom prst="ellipse">
                          <a:avLst/>
                        </a:prstGeom>
                        <a:gradFill flip="none" rotWithShape="1">
                          <a:gsLst>
                            <a:gs pos="30000">
                              <a:srgbClr val="FF0000"/>
                            </a:gs>
                            <a:gs pos="85000">
                              <a:srgbClr val="800000"/>
                            </a:gs>
                          </a:gsLst>
                          <a:lin ang="6600000" scaled="0"/>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2"/>
                        </a:lnRef>
                        <a:fillRef idx="3">
                          <a:schemeClr val="accent2"/>
                        </a:fillRef>
                        <a:effectRef idx="2">
                          <a:schemeClr val="accent2"/>
                        </a:effectRef>
                        <a:fontRef idx="minor">
                          <a:schemeClr val="lt1"/>
                        </a:fontRef>
                      </a:style>
                    </a:sp>
                    <a:sp>
                      <a:nvSpPr>
                        <a:cNvPr id="21" name="Freeform 20"/>
                        <a:cNvSpPr/>
                      </a:nvSpPr>
                      <a:spPr>
                        <a:xfrm>
                          <a:off x="2478005" y="4451577"/>
                          <a:ext cx="613572" cy="688022"/>
                        </a:xfrm>
                        <a:custGeom>
                          <a:avLst/>
                          <a:gdLst>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Lst>
                          <a:ahLst/>
                          <a:cxnLst>
                            <a:cxn ang="0">
                              <a:pos x="connsiteX0" y="connsiteY0"/>
                            </a:cxn>
                            <a:cxn ang="0">
                              <a:pos x="connsiteX1" y="connsiteY1"/>
                            </a:cxn>
                            <a:cxn ang="0">
                              <a:pos x="connsiteX2" y="connsiteY2"/>
                            </a:cxn>
                          </a:cxnLst>
                          <a:rect l="l" t="t" r="r" b="b"/>
                          <a:pathLst>
                            <a:path w="660400" h="685800">
                              <a:moveTo>
                                <a:pt x="660400" y="0"/>
                              </a:moveTo>
                              <a:cubicBezTo>
                                <a:pt x="504316" y="103717"/>
                                <a:pt x="389467" y="165100"/>
                                <a:pt x="279400" y="279400"/>
                              </a:cubicBezTo>
                              <a:cubicBezTo>
                                <a:pt x="169333" y="393700"/>
                                <a:pt x="62483" y="552450"/>
                                <a:pt x="0" y="685800"/>
                              </a:cubicBezTo>
                            </a:path>
                          </a:pathLst>
                        </a:custGeom>
                        <a:noFill/>
                        <a:ln w="38100" cap="flat" cmpd="sng" algn="ctr">
                          <a:solidFill>
                            <a:schemeClr val="tx1"/>
                          </a:solidFill>
                          <a:prstDash val="solid"/>
                          <a:round/>
                          <a:headEnd type="none" w="med" len="med"/>
                          <a:tailEnd type="stealth"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23" name="Freeform 22"/>
                        <a:cNvSpPr/>
                      </a:nvSpPr>
                      <a:spPr>
                        <a:xfrm flipH="1" flipV="1">
                          <a:off x="2579314" y="4479762"/>
                          <a:ext cx="584197" cy="694268"/>
                        </a:xfrm>
                        <a:custGeom>
                          <a:avLst/>
                          <a:gdLst>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Lst>
                          <a:ahLst/>
                          <a:cxnLst>
                            <a:cxn ang="0">
                              <a:pos x="connsiteX0" y="connsiteY0"/>
                            </a:cxn>
                            <a:cxn ang="0">
                              <a:pos x="connsiteX1" y="connsiteY1"/>
                            </a:cxn>
                            <a:cxn ang="0">
                              <a:pos x="connsiteX2" y="connsiteY2"/>
                            </a:cxn>
                          </a:cxnLst>
                          <a:rect l="l" t="t" r="r" b="b"/>
                          <a:pathLst>
                            <a:path w="660400" h="685800">
                              <a:moveTo>
                                <a:pt x="660400" y="0"/>
                              </a:moveTo>
                              <a:cubicBezTo>
                                <a:pt x="504316" y="103717"/>
                                <a:pt x="389467" y="165100"/>
                                <a:pt x="279400" y="279400"/>
                              </a:cubicBezTo>
                              <a:cubicBezTo>
                                <a:pt x="169333" y="393700"/>
                                <a:pt x="62483" y="552450"/>
                                <a:pt x="0" y="685800"/>
                              </a:cubicBezTo>
                            </a:path>
                          </a:pathLst>
                        </a:custGeom>
                        <a:noFill/>
                        <a:ln w="38100" cap="flat" cmpd="sng" algn="ctr">
                          <a:solidFill>
                            <a:schemeClr val="tx1"/>
                          </a:solidFill>
                          <a:prstDash val="solid"/>
                          <a:round/>
                          <a:headEnd type="none" w="med" len="med"/>
                          <a:tailEnd type="stealth"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26" name="Freeform 25"/>
                        <a:cNvSpPr/>
                      </a:nvSpPr>
                      <a:spPr>
                        <a:xfrm rot="5400000" flipH="1" flipV="1">
                          <a:off x="3343883" y="4576572"/>
                          <a:ext cx="730729" cy="522449"/>
                        </a:xfrm>
                        <a:custGeom>
                          <a:avLst/>
                          <a:gdLst>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Lst>
                          <a:ahLst/>
                          <a:cxnLst>
                            <a:cxn ang="0">
                              <a:pos x="connsiteX0" y="connsiteY0"/>
                            </a:cxn>
                            <a:cxn ang="0">
                              <a:pos x="connsiteX1" y="connsiteY1"/>
                            </a:cxn>
                            <a:cxn ang="0">
                              <a:pos x="connsiteX2" y="connsiteY2"/>
                            </a:cxn>
                          </a:cxnLst>
                          <a:rect l="l" t="t" r="r" b="b"/>
                          <a:pathLst>
                            <a:path w="660400" h="685800">
                              <a:moveTo>
                                <a:pt x="660400" y="0"/>
                              </a:moveTo>
                              <a:cubicBezTo>
                                <a:pt x="504316" y="103717"/>
                                <a:pt x="389467" y="165100"/>
                                <a:pt x="279400" y="279400"/>
                              </a:cubicBezTo>
                              <a:cubicBezTo>
                                <a:pt x="169333" y="393700"/>
                                <a:pt x="62483" y="552450"/>
                                <a:pt x="0" y="685800"/>
                              </a:cubicBezTo>
                            </a:path>
                          </a:pathLst>
                        </a:custGeom>
                        <a:noFill/>
                        <a:ln w="38100" cap="flat" cmpd="sng" algn="ctr">
                          <a:solidFill>
                            <a:schemeClr val="tx1"/>
                          </a:solidFill>
                          <a:prstDash val="solid"/>
                          <a:round/>
                          <a:headEnd type="none" w="med" len="med"/>
                          <a:tailEnd type="stealth"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27" name="Freeform 26"/>
                        <a:cNvSpPr/>
                      </a:nvSpPr>
                      <a:spPr>
                        <a:xfrm rot="5400000">
                          <a:off x="3361088" y="4482603"/>
                          <a:ext cx="790186" cy="541868"/>
                        </a:xfrm>
                        <a:custGeom>
                          <a:avLst/>
                          <a:gdLst>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Lst>
                          <a:ahLst/>
                          <a:cxnLst>
                            <a:cxn ang="0">
                              <a:pos x="connsiteX0" y="connsiteY0"/>
                            </a:cxn>
                            <a:cxn ang="0">
                              <a:pos x="connsiteX1" y="connsiteY1"/>
                            </a:cxn>
                            <a:cxn ang="0">
                              <a:pos x="connsiteX2" y="connsiteY2"/>
                            </a:cxn>
                          </a:cxnLst>
                          <a:rect l="l" t="t" r="r" b="b"/>
                          <a:pathLst>
                            <a:path w="660400" h="685800">
                              <a:moveTo>
                                <a:pt x="660400" y="0"/>
                              </a:moveTo>
                              <a:cubicBezTo>
                                <a:pt x="504316" y="103717"/>
                                <a:pt x="389467" y="165100"/>
                                <a:pt x="279400" y="279400"/>
                              </a:cubicBezTo>
                              <a:cubicBezTo>
                                <a:pt x="169333" y="393700"/>
                                <a:pt x="62483" y="552450"/>
                                <a:pt x="0" y="685800"/>
                              </a:cubicBezTo>
                            </a:path>
                          </a:pathLst>
                        </a:custGeom>
                        <a:noFill/>
                        <a:ln w="38100" cap="flat" cmpd="sng" algn="ctr">
                          <a:solidFill>
                            <a:schemeClr val="tx1"/>
                          </a:solidFill>
                          <a:prstDash val="solid"/>
                          <a:round/>
                          <a:headEnd type="none" w="med" len="med"/>
                          <a:tailEnd type="stealth"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29" name="Freeform 28"/>
                        <a:cNvSpPr/>
                      </a:nvSpPr>
                      <a:spPr>
                        <a:xfrm flipV="1">
                          <a:off x="3315619" y="4509961"/>
                          <a:ext cx="103163" cy="613269"/>
                        </a:xfrm>
                        <a:custGeom>
                          <a:avLst/>
                          <a:gdLst>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5 w 660400"/>
                            <a:gd name="connsiteY1" fmla="*/ 203133 h 685800"/>
                            <a:gd name="connsiteX2" fmla="*/ 0 w 660400"/>
                            <a:gd name="connsiteY2" fmla="*/ 685800 h 685800"/>
                            <a:gd name="connsiteX0" fmla="*/ 660400 w 1490165"/>
                            <a:gd name="connsiteY0" fmla="*/ 0 h 685800"/>
                            <a:gd name="connsiteX1" fmla="*/ 1380096 w 1490165"/>
                            <a:gd name="connsiteY1" fmla="*/ 369455 h 685800"/>
                            <a:gd name="connsiteX2" fmla="*/ 0 w 1490165"/>
                            <a:gd name="connsiteY2" fmla="*/ 685800 h 685800"/>
                            <a:gd name="connsiteX0" fmla="*/ 660400 w 1490165"/>
                            <a:gd name="connsiteY0" fmla="*/ 0 h 685800"/>
                            <a:gd name="connsiteX1" fmla="*/ 1380096 w 1490165"/>
                            <a:gd name="connsiteY1" fmla="*/ 369455 h 685800"/>
                            <a:gd name="connsiteX2" fmla="*/ 0 w 1490165"/>
                            <a:gd name="connsiteY2" fmla="*/ 685800 h 685800"/>
                            <a:gd name="connsiteX0" fmla="*/ 660400 w 1490165"/>
                            <a:gd name="connsiteY0" fmla="*/ 0 h 685800"/>
                            <a:gd name="connsiteX1" fmla="*/ 1380096 w 1490165"/>
                            <a:gd name="connsiteY1" fmla="*/ 369455 h 685800"/>
                            <a:gd name="connsiteX2" fmla="*/ 0 w 1490165"/>
                            <a:gd name="connsiteY2" fmla="*/ 685800 h 685800"/>
                          </a:gdLst>
                          <a:ahLst/>
                          <a:cxnLst>
                            <a:cxn ang="0">
                              <a:pos x="connsiteX0" y="connsiteY0"/>
                            </a:cxn>
                            <a:cxn ang="0">
                              <a:pos x="connsiteX1" y="connsiteY1"/>
                            </a:cxn>
                            <a:cxn ang="0">
                              <a:pos x="connsiteX2" y="connsiteY2"/>
                            </a:cxn>
                          </a:cxnLst>
                          <a:rect l="l" t="t" r="r" b="b"/>
                          <a:pathLst>
                            <a:path w="1490165" h="685800">
                              <a:moveTo>
                                <a:pt x="660400" y="0"/>
                              </a:moveTo>
                              <a:cubicBezTo>
                                <a:pt x="1486987" y="160525"/>
                                <a:pt x="1490163" y="255155"/>
                                <a:pt x="1380096" y="369455"/>
                              </a:cubicBezTo>
                              <a:cubicBezTo>
                                <a:pt x="1270029" y="483755"/>
                                <a:pt x="800558" y="580854"/>
                                <a:pt x="0" y="685800"/>
                              </a:cubicBezTo>
                            </a:path>
                          </a:pathLst>
                        </a:custGeom>
                        <a:noFill/>
                        <a:ln w="38100" cap="flat" cmpd="sng" algn="ctr">
                          <a:solidFill>
                            <a:schemeClr val="tx1"/>
                          </a:solidFill>
                          <a:prstDash val="solid"/>
                          <a:round/>
                          <a:headEnd type="none" w="med" len="med"/>
                          <a:tailEnd type="stealth"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31" name="Freeform 30"/>
                        <a:cNvSpPr/>
                      </a:nvSpPr>
                      <a:spPr>
                        <a:xfrm flipH="1">
                          <a:off x="3163511" y="4526330"/>
                          <a:ext cx="103163" cy="613269"/>
                        </a:xfrm>
                        <a:custGeom>
                          <a:avLst/>
                          <a:gdLst>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5 w 660400"/>
                            <a:gd name="connsiteY1" fmla="*/ 203133 h 685800"/>
                            <a:gd name="connsiteX2" fmla="*/ 0 w 660400"/>
                            <a:gd name="connsiteY2" fmla="*/ 685800 h 685800"/>
                            <a:gd name="connsiteX0" fmla="*/ 660400 w 1490165"/>
                            <a:gd name="connsiteY0" fmla="*/ 0 h 685800"/>
                            <a:gd name="connsiteX1" fmla="*/ 1380096 w 1490165"/>
                            <a:gd name="connsiteY1" fmla="*/ 369455 h 685800"/>
                            <a:gd name="connsiteX2" fmla="*/ 0 w 1490165"/>
                            <a:gd name="connsiteY2" fmla="*/ 685800 h 685800"/>
                            <a:gd name="connsiteX0" fmla="*/ 660400 w 1490165"/>
                            <a:gd name="connsiteY0" fmla="*/ 0 h 685800"/>
                            <a:gd name="connsiteX1" fmla="*/ 1380096 w 1490165"/>
                            <a:gd name="connsiteY1" fmla="*/ 369455 h 685800"/>
                            <a:gd name="connsiteX2" fmla="*/ 0 w 1490165"/>
                            <a:gd name="connsiteY2" fmla="*/ 685800 h 685800"/>
                            <a:gd name="connsiteX0" fmla="*/ 660400 w 1490165"/>
                            <a:gd name="connsiteY0" fmla="*/ 0 h 685800"/>
                            <a:gd name="connsiteX1" fmla="*/ 1380096 w 1490165"/>
                            <a:gd name="connsiteY1" fmla="*/ 369455 h 685800"/>
                            <a:gd name="connsiteX2" fmla="*/ 0 w 1490165"/>
                            <a:gd name="connsiteY2" fmla="*/ 685800 h 685800"/>
                          </a:gdLst>
                          <a:ahLst/>
                          <a:cxnLst>
                            <a:cxn ang="0">
                              <a:pos x="connsiteX0" y="connsiteY0"/>
                            </a:cxn>
                            <a:cxn ang="0">
                              <a:pos x="connsiteX1" y="connsiteY1"/>
                            </a:cxn>
                            <a:cxn ang="0">
                              <a:pos x="connsiteX2" y="connsiteY2"/>
                            </a:cxn>
                          </a:cxnLst>
                          <a:rect l="l" t="t" r="r" b="b"/>
                          <a:pathLst>
                            <a:path w="1490165" h="685800">
                              <a:moveTo>
                                <a:pt x="660400" y="0"/>
                              </a:moveTo>
                              <a:cubicBezTo>
                                <a:pt x="1486987" y="160525"/>
                                <a:pt x="1490163" y="255155"/>
                                <a:pt x="1380096" y="369455"/>
                              </a:cubicBezTo>
                              <a:cubicBezTo>
                                <a:pt x="1270029" y="483755"/>
                                <a:pt x="800558" y="580854"/>
                                <a:pt x="0" y="685800"/>
                              </a:cubicBezTo>
                            </a:path>
                          </a:pathLst>
                        </a:custGeom>
                        <a:noFill/>
                        <a:ln w="38100" cap="flat" cmpd="sng" algn="ctr">
                          <a:solidFill>
                            <a:schemeClr val="tx1"/>
                          </a:solidFill>
                          <a:prstDash val="solid"/>
                          <a:round/>
                          <a:headEnd type="none" w="med" len="med"/>
                          <a:tailEnd type="stealth"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32" name="TextBox 31"/>
                        <a:cNvSpPr txBox="1"/>
                      </a:nvSpPr>
                      <a:spPr>
                        <a:xfrm>
                          <a:off x="2441483" y="4451577"/>
                          <a:ext cx="361660"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a:t>1a</a:t>
                            </a:r>
                          </a:p>
                        </a:txBody>
                        <a:useSpRect/>
                      </a:txSp>
                    </a:sp>
                    <a:sp>
                      <a:nvSpPr>
                        <a:cNvPr id="33" name="TextBox 32"/>
                        <a:cNvSpPr txBox="1"/>
                      </a:nvSpPr>
                      <a:spPr>
                        <a:xfrm>
                          <a:off x="2693924" y="4934097"/>
                          <a:ext cx="371395"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a:t>2a</a:t>
                            </a:r>
                          </a:p>
                        </a:txBody>
                        <a:useSpRect/>
                      </a:txSp>
                    </a:sp>
                    <a:sp>
                      <a:nvSpPr>
                        <a:cNvPr id="34" name="TextBox 33"/>
                        <a:cNvSpPr txBox="1"/>
                      </a:nvSpPr>
                      <a:spPr>
                        <a:xfrm>
                          <a:off x="3128843" y="4633650"/>
                          <a:ext cx="369988"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a:t>1b</a:t>
                            </a:r>
                            <a:endParaRPr lang="en-US" sz="1400"/>
                          </a:p>
                        </a:txBody>
                        <a:useSpRect/>
                      </a:txSp>
                    </a:sp>
                    <a:sp>
                      <a:nvSpPr>
                        <a:cNvPr id="35" name="TextBox 34"/>
                        <a:cNvSpPr txBox="1"/>
                      </a:nvSpPr>
                      <a:spPr>
                        <a:xfrm>
                          <a:off x="3347417" y="4866253"/>
                          <a:ext cx="369988"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a:t>2b</a:t>
                            </a:r>
                            <a:endParaRPr lang="en-US" sz="1400"/>
                          </a:p>
                        </a:txBody>
                        <a:useSpRect/>
                      </a:txSp>
                    </a:sp>
                    <a:sp>
                      <a:nvSpPr>
                        <a:cNvPr id="36" name="TextBox 35"/>
                        <a:cNvSpPr txBox="1"/>
                      </a:nvSpPr>
                      <a:spPr>
                        <a:xfrm>
                          <a:off x="3498831" y="4558476"/>
                          <a:ext cx="351579"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a:t>1c</a:t>
                            </a:r>
                            <a:endParaRPr lang="en-US" sz="1400"/>
                          </a:p>
                        </a:txBody>
                        <a:useSpRect/>
                      </a:txSp>
                    </a:sp>
                    <a:sp>
                      <a:nvSpPr>
                        <a:cNvPr id="37" name="TextBox 36"/>
                        <a:cNvSpPr txBox="1"/>
                      </a:nvSpPr>
                      <a:spPr>
                        <a:xfrm>
                          <a:off x="3908083" y="4712364"/>
                          <a:ext cx="351579"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a:t>2c</a:t>
                            </a:r>
                            <a:endParaRPr lang="en-US" sz="1400"/>
                          </a:p>
                        </a:txBody>
                        <a:useSpRect/>
                      </a:txSp>
                    </a:sp>
                    <a:sp>
                      <a:nvSpPr>
                        <a:cNvPr id="91" name="TextBox 90"/>
                        <a:cNvSpPr txBox="1"/>
                      </a:nvSpPr>
                      <a:spPr>
                        <a:xfrm>
                          <a:off x="3104159" y="4140629"/>
                          <a:ext cx="354860"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latin typeface="Comic Sans MS"/>
                                <a:cs typeface="Comic Sans MS"/>
                              </a:rPr>
                              <a:t>A</a:t>
                            </a:r>
                          </a:p>
                        </a:txBody>
                        <a:useSpRect/>
                      </a:txSp>
                    </a:sp>
                    <a:sp>
                      <a:nvSpPr>
                        <a:cNvPr id="93" name="TextBox 92"/>
                        <a:cNvSpPr txBox="1"/>
                      </a:nvSpPr>
                      <a:spPr>
                        <a:xfrm>
                          <a:off x="2312917" y="5131390"/>
                          <a:ext cx="330176"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latin typeface="Comic Sans MS"/>
                                <a:cs typeface="Comic Sans MS"/>
                              </a:rPr>
                              <a:t>B</a:t>
                            </a:r>
                          </a:p>
                        </a:txBody>
                        <a:useSpRect/>
                      </a:txSp>
                    </a:sp>
                    <a:sp>
                      <a:nvSpPr>
                        <a:cNvPr id="94" name="TextBox 93"/>
                        <a:cNvSpPr txBox="1"/>
                      </a:nvSpPr>
                      <a:spPr>
                        <a:xfrm>
                          <a:off x="3128843" y="5123230"/>
                          <a:ext cx="330176"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latin typeface="Comic Sans MS"/>
                                <a:cs typeface="Comic Sans MS"/>
                              </a:rPr>
                              <a:t>C</a:t>
                            </a:r>
                          </a:p>
                        </a:txBody>
                        <a:useSpRect/>
                      </a:txSp>
                    </a:sp>
                    <a:sp>
                      <a:nvSpPr>
                        <a:cNvPr id="95" name="TextBox 94"/>
                        <a:cNvSpPr txBox="1"/>
                      </a:nvSpPr>
                      <a:spPr>
                        <a:xfrm>
                          <a:off x="3927556" y="5139599"/>
                          <a:ext cx="351253"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latin typeface="Comic Sans MS"/>
                                <a:cs typeface="Comic Sans MS"/>
                              </a:rPr>
                              <a:t>D</a:t>
                            </a:r>
                          </a:p>
                        </a:txBody>
                        <a:useSpRect/>
                      </a:txSp>
                    </a:sp>
                    <a:sp>
                      <a:nvSpPr>
                        <a:cNvPr id="180" name="TextBox 179"/>
                        <a:cNvSpPr txBox="1"/>
                      </a:nvSpPr>
                      <a:spPr>
                        <a:xfrm>
                          <a:off x="1480252" y="4082245"/>
                          <a:ext cx="1338828" cy="369332"/>
                        </a:xfrm>
                        <a:prstGeom prst="rect">
                          <a:avLst/>
                        </a:prstGeom>
                        <a:solidFill>
                          <a:srgbClr val="CCFFCC"/>
                        </a:solidFill>
                        <a:ln>
                          <a:noFill/>
                        </a:ln>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solidFill>
                                  <a:srgbClr val="0000FF"/>
                                </a:solidFill>
                              </a:rPr>
                              <a:t>Tree model</a:t>
                            </a:r>
                          </a:p>
                        </a:txBody>
                        <a:useSpRect/>
                      </a:txSp>
                    </a:sp>
                    <a:cxnSp>
                      <a:nvCxnSpPr>
                        <a:cNvPr id="103" name="Straight Connector 102"/>
                        <a:cNvCxnSpPr/>
                      </a:nvCxnSpPr>
                      <a:spPr bwMode="auto">
                        <a:xfrm>
                          <a:off x="1803488" y="6152960"/>
                          <a:ext cx="2871394" cy="1588"/>
                        </a:xfrm>
                        <a:prstGeom prst="line">
                          <a:avLst/>
                        </a:prstGeom>
                        <a:solidFill>
                          <a:schemeClr val="accent1"/>
                        </a:solidFill>
                        <a:ln w="25400" cap="flat" cmpd="sng" algn="ctr">
                          <a:solidFill>
                            <a:schemeClr val="tx1"/>
                          </a:solidFill>
                          <a:prstDash val="solid"/>
                          <a:round/>
                          <a:headEnd type="none" w="med" len="med"/>
                          <a:tailEnd type="none" w="med" len="med"/>
                        </a:ln>
                        <a:effectLst/>
                      </a:spPr>
                    </a:cxnSp>
                    <a:sp>
                      <a:nvSpPr>
                        <a:cNvPr id="104" name="Oval 103"/>
                        <a:cNvSpPr/>
                      </a:nvSpPr>
                      <a:spPr>
                        <a:xfrm rot="16200000">
                          <a:off x="2244617" y="5932155"/>
                          <a:ext cx="406400" cy="393700"/>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105" name="Straight Arrow Connector 104"/>
                        <a:cNvCxnSpPr>
                          <a:endCxn id="104" idx="6"/>
                        </a:cNvCxnSpPr>
                      </a:nvCxnSpPr>
                      <a:spPr>
                        <a:xfrm rot="5400000">
                          <a:off x="2233914" y="5706465"/>
                          <a:ext cx="433243" cy="5436"/>
                        </a:xfrm>
                        <a:prstGeom prst="straightConnector1">
                          <a:avLst/>
                        </a:prstGeom>
                        <a:ln>
                          <a:headEnd type="arrow"/>
                          <a:tailEnd type="arrow"/>
                        </a:ln>
                      </a:spPr>
                      <a:style>
                        <a:lnRef idx="2">
                          <a:schemeClr val="accent1"/>
                        </a:lnRef>
                        <a:fillRef idx="0">
                          <a:schemeClr val="accent1"/>
                        </a:fillRef>
                        <a:effectRef idx="1">
                          <a:schemeClr val="accent1"/>
                        </a:effectRef>
                        <a:fontRef idx="minor">
                          <a:schemeClr val="tx1"/>
                        </a:fontRef>
                      </a:style>
                    </a:cxnSp>
                    <a:sp>
                      <a:nvSpPr>
                        <a:cNvPr id="106" name="Oval 105"/>
                        <a:cNvSpPr/>
                      </a:nvSpPr>
                      <a:spPr>
                        <a:xfrm rot="16200000">
                          <a:off x="3047973" y="5957598"/>
                          <a:ext cx="406400" cy="393700"/>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107" name="Straight Arrow Connector 106"/>
                        <a:cNvCxnSpPr>
                          <a:endCxn id="106" idx="6"/>
                        </a:cNvCxnSpPr>
                      </a:nvCxnSpPr>
                      <a:spPr>
                        <a:xfrm rot="5400000">
                          <a:off x="3039645" y="5729534"/>
                          <a:ext cx="433243" cy="10185"/>
                        </a:xfrm>
                        <a:prstGeom prst="straightConnector1">
                          <a:avLst/>
                        </a:prstGeom>
                        <a:ln>
                          <a:headEnd type="arrow"/>
                          <a:tailEnd type="arrow"/>
                        </a:ln>
                      </a:spPr>
                      <a:style>
                        <a:lnRef idx="2">
                          <a:schemeClr val="accent1"/>
                        </a:lnRef>
                        <a:fillRef idx="0">
                          <a:schemeClr val="accent1"/>
                        </a:fillRef>
                        <a:effectRef idx="1">
                          <a:schemeClr val="accent1"/>
                        </a:effectRef>
                        <a:fontRef idx="minor">
                          <a:schemeClr val="tx1"/>
                        </a:fontRef>
                      </a:style>
                    </a:cxnSp>
                    <a:sp>
                      <a:nvSpPr>
                        <a:cNvPr id="108" name="Oval 107"/>
                        <a:cNvSpPr/>
                      </a:nvSpPr>
                      <a:spPr>
                        <a:xfrm rot="16200000">
                          <a:off x="3905338" y="5925021"/>
                          <a:ext cx="406400" cy="393700"/>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109" name="Straight Arrow Connector 108"/>
                        <a:cNvCxnSpPr>
                          <a:endCxn id="108" idx="6"/>
                        </a:cNvCxnSpPr>
                      </a:nvCxnSpPr>
                      <a:spPr>
                        <a:xfrm rot="5400000">
                          <a:off x="3898659" y="5702441"/>
                          <a:ext cx="426109" cy="6350"/>
                        </a:xfrm>
                        <a:prstGeom prst="straightConnector1">
                          <a:avLst/>
                        </a:prstGeom>
                        <a:ln>
                          <a:headEnd type="arrow"/>
                          <a:tailEnd type="arrow"/>
                        </a:ln>
                      </a:spPr>
                      <a:style>
                        <a:lnRef idx="2">
                          <a:schemeClr val="accent1"/>
                        </a:lnRef>
                        <a:fillRef idx="0">
                          <a:schemeClr val="accent1"/>
                        </a:fillRef>
                        <a:effectRef idx="1">
                          <a:schemeClr val="accent1"/>
                        </a:effectRef>
                        <a:fontRef idx="minor">
                          <a:schemeClr val="tx1"/>
                        </a:fontRef>
                      </a:style>
                    </a:cxnSp>
                    <a:sp>
                      <a:nvSpPr>
                        <a:cNvPr id="110" name="Rectangle 109"/>
                        <a:cNvSpPr/>
                      </a:nvSpPr>
                      <a:spPr bwMode="auto">
                        <a:xfrm>
                          <a:off x="1460234" y="6017294"/>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600" b="0" i="0" u="none" strike="noStrike" cap="none" normalizeH="0" baseline="0" smtClean="0">
                                <a:ln>
                                  <a:noFill/>
                                </a:ln>
                                <a:solidFill>
                                  <a:schemeClr val="tx1"/>
                                </a:solidFill>
                                <a:effectLst/>
                                <a:latin typeface="Arial" charset="0"/>
                                <a:ea typeface="ＭＳ Ｐゴシック" pitchFamily="1" charset="-128"/>
                              </a:rPr>
                              <a:t>A</a:t>
                            </a:r>
                          </a:p>
                        </a:txBody>
                        <a:useSpRect/>
                      </a:txSp>
                    </a:sp>
                    <a:sp>
                      <a:nvSpPr>
                        <a:cNvPr id="111" name="Rectangle 110"/>
                        <a:cNvSpPr/>
                      </a:nvSpPr>
                      <a:spPr bwMode="auto">
                        <a:xfrm>
                          <a:off x="4674882" y="6049871"/>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400" b="0" i="0" u="none" strike="noStrike" cap="none" normalizeH="0" baseline="0" smtClean="0">
                                <a:ln>
                                  <a:noFill/>
                                </a:ln>
                                <a:solidFill>
                                  <a:schemeClr val="tx1"/>
                                </a:solidFill>
                                <a:effectLst/>
                                <a:latin typeface="Arial" charset="0"/>
                                <a:ea typeface="ＭＳ Ｐゴシック" pitchFamily="1" charset="-128"/>
                              </a:rPr>
                              <a:t>Z</a:t>
                            </a:r>
                          </a:p>
                        </a:txBody>
                        <a:useSpRect/>
                      </a:txSp>
                    </a:sp>
                  </a:grpSp>
                </lc:lockedCanvas>
              </a:graphicData>
            </a:graphic>
          </wp:inline>
        </w:drawing>
      </w:r>
    </w:p>
    <w:p w:rsidR="003218D9" w:rsidRDefault="003218D9" w:rsidP="00DF0F08"/>
    <w:p w:rsidR="003218D9" w:rsidRDefault="003218D9" w:rsidP="003218D9">
      <w:pPr>
        <w:pStyle w:val="Caption"/>
        <w:jc w:val="center"/>
      </w:pPr>
      <w:r>
        <w:t xml:space="preserve">Figure </w:t>
      </w:r>
      <w:fldSimple w:instr=" SEQ Figure \* ARABIC ">
        <w:r w:rsidR="00426722">
          <w:rPr>
            <w:noProof/>
          </w:rPr>
          <w:t>11</w:t>
        </w:r>
      </w:fldSimple>
      <w:r>
        <w:t xml:space="preserve">: </w:t>
      </w:r>
      <w:r>
        <w:rPr>
          <w:lang w:eastAsia="ja-JP"/>
        </w:rPr>
        <w:t>tree vs chain pathfinding modes</w:t>
      </w:r>
      <w:r>
        <w:t>.</w:t>
      </w:r>
    </w:p>
    <w:p w:rsidR="003218D9" w:rsidRDefault="003218D9" w:rsidP="00DF0F08"/>
    <w:p w:rsidR="003218D9" w:rsidRDefault="003218D9" w:rsidP="00DF0F08"/>
    <w:p w:rsidR="00DF0F08" w:rsidRDefault="00DF0F08" w:rsidP="00DF0F08">
      <w:r>
        <w:t xml:space="preserve">The Tree model processing computes a course grained inter-domain path first.  It uses that network path vector to decompose the connection request into several concatenated connection segments.  This decomposition process, while requiring more topology information and a more sophisticated pathfinder, enables the NSA to reserve the segments in parallel via direct interaction with the respective networks.   The tree model exposes many new capabilities directly to the user at the cost of significant increase in protocol and operational complexity.  </w:t>
      </w:r>
    </w:p>
    <w:p w:rsidR="00DF0F08" w:rsidRDefault="00DF0F08" w:rsidP="00DF0F08"/>
    <w:p w:rsidR="00DF0F08" w:rsidRDefault="00DF0F08" w:rsidP="00DF0F08">
      <w:r>
        <w:t>In both the tree style processing and the chain style processing, the end-to-end connection cannot be confirmed until all of the constituent connection segments have been successfully reserved and confirmed.  Which model will be more effective is unclear at this time and will likely be directly related to complexity of topology distribution and path analysis, robustness, authorization schemes, request volume, network diameter, utilization density, cost, ease of use, and reach (to name just a few actors.)</w:t>
      </w:r>
    </w:p>
    <w:p w:rsidR="00DF0F08" w:rsidRDefault="00DF0F08" w:rsidP="00DF0F08">
      <w:r w:rsidDel="00392C69">
        <w:t xml:space="preserve"> </w:t>
      </w:r>
    </w:p>
    <w:p w:rsidR="00DF0F08" w:rsidRDefault="00DF0F08" w:rsidP="00DF0F08">
      <w:r>
        <w:t>Both the Tree and Chain model reduce to a constraint-based search over a topology to build a k-preferred path tree.   Both can accept requester guidance in path selection through the inclusion of intermediate transit points in the connection request (discussed further under Path Objects).   The method, tree or chain, used to process a request is made exclusively in the requester NSA.   The requesting agent implements a Tree model process by submitting individual requests for each connection segment.  These individual segment requests are processed asynchronously and in parallel.  The requesting agent implements a Chain model by allocating a path through the local network, and then forwarding the request to a neighbor domain to resolve the remaining downstream portion of the connection.</w:t>
      </w:r>
    </w:p>
    <w:p w:rsidR="00DF0F08" w:rsidRDefault="00DF0F08" w:rsidP="00DF0F08"/>
    <w:p w:rsidR="00DF0F08" w:rsidRDefault="00DF0F08" w:rsidP="00DF0F08"/>
    <w:p w:rsidR="007F7C82" w:rsidRPr="00713083" w:rsidRDefault="00AD2854" w:rsidP="00B02EBD">
      <w:pPr>
        <w:pStyle w:val="Heading3"/>
        <w:rPr>
          <w:rFonts w:ascii="Arial" w:hAnsi="Arial" w:cs="Arial"/>
        </w:rPr>
      </w:pPr>
      <w:bookmarkStart w:id="74" w:name="_Toc262215830"/>
      <w:r w:rsidRPr="00713083">
        <w:rPr>
          <w:rFonts w:ascii="Arial" w:hAnsi="Arial" w:cs="Arial"/>
        </w:rPr>
        <w:t>The Connection Path Algebra</w:t>
      </w:r>
      <w:bookmarkEnd w:id="74"/>
    </w:p>
    <w:p w:rsidR="007F7C82" w:rsidRPr="00713083" w:rsidRDefault="007F7C82" w:rsidP="00B02EBD">
      <w:pPr>
        <w:rPr>
          <w:rFonts w:cs="Arial"/>
        </w:rPr>
      </w:pPr>
    </w:p>
    <w:p w:rsidR="007F7C82" w:rsidRPr="00713083" w:rsidRDefault="00AD2854" w:rsidP="00B02EBD">
      <w:pPr>
        <w:rPr>
          <w:rFonts w:cs="Arial"/>
        </w:rPr>
      </w:pPr>
      <w:r w:rsidRPr="00713083">
        <w:rPr>
          <w:rFonts w:cs="Arial"/>
        </w:rPr>
        <w:t xml:space="preserve">An algebra is a set of rules for symbolically manipulating objects.  The NSI Architecture defines a </w:t>
      </w:r>
      <w:r w:rsidR="00D720C7" w:rsidRPr="00D720C7">
        <w:rPr>
          <w:rFonts w:cs="Arial"/>
          <w:i/>
        </w:rPr>
        <w:t>path algebra</w:t>
      </w:r>
      <w:r w:rsidRPr="00713083">
        <w:rPr>
          <w:rFonts w:cs="Arial"/>
        </w:rPr>
        <w:t xml:space="preserve"> to symbolically describe the operations performed on paths and connections</w:t>
      </w:r>
      <w:r w:rsidR="00547D50">
        <w:rPr>
          <w:rFonts w:cs="Arial"/>
        </w:rPr>
        <w:t>.</w:t>
      </w:r>
      <w:r w:rsidRPr="00713083">
        <w:rPr>
          <w:rFonts w:cs="Arial"/>
        </w:rPr>
        <w:t xml:space="preserve">  The path algebra can be used to describe how connection requests can be iteratively decomposed into component segments as the request is processed down the service tree.  The path algebra insures that by choosing appropriate termination points for the component segments, that the resulting set of segments will form a single continuous data path.   (In this context, it is useful to remind the reader that the NSI definition of a Connection is a single channel, unidirectional, point to point data path</w:t>
      </w:r>
      <w:r w:rsidR="00547D50">
        <w:rPr>
          <w:rFonts w:cs="Arial"/>
        </w:rPr>
        <w:t>.</w:t>
      </w:r>
      <w:r w:rsidRPr="00713083">
        <w:rPr>
          <w:rFonts w:cs="Arial"/>
        </w:rPr>
        <w:t xml:space="preserve">   A “path” then is a contiguous sequence of points and/or edges that are visited on a tour of the graph.)   </w:t>
      </w:r>
    </w:p>
    <w:p w:rsidR="00B02EBD" w:rsidRPr="00713083" w:rsidRDefault="00B02EBD" w:rsidP="00B02EBD">
      <w:pPr>
        <w:rPr>
          <w:rFonts w:cs="Arial"/>
        </w:rPr>
      </w:pPr>
    </w:p>
    <w:p w:rsidR="00B02EBD" w:rsidRDefault="00AD2854" w:rsidP="00B02EBD">
      <w:pPr>
        <w:numPr>
          <w:ins w:id="75" w:author="Jerry Sobieski" w:date="2010-03-13T17:45:00Z"/>
        </w:numPr>
        <w:rPr>
          <w:rFonts w:cs="Arial"/>
        </w:rPr>
      </w:pPr>
      <w:r w:rsidRPr="00713083">
        <w:rPr>
          <w:rFonts w:cs="Arial"/>
        </w:rPr>
        <w:t xml:space="preserve">Within this document, the path algebra is referenced due to its utility in discussing and analyzing the manner in which the NSI Connection Service handles connection requests.   The NSI path algebra is described in more detail in Appendix A:  “A Path Algebra for Describing NSI Path Operations”.  </w:t>
      </w:r>
    </w:p>
    <w:p w:rsidR="00AB5B25" w:rsidRDefault="00AB5B25" w:rsidP="00B02EBD">
      <w:pPr>
        <w:rPr>
          <w:rFonts w:cs="Arial"/>
        </w:rPr>
      </w:pPr>
    </w:p>
    <w:p w:rsidR="007F7C82" w:rsidRDefault="00AD2854" w:rsidP="00B02EBD">
      <w:pPr>
        <w:pStyle w:val="Heading2"/>
      </w:pPr>
      <w:r w:rsidRPr="00C772CA">
        <w:t xml:space="preserve"> </w:t>
      </w:r>
      <w:bookmarkStart w:id="76" w:name="_Toc262215831"/>
      <w:r w:rsidRPr="00C772CA">
        <w:t>Future</w:t>
      </w:r>
      <w:r>
        <w:t xml:space="preserve"> Services</w:t>
      </w:r>
      <w:bookmarkEnd w:id="76"/>
    </w:p>
    <w:p w:rsidR="007F7C82" w:rsidRDefault="007F7C82" w:rsidP="00B02EBD"/>
    <w:p w:rsidR="00B02EBD" w:rsidRDefault="00AD2854" w:rsidP="00B02EBD">
      <w:r>
        <w:t xml:space="preserve">The NSI defines a framework that will allow future Network Services to be added.  The framework is defined in such a way that allows each Network Service to be independent. </w:t>
      </w:r>
    </w:p>
    <w:p w:rsidR="00B02EBD" w:rsidRDefault="00B02EBD" w:rsidP="00B02EBD"/>
    <w:p w:rsidR="007F7C82" w:rsidRDefault="00AD2854" w:rsidP="00B02EBD">
      <w:pPr>
        <w:pStyle w:val="Heading1"/>
      </w:pPr>
      <w:bookmarkStart w:id="77" w:name="_Toc5010630"/>
      <w:bookmarkStart w:id="78" w:name="_Toc130006544"/>
      <w:bookmarkStart w:id="79" w:name="_Toc262215832"/>
      <w:r>
        <w:t>Contributors</w:t>
      </w:r>
      <w:bookmarkEnd w:id="77"/>
      <w:bookmarkEnd w:id="78"/>
      <w:bookmarkEnd w:id="79"/>
    </w:p>
    <w:p w:rsidR="007F7C82" w:rsidRDefault="00AD2854" w:rsidP="00B02EBD">
      <w:r>
        <w:t>Jerry Sobieski, NORDUNET</w:t>
      </w:r>
    </w:p>
    <w:p w:rsidR="00B02EBD" w:rsidRDefault="00AD2854" w:rsidP="00B02EBD">
      <w:r>
        <w:t>John Vollbrecht, Internet2</w:t>
      </w:r>
    </w:p>
    <w:p w:rsidR="00B02EBD" w:rsidRDefault="00AD2854" w:rsidP="00B02EBD">
      <w:r>
        <w:t>Guy Roberts, DANTE</w:t>
      </w:r>
    </w:p>
    <w:p w:rsidR="00B02EBD" w:rsidRDefault="00AD2854" w:rsidP="00B02EBD">
      <w:r>
        <w:t>Inder Monga, ESnet</w:t>
      </w:r>
    </w:p>
    <w:p w:rsidR="00B02EBD" w:rsidRDefault="00AD2854" w:rsidP="00B02EBD">
      <w:r>
        <w:t>Tomohiro Kudoh, AIST</w:t>
      </w:r>
    </w:p>
    <w:p w:rsidR="00966573" w:rsidRDefault="00966573" w:rsidP="00B02EBD">
      <w:r>
        <w:t>Joan A. García-Espín</w:t>
      </w:r>
    </w:p>
    <w:p w:rsidR="00B02EBD" w:rsidRPr="00A12DD3" w:rsidRDefault="00B02EBD" w:rsidP="00B02EBD"/>
    <w:p w:rsidR="007F7C82" w:rsidRDefault="00AD2854" w:rsidP="00B02EBD">
      <w:pPr>
        <w:pStyle w:val="Heading1"/>
      </w:pPr>
      <w:bookmarkStart w:id="80" w:name="_Toc5010631"/>
      <w:bookmarkStart w:id="81" w:name="_Toc130006545"/>
      <w:bookmarkStart w:id="82" w:name="_Toc262215833"/>
      <w:r>
        <w:t>Glossary</w:t>
      </w:r>
      <w:bookmarkEnd w:id="80"/>
      <w:bookmarkEnd w:id="81"/>
      <w:bookmarkEnd w:id="82"/>
    </w:p>
    <w:p w:rsidR="00B02EBD" w:rsidRPr="008520E0" w:rsidRDefault="00B02EBD" w:rsidP="00B02EBD">
      <w:pPr>
        <w:rPr>
          <w:rFonts w:cs="Arial"/>
          <w:color w:val="000000"/>
          <w:lang w:val="en-GB" w:eastAsia="en-GB"/>
        </w:rPr>
      </w:pPr>
    </w:p>
    <w:p w:rsidR="00B02EBD" w:rsidRPr="004955F3" w:rsidRDefault="00AD2854" w:rsidP="00B02EBD">
      <w:pPr>
        <w:rPr>
          <w:lang w:val="en-GB" w:eastAsia="en-GB"/>
        </w:rPr>
      </w:pPr>
      <w:r w:rsidRPr="004955F3">
        <w:rPr>
          <w:lang w:val="en-GB" w:eastAsia="en-GB"/>
        </w:rPr>
        <w:t>Connection</w:t>
      </w:r>
    </w:p>
    <w:p w:rsidR="00B02EBD" w:rsidRPr="004955F3" w:rsidRDefault="00AD2854" w:rsidP="00B02EBD">
      <w:pPr>
        <w:rPr>
          <w:lang w:val="en-GB" w:eastAsia="en-GB"/>
        </w:rPr>
      </w:pPr>
      <w:r w:rsidRPr="004955F3">
        <w:rPr>
          <w:lang w:val="en-GB" w:eastAsia="en-GB"/>
        </w:rPr>
        <w:t>A </w:t>
      </w:r>
      <w:r w:rsidRPr="004955F3">
        <w:rPr>
          <w:iCs/>
          <w:lang w:val="en-GB" w:eastAsia="en-GB"/>
        </w:rPr>
        <w:t>Connection </w:t>
      </w:r>
      <w:r w:rsidRPr="004955F3">
        <w:rPr>
          <w:lang w:val="en-GB" w:eastAsia="en-GB"/>
        </w:rPr>
        <w:t>is a conduit that transparently moves user information across a </w:t>
      </w:r>
      <w:r w:rsidRPr="004955F3">
        <w:rPr>
          <w:iCs/>
          <w:lang w:val="en-GB" w:eastAsia="en-GB"/>
        </w:rPr>
        <w:t>Network </w:t>
      </w:r>
      <w:r w:rsidRPr="004955F3">
        <w:rPr>
          <w:lang w:val="en-GB" w:eastAsia="en-GB"/>
        </w:rPr>
        <w:t>from an ingress point to an egress point. A </w:t>
      </w:r>
      <w:r w:rsidRPr="004955F3">
        <w:rPr>
          <w:iCs/>
          <w:lang w:val="en-GB" w:eastAsia="en-GB"/>
        </w:rPr>
        <w:t>Connection </w:t>
      </w:r>
      <w:r w:rsidRPr="004955F3">
        <w:rPr>
          <w:lang w:val="en-GB" w:eastAsia="en-GB"/>
        </w:rPr>
        <w:t>has a set of properties (for instance, capacity, or authorization, or start time).  These properties, and their allowed range of values, are defined by a service definition. A </w:t>
      </w:r>
      <w:r w:rsidRPr="004955F3">
        <w:rPr>
          <w:iCs/>
          <w:lang w:val="en-GB" w:eastAsia="en-GB"/>
        </w:rPr>
        <w:t>Connection</w:t>
      </w:r>
      <w:r w:rsidRPr="004955F3">
        <w:rPr>
          <w:lang w:val="en-GB" w:eastAsia="en-GB"/>
        </w:rPr>
        <w:t> instance is a particular </w:t>
      </w:r>
      <w:r w:rsidRPr="004955F3">
        <w:rPr>
          <w:iCs/>
          <w:lang w:val="en-GB" w:eastAsia="en-GB"/>
        </w:rPr>
        <w:t>Connection</w:t>
      </w:r>
      <w:r w:rsidRPr="004955F3">
        <w:rPr>
          <w:lang w:val="en-GB" w:eastAsia="en-GB"/>
        </w:rPr>
        <w:t>, identified by a </w:t>
      </w:r>
      <w:r w:rsidRPr="004955F3">
        <w:rPr>
          <w:iCs/>
          <w:lang w:val="en-GB" w:eastAsia="en-GB"/>
        </w:rPr>
        <w:t>Connection Identifier</w:t>
      </w:r>
      <w:r w:rsidRPr="004955F3">
        <w:rPr>
          <w:lang w:val="en-GB" w:eastAsia="en-GB"/>
        </w:rPr>
        <w:t>.</w:t>
      </w:r>
    </w:p>
    <w:p w:rsidR="00B02EBD" w:rsidRPr="004955F3" w:rsidRDefault="00B02EBD" w:rsidP="00B02EBD">
      <w:pPr>
        <w:rPr>
          <w:lang w:val="en-GB" w:eastAsia="en-GB"/>
        </w:rPr>
      </w:pPr>
    </w:p>
    <w:p w:rsidR="00B02EBD" w:rsidRPr="004955F3" w:rsidRDefault="00AD2854" w:rsidP="00B02EBD">
      <w:pPr>
        <w:rPr>
          <w:lang w:val="en-GB" w:eastAsia="en-GB"/>
        </w:rPr>
      </w:pPr>
      <w:r w:rsidRPr="004955F3">
        <w:rPr>
          <w:lang w:val="en-GB" w:eastAsia="en-GB"/>
        </w:rPr>
        <w:t>Connection Identifier</w:t>
      </w:r>
    </w:p>
    <w:p w:rsidR="00B02EBD" w:rsidRPr="004955F3" w:rsidRDefault="00AD2854" w:rsidP="00B02EBD">
      <w:pPr>
        <w:rPr>
          <w:lang w:val="en-GB" w:eastAsia="en-GB"/>
        </w:rPr>
      </w:pPr>
      <w:r w:rsidRPr="004955F3">
        <w:rPr>
          <w:lang w:val="en-GB" w:eastAsia="en-GB"/>
        </w:rPr>
        <w:t>A </w:t>
      </w:r>
      <w:r w:rsidRPr="004955F3">
        <w:rPr>
          <w:iCs/>
          <w:lang w:val="en-GB" w:eastAsia="en-GB"/>
        </w:rPr>
        <w:t>Connection Identifier</w:t>
      </w:r>
      <w:r w:rsidRPr="004955F3">
        <w:rPr>
          <w:lang w:val="en-GB" w:eastAsia="en-GB"/>
        </w:rPr>
        <w:t> is a label unique to an NSI interface which can be used to identify a </w:t>
      </w:r>
      <w:r w:rsidRPr="004955F3">
        <w:rPr>
          <w:iCs/>
          <w:lang w:val="en-GB" w:eastAsia="en-GB"/>
        </w:rPr>
        <w:t>Connection </w:t>
      </w:r>
      <w:r w:rsidRPr="004955F3">
        <w:rPr>
          <w:lang w:val="en-GB" w:eastAsia="en-GB"/>
        </w:rPr>
        <w:t>for the purposes of request, instantiation and management.</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Connection Service </w:t>
      </w:r>
    </w:p>
    <w:p w:rsidR="00B02EBD" w:rsidRPr="004955F3" w:rsidRDefault="00AD2854">
      <w:pPr>
        <w:rPr>
          <w:iCs/>
          <w:lang w:val="en-GB" w:eastAsia="en-GB"/>
        </w:rPr>
      </w:pPr>
      <w:r w:rsidRPr="004955F3">
        <w:rPr>
          <w:lang w:val="en-GB" w:eastAsia="en-GB"/>
        </w:rPr>
        <w:t>A </w:t>
      </w:r>
      <w:r w:rsidRPr="004955F3">
        <w:rPr>
          <w:iCs/>
          <w:lang w:val="en-GB" w:eastAsia="en-GB"/>
        </w:rPr>
        <w:t>Connection Service</w:t>
      </w:r>
      <w:r w:rsidRPr="004955F3">
        <w:rPr>
          <w:lang w:val="en-GB" w:eastAsia="en-GB"/>
        </w:rPr>
        <w:t> is a service that allows a </w:t>
      </w:r>
      <w:r w:rsidRPr="004955F3">
        <w:rPr>
          <w:iCs/>
          <w:lang w:val="en-GB" w:eastAsia="en-GB"/>
        </w:rPr>
        <w:t>Requester NSA</w:t>
      </w:r>
      <w:r w:rsidRPr="004955F3">
        <w:rPr>
          <w:lang w:val="en-GB" w:eastAsia="en-GB"/>
        </w:rPr>
        <w:t> to request and manage a </w:t>
      </w:r>
      <w:r w:rsidRPr="004955F3">
        <w:rPr>
          <w:iCs/>
          <w:lang w:val="en-GB" w:eastAsia="en-GB"/>
        </w:rPr>
        <w:t>Connection </w:t>
      </w:r>
      <w:r w:rsidRPr="004955F3">
        <w:rPr>
          <w:lang w:val="en-GB" w:eastAsia="en-GB"/>
        </w:rPr>
        <w:t>from a </w:t>
      </w:r>
      <w:r w:rsidRPr="004955F3">
        <w:rPr>
          <w:iCs/>
          <w:lang w:val="en-GB" w:eastAsia="en-GB"/>
        </w:rPr>
        <w:t>Provider NSA</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Control and Management Planes</w:t>
      </w:r>
    </w:p>
    <w:p w:rsidR="00B02EBD" w:rsidRPr="004955F3" w:rsidRDefault="00AD2854">
      <w:pPr>
        <w:rPr>
          <w:lang w:val="en-GB" w:eastAsia="en-GB"/>
        </w:rPr>
      </w:pPr>
      <w:r w:rsidRPr="004955F3">
        <w:rPr>
          <w:lang w:val="en-GB" w:eastAsia="en-GB"/>
        </w:rPr>
        <w:t>The </w:t>
      </w:r>
      <w:r w:rsidRPr="004955F3">
        <w:rPr>
          <w:iCs/>
          <w:lang w:val="en-GB" w:eastAsia="en-GB"/>
        </w:rPr>
        <w:t>Control Plane</w:t>
      </w:r>
      <w:r w:rsidRPr="004955F3">
        <w:rPr>
          <w:lang w:val="en-GB" w:eastAsia="en-GB"/>
        </w:rPr>
        <w:t> and/or </w:t>
      </w:r>
      <w:r w:rsidRPr="004955F3">
        <w:rPr>
          <w:iCs/>
          <w:lang w:val="en-GB" w:eastAsia="en-GB"/>
        </w:rPr>
        <w:t>Management Plane</w:t>
      </w:r>
      <w:r w:rsidRPr="004955F3">
        <w:rPr>
          <w:lang w:val="en-GB" w:eastAsia="en-GB"/>
        </w:rPr>
        <w:t> are not defined in this document, but follow common usage.</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w:t>
      </w:r>
      <w:r w:rsidRPr="004955F3">
        <w:rPr>
          <w:bdr w:val="dashed" w:sz="6" w:space="1" w:color="C0C0C0" w:frame="1"/>
          <w:shd w:val="clear" w:color="auto" w:fill="FFE3C0"/>
          <w:lang w:val="en-GB" w:eastAsia="en-GB"/>
        </w:rPr>
        <w:br/>
      </w:r>
      <w:r w:rsidRPr="004955F3">
        <w:rPr>
          <w:lang w:val="en-GB" w:eastAsia="en-GB"/>
        </w:rPr>
        <w:t>A</w:t>
      </w:r>
      <w:r w:rsidRPr="004955F3">
        <w:rPr>
          <w:iCs/>
          <w:lang w:val="en-GB" w:eastAsia="en-GB"/>
        </w:rPr>
        <w:t> Network </w:t>
      </w:r>
      <w:r w:rsidRPr="004955F3">
        <w:rPr>
          <w:lang w:val="en-GB" w:eastAsia="en-GB"/>
        </w:rPr>
        <w:t>includes all of the transport resources that are managed by a single NSA.</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 Resource Manager (NRM)</w:t>
      </w:r>
    </w:p>
    <w:p w:rsidR="00B02EBD" w:rsidRPr="004955F3" w:rsidRDefault="00AD2854">
      <w:pPr>
        <w:rPr>
          <w:lang w:val="en-GB" w:eastAsia="en-GB"/>
        </w:rPr>
      </w:pPr>
      <w:r w:rsidRPr="004955F3">
        <w:rPr>
          <w:lang w:val="en-GB" w:eastAsia="en-GB"/>
        </w:rPr>
        <w:t>The </w:t>
      </w:r>
      <w:r w:rsidRPr="004955F3">
        <w:rPr>
          <w:iCs/>
          <w:lang w:val="en-GB" w:eastAsia="en-GB"/>
        </w:rPr>
        <w:t>Network Resource Manager</w:t>
      </w:r>
      <w:r w:rsidRPr="004955F3">
        <w:rPr>
          <w:lang w:val="en-GB" w:eastAsia="en-GB"/>
        </w:rPr>
        <w:t> owns a particular set of transport resources and has ultimate responsibility for authorizing and managing the use of these resources. </w:t>
      </w:r>
    </w:p>
    <w:p w:rsidR="00B02EBD" w:rsidRPr="004955F3" w:rsidRDefault="00AD2854">
      <w:pPr>
        <w:rPr>
          <w:lang w:val="en-GB" w:eastAsia="en-GB"/>
        </w:rPr>
      </w:pPr>
      <w:r w:rsidRPr="004955F3">
        <w:rPr>
          <w:lang w:val="en-GB" w:eastAsia="en-GB"/>
        </w:rPr>
        <w:t xml:space="preserve"> </w:t>
      </w:r>
    </w:p>
    <w:p w:rsidR="00B02EBD" w:rsidRPr="004955F3" w:rsidRDefault="00AD2854">
      <w:pPr>
        <w:rPr>
          <w:lang w:val="en-GB" w:eastAsia="en-GB"/>
        </w:rPr>
      </w:pPr>
      <w:r w:rsidRPr="004955F3">
        <w:rPr>
          <w:lang w:val="en-GB" w:eastAsia="en-GB"/>
        </w:rPr>
        <w:t>Network Service</w:t>
      </w:r>
    </w:p>
    <w:p w:rsidR="00B02EBD" w:rsidRPr="004955F3" w:rsidRDefault="00AD2854">
      <w:pPr>
        <w:rPr>
          <w:lang w:val="en-GB" w:eastAsia="en-GB"/>
        </w:rPr>
      </w:pPr>
      <w:r w:rsidRPr="004955F3">
        <w:rPr>
          <w:lang w:val="en-GB" w:eastAsia="en-GB"/>
        </w:rPr>
        <w:t>A </w:t>
      </w:r>
      <w:r w:rsidRPr="004955F3">
        <w:rPr>
          <w:iCs/>
          <w:lang w:val="en-GB" w:eastAsia="en-GB"/>
        </w:rPr>
        <w:t>Network Service</w:t>
      </w:r>
      <w:r w:rsidRPr="004955F3">
        <w:rPr>
          <w:lang w:val="en-GB" w:eastAsia="en-GB"/>
        </w:rPr>
        <w:t> is an abstract notion that must be implemented by a concrete network service agent (NSA). The </w:t>
      </w:r>
      <w:r w:rsidRPr="004955F3">
        <w:rPr>
          <w:iCs/>
          <w:lang w:val="en-GB" w:eastAsia="en-GB"/>
        </w:rPr>
        <w:t>Network Service </w:t>
      </w:r>
      <w:r w:rsidRPr="004955F3">
        <w:rPr>
          <w:lang w:val="en-GB" w:eastAsia="en-GB"/>
        </w:rPr>
        <w:t>is the service characterized by the set of functionality that is provided in an NSA.  </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 Service Agent (NSA)</w:t>
      </w:r>
    </w:p>
    <w:p w:rsidR="00B02EBD" w:rsidRPr="004955F3" w:rsidRDefault="00AD2854">
      <w:pPr>
        <w:rPr>
          <w:lang w:val="en-GB" w:eastAsia="en-GB"/>
        </w:rPr>
      </w:pPr>
      <w:r w:rsidRPr="004955F3">
        <w:rPr>
          <w:lang w:val="en-GB" w:eastAsia="en-GB"/>
        </w:rPr>
        <w:t>The </w:t>
      </w:r>
      <w:r w:rsidRPr="004955F3">
        <w:rPr>
          <w:iCs/>
          <w:lang w:val="en-GB" w:eastAsia="en-GB"/>
        </w:rPr>
        <w:t>Network Service Agent</w:t>
      </w:r>
      <w:r w:rsidRPr="004955F3">
        <w:rPr>
          <w:lang w:val="en-GB" w:eastAsia="en-GB"/>
        </w:rPr>
        <w:t> is a concrete piece of software that sends and receives NSI </w:t>
      </w:r>
      <w:r w:rsidRPr="004955F3">
        <w:rPr>
          <w:iCs/>
          <w:lang w:val="en-GB" w:eastAsia="en-GB"/>
        </w:rPr>
        <w:t>Messages</w:t>
      </w:r>
      <w:r w:rsidRPr="004955F3">
        <w:rPr>
          <w:lang w:val="en-GB" w:eastAsia="en-GB"/>
        </w:rPr>
        <w:t>.  The NSA includes a set of capabilities that allow </w:t>
      </w:r>
      <w:r w:rsidRPr="004955F3">
        <w:rPr>
          <w:iCs/>
          <w:lang w:val="en-GB" w:eastAsia="en-GB"/>
        </w:rPr>
        <w:t>Network Services</w:t>
      </w:r>
      <w:r w:rsidRPr="004955F3">
        <w:rPr>
          <w:lang w:val="en-GB" w:eastAsia="en-GB"/>
        </w:rPr>
        <w:t> to be delivered.</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 Service Interface (NSI)</w:t>
      </w:r>
    </w:p>
    <w:p w:rsidR="00B02EBD" w:rsidRPr="004955F3" w:rsidRDefault="00AD2854">
      <w:pPr>
        <w:rPr>
          <w:lang w:val="en-GB" w:eastAsia="en-GB"/>
        </w:rPr>
      </w:pPr>
      <w:r w:rsidRPr="004955F3">
        <w:rPr>
          <w:lang w:val="en-GB" w:eastAsia="en-GB"/>
        </w:rPr>
        <w:t>The NSI is the interface between </w:t>
      </w:r>
      <w:r w:rsidRPr="004955F3">
        <w:rPr>
          <w:iCs/>
          <w:lang w:val="en-GB" w:eastAsia="en-GB"/>
        </w:rPr>
        <w:t>Requester </w:t>
      </w:r>
      <w:r w:rsidRPr="004955F3">
        <w:rPr>
          <w:lang w:val="en-GB" w:eastAsia="en-GB"/>
        </w:rPr>
        <w:t>NSAs and </w:t>
      </w:r>
      <w:r w:rsidRPr="004955F3">
        <w:rPr>
          <w:iCs/>
          <w:lang w:val="en-GB" w:eastAsia="en-GB"/>
        </w:rPr>
        <w:t>Provider </w:t>
      </w:r>
      <w:r w:rsidRPr="004955F3">
        <w:rPr>
          <w:lang w:val="en-GB" w:eastAsia="en-GB"/>
        </w:rPr>
        <w:t>NSAs.  The NSI defines a set of interactions or transactions between these NSAs to realize a </w:t>
      </w:r>
      <w:r w:rsidRPr="004955F3">
        <w:rPr>
          <w:iCs/>
          <w:lang w:val="en-GB" w:eastAsia="en-GB"/>
        </w:rPr>
        <w:t>Network Service</w:t>
      </w:r>
      <w:r w:rsidRPr="004955F3">
        <w:rPr>
          <w:lang w:val="en-GB" w:eastAsia="en-GB"/>
        </w:rPr>
        <w:t>.</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NSI Message</w:t>
      </w:r>
    </w:p>
    <w:p w:rsidR="00B02EBD" w:rsidRPr="004955F3" w:rsidRDefault="00AD2854">
      <w:pPr>
        <w:rPr>
          <w:lang w:val="en-GB" w:eastAsia="en-GB"/>
        </w:rPr>
      </w:pPr>
      <w:r w:rsidRPr="004955F3">
        <w:rPr>
          <w:lang w:val="en-GB" w:eastAsia="en-GB"/>
        </w:rPr>
        <w:t>A </w:t>
      </w:r>
      <w:r w:rsidRPr="004955F3">
        <w:rPr>
          <w:iCs/>
          <w:lang w:val="en-GB" w:eastAsia="en-GB"/>
        </w:rPr>
        <w:t>NSI Message </w:t>
      </w:r>
      <w:r w:rsidRPr="004955F3">
        <w:rPr>
          <w:lang w:val="en-GB" w:eastAsia="en-GB"/>
        </w:rPr>
        <w:t>is a structured unit of data sent between a </w:t>
      </w:r>
      <w:r w:rsidRPr="004955F3">
        <w:rPr>
          <w:iCs/>
          <w:lang w:val="en-GB" w:eastAsia="en-GB"/>
        </w:rPr>
        <w:t>Requester NSA</w:t>
      </w:r>
      <w:r w:rsidRPr="004955F3">
        <w:rPr>
          <w:lang w:val="en-GB" w:eastAsia="en-GB"/>
        </w:rPr>
        <w:t> and a </w:t>
      </w:r>
      <w:r w:rsidRPr="004955F3">
        <w:rPr>
          <w:iCs/>
          <w:lang w:val="en-GB" w:eastAsia="en-GB"/>
        </w:rPr>
        <w:t>Provider NSA</w:t>
      </w:r>
      <w:r w:rsidRPr="004955F3">
        <w:rPr>
          <w:lang w:val="en-GB" w:eastAsia="en-GB"/>
        </w:rPr>
        <w:t>. </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Path</w:t>
      </w:r>
    </w:p>
    <w:p w:rsidR="00B02EBD" w:rsidRPr="004955F3" w:rsidRDefault="00AD2854">
      <w:pPr>
        <w:rPr>
          <w:lang w:val="en-GB" w:eastAsia="en-GB"/>
        </w:rPr>
      </w:pPr>
      <w:r w:rsidRPr="004955F3">
        <w:rPr>
          <w:lang w:val="en-GB" w:eastAsia="en-GB"/>
        </w:rPr>
        <w:t>A </w:t>
      </w:r>
      <w:r w:rsidRPr="004955F3">
        <w:rPr>
          <w:iCs/>
          <w:lang w:val="en-GB" w:eastAsia="en-GB"/>
        </w:rPr>
        <w:t>Path </w:t>
      </w:r>
      <w:r w:rsidRPr="004955F3">
        <w:rPr>
          <w:lang w:val="en-GB" w:eastAsia="en-GB"/>
        </w:rPr>
        <w:t>is an ordered list of </w:t>
      </w:r>
      <w:r w:rsidRPr="004955F3">
        <w:rPr>
          <w:iCs/>
          <w:lang w:val="en-GB" w:eastAsia="en-GB"/>
        </w:rPr>
        <w:t>Routing Objects.</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Requester/ Provider NSA</w:t>
      </w:r>
    </w:p>
    <w:p w:rsidR="00B02EBD" w:rsidRPr="004955F3" w:rsidRDefault="00AD2854">
      <w:pPr>
        <w:rPr>
          <w:lang w:val="en-GB" w:eastAsia="en-GB"/>
        </w:rPr>
      </w:pPr>
      <w:r w:rsidRPr="004955F3">
        <w:rPr>
          <w:lang w:val="en-GB" w:eastAsia="en-GB"/>
        </w:rPr>
        <w:t>An NSA acts in one of two possible roles relative to a particular instance of an NSI.  When an NSA requests a service, it is called a </w:t>
      </w:r>
      <w:r w:rsidRPr="004955F3">
        <w:rPr>
          <w:iCs/>
          <w:lang w:val="en-GB" w:eastAsia="en-GB"/>
        </w:rPr>
        <w:t>Requester NSA</w:t>
      </w:r>
      <w:r w:rsidRPr="004955F3">
        <w:rPr>
          <w:lang w:val="en-GB" w:eastAsia="en-GB"/>
        </w:rPr>
        <w:t>. When an NSA realizes a service, it is called a </w:t>
      </w:r>
      <w:r w:rsidRPr="004955F3">
        <w:rPr>
          <w:iCs/>
          <w:lang w:val="en-GB" w:eastAsia="en-GB"/>
        </w:rPr>
        <w:t>Provider NSA</w:t>
      </w:r>
      <w:r w:rsidRPr="004955F3">
        <w:rPr>
          <w:lang w:val="en-GB" w:eastAsia="en-GB"/>
        </w:rPr>
        <w:t>. </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Routing Object</w:t>
      </w:r>
    </w:p>
    <w:p w:rsidR="00B02EBD" w:rsidRPr="004955F3" w:rsidRDefault="00AD2854">
      <w:pPr>
        <w:rPr>
          <w:lang w:val="en-GB" w:eastAsia="en-GB"/>
        </w:rPr>
      </w:pPr>
      <w:r w:rsidRPr="004955F3">
        <w:rPr>
          <w:lang w:val="en-GB" w:eastAsia="en-GB"/>
        </w:rPr>
        <w:t>A </w:t>
      </w:r>
      <w:r w:rsidRPr="004955F3">
        <w:rPr>
          <w:iCs/>
          <w:lang w:val="en-GB" w:eastAsia="en-GB"/>
        </w:rPr>
        <w:t>Routing Object</w:t>
      </w:r>
      <w:r w:rsidRPr="004955F3">
        <w:rPr>
          <w:lang w:val="en-GB" w:eastAsia="en-GB"/>
        </w:rPr>
        <w:t> may include the following transport resources</w:t>
      </w:r>
      <w:r w:rsidR="00253B9C" w:rsidRPr="004955F3">
        <w:rPr>
          <w:lang w:val="en-GB" w:eastAsia="en-GB"/>
        </w:rPr>
        <w:t>.</w:t>
      </w:r>
    </w:p>
    <w:p w:rsidR="00253B9C" w:rsidRPr="004955F3" w:rsidRDefault="00253B9C">
      <w:pPr>
        <w:rPr>
          <w:lang w:val="en-GB" w:eastAsia="en-GB"/>
        </w:rPr>
      </w:pPr>
    </w:p>
    <w:p w:rsidR="00253B9C" w:rsidRPr="004955F3" w:rsidRDefault="00253B9C">
      <w:pPr>
        <w:rPr>
          <w:lang w:val="en-GB" w:eastAsia="en-GB"/>
        </w:rPr>
      </w:pPr>
      <w:r w:rsidRPr="004955F3">
        <w:rPr>
          <w:lang w:val="en-GB" w:eastAsia="en-GB"/>
        </w:rPr>
        <w:t>Service Definition</w:t>
      </w:r>
    </w:p>
    <w:p w:rsidR="00253B9C" w:rsidRPr="004955F3" w:rsidRDefault="00253B9C">
      <w:pPr>
        <w:rPr>
          <w:lang w:val="en-GB" w:eastAsia="en-GB"/>
        </w:rPr>
      </w:pPr>
      <w:r w:rsidRPr="004955F3">
        <w:rPr>
          <w:rStyle w:val="apple-style-span"/>
          <w:rFonts w:cs="Arial"/>
          <w:color w:val="000000"/>
        </w:rPr>
        <w:t>The</w:t>
      </w:r>
      <w:r w:rsidRPr="004955F3">
        <w:rPr>
          <w:rStyle w:val="apple-converted-space"/>
          <w:rFonts w:cs="Arial"/>
          <w:color w:val="000000"/>
        </w:rPr>
        <w:t> </w:t>
      </w:r>
      <w:r w:rsidRPr="004955F3">
        <w:rPr>
          <w:rStyle w:val="apple-style-span"/>
          <w:rFonts w:cs="Arial"/>
          <w:iCs/>
          <w:color w:val="000000"/>
        </w:rPr>
        <w:t>Service Definition</w:t>
      </w:r>
      <w:r w:rsidRPr="004955F3">
        <w:rPr>
          <w:rStyle w:val="apple-converted-space"/>
          <w:rFonts w:cs="Arial"/>
          <w:color w:val="000000"/>
        </w:rPr>
        <w:t> </w:t>
      </w:r>
      <w:r w:rsidRPr="004955F3">
        <w:rPr>
          <w:rStyle w:val="apple-style-span"/>
          <w:rFonts w:cs="Arial"/>
          <w:color w:val="000000"/>
        </w:rPr>
        <w:t>is the set of attributes associated with connection services (for instance, capacity, or authorization, or start time) and a range of allowed values for these attributes.  Each </w:t>
      </w:r>
      <w:r w:rsidRPr="004955F3">
        <w:rPr>
          <w:rStyle w:val="apple-style-span"/>
          <w:rFonts w:cs="Arial"/>
          <w:iCs/>
          <w:color w:val="000000"/>
        </w:rPr>
        <w:t>Connection </w:t>
      </w:r>
      <w:r w:rsidRPr="004955F3">
        <w:rPr>
          <w:rStyle w:val="apple-style-span"/>
          <w:rFonts w:cs="Arial"/>
          <w:color w:val="000000"/>
        </w:rPr>
        <w:t>has an associated </w:t>
      </w:r>
      <w:r w:rsidRPr="004955F3">
        <w:rPr>
          <w:rStyle w:val="apple-style-span"/>
          <w:rFonts w:cs="Arial"/>
          <w:iCs/>
          <w:color w:val="000000"/>
        </w:rPr>
        <w:t>Service Definition</w:t>
      </w:r>
      <w:r w:rsidRPr="004955F3">
        <w:rPr>
          <w:rStyle w:val="apple-converted-space"/>
          <w:rFonts w:cs="Arial"/>
          <w:color w:val="000000"/>
        </w:rPr>
        <w:t> </w:t>
      </w:r>
      <w:r w:rsidRPr="004955F3">
        <w:rPr>
          <w:rStyle w:val="apple-style-span"/>
          <w:rFonts w:cs="Arial"/>
          <w:color w:val="000000"/>
        </w:rPr>
        <w:t>instance.</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Service Plane</w:t>
      </w:r>
    </w:p>
    <w:p w:rsidR="00B02EBD" w:rsidRPr="004955F3" w:rsidRDefault="00AD2854">
      <w:pPr>
        <w:rPr>
          <w:lang w:val="en-GB" w:eastAsia="en-GB"/>
        </w:rPr>
      </w:pPr>
      <w:r w:rsidRPr="004955F3">
        <w:rPr>
          <w:lang w:val="en-GB" w:eastAsia="en-GB"/>
        </w:rPr>
        <w:t>The </w:t>
      </w:r>
      <w:r w:rsidRPr="004955F3">
        <w:rPr>
          <w:iCs/>
          <w:lang w:val="en-GB" w:eastAsia="en-GB"/>
        </w:rPr>
        <w:t>Service Plane </w:t>
      </w:r>
      <w:r w:rsidRPr="004955F3">
        <w:rPr>
          <w:lang w:val="en-GB" w:eastAsia="en-GB"/>
        </w:rPr>
        <w:t>is a plane in which services are requested and managed; these services include the </w:t>
      </w:r>
      <w:r w:rsidRPr="004955F3">
        <w:rPr>
          <w:iCs/>
          <w:lang w:val="en-GB" w:eastAsia="en-GB"/>
        </w:rPr>
        <w:t>Network Service. </w:t>
      </w:r>
      <w:r w:rsidRPr="004955F3">
        <w:rPr>
          <w:lang w:val="en-GB" w:eastAsia="en-GB"/>
        </w:rPr>
        <w:t>The </w:t>
      </w:r>
      <w:r w:rsidRPr="004955F3">
        <w:rPr>
          <w:iCs/>
          <w:lang w:val="en-GB" w:eastAsia="en-GB"/>
        </w:rPr>
        <w:t>Service Plane</w:t>
      </w:r>
      <w:r w:rsidRPr="004955F3">
        <w:rPr>
          <w:lang w:val="en-GB" w:eastAsia="en-GB"/>
        </w:rPr>
        <w:t> contains set </w:t>
      </w:r>
      <w:r w:rsidRPr="004955F3">
        <w:rPr>
          <w:iCs/>
          <w:lang w:val="en-GB" w:eastAsia="en-GB"/>
        </w:rPr>
        <w:t>Network Service Agents</w:t>
      </w:r>
      <w:r w:rsidRPr="004955F3">
        <w:rPr>
          <w:lang w:val="en-GB" w:eastAsia="en-GB"/>
        </w:rPr>
        <w:t> communicating using </w:t>
      </w:r>
      <w:r w:rsidRPr="004955F3">
        <w:rPr>
          <w:iCs/>
          <w:lang w:val="en-GB" w:eastAsia="en-GB"/>
        </w:rPr>
        <w:t>Network Service Interfaces</w:t>
      </w:r>
      <w:r w:rsidRPr="004955F3">
        <w:rPr>
          <w:lang w:val="en-GB" w:eastAsia="en-GB"/>
        </w:rPr>
        <w:t>.</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Topology Rename</w:t>
      </w:r>
    </w:p>
    <w:p w:rsidR="00B02EBD" w:rsidRPr="004955F3" w:rsidRDefault="00AD2854">
      <w:pPr>
        <w:rPr>
          <w:lang w:val="en-GB" w:eastAsia="en-GB"/>
        </w:rPr>
      </w:pPr>
      <w:r w:rsidRPr="004955F3">
        <w:rPr>
          <w:lang w:val="en-GB" w:eastAsia="en-GB"/>
        </w:rPr>
        <w:t>The </w:t>
      </w:r>
      <w:r w:rsidRPr="004955F3">
        <w:rPr>
          <w:iCs/>
          <w:lang w:val="en-GB" w:eastAsia="en-GB"/>
        </w:rPr>
        <w:t>Topology </w:t>
      </w:r>
      <w:r w:rsidRPr="004955F3">
        <w:rPr>
          <w:lang w:val="en-GB" w:eastAsia="en-GB"/>
        </w:rPr>
        <w:t>resides in the Service Plane.  The </w:t>
      </w:r>
      <w:r w:rsidRPr="004955F3">
        <w:rPr>
          <w:iCs/>
          <w:lang w:val="en-GB" w:eastAsia="en-GB"/>
        </w:rPr>
        <w:t>Topology </w:t>
      </w:r>
      <w:r w:rsidRPr="004955F3">
        <w:rPr>
          <w:lang w:val="en-GB" w:eastAsia="en-GB"/>
        </w:rPr>
        <w:t>describes both the physical resources and their interconnection as well as the non-physical groupings of various components</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Transport Plane</w:t>
      </w:r>
    </w:p>
    <w:p w:rsidR="00B02EBD" w:rsidRPr="004955F3" w:rsidRDefault="00AD2854">
      <w:pPr>
        <w:rPr>
          <w:lang w:val="en-GB" w:eastAsia="en-GB"/>
        </w:rPr>
      </w:pPr>
      <w:r w:rsidRPr="004955F3">
        <w:rPr>
          <w:lang w:val="en-GB" w:eastAsia="en-GB"/>
        </w:rPr>
        <w:t>The </w:t>
      </w:r>
      <w:r w:rsidRPr="004955F3">
        <w:rPr>
          <w:iCs/>
          <w:lang w:val="en-GB" w:eastAsia="en-GB"/>
        </w:rPr>
        <w:t>Transport Plane</w:t>
      </w:r>
      <w:r w:rsidRPr="004955F3">
        <w:rPr>
          <w:lang w:val="en-GB" w:eastAsia="en-GB"/>
        </w:rPr>
        <w:t> contains is the set of physical resources that transport user data through the network.  The </w:t>
      </w:r>
      <w:r w:rsidRPr="004955F3">
        <w:rPr>
          <w:iCs/>
          <w:lang w:val="en-GB" w:eastAsia="en-GB"/>
        </w:rPr>
        <w:t>Transport Plane</w:t>
      </w:r>
      <w:r w:rsidRPr="004955F3">
        <w:rPr>
          <w:lang w:val="en-GB" w:eastAsia="en-GB"/>
        </w:rPr>
        <w:t> forms the substrate over which Connections are allocated and provisioned.</w:t>
      </w:r>
      <w:r w:rsidRPr="004955F3">
        <w:rPr>
          <w:rFonts w:cs="Arial"/>
          <w:color w:val="000000"/>
          <w:lang w:val="en-GB" w:eastAsia="en-GB"/>
        </w:rPr>
        <w:t> </w:t>
      </w:r>
    </w:p>
    <w:p w:rsidR="00B02EBD" w:rsidRDefault="00B02EBD"/>
    <w:p w:rsidR="007F7C82" w:rsidRDefault="00AD2854" w:rsidP="00B02EBD">
      <w:pPr>
        <w:pStyle w:val="Heading1"/>
      </w:pPr>
      <w:bookmarkStart w:id="83" w:name="_Toc526008660"/>
      <w:bookmarkStart w:id="84" w:name="_Toc5010632"/>
      <w:bookmarkStart w:id="85" w:name="_Toc130006546"/>
      <w:bookmarkStart w:id="86" w:name="_Toc262215834"/>
      <w:r>
        <w:t>Intellectual Property Statement</w:t>
      </w:r>
      <w:bookmarkEnd w:id="83"/>
      <w:bookmarkEnd w:id="84"/>
      <w:bookmarkEnd w:id="85"/>
      <w:bookmarkEnd w:id="86"/>
    </w:p>
    <w:p w:rsidR="007F7C82" w:rsidRDefault="007F7C82" w:rsidP="00B02EBD"/>
    <w:p w:rsidR="007F7C82" w:rsidRDefault="00AD2854" w:rsidP="00B02EBD">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7F7C82" w:rsidRDefault="007F7C82" w:rsidP="00B02EBD">
      <w:pPr>
        <w:rPr>
          <w:lang w:eastAsia="zh-CN"/>
        </w:rPr>
      </w:pPr>
    </w:p>
    <w:p w:rsidR="007F7C82" w:rsidRDefault="00AD2854" w:rsidP="00B02EBD">
      <w:pPr>
        <w:rPr>
          <w:lang w:eastAsia="zh-CN"/>
        </w:rPr>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7F7C82" w:rsidRDefault="007F7C82" w:rsidP="00B02EBD"/>
    <w:p w:rsidR="007F7C82" w:rsidRDefault="00AD2854" w:rsidP="00B02EBD">
      <w:pPr>
        <w:pStyle w:val="Heading1"/>
      </w:pPr>
      <w:bookmarkStart w:id="87" w:name="_Toc5010633"/>
      <w:bookmarkStart w:id="88" w:name="_Toc130006547"/>
      <w:bookmarkStart w:id="89" w:name="_Toc262215835"/>
      <w:bookmarkStart w:id="90" w:name="_Toc526008661"/>
      <w:r>
        <w:t>Disclaimer</w:t>
      </w:r>
      <w:bookmarkEnd w:id="87"/>
      <w:bookmarkEnd w:id="88"/>
      <w:bookmarkEnd w:id="89"/>
    </w:p>
    <w:p w:rsidR="007F7C82" w:rsidRDefault="00AD2854" w:rsidP="00B02EBD">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7F7C82" w:rsidRPr="003633AF" w:rsidRDefault="007F7C82" w:rsidP="00B02EBD"/>
    <w:p w:rsidR="007F7C82" w:rsidRDefault="00AD2854" w:rsidP="00B02EBD">
      <w:pPr>
        <w:pStyle w:val="Heading1"/>
      </w:pPr>
      <w:bookmarkStart w:id="91" w:name="_Toc5010634"/>
      <w:bookmarkStart w:id="92" w:name="_Toc130006548"/>
      <w:bookmarkStart w:id="93" w:name="_Toc262215836"/>
      <w:r>
        <w:t>Full Copyright Notice</w:t>
      </w:r>
      <w:bookmarkEnd w:id="90"/>
      <w:bookmarkEnd w:id="91"/>
      <w:bookmarkEnd w:id="92"/>
      <w:bookmarkEnd w:id="93"/>
    </w:p>
    <w:p w:rsidR="007F7C82" w:rsidRDefault="007F7C82" w:rsidP="00B02EBD"/>
    <w:p w:rsidR="007F7C82" w:rsidRDefault="00AD2854" w:rsidP="00B02EBD">
      <w:r>
        <w:t xml:space="preserve">Copyright (C) Open Grid Forum (2008-2010). All Rights Reserved. </w:t>
      </w:r>
    </w:p>
    <w:p w:rsidR="007F7C82" w:rsidRDefault="007F7C82" w:rsidP="00B02EBD"/>
    <w:p w:rsidR="007F7C82" w:rsidRDefault="00AD2854" w:rsidP="00B02EBD">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rsidR="007F7C82" w:rsidRDefault="007F7C82" w:rsidP="00B02EBD"/>
    <w:p w:rsidR="007F7C82" w:rsidRDefault="00AD2854" w:rsidP="00B02EBD">
      <w:r>
        <w:t>The limited permissions granted above are perpetual and will not be revoked by the OGF or its successors or assignees.</w:t>
      </w:r>
    </w:p>
    <w:p w:rsidR="007F7C82" w:rsidRDefault="007F7C82" w:rsidP="00B02EBD"/>
    <w:p w:rsidR="007F7C82" w:rsidRPr="003633AF" w:rsidRDefault="00AD2854" w:rsidP="00B02EBD">
      <w:pPr>
        <w:pStyle w:val="Heading1"/>
      </w:pPr>
      <w:bookmarkStart w:id="94" w:name="_Toc5010635"/>
      <w:bookmarkStart w:id="95" w:name="_Toc130006549"/>
      <w:bookmarkStart w:id="96" w:name="_Toc262215837"/>
      <w:r>
        <w:t>References</w:t>
      </w:r>
      <w:bookmarkEnd w:id="94"/>
      <w:bookmarkEnd w:id="95"/>
      <w:bookmarkEnd w:id="96"/>
    </w:p>
    <w:p w:rsidR="007F7C82" w:rsidRDefault="007F7C82" w:rsidP="00B02EBD"/>
    <w:sectPr w:rsidR="007F7C82" w:rsidSect="00B02EBD">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08" w:footer="708" w:gutter="0"/>
      <w:cols w:space="708"/>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1572" w:rsidRDefault="00A41572" w:rsidP="00B02EBD">
      <w:r>
        <w:separator/>
      </w:r>
    </w:p>
  </w:endnote>
  <w:endnote w:type="continuationSeparator" w:id="0">
    <w:p w:rsidR="00A41572" w:rsidRDefault="00A41572" w:rsidP="00B02E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0BD4" w:rsidRDefault="00030BD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573" w:rsidRDefault="00966573" w:rsidP="00B02EBD">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A41572">
      <w:rPr>
        <w:rStyle w:val="PageNumber"/>
        <w:noProof/>
      </w:rPr>
      <w:t>1</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0BD4" w:rsidRDefault="00030BD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1572" w:rsidRDefault="00A41572" w:rsidP="00B02EBD">
      <w:r>
        <w:separator/>
      </w:r>
    </w:p>
  </w:footnote>
  <w:footnote w:type="continuationSeparator" w:id="0">
    <w:p w:rsidR="00A41572" w:rsidRDefault="00A41572" w:rsidP="00B02E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0BD4" w:rsidRDefault="00030BD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573" w:rsidRDefault="00966573" w:rsidP="00C7756E">
    <w:pPr>
      <w:pStyle w:val="Header"/>
    </w:pPr>
    <w:r>
      <w:t>Grid Working Draft - Informational, GWD-I-XXX</w:t>
    </w:r>
    <w:r>
      <w:tab/>
    </w:r>
    <w:r>
      <w:tab/>
    </w:r>
    <w:r>
      <w:tab/>
    </w:r>
    <w:r>
      <w:tab/>
    </w:r>
  </w:p>
  <w:p w:rsidR="00966573" w:rsidRDefault="00966573" w:rsidP="00825359">
    <w:pPr>
      <w:pStyle w:val="Header"/>
      <w:tabs>
        <w:tab w:val="left" w:pos="6946"/>
      </w:tabs>
    </w:pPr>
    <w:r>
      <w:t>Network Service Interface (NSI) Working Group (WG)</w:t>
    </w:r>
    <w:r>
      <w:tab/>
      <w:t xml:space="preserve">May </w:t>
    </w:r>
    <w:r w:rsidR="00030BD4">
      <w:t>25</w:t>
    </w:r>
    <w:r>
      <w:t>, 2010</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0BD4" w:rsidRDefault="00030BD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pt;height:12pt" o:bullet="t">
        <v:imagedata r:id="rId1" o:title=""/>
      </v:shape>
    </w:pict>
  </w:numPicBullet>
  <w:abstractNum w:abstractNumId="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E7061C0"/>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1">
    <w:nsid w:val="1F815AA9"/>
    <w:multiLevelType w:val="hybridMultilevel"/>
    <w:tmpl w:val="A24E06F2"/>
    <w:lvl w:ilvl="0" w:tplc="000F0409">
      <w:start w:val="1"/>
      <w:numFmt w:val="decimal"/>
      <w:lvlText w:val="%1."/>
      <w:lvlJc w:val="left"/>
      <w:pPr>
        <w:tabs>
          <w:tab w:val="num" w:pos="1080"/>
        </w:tabs>
        <w:ind w:left="1080" w:hanging="360"/>
      </w:p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2">
    <w:nsid w:val="24FE4E60"/>
    <w:multiLevelType w:val="hybridMultilevel"/>
    <w:tmpl w:val="EE8C1168"/>
    <w:lvl w:ilvl="0" w:tplc="00000000">
      <w:start w:val="1"/>
      <w:numFmt w:val="lowerRoman"/>
      <w:lvlText w:val="%1."/>
      <w:lvlJc w:val="right"/>
      <w:pPr>
        <w:tabs>
          <w:tab w:val="num" w:pos="540"/>
        </w:tabs>
        <w:ind w:left="540" w:hanging="180"/>
      </w:pPr>
      <w:rPr>
        <w:rFonts w:hint="default"/>
      </w:rPr>
    </w:lvl>
    <w:lvl w:ilvl="1" w:tplc="00000000">
      <w:start w:val="1"/>
      <w:numFmt w:val="lowerLetter"/>
      <w:lvlText w:val="%2."/>
      <w:lvlJc w:val="left"/>
      <w:pPr>
        <w:tabs>
          <w:tab w:val="num" w:pos="1440"/>
        </w:tabs>
        <w:ind w:left="1440" w:hanging="360"/>
      </w:pPr>
    </w:lvl>
    <w:lvl w:ilvl="2" w:tplc="00000000">
      <w:start w:val="1"/>
      <w:numFmt w:val="lowerRoman"/>
      <w:lvlText w:val="%3."/>
      <w:lvlJc w:val="right"/>
      <w:pPr>
        <w:tabs>
          <w:tab w:val="num" w:pos="2160"/>
        </w:tabs>
        <w:ind w:left="2160" w:hanging="180"/>
      </w:pPr>
    </w:lvl>
    <w:lvl w:ilvl="3" w:tplc="00000000">
      <w:start w:val="1"/>
      <w:numFmt w:val="decimal"/>
      <w:lvlText w:val="%4."/>
      <w:lvlJc w:val="left"/>
      <w:pPr>
        <w:tabs>
          <w:tab w:val="num" w:pos="2880"/>
        </w:tabs>
        <w:ind w:left="2880" w:hanging="360"/>
      </w:pPr>
    </w:lvl>
    <w:lvl w:ilvl="4" w:tplc="00000000">
      <w:start w:val="1"/>
      <w:numFmt w:val="lowerLetter"/>
      <w:lvlText w:val="%5."/>
      <w:lvlJc w:val="left"/>
      <w:pPr>
        <w:tabs>
          <w:tab w:val="num" w:pos="3600"/>
        </w:tabs>
        <w:ind w:left="3600" w:hanging="360"/>
      </w:pPr>
    </w:lvl>
    <w:lvl w:ilvl="5" w:tplc="00000000">
      <w:start w:val="1"/>
      <w:numFmt w:val="lowerRoman"/>
      <w:lvlText w:val="%6."/>
      <w:lvlJc w:val="right"/>
      <w:pPr>
        <w:tabs>
          <w:tab w:val="num" w:pos="4320"/>
        </w:tabs>
        <w:ind w:left="4320" w:hanging="180"/>
      </w:pPr>
    </w:lvl>
    <w:lvl w:ilvl="6" w:tplc="00000000">
      <w:start w:val="1"/>
      <w:numFmt w:val="decimal"/>
      <w:lvlText w:val="%7."/>
      <w:lvlJc w:val="left"/>
      <w:pPr>
        <w:tabs>
          <w:tab w:val="num" w:pos="5040"/>
        </w:tabs>
        <w:ind w:left="5040" w:hanging="360"/>
      </w:pPr>
    </w:lvl>
    <w:lvl w:ilvl="7" w:tplc="00000000">
      <w:start w:val="1"/>
      <w:numFmt w:val="lowerLetter"/>
      <w:lvlText w:val="%8."/>
      <w:lvlJc w:val="left"/>
      <w:pPr>
        <w:tabs>
          <w:tab w:val="num" w:pos="5760"/>
        </w:tabs>
        <w:ind w:left="5760" w:hanging="360"/>
      </w:pPr>
    </w:lvl>
    <w:lvl w:ilvl="8" w:tplc="00000000">
      <w:start w:val="1"/>
      <w:numFmt w:val="lowerRoman"/>
      <w:lvlText w:val="%9."/>
      <w:lvlJc w:val="right"/>
      <w:pPr>
        <w:tabs>
          <w:tab w:val="num" w:pos="6480"/>
        </w:tabs>
        <w:ind w:left="6480" w:hanging="180"/>
      </w:pPr>
    </w:lvl>
  </w:abstractNum>
  <w:abstractNum w:abstractNumId="13">
    <w:nsid w:val="269E3680"/>
    <w:multiLevelType w:val="multilevel"/>
    <w:tmpl w:val="3B6268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nsid w:val="34B00CF9"/>
    <w:multiLevelType w:val="multilevel"/>
    <w:tmpl w:val="A3B28B5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37B9635B"/>
    <w:multiLevelType w:val="hybridMultilevel"/>
    <w:tmpl w:val="DA103F24"/>
    <w:lvl w:ilvl="0" w:tplc="00000000">
      <w:start w:val="1"/>
      <w:numFmt w:val="bullet"/>
      <w:lvlText w:val=""/>
      <w:lvlJc w:val="left"/>
      <w:pPr>
        <w:tabs>
          <w:tab w:val="num" w:pos="720"/>
        </w:tabs>
        <w:ind w:left="720" w:hanging="360"/>
      </w:pPr>
      <w:rPr>
        <w:rFonts w:ascii="Symbol" w:hAnsi="Symbol" w:hint="default"/>
      </w:rPr>
    </w:lvl>
    <w:lvl w:ilvl="1" w:tplc="00000000">
      <w:start w:val="1"/>
      <w:numFmt w:val="bullet"/>
      <w:lvlText w:val="o"/>
      <w:lvlJc w:val="left"/>
      <w:pPr>
        <w:tabs>
          <w:tab w:val="num" w:pos="1440"/>
        </w:tabs>
        <w:ind w:left="1440" w:hanging="360"/>
      </w:pPr>
      <w:rPr>
        <w:rFonts w:ascii="Courier New" w:hAnsi="Courier New" w:hint="default"/>
      </w:rPr>
    </w:lvl>
    <w:lvl w:ilvl="2" w:tplc="00000000">
      <w:start w:val="1"/>
      <w:numFmt w:val="bullet"/>
      <w:lvlText w:val=""/>
      <w:lvlJc w:val="left"/>
      <w:pPr>
        <w:tabs>
          <w:tab w:val="num" w:pos="2160"/>
        </w:tabs>
        <w:ind w:left="2160" w:hanging="360"/>
      </w:pPr>
      <w:rPr>
        <w:rFonts w:ascii="Wingdings" w:hAnsi="Wingdings" w:hint="default"/>
      </w:rPr>
    </w:lvl>
    <w:lvl w:ilvl="3" w:tplc="00000000">
      <w:start w:val="1"/>
      <w:numFmt w:val="bullet"/>
      <w:lvlText w:val=""/>
      <w:lvlJc w:val="left"/>
      <w:pPr>
        <w:tabs>
          <w:tab w:val="num" w:pos="2880"/>
        </w:tabs>
        <w:ind w:left="2880" w:hanging="360"/>
      </w:pPr>
      <w:rPr>
        <w:rFonts w:ascii="Symbol" w:hAnsi="Symbol" w:hint="default"/>
      </w:rPr>
    </w:lvl>
    <w:lvl w:ilvl="4" w:tplc="00000000">
      <w:start w:val="1"/>
      <w:numFmt w:val="bullet"/>
      <w:lvlText w:val="o"/>
      <w:lvlJc w:val="left"/>
      <w:pPr>
        <w:tabs>
          <w:tab w:val="num" w:pos="3600"/>
        </w:tabs>
        <w:ind w:left="3600" w:hanging="360"/>
      </w:pPr>
      <w:rPr>
        <w:rFonts w:ascii="Courier New" w:hAnsi="Courier New" w:hint="default"/>
      </w:rPr>
    </w:lvl>
    <w:lvl w:ilvl="5" w:tplc="00000000">
      <w:start w:val="1"/>
      <w:numFmt w:val="bullet"/>
      <w:lvlText w:val=""/>
      <w:lvlJc w:val="left"/>
      <w:pPr>
        <w:tabs>
          <w:tab w:val="num" w:pos="4320"/>
        </w:tabs>
        <w:ind w:left="4320" w:hanging="360"/>
      </w:pPr>
      <w:rPr>
        <w:rFonts w:ascii="Wingdings" w:hAnsi="Wingdings" w:hint="default"/>
      </w:rPr>
    </w:lvl>
    <w:lvl w:ilvl="6" w:tplc="00000000">
      <w:start w:val="1"/>
      <w:numFmt w:val="bullet"/>
      <w:lvlText w:val=""/>
      <w:lvlJc w:val="left"/>
      <w:pPr>
        <w:tabs>
          <w:tab w:val="num" w:pos="5040"/>
        </w:tabs>
        <w:ind w:left="5040" w:hanging="360"/>
      </w:pPr>
      <w:rPr>
        <w:rFonts w:ascii="Symbol" w:hAnsi="Symbol" w:hint="default"/>
      </w:rPr>
    </w:lvl>
    <w:lvl w:ilvl="7" w:tplc="00000000">
      <w:start w:val="1"/>
      <w:numFmt w:val="bullet"/>
      <w:lvlText w:val="o"/>
      <w:lvlJc w:val="left"/>
      <w:pPr>
        <w:tabs>
          <w:tab w:val="num" w:pos="5760"/>
        </w:tabs>
        <w:ind w:left="5760" w:hanging="360"/>
      </w:pPr>
      <w:rPr>
        <w:rFonts w:ascii="Courier New" w:hAnsi="Courier New" w:hint="default"/>
      </w:rPr>
    </w:lvl>
    <w:lvl w:ilvl="8" w:tplc="00000000">
      <w:start w:val="1"/>
      <w:numFmt w:val="bullet"/>
      <w:lvlText w:val=""/>
      <w:lvlJc w:val="left"/>
      <w:pPr>
        <w:tabs>
          <w:tab w:val="num" w:pos="6480"/>
        </w:tabs>
        <w:ind w:left="6480" w:hanging="360"/>
      </w:pPr>
      <w:rPr>
        <w:rFonts w:ascii="Wingdings" w:hAnsi="Wingdings" w:hint="default"/>
      </w:rPr>
    </w:lvl>
  </w:abstractNum>
  <w:abstractNum w:abstractNumId="16">
    <w:nsid w:val="3A5044B5"/>
    <w:multiLevelType w:val="hybridMultilevel"/>
    <w:tmpl w:val="344CC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C3A3AF1"/>
    <w:multiLevelType w:val="multilevel"/>
    <w:tmpl w:val="14E0177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3DFC1FA2"/>
    <w:multiLevelType w:val="hybridMultilevel"/>
    <w:tmpl w:val="5CF23CF0"/>
    <w:lvl w:ilvl="0" w:tplc="00000000">
      <w:start w:val="1"/>
      <w:numFmt w:val="bullet"/>
      <w:lvlText w:val=""/>
      <w:lvlJc w:val="left"/>
      <w:pPr>
        <w:tabs>
          <w:tab w:val="num" w:pos="1980"/>
        </w:tabs>
        <w:ind w:left="1980" w:hanging="360"/>
      </w:pPr>
      <w:rPr>
        <w:rFonts w:ascii="Symbol" w:hAnsi="Symbol" w:hint="default"/>
      </w:rPr>
    </w:lvl>
    <w:lvl w:ilvl="1" w:tplc="00000000">
      <w:start w:val="1"/>
      <w:numFmt w:val="bullet"/>
      <w:lvlText w:val="o"/>
      <w:lvlJc w:val="left"/>
      <w:pPr>
        <w:tabs>
          <w:tab w:val="num" w:pos="2700"/>
        </w:tabs>
        <w:ind w:left="2700" w:hanging="360"/>
      </w:pPr>
      <w:rPr>
        <w:rFonts w:ascii="Courier New" w:hAnsi="Courier New" w:hint="default"/>
      </w:rPr>
    </w:lvl>
    <w:lvl w:ilvl="2" w:tplc="00000000">
      <w:start w:val="1"/>
      <w:numFmt w:val="bullet"/>
      <w:lvlText w:val=""/>
      <w:lvlJc w:val="left"/>
      <w:pPr>
        <w:tabs>
          <w:tab w:val="num" w:pos="3420"/>
        </w:tabs>
        <w:ind w:left="3420" w:hanging="360"/>
      </w:pPr>
      <w:rPr>
        <w:rFonts w:ascii="Wingdings" w:hAnsi="Wingdings" w:hint="default"/>
      </w:rPr>
    </w:lvl>
    <w:lvl w:ilvl="3" w:tplc="00000000">
      <w:start w:val="1"/>
      <w:numFmt w:val="bullet"/>
      <w:lvlText w:val=""/>
      <w:lvlJc w:val="left"/>
      <w:pPr>
        <w:tabs>
          <w:tab w:val="num" w:pos="4140"/>
        </w:tabs>
        <w:ind w:left="4140" w:hanging="360"/>
      </w:pPr>
      <w:rPr>
        <w:rFonts w:ascii="Symbol" w:hAnsi="Symbol" w:hint="default"/>
      </w:rPr>
    </w:lvl>
    <w:lvl w:ilvl="4" w:tplc="00000000">
      <w:start w:val="1"/>
      <w:numFmt w:val="bullet"/>
      <w:lvlText w:val="o"/>
      <w:lvlJc w:val="left"/>
      <w:pPr>
        <w:tabs>
          <w:tab w:val="num" w:pos="4860"/>
        </w:tabs>
        <w:ind w:left="4860" w:hanging="360"/>
      </w:pPr>
      <w:rPr>
        <w:rFonts w:ascii="Courier New" w:hAnsi="Courier New" w:hint="default"/>
      </w:rPr>
    </w:lvl>
    <w:lvl w:ilvl="5" w:tplc="00000000">
      <w:start w:val="1"/>
      <w:numFmt w:val="bullet"/>
      <w:lvlText w:val=""/>
      <w:lvlJc w:val="left"/>
      <w:pPr>
        <w:tabs>
          <w:tab w:val="num" w:pos="5580"/>
        </w:tabs>
        <w:ind w:left="5580" w:hanging="360"/>
      </w:pPr>
      <w:rPr>
        <w:rFonts w:ascii="Wingdings" w:hAnsi="Wingdings" w:hint="default"/>
      </w:rPr>
    </w:lvl>
    <w:lvl w:ilvl="6" w:tplc="00000000">
      <w:start w:val="1"/>
      <w:numFmt w:val="bullet"/>
      <w:lvlText w:val=""/>
      <w:lvlJc w:val="left"/>
      <w:pPr>
        <w:tabs>
          <w:tab w:val="num" w:pos="6300"/>
        </w:tabs>
        <w:ind w:left="6300" w:hanging="360"/>
      </w:pPr>
      <w:rPr>
        <w:rFonts w:ascii="Symbol" w:hAnsi="Symbol" w:hint="default"/>
      </w:rPr>
    </w:lvl>
    <w:lvl w:ilvl="7" w:tplc="00000000">
      <w:start w:val="1"/>
      <w:numFmt w:val="bullet"/>
      <w:lvlText w:val="o"/>
      <w:lvlJc w:val="left"/>
      <w:pPr>
        <w:tabs>
          <w:tab w:val="num" w:pos="7020"/>
        </w:tabs>
        <w:ind w:left="7020" w:hanging="360"/>
      </w:pPr>
      <w:rPr>
        <w:rFonts w:ascii="Courier New" w:hAnsi="Courier New" w:hint="default"/>
      </w:rPr>
    </w:lvl>
    <w:lvl w:ilvl="8" w:tplc="00000000">
      <w:start w:val="1"/>
      <w:numFmt w:val="bullet"/>
      <w:lvlText w:val=""/>
      <w:lvlJc w:val="left"/>
      <w:pPr>
        <w:tabs>
          <w:tab w:val="num" w:pos="7740"/>
        </w:tabs>
        <w:ind w:left="7740" w:hanging="360"/>
      </w:pPr>
      <w:rPr>
        <w:rFonts w:ascii="Wingdings" w:hAnsi="Wingdings" w:hint="default"/>
      </w:rPr>
    </w:lvl>
  </w:abstractNum>
  <w:abstractNum w:abstractNumId="19">
    <w:nsid w:val="40C9296D"/>
    <w:multiLevelType w:val="multilevel"/>
    <w:tmpl w:val="68C0139E"/>
    <w:lvl w:ilvl="0">
      <w:numFmt w:val="bullet"/>
      <w:lvlText w:val="-"/>
      <w:lvlJc w:val="left"/>
      <w:pPr>
        <w:tabs>
          <w:tab w:val="num" w:pos="720"/>
        </w:tabs>
        <w:ind w:left="720" w:hanging="360"/>
      </w:pPr>
      <w:rPr>
        <w:rFonts w:ascii="Arial" w:eastAsia="Times New Roman" w:hAnsi="Aria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50FE6E6C"/>
    <w:multiLevelType w:val="hybridMultilevel"/>
    <w:tmpl w:val="68C0139E"/>
    <w:lvl w:ilvl="0" w:tplc="00000000">
      <w:numFmt w:val="bullet"/>
      <w:lvlText w:val="-"/>
      <w:lvlJc w:val="left"/>
      <w:pPr>
        <w:tabs>
          <w:tab w:val="num" w:pos="720"/>
        </w:tabs>
        <w:ind w:left="720" w:hanging="360"/>
      </w:pPr>
      <w:rPr>
        <w:rFonts w:ascii="Arial" w:eastAsia="Times New Roman" w:hAnsi="Arial" w:hint="default"/>
      </w:rPr>
    </w:lvl>
    <w:lvl w:ilvl="1" w:tplc="00000000">
      <w:start w:val="1"/>
      <w:numFmt w:val="bullet"/>
      <w:lvlText w:val="o"/>
      <w:lvlJc w:val="left"/>
      <w:pPr>
        <w:tabs>
          <w:tab w:val="num" w:pos="1440"/>
        </w:tabs>
        <w:ind w:left="1440" w:hanging="360"/>
      </w:pPr>
      <w:rPr>
        <w:rFonts w:ascii="Courier New" w:hAnsi="Courier New" w:hint="default"/>
      </w:rPr>
    </w:lvl>
    <w:lvl w:ilvl="2" w:tplc="00000000">
      <w:start w:val="1"/>
      <w:numFmt w:val="bullet"/>
      <w:lvlText w:val=""/>
      <w:lvlJc w:val="left"/>
      <w:pPr>
        <w:tabs>
          <w:tab w:val="num" w:pos="2160"/>
        </w:tabs>
        <w:ind w:left="2160" w:hanging="360"/>
      </w:pPr>
      <w:rPr>
        <w:rFonts w:ascii="Wingdings" w:hAnsi="Wingdings" w:hint="default"/>
      </w:rPr>
    </w:lvl>
    <w:lvl w:ilvl="3" w:tplc="00000000">
      <w:start w:val="1"/>
      <w:numFmt w:val="bullet"/>
      <w:lvlText w:val=""/>
      <w:lvlJc w:val="left"/>
      <w:pPr>
        <w:tabs>
          <w:tab w:val="num" w:pos="2880"/>
        </w:tabs>
        <w:ind w:left="2880" w:hanging="360"/>
      </w:pPr>
      <w:rPr>
        <w:rFonts w:ascii="Symbol" w:hAnsi="Symbol" w:hint="default"/>
      </w:rPr>
    </w:lvl>
    <w:lvl w:ilvl="4" w:tplc="00000000">
      <w:start w:val="1"/>
      <w:numFmt w:val="bullet"/>
      <w:lvlText w:val="o"/>
      <w:lvlJc w:val="left"/>
      <w:pPr>
        <w:tabs>
          <w:tab w:val="num" w:pos="3600"/>
        </w:tabs>
        <w:ind w:left="3600" w:hanging="360"/>
      </w:pPr>
      <w:rPr>
        <w:rFonts w:ascii="Courier New" w:hAnsi="Courier New" w:hint="default"/>
      </w:rPr>
    </w:lvl>
    <w:lvl w:ilvl="5" w:tplc="00000000">
      <w:start w:val="1"/>
      <w:numFmt w:val="bullet"/>
      <w:lvlText w:val=""/>
      <w:lvlJc w:val="left"/>
      <w:pPr>
        <w:tabs>
          <w:tab w:val="num" w:pos="4320"/>
        </w:tabs>
        <w:ind w:left="4320" w:hanging="360"/>
      </w:pPr>
      <w:rPr>
        <w:rFonts w:ascii="Wingdings" w:hAnsi="Wingdings" w:hint="default"/>
      </w:rPr>
    </w:lvl>
    <w:lvl w:ilvl="6" w:tplc="00000000">
      <w:start w:val="1"/>
      <w:numFmt w:val="bullet"/>
      <w:lvlText w:val=""/>
      <w:lvlJc w:val="left"/>
      <w:pPr>
        <w:tabs>
          <w:tab w:val="num" w:pos="5040"/>
        </w:tabs>
        <w:ind w:left="5040" w:hanging="360"/>
      </w:pPr>
      <w:rPr>
        <w:rFonts w:ascii="Symbol" w:hAnsi="Symbol" w:hint="default"/>
      </w:rPr>
    </w:lvl>
    <w:lvl w:ilvl="7" w:tplc="00000000">
      <w:start w:val="1"/>
      <w:numFmt w:val="bullet"/>
      <w:lvlText w:val="o"/>
      <w:lvlJc w:val="left"/>
      <w:pPr>
        <w:tabs>
          <w:tab w:val="num" w:pos="5760"/>
        </w:tabs>
        <w:ind w:left="5760" w:hanging="360"/>
      </w:pPr>
      <w:rPr>
        <w:rFonts w:ascii="Courier New" w:hAnsi="Courier New" w:hint="default"/>
      </w:rPr>
    </w:lvl>
    <w:lvl w:ilvl="8" w:tplc="00000000">
      <w:start w:val="1"/>
      <w:numFmt w:val="bullet"/>
      <w:lvlText w:val=""/>
      <w:lvlJc w:val="left"/>
      <w:pPr>
        <w:tabs>
          <w:tab w:val="num" w:pos="6480"/>
        </w:tabs>
        <w:ind w:left="6480" w:hanging="360"/>
      </w:pPr>
      <w:rPr>
        <w:rFonts w:ascii="Wingdings" w:hAnsi="Wingdings" w:hint="default"/>
      </w:rPr>
    </w:lvl>
  </w:abstractNum>
  <w:abstractNum w:abstractNumId="21">
    <w:nsid w:val="53C62BFA"/>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2">
    <w:nsid w:val="571B7372"/>
    <w:multiLevelType w:val="multilevel"/>
    <w:tmpl w:val="3B6268A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596F4DC0"/>
    <w:multiLevelType w:val="hybridMultilevel"/>
    <w:tmpl w:val="6FB61C60"/>
    <w:lvl w:ilvl="0" w:tplc="2BDAD1F2">
      <w:start w:val="1"/>
      <w:numFmt w:val="decimal"/>
      <w:lvlText w:val="%1."/>
      <w:lvlJc w:val="left"/>
      <w:pPr>
        <w:tabs>
          <w:tab w:val="num" w:pos="720"/>
        </w:tabs>
        <w:ind w:left="720" w:hanging="360"/>
      </w:pPr>
      <w:rPr>
        <w:rFonts w:hint="default"/>
      </w:rPr>
    </w:lvl>
    <w:lvl w:ilvl="1" w:tplc="EAA2FD86">
      <w:start w:val="1"/>
      <w:numFmt w:val="lowerLetter"/>
      <w:lvlText w:val="%2."/>
      <w:lvlJc w:val="left"/>
      <w:pPr>
        <w:tabs>
          <w:tab w:val="num" w:pos="1440"/>
        </w:tabs>
        <w:ind w:left="1440" w:hanging="360"/>
      </w:pPr>
    </w:lvl>
    <w:lvl w:ilvl="2" w:tplc="A0E63BA2">
      <w:start w:val="1"/>
      <w:numFmt w:val="lowerRoman"/>
      <w:lvlText w:val="%3."/>
      <w:lvlJc w:val="right"/>
      <w:pPr>
        <w:tabs>
          <w:tab w:val="num" w:pos="2160"/>
        </w:tabs>
        <w:ind w:left="2160" w:hanging="180"/>
      </w:pPr>
    </w:lvl>
    <w:lvl w:ilvl="3" w:tplc="4524C0EC">
      <w:start w:val="1"/>
      <w:numFmt w:val="decimal"/>
      <w:lvlText w:val="%4."/>
      <w:lvlJc w:val="left"/>
      <w:pPr>
        <w:tabs>
          <w:tab w:val="num" w:pos="2880"/>
        </w:tabs>
        <w:ind w:left="2880" w:hanging="360"/>
      </w:pPr>
    </w:lvl>
    <w:lvl w:ilvl="4" w:tplc="B83A128E">
      <w:start w:val="1"/>
      <w:numFmt w:val="lowerLetter"/>
      <w:lvlText w:val="%5."/>
      <w:lvlJc w:val="left"/>
      <w:pPr>
        <w:tabs>
          <w:tab w:val="num" w:pos="3600"/>
        </w:tabs>
        <w:ind w:left="3600" w:hanging="360"/>
      </w:pPr>
    </w:lvl>
    <w:lvl w:ilvl="5" w:tplc="33968A3C">
      <w:start w:val="1"/>
      <w:numFmt w:val="lowerRoman"/>
      <w:lvlText w:val="%6."/>
      <w:lvlJc w:val="right"/>
      <w:pPr>
        <w:tabs>
          <w:tab w:val="num" w:pos="4320"/>
        </w:tabs>
        <w:ind w:left="4320" w:hanging="180"/>
      </w:pPr>
    </w:lvl>
    <w:lvl w:ilvl="6" w:tplc="A3766BB8">
      <w:start w:val="1"/>
      <w:numFmt w:val="decimal"/>
      <w:lvlText w:val="%7."/>
      <w:lvlJc w:val="left"/>
      <w:pPr>
        <w:tabs>
          <w:tab w:val="num" w:pos="5040"/>
        </w:tabs>
        <w:ind w:left="5040" w:hanging="360"/>
      </w:pPr>
    </w:lvl>
    <w:lvl w:ilvl="7" w:tplc="CF3E14F2">
      <w:start w:val="1"/>
      <w:numFmt w:val="lowerLetter"/>
      <w:lvlText w:val="%8."/>
      <w:lvlJc w:val="left"/>
      <w:pPr>
        <w:tabs>
          <w:tab w:val="num" w:pos="5760"/>
        </w:tabs>
        <w:ind w:left="5760" w:hanging="360"/>
      </w:pPr>
    </w:lvl>
    <w:lvl w:ilvl="8" w:tplc="FAC63C00">
      <w:start w:val="1"/>
      <w:numFmt w:val="lowerRoman"/>
      <w:lvlText w:val="%9."/>
      <w:lvlJc w:val="right"/>
      <w:pPr>
        <w:tabs>
          <w:tab w:val="num" w:pos="6480"/>
        </w:tabs>
        <w:ind w:left="6480" w:hanging="180"/>
      </w:pPr>
    </w:lvl>
  </w:abstractNum>
  <w:abstractNum w:abstractNumId="24">
    <w:nsid w:val="5AFD593B"/>
    <w:multiLevelType w:val="multilevel"/>
    <w:tmpl w:val="A3B28B5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5CF43F99"/>
    <w:multiLevelType w:val="hybridMultilevel"/>
    <w:tmpl w:val="2E9C69EA"/>
    <w:lvl w:ilvl="0" w:tplc="222A2B8C">
      <w:start w:val="1"/>
      <w:numFmt w:val="bullet"/>
      <w:lvlText w:val=""/>
      <w:lvlJc w:val="left"/>
      <w:pPr>
        <w:tabs>
          <w:tab w:val="num" w:pos="720"/>
        </w:tabs>
        <w:ind w:left="720" w:hanging="360"/>
      </w:pPr>
      <w:rPr>
        <w:rFonts w:ascii="Symbol" w:hAnsi="Symbol" w:hint="default"/>
      </w:rPr>
    </w:lvl>
    <w:lvl w:ilvl="1" w:tplc="150CEBC8">
      <w:start w:val="1"/>
      <w:numFmt w:val="bullet"/>
      <w:lvlText w:val="o"/>
      <w:lvlJc w:val="left"/>
      <w:pPr>
        <w:tabs>
          <w:tab w:val="num" w:pos="1440"/>
        </w:tabs>
        <w:ind w:left="1440" w:hanging="360"/>
      </w:pPr>
      <w:rPr>
        <w:rFonts w:ascii="Courier New" w:hAnsi="Courier New" w:hint="default"/>
      </w:rPr>
    </w:lvl>
    <w:lvl w:ilvl="2" w:tplc="E4C61EE0">
      <w:start w:val="1"/>
      <w:numFmt w:val="bullet"/>
      <w:lvlText w:val=""/>
      <w:lvlJc w:val="left"/>
      <w:pPr>
        <w:tabs>
          <w:tab w:val="num" w:pos="2160"/>
        </w:tabs>
        <w:ind w:left="2160" w:hanging="360"/>
      </w:pPr>
      <w:rPr>
        <w:rFonts w:ascii="Wingdings" w:hAnsi="Wingdings" w:hint="default"/>
      </w:rPr>
    </w:lvl>
    <w:lvl w:ilvl="3" w:tplc="F9B05AF0">
      <w:start w:val="1"/>
      <w:numFmt w:val="bullet"/>
      <w:lvlText w:val=""/>
      <w:lvlJc w:val="left"/>
      <w:pPr>
        <w:tabs>
          <w:tab w:val="num" w:pos="2880"/>
        </w:tabs>
        <w:ind w:left="2880" w:hanging="360"/>
      </w:pPr>
      <w:rPr>
        <w:rFonts w:ascii="Symbol" w:hAnsi="Symbol" w:hint="default"/>
      </w:rPr>
    </w:lvl>
    <w:lvl w:ilvl="4" w:tplc="3DBCCD58">
      <w:start w:val="1"/>
      <w:numFmt w:val="bullet"/>
      <w:lvlText w:val="o"/>
      <w:lvlJc w:val="left"/>
      <w:pPr>
        <w:tabs>
          <w:tab w:val="num" w:pos="3600"/>
        </w:tabs>
        <w:ind w:left="3600" w:hanging="360"/>
      </w:pPr>
      <w:rPr>
        <w:rFonts w:ascii="Courier New" w:hAnsi="Courier New" w:hint="default"/>
      </w:rPr>
    </w:lvl>
    <w:lvl w:ilvl="5" w:tplc="57AA696E">
      <w:start w:val="1"/>
      <w:numFmt w:val="bullet"/>
      <w:lvlText w:val=""/>
      <w:lvlJc w:val="left"/>
      <w:pPr>
        <w:tabs>
          <w:tab w:val="num" w:pos="4320"/>
        </w:tabs>
        <w:ind w:left="4320" w:hanging="360"/>
      </w:pPr>
      <w:rPr>
        <w:rFonts w:ascii="Wingdings" w:hAnsi="Wingdings" w:hint="default"/>
      </w:rPr>
    </w:lvl>
    <w:lvl w:ilvl="6" w:tplc="33FE200C">
      <w:start w:val="1"/>
      <w:numFmt w:val="bullet"/>
      <w:lvlText w:val=""/>
      <w:lvlJc w:val="left"/>
      <w:pPr>
        <w:tabs>
          <w:tab w:val="num" w:pos="5040"/>
        </w:tabs>
        <w:ind w:left="5040" w:hanging="360"/>
      </w:pPr>
      <w:rPr>
        <w:rFonts w:ascii="Symbol" w:hAnsi="Symbol" w:hint="default"/>
      </w:rPr>
    </w:lvl>
    <w:lvl w:ilvl="7" w:tplc="CBCAA02E">
      <w:start w:val="1"/>
      <w:numFmt w:val="bullet"/>
      <w:lvlText w:val="o"/>
      <w:lvlJc w:val="left"/>
      <w:pPr>
        <w:tabs>
          <w:tab w:val="num" w:pos="5760"/>
        </w:tabs>
        <w:ind w:left="5760" w:hanging="360"/>
      </w:pPr>
      <w:rPr>
        <w:rFonts w:ascii="Courier New" w:hAnsi="Courier New" w:hint="default"/>
      </w:rPr>
    </w:lvl>
    <w:lvl w:ilvl="8" w:tplc="8C1EFAB0">
      <w:start w:val="1"/>
      <w:numFmt w:val="bullet"/>
      <w:lvlText w:val=""/>
      <w:lvlJc w:val="left"/>
      <w:pPr>
        <w:tabs>
          <w:tab w:val="num" w:pos="6480"/>
        </w:tabs>
        <w:ind w:left="6480" w:hanging="360"/>
      </w:pPr>
      <w:rPr>
        <w:rFonts w:ascii="Wingdings" w:hAnsi="Wingdings" w:hint="default"/>
      </w:rPr>
    </w:lvl>
  </w:abstractNum>
  <w:abstractNum w:abstractNumId="26">
    <w:nsid w:val="6F794A49"/>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7">
    <w:nsid w:val="70F42246"/>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8">
    <w:nsid w:val="720C09C1"/>
    <w:multiLevelType w:val="hybridMultilevel"/>
    <w:tmpl w:val="C5BC3D16"/>
    <w:lvl w:ilvl="0" w:tplc="489ABFC8">
      <w:start w:val="1"/>
      <w:numFmt w:val="bullet"/>
      <w:lvlText w:val=""/>
      <w:lvlJc w:val="left"/>
      <w:pPr>
        <w:tabs>
          <w:tab w:val="num" w:pos="720"/>
        </w:tabs>
        <w:ind w:left="720" w:hanging="360"/>
      </w:pPr>
      <w:rPr>
        <w:rFonts w:ascii="Symbol" w:hAnsi="Symbol" w:hint="default"/>
      </w:rPr>
    </w:lvl>
    <w:lvl w:ilvl="1" w:tplc="D012DCF4">
      <w:start w:val="1"/>
      <w:numFmt w:val="bullet"/>
      <w:lvlText w:val="o"/>
      <w:lvlJc w:val="left"/>
      <w:pPr>
        <w:tabs>
          <w:tab w:val="num" w:pos="1440"/>
        </w:tabs>
        <w:ind w:left="1440" w:hanging="360"/>
      </w:pPr>
      <w:rPr>
        <w:rFonts w:ascii="Courier New" w:hAnsi="Courier New" w:hint="default"/>
      </w:rPr>
    </w:lvl>
    <w:lvl w:ilvl="2" w:tplc="0E3C5EFA">
      <w:start w:val="1"/>
      <w:numFmt w:val="bullet"/>
      <w:lvlText w:val=""/>
      <w:lvlJc w:val="left"/>
      <w:pPr>
        <w:tabs>
          <w:tab w:val="num" w:pos="2160"/>
        </w:tabs>
        <w:ind w:left="2160" w:hanging="360"/>
      </w:pPr>
      <w:rPr>
        <w:rFonts w:ascii="Wingdings" w:hAnsi="Wingdings" w:hint="default"/>
      </w:rPr>
    </w:lvl>
    <w:lvl w:ilvl="3" w:tplc="29D8C04E">
      <w:start w:val="1"/>
      <w:numFmt w:val="bullet"/>
      <w:lvlText w:val=""/>
      <w:lvlJc w:val="left"/>
      <w:pPr>
        <w:tabs>
          <w:tab w:val="num" w:pos="2880"/>
        </w:tabs>
        <w:ind w:left="2880" w:hanging="360"/>
      </w:pPr>
      <w:rPr>
        <w:rFonts w:ascii="Symbol" w:hAnsi="Symbol" w:hint="default"/>
      </w:rPr>
    </w:lvl>
    <w:lvl w:ilvl="4" w:tplc="043EFB9A">
      <w:start w:val="1"/>
      <w:numFmt w:val="bullet"/>
      <w:lvlText w:val="o"/>
      <w:lvlJc w:val="left"/>
      <w:pPr>
        <w:tabs>
          <w:tab w:val="num" w:pos="3600"/>
        </w:tabs>
        <w:ind w:left="3600" w:hanging="360"/>
      </w:pPr>
      <w:rPr>
        <w:rFonts w:ascii="Courier New" w:hAnsi="Courier New" w:hint="default"/>
      </w:rPr>
    </w:lvl>
    <w:lvl w:ilvl="5" w:tplc="0386963E">
      <w:start w:val="1"/>
      <w:numFmt w:val="bullet"/>
      <w:lvlText w:val=""/>
      <w:lvlJc w:val="left"/>
      <w:pPr>
        <w:tabs>
          <w:tab w:val="num" w:pos="4320"/>
        </w:tabs>
        <w:ind w:left="4320" w:hanging="360"/>
      </w:pPr>
      <w:rPr>
        <w:rFonts w:ascii="Wingdings" w:hAnsi="Wingdings" w:hint="default"/>
      </w:rPr>
    </w:lvl>
    <w:lvl w:ilvl="6" w:tplc="688E8C5E">
      <w:start w:val="1"/>
      <w:numFmt w:val="bullet"/>
      <w:lvlText w:val=""/>
      <w:lvlJc w:val="left"/>
      <w:pPr>
        <w:tabs>
          <w:tab w:val="num" w:pos="5040"/>
        </w:tabs>
        <w:ind w:left="5040" w:hanging="360"/>
      </w:pPr>
      <w:rPr>
        <w:rFonts w:ascii="Symbol" w:hAnsi="Symbol" w:hint="default"/>
      </w:rPr>
    </w:lvl>
    <w:lvl w:ilvl="7" w:tplc="5F4656C8">
      <w:start w:val="1"/>
      <w:numFmt w:val="bullet"/>
      <w:lvlText w:val="o"/>
      <w:lvlJc w:val="left"/>
      <w:pPr>
        <w:tabs>
          <w:tab w:val="num" w:pos="5760"/>
        </w:tabs>
        <w:ind w:left="5760" w:hanging="360"/>
      </w:pPr>
      <w:rPr>
        <w:rFonts w:ascii="Courier New" w:hAnsi="Courier New" w:hint="default"/>
      </w:rPr>
    </w:lvl>
    <w:lvl w:ilvl="8" w:tplc="B5D06A72">
      <w:start w:val="1"/>
      <w:numFmt w:val="bullet"/>
      <w:lvlText w:val=""/>
      <w:lvlJc w:val="left"/>
      <w:pPr>
        <w:tabs>
          <w:tab w:val="num" w:pos="6480"/>
        </w:tabs>
        <w:ind w:left="6480" w:hanging="360"/>
      </w:pPr>
      <w:rPr>
        <w:rFonts w:ascii="Wingdings" w:hAnsi="Wingdings" w:hint="default"/>
      </w:rPr>
    </w:lvl>
  </w:abstractNum>
  <w:abstractNum w:abstractNumId="29">
    <w:nsid w:val="725F0321"/>
    <w:multiLevelType w:val="hybridMultilevel"/>
    <w:tmpl w:val="2FFE69E2"/>
    <w:lvl w:ilvl="0" w:tplc="00000000">
      <w:start w:val="1"/>
      <w:numFmt w:val="lowerLetter"/>
      <w:lvlText w:val="%1."/>
      <w:lvlJc w:val="left"/>
      <w:pPr>
        <w:tabs>
          <w:tab w:val="num" w:pos="720"/>
        </w:tabs>
        <w:ind w:left="720" w:hanging="360"/>
      </w:pPr>
      <w:rPr>
        <w:rFonts w:hint="default"/>
      </w:rPr>
    </w:lvl>
    <w:lvl w:ilvl="1" w:tplc="00000000">
      <w:start w:val="1"/>
      <w:numFmt w:val="decimal"/>
      <w:lvlText w:val="%2."/>
      <w:lvlJc w:val="left"/>
      <w:pPr>
        <w:tabs>
          <w:tab w:val="num" w:pos="1440"/>
        </w:tabs>
        <w:ind w:left="1440" w:hanging="360"/>
      </w:pPr>
      <w:rPr>
        <w:rFonts w:hint="default"/>
      </w:rPr>
    </w:lvl>
    <w:lvl w:ilvl="2" w:tplc="00000000">
      <w:start w:val="1"/>
      <w:numFmt w:val="lowerRoman"/>
      <w:lvlText w:val="%3."/>
      <w:lvlJc w:val="right"/>
      <w:pPr>
        <w:tabs>
          <w:tab w:val="num" w:pos="2160"/>
        </w:tabs>
        <w:ind w:left="2160" w:hanging="180"/>
      </w:pPr>
    </w:lvl>
    <w:lvl w:ilvl="3" w:tplc="00000000">
      <w:start w:val="1"/>
      <w:numFmt w:val="decimal"/>
      <w:lvlText w:val="%4."/>
      <w:lvlJc w:val="left"/>
      <w:pPr>
        <w:tabs>
          <w:tab w:val="num" w:pos="2880"/>
        </w:tabs>
        <w:ind w:left="2880" w:hanging="360"/>
      </w:pPr>
    </w:lvl>
    <w:lvl w:ilvl="4" w:tplc="00000000">
      <w:start w:val="1"/>
      <w:numFmt w:val="lowerLetter"/>
      <w:lvlText w:val="%5."/>
      <w:lvlJc w:val="left"/>
      <w:pPr>
        <w:tabs>
          <w:tab w:val="num" w:pos="3600"/>
        </w:tabs>
        <w:ind w:left="3600" w:hanging="360"/>
      </w:pPr>
    </w:lvl>
    <w:lvl w:ilvl="5" w:tplc="00000000">
      <w:start w:val="1"/>
      <w:numFmt w:val="lowerRoman"/>
      <w:lvlText w:val="%6."/>
      <w:lvlJc w:val="right"/>
      <w:pPr>
        <w:tabs>
          <w:tab w:val="num" w:pos="4320"/>
        </w:tabs>
        <w:ind w:left="4320" w:hanging="180"/>
      </w:pPr>
    </w:lvl>
    <w:lvl w:ilvl="6" w:tplc="00000000">
      <w:start w:val="1"/>
      <w:numFmt w:val="decimal"/>
      <w:lvlText w:val="%7."/>
      <w:lvlJc w:val="left"/>
      <w:pPr>
        <w:tabs>
          <w:tab w:val="num" w:pos="5040"/>
        </w:tabs>
        <w:ind w:left="5040" w:hanging="360"/>
      </w:pPr>
    </w:lvl>
    <w:lvl w:ilvl="7" w:tplc="00000000">
      <w:start w:val="1"/>
      <w:numFmt w:val="lowerLetter"/>
      <w:lvlText w:val="%8."/>
      <w:lvlJc w:val="left"/>
      <w:pPr>
        <w:tabs>
          <w:tab w:val="num" w:pos="5760"/>
        </w:tabs>
        <w:ind w:left="5760" w:hanging="360"/>
      </w:pPr>
    </w:lvl>
    <w:lvl w:ilvl="8" w:tplc="00000000">
      <w:start w:val="1"/>
      <w:numFmt w:val="lowerRoman"/>
      <w:lvlText w:val="%9."/>
      <w:lvlJc w:val="right"/>
      <w:pPr>
        <w:tabs>
          <w:tab w:val="num" w:pos="6480"/>
        </w:tabs>
        <w:ind w:left="6480" w:hanging="180"/>
      </w:pPr>
    </w:lvl>
  </w:abstractNum>
  <w:abstractNum w:abstractNumId="30">
    <w:nsid w:val="74193615"/>
    <w:multiLevelType w:val="hybridMultilevel"/>
    <w:tmpl w:val="1B52639E"/>
    <w:lvl w:ilvl="0" w:tplc="00000000">
      <w:start w:val="1"/>
      <w:numFmt w:val="decimal"/>
      <w:lvlText w:val="%1."/>
      <w:lvlJc w:val="left"/>
      <w:pPr>
        <w:tabs>
          <w:tab w:val="num" w:pos="720"/>
        </w:tabs>
        <w:ind w:left="720" w:hanging="360"/>
      </w:pPr>
      <w:rPr>
        <w:rFonts w:hint="default"/>
      </w:rPr>
    </w:lvl>
    <w:lvl w:ilvl="1" w:tplc="00000000" w:tentative="1">
      <w:start w:val="1"/>
      <w:numFmt w:val="lowerLetter"/>
      <w:lvlText w:val="%2."/>
      <w:lvlJc w:val="left"/>
      <w:pPr>
        <w:tabs>
          <w:tab w:val="num" w:pos="1440"/>
        </w:tabs>
        <w:ind w:left="1440" w:hanging="360"/>
      </w:pPr>
    </w:lvl>
    <w:lvl w:ilvl="2" w:tplc="00000000" w:tentative="1">
      <w:start w:val="1"/>
      <w:numFmt w:val="lowerRoman"/>
      <w:lvlText w:val="%3."/>
      <w:lvlJc w:val="right"/>
      <w:pPr>
        <w:tabs>
          <w:tab w:val="num" w:pos="2160"/>
        </w:tabs>
        <w:ind w:left="2160" w:hanging="180"/>
      </w:pPr>
    </w:lvl>
    <w:lvl w:ilvl="3" w:tplc="00000000" w:tentative="1">
      <w:start w:val="1"/>
      <w:numFmt w:val="decimal"/>
      <w:lvlText w:val="%4."/>
      <w:lvlJc w:val="left"/>
      <w:pPr>
        <w:tabs>
          <w:tab w:val="num" w:pos="2880"/>
        </w:tabs>
        <w:ind w:left="2880" w:hanging="360"/>
      </w:pPr>
    </w:lvl>
    <w:lvl w:ilvl="4" w:tplc="00000000" w:tentative="1">
      <w:start w:val="1"/>
      <w:numFmt w:val="lowerLetter"/>
      <w:lvlText w:val="%5."/>
      <w:lvlJc w:val="left"/>
      <w:pPr>
        <w:tabs>
          <w:tab w:val="num" w:pos="3600"/>
        </w:tabs>
        <w:ind w:left="3600" w:hanging="360"/>
      </w:pPr>
    </w:lvl>
    <w:lvl w:ilvl="5" w:tplc="00000000" w:tentative="1">
      <w:start w:val="1"/>
      <w:numFmt w:val="lowerRoman"/>
      <w:lvlText w:val="%6."/>
      <w:lvlJc w:val="right"/>
      <w:pPr>
        <w:tabs>
          <w:tab w:val="num" w:pos="4320"/>
        </w:tabs>
        <w:ind w:left="4320" w:hanging="180"/>
      </w:pPr>
    </w:lvl>
    <w:lvl w:ilvl="6" w:tplc="00000000" w:tentative="1">
      <w:start w:val="1"/>
      <w:numFmt w:val="decimal"/>
      <w:lvlText w:val="%7."/>
      <w:lvlJc w:val="left"/>
      <w:pPr>
        <w:tabs>
          <w:tab w:val="num" w:pos="5040"/>
        </w:tabs>
        <w:ind w:left="5040" w:hanging="360"/>
      </w:pPr>
    </w:lvl>
    <w:lvl w:ilvl="7" w:tplc="00000000" w:tentative="1">
      <w:start w:val="1"/>
      <w:numFmt w:val="lowerLetter"/>
      <w:lvlText w:val="%8."/>
      <w:lvlJc w:val="left"/>
      <w:pPr>
        <w:tabs>
          <w:tab w:val="num" w:pos="5760"/>
        </w:tabs>
        <w:ind w:left="5760" w:hanging="360"/>
      </w:pPr>
    </w:lvl>
    <w:lvl w:ilvl="8" w:tplc="00000000" w:tentative="1">
      <w:start w:val="1"/>
      <w:numFmt w:val="lowerRoman"/>
      <w:lvlText w:val="%9."/>
      <w:lvlJc w:val="right"/>
      <w:pPr>
        <w:tabs>
          <w:tab w:val="num" w:pos="6480"/>
        </w:tabs>
        <w:ind w:left="6480" w:hanging="180"/>
      </w:pPr>
    </w:lvl>
  </w:abstractNum>
  <w:abstractNum w:abstractNumId="31">
    <w:nsid w:val="79132CFA"/>
    <w:multiLevelType w:val="hybridMultilevel"/>
    <w:tmpl w:val="2FF08D62"/>
    <w:lvl w:ilvl="0" w:tplc="000F0409">
      <w:start w:val="1"/>
      <w:numFmt w:val="lowerLetter"/>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start w:val="1"/>
      <w:numFmt w:val="decimal"/>
      <w:lvlText w:val="%4."/>
      <w:lvlJc w:val="left"/>
      <w:pPr>
        <w:tabs>
          <w:tab w:val="num" w:pos="2880"/>
        </w:tabs>
        <w:ind w:left="2880" w:hanging="360"/>
      </w:pPr>
    </w:lvl>
    <w:lvl w:ilvl="4" w:tplc="00190409">
      <w:start w:val="1"/>
      <w:numFmt w:val="lowerLetter"/>
      <w:lvlText w:val="%5."/>
      <w:lvlJc w:val="left"/>
      <w:pPr>
        <w:tabs>
          <w:tab w:val="num" w:pos="3600"/>
        </w:tabs>
        <w:ind w:left="3600" w:hanging="360"/>
      </w:pPr>
    </w:lvl>
    <w:lvl w:ilvl="5" w:tplc="001B0409">
      <w:start w:val="1"/>
      <w:numFmt w:val="lowerRoman"/>
      <w:lvlText w:val="%6."/>
      <w:lvlJc w:val="right"/>
      <w:pPr>
        <w:tabs>
          <w:tab w:val="num" w:pos="4320"/>
        </w:tabs>
        <w:ind w:left="4320" w:hanging="180"/>
      </w:pPr>
    </w:lvl>
    <w:lvl w:ilvl="6" w:tplc="000F0409">
      <w:start w:val="1"/>
      <w:numFmt w:val="decimal"/>
      <w:lvlText w:val="%7."/>
      <w:lvlJc w:val="left"/>
      <w:pPr>
        <w:tabs>
          <w:tab w:val="num" w:pos="5040"/>
        </w:tabs>
        <w:ind w:left="5040" w:hanging="360"/>
      </w:pPr>
    </w:lvl>
    <w:lvl w:ilvl="7" w:tplc="00190409">
      <w:start w:val="1"/>
      <w:numFmt w:val="lowerLetter"/>
      <w:lvlText w:val="%8."/>
      <w:lvlJc w:val="left"/>
      <w:pPr>
        <w:tabs>
          <w:tab w:val="num" w:pos="5760"/>
        </w:tabs>
        <w:ind w:left="5760" w:hanging="360"/>
      </w:pPr>
    </w:lvl>
    <w:lvl w:ilvl="8" w:tplc="001B0409">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9"/>
  </w:num>
  <w:num w:numId="13">
    <w:abstractNumId w:val="17"/>
  </w:num>
  <w:num w:numId="14">
    <w:abstractNumId w:val="31"/>
  </w:num>
  <w:num w:numId="15">
    <w:abstractNumId w:val="12"/>
  </w:num>
  <w:num w:numId="16">
    <w:abstractNumId w:val="18"/>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25"/>
  </w:num>
  <w:num w:numId="28">
    <w:abstractNumId w:val="15"/>
  </w:num>
  <w:num w:numId="29">
    <w:abstractNumId w:val="20"/>
  </w:num>
  <w:num w:numId="30">
    <w:abstractNumId w:val="19"/>
  </w:num>
  <w:num w:numId="31">
    <w:abstractNumId w:val="28"/>
  </w:num>
  <w:num w:numId="32">
    <w:abstractNumId w:val="23"/>
  </w:num>
  <w:num w:numId="33">
    <w:abstractNumId w:val="30"/>
  </w:num>
  <w:num w:numId="34">
    <w:abstractNumId w:val="11"/>
  </w:num>
  <w:num w:numId="35">
    <w:abstractNumId w:val="26"/>
  </w:num>
  <w:num w:numId="36">
    <w:abstractNumId w:val="22"/>
  </w:num>
  <w:num w:numId="37">
    <w:abstractNumId w:val="14"/>
  </w:num>
  <w:num w:numId="38">
    <w:abstractNumId w:val="24"/>
  </w:num>
  <w:num w:numId="39">
    <w:abstractNumId w:val="27"/>
  </w:num>
  <w:num w:numId="40">
    <w:abstractNumId w:val="10"/>
  </w:num>
  <w:num w:numId="41">
    <w:abstractNumId w:val="21"/>
  </w:num>
  <w:num w:numId="4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oNotHyphenateCaps/>
  <w:characterSpacingControl w:val="doNotCompress"/>
  <w:savePreviewPicture/>
  <w:hdrShapeDefaults>
    <o:shapedefaults v:ext="edit" spidmax="32770"/>
  </w:hdrShapeDefaults>
  <w:footnotePr>
    <w:footnote w:id="-1"/>
    <w:footnote w:id="0"/>
  </w:footnotePr>
  <w:endnotePr>
    <w:endnote w:id="-1"/>
    <w:endnote w:id="0"/>
  </w:endnotePr>
  <w:compat/>
  <w:rsids>
    <w:rsidRoot w:val="007F7C82"/>
    <w:rsid w:val="0002141B"/>
    <w:rsid w:val="00030BD4"/>
    <w:rsid w:val="00042739"/>
    <w:rsid w:val="0004475C"/>
    <w:rsid w:val="00052B65"/>
    <w:rsid w:val="000704A3"/>
    <w:rsid w:val="00070CCB"/>
    <w:rsid w:val="000752F4"/>
    <w:rsid w:val="000A36CD"/>
    <w:rsid w:val="000C2B59"/>
    <w:rsid w:val="000C2C7C"/>
    <w:rsid w:val="000D120E"/>
    <w:rsid w:val="000D32FF"/>
    <w:rsid w:val="000D3806"/>
    <w:rsid w:val="000E3E23"/>
    <w:rsid w:val="000E7806"/>
    <w:rsid w:val="000F1407"/>
    <w:rsid w:val="000F24F6"/>
    <w:rsid w:val="001027BA"/>
    <w:rsid w:val="00102F8A"/>
    <w:rsid w:val="001412C9"/>
    <w:rsid w:val="00153336"/>
    <w:rsid w:val="00157C3B"/>
    <w:rsid w:val="0016017D"/>
    <w:rsid w:val="001736C9"/>
    <w:rsid w:val="00194A83"/>
    <w:rsid w:val="001950D0"/>
    <w:rsid w:val="001C4181"/>
    <w:rsid w:val="001D02CE"/>
    <w:rsid w:val="001F1CA7"/>
    <w:rsid w:val="001F578B"/>
    <w:rsid w:val="00207BDD"/>
    <w:rsid w:val="002136CF"/>
    <w:rsid w:val="00224597"/>
    <w:rsid w:val="002265A1"/>
    <w:rsid w:val="00231913"/>
    <w:rsid w:val="00235125"/>
    <w:rsid w:val="00237767"/>
    <w:rsid w:val="00253B9C"/>
    <w:rsid w:val="00270B71"/>
    <w:rsid w:val="002727DF"/>
    <w:rsid w:val="002A681F"/>
    <w:rsid w:val="002C0CC8"/>
    <w:rsid w:val="002C7C4B"/>
    <w:rsid w:val="00305BF5"/>
    <w:rsid w:val="00317408"/>
    <w:rsid w:val="003218D9"/>
    <w:rsid w:val="0035425B"/>
    <w:rsid w:val="00363396"/>
    <w:rsid w:val="00373EA5"/>
    <w:rsid w:val="00380CA4"/>
    <w:rsid w:val="00387573"/>
    <w:rsid w:val="003B3FE9"/>
    <w:rsid w:val="003B4076"/>
    <w:rsid w:val="003C1FDB"/>
    <w:rsid w:val="003F4968"/>
    <w:rsid w:val="003F669D"/>
    <w:rsid w:val="00412E65"/>
    <w:rsid w:val="00426722"/>
    <w:rsid w:val="004430BD"/>
    <w:rsid w:val="00445A11"/>
    <w:rsid w:val="00464775"/>
    <w:rsid w:val="00484828"/>
    <w:rsid w:val="00491AFB"/>
    <w:rsid w:val="004939E6"/>
    <w:rsid w:val="004955F3"/>
    <w:rsid w:val="004A1E36"/>
    <w:rsid w:val="004A5172"/>
    <w:rsid w:val="004B13A7"/>
    <w:rsid w:val="004C600C"/>
    <w:rsid w:val="004E1934"/>
    <w:rsid w:val="004E6B51"/>
    <w:rsid w:val="004E730C"/>
    <w:rsid w:val="004E7F41"/>
    <w:rsid w:val="004F079B"/>
    <w:rsid w:val="004F67E6"/>
    <w:rsid w:val="00512E0A"/>
    <w:rsid w:val="005221C1"/>
    <w:rsid w:val="00522314"/>
    <w:rsid w:val="00523A73"/>
    <w:rsid w:val="005314BA"/>
    <w:rsid w:val="005374D2"/>
    <w:rsid w:val="00544886"/>
    <w:rsid w:val="00547D50"/>
    <w:rsid w:val="00550C6C"/>
    <w:rsid w:val="00552882"/>
    <w:rsid w:val="005538E8"/>
    <w:rsid w:val="0057324F"/>
    <w:rsid w:val="0057384A"/>
    <w:rsid w:val="00585487"/>
    <w:rsid w:val="00585DA6"/>
    <w:rsid w:val="00594A59"/>
    <w:rsid w:val="005A6505"/>
    <w:rsid w:val="005C5122"/>
    <w:rsid w:val="005C61DA"/>
    <w:rsid w:val="005F05A7"/>
    <w:rsid w:val="00603752"/>
    <w:rsid w:val="006116C3"/>
    <w:rsid w:val="006137B3"/>
    <w:rsid w:val="00634BD5"/>
    <w:rsid w:val="00646D69"/>
    <w:rsid w:val="00651534"/>
    <w:rsid w:val="006625EB"/>
    <w:rsid w:val="006863DA"/>
    <w:rsid w:val="00694B9F"/>
    <w:rsid w:val="006A6837"/>
    <w:rsid w:val="006B34A5"/>
    <w:rsid w:val="006C2586"/>
    <w:rsid w:val="006E0AE9"/>
    <w:rsid w:val="006F6CDF"/>
    <w:rsid w:val="007014F8"/>
    <w:rsid w:val="007320E8"/>
    <w:rsid w:val="00734159"/>
    <w:rsid w:val="00735227"/>
    <w:rsid w:val="0074006C"/>
    <w:rsid w:val="00741060"/>
    <w:rsid w:val="00742C20"/>
    <w:rsid w:val="00754A91"/>
    <w:rsid w:val="0076559D"/>
    <w:rsid w:val="007662FA"/>
    <w:rsid w:val="00770884"/>
    <w:rsid w:val="00781521"/>
    <w:rsid w:val="00781771"/>
    <w:rsid w:val="00790637"/>
    <w:rsid w:val="00792F8C"/>
    <w:rsid w:val="007A0CC4"/>
    <w:rsid w:val="007A3831"/>
    <w:rsid w:val="007C2212"/>
    <w:rsid w:val="007C3B1C"/>
    <w:rsid w:val="007D7C98"/>
    <w:rsid w:val="007E4C83"/>
    <w:rsid w:val="007E735D"/>
    <w:rsid w:val="007F7C82"/>
    <w:rsid w:val="00814951"/>
    <w:rsid w:val="00815A5A"/>
    <w:rsid w:val="008167C9"/>
    <w:rsid w:val="00825359"/>
    <w:rsid w:val="008304E6"/>
    <w:rsid w:val="008656E6"/>
    <w:rsid w:val="00885956"/>
    <w:rsid w:val="00890E4B"/>
    <w:rsid w:val="00892844"/>
    <w:rsid w:val="00894745"/>
    <w:rsid w:val="008B5DC1"/>
    <w:rsid w:val="008D5D03"/>
    <w:rsid w:val="008E72F0"/>
    <w:rsid w:val="00915B36"/>
    <w:rsid w:val="0092127D"/>
    <w:rsid w:val="00924524"/>
    <w:rsid w:val="00946D75"/>
    <w:rsid w:val="00961B48"/>
    <w:rsid w:val="00966573"/>
    <w:rsid w:val="00970A0B"/>
    <w:rsid w:val="00971135"/>
    <w:rsid w:val="00973028"/>
    <w:rsid w:val="009842E5"/>
    <w:rsid w:val="0099194A"/>
    <w:rsid w:val="009A0547"/>
    <w:rsid w:val="009A09F7"/>
    <w:rsid w:val="009B385F"/>
    <w:rsid w:val="009B6AE6"/>
    <w:rsid w:val="009C208B"/>
    <w:rsid w:val="00A03760"/>
    <w:rsid w:val="00A11B9A"/>
    <w:rsid w:val="00A14A01"/>
    <w:rsid w:val="00A25EC6"/>
    <w:rsid w:val="00A41572"/>
    <w:rsid w:val="00A4559B"/>
    <w:rsid w:val="00A554BA"/>
    <w:rsid w:val="00A64DA6"/>
    <w:rsid w:val="00AA2835"/>
    <w:rsid w:val="00AA7892"/>
    <w:rsid w:val="00AB28ED"/>
    <w:rsid w:val="00AB5B25"/>
    <w:rsid w:val="00AB7E9E"/>
    <w:rsid w:val="00AD2854"/>
    <w:rsid w:val="00AD4C5E"/>
    <w:rsid w:val="00AE2AC6"/>
    <w:rsid w:val="00AE6468"/>
    <w:rsid w:val="00B02EBD"/>
    <w:rsid w:val="00B2075A"/>
    <w:rsid w:val="00B20AC2"/>
    <w:rsid w:val="00B20B8B"/>
    <w:rsid w:val="00B255A1"/>
    <w:rsid w:val="00B33689"/>
    <w:rsid w:val="00B72CCC"/>
    <w:rsid w:val="00B73E93"/>
    <w:rsid w:val="00B91144"/>
    <w:rsid w:val="00BC6CA6"/>
    <w:rsid w:val="00BD5105"/>
    <w:rsid w:val="00BF16AA"/>
    <w:rsid w:val="00BF547B"/>
    <w:rsid w:val="00BF6C5D"/>
    <w:rsid w:val="00C07B7F"/>
    <w:rsid w:val="00C1122E"/>
    <w:rsid w:val="00C174B0"/>
    <w:rsid w:val="00C2267E"/>
    <w:rsid w:val="00C23391"/>
    <w:rsid w:val="00C54D21"/>
    <w:rsid w:val="00C67622"/>
    <w:rsid w:val="00C7756E"/>
    <w:rsid w:val="00C80065"/>
    <w:rsid w:val="00CA4140"/>
    <w:rsid w:val="00CA5359"/>
    <w:rsid w:val="00CA585F"/>
    <w:rsid w:val="00CB11BF"/>
    <w:rsid w:val="00CC6FE8"/>
    <w:rsid w:val="00CE1AEA"/>
    <w:rsid w:val="00CE5D66"/>
    <w:rsid w:val="00D07A8A"/>
    <w:rsid w:val="00D17B55"/>
    <w:rsid w:val="00D23B35"/>
    <w:rsid w:val="00D556E7"/>
    <w:rsid w:val="00D56DA2"/>
    <w:rsid w:val="00D61B80"/>
    <w:rsid w:val="00D65243"/>
    <w:rsid w:val="00D720C7"/>
    <w:rsid w:val="00D8699B"/>
    <w:rsid w:val="00D87251"/>
    <w:rsid w:val="00D96EB7"/>
    <w:rsid w:val="00DA1C3C"/>
    <w:rsid w:val="00DA6A0D"/>
    <w:rsid w:val="00DC7F05"/>
    <w:rsid w:val="00DE1168"/>
    <w:rsid w:val="00DF0F08"/>
    <w:rsid w:val="00DF5417"/>
    <w:rsid w:val="00E0795C"/>
    <w:rsid w:val="00E11F7C"/>
    <w:rsid w:val="00E17C9D"/>
    <w:rsid w:val="00E17FCD"/>
    <w:rsid w:val="00E26CCA"/>
    <w:rsid w:val="00E358B3"/>
    <w:rsid w:val="00E41C86"/>
    <w:rsid w:val="00E46154"/>
    <w:rsid w:val="00E46C5C"/>
    <w:rsid w:val="00E52EA5"/>
    <w:rsid w:val="00E53629"/>
    <w:rsid w:val="00E84AE8"/>
    <w:rsid w:val="00EA4002"/>
    <w:rsid w:val="00EA60CF"/>
    <w:rsid w:val="00EF116D"/>
    <w:rsid w:val="00EF6466"/>
    <w:rsid w:val="00F02106"/>
    <w:rsid w:val="00F06D17"/>
    <w:rsid w:val="00F228BC"/>
    <w:rsid w:val="00F37AEE"/>
    <w:rsid w:val="00F51072"/>
    <w:rsid w:val="00F56955"/>
    <w:rsid w:val="00F700DC"/>
    <w:rsid w:val="00F704D2"/>
    <w:rsid w:val="00F74C8A"/>
    <w:rsid w:val="00F778B9"/>
    <w:rsid w:val="00F8432E"/>
    <w:rsid w:val="00F94B4E"/>
    <w:rsid w:val="00FB3C5A"/>
    <w:rsid w:val="00FC5152"/>
    <w:rsid w:val="00FE5AA5"/>
    <w:rsid w:val="00FF070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7F0"/>
    <w:rPr>
      <w:rFonts w:ascii="Arial" w:hAnsi="Arial"/>
      <w:sz w:val="20"/>
      <w:szCs w:val="20"/>
    </w:rPr>
  </w:style>
  <w:style w:type="paragraph" w:styleId="Heading1">
    <w:name w:val="heading 1"/>
    <w:basedOn w:val="Normal"/>
    <w:next w:val="nobreak"/>
    <w:link w:val="Heading1Char"/>
    <w:qFormat/>
    <w:rsid w:val="00EC6A57"/>
    <w:pPr>
      <w:keepNext/>
      <w:numPr>
        <w:numId w:val="11"/>
      </w:numPr>
      <w:spacing w:before="120" w:after="60"/>
      <w:outlineLvl w:val="0"/>
    </w:pPr>
    <w:rPr>
      <w:b/>
      <w:kern w:val="32"/>
    </w:rPr>
  </w:style>
  <w:style w:type="paragraph" w:styleId="Heading2">
    <w:name w:val="heading 2"/>
    <w:basedOn w:val="Normal"/>
    <w:next w:val="nobreak"/>
    <w:link w:val="Heading2Char"/>
    <w:qFormat/>
    <w:rsid w:val="00EC6A57"/>
    <w:pPr>
      <w:keepNext/>
      <w:numPr>
        <w:ilvl w:val="1"/>
        <w:numId w:val="11"/>
      </w:numPr>
      <w:outlineLvl w:val="1"/>
    </w:pPr>
  </w:style>
  <w:style w:type="paragraph" w:styleId="Heading3">
    <w:name w:val="heading 3"/>
    <w:basedOn w:val="Normal"/>
    <w:next w:val="nobreak"/>
    <w:link w:val="Heading3Char"/>
    <w:qFormat/>
    <w:rsid w:val="00EC6A57"/>
    <w:pPr>
      <w:keepNext/>
      <w:numPr>
        <w:ilvl w:val="2"/>
        <w:numId w:val="11"/>
      </w:numPr>
      <w:outlineLvl w:val="2"/>
    </w:pPr>
    <w:rPr>
      <w:rFonts w:ascii="Helvetica" w:hAnsi="Helvetica"/>
    </w:rPr>
  </w:style>
  <w:style w:type="paragraph" w:styleId="Heading4">
    <w:name w:val="heading 4"/>
    <w:basedOn w:val="Normal"/>
    <w:next w:val="Normal"/>
    <w:link w:val="Heading4Char"/>
    <w:qFormat/>
    <w:rsid w:val="00EC6A57"/>
    <w:pPr>
      <w:keepNext/>
      <w:numPr>
        <w:ilvl w:val="3"/>
        <w:numId w:val="11"/>
      </w:numPr>
      <w:spacing w:before="240" w:after="60"/>
      <w:outlineLvl w:val="3"/>
    </w:pPr>
    <w:rPr>
      <w:rFonts w:ascii="Times New Roman" w:hAnsi="Times New Roman"/>
      <w:b/>
      <w:sz w:val="28"/>
      <w:szCs w:val="28"/>
    </w:rPr>
  </w:style>
  <w:style w:type="paragraph" w:styleId="Heading5">
    <w:name w:val="heading 5"/>
    <w:basedOn w:val="Normal"/>
    <w:next w:val="Normal"/>
    <w:link w:val="Heading5Char"/>
    <w:qFormat/>
    <w:rsid w:val="00EC6A57"/>
    <w:pPr>
      <w:numPr>
        <w:ilvl w:val="4"/>
        <w:numId w:val="11"/>
      </w:numPr>
      <w:spacing w:before="240" w:after="60"/>
      <w:outlineLvl w:val="4"/>
    </w:pPr>
    <w:rPr>
      <w:b/>
      <w:i/>
      <w:sz w:val="26"/>
      <w:szCs w:val="26"/>
    </w:rPr>
  </w:style>
  <w:style w:type="paragraph" w:styleId="Heading6">
    <w:name w:val="heading 6"/>
    <w:basedOn w:val="Normal"/>
    <w:next w:val="Normal"/>
    <w:link w:val="Heading6Char"/>
    <w:qFormat/>
    <w:rsid w:val="00EC6A57"/>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link w:val="Heading7Char"/>
    <w:qFormat/>
    <w:rsid w:val="00EC6A57"/>
    <w:pPr>
      <w:numPr>
        <w:ilvl w:val="6"/>
        <w:numId w:val="11"/>
      </w:numPr>
      <w:spacing w:before="240" w:after="60"/>
      <w:outlineLvl w:val="6"/>
    </w:pPr>
    <w:rPr>
      <w:rFonts w:ascii="Times New Roman" w:hAnsi="Times New Roman"/>
    </w:rPr>
  </w:style>
  <w:style w:type="paragraph" w:styleId="Heading8">
    <w:name w:val="heading 8"/>
    <w:basedOn w:val="Normal"/>
    <w:next w:val="Normal"/>
    <w:link w:val="Heading8Char"/>
    <w:qFormat/>
    <w:rsid w:val="00EC6A57"/>
    <w:pPr>
      <w:numPr>
        <w:ilvl w:val="7"/>
        <w:numId w:val="11"/>
      </w:numPr>
      <w:spacing w:before="240" w:after="60"/>
      <w:outlineLvl w:val="7"/>
    </w:pPr>
    <w:rPr>
      <w:rFonts w:ascii="Times New Roman" w:hAnsi="Times New Roman"/>
      <w:i/>
    </w:rPr>
  </w:style>
  <w:style w:type="paragraph" w:styleId="Heading9">
    <w:name w:val="heading 9"/>
    <w:basedOn w:val="Normal"/>
    <w:next w:val="Normal"/>
    <w:link w:val="Heading9Char"/>
    <w:qFormat/>
    <w:rsid w:val="00EC6A57"/>
    <w:pPr>
      <w:numPr>
        <w:ilvl w:val="8"/>
        <w:numId w:val="1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EC6A57"/>
    <w:pPr>
      <w:keepNext/>
    </w:pPr>
  </w:style>
  <w:style w:type="paragraph" w:customStyle="1" w:styleId="HTMLBody">
    <w:name w:val="HTML Body"/>
    <w:rsid w:val="00EC6A57"/>
    <w:pPr>
      <w:autoSpaceDE w:val="0"/>
      <w:autoSpaceDN w:val="0"/>
      <w:adjustRightInd w:val="0"/>
    </w:pPr>
    <w:rPr>
      <w:rFonts w:ascii="Comic Sans MS" w:hAnsi="Comic Sans MS"/>
      <w:sz w:val="18"/>
      <w:szCs w:val="18"/>
    </w:rPr>
  </w:style>
  <w:style w:type="paragraph" w:styleId="Header">
    <w:name w:val="header"/>
    <w:basedOn w:val="Normal"/>
    <w:link w:val="HeaderChar"/>
    <w:rsid w:val="00EC6A57"/>
    <w:pPr>
      <w:tabs>
        <w:tab w:val="center" w:pos="4320"/>
        <w:tab w:val="right" w:pos="8640"/>
      </w:tabs>
    </w:pPr>
  </w:style>
  <w:style w:type="paragraph" w:styleId="Footer">
    <w:name w:val="footer"/>
    <w:basedOn w:val="Normal"/>
    <w:link w:val="FooterChar"/>
    <w:uiPriority w:val="99"/>
    <w:semiHidden/>
    <w:rsid w:val="00EC6A57"/>
    <w:pPr>
      <w:tabs>
        <w:tab w:val="center" w:pos="4320"/>
        <w:tab w:val="right" w:pos="8640"/>
      </w:tabs>
    </w:pPr>
  </w:style>
  <w:style w:type="character" w:styleId="Hyperlink">
    <w:name w:val="Hyperlink"/>
    <w:basedOn w:val="DefaultParagraphFont"/>
    <w:uiPriority w:val="99"/>
    <w:rsid w:val="00EC6A57"/>
    <w:rPr>
      <w:color w:val="0000FF"/>
      <w:u w:val="single"/>
    </w:rPr>
  </w:style>
  <w:style w:type="character" w:styleId="PageNumber">
    <w:name w:val="page number"/>
    <w:basedOn w:val="DefaultParagraphFont"/>
    <w:uiPriority w:val="99"/>
    <w:rsid w:val="00EC6A57"/>
  </w:style>
  <w:style w:type="paragraph" w:styleId="BlockText">
    <w:name w:val="Block Text"/>
    <w:basedOn w:val="Normal"/>
    <w:rsid w:val="00EC6A57"/>
    <w:pPr>
      <w:ind w:left="360" w:right="720"/>
    </w:pPr>
    <w:rPr>
      <w:rFonts w:ascii="Courier New" w:hAnsi="Courier New"/>
      <w:sz w:val="18"/>
      <w:szCs w:val="18"/>
    </w:rPr>
  </w:style>
  <w:style w:type="paragraph" w:styleId="Caption">
    <w:name w:val="caption"/>
    <w:basedOn w:val="Normal"/>
    <w:next w:val="Normal"/>
    <w:qFormat/>
    <w:rsid w:val="00EC6A57"/>
    <w:pPr>
      <w:spacing w:before="120" w:after="120"/>
    </w:pPr>
    <w:rPr>
      <w:b/>
    </w:rPr>
  </w:style>
  <w:style w:type="paragraph" w:styleId="NormalWeb">
    <w:name w:val="Normal (Web)"/>
    <w:basedOn w:val="Normal"/>
    <w:uiPriority w:val="99"/>
    <w:rsid w:val="00EC6A57"/>
    <w:rPr>
      <w:rFonts w:ascii="Times New Roman" w:hAnsi="Times New Roman"/>
    </w:rPr>
  </w:style>
  <w:style w:type="paragraph" w:styleId="PlainText">
    <w:name w:val="Plain Text"/>
    <w:basedOn w:val="Normal"/>
    <w:rsid w:val="00EC6A57"/>
    <w:pPr>
      <w:ind w:left="720"/>
    </w:pPr>
    <w:rPr>
      <w:rFonts w:ascii="Courier New" w:hAnsi="Courier New"/>
    </w:rPr>
  </w:style>
  <w:style w:type="paragraph" w:styleId="BodyText">
    <w:name w:val="Body Text"/>
    <w:basedOn w:val="Normal"/>
    <w:rsid w:val="00EC6A57"/>
    <w:pPr>
      <w:spacing w:after="120"/>
    </w:pPr>
  </w:style>
  <w:style w:type="paragraph" w:styleId="BodyTextIndent">
    <w:name w:val="Body Text Indent"/>
    <w:basedOn w:val="Normal"/>
    <w:rsid w:val="00EC6A57"/>
    <w:pPr>
      <w:spacing w:after="120"/>
      <w:ind w:left="360"/>
    </w:pPr>
  </w:style>
  <w:style w:type="paragraph" w:styleId="BodyText3">
    <w:name w:val="Body Text 3"/>
    <w:basedOn w:val="Normal"/>
    <w:rsid w:val="00EC6A57"/>
    <w:pPr>
      <w:spacing w:after="120"/>
    </w:pPr>
    <w:rPr>
      <w:sz w:val="16"/>
      <w:szCs w:val="16"/>
    </w:rPr>
  </w:style>
  <w:style w:type="paragraph" w:styleId="BodyTextFirstIndent">
    <w:name w:val="Body Text First Indent"/>
    <w:basedOn w:val="BodyText"/>
    <w:rsid w:val="00EC6A57"/>
    <w:pPr>
      <w:ind w:firstLine="210"/>
    </w:pPr>
  </w:style>
  <w:style w:type="paragraph" w:styleId="BodyTextFirstIndent2">
    <w:name w:val="Body Text First Indent 2"/>
    <w:basedOn w:val="BodyTextIndent"/>
    <w:rsid w:val="00EC6A57"/>
    <w:pPr>
      <w:ind w:firstLine="210"/>
    </w:pPr>
  </w:style>
  <w:style w:type="paragraph" w:styleId="BodyTextIndent2">
    <w:name w:val="Body Text Indent 2"/>
    <w:basedOn w:val="Normal"/>
    <w:rsid w:val="00EC6A57"/>
    <w:pPr>
      <w:spacing w:after="120" w:line="480" w:lineRule="auto"/>
      <w:ind w:left="360"/>
    </w:pPr>
  </w:style>
  <w:style w:type="paragraph" w:styleId="BodyTextIndent3">
    <w:name w:val="Body Text Indent 3"/>
    <w:basedOn w:val="Normal"/>
    <w:rsid w:val="00EC6A57"/>
    <w:pPr>
      <w:spacing w:after="120"/>
      <w:ind w:left="360"/>
    </w:pPr>
    <w:rPr>
      <w:sz w:val="16"/>
      <w:szCs w:val="16"/>
    </w:rPr>
  </w:style>
  <w:style w:type="paragraph" w:styleId="Closing">
    <w:name w:val="Closing"/>
    <w:basedOn w:val="Normal"/>
    <w:rsid w:val="00EC6A57"/>
    <w:pPr>
      <w:ind w:left="4320"/>
    </w:pPr>
  </w:style>
  <w:style w:type="paragraph" w:styleId="CommentText">
    <w:name w:val="annotation text"/>
    <w:basedOn w:val="Normal"/>
    <w:link w:val="CommentTextChar"/>
    <w:uiPriority w:val="99"/>
    <w:rsid w:val="00EC6A57"/>
  </w:style>
  <w:style w:type="paragraph" w:styleId="Date">
    <w:name w:val="Date"/>
    <w:basedOn w:val="Normal"/>
    <w:next w:val="Normal"/>
    <w:rsid w:val="00EC6A57"/>
  </w:style>
  <w:style w:type="paragraph" w:styleId="DocumentMap">
    <w:name w:val="Document Map"/>
    <w:basedOn w:val="Normal"/>
    <w:semiHidden/>
    <w:rsid w:val="00EC6A57"/>
    <w:pPr>
      <w:shd w:val="clear" w:color="auto" w:fill="000080"/>
    </w:pPr>
    <w:rPr>
      <w:rFonts w:ascii="Tahoma" w:hAnsi="Tahoma"/>
    </w:rPr>
  </w:style>
  <w:style w:type="paragraph" w:styleId="E-mailSignature">
    <w:name w:val="E-mail Signature"/>
    <w:basedOn w:val="Normal"/>
    <w:rsid w:val="00EC6A57"/>
  </w:style>
  <w:style w:type="paragraph" w:styleId="EndnoteText">
    <w:name w:val="endnote text"/>
    <w:basedOn w:val="Normal"/>
    <w:semiHidden/>
    <w:rsid w:val="00EC6A57"/>
  </w:style>
  <w:style w:type="paragraph" w:styleId="EnvelopeAddress">
    <w:name w:val="envelope address"/>
    <w:basedOn w:val="Normal"/>
    <w:rsid w:val="00EC6A57"/>
    <w:pPr>
      <w:framePr w:w="7920" w:h="1980" w:hRule="exact" w:hSpace="180" w:wrap="auto" w:hAnchor="page" w:xAlign="center" w:yAlign="bottom"/>
      <w:ind w:left="2880"/>
    </w:pPr>
  </w:style>
  <w:style w:type="paragraph" w:styleId="EnvelopeReturn">
    <w:name w:val="envelope return"/>
    <w:basedOn w:val="Normal"/>
    <w:rsid w:val="00EC6A57"/>
  </w:style>
  <w:style w:type="paragraph" w:styleId="FootnoteText">
    <w:name w:val="footnote text"/>
    <w:basedOn w:val="Normal"/>
    <w:semiHidden/>
    <w:rsid w:val="00EC6A57"/>
  </w:style>
  <w:style w:type="paragraph" w:styleId="HTMLAddress">
    <w:name w:val="HTML Address"/>
    <w:basedOn w:val="Normal"/>
    <w:rsid w:val="00EC6A57"/>
    <w:rPr>
      <w:i/>
    </w:rPr>
  </w:style>
  <w:style w:type="paragraph" w:styleId="HTMLPreformatted">
    <w:name w:val="HTML Preformatted"/>
    <w:basedOn w:val="Normal"/>
    <w:rsid w:val="00EC6A57"/>
    <w:rPr>
      <w:rFonts w:ascii="Courier New" w:hAnsi="Courier New"/>
    </w:rPr>
  </w:style>
  <w:style w:type="paragraph" w:styleId="Index1">
    <w:name w:val="index 1"/>
    <w:basedOn w:val="Normal"/>
    <w:next w:val="Normal"/>
    <w:autoRedefine/>
    <w:semiHidden/>
    <w:rsid w:val="00EC6A57"/>
    <w:pPr>
      <w:ind w:left="200" w:hanging="200"/>
    </w:pPr>
  </w:style>
  <w:style w:type="paragraph" w:styleId="Index2">
    <w:name w:val="index 2"/>
    <w:basedOn w:val="Normal"/>
    <w:next w:val="Normal"/>
    <w:autoRedefine/>
    <w:semiHidden/>
    <w:rsid w:val="00EC6A57"/>
    <w:pPr>
      <w:ind w:left="400" w:hanging="200"/>
    </w:pPr>
  </w:style>
  <w:style w:type="paragraph" w:styleId="Index3">
    <w:name w:val="index 3"/>
    <w:basedOn w:val="Normal"/>
    <w:next w:val="Normal"/>
    <w:autoRedefine/>
    <w:semiHidden/>
    <w:rsid w:val="00EC6A57"/>
    <w:pPr>
      <w:ind w:left="600" w:hanging="200"/>
    </w:pPr>
  </w:style>
  <w:style w:type="paragraph" w:styleId="Index4">
    <w:name w:val="index 4"/>
    <w:basedOn w:val="Normal"/>
    <w:next w:val="Normal"/>
    <w:autoRedefine/>
    <w:semiHidden/>
    <w:rsid w:val="00EC6A57"/>
    <w:pPr>
      <w:ind w:left="800" w:hanging="200"/>
    </w:pPr>
  </w:style>
  <w:style w:type="paragraph" w:styleId="Index5">
    <w:name w:val="index 5"/>
    <w:basedOn w:val="Normal"/>
    <w:next w:val="Normal"/>
    <w:autoRedefine/>
    <w:semiHidden/>
    <w:rsid w:val="00EC6A57"/>
    <w:pPr>
      <w:ind w:left="1000" w:hanging="200"/>
    </w:pPr>
  </w:style>
  <w:style w:type="paragraph" w:styleId="Index6">
    <w:name w:val="index 6"/>
    <w:basedOn w:val="Normal"/>
    <w:next w:val="Normal"/>
    <w:autoRedefine/>
    <w:semiHidden/>
    <w:rsid w:val="00EC6A57"/>
    <w:pPr>
      <w:ind w:left="1200" w:hanging="200"/>
    </w:pPr>
  </w:style>
  <w:style w:type="paragraph" w:styleId="Index7">
    <w:name w:val="index 7"/>
    <w:basedOn w:val="Normal"/>
    <w:next w:val="Normal"/>
    <w:autoRedefine/>
    <w:semiHidden/>
    <w:rsid w:val="00EC6A57"/>
    <w:pPr>
      <w:ind w:left="1400" w:hanging="200"/>
    </w:pPr>
  </w:style>
  <w:style w:type="paragraph" w:styleId="Index8">
    <w:name w:val="index 8"/>
    <w:basedOn w:val="Normal"/>
    <w:next w:val="Normal"/>
    <w:autoRedefine/>
    <w:semiHidden/>
    <w:rsid w:val="00EC6A57"/>
    <w:pPr>
      <w:ind w:left="1600" w:hanging="200"/>
    </w:pPr>
  </w:style>
  <w:style w:type="paragraph" w:styleId="Index9">
    <w:name w:val="index 9"/>
    <w:basedOn w:val="Normal"/>
    <w:next w:val="Normal"/>
    <w:autoRedefine/>
    <w:semiHidden/>
    <w:rsid w:val="00EC6A57"/>
    <w:pPr>
      <w:ind w:left="1800" w:hanging="200"/>
    </w:pPr>
  </w:style>
  <w:style w:type="paragraph" w:styleId="IndexHeading">
    <w:name w:val="index heading"/>
    <w:basedOn w:val="Normal"/>
    <w:next w:val="Index1"/>
    <w:semiHidden/>
    <w:rsid w:val="00EC6A57"/>
    <w:rPr>
      <w:b/>
    </w:rPr>
  </w:style>
  <w:style w:type="paragraph" w:styleId="List">
    <w:name w:val="List"/>
    <w:basedOn w:val="Normal"/>
    <w:semiHidden/>
    <w:rsid w:val="00EC6A57"/>
    <w:pPr>
      <w:ind w:left="360" w:hanging="360"/>
    </w:pPr>
  </w:style>
  <w:style w:type="paragraph" w:styleId="List2">
    <w:name w:val="List 2"/>
    <w:basedOn w:val="Normal"/>
    <w:rsid w:val="00EC6A57"/>
    <w:pPr>
      <w:ind w:left="720" w:hanging="360"/>
    </w:pPr>
  </w:style>
  <w:style w:type="paragraph" w:styleId="List3">
    <w:name w:val="List 3"/>
    <w:basedOn w:val="Normal"/>
    <w:rsid w:val="00EC6A57"/>
    <w:pPr>
      <w:ind w:left="1080" w:hanging="360"/>
    </w:pPr>
  </w:style>
  <w:style w:type="paragraph" w:styleId="List4">
    <w:name w:val="List 4"/>
    <w:basedOn w:val="Normal"/>
    <w:rsid w:val="00EC6A57"/>
    <w:pPr>
      <w:ind w:left="1440" w:hanging="360"/>
    </w:pPr>
  </w:style>
  <w:style w:type="paragraph" w:styleId="List5">
    <w:name w:val="List 5"/>
    <w:basedOn w:val="Normal"/>
    <w:rsid w:val="00EC6A57"/>
    <w:pPr>
      <w:ind w:left="1800" w:hanging="360"/>
    </w:pPr>
  </w:style>
  <w:style w:type="paragraph" w:styleId="ListBullet">
    <w:name w:val="List Bullet"/>
    <w:basedOn w:val="Normal"/>
    <w:autoRedefine/>
    <w:rsid w:val="00EC6A57"/>
    <w:pPr>
      <w:numPr>
        <w:numId w:val="17"/>
      </w:numPr>
    </w:pPr>
  </w:style>
  <w:style w:type="paragraph" w:styleId="ListBullet2">
    <w:name w:val="List Bullet 2"/>
    <w:basedOn w:val="Normal"/>
    <w:autoRedefine/>
    <w:rsid w:val="00EC6A57"/>
    <w:pPr>
      <w:numPr>
        <w:numId w:val="18"/>
      </w:numPr>
    </w:pPr>
  </w:style>
  <w:style w:type="paragraph" w:styleId="ListBullet3">
    <w:name w:val="List Bullet 3"/>
    <w:basedOn w:val="Normal"/>
    <w:autoRedefine/>
    <w:rsid w:val="00EC6A57"/>
    <w:pPr>
      <w:numPr>
        <w:numId w:val="19"/>
      </w:numPr>
    </w:pPr>
  </w:style>
  <w:style w:type="paragraph" w:styleId="ListBullet4">
    <w:name w:val="List Bullet 4"/>
    <w:basedOn w:val="Normal"/>
    <w:autoRedefine/>
    <w:rsid w:val="00EC6A57"/>
    <w:pPr>
      <w:numPr>
        <w:numId w:val="20"/>
      </w:numPr>
    </w:pPr>
  </w:style>
  <w:style w:type="paragraph" w:styleId="ListBullet5">
    <w:name w:val="List Bullet 5"/>
    <w:basedOn w:val="Normal"/>
    <w:autoRedefine/>
    <w:rsid w:val="00EC6A57"/>
    <w:pPr>
      <w:numPr>
        <w:numId w:val="21"/>
      </w:numPr>
    </w:pPr>
  </w:style>
  <w:style w:type="paragraph" w:styleId="ListContinue">
    <w:name w:val="List Continue"/>
    <w:basedOn w:val="Normal"/>
    <w:rsid w:val="00EC6A57"/>
    <w:pPr>
      <w:spacing w:after="120"/>
      <w:ind w:left="360"/>
    </w:pPr>
  </w:style>
  <w:style w:type="paragraph" w:styleId="ListContinue2">
    <w:name w:val="List Continue 2"/>
    <w:basedOn w:val="Normal"/>
    <w:rsid w:val="00EC6A57"/>
    <w:pPr>
      <w:spacing w:after="120"/>
      <w:ind w:left="720"/>
    </w:pPr>
  </w:style>
  <w:style w:type="paragraph" w:styleId="ListContinue3">
    <w:name w:val="List Continue 3"/>
    <w:basedOn w:val="Normal"/>
    <w:rsid w:val="00EC6A57"/>
    <w:pPr>
      <w:spacing w:after="120"/>
      <w:ind w:left="1080"/>
    </w:pPr>
  </w:style>
  <w:style w:type="paragraph" w:styleId="ListContinue4">
    <w:name w:val="List Continue 4"/>
    <w:basedOn w:val="Normal"/>
    <w:rsid w:val="00EC6A57"/>
    <w:pPr>
      <w:spacing w:after="120"/>
      <w:ind w:left="1440"/>
    </w:pPr>
  </w:style>
  <w:style w:type="paragraph" w:styleId="ListContinue5">
    <w:name w:val="List Continue 5"/>
    <w:basedOn w:val="Normal"/>
    <w:rsid w:val="00EC6A57"/>
    <w:pPr>
      <w:spacing w:after="120"/>
      <w:ind w:left="1800"/>
    </w:pPr>
  </w:style>
  <w:style w:type="paragraph" w:styleId="ListNumber">
    <w:name w:val="List Number"/>
    <w:basedOn w:val="Normal"/>
    <w:rsid w:val="00EC6A57"/>
    <w:pPr>
      <w:numPr>
        <w:numId w:val="22"/>
      </w:numPr>
    </w:pPr>
  </w:style>
  <w:style w:type="paragraph" w:styleId="ListNumber2">
    <w:name w:val="List Number 2"/>
    <w:basedOn w:val="Normal"/>
    <w:rsid w:val="00EC6A57"/>
    <w:pPr>
      <w:numPr>
        <w:numId w:val="23"/>
      </w:numPr>
    </w:pPr>
  </w:style>
  <w:style w:type="paragraph" w:styleId="ListNumber3">
    <w:name w:val="List Number 3"/>
    <w:basedOn w:val="Normal"/>
    <w:rsid w:val="00EC6A57"/>
    <w:pPr>
      <w:numPr>
        <w:numId w:val="24"/>
      </w:numPr>
    </w:pPr>
  </w:style>
  <w:style w:type="paragraph" w:styleId="ListNumber4">
    <w:name w:val="List Number 4"/>
    <w:basedOn w:val="Normal"/>
    <w:rsid w:val="00EC6A57"/>
    <w:pPr>
      <w:numPr>
        <w:numId w:val="25"/>
      </w:numPr>
    </w:pPr>
  </w:style>
  <w:style w:type="paragraph" w:styleId="ListNumber5">
    <w:name w:val="List Number 5"/>
    <w:basedOn w:val="Normal"/>
    <w:rsid w:val="00EC6A57"/>
    <w:pPr>
      <w:numPr>
        <w:numId w:val="26"/>
      </w:numPr>
    </w:pPr>
  </w:style>
  <w:style w:type="paragraph" w:styleId="MacroText">
    <w:name w:val="macro"/>
    <w:semiHidden/>
    <w:rsid w:val="00EC6A57"/>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EC6A57"/>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rsid w:val="00EC6A57"/>
    <w:pPr>
      <w:ind w:left="720"/>
    </w:pPr>
  </w:style>
  <w:style w:type="paragraph" w:styleId="NoteHeading">
    <w:name w:val="Note Heading"/>
    <w:basedOn w:val="Normal"/>
    <w:next w:val="Normal"/>
    <w:rsid w:val="00EC6A57"/>
  </w:style>
  <w:style w:type="paragraph" w:styleId="Salutation">
    <w:name w:val="Salutation"/>
    <w:basedOn w:val="Normal"/>
    <w:next w:val="Normal"/>
    <w:rsid w:val="00EC6A57"/>
  </w:style>
  <w:style w:type="paragraph" w:styleId="Signature">
    <w:name w:val="Signature"/>
    <w:basedOn w:val="Normal"/>
    <w:rsid w:val="00EC6A57"/>
    <w:pPr>
      <w:ind w:left="4320"/>
    </w:pPr>
  </w:style>
  <w:style w:type="paragraph" w:styleId="Subtitle">
    <w:name w:val="Subtitle"/>
    <w:basedOn w:val="Normal"/>
    <w:qFormat/>
    <w:rsid w:val="00EC6A57"/>
    <w:pPr>
      <w:spacing w:after="60"/>
      <w:jc w:val="center"/>
      <w:outlineLvl w:val="1"/>
    </w:pPr>
  </w:style>
  <w:style w:type="paragraph" w:styleId="TableofAuthorities">
    <w:name w:val="table of authorities"/>
    <w:basedOn w:val="Normal"/>
    <w:next w:val="Normal"/>
    <w:semiHidden/>
    <w:rsid w:val="00EC6A57"/>
    <w:pPr>
      <w:ind w:left="200" w:hanging="200"/>
    </w:pPr>
  </w:style>
  <w:style w:type="paragraph" w:styleId="TableofFigures">
    <w:name w:val="table of figures"/>
    <w:basedOn w:val="Normal"/>
    <w:next w:val="Normal"/>
    <w:rsid w:val="00EC6A57"/>
    <w:pPr>
      <w:ind w:left="400" w:hanging="400"/>
    </w:pPr>
  </w:style>
  <w:style w:type="paragraph" w:styleId="Title">
    <w:name w:val="Title"/>
    <w:basedOn w:val="Normal"/>
    <w:qFormat/>
    <w:rsid w:val="00EC6A57"/>
    <w:pPr>
      <w:spacing w:before="240" w:after="60"/>
      <w:jc w:val="center"/>
      <w:outlineLvl w:val="0"/>
    </w:pPr>
    <w:rPr>
      <w:b/>
      <w:kern w:val="28"/>
      <w:sz w:val="32"/>
      <w:szCs w:val="32"/>
    </w:rPr>
  </w:style>
  <w:style w:type="paragraph" w:styleId="TOAHeading">
    <w:name w:val="toa heading"/>
    <w:basedOn w:val="Normal"/>
    <w:next w:val="Normal"/>
    <w:semiHidden/>
    <w:rsid w:val="00EC6A57"/>
    <w:pPr>
      <w:spacing w:before="120"/>
    </w:pPr>
    <w:rPr>
      <w:b/>
    </w:rPr>
  </w:style>
  <w:style w:type="paragraph" w:styleId="TOC1">
    <w:name w:val="toc 1"/>
    <w:basedOn w:val="Normal"/>
    <w:next w:val="Normal"/>
    <w:autoRedefine/>
    <w:uiPriority w:val="39"/>
    <w:rsid w:val="00EC6A57"/>
  </w:style>
  <w:style w:type="paragraph" w:styleId="TOC2">
    <w:name w:val="toc 2"/>
    <w:basedOn w:val="Normal"/>
    <w:next w:val="Normal"/>
    <w:autoRedefine/>
    <w:uiPriority w:val="39"/>
    <w:rsid w:val="00EC6A57"/>
    <w:pPr>
      <w:ind w:left="200"/>
    </w:pPr>
  </w:style>
  <w:style w:type="paragraph" w:styleId="TOC3">
    <w:name w:val="toc 3"/>
    <w:basedOn w:val="Normal"/>
    <w:next w:val="Normal"/>
    <w:autoRedefine/>
    <w:uiPriority w:val="39"/>
    <w:rsid w:val="00EC6A57"/>
    <w:pPr>
      <w:ind w:left="400"/>
    </w:pPr>
  </w:style>
  <w:style w:type="paragraph" w:styleId="TOC4">
    <w:name w:val="toc 4"/>
    <w:basedOn w:val="Normal"/>
    <w:next w:val="Normal"/>
    <w:autoRedefine/>
    <w:uiPriority w:val="39"/>
    <w:semiHidden/>
    <w:rsid w:val="00EC6A57"/>
    <w:pPr>
      <w:ind w:left="600"/>
    </w:pPr>
  </w:style>
  <w:style w:type="paragraph" w:styleId="TOC5">
    <w:name w:val="toc 5"/>
    <w:basedOn w:val="Normal"/>
    <w:next w:val="Normal"/>
    <w:autoRedefine/>
    <w:uiPriority w:val="39"/>
    <w:semiHidden/>
    <w:rsid w:val="00EC6A57"/>
    <w:pPr>
      <w:ind w:left="800"/>
    </w:pPr>
  </w:style>
  <w:style w:type="paragraph" w:styleId="TOC6">
    <w:name w:val="toc 6"/>
    <w:basedOn w:val="Normal"/>
    <w:next w:val="Normal"/>
    <w:autoRedefine/>
    <w:uiPriority w:val="39"/>
    <w:semiHidden/>
    <w:rsid w:val="00EC6A57"/>
    <w:pPr>
      <w:ind w:left="1000"/>
    </w:pPr>
  </w:style>
  <w:style w:type="paragraph" w:styleId="TOC7">
    <w:name w:val="toc 7"/>
    <w:basedOn w:val="Normal"/>
    <w:next w:val="Normal"/>
    <w:autoRedefine/>
    <w:uiPriority w:val="39"/>
    <w:semiHidden/>
    <w:rsid w:val="00EC6A57"/>
    <w:pPr>
      <w:ind w:left="1200"/>
    </w:pPr>
  </w:style>
  <w:style w:type="paragraph" w:styleId="TOC8">
    <w:name w:val="toc 8"/>
    <w:basedOn w:val="Normal"/>
    <w:next w:val="Normal"/>
    <w:autoRedefine/>
    <w:uiPriority w:val="39"/>
    <w:semiHidden/>
    <w:rsid w:val="00EC6A57"/>
    <w:pPr>
      <w:ind w:left="1400"/>
    </w:pPr>
  </w:style>
  <w:style w:type="paragraph" w:styleId="TOC9">
    <w:name w:val="toc 9"/>
    <w:basedOn w:val="Normal"/>
    <w:next w:val="Normal"/>
    <w:autoRedefine/>
    <w:uiPriority w:val="39"/>
    <w:semiHidden/>
    <w:rsid w:val="00EC6A57"/>
    <w:pPr>
      <w:ind w:left="1600"/>
    </w:pPr>
  </w:style>
  <w:style w:type="character" w:styleId="FollowedHyperlink">
    <w:name w:val="FollowedHyperlink"/>
    <w:basedOn w:val="DefaultParagraphFont"/>
    <w:rsid w:val="00EC6A57"/>
    <w:rPr>
      <w:color w:val="800080"/>
      <w:u w:val="single"/>
    </w:rPr>
  </w:style>
  <w:style w:type="paragraph" w:styleId="BalloonText">
    <w:name w:val="Balloon Text"/>
    <w:basedOn w:val="Normal"/>
    <w:link w:val="BalloonTextChar"/>
    <w:uiPriority w:val="99"/>
    <w:semiHidden/>
    <w:rsid w:val="00EC6A57"/>
    <w:rPr>
      <w:rFonts w:ascii="Tahoma" w:hAnsi="Tahoma"/>
      <w:sz w:val="16"/>
      <w:szCs w:val="16"/>
    </w:rPr>
  </w:style>
  <w:style w:type="paragraph" w:styleId="CommentSubject">
    <w:name w:val="annotation subject"/>
    <w:basedOn w:val="CommentText"/>
    <w:next w:val="CommentText"/>
    <w:link w:val="CommentSubjectChar"/>
    <w:rsid w:val="00EC6A57"/>
    <w:rPr>
      <w:b/>
    </w:rPr>
  </w:style>
  <w:style w:type="character" w:styleId="CommentReference">
    <w:name w:val="annotation reference"/>
    <w:basedOn w:val="DefaultParagraphFont"/>
    <w:uiPriority w:val="99"/>
    <w:rsid w:val="003633AF"/>
    <w:rPr>
      <w:sz w:val="16"/>
      <w:szCs w:val="16"/>
    </w:rPr>
  </w:style>
  <w:style w:type="paragraph" w:styleId="TOCHeading">
    <w:name w:val="TOC Heading"/>
    <w:basedOn w:val="Heading1"/>
    <w:next w:val="Normal"/>
    <w:uiPriority w:val="39"/>
    <w:unhideWhenUsed/>
    <w:qFormat/>
    <w:rsid w:val="007F7C82"/>
    <w:pPr>
      <w:keepNext w:val="0"/>
      <w:numPr>
        <w:numId w:val="0"/>
      </w:numPr>
      <w:spacing w:before="0" w:after="0"/>
      <w:outlineLvl w:val="9"/>
    </w:pPr>
    <w:rPr>
      <w:b w:val="0"/>
      <w:kern w:val="0"/>
    </w:rPr>
  </w:style>
  <w:style w:type="paragraph" w:customStyle="1" w:styleId="JWSDocTitle">
    <w:name w:val="JWS Doc Title"/>
    <w:basedOn w:val="Normal"/>
    <w:qFormat/>
    <w:rsid w:val="007F7C82"/>
    <w:pPr>
      <w:jc w:val="center"/>
    </w:pPr>
    <w:rPr>
      <w:rFonts w:asciiTheme="minorHAnsi" w:eastAsiaTheme="minorHAnsi" w:hAnsiTheme="minorHAnsi" w:cstheme="minorBidi"/>
      <w:b/>
      <w:sz w:val="40"/>
    </w:rPr>
  </w:style>
  <w:style w:type="paragraph" w:customStyle="1" w:styleId="JWSComputer">
    <w:name w:val="JWS Computer"/>
    <w:basedOn w:val="Normal"/>
    <w:qFormat/>
    <w:rsid w:val="007F7C82"/>
    <w:pPr>
      <w:tabs>
        <w:tab w:val="left" w:pos="360"/>
        <w:tab w:val="left" w:pos="720"/>
        <w:tab w:val="left" w:pos="1080"/>
        <w:tab w:val="left" w:pos="1440"/>
        <w:tab w:val="left" w:pos="1800"/>
        <w:tab w:val="left" w:pos="2160"/>
        <w:tab w:val="left" w:pos="2520"/>
        <w:tab w:val="left" w:pos="2880"/>
      </w:tabs>
    </w:pPr>
    <w:rPr>
      <w:rFonts w:ascii="Courier" w:eastAsiaTheme="minorHAnsi" w:hAnsi="Courier" w:cstheme="minorBidi"/>
    </w:rPr>
  </w:style>
  <w:style w:type="character" w:styleId="Strong">
    <w:name w:val="Strong"/>
    <w:basedOn w:val="DefaultParagraphFont"/>
    <w:uiPriority w:val="22"/>
    <w:qFormat/>
    <w:rsid w:val="007F7C82"/>
    <w:rPr>
      <w:b/>
      <w:bCs/>
    </w:rPr>
  </w:style>
  <w:style w:type="character" w:customStyle="1" w:styleId="BalloonTextChar">
    <w:name w:val="Balloon Text Char"/>
    <w:basedOn w:val="DefaultParagraphFont"/>
    <w:link w:val="BalloonText"/>
    <w:uiPriority w:val="99"/>
    <w:semiHidden/>
    <w:rsid w:val="007F7C82"/>
    <w:rPr>
      <w:rFonts w:ascii="Tahoma" w:hAnsi="Tahoma"/>
      <w:sz w:val="16"/>
      <w:szCs w:val="16"/>
    </w:rPr>
  </w:style>
  <w:style w:type="character" w:customStyle="1" w:styleId="FooterChar">
    <w:name w:val="Footer Char"/>
    <w:basedOn w:val="DefaultParagraphFont"/>
    <w:link w:val="Footer"/>
    <w:uiPriority w:val="99"/>
    <w:semiHidden/>
    <w:rsid w:val="007F7C82"/>
    <w:rPr>
      <w:rFonts w:ascii="Arial" w:hAnsi="Arial"/>
    </w:rPr>
  </w:style>
  <w:style w:type="character" w:customStyle="1" w:styleId="CommentTextChar">
    <w:name w:val="Comment Text Char"/>
    <w:basedOn w:val="DefaultParagraphFont"/>
    <w:link w:val="CommentText"/>
    <w:uiPriority w:val="99"/>
    <w:rsid w:val="007F7C82"/>
    <w:rPr>
      <w:rFonts w:ascii="Arial" w:hAnsi="Arial"/>
    </w:rPr>
  </w:style>
  <w:style w:type="character" w:customStyle="1" w:styleId="CommentSubjectChar">
    <w:name w:val="Comment Subject Char"/>
    <w:basedOn w:val="CommentTextChar"/>
    <w:link w:val="CommentSubject"/>
    <w:rsid w:val="007F7C82"/>
    <w:rPr>
      <w:b/>
    </w:rPr>
  </w:style>
  <w:style w:type="character" w:customStyle="1" w:styleId="Heading1Char">
    <w:name w:val="Heading 1 Char"/>
    <w:basedOn w:val="DefaultParagraphFont"/>
    <w:link w:val="Heading1"/>
    <w:rsid w:val="007F7C82"/>
    <w:rPr>
      <w:rFonts w:ascii="Arial" w:hAnsi="Arial"/>
      <w:b/>
      <w:kern w:val="32"/>
    </w:rPr>
  </w:style>
  <w:style w:type="character" w:customStyle="1" w:styleId="Heading2Char">
    <w:name w:val="Heading 2 Char"/>
    <w:basedOn w:val="DefaultParagraphFont"/>
    <w:link w:val="Heading2"/>
    <w:rsid w:val="007F7C82"/>
    <w:rPr>
      <w:rFonts w:ascii="Arial" w:hAnsi="Arial"/>
    </w:rPr>
  </w:style>
  <w:style w:type="character" w:customStyle="1" w:styleId="Heading3Char">
    <w:name w:val="Heading 3 Char"/>
    <w:basedOn w:val="DefaultParagraphFont"/>
    <w:link w:val="Heading3"/>
    <w:rsid w:val="007F7C82"/>
    <w:rPr>
      <w:rFonts w:ascii="Helvetica" w:hAnsi="Helvetica"/>
    </w:rPr>
  </w:style>
  <w:style w:type="character" w:customStyle="1" w:styleId="Heading4Char">
    <w:name w:val="Heading 4 Char"/>
    <w:basedOn w:val="DefaultParagraphFont"/>
    <w:link w:val="Heading4"/>
    <w:rsid w:val="007F7C82"/>
    <w:rPr>
      <w:b/>
      <w:sz w:val="28"/>
      <w:szCs w:val="28"/>
    </w:rPr>
  </w:style>
  <w:style w:type="character" w:customStyle="1" w:styleId="Heading5Char">
    <w:name w:val="Heading 5 Char"/>
    <w:basedOn w:val="DefaultParagraphFont"/>
    <w:link w:val="Heading5"/>
    <w:rsid w:val="007F7C82"/>
    <w:rPr>
      <w:rFonts w:ascii="Arial" w:hAnsi="Arial"/>
      <w:b/>
      <w:i/>
      <w:sz w:val="26"/>
      <w:szCs w:val="26"/>
    </w:rPr>
  </w:style>
  <w:style w:type="character" w:customStyle="1" w:styleId="Heading6Char">
    <w:name w:val="Heading 6 Char"/>
    <w:basedOn w:val="DefaultParagraphFont"/>
    <w:link w:val="Heading6"/>
    <w:rsid w:val="007F7C82"/>
    <w:rPr>
      <w:b/>
      <w:sz w:val="22"/>
      <w:szCs w:val="22"/>
    </w:rPr>
  </w:style>
  <w:style w:type="character" w:customStyle="1" w:styleId="Heading7Char">
    <w:name w:val="Heading 7 Char"/>
    <w:basedOn w:val="DefaultParagraphFont"/>
    <w:link w:val="Heading7"/>
    <w:rsid w:val="007F7C82"/>
    <w:rPr>
      <w:sz w:val="24"/>
      <w:szCs w:val="24"/>
    </w:rPr>
  </w:style>
  <w:style w:type="character" w:customStyle="1" w:styleId="Heading8Char">
    <w:name w:val="Heading 8 Char"/>
    <w:basedOn w:val="DefaultParagraphFont"/>
    <w:link w:val="Heading8"/>
    <w:rsid w:val="007F7C82"/>
    <w:rPr>
      <w:i/>
      <w:sz w:val="24"/>
      <w:szCs w:val="24"/>
    </w:rPr>
  </w:style>
  <w:style w:type="character" w:customStyle="1" w:styleId="Heading9Char">
    <w:name w:val="Heading 9 Char"/>
    <w:basedOn w:val="DefaultParagraphFont"/>
    <w:link w:val="Heading9"/>
    <w:rsid w:val="007F7C82"/>
    <w:rPr>
      <w:rFonts w:ascii="Arial" w:hAnsi="Arial"/>
      <w:sz w:val="22"/>
      <w:szCs w:val="22"/>
    </w:rPr>
  </w:style>
  <w:style w:type="character" w:styleId="Emphasis">
    <w:name w:val="Emphasis"/>
    <w:basedOn w:val="DefaultParagraphFont"/>
    <w:uiPriority w:val="20"/>
    <w:qFormat/>
    <w:rsid w:val="005C3806"/>
    <w:rPr>
      <w:i/>
      <w:iCs/>
    </w:rPr>
  </w:style>
  <w:style w:type="character" w:customStyle="1" w:styleId="apple-style-span">
    <w:name w:val="apple-style-span"/>
    <w:basedOn w:val="DefaultParagraphFont"/>
    <w:rsid w:val="00930DEF"/>
  </w:style>
  <w:style w:type="character" w:customStyle="1" w:styleId="writely-comment">
    <w:name w:val="writely-comment"/>
    <w:basedOn w:val="DefaultParagraphFont"/>
    <w:rsid w:val="00930DEF"/>
  </w:style>
  <w:style w:type="character" w:customStyle="1" w:styleId="apple-converted-space">
    <w:name w:val="apple-converted-space"/>
    <w:basedOn w:val="DefaultParagraphFont"/>
    <w:rsid w:val="00930DEF"/>
  </w:style>
  <w:style w:type="paragraph" w:styleId="ListParagraph">
    <w:name w:val="List Paragraph"/>
    <w:basedOn w:val="Normal"/>
    <w:uiPriority w:val="72"/>
    <w:rsid w:val="00B255A1"/>
    <w:pPr>
      <w:ind w:left="720"/>
      <w:contextualSpacing/>
    </w:pPr>
  </w:style>
  <w:style w:type="character" w:customStyle="1" w:styleId="HeaderChar">
    <w:name w:val="Header Char"/>
    <w:basedOn w:val="DefaultParagraphFont"/>
    <w:link w:val="Header"/>
    <w:rsid w:val="00C7756E"/>
    <w:rPr>
      <w:rFonts w:ascii="Arial" w:hAnsi="Arial"/>
      <w:sz w:val="20"/>
      <w:szCs w:val="20"/>
    </w:rPr>
  </w:style>
  <w:style w:type="paragraph" w:styleId="NoSpacing">
    <w:name w:val="No Spacing"/>
    <w:basedOn w:val="Normal"/>
    <w:uiPriority w:val="1"/>
    <w:qFormat/>
    <w:rsid w:val="00AB28ED"/>
    <w:pPr>
      <w:spacing w:before="100" w:beforeAutospacing="1" w:after="100" w:afterAutospacing="1"/>
    </w:pPr>
    <w:rPr>
      <w:rFonts w:ascii="Times New Roman" w:hAnsi="Times New Roman"/>
      <w:sz w:val="24"/>
      <w:szCs w:val="24"/>
      <w:lang w:val="en-GB" w:eastAsia="en-GB"/>
    </w:rPr>
  </w:style>
</w:styles>
</file>

<file path=word/webSettings.xml><?xml version="1.0" encoding="utf-8"?>
<w:webSettings xmlns:r="http://schemas.openxmlformats.org/officeDocument/2006/relationships" xmlns:w="http://schemas.openxmlformats.org/wordprocessingml/2006/main">
  <w:divs>
    <w:div w:id="312218308">
      <w:bodyDiv w:val="1"/>
      <w:marLeft w:val="0"/>
      <w:marRight w:val="0"/>
      <w:marTop w:val="0"/>
      <w:marBottom w:val="0"/>
      <w:divBdr>
        <w:top w:val="none" w:sz="0" w:space="0" w:color="auto"/>
        <w:left w:val="none" w:sz="0" w:space="0" w:color="auto"/>
        <w:bottom w:val="none" w:sz="0" w:space="0" w:color="auto"/>
        <w:right w:val="none" w:sz="0" w:space="0" w:color="auto"/>
      </w:divBdr>
    </w:div>
    <w:div w:id="499733656">
      <w:bodyDiv w:val="1"/>
      <w:marLeft w:val="0"/>
      <w:marRight w:val="0"/>
      <w:marTop w:val="0"/>
      <w:marBottom w:val="0"/>
      <w:divBdr>
        <w:top w:val="none" w:sz="0" w:space="0" w:color="auto"/>
        <w:left w:val="none" w:sz="0" w:space="0" w:color="auto"/>
        <w:bottom w:val="none" w:sz="0" w:space="0" w:color="auto"/>
        <w:right w:val="none" w:sz="0" w:space="0" w:color="auto"/>
      </w:divBdr>
    </w:div>
    <w:div w:id="994458377">
      <w:bodyDiv w:val="1"/>
      <w:marLeft w:val="0"/>
      <w:marRight w:val="0"/>
      <w:marTop w:val="0"/>
      <w:marBottom w:val="0"/>
      <w:divBdr>
        <w:top w:val="none" w:sz="0" w:space="0" w:color="auto"/>
        <w:left w:val="none" w:sz="0" w:space="0" w:color="auto"/>
        <w:bottom w:val="none" w:sz="0" w:space="0" w:color="auto"/>
        <w:right w:val="none" w:sz="0" w:space="0" w:color="auto"/>
      </w:divBdr>
    </w:div>
    <w:div w:id="1237740919">
      <w:bodyDiv w:val="1"/>
      <w:marLeft w:val="0"/>
      <w:marRight w:val="0"/>
      <w:marTop w:val="0"/>
      <w:marBottom w:val="0"/>
      <w:divBdr>
        <w:top w:val="none" w:sz="0" w:space="0" w:color="auto"/>
        <w:left w:val="none" w:sz="0" w:space="0" w:color="auto"/>
        <w:bottom w:val="none" w:sz="0" w:space="0" w:color="auto"/>
        <w:right w:val="none" w:sz="0" w:space="0" w:color="auto"/>
      </w:divBdr>
    </w:div>
    <w:div w:id="1763141918">
      <w:bodyDiv w:val="1"/>
      <w:marLeft w:val="0"/>
      <w:marRight w:val="0"/>
      <w:marTop w:val="0"/>
      <w:marBottom w:val="0"/>
      <w:divBdr>
        <w:top w:val="none" w:sz="0" w:space="0" w:color="auto"/>
        <w:left w:val="none" w:sz="0" w:space="0" w:color="auto"/>
        <w:bottom w:val="none" w:sz="0" w:space="0" w:color="auto"/>
        <w:right w:val="none" w:sz="0" w:space="0" w:color="auto"/>
      </w:divBdr>
    </w:div>
    <w:div w:id="1828550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wmf"/><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QuickStyle" Target="diagrams/quickStyle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0CBAEB-386C-44C5-AA48-9489B1E692A2}"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GB"/>
        </a:p>
      </dgm:t>
    </dgm:pt>
    <dgm:pt modelId="{149601EB-C1DC-4869-895E-4E09DD0AE150}">
      <dgm:prSet phldrT="[Text]"/>
      <dgm:spPr/>
      <dgm:t>
        <a:bodyPr/>
        <a:lstStyle/>
        <a:p>
          <a:r>
            <a:rPr lang="en-GB" dirty="0" smtClean="0"/>
            <a:t>Reserving</a:t>
          </a:r>
          <a:endParaRPr lang="en-GB" dirty="0"/>
        </a:p>
      </dgm:t>
    </dgm:pt>
    <dgm:pt modelId="{2766ACA7-D087-48CA-AC02-E3D8BA98A118}" type="parTrans" cxnId="{A69A5376-8AF4-4218-AF53-114A0FEB5DC1}">
      <dgm:prSet/>
      <dgm:spPr/>
      <dgm:t>
        <a:bodyPr/>
        <a:lstStyle/>
        <a:p>
          <a:endParaRPr lang="en-GB"/>
        </a:p>
      </dgm:t>
    </dgm:pt>
    <dgm:pt modelId="{CA5F79ED-46BB-4D45-B23C-C1869AE3D04D}" type="sibTrans" cxnId="{A69A5376-8AF4-4218-AF53-114A0FEB5DC1}">
      <dgm:prSet/>
      <dgm:spPr/>
      <dgm:t>
        <a:bodyPr/>
        <a:lstStyle/>
        <a:p>
          <a:endParaRPr lang="en-GB"/>
        </a:p>
      </dgm:t>
    </dgm:pt>
    <dgm:pt modelId="{0BE7FED6-4ACC-4423-A866-9611F88B0074}">
      <dgm:prSet phldrT="[Text]"/>
      <dgm:spPr/>
      <dgm:t>
        <a:bodyPr/>
        <a:lstStyle/>
        <a:p>
          <a:r>
            <a:rPr lang="en-GB" dirty="0" smtClean="0"/>
            <a:t>In-Service</a:t>
          </a:r>
          <a:endParaRPr lang="en-GB" dirty="0"/>
        </a:p>
      </dgm:t>
    </dgm:pt>
    <dgm:pt modelId="{02CC6638-1DB9-42D6-B0CC-60C5375AE33D}" type="parTrans" cxnId="{91371134-F952-4C14-B8D0-135FB92F8555}">
      <dgm:prSet/>
      <dgm:spPr/>
      <dgm:t>
        <a:bodyPr/>
        <a:lstStyle/>
        <a:p>
          <a:endParaRPr lang="en-GB"/>
        </a:p>
      </dgm:t>
    </dgm:pt>
    <dgm:pt modelId="{80567C48-0B83-4A67-B1AF-15F1D770F9AE}" type="sibTrans" cxnId="{91371134-F952-4C14-B8D0-135FB92F8555}">
      <dgm:prSet/>
      <dgm:spPr/>
      <dgm:t>
        <a:bodyPr/>
        <a:lstStyle/>
        <a:p>
          <a:endParaRPr lang="en-GB"/>
        </a:p>
      </dgm:t>
    </dgm:pt>
    <dgm:pt modelId="{646DDA3C-43E6-42C6-B0DB-49F5B96C46E0}">
      <dgm:prSet phldrT="[Text]"/>
      <dgm:spPr/>
      <dgm:t>
        <a:bodyPr/>
        <a:lstStyle/>
        <a:p>
          <a:r>
            <a:rPr lang="en-GB" dirty="0" smtClean="0"/>
            <a:t>Scheduled</a:t>
          </a:r>
          <a:endParaRPr lang="en-GB" dirty="0"/>
        </a:p>
      </dgm:t>
    </dgm:pt>
    <dgm:pt modelId="{A9805816-3DDA-4F6D-B362-F6FFFD0A811C}" type="parTrans" cxnId="{8FEE02AF-A075-4271-B5A6-924227D6004C}">
      <dgm:prSet/>
      <dgm:spPr/>
      <dgm:t>
        <a:bodyPr/>
        <a:lstStyle/>
        <a:p>
          <a:endParaRPr lang="en-GB"/>
        </a:p>
      </dgm:t>
    </dgm:pt>
    <dgm:pt modelId="{D2106788-7528-42FC-8DFC-321F0F259EEB}" type="sibTrans" cxnId="{8FEE02AF-A075-4271-B5A6-924227D6004C}">
      <dgm:prSet/>
      <dgm:spPr/>
      <dgm:t>
        <a:bodyPr/>
        <a:lstStyle/>
        <a:p>
          <a:endParaRPr lang="en-GB"/>
        </a:p>
      </dgm:t>
    </dgm:pt>
    <dgm:pt modelId="{4360D928-0A33-445E-B1F8-5BE2B32C36E6}">
      <dgm:prSet phldrT="[Text]"/>
      <dgm:spPr/>
      <dgm:t>
        <a:bodyPr/>
        <a:lstStyle/>
        <a:p>
          <a:r>
            <a:rPr lang="en-GB" dirty="0" smtClean="0"/>
            <a:t>Provisioning</a:t>
          </a:r>
          <a:endParaRPr lang="en-GB" dirty="0"/>
        </a:p>
      </dgm:t>
    </dgm:pt>
    <dgm:pt modelId="{012FB731-3B27-404B-B9DF-0B57BCE3F89E}" type="parTrans" cxnId="{B44D6F61-3B85-4F04-9402-780301C6964D}">
      <dgm:prSet/>
      <dgm:spPr/>
      <dgm:t>
        <a:bodyPr/>
        <a:lstStyle/>
        <a:p>
          <a:endParaRPr lang="en-GB"/>
        </a:p>
      </dgm:t>
    </dgm:pt>
    <dgm:pt modelId="{CAF73CAD-D9A5-4459-9FE8-D1F7B0ECA182}" type="sibTrans" cxnId="{B44D6F61-3B85-4F04-9402-780301C6964D}">
      <dgm:prSet/>
      <dgm:spPr/>
      <dgm:t>
        <a:bodyPr/>
        <a:lstStyle/>
        <a:p>
          <a:endParaRPr lang="en-GB"/>
        </a:p>
      </dgm:t>
    </dgm:pt>
    <dgm:pt modelId="{B636CEB7-F3D6-4BB7-AE70-7F366BCED3B0}">
      <dgm:prSet phldrT="[Text]"/>
      <dgm:spPr/>
      <dgm:t>
        <a:bodyPr/>
        <a:lstStyle/>
        <a:p>
          <a:r>
            <a:rPr lang="en-GB" dirty="0" smtClean="0"/>
            <a:t>Releasing</a:t>
          </a:r>
          <a:endParaRPr lang="en-GB" dirty="0"/>
        </a:p>
      </dgm:t>
    </dgm:pt>
    <dgm:pt modelId="{06E4E062-9B00-4DF6-8D6A-C912AB9E7DC7}" type="parTrans" cxnId="{C49EE8D6-0004-44D4-8CE0-CE02CF62099F}">
      <dgm:prSet/>
      <dgm:spPr/>
      <dgm:t>
        <a:bodyPr/>
        <a:lstStyle/>
        <a:p>
          <a:endParaRPr lang="en-GB"/>
        </a:p>
      </dgm:t>
    </dgm:pt>
    <dgm:pt modelId="{858D6B25-7386-474C-A726-829144800CC2}" type="sibTrans" cxnId="{C49EE8D6-0004-44D4-8CE0-CE02CF62099F}">
      <dgm:prSet/>
      <dgm:spPr/>
      <dgm:t>
        <a:bodyPr/>
        <a:lstStyle/>
        <a:p>
          <a:endParaRPr lang="en-GB"/>
        </a:p>
      </dgm:t>
    </dgm:pt>
    <dgm:pt modelId="{CF9F9A3B-94B6-4C33-986A-25C0A21C2011}">
      <dgm:prSet/>
      <dgm:spPr>
        <a:noFill/>
      </dgm:spPr>
      <dgm:t>
        <a:bodyPr/>
        <a:lstStyle/>
        <a:p>
          <a:endParaRPr lang="en-GB" dirty="0"/>
        </a:p>
      </dgm:t>
    </dgm:pt>
    <dgm:pt modelId="{5DD26101-0149-46C0-9CFD-D92D3EE1FA64}" type="parTrans" cxnId="{75A88152-8B8D-4C02-9158-20D3427A8EB2}">
      <dgm:prSet/>
      <dgm:spPr/>
      <dgm:t>
        <a:bodyPr/>
        <a:lstStyle/>
        <a:p>
          <a:endParaRPr lang="en-GB"/>
        </a:p>
      </dgm:t>
    </dgm:pt>
    <dgm:pt modelId="{93247316-5DEE-4808-A428-AA39A34CFB48}" type="sibTrans" cxnId="{75A88152-8B8D-4C02-9158-20D3427A8EB2}">
      <dgm:prSet/>
      <dgm:spPr/>
      <dgm:t>
        <a:bodyPr/>
        <a:lstStyle/>
        <a:p>
          <a:endParaRPr lang="en-GB"/>
        </a:p>
      </dgm:t>
    </dgm:pt>
    <dgm:pt modelId="{D10A2D97-E782-4753-93F4-09E688E94BD3}">
      <dgm:prSet phldrT="[Text]"/>
      <dgm:spPr>
        <a:noFill/>
      </dgm:spPr>
      <dgm:t>
        <a:bodyPr/>
        <a:lstStyle/>
        <a:p>
          <a:endParaRPr lang="en-GB" dirty="0"/>
        </a:p>
      </dgm:t>
    </dgm:pt>
    <dgm:pt modelId="{DD8E7F4A-03B0-420B-B11C-A5E18C98DA4D}" type="parTrans" cxnId="{3B747E61-5052-4A9B-ADF3-DFE830E1ED78}">
      <dgm:prSet/>
      <dgm:spPr/>
      <dgm:t>
        <a:bodyPr/>
        <a:lstStyle/>
        <a:p>
          <a:endParaRPr lang="en-GB"/>
        </a:p>
      </dgm:t>
    </dgm:pt>
    <dgm:pt modelId="{8A5E4475-A1DC-4B45-80A4-E3CA406B3A89}" type="sibTrans" cxnId="{3B747E61-5052-4A9B-ADF3-DFE830E1ED78}">
      <dgm:prSet/>
      <dgm:spPr/>
      <dgm:t>
        <a:bodyPr/>
        <a:lstStyle/>
        <a:p>
          <a:endParaRPr lang="en-GB"/>
        </a:p>
      </dgm:t>
    </dgm:pt>
    <dgm:pt modelId="{ADADFF89-6997-43D0-ACAC-D7DB57873208}" type="pres">
      <dgm:prSet presAssocID="{5F0CBAEB-386C-44C5-AA48-9489B1E692A2}" presName="Name0" presStyleCnt="0">
        <dgm:presLayoutVars>
          <dgm:dir/>
          <dgm:resizeHandles val="exact"/>
        </dgm:presLayoutVars>
      </dgm:prSet>
      <dgm:spPr/>
      <dgm:t>
        <a:bodyPr/>
        <a:lstStyle/>
        <a:p>
          <a:endParaRPr lang="en-GB"/>
        </a:p>
      </dgm:t>
    </dgm:pt>
    <dgm:pt modelId="{3644DB69-427A-464F-9F87-FE1AAE58D739}" type="pres">
      <dgm:prSet presAssocID="{D10A2D97-E782-4753-93F4-09E688E94BD3}" presName="node" presStyleLbl="node1" presStyleIdx="0" presStyleCnt="7">
        <dgm:presLayoutVars>
          <dgm:bulletEnabled val="1"/>
        </dgm:presLayoutVars>
      </dgm:prSet>
      <dgm:spPr/>
      <dgm:t>
        <a:bodyPr/>
        <a:lstStyle/>
        <a:p>
          <a:endParaRPr lang="en-GB"/>
        </a:p>
      </dgm:t>
    </dgm:pt>
    <dgm:pt modelId="{6B396B32-9A88-4349-9CE0-B76C1C05BACA}" type="pres">
      <dgm:prSet presAssocID="{8A5E4475-A1DC-4B45-80A4-E3CA406B3A89}" presName="sibTrans" presStyleLbl="sibTrans2D1" presStyleIdx="0" presStyleCnt="6"/>
      <dgm:spPr/>
      <dgm:t>
        <a:bodyPr/>
        <a:lstStyle/>
        <a:p>
          <a:endParaRPr lang="en-GB"/>
        </a:p>
      </dgm:t>
    </dgm:pt>
    <dgm:pt modelId="{D2578CD4-8792-4A83-B3E4-E47F202686E9}" type="pres">
      <dgm:prSet presAssocID="{8A5E4475-A1DC-4B45-80A4-E3CA406B3A89}" presName="connectorText" presStyleLbl="sibTrans2D1" presStyleIdx="0" presStyleCnt="6"/>
      <dgm:spPr/>
      <dgm:t>
        <a:bodyPr/>
        <a:lstStyle/>
        <a:p>
          <a:endParaRPr lang="en-GB"/>
        </a:p>
      </dgm:t>
    </dgm:pt>
    <dgm:pt modelId="{6774CC6A-183F-4914-8EE4-A1ED16EFDD2B}" type="pres">
      <dgm:prSet presAssocID="{149601EB-C1DC-4869-895E-4E09DD0AE150}" presName="node" presStyleLbl="node1" presStyleIdx="1" presStyleCnt="7">
        <dgm:presLayoutVars>
          <dgm:bulletEnabled val="1"/>
        </dgm:presLayoutVars>
      </dgm:prSet>
      <dgm:spPr/>
      <dgm:t>
        <a:bodyPr/>
        <a:lstStyle/>
        <a:p>
          <a:endParaRPr lang="en-GB"/>
        </a:p>
      </dgm:t>
    </dgm:pt>
    <dgm:pt modelId="{246EF133-0F86-48D7-BC23-E718B5C1829D}" type="pres">
      <dgm:prSet presAssocID="{CA5F79ED-46BB-4D45-B23C-C1869AE3D04D}" presName="sibTrans" presStyleLbl="sibTrans2D1" presStyleIdx="1" presStyleCnt="6"/>
      <dgm:spPr/>
      <dgm:t>
        <a:bodyPr/>
        <a:lstStyle/>
        <a:p>
          <a:endParaRPr lang="en-GB"/>
        </a:p>
      </dgm:t>
    </dgm:pt>
    <dgm:pt modelId="{B8FA3E68-E8B2-4EF3-94C7-D330B299A3DB}" type="pres">
      <dgm:prSet presAssocID="{CA5F79ED-46BB-4D45-B23C-C1869AE3D04D}" presName="connectorText" presStyleLbl="sibTrans2D1" presStyleIdx="1" presStyleCnt="6"/>
      <dgm:spPr/>
      <dgm:t>
        <a:bodyPr/>
        <a:lstStyle/>
        <a:p>
          <a:endParaRPr lang="en-GB"/>
        </a:p>
      </dgm:t>
    </dgm:pt>
    <dgm:pt modelId="{95829A3A-7365-414D-B11A-6E69F0DC6037}" type="pres">
      <dgm:prSet presAssocID="{646DDA3C-43E6-42C6-B0DB-49F5B96C46E0}" presName="node" presStyleLbl="node1" presStyleIdx="2" presStyleCnt="7">
        <dgm:presLayoutVars>
          <dgm:bulletEnabled val="1"/>
        </dgm:presLayoutVars>
      </dgm:prSet>
      <dgm:spPr/>
      <dgm:t>
        <a:bodyPr/>
        <a:lstStyle/>
        <a:p>
          <a:endParaRPr lang="en-GB"/>
        </a:p>
      </dgm:t>
    </dgm:pt>
    <dgm:pt modelId="{2DC5023E-B59E-49D6-8078-283FDA033B71}" type="pres">
      <dgm:prSet presAssocID="{D2106788-7528-42FC-8DFC-321F0F259EEB}" presName="sibTrans" presStyleLbl="sibTrans2D1" presStyleIdx="2" presStyleCnt="6"/>
      <dgm:spPr/>
      <dgm:t>
        <a:bodyPr/>
        <a:lstStyle/>
        <a:p>
          <a:endParaRPr lang="en-GB"/>
        </a:p>
      </dgm:t>
    </dgm:pt>
    <dgm:pt modelId="{1D1CCAE0-E0BA-4216-9DA8-A9994EDE8476}" type="pres">
      <dgm:prSet presAssocID="{D2106788-7528-42FC-8DFC-321F0F259EEB}" presName="connectorText" presStyleLbl="sibTrans2D1" presStyleIdx="2" presStyleCnt="6"/>
      <dgm:spPr/>
      <dgm:t>
        <a:bodyPr/>
        <a:lstStyle/>
        <a:p>
          <a:endParaRPr lang="en-GB"/>
        </a:p>
      </dgm:t>
    </dgm:pt>
    <dgm:pt modelId="{39433438-CB14-483F-99AD-B9FBE47E2BD7}" type="pres">
      <dgm:prSet presAssocID="{4360D928-0A33-445E-B1F8-5BE2B32C36E6}" presName="node" presStyleLbl="node1" presStyleIdx="3" presStyleCnt="7">
        <dgm:presLayoutVars>
          <dgm:bulletEnabled val="1"/>
        </dgm:presLayoutVars>
      </dgm:prSet>
      <dgm:spPr/>
      <dgm:t>
        <a:bodyPr/>
        <a:lstStyle/>
        <a:p>
          <a:endParaRPr lang="en-GB"/>
        </a:p>
      </dgm:t>
    </dgm:pt>
    <dgm:pt modelId="{80C83D9C-3158-4905-BD0D-98A459CDF095}" type="pres">
      <dgm:prSet presAssocID="{CAF73CAD-D9A5-4459-9FE8-D1F7B0ECA182}" presName="sibTrans" presStyleLbl="sibTrans2D1" presStyleIdx="3" presStyleCnt="6"/>
      <dgm:spPr/>
      <dgm:t>
        <a:bodyPr/>
        <a:lstStyle/>
        <a:p>
          <a:endParaRPr lang="en-GB"/>
        </a:p>
      </dgm:t>
    </dgm:pt>
    <dgm:pt modelId="{CC5DF9FE-FBE0-49C2-ABD8-BB3441D2F29C}" type="pres">
      <dgm:prSet presAssocID="{CAF73CAD-D9A5-4459-9FE8-D1F7B0ECA182}" presName="connectorText" presStyleLbl="sibTrans2D1" presStyleIdx="3" presStyleCnt="6"/>
      <dgm:spPr/>
      <dgm:t>
        <a:bodyPr/>
        <a:lstStyle/>
        <a:p>
          <a:endParaRPr lang="en-GB"/>
        </a:p>
      </dgm:t>
    </dgm:pt>
    <dgm:pt modelId="{FB666C10-70F0-4805-819D-AD7F5D8039B4}" type="pres">
      <dgm:prSet presAssocID="{0BE7FED6-4ACC-4423-A866-9611F88B0074}" presName="node" presStyleLbl="node1" presStyleIdx="4" presStyleCnt="7">
        <dgm:presLayoutVars>
          <dgm:bulletEnabled val="1"/>
        </dgm:presLayoutVars>
      </dgm:prSet>
      <dgm:spPr/>
      <dgm:t>
        <a:bodyPr/>
        <a:lstStyle/>
        <a:p>
          <a:endParaRPr lang="en-GB"/>
        </a:p>
      </dgm:t>
    </dgm:pt>
    <dgm:pt modelId="{B6CF70B1-6208-4F22-B952-FD3E7BC7A008}" type="pres">
      <dgm:prSet presAssocID="{80567C48-0B83-4A67-B1AF-15F1D770F9AE}" presName="sibTrans" presStyleLbl="sibTrans2D1" presStyleIdx="4" presStyleCnt="6"/>
      <dgm:spPr/>
      <dgm:t>
        <a:bodyPr/>
        <a:lstStyle/>
        <a:p>
          <a:endParaRPr lang="en-GB"/>
        </a:p>
      </dgm:t>
    </dgm:pt>
    <dgm:pt modelId="{F241D29D-9A95-426E-B17C-B4BAC4ADFE7A}" type="pres">
      <dgm:prSet presAssocID="{80567C48-0B83-4A67-B1AF-15F1D770F9AE}" presName="connectorText" presStyleLbl="sibTrans2D1" presStyleIdx="4" presStyleCnt="6"/>
      <dgm:spPr/>
      <dgm:t>
        <a:bodyPr/>
        <a:lstStyle/>
        <a:p>
          <a:endParaRPr lang="en-GB"/>
        </a:p>
      </dgm:t>
    </dgm:pt>
    <dgm:pt modelId="{E7C6DCC3-94D2-401C-A0F7-8333189C4005}" type="pres">
      <dgm:prSet presAssocID="{B636CEB7-F3D6-4BB7-AE70-7F366BCED3B0}" presName="node" presStyleLbl="node1" presStyleIdx="5" presStyleCnt="7">
        <dgm:presLayoutVars>
          <dgm:bulletEnabled val="1"/>
        </dgm:presLayoutVars>
      </dgm:prSet>
      <dgm:spPr/>
      <dgm:t>
        <a:bodyPr/>
        <a:lstStyle/>
        <a:p>
          <a:endParaRPr lang="en-GB"/>
        </a:p>
      </dgm:t>
    </dgm:pt>
    <dgm:pt modelId="{9ED713BF-BB20-4361-BCF8-4B1C6C5C8349}" type="pres">
      <dgm:prSet presAssocID="{858D6B25-7386-474C-A726-829144800CC2}" presName="sibTrans" presStyleLbl="sibTrans2D1" presStyleIdx="5" presStyleCnt="6"/>
      <dgm:spPr/>
      <dgm:t>
        <a:bodyPr/>
        <a:lstStyle/>
        <a:p>
          <a:endParaRPr lang="en-GB"/>
        </a:p>
      </dgm:t>
    </dgm:pt>
    <dgm:pt modelId="{B767C3D6-EC3A-406C-9ED8-D882FD7393E6}" type="pres">
      <dgm:prSet presAssocID="{858D6B25-7386-474C-A726-829144800CC2}" presName="connectorText" presStyleLbl="sibTrans2D1" presStyleIdx="5" presStyleCnt="6"/>
      <dgm:spPr/>
      <dgm:t>
        <a:bodyPr/>
        <a:lstStyle/>
        <a:p>
          <a:endParaRPr lang="en-GB"/>
        </a:p>
      </dgm:t>
    </dgm:pt>
    <dgm:pt modelId="{8A046BCA-F171-492D-A7BA-69F1A2ED1AA5}" type="pres">
      <dgm:prSet presAssocID="{CF9F9A3B-94B6-4C33-986A-25C0A21C2011}" presName="node" presStyleLbl="node1" presStyleIdx="6" presStyleCnt="7">
        <dgm:presLayoutVars>
          <dgm:bulletEnabled val="1"/>
        </dgm:presLayoutVars>
      </dgm:prSet>
      <dgm:spPr/>
      <dgm:t>
        <a:bodyPr/>
        <a:lstStyle/>
        <a:p>
          <a:endParaRPr lang="en-GB"/>
        </a:p>
      </dgm:t>
    </dgm:pt>
  </dgm:ptLst>
  <dgm:cxnLst>
    <dgm:cxn modelId="{8FEE02AF-A075-4271-B5A6-924227D6004C}" srcId="{5F0CBAEB-386C-44C5-AA48-9489B1E692A2}" destId="{646DDA3C-43E6-42C6-B0DB-49F5B96C46E0}" srcOrd="2" destOrd="0" parTransId="{A9805816-3DDA-4F6D-B362-F6FFFD0A811C}" sibTransId="{D2106788-7528-42FC-8DFC-321F0F259EEB}"/>
    <dgm:cxn modelId="{99B1CC09-DE4F-43CD-A101-A81B42A27D67}" type="presOf" srcId="{8A5E4475-A1DC-4B45-80A4-E3CA406B3A89}" destId="{6B396B32-9A88-4349-9CE0-B76C1C05BACA}" srcOrd="0" destOrd="0" presId="urn:microsoft.com/office/officeart/2005/8/layout/process1"/>
    <dgm:cxn modelId="{B44D6F61-3B85-4F04-9402-780301C6964D}" srcId="{5F0CBAEB-386C-44C5-AA48-9489B1E692A2}" destId="{4360D928-0A33-445E-B1F8-5BE2B32C36E6}" srcOrd="3" destOrd="0" parTransId="{012FB731-3B27-404B-B9DF-0B57BCE3F89E}" sibTransId="{CAF73CAD-D9A5-4459-9FE8-D1F7B0ECA182}"/>
    <dgm:cxn modelId="{C7978E80-4080-4F04-828F-7E45856CDA8D}" type="presOf" srcId="{80567C48-0B83-4A67-B1AF-15F1D770F9AE}" destId="{F241D29D-9A95-426E-B17C-B4BAC4ADFE7A}" srcOrd="1" destOrd="0" presId="urn:microsoft.com/office/officeart/2005/8/layout/process1"/>
    <dgm:cxn modelId="{291A684D-B229-4560-8259-7BED5561C830}" type="presOf" srcId="{CA5F79ED-46BB-4D45-B23C-C1869AE3D04D}" destId="{B8FA3E68-E8B2-4EF3-94C7-D330B299A3DB}" srcOrd="1" destOrd="0" presId="urn:microsoft.com/office/officeart/2005/8/layout/process1"/>
    <dgm:cxn modelId="{0F78CE35-1533-43CE-8482-AE74886724A4}" type="presOf" srcId="{646DDA3C-43E6-42C6-B0DB-49F5B96C46E0}" destId="{95829A3A-7365-414D-B11A-6E69F0DC6037}" srcOrd="0" destOrd="0" presId="urn:microsoft.com/office/officeart/2005/8/layout/process1"/>
    <dgm:cxn modelId="{A7738B90-4DC9-48BF-B567-08E248BCC596}" type="presOf" srcId="{B636CEB7-F3D6-4BB7-AE70-7F366BCED3B0}" destId="{E7C6DCC3-94D2-401C-A0F7-8333189C4005}" srcOrd="0" destOrd="0" presId="urn:microsoft.com/office/officeart/2005/8/layout/process1"/>
    <dgm:cxn modelId="{682ABF7E-94FF-4D06-BFFF-D67F712ED188}" type="presOf" srcId="{D2106788-7528-42FC-8DFC-321F0F259EEB}" destId="{2DC5023E-B59E-49D6-8078-283FDA033B71}" srcOrd="0" destOrd="0" presId="urn:microsoft.com/office/officeart/2005/8/layout/process1"/>
    <dgm:cxn modelId="{8465C30B-C279-41CF-970C-04CCBF8C4F01}" type="presOf" srcId="{5F0CBAEB-386C-44C5-AA48-9489B1E692A2}" destId="{ADADFF89-6997-43D0-ACAC-D7DB57873208}" srcOrd="0" destOrd="0" presId="urn:microsoft.com/office/officeart/2005/8/layout/process1"/>
    <dgm:cxn modelId="{C89BC8F1-691A-45CC-96BE-AF246FF720BB}" type="presOf" srcId="{CAF73CAD-D9A5-4459-9FE8-D1F7B0ECA182}" destId="{80C83D9C-3158-4905-BD0D-98A459CDF095}" srcOrd="0" destOrd="0" presId="urn:microsoft.com/office/officeart/2005/8/layout/process1"/>
    <dgm:cxn modelId="{E004F88C-2D61-46AB-A3BF-ACF9B6681DA8}" type="presOf" srcId="{8A5E4475-A1DC-4B45-80A4-E3CA406B3A89}" destId="{D2578CD4-8792-4A83-B3E4-E47F202686E9}" srcOrd="1" destOrd="0" presId="urn:microsoft.com/office/officeart/2005/8/layout/process1"/>
    <dgm:cxn modelId="{1ED37220-08C7-4D79-B2E0-029A3A1F5ABB}" type="presOf" srcId="{D10A2D97-E782-4753-93F4-09E688E94BD3}" destId="{3644DB69-427A-464F-9F87-FE1AAE58D739}" srcOrd="0" destOrd="0" presId="urn:microsoft.com/office/officeart/2005/8/layout/process1"/>
    <dgm:cxn modelId="{75A88152-8B8D-4C02-9158-20D3427A8EB2}" srcId="{5F0CBAEB-386C-44C5-AA48-9489B1E692A2}" destId="{CF9F9A3B-94B6-4C33-986A-25C0A21C2011}" srcOrd="6" destOrd="0" parTransId="{5DD26101-0149-46C0-9CFD-D92D3EE1FA64}" sibTransId="{93247316-5DEE-4808-A428-AA39A34CFB48}"/>
    <dgm:cxn modelId="{91371134-F952-4C14-B8D0-135FB92F8555}" srcId="{5F0CBAEB-386C-44C5-AA48-9489B1E692A2}" destId="{0BE7FED6-4ACC-4423-A866-9611F88B0074}" srcOrd="4" destOrd="0" parTransId="{02CC6638-1DB9-42D6-B0CC-60C5375AE33D}" sibTransId="{80567C48-0B83-4A67-B1AF-15F1D770F9AE}"/>
    <dgm:cxn modelId="{8904ADD3-57A9-4B2B-A9E8-3E5E4701D6BB}" type="presOf" srcId="{858D6B25-7386-474C-A726-829144800CC2}" destId="{9ED713BF-BB20-4361-BCF8-4B1C6C5C8349}" srcOrd="0" destOrd="0" presId="urn:microsoft.com/office/officeart/2005/8/layout/process1"/>
    <dgm:cxn modelId="{A69A5376-8AF4-4218-AF53-114A0FEB5DC1}" srcId="{5F0CBAEB-386C-44C5-AA48-9489B1E692A2}" destId="{149601EB-C1DC-4869-895E-4E09DD0AE150}" srcOrd="1" destOrd="0" parTransId="{2766ACA7-D087-48CA-AC02-E3D8BA98A118}" sibTransId="{CA5F79ED-46BB-4D45-B23C-C1869AE3D04D}"/>
    <dgm:cxn modelId="{C49EE8D6-0004-44D4-8CE0-CE02CF62099F}" srcId="{5F0CBAEB-386C-44C5-AA48-9489B1E692A2}" destId="{B636CEB7-F3D6-4BB7-AE70-7F366BCED3B0}" srcOrd="5" destOrd="0" parTransId="{06E4E062-9B00-4DF6-8D6A-C912AB9E7DC7}" sibTransId="{858D6B25-7386-474C-A726-829144800CC2}"/>
    <dgm:cxn modelId="{E23F5F8B-C266-4D56-B173-C9C3E1BCDEA5}" type="presOf" srcId="{4360D928-0A33-445E-B1F8-5BE2B32C36E6}" destId="{39433438-CB14-483F-99AD-B9FBE47E2BD7}" srcOrd="0" destOrd="0" presId="urn:microsoft.com/office/officeart/2005/8/layout/process1"/>
    <dgm:cxn modelId="{3B747E61-5052-4A9B-ADF3-DFE830E1ED78}" srcId="{5F0CBAEB-386C-44C5-AA48-9489B1E692A2}" destId="{D10A2D97-E782-4753-93F4-09E688E94BD3}" srcOrd="0" destOrd="0" parTransId="{DD8E7F4A-03B0-420B-B11C-A5E18C98DA4D}" sibTransId="{8A5E4475-A1DC-4B45-80A4-E3CA406B3A89}"/>
    <dgm:cxn modelId="{F9269626-4A78-4641-9A82-3CC415E3AD47}" type="presOf" srcId="{CF9F9A3B-94B6-4C33-986A-25C0A21C2011}" destId="{8A046BCA-F171-492D-A7BA-69F1A2ED1AA5}" srcOrd="0" destOrd="0" presId="urn:microsoft.com/office/officeart/2005/8/layout/process1"/>
    <dgm:cxn modelId="{DF6D5B2C-795C-4646-887B-29A4A53F2895}" type="presOf" srcId="{CA5F79ED-46BB-4D45-B23C-C1869AE3D04D}" destId="{246EF133-0F86-48D7-BC23-E718B5C1829D}" srcOrd="0" destOrd="0" presId="urn:microsoft.com/office/officeart/2005/8/layout/process1"/>
    <dgm:cxn modelId="{AD6A61DC-432B-4E10-9E4E-1D74BF3EC18E}" type="presOf" srcId="{149601EB-C1DC-4869-895E-4E09DD0AE150}" destId="{6774CC6A-183F-4914-8EE4-A1ED16EFDD2B}" srcOrd="0" destOrd="0" presId="urn:microsoft.com/office/officeart/2005/8/layout/process1"/>
    <dgm:cxn modelId="{272BC307-F160-4D5A-9E1A-905C2BC9D748}" type="presOf" srcId="{D2106788-7528-42FC-8DFC-321F0F259EEB}" destId="{1D1CCAE0-E0BA-4216-9DA8-A9994EDE8476}" srcOrd="1" destOrd="0" presId="urn:microsoft.com/office/officeart/2005/8/layout/process1"/>
    <dgm:cxn modelId="{71A12393-3694-4C31-8310-73762E5420FC}" type="presOf" srcId="{CAF73CAD-D9A5-4459-9FE8-D1F7B0ECA182}" destId="{CC5DF9FE-FBE0-49C2-ABD8-BB3441D2F29C}" srcOrd="1" destOrd="0" presId="urn:microsoft.com/office/officeart/2005/8/layout/process1"/>
    <dgm:cxn modelId="{88F6E693-228C-46BE-81DE-2647D317B375}" type="presOf" srcId="{80567C48-0B83-4A67-B1AF-15F1D770F9AE}" destId="{B6CF70B1-6208-4F22-B952-FD3E7BC7A008}" srcOrd="0" destOrd="0" presId="urn:microsoft.com/office/officeart/2005/8/layout/process1"/>
    <dgm:cxn modelId="{40289A98-E9FF-4D32-A500-4E903702E1E4}" type="presOf" srcId="{0BE7FED6-4ACC-4423-A866-9611F88B0074}" destId="{FB666C10-70F0-4805-819D-AD7F5D8039B4}" srcOrd="0" destOrd="0" presId="urn:microsoft.com/office/officeart/2005/8/layout/process1"/>
    <dgm:cxn modelId="{B136050B-05E1-4CB1-8815-42B73EA0C5B4}" type="presOf" srcId="{858D6B25-7386-474C-A726-829144800CC2}" destId="{B767C3D6-EC3A-406C-9ED8-D882FD7393E6}" srcOrd="1" destOrd="0" presId="urn:microsoft.com/office/officeart/2005/8/layout/process1"/>
    <dgm:cxn modelId="{B93086C0-9A41-462A-92D7-7AF8C365BD3D}" type="presParOf" srcId="{ADADFF89-6997-43D0-ACAC-D7DB57873208}" destId="{3644DB69-427A-464F-9F87-FE1AAE58D739}" srcOrd="0" destOrd="0" presId="urn:microsoft.com/office/officeart/2005/8/layout/process1"/>
    <dgm:cxn modelId="{AD644E27-AAFB-4E28-AA8F-2C8C8939BA62}" type="presParOf" srcId="{ADADFF89-6997-43D0-ACAC-D7DB57873208}" destId="{6B396B32-9A88-4349-9CE0-B76C1C05BACA}" srcOrd="1" destOrd="0" presId="urn:microsoft.com/office/officeart/2005/8/layout/process1"/>
    <dgm:cxn modelId="{B2675711-E2C6-437A-91F3-D10C6692DD1F}" type="presParOf" srcId="{6B396B32-9A88-4349-9CE0-B76C1C05BACA}" destId="{D2578CD4-8792-4A83-B3E4-E47F202686E9}" srcOrd="0" destOrd="0" presId="urn:microsoft.com/office/officeart/2005/8/layout/process1"/>
    <dgm:cxn modelId="{DAE1290B-971A-46C2-9566-63A9927B14A2}" type="presParOf" srcId="{ADADFF89-6997-43D0-ACAC-D7DB57873208}" destId="{6774CC6A-183F-4914-8EE4-A1ED16EFDD2B}" srcOrd="2" destOrd="0" presId="urn:microsoft.com/office/officeart/2005/8/layout/process1"/>
    <dgm:cxn modelId="{3065B73B-FE95-4240-981E-956F8D0DB9F6}" type="presParOf" srcId="{ADADFF89-6997-43D0-ACAC-D7DB57873208}" destId="{246EF133-0F86-48D7-BC23-E718B5C1829D}" srcOrd="3" destOrd="0" presId="urn:microsoft.com/office/officeart/2005/8/layout/process1"/>
    <dgm:cxn modelId="{4C376009-F5AC-4A5E-9F46-79A040F7C9B2}" type="presParOf" srcId="{246EF133-0F86-48D7-BC23-E718B5C1829D}" destId="{B8FA3E68-E8B2-4EF3-94C7-D330B299A3DB}" srcOrd="0" destOrd="0" presId="urn:microsoft.com/office/officeart/2005/8/layout/process1"/>
    <dgm:cxn modelId="{7EC5A8C2-BBD9-46CE-B3A0-7ABE4F5B7D1A}" type="presParOf" srcId="{ADADFF89-6997-43D0-ACAC-D7DB57873208}" destId="{95829A3A-7365-414D-B11A-6E69F0DC6037}" srcOrd="4" destOrd="0" presId="urn:microsoft.com/office/officeart/2005/8/layout/process1"/>
    <dgm:cxn modelId="{CF753CBB-1CD4-4634-A714-B8170AE4D460}" type="presParOf" srcId="{ADADFF89-6997-43D0-ACAC-D7DB57873208}" destId="{2DC5023E-B59E-49D6-8078-283FDA033B71}" srcOrd="5" destOrd="0" presId="urn:microsoft.com/office/officeart/2005/8/layout/process1"/>
    <dgm:cxn modelId="{5B23D738-EA00-4324-A44C-41EBE6F43549}" type="presParOf" srcId="{2DC5023E-B59E-49D6-8078-283FDA033B71}" destId="{1D1CCAE0-E0BA-4216-9DA8-A9994EDE8476}" srcOrd="0" destOrd="0" presId="urn:microsoft.com/office/officeart/2005/8/layout/process1"/>
    <dgm:cxn modelId="{35032DA0-1F9B-4389-91BE-909CAAEEC3AD}" type="presParOf" srcId="{ADADFF89-6997-43D0-ACAC-D7DB57873208}" destId="{39433438-CB14-483F-99AD-B9FBE47E2BD7}" srcOrd="6" destOrd="0" presId="urn:microsoft.com/office/officeart/2005/8/layout/process1"/>
    <dgm:cxn modelId="{2ADAFDF8-A0B6-4B7E-9D59-9CF79EE3A217}" type="presParOf" srcId="{ADADFF89-6997-43D0-ACAC-D7DB57873208}" destId="{80C83D9C-3158-4905-BD0D-98A459CDF095}" srcOrd="7" destOrd="0" presId="urn:microsoft.com/office/officeart/2005/8/layout/process1"/>
    <dgm:cxn modelId="{23801F02-45D0-4FCA-AFD6-8324F3011441}" type="presParOf" srcId="{80C83D9C-3158-4905-BD0D-98A459CDF095}" destId="{CC5DF9FE-FBE0-49C2-ABD8-BB3441D2F29C}" srcOrd="0" destOrd="0" presId="urn:microsoft.com/office/officeart/2005/8/layout/process1"/>
    <dgm:cxn modelId="{2FCFA543-EB6F-462E-AA52-23E686AE2242}" type="presParOf" srcId="{ADADFF89-6997-43D0-ACAC-D7DB57873208}" destId="{FB666C10-70F0-4805-819D-AD7F5D8039B4}" srcOrd="8" destOrd="0" presId="urn:microsoft.com/office/officeart/2005/8/layout/process1"/>
    <dgm:cxn modelId="{17C0E29D-CC38-458A-99CF-42001BD4AA53}" type="presParOf" srcId="{ADADFF89-6997-43D0-ACAC-D7DB57873208}" destId="{B6CF70B1-6208-4F22-B952-FD3E7BC7A008}" srcOrd="9" destOrd="0" presId="urn:microsoft.com/office/officeart/2005/8/layout/process1"/>
    <dgm:cxn modelId="{5665E08A-98C3-429D-8597-0251D5B2EFF4}" type="presParOf" srcId="{B6CF70B1-6208-4F22-B952-FD3E7BC7A008}" destId="{F241D29D-9A95-426E-B17C-B4BAC4ADFE7A}" srcOrd="0" destOrd="0" presId="urn:microsoft.com/office/officeart/2005/8/layout/process1"/>
    <dgm:cxn modelId="{793C1CA5-8525-4393-8DBC-14F412C0E317}" type="presParOf" srcId="{ADADFF89-6997-43D0-ACAC-D7DB57873208}" destId="{E7C6DCC3-94D2-401C-A0F7-8333189C4005}" srcOrd="10" destOrd="0" presId="urn:microsoft.com/office/officeart/2005/8/layout/process1"/>
    <dgm:cxn modelId="{40140A6D-7FD0-4B12-8254-4018BB4E1A96}" type="presParOf" srcId="{ADADFF89-6997-43D0-ACAC-D7DB57873208}" destId="{9ED713BF-BB20-4361-BCF8-4B1C6C5C8349}" srcOrd="11" destOrd="0" presId="urn:microsoft.com/office/officeart/2005/8/layout/process1"/>
    <dgm:cxn modelId="{EF4B11E4-C31F-4264-9165-65661FF8CADA}" type="presParOf" srcId="{9ED713BF-BB20-4361-BCF8-4B1C6C5C8349}" destId="{B767C3D6-EC3A-406C-9ED8-D882FD7393E6}" srcOrd="0" destOrd="0" presId="urn:microsoft.com/office/officeart/2005/8/layout/process1"/>
    <dgm:cxn modelId="{7DC9045B-0122-4683-8922-B3379FE530A0}" type="presParOf" srcId="{ADADFF89-6997-43D0-ACAC-D7DB57873208}" destId="{8A046BCA-F171-492D-A7BA-69F1A2ED1AA5}" srcOrd="12" destOrd="0" presId="urn:microsoft.com/office/officeart/2005/8/layout/process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96688D-6D38-42FB-AC53-5492147D5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23</Pages>
  <Words>9709</Words>
  <Characters>55342</Characters>
  <Application>Microsoft Office Word</Application>
  <DocSecurity>0</DocSecurity>
  <Lines>461</Lines>
  <Paragraphs>129</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GGF Document Template</vt:lpstr>
      <vt:lpstr>Context and Overview</vt:lpstr>
      <vt:lpstr>    The Network Service Interface</vt:lpstr>
      <vt:lpstr>    The Network Service Agent</vt:lpstr>
      <vt:lpstr>    NSI Services</vt:lpstr>
      <vt:lpstr>    NSI service extensibility </vt:lpstr>
      <vt:lpstr>    The NSI Service Plane</vt:lpstr>
      <vt:lpstr>    Hierarchical communications model and federation</vt:lpstr>
      <vt:lpstr>The NSI Protocol</vt:lpstr>
      <vt:lpstr>    Protocol Sessions and trust relations</vt:lpstr>
      <vt:lpstr>    NSI messages</vt:lpstr>
      <vt:lpstr>    Service Instances and primitives</vt:lpstr>
      <vt:lpstr>    Service definitions</vt:lpstr>
      <vt:lpstr>    Temporal aspects of services </vt:lpstr>
      <vt:lpstr>Representing network resources</vt:lpstr>
      <vt:lpstr>    Resource Abstraction</vt:lpstr>
      <vt:lpstr>    Describing network topologies</vt:lpstr>
      <vt:lpstr>    Service Termination Points</vt:lpstr>
      <vt:lpstr>The NSI Services</vt:lpstr>
      <vt:lpstr>    NSI Connection Service</vt:lpstr>
      <vt:lpstr>        Connection service concepts</vt:lpstr>
      <vt:lpstr>        Service Definitions for Connection Services</vt:lpstr>
      <vt:lpstr>        The Connection Service States</vt:lpstr>
      <vt:lpstr>        Connection reservation messages</vt:lpstr>
      <vt:lpstr>        Connection reservation and timing parameters</vt:lpstr>
      <vt:lpstr>        The Path Object</vt:lpstr>
      <vt:lpstr>        Tree and Chain Connection modes for inter-domain pathfinding</vt:lpstr>
      <vt:lpstr>        The Connection Path Algebra</vt:lpstr>
      <vt:lpstr>    Future Services</vt:lpstr>
      <vt:lpstr>Contributors</vt:lpstr>
      <vt:lpstr>Glossary</vt:lpstr>
      <vt:lpstr>Intellectual Property Statement</vt:lpstr>
      <vt:lpstr>Disclaimer</vt:lpstr>
      <vt:lpstr>Full Copyright Notice</vt:lpstr>
      <vt:lpstr>References</vt:lpstr>
    </vt:vector>
  </TitlesOfParts>
  <Manager/>
  <Company/>
  <LinksUpToDate>false</LinksUpToDate>
  <CharactersWithSpaces>64922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subject/>
  <dc:creator>Jerry Sobieski</dc:creator>
  <cp:keywords/>
  <cp:lastModifiedBy>guy</cp:lastModifiedBy>
  <cp:revision>17</cp:revision>
  <cp:lastPrinted>2010-05-21T14:59:00Z</cp:lastPrinted>
  <dcterms:created xsi:type="dcterms:W3CDTF">2010-05-19T10:07:00Z</dcterms:created>
  <dcterms:modified xsi:type="dcterms:W3CDTF">2010-05-25T13:17:00Z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