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w:t>
      </w:r>
      <w:ins w:id="0" w:author="Guy" w:date="2010-06-30T17:15:00Z">
        <w:r w:rsidR="00C13548">
          <w:rPr>
            <w:b/>
          </w:rPr>
          <w:t>s</w:t>
        </w:r>
      </w:ins>
      <w:r w:rsidRPr="00367AEA">
        <w:rPr>
          <w:b/>
        </w:rPr>
        <w:t xml:space="preserve"> </w:t>
      </w:r>
      <w:del w:id="1" w:author="Guy" w:date="2010-06-30T17:15:00Z">
        <w:r w:rsidRPr="00367AEA" w:rsidDel="00C13548">
          <w:rPr>
            <w:b/>
          </w:rPr>
          <w:delText>Interface</w:delText>
        </w:r>
        <w:r w:rsidR="00825359" w:rsidDel="00C13548">
          <w:rPr>
            <w:b/>
          </w:rPr>
          <w:delText xml:space="preserve"> </w:delText>
        </w:r>
      </w:del>
      <w:del w:id="2" w:author="Guy" w:date="2010-06-30T10:16:00Z">
        <w:r w:rsidRPr="00367AEA" w:rsidDel="003A6C79">
          <w:rPr>
            <w:b/>
          </w:rPr>
          <w:delText>Architecture</w:delText>
        </w:r>
      </w:del>
      <w:ins w:id="3" w:author="Guy" w:date="2010-06-30T10:15:00Z">
        <w:r w:rsidR="003A6C79">
          <w:rPr>
            <w:b/>
          </w:rPr>
          <w:t>Framework</w:t>
        </w:r>
      </w:ins>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w:t>
      </w:r>
      <w:del w:id="4" w:author="Guy" w:date="2010-07-02T15:13:00Z">
        <w:r w:rsidDel="00AB4E41">
          <w:delText xml:space="preserve">the </w:delText>
        </w:r>
      </w:del>
      <w:ins w:id="5" w:author="Guy" w:date="2010-07-02T15:13:00Z">
        <w:r w:rsidR="00AB4E41">
          <w:t xml:space="preserve">a </w:t>
        </w:r>
      </w:ins>
      <w:r>
        <w:t xml:space="preserve">provider software agent that offers and delivers a </w:t>
      </w:r>
      <w:r w:rsidR="005D6E91">
        <w:t>N</w:t>
      </w:r>
      <w:r>
        <w:t xml:space="preserve">etwork </w:t>
      </w:r>
      <w:r w:rsidR="005D6E91">
        <w:t>S</w:t>
      </w:r>
      <w:r>
        <w:t>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6" w:name="_Ref525097868"/>
      <w:bookmarkStart w:id="7" w:name="_Toc5010625"/>
      <w:r w:rsidRPr="005C3806">
        <w:rPr>
          <w:u w:val="single"/>
        </w:rPr>
        <w:t>Abstract</w:t>
      </w:r>
      <w:bookmarkEnd w:id="6"/>
      <w:bookmarkEnd w:id="7"/>
    </w:p>
    <w:p w:rsidR="007F7C82" w:rsidRDefault="007F7C82" w:rsidP="00B02EBD"/>
    <w:p w:rsidR="00E23760" w:rsidRPr="00A247F0" w:rsidRDefault="00AB4E41" w:rsidP="00E23760">
      <w:pPr>
        <w:rPr>
          <w:ins w:id="8" w:author="Guy" w:date="2010-06-27T16:36:00Z"/>
        </w:rPr>
      </w:pPr>
      <w:ins w:id="9" w:author="Guy" w:date="2010-07-02T15:17:00Z">
        <w:r>
          <w:t>The Network Services Framework</w:t>
        </w:r>
      </w:ins>
      <w:ins w:id="10" w:author="Guy" w:date="2010-07-02T15:16:00Z">
        <w:r>
          <w:t xml:space="preserve"> describes a framework to support the</w:t>
        </w:r>
      </w:ins>
      <w:ins w:id="11" w:author="Guy" w:date="2010-07-02T15:17:00Z">
        <w:r>
          <w:t xml:space="preserve"> request and</w:t>
        </w:r>
      </w:ins>
      <w:ins w:id="12" w:author="Guy" w:date="2010-07-02T15:16:00Z">
        <w:r>
          <w:t xml:space="preserve"> management of Network Services; </w:t>
        </w:r>
      </w:ins>
      <w:ins w:id="13" w:author="Guy" w:date="2010-07-02T15:20:00Z">
        <w:r>
          <w:t xml:space="preserve">it allows </w:t>
        </w:r>
      </w:ins>
      <w:ins w:id="14" w:author="Guy" w:date="2010-07-02T15:16:00Z">
        <w:r>
          <w:t>an application or network provider</w:t>
        </w:r>
      </w:ins>
      <w:ins w:id="15" w:author="Guy" w:date="2010-07-02T15:20:00Z">
        <w:r>
          <w:t xml:space="preserve"> </w:t>
        </w:r>
      </w:ins>
      <w:ins w:id="16" w:author="Guy" w:date="2010-07-02T15:16:00Z">
        <w:r>
          <w:t>to request Network Services from other network providers</w:t>
        </w:r>
        <w:r w:rsidRPr="00A247F0">
          <w:t>.</w:t>
        </w:r>
        <w:r>
          <w:t xml:space="preserve"> </w:t>
        </w:r>
      </w:ins>
      <w:ins w:id="17" w:author="Guy" w:date="2010-07-02T15:17:00Z">
        <w:r>
          <w:t xml:space="preserve">This framework </w:t>
        </w:r>
      </w:ins>
      <w:ins w:id="18" w:author="Guy" w:date="2010-07-02T15:21:00Z">
        <w:r>
          <w:t>incorporates</w:t>
        </w:r>
      </w:ins>
      <w:ins w:id="19" w:author="Guy" w:date="2010-07-02T15:17:00Z">
        <w:r>
          <w:t xml:space="preserve"> the interface, agent and associated</w:t>
        </w:r>
      </w:ins>
      <w:ins w:id="20" w:author="Guy" w:date="2010-07-02T15:16:00Z">
        <w:r>
          <w:t xml:space="preserve"> </w:t>
        </w:r>
      </w:ins>
      <w:ins w:id="21" w:author="Guy" w:date="2010-07-02T15:18:00Z">
        <w:r>
          <w:t>services.</w:t>
        </w:r>
      </w:ins>
      <w:ins w:id="22" w:author="Guy" w:date="2010-07-02T15:16:00Z">
        <w:r>
          <w:t xml:space="preserve"> </w:t>
        </w:r>
      </w:ins>
      <w:r w:rsidR="00AD2854" w:rsidRPr="00A247F0">
        <w:t>The Network Service Interface</w:t>
      </w:r>
      <w:r w:rsidR="005D6E91">
        <w:t xml:space="preserve"> (NSI)</w:t>
      </w:r>
      <w:r w:rsidR="00AD2854" w:rsidRPr="00A247F0">
        <w:t xml:space="preserve"> is defined to be the set of protocols and parameters that are used between a software agent requesting a </w:t>
      </w:r>
      <w:ins w:id="23" w:author="Guy" w:date="2010-06-27T17:16:00Z">
        <w:r w:rsidR="006417C3">
          <w:t>N</w:t>
        </w:r>
      </w:ins>
      <w:del w:id="24" w:author="Guy" w:date="2010-06-27T17:16:00Z">
        <w:r w:rsidR="00AD2854" w:rsidRPr="00A247F0" w:rsidDel="006417C3">
          <w:delText>n</w:delText>
        </w:r>
      </w:del>
      <w:r w:rsidR="00AD2854" w:rsidRPr="00A247F0">
        <w:t xml:space="preserve">etwork </w:t>
      </w:r>
      <w:ins w:id="25" w:author="Guy" w:date="2010-06-27T17:16:00Z">
        <w:r w:rsidR="006417C3">
          <w:t>S</w:t>
        </w:r>
      </w:ins>
      <w:del w:id="26" w:author="Guy" w:date="2010-06-27T17:16:00Z">
        <w:r w:rsidR="00AD2854" w:rsidRPr="00A247F0" w:rsidDel="006417C3">
          <w:delText>s</w:delText>
        </w:r>
      </w:del>
      <w:r w:rsidR="00AD2854" w:rsidRPr="00A247F0">
        <w:t xml:space="preserve">ervice and the software agent providing that </w:t>
      </w:r>
      <w:ins w:id="27" w:author="Guy" w:date="2010-06-27T17:16:00Z">
        <w:r w:rsidR="006417C3">
          <w:t>N</w:t>
        </w:r>
      </w:ins>
      <w:del w:id="28" w:author="Guy" w:date="2010-06-27T17:16:00Z">
        <w:r w:rsidR="00AD2854" w:rsidRPr="00A247F0" w:rsidDel="006417C3">
          <w:delText>n</w:delText>
        </w:r>
      </w:del>
      <w:r w:rsidR="00AD2854" w:rsidRPr="00A247F0">
        <w:t xml:space="preserve">etwork </w:t>
      </w:r>
      <w:ins w:id="29" w:author="Guy" w:date="2010-06-27T17:16:00Z">
        <w:r w:rsidR="006417C3">
          <w:t>S</w:t>
        </w:r>
      </w:ins>
      <w:del w:id="30" w:author="Guy" w:date="2010-06-27T17:16:00Z">
        <w:r w:rsidR="00AD2854" w:rsidRPr="00A247F0" w:rsidDel="006417C3">
          <w:delText>s</w:delText>
        </w:r>
      </w:del>
      <w:r w:rsidR="00AD2854" w:rsidRPr="00A247F0">
        <w:t>ervice</w:t>
      </w:r>
      <w:r w:rsidR="00A02FFB">
        <w:t>.</w:t>
      </w:r>
      <w:del w:id="31" w:author="Guy" w:date="2010-06-27T17:16:00Z">
        <w:r w:rsidR="00A02FFB" w:rsidDel="006417C3">
          <w:delText xml:space="preserve"> </w:delText>
        </w:r>
      </w:del>
      <w:ins w:id="32" w:author="Guy" w:date="2010-06-27T16:34:00Z">
        <w:r w:rsidR="006417C3">
          <w:t xml:space="preserve">  </w:t>
        </w:r>
      </w:ins>
      <w:ins w:id="33" w:author="Guy" w:date="2010-06-27T16:36:00Z">
        <w:r w:rsidR="00E23760">
          <w:t xml:space="preserve">This document and its partner </w:t>
        </w:r>
      </w:ins>
      <w:ins w:id="34" w:author="Guy" w:date="2010-06-30T17:33:00Z">
        <w:r w:rsidR="00C65DFB">
          <w:t>Network Service recommendations</w:t>
        </w:r>
      </w:ins>
      <w:ins w:id="35" w:author="Guy" w:date="2010-07-02T15:19:00Z">
        <w:r>
          <w:t xml:space="preserve"> </w:t>
        </w:r>
      </w:ins>
      <w:ins w:id="36" w:author="Guy" w:date="2010-06-30T17:34:00Z">
        <w:r w:rsidR="00C65DFB">
          <w:t>make up</w:t>
        </w:r>
      </w:ins>
      <w:ins w:id="37" w:author="Guy" w:date="2010-06-27T16:38:00Z">
        <w:r w:rsidR="00E23760">
          <w:t xml:space="preserve"> the</w:t>
        </w:r>
      </w:ins>
      <w:ins w:id="38" w:author="Guy" w:date="2010-06-30T17:34:00Z">
        <w:r w:rsidR="00C65DFB">
          <w:t xml:space="preserve"> complete</w:t>
        </w:r>
      </w:ins>
      <w:ins w:id="39" w:author="Guy" w:date="2010-06-27T16:38:00Z">
        <w:r w:rsidR="00E23760">
          <w:t xml:space="preserve"> NSI specification</w:t>
        </w:r>
      </w:ins>
      <w:ins w:id="40" w:author="Guy" w:date="2010-06-27T16:36:00Z">
        <w:r w:rsidR="00E23760">
          <w:t>.</w:t>
        </w:r>
      </w:ins>
    </w:p>
    <w:p w:rsidR="00E23760" w:rsidRPr="00F5465B" w:rsidRDefault="00E23760" w:rsidP="00E23760">
      <w:pPr>
        <w:rPr>
          <w:ins w:id="41" w:author="Guy" w:date="2010-06-27T16:36:00Z"/>
        </w:rPr>
      </w:pP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5683151" w:history="1">
            <w:r w:rsidR="00D26EA2" w:rsidRPr="00EC67BB">
              <w:rPr>
                <w:rStyle w:val="Hyperlink"/>
                <w:noProof/>
              </w:rPr>
              <w:t>1.</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Context and Overview</w:t>
            </w:r>
            <w:r w:rsidR="00D26EA2">
              <w:rPr>
                <w:noProof/>
                <w:webHidden/>
              </w:rPr>
              <w:tab/>
            </w:r>
            <w:r>
              <w:rPr>
                <w:noProof/>
                <w:webHidden/>
              </w:rPr>
              <w:fldChar w:fldCharType="begin"/>
            </w:r>
            <w:r w:rsidR="00D26EA2">
              <w:rPr>
                <w:noProof/>
                <w:webHidden/>
              </w:rPr>
              <w:instrText xml:space="preserve"> PAGEREF _Toc265683151 \h </w:instrText>
            </w:r>
            <w:r>
              <w:rPr>
                <w:noProof/>
                <w:webHidden/>
              </w:rPr>
            </w:r>
            <w:r>
              <w:rPr>
                <w:noProof/>
                <w:webHidden/>
              </w:rPr>
              <w:fldChar w:fldCharType="separate"/>
            </w:r>
            <w:r w:rsidR="00D26EA2">
              <w:rPr>
                <w:noProof/>
                <w:webHidden/>
              </w:rPr>
              <w:t>2</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52" w:history="1">
            <w:r w:rsidR="00D26EA2" w:rsidRPr="00EC67BB">
              <w:rPr>
                <w:rStyle w:val="Hyperlink"/>
                <w:noProof/>
              </w:rPr>
              <w:t>2.</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NSI framework</w:t>
            </w:r>
            <w:r w:rsidR="00D26EA2">
              <w:rPr>
                <w:noProof/>
                <w:webHidden/>
              </w:rPr>
              <w:tab/>
            </w:r>
            <w:r>
              <w:rPr>
                <w:noProof/>
                <w:webHidden/>
              </w:rPr>
              <w:fldChar w:fldCharType="begin"/>
            </w:r>
            <w:r w:rsidR="00D26EA2">
              <w:rPr>
                <w:noProof/>
                <w:webHidden/>
              </w:rPr>
              <w:instrText xml:space="preserve"> PAGEREF _Toc265683152 \h </w:instrText>
            </w:r>
            <w:r>
              <w:rPr>
                <w:noProof/>
                <w:webHidden/>
              </w:rPr>
            </w:r>
            <w:r>
              <w:rPr>
                <w:noProof/>
                <w:webHidden/>
              </w:rPr>
              <w:fldChar w:fldCharType="separate"/>
            </w:r>
            <w:r w:rsidR="00D26EA2">
              <w:rPr>
                <w:noProof/>
                <w:webHidden/>
              </w:rPr>
              <w:t>3</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3" w:history="1">
            <w:r w:rsidR="00D26EA2" w:rsidRPr="00EC67BB">
              <w:rPr>
                <w:rStyle w:val="Hyperlink"/>
                <w:noProof/>
              </w:rPr>
              <w:t>2.1</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Network Services</w:t>
            </w:r>
            <w:r w:rsidR="00D26EA2">
              <w:rPr>
                <w:noProof/>
                <w:webHidden/>
              </w:rPr>
              <w:tab/>
            </w:r>
            <w:r>
              <w:rPr>
                <w:noProof/>
                <w:webHidden/>
              </w:rPr>
              <w:fldChar w:fldCharType="begin"/>
            </w:r>
            <w:r w:rsidR="00D26EA2">
              <w:rPr>
                <w:noProof/>
                <w:webHidden/>
              </w:rPr>
              <w:instrText xml:space="preserve"> PAGEREF _Toc265683153 \h </w:instrText>
            </w:r>
            <w:r>
              <w:rPr>
                <w:noProof/>
                <w:webHidden/>
              </w:rPr>
            </w:r>
            <w:r>
              <w:rPr>
                <w:noProof/>
                <w:webHidden/>
              </w:rPr>
              <w:fldChar w:fldCharType="separate"/>
            </w:r>
            <w:r w:rsidR="00D26EA2">
              <w:rPr>
                <w:noProof/>
                <w:webHidden/>
              </w:rPr>
              <w:t>3</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4" w:history="1">
            <w:r w:rsidR="00D26EA2" w:rsidRPr="00EC67BB">
              <w:rPr>
                <w:rStyle w:val="Hyperlink"/>
                <w:noProof/>
              </w:rPr>
              <w:t>2.2</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The Network Service Interface</w:t>
            </w:r>
            <w:r w:rsidR="00D26EA2">
              <w:rPr>
                <w:noProof/>
                <w:webHidden/>
              </w:rPr>
              <w:tab/>
            </w:r>
            <w:r>
              <w:rPr>
                <w:noProof/>
                <w:webHidden/>
              </w:rPr>
              <w:fldChar w:fldCharType="begin"/>
            </w:r>
            <w:r w:rsidR="00D26EA2">
              <w:rPr>
                <w:noProof/>
                <w:webHidden/>
              </w:rPr>
              <w:instrText xml:space="preserve"> PAGEREF _Toc265683154 \h </w:instrText>
            </w:r>
            <w:r>
              <w:rPr>
                <w:noProof/>
                <w:webHidden/>
              </w:rPr>
            </w:r>
            <w:r>
              <w:rPr>
                <w:noProof/>
                <w:webHidden/>
              </w:rPr>
              <w:fldChar w:fldCharType="separate"/>
            </w:r>
            <w:r w:rsidR="00D26EA2">
              <w:rPr>
                <w:noProof/>
                <w:webHidden/>
              </w:rPr>
              <w:t>3</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5" w:history="1">
            <w:r w:rsidR="00D26EA2" w:rsidRPr="00EC67BB">
              <w:rPr>
                <w:rStyle w:val="Hyperlink"/>
                <w:noProof/>
              </w:rPr>
              <w:t>2.3</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The Network Service Agent</w:t>
            </w:r>
            <w:r w:rsidR="00D26EA2">
              <w:rPr>
                <w:noProof/>
                <w:webHidden/>
              </w:rPr>
              <w:tab/>
            </w:r>
            <w:r>
              <w:rPr>
                <w:noProof/>
                <w:webHidden/>
              </w:rPr>
              <w:fldChar w:fldCharType="begin"/>
            </w:r>
            <w:r w:rsidR="00D26EA2">
              <w:rPr>
                <w:noProof/>
                <w:webHidden/>
              </w:rPr>
              <w:instrText xml:space="preserve"> PAGEREF _Toc265683155 \h </w:instrText>
            </w:r>
            <w:r>
              <w:rPr>
                <w:noProof/>
                <w:webHidden/>
              </w:rPr>
            </w:r>
            <w:r>
              <w:rPr>
                <w:noProof/>
                <w:webHidden/>
              </w:rPr>
              <w:fldChar w:fldCharType="separate"/>
            </w:r>
            <w:r w:rsidR="00D26EA2">
              <w:rPr>
                <w:noProof/>
                <w:webHidden/>
              </w:rPr>
              <w:t>4</w:t>
            </w:r>
            <w:r>
              <w:rPr>
                <w:noProof/>
                <w:webHidden/>
              </w:rPr>
              <w:fldChar w:fldCharType="end"/>
            </w:r>
          </w:hyperlink>
        </w:p>
        <w:p w:rsidR="00D26EA2" w:rsidRDefault="001E4F8D">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5683156" w:history="1">
            <w:r w:rsidR="00D26EA2" w:rsidRPr="00EC67BB">
              <w:rPr>
                <w:rStyle w:val="Hyperlink"/>
                <w:noProof/>
              </w:rPr>
              <w:t>2.3.1</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The Network Resource Manager</w:t>
            </w:r>
            <w:r w:rsidR="00D26EA2">
              <w:rPr>
                <w:noProof/>
                <w:webHidden/>
              </w:rPr>
              <w:tab/>
            </w:r>
            <w:r>
              <w:rPr>
                <w:noProof/>
                <w:webHidden/>
              </w:rPr>
              <w:fldChar w:fldCharType="begin"/>
            </w:r>
            <w:r w:rsidR="00D26EA2">
              <w:rPr>
                <w:noProof/>
                <w:webHidden/>
              </w:rPr>
              <w:instrText xml:space="preserve"> PAGEREF _Toc265683156 \h </w:instrText>
            </w:r>
            <w:r>
              <w:rPr>
                <w:noProof/>
                <w:webHidden/>
              </w:rPr>
            </w:r>
            <w:r>
              <w:rPr>
                <w:noProof/>
                <w:webHidden/>
              </w:rPr>
              <w:fldChar w:fldCharType="separate"/>
            </w:r>
            <w:r w:rsidR="00D26EA2">
              <w:rPr>
                <w:noProof/>
                <w:webHidden/>
              </w:rPr>
              <w:t>5</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7" w:history="1">
            <w:r w:rsidR="00D26EA2" w:rsidRPr="00EC67BB">
              <w:rPr>
                <w:rStyle w:val="Hyperlink"/>
                <w:noProof/>
              </w:rPr>
              <w:t>2.4</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NSI Sessions</w:t>
            </w:r>
            <w:r w:rsidR="00D26EA2">
              <w:rPr>
                <w:noProof/>
                <w:webHidden/>
              </w:rPr>
              <w:tab/>
            </w:r>
            <w:r>
              <w:rPr>
                <w:noProof/>
                <w:webHidden/>
              </w:rPr>
              <w:fldChar w:fldCharType="begin"/>
            </w:r>
            <w:r w:rsidR="00D26EA2">
              <w:rPr>
                <w:noProof/>
                <w:webHidden/>
              </w:rPr>
              <w:instrText xml:space="preserve"> PAGEREF _Toc265683157 \h </w:instrText>
            </w:r>
            <w:r>
              <w:rPr>
                <w:noProof/>
                <w:webHidden/>
              </w:rPr>
            </w:r>
            <w:r>
              <w:rPr>
                <w:noProof/>
                <w:webHidden/>
              </w:rPr>
              <w:fldChar w:fldCharType="separate"/>
            </w:r>
            <w:r w:rsidR="00D26EA2">
              <w:rPr>
                <w:noProof/>
                <w:webHidden/>
              </w:rPr>
              <w:t>5</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8" w:history="1">
            <w:r w:rsidR="00D26EA2" w:rsidRPr="00EC67BB">
              <w:rPr>
                <w:rStyle w:val="Hyperlink"/>
                <w:noProof/>
              </w:rPr>
              <w:t>2.5</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NSI service extensibility</w:t>
            </w:r>
            <w:r w:rsidR="00D26EA2">
              <w:rPr>
                <w:noProof/>
                <w:webHidden/>
              </w:rPr>
              <w:tab/>
            </w:r>
            <w:r>
              <w:rPr>
                <w:noProof/>
                <w:webHidden/>
              </w:rPr>
              <w:fldChar w:fldCharType="begin"/>
            </w:r>
            <w:r w:rsidR="00D26EA2">
              <w:rPr>
                <w:noProof/>
                <w:webHidden/>
              </w:rPr>
              <w:instrText xml:space="preserve"> PAGEREF _Toc265683158 \h </w:instrText>
            </w:r>
            <w:r>
              <w:rPr>
                <w:noProof/>
                <w:webHidden/>
              </w:rPr>
            </w:r>
            <w:r>
              <w:rPr>
                <w:noProof/>
                <w:webHidden/>
              </w:rPr>
              <w:fldChar w:fldCharType="separate"/>
            </w:r>
            <w:r w:rsidR="00D26EA2">
              <w:rPr>
                <w:noProof/>
                <w:webHidden/>
              </w:rPr>
              <w:t>6</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59" w:history="1">
            <w:r w:rsidR="00D26EA2" w:rsidRPr="00EC67BB">
              <w:rPr>
                <w:rStyle w:val="Hyperlink"/>
                <w:noProof/>
              </w:rPr>
              <w:t>2.6</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The NSI Service Plane</w:t>
            </w:r>
            <w:r w:rsidR="00D26EA2">
              <w:rPr>
                <w:noProof/>
                <w:webHidden/>
              </w:rPr>
              <w:tab/>
            </w:r>
            <w:r>
              <w:rPr>
                <w:noProof/>
                <w:webHidden/>
              </w:rPr>
              <w:fldChar w:fldCharType="begin"/>
            </w:r>
            <w:r w:rsidR="00D26EA2">
              <w:rPr>
                <w:noProof/>
                <w:webHidden/>
              </w:rPr>
              <w:instrText xml:space="preserve"> PAGEREF _Toc265683159 \h </w:instrText>
            </w:r>
            <w:r>
              <w:rPr>
                <w:noProof/>
                <w:webHidden/>
              </w:rPr>
            </w:r>
            <w:r>
              <w:rPr>
                <w:noProof/>
                <w:webHidden/>
              </w:rPr>
              <w:fldChar w:fldCharType="separate"/>
            </w:r>
            <w:r w:rsidR="00D26EA2">
              <w:rPr>
                <w:noProof/>
                <w:webHidden/>
              </w:rPr>
              <w:t>6</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0" w:history="1">
            <w:r w:rsidR="00D26EA2" w:rsidRPr="00EC67BB">
              <w:rPr>
                <w:rStyle w:val="Hyperlink"/>
                <w:noProof/>
              </w:rPr>
              <w:t>2.7</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Hierarchical communications model and federation</w:t>
            </w:r>
            <w:r w:rsidR="00D26EA2">
              <w:rPr>
                <w:noProof/>
                <w:webHidden/>
              </w:rPr>
              <w:tab/>
            </w:r>
            <w:r>
              <w:rPr>
                <w:noProof/>
                <w:webHidden/>
              </w:rPr>
              <w:fldChar w:fldCharType="begin"/>
            </w:r>
            <w:r w:rsidR="00D26EA2">
              <w:rPr>
                <w:noProof/>
                <w:webHidden/>
              </w:rPr>
              <w:instrText xml:space="preserve"> PAGEREF _Toc265683160 \h </w:instrText>
            </w:r>
            <w:r>
              <w:rPr>
                <w:noProof/>
                <w:webHidden/>
              </w:rPr>
            </w:r>
            <w:r>
              <w:rPr>
                <w:noProof/>
                <w:webHidden/>
              </w:rPr>
              <w:fldChar w:fldCharType="separate"/>
            </w:r>
            <w:r w:rsidR="00D26EA2">
              <w:rPr>
                <w:noProof/>
                <w:webHidden/>
              </w:rPr>
              <w:t>7</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61" w:history="1">
            <w:r w:rsidR="00D26EA2" w:rsidRPr="00EC67BB">
              <w:rPr>
                <w:rStyle w:val="Hyperlink"/>
                <w:noProof/>
              </w:rPr>
              <w:t>3.</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The NSI Protocol</w:t>
            </w:r>
            <w:r w:rsidR="00D26EA2">
              <w:rPr>
                <w:noProof/>
                <w:webHidden/>
              </w:rPr>
              <w:tab/>
            </w:r>
            <w:r>
              <w:rPr>
                <w:noProof/>
                <w:webHidden/>
              </w:rPr>
              <w:fldChar w:fldCharType="begin"/>
            </w:r>
            <w:r w:rsidR="00D26EA2">
              <w:rPr>
                <w:noProof/>
                <w:webHidden/>
              </w:rPr>
              <w:instrText xml:space="preserve"> PAGEREF _Toc265683161 \h </w:instrText>
            </w:r>
            <w:r>
              <w:rPr>
                <w:noProof/>
                <w:webHidden/>
              </w:rPr>
            </w:r>
            <w:r>
              <w:rPr>
                <w:noProof/>
                <w:webHidden/>
              </w:rPr>
              <w:fldChar w:fldCharType="separate"/>
            </w:r>
            <w:r w:rsidR="00D26EA2">
              <w:rPr>
                <w:noProof/>
                <w:webHidden/>
              </w:rPr>
              <w:t>9</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2" w:history="1">
            <w:r w:rsidR="00D26EA2" w:rsidRPr="00EC67BB">
              <w:rPr>
                <w:rStyle w:val="Hyperlink"/>
                <w:noProof/>
              </w:rPr>
              <w:t>3.1</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 xml:space="preserve">NSI Protocol overview </w:t>
            </w:r>
            <w:r w:rsidR="00D26EA2">
              <w:rPr>
                <w:noProof/>
                <w:webHidden/>
              </w:rPr>
              <w:tab/>
            </w:r>
            <w:r>
              <w:rPr>
                <w:noProof/>
                <w:webHidden/>
              </w:rPr>
              <w:fldChar w:fldCharType="begin"/>
            </w:r>
            <w:r w:rsidR="00D26EA2">
              <w:rPr>
                <w:noProof/>
                <w:webHidden/>
              </w:rPr>
              <w:instrText xml:space="preserve"> PAGEREF _Toc265683162 \h </w:instrText>
            </w:r>
            <w:r>
              <w:rPr>
                <w:noProof/>
                <w:webHidden/>
              </w:rPr>
            </w:r>
            <w:r>
              <w:rPr>
                <w:noProof/>
                <w:webHidden/>
              </w:rPr>
              <w:fldChar w:fldCharType="separate"/>
            </w:r>
            <w:r w:rsidR="00D26EA2">
              <w:rPr>
                <w:noProof/>
                <w:webHidden/>
              </w:rPr>
              <w:t>9</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3" w:history="1">
            <w:r w:rsidR="00D26EA2" w:rsidRPr="00EC67BB">
              <w:rPr>
                <w:rStyle w:val="Hyperlink"/>
                <w:noProof/>
              </w:rPr>
              <w:t>3.2</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NSI messages</w:t>
            </w:r>
            <w:r w:rsidR="00D26EA2">
              <w:rPr>
                <w:noProof/>
                <w:webHidden/>
              </w:rPr>
              <w:tab/>
            </w:r>
            <w:r>
              <w:rPr>
                <w:noProof/>
                <w:webHidden/>
              </w:rPr>
              <w:fldChar w:fldCharType="begin"/>
            </w:r>
            <w:r w:rsidR="00D26EA2">
              <w:rPr>
                <w:noProof/>
                <w:webHidden/>
              </w:rPr>
              <w:instrText xml:space="preserve"> PAGEREF _Toc265683163 \h </w:instrText>
            </w:r>
            <w:r>
              <w:rPr>
                <w:noProof/>
                <w:webHidden/>
              </w:rPr>
            </w:r>
            <w:r>
              <w:rPr>
                <w:noProof/>
                <w:webHidden/>
              </w:rPr>
              <w:fldChar w:fldCharType="separate"/>
            </w:r>
            <w:r w:rsidR="00D26EA2">
              <w:rPr>
                <w:noProof/>
                <w:webHidden/>
              </w:rPr>
              <w:t>9</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4" w:history="1">
            <w:r w:rsidR="00D26EA2" w:rsidRPr="00EC67BB">
              <w:rPr>
                <w:rStyle w:val="Hyperlink"/>
                <w:noProof/>
              </w:rPr>
              <w:t>3.3</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NSI Service Instances and Primitives</w:t>
            </w:r>
            <w:r w:rsidR="00D26EA2">
              <w:rPr>
                <w:noProof/>
                <w:webHidden/>
              </w:rPr>
              <w:tab/>
            </w:r>
            <w:r>
              <w:rPr>
                <w:noProof/>
                <w:webHidden/>
              </w:rPr>
              <w:fldChar w:fldCharType="begin"/>
            </w:r>
            <w:r w:rsidR="00D26EA2">
              <w:rPr>
                <w:noProof/>
                <w:webHidden/>
              </w:rPr>
              <w:instrText xml:space="preserve"> PAGEREF _Toc265683164 \h </w:instrText>
            </w:r>
            <w:r>
              <w:rPr>
                <w:noProof/>
                <w:webHidden/>
              </w:rPr>
            </w:r>
            <w:r>
              <w:rPr>
                <w:noProof/>
                <w:webHidden/>
              </w:rPr>
              <w:fldChar w:fldCharType="separate"/>
            </w:r>
            <w:r w:rsidR="00D26EA2">
              <w:rPr>
                <w:noProof/>
                <w:webHidden/>
              </w:rPr>
              <w:t>9</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5" w:history="1">
            <w:r w:rsidR="00D26EA2" w:rsidRPr="00EC67BB">
              <w:rPr>
                <w:rStyle w:val="Hyperlink"/>
                <w:rFonts w:eastAsia="MS Mincho"/>
                <w:noProof/>
              </w:rPr>
              <w:t>3.4</w:t>
            </w:r>
            <w:r w:rsidR="00D26EA2">
              <w:rPr>
                <w:rFonts w:asciiTheme="minorHAnsi" w:eastAsiaTheme="minorEastAsia" w:hAnsiTheme="minorHAnsi" w:cstheme="minorBidi"/>
                <w:noProof/>
                <w:sz w:val="22"/>
                <w:szCs w:val="22"/>
                <w:lang w:val="en-GB" w:eastAsia="en-GB"/>
              </w:rPr>
              <w:tab/>
            </w:r>
            <w:r w:rsidR="00D26EA2" w:rsidRPr="00EC67BB">
              <w:rPr>
                <w:rStyle w:val="Hyperlink"/>
                <w:rFonts w:eastAsia="MS Mincho"/>
                <w:noProof/>
              </w:rPr>
              <w:t>NSI Service Definitions</w:t>
            </w:r>
            <w:r w:rsidR="00D26EA2">
              <w:rPr>
                <w:noProof/>
                <w:webHidden/>
              </w:rPr>
              <w:tab/>
            </w:r>
            <w:r>
              <w:rPr>
                <w:noProof/>
                <w:webHidden/>
              </w:rPr>
              <w:fldChar w:fldCharType="begin"/>
            </w:r>
            <w:r w:rsidR="00D26EA2">
              <w:rPr>
                <w:noProof/>
                <w:webHidden/>
              </w:rPr>
              <w:instrText xml:space="preserve"> PAGEREF _Toc265683165 \h </w:instrText>
            </w:r>
            <w:r>
              <w:rPr>
                <w:noProof/>
                <w:webHidden/>
              </w:rPr>
            </w:r>
            <w:r>
              <w:rPr>
                <w:noProof/>
                <w:webHidden/>
              </w:rPr>
              <w:fldChar w:fldCharType="separate"/>
            </w:r>
            <w:r w:rsidR="00D26EA2">
              <w:rPr>
                <w:noProof/>
                <w:webHidden/>
              </w:rPr>
              <w:t>10</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6" w:history="1">
            <w:r w:rsidR="00D26EA2" w:rsidRPr="00EC67BB">
              <w:rPr>
                <w:rStyle w:val="Hyperlink"/>
                <w:rFonts w:eastAsia="MS Mincho"/>
                <w:noProof/>
              </w:rPr>
              <w:t>3.5</w:t>
            </w:r>
            <w:r w:rsidR="00D26EA2">
              <w:rPr>
                <w:rFonts w:asciiTheme="minorHAnsi" w:eastAsiaTheme="minorEastAsia" w:hAnsiTheme="minorHAnsi" w:cstheme="minorBidi"/>
                <w:noProof/>
                <w:sz w:val="22"/>
                <w:szCs w:val="22"/>
                <w:lang w:val="en-GB" w:eastAsia="en-GB"/>
              </w:rPr>
              <w:tab/>
            </w:r>
            <w:r w:rsidR="00D26EA2" w:rsidRPr="00EC67BB">
              <w:rPr>
                <w:rStyle w:val="Hyperlink"/>
                <w:rFonts w:eastAsia="MS Mincho"/>
                <w:noProof/>
              </w:rPr>
              <w:t>Temporal aspects of NSI services</w:t>
            </w:r>
            <w:r w:rsidR="00D26EA2">
              <w:rPr>
                <w:noProof/>
                <w:webHidden/>
              </w:rPr>
              <w:tab/>
            </w:r>
            <w:r>
              <w:rPr>
                <w:noProof/>
                <w:webHidden/>
              </w:rPr>
              <w:fldChar w:fldCharType="begin"/>
            </w:r>
            <w:r w:rsidR="00D26EA2">
              <w:rPr>
                <w:noProof/>
                <w:webHidden/>
              </w:rPr>
              <w:instrText xml:space="preserve"> PAGEREF _Toc265683166 \h </w:instrText>
            </w:r>
            <w:r>
              <w:rPr>
                <w:noProof/>
                <w:webHidden/>
              </w:rPr>
            </w:r>
            <w:r>
              <w:rPr>
                <w:noProof/>
                <w:webHidden/>
              </w:rPr>
              <w:fldChar w:fldCharType="separate"/>
            </w:r>
            <w:r w:rsidR="00D26EA2">
              <w:rPr>
                <w:noProof/>
                <w:webHidden/>
              </w:rPr>
              <w:t>10</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7" w:history="1">
            <w:r w:rsidR="00D26EA2" w:rsidRPr="00EC67BB">
              <w:rPr>
                <w:rStyle w:val="Hyperlink"/>
                <w:rFonts w:eastAsia="MS Mincho"/>
                <w:noProof/>
              </w:rPr>
              <w:t>3.6</w:t>
            </w:r>
            <w:r w:rsidR="00D26EA2">
              <w:rPr>
                <w:rFonts w:asciiTheme="minorHAnsi" w:eastAsiaTheme="minorEastAsia" w:hAnsiTheme="minorHAnsi" w:cstheme="minorBidi"/>
                <w:noProof/>
                <w:sz w:val="22"/>
                <w:szCs w:val="22"/>
                <w:lang w:val="en-GB" w:eastAsia="en-GB"/>
              </w:rPr>
              <w:tab/>
            </w:r>
            <w:r w:rsidR="00D26EA2" w:rsidRPr="00EC67BB">
              <w:rPr>
                <w:rStyle w:val="Hyperlink"/>
                <w:rFonts w:eastAsia="MS Mincho"/>
                <w:noProof/>
              </w:rPr>
              <w:t>Trust and authentication in NSI</w:t>
            </w:r>
            <w:r w:rsidR="00D26EA2">
              <w:rPr>
                <w:noProof/>
                <w:webHidden/>
              </w:rPr>
              <w:tab/>
            </w:r>
            <w:r>
              <w:rPr>
                <w:noProof/>
                <w:webHidden/>
              </w:rPr>
              <w:fldChar w:fldCharType="begin"/>
            </w:r>
            <w:r w:rsidR="00D26EA2">
              <w:rPr>
                <w:noProof/>
                <w:webHidden/>
              </w:rPr>
              <w:instrText xml:space="preserve"> PAGEREF _Toc265683167 \h </w:instrText>
            </w:r>
            <w:r>
              <w:rPr>
                <w:noProof/>
                <w:webHidden/>
              </w:rPr>
            </w:r>
            <w:r>
              <w:rPr>
                <w:noProof/>
                <w:webHidden/>
              </w:rPr>
              <w:fldChar w:fldCharType="separate"/>
            </w:r>
            <w:r w:rsidR="00D26EA2">
              <w:rPr>
                <w:noProof/>
                <w:webHidden/>
              </w:rPr>
              <w:t>11</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68" w:history="1">
            <w:r w:rsidR="00D26EA2" w:rsidRPr="00EC67BB">
              <w:rPr>
                <w:rStyle w:val="Hyperlink"/>
                <w:rFonts w:eastAsia="MS Mincho"/>
                <w:noProof/>
              </w:rPr>
              <w:t>3.7</w:t>
            </w:r>
            <w:r w:rsidR="00D26EA2">
              <w:rPr>
                <w:rFonts w:asciiTheme="minorHAnsi" w:eastAsiaTheme="minorEastAsia" w:hAnsiTheme="minorHAnsi" w:cstheme="minorBidi"/>
                <w:noProof/>
                <w:sz w:val="22"/>
                <w:szCs w:val="22"/>
                <w:lang w:val="en-GB" w:eastAsia="en-GB"/>
              </w:rPr>
              <w:tab/>
            </w:r>
            <w:r w:rsidR="00D26EA2" w:rsidRPr="00EC67BB">
              <w:rPr>
                <w:rStyle w:val="Hyperlink"/>
                <w:rFonts w:eastAsia="MS Mincho"/>
                <w:noProof/>
              </w:rPr>
              <w:t>NSI Service Plane error handling</w:t>
            </w:r>
            <w:r w:rsidR="00D26EA2">
              <w:rPr>
                <w:noProof/>
                <w:webHidden/>
              </w:rPr>
              <w:tab/>
            </w:r>
            <w:r>
              <w:rPr>
                <w:noProof/>
                <w:webHidden/>
              </w:rPr>
              <w:fldChar w:fldCharType="begin"/>
            </w:r>
            <w:r w:rsidR="00D26EA2">
              <w:rPr>
                <w:noProof/>
                <w:webHidden/>
              </w:rPr>
              <w:instrText xml:space="preserve"> PAGEREF _Toc265683168 \h </w:instrText>
            </w:r>
            <w:r>
              <w:rPr>
                <w:noProof/>
                <w:webHidden/>
              </w:rPr>
            </w:r>
            <w:r>
              <w:rPr>
                <w:noProof/>
                <w:webHidden/>
              </w:rPr>
              <w:fldChar w:fldCharType="separate"/>
            </w:r>
            <w:r w:rsidR="00D26EA2">
              <w:rPr>
                <w:noProof/>
                <w:webHidden/>
              </w:rPr>
              <w:t>11</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69" w:history="1">
            <w:r w:rsidR="00D26EA2" w:rsidRPr="00EC67BB">
              <w:rPr>
                <w:rStyle w:val="Hyperlink"/>
                <w:noProof/>
              </w:rPr>
              <w:t>4.</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Representing network resources</w:t>
            </w:r>
            <w:r w:rsidR="00D26EA2">
              <w:rPr>
                <w:noProof/>
                <w:webHidden/>
              </w:rPr>
              <w:tab/>
            </w:r>
            <w:r>
              <w:rPr>
                <w:noProof/>
                <w:webHidden/>
              </w:rPr>
              <w:fldChar w:fldCharType="begin"/>
            </w:r>
            <w:r w:rsidR="00D26EA2">
              <w:rPr>
                <w:noProof/>
                <w:webHidden/>
              </w:rPr>
              <w:instrText xml:space="preserve"> PAGEREF _Toc265683169 \h </w:instrText>
            </w:r>
            <w:r>
              <w:rPr>
                <w:noProof/>
                <w:webHidden/>
              </w:rPr>
            </w:r>
            <w:r>
              <w:rPr>
                <w:noProof/>
                <w:webHidden/>
              </w:rPr>
              <w:fldChar w:fldCharType="separate"/>
            </w:r>
            <w:r w:rsidR="00D26EA2">
              <w:rPr>
                <w:noProof/>
                <w:webHidden/>
              </w:rPr>
              <w:t>13</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70" w:history="1">
            <w:r w:rsidR="00D26EA2" w:rsidRPr="00EC67BB">
              <w:rPr>
                <w:rStyle w:val="Hyperlink"/>
                <w:noProof/>
              </w:rPr>
              <w:t>4.1</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Describing network topologies</w:t>
            </w:r>
            <w:r w:rsidR="00D26EA2">
              <w:rPr>
                <w:noProof/>
                <w:webHidden/>
              </w:rPr>
              <w:tab/>
            </w:r>
            <w:r>
              <w:rPr>
                <w:noProof/>
                <w:webHidden/>
              </w:rPr>
              <w:fldChar w:fldCharType="begin"/>
            </w:r>
            <w:r w:rsidR="00D26EA2">
              <w:rPr>
                <w:noProof/>
                <w:webHidden/>
              </w:rPr>
              <w:instrText xml:space="preserve"> PAGEREF _Toc265683170 \h </w:instrText>
            </w:r>
            <w:r>
              <w:rPr>
                <w:noProof/>
                <w:webHidden/>
              </w:rPr>
            </w:r>
            <w:r>
              <w:rPr>
                <w:noProof/>
                <w:webHidden/>
              </w:rPr>
              <w:fldChar w:fldCharType="separate"/>
            </w:r>
            <w:r w:rsidR="00D26EA2">
              <w:rPr>
                <w:noProof/>
                <w:webHidden/>
              </w:rPr>
              <w:t>13</w:t>
            </w:r>
            <w:r>
              <w:rPr>
                <w:noProof/>
                <w:webHidden/>
              </w:rPr>
              <w:fldChar w:fldCharType="end"/>
            </w:r>
          </w:hyperlink>
        </w:p>
        <w:p w:rsidR="00D26EA2" w:rsidRDefault="001E4F8D">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5683171" w:history="1">
            <w:r w:rsidR="00D26EA2" w:rsidRPr="00EC67BB">
              <w:rPr>
                <w:rStyle w:val="Hyperlink"/>
                <w:noProof/>
              </w:rPr>
              <w:t>4.2</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Service Termination Points</w:t>
            </w:r>
            <w:r w:rsidR="00D26EA2">
              <w:rPr>
                <w:noProof/>
                <w:webHidden/>
              </w:rPr>
              <w:tab/>
            </w:r>
            <w:r>
              <w:rPr>
                <w:noProof/>
                <w:webHidden/>
              </w:rPr>
              <w:fldChar w:fldCharType="begin"/>
            </w:r>
            <w:r w:rsidR="00D26EA2">
              <w:rPr>
                <w:noProof/>
                <w:webHidden/>
              </w:rPr>
              <w:instrText xml:space="preserve"> PAGEREF _Toc265683171 \h </w:instrText>
            </w:r>
            <w:r>
              <w:rPr>
                <w:noProof/>
                <w:webHidden/>
              </w:rPr>
            </w:r>
            <w:r>
              <w:rPr>
                <w:noProof/>
                <w:webHidden/>
              </w:rPr>
              <w:fldChar w:fldCharType="separate"/>
            </w:r>
            <w:r w:rsidR="00D26EA2">
              <w:rPr>
                <w:noProof/>
                <w:webHidden/>
              </w:rPr>
              <w:t>14</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2" w:history="1">
            <w:r w:rsidR="00D26EA2" w:rsidRPr="00EC67BB">
              <w:rPr>
                <w:rStyle w:val="Hyperlink"/>
                <w:noProof/>
              </w:rPr>
              <w:t>5.</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Contributors</w:t>
            </w:r>
            <w:r w:rsidR="00D26EA2">
              <w:rPr>
                <w:noProof/>
                <w:webHidden/>
              </w:rPr>
              <w:tab/>
            </w:r>
            <w:r>
              <w:rPr>
                <w:noProof/>
                <w:webHidden/>
              </w:rPr>
              <w:fldChar w:fldCharType="begin"/>
            </w:r>
            <w:r w:rsidR="00D26EA2">
              <w:rPr>
                <w:noProof/>
                <w:webHidden/>
              </w:rPr>
              <w:instrText xml:space="preserve"> PAGEREF _Toc265683172 \h </w:instrText>
            </w:r>
            <w:r>
              <w:rPr>
                <w:noProof/>
                <w:webHidden/>
              </w:rPr>
            </w:r>
            <w:r>
              <w:rPr>
                <w:noProof/>
                <w:webHidden/>
              </w:rPr>
              <w:fldChar w:fldCharType="separate"/>
            </w:r>
            <w:r w:rsidR="00D26EA2">
              <w:rPr>
                <w:noProof/>
                <w:webHidden/>
              </w:rPr>
              <w:t>16</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3" w:history="1">
            <w:r w:rsidR="00D26EA2" w:rsidRPr="00EC67BB">
              <w:rPr>
                <w:rStyle w:val="Hyperlink"/>
                <w:noProof/>
              </w:rPr>
              <w:t>6.</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Glossary</w:t>
            </w:r>
            <w:r w:rsidR="00D26EA2">
              <w:rPr>
                <w:noProof/>
                <w:webHidden/>
              </w:rPr>
              <w:tab/>
            </w:r>
            <w:r>
              <w:rPr>
                <w:noProof/>
                <w:webHidden/>
              </w:rPr>
              <w:fldChar w:fldCharType="begin"/>
            </w:r>
            <w:r w:rsidR="00D26EA2">
              <w:rPr>
                <w:noProof/>
                <w:webHidden/>
              </w:rPr>
              <w:instrText xml:space="preserve"> PAGEREF _Toc265683173 \h </w:instrText>
            </w:r>
            <w:r>
              <w:rPr>
                <w:noProof/>
                <w:webHidden/>
              </w:rPr>
            </w:r>
            <w:r>
              <w:rPr>
                <w:noProof/>
                <w:webHidden/>
              </w:rPr>
              <w:fldChar w:fldCharType="separate"/>
            </w:r>
            <w:r w:rsidR="00D26EA2">
              <w:rPr>
                <w:noProof/>
                <w:webHidden/>
              </w:rPr>
              <w:t>16</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4" w:history="1">
            <w:r w:rsidR="00D26EA2" w:rsidRPr="00EC67BB">
              <w:rPr>
                <w:rStyle w:val="Hyperlink"/>
                <w:noProof/>
              </w:rPr>
              <w:t>7.</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Intellectual Property Statement</w:t>
            </w:r>
            <w:r w:rsidR="00D26EA2">
              <w:rPr>
                <w:noProof/>
                <w:webHidden/>
              </w:rPr>
              <w:tab/>
            </w:r>
            <w:r>
              <w:rPr>
                <w:noProof/>
                <w:webHidden/>
              </w:rPr>
              <w:fldChar w:fldCharType="begin"/>
            </w:r>
            <w:r w:rsidR="00D26EA2">
              <w:rPr>
                <w:noProof/>
                <w:webHidden/>
              </w:rPr>
              <w:instrText xml:space="preserve"> PAGEREF _Toc265683174 \h </w:instrText>
            </w:r>
            <w:r>
              <w:rPr>
                <w:noProof/>
                <w:webHidden/>
              </w:rPr>
            </w:r>
            <w:r>
              <w:rPr>
                <w:noProof/>
                <w:webHidden/>
              </w:rPr>
              <w:fldChar w:fldCharType="separate"/>
            </w:r>
            <w:r w:rsidR="00D26EA2">
              <w:rPr>
                <w:noProof/>
                <w:webHidden/>
              </w:rPr>
              <w:t>17</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5" w:history="1">
            <w:r w:rsidR="00D26EA2" w:rsidRPr="00EC67BB">
              <w:rPr>
                <w:rStyle w:val="Hyperlink"/>
                <w:noProof/>
              </w:rPr>
              <w:t>8.</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Disclaimer</w:t>
            </w:r>
            <w:r w:rsidR="00D26EA2">
              <w:rPr>
                <w:noProof/>
                <w:webHidden/>
              </w:rPr>
              <w:tab/>
            </w:r>
            <w:r>
              <w:rPr>
                <w:noProof/>
                <w:webHidden/>
              </w:rPr>
              <w:fldChar w:fldCharType="begin"/>
            </w:r>
            <w:r w:rsidR="00D26EA2">
              <w:rPr>
                <w:noProof/>
                <w:webHidden/>
              </w:rPr>
              <w:instrText xml:space="preserve"> PAGEREF _Toc265683175 \h </w:instrText>
            </w:r>
            <w:r>
              <w:rPr>
                <w:noProof/>
                <w:webHidden/>
              </w:rPr>
            </w:r>
            <w:r>
              <w:rPr>
                <w:noProof/>
                <w:webHidden/>
              </w:rPr>
              <w:fldChar w:fldCharType="separate"/>
            </w:r>
            <w:r w:rsidR="00D26EA2">
              <w:rPr>
                <w:noProof/>
                <w:webHidden/>
              </w:rPr>
              <w:t>18</w:t>
            </w:r>
            <w:r>
              <w:rPr>
                <w:noProof/>
                <w:webHidden/>
              </w:rPr>
              <w:fldChar w:fldCharType="end"/>
            </w:r>
          </w:hyperlink>
        </w:p>
        <w:p w:rsidR="00D26EA2" w:rsidRDefault="001E4F8D">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5683176" w:history="1">
            <w:r w:rsidR="00D26EA2" w:rsidRPr="00EC67BB">
              <w:rPr>
                <w:rStyle w:val="Hyperlink"/>
                <w:noProof/>
              </w:rPr>
              <w:t>9.</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Full Copyright Notice</w:t>
            </w:r>
            <w:r w:rsidR="00D26EA2">
              <w:rPr>
                <w:noProof/>
                <w:webHidden/>
              </w:rPr>
              <w:tab/>
            </w:r>
            <w:r>
              <w:rPr>
                <w:noProof/>
                <w:webHidden/>
              </w:rPr>
              <w:fldChar w:fldCharType="begin"/>
            </w:r>
            <w:r w:rsidR="00D26EA2">
              <w:rPr>
                <w:noProof/>
                <w:webHidden/>
              </w:rPr>
              <w:instrText xml:space="preserve"> PAGEREF _Toc265683176 \h </w:instrText>
            </w:r>
            <w:r>
              <w:rPr>
                <w:noProof/>
                <w:webHidden/>
              </w:rPr>
            </w:r>
            <w:r>
              <w:rPr>
                <w:noProof/>
                <w:webHidden/>
              </w:rPr>
              <w:fldChar w:fldCharType="separate"/>
            </w:r>
            <w:r w:rsidR="00D26EA2">
              <w:rPr>
                <w:noProof/>
                <w:webHidden/>
              </w:rPr>
              <w:t>18</w:t>
            </w:r>
            <w:r>
              <w:rPr>
                <w:noProof/>
                <w:webHidden/>
              </w:rPr>
              <w:fldChar w:fldCharType="end"/>
            </w:r>
          </w:hyperlink>
        </w:p>
        <w:p w:rsidR="00D26EA2" w:rsidRDefault="001E4F8D">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5683177" w:history="1">
            <w:r w:rsidR="00D26EA2" w:rsidRPr="00EC67BB">
              <w:rPr>
                <w:rStyle w:val="Hyperlink"/>
                <w:noProof/>
              </w:rPr>
              <w:t>10.</w:t>
            </w:r>
            <w:r w:rsidR="00D26EA2">
              <w:rPr>
                <w:rFonts w:asciiTheme="minorHAnsi" w:eastAsiaTheme="minorEastAsia" w:hAnsiTheme="minorHAnsi" w:cstheme="minorBidi"/>
                <w:noProof/>
                <w:sz w:val="22"/>
                <w:szCs w:val="22"/>
                <w:lang w:val="en-GB" w:eastAsia="en-GB"/>
              </w:rPr>
              <w:tab/>
            </w:r>
            <w:r w:rsidR="00D26EA2" w:rsidRPr="00EC67BB">
              <w:rPr>
                <w:rStyle w:val="Hyperlink"/>
                <w:noProof/>
              </w:rPr>
              <w:t>References</w:t>
            </w:r>
            <w:r w:rsidR="00D26EA2">
              <w:rPr>
                <w:noProof/>
                <w:webHidden/>
              </w:rPr>
              <w:tab/>
            </w:r>
            <w:r>
              <w:rPr>
                <w:noProof/>
                <w:webHidden/>
              </w:rPr>
              <w:fldChar w:fldCharType="begin"/>
            </w:r>
            <w:r w:rsidR="00D26EA2">
              <w:rPr>
                <w:noProof/>
                <w:webHidden/>
              </w:rPr>
              <w:instrText xml:space="preserve"> PAGEREF _Toc265683177 \h </w:instrText>
            </w:r>
            <w:r>
              <w:rPr>
                <w:noProof/>
                <w:webHidden/>
              </w:rPr>
            </w:r>
            <w:r>
              <w:rPr>
                <w:noProof/>
                <w:webHidden/>
              </w:rPr>
              <w:fldChar w:fldCharType="separate"/>
            </w:r>
            <w:r w:rsidR="00D26EA2">
              <w:rPr>
                <w:noProof/>
                <w:webHidden/>
              </w:rPr>
              <w:t>18</w:t>
            </w:r>
            <w:r>
              <w:rPr>
                <w:noProof/>
                <w:webHidden/>
              </w:rPr>
              <w:fldChar w:fldCharType="end"/>
            </w:r>
          </w:hyperlink>
        </w:p>
        <w:p w:rsidR="00B02EBD" w:rsidRDefault="001E4F8D" w:rsidP="00B02EBD">
          <w:r>
            <w:fldChar w:fldCharType="end"/>
          </w:r>
        </w:p>
      </w:sdtContent>
    </w:sdt>
    <w:p w:rsidR="007F7C82" w:rsidRDefault="00AD2854" w:rsidP="00B02EBD">
      <w:pPr>
        <w:pStyle w:val="Heading1"/>
      </w:pPr>
      <w:bookmarkStart w:id="42" w:name="_Toc265683151"/>
      <w:r>
        <w:t xml:space="preserve">Context and </w:t>
      </w:r>
      <w:r w:rsidRPr="00F5465B">
        <w:t>Overview</w:t>
      </w:r>
      <w:bookmarkEnd w:id="4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 xml:space="preserve">isioning </w:t>
      </w:r>
      <w:r w:rsidR="00393D36">
        <w:t>–</w:t>
      </w:r>
      <w:r w:rsidR="00231913">
        <w:t xml:space="preserve"> typically</w:t>
      </w:r>
      <w:r w:rsidR="00393D36">
        <w:t xml:space="preserve"> </w:t>
      </w:r>
      <w:r w:rsidR="006F797E">
        <w:t xml:space="preserve">performed </w:t>
      </w:r>
      <w:r w:rsidR="00393D36">
        <w:t>by</w:t>
      </w:r>
      <w:r w:rsidR="006F797E">
        <w:t xml:space="preserve"> a network engineer</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w:t>
      </w:r>
      <w:r w:rsidR="006F797E">
        <w:t>creation</w:t>
      </w:r>
      <w:r>
        <w:t xml:space="preserve">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Del="00AB4E41" w:rsidRDefault="006F797E" w:rsidP="00B02EBD">
      <w:pPr>
        <w:rPr>
          <w:del w:id="43" w:author="Guy" w:date="2010-06-30T10:24:00Z"/>
        </w:rPr>
      </w:pPr>
      <w:r>
        <w:t>Automated c</w:t>
      </w:r>
      <w:r w:rsidR="00AD2854" w:rsidRPr="00FC590F">
        <w:t xml:space="preserve">onnection-oriented transport </w:t>
      </w:r>
      <w:r>
        <w:t xml:space="preserve">provisioning </w:t>
      </w:r>
      <w:r w:rsidR="00AD2854" w:rsidRPr="00FC590F">
        <w:t>capabilities are</w:t>
      </w:r>
      <w:r>
        <w:t xml:space="preserve"> currently</w:t>
      </w:r>
      <w:r w:rsidR="00AD2854" w:rsidRPr="00FC590F">
        <w:t xml:space="preserve"> being deployed by Research &amp; Education (R&amp;E) providers</w:t>
      </w:r>
      <w:r w:rsidR="00A14A01">
        <w:t xml:space="preserve"> as well as </w:t>
      </w:r>
      <w:r w:rsidR="00AD2854" w:rsidRPr="00FC590F">
        <w:t xml:space="preserve">by commercial providers, and </w:t>
      </w:r>
      <w:r w:rsidR="000D120E">
        <w:t>could</w:t>
      </w:r>
      <w:r w:rsidR="00AD2854" w:rsidRPr="00FC590F">
        <w:t xml:space="preserve"> eventually be implemented in home/ retail networks as deployment progress</w:t>
      </w:r>
      <w:r w:rsidR="00AD2854">
        <w:t>es.</w:t>
      </w:r>
      <w:r>
        <w:t xml:space="preserve">  </w:t>
      </w:r>
      <w:r w:rsidR="00AD2854" w:rsidRPr="00FC590F">
        <w:t>The</w:t>
      </w:r>
      <w:r w:rsidR="00AD2854">
        <w:t>se</w:t>
      </w:r>
      <w:r w:rsidR="00AD2854" w:rsidRPr="00FC590F">
        <w:t xml:space="preserve"> automated provisioning </w:t>
      </w:r>
      <w:r w:rsidR="00AD2854">
        <w:t>systems,</w:t>
      </w:r>
      <w:r w:rsidR="00AD2854" w:rsidRPr="00FC590F">
        <w:t xml:space="preserve"> </w:t>
      </w:r>
      <w:r w:rsidR="00AD2854">
        <w:t xml:space="preserve">while </w:t>
      </w:r>
      <w:r>
        <w:t>being developed independently</w:t>
      </w:r>
      <w:r w:rsidR="00AD2854" w:rsidRPr="00FC590F">
        <w:t xml:space="preserve"> by different groups</w:t>
      </w:r>
      <w:r w:rsidR="00AD2854">
        <w:t>,</w:t>
      </w:r>
      <w:r w:rsidR="00AD2854" w:rsidRPr="00FC590F">
        <w:t xml:space="preserve"> all </w:t>
      </w:r>
      <w:r>
        <w:t xml:space="preserve">have common elements.  They have </w:t>
      </w:r>
      <w:r w:rsidR="00AD2854" w:rsidRPr="00FC590F">
        <w:t xml:space="preserve">developed </w:t>
      </w:r>
      <w:r w:rsidR="00AD2854">
        <w:t>software based control and/or management agents</w:t>
      </w:r>
      <w:r w:rsidR="00AD2854" w:rsidRPr="00FC590F">
        <w:t xml:space="preserve"> to regulate access </w:t>
      </w:r>
      <w:r w:rsidR="00AD2854">
        <w:t>to these</w:t>
      </w:r>
      <w:r w:rsidR="00AD2854" w:rsidRPr="00FC590F">
        <w:t xml:space="preserve"> resources, to </w:t>
      </w:r>
      <w:r w:rsidR="00AD2854">
        <w:t>schedule and reserve resources, to trigger or control timely</w:t>
      </w:r>
      <w:r w:rsidR="00AD2854" w:rsidRPr="00FC590F">
        <w:t xml:space="preserve"> provisioning of the network resources</w:t>
      </w:r>
      <w:r w:rsidR="00AD2854">
        <w:t>, and to monitor and release resources</w:t>
      </w:r>
      <w:r w:rsidR="00AD2854" w:rsidRPr="00FC590F">
        <w:t xml:space="preserve">.  These controllers are deployed in two different contexts.   One context is application (or Grid) centric, where a network provides </w:t>
      </w:r>
      <w:r w:rsidR="00AD2854">
        <w:t>a resource to an application</w:t>
      </w:r>
      <w:r>
        <w:t xml:space="preserve"> or middleware</w:t>
      </w:r>
      <w:r w:rsidR="00AD2854" w:rsidRPr="00FC590F">
        <w:t xml:space="preserve">. </w:t>
      </w:r>
      <w:r w:rsidR="00AD2854">
        <w:t xml:space="preserve"> </w:t>
      </w:r>
      <w:r w:rsidR="00AD2854" w:rsidRPr="00FC590F">
        <w:t xml:space="preserve">The other </w:t>
      </w:r>
      <w:r w:rsidR="00AD2854">
        <w:t xml:space="preserve">context </w:t>
      </w:r>
      <w:r w:rsidR="00AD2854" w:rsidRPr="00FC590F">
        <w:t xml:space="preserve">is network centric, where </w:t>
      </w:r>
      <w:r w:rsidR="00AD2854">
        <w:t>network resources are collaboratively shared among networks to expand or improve network performance or reach</w:t>
      </w:r>
      <w:r w:rsidR="00AD2854" w:rsidRPr="00FC590F">
        <w:t xml:space="preserve">.  </w:t>
      </w:r>
      <w:r w:rsidR="00AD2854">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rsidR="00AD2854">
        <w:t xml:space="preserve"> defines</w:t>
      </w:r>
      <w:r w:rsidR="00AD2854" w:rsidRPr="00FC590F">
        <w:t xml:space="preserve"> </w:t>
      </w:r>
      <w:del w:id="44" w:author="Guy" w:date="2010-06-30T17:17:00Z">
        <w:r w:rsidR="00AD2854" w:rsidRPr="00FC590F" w:rsidDel="00C13548">
          <w:delText xml:space="preserve">an </w:delText>
        </w:r>
      </w:del>
      <w:ins w:id="45" w:author="Guy" w:date="2010-06-30T17:24:00Z">
        <w:r w:rsidR="00A26257">
          <w:t xml:space="preserve">a </w:t>
        </w:r>
      </w:ins>
      <w:del w:id="46" w:author="Guy" w:date="2010-06-30T17:17:00Z">
        <w:r w:rsidR="007D7C98" w:rsidDel="00C13548">
          <w:delText>architecture</w:delText>
        </w:r>
      </w:del>
      <w:ins w:id="47" w:author="Guy" w:date="2010-06-30T17:17:00Z">
        <w:r w:rsidR="00C13548">
          <w:t>framework</w:t>
        </w:r>
      </w:ins>
      <w:r w:rsidR="007D7C98">
        <w:t xml:space="preserve"> for </w:t>
      </w:r>
      <w:r w:rsidR="00070CCB">
        <w:t>the NSI</w:t>
      </w:r>
      <w:r w:rsidR="007D7C98">
        <w:t xml:space="preserve"> protocol</w:t>
      </w:r>
      <w:r w:rsidR="00AD2854" w:rsidRPr="00FC590F">
        <w:t xml:space="preserve"> </w:t>
      </w:r>
      <w:del w:id="48" w:author="Guy" w:date="2010-07-02T15:22:00Z">
        <w:r w:rsidR="00AD2854" w:rsidRPr="00FC590F" w:rsidDel="00AB4E41">
          <w:delText xml:space="preserve">which </w:delText>
        </w:r>
      </w:del>
      <w:ins w:id="49" w:author="Guy" w:date="2010-07-02T15:22:00Z">
        <w:r w:rsidR="00AB4E41">
          <w:t>to</w:t>
        </w:r>
        <w:r w:rsidR="00AB4E41" w:rsidRPr="00FC590F">
          <w:t xml:space="preserve"> </w:t>
        </w:r>
      </w:ins>
      <w:del w:id="50" w:author="Guy" w:date="2010-06-30T10:24:00Z">
        <w:r w:rsidR="00AD2854" w:rsidRPr="00FC590F" w:rsidDel="003A6C79">
          <w:delText>works in either</w:delText>
        </w:r>
      </w:del>
      <w:ins w:id="51" w:author="Guy" w:date="2010-06-30T10:24:00Z">
        <w:r w:rsidR="003A6C79">
          <w:t>supports</w:t>
        </w:r>
      </w:ins>
      <w:r w:rsidR="00AD2854" w:rsidRPr="00FC590F">
        <w:t xml:space="preserve"> </w:t>
      </w:r>
      <w:ins w:id="52" w:author="Guy" w:date="2010-07-02T15:22:00Z">
        <w:r w:rsidR="00AB4E41">
          <w:t xml:space="preserve">both </w:t>
        </w:r>
      </w:ins>
      <w:r w:rsidR="00AD2854" w:rsidRPr="00FC590F">
        <w:t>of these contexts.</w:t>
      </w:r>
    </w:p>
    <w:p w:rsidR="00AB4E41" w:rsidRPr="00FC590F" w:rsidRDefault="00AB4E41" w:rsidP="00B02EBD">
      <w:pPr>
        <w:rPr>
          <w:ins w:id="53" w:author="Guy" w:date="2010-07-02T15:21:00Z"/>
        </w:rPr>
      </w:pPr>
    </w:p>
    <w:p w:rsidR="003A6C79" w:rsidRDefault="003A6C79" w:rsidP="00B02EBD">
      <w:pPr>
        <w:rPr>
          <w:ins w:id="54" w:author="Guy" w:date="2010-06-30T17:25:00Z"/>
        </w:rPr>
      </w:pPr>
    </w:p>
    <w:p w:rsidR="00A26257" w:rsidRDefault="00A26257" w:rsidP="00A26257">
      <w:r>
        <w:t xml:space="preserve">The Network Services </w:t>
      </w:r>
      <w:ins w:id="55" w:author="Guy" w:date="2010-06-30T17:36:00Z">
        <w:r w:rsidR="00C65DFB">
          <w:t>F</w:t>
        </w:r>
      </w:ins>
      <w:del w:id="56" w:author="Guy" w:date="2010-06-30T17:36:00Z">
        <w:r w:rsidDel="00C65DFB">
          <w:delText>f</w:delText>
        </w:r>
      </w:del>
      <w:r>
        <w:t xml:space="preserve">ramework defines several key architectural elements: a Network, a </w:t>
      </w:r>
      <w:ins w:id="57" w:author="Guy" w:date="2010-07-02T15:22:00Z">
        <w:r w:rsidR="00B31621">
          <w:t>N</w:t>
        </w:r>
      </w:ins>
      <w:del w:id="58" w:author="Guy" w:date="2010-07-02T15:22:00Z">
        <w:r w:rsidDel="00B31621">
          <w:delText>n</w:delText>
        </w:r>
      </w:del>
      <w:r>
        <w:t xml:space="preserve">etwork </w:t>
      </w:r>
      <w:ins w:id="59" w:author="Guy" w:date="2010-07-02T15:22:00Z">
        <w:r w:rsidR="00B31621">
          <w:t>S</w:t>
        </w:r>
      </w:ins>
      <w:del w:id="60" w:author="Guy" w:date="2010-07-02T15:22:00Z">
        <w:r w:rsidDel="00B31621">
          <w:delText>s</w:delText>
        </w:r>
      </w:del>
      <w:r>
        <w:t xml:space="preserve">ervice, the Network Service Agent (NSA), the Network Service Interface (NSI), and the NSI Protocol. These elements exist in a network Service Plane.  </w:t>
      </w:r>
      <w:r w:rsidRPr="00F5465B">
        <w:t xml:space="preserve">The </w:t>
      </w:r>
      <w:del w:id="61" w:author="Guy" w:date="2010-06-30T17:36:00Z">
        <w:r w:rsidRPr="00F5465B" w:rsidDel="00C65DFB">
          <w:delText>Network Service</w:delText>
        </w:r>
        <w:r w:rsidDel="00C65DFB">
          <w:delText>s</w:delText>
        </w:r>
      </w:del>
      <w:del w:id="62" w:author="Guy" w:date="2010-06-30T17:29:00Z">
        <w:r w:rsidDel="00A26257">
          <w:delText xml:space="preserve"> </w:delText>
        </w:r>
      </w:del>
      <w:del w:id="63" w:author="Guy" w:date="2010-06-30T17:36:00Z">
        <w:r w:rsidRPr="00F5465B" w:rsidDel="00C65DFB">
          <w:delText xml:space="preserve"> </w:delText>
        </w:r>
      </w:del>
      <w:r>
        <w:t xml:space="preserve">framework </w:t>
      </w:r>
      <w:r w:rsidRPr="00F5465B">
        <w:t>describes an environment within which network</w:t>
      </w:r>
      <w:r>
        <w:t xml:space="preserve"> objects are defined as manageable resources</w:t>
      </w:r>
      <w:del w:id="64" w:author="Guy" w:date="2010-06-30T17:37:00Z">
        <w:r w:rsidDel="00C65DFB">
          <w:delText xml:space="preserve"> that can be authorized, scheduled, delegated and provisioned</w:delText>
        </w:r>
      </w:del>
      <w:r>
        <w:t>.  Within the framework</w:t>
      </w:r>
      <w:r w:rsidRPr="00F5465B">
        <w:t xml:space="preserve">, </w:t>
      </w:r>
      <w:ins w:id="65" w:author="Guy" w:date="2010-06-30T17:37:00Z">
        <w:r w:rsidR="00C65DFB">
          <w:t xml:space="preserve">these </w:t>
        </w:r>
      </w:ins>
      <w:r w:rsidRPr="00F5465B">
        <w:t xml:space="preserve">network resources can be selected, allocated, interrogated, and manipulated by software agents on behalf of </w:t>
      </w:r>
      <w:r>
        <w:t xml:space="preserve">requesting users. </w:t>
      </w:r>
    </w:p>
    <w:p w:rsidR="00A26257" w:rsidRDefault="00A26257" w:rsidP="00A26257"/>
    <w:p w:rsidR="00A26257" w:rsidDel="00242BDF" w:rsidRDefault="00A26257" w:rsidP="00A26257">
      <w:pPr>
        <w:rPr>
          <w:del w:id="66" w:author="Guy" w:date="2010-07-02T15:56:00Z"/>
        </w:rPr>
      </w:pPr>
      <w:r w:rsidRPr="00F5465B">
        <w:t xml:space="preserve">Network resources and capabilities are presented to the consumer </w:t>
      </w:r>
      <w:r>
        <w:t xml:space="preserve">through </w:t>
      </w:r>
      <w:r w:rsidRPr="00F5465B">
        <w:t>a set of “network services</w:t>
      </w:r>
      <w:r>
        <w:t>.</w:t>
      </w:r>
      <w:r w:rsidRPr="00F5465B">
        <w:t>”</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del w:id="67" w:author="Guy" w:date="2010-07-02T15:56:00Z">
        <w:r w:rsidDel="00242BDF">
          <w:delText xml:space="preserve">Version 1.0 of the NSA includes only one Network Service – the Connection Service. </w:delText>
        </w:r>
      </w:del>
    </w:p>
    <w:p w:rsidR="00A26257" w:rsidRDefault="00A26257" w:rsidP="00A26257">
      <w:pPr>
        <w:rPr>
          <w:ins w:id="68" w:author="Guy" w:date="2010-07-02T15:56:00Z"/>
        </w:rPr>
      </w:pPr>
    </w:p>
    <w:p w:rsidR="00242BDF" w:rsidRDefault="00242BDF" w:rsidP="00A26257"/>
    <w:p w:rsidR="00A26257" w:rsidRDefault="00A26257" w:rsidP="00A26257">
      <w:r>
        <w:t>Federated Network Services are delivered</w:t>
      </w:r>
      <w:ins w:id="69" w:author="Guy" w:date="2010-07-02T15:24:00Z">
        <w:r w:rsidR="00B31621">
          <w:t xml:space="preserve"> by</w:t>
        </w:r>
      </w:ins>
      <w:r>
        <w:t xml:space="preserve"> combining the capabilities of participating providers.  To manage federated services, a range of network related functional capabilities such as </w:t>
      </w:r>
      <w:r w:rsidRPr="00FC590F">
        <w:t xml:space="preserve">topology sharing, </w:t>
      </w:r>
      <w:r>
        <w:t>path finding, resource reservation, hardware provisioning, and other ancillary services and functions.  These may be added in future versions</w:t>
      </w:r>
      <w:ins w:id="70" w:author="Guy" w:date="2010-07-02T15:24:00Z">
        <w:r w:rsidR="00B31621">
          <w:t xml:space="preserve"> of the NSI protocol</w:t>
        </w:r>
      </w:ins>
      <w:r>
        <w:t>.</w:t>
      </w:r>
    </w:p>
    <w:p w:rsidR="00A26257" w:rsidRDefault="00A26257" w:rsidP="00A26257"/>
    <w:p w:rsidR="003A6C79" w:rsidDel="00C65DFB" w:rsidRDefault="003A6C79" w:rsidP="00B02EBD">
      <w:pPr>
        <w:rPr>
          <w:del w:id="71" w:author="Guy" w:date="2010-06-30T17:40:00Z"/>
        </w:rPr>
      </w:pPr>
      <w:r>
        <w:lastRenderedPageBreak/>
        <w:t xml:space="preserve">The </w:t>
      </w:r>
      <w:r w:rsidR="00A26257">
        <w:t>NSI protocol is defined by a suite of documents</w:t>
      </w:r>
      <w:r>
        <w:t xml:space="preserve">.  </w:t>
      </w:r>
      <w:r w:rsidR="00911597">
        <w:t xml:space="preserve">This </w:t>
      </w:r>
      <w:r w:rsidR="006B6C7E">
        <w:t>informational document</w:t>
      </w:r>
      <w:r w:rsidR="00911597">
        <w:t xml:space="preserve"> describes the NSI Framework.  In addition, each Network Service is </w:t>
      </w:r>
      <w:r w:rsidR="00A26257">
        <w:t>defined</w:t>
      </w:r>
      <w:r w:rsidR="00911597">
        <w:t xml:space="preserve"> in its own </w:t>
      </w:r>
      <w:r w:rsidR="006B6C7E">
        <w:t>recommendation document</w:t>
      </w:r>
      <w:r w:rsidR="00911597">
        <w:t>.</w:t>
      </w:r>
    </w:p>
    <w:p w:rsidR="00E26CCA" w:rsidRDefault="00E26CCA" w:rsidP="00B02EBD"/>
    <w:p w:rsidR="00911597" w:rsidRDefault="00911597" w:rsidP="00B02EBD"/>
    <w:p w:rsidR="007F7C82" w:rsidRDefault="007F7C82" w:rsidP="00B02EBD"/>
    <w:p w:rsidR="00BF70C0" w:rsidRDefault="00BF70C0" w:rsidP="00BF70C0">
      <w:pPr>
        <w:pStyle w:val="Heading1"/>
      </w:pPr>
      <w:bookmarkStart w:id="72" w:name="_Toc265683152"/>
      <w:r>
        <w:t xml:space="preserve">NSI </w:t>
      </w:r>
      <w:del w:id="73" w:author="Guy" w:date="2010-06-30T15:54:00Z">
        <w:r w:rsidDel="00AD3150">
          <w:delText>architecture</w:delText>
        </w:r>
      </w:del>
      <w:ins w:id="74" w:author="Guy" w:date="2010-06-30T15:54:00Z">
        <w:r w:rsidR="00AD3150">
          <w:t>framework</w:t>
        </w:r>
      </w:ins>
      <w:bookmarkEnd w:id="72"/>
    </w:p>
    <w:p w:rsidR="00BF70C0" w:rsidRPr="00F5465B" w:rsidRDefault="00BF70C0" w:rsidP="00B02EBD"/>
    <w:p w:rsidR="00CD7A6D" w:rsidRDefault="005B3B71" w:rsidP="00B02EBD">
      <w:pPr>
        <w:pStyle w:val="Heading2"/>
        <w:rPr>
          <w:ins w:id="75" w:author="Guy" w:date="2010-06-20T11:23:00Z"/>
        </w:rPr>
      </w:pPr>
      <w:bookmarkStart w:id="76" w:name="_Toc265683153"/>
      <w:ins w:id="77" w:author="Guy" w:date="2010-06-22T11:31:00Z">
        <w:r>
          <w:t xml:space="preserve">Network </w:t>
        </w:r>
      </w:ins>
      <w:ins w:id="78" w:author="Guy" w:date="2010-06-30T15:54:00Z">
        <w:r w:rsidR="00AD3150">
          <w:t>S</w:t>
        </w:r>
      </w:ins>
      <w:ins w:id="79" w:author="Guy" w:date="2010-06-22T11:32:00Z">
        <w:r>
          <w:t>ervices</w:t>
        </w:r>
      </w:ins>
      <w:bookmarkEnd w:id="76"/>
    </w:p>
    <w:p w:rsidR="00AB4E41" w:rsidRDefault="00AB4E41">
      <w:pPr>
        <w:rPr>
          <w:ins w:id="80" w:author="Guy" w:date="2010-06-22T11:31:00Z"/>
        </w:rPr>
        <w:pPrChange w:id="81" w:author="Guy" w:date="2010-06-20T11:23:00Z">
          <w:pPr>
            <w:pStyle w:val="Heading2"/>
          </w:pPr>
        </w:pPrChange>
      </w:pPr>
    </w:p>
    <w:p w:rsidR="009726C8" w:rsidRDefault="00911597" w:rsidP="005B3B71">
      <w:ins w:id="82" w:author="Guy" w:date="2010-06-30T10:33:00Z">
        <w:r>
          <w:t>The NSI protocol</w:t>
        </w:r>
      </w:ins>
      <w:ins w:id="83" w:author="Guy" w:date="2010-06-22T11:32:00Z">
        <w:r w:rsidR="005B3B71">
          <w:t xml:space="preserve"> </w:t>
        </w:r>
      </w:ins>
      <w:ins w:id="84" w:author="Guy" w:date="2010-06-22T11:48:00Z">
        <w:r w:rsidR="007C1B10">
          <w:t xml:space="preserve">is designed to </w:t>
        </w:r>
      </w:ins>
      <w:ins w:id="85" w:author="Guy" w:date="2010-06-22T11:32:00Z">
        <w:r w:rsidR="007C1B10">
          <w:t>delive</w:t>
        </w:r>
      </w:ins>
      <w:ins w:id="86" w:author="Guy" w:date="2010-06-22T11:48:00Z">
        <w:r w:rsidR="007C1B10">
          <w:t>r</w:t>
        </w:r>
      </w:ins>
      <w:ins w:id="87" w:author="Guy" w:date="2010-06-22T11:32:00Z">
        <w:r w:rsidR="005B3B71">
          <w:t xml:space="preserve"> Network Service</w:t>
        </w:r>
      </w:ins>
      <w:ins w:id="88" w:author="Guy" w:date="2010-06-22T11:48:00Z">
        <w:r w:rsidR="007C1B10">
          <w:t>s</w:t>
        </w:r>
      </w:ins>
      <w:ins w:id="89" w:author="Guy" w:date="2010-06-22T11:32:00Z">
        <w:r w:rsidR="007C1B10">
          <w:t xml:space="preserve">. </w:t>
        </w:r>
      </w:ins>
      <w:ins w:id="90" w:author="Guy" w:date="2010-06-27T16:53:00Z">
        <w:r w:rsidR="009726C8">
          <w:t>Network service</w:t>
        </w:r>
      </w:ins>
      <w:ins w:id="91" w:author="Guy" w:date="2010-06-27T17:50:00Z">
        <w:r w:rsidR="001C4A50">
          <w:t>s</w:t>
        </w:r>
      </w:ins>
      <w:ins w:id="92" w:author="Guy" w:date="2010-06-27T16:53:00Z">
        <w:r w:rsidR="009726C8">
          <w:t xml:space="preserve"> are built from the network resources available to the </w:t>
        </w:r>
      </w:ins>
      <w:ins w:id="93" w:author="Guy" w:date="2010-06-30T15:36:00Z">
        <w:r w:rsidR="000D6451">
          <w:t>provider</w:t>
        </w:r>
      </w:ins>
      <w:ins w:id="94" w:author="Guy" w:date="2010-06-27T16:53:00Z">
        <w:r w:rsidR="009726C8">
          <w:t xml:space="preserve"> of the </w:t>
        </w:r>
      </w:ins>
      <w:ins w:id="95" w:author="Guy" w:date="2010-06-27T16:55:00Z">
        <w:r w:rsidR="009726C8">
          <w:t>Network</w:t>
        </w:r>
      </w:ins>
      <w:ins w:id="96" w:author="Guy" w:date="2010-07-02T15:25:00Z">
        <w:r w:rsidR="00B31621">
          <w:t xml:space="preserve">, typically this will include transport resources; </w:t>
        </w:r>
      </w:ins>
      <w:ins w:id="97" w:author="Guy" w:date="2010-07-02T15:27:00Z">
        <w:r w:rsidR="00B31621">
          <w:t>t</w:t>
        </w:r>
      </w:ins>
      <w:ins w:id="98" w:author="Guy" w:date="2010-06-27T16:53:00Z">
        <w:r w:rsidR="00850F2E">
          <w:t>hes</w:t>
        </w:r>
      </w:ins>
      <w:ins w:id="99" w:author="Guy" w:date="2010-06-27T16:55:00Z">
        <w:r w:rsidR="00850F2E">
          <w:t xml:space="preserve">e </w:t>
        </w:r>
      </w:ins>
      <w:ins w:id="100" w:author="Guy" w:date="2010-07-02T15:27:00Z">
        <w:r w:rsidR="00B31621">
          <w:t>can</w:t>
        </w:r>
      </w:ins>
      <w:ins w:id="101" w:author="Guy" w:date="2010-06-27T16:53:00Z">
        <w:r w:rsidR="009726C8">
          <w:t xml:space="preserve"> cover a range of technologies such as wavelength</w:t>
        </w:r>
      </w:ins>
      <w:ins w:id="102" w:author="Guy" w:date="2010-06-27T16:54:00Z">
        <w:r w:rsidR="009726C8">
          <w:t xml:space="preserve"> delivered </w:t>
        </w:r>
      </w:ins>
      <w:ins w:id="103" w:author="Guy" w:date="2010-06-27T16:55:00Z">
        <w:r w:rsidR="009726C8">
          <w:t>using</w:t>
        </w:r>
      </w:ins>
      <w:ins w:id="104" w:author="Guy" w:date="2010-06-27T16:54:00Z">
        <w:r w:rsidR="009726C8">
          <w:t xml:space="preserve"> ROADMs</w:t>
        </w:r>
      </w:ins>
      <w:ins w:id="105" w:author="Guy" w:date="2010-06-27T16:53:00Z">
        <w:r w:rsidR="009726C8">
          <w:t>, TDM</w:t>
        </w:r>
      </w:ins>
      <w:ins w:id="106" w:author="Guy" w:date="2010-06-27T16:55:00Z">
        <w:r w:rsidR="009726C8">
          <w:t xml:space="preserve"> on cross-connect </w:t>
        </w:r>
      </w:ins>
      <w:ins w:id="107" w:author="Guy" w:date="2010-06-27T17:50:00Z">
        <w:r w:rsidR="001C4A50">
          <w:t>equipment or</w:t>
        </w:r>
      </w:ins>
      <w:ins w:id="108" w:author="Guy" w:date="2010-06-27T16:53:00Z">
        <w:r w:rsidR="009726C8">
          <w:t xml:space="preserve"> packet</w:t>
        </w:r>
      </w:ins>
      <w:ins w:id="109" w:author="Guy" w:date="2010-06-27T16:55:00Z">
        <w:r w:rsidR="009726C8">
          <w:t>s over switches</w:t>
        </w:r>
        <w:r w:rsidR="00850F2E">
          <w:t xml:space="preserve"> among others</w:t>
        </w:r>
        <w:r w:rsidR="009726C8">
          <w:t xml:space="preserve">.  </w:t>
        </w:r>
      </w:ins>
      <w:ins w:id="110" w:author="Guy" w:date="2010-06-27T16:49:00Z">
        <w:r w:rsidR="009726C8">
          <w:t>The</w:t>
        </w:r>
      </w:ins>
      <w:ins w:id="111" w:author="Guy" w:date="2010-06-27T16:56:00Z">
        <w:r w:rsidR="00850F2E">
          <w:t xml:space="preserve"> NSI framework</w:t>
        </w:r>
      </w:ins>
      <w:ins w:id="112" w:author="Guy" w:date="2010-06-30T10:32:00Z">
        <w:r>
          <w:t xml:space="preserve"> is </w:t>
        </w:r>
      </w:ins>
      <w:ins w:id="113" w:author="Guy" w:date="2010-06-30T10:33:00Z">
        <w:r>
          <w:t>designed</w:t>
        </w:r>
      </w:ins>
      <w:ins w:id="114" w:author="Guy" w:date="2010-06-30T10:32:00Z">
        <w:r>
          <w:t xml:space="preserve"> to support a wide range of Network Services</w:t>
        </w:r>
      </w:ins>
      <w:ins w:id="115" w:author="Guy" w:date="2010-06-27T16:57:00Z">
        <w:r w:rsidR="00850F2E">
          <w:t>.</w:t>
        </w:r>
      </w:ins>
    </w:p>
    <w:p w:rsidR="009726C8" w:rsidRDefault="009726C8" w:rsidP="005B3B71"/>
    <w:p w:rsidR="005B3B71" w:rsidRDefault="007C1B10" w:rsidP="005B3B71">
      <w:pPr>
        <w:rPr>
          <w:ins w:id="116" w:author="Guy" w:date="2010-06-27T17:00:00Z"/>
        </w:rPr>
      </w:pPr>
      <w:ins w:id="117" w:author="Guy" w:date="2010-06-22T11:49:00Z">
        <w:r>
          <w:t>S</w:t>
        </w:r>
      </w:ins>
      <w:ins w:id="118" w:author="Guy" w:date="2010-06-22T11:32:00Z">
        <w:r>
          <w:t>ervice</w:t>
        </w:r>
      </w:ins>
      <w:ins w:id="119" w:author="Guy" w:date="2010-06-22T11:49:00Z">
        <w:r>
          <w:t xml:space="preserve"> requests</w:t>
        </w:r>
      </w:ins>
      <w:ins w:id="120" w:author="Guy" w:date="2010-06-22T11:32:00Z">
        <w:r w:rsidR="005B3B71">
          <w:t xml:space="preserve"> may originate from an application or grid middleware or a network </w:t>
        </w:r>
      </w:ins>
      <w:ins w:id="121" w:author="Guy" w:date="2010-06-30T15:34:00Z">
        <w:r w:rsidR="000D6451">
          <w:t>provider</w:t>
        </w:r>
      </w:ins>
      <w:ins w:id="122" w:author="Guy" w:date="2010-06-22T11:32:00Z">
        <w:r w:rsidR="005B3B71">
          <w:t>.</w:t>
        </w:r>
      </w:ins>
      <w:r w:rsidR="009726C8">
        <w:t xml:space="preserve"> </w:t>
      </w:r>
      <w:ins w:id="123" w:author="Guy" w:date="2010-06-27T16:58:00Z">
        <w:r w:rsidR="00850F2E">
          <w:t xml:space="preserve">A service can be requested by any application that has implemented an agent </w:t>
        </w:r>
      </w:ins>
      <w:ins w:id="124" w:author="Guy" w:date="2010-07-02T15:29:00Z">
        <w:r w:rsidR="00B31621">
          <w:t xml:space="preserve">with an NSI </w:t>
        </w:r>
      </w:ins>
      <w:ins w:id="125" w:author="Guy" w:date="2010-06-27T16:58:00Z">
        <w:r w:rsidR="00850F2E">
          <w:t xml:space="preserve">interface. </w:t>
        </w:r>
      </w:ins>
      <w:ins w:id="126" w:author="Guy" w:date="2010-06-27T16:59:00Z">
        <w:r w:rsidR="00850F2E">
          <w:t xml:space="preserve"> Similarly, t</w:t>
        </w:r>
      </w:ins>
      <w:ins w:id="127" w:author="Guy" w:date="2010-06-27T16:47:00Z">
        <w:r w:rsidR="009726C8">
          <w:t xml:space="preserve">he request </w:t>
        </w:r>
      </w:ins>
      <w:ins w:id="128" w:author="Guy" w:date="2010-06-27T16:48:00Z">
        <w:r w:rsidR="009726C8">
          <w:t>can</w:t>
        </w:r>
      </w:ins>
      <w:ins w:id="129" w:author="Guy" w:date="2010-06-27T16:59:00Z">
        <w:r w:rsidR="00850F2E">
          <w:t xml:space="preserve"> </w:t>
        </w:r>
      </w:ins>
      <w:ins w:id="130" w:author="Guy" w:date="2010-06-27T16:48:00Z">
        <w:r w:rsidR="009726C8">
          <w:t>be</w:t>
        </w:r>
      </w:ins>
      <w:ins w:id="131" w:author="Guy" w:date="2010-06-27T16:47:00Z">
        <w:r w:rsidR="009726C8">
          <w:t xml:space="preserve"> delivered by </w:t>
        </w:r>
      </w:ins>
      <w:ins w:id="132" w:author="Guy" w:date="2010-06-27T16:48:00Z">
        <w:r w:rsidR="009726C8">
          <w:t>any</w:t>
        </w:r>
      </w:ins>
      <w:ins w:id="133" w:author="Guy" w:date="2010-06-27T16:47:00Z">
        <w:r w:rsidR="009726C8">
          <w:t xml:space="preserve"> network </w:t>
        </w:r>
      </w:ins>
      <w:ins w:id="134" w:author="Guy" w:date="2010-06-30T15:35:00Z">
        <w:r w:rsidR="000D6451">
          <w:t>provider</w:t>
        </w:r>
      </w:ins>
      <w:ins w:id="135" w:author="Guy" w:date="2010-06-27T16:47:00Z">
        <w:r w:rsidR="009726C8">
          <w:t xml:space="preserve"> who has implemented </w:t>
        </w:r>
      </w:ins>
      <w:ins w:id="136" w:author="Guy" w:date="2010-06-27T16:59:00Z">
        <w:r w:rsidR="00850F2E">
          <w:t>an</w:t>
        </w:r>
      </w:ins>
      <w:ins w:id="137" w:author="Guy" w:date="2010-07-02T15:29:00Z">
        <w:r w:rsidR="00B31621">
          <w:t xml:space="preserve"> </w:t>
        </w:r>
        <w:r w:rsidR="00B31621">
          <w:t>agent with an NSI interface</w:t>
        </w:r>
      </w:ins>
      <w:ins w:id="138" w:author="Guy" w:date="2010-06-27T16:59:00Z">
        <w:r w:rsidR="00850F2E">
          <w:t>.</w:t>
        </w:r>
      </w:ins>
    </w:p>
    <w:p w:rsidR="00850F2E" w:rsidRDefault="00850F2E" w:rsidP="005B3B71">
      <w:pPr>
        <w:rPr>
          <w:ins w:id="139" w:author="Guy" w:date="2010-06-27T17:00:00Z"/>
        </w:rPr>
      </w:pPr>
    </w:p>
    <w:p w:rsidR="00850F2E" w:rsidRDefault="006A35E4" w:rsidP="005B3B71">
      <w:pPr>
        <w:rPr>
          <w:ins w:id="140" w:author="Guy" w:date="2010-06-27T16:59:00Z"/>
        </w:rPr>
      </w:pPr>
      <w:ins w:id="141" w:author="Guy" w:date="2010-07-02T15:34:00Z">
        <w:r>
          <w:t>E</w:t>
        </w:r>
      </w:ins>
      <w:ins w:id="142" w:author="Guy" w:date="2010-07-02T15:33:00Z">
        <w:r>
          <w:t xml:space="preserve">ach </w:t>
        </w:r>
      </w:ins>
      <w:ins w:id="143" w:author="Guy" w:date="2010-06-27T17:00:00Z">
        <w:r w:rsidR="00850F2E">
          <w:t xml:space="preserve">service offered </w:t>
        </w:r>
      </w:ins>
      <w:ins w:id="144" w:author="Guy" w:date="2010-07-02T15:34:00Z">
        <w:r>
          <w:t xml:space="preserve">has an </w:t>
        </w:r>
      </w:ins>
      <w:ins w:id="145" w:author="Guy" w:date="2010-07-02T15:33:00Z">
        <w:r>
          <w:t>associated</w:t>
        </w:r>
      </w:ins>
      <w:ins w:id="146" w:author="Guy" w:date="2010-06-27T17:00:00Z">
        <w:r w:rsidR="00850F2E">
          <w:t xml:space="preserve"> Service Definition (SD)</w:t>
        </w:r>
      </w:ins>
      <w:ins w:id="147" w:author="Guy" w:date="2010-07-02T15:34:00Z">
        <w:r>
          <w:t xml:space="preserve">, this SD </w:t>
        </w:r>
      </w:ins>
      <w:ins w:id="148" w:author="Guy" w:date="2010-06-27T17:01:00Z">
        <w:r w:rsidR="00850F2E">
          <w:t>sets the scope of the service and identifies any parameter that need to be completed for the request to be fulfilled.</w:t>
        </w:r>
      </w:ins>
    </w:p>
    <w:p w:rsidR="00850F2E" w:rsidRDefault="00850F2E" w:rsidP="005B3B71">
      <w:pPr>
        <w:rPr>
          <w:ins w:id="149" w:author="Guy" w:date="2010-06-22T11:32:00Z"/>
        </w:rPr>
      </w:pPr>
    </w:p>
    <w:p w:rsidR="005B3B71" w:rsidRDefault="005B3B71" w:rsidP="005B3B71">
      <w:pPr>
        <w:rPr>
          <w:ins w:id="150" w:author="Guy" w:date="2010-06-22T11:31:00Z"/>
        </w:rPr>
      </w:pPr>
      <w:ins w:id="151" w:author="Guy" w:date="2010-06-22T11:31:00Z">
        <w:r>
          <w:t>The</w:t>
        </w:r>
        <w:r w:rsidRPr="00F5465B">
          <w:t xml:space="preserve"> NSI </w:t>
        </w:r>
        <w:r>
          <w:t xml:space="preserve">protocol deals with an abstracted model of transport services.  This abstraction reduces or hides many of the real-world complexities of delivering a particular transport service.  </w:t>
        </w:r>
      </w:ins>
      <w:ins w:id="152" w:author="Guy" w:date="2010-06-22T11:36:00Z">
        <w:r>
          <w:t>For example,</w:t>
        </w:r>
      </w:ins>
      <w:ins w:id="153" w:author="Guy" w:date="2010-06-22T11:31:00Z">
        <w:r>
          <w:t xml:space="preserve"> </w:t>
        </w:r>
      </w:ins>
      <w:ins w:id="154" w:author="Guy" w:date="2010-06-22T11:36:00Z">
        <w:r>
          <w:t>Network</w:t>
        </w:r>
      </w:ins>
      <w:ins w:id="155" w:author="Guy" w:date="2010-06-22T11:31:00Z">
        <w:r>
          <w:t xml:space="preserve"> Service</w:t>
        </w:r>
      </w:ins>
      <w:ins w:id="156" w:author="Guy" w:date="2010-06-22T11:36:00Z">
        <w:r>
          <w:t>s</w:t>
        </w:r>
      </w:ins>
      <w:ins w:id="157" w:author="Guy" w:date="2010-06-22T11:31:00Z">
        <w:r>
          <w:t xml:space="preserve"> </w:t>
        </w:r>
      </w:ins>
      <w:ins w:id="158" w:author="Guy" w:date="2010-06-22T11:37:00Z">
        <w:r>
          <w:t xml:space="preserve">may </w:t>
        </w:r>
      </w:ins>
      <w:ins w:id="159" w:author="Guy" w:date="2010-06-22T13:40:00Z">
        <w:r w:rsidR="00FA71C6">
          <w:t xml:space="preserve">manipulate </w:t>
        </w:r>
      </w:ins>
      <w:ins w:id="160" w:author="Guy" w:date="2010-06-22T11:31:00Z">
        <w:r>
          <w:t xml:space="preserve">and present </w:t>
        </w:r>
      </w:ins>
      <w:ins w:id="161" w:author="Guy" w:date="2010-06-22T11:38:00Z">
        <w:r>
          <w:t xml:space="preserve">these as abstracted resources </w:t>
        </w:r>
      </w:ins>
      <w:ins w:id="162" w:author="Guy" w:date="2010-06-22T13:41:00Z">
        <w:r w:rsidR="00FA71C6">
          <w:t>based on</w:t>
        </w:r>
      </w:ins>
      <w:ins w:id="163" w:author="Guy" w:date="2010-06-22T11:38:00Z">
        <w:r>
          <w:t xml:space="preserve"> </w:t>
        </w:r>
      </w:ins>
      <w:ins w:id="164" w:author="Guy" w:date="2010-06-22T13:40:00Z">
        <w:r w:rsidR="00FA71C6">
          <w:t>a complex data transport resources</w:t>
        </w:r>
      </w:ins>
      <w:ins w:id="165" w:author="Guy" w:date="2010-06-27T17:50:00Z">
        <w:r w:rsidR="001C4A50">
          <w:t>.</w:t>
        </w:r>
      </w:ins>
      <w:ins w:id="166" w:author="Guy" w:date="2010-06-22T11:31:00Z">
        <w:r>
          <w:t xml:space="preserve">  This abstract concept is a simplified and convenient means of presenting the key functional aspects of the service object while hiding most or all of technical details that are in general not relevant to the application.  </w:t>
        </w:r>
      </w:ins>
    </w:p>
    <w:p w:rsidR="005B3B71" w:rsidRDefault="005B3B71" w:rsidP="005B3B71">
      <w:pPr>
        <w:rPr>
          <w:ins w:id="167" w:author="Guy" w:date="2010-06-30T16:00:00Z"/>
        </w:rPr>
      </w:pPr>
    </w:p>
    <w:p w:rsidR="005B3B71" w:rsidRDefault="006A35E4" w:rsidP="005B3B71">
      <w:pPr>
        <w:rPr>
          <w:ins w:id="168" w:author="Guy" w:date="2010-06-22T11:31:00Z"/>
        </w:rPr>
      </w:pPr>
      <w:ins w:id="169" w:author="Guy" w:date="2010-07-02T15:36:00Z">
        <w:r>
          <w:t xml:space="preserve">Each service is </w:t>
        </w:r>
      </w:ins>
      <w:ins w:id="170" w:author="Guy" w:date="2010-07-02T15:38:00Z">
        <w:r>
          <w:t>managed</w:t>
        </w:r>
      </w:ins>
      <w:ins w:id="171" w:author="Guy" w:date="2010-07-02T15:36:00Z">
        <w:r>
          <w:t xml:space="preserve"> by a</w:t>
        </w:r>
      </w:ins>
      <w:ins w:id="172" w:author="Guy" w:date="2010-07-02T15:37:00Z">
        <w:r>
          <w:t>n exchange of</w:t>
        </w:r>
      </w:ins>
      <w:ins w:id="173" w:author="Guy" w:date="2010-07-02T15:36:00Z">
        <w:r>
          <w:t xml:space="preserve"> NSI message</w:t>
        </w:r>
      </w:ins>
      <w:ins w:id="174" w:author="Guy" w:date="2010-07-02T15:37:00Z">
        <w:r>
          <w:t>s</w:t>
        </w:r>
      </w:ins>
      <w:ins w:id="175" w:author="Guy" w:date="2010-07-02T15:38:00Z">
        <w:r>
          <w:t xml:space="preserve"> between agents.  T</w:t>
        </w:r>
      </w:ins>
      <w:ins w:id="176" w:author="Guy" w:date="2010-07-02T15:36:00Z">
        <w:r>
          <w:t xml:space="preserve">hese messages </w:t>
        </w:r>
      </w:ins>
      <w:ins w:id="177" w:author="Guy" w:date="2010-07-02T15:38:00Z">
        <w:r>
          <w:t>operate using a</w:t>
        </w:r>
      </w:ins>
      <w:ins w:id="178" w:author="Guy" w:date="2010-06-22T11:31:00Z">
        <w:r w:rsidR="005B3B71">
          <w:t xml:space="preserve"> set of service primitives</w:t>
        </w:r>
      </w:ins>
      <w:ins w:id="179" w:author="Guy" w:date="2010-06-27T17:02:00Z">
        <w:r w:rsidR="00850F2E">
          <w:t xml:space="preserve">.  These service primitives </w:t>
        </w:r>
      </w:ins>
      <w:ins w:id="180" w:author="Guy" w:date="2010-07-02T15:35:00Z">
        <w:r>
          <w:t>are a</w:t>
        </w:r>
      </w:ins>
      <w:ins w:id="181" w:author="Guy" w:date="2010-06-27T17:02:00Z">
        <w:r w:rsidR="00850F2E">
          <w:t xml:space="preserve"> set of commands that allow the requestor set up and manage a service.</w:t>
        </w:r>
      </w:ins>
    </w:p>
    <w:p w:rsidR="005B3B71" w:rsidRDefault="005B3B71" w:rsidP="005B3B71">
      <w:pPr>
        <w:rPr>
          <w:ins w:id="182" w:author="Guy" w:date="2010-06-27T18:12:00Z"/>
        </w:rPr>
      </w:pPr>
    </w:p>
    <w:p w:rsidR="008137EA" w:rsidRDefault="008137EA" w:rsidP="005B3B71">
      <w:pPr>
        <w:rPr>
          <w:ins w:id="183" w:author="Guy" w:date="2010-06-27T18:12:00Z"/>
        </w:rPr>
      </w:pPr>
      <w:ins w:id="184" w:author="Guy" w:date="2010-06-27T18:12:00Z">
        <w:r>
          <w:t>Each service request will result in the allocation of a service id and the creation of a new service instance.  The responsibility for allocating the service id lies with the Requester NSA.</w:t>
        </w:r>
      </w:ins>
    </w:p>
    <w:p w:rsidR="008137EA" w:rsidRDefault="008137EA" w:rsidP="005B3B71">
      <w:pPr>
        <w:rPr>
          <w:ins w:id="185" w:author="Guy" w:date="2010-06-27T17:03:00Z"/>
        </w:rPr>
      </w:pPr>
    </w:p>
    <w:p w:rsidR="00850F2E" w:rsidRDefault="00850F2E" w:rsidP="005B3B71">
      <w:pPr>
        <w:rPr>
          <w:ins w:id="186" w:author="Guy" w:date="2010-06-22T11:31:00Z"/>
        </w:rPr>
      </w:pPr>
      <w:ins w:id="187" w:author="Guy" w:date="2010-06-27T17:03:00Z">
        <w:r>
          <w:t xml:space="preserve">In the </w:t>
        </w:r>
      </w:ins>
      <w:ins w:id="188" w:author="Guy" w:date="2010-06-27T17:04:00Z">
        <w:r>
          <w:t xml:space="preserve">remaining part of this section, the </w:t>
        </w:r>
      </w:ins>
      <w:ins w:id="189" w:author="Guy" w:date="2010-06-27T17:46:00Z">
        <w:r w:rsidR="001C4A50">
          <w:t xml:space="preserve">architectural </w:t>
        </w:r>
      </w:ins>
      <w:ins w:id="190" w:author="Guy" w:date="2010-06-27T17:04:00Z">
        <w:r>
          <w:t>components that make up the NSI framework are described.</w:t>
        </w:r>
      </w:ins>
    </w:p>
    <w:p w:rsidR="00AB4E41" w:rsidRDefault="00AB4E41">
      <w:pPr>
        <w:rPr>
          <w:ins w:id="191" w:author="Guy" w:date="2010-06-20T11:26:00Z"/>
        </w:rPr>
        <w:pPrChange w:id="192" w:author="Guy" w:date="2010-06-20T11:23:00Z">
          <w:pPr>
            <w:pStyle w:val="Heading2"/>
          </w:pPr>
        </w:pPrChange>
      </w:pPr>
    </w:p>
    <w:p w:rsidR="00AB4E41" w:rsidRDefault="00AB4E41">
      <w:pPr>
        <w:rPr>
          <w:ins w:id="193" w:author="Guy" w:date="2010-06-20T11:23:00Z"/>
        </w:rPr>
        <w:pPrChange w:id="194" w:author="Guy" w:date="2010-06-20T11:23:00Z">
          <w:pPr>
            <w:pStyle w:val="Heading2"/>
          </w:pPr>
        </w:pPrChange>
      </w:pPr>
    </w:p>
    <w:p w:rsidR="007F7C82" w:rsidRDefault="00AD2854" w:rsidP="00B02EBD">
      <w:pPr>
        <w:pStyle w:val="Heading2"/>
      </w:pPr>
      <w:bookmarkStart w:id="195" w:name="_Toc265683154"/>
      <w:r>
        <w:t>The Network Service Interface</w:t>
      </w:r>
      <w:bookmarkEnd w:id="195"/>
    </w:p>
    <w:p w:rsidR="007F7C82" w:rsidRPr="00F5465B" w:rsidRDefault="007F7C82" w:rsidP="00B02EBD"/>
    <w:p w:rsidR="007F7C82" w:rsidRDefault="00694B9F" w:rsidP="00B02EBD">
      <w:pPr>
        <w:rPr>
          <w:ins w:id="196" w:author="Guy" w:date="2010-06-27T18:14:00Z"/>
        </w:rPr>
      </w:pPr>
      <w:r>
        <w:t>The Network Service Interface (NSI) provides secure and reliable sessions for service related communication between</w:t>
      </w:r>
      <w:ins w:id="197" w:author="Guy" w:date="2010-06-27T17:51:00Z">
        <w:r w:rsidR="001C4A50">
          <w:t xml:space="preserve"> two</w:t>
        </w:r>
      </w:ins>
      <w:r>
        <w:t xml:space="preserve"> NSAs.  </w:t>
      </w:r>
      <w:r w:rsidR="00894745">
        <w:t>An instance of the</w:t>
      </w:r>
      <w:r>
        <w:t xml:space="preserve"> </w:t>
      </w:r>
      <w:r w:rsidR="00AD2854" w:rsidRPr="00F5465B">
        <w:t>NSI</w:t>
      </w:r>
      <w:r w:rsidR="00AD2854">
        <w:t xml:space="preserve"> </w:t>
      </w:r>
      <w:r w:rsidR="00894745">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F704D2">
        <w:t xml:space="preserve">NSA </w:t>
      </w:r>
      <w:r w:rsidR="00AD2854">
        <w:t xml:space="preserve">and </w:t>
      </w:r>
      <w:r w:rsidR="00585DA6">
        <w:t>the</w:t>
      </w:r>
      <w:r w:rsidR="00AD2854">
        <w:t xml:space="preserve"> Provider </w:t>
      </w:r>
      <w:r w:rsidR="00F704D2">
        <w:t>NSA</w:t>
      </w:r>
      <w:r w:rsidR="00AD2854">
        <w:t xml:space="preserve">.   These agents interact to realize the delivery of </w:t>
      </w:r>
      <w:r w:rsidR="00F704D2">
        <w:t>a Network Service</w:t>
      </w:r>
      <w:r w:rsidR="00AD2854">
        <w:t xml:space="preserve"> intrinsic to the network infrastructure.   </w:t>
      </w:r>
      <w:r>
        <w:t>In this model, the</w:t>
      </w:r>
      <w:r w:rsidR="00F704D2">
        <w:t xml:space="preserve"> Requester NSA requests some service, and the Provider NSA </w:t>
      </w:r>
      <w:r w:rsidR="00AD2854">
        <w:t>attempts to deliver it</w:t>
      </w:r>
      <w:r w:rsidR="007320E8">
        <w:t xml:space="preserve"> </w:t>
      </w:r>
      <w:r w:rsidR="00AB5B25" w:rsidRPr="00AB5B25">
        <w:t>(see</w:t>
      </w:r>
      <w:r w:rsidR="00AB5B25">
        <w:t xml:space="preserve"> </w:t>
      </w:r>
      <w:r w:rsidR="001E4F8D">
        <w:fldChar w:fldCharType="begin"/>
      </w:r>
      <w:r w:rsidR="00AB5B25">
        <w:instrText xml:space="preserve"> REF _Ref257043582 \h </w:instrText>
      </w:r>
      <w:r w:rsidR="001E4F8D">
        <w:fldChar w:fldCharType="separate"/>
      </w:r>
      <w:r w:rsidR="00D616B2">
        <w:t xml:space="preserve">Figure </w:t>
      </w:r>
      <w:r w:rsidR="00D616B2">
        <w:rPr>
          <w:noProof/>
        </w:rPr>
        <w:t>1</w:t>
      </w:r>
      <w:r w:rsidR="001E4F8D">
        <w:fldChar w:fldCharType="end"/>
      </w:r>
      <w:r w:rsidR="00AB5B25" w:rsidRPr="00AB5B25">
        <w:t>).</w:t>
      </w:r>
    </w:p>
    <w:p w:rsidR="008137EA" w:rsidRDefault="008137EA" w:rsidP="00B02EBD">
      <w:pPr>
        <w:rPr>
          <w:ins w:id="198" w:author="Guy" w:date="2010-06-27T18:14:00Z"/>
        </w:rPr>
      </w:pPr>
    </w:p>
    <w:p w:rsidR="008137EA" w:rsidDel="0048711A" w:rsidRDefault="008137EA" w:rsidP="00B02EBD">
      <w:pPr>
        <w:rPr>
          <w:del w:id="199" w:author="Guy" w:date="2010-06-30T10:45:00Z"/>
        </w:rPr>
      </w:pPr>
    </w:p>
    <w:p w:rsidR="00AB4E41" w:rsidRDefault="00AB4E41">
      <w:pPr>
        <w:jc w:val="center"/>
        <w:pPrChange w:id="200" w:author="Guy" w:date="2010-06-30T10:45:00Z">
          <w:pPr/>
        </w:pPrChange>
      </w:pPr>
      <w:ins w:id="201" w:author="Guy" w:date="2010-06-30T10:45:00Z">
        <w:r>
          <w:rPr>
            <w:noProof/>
            <w:lang w:val="en-GB" w:eastAsia="en-GB"/>
          </w:rPr>
          <w:drawing>
            <wp:inline distT="0" distB="0" distL="0" distR="0">
              <wp:extent cx="1799063" cy="2252547"/>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191000" cy="5989637"/>
                        <a:chOff x="2286000" y="304800"/>
                        <a:chExt cx="4191000" cy="5989637"/>
                      </a:xfrm>
                    </a:grpSpPr>
                    <a:sp>
                      <a:nvSpPr>
                        <a:cNvPr id="12" name="Rectangle 11"/>
                        <a:cNvSpPr>
                          <a:spLocks noChangeArrowheads="1"/>
                        </a:cNvSpPr>
                      </a:nvSpPr>
                      <a:spPr bwMode="auto">
                        <a:xfrm>
                          <a:off x="3124200" y="4191000"/>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1" name="Rectangle 10"/>
                        <a:cNvSpPr>
                          <a:spLocks noChangeArrowheads="1"/>
                        </a:cNvSpPr>
                      </a:nvSpPr>
                      <a:spPr bwMode="auto">
                        <a:xfrm>
                          <a:off x="3124200" y="304800"/>
                          <a:ext cx="2667000" cy="21336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cxnSp>
                      <a:nvCxnSpPr>
                        <a:cNvPr id="5" name="Straight Connector 4"/>
                        <a:cNvCxnSpPr/>
                      </a:nvCxnSpPr>
                      <a:spPr>
                        <a:xfrm rot="10800000">
                          <a:off x="3505201" y="3276600"/>
                          <a:ext cx="1905001"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2286000" y="2819400"/>
                          <a:ext cx="1194558" cy="1015663"/>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0000FF"/>
                                </a:solidFill>
                              </a:rPr>
                              <a:t>Network</a:t>
                            </a:r>
                          </a:p>
                          <a:p>
                            <a:pPr algn="ctr"/>
                            <a:r>
                              <a:rPr lang="en-US" sz="2000" b="1" dirty="0" smtClean="0">
                                <a:solidFill>
                                  <a:srgbClr val="0000FF"/>
                                </a:solidFill>
                              </a:rPr>
                              <a:t> </a:t>
                            </a:r>
                            <a:r>
                              <a:rPr lang="en-US" sz="2000" b="1" dirty="0">
                                <a:solidFill>
                                  <a:srgbClr val="0000FF"/>
                                </a:solidFill>
                              </a:rPr>
                              <a:t>Service</a:t>
                            </a:r>
                          </a:p>
                          <a:p>
                            <a:pPr algn="ctr"/>
                            <a:r>
                              <a:rPr lang="en-US" sz="2000" b="1" dirty="0">
                                <a:solidFill>
                                  <a:srgbClr val="0000FF"/>
                                </a:solidFill>
                              </a:rPr>
                              <a:t> Interface</a:t>
                            </a:r>
                          </a:p>
                        </a:txBody>
                        <a:useSpRect/>
                      </a:txSp>
                    </a:sp>
                    <a:grpSp>
                      <a:nvGrpSpPr>
                        <a:cNvPr id="8" name="Group 7"/>
                        <a:cNvGrpSpPr/>
                      </a:nvGrpSpPr>
                      <a:grpSpPr>
                        <a:xfrm>
                          <a:off x="4191000" y="2438400"/>
                          <a:ext cx="612504" cy="1752600"/>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0" name="TextBox 18"/>
                        <a:cNvSpPr txBox="1"/>
                      </a:nvSpPr>
                      <a:spPr>
                        <a:xfrm>
                          <a:off x="4876800" y="2590800"/>
                          <a:ext cx="1600200" cy="646331"/>
                        </a:xfrm>
                        <a:prstGeom prst="rect">
                          <a:avLst/>
                        </a:prstGeom>
                        <a:solidFill>
                          <a:schemeClr val="bg1"/>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 Message</a:t>
                            </a:r>
                          </a:p>
                          <a:p>
                            <a:r>
                              <a:rPr lang="en-US" dirty="0" smtClean="0"/>
                              <a:t>exchange</a:t>
                            </a:r>
                            <a:endParaRPr lang="en-US" dirty="0"/>
                          </a:p>
                        </a:txBody>
                        <a:useSpRect/>
                      </a:txSp>
                    </a:sp>
                    <a:sp>
                      <a:nvSpPr>
                        <a:cNvPr id="21" name="Rectangle 20"/>
                        <a:cNvSpPr>
                          <a:spLocks noChangeArrowheads="1"/>
                        </a:cNvSpPr>
                      </a:nvSpPr>
                      <a:spPr bwMode="auto">
                        <a:xfrm>
                          <a:off x="3657600" y="4187825"/>
                          <a:ext cx="1600200" cy="7651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30" name="Rectangle 29"/>
                        <a:cNvSpPr>
                          <a:spLocks noChangeArrowheads="1"/>
                        </a:cNvSpPr>
                      </a:nvSpPr>
                      <a:spPr bwMode="auto">
                        <a:xfrm>
                          <a:off x="3657600" y="1673225"/>
                          <a:ext cx="1524000" cy="765175"/>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smtClean="0">
                                <a:solidFill>
                                  <a:schemeClr val="lt1"/>
                                </a:solidFill>
                                <a:latin typeface="+mn-lt"/>
                                <a:ea typeface="+mn-ea"/>
                              </a:rPr>
                              <a:t>(requester)</a:t>
                            </a:r>
                            <a:endParaRPr lang="en-US" dirty="0">
                              <a:solidFill>
                                <a:schemeClr val="lt1"/>
                              </a:solidFill>
                              <a:latin typeface="+mn-lt"/>
                              <a:ea typeface="+mn-ea"/>
                            </a:endParaRPr>
                          </a:p>
                        </a:txBody>
                        <a:useSpRect/>
                      </a:txSp>
                    </a:sp>
                  </lc:lockedCanvas>
                </a:graphicData>
              </a:graphic>
            </wp:inline>
          </w:drawing>
        </w:r>
      </w:ins>
    </w:p>
    <w:p w:rsidR="00A02FFB" w:rsidRDefault="00FA71C6" w:rsidP="00911597">
      <w:pPr>
        <w:keepNext/>
        <w:jc w:val="center"/>
      </w:pPr>
      <w:ins w:id="202" w:author="Guy" w:date="2010-06-22T13:42:00Z">
        <w:r>
          <w:br w:type="textWrapping" w:clear="all"/>
        </w:r>
      </w:ins>
    </w:p>
    <w:p w:rsidR="00B02EBD" w:rsidRDefault="00AD2854">
      <w:pPr>
        <w:pStyle w:val="Caption"/>
        <w:jc w:val="center"/>
      </w:pPr>
      <w:bookmarkStart w:id="203" w:name="_Ref257043582"/>
      <w:r>
        <w:t xml:space="preserve">Figure </w:t>
      </w:r>
      <w:r w:rsidR="001E4F8D">
        <w:fldChar w:fldCharType="begin"/>
      </w:r>
      <w:r>
        <w:instrText xml:space="preserve"> SEQ Figure \* ARABIC </w:instrText>
      </w:r>
      <w:r w:rsidR="001E4F8D">
        <w:fldChar w:fldCharType="separate"/>
      </w:r>
      <w:r w:rsidR="00D616B2">
        <w:rPr>
          <w:noProof/>
        </w:rPr>
        <w:t>1</w:t>
      </w:r>
      <w:r w:rsidR="001E4F8D">
        <w:fldChar w:fldCharType="end"/>
      </w:r>
      <w:bookmarkEnd w:id="203"/>
      <w:r>
        <w:t>: NSI interface</w:t>
      </w:r>
    </w:p>
    <w:p w:rsidR="007F7C82" w:rsidRDefault="005A275C" w:rsidP="00B02EBD">
      <w:pPr>
        <w:rPr>
          <w:ins w:id="204" w:author="Guy" w:date="2010-06-20T11:29:00Z"/>
        </w:rPr>
      </w:pPr>
      <w:ins w:id="205" w:author="Guy" w:date="2010-06-20T11:29:00Z">
        <w:r>
          <w:t>Change this diagram to refer to requestor and provider agents</w:t>
        </w:r>
      </w:ins>
      <w:ins w:id="206" w:author="Guy" w:date="2010-06-27T18:14:00Z">
        <w:r w:rsidR="008137EA">
          <w:t>?</w:t>
        </w:r>
      </w:ins>
    </w:p>
    <w:p w:rsidR="005A275C" w:rsidRDefault="005A275C" w:rsidP="00B02EBD"/>
    <w:p w:rsidR="007F7C82" w:rsidRDefault="00AD2854" w:rsidP="00B02EBD">
      <w:pPr>
        <w:pStyle w:val="Heading2"/>
      </w:pPr>
      <w:bookmarkStart w:id="207" w:name="_Toc265683155"/>
      <w:r w:rsidRPr="00DA6118">
        <w:t>The Network Service Agent</w:t>
      </w:r>
      <w:bookmarkEnd w:id="207"/>
    </w:p>
    <w:p w:rsidR="007F7C82" w:rsidRDefault="007F7C82" w:rsidP="00B02EBD">
      <w:pPr>
        <w:rPr>
          <w:ins w:id="208" w:author="Guy" w:date="2010-06-22T13:46:00Z"/>
        </w:rPr>
      </w:pPr>
    </w:p>
    <w:p w:rsidR="00751AA1" w:rsidRDefault="00484828" w:rsidP="00751AA1">
      <w:pPr>
        <w:rPr>
          <w:ins w:id="209" w:author="Guy" w:date="2010-07-02T15:44:00Z"/>
        </w:rPr>
      </w:pPr>
      <w:r>
        <w:t xml:space="preserve">The NSA is central to the NSI architecture since all NSI processes are invested in the Network Service Agent (NSA). </w:t>
      </w:r>
      <w:ins w:id="210" w:author="Guy" w:date="2010-07-02T15:44:00Z">
        <w:r w:rsidR="00751AA1">
          <w:t xml:space="preserve">  </w:t>
        </w:r>
        <w:r w:rsidR="00751AA1">
          <w:t xml:space="preserve">The NSA can support many different NSI </w:t>
        </w:r>
        <w:r w:rsidR="00751AA1" w:rsidRPr="00CA4140">
          <w:t>Service</w:t>
        </w:r>
        <w:r w:rsidR="00751AA1">
          <w:t xml:space="preserve"> types. Each service type </w:t>
        </w:r>
      </w:ins>
      <w:ins w:id="211" w:author="Guy" w:date="2010-07-02T15:49:00Z">
        <w:r w:rsidR="006B5436">
          <w:t>can</w:t>
        </w:r>
      </w:ins>
      <w:ins w:id="212" w:author="Guy" w:date="2010-07-02T15:44:00Z">
        <w:r w:rsidR="00751AA1">
          <w:t xml:space="preserve"> have m</w:t>
        </w:r>
      </w:ins>
      <w:ins w:id="213" w:author="Guy" w:date="2010-07-02T15:49:00Z">
        <w:r w:rsidR="006B5436">
          <w:t>ulyiple</w:t>
        </w:r>
      </w:ins>
      <w:ins w:id="214" w:author="Guy" w:date="2010-07-02T15:44:00Z">
        <w:r w:rsidR="00751AA1">
          <w:t xml:space="preserve"> service instances; these instances are created in response to a service request.   For example,</w:t>
        </w:r>
      </w:ins>
      <w:ins w:id="215" w:author="Guy" w:date="2010-07-02T15:46:00Z">
        <w:r w:rsidR="00751AA1">
          <w:t xml:space="preserve"> each NSA shown in</w:t>
        </w:r>
      </w:ins>
      <w:ins w:id="216" w:author="Guy" w:date="2010-07-02T15:44:00Z">
        <w:r w:rsidR="00751AA1">
          <w:t xml:space="preserve"> </w:t>
        </w:r>
        <w:r w:rsidR="00751AA1">
          <w:fldChar w:fldCharType="begin"/>
        </w:r>
        <w:r w:rsidR="00751AA1">
          <w:instrText xml:space="preserve"> REF _Ref257043610 \h </w:instrText>
        </w:r>
        <w:r w:rsidR="00751AA1">
          <w:fldChar w:fldCharType="separate"/>
        </w:r>
        <w:r w:rsidR="00751AA1">
          <w:t xml:space="preserve">Figure </w:t>
        </w:r>
        <w:r w:rsidR="00751AA1">
          <w:rPr>
            <w:noProof/>
          </w:rPr>
          <w:t>2</w:t>
        </w:r>
        <w:r w:rsidR="00751AA1">
          <w:fldChar w:fldCharType="end"/>
        </w:r>
        <w:r w:rsidR="00751AA1">
          <w:t xml:space="preserve"> </w:t>
        </w:r>
      </w:ins>
      <w:ins w:id="217" w:author="Guy" w:date="2010-07-02T15:46:00Z">
        <w:r w:rsidR="00751AA1">
          <w:t>includes two instances of</w:t>
        </w:r>
      </w:ins>
      <w:ins w:id="218" w:author="Guy" w:date="2010-07-02T15:47:00Z">
        <w:r w:rsidR="00751AA1">
          <w:t xml:space="preserve"> a</w:t>
        </w:r>
      </w:ins>
      <w:ins w:id="219" w:author="Guy" w:date="2010-07-02T15:44:00Z">
        <w:r w:rsidR="00751AA1">
          <w:t xml:space="preserve"> Network Service</w:t>
        </w:r>
      </w:ins>
      <w:ins w:id="220" w:author="Guy" w:date="2010-07-02T15:47:00Z">
        <w:r w:rsidR="00751AA1">
          <w:t xml:space="preserve">, </w:t>
        </w:r>
        <w:r w:rsidR="00751AA1">
          <w:fldChar w:fldCharType="begin"/>
        </w:r>
        <w:r w:rsidR="00751AA1">
          <w:instrText xml:space="preserve"> REF _Ref257043610 \h </w:instrText>
        </w:r>
        <w:r w:rsidR="00751AA1">
          <w:fldChar w:fldCharType="separate"/>
        </w:r>
        <w:r w:rsidR="00751AA1">
          <w:fldChar w:fldCharType="end"/>
        </w:r>
        <w:r w:rsidR="00751AA1">
          <w:t xml:space="preserve">these are </w:t>
        </w:r>
        <w:r w:rsidR="00751AA1">
          <w:t>depicted</w:t>
        </w:r>
        <w:r w:rsidR="00751AA1">
          <w:t xml:space="preserve"> as the green ‘Network Service’ </w:t>
        </w:r>
        <w:r w:rsidR="00751AA1">
          <w:t>boxes</w:t>
        </w:r>
      </w:ins>
      <w:ins w:id="221" w:author="Guy" w:date="2010-07-02T15:44:00Z">
        <w:r w:rsidR="00751AA1">
          <w:t>.</w:t>
        </w:r>
      </w:ins>
    </w:p>
    <w:p w:rsidR="003E0157" w:rsidDel="004C138D" w:rsidRDefault="00484828" w:rsidP="00B02EBD">
      <w:pPr>
        <w:rPr>
          <w:del w:id="222" w:author="Guy" w:date="2010-06-30T12:55:00Z"/>
          <w:rFonts w:eastAsiaTheme="minorHAnsi" w:cs="Arial"/>
        </w:rPr>
      </w:pPr>
      <w:del w:id="223" w:author="Guy" w:date="2010-07-02T15:44:00Z">
        <w:r w:rsidDel="00751AA1">
          <w:delText xml:space="preserve"> </w:delText>
        </w:r>
      </w:del>
      <w:del w:id="224" w:author="Guy" w:date="2010-06-27T17:55:00Z">
        <w:r w:rsidR="00F704D2" w:rsidDel="001C4A50">
          <w:rPr>
            <w:rFonts w:eastAsiaTheme="minorHAnsi" w:cs="Arial"/>
          </w:rPr>
          <w:delText>The</w:delText>
        </w:r>
        <w:r w:rsidR="00F704D2" w:rsidRPr="00D55C38" w:rsidDel="001C4A50">
          <w:rPr>
            <w:rFonts w:eastAsiaTheme="minorHAnsi" w:cs="Arial"/>
          </w:rPr>
          <w:delText xml:space="preserve"> </w:delText>
        </w:r>
        <w:r w:rsidR="00F704D2" w:rsidDel="001C4A50">
          <w:rPr>
            <w:rFonts w:eastAsiaTheme="minorHAnsi" w:cs="Arial"/>
          </w:rPr>
          <w:delText>role of the NSI is to</w:delText>
        </w:r>
        <w:r w:rsidR="00D556E7" w:rsidDel="001C4A50">
          <w:rPr>
            <w:rFonts w:eastAsiaTheme="minorHAnsi" w:cs="Arial"/>
          </w:rPr>
          <w:delText xml:space="preserve"> provide</w:delText>
        </w:r>
        <w:r w:rsidDel="001C4A50">
          <w:rPr>
            <w:rFonts w:eastAsiaTheme="minorHAnsi" w:cs="Arial"/>
          </w:rPr>
          <w:delText xml:space="preserve"> a platform for delivering</w:delText>
        </w:r>
        <w:r w:rsidR="00F704D2" w:rsidDel="001C4A50">
          <w:rPr>
            <w:rFonts w:eastAsiaTheme="minorHAnsi" w:cs="Arial"/>
          </w:rPr>
          <w:delText xml:space="preserve"> Network Services</w:delText>
        </w:r>
        <w:r w:rsidR="00A365FB" w:rsidDel="001C4A50">
          <w:rPr>
            <w:rFonts w:eastAsiaTheme="minorHAnsi" w:cs="Arial"/>
          </w:rPr>
          <w:delText xml:space="preserve">.  </w:delText>
        </w:r>
      </w:del>
      <w:del w:id="225" w:author="Guy" w:date="2010-06-27T17:54:00Z">
        <w:r w:rsidR="00A365FB" w:rsidDel="001C4A50">
          <w:rPr>
            <w:rFonts w:eastAsiaTheme="minorHAnsi" w:cs="Arial"/>
          </w:rPr>
          <w:delText>NSAs use NSI to</w:delText>
        </w:r>
        <w:r w:rsidR="00D556E7" w:rsidDel="001C4A50">
          <w:rPr>
            <w:rFonts w:eastAsiaTheme="minorHAnsi" w:cs="Arial"/>
          </w:rPr>
          <w:delText xml:space="preserve"> exchang</w:delText>
        </w:r>
        <w:r w:rsidR="001C4A50" w:rsidDel="001C4A50">
          <w:rPr>
            <w:rFonts w:eastAsiaTheme="minorHAnsi" w:cs="Arial"/>
          </w:rPr>
          <w:delText>e</w:delText>
        </w:r>
        <w:r w:rsidR="00D556E7" w:rsidDel="001C4A50">
          <w:rPr>
            <w:rFonts w:eastAsiaTheme="minorHAnsi" w:cs="Arial"/>
          </w:rPr>
          <w:delText xml:space="preserve"> information between </w:delText>
        </w:r>
        <w:r w:rsidDel="001C4A50">
          <w:rPr>
            <w:rFonts w:eastAsiaTheme="minorHAnsi" w:cs="Arial"/>
          </w:rPr>
          <w:delText>NSAs</w:delText>
        </w:r>
        <w:r w:rsidR="001C4A50" w:rsidDel="001C4A50">
          <w:rPr>
            <w:rFonts w:eastAsiaTheme="minorHAnsi" w:cs="Arial"/>
          </w:rPr>
          <w:delText xml:space="preserve">.  </w:delText>
        </w:r>
        <w:r w:rsidR="0074006C" w:rsidDel="001C4A50">
          <w:rPr>
            <w:rFonts w:eastAsiaTheme="minorHAnsi" w:cs="Arial"/>
          </w:rPr>
          <w:delText>E</w:delText>
        </w:r>
        <w:r w:rsidR="00E84AE8" w:rsidDel="001C4A50">
          <w:rPr>
            <w:rFonts w:eastAsiaTheme="minorHAnsi" w:cs="Arial"/>
          </w:rPr>
          <w:delText>ach</w:delText>
        </w:r>
        <w:r w:rsidR="0074006C" w:rsidDel="001C4A50">
          <w:rPr>
            <w:rFonts w:eastAsiaTheme="minorHAnsi" w:cs="Arial"/>
          </w:rPr>
          <w:delText xml:space="preserve"> NSA </w:delText>
        </w:r>
        <w:r w:rsidDel="001C4A50">
          <w:rPr>
            <w:rFonts w:eastAsiaTheme="minorHAnsi" w:cs="Arial"/>
          </w:rPr>
          <w:delText xml:space="preserve">can also </w:delText>
        </w:r>
        <w:r w:rsidR="00F704D2" w:rsidDel="001C4A50">
          <w:rPr>
            <w:rFonts w:eastAsiaTheme="minorHAnsi" w:cs="Arial"/>
          </w:rPr>
          <w:delText>interact with</w:delText>
        </w:r>
        <w:r w:rsidR="0074006C" w:rsidDel="001C4A50">
          <w:rPr>
            <w:rFonts w:eastAsiaTheme="minorHAnsi" w:cs="Arial"/>
          </w:rPr>
          <w:delText xml:space="preserve"> its</w:delText>
        </w:r>
        <w:r w:rsidDel="001C4A50">
          <w:rPr>
            <w:rFonts w:eastAsiaTheme="minorHAnsi" w:cs="Arial"/>
          </w:rPr>
          <w:delText xml:space="preserve"> </w:delText>
        </w:r>
        <w:r w:rsidR="00D556E7" w:rsidDel="001C4A50">
          <w:rPr>
            <w:rFonts w:eastAsiaTheme="minorHAnsi" w:cs="Arial"/>
          </w:rPr>
          <w:delText>T</w:delText>
        </w:r>
        <w:r w:rsidR="00F704D2" w:rsidRPr="00D55C38" w:rsidDel="001C4A50">
          <w:rPr>
            <w:rFonts w:eastAsiaTheme="minorHAnsi" w:cs="Arial"/>
          </w:rPr>
          <w:delText xml:space="preserve">ransport </w:delText>
        </w:r>
        <w:r w:rsidR="006F6CDF" w:rsidDel="001C4A50">
          <w:rPr>
            <w:rFonts w:eastAsiaTheme="minorHAnsi" w:cs="Arial"/>
          </w:rPr>
          <w:delText>Plane</w:delText>
        </w:r>
        <w:r w:rsidR="0074006C" w:rsidDel="001C4A50">
          <w:rPr>
            <w:rFonts w:eastAsiaTheme="minorHAnsi" w:cs="Arial"/>
          </w:rPr>
          <w:delText xml:space="preserve"> to deliver the local part of the Network Service</w:delText>
        </w:r>
        <w:r w:rsidR="000A36CD" w:rsidDel="001C4A50">
          <w:rPr>
            <w:rFonts w:eastAsiaTheme="minorHAnsi" w:cs="Arial"/>
          </w:rPr>
          <w:delText xml:space="preserve"> and with other infrastructures such as those for security and monitoring.</w:delText>
        </w:r>
      </w:del>
    </w:p>
    <w:p w:rsidR="007F7C82" w:rsidRPr="00D55C38" w:rsidRDefault="007F7C82" w:rsidP="00B02EBD">
      <w:pPr>
        <w:rPr>
          <w:rFonts w:cs="Arial"/>
        </w:rPr>
      </w:pPr>
    </w:p>
    <w:p w:rsidR="00B02EBD" w:rsidRDefault="00E84AE8" w:rsidP="00B02EBD">
      <w:pPr>
        <w:rPr>
          <w:rFonts w:cs="Arial"/>
        </w:rPr>
      </w:pPr>
      <w:r>
        <w:rPr>
          <w:rFonts w:cs="Arial"/>
        </w:rPr>
        <w:t xml:space="preserve">The </w:t>
      </w:r>
      <w:r w:rsidR="00484828">
        <w:rPr>
          <w:rFonts w:cs="Arial"/>
        </w:rPr>
        <w:t>NSA</w:t>
      </w:r>
      <w:r>
        <w:rPr>
          <w:rFonts w:cs="Arial"/>
        </w:rPr>
        <w:t xml:space="preserve"> assumes </w:t>
      </w:r>
      <w:del w:id="226" w:author="Guy" w:date="2010-06-30T12:37:00Z">
        <w:r w:rsidDel="00017B51">
          <w:rPr>
            <w:rFonts w:cs="Arial"/>
          </w:rPr>
          <w:delText xml:space="preserve">two </w:delText>
        </w:r>
      </w:del>
      <w:ins w:id="227" w:author="Guy" w:date="2010-06-30T12:53:00Z">
        <w:r w:rsidR="003E0157">
          <w:rPr>
            <w:rFonts w:cs="Arial"/>
          </w:rPr>
          <w:t>three</w:t>
        </w:r>
      </w:ins>
      <w:ins w:id="228" w:author="Guy" w:date="2010-06-30T12:37:00Z">
        <w:r w:rsidR="00017B51">
          <w:rPr>
            <w:rFonts w:cs="Arial"/>
          </w:rPr>
          <w:t xml:space="preserve"> </w:t>
        </w:r>
      </w:ins>
      <w:r>
        <w:rPr>
          <w:rFonts w:cs="Arial"/>
        </w:rPr>
        <w:t xml:space="preserve">possible roles </w:t>
      </w:r>
      <w:del w:id="229" w:author="Guy" w:date="2010-06-30T12:37:00Z">
        <w:r w:rsidDel="00017B51">
          <w:rPr>
            <w:rFonts w:cs="Arial"/>
          </w:rPr>
          <w:delText>-</w:delText>
        </w:r>
      </w:del>
      <w:ins w:id="230" w:author="Guy" w:date="2010-06-30T12:37:00Z">
        <w:r w:rsidR="00017B51">
          <w:rPr>
            <w:rFonts w:cs="Arial"/>
          </w:rPr>
          <w:t>–</w:t>
        </w:r>
      </w:ins>
      <w:r w:rsidR="00735227">
        <w:rPr>
          <w:rFonts w:cs="Arial"/>
        </w:rPr>
        <w:t xml:space="preserve"> Requester</w:t>
      </w:r>
      <w:ins w:id="231" w:author="Guy" w:date="2010-06-30T12:37:00Z">
        <w:r w:rsidR="00017B51">
          <w:rPr>
            <w:rFonts w:cs="Arial"/>
          </w:rPr>
          <w:t>,</w:t>
        </w:r>
      </w:ins>
      <w:ins w:id="232" w:author="Guy" w:date="2010-07-02T15:41:00Z">
        <w:r w:rsidR="006A35E4">
          <w:rPr>
            <w:rFonts w:cs="Arial"/>
          </w:rPr>
          <w:t xml:space="preserve"> </w:t>
        </w:r>
      </w:ins>
      <w:del w:id="233" w:author="Guy" w:date="2010-06-30T12:37:00Z">
        <w:r w:rsidR="00735227" w:rsidDel="00017B51">
          <w:rPr>
            <w:rFonts w:cs="Arial"/>
          </w:rPr>
          <w:delText xml:space="preserve"> and </w:delText>
        </w:r>
      </w:del>
      <w:r w:rsidR="00735227">
        <w:rPr>
          <w:rFonts w:cs="Arial"/>
        </w:rPr>
        <w:t>P</w:t>
      </w:r>
      <w:r w:rsidR="00AD2854" w:rsidRPr="00D55C38">
        <w:rPr>
          <w:rFonts w:cs="Arial"/>
        </w:rPr>
        <w:t>rovider</w:t>
      </w:r>
      <w:ins w:id="234" w:author="Guy" w:date="2010-06-30T12:37:00Z">
        <w:r w:rsidR="00017B51">
          <w:rPr>
            <w:rFonts w:cs="Arial"/>
          </w:rPr>
          <w:t xml:space="preserve"> and </w:t>
        </w:r>
      </w:ins>
      <w:ins w:id="235" w:author="Guy" w:date="2010-06-30T12:40:00Z">
        <w:r w:rsidR="00017B51">
          <w:rPr>
            <w:rFonts w:cs="Arial"/>
          </w:rPr>
          <w:t>F</w:t>
        </w:r>
      </w:ins>
      <w:ins w:id="236" w:author="Guy" w:date="2010-06-30T12:37:00Z">
        <w:r w:rsidR="00017B51">
          <w:rPr>
            <w:rFonts w:cs="Arial"/>
          </w:rPr>
          <w:t>ederating NSA</w:t>
        </w:r>
      </w:ins>
      <w:r w:rsidR="00AD2854" w:rsidRPr="00D55C38">
        <w:rPr>
          <w:rFonts w:cs="Arial"/>
        </w:rPr>
        <w:t xml:space="preserve">.  </w:t>
      </w:r>
      <w:r w:rsidR="00735227">
        <w:rPr>
          <w:rFonts w:cs="Arial"/>
        </w:rPr>
        <w:t>As a Requester</w:t>
      </w:r>
      <w:r w:rsidR="00F704D2">
        <w:rPr>
          <w:rFonts w:cs="Arial"/>
        </w:rPr>
        <w:t>,</w:t>
      </w:r>
      <w:r w:rsidR="00735227">
        <w:rPr>
          <w:rFonts w:cs="Arial"/>
        </w:rPr>
        <w:t xml:space="preserve"> the NSA requests </w:t>
      </w:r>
      <w:r>
        <w:rPr>
          <w:rFonts w:cs="Arial"/>
        </w:rPr>
        <w:t xml:space="preserve">network </w:t>
      </w:r>
      <w:r w:rsidR="00735227">
        <w:rPr>
          <w:rFonts w:cs="Arial"/>
        </w:rPr>
        <w:t xml:space="preserve">resources and as a Provider it delivers these </w:t>
      </w:r>
      <w:r>
        <w:rPr>
          <w:rFonts w:cs="Arial"/>
        </w:rPr>
        <w:t xml:space="preserve">network </w:t>
      </w:r>
      <w:r w:rsidR="00735227">
        <w:rPr>
          <w:rFonts w:cs="Arial"/>
        </w:rPr>
        <w:t>resources</w:t>
      </w:r>
      <w:r w:rsidR="00E52EA5">
        <w:rPr>
          <w:rFonts w:cs="Arial"/>
        </w:rPr>
        <w:t xml:space="preserve"> to create a service</w:t>
      </w:r>
      <w:r w:rsidR="00735227">
        <w:rPr>
          <w:rFonts w:cs="Arial"/>
        </w:rPr>
        <w:t xml:space="preserve">.  </w:t>
      </w:r>
      <w:r w:rsidR="00AD2854" w:rsidRPr="00D55C38">
        <w:rPr>
          <w:rFonts w:cs="Arial"/>
        </w:rPr>
        <w:t>The Network Service Agent may at times act as a requeste</w:t>
      </w:r>
      <w:r w:rsidR="00AD2854">
        <w:rPr>
          <w:rFonts w:cs="Arial"/>
        </w:rPr>
        <w:t xml:space="preserve">r over one </w:t>
      </w:r>
      <w:r w:rsidR="00735227">
        <w:rPr>
          <w:rFonts w:cs="Arial"/>
        </w:rPr>
        <w:t xml:space="preserve">NSI </w:t>
      </w:r>
      <w:r w:rsidR="00AD2854">
        <w:rPr>
          <w:rFonts w:cs="Arial"/>
        </w:rPr>
        <w:t>interface</w:t>
      </w:r>
      <w:r w:rsidR="00735227">
        <w:rPr>
          <w:rFonts w:cs="Arial"/>
        </w:rPr>
        <w:t xml:space="preserve"> while acting </w:t>
      </w:r>
      <w:r w:rsidR="00AD2854" w:rsidRPr="00D55C38">
        <w:rPr>
          <w:rFonts w:cs="Arial"/>
        </w:rPr>
        <w:t xml:space="preserve">as a provider </w:t>
      </w:r>
      <w:r w:rsidR="00AD2854">
        <w:rPr>
          <w:rFonts w:cs="Arial"/>
        </w:rPr>
        <w:t>at a different</w:t>
      </w:r>
      <w:r w:rsidR="00735227">
        <w:rPr>
          <w:rFonts w:cs="Arial"/>
        </w:rPr>
        <w:t xml:space="preserve"> NSI</w:t>
      </w:r>
      <w:r w:rsidR="00AD2854">
        <w:rPr>
          <w:rFonts w:cs="Arial"/>
        </w:rPr>
        <w:t xml:space="preserve"> interface</w:t>
      </w:r>
      <w:r w:rsidR="00AD2854" w:rsidRPr="00D55C38">
        <w:rPr>
          <w:rFonts w:cs="Arial"/>
        </w:rPr>
        <w:t>.</w:t>
      </w:r>
      <w:ins w:id="237" w:author="Guy" w:date="2010-06-30T12:39:00Z">
        <w:r w:rsidR="00017B51">
          <w:rPr>
            <w:rFonts w:cs="Arial"/>
          </w:rPr>
          <w:t xml:space="preserve"> </w:t>
        </w:r>
      </w:ins>
      <w:ins w:id="238" w:author="Guy" w:date="2010-07-02T15:44:00Z">
        <w:r w:rsidR="00751AA1">
          <w:rPr>
            <w:rFonts w:cs="Arial"/>
          </w:rPr>
          <w:t>This is the case in a</w:t>
        </w:r>
      </w:ins>
      <w:ins w:id="239" w:author="Guy" w:date="2010-06-30T12:39:00Z">
        <w:r w:rsidR="00017B51">
          <w:rPr>
            <w:rFonts w:cs="Arial"/>
          </w:rPr>
          <w:t xml:space="preserve"> </w:t>
        </w:r>
      </w:ins>
      <w:ins w:id="240" w:author="Guy" w:date="2010-06-30T12:40:00Z">
        <w:r w:rsidR="00017B51">
          <w:rPr>
            <w:rFonts w:cs="Arial"/>
          </w:rPr>
          <w:t>F</w:t>
        </w:r>
      </w:ins>
      <w:ins w:id="241" w:author="Guy" w:date="2010-06-30T12:39:00Z">
        <w:r w:rsidR="00017B51">
          <w:rPr>
            <w:rFonts w:cs="Arial"/>
          </w:rPr>
          <w:t xml:space="preserve">ederating NSA acts as a gateway to other </w:t>
        </w:r>
      </w:ins>
      <w:ins w:id="242" w:author="Guy" w:date="2010-07-02T15:49:00Z">
        <w:r w:rsidR="006B5436">
          <w:rPr>
            <w:rFonts w:cs="Arial"/>
          </w:rPr>
          <w:t>providers;</w:t>
        </w:r>
      </w:ins>
      <w:ins w:id="243" w:author="Guy" w:date="2010-06-30T12:39:00Z">
        <w:r w:rsidR="00017B51">
          <w:rPr>
            <w:rFonts w:cs="Arial"/>
          </w:rPr>
          <w:t xml:space="preserve"> in this role the NSA </w:t>
        </w:r>
      </w:ins>
      <w:ins w:id="244" w:author="Guy" w:date="2010-06-30T12:40:00Z">
        <w:r w:rsidR="00017B51">
          <w:rPr>
            <w:rFonts w:cs="Arial"/>
          </w:rPr>
          <w:t>can</w:t>
        </w:r>
      </w:ins>
      <w:ins w:id="245" w:author="Guy" w:date="2010-06-30T12:39:00Z">
        <w:r w:rsidR="00017B51">
          <w:rPr>
            <w:rFonts w:cs="Arial"/>
          </w:rPr>
          <w:t xml:space="preserve"> forward requests to </w:t>
        </w:r>
      </w:ins>
      <w:ins w:id="246" w:author="Guy" w:date="2010-06-30T12:40:00Z">
        <w:r w:rsidR="00017B51">
          <w:rPr>
            <w:rFonts w:cs="Arial"/>
          </w:rPr>
          <w:t>other Provider NSAs.</w:t>
        </w:r>
      </w:ins>
      <w:ins w:id="247" w:author="Guy" w:date="2010-07-02T15:44:00Z">
        <w:r w:rsidR="00751AA1">
          <w:rPr>
            <w:rFonts w:cs="Arial"/>
          </w:rPr>
          <w:t xml:space="preserve"> </w:t>
        </w:r>
      </w:ins>
      <w:ins w:id="248" w:author="Guy" w:date="2010-07-02T15:45:00Z">
        <w:r w:rsidR="00751AA1">
          <w:rPr>
            <w:rFonts w:cs="Arial"/>
          </w:rPr>
          <w:t>F</w:t>
        </w:r>
      </w:ins>
      <w:ins w:id="249" w:author="Guy" w:date="2010-07-02T15:44:00Z">
        <w:r w:rsidR="00751AA1">
          <w:rPr>
            <w:rFonts w:cs="Arial"/>
          </w:rPr>
          <w:t>ederation</w:t>
        </w:r>
      </w:ins>
      <w:ins w:id="250" w:author="Guy" w:date="2010-07-02T15:45:00Z">
        <w:r w:rsidR="00751AA1">
          <w:rPr>
            <w:rFonts w:cs="Arial"/>
          </w:rPr>
          <w:t>s</w:t>
        </w:r>
      </w:ins>
      <w:ins w:id="251" w:author="Guy" w:date="2010-07-02T15:44:00Z">
        <w:r w:rsidR="00751AA1">
          <w:rPr>
            <w:rFonts w:cs="Arial"/>
          </w:rPr>
          <w:t xml:space="preserve"> of networks are described </w:t>
        </w:r>
      </w:ins>
      <w:ins w:id="252" w:author="Guy" w:date="2010-07-02T15:45:00Z">
        <w:r w:rsidR="00751AA1">
          <w:rPr>
            <w:rFonts w:cs="Arial"/>
          </w:rPr>
          <w:t>further in section</w:t>
        </w:r>
      </w:ins>
      <w:ins w:id="253" w:author="Guy" w:date="2010-07-02T15:44:00Z">
        <w:r w:rsidR="00751AA1">
          <w:rPr>
            <w:rFonts w:cs="Arial"/>
          </w:rPr>
          <w:t xml:space="preserve"> </w:t>
        </w:r>
        <w:r w:rsidR="00751AA1">
          <w:rPr>
            <w:rFonts w:cs="Arial"/>
          </w:rPr>
          <w:fldChar w:fldCharType="begin"/>
        </w:r>
        <w:r w:rsidR="00751AA1">
          <w:rPr>
            <w:rFonts w:cs="Arial"/>
          </w:rPr>
          <w:instrText xml:space="preserve"> REF _Ref262033448 \r \h </w:instrText>
        </w:r>
        <w:r w:rsidR="00751AA1">
          <w:rPr>
            <w:rFonts w:cs="Arial"/>
          </w:rPr>
        </w:r>
        <w:r w:rsidR="00751AA1">
          <w:rPr>
            <w:rFonts w:cs="Arial"/>
          </w:rPr>
          <w:fldChar w:fldCharType="separate"/>
        </w:r>
        <w:r w:rsidR="00751AA1">
          <w:rPr>
            <w:rFonts w:cs="Arial"/>
          </w:rPr>
          <w:t>2.7</w:t>
        </w:r>
        <w:r w:rsidR="00751AA1">
          <w:rPr>
            <w:rFonts w:cs="Arial"/>
          </w:rPr>
          <w:fldChar w:fldCharType="end"/>
        </w:r>
        <w:r w:rsidR="00751AA1">
          <w:rPr>
            <w:rFonts w:cs="Arial"/>
          </w:rPr>
          <w:t>.</w:t>
        </w:r>
      </w:ins>
      <w:r w:rsidR="00AD2854" w:rsidRPr="00D55C38">
        <w:rPr>
          <w:rFonts w:cs="Arial"/>
        </w:rPr>
        <w:t xml:space="preserve"> </w:t>
      </w:r>
      <w:r w:rsidR="00237767">
        <w:rPr>
          <w:rFonts w:cs="Arial"/>
        </w:rPr>
        <w:t xml:space="preserve"> </w:t>
      </w:r>
      <w:ins w:id="254" w:author="Guy" w:date="2010-06-30T12:40:00Z">
        <w:r w:rsidR="00017B51">
          <w:rPr>
            <w:rFonts w:cs="Arial"/>
          </w:rPr>
          <w:t>These</w:t>
        </w:r>
      </w:ins>
      <w:ins w:id="255" w:author="Guy" w:date="2010-06-30T12:54:00Z">
        <w:r w:rsidR="003E0157">
          <w:rPr>
            <w:rFonts w:cs="Arial"/>
          </w:rPr>
          <w:t xml:space="preserve"> </w:t>
        </w:r>
      </w:ins>
      <w:ins w:id="256" w:author="Guy" w:date="2010-07-02T15:45:00Z">
        <w:r w:rsidR="00751AA1">
          <w:rPr>
            <w:rFonts w:cs="Arial"/>
          </w:rPr>
          <w:t xml:space="preserve">three </w:t>
        </w:r>
      </w:ins>
      <w:ins w:id="257" w:author="Guy" w:date="2010-06-30T12:54:00Z">
        <w:r w:rsidR="003E0157">
          <w:rPr>
            <w:rFonts w:cs="Arial"/>
          </w:rPr>
          <w:t>modes</w:t>
        </w:r>
      </w:ins>
      <w:ins w:id="258" w:author="Guy" w:date="2010-06-30T12:40:00Z">
        <w:r w:rsidR="00017B51">
          <w:rPr>
            <w:rFonts w:cs="Arial"/>
          </w:rPr>
          <w:t xml:space="preserve"> </w:t>
        </w:r>
      </w:ins>
      <w:ins w:id="259" w:author="Guy" w:date="2010-07-02T15:45:00Z">
        <w:r w:rsidR="00751AA1">
          <w:rPr>
            <w:rFonts w:cs="Arial"/>
          </w:rPr>
          <w:t xml:space="preserve">of operation </w:t>
        </w:r>
      </w:ins>
      <w:ins w:id="260" w:author="Guy" w:date="2010-06-30T12:40:00Z">
        <w:r w:rsidR="00017B51">
          <w:rPr>
            <w:rFonts w:cs="Arial"/>
          </w:rPr>
          <w:t xml:space="preserve">are </w:t>
        </w:r>
      </w:ins>
      <w:ins w:id="261" w:author="Guy" w:date="2010-07-02T15:50:00Z">
        <w:r w:rsidR="006B5436">
          <w:rPr>
            <w:rFonts w:cs="Arial"/>
          </w:rPr>
          <w:t>depicted</w:t>
        </w:r>
      </w:ins>
      <w:ins w:id="262" w:author="Guy" w:date="2010-06-30T12:40:00Z">
        <w:r w:rsidR="00017B51">
          <w:rPr>
            <w:rFonts w:cs="Arial"/>
          </w:rPr>
          <w:t xml:space="preserve"> in </w:t>
        </w:r>
      </w:ins>
      <w:ins w:id="263" w:author="Guy" w:date="2010-06-30T12:41:00Z">
        <w:r w:rsidR="001E4F8D">
          <w:rPr>
            <w:rFonts w:cs="Arial"/>
          </w:rPr>
          <w:fldChar w:fldCharType="begin"/>
        </w:r>
        <w:r w:rsidR="00017B51">
          <w:rPr>
            <w:rFonts w:cs="Arial"/>
          </w:rPr>
          <w:instrText xml:space="preserve"> REF _Ref257043610 \h </w:instrText>
        </w:r>
      </w:ins>
      <w:r w:rsidR="001E4F8D">
        <w:rPr>
          <w:rFonts w:cs="Arial"/>
        </w:rPr>
      </w:r>
      <w:r w:rsidR="001E4F8D">
        <w:rPr>
          <w:rFonts w:cs="Arial"/>
        </w:rPr>
        <w:fldChar w:fldCharType="separate"/>
      </w:r>
      <w:r w:rsidR="00D616B2">
        <w:t xml:space="preserve">Figure </w:t>
      </w:r>
      <w:r w:rsidR="00D616B2">
        <w:rPr>
          <w:noProof/>
        </w:rPr>
        <w:t>2</w:t>
      </w:r>
      <w:ins w:id="264" w:author="Guy" w:date="2010-06-30T12:41:00Z">
        <w:r w:rsidR="001E4F8D">
          <w:rPr>
            <w:rFonts w:cs="Arial"/>
          </w:rPr>
          <w:fldChar w:fldCharType="end"/>
        </w:r>
        <w:r w:rsidR="00017B51">
          <w:rPr>
            <w:rFonts w:cs="Arial"/>
          </w:rPr>
          <w:t>.</w:t>
        </w:r>
      </w:ins>
    </w:p>
    <w:p w:rsidR="00B02EBD" w:rsidDel="00751AA1" w:rsidRDefault="00B02EBD" w:rsidP="00B02EBD">
      <w:pPr>
        <w:rPr>
          <w:del w:id="265" w:author="Guy" w:date="2010-07-02T15:44:00Z"/>
        </w:rPr>
      </w:pPr>
    </w:p>
    <w:p w:rsidR="008137EA" w:rsidRDefault="00070CCB" w:rsidP="006F39B0">
      <w:pPr>
        <w:rPr>
          <w:ins w:id="266" w:author="Guy" w:date="2010-06-27T18:11:00Z"/>
        </w:rPr>
      </w:pPr>
      <w:del w:id="267" w:author="Guy" w:date="2010-07-02T15:44:00Z">
        <w:r w:rsidDel="00751AA1">
          <w:delText xml:space="preserve">The NSA </w:delText>
        </w:r>
      </w:del>
      <w:del w:id="268" w:author="Guy" w:date="2010-06-27T18:08:00Z">
        <w:r w:rsidDel="008137EA">
          <w:delText>incorporates a number of functional components</w:delText>
        </w:r>
        <w:r w:rsidR="006F797E" w:rsidDel="008137EA">
          <w:delText>;</w:delText>
        </w:r>
        <w:r w:rsidDel="008137EA">
          <w:delText xml:space="preserve"> some of which may be defined</w:delText>
        </w:r>
      </w:del>
      <w:del w:id="269" w:author="Guy" w:date="2010-07-02T15:44:00Z">
        <w:r w:rsidDel="00751AA1">
          <w:delText xml:space="preserve"> NSI </w:delText>
        </w:r>
      </w:del>
      <w:del w:id="270" w:author="Guy" w:date="2010-06-20T11:39:00Z">
        <w:r w:rsidR="00CA4140" w:rsidRPr="00CA4140" w:rsidDel="00A365FB">
          <w:delText xml:space="preserve">Network </w:delText>
        </w:r>
      </w:del>
      <w:del w:id="271" w:author="Guy" w:date="2010-07-02T15:44:00Z">
        <w:r w:rsidR="00CA4140" w:rsidRPr="00CA4140" w:rsidDel="00751AA1">
          <w:delText>Service</w:delText>
        </w:r>
      </w:del>
      <w:del w:id="272" w:author="Guy" w:date="2010-06-30T12:41:00Z">
        <w:r w:rsidR="00CA4140" w:rsidRPr="00CA4140" w:rsidDel="00017B51">
          <w:delText>s</w:delText>
        </w:r>
      </w:del>
    </w:p>
    <w:p w:rsidR="006F39B0" w:rsidDel="003E0157" w:rsidRDefault="006F39B0" w:rsidP="006F39B0">
      <w:pPr>
        <w:rPr>
          <w:del w:id="273" w:author="Guy" w:date="2010-06-30T12:54:00Z"/>
          <w:rFonts w:eastAsiaTheme="minorHAnsi" w:cs="Arial"/>
        </w:rPr>
      </w:pPr>
    </w:p>
    <w:p w:rsidR="003E0157" w:rsidDel="004C138D" w:rsidRDefault="003E0157" w:rsidP="006F39B0">
      <w:pPr>
        <w:rPr>
          <w:del w:id="274" w:author="Guy" w:date="2010-06-30T12:56:00Z"/>
          <w:rFonts w:eastAsiaTheme="minorHAnsi" w:cs="Arial"/>
        </w:rPr>
      </w:pPr>
    </w:p>
    <w:p w:rsidR="00070CCB" w:rsidDel="00751AA1" w:rsidRDefault="00CA4140" w:rsidP="00070CCB">
      <w:pPr>
        <w:rPr>
          <w:del w:id="275" w:author="Guy" w:date="2010-07-02T15:47:00Z"/>
        </w:rPr>
      </w:pPr>
      <w:del w:id="276" w:author="Guy" w:date="2010-06-27T18:02:00Z">
        <w:r w:rsidRPr="00CA4140" w:rsidDel="006F39B0">
          <w:delText xml:space="preserve"> others may be NSA internal </w:delText>
        </w:r>
        <w:r w:rsidR="000C65BF" w:rsidRPr="00CA4140" w:rsidDel="006F39B0">
          <w:delText>functions</w:delText>
        </w:r>
        <w:r w:rsidR="000C65BF" w:rsidDel="006F39B0">
          <w:delText>;</w:delText>
        </w:r>
        <w:r w:rsidR="006F797E" w:rsidDel="006F39B0">
          <w:delText xml:space="preserve"> this is depicted in</w:delText>
        </w:r>
        <w:r w:rsidDel="006F39B0">
          <w:delText xml:space="preserve"> </w:delText>
        </w:r>
        <w:r w:rsidR="001E4F8D" w:rsidDel="006F39B0">
          <w:fldChar w:fldCharType="begin"/>
        </w:r>
        <w:r w:rsidDel="006F39B0">
          <w:delInstrText xml:space="preserve"> REF _Ref257043610 \h </w:delInstrText>
        </w:r>
        <w:r w:rsidR="001E4F8D" w:rsidDel="006F39B0">
          <w:fldChar w:fldCharType="separate"/>
        </w:r>
        <w:r w:rsidR="00CD7A6D" w:rsidDel="006F39B0">
          <w:delText xml:space="preserve">Figure </w:delText>
        </w:r>
        <w:r w:rsidR="00CD7A6D" w:rsidDel="006F39B0">
          <w:rPr>
            <w:noProof/>
          </w:rPr>
          <w:delText>2</w:delText>
        </w:r>
        <w:r w:rsidR="001E4F8D" w:rsidDel="006F39B0">
          <w:fldChar w:fldCharType="end"/>
        </w:r>
        <w:r w:rsidRPr="00CA4140" w:rsidDel="006F39B0">
          <w:delText xml:space="preserve">.  </w:delText>
        </w:r>
      </w:del>
      <w:del w:id="277" w:author="Guy" w:date="2010-06-27T18:00:00Z">
        <w:r w:rsidRPr="00CA4140" w:rsidDel="006F39B0">
          <w:delText xml:space="preserve">An example of the former </w:delText>
        </w:r>
        <w:r w:rsidR="00070CCB" w:rsidDel="006F39B0">
          <w:delText>might be a Connection Service</w:delText>
        </w:r>
      </w:del>
      <w:del w:id="278" w:author="Guy" w:date="2010-06-20T11:38:00Z">
        <w:r w:rsidR="00070CCB" w:rsidDel="00A365FB">
          <w:delText xml:space="preserve"> or a Topology Service</w:delText>
        </w:r>
      </w:del>
      <w:del w:id="279" w:author="Guy" w:date="2010-06-27T18:00:00Z">
        <w:r w:rsidR="00070CCB" w:rsidDel="006F39B0">
          <w:delText>.  An example of the latter may be a path-finding function.</w:delText>
        </w:r>
      </w:del>
      <w:del w:id="280" w:author="Guy" w:date="2010-06-27T18:02:00Z">
        <w:r w:rsidR="00070CCB" w:rsidDel="006F39B0">
          <w:delText xml:space="preserve">  </w:delText>
        </w:r>
      </w:del>
    </w:p>
    <w:p w:rsidR="00070CCB" w:rsidRDefault="00070CCB" w:rsidP="00B02EBD"/>
    <w:p w:rsidR="00B02EBD" w:rsidRDefault="003E0157">
      <w:pPr>
        <w:keepNext/>
        <w:jc w:val="center"/>
      </w:pPr>
      <w:r w:rsidRPr="003E0157">
        <w:rPr>
          <w:noProof/>
          <w:lang w:val="en-GB" w:eastAsia="en-GB"/>
        </w:rPr>
        <w:drawing>
          <wp:inline distT="0" distB="0" distL="0" distR="0">
            <wp:extent cx="3474999" cy="1880839"/>
            <wp:effectExtent l="19050" t="0" r="0" b="0"/>
            <wp:docPr id="9"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58200" cy="4572000"/>
                      <a:chOff x="457200" y="1066800"/>
                      <a:chExt cx="8458200" cy="4572000"/>
                    </a:xfrm>
                  </a:grpSpPr>
                  <a:sp>
                    <a:nvSpPr>
                      <a:cNvPr id="70" name="Rectangle 69"/>
                      <a:cNvSpPr>
                        <a:spLocks noChangeArrowheads="1"/>
                      </a:cNvSpPr>
                    </a:nvSpPr>
                    <a:spPr bwMode="auto">
                      <a:xfrm>
                        <a:off x="6324600" y="2449453"/>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7" name="Rectangle 16"/>
                      <a:cNvSpPr>
                        <a:spLocks noChangeArrowheads="1"/>
                      </a:cNvSpPr>
                    </a:nvSpPr>
                    <a:spPr bwMode="auto">
                      <a:xfrm>
                        <a:off x="3429000" y="243937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0" name="Rectangle 19"/>
                      <a:cNvSpPr>
                        <a:spLocks noChangeArrowheads="1"/>
                      </a:cNvSpPr>
                    </a:nvSpPr>
                    <a:spPr bwMode="auto">
                      <a:xfrm>
                        <a:off x="3917950" y="2439373"/>
                        <a:ext cx="15684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3" name="Straight Connector 22"/>
                      <a:cNvCxnSpPr>
                        <a:cxnSpLocks noChangeShapeType="1"/>
                      </a:cNvCxnSpPr>
                    </a:nvCxnSpPr>
                    <a:spPr bwMode="auto">
                      <a:xfrm rot="5400000">
                        <a:off x="4528344" y="217187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0" name="TextBox 18"/>
                      <a:cNvSpPr txBox="1">
                        <a:spLocks noChangeArrowheads="1"/>
                      </a:cNvSpPr>
                    </a:nvSpPr>
                    <a:spPr bwMode="auto">
                      <a:xfrm>
                        <a:off x="4084636" y="1504890"/>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32" name="Rectangle 31"/>
                      <a:cNvSpPr>
                        <a:spLocks noChangeArrowheads="1"/>
                      </a:cNvSpPr>
                    </a:nvSpPr>
                    <a:spPr bwMode="auto">
                      <a:xfrm>
                        <a:off x="838200" y="3294796"/>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5" name="Rectangle 34"/>
                      <a:cNvSpPr>
                        <a:spLocks noChangeArrowheads="1"/>
                      </a:cNvSpPr>
                    </a:nvSpPr>
                    <a:spPr bwMode="auto">
                      <a:xfrm>
                        <a:off x="6781800" y="3943290"/>
                        <a:ext cx="1600200" cy="609599"/>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36" name="Straight Connector 35"/>
                      <a:cNvCxnSpPr>
                        <a:cxnSpLocks noChangeShapeType="1"/>
                      </a:cNvCxnSpPr>
                    </a:nvCxnSpPr>
                    <a:spPr bwMode="auto">
                      <a:xfrm rot="5400000">
                        <a:off x="7301622" y="487126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9" name="TextBox 19"/>
                      <a:cNvSpPr txBox="1">
                        <a:spLocks noChangeArrowheads="1"/>
                      </a:cNvSpPr>
                    </a:nvSpPr>
                    <a:spPr bwMode="auto">
                      <a:xfrm>
                        <a:off x="6858000" y="52386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42" name="Text Box 16"/>
                      <a:cNvSpPr txBox="1">
                        <a:spLocks noChangeArrowheads="1"/>
                      </a:cNvSpPr>
                    </a:nvSpPr>
                    <a:spPr bwMode="auto">
                      <a:xfrm>
                        <a:off x="889103" y="259177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3" name="Rectangle 42"/>
                      <a:cNvSpPr>
                        <a:spLocks noChangeArrowheads="1"/>
                      </a:cNvSpPr>
                    </a:nvSpPr>
                    <a:spPr bwMode="auto">
                      <a:xfrm>
                        <a:off x="1603375" y="3389253"/>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25" name="Text Box 16"/>
                      <a:cNvSpPr txBox="1">
                        <a:spLocks noChangeArrowheads="1"/>
                      </a:cNvSpPr>
                    </a:nvSpPr>
                    <a:spPr bwMode="auto">
                      <a:xfrm>
                        <a:off x="3886200" y="1066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33" name="Rectangle 32"/>
                      <a:cNvSpPr>
                        <a:spLocks noChangeArrowheads="1"/>
                      </a:cNvSpPr>
                    </a:nvSpPr>
                    <a:spPr bwMode="auto">
                      <a:xfrm>
                        <a:off x="457200" y="2439372"/>
                        <a:ext cx="2667000" cy="211351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4" name="Rectangle 33"/>
                      <a:cNvSpPr>
                        <a:spLocks noChangeArrowheads="1"/>
                      </a:cNvSpPr>
                    </a:nvSpPr>
                    <a:spPr bwMode="auto">
                      <a:xfrm>
                        <a:off x="685800" y="318129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1" name="Text Box 16"/>
                      <a:cNvSpPr txBox="1">
                        <a:spLocks noChangeArrowheads="1"/>
                      </a:cNvSpPr>
                    </a:nvSpPr>
                    <a:spPr bwMode="auto">
                      <a:xfrm>
                        <a:off x="838200" y="1066800"/>
                        <a:ext cx="22860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Requestor NSA</a:t>
                          </a:r>
                          <a:endParaRPr lang="en-US" sz="2000" dirty="0"/>
                        </a:p>
                      </a:txBody>
                      <a:useSpRect/>
                    </a:txSp>
                  </a:sp>
                  <a:sp>
                    <a:nvSpPr>
                      <a:cNvPr id="64" name="Rectangle 63"/>
                      <a:cNvSpPr>
                        <a:spLocks noChangeArrowheads="1"/>
                      </a:cNvSpPr>
                    </a:nvSpPr>
                    <a:spPr bwMode="auto">
                      <a:xfrm>
                        <a:off x="6781800" y="2449454"/>
                        <a:ext cx="152400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65" name="Straight Connector 64"/>
                      <a:cNvCxnSpPr>
                        <a:cxnSpLocks noChangeShapeType="1"/>
                      </a:cNvCxnSpPr>
                    </a:nvCxnSpPr>
                    <a:spPr bwMode="auto">
                      <a:xfrm rot="5400000">
                        <a:off x="7352506" y="2181960"/>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66" name="Text Box 16"/>
                      <a:cNvSpPr txBox="1">
                        <a:spLocks noChangeArrowheads="1"/>
                      </a:cNvSpPr>
                    </a:nvSpPr>
                    <a:spPr bwMode="auto">
                      <a:xfrm>
                        <a:off x="6705600" y="1066800"/>
                        <a:ext cx="20574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68" name="TextBox 18"/>
                      <a:cNvSpPr txBox="1">
                        <a:spLocks noChangeArrowheads="1"/>
                      </a:cNvSpPr>
                    </a:nvSpPr>
                    <a:spPr bwMode="auto">
                      <a:xfrm>
                        <a:off x="6980236" y="1514971"/>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79" name="Rectangle 78"/>
                      <a:cNvSpPr>
                        <a:spLocks noChangeArrowheads="1"/>
                      </a:cNvSpPr>
                    </a:nvSpPr>
                    <a:spPr bwMode="auto">
                      <a:xfrm>
                        <a:off x="990600" y="3943290"/>
                        <a:ext cx="16764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80" name="Straight Connector 79"/>
                      <a:cNvCxnSpPr>
                        <a:cxnSpLocks noChangeShapeType="1"/>
                        <a:stCxn id="79" idx="2"/>
                      </a:cNvCxnSpPr>
                    </a:nvCxnSpPr>
                    <a:spPr bwMode="auto">
                      <a:xfrm rot="5400000">
                        <a:off x="1524000" y="4857690"/>
                        <a:ext cx="609600"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82" name="TextBox 19"/>
                      <a:cNvSpPr txBox="1">
                        <a:spLocks noChangeArrowheads="1"/>
                      </a:cNvSpPr>
                    </a:nvSpPr>
                    <a:spPr bwMode="auto">
                      <a:xfrm>
                        <a:off x="914400" y="516249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9" name="Rectangle 28"/>
                      <a:cNvSpPr>
                        <a:spLocks noChangeArrowheads="1"/>
                      </a:cNvSpPr>
                    </a:nvSpPr>
                    <a:spPr bwMode="auto">
                      <a:xfrm>
                        <a:off x="1752600" y="3179763"/>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1" name="Rectangle 30"/>
                      <a:cNvSpPr>
                        <a:spLocks noChangeArrowheads="1"/>
                      </a:cNvSpPr>
                    </a:nvSpPr>
                    <a:spPr bwMode="auto">
                      <a:xfrm>
                        <a:off x="36576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37" name="Rectangle 36"/>
                      <a:cNvSpPr>
                        <a:spLocks noChangeArrowheads="1"/>
                      </a:cNvSpPr>
                    </a:nvSpPr>
                    <a:spPr bwMode="auto">
                      <a:xfrm>
                        <a:off x="47244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6553200" y="3201927"/>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A </a:t>
                          </a:r>
                          <a:endParaRPr lang="en-US" altLang="ja-JP" dirty="0">
                            <a:solidFill>
                              <a:srgbClr val="FFFFFF"/>
                            </a:solidFill>
                            <a:latin typeface="Calibri" charset="0"/>
                          </a:endParaRPr>
                        </a:p>
                      </a:txBody>
                      <a:useSpRect/>
                    </a:txSp>
                  </a:sp>
                  <a:sp>
                    <a:nvSpPr>
                      <a:cNvPr id="40" name="Rectangle 39"/>
                      <a:cNvSpPr>
                        <a:spLocks noChangeArrowheads="1"/>
                      </a:cNvSpPr>
                    </a:nvSpPr>
                    <a:spPr bwMode="auto">
                      <a:xfrm>
                        <a:off x="7620000" y="32004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a:t>
                          </a:r>
                          <a:endParaRPr lang="en-US" altLang="ja-JP" dirty="0" smtClean="0">
                            <a:solidFill>
                              <a:srgbClr val="FFFFFF"/>
                            </a:solidFill>
                            <a:latin typeface="Calibri" charset="0"/>
                          </a:endParaRPr>
                        </a:p>
                        <a:p>
                          <a:pPr algn="ctr"/>
                          <a:r>
                            <a:rPr lang="en-US" altLang="ja-JP" dirty="0" smtClean="0">
                              <a:solidFill>
                                <a:srgbClr val="FFFFFF"/>
                              </a:solidFill>
                              <a:latin typeface="Calibri" charset="0"/>
                            </a:rPr>
                            <a:t>Service B </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rPr>
          <w:ins w:id="281" w:author="Guy" w:date="2010-06-27T18:00:00Z"/>
        </w:rPr>
      </w:pPr>
      <w:bookmarkStart w:id="282" w:name="_Ref257043610"/>
      <w:r>
        <w:t xml:space="preserve">Figure </w:t>
      </w:r>
      <w:r w:rsidR="001E4F8D">
        <w:fldChar w:fldCharType="begin"/>
      </w:r>
      <w:r>
        <w:instrText xml:space="preserve"> SEQ Figure \* ARABIC </w:instrText>
      </w:r>
      <w:r w:rsidR="001E4F8D">
        <w:fldChar w:fldCharType="separate"/>
      </w:r>
      <w:r w:rsidR="00D616B2">
        <w:rPr>
          <w:noProof/>
        </w:rPr>
        <w:t>2</w:t>
      </w:r>
      <w:r w:rsidR="001E4F8D">
        <w:fldChar w:fldCharType="end"/>
      </w:r>
      <w:bookmarkEnd w:id="282"/>
      <w:r>
        <w:t xml:space="preserve">: </w:t>
      </w:r>
      <w:del w:id="283" w:author="Guy" w:date="2010-06-20T11:57:00Z">
        <w:r w:rsidR="006F797E" w:rsidDel="0047218B">
          <w:delText>R</w:delText>
        </w:r>
        <w:r w:rsidR="00966573" w:rsidDel="0047218B">
          <w:delText xml:space="preserve">oles of </w:delText>
        </w:r>
      </w:del>
      <w:r>
        <w:t>N</w:t>
      </w:r>
      <w:r w:rsidR="00966573">
        <w:t xml:space="preserve">etwork </w:t>
      </w:r>
      <w:r>
        <w:t>S</w:t>
      </w:r>
      <w:r w:rsidR="00966573">
        <w:t xml:space="preserve">ervice </w:t>
      </w:r>
      <w:r>
        <w:t>A</w:t>
      </w:r>
      <w:r w:rsidR="00966573">
        <w:t>gent</w:t>
      </w:r>
      <w:r w:rsidR="00017B51">
        <w:t xml:space="preserve"> </w:t>
      </w:r>
      <w:ins w:id="284" w:author="Guy" w:date="2010-06-30T12:37:00Z">
        <w:r w:rsidR="00017B51">
          <w:t>modes</w:t>
        </w:r>
      </w:ins>
    </w:p>
    <w:p w:rsidR="00AB4E41" w:rsidRDefault="006F39B0">
      <w:pPr>
        <w:rPr>
          <w:ins w:id="285" w:author="Guy" w:date="2010-06-27T18:00:00Z"/>
        </w:rPr>
        <w:pPrChange w:id="286" w:author="Guy" w:date="2010-06-27T18:00:00Z">
          <w:pPr>
            <w:pStyle w:val="Caption"/>
            <w:jc w:val="center"/>
          </w:pPr>
        </w:pPrChange>
      </w:pPr>
      <w:ins w:id="287" w:author="Guy" w:date="2010-06-27T18:00:00Z">
        <w:r>
          <w:lastRenderedPageBreak/>
          <w:t>Also present</w:t>
        </w:r>
      </w:ins>
      <w:ins w:id="288" w:author="Guy" w:date="2010-06-27T18:02:00Z">
        <w:r>
          <w:t xml:space="preserve"> in the NSA</w:t>
        </w:r>
      </w:ins>
      <w:ins w:id="289" w:author="Guy" w:date="2010-06-27T18:00:00Z">
        <w:r>
          <w:t xml:space="preserve">, but not shown, are some additional supporting functions such as path-finding function </w:t>
        </w:r>
      </w:ins>
      <w:ins w:id="290" w:author="Guy" w:date="2010-06-27T18:01:00Z">
        <w:r>
          <w:t>or an NSA forwarding look up service.</w:t>
        </w:r>
      </w:ins>
      <w:ins w:id="291" w:author="Guy" w:date="2010-06-27T18:04:00Z">
        <w:r>
          <w:t xml:space="preserve">  These may local or remote, the definition of these functions is out of scope </w:t>
        </w:r>
      </w:ins>
      <w:ins w:id="292" w:author="Guy" w:date="2010-06-27T18:05:00Z">
        <w:r>
          <w:t>of the NSI</w:t>
        </w:r>
      </w:ins>
      <w:ins w:id="293" w:author="Guy" w:date="2010-06-27T18:04:00Z">
        <w:r>
          <w:t>.</w:t>
        </w:r>
      </w:ins>
      <w:ins w:id="294" w:author="Guy" w:date="2010-06-27T18:05:00Z">
        <w:r w:rsidR="008137EA">
          <w:t xml:space="preserve">  </w:t>
        </w:r>
      </w:ins>
    </w:p>
    <w:p w:rsidR="00AB4E41" w:rsidRDefault="00AB4E41">
      <w:pPr>
        <w:pPrChange w:id="295" w:author="Guy" w:date="2010-06-27T18:00:00Z">
          <w:pPr>
            <w:pStyle w:val="Caption"/>
            <w:jc w:val="center"/>
          </w:pPr>
        </w:pPrChange>
      </w:pPr>
    </w:p>
    <w:p w:rsidR="0047218B" w:rsidRDefault="0047218B" w:rsidP="00CA4140">
      <w:pPr>
        <w:rPr>
          <w:rFonts w:eastAsiaTheme="minorHAnsi" w:cs="Arial"/>
        </w:rPr>
      </w:pPr>
    </w:p>
    <w:p w:rsidR="002B4AFA" w:rsidRDefault="002B4AFA" w:rsidP="00262CA0">
      <w:pPr>
        <w:pStyle w:val="Heading3"/>
      </w:pPr>
      <w:bookmarkStart w:id="296" w:name="_Toc265683156"/>
      <w:r w:rsidRPr="00DA6118">
        <w:t xml:space="preserve">The Network </w:t>
      </w:r>
      <w:r>
        <w:t>Resource Manager</w:t>
      </w:r>
      <w:bookmarkEnd w:id="296"/>
      <w:ins w:id="297" w:author="Guy" w:date="2010-06-22T13:49:00Z">
        <w:r w:rsidR="00C76E70">
          <w:t xml:space="preserve"> </w:t>
        </w:r>
      </w:ins>
    </w:p>
    <w:p w:rsidR="002B4AFA" w:rsidRDefault="002B4AFA" w:rsidP="002B4AFA">
      <w:r>
        <w:t xml:space="preserve">The </w:t>
      </w:r>
      <w:ins w:id="298" w:author="Guy" w:date="2010-07-02T15:51:00Z">
        <w:r w:rsidR="006B5436">
          <w:t>P</w:t>
        </w:r>
      </w:ins>
      <w:del w:id="299" w:author="Guy" w:date="2010-07-02T15:51:00Z">
        <w:r w:rsidDel="006B5436">
          <w:delText>p</w:delText>
        </w:r>
      </w:del>
      <w:r>
        <w:t>rovider</w:t>
      </w:r>
      <w:r w:rsidR="003E0157">
        <w:t xml:space="preserve"> and Federating</w:t>
      </w:r>
      <w:r>
        <w:t xml:space="preserve"> NSA</w:t>
      </w:r>
      <w:r w:rsidR="003E0157">
        <w:t>s</w:t>
      </w:r>
      <w:r>
        <w:t xml:space="preserve"> may incorporate a Network Resource Manager (NRM). The NRM manages the part the Network Service implemented </w:t>
      </w:r>
      <w:r w:rsidR="000C65BF">
        <w:t>locally;</w:t>
      </w:r>
      <w:r w:rsidR="002C09C1">
        <w:t xml:space="preserve"> </w:t>
      </w:r>
      <w:del w:id="300" w:author="Guy" w:date="2010-06-30T12:58:00Z">
        <w:r w:rsidR="002C09C1" w:rsidDel="004C138D">
          <w:delText>t</w:delText>
        </w:r>
        <w:r w:rsidDel="004C138D">
          <w:delText xml:space="preserve">his </w:delText>
        </w:r>
      </w:del>
      <w:ins w:id="301" w:author="Guy" w:date="2010-06-30T12:58:00Z">
        <w:r w:rsidR="004C138D">
          <w:t>two examples of NSAs with NRMs are</w:t>
        </w:r>
      </w:ins>
      <w:del w:id="302" w:author="Guy" w:date="2010-06-30T12:58:00Z">
        <w:r w:rsidDel="004C138D">
          <w:delText>is</w:delText>
        </w:r>
      </w:del>
      <w:r>
        <w:t xml:space="preserve"> shown in </w:t>
      </w:r>
      <w:r w:rsidR="001E4F8D">
        <w:fldChar w:fldCharType="begin"/>
      </w:r>
      <w:r w:rsidR="002C09C1">
        <w:instrText xml:space="preserve"> REF _Ref263348233 \h </w:instrText>
      </w:r>
      <w:r w:rsidR="001E4F8D">
        <w:fldChar w:fldCharType="separate"/>
      </w:r>
      <w:r w:rsidR="00D616B2">
        <w:t xml:space="preserve">Figure </w:t>
      </w:r>
      <w:r w:rsidR="00D616B2">
        <w:rPr>
          <w:noProof/>
        </w:rPr>
        <w:t>3</w:t>
      </w:r>
      <w:r w:rsidR="001E4F8D">
        <w:fldChar w:fldCharType="end"/>
      </w:r>
      <w:r w:rsidR="002C09C1">
        <w:t>.</w:t>
      </w:r>
    </w:p>
    <w:p w:rsidR="002B4AFA" w:rsidRDefault="002B4AFA" w:rsidP="002B4AFA">
      <w:pPr>
        <w:rPr>
          <w:rFonts w:cs="Arial"/>
        </w:rPr>
      </w:pPr>
    </w:p>
    <w:p w:rsidR="002B4AFA" w:rsidRDefault="002B4AFA" w:rsidP="002B4AFA"/>
    <w:p w:rsidR="002B4AFA" w:rsidRDefault="003E0157" w:rsidP="002B4AFA">
      <w:pPr>
        <w:jc w:val="center"/>
        <w:rPr>
          <w:ins w:id="303" w:author="Guy" w:date="2010-06-20T12:06:00Z"/>
        </w:rPr>
      </w:pPr>
      <w:r w:rsidRPr="003E0157">
        <w:rPr>
          <w:noProof/>
          <w:lang w:val="en-GB" w:eastAsia="en-GB"/>
        </w:rPr>
        <w:drawing>
          <wp:inline distT="0" distB="0" distL="0" distR="0">
            <wp:extent cx="2649808" cy="2103864"/>
            <wp:effectExtent l="19050" t="0" r="0" b="0"/>
            <wp:docPr id="12"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324600" cy="4743510"/>
                      <a:chOff x="1447800" y="685800"/>
                      <a:chExt cx="6324600" cy="4743510"/>
                    </a:xfrm>
                  </a:grpSpPr>
                  <a:sp>
                    <a:nvSpPr>
                      <a:cNvPr id="50" name="Text Box 16"/>
                      <a:cNvSpPr txBox="1">
                        <a:spLocks noChangeArrowheads="1"/>
                      </a:cNvSpPr>
                    </a:nvSpPr>
                    <a:spPr bwMode="auto">
                      <a:xfrm>
                        <a:off x="1905000" y="685800"/>
                        <a:ext cx="1981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Provider NSA</a:t>
                          </a:r>
                          <a:endParaRPr lang="en-US" sz="2000" dirty="0"/>
                        </a:p>
                      </a:txBody>
                      <a:useSpRect/>
                    </a:txSp>
                  </a:sp>
                  <a:sp>
                    <a:nvSpPr>
                      <a:cNvPr id="52" name="TextBox 18"/>
                      <a:cNvSpPr txBox="1">
                        <a:spLocks noChangeArrowheads="1"/>
                      </a:cNvSpPr>
                    </a:nvSpPr>
                    <a:spPr bwMode="auto">
                      <a:xfrm>
                        <a:off x="19510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2" name="Rectangle 11"/>
                      <a:cNvSpPr>
                        <a:spLocks noChangeArrowheads="1"/>
                      </a:cNvSpPr>
                    </a:nvSpPr>
                    <a:spPr bwMode="auto">
                      <a:xfrm>
                        <a:off x="4800600" y="2286001"/>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14" name="Rectangle 13"/>
                      <a:cNvSpPr>
                        <a:spLocks noChangeArrowheads="1"/>
                      </a:cNvSpPr>
                    </a:nvSpPr>
                    <a:spPr bwMode="auto">
                      <a:xfrm>
                        <a:off x="5289550" y="2286001"/>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15" name="Straight Connector 14"/>
                      <a:cNvCxnSpPr>
                        <a:cxnSpLocks noChangeShapeType="1"/>
                      </a:cNvCxnSpPr>
                    </a:nvCxnSpPr>
                    <a:spPr bwMode="auto">
                      <a:xfrm rot="5400000">
                        <a:off x="5899944" y="2018507"/>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18" name="TextBox 18"/>
                      <a:cNvSpPr txBox="1">
                        <a:spLocks noChangeArrowheads="1"/>
                      </a:cNvSpPr>
                    </a:nvSpPr>
                    <a:spPr bwMode="auto">
                      <a:xfrm>
                        <a:off x="5456236" y="1351518"/>
                        <a:ext cx="1554164"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requester</a:t>
                          </a:r>
                          <a:endParaRPr lang="en-US" altLang="ja-JP" sz="2000" dirty="0">
                            <a:latin typeface="Calibri" charset="0"/>
                          </a:endParaRPr>
                        </a:p>
                      </a:txBody>
                      <a:useSpRect/>
                    </a:txSp>
                  </a:sp>
                  <a:sp>
                    <a:nvSpPr>
                      <a:cNvPr id="19" name="Rectangle 18"/>
                      <a:cNvSpPr>
                        <a:spLocks noChangeArrowheads="1"/>
                      </a:cNvSpPr>
                    </a:nvSpPr>
                    <a:spPr bwMode="auto">
                      <a:xfrm>
                        <a:off x="4800600" y="3733800"/>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20" name="Rectangle 19"/>
                      <a:cNvSpPr>
                        <a:spLocks noChangeArrowheads="1"/>
                      </a:cNvSpPr>
                    </a:nvSpPr>
                    <a:spPr bwMode="auto">
                      <a:xfrm>
                        <a:off x="4800600" y="4343400"/>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1" name="TextBox 21"/>
                      <a:cNvSpPr txBox="1">
                        <a:spLocks noChangeArrowheads="1"/>
                      </a:cNvSpPr>
                    </a:nvSpPr>
                    <a:spPr bwMode="auto">
                      <a:xfrm>
                        <a:off x="4984750" y="4387799"/>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22" name="Text Box 16"/>
                      <a:cNvSpPr txBox="1">
                        <a:spLocks noChangeArrowheads="1"/>
                      </a:cNvSpPr>
                    </a:nvSpPr>
                    <a:spPr bwMode="auto">
                      <a:xfrm>
                        <a:off x="5105400" y="685800"/>
                        <a:ext cx="2362200" cy="400110"/>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sz="2000" dirty="0" smtClean="0"/>
                            <a:t>Federating NSA</a:t>
                          </a:r>
                          <a:endParaRPr lang="en-US" sz="2000" dirty="0"/>
                        </a:p>
                      </a:txBody>
                      <a:useSpRect/>
                    </a:txSp>
                  </a:sp>
                  <a:sp>
                    <a:nvSpPr>
                      <a:cNvPr id="23" name="Rectangle 22"/>
                      <a:cNvSpPr>
                        <a:spLocks noChangeArrowheads="1"/>
                      </a:cNvSpPr>
                    </a:nvSpPr>
                    <a:spPr bwMode="auto">
                      <a:xfrm>
                        <a:off x="6019800" y="3733800"/>
                        <a:ext cx="1371600" cy="6096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cxnSp>
                    <a:nvCxnSpPr>
                      <a:cNvPr id="24" name="Straight Connector 23"/>
                      <a:cNvCxnSpPr>
                        <a:cxnSpLocks noChangeShapeType="1"/>
                      </a:cNvCxnSpPr>
                    </a:nvCxnSpPr>
                    <a:spPr bwMode="auto">
                      <a:xfrm rot="5400000">
                        <a:off x="6311022" y="4661778"/>
                        <a:ext cx="636755" cy="0"/>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5" name="TextBox 19"/>
                      <a:cNvSpPr txBox="1">
                        <a:spLocks noChangeArrowheads="1"/>
                      </a:cNvSpPr>
                    </a:nvSpPr>
                    <a:spPr bwMode="auto">
                      <a:xfrm>
                        <a:off x="6143897" y="5029200"/>
                        <a:ext cx="1628503" cy="400110"/>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dirty="0">
                              <a:latin typeface="Calibri" charset="0"/>
                            </a:rPr>
                            <a:t>To </a:t>
                          </a:r>
                          <a:r>
                            <a:rPr lang="en-US" altLang="ja-JP" sz="2000" dirty="0" smtClean="0">
                              <a:latin typeface="Calibri" charset="0"/>
                            </a:rPr>
                            <a:t>provider</a:t>
                          </a:r>
                          <a:endParaRPr lang="en-US" altLang="ja-JP" sz="2000" dirty="0">
                            <a:latin typeface="Calibri" charset="0"/>
                          </a:endParaRPr>
                        </a:p>
                      </a:txBody>
                      <a:useSpRect/>
                    </a:txSp>
                  </a:sp>
                  <a:sp>
                    <a:nvSpPr>
                      <a:cNvPr id="26" name="Rectangle 25"/>
                      <a:cNvSpPr>
                        <a:spLocks noChangeArrowheads="1"/>
                      </a:cNvSpPr>
                    </a:nvSpPr>
                    <a:spPr bwMode="auto">
                      <a:xfrm>
                        <a:off x="1447800" y="2286000"/>
                        <a:ext cx="2590800" cy="2057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27" name="Rectangle 26"/>
                      <a:cNvSpPr>
                        <a:spLocks noChangeArrowheads="1"/>
                      </a:cNvSpPr>
                    </a:nvSpPr>
                    <a:spPr bwMode="auto">
                      <a:xfrm>
                        <a:off x="1600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28" name="Rectangle 27"/>
                      <a:cNvSpPr>
                        <a:spLocks noChangeArrowheads="1"/>
                      </a:cNvSpPr>
                    </a:nvSpPr>
                    <a:spPr bwMode="auto">
                      <a:xfrm>
                        <a:off x="1936750" y="2286000"/>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cxnSp>
                    <a:nvCxnSpPr>
                      <a:cNvPr id="29" name="Straight Connector 28"/>
                      <a:cNvCxnSpPr>
                        <a:cxnSpLocks noChangeShapeType="1"/>
                      </a:cNvCxnSpPr>
                    </a:nvCxnSpPr>
                    <a:spPr bwMode="auto">
                      <a:xfrm rot="5400000">
                        <a:off x="2547144" y="2018506"/>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31" name="Rectangle 30"/>
                      <a:cNvSpPr>
                        <a:spLocks noChangeArrowheads="1"/>
                      </a:cNvSpPr>
                    </a:nvSpPr>
                    <a:spPr bwMode="auto">
                      <a:xfrm>
                        <a:off x="1447800" y="3733799"/>
                        <a:ext cx="1219200" cy="6096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32" name="Rectangle 31"/>
                      <a:cNvSpPr>
                        <a:spLocks noChangeArrowheads="1"/>
                      </a:cNvSpPr>
                    </a:nvSpPr>
                    <a:spPr bwMode="auto">
                      <a:xfrm>
                        <a:off x="1447800" y="4343399"/>
                        <a:ext cx="121920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3" name="TextBox 21"/>
                      <a:cNvSpPr txBox="1">
                        <a:spLocks noChangeArrowheads="1"/>
                      </a:cNvSpPr>
                    </a:nvSpPr>
                    <a:spPr bwMode="auto">
                      <a:xfrm>
                        <a:off x="1631950" y="4387798"/>
                        <a:ext cx="958850" cy="517525"/>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1400" dirty="0">
                              <a:latin typeface="Calibri" charset="0"/>
                            </a:rPr>
                            <a:t>Local resources</a:t>
                          </a:r>
                        </a:p>
                      </a:txBody>
                      <a:useSpRect/>
                    </a:txSp>
                  </a:sp>
                  <a:sp>
                    <a:nvSpPr>
                      <a:cNvPr id="37" name="Rectangle 36"/>
                      <a:cNvSpPr>
                        <a:spLocks noChangeArrowheads="1"/>
                      </a:cNvSpPr>
                    </a:nvSpPr>
                    <a:spPr bwMode="auto">
                      <a:xfrm>
                        <a:off x="2667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a:sp>
                    <a:nvSpPr>
                      <a:cNvPr id="38" name="Rectangle 37"/>
                      <a:cNvSpPr>
                        <a:spLocks noChangeArrowheads="1"/>
                      </a:cNvSpPr>
                    </a:nvSpPr>
                    <a:spPr bwMode="auto">
                      <a:xfrm>
                        <a:off x="5029200" y="3047999"/>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a:t>
                          </a:r>
                          <a:endParaRPr lang="en-US" altLang="ja-JP" dirty="0">
                            <a:solidFill>
                              <a:srgbClr val="FFFFFF"/>
                            </a:solidFill>
                            <a:latin typeface="Calibri" charset="0"/>
                          </a:endParaRPr>
                        </a:p>
                      </a:txBody>
                      <a:useSpRect/>
                    </a:txSp>
                  </a:sp>
                  <a:sp>
                    <a:nvSpPr>
                      <a:cNvPr id="39" name="Rectangle 38"/>
                      <a:cNvSpPr>
                        <a:spLocks noChangeArrowheads="1"/>
                      </a:cNvSpPr>
                    </a:nvSpPr>
                    <a:spPr bwMode="auto">
                      <a:xfrm>
                        <a:off x="6096000" y="3048000"/>
                        <a:ext cx="10747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B</a:t>
                          </a:r>
                          <a:endParaRPr lang="en-US" altLang="ja-JP" dirty="0">
                            <a:solidFill>
                              <a:srgbClr val="FFFFFF"/>
                            </a:solidFill>
                            <a:latin typeface="Calibri" charset="0"/>
                          </a:endParaRPr>
                        </a:p>
                      </a:txBody>
                      <a:useSpRect/>
                    </a:txSp>
                  </a:sp>
                </lc:lockedCanvas>
              </a:graphicData>
            </a:graphic>
          </wp:inline>
        </w:drawing>
      </w:r>
    </w:p>
    <w:p w:rsidR="002B4AFA" w:rsidRDefault="002C09C1" w:rsidP="002B4AFA">
      <w:pPr>
        <w:pStyle w:val="Caption"/>
        <w:jc w:val="center"/>
      </w:pPr>
      <w:bookmarkStart w:id="304" w:name="_Ref263348233"/>
      <w:r>
        <w:t xml:space="preserve">Figure </w:t>
      </w:r>
      <w:fldSimple w:instr=" SEQ Figure \* ARABIC ">
        <w:r w:rsidR="00D616B2">
          <w:rPr>
            <w:noProof/>
          </w:rPr>
          <w:t>3</w:t>
        </w:r>
      </w:fldSimple>
      <w:bookmarkEnd w:id="304"/>
      <w:r>
        <w:t xml:space="preserve">: </w:t>
      </w:r>
      <w:r w:rsidR="003E0157">
        <w:t xml:space="preserve">NRMs in an </w:t>
      </w:r>
      <w:r w:rsidR="002B4AFA">
        <w:t>NSA</w:t>
      </w:r>
    </w:p>
    <w:p w:rsidR="00F51072" w:rsidRDefault="00F51072" w:rsidP="00F51072"/>
    <w:p w:rsidR="00DF5417" w:rsidRDefault="00DF5417" w:rsidP="00DF5417">
      <w:pPr>
        <w:pStyle w:val="Heading2"/>
      </w:pPr>
      <w:bookmarkStart w:id="305" w:name="_Toc265683157"/>
      <w:r>
        <w:t xml:space="preserve">NSI </w:t>
      </w:r>
      <w:del w:id="306" w:author="Guy" w:date="2010-06-22T11:30:00Z">
        <w:r w:rsidR="007E3F7F" w:rsidDel="00022CB1">
          <w:delText>s</w:delText>
        </w:r>
        <w:r w:rsidDel="00022CB1">
          <w:delText>ervices</w:delText>
        </w:r>
      </w:del>
      <w:ins w:id="307" w:author="Guy" w:date="2010-06-22T11:30:00Z">
        <w:r w:rsidR="00022CB1">
          <w:t>Sessions</w:t>
        </w:r>
      </w:ins>
      <w:bookmarkEnd w:id="305"/>
    </w:p>
    <w:p w:rsidR="00DF5417" w:rsidRDefault="00DF5417" w:rsidP="00DF5417">
      <w:pPr>
        <w:rPr>
          <w:ins w:id="308" w:author="Guy" w:date="2010-06-22T11:40:00Z"/>
        </w:rPr>
      </w:pPr>
    </w:p>
    <w:p w:rsidR="005B3B71" w:rsidRDefault="005B3B71" w:rsidP="00DF5417">
      <w:pPr>
        <w:rPr>
          <w:ins w:id="309" w:author="Guy" w:date="2010-06-30T12:59:00Z"/>
        </w:rPr>
      </w:pPr>
      <w:ins w:id="310" w:author="Guy" w:date="2010-06-22T11:40:00Z">
        <w:r>
          <w:t xml:space="preserve">The NSI protocol supports two types of secure session.  </w:t>
        </w:r>
        <w:r w:rsidR="007C1B10">
          <w:t>A NSA-</w:t>
        </w:r>
      </w:ins>
      <w:ins w:id="311" w:author="Guy" w:date="2010-06-22T11:42:00Z">
        <w:r w:rsidR="007C1B10">
          <w:t>to-</w:t>
        </w:r>
      </w:ins>
      <w:ins w:id="312" w:author="Guy" w:date="2010-06-22T11:40:00Z">
        <w:r w:rsidR="007C1B10">
          <w:t xml:space="preserve">NSA session </w:t>
        </w:r>
      </w:ins>
      <w:ins w:id="313" w:author="Guy" w:date="2010-06-22T11:41:00Z">
        <w:r w:rsidR="007C1B10">
          <w:t>provides a common session between NSAs</w:t>
        </w:r>
      </w:ins>
      <w:ins w:id="314" w:author="Guy" w:date="2010-07-02T15:53:00Z">
        <w:r w:rsidR="00242BDF">
          <w:t>, t</w:t>
        </w:r>
      </w:ins>
      <w:ins w:id="315" w:author="Guy" w:date="2010-06-22T11:41:00Z">
        <w:r w:rsidR="007C1B10">
          <w:t xml:space="preserve">he </w:t>
        </w:r>
      </w:ins>
      <w:ins w:id="316" w:author="Guy" w:date="2010-06-22T11:42:00Z">
        <w:r w:rsidR="007C1B10">
          <w:t>service-to-service sessions provide per NSI service instance session</w:t>
        </w:r>
      </w:ins>
      <w:ins w:id="317" w:author="Guy" w:date="2010-07-02T15:52:00Z">
        <w:r w:rsidR="006B5436">
          <w:t>, t</w:t>
        </w:r>
      </w:ins>
      <w:ins w:id="318" w:author="Guy" w:date="2010-06-22T11:42:00Z">
        <w:r w:rsidR="007C1B10">
          <w:t>his is depicted in</w:t>
        </w:r>
      </w:ins>
      <w:ins w:id="319" w:author="Guy" w:date="2010-07-02T15:52:00Z">
        <w:r w:rsidR="006B5436">
          <w:t xml:space="preserve"> </w:t>
        </w:r>
        <w:r w:rsidR="006B5436">
          <w:fldChar w:fldCharType="begin"/>
        </w:r>
        <w:r w:rsidR="006B5436">
          <w:instrText xml:space="preserve"> REF _Ref265674853 \h </w:instrText>
        </w:r>
      </w:ins>
      <w:r w:rsidR="006B5436">
        <w:fldChar w:fldCharType="separate"/>
      </w:r>
      <w:ins w:id="320" w:author="Guy" w:date="2010-07-02T15:52:00Z">
        <w:r w:rsidR="006B5436">
          <w:t xml:space="preserve">Figure </w:t>
        </w:r>
        <w:r w:rsidR="006B5436">
          <w:rPr>
            <w:noProof/>
          </w:rPr>
          <w:t>4</w:t>
        </w:r>
        <w:r w:rsidR="006B5436">
          <w:fldChar w:fldCharType="end"/>
        </w:r>
      </w:ins>
      <w:ins w:id="321" w:author="Guy" w:date="2010-06-22T11:42:00Z">
        <w:r w:rsidR="007C1B10">
          <w:t>.</w:t>
        </w:r>
      </w:ins>
    </w:p>
    <w:p w:rsidR="004C138D" w:rsidRDefault="004C138D" w:rsidP="00400737">
      <w:pPr>
        <w:jc w:val="center"/>
      </w:pPr>
    </w:p>
    <w:p w:rsidR="00400737" w:rsidRDefault="00400737" w:rsidP="00400737">
      <w:pPr>
        <w:jc w:val="center"/>
        <w:rPr>
          <w:ins w:id="322" w:author="Guy" w:date="2010-06-22T11:30:00Z"/>
        </w:rPr>
      </w:pPr>
      <w:r w:rsidRPr="00400737">
        <w:rPr>
          <w:noProof/>
          <w:lang w:val="en-GB" w:eastAsia="en-GB"/>
        </w:rPr>
        <w:drawing>
          <wp:inline distT="0" distB="0" distL="0" distR="0">
            <wp:extent cx="1895708" cy="2490439"/>
            <wp:effectExtent l="0" t="0" r="0" b="0"/>
            <wp:docPr id="13"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488160" cy="5837237"/>
                      <a:chOff x="2895600" y="510382"/>
                      <a:chExt cx="4488160" cy="5837237"/>
                    </a:xfrm>
                  </a:grpSpPr>
                  <a:sp>
                    <a:nvSpPr>
                      <a:cNvPr id="30" name="AutoShape 2"/>
                      <a:cNvSpPr>
                        <a:spLocks noChangeArrowheads="1"/>
                      </a:cNvSpPr>
                    </a:nvSpPr>
                    <a:spPr bwMode="auto">
                      <a:xfrm>
                        <a:off x="4211960" y="2636912"/>
                        <a:ext cx="1690935" cy="1584176"/>
                      </a:xfrm>
                      <a:prstGeom prst="can">
                        <a:avLst>
                          <a:gd name="adj" fmla="val 25000"/>
                        </a:avLst>
                      </a:prstGeom>
                      <a:solidFill>
                        <a:srgbClr val="FFFFFF"/>
                      </a:solidFill>
                      <a:ln w="9525">
                        <a:solidFill>
                          <a:srgbClr val="000000"/>
                        </a:solidFill>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GB"/>
                        </a:p>
                      </a:txBody>
                      <a:useSpRect/>
                    </a:txSp>
                  </a:sp>
                  <a:sp>
                    <a:nvSpPr>
                      <a:cNvPr id="34" name="Rectangle 33"/>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35" name="Rectangle 34"/>
                      <a:cNvSpPr>
                        <a:spLocks noChangeArrowheads="1"/>
                      </a:cNvSpPr>
                    </a:nvSpPr>
                    <a:spPr bwMode="auto">
                      <a:xfrm>
                        <a:off x="4506392" y="511968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36" name="Rectangle 35"/>
                      <a:cNvSpPr>
                        <a:spLocks noChangeArrowheads="1"/>
                      </a:cNvSpPr>
                    </a:nvSpPr>
                    <a:spPr bwMode="auto">
                      <a:xfrm>
                        <a:off x="45492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40" name="Text Box 16"/>
                      <a:cNvSpPr txBox="1">
                        <a:spLocks noChangeArrowheads="1"/>
                      </a:cNvSpPr>
                    </a:nvSpPr>
                    <a:spPr bwMode="auto">
                      <a:xfrm>
                        <a:off x="5050904" y="57681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41" name="Rectangle 40"/>
                      <a:cNvSpPr>
                        <a:spLocks noChangeArrowheads="1"/>
                      </a:cNvSpPr>
                    </a:nvSpPr>
                    <a:spPr bwMode="auto">
                      <a:xfrm>
                        <a:off x="5271567" y="5214145"/>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a:sp>
                    <a:nvSpPr>
                      <a:cNvPr id="42" name="Rectangle 41"/>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4" name="Rectangle 4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sp>
                    <a:nvSpPr>
                      <a:cNvPr id="45" name="Text Box 16"/>
                      <a:cNvSpPr txBox="1">
                        <a:spLocks noChangeArrowheads="1"/>
                      </a:cNvSpPr>
                    </a:nvSpPr>
                    <a:spPr bwMode="auto">
                      <a:xfrm>
                        <a:off x="4492207"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Requestor NSA</a:t>
                          </a:r>
                          <a:endParaRPr lang="en-US" dirty="0"/>
                        </a:p>
                      </a:txBody>
                      <a:useSpRect/>
                    </a:txSp>
                  </a:sp>
                  <a:sp>
                    <a:nvSpPr>
                      <a:cNvPr id="47" name="Rectangle 46"/>
                      <a:cNvSpPr>
                        <a:spLocks noChangeArrowheads="1"/>
                      </a:cNvSpPr>
                    </a:nvSpPr>
                    <a:spPr bwMode="auto">
                      <a:xfrm>
                        <a:off x="4060304" y="5691982"/>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48" name="Rectangle 47"/>
                      <a:cNvSpPr>
                        <a:spLocks noChangeArrowheads="1"/>
                      </a:cNvSpPr>
                    </a:nvSpPr>
                    <a:spPr bwMode="auto">
                      <a:xfrm>
                        <a:off x="4060304" y="4244182"/>
                        <a:ext cx="25908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49" name="Rectangle 48"/>
                      <a:cNvSpPr>
                        <a:spLocks noChangeArrowheads="1"/>
                      </a:cNvSpPr>
                    </a:nvSpPr>
                    <a:spPr bwMode="auto">
                      <a:xfrm>
                        <a:off x="4625454" y="424418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51" name="Text Box 16"/>
                      <a:cNvSpPr txBox="1">
                        <a:spLocks noChangeArrowheads="1"/>
                      </a:cNvSpPr>
                    </a:nvSpPr>
                    <a:spPr bwMode="auto">
                      <a:xfrm>
                        <a:off x="4593704" y="5844382"/>
                        <a:ext cx="16002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Provider NSA</a:t>
                          </a:r>
                          <a:endParaRPr lang="en-US" dirty="0"/>
                        </a:p>
                      </a:txBody>
                      <a:useSpRect/>
                    </a:txSp>
                  </a:sp>
                  <a:sp>
                    <a:nvSpPr>
                      <a:cNvPr id="53" name="Rectangle 52"/>
                      <a:cNvSpPr>
                        <a:spLocks noChangeArrowheads="1"/>
                      </a:cNvSpPr>
                    </a:nvSpPr>
                    <a:spPr bwMode="auto">
                      <a:xfrm>
                        <a:off x="4060304" y="510382"/>
                        <a:ext cx="2667000"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latin typeface="Calibri" charset="0"/>
                          </a:endParaRPr>
                        </a:p>
                      </a:txBody>
                      <a:useSpRect/>
                    </a:txSp>
                  </a:sp>
                  <a:sp>
                    <a:nvSpPr>
                      <a:cNvPr id="54" name="Rectangle 53"/>
                      <a:cNvSpPr>
                        <a:spLocks noChangeArrowheads="1"/>
                      </a:cNvSpPr>
                    </a:nvSpPr>
                    <a:spPr bwMode="auto">
                      <a:xfrm>
                        <a:off x="4593704" y="1973889"/>
                        <a:ext cx="1676400" cy="642938"/>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a:t>
                          </a:r>
                          <a:r>
                            <a:rPr lang="en-US" dirty="0" smtClean="0">
                              <a:solidFill>
                                <a:schemeClr val="lt1"/>
                              </a:solidFill>
                              <a:latin typeface="+mn-lt"/>
                              <a:ea typeface="+mn-ea"/>
                            </a:rPr>
                            <a:t>requester</a:t>
                          </a:r>
                          <a:r>
                            <a:rPr lang="en-US" dirty="0">
                              <a:solidFill>
                                <a:schemeClr val="lt1"/>
                              </a:solidFill>
                              <a:latin typeface="+mn-lt"/>
                              <a:ea typeface="+mn-ea"/>
                            </a:rPr>
                            <a:t>)</a:t>
                          </a:r>
                        </a:p>
                      </a:txBody>
                      <a:useSpRect/>
                    </a:txSp>
                  </a:sp>
                  <a:sp>
                    <a:nvSpPr>
                      <a:cNvPr id="55" name="Text Box 16"/>
                      <a:cNvSpPr txBox="1">
                        <a:spLocks noChangeArrowheads="1"/>
                      </a:cNvSpPr>
                    </a:nvSpPr>
                    <a:spPr bwMode="auto">
                      <a:xfrm>
                        <a:off x="4593704" y="662782"/>
                        <a:ext cx="1905000" cy="369332"/>
                      </a:xfrm>
                      <a:prstGeom prst="rect">
                        <a:avLst/>
                      </a:prstGeom>
                      <a:noFill/>
                      <a:ln w="9525">
                        <a:noFill/>
                        <a:miter lim="800000"/>
                        <a:headEnd/>
                        <a:tailEnd/>
                      </a:ln>
                      <a:effectLst/>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spcBef>
                              <a:spcPct val="50000"/>
                            </a:spcBef>
                          </a:pPr>
                          <a:r>
                            <a:rPr lang="en-US" dirty="0" smtClean="0"/>
                            <a:t>Requester </a:t>
                          </a:r>
                          <a:r>
                            <a:rPr lang="en-US" dirty="0" smtClean="0"/>
                            <a:t>NSA</a:t>
                          </a:r>
                          <a:endParaRPr lang="en-US" dirty="0"/>
                        </a:p>
                      </a:txBody>
                      <a:useSpRect/>
                    </a:txSp>
                  </a:sp>
                  <a:cxnSp>
                    <a:nvCxnSpPr>
                      <a:cNvPr id="61" name="Straight Arrow Connector 60"/>
                      <a:cNvCxnSpPr/>
                    </a:nvCxnSpPr>
                    <a:spPr>
                      <a:xfrm rot="5400000">
                        <a:off x="2766095" y="3481785"/>
                        <a:ext cx="3352006"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cxnSp>
                    <a:nvCxnSpPr>
                      <a:cNvPr id="62" name="Straight Arrow Connector 61"/>
                      <a:cNvCxnSpPr/>
                    </a:nvCxnSpPr>
                    <a:spPr>
                      <a:xfrm rot="5400000">
                        <a:off x="4825915" y="3403685"/>
                        <a:ext cx="1627357" cy="1588"/>
                      </a:xfrm>
                      <a:prstGeom prst="straightConnector1">
                        <a:avLst/>
                      </a:prstGeom>
                      <a:ln w="25400">
                        <a:solidFill>
                          <a:schemeClr val="tx1"/>
                        </a:solidFill>
                        <a:prstDash val="lgDash"/>
                        <a:headEnd type="stealth" w="lg" len="lg"/>
                        <a:tailEnd type="stealth" w="lg" len="lg"/>
                      </a:ln>
                    </a:spPr>
                    <a:style>
                      <a:lnRef idx="1">
                        <a:schemeClr val="accent1"/>
                      </a:lnRef>
                      <a:fillRef idx="0">
                        <a:schemeClr val="accent1"/>
                      </a:fillRef>
                      <a:effectRef idx="0">
                        <a:schemeClr val="accent1"/>
                      </a:effectRef>
                      <a:fontRef idx="minor">
                        <a:schemeClr val="tx1"/>
                      </a:fontRef>
                    </a:style>
                  </a:cxnSp>
                  <a:sp>
                    <a:nvSpPr>
                      <a:cNvPr id="63" name="TextBox 12"/>
                      <a:cNvSpPr txBox="1"/>
                    </a:nvSpPr>
                    <a:spPr>
                      <a:xfrm>
                        <a:off x="4724400" y="3276600"/>
                        <a:ext cx="6850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a:t>
                          </a:r>
                          <a:endParaRPr lang="en-GB" sz="2000" dirty="0"/>
                        </a:p>
                      </a:txBody>
                      <a:useSpRect/>
                    </a:txSp>
                  </a:sp>
                  <a:sp>
                    <a:nvSpPr>
                      <a:cNvPr id="64" name="TextBox 12"/>
                      <a:cNvSpPr txBox="1"/>
                    </a:nvSpPr>
                    <a:spPr>
                      <a:xfrm>
                        <a:off x="5943600" y="3048000"/>
                        <a:ext cx="144016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NSI-to-NSI </a:t>
                          </a:r>
                          <a:r>
                            <a:rPr lang="en-GB" sz="2000" dirty="0" smtClean="0"/>
                            <a:t>session</a:t>
                          </a:r>
                          <a:endParaRPr lang="en-GB" sz="2000" dirty="0"/>
                        </a:p>
                      </a:txBody>
                      <a:useSpRect/>
                    </a:txSp>
                  </a:sp>
                  <a:sp>
                    <a:nvSpPr>
                      <a:cNvPr id="65" name="TextBox 12"/>
                      <a:cNvSpPr txBox="1"/>
                    </a:nvSpPr>
                    <a:spPr>
                      <a:xfrm>
                        <a:off x="2895600" y="2514600"/>
                        <a:ext cx="1461864" cy="1015663"/>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2000" dirty="0" smtClean="0"/>
                            <a:t>Service-to-service </a:t>
                          </a:r>
                          <a:r>
                            <a:rPr lang="en-GB" sz="2000" dirty="0" smtClean="0"/>
                            <a:t>session</a:t>
                          </a:r>
                          <a:endParaRPr lang="en-GB" sz="2000" dirty="0"/>
                        </a:p>
                      </a:txBody>
                      <a:useSpRect/>
                    </a:txSp>
                  </a:sp>
                  <a:sp>
                    <a:nvSpPr>
                      <a:cNvPr id="69" name="Rectangle 68"/>
                      <a:cNvSpPr>
                        <a:spLocks noChangeArrowheads="1"/>
                      </a:cNvSpPr>
                    </a:nvSpPr>
                    <a:spPr bwMode="auto">
                      <a:xfrm>
                        <a:off x="4191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0" name="Rectangle 69"/>
                      <a:cNvSpPr>
                        <a:spLocks noChangeArrowheads="1"/>
                      </a:cNvSpPr>
                    </a:nvSpPr>
                    <a:spPr bwMode="auto">
                      <a:xfrm>
                        <a:off x="5334000" y="5105400"/>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a:sp>
                    <a:nvSpPr>
                      <a:cNvPr id="71" name="Rectangle 70"/>
                      <a:cNvSpPr>
                        <a:spLocks noChangeArrowheads="1"/>
                      </a:cNvSpPr>
                    </a:nvSpPr>
                    <a:spPr bwMode="auto">
                      <a:xfrm>
                        <a:off x="4267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A</a:t>
                          </a:r>
                          <a:endParaRPr lang="en-US" altLang="ja-JP" dirty="0">
                            <a:solidFill>
                              <a:srgbClr val="FFFFFF"/>
                            </a:solidFill>
                            <a:latin typeface="Calibri" charset="0"/>
                          </a:endParaRPr>
                        </a:p>
                      </a:txBody>
                      <a:useSpRect/>
                    </a:txSp>
                  </a:sp>
                  <a:sp>
                    <a:nvSpPr>
                      <a:cNvPr id="72" name="Rectangle 71"/>
                      <a:cNvSpPr>
                        <a:spLocks noChangeArrowheads="1"/>
                      </a:cNvSpPr>
                    </a:nvSpPr>
                    <a:spPr bwMode="auto">
                      <a:xfrm>
                        <a:off x="5410200" y="1092423"/>
                        <a:ext cx="1143000" cy="66017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FFFFFF"/>
                              </a:solidFill>
                              <a:latin typeface="Calibri" charset="0"/>
                            </a:rPr>
                            <a:t>Network Service </a:t>
                          </a:r>
                          <a:r>
                            <a:rPr lang="en-US" altLang="ja-JP" dirty="0" smtClean="0">
                              <a:solidFill>
                                <a:srgbClr val="FFFFFF"/>
                              </a:solidFill>
                              <a:latin typeface="Calibri" charset="0"/>
                            </a:rPr>
                            <a:t>B</a:t>
                          </a:r>
                          <a:endParaRPr lang="en-US" altLang="ja-JP" dirty="0">
                            <a:solidFill>
                              <a:srgbClr val="FFFFFF"/>
                            </a:solidFill>
                            <a:latin typeface="Calibri" charset="0"/>
                          </a:endParaRPr>
                        </a:p>
                      </a:txBody>
                      <a:useSpRect/>
                    </a:txSp>
                  </a:sp>
                </lc:lockedCanvas>
              </a:graphicData>
            </a:graphic>
          </wp:inline>
        </w:drawing>
      </w:r>
    </w:p>
    <w:p w:rsidR="00262CA0" w:rsidRDefault="00262CA0" w:rsidP="00262CA0">
      <w:pPr>
        <w:pStyle w:val="Caption"/>
        <w:jc w:val="center"/>
      </w:pPr>
      <w:bookmarkStart w:id="323" w:name="_Ref265674853"/>
      <w:r>
        <w:t xml:space="preserve">Figure </w:t>
      </w:r>
      <w:fldSimple w:instr=" SEQ Figure \* ARABIC ">
        <w:r w:rsidR="00D616B2">
          <w:rPr>
            <w:noProof/>
          </w:rPr>
          <w:t>4</w:t>
        </w:r>
      </w:fldSimple>
      <w:bookmarkEnd w:id="323"/>
      <w:r>
        <w:t xml:space="preserve">: </w:t>
      </w:r>
      <w:r w:rsidR="00EF2FE2">
        <w:t>NSI sessions</w:t>
      </w:r>
    </w:p>
    <w:p w:rsidR="00262CA0" w:rsidRDefault="00262CA0">
      <w:pPr>
        <w:jc w:val="center"/>
      </w:pPr>
    </w:p>
    <w:p w:rsidR="00DF5417" w:rsidDel="005B3B71" w:rsidRDefault="00DF5417" w:rsidP="00DF5417">
      <w:pPr>
        <w:rPr>
          <w:del w:id="324" w:author="Guy" w:date="2010-06-22T11:40:00Z"/>
        </w:rPr>
      </w:pPr>
      <w:del w:id="325" w:author="Guy" w:date="2010-06-22T11:40:00Z">
        <w:r w:rsidDel="005B3B71">
          <w:delText>The</w:delText>
        </w:r>
        <w:r w:rsidRPr="00F5465B" w:rsidDel="005B3B71">
          <w:delText xml:space="preserve"> NSI </w:delText>
        </w:r>
        <w:r w:rsidDel="005B3B71">
          <w:delText xml:space="preserve">protocol deals with an abstracted model of transport services.  This abstraction reduces or hides many of the real-world complexities of delivering a particular transport service.   For instance, the NSI Connection Service takes a rather complex data transport circuit and presents it as if it were a simple pipe of a certain size between two locations.   The user only needs to specify the ends, and the diameter of the pipe.  The user places data in one end of the pipe and it emerges some time later from the other end in the same manner.   This abstract concept is a simplified and convenient means of presenting the key functional aspects of the service object while hiding most or all of technical details that are in general not relevant to the application.  </w:delText>
        </w:r>
      </w:del>
    </w:p>
    <w:p w:rsidR="00DF5417" w:rsidDel="005B3B71" w:rsidRDefault="00DF5417" w:rsidP="00DF5417">
      <w:pPr>
        <w:rPr>
          <w:del w:id="326" w:author="Guy" w:date="2010-06-22T11:40:00Z"/>
        </w:rPr>
      </w:pPr>
    </w:p>
    <w:p w:rsidR="00DF5417" w:rsidDel="005B3B71" w:rsidRDefault="00DF5417" w:rsidP="00DF5417">
      <w:pPr>
        <w:rPr>
          <w:del w:id="327" w:author="Guy" w:date="2010-06-22T11:40:00Z"/>
        </w:rPr>
      </w:pPr>
      <w:del w:id="328" w:author="Guy" w:date="2010-06-22T11:40:00Z">
        <w:r w:rsidDel="005B3B71">
          <w:delText xml:space="preserve">In practice, the abstraction of a service presents a basic set of service primitives and a bounded set of parameters on those primitives that fully define what will be delivered as result of the service.  To make this point, the NSI Connection Service provides primitives such as ReserveRequest and CancelRequest that perform very clear operations on a Connection, and these primitives are carefully bounded by the parameters associated with each – such as capacity, or end points, or start time.  </w:delText>
        </w:r>
        <w:r w:rsidRPr="00464775" w:rsidDel="005B3B71">
          <w:delText xml:space="preserve"> </w:delText>
        </w:r>
        <w:r w:rsidDel="005B3B71">
          <w:delText>The detail of coordinating schedules and the exchange of circuit provisioning information across possibly many networks is hidden.</w:delText>
        </w:r>
      </w:del>
    </w:p>
    <w:p w:rsidR="00DF5417" w:rsidRDefault="00DF5417" w:rsidP="00DF5417"/>
    <w:p w:rsidR="00DF5417" w:rsidDel="007C1B10" w:rsidRDefault="00DF5417" w:rsidP="00DF5417">
      <w:pPr>
        <w:rPr>
          <w:del w:id="329" w:author="Guy" w:date="2010-06-22T11:43:00Z"/>
        </w:rPr>
      </w:pPr>
      <w:del w:id="330" w:author="Guy" w:date="2010-06-22T11:43:00Z">
        <w:r w:rsidDel="007C1B10">
          <w:lastRenderedPageBreak/>
          <w:delTex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delText>
        </w:r>
      </w:del>
    </w:p>
    <w:p w:rsidR="00DF5417" w:rsidRPr="00F51072" w:rsidRDefault="00DF5417" w:rsidP="00F51072"/>
    <w:p w:rsidR="007F7C82" w:rsidRDefault="007F7C82" w:rsidP="00B02EBD"/>
    <w:p w:rsidR="00F51072" w:rsidRDefault="00207BDD" w:rsidP="00F51072">
      <w:pPr>
        <w:pStyle w:val="Heading2"/>
      </w:pPr>
      <w:bookmarkStart w:id="331" w:name="_Toc265683158"/>
      <w:r>
        <w:t xml:space="preserve">NSI service </w:t>
      </w:r>
      <w:r w:rsidR="00F51072">
        <w:t>extensibility</w:t>
      </w:r>
      <w:bookmarkEnd w:id="331"/>
      <w:r w:rsidR="00F51072">
        <w:t xml:space="preserve"> </w:t>
      </w:r>
    </w:p>
    <w:p w:rsidR="00F51072" w:rsidRPr="00F5465B" w:rsidRDefault="00F51072" w:rsidP="00B02EBD"/>
    <w:p w:rsidR="00F37AEE" w:rsidRDefault="00AD2854" w:rsidP="00B02EBD">
      <w:r>
        <w:t>T</w:t>
      </w:r>
      <w:r w:rsidRPr="00F5465B">
        <w:t xml:space="preserve">he </w:t>
      </w:r>
      <w:ins w:id="332" w:author="Guy" w:date="2010-07-02T15:54:00Z">
        <w:r w:rsidR="00242BDF">
          <w:t xml:space="preserve">Network Services Framework </w:t>
        </w:r>
      </w:ins>
      <w:del w:id="333" w:author="Guy" w:date="2010-07-02T15:54:00Z">
        <w:r w:rsidDel="00242BDF">
          <w:delText xml:space="preserve">NSI </w:delText>
        </w:r>
        <w:r w:rsidRPr="00F5465B" w:rsidDel="00242BDF">
          <w:delText xml:space="preserve">Interface </w:delText>
        </w:r>
      </w:del>
      <w:r>
        <w:t>provi</w:t>
      </w:r>
      <w:r w:rsidR="0074006C">
        <w:t>de</w:t>
      </w:r>
      <w:r w:rsidR="00400737">
        <w:t>s</w:t>
      </w:r>
      <w:r w:rsidR="0074006C">
        <w:t xml:space="preserve"> a common </w:t>
      </w:r>
      <w:del w:id="334" w:author="Guy" w:date="2010-07-02T15:54:00Z">
        <w:r w:rsidR="0074006C" w:rsidDel="00242BDF">
          <w:delText xml:space="preserve">framework </w:delText>
        </w:r>
      </w:del>
      <w:ins w:id="335" w:author="Guy" w:date="2010-07-02T15:54:00Z">
        <w:r w:rsidR="00242BDF">
          <w:t xml:space="preserve">platform </w:t>
        </w:r>
      </w:ins>
      <w:ins w:id="336" w:author="Guy" w:date="2010-07-02T15:55:00Z">
        <w:r w:rsidR="00242BDF">
          <w:t>on</w:t>
        </w:r>
      </w:ins>
      <w:del w:id="337" w:author="Guy" w:date="2010-07-02T15:55:00Z">
        <w:r w:rsidR="0074006C" w:rsidDel="00242BDF">
          <w:delText>in</w:delText>
        </w:r>
      </w:del>
      <w:r w:rsidR="0074006C">
        <w:t xml:space="preserve"> which Network S</w:t>
      </w:r>
      <w:r>
        <w:t xml:space="preserve">ervices can be delivered. </w:t>
      </w:r>
      <w:r w:rsidRPr="00F5465B">
        <w:t xml:space="preserve"> </w:t>
      </w:r>
      <w:r>
        <w:t>To achieve this aim, t</w:t>
      </w:r>
      <w:r w:rsidRPr="00F5465B">
        <w:t xml:space="preserve">he NSI Architecture </w:t>
      </w:r>
      <w:r>
        <w:t xml:space="preserve">is extensible; </w:t>
      </w:r>
      <w:r w:rsidR="000A36CD">
        <w:t xml:space="preserve">it inherently supports the ability to add </w:t>
      </w:r>
      <w:r w:rsidR="008304E6">
        <w:t>new</w:t>
      </w:r>
      <w:r w:rsidR="0074006C">
        <w:t xml:space="preserve"> Network S</w:t>
      </w:r>
      <w:r w:rsidRPr="00F5465B">
        <w:t xml:space="preserve">ervices </w:t>
      </w:r>
      <w:r w:rsidR="008304E6">
        <w:t>as they</w:t>
      </w:r>
      <w:r>
        <w:t xml:space="preserve"> emerge</w:t>
      </w:r>
      <w:r w:rsidR="008304E6">
        <w:t>.</w:t>
      </w:r>
      <w:r>
        <w:t xml:space="preserve">   </w:t>
      </w:r>
      <w:r w:rsidRPr="00F5465B">
        <w:t>Example</w:t>
      </w:r>
      <w:r>
        <w:t>s of anticipated services include</w:t>
      </w:r>
      <w:r w:rsidRPr="00F5465B">
        <w:t xml:space="preserve"> a Topology Service </w:t>
      </w:r>
      <w:r>
        <w:t>to distribute</w:t>
      </w:r>
      <w:r w:rsidR="0074006C">
        <w:t xml:space="preserve"> topology information</w:t>
      </w:r>
      <w:r w:rsidR="008304E6">
        <w:t xml:space="preserve"> and a Connection Monitoring service.</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p>
    <w:p w:rsidR="00F37AEE" w:rsidRDefault="00F37AEE" w:rsidP="00B02EBD"/>
    <w:p w:rsidR="0076559D" w:rsidDel="00242BDF" w:rsidRDefault="00AA2835" w:rsidP="00B02EBD">
      <w:pPr>
        <w:rPr>
          <w:del w:id="338" w:author="Guy" w:date="2010-07-02T15:56:00Z"/>
        </w:rPr>
      </w:pPr>
      <w:del w:id="339" w:author="Guy" w:date="2010-07-02T15:56:00Z">
        <w:r w:rsidDel="00242BDF">
          <w:delText xml:space="preserve">Version 1.0 of the NSI supports only </w:delText>
        </w:r>
        <w:r w:rsidR="008304E6" w:rsidDel="00242BDF">
          <w:delText>a Connection Service</w:delText>
        </w:r>
        <w:r w:rsidR="00F37AEE" w:rsidDel="00242BDF">
          <w:delText>, this service allows</w:delText>
        </w:r>
        <w:r w:rsidR="008304E6" w:rsidDel="00242BDF">
          <w:delText xml:space="preserve"> </w:delText>
        </w:r>
        <w:r w:rsidR="00F37AEE" w:rsidDel="00242BDF">
          <w:delText xml:space="preserve">connection-oriented circuits to be </w:delText>
        </w:r>
        <w:r w:rsidR="008304E6" w:rsidDel="00242BDF">
          <w:delText>request</w:delText>
        </w:r>
        <w:r w:rsidR="00F37AEE" w:rsidDel="00242BDF">
          <w:delText>ed</w:delText>
        </w:r>
        <w:r w:rsidR="008304E6" w:rsidDel="00242BDF">
          <w:delText xml:space="preserve"> and manag</w:delText>
        </w:r>
        <w:r w:rsidR="00F37AEE" w:rsidDel="00242BDF">
          <w:delText>ed</w:delText>
        </w:r>
        <w:r w:rsidR="008304E6" w:rsidDel="00242BDF">
          <w:delText>.</w:delText>
        </w:r>
      </w:del>
    </w:p>
    <w:p w:rsidR="00F51072" w:rsidDel="00242BDF" w:rsidRDefault="00F51072" w:rsidP="00B02EBD">
      <w:pPr>
        <w:rPr>
          <w:del w:id="340" w:author="Guy" w:date="2010-07-02T15:56:00Z"/>
        </w:rPr>
      </w:pPr>
    </w:p>
    <w:p w:rsidR="00F51072" w:rsidRDefault="00F51072" w:rsidP="00B02EBD"/>
    <w:p w:rsidR="00B02EBD" w:rsidRPr="00056102" w:rsidRDefault="00AD2854" w:rsidP="00B02EBD">
      <w:pPr>
        <w:pStyle w:val="Heading2"/>
      </w:pPr>
      <w:bookmarkStart w:id="341" w:name="_Toc265683159"/>
      <w:r w:rsidRPr="00FD6763">
        <w:t xml:space="preserve">The NSI Service </w:t>
      </w:r>
      <w:r>
        <w:t>Plane</w:t>
      </w:r>
      <w:bookmarkEnd w:id="341"/>
    </w:p>
    <w:p w:rsidR="007F7C82" w:rsidRDefault="007F7C82" w:rsidP="00B02EBD"/>
    <w:p w:rsidR="00F37AEE" w:rsidRDefault="00F37AEE" w:rsidP="00207BDD">
      <w:del w:id="342" w:author="Guy" w:date="2010-07-02T15:57:00Z">
        <w:r w:rsidDel="00242BDF">
          <w:delText>For the purposes of defining layering, t</w:delText>
        </w:r>
      </w:del>
      <w:ins w:id="343" w:author="Guy" w:date="2010-07-02T15:57:00Z">
        <w:r w:rsidR="00242BDF">
          <w:t>T</w:t>
        </w:r>
      </w:ins>
      <w:r>
        <w:t xml:space="preserve">his architecture assigns the NSI to a </w:t>
      </w:r>
      <w:r w:rsidR="00BA0E24">
        <w:t xml:space="preserve">conceptual </w:t>
      </w:r>
      <w:r>
        <w:t>Service Plane.  Here we define the</w:t>
      </w:r>
      <w:r w:rsidR="00207BDD">
        <w:t xml:space="preserve"> </w:t>
      </w:r>
      <w:r w:rsidR="00180A42">
        <w:t>Service P</w:t>
      </w:r>
      <w:r w:rsidR="00207BDD">
        <w:t xml:space="preserve">lane </w:t>
      </w:r>
      <w:r w:rsidR="00C07B7F">
        <w:t xml:space="preserve">as </w:t>
      </w:r>
      <w:r w:rsidR="00CA4140">
        <w:t>incorporat</w:t>
      </w:r>
      <w:r w:rsidR="00C07B7F">
        <w:t>ing</w:t>
      </w:r>
      <w:r w:rsidR="00207BDD">
        <w:t xml:space="preserve"> participating NSAs and </w:t>
      </w:r>
      <w:r w:rsidR="00C07B7F">
        <w:t xml:space="preserve">the associated </w:t>
      </w:r>
      <w:r w:rsidR="00207BDD">
        <w:t>NS</w:t>
      </w:r>
      <w:r w:rsidR="00CA4140">
        <w:t>I sessions between these NSAs.</w:t>
      </w:r>
      <w:ins w:id="344" w:author="Guy" w:date="2010-07-02T16:13:00Z">
        <w:r w:rsidR="00D24134">
          <w:t xml:space="preserve">  </w:t>
        </w:r>
        <w:r w:rsidR="00D24134">
          <w:t>The transport equipment (switches, X-connects etc) reside i</w:t>
        </w:r>
        <w:r w:rsidR="00932600">
          <w:t xml:space="preserve">n the </w:t>
        </w:r>
      </w:ins>
      <w:ins w:id="345" w:author="Guy" w:date="2010-07-02T16:16:00Z">
        <w:r w:rsidR="00932600">
          <w:t>T</w:t>
        </w:r>
      </w:ins>
      <w:ins w:id="346" w:author="Guy" w:date="2010-07-02T16:13:00Z">
        <w:r w:rsidR="00D24134">
          <w:t>r</w:t>
        </w:r>
        <w:r w:rsidR="00932600">
          <w:t xml:space="preserve">ansport </w:t>
        </w:r>
      </w:ins>
      <w:ins w:id="347" w:author="Guy" w:date="2010-07-02T16:17:00Z">
        <w:r w:rsidR="00932600">
          <w:t>P</w:t>
        </w:r>
      </w:ins>
      <w:ins w:id="348" w:author="Guy" w:date="2010-07-02T16:13:00Z">
        <w:r w:rsidR="00D24134">
          <w:t xml:space="preserve">lane. </w:t>
        </w:r>
      </w:ins>
      <w:r w:rsidR="00CA4140">
        <w:t xml:space="preserve"> </w:t>
      </w:r>
      <w:r>
        <w:t xml:space="preserve">This is depicted in </w:t>
      </w:r>
      <w:r w:rsidR="001E4F8D">
        <w:fldChar w:fldCharType="begin"/>
      </w:r>
      <w:r w:rsidR="006F6CDF">
        <w:instrText xml:space="preserve"> REF _Ref262030912 \h </w:instrText>
      </w:r>
      <w:r w:rsidR="001E4F8D">
        <w:fldChar w:fldCharType="separate"/>
      </w:r>
      <w:r w:rsidR="00D616B2">
        <w:t xml:space="preserve">Figure </w:t>
      </w:r>
      <w:r w:rsidR="00D616B2">
        <w:rPr>
          <w:noProof/>
        </w:rPr>
        <w:t>5</w:t>
      </w:r>
      <w:r w:rsidR="001E4F8D">
        <w:fldChar w:fldCharType="end"/>
      </w:r>
      <w:r>
        <w:t>.</w:t>
      </w:r>
    </w:p>
    <w:p w:rsidR="00F37AEE" w:rsidRDefault="00F37AEE" w:rsidP="00207BDD"/>
    <w:p w:rsidR="00207BDD" w:rsidRDefault="00207BDD" w:rsidP="00207BDD">
      <w:r>
        <w:t xml:space="preserve">In general, the </w:t>
      </w:r>
      <w:r w:rsidR="00F37AEE">
        <w:t xml:space="preserve">NSI </w:t>
      </w:r>
      <w:r>
        <w:t xml:space="preserve">Service Plane relies on the capabilities of the </w:t>
      </w:r>
      <w:r w:rsidR="00180A42">
        <w:t>C</w:t>
      </w:r>
      <w:r>
        <w:t xml:space="preserve">ontrol </w:t>
      </w:r>
      <w:r w:rsidR="00180A42">
        <w:t>P</w:t>
      </w:r>
      <w:r>
        <w:t>lane and</w:t>
      </w:r>
      <w:r w:rsidR="003F0DF4">
        <w:t>/or</w:t>
      </w:r>
      <w:r>
        <w:t xml:space="preserve"> </w:t>
      </w:r>
      <w:r w:rsidR="00180A42">
        <w:t>M</w:t>
      </w:r>
      <w:r>
        <w:t xml:space="preserve">anagement </w:t>
      </w:r>
      <w:r w:rsidR="00180A42">
        <w:t>P</w:t>
      </w:r>
      <w:r>
        <w:t xml:space="preserve">lane (not shown) to effect changes in the </w:t>
      </w:r>
      <w:r w:rsidR="00C07B7F">
        <w:t>Transport</w:t>
      </w:r>
      <w:r>
        <w:t xml:space="preserve"> Plane, where </w:t>
      </w:r>
      <w:r w:rsidR="00C07B7F">
        <w:t>the control and management</w:t>
      </w:r>
      <w:r>
        <w:t xml:space="preserve"> planes follow conventional definitions.  The transport resources and the physical instance of the Connection reside on the Transport Plane.</w:t>
      </w:r>
    </w:p>
    <w:p w:rsidR="009842E5" w:rsidRDefault="009842E5" w:rsidP="00B02EBD"/>
    <w:p w:rsidR="00C07B7F" w:rsidRDefault="00C07B7F" w:rsidP="00C07B7F"/>
    <w:p w:rsidR="00C07B7F" w:rsidRDefault="00C07B7F" w:rsidP="00B02EBD"/>
    <w:p w:rsidR="00790637" w:rsidRDefault="000802BF" w:rsidP="00790637">
      <w:pPr>
        <w:jc w:val="center"/>
      </w:pPr>
      <w:r w:rsidRPr="000802BF">
        <w:rPr>
          <w:noProof/>
          <w:lang w:val="en-GB" w:eastAsia="en-GB"/>
        </w:rPr>
        <w:drawing>
          <wp:inline distT="0" distB="0" distL="0" distR="0">
            <wp:extent cx="3088423" cy="3040566"/>
            <wp:effectExtent l="19050" t="0" r="0" b="0"/>
            <wp:docPr id="19" name="Objec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648200" cy="4495800"/>
                      <a:chOff x="2286000" y="1066800"/>
                      <a:chExt cx="4648200" cy="4495800"/>
                    </a:xfrm>
                  </a:grpSpPr>
                  <a:sp>
                    <a:nvSpPr>
                      <a:cNvPr id="30" name="Trapezoid 29"/>
                      <a:cNvSpPr/>
                    </a:nvSpPr>
                    <a:spPr>
                      <a:xfrm>
                        <a:off x="2680855" y="1066800"/>
                        <a:ext cx="3796145" cy="1828800"/>
                      </a:xfrm>
                      <a:prstGeom prst="trapezoid">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rapezoid 27"/>
                      <a:cNvSpPr/>
                    </a:nvSpPr>
                    <a:spPr>
                      <a:xfrm>
                        <a:off x="3962400" y="1219200"/>
                        <a:ext cx="1066801" cy="5236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31" name="Trapezoid 30"/>
                      <a:cNvSpPr/>
                    </a:nvSpPr>
                    <a:spPr>
                      <a:xfrm>
                        <a:off x="2286000" y="3505200"/>
                        <a:ext cx="4648200" cy="2057400"/>
                      </a:xfrm>
                      <a:prstGeom prst="trapezoid">
                        <a:avLst>
                          <a:gd name="adj" fmla="val 29938"/>
                        </a:avLst>
                      </a:prstGeom>
                      <a:solidFill>
                        <a:schemeClr val="bg1">
                          <a:lumMod val="85000"/>
                        </a:schemeClr>
                      </a:solid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3373581" y="3843130"/>
                        <a:ext cx="2216727" cy="12324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Oval 32"/>
                      <a:cNvSpPr/>
                    </a:nvSpPr>
                    <a:spPr>
                      <a:xfrm>
                        <a:off x="3927763"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Oval 33"/>
                      <a:cNvSpPr/>
                    </a:nvSpPr>
                    <a:spPr>
                      <a:xfrm>
                        <a:off x="3373581" y="4151243"/>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814454" y="3843130"/>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038600"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Oval 40"/>
                      <a:cNvSpPr/>
                    </a:nvSpPr>
                    <a:spPr>
                      <a:xfrm>
                        <a:off x="4703618" y="4972878"/>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Oval 43"/>
                      <a:cNvSpPr/>
                    </a:nvSpPr>
                    <a:spPr>
                      <a:xfrm>
                        <a:off x="5479472" y="4356652"/>
                        <a:ext cx="221673" cy="102704"/>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rapezoid 45"/>
                      <a:cNvSpPr/>
                    </a:nvSpPr>
                    <a:spPr>
                      <a:xfrm>
                        <a:off x="3809999" y="1981201"/>
                        <a:ext cx="1371601" cy="599822"/>
                      </a:xfrm>
                      <a:prstGeom prst="trapezoid">
                        <a:avLst>
                          <a:gd name="adj" fmla="val 20637"/>
                        </a:avLst>
                      </a:prstGeom>
                      <a:solidFill>
                        <a:schemeClr val="tx2">
                          <a:lumMod val="20000"/>
                          <a:lumOff val="80000"/>
                        </a:schemeClr>
                      </a:solidFill>
                      <a:ln w="952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GB" sz="1000" dirty="0"/>
                        </a:p>
                      </a:txBody>
                      <a:useSpRect/>
                    </a:txSp>
                    <a:style>
                      <a:lnRef idx="2">
                        <a:schemeClr val="dk1"/>
                      </a:lnRef>
                      <a:fillRef idx="1">
                        <a:schemeClr val="lt1"/>
                      </a:fillRef>
                      <a:effectRef idx="0">
                        <a:schemeClr val="dk1"/>
                      </a:effectRef>
                      <a:fontRef idx="minor">
                        <a:schemeClr val="dk1"/>
                      </a:fontRef>
                    </a:style>
                  </a:sp>
                  <a:sp>
                    <a:nvSpPr>
                      <a:cNvPr id="47" name="Trapezoid 46"/>
                      <a:cNvSpPr/>
                    </a:nvSpPr>
                    <a:spPr>
                      <a:xfrm>
                        <a:off x="2819400" y="4151243"/>
                        <a:ext cx="665018" cy="205409"/>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cxnSp>
                    <a:nvCxnSpPr>
                      <a:cNvPr id="48" name="Straight Connector 47"/>
                      <a:cNvCxnSpPr>
                        <a:stCxn id="33" idx="5"/>
                      </a:cNvCxnSpPr>
                    </a:nvCxnSpPr>
                    <a:spPr>
                      <a:xfrm rot="16200000" flipH="1">
                        <a:off x="3937151" y="4110616"/>
                        <a:ext cx="1057125" cy="69748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49" name="Up-Down Arrow 48"/>
                      <a:cNvSpPr/>
                    </a:nvSpPr>
                    <a:spPr>
                      <a:xfrm>
                        <a:off x="4357689" y="2590800"/>
                        <a:ext cx="228600" cy="1676400"/>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Trapezoid 51"/>
                      <a:cNvSpPr/>
                    </a:nvSpPr>
                    <a:spPr>
                      <a:xfrm>
                        <a:off x="3373581" y="4459357"/>
                        <a:ext cx="1330036"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400" dirty="0" smtClean="0"/>
                            <a:t>Network </a:t>
                          </a:r>
                          <a:endParaRPr lang="en-GB" sz="1400" dirty="0"/>
                        </a:p>
                      </a:txBody>
                      <a:useSpRect/>
                    </a:txSp>
                    <a:style>
                      <a:lnRef idx="2">
                        <a:schemeClr val="dk1"/>
                      </a:lnRef>
                      <a:fillRef idx="1">
                        <a:schemeClr val="lt1"/>
                      </a:fillRef>
                      <a:effectRef idx="0">
                        <a:schemeClr val="dk1"/>
                      </a:effectRef>
                      <a:fontRef idx="minor">
                        <a:schemeClr val="dk1"/>
                      </a:fontRef>
                    </a:style>
                  </a:sp>
                  <a:sp>
                    <a:nvSpPr>
                      <a:cNvPr id="54" name="Trapezoid 53"/>
                      <a:cNvSpPr/>
                    </a:nvSpPr>
                    <a:spPr>
                      <a:xfrm>
                        <a:off x="4876800" y="25908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Service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5" name="Trapezoid 54"/>
                      <a:cNvSpPr/>
                    </a:nvSpPr>
                    <a:spPr>
                      <a:xfrm>
                        <a:off x="4966855" y="5105400"/>
                        <a:ext cx="1662545" cy="410817"/>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200" dirty="0" smtClean="0"/>
                            <a:t>Transport Plane</a:t>
                          </a:r>
                          <a:endParaRPr lang="en-GB" sz="1200" dirty="0"/>
                        </a:p>
                      </a:txBody>
                      <a:useSpRect/>
                    </a:txSp>
                    <a:style>
                      <a:lnRef idx="2">
                        <a:schemeClr val="dk1"/>
                      </a:lnRef>
                      <a:fillRef idx="1">
                        <a:schemeClr val="lt1"/>
                      </a:fillRef>
                      <a:effectRef idx="0">
                        <a:schemeClr val="dk1"/>
                      </a:effectRef>
                      <a:fontRef idx="minor">
                        <a:schemeClr val="dk1"/>
                      </a:fontRef>
                    </a:style>
                  </a:sp>
                  <a:sp>
                    <a:nvSpPr>
                      <a:cNvPr id="58" name="Trapezoid 57"/>
                      <a:cNvSpPr/>
                    </a:nvSpPr>
                    <a:spPr>
                      <a:xfrm>
                        <a:off x="4243393" y="1295400"/>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59" name="Trapezoid 58"/>
                      <a:cNvSpPr/>
                    </a:nvSpPr>
                    <a:spPr>
                      <a:xfrm>
                        <a:off x="4257674" y="2162178"/>
                        <a:ext cx="4572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NSA</a:t>
                          </a:r>
                          <a:endParaRPr lang="en-GB" sz="1000" dirty="0"/>
                        </a:p>
                      </a:txBody>
                      <a:useSpRect/>
                    </a:txSp>
                    <a:style>
                      <a:lnRef idx="2">
                        <a:schemeClr val="dk1"/>
                      </a:lnRef>
                      <a:fillRef idx="1">
                        <a:schemeClr val="lt1"/>
                      </a:fillRef>
                      <a:effectRef idx="0">
                        <a:schemeClr val="dk1"/>
                      </a:effectRef>
                      <a:fontRef idx="minor">
                        <a:schemeClr val="dk1"/>
                      </a:fontRef>
                    </a:style>
                  </a:sp>
                  <a:sp>
                    <a:nvSpPr>
                      <a:cNvPr id="29" name="Freeform 28"/>
                      <a:cNvSpPr/>
                    </a:nvSpPr>
                    <a:spPr>
                      <a:xfrm>
                        <a:off x="3805238" y="2347913"/>
                        <a:ext cx="1376362" cy="233362"/>
                      </a:xfrm>
                      <a:custGeom>
                        <a:avLst/>
                        <a:gdLst>
                          <a:gd name="connsiteX0" fmla="*/ 47625 w 1376362"/>
                          <a:gd name="connsiteY0" fmla="*/ 4762 h 233362"/>
                          <a:gd name="connsiteX1" fmla="*/ 1328737 w 1376362"/>
                          <a:gd name="connsiteY1" fmla="*/ 0 h 233362"/>
                          <a:gd name="connsiteX2" fmla="*/ 1376362 w 1376362"/>
                          <a:gd name="connsiteY2" fmla="*/ 228600 h 233362"/>
                          <a:gd name="connsiteX3" fmla="*/ 0 w 1376362"/>
                          <a:gd name="connsiteY3" fmla="*/ 233362 h 233362"/>
                          <a:gd name="connsiteX4" fmla="*/ 47625 w 1376362"/>
                          <a:gd name="connsiteY4" fmla="*/ 4762 h 23336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76362" h="233362">
                            <a:moveTo>
                              <a:pt x="47625" y="4762"/>
                            </a:moveTo>
                            <a:lnTo>
                              <a:pt x="1328737" y="0"/>
                            </a:lnTo>
                            <a:lnTo>
                              <a:pt x="1376362" y="228600"/>
                            </a:lnTo>
                            <a:lnTo>
                              <a:pt x="0" y="233362"/>
                            </a:lnTo>
                            <a:lnTo>
                              <a:pt x="47625" y="4762"/>
                            </a:lnTo>
                            <a:close/>
                          </a:path>
                        </a:pathLst>
                      </a:custGeom>
                      <a:solidFill>
                        <a:srgbClr val="0066FF"/>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rapezoid 26"/>
                      <a:cNvSpPr/>
                    </a:nvSpPr>
                    <a:spPr>
                      <a:xfrm>
                        <a:off x="4176719" y="2362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NRM</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36" name="Freeform 35"/>
                      <a:cNvSpPr/>
                    </a:nvSpPr>
                    <a:spPr>
                      <a:xfrm>
                        <a:off x="3900488" y="1976438"/>
                        <a:ext cx="1185862" cy="152400"/>
                      </a:xfrm>
                      <a:custGeom>
                        <a:avLst/>
                        <a:gdLst>
                          <a:gd name="connsiteX0" fmla="*/ 0 w 1185862"/>
                          <a:gd name="connsiteY0" fmla="*/ 152400 h 152400"/>
                          <a:gd name="connsiteX1" fmla="*/ 1185862 w 1185862"/>
                          <a:gd name="connsiteY1" fmla="*/ 152400 h 152400"/>
                          <a:gd name="connsiteX2" fmla="*/ 1152525 w 1185862"/>
                          <a:gd name="connsiteY2" fmla="*/ 4762 h 152400"/>
                          <a:gd name="connsiteX3" fmla="*/ 38100 w 1185862"/>
                          <a:gd name="connsiteY3" fmla="*/ 0 h 152400"/>
                          <a:gd name="connsiteX4" fmla="*/ 0 w 1185862"/>
                          <a:gd name="connsiteY4" fmla="*/ 152400 h 152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85862" h="152400">
                            <a:moveTo>
                              <a:pt x="0" y="152400"/>
                            </a:moveTo>
                            <a:lnTo>
                              <a:pt x="1185862" y="152400"/>
                            </a:lnTo>
                            <a:lnTo>
                              <a:pt x="1152525" y="4762"/>
                            </a:lnTo>
                            <a:lnTo>
                              <a:pt x="38100" y="0"/>
                            </a:lnTo>
                            <a:lnTo>
                              <a:pt x="0" y="152400"/>
                            </a:lnTo>
                            <a:close/>
                          </a:path>
                        </a:pathLst>
                      </a:custGeom>
                      <a:solidFill>
                        <a:srgbClr val="FF0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Trapezoid 25"/>
                      <a:cNvSpPr/>
                    </a:nvSpPr>
                    <a:spPr>
                      <a:xfrm>
                        <a:off x="4186245" y="19812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a:sp>
                    <a:nvSpPr>
                      <a:cNvPr id="62" name="Up-Down Arrow 61"/>
                      <a:cNvSpPr/>
                    </a:nvSpPr>
                    <a:spPr>
                      <a:xfrm>
                        <a:off x="4429223" y="1755486"/>
                        <a:ext cx="75997" cy="223952"/>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Freeform 36"/>
                      <a:cNvSpPr/>
                    </a:nvSpPr>
                    <a:spPr>
                      <a:xfrm>
                        <a:off x="3957638" y="1533525"/>
                        <a:ext cx="1062037" cy="209550"/>
                      </a:xfrm>
                      <a:custGeom>
                        <a:avLst/>
                        <a:gdLst>
                          <a:gd name="connsiteX0" fmla="*/ 47625 w 1062037"/>
                          <a:gd name="connsiteY0" fmla="*/ 0 h 209550"/>
                          <a:gd name="connsiteX1" fmla="*/ 1028700 w 1062037"/>
                          <a:gd name="connsiteY1" fmla="*/ 0 h 209550"/>
                          <a:gd name="connsiteX2" fmla="*/ 1062037 w 1062037"/>
                          <a:gd name="connsiteY2" fmla="*/ 209550 h 209550"/>
                          <a:gd name="connsiteX3" fmla="*/ 0 w 1062037"/>
                          <a:gd name="connsiteY3" fmla="*/ 209550 h 209550"/>
                          <a:gd name="connsiteX4" fmla="*/ 47625 w 1062037"/>
                          <a:gd name="connsiteY4" fmla="*/ 0 h 2095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62037" h="209550">
                            <a:moveTo>
                              <a:pt x="47625" y="0"/>
                            </a:moveTo>
                            <a:lnTo>
                              <a:pt x="1028700" y="0"/>
                            </a:lnTo>
                            <a:lnTo>
                              <a:pt x="1062037" y="209550"/>
                            </a:lnTo>
                            <a:lnTo>
                              <a:pt x="0" y="209550"/>
                            </a:lnTo>
                            <a:lnTo>
                              <a:pt x="47625" y="0"/>
                            </a:lnTo>
                            <a:close/>
                          </a:path>
                        </a:pathLst>
                      </a:custGeom>
                      <a:solidFill>
                        <a:srgbClr val="FFC000"/>
                      </a:solidFill>
                      <a:ln w="952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Trapezoid 24"/>
                      <a:cNvSpPr/>
                    </a:nvSpPr>
                    <a:spPr>
                      <a:xfrm>
                        <a:off x="4148141" y="1524000"/>
                        <a:ext cx="609600" cy="152400"/>
                      </a:xfrm>
                      <a:prstGeom prst="trapezoid">
                        <a:avLst>
                          <a:gd name="adj" fmla="val 20637"/>
                        </a:avLst>
                      </a:prstGeom>
                      <a:noFill/>
                      <a:ln w="15875">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solidFill>
                                <a:schemeClr val="bg1"/>
                              </a:solidFill>
                            </a:rPr>
                            <a:t> </a:t>
                          </a:r>
                          <a:r>
                            <a:rPr lang="en-GB" sz="1000" dirty="0" smtClean="0">
                              <a:solidFill>
                                <a:schemeClr val="bg1"/>
                              </a:solidFill>
                            </a:rPr>
                            <a:t>NSI </a:t>
                          </a:r>
                          <a:endParaRPr lang="en-GB" sz="1000" dirty="0">
                            <a:solidFill>
                              <a:schemeClr val="bg1"/>
                            </a:solidFill>
                          </a:endParaRPr>
                        </a:p>
                      </a:txBody>
                      <a:useSpRect/>
                    </a:txSp>
                    <a:style>
                      <a:lnRef idx="2">
                        <a:schemeClr val="dk1"/>
                      </a:lnRef>
                      <a:fillRef idx="1">
                        <a:schemeClr val="lt1"/>
                      </a:fillRef>
                      <a:effectRef idx="0">
                        <a:schemeClr val="dk1"/>
                      </a:effectRef>
                      <a:fontRef idx="minor">
                        <a:schemeClr val="dk1"/>
                      </a:fontRef>
                    </a:style>
                  </a:sp>
                </lc:lockedCanvas>
              </a:graphicData>
            </a:graphic>
          </wp:inline>
        </w:drawing>
      </w:r>
    </w:p>
    <w:p w:rsidR="00790637" w:rsidRDefault="00790637" w:rsidP="00790637"/>
    <w:p w:rsidR="009842E5" w:rsidRDefault="009842E5" w:rsidP="009842E5">
      <w:pPr>
        <w:pStyle w:val="Caption"/>
        <w:jc w:val="center"/>
      </w:pPr>
      <w:bookmarkStart w:id="349" w:name="_Ref262030912"/>
      <w:r>
        <w:t xml:space="preserve">Figure </w:t>
      </w:r>
      <w:fldSimple w:instr=" SEQ Figure \* ARABIC ">
        <w:r w:rsidR="00D616B2">
          <w:rPr>
            <w:noProof/>
          </w:rPr>
          <w:t>5</w:t>
        </w:r>
      </w:fldSimple>
      <w:bookmarkEnd w:id="349"/>
      <w:r>
        <w:t>: Transport Plane and Service Plane</w:t>
      </w:r>
    </w:p>
    <w:p w:rsidR="00B02EBD" w:rsidDel="00932600" w:rsidRDefault="00B02EBD" w:rsidP="00B02EBD">
      <w:pPr>
        <w:rPr>
          <w:del w:id="350" w:author="Guy" w:date="2010-07-02T16:17:00Z"/>
        </w:rPr>
      </w:pPr>
    </w:p>
    <w:p w:rsidR="00D24134" w:rsidRDefault="00D24134" w:rsidP="003F0DF4">
      <w:pPr>
        <w:rPr>
          <w:ins w:id="351" w:author="Guy" w:date="2010-07-02T16:04:00Z"/>
        </w:rPr>
      </w:pPr>
    </w:p>
    <w:p w:rsidR="00932600" w:rsidRDefault="00932600" w:rsidP="00932600">
      <w:pPr>
        <w:rPr>
          <w:ins w:id="352" w:author="Guy" w:date="2010-07-02T16:18:00Z"/>
        </w:rPr>
      </w:pPr>
      <w:ins w:id="353" w:author="Guy" w:date="2010-07-02T16:18:00Z">
        <w:r>
          <w:t xml:space="preserve">Two key </w:t>
        </w:r>
      </w:ins>
      <w:ins w:id="354" w:author="Guy" w:date="2010-07-02T16:19:00Z">
        <w:r>
          <w:t>objects</w:t>
        </w:r>
      </w:ins>
      <w:ins w:id="355" w:author="Guy" w:date="2010-07-02T16:18:00Z">
        <w:r>
          <w:t xml:space="preserve"> are used to represent transport resources in the Service Plane.  These are the Network object and the STP object.</w:t>
        </w:r>
      </w:ins>
    </w:p>
    <w:p w:rsidR="00932600" w:rsidRDefault="00932600" w:rsidP="00932600">
      <w:pPr>
        <w:rPr>
          <w:ins w:id="356" w:author="Guy" w:date="2010-07-02T16:21:00Z"/>
        </w:rPr>
      </w:pPr>
    </w:p>
    <w:p w:rsidR="00F92A10" w:rsidRDefault="00F92A10" w:rsidP="00F92A10">
      <w:pPr>
        <w:rPr>
          <w:ins w:id="357" w:author="Guy" w:date="2010-07-02T17:31:00Z"/>
        </w:rPr>
      </w:pPr>
      <w:ins w:id="358" w:author="Guy" w:date="2010-07-02T17:31:00Z">
        <w:r>
          <w:t xml:space="preserve">The STP is a connection point between two Networks.  The STP object is associated with two edge ports in different Networks. </w:t>
        </w:r>
      </w:ins>
    </w:p>
    <w:p w:rsidR="00F92A10" w:rsidRDefault="00F92A10" w:rsidP="00F92A10">
      <w:pPr>
        <w:rPr>
          <w:ins w:id="359" w:author="Guy" w:date="2010-07-02T17:31:00Z"/>
        </w:rPr>
      </w:pPr>
    </w:p>
    <w:p w:rsidR="00F92A10" w:rsidRDefault="00F92A10" w:rsidP="00F92A10">
      <w:pPr>
        <w:rPr>
          <w:ins w:id="360" w:author="Guy" w:date="2010-07-02T17:31:00Z"/>
        </w:rPr>
      </w:pPr>
      <w:ins w:id="361" w:author="Guy" w:date="2010-07-02T17:31:00Z">
        <w:r>
          <w:t>The Network object is a grouping of STPs which belong to a single NSA.  A Network may have an associated transfer function matrix between STPs.</w:t>
        </w:r>
      </w:ins>
    </w:p>
    <w:p w:rsidR="00932600" w:rsidRDefault="00932600" w:rsidP="003F0DF4">
      <w:pPr>
        <w:rPr>
          <w:ins w:id="362" w:author="Guy" w:date="2010-07-02T16:18:00Z"/>
        </w:rPr>
      </w:pPr>
    </w:p>
    <w:p w:rsidR="00D24134" w:rsidRDefault="003F0DF4" w:rsidP="003F0DF4">
      <w:pPr>
        <w:rPr>
          <w:ins w:id="363" w:author="Guy" w:date="2010-07-02T16:10:00Z"/>
        </w:rPr>
      </w:pPr>
      <w:r>
        <w:t xml:space="preserve">The NSI Service Plane </w:t>
      </w:r>
      <w:del w:id="364" w:author="Guy" w:date="2010-07-02T16:17:00Z">
        <w:r w:rsidDel="00932600">
          <w:delText>operates on</w:delText>
        </w:r>
      </w:del>
      <w:ins w:id="365" w:author="Guy" w:date="2010-07-02T16:26:00Z">
        <w:r w:rsidR="00FA06DA">
          <w:t>operates on STPs and Network objects</w:t>
        </w:r>
      </w:ins>
      <w:del w:id="366" w:author="Guy" w:date="2010-07-02T16:25:00Z">
        <w:r w:rsidDel="00FA06DA">
          <w:delText xml:space="preserve"> an abstracted representation of the </w:delText>
        </w:r>
      </w:del>
      <w:del w:id="367" w:author="Guy" w:date="2010-07-02T16:17:00Z">
        <w:r w:rsidDel="00932600">
          <w:delText>t</w:delText>
        </w:r>
      </w:del>
      <w:del w:id="368" w:author="Guy" w:date="2010-07-02T16:25:00Z">
        <w:r w:rsidDel="00FA06DA">
          <w:delText xml:space="preserve">ransport </w:delText>
        </w:r>
      </w:del>
      <w:del w:id="369" w:author="Guy" w:date="2010-07-02T16:17:00Z">
        <w:r w:rsidDel="00932600">
          <w:delText>p</w:delText>
        </w:r>
      </w:del>
      <w:del w:id="370" w:author="Guy" w:date="2010-07-02T16:25:00Z">
        <w:r w:rsidDel="00FA06DA">
          <w:delText>lane resources</w:delText>
        </w:r>
      </w:del>
      <w:r>
        <w:t xml:space="preserve">.  </w:t>
      </w:r>
      <w:del w:id="371" w:author="Guy" w:date="2010-07-02T16:26:00Z">
        <w:r w:rsidDel="00FA06DA">
          <w:delText xml:space="preserve">In this abstracted view, transport resources within a particular Network are treated as a single </w:delText>
        </w:r>
      </w:del>
      <w:del w:id="372" w:author="Guy" w:date="2010-07-02T16:18:00Z">
        <w:r w:rsidDel="00932600">
          <w:delText xml:space="preserve">opaque </w:delText>
        </w:r>
      </w:del>
      <w:del w:id="373" w:author="Guy" w:date="2010-07-02T16:26:00Z">
        <w:r w:rsidDel="00FA06DA">
          <w:delText>object under the control of a Provider NSA.</w:delText>
        </w:r>
      </w:del>
      <w:ins w:id="374" w:author="Guy" w:date="2010-07-02T16:08:00Z">
        <w:r w:rsidR="00D24134">
          <w:t xml:space="preserve">A Federating NSA may </w:t>
        </w:r>
      </w:ins>
      <w:ins w:id="375" w:author="Guy" w:date="2010-07-02T17:06:00Z">
        <w:r w:rsidR="009A5A2F">
          <w:t>describe</w:t>
        </w:r>
      </w:ins>
      <w:ins w:id="376" w:author="Guy" w:date="2010-07-02T16:26:00Z">
        <w:r w:rsidR="00FA06DA">
          <w:t xml:space="preserve"> new STPs and Networks by</w:t>
        </w:r>
      </w:ins>
      <w:ins w:id="377" w:author="Guy" w:date="2010-07-02T17:06:00Z">
        <w:r w:rsidR="009A5A2F">
          <w:t xml:space="preserve"> the process of</w:t>
        </w:r>
      </w:ins>
      <w:ins w:id="378" w:author="Guy" w:date="2010-07-02T16:26:00Z">
        <w:r w:rsidR="00FA06DA">
          <w:t xml:space="preserve"> </w:t>
        </w:r>
      </w:ins>
      <w:ins w:id="379" w:author="Guy" w:date="2010-07-02T16:08:00Z">
        <w:r w:rsidR="00D24134">
          <w:t>a</w:t>
        </w:r>
      </w:ins>
      <w:ins w:id="380" w:author="Guy" w:date="2010-07-02T16:05:00Z">
        <w:r w:rsidR="00D24134">
          <w:t>bstraction</w:t>
        </w:r>
      </w:ins>
      <w:ins w:id="381" w:author="Guy" w:date="2010-07-02T16:08:00Z">
        <w:r w:rsidR="00D24134">
          <w:t>,</w:t>
        </w:r>
      </w:ins>
      <w:ins w:id="382" w:author="Guy" w:date="2010-07-02T16:05:00Z">
        <w:r w:rsidR="00D24134">
          <w:t xml:space="preserve"> virtualization </w:t>
        </w:r>
      </w:ins>
      <w:ins w:id="383" w:author="Guy" w:date="2010-07-02T16:08:00Z">
        <w:r w:rsidR="00D24134">
          <w:t>or</w:t>
        </w:r>
      </w:ins>
      <w:ins w:id="384" w:author="Guy" w:date="2010-07-02T16:05:00Z">
        <w:r w:rsidR="00D24134">
          <w:t xml:space="preserve"> aggregation of resources</w:t>
        </w:r>
      </w:ins>
      <w:ins w:id="385" w:author="Guy" w:date="2010-07-02T16:09:00Z">
        <w:r w:rsidR="00D24134">
          <w:t xml:space="preserve"> that are</w:t>
        </w:r>
      </w:ins>
      <w:ins w:id="386" w:author="Guy" w:date="2010-07-02T16:05:00Z">
        <w:r w:rsidR="00D24134">
          <w:t xml:space="preserve"> </w:t>
        </w:r>
      </w:ins>
      <w:ins w:id="387" w:author="Guy" w:date="2010-07-02T16:08:00Z">
        <w:r w:rsidR="00D24134">
          <w:t>managed by other NSAs</w:t>
        </w:r>
      </w:ins>
      <w:ins w:id="388" w:author="Guy" w:date="2010-07-02T16:05:00Z">
        <w:r w:rsidR="00D24134">
          <w:t xml:space="preserve">. </w:t>
        </w:r>
      </w:ins>
      <w:r>
        <w:t xml:space="preserve">  </w:t>
      </w:r>
    </w:p>
    <w:p w:rsidR="00D24134" w:rsidRDefault="00D24134" w:rsidP="003F0DF4">
      <w:pPr>
        <w:rPr>
          <w:ins w:id="389" w:author="Guy" w:date="2010-07-02T16:10:00Z"/>
        </w:rPr>
      </w:pPr>
    </w:p>
    <w:p w:rsidR="003F0DF4" w:rsidRDefault="003F0DF4" w:rsidP="003F0DF4">
      <w:r>
        <w:t>Representation of transport resources</w:t>
      </w:r>
      <w:ins w:id="390" w:author="Guy" w:date="2010-07-02T16:27:00Z">
        <w:r w:rsidR="00FA06DA">
          <w:t xml:space="preserve"> is described</w:t>
        </w:r>
      </w:ins>
      <w:r>
        <w:t xml:space="preserve"> </w:t>
      </w:r>
      <w:del w:id="391" w:author="Guy" w:date="2010-07-02T16:27:00Z">
        <w:r w:rsidDel="00FA06DA">
          <w:delText>is described further</w:delText>
        </w:r>
      </w:del>
      <w:ins w:id="392" w:author="Guy" w:date="2010-07-02T16:27:00Z">
        <w:r w:rsidR="00FA06DA">
          <w:t>in more detail</w:t>
        </w:r>
      </w:ins>
      <w:r>
        <w:t xml:space="preserve"> in </w:t>
      </w:r>
      <w:r w:rsidR="00180A42">
        <w:t>section</w:t>
      </w:r>
      <w:r>
        <w:t xml:space="preserve"> </w:t>
      </w:r>
      <w:r w:rsidR="001E4F8D">
        <w:fldChar w:fldCharType="begin"/>
      </w:r>
      <w:r>
        <w:instrText xml:space="preserve"> REF _Ref262034486 \r \h </w:instrText>
      </w:r>
      <w:r w:rsidR="001E4F8D">
        <w:fldChar w:fldCharType="separate"/>
      </w:r>
      <w:r w:rsidR="00D616B2">
        <w:t>4</w:t>
      </w:r>
      <w:r w:rsidR="001E4F8D">
        <w:fldChar w:fldCharType="end"/>
      </w:r>
      <w:r>
        <w:t>.</w:t>
      </w:r>
    </w:p>
    <w:p w:rsidR="003F0DF4" w:rsidRDefault="003F0DF4" w:rsidP="003F0DF4">
      <w:pPr>
        <w:rPr>
          <w:ins w:id="393" w:author="Guy" w:date="2010-07-02T16:10:00Z"/>
        </w:rPr>
      </w:pPr>
    </w:p>
    <w:p w:rsidR="00D24134" w:rsidDel="00FA06DA" w:rsidRDefault="00D24134" w:rsidP="003F0DF4">
      <w:pPr>
        <w:rPr>
          <w:del w:id="394" w:author="Guy" w:date="2010-07-02T16:27:00Z"/>
        </w:rPr>
      </w:pPr>
    </w:p>
    <w:p w:rsidR="003F0DF4" w:rsidDel="00FA06DA" w:rsidRDefault="003F0DF4" w:rsidP="003F0DF4">
      <w:pPr>
        <w:rPr>
          <w:del w:id="395" w:author="Guy" w:date="2010-07-02T16:27:00Z"/>
        </w:rPr>
      </w:pPr>
      <w:del w:id="396" w:author="Guy" w:date="2010-07-02T16:27:00Z">
        <w:r w:rsidDel="00FA06DA">
          <w:delText xml:space="preserve">Considering the example of the NSI Connection Service, the service managed on the NSI Service Plane is the ability to create a Connection, with a set of simple, well defined manipulation rules that operate within a network and are defined by the NSI.  These abstractions are exchanged and processed in the NSI Service Plane.  The NSI Service Plane contains information about owners, permissions, performance parameters, schedule, and Path information. </w:delText>
        </w:r>
      </w:del>
    </w:p>
    <w:p w:rsidR="003F0DF4" w:rsidDel="00FA06DA" w:rsidRDefault="003F0DF4" w:rsidP="00B02EBD">
      <w:pPr>
        <w:rPr>
          <w:del w:id="397" w:author="Guy" w:date="2010-07-02T16:27:00Z"/>
        </w:rPr>
      </w:pPr>
    </w:p>
    <w:p w:rsidR="007F7C82" w:rsidDel="00242BDF" w:rsidRDefault="00AD2854" w:rsidP="00B02EBD">
      <w:pPr>
        <w:rPr>
          <w:del w:id="398" w:author="Guy" w:date="2010-07-02T15:58:00Z"/>
        </w:rPr>
      </w:pPr>
      <w:del w:id="399" w:author="Guy" w:date="2010-07-02T15:58:00Z">
        <w:r w:rsidDel="00242BDF">
          <w:delText xml:space="preserve">Connection </w:delText>
        </w:r>
        <w:r w:rsidR="00F37AEE" w:rsidDel="00242BDF">
          <w:delText>should be thought of as</w:delText>
        </w:r>
        <w:r w:rsidDel="00242BDF">
          <w:delText xml:space="preserve"> an NSI Service Plane construct that binds high level service planning results (such as path selection, authorization,</w:delText>
        </w:r>
        <w:r w:rsidRPr="007D5208" w:rsidDel="00242BDF">
          <w:delText xml:space="preserve"> </w:delText>
        </w:r>
        <w:r w:rsidDel="00242BDF">
          <w:delText xml:space="preserve">reservation, and scheduling) to the low level configuration and management information necessary to </w:delText>
        </w:r>
        <w:r w:rsidR="00F37AEE" w:rsidDel="00242BDF">
          <w:delText xml:space="preserve">provision the transport physical instances that make up </w:delText>
        </w:r>
        <w:r w:rsidDel="00242BDF">
          <w:delText xml:space="preserve">path in the transport plane. </w:delText>
        </w:r>
      </w:del>
    </w:p>
    <w:p w:rsidR="007B1731" w:rsidDel="00FA06DA" w:rsidRDefault="007B1731">
      <w:pPr>
        <w:rPr>
          <w:del w:id="400" w:author="Guy" w:date="2010-07-02T16:27:00Z"/>
        </w:rPr>
      </w:pPr>
    </w:p>
    <w:p w:rsidR="00CA585F" w:rsidRDefault="00CA585F" w:rsidP="00CA585F"/>
    <w:p w:rsidR="00CA585F" w:rsidRDefault="00A11B9A" w:rsidP="00742C20">
      <w:pPr>
        <w:pStyle w:val="Heading2"/>
      </w:pPr>
      <w:bookmarkStart w:id="401" w:name="_Ref262033448"/>
      <w:bookmarkStart w:id="402" w:name="_Toc265683160"/>
      <w:r>
        <w:t>Hierarchical communications model</w:t>
      </w:r>
      <w:bookmarkEnd w:id="401"/>
      <w:r w:rsidR="00DC7F05">
        <w:t xml:space="preserve"> and federation</w:t>
      </w:r>
      <w:bookmarkEnd w:id="402"/>
    </w:p>
    <w:p w:rsidR="00A11B9A" w:rsidRPr="00A11B9A" w:rsidRDefault="00A11B9A" w:rsidP="00A11B9A">
      <w:pPr>
        <w:pStyle w:val="nobreak"/>
      </w:pPr>
    </w:p>
    <w:p w:rsidR="00CA4140" w:rsidRDefault="007662FA" w:rsidP="00CA585F">
      <w:r>
        <w:t xml:space="preserve">The </w:t>
      </w:r>
      <w:del w:id="403" w:author="Guy" w:date="2010-07-02T16:27:00Z">
        <w:r w:rsidDel="00830DFD">
          <w:delText>NSI protocol</w:delText>
        </w:r>
      </w:del>
      <w:ins w:id="404" w:author="Guy" w:date="2010-07-02T16:27:00Z">
        <w:r w:rsidR="00830DFD">
          <w:t>Network Services Framework</w:t>
        </w:r>
      </w:ins>
      <w:r>
        <w:t xml:space="preserve"> is intended to allow services to be delivered across </w:t>
      </w:r>
      <w:r w:rsidR="00244109">
        <w:t xml:space="preserve">a chain of </w:t>
      </w:r>
      <w:r>
        <w:t xml:space="preserve">multiple participating </w:t>
      </w:r>
      <w:r w:rsidR="00D016FC">
        <w:t>N</w:t>
      </w:r>
      <w:r>
        <w:t xml:space="preserve">etworks.  To facilitate this, </w:t>
      </w:r>
      <w:del w:id="405" w:author="Guy" w:date="2010-06-30T14:18:00Z">
        <w:r w:rsidDel="001557BD">
          <w:delText xml:space="preserve">the </w:delText>
        </w:r>
      </w:del>
      <w:ins w:id="406" w:author="Guy" w:date="2010-06-30T14:18:00Z">
        <w:r w:rsidR="001557BD">
          <w:t xml:space="preserve">flexible </w:t>
        </w:r>
      </w:ins>
      <w:del w:id="407" w:author="Guy" w:date="2010-06-30T14:18:00Z">
        <w:r w:rsidDel="001557BD">
          <w:delText>forwarding of</w:delText>
        </w:r>
      </w:del>
      <w:r>
        <w:t xml:space="preserve"> </w:t>
      </w:r>
      <w:r w:rsidR="00C07935">
        <w:t>NSI</w:t>
      </w:r>
      <w:r>
        <w:t xml:space="preserve"> message</w:t>
      </w:r>
      <w:del w:id="408" w:author="Guy" w:date="2010-06-30T14:19:00Z">
        <w:r w:rsidDel="001557BD">
          <w:delText>s</w:delText>
        </w:r>
      </w:del>
      <w:r>
        <w:t xml:space="preserve"> </w:t>
      </w:r>
      <w:del w:id="409" w:author="Guy" w:date="2010-06-30T14:19:00Z">
        <w:r w:rsidDel="001557BD">
          <w:delText>is designed to be flexible</w:delText>
        </w:r>
      </w:del>
      <w:ins w:id="410" w:author="Guy" w:date="2010-06-30T14:19:00Z">
        <w:r w:rsidR="001557BD">
          <w:t>forwarding is supported</w:t>
        </w:r>
      </w:ins>
      <w:r>
        <w:t>.</w:t>
      </w:r>
      <w:r w:rsidR="00CA4140">
        <w:t xml:space="preserve">  This section describes the </w:t>
      </w:r>
      <w:r w:rsidR="00C07935">
        <w:t>communications models</w:t>
      </w:r>
      <w:r w:rsidR="00CA4140">
        <w:t xml:space="preserve"> supported for NSI message </w:t>
      </w:r>
      <w:r w:rsidR="00C07935">
        <w:t>handling</w:t>
      </w:r>
      <w:r w:rsidR="00CA4140">
        <w:t>.</w:t>
      </w:r>
    </w:p>
    <w:p w:rsidR="00CA4140" w:rsidRDefault="00CA4140" w:rsidP="00CA585F"/>
    <w:p w:rsidR="00B34D0A" w:rsidDel="00830DFD" w:rsidRDefault="00B34D0A" w:rsidP="00B34D0A">
      <w:pPr>
        <w:rPr>
          <w:del w:id="411" w:author="Guy" w:date="2010-07-02T16:29:00Z"/>
        </w:rPr>
      </w:pPr>
      <w:del w:id="412" w:author="Guy" w:date="2010-07-02T16:29:00Z">
        <w:r w:rsidDel="00830DFD">
          <w:delText xml:space="preserve">The NSI message handling model </w:delText>
        </w:r>
      </w:del>
      <w:del w:id="413" w:author="Guy" w:date="2010-07-02T16:28:00Z">
        <w:r w:rsidDel="00830DFD">
          <w:delText xml:space="preserve">is </w:delText>
        </w:r>
      </w:del>
      <w:del w:id="414" w:author="Guy" w:date="2010-06-30T14:19:00Z">
        <w:r w:rsidDel="001557BD">
          <w:delText xml:space="preserve">designed to </w:delText>
        </w:r>
      </w:del>
      <w:del w:id="415" w:author="Guy" w:date="2010-07-02T16:29:00Z">
        <w:r w:rsidDel="00830DFD">
          <w:delText xml:space="preserve">support both the tree and chain model of path-finding </w:delText>
        </w:r>
        <w:r w:rsidR="00C07935" w:rsidDel="00830DFD">
          <w:delText xml:space="preserve">as </w:delText>
        </w:r>
        <w:r w:rsidDel="00830DFD">
          <w:delText xml:space="preserve">described </w:delText>
        </w:r>
      </w:del>
      <w:del w:id="416" w:author="Guy" w:date="2010-06-30T14:20:00Z">
        <w:r w:rsidDel="001557BD">
          <w:delText xml:space="preserve">later in the </w:delText>
        </w:r>
        <w:r w:rsidR="00C07935" w:rsidDel="001557BD">
          <w:delText xml:space="preserve">section on the </w:delText>
        </w:r>
      </w:del>
      <w:del w:id="417" w:author="Guy" w:date="2010-07-02T16:29:00Z">
        <w:r w:rsidDel="00830DFD">
          <w:delText xml:space="preserve">Connection Service.  It is important to note that this means that the NSA communications path is independent of any routing </w:delText>
        </w:r>
      </w:del>
      <w:del w:id="418" w:author="Guy" w:date="2010-06-30T14:20:00Z">
        <w:r w:rsidDel="001557BD">
          <w:delText xml:space="preserve">on </w:delText>
        </w:r>
      </w:del>
      <w:del w:id="419" w:author="Guy" w:date="2010-07-02T16:29:00Z">
        <w:r w:rsidDel="00830DFD">
          <w:delText>of connections on the transport plane.</w:delText>
        </w:r>
      </w:del>
    </w:p>
    <w:p w:rsidR="00244109" w:rsidDel="00830DFD" w:rsidRDefault="00244109" w:rsidP="00B34D0A">
      <w:pPr>
        <w:rPr>
          <w:del w:id="420" w:author="Guy" w:date="2010-07-02T16:29:00Z"/>
        </w:rPr>
      </w:pPr>
    </w:p>
    <w:p w:rsidR="00C07935" w:rsidRDefault="00C07935" w:rsidP="00C07935">
      <w:r>
        <w:t xml:space="preserve">No assumptions are made about the reachability of participating NSAs, an NSA may be directly reachable or reachable only via a gateway NSA.   For instance, an arbitrary set of Networks may band together under NSI rules and peer exclusively </w:t>
      </w:r>
      <w:r w:rsidR="00244109">
        <w:t xml:space="preserve">with a single </w:t>
      </w:r>
      <w:del w:id="421" w:author="Guy" w:date="2010-07-02T16:29:00Z">
        <w:r w:rsidR="00244109" w:rsidDel="00830DFD">
          <w:delText>parent “</w:delText>
        </w:r>
      </w:del>
      <w:r w:rsidR="00244109">
        <w:t>Federating</w:t>
      </w:r>
      <w:r>
        <w:t xml:space="preserve"> NSA</w:t>
      </w:r>
      <w:del w:id="422" w:author="Guy" w:date="2010-07-02T16:29:00Z">
        <w:r w:rsidDel="00830DFD">
          <w:delText>”</w:delText>
        </w:r>
      </w:del>
      <w:r>
        <w:t xml:space="preserve">.  The </w:t>
      </w:r>
      <w:del w:id="423" w:author="Guy" w:date="2010-07-02T16:30:00Z">
        <w:r w:rsidDel="00830DFD">
          <w:delText xml:space="preserve">parent </w:delText>
        </w:r>
      </w:del>
      <w:ins w:id="424" w:author="Guy" w:date="2010-07-02T16:30:00Z">
        <w:r w:rsidR="00830DFD">
          <w:t xml:space="preserve">Federating </w:t>
        </w:r>
      </w:ins>
      <w:del w:id="425" w:author="Guy" w:date="2010-07-02T16:30:00Z">
        <w:r w:rsidDel="00830DFD">
          <w:delText xml:space="preserve">federation </w:delText>
        </w:r>
      </w:del>
      <w:r>
        <w:t>NSA may have no transport resources of its own – just those resources under management of the children NSAs.   Service requests will flow along the trusted sessions hierarchically among NSAs</w:t>
      </w:r>
      <w:del w:id="426" w:author="Guy" w:date="2010-07-02T16:31:00Z">
        <w:r w:rsidDel="00830DFD">
          <w:delText>, even if the transport connection itself takes a different route through the transport infrastructure.</w:delText>
        </w:r>
      </w:del>
      <w:ins w:id="427" w:author="Guy" w:date="2010-07-02T16:31:00Z">
        <w:r w:rsidR="00830DFD">
          <w:t>.</w:t>
        </w:r>
      </w:ins>
    </w:p>
    <w:p w:rsidR="00244109" w:rsidRDefault="00244109" w:rsidP="00C07935"/>
    <w:p w:rsidR="00C07935" w:rsidRDefault="001E4F8D" w:rsidP="00C07935">
      <w:r>
        <w:fldChar w:fldCharType="begin"/>
      </w:r>
      <w:r w:rsidR="00E87C5E">
        <w:instrText xml:space="preserve"> REF _Ref263413717 \h </w:instrText>
      </w:r>
      <w:r>
        <w:fldChar w:fldCharType="separate"/>
      </w:r>
      <w:r w:rsidR="00D616B2">
        <w:t xml:space="preserve">Figure </w:t>
      </w:r>
      <w:r w:rsidR="00D616B2">
        <w:rPr>
          <w:noProof/>
        </w:rPr>
        <w:t>6</w:t>
      </w:r>
      <w:r>
        <w:fldChar w:fldCharType="end"/>
      </w:r>
      <w:r w:rsidR="00E87C5E">
        <w:t xml:space="preserve"> </w:t>
      </w:r>
      <w:r w:rsidR="00B34D0A">
        <w:t>shows an example of the hierarchical model of communications.</w:t>
      </w:r>
      <w:r w:rsidR="00C07935">
        <w:t xml:space="preserve">  In the case of a federation of NSA</w:t>
      </w:r>
      <w:ins w:id="428" w:author="Guy" w:date="2010-07-02T16:31:00Z">
        <w:r w:rsidR="00830DFD">
          <w:t>s</w:t>
        </w:r>
      </w:ins>
      <w:r w:rsidR="00C07935">
        <w:t>, the</w:t>
      </w:r>
      <w:r w:rsidR="00244109">
        <w:t xml:space="preserve"> </w:t>
      </w:r>
      <w:del w:id="429" w:author="Guy" w:date="2010-07-02T16:31:00Z">
        <w:r w:rsidR="00244109" w:rsidDel="00830DFD">
          <w:delText>f</w:delText>
        </w:r>
      </w:del>
      <w:ins w:id="430" w:author="Guy" w:date="2010-07-02T16:31:00Z">
        <w:r w:rsidR="00830DFD">
          <w:t>F</w:t>
        </w:r>
      </w:ins>
      <w:r w:rsidR="00244109">
        <w:t>ederating</w:t>
      </w:r>
      <w:r w:rsidR="00C07935">
        <w:t xml:space="preserve"> NSA becomes a communications parent for its child NSAs.  An example of this is shown where NSA A communicates with NSA D via NSA B. </w:t>
      </w:r>
    </w:p>
    <w:p w:rsidR="00F704D2" w:rsidRDefault="00F704D2" w:rsidP="00CA585F"/>
    <w:p w:rsidR="00B02EBD" w:rsidRDefault="00E87C5E" w:rsidP="00885956">
      <w:pPr>
        <w:jc w:val="center"/>
      </w:pPr>
      <w:r w:rsidRPr="00E87C5E">
        <w:rPr>
          <w:noProof/>
          <w:lang w:val="en-GB" w:eastAsia="en-GB"/>
        </w:rPr>
        <w:drawing>
          <wp:inline distT="0" distB="0" distL="0" distR="0">
            <wp:extent cx="3761678" cy="2386361"/>
            <wp:effectExtent l="0" t="0" r="0" b="0"/>
            <wp:docPr id="18"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4447599"/>
                      <a:chOff x="533400" y="1219200"/>
                      <a:chExt cx="7696200" cy="4447599"/>
                    </a:xfrm>
                  </a:grpSpPr>
                  <a:cxnSp>
                    <a:nvCxnSpPr>
                      <a:cNvPr id="116" name="Straight Arrow Connector 115"/>
                      <a:cNvCxnSpPr>
                        <a:cxnSpLocks noChangeShapeType="1"/>
                      </a:cNvCxnSpPr>
                    </a:nvCxnSpPr>
                    <a:spPr bwMode="auto">
                      <a:xfrm rot="16200000" flipH="1">
                        <a:off x="2552700" y="4494212"/>
                        <a:ext cx="685800" cy="457200"/>
                      </a:xfrm>
                      <a:prstGeom prst="straightConnector1">
                        <a:avLst/>
                      </a:prstGeom>
                      <a:noFill/>
                      <a:ln w="38100">
                        <a:solidFill>
                          <a:srgbClr val="FF0000"/>
                        </a:solidFill>
                        <a:round/>
                        <a:headEnd/>
                        <a:tailEnd type="stealth" w="lg" len="med"/>
                      </a:ln>
                    </a:spPr>
                  </a:cxnSp>
                  <a:cxnSp>
                    <a:nvCxnSpPr>
                      <a:cNvPr id="113" name="Straight Arrow Connector 112"/>
                      <a:cNvCxnSpPr>
                        <a:cxnSpLocks noChangeShapeType="1"/>
                      </a:cNvCxnSpPr>
                    </a:nvCxnSpPr>
                    <a:spPr bwMode="auto">
                      <a:xfrm rot="16200000" flipH="1">
                        <a:off x="2171700" y="3427412"/>
                        <a:ext cx="533400" cy="457200"/>
                      </a:xfrm>
                      <a:prstGeom prst="straightConnector1">
                        <a:avLst/>
                      </a:prstGeom>
                      <a:noFill/>
                      <a:ln w="38100">
                        <a:solidFill>
                          <a:srgbClr val="FF0000"/>
                        </a:solidFill>
                        <a:round/>
                        <a:headEnd/>
                        <a:tailEnd type="stealth" w="lg" len="med"/>
                      </a:ln>
                    </a:spPr>
                  </a:cxnSp>
                  <a:cxnSp>
                    <a:nvCxnSpPr>
                      <a:cNvPr id="43" name="Straight Arrow Connector 42"/>
                      <a:cNvCxnSpPr>
                        <a:cxnSpLocks noChangeShapeType="1"/>
                      </a:cNvCxnSpPr>
                    </a:nvCxnSpPr>
                    <a:spPr bwMode="auto">
                      <a:xfrm rot="16200000" flipH="1">
                        <a:off x="1282700" y="2335211"/>
                        <a:ext cx="755072" cy="577273"/>
                      </a:xfrm>
                      <a:prstGeom prst="straightConnector1">
                        <a:avLst/>
                      </a:prstGeom>
                      <a:noFill/>
                      <a:ln w="38100">
                        <a:solidFill>
                          <a:srgbClr val="FF0000"/>
                        </a:solidFill>
                        <a:round/>
                        <a:headEnd/>
                        <a:tailEnd type="stealth" w="lg" len="med"/>
                      </a:ln>
                    </a:spPr>
                  </a:cxnSp>
                  <a:cxnSp>
                    <a:nvCxnSpPr>
                      <a:cNvPr id="16" name="AutoShape 36"/>
                      <a:cNvCxnSpPr>
                        <a:cxnSpLocks noChangeShapeType="1"/>
                      </a:cNvCxnSpPr>
                    </a:nvCxnSpPr>
                    <a:spPr bwMode="auto">
                      <a:xfrm rot="16200000" flipH="1">
                        <a:off x="1295400" y="2322512"/>
                        <a:ext cx="762000" cy="609600"/>
                      </a:xfrm>
                      <a:prstGeom prst="straightConnector1">
                        <a:avLst/>
                      </a:prstGeom>
                      <a:noFill/>
                      <a:ln w="9525">
                        <a:solidFill>
                          <a:schemeClr val="tx1"/>
                        </a:solidFill>
                        <a:prstDash val="dash"/>
                        <a:round/>
                        <a:headEnd/>
                        <a:tailEnd type="triangle" w="lg" len="lg"/>
                      </a:ln>
                    </a:spPr>
                  </a:cxnSp>
                  <a:cxnSp>
                    <a:nvCxnSpPr>
                      <a:cNvPr id="17" name="AutoShape 37"/>
                      <a:cNvCxnSpPr>
                        <a:cxnSpLocks noChangeShapeType="1"/>
                      </a:cNvCxnSpPr>
                    </a:nvCxnSpPr>
                    <a:spPr bwMode="auto">
                      <a:xfrm rot="16200000" flipH="1">
                        <a:off x="2171700" y="3427412"/>
                        <a:ext cx="533400" cy="457200"/>
                      </a:xfrm>
                      <a:prstGeom prst="straightConnector1">
                        <a:avLst/>
                      </a:prstGeom>
                      <a:noFill/>
                      <a:ln w="9525">
                        <a:solidFill>
                          <a:schemeClr val="tx1"/>
                        </a:solidFill>
                        <a:prstDash val="dash"/>
                        <a:round/>
                        <a:headEnd/>
                        <a:tailEnd type="triangle" w="lg" len="lg"/>
                      </a:ln>
                    </a:spPr>
                  </a:cxnSp>
                  <a:cxnSp>
                    <a:nvCxnSpPr>
                      <a:cNvPr id="18" name="AutoShape 38"/>
                      <a:cNvCxnSpPr>
                        <a:cxnSpLocks noChangeShapeType="1"/>
                      </a:cNvCxnSpPr>
                    </a:nvCxnSpPr>
                    <a:spPr bwMode="auto">
                      <a:xfrm rot="10800000" flipV="1">
                        <a:off x="1143000" y="3313112"/>
                        <a:ext cx="838200" cy="609600"/>
                      </a:xfrm>
                      <a:prstGeom prst="straightConnector1">
                        <a:avLst/>
                      </a:prstGeom>
                      <a:noFill/>
                      <a:ln w="9525">
                        <a:solidFill>
                          <a:schemeClr val="tx1"/>
                        </a:solidFill>
                        <a:prstDash val="dash"/>
                        <a:round/>
                        <a:headEnd/>
                        <a:tailEnd type="triangle" w="lg" len="lg"/>
                      </a:ln>
                    </a:spPr>
                  </a:cxnSp>
                  <a:cxnSp>
                    <a:nvCxnSpPr>
                      <a:cNvPr id="19" name="AutoShape 39"/>
                      <a:cNvCxnSpPr>
                        <a:cxnSpLocks noChangeShapeType="1"/>
                      </a:cNvCxnSpPr>
                    </a:nvCxnSpPr>
                    <a:spPr bwMode="auto">
                      <a:xfrm rot="16200000" flipH="1">
                        <a:off x="5219700" y="4570412"/>
                        <a:ext cx="685800" cy="304800"/>
                      </a:xfrm>
                      <a:prstGeom prst="straightConnector1">
                        <a:avLst/>
                      </a:prstGeom>
                      <a:noFill/>
                      <a:ln w="9525">
                        <a:solidFill>
                          <a:schemeClr val="tx1"/>
                        </a:solidFill>
                        <a:prstDash val="dash"/>
                        <a:round/>
                        <a:headEnd/>
                        <a:tailEnd type="triangle" w="lg" len="lg"/>
                      </a:ln>
                    </a:spPr>
                  </a:cxnSp>
                  <a:cxnSp>
                    <a:nvCxnSpPr>
                      <a:cNvPr id="21" name="AutoShape 36"/>
                      <a:cNvCxnSpPr>
                        <a:cxnSpLocks noChangeShapeType="1"/>
                      </a:cNvCxnSpPr>
                    </a:nvCxnSpPr>
                    <a:spPr bwMode="auto">
                      <a:xfrm rot="16200000" flipH="1">
                        <a:off x="2552700" y="4494212"/>
                        <a:ext cx="685800" cy="457200"/>
                      </a:xfrm>
                      <a:prstGeom prst="straightConnector1">
                        <a:avLst/>
                      </a:prstGeom>
                      <a:noFill/>
                      <a:ln w="9525">
                        <a:solidFill>
                          <a:schemeClr val="tx1"/>
                        </a:solidFill>
                        <a:prstDash val="dash"/>
                        <a:round/>
                        <a:headEnd/>
                        <a:tailEnd type="triangle" w="lg" len="lg"/>
                      </a:ln>
                    </a:spPr>
                  </a:cxnSp>
                  <a:sp>
                    <a:nvSpPr>
                      <a:cNvPr id="24" name="Text Box 31"/>
                      <a:cNvSpPr txBox="1">
                        <a:spLocks noChangeArrowheads="1"/>
                      </a:cNvSpPr>
                    </a:nvSpPr>
                    <a:spPr bwMode="auto">
                      <a:xfrm>
                        <a:off x="1143000" y="30083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sp>
                    <a:nvSpPr>
                      <a:cNvPr id="25" name="Text Box 31"/>
                      <a:cNvSpPr txBox="1">
                        <a:spLocks noChangeArrowheads="1"/>
                      </a:cNvSpPr>
                    </a:nvSpPr>
                    <a:spPr bwMode="auto">
                      <a:xfrm>
                        <a:off x="5334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6" name="Text Box 31"/>
                      <a:cNvSpPr txBox="1">
                        <a:spLocks noChangeArrowheads="1"/>
                      </a:cNvSpPr>
                    </a:nvSpPr>
                    <a:spPr bwMode="auto">
                      <a:xfrm>
                        <a:off x="25908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8" name="Text Box 31"/>
                      <a:cNvSpPr txBox="1">
                        <a:spLocks noChangeArrowheads="1"/>
                      </a:cNvSpPr>
                    </a:nvSpPr>
                    <a:spPr bwMode="auto">
                      <a:xfrm>
                        <a:off x="5562600" y="46847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29" name="Text Box 31"/>
                      <a:cNvSpPr txBox="1">
                        <a:spLocks noChangeArrowheads="1"/>
                      </a:cNvSpPr>
                    </a:nvSpPr>
                    <a:spPr bwMode="auto">
                      <a:xfrm>
                        <a:off x="30480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0" name="Text Box 31"/>
                      <a:cNvSpPr txBox="1">
                        <a:spLocks noChangeArrowheads="1"/>
                      </a:cNvSpPr>
                    </a:nvSpPr>
                    <a:spPr bwMode="auto">
                      <a:xfrm>
                        <a:off x="1295400" y="4760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34" name="Text Box 31"/>
                      <a:cNvSpPr txBox="1">
                        <a:spLocks noChangeArrowheads="1"/>
                      </a:cNvSpPr>
                    </a:nvSpPr>
                    <a:spPr bwMode="auto">
                      <a:xfrm>
                        <a:off x="6705600" y="1828800"/>
                        <a:ext cx="1452563" cy="646112"/>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a:t>
                          </a:r>
                          <a:endParaRPr lang="en-US" altLang="ja-JP" sz="1800" dirty="0"/>
                        </a:p>
                        <a:p>
                          <a:pPr algn="l"/>
                          <a:r>
                            <a:rPr lang="en-US" altLang="ja-JP" sz="1800" dirty="0" smtClean="0"/>
                            <a:t>NSAs</a:t>
                          </a:r>
                          <a:endParaRPr lang="en-US" altLang="ja-JP" sz="1800" dirty="0"/>
                        </a:p>
                      </a:txBody>
                      <a:useSpRect/>
                    </a:txSp>
                  </a:sp>
                  <a:sp>
                    <a:nvSpPr>
                      <a:cNvPr id="35" name="Text Box 32"/>
                      <a:cNvSpPr txBox="1">
                        <a:spLocks noChangeArrowheads="1"/>
                      </a:cNvSpPr>
                    </a:nvSpPr>
                    <a:spPr bwMode="auto">
                      <a:xfrm>
                        <a:off x="6781800" y="3276600"/>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a:t>
                          </a:r>
                          <a:r>
                            <a:rPr lang="en-US" altLang="ja-JP" sz="1800" dirty="0" smtClean="0"/>
                            <a:t>NSAs</a:t>
                          </a:r>
                          <a:endParaRPr lang="en-US" altLang="ja-JP" sz="1800" dirty="0"/>
                        </a:p>
                      </a:txBody>
                      <a:useSpRect/>
                    </a:txSp>
                  </a:sp>
                  <a:sp>
                    <a:nvSpPr>
                      <a:cNvPr id="36" name="60 Cerrar llave"/>
                      <a:cNvSpPr>
                        <a:spLocks/>
                      </a:cNvSpPr>
                    </a:nvSpPr>
                    <a:spPr bwMode="auto">
                      <a:xfrm>
                        <a:off x="6400800" y="1828800"/>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7" name="62 Cerrar llave"/>
                      <a:cNvSpPr>
                        <a:spLocks/>
                      </a:cNvSpPr>
                    </a:nvSpPr>
                    <a:spPr bwMode="auto">
                      <a:xfrm>
                        <a:off x="6396038" y="5018087"/>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8" name="62 Cerrar llave"/>
                      <a:cNvSpPr>
                        <a:spLocks/>
                      </a:cNvSpPr>
                    </a:nvSpPr>
                    <a:spPr bwMode="auto">
                      <a:xfrm>
                        <a:off x="6400800" y="2703512"/>
                        <a:ext cx="152400" cy="1957387"/>
                      </a:xfrm>
                      <a:prstGeom prst="rightBrace">
                        <a:avLst>
                          <a:gd name="adj1" fmla="val 8309"/>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39" name="Text Box 33"/>
                      <a:cNvSpPr txBox="1">
                        <a:spLocks noChangeArrowheads="1"/>
                      </a:cNvSpPr>
                    </a:nvSpPr>
                    <a:spPr bwMode="auto">
                      <a:xfrm>
                        <a:off x="6705600" y="5020468"/>
                        <a:ext cx="14224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NSAs</a:t>
                          </a:r>
                          <a:endParaRPr lang="en-US" altLang="ja-JP" sz="1800" dirty="0"/>
                        </a:p>
                      </a:txBody>
                      <a:useSpRect/>
                    </a:txSp>
                  </a:sp>
                  <a:cxnSp>
                    <a:nvCxnSpPr>
                      <a:cNvPr id="40" name="AutoShape 36"/>
                      <a:cNvCxnSpPr>
                        <a:cxnSpLocks noChangeShapeType="1"/>
                      </a:cNvCxnSpPr>
                    </a:nvCxnSpPr>
                    <a:spPr bwMode="auto">
                      <a:xfrm rot="5400000">
                        <a:off x="2171700" y="2284412"/>
                        <a:ext cx="685800" cy="609600"/>
                      </a:xfrm>
                      <a:prstGeom prst="straightConnector1">
                        <a:avLst/>
                      </a:prstGeom>
                      <a:noFill/>
                      <a:ln w="9525">
                        <a:solidFill>
                          <a:schemeClr val="tx1"/>
                        </a:solidFill>
                        <a:prstDash val="dash"/>
                        <a:round/>
                        <a:headEnd/>
                        <a:tailEnd type="triangle" w="lg" len="lg"/>
                      </a:ln>
                    </a:spPr>
                  </a:cxnSp>
                  <a:cxnSp>
                    <a:nvCxnSpPr>
                      <a:cNvPr id="41" name="AutoShape 36"/>
                      <a:cNvCxnSpPr>
                        <a:cxnSpLocks noChangeShapeType="1"/>
                      </a:cNvCxnSpPr>
                    </a:nvCxnSpPr>
                    <a:spPr bwMode="auto">
                      <a:xfrm rot="5400000">
                        <a:off x="3048000" y="1636712"/>
                        <a:ext cx="762000" cy="1981200"/>
                      </a:xfrm>
                      <a:prstGeom prst="straightConnector1">
                        <a:avLst/>
                      </a:prstGeom>
                      <a:noFill/>
                      <a:ln w="9525">
                        <a:solidFill>
                          <a:schemeClr val="tx1"/>
                        </a:solidFill>
                        <a:prstDash val="dash"/>
                        <a:round/>
                        <a:headEnd/>
                        <a:tailEnd type="triangle" w="lg" len="lg"/>
                      </a:ln>
                    </a:spPr>
                  </a:cxnSp>
                  <a:cxnSp>
                    <a:nvCxnSpPr>
                      <a:cNvPr id="42" name="AutoShape 36"/>
                      <a:cNvCxnSpPr>
                        <a:cxnSpLocks noChangeShapeType="1"/>
                      </a:cNvCxnSpPr>
                    </a:nvCxnSpPr>
                    <a:spPr bwMode="auto">
                      <a:xfrm rot="10800000" flipV="1">
                        <a:off x="1981200" y="4303712"/>
                        <a:ext cx="457200" cy="762000"/>
                      </a:xfrm>
                      <a:prstGeom prst="straightConnector1">
                        <a:avLst/>
                      </a:prstGeom>
                      <a:noFill/>
                      <a:ln w="9525">
                        <a:solidFill>
                          <a:schemeClr val="tx1"/>
                        </a:solidFill>
                        <a:prstDash val="dash"/>
                        <a:round/>
                        <a:headEnd/>
                        <a:tailEnd type="triangle" w="lg" len="lg"/>
                      </a:ln>
                    </a:spPr>
                  </a:cxnSp>
                  <a:grpSp>
                    <a:nvGrpSpPr>
                      <a:cNvPr id="71" name="Group 70"/>
                      <a:cNvGrpSpPr/>
                    </a:nvGrpSpPr>
                    <a:grpSpPr>
                      <a:xfrm>
                        <a:off x="2590800" y="1941512"/>
                        <a:ext cx="457200" cy="304800"/>
                        <a:chOff x="1905000" y="685800"/>
                        <a:chExt cx="457200" cy="304800"/>
                      </a:xfrm>
                    </a:grpSpPr>
                    <a:sp>
                      <a:nvSpPr>
                        <a:cNvPr id="48" name="Rectangle 47"/>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9" name="Rectangle 48"/>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9" name="Group 68"/>
                      <a:cNvGrpSpPr/>
                    </a:nvGrpSpPr>
                    <a:grpSpPr>
                      <a:xfrm>
                        <a:off x="1981200" y="2932112"/>
                        <a:ext cx="457200" cy="457200"/>
                        <a:chOff x="1600200" y="1676400"/>
                        <a:chExt cx="457200" cy="457200"/>
                      </a:xfrm>
                    </a:grpSpPr>
                    <a:sp>
                      <a:nvSpPr>
                        <a:cNvPr id="55" name="Rectangle 5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7" name="Rectangle 56"/>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8" name="Rectangle 57"/>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68" name="Group 67"/>
                      <a:cNvGrpSpPr/>
                    </a:nvGrpSpPr>
                    <a:grpSpPr>
                      <a:xfrm>
                        <a:off x="914400" y="3922712"/>
                        <a:ext cx="457200" cy="457200"/>
                        <a:chOff x="7467600" y="381000"/>
                        <a:chExt cx="457200" cy="457200"/>
                      </a:xfrm>
                    </a:grpSpPr>
                    <a:sp>
                      <a:nvSpPr>
                        <a:cNvPr id="59" name="Rectangle 58"/>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0" name="Rectangle 59"/>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2" name="Rectangle 61"/>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0" name="Group 69"/>
                      <a:cNvGrpSpPr/>
                    </a:nvGrpSpPr>
                    <a:grpSpPr>
                      <a:xfrm>
                        <a:off x="1143000" y="1941512"/>
                        <a:ext cx="457200" cy="304800"/>
                        <a:chOff x="762000" y="685800"/>
                        <a:chExt cx="457200" cy="304800"/>
                      </a:xfrm>
                    </a:grpSpPr>
                    <a:sp>
                      <a:nvSpPr>
                        <a:cNvPr id="64" name="Rectangle 63"/>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5" name="Rectangle 64"/>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72" name="Group 71"/>
                      <a:cNvGrpSpPr/>
                    </a:nvGrpSpPr>
                    <a:grpSpPr>
                      <a:xfrm>
                        <a:off x="4191000" y="1941512"/>
                        <a:ext cx="457200" cy="304800"/>
                        <a:chOff x="2971800" y="685800"/>
                        <a:chExt cx="457200" cy="304800"/>
                      </a:xfrm>
                    </a:grpSpPr>
                    <a:sp>
                      <a:nvSpPr>
                        <a:cNvPr id="66" name="Rectangle 65"/>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7" name="Rectangle 66"/>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87" name="Group 86"/>
                      <a:cNvGrpSpPr/>
                    </a:nvGrpSpPr>
                    <a:grpSpPr>
                      <a:xfrm>
                        <a:off x="2438400" y="3922712"/>
                        <a:ext cx="457200" cy="457200"/>
                        <a:chOff x="1600200" y="1676400"/>
                        <a:chExt cx="457200" cy="457200"/>
                      </a:xfrm>
                    </a:grpSpPr>
                    <a:sp>
                      <a:nvSpPr>
                        <a:cNvPr id="88" name="Rectangle 87"/>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89" name="Rectangle 88"/>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0" name="Rectangle 89"/>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6" name="Group 95"/>
                      <a:cNvGrpSpPr/>
                    </a:nvGrpSpPr>
                    <a:grpSpPr>
                      <a:xfrm>
                        <a:off x="1752600" y="5065712"/>
                        <a:ext cx="457200" cy="457200"/>
                        <a:chOff x="5257800" y="1371600"/>
                        <a:chExt cx="457200" cy="457200"/>
                      </a:xfrm>
                    </a:grpSpPr>
                    <a:sp>
                      <a:nvSpPr>
                        <a:cNvPr id="92" name="Rectangle 9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3" name="Rectangle 9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95" name="Rectangle 9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97" name="Group 96"/>
                      <a:cNvGrpSpPr/>
                    </a:nvGrpSpPr>
                    <a:grpSpPr>
                      <a:xfrm>
                        <a:off x="2895600" y="5065712"/>
                        <a:ext cx="457200" cy="457200"/>
                        <a:chOff x="5257800" y="1371600"/>
                        <a:chExt cx="457200" cy="457200"/>
                      </a:xfrm>
                    </a:grpSpPr>
                    <a:sp>
                      <a:nvSpPr>
                        <a:cNvPr id="98" name="Rectangle 97"/>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99" name="Rectangle 98"/>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0" name="Rectangle 99"/>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101" name="Group 100"/>
                      <a:cNvGrpSpPr/>
                    </a:nvGrpSpPr>
                    <a:grpSpPr>
                      <a:xfrm>
                        <a:off x="5486400" y="5065712"/>
                        <a:ext cx="457200" cy="457200"/>
                        <a:chOff x="5257800" y="1371600"/>
                        <a:chExt cx="457200" cy="457200"/>
                      </a:xfrm>
                    </a:grpSpPr>
                    <a:sp>
                      <a:nvSpPr>
                        <a:cNvPr id="102" name="Rectangle 101"/>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03" name="Rectangle 102"/>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04" name="Rectangle 103"/>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18" name="Text Box 31"/>
                      <a:cNvSpPr txBox="1">
                        <a:spLocks noChangeArrowheads="1"/>
                      </a:cNvSpPr>
                    </a:nvSpPr>
                    <a:spPr bwMode="auto">
                      <a:xfrm>
                        <a:off x="2667000" y="43037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grpSp>
                    <a:nvGrpSpPr>
                      <a:cNvPr id="119" name="Group 118"/>
                      <a:cNvGrpSpPr/>
                    </a:nvGrpSpPr>
                    <a:grpSpPr>
                      <a:xfrm>
                        <a:off x="5181600" y="3922712"/>
                        <a:ext cx="457200" cy="457200"/>
                        <a:chOff x="1600200" y="1676400"/>
                        <a:chExt cx="457200" cy="457200"/>
                      </a:xfrm>
                    </a:grpSpPr>
                    <a:sp>
                      <a:nvSpPr>
                        <a:cNvPr id="120" name="Rectangle 11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121" name="Rectangle 12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122" name="Rectangle 12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sp>
                    <a:nvSpPr>
                      <a:cNvPr id="124" name="Text Box 31"/>
                      <a:cNvSpPr txBox="1">
                        <a:spLocks noChangeArrowheads="1"/>
                      </a:cNvSpPr>
                    </a:nvSpPr>
                    <a:spPr bwMode="auto">
                      <a:xfrm>
                        <a:off x="4572000" y="4379912"/>
                        <a:ext cx="9144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parent</a:t>
                          </a:r>
                          <a:endParaRPr lang="en-US" altLang="ja-JP" sz="1600" dirty="0"/>
                        </a:p>
                      </a:txBody>
                      <a:useSpRect/>
                    </a:txSp>
                  </a:sp>
                  <a:cxnSp>
                    <a:nvCxnSpPr>
                      <a:cNvPr id="125" name="AutoShape 38"/>
                      <a:cNvCxnSpPr>
                        <a:cxnSpLocks noChangeShapeType="1"/>
                      </a:cNvCxnSpPr>
                    </a:nvCxnSpPr>
                    <a:spPr bwMode="auto">
                      <a:xfrm>
                        <a:off x="2438400" y="3313112"/>
                        <a:ext cx="2971800" cy="609600"/>
                      </a:xfrm>
                      <a:prstGeom prst="straightConnector1">
                        <a:avLst/>
                      </a:prstGeom>
                      <a:noFill/>
                      <a:ln w="9525">
                        <a:solidFill>
                          <a:schemeClr val="tx1"/>
                        </a:solidFill>
                        <a:prstDash val="dash"/>
                        <a:round/>
                        <a:headEnd/>
                        <a:tailEnd type="triangle" w="lg" len="lg"/>
                      </a:ln>
                    </a:spPr>
                  </a:cxnSp>
                  <a:sp>
                    <a:nvSpPr>
                      <a:cNvPr id="130" name="Text Box 31"/>
                      <a:cNvSpPr txBox="1">
                        <a:spLocks noChangeArrowheads="1"/>
                      </a:cNvSpPr>
                    </a:nvSpPr>
                    <a:spPr bwMode="auto">
                      <a:xfrm>
                        <a:off x="5181600" y="3617912"/>
                        <a:ext cx="762000" cy="338554"/>
                      </a:xfrm>
                      <a:prstGeom prst="rect">
                        <a:avLst/>
                      </a:prstGeom>
                      <a:noFill/>
                      <a:ln w="9525">
                        <a:noFill/>
                        <a:miter lim="800000"/>
                        <a:headEnd/>
                        <a:tailEnd/>
                      </a:ln>
                    </a:spPr>
                    <a:txSp>
                      <a:txBody>
                        <a:bodyPr>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a:t>child</a:t>
                          </a:r>
                        </a:p>
                      </a:txBody>
                      <a:useSpRect/>
                    </a:txSp>
                  </a:sp>
                  <a:sp>
                    <a:nvSpPr>
                      <a:cNvPr id="83" name="Text Box 31"/>
                      <a:cNvSpPr txBox="1">
                        <a:spLocks noChangeArrowheads="1"/>
                      </a:cNvSpPr>
                    </a:nvSpPr>
                    <a:spPr bwMode="auto">
                      <a:xfrm>
                        <a:off x="2057400" y="29995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84" name="Text Box 31"/>
                      <a:cNvSpPr txBox="1">
                        <a:spLocks noChangeArrowheads="1"/>
                      </a:cNvSpPr>
                    </a:nvSpPr>
                    <a:spPr bwMode="auto">
                      <a:xfrm>
                        <a:off x="2514600" y="3999344"/>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85" name="Text Box 31"/>
                      <a:cNvSpPr txBox="1">
                        <a:spLocks noChangeArrowheads="1"/>
                      </a:cNvSpPr>
                    </a:nvSpPr>
                    <a:spPr bwMode="auto">
                      <a:xfrm>
                        <a:off x="1828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86" name="Text Box 31"/>
                      <a:cNvSpPr txBox="1">
                        <a:spLocks noChangeArrowheads="1"/>
                      </a:cNvSpPr>
                    </a:nvSpPr>
                    <a:spPr bwMode="auto">
                      <a:xfrm>
                        <a:off x="2971800" y="5133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91" name="Title 71"/>
                      <a:cNvSpPr txBox="1">
                        <a:spLocks/>
                      </a:cNvSpPr>
                    </a:nvSpPr>
                    <a:spPr>
                      <a:xfrm>
                        <a:off x="1447800" y="1219200"/>
                        <a:ext cx="3200400" cy="609600"/>
                      </a:xfrm>
                      <a:prstGeom prst="rect">
                        <a:avLst/>
                      </a:prstGeom>
                    </a:spPr>
                    <a:txSp>
                      <a:txBody>
                        <a:bodyPr vert="horz" lIns="91440" tIns="45720" rIns="91440" bIns="45720" rtlCol="0" anchor="ctr">
                          <a:norm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kumimoji="0" lang="en-US" sz="2400" i="0" u="none" strike="noStrike" kern="1200" cap="none" spc="0" normalizeH="0" baseline="0" noProof="0" dirty="0" smtClean="0">
                              <a:ln>
                                <a:noFill/>
                              </a:ln>
                              <a:solidFill>
                                <a:schemeClr val="tx1"/>
                              </a:solidFill>
                              <a:effectLst/>
                              <a:uLnTx/>
                              <a:uFillTx/>
                              <a:latin typeface="Arial" pitchFamily="34" charset="0"/>
                              <a:ea typeface="+mj-ea"/>
                              <a:cs typeface="Arial" pitchFamily="34" charset="0"/>
                            </a:rPr>
                            <a:t>Hierarchical Example</a:t>
                          </a:r>
                          <a:endParaRPr kumimoji="0" lang="en-US" sz="2400" i="0" u="none" strike="noStrike" kern="1200" cap="none" spc="0" normalizeH="0" baseline="0" noProof="0" dirty="0">
                            <a:ln>
                              <a:noFill/>
                            </a:ln>
                            <a:solidFill>
                              <a:schemeClr val="tx1"/>
                            </a:solidFill>
                            <a:effectLst/>
                            <a:uLnTx/>
                            <a:uFillTx/>
                            <a:latin typeface="Arial" pitchFamily="34" charset="0"/>
                            <a:ea typeface="+mj-ea"/>
                            <a:cs typeface="Arial" pitchFamily="34" charset="0"/>
                          </a:endParaRPr>
                        </a:p>
                      </a:txBody>
                      <a:useSpRect/>
                    </a:txSp>
                  </a:sp>
                  <a:sp>
                    <a:nvSpPr>
                      <a:cNvPr id="94" name="Text Box 31"/>
                      <a:cNvSpPr txBox="1">
                        <a:spLocks noChangeArrowheads="1"/>
                      </a:cNvSpPr>
                    </a:nvSpPr>
                    <a:spPr bwMode="auto">
                      <a:xfrm>
                        <a:off x="5257800" y="3990108"/>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B34D0A" w:rsidRDefault="00B34D0A" w:rsidP="00B34D0A">
      <w:pPr>
        <w:pStyle w:val="Caption"/>
        <w:jc w:val="center"/>
      </w:pPr>
      <w:bookmarkStart w:id="431" w:name="_Ref263413717"/>
      <w:bookmarkStart w:id="432" w:name="_Ref263413712"/>
      <w:r>
        <w:t xml:space="preserve">Figure </w:t>
      </w:r>
      <w:fldSimple w:instr=" SEQ Figure \* ARABIC ">
        <w:r w:rsidR="00D616B2">
          <w:rPr>
            <w:noProof/>
          </w:rPr>
          <w:t>6</w:t>
        </w:r>
      </w:fldSimple>
      <w:bookmarkEnd w:id="431"/>
      <w:r w:rsidR="00DA160A">
        <w:t>a</w:t>
      </w:r>
      <w:r>
        <w:t>: Hierarchical communications model</w:t>
      </w:r>
      <w:bookmarkEnd w:id="432"/>
    </w:p>
    <w:p w:rsidR="009977E8" w:rsidRDefault="009977E8" w:rsidP="00885956">
      <w:pPr>
        <w:jc w:val="center"/>
      </w:pPr>
    </w:p>
    <w:p w:rsidR="00B34D0A" w:rsidRDefault="00C07935" w:rsidP="00B34D0A">
      <w:r>
        <w:t xml:space="preserve">It should be noted that in the case of highly meshed NSAs, a destination NSA may be reachable by more than one path.  An example of this is shown in the next figure.  </w:t>
      </w:r>
      <w:del w:id="433" w:author="Guy" w:date="2010-07-02T16:32:00Z">
        <w:r w:rsidDel="00830DFD">
          <w:delText>v1.0 of the</w:delText>
        </w:r>
      </w:del>
      <w:ins w:id="434" w:author="Guy" w:date="2010-07-02T16:32:00Z">
        <w:r w:rsidR="00830DFD">
          <w:t>The</w:t>
        </w:r>
      </w:ins>
      <w:r>
        <w:t xml:space="preserve"> NSI</w:t>
      </w:r>
      <w:ins w:id="435" w:author="Guy" w:date="2010-07-02T16:33:00Z">
        <w:r w:rsidR="00830DFD">
          <w:t xml:space="preserve"> protocol</w:t>
        </w:r>
      </w:ins>
      <w:r>
        <w:t xml:space="preserve"> places no constraints on how to forward NSI messages.  For example NS</w:t>
      </w:r>
      <w:del w:id="436" w:author="Guy" w:date="2010-07-02T16:33:00Z">
        <w:r w:rsidDel="00830DFD">
          <w:delText>I</w:delText>
        </w:r>
      </w:del>
      <w:ins w:id="437" w:author="Guy" w:date="2010-07-02T16:33:00Z">
        <w:r w:rsidR="00830DFD">
          <w:t>A</w:t>
        </w:r>
      </w:ins>
      <w:r>
        <w:t xml:space="preserve"> A</w:t>
      </w:r>
      <w:r w:rsidR="00063979">
        <w:t xml:space="preserve"> wishing to control </w:t>
      </w:r>
      <w:r>
        <w:t xml:space="preserve">a resource at E </w:t>
      </w:r>
      <w:r w:rsidR="00063979">
        <w:t>may choose to do this via intermediate NSAs B or C.</w:t>
      </w:r>
    </w:p>
    <w:p w:rsidR="00063979" w:rsidRDefault="00063979" w:rsidP="00B34D0A"/>
    <w:p w:rsidR="0026735C" w:rsidRDefault="0026735C" w:rsidP="0026735C">
      <w:pPr>
        <w:rPr>
          <w:ins w:id="438" w:author="Guy" w:date="2010-06-30T13:15:00Z"/>
        </w:rPr>
      </w:pPr>
      <w:ins w:id="439" w:author="Guy" w:date="2010-06-30T13:15:00Z">
        <w:r>
          <w:t xml:space="preserve">*** This example will lead to a resource conflict it applied to a single service instance.  I suggest that this architecture should be avoided by </w:t>
        </w:r>
      </w:ins>
      <w:ins w:id="440" w:author="Guy" w:date="2010-06-30T15:35:00Z">
        <w:r w:rsidR="000D6451">
          <w:t>network providers</w:t>
        </w:r>
      </w:ins>
      <w:ins w:id="441" w:author="Guy" w:date="2010-06-30T13:15:00Z">
        <w:r>
          <w:t xml:space="preserve"> to prevent ambiguity.  This is best done by sticking to a hierarchical architecture, i.e no meshing of NSI interfaces.*** Guy</w:t>
        </w:r>
      </w:ins>
    </w:p>
    <w:p w:rsidR="00B34D0A" w:rsidRDefault="00B34D0A" w:rsidP="00B34D0A"/>
    <w:p w:rsidR="009977E8" w:rsidRDefault="00E87C5E" w:rsidP="00885956">
      <w:pPr>
        <w:jc w:val="center"/>
      </w:pPr>
      <w:r w:rsidRPr="00E87C5E">
        <w:rPr>
          <w:noProof/>
          <w:lang w:val="en-GB" w:eastAsia="en-GB"/>
        </w:rPr>
        <w:drawing>
          <wp:inline distT="0" distB="0" distL="0" distR="0">
            <wp:extent cx="3326315" cy="2193073"/>
            <wp:effectExtent l="19050" t="0" r="0" b="0"/>
            <wp:docPr id="21"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72400" cy="4724400"/>
                      <a:chOff x="914400" y="762000"/>
                      <a:chExt cx="7772400" cy="4724400"/>
                    </a:xfrm>
                  </a:grpSpPr>
                  <a:cxnSp>
                    <a:nvCxnSpPr>
                      <a:cNvPr id="75" name="Straight Arrow Connector 74"/>
                      <a:cNvCxnSpPr>
                        <a:cxnSpLocks noChangeShapeType="1"/>
                        <a:stCxn id="64" idx="1"/>
                      </a:cNvCxnSpPr>
                    </a:nvCxnSpPr>
                    <a:spPr bwMode="auto">
                      <a:xfrm rot="10800000" flipV="1">
                        <a:off x="3352800" y="4123312"/>
                        <a:ext cx="1828800" cy="829687"/>
                      </a:xfrm>
                      <a:prstGeom prst="straightConnector1">
                        <a:avLst/>
                      </a:prstGeom>
                      <a:noFill/>
                      <a:ln w="38100" cap="flat" cmpd="sng" algn="ctr">
                        <a:solidFill>
                          <a:srgbClr val="FF0000"/>
                        </a:solidFill>
                        <a:prstDash val="solid"/>
                        <a:round/>
                        <a:headEnd type="none" w="med" len="med"/>
                        <a:tailEnd type="stealth" w="lg" len="med"/>
                      </a:ln>
                    </a:spPr>
                  </a:cxnSp>
                  <a:cxnSp>
                    <a:nvCxnSpPr>
                      <a:cNvPr id="77" name="Straight Arrow Connector 76"/>
                      <a:cNvCxnSpPr>
                        <a:cxnSpLocks noChangeShapeType="1"/>
                        <a:stCxn id="32" idx="3"/>
                        <a:endCxn id="85" idx="3"/>
                      </a:cNvCxnSpPr>
                    </a:nvCxnSpPr>
                    <a:spPr bwMode="auto">
                      <a:xfrm>
                        <a:off x="2438400" y="3132713"/>
                        <a:ext cx="2702527" cy="678933"/>
                      </a:xfrm>
                      <a:prstGeom prst="straightConnector1">
                        <a:avLst/>
                      </a:prstGeom>
                      <a:noFill/>
                      <a:ln w="38100" cap="flat" cmpd="sng" algn="ctr">
                        <a:solidFill>
                          <a:srgbClr val="FF0000"/>
                        </a:solidFill>
                        <a:prstDash val="solid"/>
                        <a:round/>
                        <a:headEnd type="none" w="med" len="med"/>
                        <a:tailEnd type="stealth" w="lg" len="med"/>
                      </a:ln>
                    </a:spPr>
                  </a:cxnSp>
                  <a:cxnSp>
                    <a:nvCxnSpPr>
                      <a:cNvPr id="4" name="Straight Arrow Connector 3"/>
                      <a:cNvCxnSpPr>
                        <a:cxnSpLocks noChangeShapeType="1"/>
                      </a:cNvCxnSpPr>
                    </a:nvCxnSpPr>
                    <a:spPr bwMode="auto">
                      <a:xfrm rot="16200000" flipH="1">
                        <a:off x="2552700" y="4313813"/>
                        <a:ext cx="6858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5" name="Straight Arrow Connector 4"/>
                      <a:cNvCxnSpPr>
                        <a:cxnSpLocks noChangeShapeType="1"/>
                      </a:cNvCxnSpPr>
                    </a:nvCxnSpPr>
                    <a:spPr bwMode="auto">
                      <a:xfrm rot="16200000" flipH="1">
                        <a:off x="2171700" y="3247013"/>
                        <a:ext cx="533400" cy="457200"/>
                      </a:xfrm>
                      <a:prstGeom prst="straightConnector1">
                        <a:avLst/>
                      </a:prstGeom>
                      <a:noFill/>
                      <a:ln w="38100" cap="flat" cmpd="sng" algn="ctr">
                        <a:solidFill>
                          <a:srgbClr val="FF0000"/>
                        </a:solidFill>
                        <a:prstDash val="solid"/>
                        <a:round/>
                        <a:headEnd type="none" w="med" len="med"/>
                        <a:tailEnd type="stealth" w="lg" len="med"/>
                      </a:ln>
                    </a:spPr>
                  </a:cxnSp>
                  <a:cxnSp>
                    <a:nvCxnSpPr>
                      <a:cNvPr id="6" name="Straight Arrow Connector 5"/>
                      <a:cNvCxnSpPr>
                        <a:cxnSpLocks noChangeShapeType="1"/>
                        <a:endCxn id="30" idx="1"/>
                      </a:cNvCxnSpPr>
                    </a:nvCxnSpPr>
                    <a:spPr bwMode="auto">
                      <a:xfrm rot="16200000" flipH="1">
                        <a:off x="1295399" y="2142112"/>
                        <a:ext cx="762000" cy="609601"/>
                      </a:xfrm>
                      <a:prstGeom prst="straightConnector1">
                        <a:avLst/>
                      </a:prstGeom>
                      <a:noFill/>
                      <a:ln w="38100">
                        <a:solidFill>
                          <a:srgbClr val="FF0000"/>
                        </a:solidFill>
                        <a:round/>
                        <a:headEnd/>
                        <a:tailEnd type="stealth" w="lg" len="med"/>
                      </a:ln>
                    </a:spPr>
                  </a:cxnSp>
                  <a:cxnSp>
                    <a:nvCxnSpPr>
                      <a:cNvPr id="7" name="AutoShape 36"/>
                      <a:cNvCxnSpPr>
                        <a:cxnSpLocks noChangeShapeType="1"/>
                        <a:stCxn id="40" idx="2"/>
                        <a:endCxn id="30" idx="1"/>
                      </a:cNvCxnSpPr>
                    </a:nvCxnSpPr>
                    <a:spPr bwMode="auto">
                      <a:xfrm rot="16200000" flipH="1">
                        <a:off x="1295400" y="2142113"/>
                        <a:ext cx="762000" cy="609600"/>
                      </a:xfrm>
                      <a:prstGeom prst="straightConnector1">
                        <a:avLst/>
                      </a:prstGeom>
                      <a:noFill/>
                      <a:ln w="9525">
                        <a:solidFill>
                          <a:schemeClr val="tx1"/>
                        </a:solidFill>
                        <a:prstDash val="dash"/>
                        <a:round/>
                        <a:headEnd/>
                        <a:tailEnd type="triangle" w="lg" len="lg"/>
                      </a:ln>
                    </a:spPr>
                  </a:cxnSp>
                  <a:cxnSp>
                    <a:nvCxnSpPr>
                      <a:cNvPr id="8" name="AutoShape 37"/>
                      <a:cNvCxnSpPr>
                        <a:cxnSpLocks noChangeShapeType="1"/>
                        <a:stCxn id="32" idx="2"/>
                        <a:endCxn id="45" idx="0"/>
                      </a:cNvCxnSpPr>
                    </a:nvCxnSpPr>
                    <a:spPr bwMode="auto">
                      <a:xfrm rot="16200000" flipH="1">
                        <a:off x="2171700" y="3247013"/>
                        <a:ext cx="533400" cy="457200"/>
                      </a:xfrm>
                      <a:prstGeom prst="straightConnector1">
                        <a:avLst/>
                      </a:prstGeom>
                      <a:noFill/>
                      <a:ln w="9525">
                        <a:solidFill>
                          <a:schemeClr val="tx1"/>
                        </a:solidFill>
                        <a:prstDash val="dash"/>
                        <a:round/>
                        <a:headEnd/>
                        <a:tailEnd type="triangle" w="lg" len="lg"/>
                      </a:ln>
                    </a:spPr>
                  </a:cxnSp>
                  <a:cxnSp>
                    <a:nvCxnSpPr>
                      <a:cNvPr id="9" name="AutoShape 38"/>
                      <a:cNvCxnSpPr>
                        <a:cxnSpLocks noChangeShapeType="1"/>
                      </a:cNvCxnSpPr>
                    </a:nvCxnSpPr>
                    <a:spPr bwMode="auto">
                      <a:xfrm rot="10800000" flipV="1">
                        <a:off x="1143000" y="3132713"/>
                        <a:ext cx="838200" cy="609600"/>
                      </a:xfrm>
                      <a:prstGeom prst="straightConnector1">
                        <a:avLst/>
                      </a:prstGeom>
                      <a:noFill/>
                      <a:ln w="9525">
                        <a:solidFill>
                          <a:schemeClr val="tx1"/>
                        </a:solidFill>
                        <a:prstDash val="dash"/>
                        <a:round/>
                        <a:headEnd/>
                        <a:tailEnd type="triangle" w="lg" len="lg"/>
                      </a:ln>
                    </a:spPr>
                  </a:cxnSp>
                  <a:cxnSp>
                    <a:nvCxnSpPr>
                      <a:cNvPr id="10" name="AutoShape 39"/>
                      <a:cNvCxnSpPr>
                        <a:cxnSpLocks noChangeShapeType="1"/>
                        <a:stCxn id="64" idx="2"/>
                        <a:endCxn id="57" idx="0"/>
                      </a:cNvCxnSpPr>
                    </a:nvCxnSpPr>
                    <a:spPr bwMode="auto">
                      <a:xfrm rot="16200000" flipH="1">
                        <a:off x="5219700" y="4390013"/>
                        <a:ext cx="685800" cy="304800"/>
                      </a:xfrm>
                      <a:prstGeom prst="straightConnector1">
                        <a:avLst/>
                      </a:prstGeom>
                      <a:noFill/>
                      <a:ln w="9525">
                        <a:solidFill>
                          <a:schemeClr val="tx1"/>
                        </a:solidFill>
                        <a:prstDash val="dash"/>
                        <a:round/>
                        <a:headEnd/>
                        <a:tailEnd type="triangle" w="lg" len="lg"/>
                      </a:ln>
                    </a:spPr>
                  </a:cxnSp>
                  <a:cxnSp>
                    <a:nvCxnSpPr>
                      <a:cNvPr id="11" name="AutoShape 36"/>
                      <a:cNvCxnSpPr>
                        <a:cxnSpLocks noChangeShapeType="1"/>
                      </a:cNvCxnSpPr>
                    </a:nvCxnSpPr>
                    <a:spPr bwMode="auto">
                      <a:xfrm rot="16200000" flipH="1">
                        <a:off x="2552700" y="4305300"/>
                        <a:ext cx="685800" cy="457200"/>
                      </a:xfrm>
                      <a:prstGeom prst="straightConnector1">
                        <a:avLst/>
                      </a:prstGeom>
                      <a:noFill/>
                      <a:ln w="9525">
                        <a:solidFill>
                          <a:schemeClr val="tx1"/>
                        </a:solidFill>
                        <a:prstDash val="dash"/>
                        <a:round/>
                        <a:headEnd/>
                        <a:tailEnd type="triangle" w="lg" len="lg"/>
                      </a:ln>
                    </a:spPr>
                  </a:cxnSp>
                  <a:sp>
                    <a:nvSpPr>
                      <a:cNvPr id="17" name="Text Box 31"/>
                      <a:cNvSpPr txBox="1">
                        <a:spLocks noChangeArrowheads="1"/>
                      </a:cNvSpPr>
                    </a:nvSpPr>
                    <a:spPr bwMode="auto">
                      <a:xfrm>
                        <a:off x="6705600" y="1648401"/>
                        <a:ext cx="19812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Requester only</a:t>
                          </a:r>
                        </a:p>
                        <a:p>
                          <a:pPr algn="l"/>
                          <a:r>
                            <a:rPr lang="en-US" altLang="ja-JP" sz="1800" dirty="0" smtClean="0"/>
                            <a:t>NSAs</a:t>
                          </a:r>
                          <a:endParaRPr lang="en-US" altLang="ja-JP" sz="1800" dirty="0"/>
                        </a:p>
                      </a:txBody>
                      <a:useSpRect/>
                    </a:txSp>
                  </a:sp>
                  <a:sp>
                    <a:nvSpPr>
                      <a:cNvPr id="18" name="Text Box 32"/>
                      <a:cNvSpPr txBox="1">
                        <a:spLocks noChangeArrowheads="1"/>
                      </a:cNvSpPr>
                    </a:nvSpPr>
                    <a:spPr bwMode="auto">
                      <a:xfrm>
                        <a:off x="6781800" y="3096201"/>
                        <a:ext cx="14478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Federating NSAs</a:t>
                          </a:r>
                          <a:endParaRPr lang="en-US" altLang="ja-JP" sz="1800" dirty="0"/>
                        </a:p>
                      </a:txBody>
                      <a:useSpRect/>
                    </a:txSp>
                  </a:sp>
                  <a:sp>
                    <a:nvSpPr>
                      <a:cNvPr id="19" name="60 Cerrar llave"/>
                      <a:cNvSpPr>
                        <a:spLocks/>
                      </a:cNvSpPr>
                    </a:nvSpPr>
                    <a:spPr bwMode="auto">
                      <a:xfrm>
                        <a:off x="6400800" y="1648401"/>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0" name="62 Cerrar llave"/>
                      <a:cNvSpPr>
                        <a:spLocks/>
                      </a:cNvSpPr>
                    </a:nvSpPr>
                    <a:spPr bwMode="auto">
                      <a:xfrm>
                        <a:off x="6396038" y="48376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22" name="Text Box 33"/>
                      <a:cNvSpPr txBox="1">
                        <a:spLocks noChangeArrowheads="1"/>
                      </a:cNvSpPr>
                    </a:nvSpPr>
                    <a:spPr bwMode="auto">
                      <a:xfrm>
                        <a:off x="6705600" y="4840069"/>
                        <a:ext cx="1752600"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l"/>
                          <a:r>
                            <a:rPr lang="en-US" altLang="ja-JP" sz="1800" dirty="0" smtClean="0"/>
                            <a:t>Provider only NSAs</a:t>
                          </a:r>
                          <a:endParaRPr lang="en-US" altLang="ja-JP" sz="1800" dirty="0"/>
                        </a:p>
                      </a:txBody>
                      <a:useSpRect/>
                    </a:txSp>
                  </a:sp>
                  <a:cxnSp>
                    <a:nvCxnSpPr>
                      <a:cNvPr id="23" name="AutoShape 36"/>
                      <a:cNvCxnSpPr>
                        <a:cxnSpLocks noChangeShapeType="1"/>
                        <a:stCxn id="28" idx="2"/>
                        <a:endCxn id="30" idx="0"/>
                      </a:cNvCxnSpPr>
                    </a:nvCxnSpPr>
                    <a:spPr bwMode="auto">
                      <a:xfrm rot="5400000">
                        <a:off x="2171700" y="2104013"/>
                        <a:ext cx="685800" cy="609600"/>
                      </a:xfrm>
                      <a:prstGeom prst="straightConnector1">
                        <a:avLst/>
                      </a:prstGeom>
                      <a:noFill/>
                      <a:ln w="9525">
                        <a:solidFill>
                          <a:schemeClr val="tx1"/>
                        </a:solidFill>
                        <a:prstDash val="dash"/>
                        <a:round/>
                        <a:headEnd/>
                        <a:tailEnd type="triangle" w="lg" len="lg"/>
                      </a:ln>
                    </a:spPr>
                  </a:cxnSp>
                  <a:cxnSp>
                    <a:nvCxnSpPr>
                      <a:cNvPr id="24" name="AutoShape 36"/>
                      <a:cNvCxnSpPr>
                        <a:cxnSpLocks noChangeShapeType="1"/>
                      </a:cNvCxnSpPr>
                    </a:nvCxnSpPr>
                    <a:spPr bwMode="auto">
                      <a:xfrm rot="5400000">
                        <a:off x="3048000" y="1456313"/>
                        <a:ext cx="762000" cy="1981200"/>
                      </a:xfrm>
                      <a:prstGeom prst="straightConnector1">
                        <a:avLst/>
                      </a:prstGeom>
                      <a:noFill/>
                      <a:ln w="9525">
                        <a:solidFill>
                          <a:schemeClr val="tx1"/>
                        </a:solidFill>
                        <a:prstDash val="dash"/>
                        <a:round/>
                        <a:headEnd/>
                        <a:tailEnd type="triangle" w="lg" len="lg"/>
                      </a:ln>
                    </a:spPr>
                  </a:cxnSp>
                  <a:cxnSp>
                    <a:nvCxnSpPr>
                      <a:cNvPr id="25" name="AutoShape 36"/>
                      <a:cNvCxnSpPr>
                        <a:cxnSpLocks noChangeShapeType="1"/>
                      </a:cNvCxnSpPr>
                    </a:nvCxnSpPr>
                    <a:spPr bwMode="auto">
                      <a:xfrm rot="10800000" flipV="1">
                        <a:off x="1981200" y="4123313"/>
                        <a:ext cx="457200" cy="762000"/>
                      </a:xfrm>
                      <a:prstGeom prst="straightConnector1">
                        <a:avLst/>
                      </a:prstGeom>
                      <a:noFill/>
                      <a:ln w="9525">
                        <a:solidFill>
                          <a:schemeClr val="tx1"/>
                        </a:solidFill>
                        <a:prstDash val="dash"/>
                        <a:round/>
                        <a:headEnd/>
                        <a:tailEnd type="triangle" w="lg" len="lg"/>
                      </a:ln>
                    </a:spPr>
                  </a:cxnSp>
                  <a:grpSp>
                    <a:nvGrpSpPr>
                      <a:cNvPr id="2" name="Group 70"/>
                      <a:cNvGrpSpPr/>
                    </a:nvGrpSpPr>
                    <a:grpSpPr>
                      <a:xfrm>
                        <a:off x="2590800" y="1761113"/>
                        <a:ext cx="457200" cy="304800"/>
                        <a:chOff x="1905000" y="685800"/>
                        <a:chExt cx="457200" cy="304800"/>
                      </a:xfrm>
                    </a:grpSpPr>
                    <a:sp>
                      <a:nvSpPr>
                        <a:cNvPr id="27" name="Rectangle 26"/>
                        <a:cNvSpPr>
                          <a:spLocks noChangeArrowheads="1"/>
                        </a:cNvSpPr>
                      </a:nvSpPr>
                      <a:spPr bwMode="auto">
                        <a:xfrm>
                          <a:off x="1905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28" name="Rectangle 27"/>
                        <a:cNvSpPr>
                          <a:spLocks noChangeArrowheads="1"/>
                        </a:cNvSpPr>
                      </a:nvSpPr>
                      <a:spPr bwMode="auto">
                        <a:xfrm>
                          <a:off x="1905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 name="Group 68"/>
                      <a:cNvGrpSpPr/>
                    </a:nvGrpSpPr>
                    <a:grpSpPr>
                      <a:xfrm>
                        <a:off x="1981200" y="2751713"/>
                        <a:ext cx="457200" cy="457200"/>
                        <a:chOff x="1600200" y="1676400"/>
                        <a:chExt cx="457200" cy="457200"/>
                      </a:xfrm>
                    </a:grpSpPr>
                    <a:sp>
                      <a:nvSpPr>
                        <a:cNvPr id="30" name="Rectangle 29"/>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1" name="Rectangle 30"/>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2" name="Rectangle 31"/>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6" name="Group 67"/>
                      <a:cNvGrpSpPr/>
                    </a:nvGrpSpPr>
                    <a:grpSpPr>
                      <a:xfrm>
                        <a:off x="914400" y="3742313"/>
                        <a:ext cx="457200" cy="457200"/>
                        <a:chOff x="7467600" y="381000"/>
                        <a:chExt cx="457200" cy="457200"/>
                      </a:xfrm>
                    </a:grpSpPr>
                    <a:sp>
                      <a:nvSpPr>
                        <a:cNvPr id="34" name="Rectangle 33"/>
                        <a:cNvSpPr>
                          <a:spLocks noChangeArrowheads="1"/>
                        </a:cNvSpPr>
                      </a:nvSpPr>
                      <a:spPr bwMode="auto">
                        <a:xfrm>
                          <a:off x="7467600" y="3810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5" name="Rectangle 34"/>
                        <a:cNvSpPr>
                          <a:spLocks noChangeArrowheads="1"/>
                        </a:cNvSpPr>
                      </a:nvSpPr>
                      <a:spPr bwMode="auto">
                        <a:xfrm>
                          <a:off x="7467600" y="5334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36" name="Rectangle 35"/>
                        <a:cNvSpPr>
                          <a:spLocks noChangeArrowheads="1"/>
                        </a:cNvSpPr>
                      </a:nvSpPr>
                      <a:spPr bwMode="auto">
                        <a:xfrm>
                          <a:off x="7696200" y="685800"/>
                          <a:ext cx="2286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37" name="Rectangle 36"/>
                        <a:cNvSpPr>
                          <a:spLocks noChangeArrowheads="1"/>
                        </a:cNvSpPr>
                      </a:nvSpPr>
                      <a:spPr bwMode="auto">
                        <a:xfrm>
                          <a:off x="7467600" y="685800"/>
                          <a:ext cx="2286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29" name="Group 69"/>
                      <a:cNvGrpSpPr/>
                    </a:nvGrpSpPr>
                    <a:grpSpPr>
                      <a:xfrm>
                        <a:off x="1143000" y="1761113"/>
                        <a:ext cx="457200" cy="304800"/>
                        <a:chOff x="762000" y="685800"/>
                        <a:chExt cx="457200" cy="304800"/>
                      </a:xfrm>
                    </a:grpSpPr>
                    <a:sp>
                      <a:nvSpPr>
                        <a:cNvPr id="39" name="Rectangle 38"/>
                        <a:cNvSpPr>
                          <a:spLocks noChangeArrowheads="1"/>
                        </a:cNvSpPr>
                      </a:nvSpPr>
                      <a:spPr bwMode="auto">
                        <a:xfrm>
                          <a:off x="7620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0" name="Rectangle 39"/>
                        <a:cNvSpPr>
                          <a:spLocks noChangeArrowheads="1"/>
                        </a:cNvSpPr>
                      </a:nvSpPr>
                      <a:spPr bwMode="auto">
                        <a:xfrm>
                          <a:off x="7620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3" name="Group 71"/>
                      <a:cNvGrpSpPr/>
                    </a:nvGrpSpPr>
                    <a:grpSpPr>
                      <a:xfrm>
                        <a:off x="4191000" y="1761113"/>
                        <a:ext cx="457200" cy="304800"/>
                        <a:chOff x="2971800" y="685800"/>
                        <a:chExt cx="457200" cy="304800"/>
                      </a:xfrm>
                    </a:grpSpPr>
                    <a:sp>
                      <a:nvSpPr>
                        <a:cNvPr id="42" name="Rectangle 41"/>
                        <a:cNvSpPr>
                          <a:spLocks noChangeArrowheads="1"/>
                        </a:cNvSpPr>
                      </a:nvSpPr>
                      <a:spPr bwMode="auto">
                        <a:xfrm>
                          <a:off x="2971800" y="685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3" name="Rectangle 42"/>
                        <a:cNvSpPr>
                          <a:spLocks noChangeArrowheads="1"/>
                        </a:cNvSpPr>
                      </a:nvSpPr>
                      <a:spPr bwMode="auto">
                        <a:xfrm>
                          <a:off x="2971800" y="838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38" name="Group 86"/>
                      <a:cNvGrpSpPr/>
                    </a:nvGrpSpPr>
                    <a:grpSpPr>
                      <a:xfrm>
                        <a:off x="2438400" y="3742313"/>
                        <a:ext cx="457200" cy="457200"/>
                        <a:chOff x="1600200" y="1676400"/>
                        <a:chExt cx="457200" cy="457200"/>
                      </a:xfrm>
                    </a:grpSpPr>
                    <a:sp>
                      <a:nvSpPr>
                        <a:cNvPr id="45" name="Rectangle 44"/>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46" name="Rectangle 45"/>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47" name="Rectangle 46"/>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1" name="Group 95"/>
                      <a:cNvGrpSpPr/>
                    </a:nvGrpSpPr>
                    <a:grpSpPr>
                      <a:xfrm>
                        <a:off x="1752600" y="4885313"/>
                        <a:ext cx="457200" cy="457200"/>
                        <a:chOff x="5257800" y="1371600"/>
                        <a:chExt cx="457200" cy="457200"/>
                      </a:xfrm>
                    </a:grpSpPr>
                    <a:sp>
                      <a:nvSpPr>
                        <a:cNvPr id="49" name="Rectangle 48"/>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0" name="Rectangle 49"/>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1" name="Rectangle 50"/>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4" name="Group 96"/>
                      <a:cNvGrpSpPr/>
                    </a:nvGrpSpPr>
                    <a:grpSpPr>
                      <a:xfrm>
                        <a:off x="2895600" y="4885313"/>
                        <a:ext cx="457200" cy="457200"/>
                        <a:chOff x="5257800" y="1371600"/>
                        <a:chExt cx="457200" cy="457200"/>
                      </a:xfrm>
                    </a:grpSpPr>
                    <a:sp>
                      <a:nvSpPr>
                        <a:cNvPr id="53" name="Rectangle 52"/>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4" name="Rectangle 53"/>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5" name="Rectangle 54"/>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48" name="Group 100"/>
                      <a:cNvGrpSpPr/>
                    </a:nvGrpSpPr>
                    <a:grpSpPr>
                      <a:xfrm>
                        <a:off x="5486400" y="4885313"/>
                        <a:ext cx="457200" cy="457200"/>
                        <a:chOff x="5257800" y="1371600"/>
                        <a:chExt cx="457200" cy="457200"/>
                      </a:xfrm>
                    </a:grpSpPr>
                    <a:sp>
                      <a:nvSpPr>
                        <a:cNvPr id="57" name="Rectangle 56"/>
                        <a:cNvSpPr>
                          <a:spLocks noChangeArrowheads="1"/>
                        </a:cNvSpPr>
                      </a:nvSpPr>
                      <a:spPr bwMode="auto">
                        <a:xfrm>
                          <a:off x="5257800" y="13716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58" name="Rectangle 57"/>
                        <a:cNvSpPr>
                          <a:spLocks noChangeArrowheads="1"/>
                        </a:cNvSpPr>
                      </a:nvSpPr>
                      <a:spPr bwMode="auto">
                        <a:xfrm>
                          <a:off x="5257800" y="15240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59" name="Rectangle 58"/>
                        <a:cNvSpPr>
                          <a:spLocks noChangeArrowheads="1"/>
                        </a:cNvSpPr>
                      </a:nvSpPr>
                      <a:spPr bwMode="auto">
                        <a:xfrm>
                          <a:off x="5257800" y="1676400"/>
                          <a:ext cx="457200" cy="152400"/>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grpSp>
                    <a:nvGrpSpPr>
                      <a:cNvPr id="52" name="Group 118"/>
                      <a:cNvGrpSpPr/>
                    </a:nvGrpSpPr>
                    <a:grpSpPr>
                      <a:xfrm>
                        <a:off x="5181600" y="3742313"/>
                        <a:ext cx="457200" cy="457200"/>
                        <a:chOff x="1600200" y="1676400"/>
                        <a:chExt cx="457200" cy="457200"/>
                      </a:xfrm>
                    </a:grpSpPr>
                    <a:sp>
                      <a:nvSpPr>
                        <a:cNvPr id="62" name="Rectangle 61"/>
                        <a:cNvSpPr>
                          <a:spLocks noChangeArrowheads="1"/>
                        </a:cNvSpPr>
                      </a:nvSpPr>
                      <a:spPr bwMode="auto">
                        <a:xfrm>
                          <a:off x="1600200" y="1676400"/>
                          <a:ext cx="457200" cy="152400"/>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sp>
                      <a:nvSpPr>
                        <a:cNvPr id="63" name="Rectangle 62"/>
                        <a:cNvSpPr>
                          <a:spLocks noChangeArrowheads="1"/>
                        </a:cNvSpPr>
                      </a:nvSpPr>
                      <a:spPr bwMode="auto">
                        <a:xfrm>
                          <a:off x="1600200" y="1828800"/>
                          <a:ext cx="457200" cy="152400"/>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ja-JP">
                              <a:solidFill>
                                <a:srgbClr val="FFFFFF"/>
                              </a:solidFill>
                            </a:endParaRPr>
                          </a:p>
                        </a:txBody>
                        <a:useSpRect/>
                      </a:txSp>
                    </a:sp>
                    <a:sp>
                      <a:nvSpPr>
                        <a:cNvPr id="64" name="Rectangle 63"/>
                        <a:cNvSpPr>
                          <a:spLocks noChangeArrowheads="1"/>
                        </a:cNvSpPr>
                      </a:nvSpPr>
                      <a:spPr bwMode="auto">
                        <a:xfrm>
                          <a:off x="1600200" y="1981200"/>
                          <a:ext cx="457200" cy="152400"/>
                        </a:xfrm>
                        <a:prstGeom prst="rect">
                          <a:avLst/>
                        </a:prstGeom>
                        <a:solidFill>
                          <a:srgbClr val="FFC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en-US" dirty="0">
                              <a:solidFill>
                                <a:schemeClr val="lt1"/>
                              </a:solidFill>
                              <a:latin typeface="+mn-lt"/>
                              <a:ea typeface="+mn-ea"/>
                            </a:endParaRPr>
                          </a:p>
                        </a:txBody>
                        <a:useSpRect/>
                      </a:txSp>
                    </a:sp>
                  </a:grpSp>
                  <a:cxnSp>
                    <a:nvCxnSpPr>
                      <a:cNvPr id="66" name="AutoShape 38"/>
                      <a:cNvCxnSpPr>
                        <a:cxnSpLocks noChangeShapeType="1"/>
                        <a:endCxn id="62" idx="1"/>
                      </a:cNvCxnSpPr>
                    </a:nvCxnSpPr>
                    <a:spPr bwMode="auto">
                      <a:xfrm>
                        <a:off x="2438400" y="3132713"/>
                        <a:ext cx="2743200" cy="685800"/>
                      </a:xfrm>
                      <a:prstGeom prst="straightConnector1">
                        <a:avLst/>
                      </a:prstGeom>
                      <a:noFill/>
                      <a:ln w="9525">
                        <a:solidFill>
                          <a:schemeClr val="tx1"/>
                        </a:solidFill>
                        <a:prstDash val="dash"/>
                        <a:round/>
                        <a:headEnd/>
                        <a:tailEnd type="triangle" w="lg" len="lg"/>
                      </a:ln>
                    </a:spPr>
                  </a:cxnSp>
                  <a:sp>
                    <a:nvSpPr>
                      <a:cNvPr id="68" name="Text Box 31"/>
                      <a:cNvSpPr txBox="1">
                        <a:spLocks noChangeArrowheads="1"/>
                      </a:cNvSpPr>
                    </a:nvSpPr>
                    <a:spPr bwMode="auto">
                      <a:xfrm>
                        <a:off x="2057400" y="27914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A</a:t>
                          </a:r>
                          <a:endParaRPr lang="en-US" altLang="ja-JP" sz="1600" dirty="0"/>
                        </a:p>
                      </a:txBody>
                      <a:useSpRect/>
                    </a:txSp>
                  </a:sp>
                  <a:sp>
                    <a:nvSpPr>
                      <a:cNvPr id="69" name="Text Box 31"/>
                      <a:cNvSpPr txBox="1">
                        <a:spLocks noChangeArrowheads="1"/>
                      </a:cNvSpPr>
                    </a:nvSpPr>
                    <a:spPr bwMode="auto">
                      <a:xfrm>
                        <a:off x="2514600" y="3782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B</a:t>
                          </a:r>
                          <a:endParaRPr lang="en-US" altLang="ja-JP" sz="1600" dirty="0"/>
                        </a:p>
                      </a:txBody>
                      <a:useSpRect/>
                    </a:txSp>
                  </a:sp>
                  <a:sp>
                    <a:nvSpPr>
                      <a:cNvPr id="70" name="Text Box 31"/>
                      <a:cNvSpPr txBox="1">
                        <a:spLocks noChangeArrowheads="1"/>
                      </a:cNvSpPr>
                    </a:nvSpPr>
                    <a:spPr bwMode="auto">
                      <a:xfrm>
                        <a:off x="1828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D</a:t>
                          </a:r>
                          <a:endParaRPr lang="en-US" altLang="ja-JP" sz="1600" dirty="0"/>
                        </a:p>
                      </a:txBody>
                      <a:useSpRect/>
                    </a:txSp>
                  </a:sp>
                  <a:sp>
                    <a:nvSpPr>
                      <a:cNvPr id="71" name="Text Box 31"/>
                      <a:cNvSpPr txBox="1">
                        <a:spLocks noChangeArrowheads="1"/>
                      </a:cNvSpPr>
                    </a:nvSpPr>
                    <a:spPr bwMode="auto">
                      <a:xfrm>
                        <a:off x="2971800" y="4925001"/>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E</a:t>
                          </a:r>
                          <a:endParaRPr lang="en-US" altLang="ja-JP" sz="1600" dirty="0"/>
                        </a:p>
                      </a:txBody>
                      <a:useSpRect/>
                    </a:txSp>
                  </a:sp>
                  <a:sp>
                    <a:nvSpPr>
                      <a:cNvPr id="72" name="Title 71"/>
                      <a:cNvSpPr>
                        <a:spLocks noGrp="1"/>
                      </a:cNvSpPr>
                    </a:nvSpPr>
                    <a:spPr>
                      <a:xfrm>
                        <a:off x="2133600" y="762000"/>
                        <a:ext cx="3048000" cy="685800"/>
                      </a:xfrm>
                      <a:prstGeom prst="rect">
                        <a:avLst/>
                      </a:prstGeom>
                    </a:spPr>
                    <a:txSp>
                      <a:txBody>
                        <a:bodyPr vert="horz" lIns="91440" tIns="45720" rIns="91440" bIns="45720" rtlCol="0" anchor="ctr">
                          <a:normAutofit/>
                        </a:bodyPr>
                        <a:lstStyle>
                          <a:lvl1pPr algn="ctr" defTabSz="914400" rtl="0" eaLnBrk="1" latinLnBrk="0" hangingPunct="1">
                            <a:spcBef>
                              <a:spcPct val="0"/>
                            </a:spcBef>
                            <a:buNone/>
                            <a:defRPr sz="4400" kern="1200">
                              <a:solidFill>
                                <a:schemeClr val="tx1"/>
                              </a:solidFill>
                              <a:latin typeface="+mj-lt"/>
                              <a:ea typeface="+mj-ea"/>
                              <a:cs typeface="+mj-cs"/>
                            </a:defRPr>
                          </a:lvl1pPr>
                        </a:lstStyle>
                        <a:p>
                          <a:r>
                            <a:rPr lang="en-US" sz="2400" dirty="0" smtClean="0">
                              <a:latin typeface="Arial" pitchFamily="34" charset="0"/>
                              <a:cs typeface="Arial" pitchFamily="34" charset="0"/>
                            </a:rPr>
                            <a:t>Complex Example</a:t>
                          </a:r>
                          <a:endParaRPr lang="en-US" sz="2400" dirty="0">
                            <a:latin typeface="Arial" pitchFamily="34" charset="0"/>
                            <a:cs typeface="Arial" pitchFamily="34" charset="0"/>
                          </a:endParaRPr>
                        </a:p>
                      </a:txBody>
                      <a:useSpRect/>
                    </a:txSp>
                  </a:sp>
                  <a:cxnSp>
                    <a:nvCxnSpPr>
                      <a:cNvPr id="73" name="AutoShape 36"/>
                      <a:cNvCxnSpPr>
                        <a:cxnSpLocks noChangeShapeType="1"/>
                        <a:endCxn id="62" idx="0"/>
                      </a:cNvCxnSpPr>
                    </a:nvCxnSpPr>
                    <a:spPr bwMode="auto">
                      <a:xfrm rot="16200000" flipH="1">
                        <a:off x="4076700" y="2408813"/>
                        <a:ext cx="1676400" cy="990600"/>
                      </a:xfrm>
                      <a:prstGeom prst="straightConnector1">
                        <a:avLst/>
                      </a:prstGeom>
                      <a:noFill/>
                      <a:ln w="9525">
                        <a:solidFill>
                          <a:schemeClr val="tx1"/>
                        </a:solidFill>
                        <a:prstDash val="dash"/>
                        <a:round/>
                        <a:headEnd/>
                        <a:tailEnd type="triangle" w="lg" len="lg"/>
                      </a:ln>
                    </a:spPr>
                  </a:cxnSp>
                  <a:cxnSp>
                    <a:nvCxnSpPr>
                      <a:cNvPr id="79" name="AutoShape 36"/>
                      <a:cNvCxnSpPr>
                        <a:cxnSpLocks noChangeShapeType="1"/>
                        <a:stCxn id="28" idx="2"/>
                        <a:endCxn id="57" idx="0"/>
                      </a:cNvCxnSpPr>
                    </a:nvCxnSpPr>
                    <a:spPr bwMode="auto">
                      <a:xfrm rot="16200000" flipH="1">
                        <a:off x="2857500" y="2027813"/>
                        <a:ext cx="2819400" cy="2895600"/>
                      </a:xfrm>
                      <a:prstGeom prst="straightConnector1">
                        <a:avLst/>
                      </a:prstGeom>
                      <a:noFill/>
                      <a:ln w="9525">
                        <a:solidFill>
                          <a:schemeClr val="tx1"/>
                        </a:solidFill>
                        <a:prstDash val="dash"/>
                        <a:round/>
                        <a:headEnd/>
                        <a:tailEnd type="triangle" w="lg" len="lg"/>
                      </a:ln>
                    </a:spPr>
                  </a:cxnSp>
                  <a:sp>
                    <a:nvSpPr>
                      <a:cNvPr id="85" name="Freeform 84"/>
                      <a:cNvSpPr/>
                    </a:nvSpPr>
                    <a:spPr>
                      <a:xfrm>
                        <a:off x="1253323" y="3349541"/>
                        <a:ext cx="3887604" cy="1316612"/>
                      </a:xfrm>
                      <a:custGeom>
                        <a:avLst/>
                        <a:gdLst>
                          <a:gd name="connsiteX0" fmla="*/ 0 w 3887604"/>
                          <a:gd name="connsiteY0" fmla="*/ 880323 h 1316612"/>
                          <a:gd name="connsiteX1" fmla="*/ 232327 w 3887604"/>
                          <a:gd name="connsiteY1" fmla="*/ 1190114 h 1316612"/>
                          <a:gd name="connsiteX2" fmla="*/ 1115169 w 3887604"/>
                          <a:gd name="connsiteY2" fmla="*/ 121335 h 1316612"/>
                          <a:gd name="connsiteX3" fmla="*/ 3887604 w 3887604"/>
                          <a:gd name="connsiteY3" fmla="*/ 462105 h 1316612"/>
                          <a:gd name="connsiteX4" fmla="*/ 3887604 w 3887604"/>
                          <a:gd name="connsiteY4" fmla="*/ 462105 h 131661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887604" h="1316612">
                            <a:moveTo>
                              <a:pt x="0" y="880323"/>
                            </a:moveTo>
                            <a:cubicBezTo>
                              <a:pt x="23233" y="1098467"/>
                              <a:pt x="46466" y="1316612"/>
                              <a:pt x="232327" y="1190114"/>
                            </a:cubicBezTo>
                            <a:cubicBezTo>
                              <a:pt x="418188" y="1063616"/>
                              <a:pt x="505956" y="242670"/>
                              <a:pt x="1115169" y="121335"/>
                            </a:cubicBezTo>
                            <a:cubicBezTo>
                              <a:pt x="1724382" y="0"/>
                              <a:pt x="3887604" y="462105"/>
                              <a:pt x="3887604" y="462105"/>
                            </a:cubicBezTo>
                            <a:lnTo>
                              <a:pt x="3887604" y="462105"/>
                            </a:lnTo>
                          </a:path>
                        </a:pathLst>
                      </a:custGeom>
                      <a:ln w="6350" cap="flat" cmpd="sng" algn="ctr">
                        <a:solidFill>
                          <a:schemeClr val="accent1"/>
                        </a:solidFill>
                        <a:prstDash val="dash"/>
                        <a:round/>
                        <a:headEnd type="none" w="med" len="med"/>
                        <a:tailEnd type="none" w="med" len="med"/>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dirty="0"/>
                        </a:p>
                      </a:txBody>
                      <a:useSpRect/>
                    </a:txSp>
                    <a:style>
                      <a:lnRef idx="2">
                        <a:schemeClr val="accent1"/>
                      </a:lnRef>
                      <a:fillRef idx="0">
                        <a:schemeClr val="accent1"/>
                      </a:fillRef>
                      <a:effectRef idx="1">
                        <a:schemeClr val="accent1"/>
                      </a:effectRef>
                      <a:fontRef idx="minor">
                        <a:schemeClr val="tx1"/>
                      </a:fontRef>
                    </a:style>
                  </a:sp>
                  <a:cxnSp>
                    <a:nvCxnSpPr>
                      <a:cNvPr id="65" name="AutoShape 38"/>
                      <a:cNvCxnSpPr>
                        <a:cxnSpLocks noChangeShapeType="1"/>
                        <a:stCxn id="64" idx="1"/>
                        <a:endCxn id="53" idx="3"/>
                      </a:cNvCxnSpPr>
                    </a:nvCxnSpPr>
                    <a:spPr bwMode="auto">
                      <a:xfrm rot="10800000" flipV="1">
                        <a:off x="3352800" y="4123313"/>
                        <a:ext cx="1828800" cy="838200"/>
                      </a:xfrm>
                      <a:prstGeom prst="straightConnector1">
                        <a:avLst/>
                      </a:prstGeom>
                      <a:noFill/>
                      <a:ln w="9525">
                        <a:solidFill>
                          <a:schemeClr val="tx1"/>
                        </a:solidFill>
                        <a:prstDash val="dash"/>
                        <a:round/>
                        <a:headEnd/>
                        <a:tailEnd type="triangle" w="lg" len="lg"/>
                      </a:ln>
                    </a:spPr>
                  </a:cxnSp>
                  <a:sp>
                    <a:nvSpPr>
                      <a:cNvPr id="74" name="60 Cerrar llave"/>
                      <a:cNvSpPr>
                        <a:spLocks/>
                      </a:cNvSpPr>
                    </a:nvSpPr>
                    <a:spPr bwMode="auto">
                      <a:xfrm>
                        <a:off x="6400800" y="2590800"/>
                        <a:ext cx="142875" cy="1938337"/>
                      </a:xfrm>
                      <a:prstGeom prst="rightBrace">
                        <a:avLst>
                          <a:gd name="adj1" fmla="val 8333"/>
                          <a:gd name="adj2" fmla="val 50000"/>
                        </a:avLst>
                      </a:prstGeom>
                      <a:noFill/>
                      <a:ln w="9525">
                        <a:solidFill>
                          <a:schemeClr val="tx1"/>
                        </a:solidFill>
                        <a:round/>
                        <a:headEnd/>
                        <a:tailEnd/>
                      </a:ln>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ltLang="ja-JP"/>
                        </a:p>
                      </a:txBody>
                      <a:useSpRect/>
                    </a:txSp>
                  </a:sp>
                  <a:sp>
                    <a:nvSpPr>
                      <a:cNvPr id="99" name="Text Box 31"/>
                      <a:cNvSpPr txBox="1">
                        <a:spLocks noChangeArrowheads="1"/>
                      </a:cNvSpPr>
                    </a:nvSpPr>
                    <a:spPr bwMode="auto">
                      <a:xfrm>
                        <a:off x="5257800" y="3810000"/>
                        <a:ext cx="304800" cy="338554"/>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1600" dirty="0" smtClean="0"/>
                            <a:t>C</a:t>
                          </a:r>
                          <a:endParaRPr lang="en-US" altLang="ja-JP" sz="1600" dirty="0"/>
                        </a:p>
                      </a:txBody>
                      <a:useSpRect/>
                    </a:txSp>
                  </a:sp>
                </lc:lockedCanvas>
              </a:graphicData>
            </a:graphic>
          </wp:inline>
        </w:drawing>
      </w:r>
    </w:p>
    <w:p w:rsidR="002B4AFA" w:rsidRDefault="002B4AFA" w:rsidP="00885956">
      <w:pPr>
        <w:jc w:val="center"/>
      </w:pPr>
    </w:p>
    <w:p w:rsidR="00244109" w:rsidRDefault="00244109" w:rsidP="00244109">
      <w:pPr>
        <w:pStyle w:val="Caption"/>
        <w:jc w:val="center"/>
      </w:pPr>
      <w:r>
        <w:t xml:space="preserve">Figure </w:t>
      </w:r>
      <w:r w:rsidR="00007ED2">
        <w:t>6</w:t>
      </w:r>
      <w:r>
        <w:t>b: Complex communications model</w:t>
      </w:r>
    </w:p>
    <w:p w:rsidR="007F7C82" w:rsidRDefault="007F7C82" w:rsidP="00B02EBD"/>
    <w:p w:rsidR="007F7C82" w:rsidRDefault="00AD2854" w:rsidP="00B02EBD">
      <w:pPr>
        <w:pStyle w:val="Heading1"/>
      </w:pPr>
      <w:bookmarkStart w:id="442" w:name="_Toc265683161"/>
      <w:r w:rsidRPr="00F5465B">
        <w:t>The NSI Protocol</w:t>
      </w:r>
      <w:bookmarkEnd w:id="442"/>
    </w:p>
    <w:p w:rsidR="00C23391" w:rsidRDefault="00C23391" w:rsidP="00C23391"/>
    <w:p w:rsidR="002C7C4B" w:rsidRDefault="00F50E46" w:rsidP="002C7C4B">
      <w:pPr>
        <w:pStyle w:val="Heading2"/>
      </w:pPr>
      <w:bookmarkStart w:id="443" w:name="_Toc265683162"/>
      <w:r>
        <w:t xml:space="preserve">NSI </w:t>
      </w:r>
      <w:r w:rsidR="002C7C4B">
        <w:t xml:space="preserve">Protocol </w:t>
      </w:r>
      <w:ins w:id="444" w:author="Guy" w:date="2010-06-20T13:51:00Z">
        <w:r w:rsidR="00FE758C">
          <w:t xml:space="preserve">overview </w:t>
        </w:r>
      </w:ins>
      <w:del w:id="445" w:author="Guy" w:date="2010-06-20T13:51:00Z">
        <w:r w:rsidR="002C7C4B" w:rsidDel="00FE758C">
          <w:delText>Sessions</w:delText>
        </w:r>
      </w:del>
      <w:bookmarkEnd w:id="443"/>
    </w:p>
    <w:p w:rsidR="002C7C4B" w:rsidRDefault="002C7C4B" w:rsidP="002C7C4B"/>
    <w:p w:rsidR="002C7C4B" w:rsidRDefault="002C7C4B" w:rsidP="002C7C4B">
      <w:r w:rsidRPr="00F5465B">
        <w:t>Network Se</w:t>
      </w:r>
      <w:r>
        <w:t>rvices are delivered</w:t>
      </w:r>
      <w:r w:rsidRPr="00F5465B">
        <w:t xml:space="preserve"> </w:t>
      </w:r>
      <w:r>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  The details of this protocol are out of scope of this document</w:t>
      </w:r>
      <w:r w:rsidR="00D016FC">
        <w:t>; t</w:t>
      </w:r>
      <w:r>
        <w:t xml:space="preserve">he NSI Protocol recommendation (GWD-R-XXX) provides a detailed definition of the NSI </w:t>
      </w:r>
      <w:ins w:id="446" w:author="Guy" w:date="2010-06-30T13:16:00Z">
        <w:r w:rsidR="00181D2E">
          <w:t xml:space="preserve">framework </w:t>
        </w:r>
      </w:ins>
      <w:r>
        <w:t>protocol.</w:t>
      </w:r>
      <w:ins w:id="447" w:author="Guy" w:date="2010-06-30T13:16:00Z">
        <w:r w:rsidR="00181D2E">
          <w:t xml:space="preserve">  </w:t>
        </w:r>
      </w:ins>
      <w:ins w:id="448" w:author="Guy" w:date="2010-06-30T13:17:00Z">
        <w:r w:rsidR="00181D2E">
          <w:t>In addition, e</w:t>
        </w:r>
      </w:ins>
      <w:ins w:id="449" w:author="Guy" w:date="2010-06-30T13:16:00Z">
        <w:r w:rsidR="00181D2E">
          <w:t xml:space="preserve">ach Network </w:t>
        </w:r>
      </w:ins>
      <w:ins w:id="450" w:author="Guy" w:date="2010-06-30T13:18:00Z">
        <w:r w:rsidR="00181D2E">
          <w:t>S</w:t>
        </w:r>
      </w:ins>
      <w:ins w:id="451" w:author="Guy" w:date="2010-06-30T13:16:00Z">
        <w:r w:rsidR="00181D2E">
          <w:t xml:space="preserve">ervice has </w:t>
        </w:r>
      </w:ins>
      <w:ins w:id="452" w:author="Guy" w:date="2010-06-30T13:18:00Z">
        <w:r w:rsidR="00181D2E">
          <w:t xml:space="preserve">its </w:t>
        </w:r>
      </w:ins>
      <w:ins w:id="453" w:author="Guy" w:date="2010-07-02T16:34:00Z">
        <w:r w:rsidR="0099492D">
          <w:t>own recommendation</w:t>
        </w:r>
      </w:ins>
      <w:ins w:id="454" w:author="Guy" w:date="2010-06-30T13:18:00Z">
        <w:r w:rsidR="00181D2E">
          <w:t xml:space="preserve"> document.</w:t>
        </w:r>
      </w:ins>
    </w:p>
    <w:p w:rsidR="002C7C4B" w:rsidRPr="00F5465B" w:rsidDel="0099492D" w:rsidRDefault="002C7C4B" w:rsidP="002C7C4B">
      <w:pPr>
        <w:rPr>
          <w:del w:id="455" w:author="Guy" w:date="2010-07-02T16:34:00Z"/>
        </w:rPr>
      </w:pPr>
    </w:p>
    <w:p w:rsidR="003A166C" w:rsidRDefault="002C7C4B" w:rsidP="002C7C4B">
      <w:pPr>
        <w:rPr>
          <w:ins w:id="456" w:author="Guy" w:date="2010-06-20T13:59:00Z"/>
        </w:rPr>
      </w:pPr>
      <w:del w:id="457" w:author="Guy" w:date="2010-07-02T16:34:00Z">
        <w:r w:rsidRPr="00F5465B" w:rsidDel="0099492D">
          <w:delText>The NSI Protocol</w:delText>
        </w:r>
        <w:r w:rsidR="003A166C" w:rsidDel="0099492D">
          <w:delText xml:space="preserve"> requires</w:delText>
        </w:r>
        <w:r w:rsidRPr="00F5465B" w:rsidDel="0099492D">
          <w:delText xml:space="preserve"> </w:delText>
        </w:r>
      </w:del>
      <w:del w:id="458" w:author="Guy" w:date="2010-06-20T14:02:00Z">
        <w:r w:rsidR="00FE758C" w:rsidDel="003A166C">
          <w:delText xml:space="preserve"> </w:delText>
        </w:r>
      </w:del>
      <w:del w:id="459" w:author="Guy" w:date="2010-06-20T14:08:00Z">
        <w:r w:rsidR="003A166C" w:rsidDel="003A166C">
          <w:delText xml:space="preserve">includes </w:delText>
        </w:r>
        <w:r w:rsidR="00FE758C" w:rsidDel="003A166C">
          <w:delText xml:space="preserve"> </w:delText>
        </w:r>
      </w:del>
      <w:del w:id="460" w:author="Guy" w:date="2010-07-02T16:34:00Z">
        <w:r w:rsidR="00FE758C" w:rsidDel="0099492D">
          <w:delText>a mechanism to providesecure communication</w:delText>
        </w:r>
        <w:r w:rsidRPr="00F5465B" w:rsidDel="0099492D">
          <w:delText xml:space="preserve"> between </w:delText>
        </w:r>
        <w:r w:rsidR="003A166C" w:rsidDel="0099492D">
          <w:delText xml:space="preserve">authenticated </w:delText>
        </w:r>
        <w:r w:rsidRPr="00F5465B" w:rsidDel="0099492D">
          <w:delText xml:space="preserve">NSAs.  </w:delText>
        </w:r>
      </w:del>
    </w:p>
    <w:p w:rsidR="002C7C4B" w:rsidRPr="00DC7F05" w:rsidDel="0099492D" w:rsidRDefault="002C7C4B" w:rsidP="002C7C4B">
      <w:pPr>
        <w:rPr>
          <w:del w:id="461" w:author="Guy" w:date="2010-07-02T16:34:00Z"/>
        </w:rPr>
      </w:pPr>
      <w:del w:id="462" w:author="Guy" w:date="2010-07-02T16:34:00Z">
        <w:r w:rsidRPr="00F5465B" w:rsidDel="0099492D">
          <w:delText xml:space="preserve"> </w:delText>
        </w:r>
      </w:del>
      <w:del w:id="463" w:author="Guy" w:date="2010-06-20T13:52:00Z">
        <w:r w:rsidRPr="00F5465B" w:rsidDel="00FE758C">
          <w:delText>These trust relationships</w:delText>
        </w:r>
        <w:r w:rsidDel="00FE758C">
          <w:delTex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w:delText>
        </w:r>
        <w:r w:rsidRPr="00DC7F05" w:rsidDel="00FE758C">
          <w:delText>optionally that they have not been exposed to unauthorized/untrusted third parties</w:delText>
        </w:r>
      </w:del>
      <w:del w:id="464" w:author="Guy" w:date="2010-07-02T16:34:00Z">
        <w:r w:rsidRPr="00DC7F05" w:rsidDel="0099492D">
          <w:delText xml:space="preserve">.    </w:delText>
        </w:r>
      </w:del>
    </w:p>
    <w:p w:rsidR="002C7C4B" w:rsidDel="0099492D" w:rsidRDefault="002C7C4B" w:rsidP="00B02EBD">
      <w:pPr>
        <w:rPr>
          <w:del w:id="465" w:author="Guy" w:date="2010-07-02T16:34:00Z"/>
        </w:rPr>
      </w:pPr>
    </w:p>
    <w:p w:rsidR="00DF5417" w:rsidRDefault="00D96EB7" w:rsidP="00DF5417">
      <w:pPr>
        <w:pStyle w:val="Heading2"/>
        <w:rPr>
          <w:ins w:id="466" w:author="Guy" w:date="2010-07-02T16:34:00Z"/>
        </w:rPr>
      </w:pPr>
      <w:bookmarkStart w:id="467" w:name="_Toc265683163"/>
      <w:r>
        <w:t>NSI messages</w:t>
      </w:r>
      <w:bookmarkEnd w:id="467"/>
    </w:p>
    <w:p w:rsidR="00E451EC" w:rsidRPr="00E451EC" w:rsidRDefault="00E451EC" w:rsidP="00E451EC">
      <w:pPr>
        <w:pStyle w:val="nobreak"/>
        <w:pPrChange w:id="468" w:author="Guy" w:date="2010-07-02T16:34:00Z">
          <w:pPr>
            <w:pStyle w:val="Heading2"/>
          </w:pPr>
        </w:pPrChange>
      </w:pPr>
    </w:p>
    <w:p w:rsidR="004043AD" w:rsidDel="00E451EC" w:rsidRDefault="004043AD" w:rsidP="00E451EC">
      <w:pPr>
        <w:rPr>
          <w:del w:id="469" w:author="Guy" w:date="2010-07-02T16:36:00Z"/>
        </w:rPr>
        <w:pPrChange w:id="470" w:author="Guy" w:date="2010-07-02T16:36:00Z">
          <w:pPr>
            <w:pStyle w:val="NoSpacing"/>
            <w:spacing w:before="0" w:beforeAutospacing="0" w:after="0" w:afterAutospacing="0"/>
          </w:pPr>
        </w:pPrChange>
      </w:pPr>
      <w:ins w:id="471" w:author="Guy" w:date="2010-06-20T14:31:00Z">
        <w:r>
          <w:rPr>
            <w:rFonts w:cs="Arial"/>
          </w:rPr>
          <w:t>The NSI</w:t>
        </w:r>
      </w:ins>
      <w:ins w:id="472" w:author="Guy" w:date="2010-07-02T16:35:00Z">
        <w:r w:rsidR="00E451EC">
          <w:rPr>
            <w:rFonts w:cs="Arial"/>
          </w:rPr>
          <w:t xml:space="preserve"> protocol describes an</w:t>
        </w:r>
      </w:ins>
      <w:ins w:id="473" w:author="Guy" w:date="2010-06-20T14:31:00Z">
        <w:r>
          <w:rPr>
            <w:rFonts w:cs="Arial"/>
          </w:rPr>
          <w:t xml:space="preserve"> exchange of </w:t>
        </w:r>
      </w:ins>
      <w:ins w:id="474" w:author="Guy" w:date="2010-07-02T16:35:00Z">
        <w:r w:rsidR="00E451EC">
          <w:rPr>
            <w:rFonts w:cs="Arial"/>
          </w:rPr>
          <w:t xml:space="preserve">NSI </w:t>
        </w:r>
      </w:ins>
      <w:ins w:id="475" w:author="Guy" w:date="2010-06-20T14:31:00Z">
        <w:r>
          <w:rPr>
            <w:rFonts w:cs="Arial"/>
          </w:rPr>
          <w:t xml:space="preserve">messages between the requestor and provider, the details </w:t>
        </w:r>
      </w:ins>
      <w:ins w:id="476" w:author="Guy" w:date="2010-07-02T16:35:00Z">
        <w:r w:rsidR="00E451EC">
          <w:rPr>
            <w:rFonts w:cs="Arial"/>
          </w:rPr>
          <w:t xml:space="preserve">of these messages </w:t>
        </w:r>
      </w:ins>
      <w:ins w:id="477" w:author="Guy" w:date="2010-06-20T14:31:00Z">
        <w:r>
          <w:rPr>
            <w:rFonts w:cs="Arial"/>
          </w:rPr>
          <w:t>are defined by the NSI service.</w:t>
        </w:r>
      </w:ins>
      <w:ins w:id="478" w:author="Guy" w:date="2010-07-02T16:35:00Z">
        <w:r w:rsidR="00E451EC">
          <w:rPr>
            <w:rFonts w:cs="Arial"/>
          </w:rPr>
          <w:t xml:space="preserve">  </w:t>
        </w:r>
      </w:ins>
    </w:p>
    <w:p w:rsidR="00F941A5" w:rsidRDefault="002C7C4B" w:rsidP="002C7C4B">
      <w:pPr>
        <w:rPr>
          <w:ins w:id="479" w:author="Guy" w:date="2010-07-02T16:39:00Z"/>
        </w:rPr>
      </w:pPr>
      <w:del w:id="480" w:author="Guy" w:date="2010-07-02T16:36:00Z">
        <w:r w:rsidDel="00E451EC">
          <w:delText xml:space="preserve">The NSI protocol is made up of </w:delText>
        </w:r>
      </w:del>
      <w:del w:id="481" w:author="Guy" w:date="2010-06-20T14:09:00Z">
        <w:r w:rsidR="00D016FC" w:rsidDel="003A166C">
          <w:rPr>
            <w:rFonts w:cs="Arial"/>
            <w:color w:val="000000"/>
          </w:rPr>
          <w:delText>datagram style</w:delText>
        </w:r>
        <w:r w:rsidR="00D016FC" w:rsidDel="003A166C">
          <w:rPr>
            <w:rFonts w:cs="Arial"/>
            <w:iCs/>
            <w:color w:val="000000"/>
          </w:rPr>
          <w:delText xml:space="preserve"> </w:delText>
        </w:r>
      </w:del>
      <w:del w:id="482" w:author="Guy" w:date="2010-07-02T16:36:00Z">
        <w:r w:rsidDel="00E451EC">
          <w:rPr>
            <w:rFonts w:cs="Arial"/>
            <w:iCs/>
            <w:color w:val="000000"/>
          </w:rPr>
          <w:delText>NSI m</w:delText>
        </w:r>
        <w:r w:rsidR="00AB28ED" w:rsidRPr="002C7C4B" w:rsidDel="00E451EC">
          <w:rPr>
            <w:rFonts w:cs="Arial"/>
            <w:iCs/>
            <w:color w:val="000000"/>
          </w:rPr>
          <w:delText>essage</w:delText>
        </w:r>
        <w:r w:rsidR="00D016FC" w:rsidDel="00E451EC">
          <w:rPr>
            <w:rFonts w:cs="Arial"/>
            <w:iCs/>
            <w:color w:val="000000"/>
          </w:rPr>
          <w:delText>s</w:delText>
        </w:r>
        <w:r w:rsidDel="00E451EC">
          <w:rPr>
            <w:rFonts w:cs="Arial"/>
            <w:color w:val="000000"/>
          </w:rPr>
          <w:delText xml:space="preserve">.  </w:delText>
        </w:r>
      </w:del>
      <w:r>
        <w:t xml:space="preserve">Each message </w:t>
      </w:r>
      <w:del w:id="483" w:author="Guy" w:date="2010-06-20T14:10:00Z">
        <w:r w:rsidDel="003A166C">
          <w:delText xml:space="preserve">envelope </w:delText>
        </w:r>
      </w:del>
      <w:r>
        <w:t>contains</w:t>
      </w:r>
      <w:ins w:id="484" w:author="Guy" w:date="2010-07-02T16:39:00Z">
        <w:r w:rsidR="00F941A5">
          <w:t>:</w:t>
        </w:r>
      </w:ins>
    </w:p>
    <w:p w:rsidR="00F941A5" w:rsidRDefault="00F941A5" w:rsidP="002C7C4B">
      <w:pPr>
        <w:rPr>
          <w:ins w:id="485" w:author="Guy" w:date="2010-07-02T16:39:00Z"/>
        </w:rPr>
      </w:pPr>
    </w:p>
    <w:p w:rsidR="00F941A5" w:rsidRDefault="00F941A5" w:rsidP="00F941A5">
      <w:pPr>
        <w:pStyle w:val="ListParagraph"/>
        <w:numPr>
          <w:ilvl w:val="0"/>
          <w:numId w:val="49"/>
        </w:numPr>
        <w:rPr>
          <w:ins w:id="486" w:author="Guy" w:date="2010-07-02T16:40:00Z"/>
        </w:rPr>
        <w:pPrChange w:id="487" w:author="Guy" w:date="2010-07-02T16:41:00Z">
          <w:pPr/>
        </w:pPrChange>
      </w:pPr>
      <w:ins w:id="488" w:author="Guy" w:date="2010-07-02T16:40:00Z">
        <w:r w:rsidRPr="00F941A5">
          <w:rPr>
            <w:rFonts w:cs="Arial"/>
          </w:rPr>
          <w:t>I</w:t>
        </w:r>
        <w:r w:rsidRPr="00F941A5">
          <w:rPr>
            <w:rFonts w:cs="Arial"/>
          </w:rPr>
          <w:t>dentification of the Network Service type. (eg Connection Service, Topology Service, etc)</w:t>
        </w:r>
      </w:ins>
    </w:p>
    <w:p w:rsidR="00F941A5" w:rsidRDefault="00F941A5" w:rsidP="00F941A5">
      <w:pPr>
        <w:pStyle w:val="NoSpacing"/>
        <w:numPr>
          <w:ilvl w:val="0"/>
          <w:numId w:val="49"/>
        </w:numPr>
        <w:spacing w:before="0" w:beforeAutospacing="0" w:after="0" w:afterAutospacing="0"/>
        <w:rPr>
          <w:ins w:id="489" w:author="Guy" w:date="2010-07-02T16:41:00Z"/>
          <w:rFonts w:ascii="Arial" w:hAnsi="Arial" w:cs="Arial"/>
          <w:sz w:val="20"/>
          <w:szCs w:val="20"/>
        </w:rPr>
        <w:pPrChange w:id="490" w:author="Guy" w:date="2010-07-02T16:41:00Z">
          <w:pPr>
            <w:pStyle w:val="NoSpacing"/>
            <w:spacing w:before="0" w:beforeAutospacing="0" w:after="0" w:afterAutospacing="0"/>
          </w:pPr>
        </w:pPrChange>
      </w:pPr>
      <w:ins w:id="491" w:author="Guy" w:date="2010-07-02T16:41:00Z">
        <w:r>
          <w:rPr>
            <w:rFonts w:ascii="Arial" w:hAnsi="Arial" w:cs="Arial"/>
            <w:sz w:val="20"/>
            <w:szCs w:val="20"/>
          </w:rPr>
          <w:t>I</w:t>
        </w:r>
        <w:r w:rsidRPr="002C7C4B">
          <w:rPr>
            <w:rFonts w:ascii="Arial" w:hAnsi="Arial" w:cs="Arial"/>
            <w:sz w:val="20"/>
            <w:szCs w:val="20"/>
          </w:rPr>
          <w:t xml:space="preserve">dentification of the </w:t>
        </w:r>
        <w:r>
          <w:rPr>
            <w:rFonts w:ascii="Arial" w:hAnsi="Arial" w:cs="Arial"/>
            <w:sz w:val="20"/>
            <w:szCs w:val="20"/>
          </w:rPr>
          <w:t>Network</w:t>
        </w:r>
        <w:r w:rsidRPr="002C7C4B">
          <w:rPr>
            <w:rFonts w:ascii="Arial" w:hAnsi="Arial" w:cs="Arial"/>
            <w:sz w:val="20"/>
            <w:szCs w:val="20"/>
          </w:rPr>
          <w:t xml:space="preserve"> </w:t>
        </w:r>
        <w:r>
          <w:rPr>
            <w:rFonts w:ascii="Arial" w:hAnsi="Arial" w:cs="Arial"/>
            <w:sz w:val="20"/>
            <w:szCs w:val="20"/>
          </w:rPr>
          <w:t>S</w:t>
        </w:r>
        <w:r w:rsidRPr="002C7C4B">
          <w:rPr>
            <w:rFonts w:ascii="Arial" w:hAnsi="Arial" w:cs="Arial"/>
            <w:sz w:val="20"/>
            <w:szCs w:val="20"/>
          </w:rPr>
          <w:t>ervice version (v1.0, v2.0 etc)</w:t>
        </w:r>
        <w:r>
          <w:rPr>
            <w:rFonts w:ascii="Arial" w:hAnsi="Arial" w:cs="Arial"/>
            <w:sz w:val="20"/>
            <w:szCs w:val="20"/>
          </w:rPr>
          <w:t xml:space="preserve">.  </w:t>
        </w:r>
      </w:ins>
    </w:p>
    <w:p w:rsidR="00F941A5" w:rsidRDefault="002C7C4B" w:rsidP="00F941A5">
      <w:pPr>
        <w:pStyle w:val="ListParagraph"/>
        <w:numPr>
          <w:ilvl w:val="0"/>
          <w:numId w:val="49"/>
        </w:numPr>
        <w:rPr>
          <w:ins w:id="492" w:author="Guy" w:date="2010-07-02T16:43:00Z"/>
        </w:rPr>
        <w:pPrChange w:id="493" w:author="Guy" w:date="2010-07-02T16:41:00Z">
          <w:pPr/>
        </w:pPrChange>
      </w:pPr>
      <w:del w:id="494" w:author="Guy" w:date="2010-07-02T16:39:00Z">
        <w:r w:rsidDel="00F941A5">
          <w:delText xml:space="preserve"> s</w:delText>
        </w:r>
      </w:del>
      <w:ins w:id="495" w:author="Guy" w:date="2010-07-02T16:40:00Z">
        <w:r w:rsidR="00F941A5">
          <w:t xml:space="preserve">Association of the message with </w:t>
        </w:r>
      </w:ins>
      <w:del w:id="496" w:author="Guy" w:date="2010-07-02T16:40:00Z">
        <w:r w:rsidDel="00F941A5">
          <w:delText xml:space="preserve">ufficient information </w:delText>
        </w:r>
      </w:del>
      <w:del w:id="497" w:author="Guy" w:date="2010-06-20T14:15:00Z">
        <w:r w:rsidDel="0085044F">
          <w:delText xml:space="preserve">to route the message to the proper network service agent, followed by </w:delText>
        </w:r>
      </w:del>
      <w:ins w:id="498" w:author="Guy" w:date="2010-06-20T14:15:00Z">
        <w:r w:rsidR="0085044F">
          <w:t xml:space="preserve">a specific </w:t>
        </w:r>
      </w:ins>
      <w:del w:id="499" w:author="Guy" w:date="2010-06-20T14:15:00Z">
        <w:r w:rsidDel="0085044F">
          <w:delText>sufficient service specific information to associate the request to an appropriate</w:delText>
        </w:r>
      </w:del>
      <w:del w:id="500" w:author="Guy" w:date="2010-07-02T16:39:00Z">
        <w:r w:rsidDel="00F941A5">
          <w:delText xml:space="preserve"> </w:delText>
        </w:r>
      </w:del>
      <w:r>
        <w:t>service instance</w:t>
      </w:r>
    </w:p>
    <w:p w:rsidR="00F941A5" w:rsidRDefault="00F941A5" w:rsidP="00F941A5">
      <w:pPr>
        <w:pStyle w:val="ListParagraph"/>
        <w:numPr>
          <w:ilvl w:val="0"/>
          <w:numId w:val="49"/>
        </w:numPr>
        <w:rPr>
          <w:ins w:id="501" w:author="Guy" w:date="2010-07-02T16:39:00Z"/>
        </w:rPr>
        <w:pPrChange w:id="502" w:author="Guy" w:date="2010-07-02T16:41:00Z">
          <w:pPr/>
        </w:pPrChange>
      </w:pPr>
      <w:ins w:id="503" w:author="Guy" w:date="2010-07-02T16:43:00Z">
        <w:r>
          <w:t>A message thread</w:t>
        </w:r>
      </w:ins>
    </w:p>
    <w:p w:rsidR="0085044F" w:rsidRDefault="002C7C4B" w:rsidP="00F941A5">
      <w:pPr>
        <w:pStyle w:val="ListParagraph"/>
        <w:numPr>
          <w:ilvl w:val="0"/>
          <w:numId w:val="49"/>
        </w:numPr>
        <w:rPr>
          <w:ins w:id="504" w:author="Guy" w:date="2010-06-20T14:16:00Z"/>
        </w:rPr>
        <w:pPrChange w:id="505" w:author="Guy" w:date="2010-07-02T16:41:00Z">
          <w:pPr/>
        </w:pPrChange>
      </w:pPr>
      <w:del w:id="506" w:author="Guy" w:date="2010-07-02T16:40:00Z">
        <w:r w:rsidDel="00F941A5">
          <w:delText xml:space="preserve"> and to identify the</w:delText>
        </w:r>
      </w:del>
      <w:ins w:id="507" w:author="Guy" w:date="2010-07-02T16:40:00Z">
        <w:r w:rsidR="00F941A5">
          <w:t xml:space="preserve">A </w:t>
        </w:r>
      </w:ins>
      <w:del w:id="508" w:author="Guy" w:date="2010-07-02T16:40:00Z">
        <w:r w:rsidDel="00F941A5">
          <w:delText xml:space="preserve"> </w:delText>
        </w:r>
      </w:del>
      <w:r>
        <w:t xml:space="preserve">service primitive. </w:t>
      </w:r>
    </w:p>
    <w:p w:rsidR="004043AD" w:rsidDel="005F20B6" w:rsidRDefault="002C7C4B" w:rsidP="00E451EC">
      <w:pPr>
        <w:rPr>
          <w:del w:id="509" w:author="Guy" w:date="2010-06-20T14:31:00Z"/>
          <w:rFonts w:cs="Arial"/>
        </w:rPr>
        <w:pPrChange w:id="510" w:author="Guy" w:date="2010-07-02T16:35:00Z">
          <w:pPr/>
        </w:pPrChange>
      </w:pPr>
      <w:del w:id="511" w:author="Guy" w:date="2010-06-20T14:16:00Z">
        <w:r w:rsidDel="0085044F">
          <w:delText xml:space="preserve">  </w:delText>
        </w:r>
        <w:r w:rsidDel="0085044F">
          <w:rPr>
            <w:rFonts w:cs="Arial"/>
            <w:color w:val="000000"/>
          </w:rPr>
          <w:delText>The message</w:delText>
        </w:r>
        <w:r w:rsidR="00AB28ED" w:rsidRPr="002C7C4B" w:rsidDel="0085044F">
          <w:rPr>
            <w:rFonts w:cs="Arial"/>
            <w:color w:val="000000"/>
          </w:rPr>
          <w:delText xml:space="preserve"> can</w:delText>
        </w:r>
        <w:r w:rsidR="00AB28ED" w:rsidRPr="002C7C4B" w:rsidDel="0085044F">
          <w:rPr>
            <w:rFonts w:cs="Arial"/>
            <w:b/>
            <w:bCs/>
            <w:color w:val="000000"/>
          </w:rPr>
          <w:delText> </w:delText>
        </w:r>
        <w:r w:rsidR="00AB28ED" w:rsidRPr="002C7C4B" w:rsidDel="0085044F">
          <w:rPr>
            <w:rFonts w:cs="Arial"/>
            <w:color w:val="000000"/>
          </w:rPr>
          <w:delText>be broken into smaller sizes by the underlying layers for transport</w:delText>
        </w:r>
        <w:r w:rsidRPr="002C7C4B" w:rsidDel="0085044F">
          <w:rPr>
            <w:rFonts w:cs="Arial"/>
            <w:color w:val="000000"/>
          </w:rPr>
          <w:delText xml:space="preserve"> of the message</w:delText>
        </w:r>
      </w:del>
      <w:del w:id="512" w:author="Guy" w:date="2010-07-02T16:35:00Z">
        <w:r w:rsidRPr="002C7C4B" w:rsidDel="00E451EC">
          <w:rPr>
            <w:rFonts w:cs="Arial"/>
            <w:color w:val="000000"/>
          </w:rPr>
          <w:delText>.</w:delText>
        </w:r>
        <w:r w:rsidDel="00E451EC">
          <w:rPr>
            <w:rFonts w:cs="Arial"/>
            <w:color w:val="000000"/>
          </w:rPr>
          <w:delText xml:space="preserve">  </w:delText>
        </w:r>
      </w:del>
      <w:del w:id="513" w:author="Guy" w:date="2010-06-20T14:22:00Z">
        <w:r w:rsidDel="004043AD">
          <w:rPr>
            <w:rFonts w:cs="Arial"/>
            <w:color w:val="000000"/>
          </w:rPr>
          <w:delText xml:space="preserve">These NSI messages are handled </w:delText>
        </w:r>
        <w:r w:rsidR="00AB28ED" w:rsidRPr="002C7C4B" w:rsidDel="004043AD">
          <w:rPr>
            <w:rFonts w:cs="Arial"/>
            <w:color w:val="000000"/>
          </w:rPr>
          <w:delText>completely</w:delText>
        </w:r>
        <w:r w:rsidDel="004043AD">
          <w:rPr>
            <w:rFonts w:cs="Arial"/>
            <w:color w:val="000000"/>
          </w:rPr>
          <w:delText xml:space="preserve"> by the provider and should</w:delText>
        </w:r>
        <w:r w:rsidR="00AB28ED" w:rsidRPr="002C7C4B" w:rsidDel="004043AD">
          <w:rPr>
            <w:rFonts w:cs="Arial"/>
            <w:color w:val="000000"/>
          </w:rPr>
          <w:delText xml:space="preserve"> return at a minimum </w:delText>
        </w:r>
        <w:r w:rsidR="00AB28ED" w:rsidRPr="002C7C4B" w:rsidDel="004043AD">
          <w:rPr>
            <w:rFonts w:cs="Arial"/>
          </w:rPr>
          <w:delText>either a confirmation or rejection of the request in its entirety.</w:delText>
        </w:r>
      </w:del>
    </w:p>
    <w:p w:rsidR="00AB28ED" w:rsidRDefault="00AB28ED" w:rsidP="00E451EC">
      <w:pPr>
        <w:rPr>
          <w:rFonts w:cs="Arial"/>
        </w:rPr>
        <w:pPrChange w:id="514" w:author="Guy" w:date="2010-07-02T16:35:00Z">
          <w:pPr>
            <w:pStyle w:val="NoSpacing"/>
            <w:spacing w:before="0" w:beforeAutospacing="0" w:after="0" w:afterAutospacing="0"/>
          </w:pPr>
        </w:pPrChange>
      </w:pPr>
    </w:p>
    <w:p w:rsidR="002C7C4B" w:rsidDel="00F941A5" w:rsidRDefault="00AB28ED" w:rsidP="002C7C4B">
      <w:pPr>
        <w:pStyle w:val="NoSpacing"/>
        <w:spacing w:before="0" w:beforeAutospacing="0" w:after="0" w:afterAutospacing="0"/>
        <w:rPr>
          <w:del w:id="515" w:author="Guy" w:date="2010-07-02T16:41:00Z"/>
          <w:rFonts w:ascii="Arial" w:hAnsi="Arial" w:cs="Arial"/>
          <w:sz w:val="20"/>
          <w:szCs w:val="20"/>
        </w:rPr>
      </w:pPr>
      <w:del w:id="516" w:author="Guy" w:date="2010-07-02T16:40:00Z">
        <w:r w:rsidRPr="002C7C4B" w:rsidDel="00F941A5">
          <w:rPr>
            <w:rStyle w:val="apple-style-span"/>
            <w:rFonts w:ascii="Arial" w:hAnsi="Arial" w:cs="Arial"/>
            <w:sz w:val="20"/>
            <w:szCs w:val="20"/>
          </w:rPr>
          <w:delText>An </w:delText>
        </w:r>
        <w:r w:rsidRPr="002C7C4B" w:rsidDel="00F941A5">
          <w:rPr>
            <w:rFonts w:ascii="Arial" w:hAnsi="Arial" w:cs="Arial"/>
            <w:iCs/>
            <w:sz w:val="20"/>
            <w:szCs w:val="20"/>
          </w:rPr>
          <w:delText>NSI Message</w:delText>
        </w:r>
      </w:del>
      <w:del w:id="517" w:author="Guy" w:date="2010-07-02T16:36:00Z">
        <w:r w:rsidRPr="002C7C4B" w:rsidDel="00E451EC">
          <w:rPr>
            <w:rStyle w:val="apple-style-span"/>
            <w:rFonts w:ascii="Arial" w:hAnsi="Arial" w:cs="Arial"/>
            <w:sz w:val="20"/>
            <w:szCs w:val="20"/>
          </w:rPr>
          <w:delText> </w:delText>
        </w:r>
      </w:del>
      <w:del w:id="518" w:author="Guy" w:date="2010-06-30T14:38:00Z">
        <w:r w:rsidRPr="002C7C4B" w:rsidDel="006F12CD">
          <w:rPr>
            <w:rFonts w:ascii="Arial" w:hAnsi="Arial" w:cs="Arial"/>
            <w:bCs/>
            <w:sz w:val="20"/>
            <w:szCs w:val="20"/>
          </w:rPr>
          <w:delText>must</w:delText>
        </w:r>
        <w:r w:rsidRPr="002C7C4B" w:rsidDel="006F12CD">
          <w:rPr>
            <w:rStyle w:val="apple-converted-space"/>
            <w:rFonts w:ascii="Arial" w:hAnsi="Arial" w:cs="Arial"/>
            <w:sz w:val="20"/>
            <w:szCs w:val="20"/>
          </w:rPr>
          <w:delText> </w:delText>
        </w:r>
      </w:del>
      <w:del w:id="519" w:author="Guy" w:date="2010-07-02T16:40:00Z">
        <w:r w:rsidRPr="002C7C4B" w:rsidDel="00F941A5">
          <w:rPr>
            <w:rFonts w:ascii="Arial" w:hAnsi="Arial" w:cs="Arial"/>
            <w:sz w:val="20"/>
            <w:szCs w:val="20"/>
          </w:rPr>
          <w:delText>allow identification of the Network Service type. (eg Connection Service, Topology Service, etc)</w:delText>
        </w:r>
      </w:del>
      <w:del w:id="520" w:author="Guy" w:date="2010-06-30T14:38:00Z">
        <w:r w:rsidRPr="002C7C4B" w:rsidDel="006F12CD">
          <w:rPr>
            <w:rFonts w:ascii="Arial" w:hAnsi="Arial" w:cs="Arial"/>
            <w:sz w:val="20"/>
            <w:szCs w:val="20"/>
          </w:rPr>
          <w:delText xml:space="preserve">.  </w:delText>
        </w:r>
        <w:r w:rsidRPr="002C7C4B" w:rsidDel="006F12CD">
          <w:rPr>
            <w:rStyle w:val="apple-style-span"/>
            <w:rFonts w:ascii="Arial" w:hAnsi="Arial" w:cs="Arial"/>
            <w:sz w:val="20"/>
            <w:szCs w:val="20"/>
          </w:rPr>
          <w:delText>An </w:delText>
        </w:r>
        <w:r w:rsidRPr="002C7C4B" w:rsidDel="006F12CD">
          <w:rPr>
            <w:rFonts w:ascii="Arial" w:hAnsi="Arial" w:cs="Arial"/>
            <w:iCs/>
            <w:sz w:val="20"/>
            <w:szCs w:val="20"/>
          </w:rPr>
          <w:delText>NSI Message</w:delText>
        </w:r>
        <w:r w:rsidRPr="002C7C4B" w:rsidDel="006F12CD">
          <w:rPr>
            <w:rStyle w:val="apple-style-span"/>
            <w:rFonts w:ascii="Arial" w:hAnsi="Arial" w:cs="Arial"/>
            <w:sz w:val="20"/>
            <w:szCs w:val="20"/>
          </w:rPr>
          <w:delText> </w:delText>
        </w:r>
        <w:r w:rsidRPr="002C7C4B" w:rsidDel="006F12CD">
          <w:rPr>
            <w:rFonts w:ascii="Arial" w:hAnsi="Arial" w:cs="Arial"/>
            <w:bCs/>
            <w:sz w:val="20"/>
            <w:szCs w:val="20"/>
          </w:rPr>
          <w:delText>must</w:delText>
        </w:r>
        <w:r w:rsidRPr="002C7C4B" w:rsidDel="006F12CD">
          <w:rPr>
            <w:rFonts w:ascii="Arial" w:hAnsi="Arial" w:cs="Arial"/>
            <w:sz w:val="20"/>
            <w:szCs w:val="20"/>
          </w:rPr>
          <w:delText> </w:delText>
        </w:r>
      </w:del>
      <w:del w:id="521" w:author="Guy" w:date="2010-07-02T16:40:00Z">
        <w:r w:rsidRPr="002C7C4B" w:rsidDel="00F941A5">
          <w:rPr>
            <w:rFonts w:ascii="Arial" w:hAnsi="Arial" w:cs="Arial"/>
            <w:sz w:val="20"/>
            <w:szCs w:val="20"/>
          </w:rPr>
          <w:delText>allow i</w:delText>
        </w:r>
      </w:del>
      <w:del w:id="522" w:author="Guy" w:date="2010-07-02T16:41:00Z">
        <w:r w:rsidRPr="002C7C4B" w:rsidDel="00F941A5">
          <w:rPr>
            <w:rFonts w:ascii="Arial" w:hAnsi="Arial" w:cs="Arial"/>
            <w:sz w:val="20"/>
            <w:szCs w:val="20"/>
          </w:rPr>
          <w:delText xml:space="preserve">dentification of the </w:delText>
        </w:r>
      </w:del>
      <w:del w:id="523" w:author="Guy" w:date="2010-06-30T14:39:00Z">
        <w:r w:rsidRPr="002C7C4B" w:rsidDel="006F12CD">
          <w:rPr>
            <w:rFonts w:ascii="Arial" w:hAnsi="Arial" w:cs="Arial"/>
            <w:sz w:val="20"/>
            <w:szCs w:val="20"/>
          </w:rPr>
          <w:delText xml:space="preserve">Connection </w:delText>
        </w:r>
      </w:del>
      <w:del w:id="524" w:author="Guy" w:date="2010-06-30T14:38:00Z">
        <w:r w:rsidRPr="002C7C4B" w:rsidDel="006F12CD">
          <w:rPr>
            <w:rFonts w:ascii="Arial" w:hAnsi="Arial" w:cs="Arial"/>
            <w:sz w:val="20"/>
            <w:szCs w:val="20"/>
          </w:rPr>
          <w:delText>s</w:delText>
        </w:r>
      </w:del>
      <w:del w:id="525" w:author="Guy" w:date="2010-07-02T16:41:00Z">
        <w:r w:rsidRPr="002C7C4B" w:rsidDel="00F941A5">
          <w:rPr>
            <w:rFonts w:ascii="Arial" w:hAnsi="Arial" w:cs="Arial"/>
            <w:sz w:val="20"/>
            <w:szCs w:val="20"/>
          </w:rPr>
          <w:delText>ervice version (v1.0, v2.0 etc)</w:delText>
        </w:r>
        <w:r w:rsidR="002C7C4B" w:rsidDel="00F941A5">
          <w:rPr>
            <w:rFonts w:ascii="Arial" w:hAnsi="Arial" w:cs="Arial"/>
            <w:sz w:val="20"/>
            <w:szCs w:val="20"/>
          </w:rPr>
          <w:delText xml:space="preserve">.  </w:delText>
        </w:r>
      </w:del>
      <w:del w:id="526" w:author="Guy" w:date="2010-07-02T16:37:00Z">
        <w:r w:rsidR="002C7C4B" w:rsidRPr="002C7C4B" w:rsidDel="00E451EC">
          <w:rPr>
            <w:rFonts w:ascii="Arial" w:hAnsi="Arial" w:cs="Arial"/>
            <w:sz w:val="20"/>
            <w:szCs w:val="20"/>
          </w:rPr>
          <w:delText>NSI </w:delText>
        </w:r>
        <w:r w:rsidR="002C7C4B" w:rsidRPr="002C7C4B" w:rsidDel="00E451EC">
          <w:rPr>
            <w:rFonts w:ascii="Arial" w:hAnsi="Arial" w:cs="Arial"/>
            <w:iCs/>
            <w:sz w:val="20"/>
            <w:szCs w:val="20"/>
          </w:rPr>
          <w:delText>Messages</w:delText>
        </w:r>
      </w:del>
      <w:del w:id="527" w:author="Guy" w:date="2010-07-02T16:36:00Z">
        <w:r w:rsidR="002C7C4B" w:rsidRPr="002C7C4B" w:rsidDel="00E451EC">
          <w:rPr>
            <w:rFonts w:ascii="Arial" w:hAnsi="Arial" w:cs="Arial"/>
            <w:sz w:val="20"/>
            <w:szCs w:val="20"/>
          </w:rPr>
          <w:delText> </w:delText>
        </w:r>
      </w:del>
      <w:del w:id="528" w:author="Guy" w:date="2010-06-30T14:39:00Z">
        <w:r w:rsidR="002C7C4B" w:rsidRPr="002C7C4B" w:rsidDel="006F12CD">
          <w:rPr>
            <w:rFonts w:ascii="Arial" w:hAnsi="Arial" w:cs="Arial"/>
            <w:bCs/>
            <w:sz w:val="20"/>
            <w:szCs w:val="20"/>
          </w:rPr>
          <w:delText>must</w:delText>
        </w:r>
        <w:r w:rsidR="002C7C4B" w:rsidRPr="002C7C4B" w:rsidDel="006F12CD">
          <w:rPr>
            <w:rStyle w:val="apple-converted-space"/>
            <w:rFonts w:ascii="Arial" w:hAnsi="Arial" w:cs="Arial"/>
            <w:b/>
            <w:bCs/>
            <w:sz w:val="20"/>
            <w:szCs w:val="20"/>
          </w:rPr>
          <w:delText> </w:delText>
        </w:r>
      </w:del>
      <w:del w:id="529" w:author="Guy" w:date="2010-07-02T16:37:00Z">
        <w:r w:rsidR="002C7C4B" w:rsidRPr="002C7C4B" w:rsidDel="00E451EC">
          <w:rPr>
            <w:rFonts w:ascii="Arial" w:hAnsi="Arial" w:cs="Arial"/>
            <w:sz w:val="20"/>
            <w:szCs w:val="20"/>
          </w:rPr>
          <w:delText>include a mechanism to ensure that ordering is maintained in a NSI </w:delText>
        </w:r>
        <w:r w:rsidR="002C7C4B" w:rsidRPr="002C7C4B" w:rsidDel="00E451EC">
          <w:rPr>
            <w:rFonts w:ascii="Arial" w:hAnsi="Arial" w:cs="Arial"/>
            <w:iCs/>
            <w:sz w:val="20"/>
            <w:szCs w:val="20"/>
          </w:rPr>
          <w:delText>Message Thread.</w:delText>
        </w:r>
        <w:r w:rsidR="002C7C4B" w:rsidRPr="002C7C4B" w:rsidDel="00E451EC">
          <w:rPr>
            <w:rFonts w:ascii="Arial" w:hAnsi="Arial" w:cs="Arial"/>
            <w:sz w:val="20"/>
            <w:szCs w:val="20"/>
          </w:rPr>
          <w:delText>  </w:delText>
        </w:r>
      </w:del>
      <w:del w:id="530" w:author="Guy" w:date="2010-06-20T14:31:00Z">
        <w:r w:rsidR="002C7C4B" w:rsidRPr="002C7C4B" w:rsidDel="005F20B6">
          <w:rPr>
            <w:rFonts w:ascii="Arial" w:hAnsi="Arial" w:cs="Arial"/>
            <w:sz w:val="20"/>
            <w:szCs w:val="20"/>
          </w:rPr>
          <w:delText>Note that the NSI message ordering just does not prevent asynchronous oper</w:delText>
        </w:r>
        <w:r w:rsidR="002C7C4B" w:rsidDel="005F20B6">
          <w:rPr>
            <w:rFonts w:ascii="Arial" w:hAnsi="Arial" w:cs="Arial"/>
            <w:sz w:val="20"/>
            <w:szCs w:val="20"/>
          </w:rPr>
          <w:delText>ation of the service protocol, it just ensures</w:delText>
        </w:r>
        <w:r w:rsidR="002C7C4B" w:rsidRPr="002C7C4B" w:rsidDel="005F20B6">
          <w:rPr>
            <w:rFonts w:ascii="Arial" w:hAnsi="Arial" w:cs="Arial"/>
            <w:sz w:val="20"/>
            <w:szCs w:val="20"/>
          </w:rPr>
          <w:delText xml:space="preserve"> that </w:delText>
        </w:r>
        <w:r w:rsidR="002C7C4B" w:rsidDel="005F20B6">
          <w:rPr>
            <w:rFonts w:ascii="Arial" w:hAnsi="Arial" w:cs="Arial"/>
            <w:sz w:val="20"/>
            <w:szCs w:val="20"/>
          </w:rPr>
          <w:delText xml:space="preserve">the </w:delText>
        </w:r>
        <w:r w:rsidR="002C7C4B" w:rsidRPr="002C7C4B" w:rsidDel="005F20B6">
          <w:rPr>
            <w:rFonts w:ascii="Arial" w:hAnsi="Arial" w:cs="Arial"/>
            <w:sz w:val="20"/>
            <w:szCs w:val="20"/>
          </w:rPr>
          <w:delText>message sequence is preserved across the secure session.</w:delText>
        </w:r>
      </w:del>
      <w:del w:id="531" w:author="Guy" w:date="2010-07-02T16:37:00Z">
        <w:r w:rsidR="002C7C4B" w:rsidRPr="002C7C4B" w:rsidDel="00E451EC">
          <w:rPr>
            <w:rFonts w:ascii="Arial" w:hAnsi="Arial" w:cs="Arial"/>
            <w:sz w:val="20"/>
            <w:szCs w:val="20"/>
          </w:rPr>
          <w:delText xml:space="preserve"> </w:delText>
        </w:r>
      </w:del>
    </w:p>
    <w:p w:rsidR="00AB28ED" w:rsidRPr="002C7C4B" w:rsidDel="00F941A5" w:rsidRDefault="00AB28ED" w:rsidP="00AB28ED">
      <w:pPr>
        <w:pStyle w:val="NoSpacing"/>
        <w:spacing w:before="0" w:beforeAutospacing="0" w:after="0" w:afterAutospacing="0"/>
        <w:rPr>
          <w:del w:id="532" w:author="Guy" w:date="2010-07-02T16:41:00Z"/>
          <w:rFonts w:ascii="Arial" w:hAnsi="Arial" w:cs="Arial"/>
          <w:sz w:val="20"/>
          <w:szCs w:val="20"/>
        </w:rPr>
      </w:pPr>
    </w:p>
    <w:p w:rsidR="00AB28ED" w:rsidRPr="002C7C4B" w:rsidDel="00E451EC" w:rsidRDefault="00AB28ED" w:rsidP="00AB28ED">
      <w:pPr>
        <w:pStyle w:val="NoSpacing"/>
        <w:spacing w:before="0" w:beforeAutospacing="0" w:after="0" w:afterAutospacing="0"/>
        <w:rPr>
          <w:del w:id="533" w:author="Guy" w:date="2010-07-02T16:37:00Z"/>
          <w:rFonts w:ascii="Arial" w:hAnsi="Arial" w:cs="Arial"/>
          <w:sz w:val="20"/>
          <w:szCs w:val="20"/>
        </w:rPr>
      </w:pPr>
      <w:del w:id="534" w:author="Guy" w:date="2010-07-02T16:43:00Z">
        <w:r w:rsidRPr="002C7C4B" w:rsidDel="00F941A5">
          <w:rPr>
            <w:rStyle w:val="apple-style-span"/>
            <w:rFonts w:ascii="Arial" w:hAnsi="Arial" w:cs="Arial"/>
            <w:sz w:val="20"/>
            <w:szCs w:val="20"/>
          </w:rPr>
          <w:delText>An </w:delText>
        </w:r>
        <w:r w:rsidRPr="002C7C4B" w:rsidDel="00F941A5">
          <w:rPr>
            <w:rFonts w:ascii="Arial" w:hAnsi="Arial" w:cs="Arial"/>
            <w:iCs/>
            <w:sz w:val="20"/>
            <w:szCs w:val="20"/>
          </w:rPr>
          <w:delText>NSI Message</w:delText>
        </w:r>
        <w:r w:rsidRPr="002C7C4B" w:rsidDel="00F941A5">
          <w:rPr>
            <w:rFonts w:ascii="Arial" w:hAnsi="Arial" w:cs="Arial"/>
            <w:sz w:val="20"/>
            <w:szCs w:val="20"/>
          </w:rPr>
          <w:delText> </w:delText>
        </w:r>
      </w:del>
      <w:del w:id="535" w:author="Guy" w:date="2010-06-30T14:39:00Z">
        <w:r w:rsidRPr="002C7C4B" w:rsidDel="006F12CD">
          <w:rPr>
            <w:rFonts w:ascii="Arial" w:hAnsi="Arial" w:cs="Arial"/>
            <w:bCs/>
            <w:sz w:val="20"/>
            <w:szCs w:val="20"/>
          </w:rPr>
          <w:delText>must</w:delText>
        </w:r>
        <w:r w:rsidRPr="002C7C4B" w:rsidDel="006F12CD">
          <w:rPr>
            <w:rFonts w:ascii="Arial" w:hAnsi="Arial" w:cs="Arial"/>
            <w:b/>
            <w:bCs/>
            <w:sz w:val="20"/>
            <w:szCs w:val="20"/>
          </w:rPr>
          <w:delText> </w:delText>
        </w:r>
      </w:del>
      <w:del w:id="536" w:author="Guy" w:date="2010-07-02T16:43:00Z">
        <w:r w:rsidRPr="002C7C4B" w:rsidDel="00F941A5">
          <w:rPr>
            <w:rFonts w:ascii="Arial" w:hAnsi="Arial" w:cs="Arial"/>
            <w:sz w:val="20"/>
            <w:szCs w:val="20"/>
          </w:rPr>
          <w:delText>include a mechanism to associate it with an </w:delText>
        </w:r>
        <w:r w:rsidRPr="002C7C4B" w:rsidDel="00F941A5">
          <w:rPr>
            <w:rFonts w:ascii="Arial" w:hAnsi="Arial" w:cs="Arial"/>
            <w:iCs/>
            <w:sz w:val="20"/>
            <w:szCs w:val="20"/>
          </w:rPr>
          <w:delText>NSI Message Thread</w:delText>
        </w:r>
        <w:r w:rsidRPr="002C7C4B" w:rsidDel="00F941A5">
          <w:rPr>
            <w:rFonts w:ascii="Arial" w:hAnsi="Arial" w:cs="Arial"/>
            <w:sz w:val="20"/>
            <w:szCs w:val="20"/>
          </w:rPr>
          <w:delText> to allow differentiation of message streams associated with simultaneous and asynchronous service functions occurring between pairs of NSAs</w:delText>
        </w:r>
      </w:del>
    </w:p>
    <w:p w:rsidR="00AB28ED" w:rsidRPr="002C7C4B" w:rsidDel="00E451EC" w:rsidRDefault="00AB28ED" w:rsidP="00AB28ED">
      <w:pPr>
        <w:pStyle w:val="NoSpacing"/>
        <w:spacing w:before="0" w:beforeAutospacing="0" w:after="0" w:afterAutospacing="0"/>
        <w:rPr>
          <w:del w:id="537" w:author="Guy" w:date="2010-07-02T16:35:00Z"/>
          <w:rFonts w:ascii="Arial" w:hAnsi="Arial" w:cs="Arial"/>
          <w:sz w:val="20"/>
          <w:szCs w:val="20"/>
        </w:rPr>
      </w:pPr>
    </w:p>
    <w:p w:rsidR="002C7C4B" w:rsidRPr="002C7C4B" w:rsidDel="005F20B6" w:rsidRDefault="002C7C4B" w:rsidP="002C7C4B">
      <w:pPr>
        <w:pStyle w:val="NoSpacing"/>
        <w:spacing w:before="0" w:beforeAutospacing="0" w:after="0" w:afterAutospacing="0"/>
        <w:rPr>
          <w:del w:id="538" w:author="Guy" w:date="2010-06-20T14:38:00Z"/>
          <w:rFonts w:ascii="Arial" w:hAnsi="Arial" w:cs="Arial"/>
          <w:sz w:val="20"/>
          <w:szCs w:val="20"/>
        </w:rPr>
      </w:pPr>
      <w:del w:id="539" w:author="Guy" w:date="2010-06-20T14:44:00Z">
        <w:r w:rsidRPr="002C7C4B" w:rsidDel="00FD47EA">
          <w:rPr>
            <w:rFonts w:ascii="Arial" w:hAnsi="Arial" w:cs="Arial"/>
            <w:sz w:val="20"/>
            <w:szCs w:val="20"/>
          </w:rPr>
          <w:delText>Authentication of the source of all messages may be done on a message by message basis or with an authenticated session.</w:delText>
        </w:r>
      </w:del>
    </w:p>
    <w:p w:rsidR="00FD47EA" w:rsidDel="00E451EC" w:rsidRDefault="00FD47EA" w:rsidP="00B02EBD">
      <w:pPr>
        <w:rPr>
          <w:del w:id="540" w:author="Guy" w:date="2010-07-02T16:38:00Z"/>
        </w:rPr>
      </w:pPr>
    </w:p>
    <w:p w:rsidR="00D61B80" w:rsidDel="00E451EC" w:rsidRDefault="00F50E46" w:rsidP="00D61B80">
      <w:pPr>
        <w:pStyle w:val="Heading2"/>
        <w:rPr>
          <w:del w:id="541" w:author="Guy" w:date="2010-07-02T16:38:00Z"/>
        </w:rPr>
      </w:pPr>
      <w:bookmarkStart w:id="542" w:name="_Toc265683164"/>
      <w:del w:id="543" w:author="Guy" w:date="2010-07-02T16:38:00Z">
        <w:r w:rsidDel="00E451EC">
          <w:delText xml:space="preserve">NSI </w:delText>
        </w:r>
        <w:r w:rsidR="00D61B80" w:rsidDel="00E451EC">
          <w:delText xml:space="preserve">Service Instances and </w:delText>
        </w:r>
        <w:r w:rsidDel="00E451EC">
          <w:delText>P</w:delText>
        </w:r>
        <w:r w:rsidR="00D61B80" w:rsidDel="00E451EC">
          <w:delText>rimitives</w:delText>
        </w:r>
        <w:bookmarkEnd w:id="542"/>
      </w:del>
    </w:p>
    <w:p w:rsidR="00D61B80" w:rsidRPr="00F5465B" w:rsidDel="00E451EC" w:rsidRDefault="00D61B80" w:rsidP="00B02EBD">
      <w:pPr>
        <w:rPr>
          <w:del w:id="544" w:author="Guy" w:date="2010-07-02T16:38:00Z"/>
        </w:rPr>
      </w:pPr>
    </w:p>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w:t>
      </w:r>
      <w:del w:id="545" w:author="Guy" w:date="2010-06-20T14:45:00Z">
        <w:r w:rsidDel="00FD47EA">
          <w:delText>agent</w:delText>
        </w:r>
      </w:del>
      <w:ins w:id="546" w:author="Guy" w:date="2010-06-20T14:45:00Z">
        <w:r w:rsidR="00FD47EA">
          <w:t>handler</w:t>
        </w:r>
      </w:ins>
      <w:r>
        <w:t xml:space="preserve">. </w:t>
      </w:r>
    </w:p>
    <w:p w:rsidR="00FD47EA" w:rsidDel="006F12CD" w:rsidRDefault="00FD47EA" w:rsidP="00B02EBD">
      <w:pPr>
        <w:rPr>
          <w:del w:id="547" w:author="Guy" w:date="2010-06-30T14:41:00Z"/>
        </w:rPr>
      </w:pPr>
    </w:p>
    <w:p w:rsidR="00B428F9" w:rsidRDefault="00B428F9" w:rsidP="00B428F9">
      <w:r>
        <w:t>While the service</w:t>
      </w:r>
      <w:ins w:id="548" w:author="Guy" w:date="2010-06-30T14:41:00Z">
        <w:r w:rsidR="006F12CD">
          <w:t xml:space="preserve"> and its associated Service Definition</w:t>
        </w:r>
      </w:ins>
      <w:r>
        <w:t xml:space="preserve"> defines the full set of capabilities that are offered to requesters, the service instance defines one specific instance of the service.  </w:t>
      </w:r>
    </w:p>
    <w:p w:rsidR="00B428F9" w:rsidRDefault="00B428F9" w:rsidP="00B428F9">
      <w:pPr>
        <w:rPr>
          <w:ins w:id="549" w:author="Guy" w:date="2010-06-30T14:43:00Z"/>
        </w:rPr>
      </w:pPr>
    </w:p>
    <w:p w:rsidR="006F12CD" w:rsidDel="006F12CD" w:rsidRDefault="006F12CD" w:rsidP="00B428F9">
      <w:pPr>
        <w:rPr>
          <w:del w:id="550" w:author="Guy" w:date="2010-06-30T14:45:00Z"/>
        </w:rPr>
      </w:pPr>
    </w:p>
    <w:p w:rsidR="00B428F9" w:rsidRDefault="00AD2854" w:rsidP="00B02EBD">
      <w:r>
        <w:t>Each NSI service defines a service instance</w:t>
      </w:r>
      <w:r w:rsidR="00B428F9">
        <w:t xml:space="preserve"> </w:t>
      </w:r>
      <w:del w:id="551" w:author="Guy" w:date="2010-06-30T14:43:00Z">
        <w:r w:rsidR="00B428F9" w:rsidDel="006F12CD">
          <w:delText xml:space="preserve">and a set of </w:delText>
        </w:r>
        <w:r w:rsidDel="006F12CD">
          <w:delText>service primitives that operate within the context of a service instance.    This service instance</w:delText>
        </w:r>
      </w:del>
      <w:ins w:id="552" w:author="Guy" w:date="2010-06-30T14:43:00Z">
        <w:r w:rsidR="006F12CD">
          <w:t xml:space="preserve">which </w:t>
        </w:r>
      </w:ins>
      <w:del w:id="553" w:author="Guy" w:date="2010-06-30T14:43:00Z">
        <w:r w:rsidDel="006F12CD">
          <w:delText xml:space="preserve"> </w:delText>
        </w:r>
      </w:del>
      <w:r>
        <w:t xml:space="preserve">is an independent, uniquely identifiable deliverable unit of the service.   </w:t>
      </w:r>
      <w:del w:id="554" w:author="Guy" w:date="2010-07-02T16:42:00Z">
        <w:r w:rsidDel="00F941A5">
          <w:delText xml:space="preserve">The </w:delText>
        </w:r>
      </w:del>
      <w:ins w:id="555" w:author="Guy" w:date="2010-07-02T16:42:00Z">
        <w:r w:rsidR="00F941A5">
          <w:t>For example, the</w:t>
        </w:r>
        <w:r w:rsidR="00F941A5">
          <w:t xml:space="preserve"> </w:t>
        </w:r>
      </w:ins>
      <w:r>
        <w:t>NSI Connection Service refers to a particular connection as a service instance</w:t>
      </w:r>
      <w:ins w:id="556" w:author="Guy" w:date="2010-07-02T16:42:00Z">
        <w:r w:rsidR="00F941A5">
          <w:t xml:space="preserve">; </w:t>
        </w:r>
      </w:ins>
      <w:del w:id="557" w:author="Guy" w:date="2010-07-02T16:42:00Z">
        <w:r w:rsidDel="00F941A5">
          <w:delText>.   A</w:delText>
        </w:r>
      </w:del>
      <w:ins w:id="558" w:author="Guy" w:date="2010-07-02T16:42:00Z">
        <w:r w:rsidR="00F941A5">
          <w:t>a</w:t>
        </w:r>
      </w:ins>
      <w:r>
        <w:t xml:space="preserve"> topology distribution service may define an instance to be a particular topology graph, or a topology transaction such as a full dump or incremental update.</w:t>
      </w:r>
    </w:p>
    <w:p w:rsidR="00B428F9" w:rsidRDefault="00B428F9" w:rsidP="00B02EBD">
      <w:pPr>
        <w:rPr>
          <w:ins w:id="559" w:author="Guy" w:date="2010-06-30T14:46:00Z"/>
        </w:rPr>
      </w:pPr>
    </w:p>
    <w:p w:rsidR="006F12CD" w:rsidDel="00EB73FB" w:rsidRDefault="006F12CD" w:rsidP="00B02EBD">
      <w:pPr>
        <w:rPr>
          <w:del w:id="560" w:author="Guy" w:date="2010-06-30T14:47:00Z"/>
        </w:rPr>
      </w:pPr>
      <w:ins w:id="561" w:author="Guy" w:date="2010-06-30T14:46:00Z">
        <w:r>
          <w:t xml:space="preserve">Each Network Service type includes set of service primitives.  These primitives </w:t>
        </w:r>
      </w:ins>
      <w:ins w:id="562" w:author="Guy" w:date="2010-06-30T14:47:00Z">
        <w:r>
          <w:t>form a</w:t>
        </w:r>
      </w:ins>
      <w:ins w:id="563" w:author="Guy" w:date="2010-06-30T14:46:00Z">
        <w:r>
          <w:t xml:space="preserve"> set of instructions </w:t>
        </w:r>
      </w:ins>
      <w:ins w:id="564" w:author="Guy" w:date="2010-06-30T14:47:00Z">
        <w:r w:rsidR="00EB73FB">
          <w:t xml:space="preserve">that pass from the requester to the provider.  </w:t>
        </w:r>
      </w:ins>
    </w:p>
    <w:p w:rsidR="006F12CD" w:rsidRDefault="00AD2854" w:rsidP="00B02EBD">
      <w:r>
        <w:t xml:space="preserve">In general, a service specific state </w:t>
      </w:r>
      <w:r>
        <w:lastRenderedPageBreak/>
        <w:t>machine allocated and associated with each service instance, and the service primitives drive the transitions of that state machine.   A service primitive may require a sequence of messages or even its own state machine to</w:t>
      </w:r>
      <w:r w:rsidR="00D016FC">
        <w:t xml:space="preserve"> affect an exchange of messages.</w:t>
      </w:r>
    </w:p>
    <w:p w:rsidR="00DF5417" w:rsidRDefault="00DF5417" w:rsidP="00B02EBD">
      <w:pPr>
        <w:rPr>
          <w:ins w:id="565" w:author="Guy" w:date="2010-07-02T16:44:00Z"/>
        </w:rPr>
      </w:pPr>
    </w:p>
    <w:p w:rsidR="00F941A5" w:rsidRDefault="00F941A5" w:rsidP="00F941A5">
      <w:pPr>
        <w:pStyle w:val="NoSpacing"/>
        <w:spacing w:before="0" w:beforeAutospacing="0" w:after="0" w:afterAutospacing="0"/>
        <w:rPr>
          <w:ins w:id="566" w:author="Guy" w:date="2010-07-02T16:44:00Z"/>
          <w:rFonts w:ascii="Arial" w:hAnsi="Arial" w:cs="Arial"/>
          <w:sz w:val="20"/>
          <w:szCs w:val="20"/>
        </w:rPr>
      </w:pPr>
      <w:ins w:id="567" w:author="Guy" w:date="2010-07-02T16:44:00Z">
        <w:r w:rsidRPr="002C7C4B">
          <w:rPr>
            <w:rStyle w:val="apple-style-span"/>
            <w:rFonts w:ascii="Arial" w:hAnsi="Arial" w:cs="Arial"/>
            <w:sz w:val="20"/>
            <w:szCs w:val="20"/>
          </w:rPr>
          <w:t>An </w:t>
        </w:r>
        <w:r w:rsidRPr="002C7C4B">
          <w:rPr>
            <w:rFonts w:ascii="Arial" w:hAnsi="Arial" w:cs="Arial"/>
            <w:iCs/>
            <w:sz w:val="20"/>
            <w:szCs w:val="20"/>
          </w:rPr>
          <w:t>NSI Message</w:t>
        </w:r>
        <w:r>
          <w:rPr>
            <w:rFonts w:ascii="Arial" w:hAnsi="Arial" w:cs="Arial"/>
            <w:iCs/>
            <w:sz w:val="20"/>
            <w:szCs w:val="20"/>
          </w:rPr>
          <w:t xml:space="preserve"> also</w:t>
        </w:r>
        <w:r w:rsidRPr="002C7C4B">
          <w:rPr>
            <w:rFonts w:ascii="Arial" w:hAnsi="Arial" w:cs="Arial"/>
            <w:sz w:val="20"/>
            <w:szCs w:val="20"/>
          </w:rPr>
          <w:t> include</w:t>
        </w:r>
        <w:r>
          <w:rPr>
            <w:rFonts w:ascii="Arial" w:hAnsi="Arial" w:cs="Arial"/>
            <w:sz w:val="20"/>
            <w:szCs w:val="20"/>
          </w:rPr>
          <w:t>s</w:t>
        </w:r>
        <w:r w:rsidRPr="002C7C4B">
          <w:rPr>
            <w:rFonts w:ascii="Arial" w:hAnsi="Arial" w:cs="Arial"/>
            <w:sz w:val="20"/>
            <w:szCs w:val="20"/>
          </w:rPr>
          <w:t xml:space="preserve"> a mechanism to associate it with an </w:t>
        </w:r>
        <w:r w:rsidRPr="002C7C4B">
          <w:rPr>
            <w:rFonts w:ascii="Arial" w:hAnsi="Arial" w:cs="Arial"/>
            <w:iCs/>
            <w:sz w:val="20"/>
            <w:szCs w:val="20"/>
          </w:rPr>
          <w:t>NSI Message Thread</w:t>
        </w:r>
        <w:r w:rsidRPr="002C7C4B">
          <w:rPr>
            <w:rFonts w:ascii="Arial" w:hAnsi="Arial" w:cs="Arial"/>
            <w:sz w:val="20"/>
            <w:szCs w:val="20"/>
          </w:rPr>
          <w:t> to allow differentiation of message streams associated with simultaneous and asynchronous service functions occurring between pairs of NSAs</w:t>
        </w:r>
        <w:r>
          <w:rPr>
            <w:rFonts w:ascii="Arial" w:hAnsi="Arial" w:cs="Arial"/>
            <w:sz w:val="20"/>
            <w:szCs w:val="20"/>
          </w:rPr>
          <w:t xml:space="preserve">.  </w:t>
        </w:r>
        <w:r w:rsidRPr="002C7C4B">
          <w:rPr>
            <w:rFonts w:ascii="Arial" w:hAnsi="Arial" w:cs="Arial"/>
            <w:sz w:val="20"/>
            <w:szCs w:val="20"/>
          </w:rPr>
          <w:t>NSI </w:t>
        </w:r>
        <w:r w:rsidRPr="002C7C4B">
          <w:rPr>
            <w:rFonts w:ascii="Arial" w:hAnsi="Arial" w:cs="Arial"/>
            <w:iCs/>
            <w:sz w:val="20"/>
            <w:szCs w:val="20"/>
          </w:rPr>
          <w:t>Messages</w:t>
        </w:r>
        <w:r w:rsidRPr="002C7C4B" w:rsidDel="006F12CD">
          <w:rPr>
            <w:rFonts w:ascii="Arial" w:hAnsi="Arial" w:cs="Arial"/>
            <w:bCs/>
            <w:sz w:val="20"/>
            <w:szCs w:val="20"/>
          </w:rPr>
          <w:t xml:space="preserve"> </w:t>
        </w:r>
        <w:r w:rsidRPr="002C7C4B">
          <w:rPr>
            <w:rFonts w:ascii="Arial" w:hAnsi="Arial" w:cs="Arial"/>
            <w:sz w:val="20"/>
            <w:szCs w:val="20"/>
          </w:rPr>
          <w:t>include a mechanism to ensure that ordering is maintained in a NSI </w:t>
        </w:r>
        <w:r w:rsidRPr="002C7C4B">
          <w:rPr>
            <w:rFonts w:ascii="Arial" w:hAnsi="Arial" w:cs="Arial"/>
            <w:iCs/>
            <w:sz w:val="20"/>
            <w:szCs w:val="20"/>
          </w:rPr>
          <w:t>Message Thread.</w:t>
        </w:r>
        <w:r w:rsidRPr="002C7C4B">
          <w:rPr>
            <w:rFonts w:ascii="Arial" w:hAnsi="Arial" w:cs="Arial"/>
            <w:sz w:val="20"/>
            <w:szCs w:val="20"/>
          </w:rPr>
          <w:t xml:space="preserve">   </w:t>
        </w:r>
      </w:ins>
    </w:p>
    <w:p w:rsidR="00F941A5" w:rsidRDefault="00F941A5"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FD47EA" w:rsidRDefault="002C7C4B" w:rsidP="002C7C4B">
      <w:pPr>
        <w:pStyle w:val="NoSpacing"/>
        <w:spacing w:before="0" w:beforeAutospacing="0" w:after="0" w:afterAutospacing="0"/>
        <w:rPr>
          <w:ins w:id="568" w:author="Guy" w:date="2010-06-20T14:48:00Z"/>
          <w:rFonts w:ascii="Arial" w:hAnsi="Arial" w:cs="Arial"/>
          <w:sz w:val="20"/>
          <w:szCs w:val="20"/>
        </w:rPr>
      </w:pPr>
      <w:r w:rsidRPr="002C7C4B">
        <w:rPr>
          <w:rFonts w:ascii="Arial" w:hAnsi="Arial" w:cs="Arial"/>
          <w:sz w:val="20"/>
          <w:szCs w:val="20"/>
        </w:rPr>
        <w:t xml:space="preserve">The </w:t>
      </w:r>
      <w:del w:id="569" w:author="Guy" w:date="2010-07-02T16:43:00Z">
        <w:r w:rsidRPr="002C7C4B" w:rsidDel="00F941A5">
          <w:rPr>
            <w:rFonts w:ascii="Arial" w:hAnsi="Arial" w:cs="Arial"/>
            <w:sz w:val="20"/>
            <w:szCs w:val="20"/>
          </w:rPr>
          <w:delText>network s</w:delText>
        </w:r>
      </w:del>
      <w:ins w:id="570" w:author="Guy" w:date="2010-07-02T16:43:00Z">
        <w:r w:rsidR="00F941A5">
          <w:rPr>
            <w:rFonts w:ascii="Arial" w:hAnsi="Arial" w:cs="Arial"/>
            <w:sz w:val="20"/>
            <w:szCs w:val="20"/>
          </w:rPr>
          <w:t>S</w:t>
        </w:r>
      </w:ins>
      <w:r w:rsidRPr="002C7C4B">
        <w:rPr>
          <w:rFonts w:ascii="Arial" w:hAnsi="Arial" w:cs="Arial"/>
          <w:sz w:val="20"/>
          <w:szCs w:val="20"/>
        </w:rPr>
        <w:t>ervice instanced must be locally unique.</w:t>
      </w:r>
    </w:p>
    <w:p w:rsidR="00FD47EA" w:rsidRDefault="00FD47EA" w:rsidP="002C7C4B">
      <w:pPr>
        <w:pStyle w:val="NoSpacing"/>
        <w:spacing w:before="0" w:beforeAutospacing="0" w:after="0" w:afterAutospacing="0"/>
        <w:rPr>
          <w:ins w:id="571" w:author="Guy" w:date="2010-06-20T14:48:00Z"/>
          <w:rFonts w:ascii="Arial" w:hAnsi="Arial" w:cs="Arial"/>
          <w:sz w:val="20"/>
          <w:szCs w:val="20"/>
        </w:rPr>
      </w:pPr>
    </w:p>
    <w:p w:rsidR="002C7C4B" w:rsidRPr="002C7C4B" w:rsidDel="00EB73FB" w:rsidRDefault="002C7C4B" w:rsidP="002C7C4B">
      <w:pPr>
        <w:pStyle w:val="NoSpacing"/>
        <w:spacing w:before="0" w:beforeAutospacing="0" w:after="0" w:afterAutospacing="0"/>
        <w:rPr>
          <w:del w:id="572" w:author="Guy" w:date="2010-06-30T14:48:00Z"/>
          <w:rFonts w:ascii="Arial" w:hAnsi="Arial" w:cs="Arial"/>
          <w:sz w:val="20"/>
          <w:szCs w:val="20"/>
        </w:rPr>
      </w:pPr>
      <w:del w:id="573" w:author="Guy" w:date="2010-06-20T14:48:00Z">
        <w:r w:rsidRPr="002C7C4B" w:rsidDel="00FD47EA">
          <w:rPr>
            <w:rFonts w:ascii="Arial" w:hAnsi="Arial" w:cs="Arial"/>
            <w:sz w:val="20"/>
            <w:szCs w:val="20"/>
          </w:rPr>
          <w:delText xml:space="preserve"> </w:delText>
        </w:r>
      </w:del>
      <w:del w:id="574" w:author="Guy" w:date="2010-06-30T14:48:00Z">
        <w:r w:rsidRPr="002C7C4B" w:rsidDel="00EB73FB">
          <w:rPr>
            <w:rFonts w:ascii="Arial" w:hAnsi="Arial" w:cs="Arial"/>
            <w:sz w:val="20"/>
            <w:szCs w:val="20"/>
          </w:rPr>
          <w:delText> </w:delText>
        </w:r>
      </w:del>
      <w:del w:id="575" w:author="Guy" w:date="2010-06-20T14:48:00Z">
        <w:r w:rsidRPr="002C7C4B" w:rsidDel="00FD47EA">
          <w:rPr>
            <w:rFonts w:ascii="Arial" w:hAnsi="Arial" w:cs="Arial"/>
            <w:sz w:val="20"/>
            <w:szCs w:val="20"/>
          </w:rPr>
          <w:delText>Should have a field large enough to hold policy based ids such as GLIF</w:delText>
        </w:r>
      </w:del>
      <w:del w:id="576" w:author="Guy" w:date="2010-06-30T14:48:00Z">
        <w:r w:rsidRPr="002C7C4B" w:rsidDel="00EB73FB">
          <w:rPr>
            <w:rFonts w:ascii="Arial" w:hAnsi="Arial" w:cs="Arial"/>
            <w:sz w:val="20"/>
            <w:szCs w:val="20"/>
          </w:rPr>
          <w:delText>.</w:delText>
        </w:r>
      </w:del>
    </w:p>
    <w:p w:rsidR="00A05A76" w:rsidRDefault="00A05A76" w:rsidP="00B02EBD"/>
    <w:p w:rsidR="00AE2E3B" w:rsidRPr="005C5122" w:rsidRDefault="00AE2E3B" w:rsidP="00AE2E3B">
      <w:pPr>
        <w:pStyle w:val="Heading2"/>
        <w:rPr>
          <w:rFonts w:eastAsia="MS Mincho"/>
        </w:rPr>
      </w:pPr>
      <w:bookmarkStart w:id="577" w:name="_Toc263785981"/>
      <w:bookmarkStart w:id="578" w:name="_Toc265683165"/>
      <w:r>
        <w:rPr>
          <w:rFonts w:eastAsia="MS Mincho"/>
        </w:rPr>
        <w:t>NSI Service Definitions</w:t>
      </w:r>
      <w:bookmarkEnd w:id="577"/>
      <w:bookmarkEnd w:id="578"/>
    </w:p>
    <w:p w:rsidR="00AE2E3B" w:rsidRDefault="00FD47EA" w:rsidP="00AE2E3B">
      <w:pPr>
        <w:rPr>
          <w:ins w:id="579" w:author="Guy" w:date="2010-06-20T14:49:00Z"/>
        </w:rPr>
      </w:pPr>
      <w:ins w:id="580" w:author="Guy" w:date="2010-06-20T14:51:00Z">
        <w:r>
          <w:t>Jerry S. to rework this to make it more generic to all service, not just connection services.</w:t>
        </w:r>
      </w:ins>
    </w:p>
    <w:p w:rsidR="00FD47EA" w:rsidRDefault="00FD47EA" w:rsidP="00AE2E3B"/>
    <w:p w:rsidR="00AE2E3B" w:rsidRDefault="00AE2E3B" w:rsidP="00AE2E3B">
      <w:r>
        <w:t xml:space="preserve">The concept of Service Definitions is introduced to allow </w:t>
      </w:r>
      <w:del w:id="581" w:author="Guy" w:date="2010-06-30T15:35:00Z">
        <w:r w:rsidDel="000D6451">
          <w:delText xml:space="preserve">operators </w:delText>
        </w:r>
      </w:del>
      <w:ins w:id="582" w:author="Guy" w:date="2010-06-30T15:35:00Z">
        <w:r w:rsidR="000D6451">
          <w:t xml:space="preserve">network providers </w:t>
        </w:r>
      </w:ins>
      <w:r>
        <w:t xml:space="preserve">to formally identify and define the characteristics associated with each service offering. </w:t>
      </w:r>
    </w:p>
    <w:p w:rsidR="00AE2E3B" w:rsidRDefault="00AE2E3B" w:rsidP="00AE2E3B"/>
    <w:p w:rsidR="00AE2E3B" w:rsidRDefault="00AE2E3B" w:rsidP="00AE2E3B">
      <w:r>
        <w:t>The Service Definition consists of a set of attributes that formally and explicitly define the complete scope of a service offering.   In particular, the NSI Connection Service uses the Service Definition as a baseline set of parameters to bound the scope of the service that will be offered to requesters.</w:t>
      </w:r>
    </w:p>
    <w:p w:rsidR="00AE2E3B" w:rsidRDefault="00AE2E3B" w:rsidP="00AE2E3B"/>
    <w:p w:rsidR="00AE2E3B" w:rsidRDefault="00AE2E3B" w:rsidP="00AE2E3B">
      <w:r>
        <w:t xml:space="preserve">The Service Definition specifies the set of service parameters that completely specify a service instance.  For example, the Service Definition might identify “capacity”, “mtu_size”, and “maximum_frame_loss_rate” as three aspects of the service.   The Service Definition also describes the </w:t>
      </w:r>
      <w:r w:rsidRPr="00D720C7">
        <w:rPr>
          <w:i/>
        </w:rPr>
        <w:t>range</w:t>
      </w:r>
      <w:r>
        <w:t xml:space="preserve"> of allowed values for each service parameter, and a default value can be specified.   In the context of the previous example, the range of allowed values for the “capacity” parameter may be 50 mbps to 10 gbps in increments of 150 mbps.  Or the “mtu_size” may be defined to be 1500 Bytes to 9000 Bytes with a default of 1500.  The parameters in the Service Definition form a kind of template that the service request must fill in.  I.e. A service request must fill in the template with an explicit value - or a default value taken from the service definition - for each parameter of the service it is requesting.  A service request is fully specified when all parameters associated with that service have been determined either by explicit user specification or by implicit default values found in the Service Definition.   This </w:t>
      </w:r>
      <w:del w:id="583" w:author="Guy" w:date="2010-06-30T14:49:00Z">
        <w:r w:rsidDel="0006138D">
          <w:delText>fuly</w:delText>
        </w:r>
      </w:del>
      <w:ins w:id="584" w:author="Guy" w:date="2010-06-30T14:49:00Z">
        <w:r w:rsidR="0006138D">
          <w:t>fully</w:t>
        </w:r>
      </w:ins>
      <w:r>
        <w:t xml:space="preserve"> specified request is then processed by the NSA and, if all service specifications can be satisfied, a service instance is created (and reserved).   </w:t>
      </w:r>
    </w:p>
    <w:p w:rsidR="00AE2E3B" w:rsidRDefault="00AE2E3B" w:rsidP="00AE2E3B"/>
    <w:p w:rsidR="00AE2E3B" w:rsidRDefault="00AE2E3B" w:rsidP="00AE2E3B">
      <w:r>
        <w:t>The Service Definition is an integral component of the NSI architecture in that it is key to vetting service requests against the multi-domain service offerings encountered along a candidate path.</w:t>
      </w:r>
    </w:p>
    <w:p w:rsidR="00AE2E3B" w:rsidRDefault="00AE2E3B" w:rsidP="00AE2E3B">
      <w:r>
        <w:t>The Service Definition is a public document that can serve as a both a human readable guide to available service capabilities and a machine readable file that can be processed by automated agents in the NSI Architecture.</w:t>
      </w:r>
    </w:p>
    <w:p w:rsidR="00AE2E3B" w:rsidRDefault="00AE2E3B" w:rsidP="00B02EBD"/>
    <w:p w:rsidR="005C5122" w:rsidRPr="005C5122" w:rsidRDefault="005C5122" w:rsidP="005C5122">
      <w:pPr>
        <w:pStyle w:val="Heading2"/>
        <w:rPr>
          <w:rFonts w:eastAsia="MS Mincho"/>
        </w:rPr>
      </w:pPr>
      <w:bookmarkStart w:id="585" w:name="_Toc257738124"/>
      <w:bookmarkStart w:id="586" w:name="_Toc259019326"/>
      <w:bookmarkStart w:id="587" w:name="_Toc265683166"/>
      <w:bookmarkStart w:id="588" w:name="_Toc116102184"/>
      <w:bookmarkStart w:id="589" w:name="_Toc104938560"/>
      <w:bookmarkStart w:id="590" w:name="_Toc104938505"/>
      <w:bookmarkStart w:id="591" w:name="_Toc104938450"/>
      <w:r w:rsidRPr="005C5122">
        <w:rPr>
          <w:rFonts w:eastAsia="MS Mincho"/>
        </w:rPr>
        <w:t xml:space="preserve">Temporal aspects of </w:t>
      </w:r>
      <w:r w:rsidR="00F50E46">
        <w:rPr>
          <w:rFonts w:eastAsia="MS Mincho"/>
        </w:rPr>
        <w:t xml:space="preserve">NSI </w:t>
      </w:r>
      <w:r w:rsidRPr="005C5122">
        <w:rPr>
          <w:rFonts w:eastAsia="MS Mincho"/>
        </w:rPr>
        <w:t>services</w:t>
      </w:r>
      <w:bookmarkEnd w:id="585"/>
      <w:bookmarkEnd w:id="586"/>
      <w:bookmarkEnd w:id="587"/>
      <w:r w:rsidRPr="005C5122">
        <w:rPr>
          <w:rFonts w:eastAsia="MS Mincho"/>
        </w:rPr>
        <w:t xml:space="preserve"> </w:t>
      </w:r>
      <w:bookmarkEnd w:id="588"/>
      <w:bookmarkEnd w:id="589"/>
      <w:bookmarkEnd w:id="590"/>
      <w:bookmarkEnd w:id="591"/>
    </w:p>
    <w:p w:rsidR="005C5122" w:rsidRPr="00CA0620" w:rsidRDefault="005C5122" w:rsidP="005C5122">
      <w:pPr>
        <w:pStyle w:val="nobreak"/>
        <w:rPr>
          <w:rFonts w:eastAsia="MS Mincho"/>
        </w:rPr>
      </w:pPr>
    </w:p>
    <w:p w:rsidR="008E774B" w:rsidRDefault="005C5122" w:rsidP="005C5122">
      <w:pPr>
        <w:pStyle w:val="CommentText"/>
        <w:rPr>
          <w:ins w:id="592" w:author="Guy" w:date="2010-06-20T14:57:00Z"/>
          <w:lang w:eastAsia="ja-JP"/>
        </w:rPr>
      </w:pPr>
      <w:r>
        <w:rPr>
          <w:lang w:eastAsia="ja-JP"/>
        </w:rPr>
        <w:t>Services, in which r</w:t>
      </w:r>
      <w:r>
        <w:t>esources are dynamically requested, reserved</w:t>
      </w:r>
      <w:r>
        <w:rPr>
          <w:lang w:eastAsia="ja-JP"/>
        </w:rPr>
        <w:t xml:space="preserve"> and provisioned, require temporal aspects to be understood and </w:t>
      </w:r>
      <w:del w:id="593" w:author="Guy" w:date="2010-06-20T14:54:00Z">
        <w:r w:rsidDel="008E774B">
          <w:rPr>
            <w:lang w:eastAsia="ja-JP"/>
          </w:rPr>
          <w:delText>controlled</w:delText>
        </w:r>
      </w:del>
      <w:ins w:id="594" w:author="Guy" w:date="2010-06-20T14:54:00Z">
        <w:r w:rsidR="008E774B">
          <w:rPr>
            <w:lang w:eastAsia="ja-JP"/>
          </w:rPr>
          <w:t>deterministic</w:t>
        </w:r>
      </w:ins>
      <w:r>
        <w:rPr>
          <w:lang w:eastAsia="ja-JP"/>
        </w:rPr>
        <w:t xml:space="preserve">. </w:t>
      </w:r>
      <w:r>
        <w:t xml:space="preserve"> </w:t>
      </w:r>
      <w:del w:id="595" w:author="Guy" w:date="2010-06-20T14:55:00Z">
        <w:r w:rsidDel="008E774B">
          <w:rPr>
            <w:rFonts w:hint="eastAsia"/>
            <w:lang w:eastAsia="ja-JP"/>
          </w:rPr>
          <w:delText xml:space="preserve">Each </w:delText>
        </w:r>
      </w:del>
      <w:ins w:id="596" w:author="Guy" w:date="2010-06-20T14:55:00Z">
        <w:r w:rsidR="008E774B">
          <w:rPr>
            <w:lang w:eastAsia="ja-JP"/>
          </w:rPr>
          <w:t>For the purposes of advance reservation</w:t>
        </w:r>
        <w:r w:rsidR="008E774B">
          <w:rPr>
            <w:rFonts w:hint="eastAsia"/>
            <w:lang w:eastAsia="ja-JP"/>
          </w:rPr>
          <w:t xml:space="preserve"> </w:t>
        </w:r>
      </w:ins>
      <w:del w:id="597" w:author="Guy" w:date="2010-06-20T14:53:00Z">
        <w:r w:rsidDel="008E774B">
          <w:rPr>
            <w:rFonts w:hint="eastAsia"/>
            <w:lang w:eastAsia="ja-JP"/>
          </w:rPr>
          <w:delText>NSA</w:delText>
        </w:r>
      </w:del>
      <w:ins w:id="598" w:author="Guy" w:date="2010-06-20T14:55:00Z">
        <w:r w:rsidR="0006138D">
          <w:rPr>
            <w:lang w:eastAsia="ja-JP"/>
          </w:rPr>
          <w:t xml:space="preserve"> </w:t>
        </w:r>
      </w:ins>
      <w:ins w:id="599" w:author="Guy" w:date="2010-06-30T14:48:00Z">
        <w:r w:rsidR="0006138D">
          <w:rPr>
            <w:lang w:eastAsia="ja-JP"/>
          </w:rPr>
          <w:t>C</w:t>
        </w:r>
      </w:ins>
      <w:ins w:id="600" w:author="Guy" w:date="2010-06-20T14:55:00Z">
        <w:r w:rsidR="008E774B">
          <w:rPr>
            <w:lang w:eastAsia="ja-JP"/>
          </w:rPr>
          <w:t>onnection</w:t>
        </w:r>
      </w:ins>
      <w:ins w:id="601" w:author="Guy" w:date="2010-06-30T14:48:00Z">
        <w:r w:rsidR="0006138D">
          <w:rPr>
            <w:lang w:eastAsia="ja-JP"/>
          </w:rPr>
          <w:t xml:space="preserve"> S</w:t>
        </w:r>
      </w:ins>
      <w:del w:id="602" w:author="Guy" w:date="2010-06-20T14:53:00Z">
        <w:r w:rsidDel="008E774B">
          <w:rPr>
            <w:rFonts w:hint="eastAsia"/>
            <w:lang w:eastAsia="ja-JP"/>
          </w:rPr>
          <w:delText xml:space="preserve"> </w:delText>
        </w:r>
      </w:del>
      <w:ins w:id="603" w:author="Guy" w:date="2010-06-20T14:53:00Z">
        <w:r w:rsidR="008E774B">
          <w:rPr>
            <w:lang w:eastAsia="ja-JP"/>
          </w:rPr>
          <w:t>ervice process</w:t>
        </w:r>
        <w:r w:rsidR="008E774B">
          <w:rPr>
            <w:rFonts w:hint="eastAsia"/>
            <w:lang w:eastAsia="ja-JP"/>
          </w:rPr>
          <w:t xml:space="preserve"> </w:t>
        </w:r>
      </w:ins>
      <w:r>
        <w:rPr>
          <w:rFonts w:hint="eastAsia"/>
          <w:lang w:eastAsia="ja-JP"/>
        </w:rPr>
        <w:t xml:space="preserve">must maintain its own </w:t>
      </w:r>
      <w:r>
        <w:rPr>
          <w:lang w:eastAsia="ja-JP"/>
        </w:rPr>
        <w:t xml:space="preserve">real-time </w:t>
      </w:r>
      <w:r>
        <w:rPr>
          <w:rFonts w:hint="eastAsia"/>
          <w:lang w:eastAsia="ja-JP"/>
        </w:rPr>
        <w:t>clock</w:t>
      </w:r>
      <w:r>
        <w:rPr>
          <w:lang w:eastAsia="ja-JP"/>
        </w:rPr>
        <w:t>, and it is necessary for these clocks to</w:t>
      </w:r>
      <w:ins w:id="604" w:author="Guy" w:date="2010-06-20T14:59:00Z">
        <w:r w:rsidR="008E774B">
          <w:rPr>
            <w:lang w:eastAsia="ja-JP"/>
          </w:rPr>
          <w:t xml:space="preserve"> be</w:t>
        </w:r>
      </w:ins>
      <w:r>
        <w:rPr>
          <w:lang w:eastAsia="ja-JP"/>
        </w:rPr>
        <w:t xml:space="preserve"> </w:t>
      </w:r>
      <w:ins w:id="605" w:author="Guy" w:date="2010-06-30T14:49:00Z">
        <w:r w:rsidR="0006138D">
          <w:rPr>
            <w:lang w:eastAsia="ja-JP"/>
          </w:rPr>
          <w:t>aligned</w:t>
        </w:r>
      </w:ins>
      <w:del w:id="606" w:author="Guy" w:date="2010-06-20T14:57:00Z">
        <w:r w:rsidDel="008E774B">
          <w:rPr>
            <w:lang w:eastAsia="ja-JP"/>
          </w:rPr>
          <w:delText>be</w:delText>
        </w:r>
        <w:r w:rsidDel="008E774B">
          <w:rPr>
            <w:rFonts w:hint="eastAsia"/>
            <w:lang w:eastAsia="ja-JP"/>
          </w:rPr>
          <w:delText xml:space="preserve"> synchronized</w:delText>
        </w:r>
      </w:del>
      <w:r>
        <w:rPr>
          <w:rFonts w:hint="eastAsia"/>
          <w:lang w:eastAsia="ja-JP"/>
        </w:rPr>
        <w:t xml:space="preserve">. </w:t>
      </w:r>
      <w:ins w:id="607" w:author="Guy" w:date="2010-06-20T14:58:00Z">
        <w:r w:rsidR="008E774B">
          <w:rPr>
            <w:lang w:eastAsia="ja-JP"/>
          </w:rPr>
          <w:t>(</w:t>
        </w:r>
      </w:ins>
      <w:ins w:id="608" w:author="Guy" w:date="2010-06-30T14:49:00Z">
        <w:r w:rsidR="0006138D">
          <w:rPr>
            <w:lang w:eastAsia="ja-JP"/>
          </w:rPr>
          <w:t>Move</w:t>
        </w:r>
      </w:ins>
      <w:ins w:id="609" w:author="Guy" w:date="2010-06-20T14:58:00Z">
        <w:r w:rsidR="008E774B">
          <w:rPr>
            <w:lang w:eastAsia="ja-JP"/>
          </w:rPr>
          <w:t xml:space="preserve"> this to the connection service section?)</w:t>
        </w:r>
      </w:ins>
    </w:p>
    <w:p w:rsidR="005C5122" w:rsidDel="00AB6976" w:rsidRDefault="005C5122" w:rsidP="005C5122">
      <w:pPr>
        <w:pStyle w:val="CommentText"/>
        <w:rPr>
          <w:del w:id="610" w:author="Guy" w:date="2010-07-02T16:45:00Z"/>
          <w:lang w:eastAsia="ja-JP"/>
        </w:rPr>
      </w:pPr>
      <w:del w:id="611" w:author="Guy" w:date="2010-06-20T14:53:00Z">
        <w:r w:rsidDel="008E774B">
          <w:rPr>
            <w:rFonts w:hint="eastAsia"/>
            <w:lang w:eastAsia="ja-JP"/>
          </w:rPr>
          <w:delText xml:space="preserve">NSAs </w:delText>
        </w:r>
      </w:del>
      <w:del w:id="612" w:author="Guy" w:date="2010-06-20T14:57:00Z">
        <w:r w:rsidDel="008E774B">
          <w:rPr>
            <w:lang w:eastAsia="ja-JP"/>
          </w:rPr>
          <w:delText>may implement</w:delText>
        </w:r>
        <w:r w:rsidDel="008E774B">
          <w:rPr>
            <w:rFonts w:hint="eastAsia"/>
            <w:lang w:eastAsia="ja-JP"/>
          </w:rPr>
          <w:delText xml:space="preserve"> NTP or radio time and frequency services </w:delText>
        </w:r>
      </w:del>
      <w:del w:id="613" w:author="Guy" w:date="2010-06-20T14:54:00Z">
        <w:r w:rsidDel="008E774B">
          <w:rPr>
            <w:lang w:eastAsia="ja-JP"/>
          </w:rPr>
          <w:delText>to achieve this</w:delText>
        </w:r>
        <w:r w:rsidDel="008E774B">
          <w:rPr>
            <w:rFonts w:hint="eastAsia"/>
            <w:lang w:eastAsia="ja-JP"/>
          </w:rPr>
          <w:delText xml:space="preserve"> synchronization. </w:delText>
        </w:r>
      </w:del>
    </w:p>
    <w:p w:rsidR="005C5122" w:rsidRDefault="005C5122" w:rsidP="005C5122">
      <w:pPr>
        <w:pStyle w:val="CommentText"/>
        <w:rPr>
          <w:lang w:eastAsia="ja-JP"/>
        </w:rPr>
      </w:pPr>
    </w:p>
    <w:p w:rsidR="005C5122" w:rsidRDefault="005C5122" w:rsidP="005C5122">
      <w:pPr>
        <w:pStyle w:val="CommentText"/>
        <w:rPr>
          <w:lang w:eastAsia="ja-JP"/>
        </w:rPr>
      </w:pPr>
      <w:r>
        <w:rPr>
          <w:lang w:eastAsia="ja-JP"/>
        </w:rPr>
        <w:lastRenderedPageBreak/>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sidR="005B359A">
        <w:rPr>
          <w:lang w:eastAsia="ja-JP"/>
        </w:rPr>
        <w:t xml:space="preserve"> (i.e. its Service D</w:t>
      </w:r>
      <w:r>
        <w:rPr>
          <w:lang w:eastAsia="ja-JP"/>
        </w:rPr>
        <w:t>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Del="00AB6976" w:rsidRDefault="005B359A" w:rsidP="005C5122">
      <w:pPr>
        <w:rPr>
          <w:del w:id="614" w:author="Guy" w:date="2010-07-02T16:45:00Z"/>
        </w:rPr>
      </w:pPr>
      <w:del w:id="615" w:author="Guy" w:date="2010-07-02T16:45:00Z">
        <w:r w:rsidDel="00AB6976">
          <w:delText>In the case of the Connection Service, a</w:delText>
        </w:r>
        <w:r w:rsidR="005C5122" w:rsidDel="00AB6976">
          <w:delText>dvance reservation requests will specify the required resources</w:delText>
        </w:r>
        <w:r w:rsidR="005C5122" w:rsidDel="00AB6976">
          <w:rPr>
            <w:lang w:eastAsia="ja-JP"/>
          </w:rPr>
          <w:delText xml:space="preserve"> and the provisioning start and end time</w:delText>
        </w:r>
        <w:r w:rsidR="005C5122" w:rsidDel="00AB6976">
          <w:delText xml:space="preserve">. The request is processed by a scheduler, and the scheduler finds </w:delText>
        </w:r>
        <w:r w:rsidR="005C5122" w:rsidDel="00AB6976">
          <w:rPr>
            <w:lang w:eastAsia="ja-JP"/>
          </w:rPr>
          <w:delText xml:space="preserve">a set of resources </w:delText>
        </w:r>
        <w:r w:rsidR="005C5122" w:rsidDel="00AB6976">
          <w:delText>available for the requested duration and allocate</w:delText>
        </w:r>
        <w:r w:rsidR="005C5122" w:rsidDel="00AB6976">
          <w:rPr>
            <w:lang w:eastAsia="ja-JP"/>
          </w:rPr>
          <w:delText>s</w:delText>
        </w:r>
        <w:r w:rsidR="005C5122" w:rsidDel="00AB6976">
          <w:delText xml:space="preserve"> them to the request to create a reservation.  If the scheduler cannot find an </w:delText>
        </w:r>
        <w:r w:rsidR="005C5122" w:rsidDel="00AB6976">
          <w:rPr>
            <w:lang w:eastAsia="ja-JP"/>
          </w:rPr>
          <w:delText>available set of</w:delText>
        </w:r>
        <w:r w:rsidR="005C5122" w:rsidDel="00AB6976">
          <w:delText xml:space="preserve"> resources</w:delText>
        </w:r>
        <w:r w:rsidR="005C5122" w:rsidDel="00AB6976">
          <w:rPr>
            <w:lang w:eastAsia="ja-JP"/>
          </w:rPr>
          <w:delText xml:space="preserve"> which satisfies the request</w:delText>
        </w:r>
        <w:r w:rsidR="005C5122" w:rsidDel="00AB6976">
          <w:delText xml:space="preserve">, the request is denied. </w:delText>
        </w:r>
        <w:r w:rsidR="005C5122" w:rsidDel="00AB6976">
          <w:rPr>
            <w:lang w:eastAsia="ja-JP"/>
          </w:rPr>
          <w:delText xml:space="preserve">This scheduling process is part of path finding in the connection service. </w:delText>
        </w:r>
        <w:r w:rsidR="005C5122" w:rsidDel="00AB6976">
          <w:delText xml:space="preserve">A reservation database </w:delText>
        </w:r>
        <w:r w:rsidR="005C5122" w:rsidDel="00AB6976">
          <w:rPr>
            <w:lang w:eastAsia="ja-JP"/>
          </w:rPr>
          <w:delText xml:space="preserve">(i.e. calendar) </w:delText>
        </w:r>
        <w:r w:rsidR="005C5122" w:rsidDel="00AB6976">
          <w:delText xml:space="preserve">should be maintained by the scheduler or resource managers, and referred and updated by the scheduler. </w:delText>
        </w:r>
        <w:r w:rsidDel="00AB6976">
          <w:delText xml:space="preserve">The detail of advance reservation is covered in detail in </w:delText>
        </w:r>
      </w:del>
      <w:del w:id="616" w:author="Guy" w:date="2010-06-30T14:50:00Z">
        <w:r w:rsidDel="0021055F">
          <w:delText xml:space="preserve">paragraph </w:delText>
        </w:r>
        <w:r w:rsidR="001E4F8D" w:rsidDel="0021055F">
          <w:fldChar w:fldCharType="begin"/>
        </w:r>
        <w:r w:rsidDel="0021055F">
          <w:delInstrText xml:space="preserve"> REF _Ref263336292 \n \h </w:delInstrText>
        </w:r>
        <w:r w:rsidR="001E4F8D" w:rsidDel="0021055F">
          <w:fldChar w:fldCharType="separate"/>
        </w:r>
        <w:r w:rsidR="00E87C5E" w:rsidDel="0021055F">
          <w:rPr>
            <w:b/>
            <w:bCs/>
          </w:rPr>
          <w:delText>Error! Reference source not found.</w:delText>
        </w:r>
        <w:r w:rsidR="001E4F8D" w:rsidDel="0021055F">
          <w:fldChar w:fldCharType="end"/>
        </w:r>
      </w:del>
      <w:del w:id="617" w:author="Guy" w:date="2010-07-02T16:45:00Z">
        <w:r w:rsidDel="00AB6976">
          <w:delText>.</w:delText>
        </w:r>
      </w:del>
    </w:p>
    <w:p w:rsidR="000F1407" w:rsidDel="00AB6976" w:rsidRDefault="000F1407" w:rsidP="005C5122">
      <w:pPr>
        <w:rPr>
          <w:del w:id="618" w:author="Guy" w:date="2010-07-02T16:45:00Z"/>
        </w:rPr>
      </w:pPr>
    </w:p>
    <w:p w:rsidR="00DA160A" w:rsidRDefault="00DA160A" w:rsidP="00DA160A">
      <w:pPr>
        <w:pStyle w:val="Heading2"/>
        <w:rPr>
          <w:rFonts w:eastAsia="MS Mincho"/>
        </w:rPr>
      </w:pPr>
      <w:bookmarkStart w:id="619" w:name="_Toc265683167"/>
      <w:r>
        <w:rPr>
          <w:rFonts w:eastAsia="MS Mincho"/>
        </w:rPr>
        <w:t>Trust and authentication in NSI</w:t>
      </w:r>
      <w:bookmarkEnd w:id="619"/>
    </w:p>
    <w:p w:rsidR="001B6429" w:rsidRDefault="001B6429" w:rsidP="001B6429"/>
    <w:p w:rsidR="001B6429" w:rsidRDefault="001B6429" w:rsidP="001B6429">
      <w:r>
        <w:t xml:space="preserve">This section describes the approach taken to trust and authentication in the NSI protocol.  The detailed mechanisms for providing </w:t>
      </w:r>
      <w:del w:id="620" w:author="Guy" w:date="2010-06-20T15:35:00Z">
        <w:r w:rsidDel="001B3CAF">
          <w:delText xml:space="preserve">trust </w:delText>
        </w:r>
      </w:del>
      <w:ins w:id="621" w:author="Guy" w:date="2010-06-20T15:35:00Z">
        <w:r w:rsidR="001B3CAF">
          <w:t>secur</w:t>
        </w:r>
      </w:ins>
      <w:ins w:id="622" w:author="Guy" w:date="2010-06-20T15:38:00Z">
        <w:r w:rsidR="001B3CAF">
          <w:t>ity</w:t>
        </w:r>
      </w:ins>
      <w:ins w:id="623" w:author="Guy" w:date="2010-06-20T15:35:00Z">
        <w:r w:rsidR="001B3CAF">
          <w:t xml:space="preserve"> </w:t>
        </w:r>
      </w:ins>
      <w:r>
        <w:t xml:space="preserve">and authentication are not defined here; the protocol recommendation will define standard ways of delivering </w:t>
      </w:r>
      <w:del w:id="624" w:author="Guy" w:date="2010-06-20T15:35:00Z">
        <w:r w:rsidDel="001B3CAF">
          <w:delText xml:space="preserve">trusted </w:delText>
        </w:r>
      </w:del>
      <w:ins w:id="625" w:author="Guy" w:date="2010-06-20T15:35:00Z">
        <w:r w:rsidR="001B3CAF">
          <w:t xml:space="preserve">secure </w:t>
        </w:r>
      </w:ins>
      <w:r>
        <w:t xml:space="preserve">connections.   </w:t>
      </w:r>
    </w:p>
    <w:p w:rsidR="001B6429" w:rsidRDefault="001B6429" w:rsidP="001B6429"/>
    <w:p w:rsidR="001B6429" w:rsidRDefault="0007455E" w:rsidP="001B6429">
      <w:r>
        <w:t xml:space="preserve">Each NSA </w:t>
      </w:r>
      <w:del w:id="626" w:author="Guy" w:date="2010-06-20T15:42:00Z">
        <w:r w:rsidR="001B6429" w:rsidDel="001B3CAF">
          <w:delText xml:space="preserve">will have knowledge of </w:delText>
        </w:r>
        <w:r w:rsidDel="001B3CAF">
          <w:delText xml:space="preserve">its </w:delText>
        </w:r>
      </w:del>
      <w:del w:id="627" w:author="Guy" w:date="2010-06-20T15:39:00Z">
        <w:r w:rsidDel="001B3CAF">
          <w:delText>neighbor</w:delText>
        </w:r>
        <w:r w:rsidR="001B6429" w:rsidDel="001B3CAF">
          <w:delText>s</w:delText>
        </w:r>
      </w:del>
      <w:ins w:id="628" w:author="Guy" w:date="2010-06-20T15:42:00Z">
        <w:r w:rsidR="001B3CAF">
          <w:t xml:space="preserve"> </w:t>
        </w:r>
      </w:ins>
      <w:ins w:id="629" w:author="Guy" w:date="2010-06-30T14:56:00Z">
        <w:r w:rsidR="0021055F">
          <w:t>establishes</w:t>
        </w:r>
      </w:ins>
      <w:ins w:id="630" w:author="Guy" w:date="2010-06-20T15:42:00Z">
        <w:r w:rsidR="001B3CAF">
          <w:t xml:space="preserve"> </w:t>
        </w:r>
      </w:ins>
      <w:ins w:id="631" w:author="Guy" w:date="2010-06-20T15:44:00Z">
        <w:r w:rsidR="001B3CAF">
          <w:t xml:space="preserve">NSI </w:t>
        </w:r>
      </w:ins>
      <w:ins w:id="632" w:author="Guy" w:date="2010-06-20T15:42:00Z">
        <w:r w:rsidR="001B3CAF">
          <w:t>sessions with one or more</w:t>
        </w:r>
      </w:ins>
      <w:ins w:id="633" w:author="Guy" w:date="2010-06-30T14:56:00Z">
        <w:r w:rsidR="0021055F">
          <w:t xml:space="preserve"> other</w:t>
        </w:r>
      </w:ins>
      <w:ins w:id="634" w:author="Guy" w:date="2010-06-20T15:42:00Z">
        <w:r w:rsidR="001B3CAF">
          <w:t xml:space="preserve"> NSAs</w:t>
        </w:r>
      </w:ins>
      <w:r>
        <w:t xml:space="preserve">.  </w:t>
      </w:r>
      <w:r w:rsidR="001B6429">
        <w:t xml:space="preserve">An NSA will </w:t>
      </w:r>
      <w:r>
        <w:t>know</w:t>
      </w:r>
      <w:r w:rsidR="001B6429">
        <w:t xml:space="preserve"> for example</w:t>
      </w:r>
      <w:r>
        <w:t xml:space="preserve"> that it is </w:t>
      </w:r>
      <w:r w:rsidR="001B6429">
        <w:t>physically connected</w:t>
      </w:r>
      <w:r>
        <w:t xml:space="preserve"> to its </w:t>
      </w:r>
      <w:r w:rsidR="001B6429">
        <w:t>neighbor</w:t>
      </w:r>
      <w:ins w:id="635" w:author="Guy" w:date="2010-06-20T15:40:00Z">
        <w:r w:rsidR="001B3CAF">
          <w:t xml:space="preserve"> NSA</w:t>
        </w:r>
      </w:ins>
      <w:r w:rsidR="001B6429">
        <w:t>; it may also have an identifier for that</w:t>
      </w:r>
      <w:r>
        <w:t xml:space="preserve"> </w:t>
      </w:r>
      <w:r w:rsidR="001B6429">
        <w:t>neighbor</w:t>
      </w:r>
      <w:r>
        <w:t>.</w:t>
      </w:r>
      <w:r w:rsidR="001B6429">
        <w:t xml:space="preserve">  Two types of trust are identified; these are</w:t>
      </w:r>
      <w:r w:rsidR="001F735B">
        <w:t xml:space="preserve"> NSA-NSA and service-to-service, these are depicted in </w:t>
      </w:r>
      <w:ins w:id="636" w:author="Guy" w:date="2010-06-30T15:25:00Z">
        <w:r w:rsidR="001E4F8D">
          <w:fldChar w:fldCharType="begin"/>
        </w:r>
        <w:r w:rsidR="00EF2FE2">
          <w:instrText xml:space="preserve"> REF _Ref265674853 \h </w:instrText>
        </w:r>
      </w:ins>
      <w:r w:rsidR="001E4F8D">
        <w:fldChar w:fldCharType="separate"/>
      </w:r>
      <w:ins w:id="637" w:author="Guy" w:date="2010-06-30T15:25:00Z">
        <w:r w:rsidR="00EF2FE2">
          <w:t xml:space="preserve">Figure </w:t>
        </w:r>
        <w:r w:rsidR="00EF2FE2">
          <w:rPr>
            <w:noProof/>
          </w:rPr>
          <w:t>4</w:t>
        </w:r>
        <w:r w:rsidR="001E4F8D">
          <w:fldChar w:fldCharType="end"/>
        </w:r>
        <w:r w:rsidR="00EF2FE2">
          <w:t>.</w:t>
        </w:r>
      </w:ins>
    </w:p>
    <w:p w:rsidR="001B6429" w:rsidRDefault="001B6429" w:rsidP="001B6429"/>
    <w:p w:rsidR="0007455E" w:rsidRDefault="0007455E" w:rsidP="001B6429">
      <w:r>
        <w:t>NSI</w:t>
      </w:r>
      <w:ins w:id="638" w:author="Guy" w:date="2010-07-02T16:46:00Z">
        <w:r w:rsidR="007E7CA2">
          <w:t>-to-</w:t>
        </w:r>
      </w:ins>
      <w:del w:id="639" w:author="Guy" w:date="2010-07-02T16:46:00Z">
        <w:r w:rsidDel="007E7CA2">
          <w:delText xml:space="preserve"> – </w:delText>
        </w:r>
      </w:del>
      <w:r>
        <w:t>NSI</w:t>
      </w:r>
      <w:r w:rsidR="00E804C3">
        <w:t xml:space="preserve"> </w:t>
      </w:r>
      <w:del w:id="640" w:author="Guy" w:date="2010-06-20T15:57:00Z">
        <w:r w:rsidR="00E804C3" w:rsidDel="008E092F">
          <w:delText xml:space="preserve">trust </w:delText>
        </w:r>
      </w:del>
      <w:r w:rsidR="00E804C3">
        <w:t>relationship</w:t>
      </w:r>
      <w:r w:rsidR="001F735B">
        <w:t xml:space="preserve">: The </w:t>
      </w:r>
      <w:del w:id="641" w:author="Guy" w:date="2010-07-02T16:46:00Z">
        <w:r w:rsidR="001F735B" w:rsidDel="007E7CA2">
          <w:delText>NS</w:delText>
        </w:r>
        <w:r w:rsidDel="007E7CA2">
          <w:delText>I r</w:delText>
        </w:r>
      </w:del>
      <w:ins w:id="642" w:author="Guy" w:date="2010-07-02T16:46:00Z">
        <w:r w:rsidR="007E7CA2">
          <w:t>R</w:t>
        </w:r>
      </w:ins>
      <w:r>
        <w:t xml:space="preserve">equestor and </w:t>
      </w:r>
      <w:del w:id="643" w:author="Guy" w:date="2010-07-02T16:46:00Z">
        <w:r w:rsidDel="007E7CA2">
          <w:delText>p</w:delText>
        </w:r>
      </w:del>
      <w:ins w:id="644" w:author="Guy" w:date="2010-07-02T16:46:00Z">
        <w:r w:rsidR="007E7CA2">
          <w:t>P</w:t>
        </w:r>
      </w:ins>
      <w:r>
        <w:t>rovider</w:t>
      </w:r>
      <w:ins w:id="645" w:author="Guy" w:date="2010-07-02T16:46:00Z">
        <w:r w:rsidR="007E7CA2">
          <w:t xml:space="preserve"> NSAs</w:t>
        </w:r>
      </w:ins>
      <w:r>
        <w:t xml:space="preserve"> </w:t>
      </w:r>
      <w:del w:id="646" w:author="Guy" w:date="2010-07-02T16:52:00Z">
        <w:r w:rsidDel="007E7CA2">
          <w:delText xml:space="preserve">have </w:delText>
        </w:r>
      </w:del>
      <w:ins w:id="647" w:author="Guy" w:date="2010-07-02T16:52:00Z">
        <w:r w:rsidR="007E7CA2">
          <w:t>establish</w:t>
        </w:r>
        <w:r w:rsidR="007E7CA2">
          <w:t xml:space="preserve"> </w:t>
        </w:r>
      </w:ins>
      <w:r>
        <w:t xml:space="preserve">a </w:t>
      </w:r>
      <w:del w:id="648" w:author="Guy" w:date="2010-06-20T15:37:00Z">
        <w:r w:rsidDel="001B3CAF">
          <w:delText xml:space="preserve">trusted </w:delText>
        </w:r>
      </w:del>
      <w:ins w:id="649" w:author="Guy" w:date="2010-06-20T15:37:00Z">
        <w:r w:rsidR="001B3CAF">
          <w:t xml:space="preserve"> secure </w:t>
        </w:r>
      </w:ins>
      <w:del w:id="650" w:author="Guy" w:date="2010-06-20T15:57:00Z">
        <w:r w:rsidDel="008E092F">
          <w:delText>connection</w:delText>
        </w:r>
      </w:del>
      <w:ins w:id="651" w:author="Guy" w:date="2010-06-20T15:57:00Z">
        <w:r w:rsidR="008E092F">
          <w:t>session</w:t>
        </w:r>
      </w:ins>
      <w:r>
        <w:t xml:space="preserve">.  </w:t>
      </w:r>
      <w:del w:id="652" w:author="Guy" w:date="2010-06-20T15:59:00Z">
        <w:r w:rsidDel="008E092F">
          <w:delText xml:space="preserve">Using that </w:delText>
        </w:r>
      </w:del>
      <w:del w:id="653" w:author="Guy" w:date="2010-06-20T15:58:00Z">
        <w:r w:rsidDel="008E092F">
          <w:delText xml:space="preserve">connection </w:delText>
        </w:r>
      </w:del>
      <w:del w:id="654" w:author="Guy" w:date="2010-06-20T15:37:00Z">
        <w:r w:rsidDel="001B3CAF">
          <w:delText xml:space="preserve">trust </w:delText>
        </w:r>
      </w:del>
      <w:del w:id="655" w:author="Guy" w:date="2010-06-20T15:59:00Z">
        <w:r w:rsidDel="008E092F">
          <w:delText xml:space="preserve">they provide </w:delText>
        </w:r>
      </w:del>
      <w:del w:id="656" w:author="Guy" w:date="2010-06-20T15:58:00Z">
        <w:r w:rsidDel="008E092F">
          <w:delText xml:space="preserve">integrity </w:delText>
        </w:r>
      </w:del>
      <w:del w:id="657" w:author="Guy" w:date="2010-06-20T15:59:00Z">
        <w:r w:rsidDel="008E092F">
          <w:delText>and privacy for communications between the each other.</w:delText>
        </w:r>
      </w:del>
    </w:p>
    <w:p w:rsidR="0007455E" w:rsidDel="007E7CA2" w:rsidRDefault="0007455E" w:rsidP="001B6429">
      <w:pPr>
        <w:rPr>
          <w:del w:id="658" w:author="Guy" w:date="2010-07-02T16:46:00Z"/>
        </w:rPr>
      </w:pPr>
    </w:p>
    <w:p w:rsidR="00E804C3" w:rsidRPr="00E804C3" w:rsidRDefault="00E804C3" w:rsidP="00E804C3"/>
    <w:p w:rsidR="0007455E" w:rsidRDefault="0007455E" w:rsidP="001B6429">
      <w:pPr>
        <w:rPr>
          <w:ins w:id="659" w:author="Guy" w:date="2010-06-30T15:25:00Z"/>
        </w:rPr>
      </w:pPr>
      <w:r>
        <w:t>Service</w:t>
      </w:r>
      <w:ins w:id="660" w:author="Guy" w:date="2010-07-02T16:46:00Z">
        <w:r w:rsidR="007E7CA2">
          <w:t>-to-</w:t>
        </w:r>
      </w:ins>
      <w:del w:id="661" w:author="Guy" w:date="2010-07-02T16:46:00Z">
        <w:r w:rsidR="00007ED2" w:rsidDel="007E7CA2">
          <w:delText xml:space="preserve"> – </w:delText>
        </w:r>
      </w:del>
      <w:r>
        <w:t>Service</w:t>
      </w:r>
      <w:r w:rsidR="00E804C3">
        <w:t xml:space="preserve"> </w:t>
      </w:r>
      <w:del w:id="662" w:author="Guy" w:date="2010-06-20T15:57:00Z">
        <w:r w:rsidR="00E804C3" w:rsidDel="008E092F">
          <w:delText xml:space="preserve">trust </w:delText>
        </w:r>
      </w:del>
      <w:r w:rsidR="00E804C3">
        <w:t>relationship</w:t>
      </w:r>
      <w:r w:rsidR="001F735B">
        <w:t xml:space="preserve">:  </w:t>
      </w:r>
      <w:del w:id="663" w:author="Guy" w:date="2010-07-02T16:50:00Z">
        <w:r w:rsidR="001F735B" w:rsidDel="007E7CA2">
          <w:delText>Here</w:delText>
        </w:r>
        <w:r w:rsidDel="007E7CA2">
          <w:delText xml:space="preserve"> services </w:delText>
        </w:r>
      </w:del>
      <w:del w:id="664" w:author="Guy" w:date="2010-07-02T16:47:00Z">
        <w:r w:rsidR="001F735B" w:rsidDel="007E7CA2">
          <w:delText>sh</w:delText>
        </w:r>
        <w:r w:rsidDel="007E7CA2">
          <w:delText xml:space="preserve">are </w:delText>
        </w:r>
      </w:del>
      <w:del w:id="665" w:author="Guy" w:date="2010-07-02T16:50:00Z">
        <w:r w:rsidDel="007E7CA2">
          <w:delText>message</w:delText>
        </w:r>
      </w:del>
      <w:del w:id="666" w:author="Guy" w:date="2010-07-02T16:49:00Z">
        <w:r w:rsidDel="007E7CA2">
          <w:delText xml:space="preserve"> sequences with each other.  T</w:delText>
        </w:r>
      </w:del>
      <w:del w:id="667" w:author="Guy" w:date="2010-07-02T16:50:00Z">
        <w:r w:rsidDel="007E7CA2">
          <w:delText>hese message sequences</w:delText>
        </w:r>
      </w:del>
      <w:del w:id="668" w:author="Guy" w:date="2010-07-02T16:47:00Z">
        <w:r w:rsidDel="007E7CA2">
          <w:delText xml:space="preserve"> must provide </w:delText>
        </w:r>
      </w:del>
      <w:del w:id="669" w:author="Guy" w:date="2010-06-20T16:00:00Z">
        <w:r w:rsidDel="008E092F">
          <w:delText xml:space="preserve">integrity </w:delText>
        </w:r>
      </w:del>
      <w:del w:id="670" w:author="Guy" w:date="2010-07-02T16:50:00Z">
        <w:r w:rsidDel="007E7CA2">
          <w:delText xml:space="preserve">between </w:delText>
        </w:r>
      </w:del>
      <w:del w:id="671" w:author="Guy" w:date="2010-07-02T16:47:00Z">
        <w:r w:rsidDel="007E7CA2">
          <w:delText xml:space="preserve">the </w:delText>
        </w:r>
      </w:del>
      <w:del w:id="672" w:author="Guy" w:date="2010-07-02T16:50:00Z">
        <w:r w:rsidDel="007E7CA2">
          <w:delText>services</w:delText>
        </w:r>
      </w:del>
      <w:ins w:id="673" w:author="Guy" w:date="2010-07-02T16:51:00Z">
        <w:r w:rsidR="007E7CA2">
          <w:t xml:space="preserve">Secure </w:t>
        </w:r>
        <w:r w:rsidR="007E7CA2">
          <w:t>sessions</w:t>
        </w:r>
        <w:r w:rsidR="007E7CA2">
          <w:t xml:space="preserve"> are established between the requester and provider parts of a Service.</w:t>
        </w:r>
      </w:ins>
      <w:del w:id="674" w:author="Guy" w:date="2010-07-02T16:48:00Z">
        <w:r w:rsidDel="007E7CA2">
          <w:delText xml:space="preserve">.  The method for doing this is not described in this recommendation.  </w:delText>
        </w:r>
      </w:del>
      <w:ins w:id="675" w:author="Guy" w:date="2010-07-02T16:48:00Z">
        <w:r w:rsidR="007E7CA2">
          <w:t xml:space="preserve"> </w:t>
        </w:r>
      </w:ins>
      <w:ins w:id="676" w:author="Guy" w:date="2010-07-02T16:49:00Z">
        <w:r w:rsidR="007E7CA2">
          <w:t>Standard methods</w:t>
        </w:r>
      </w:ins>
      <w:ins w:id="677" w:author="Guy" w:date="2010-07-02T16:48:00Z">
        <w:r w:rsidR="007E7CA2">
          <w:t xml:space="preserve"> for </w:t>
        </w:r>
      </w:ins>
      <w:ins w:id="678" w:author="Guy" w:date="2010-07-02T16:51:00Z">
        <w:r w:rsidR="007E7CA2">
          <w:t>securing</w:t>
        </w:r>
        <w:r w:rsidR="007E7CA2">
          <w:t xml:space="preserve"> these</w:t>
        </w:r>
      </w:ins>
      <w:ins w:id="679" w:author="Guy" w:date="2010-07-02T16:48:00Z">
        <w:r w:rsidR="007E7CA2">
          <w:t xml:space="preserve"> sessions </w:t>
        </w:r>
      </w:ins>
      <w:del w:id="680" w:author="Guy" w:date="2010-07-02T16:49:00Z">
        <w:r w:rsidDel="007E7CA2">
          <w:delText xml:space="preserve">Standard methods </w:delText>
        </w:r>
      </w:del>
      <w:r>
        <w:t>are described in the protocol document. These include piggybacking trust on the NSI trusted connection and using separate ids and keys for the services.</w:t>
      </w:r>
    </w:p>
    <w:p w:rsidR="00EF2FE2" w:rsidRDefault="00EF2FE2" w:rsidP="001B6429"/>
    <w:p w:rsidR="001F735B" w:rsidDel="00EF2FE2" w:rsidRDefault="001F735B" w:rsidP="001B6429">
      <w:pPr>
        <w:rPr>
          <w:del w:id="681" w:author="Guy" w:date="2010-06-30T15:25:00Z"/>
        </w:rPr>
      </w:pPr>
    </w:p>
    <w:p w:rsidR="001B3CAF" w:rsidDel="00EF2FE2" w:rsidRDefault="001B3CAF" w:rsidP="001B6429">
      <w:pPr>
        <w:rPr>
          <w:del w:id="682" w:author="Guy" w:date="2010-06-30T15:25:00Z"/>
        </w:rPr>
      </w:pPr>
    </w:p>
    <w:p w:rsidR="0007455E" w:rsidRDefault="0007455E" w:rsidP="001B6429">
      <w:pPr>
        <w:rPr>
          <w:ins w:id="683" w:author="Guy" w:date="2010-07-02T16:53:00Z"/>
        </w:rPr>
      </w:pPr>
      <w:r>
        <w:t xml:space="preserve">There are other trust issues that may need to be supported by the NSI interface which are not considered in </w:t>
      </w:r>
      <w:del w:id="684" w:author="Guy" w:date="2010-07-02T16:53:00Z">
        <w:r w:rsidDel="007E7CA2">
          <w:delText>version one of the recommendation</w:delText>
        </w:r>
      </w:del>
      <w:ins w:id="685" w:author="Guy" w:date="2010-07-02T16:53:00Z">
        <w:r w:rsidR="007E7CA2">
          <w:t>this framework</w:t>
        </w:r>
      </w:ins>
      <w:r>
        <w:t>.  There are sections in appendix xxyy give a slightly fuller description</w:t>
      </w:r>
      <w:del w:id="686" w:author="Guy" w:date="2010-06-30T15:01:00Z">
        <w:r w:rsidDel="00D616B2">
          <w:delText xml:space="preserve"> </w:delText>
        </w:r>
      </w:del>
      <w:r>
        <w:t>.  The two issues are</w:t>
      </w:r>
      <w:ins w:id="687" w:author="Guy" w:date="2010-07-02T16:53:00Z">
        <w:r w:rsidR="007E7CA2">
          <w:t>:</w:t>
        </w:r>
      </w:ins>
    </w:p>
    <w:p w:rsidR="007E7CA2" w:rsidDel="00603551" w:rsidRDefault="007E7CA2" w:rsidP="001B6429">
      <w:pPr>
        <w:rPr>
          <w:del w:id="688" w:author="Guy" w:date="2010-07-02T16:53:00Z"/>
        </w:rPr>
      </w:pPr>
    </w:p>
    <w:p w:rsidR="00603551" w:rsidRDefault="00603551" w:rsidP="001B6429">
      <w:pPr>
        <w:rPr>
          <w:ins w:id="689" w:author="Guy" w:date="2010-07-02T16:53:00Z"/>
        </w:rPr>
      </w:pPr>
    </w:p>
    <w:p w:rsidR="0007455E" w:rsidDel="007E7CA2" w:rsidRDefault="0007455E" w:rsidP="001B6429">
      <w:pPr>
        <w:rPr>
          <w:del w:id="690" w:author="Guy" w:date="2010-07-02T16:53:00Z"/>
        </w:rPr>
      </w:pPr>
    </w:p>
    <w:p w:rsidR="0007455E" w:rsidRDefault="0007455E" w:rsidP="001B6429">
      <w:r>
        <w:t>Trust between attribute provider and policy server (attribute user), where the two are not in adjacent NSAs.</w:t>
      </w:r>
    </w:p>
    <w:p w:rsidR="0007455E" w:rsidRDefault="0007455E" w:rsidP="001B6429">
      <w:r>
        <w:t xml:space="preserve">Trust between connection </w:t>
      </w:r>
      <w:del w:id="691" w:author="Guy" w:date="2010-06-30T15:26:00Z">
        <w:r w:rsidDel="00EF2FE2">
          <w:delText>reservation</w:delText>
        </w:r>
      </w:del>
      <w:ins w:id="692" w:author="Guy" w:date="2010-06-30T15:26:00Z">
        <w:r w:rsidR="00EF2FE2">
          <w:t>reservations</w:t>
        </w:r>
      </w:ins>
      <w:r>
        <w:t xml:space="preserve"> authorized on the service plane by provider NSA and provisioned connections on control or data plane.</w:t>
      </w:r>
    </w:p>
    <w:p w:rsidR="00DA160A" w:rsidRDefault="00DA160A" w:rsidP="00B02EBD">
      <w:pPr>
        <w:rPr>
          <w:ins w:id="693" w:author="Guy" w:date="2010-06-20T16:15:00Z"/>
        </w:rPr>
      </w:pPr>
    </w:p>
    <w:p w:rsidR="0037214C" w:rsidRDefault="0037214C" w:rsidP="00B02EBD"/>
    <w:p w:rsidR="00DF58E1" w:rsidRPr="005C5122" w:rsidRDefault="00133E68" w:rsidP="00DF58E1">
      <w:pPr>
        <w:pStyle w:val="Heading2"/>
        <w:rPr>
          <w:rFonts w:eastAsia="MS Mincho"/>
        </w:rPr>
      </w:pPr>
      <w:bookmarkStart w:id="694" w:name="_Toc265683168"/>
      <w:r>
        <w:rPr>
          <w:rFonts w:eastAsia="MS Mincho"/>
        </w:rPr>
        <w:t>NSI Service P</w:t>
      </w:r>
      <w:r w:rsidR="007E3F7F">
        <w:rPr>
          <w:rFonts w:eastAsia="MS Mincho"/>
        </w:rPr>
        <w:t>lane e</w:t>
      </w:r>
      <w:r w:rsidR="00DF58E1">
        <w:rPr>
          <w:rFonts w:eastAsia="MS Mincho"/>
        </w:rPr>
        <w:t>rror handling</w:t>
      </w:r>
      <w:bookmarkEnd w:id="694"/>
      <w:r w:rsidR="00DF58E1">
        <w:rPr>
          <w:rFonts w:eastAsia="MS Mincho"/>
        </w:rPr>
        <w:t xml:space="preserve"> </w:t>
      </w:r>
    </w:p>
    <w:p w:rsidR="00DF58E1" w:rsidRDefault="00DF58E1" w:rsidP="00DF58E1">
      <w:pPr>
        <w:rPr>
          <w:ins w:id="695" w:author="Guy" w:date="2010-06-20T16:01:00Z"/>
          <w:rFonts w:cs="Arial"/>
          <w:b/>
        </w:rPr>
      </w:pPr>
    </w:p>
    <w:p w:rsidR="008E092F" w:rsidDel="00603551" w:rsidRDefault="008E092F" w:rsidP="00DF58E1">
      <w:pPr>
        <w:rPr>
          <w:del w:id="696" w:author="Guy" w:date="2010-07-02T16:54:00Z"/>
          <w:rFonts w:cs="Arial"/>
          <w:b/>
        </w:rPr>
      </w:pPr>
    </w:p>
    <w:p w:rsidR="00DF58E1" w:rsidRPr="007B5C56" w:rsidRDefault="00DF58E1" w:rsidP="00DF58E1">
      <w:pPr>
        <w:rPr>
          <w:rFonts w:cs="Arial"/>
        </w:rPr>
      </w:pPr>
      <w:r w:rsidRPr="007B5C56">
        <w:rPr>
          <w:rFonts w:cs="Arial"/>
        </w:rPr>
        <w:t xml:space="preserve">The </w:t>
      </w:r>
      <w:del w:id="697" w:author="Guy" w:date="2010-07-02T16:54:00Z">
        <w:r w:rsidRPr="007B5C56" w:rsidDel="00D95164">
          <w:rPr>
            <w:rFonts w:cs="Arial"/>
          </w:rPr>
          <w:delText>NSI architecture</w:delText>
        </w:r>
      </w:del>
      <w:ins w:id="698" w:author="Guy" w:date="2010-07-02T16:54:00Z">
        <w:r w:rsidR="00D95164">
          <w:rPr>
            <w:rFonts w:cs="Arial"/>
          </w:rPr>
          <w:t>Network Service Framework</w:t>
        </w:r>
      </w:ins>
      <w:r w:rsidRPr="007B5C56">
        <w:rPr>
          <w:rFonts w:cs="Arial"/>
        </w:rPr>
        <w:t xml:space="preserve"> is </w:t>
      </w:r>
      <w:ins w:id="699" w:author="Guy" w:date="2010-07-02T16:55:00Z">
        <w:r w:rsidR="00D95164">
          <w:rPr>
            <w:rFonts w:cs="Arial"/>
          </w:rPr>
          <w:t xml:space="preserve">based on </w:t>
        </w:r>
      </w:ins>
      <w:r w:rsidRPr="007B5C56">
        <w:rPr>
          <w:rFonts w:cs="Arial"/>
        </w:rPr>
        <w:t>a distributed, multi-agent architecture</w:t>
      </w:r>
      <w:r>
        <w:rPr>
          <w:rFonts w:cs="Arial"/>
        </w:rPr>
        <w:t xml:space="preserve"> which is designed to handle e</w:t>
      </w:r>
      <w:r w:rsidRPr="007B5C56">
        <w:rPr>
          <w:rFonts w:cs="Arial"/>
        </w:rPr>
        <w:t>rror cases</w:t>
      </w:r>
      <w:r>
        <w:rPr>
          <w:rFonts w:cs="Arial"/>
        </w:rPr>
        <w:t xml:space="preserve"> in such a way as to</w:t>
      </w:r>
      <w:r w:rsidRPr="007B5C56">
        <w:rPr>
          <w:rFonts w:cs="Arial"/>
        </w:rPr>
        <w:t xml:space="preserve"> ensure predictable and deterministic </w:t>
      </w:r>
      <w:r>
        <w:rPr>
          <w:rFonts w:cs="Arial"/>
        </w:rPr>
        <w:t>behavior</w:t>
      </w:r>
      <w:r w:rsidRPr="007B5C56">
        <w:rPr>
          <w:rFonts w:cs="Arial"/>
        </w:rPr>
        <w:t>.  This section describe</w:t>
      </w:r>
      <w:r>
        <w:rPr>
          <w:rFonts w:cs="Arial"/>
        </w:rPr>
        <w:t>s the basis of error handling for this protocol.</w:t>
      </w:r>
    </w:p>
    <w:p w:rsidR="00DF58E1" w:rsidRDefault="00DF58E1" w:rsidP="00DF58E1"/>
    <w:p w:rsidR="00DF58E1" w:rsidRDefault="00DF58E1" w:rsidP="00DF58E1">
      <w:r>
        <w:t>Network errors can be broadly categorized as soft or hard failures.  A soft failure occurs when two NSA agents lose communication with each other or the NRM loses communications with the transport resources.   A hard failure occurs if the NSA software crashes or the underlying server hardware fails. Such failures may cause a loss of information about state information in transit or not committed.</w:t>
      </w:r>
    </w:p>
    <w:p w:rsidR="00DF58E1" w:rsidRDefault="00DF58E1" w:rsidP="00DF58E1">
      <w:pPr>
        <w:pStyle w:val="ListParagraph"/>
      </w:pPr>
    </w:p>
    <w:p w:rsidR="00DF58E1" w:rsidRDefault="00DF58E1" w:rsidP="00DF58E1">
      <w:pPr>
        <w:pStyle w:val="ListParagraph"/>
        <w:ind w:left="0"/>
      </w:pPr>
      <w:r>
        <w:t>The NSI protocol incorporates mechanisms to recover to a consistent and predictable state after detecting an anomaly.  The following architectural principles guide error handling and recovery:</w:t>
      </w:r>
    </w:p>
    <w:p w:rsidR="00DF58E1" w:rsidRDefault="00DF58E1" w:rsidP="00DF58E1">
      <w:pPr>
        <w:pStyle w:val="ListParagraph"/>
        <w:ind w:left="0"/>
      </w:pPr>
    </w:p>
    <w:p w:rsidR="00DF58E1" w:rsidRDefault="00DF58E1" w:rsidP="00DF58E1">
      <w:r>
        <w:t xml:space="preserve">Handling of failures should result in </w:t>
      </w:r>
      <w:r w:rsidRPr="00115954">
        <w:t>deterministic</w:t>
      </w:r>
      <w:r>
        <w:t xml:space="preserve"> behavior that is user centric and oriented towards the service model, for example:  A failure in the Service Plane should not affect </w:t>
      </w:r>
      <w:r>
        <w:lastRenderedPageBreak/>
        <w:t xml:space="preserve">connections that are provisioned and active in the Transport Plane.  A failure in the Service Plane should not result in an incomplete service.  </w:t>
      </w:r>
    </w:p>
    <w:p w:rsidR="00DF58E1" w:rsidRDefault="00DF58E1" w:rsidP="00DF58E1"/>
    <w:p w:rsidR="00DF58E1" w:rsidRDefault="00DF58E1" w:rsidP="00DF58E1">
      <w:r>
        <w:t xml:space="preserve">Recovery of Transport and/or Service Plane </w:t>
      </w:r>
      <w:r w:rsidRPr="00B300DE">
        <w:t>should not</w:t>
      </w:r>
      <w:r>
        <w:t xml:space="preserve"> be reliant on external entities or mechanisms, for example:  An NSA recovering from a hard failure error condition will not depend on peer NSAs to reconstruct its state.</w:t>
      </w:r>
    </w:p>
    <w:p w:rsidR="00DF58E1" w:rsidRDefault="00DF58E1" w:rsidP="00DF58E1"/>
    <w:p w:rsidR="00DF58E1" w:rsidRDefault="00DF58E1" w:rsidP="00DF58E1">
      <w:r>
        <w:t xml:space="preserve">Failures in the Service Plane can result in NSA state faults.  Examples of Service Plane errors include: losing communication with an NSA, losing communication with the transport network, corruption/crash in the platform etc.  These errors may result in service disruptions until these states can be synchronized, hence the NSI protocol and state machine design should account for such scenarios. </w:t>
      </w:r>
    </w:p>
    <w:p w:rsidR="00DF58E1" w:rsidRDefault="00DF58E1" w:rsidP="00DF58E1"/>
    <w:p w:rsidR="00DF58E1" w:rsidRDefault="00DF58E1" w:rsidP="00DF58E1"/>
    <w:p w:rsidR="00DF58E1" w:rsidRDefault="00DF58E1" w:rsidP="00DF58E1">
      <w:pPr>
        <w:jc w:val="center"/>
      </w:pPr>
      <w:r w:rsidRPr="00CD197E">
        <w:rPr>
          <w:noProof/>
          <w:lang w:val="en-GB" w:eastAsia="en-GB"/>
        </w:rPr>
        <w:drawing>
          <wp:inline distT="0" distB="0" distL="0" distR="0">
            <wp:extent cx="4019550" cy="2667000"/>
            <wp:effectExtent l="0" t="0" r="0" b="0"/>
            <wp:docPr id="14" name="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96571" cy="6569062"/>
                      <a:chOff x="-54822" y="128698"/>
                      <a:chExt cx="8796571" cy="6569062"/>
                    </a:xfrm>
                  </a:grpSpPr>
                  <a:grpSp>
                    <a:nvGrpSpPr>
                      <a:cNvPr id="94" name="Group 93"/>
                      <a:cNvGrpSpPr/>
                    </a:nvGrpSpPr>
                    <a:grpSpPr>
                      <a:xfrm>
                        <a:off x="-54822" y="128698"/>
                        <a:ext cx="8796571" cy="6569062"/>
                        <a:chOff x="-54822" y="128698"/>
                        <a:chExt cx="8796571" cy="6569062"/>
                      </a:xfrm>
                    </a:grpSpPr>
                    <a:sp>
                      <a:nvSpPr>
                        <a:cNvPr id="91" name="Rounded Rectangle 90"/>
                        <a:cNvSpPr/>
                      </a:nvSpPr>
                      <a:spPr>
                        <a:xfrm>
                          <a:off x="7058675"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8" name="Rounded Rectangle 87"/>
                        <a:cNvSpPr/>
                      </a:nvSpPr>
                      <a:spPr>
                        <a:xfrm>
                          <a:off x="899302"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90" name="Rounded Rectangle 89"/>
                        <a:cNvSpPr/>
                      </a:nvSpPr>
                      <a:spPr>
                        <a:xfrm>
                          <a:off x="5008089" y="991580"/>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9" name="Rounded Rectangle 88"/>
                        <a:cNvSpPr/>
                      </a:nvSpPr>
                      <a:spPr>
                        <a:xfrm>
                          <a:off x="2955664" y="4321143"/>
                          <a:ext cx="1683074" cy="1840702"/>
                        </a:xfrm>
                        <a:prstGeom prst="roundRect">
                          <a:avLst/>
                        </a:prstGeom>
                        <a:solidFill>
                          <a:srgbClr val="FFFF00"/>
                        </a:solidFill>
                        <a:ln w="19050" cap="flat" cmpd="sng" algn="ctr">
                          <a:solidFill>
                            <a:schemeClr val="accent1">
                              <a:shade val="95000"/>
                              <a:satMod val="105000"/>
                            </a:schemeClr>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 name="Oval 3"/>
                        <a:cNvSpPr/>
                      </a:nvSpPr>
                      <a:spPr>
                        <a:xfrm>
                          <a:off x="1297214"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19" name="Oval 18"/>
                        <a:cNvSpPr/>
                      </a:nvSpPr>
                      <a:spPr>
                        <a:xfrm>
                          <a:off x="3352800"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5408386"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1" name="Oval 20"/>
                        <a:cNvSpPr/>
                      </a:nvSpPr>
                      <a:spPr>
                        <a:xfrm>
                          <a:off x="7463972" y="171994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1297214"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352800"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5408386"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7463972" y="4546360"/>
                          <a:ext cx="879929" cy="864074"/>
                        </a:xfrm>
                        <a:prstGeom prst="ellipse">
                          <a:avLst/>
                        </a:prstGeom>
                        <a:solidFill>
                          <a:srgbClr val="FF0000"/>
                        </a:solidFill>
                        <a:scene3d>
                          <a:camera prst="orthographicFront"/>
                          <a:lightRig rig="threePt" dir="t"/>
                        </a:scene3d>
                        <a:sp3d>
                          <a:bevelT w="254000"/>
                        </a:sp3d>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NSA</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30" name="TextBox 29"/>
                        <a:cNvSpPr txBox="1"/>
                      </a:nvSpPr>
                      <a:spPr>
                        <a:xfrm>
                          <a:off x="954124"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1" name="TextBox 30"/>
                        <a:cNvSpPr txBox="1"/>
                      </a:nvSpPr>
                      <a:spPr>
                        <a:xfrm>
                          <a:off x="7104360"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cxnSp>
                      <a:nvCxnSpPr>
                        <a:cNvPr id="33" name="Straight Connector 32"/>
                        <a:cNvCxnSpPr/>
                      </a:nvCxnSpPr>
                      <a:spPr>
                        <a:xfrm>
                          <a:off x="1297214" y="3564393"/>
                          <a:ext cx="7382329" cy="1588"/>
                        </a:xfrm>
                        <a:prstGeom prst="line">
                          <a:avLst/>
                        </a:prstGeom>
                        <a:ln w="63500" cap="flat" cmpd="sng" algn="ctr">
                          <a:solidFill>
                            <a:srgbClr val="000090"/>
                          </a:solidFill>
                          <a:prstDash val="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36" name="TextBox 35"/>
                        <a:cNvSpPr txBox="1"/>
                      </a:nvSpPr>
                      <a:spPr>
                        <a:xfrm>
                          <a:off x="-54822" y="3066184"/>
                          <a:ext cx="1522490" cy="923330"/>
                        </a:xfrm>
                        <a:prstGeom prst="rect">
                          <a:avLst/>
                        </a:prstGeom>
                        <a:noFill/>
                        <a:ln>
                          <a:noFill/>
                        </a:ln>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solidFill>
                                  <a:srgbClr val="000090"/>
                                </a:solidFill>
                              </a:rPr>
                              <a:t>Network Service Interface</a:t>
                            </a:r>
                            <a:endParaRPr lang="en-US" dirty="0">
                              <a:solidFill>
                                <a:srgbClr val="000090"/>
                              </a:solidFill>
                            </a:endParaRPr>
                          </a:p>
                        </a:txBody>
                        <a:useSpRect/>
                      </a:txSp>
                    </a:sp>
                    <a:sp>
                      <a:nvSpPr>
                        <a:cNvPr id="37" name="TextBox 36"/>
                        <a:cNvSpPr txBox="1"/>
                      </a:nvSpPr>
                      <a:spPr>
                        <a:xfrm>
                          <a:off x="299959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8" name="TextBox 37"/>
                        <a:cNvSpPr txBox="1"/>
                      </a:nvSpPr>
                      <a:spPr>
                        <a:xfrm>
                          <a:off x="5072046" y="1046396"/>
                          <a:ext cx="1575183"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Requester NSA</a:t>
                            </a:r>
                          </a:p>
                          <a:p>
                            <a:pPr algn="ctr"/>
                            <a:r>
                              <a:rPr lang="en-US" dirty="0" smtClean="0"/>
                              <a:t>(RA)</a:t>
                            </a:r>
                            <a:endParaRPr lang="en-US" dirty="0"/>
                          </a:p>
                        </a:txBody>
                        <a:useSpRect/>
                      </a:txSp>
                    </a:sp>
                    <a:sp>
                      <a:nvSpPr>
                        <a:cNvPr id="39" name="TextBox 38"/>
                        <a:cNvSpPr txBox="1"/>
                      </a:nvSpPr>
                      <a:spPr>
                        <a:xfrm>
                          <a:off x="1034543"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0" name="TextBox 39"/>
                        <a:cNvSpPr txBox="1"/>
                      </a:nvSpPr>
                      <a:spPr>
                        <a:xfrm>
                          <a:off x="308001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1" name="TextBox 40"/>
                        <a:cNvSpPr txBox="1"/>
                      </a:nvSpPr>
                      <a:spPr>
                        <a:xfrm>
                          <a:off x="5152465"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sp>
                      <a:nvSpPr>
                        <a:cNvPr id="42" name="TextBox 41"/>
                        <a:cNvSpPr txBox="1"/>
                      </a:nvSpPr>
                      <a:spPr>
                        <a:xfrm>
                          <a:off x="7184779" y="5410434"/>
                          <a:ext cx="1414345" cy="646331"/>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dirty="0" smtClean="0"/>
                              <a:t>Provider NSA</a:t>
                            </a:r>
                          </a:p>
                          <a:p>
                            <a:pPr algn="ctr"/>
                            <a:r>
                              <a:rPr lang="en-US" dirty="0" smtClean="0"/>
                              <a:t>(PA)</a:t>
                            </a:r>
                            <a:endParaRPr lang="en-US" dirty="0"/>
                          </a:p>
                        </a:txBody>
                        <a:useSpRect/>
                      </a:txSp>
                    </a:sp>
                    <a:cxnSp>
                      <a:nvCxnSpPr>
                        <a:cNvPr id="59" name="Straight Arrow Connector 58"/>
                        <a:cNvCxnSpPr>
                          <a:stCxn id="4" idx="3"/>
                          <a:endCxn id="26" idx="1"/>
                        </a:cNvCxnSpPr>
                      </a:nvCxnSpPr>
                      <a:spPr>
                        <a:xfrm rot="5400000">
                          <a:off x="318363"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60" name="Straight Arrow Connector 59"/>
                        <a:cNvCxnSpPr>
                          <a:stCxn id="26" idx="7"/>
                          <a:endCxn id="4" idx="5"/>
                        </a:cNvCxnSpPr>
                      </a:nvCxnSpPr>
                      <a:spPr>
                        <a:xfrm rot="5400000" flipH="1" flipV="1">
                          <a:off x="940566"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3" name="Cross 62"/>
                        <a:cNvSpPr/>
                      </a:nvSpPr>
                      <a:spPr>
                        <a:xfrm rot="2700000">
                          <a:off x="1122615" y="1542466"/>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64" name="Straight Arrow Connector 63"/>
                        <a:cNvCxnSpPr>
                          <a:stCxn id="19" idx="3"/>
                          <a:endCxn id="27" idx="1"/>
                        </a:cNvCxnSpPr>
                      </a:nvCxnSpPr>
                      <a:spPr>
                        <a:xfrm rot="5400000">
                          <a:off x="2373949"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sp>
                      <a:nvSpPr>
                        <a:cNvPr id="68" name="Cross 67"/>
                        <a:cNvSpPr/>
                      </a:nvSpPr>
                      <a:spPr>
                        <a:xfrm rot="2700000">
                          <a:off x="3168086" y="4380963"/>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9" name="Cross 68"/>
                        <a:cNvSpPr/>
                      </a:nvSpPr>
                      <a:spPr>
                        <a:xfrm rot="2700000">
                          <a:off x="5231402" y="4380961"/>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0" name="Cross 69"/>
                        <a:cNvSpPr/>
                      </a:nvSpPr>
                      <a:spPr>
                        <a:xfrm rot="2700000">
                          <a:off x="7281990" y="1542467"/>
                          <a:ext cx="1254721" cy="1254721"/>
                        </a:xfrm>
                        <a:prstGeom prst="plus">
                          <a:avLst>
                            <a:gd name="adj" fmla="val 41021"/>
                          </a:avLst>
                        </a:prstGeom>
                        <a:solidFill>
                          <a:schemeClr val="tx1">
                            <a:alpha val="75000"/>
                          </a:schemeClr>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71" name="Straight Arrow Connector 70"/>
                        <a:cNvCxnSpPr>
                          <a:stCxn id="21" idx="3"/>
                          <a:endCxn id="29" idx="1"/>
                        </a:cNvCxnSpPr>
                      </a:nvCxnSpPr>
                      <a:spPr>
                        <a:xfrm rot="5400000">
                          <a:off x="6485121"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77" name="Straight Arrow Connector 76"/>
                        <a:cNvCxnSpPr>
                          <a:stCxn id="29" idx="7"/>
                          <a:endCxn id="21" idx="5"/>
                        </a:cNvCxnSpPr>
                      </a:nvCxnSpPr>
                      <a:spPr>
                        <a:xfrm rot="5400000" flipH="1" flipV="1">
                          <a:off x="7107324" y="3565187"/>
                          <a:ext cx="2215428" cy="1588"/>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0" name="Straight Arrow Connector 79"/>
                        <a:cNvCxnSpPr>
                          <a:stCxn id="20" idx="3"/>
                        </a:cNvCxnSpPr>
                      </a:nvCxnSpPr>
                      <a:spPr>
                        <a:xfrm rot="5400000">
                          <a:off x="4428741" y="3565187"/>
                          <a:ext cx="2216222" cy="794"/>
                        </a:xfrm>
                        <a:prstGeom prst="straightConnector1">
                          <a:avLst/>
                        </a:prstGeom>
                        <a:ln w="38100" cap="flat" cmpd="sng" algn="ctr">
                          <a:solidFill>
                            <a:srgbClr val="000000"/>
                          </a:solidFill>
                          <a:prstDash val="solid"/>
                          <a:round/>
                          <a:headEnd type="none" w="med" len="med"/>
                          <a:tailEnd type="triangle" w="med" len="med"/>
                        </a:ln>
                      </a:spPr>
                      <a:style>
                        <a:lnRef idx="2">
                          <a:schemeClr val="accent1"/>
                        </a:lnRef>
                        <a:fillRef idx="0">
                          <a:schemeClr val="accent1"/>
                        </a:fillRef>
                        <a:effectRef idx="1">
                          <a:schemeClr val="accent1"/>
                        </a:effectRef>
                        <a:fontRef idx="minor">
                          <a:schemeClr val="tx1"/>
                        </a:fontRef>
                      </a:style>
                    </a:cxnSp>
                    <a:cxnSp>
                      <a:nvCxnSpPr>
                        <a:cNvPr id="83" name="Straight Connector 82"/>
                        <a:cNvCxnSpPr/>
                      </a:nvCxnSpPr>
                      <a:spPr>
                        <a:xfrm rot="5400000">
                          <a:off x="1536027" y="3412435"/>
                          <a:ext cx="6569062" cy="1588"/>
                        </a:xfrm>
                        <a:prstGeom prst="line">
                          <a:avLst/>
                        </a:prstGeom>
                        <a:ln w="25400" cap="flat" cmpd="sng" algn="ctr">
                          <a:solidFill>
                            <a:schemeClr val="tx1"/>
                          </a:solidFill>
                          <a:prstDash val="sysDash"/>
                          <a:round/>
                          <a:headEnd type="none" w="med" len="med"/>
                          <a:tailEnd type="none" w="med" len="med"/>
                        </a:ln>
                      </a:spPr>
                      <a:style>
                        <a:lnRef idx="2">
                          <a:schemeClr val="accent1"/>
                        </a:lnRef>
                        <a:fillRef idx="0">
                          <a:schemeClr val="accent1"/>
                        </a:fillRef>
                        <a:effectRef idx="1">
                          <a:schemeClr val="accent1"/>
                        </a:effectRef>
                        <a:fontRef idx="minor">
                          <a:schemeClr val="tx1"/>
                        </a:fontRef>
                      </a:style>
                    </a:cxnSp>
                    <a:sp>
                      <a:nvSpPr>
                        <a:cNvPr id="85" name="TextBox 84"/>
                        <a:cNvSpPr txBox="1"/>
                      </a:nvSpPr>
                      <a:spPr>
                        <a:xfrm>
                          <a:off x="1977962" y="347183"/>
                          <a:ext cx="1574019"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Local Failures</a:t>
                            </a:r>
                            <a:endParaRPr lang="en-US" sz="2000" dirty="0"/>
                          </a:p>
                        </a:txBody>
                        <a:useSpRect/>
                      </a:txSp>
                    </a:sp>
                    <a:sp>
                      <a:nvSpPr>
                        <a:cNvPr id="87" name="TextBox 86"/>
                        <a:cNvSpPr txBox="1"/>
                      </a:nvSpPr>
                      <a:spPr>
                        <a:xfrm>
                          <a:off x="5948057" y="347183"/>
                          <a:ext cx="1856172" cy="400110"/>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2000" dirty="0" smtClean="0"/>
                              <a:t>Remote Failures</a:t>
                            </a:r>
                            <a:endParaRPr lang="en-US" sz="2000" dirty="0"/>
                          </a:p>
                        </a:txBody>
                        <a:useSpRect/>
                      </a:txSp>
                    </a:sp>
                  </a:grpSp>
                </lc:lockedCanvas>
              </a:graphicData>
            </a:graphic>
          </wp:inline>
        </w:drawing>
      </w:r>
    </w:p>
    <w:p w:rsidR="00DF58E1" w:rsidRDefault="00DF58E1" w:rsidP="00DF58E1">
      <w:pPr>
        <w:pStyle w:val="Caption"/>
        <w:jc w:val="center"/>
      </w:pPr>
      <w:r>
        <w:t xml:space="preserve">Figure </w:t>
      </w:r>
      <w:fldSimple w:instr=" SEQ Figure \* ARABIC ">
        <w:r w:rsidR="00D616B2">
          <w:rPr>
            <w:noProof/>
          </w:rPr>
          <w:t>7</w:t>
        </w:r>
      </w:fldSimple>
      <w:r>
        <w:t>: Local/Remote Failures</w:t>
      </w:r>
    </w:p>
    <w:p w:rsidR="00DF58E1" w:rsidRDefault="009E6165" w:rsidP="00DF58E1">
      <w:pPr>
        <w:jc w:val="center"/>
        <w:rPr>
          <w:ins w:id="700" w:author="Guy" w:date="2010-06-20T16:08:00Z"/>
        </w:rPr>
      </w:pPr>
      <w:ins w:id="701" w:author="Guy" w:date="2010-06-20T16:08:00Z">
        <w:r>
          <w:t>Inder to update this diagram, - explain that yellow box indicates object of interest.</w:t>
        </w:r>
      </w:ins>
    </w:p>
    <w:p w:rsidR="009E6165" w:rsidRDefault="009E6165" w:rsidP="00DF58E1">
      <w:pPr>
        <w:jc w:val="center"/>
        <w:rPr>
          <w:ins w:id="702" w:author="Guy" w:date="2010-06-20T16:10:00Z"/>
        </w:rPr>
      </w:pPr>
      <w:ins w:id="703" w:author="Guy" w:date="2010-06-20T16:10:00Z">
        <w:r>
          <w:t>Discussion of failure of supporting functions such as NRM or lookup services</w:t>
        </w:r>
      </w:ins>
    </w:p>
    <w:p w:rsidR="009E6165" w:rsidRDefault="009E6165" w:rsidP="00DF58E1">
      <w:pPr>
        <w:jc w:val="center"/>
      </w:pPr>
    </w:p>
    <w:p w:rsidR="00DF58E1" w:rsidRDefault="00DF58E1" w:rsidP="00DF58E1"/>
    <w:p w:rsidR="00DF58E1" w:rsidRDefault="00DF58E1" w:rsidP="00DF58E1">
      <w:r>
        <w:t>Regardless of where the error originates, it is important that the NSA recover to a deterministic state.  This means that both the user service state and the resource state should be consistent between NSAs.</w:t>
      </w:r>
    </w:p>
    <w:p w:rsidR="00DF58E1" w:rsidRDefault="00DF58E1" w:rsidP="00DF58E1"/>
    <w:p w:rsidR="00DF58E1" w:rsidRDefault="00DF58E1" w:rsidP="00DF58E1">
      <w:r>
        <w:t xml:space="preserve">The distributed model of servicing user requests using tree/chain model allows each NSA to assume the role of a requester or provider. When Service Plane failures occur, it is possible that an NSA will become entirely disconnected from other NSAs involved in a service instance.  This scenario imposes a requirement on the NSA to have a linkage between its Requester and Provider Agent state machines to understand the impact of the failure on the service tree and recover from it.   The state machines of Requester and Provider NSAs should be designed so the outcome of a distributed failure ends each state machine in a deterministic state. </w:t>
      </w:r>
    </w:p>
    <w:p w:rsidR="00DF58E1" w:rsidRDefault="00DF58E1" w:rsidP="00B02EBD"/>
    <w:p w:rsidR="007F7C82" w:rsidRDefault="00AD2854" w:rsidP="00B02EBD">
      <w:pPr>
        <w:pStyle w:val="Heading1"/>
      </w:pPr>
      <w:bookmarkStart w:id="704" w:name="_Toc256089645"/>
      <w:bookmarkStart w:id="705" w:name="_Ref262034486"/>
      <w:bookmarkStart w:id="706" w:name="_Toc265683169"/>
      <w:bookmarkEnd w:id="704"/>
      <w:r>
        <w:t>Representing network resources</w:t>
      </w:r>
      <w:bookmarkEnd w:id="705"/>
      <w:bookmarkEnd w:id="706"/>
    </w:p>
    <w:p w:rsidR="0037214C" w:rsidRDefault="0037214C" w:rsidP="00B02EBD">
      <w:pPr>
        <w:rPr>
          <w:ins w:id="707" w:author="Guy" w:date="2010-06-22T13:52:00Z"/>
        </w:rPr>
      </w:pPr>
    </w:p>
    <w:p w:rsidR="0037214C" w:rsidRDefault="0037214C" w:rsidP="00B02EBD"/>
    <w:p w:rsidR="007962ED" w:rsidRDefault="007962ED" w:rsidP="007962ED">
      <w:pPr>
        <w:pStyle w:val="Heading2"/>
      </w:pPr>
      <w:bookmarkStart w:id="708" w:name="_Toc265683170"/>
      <w:r>
        <w:lastRenderedPageBreak/>
        <w:t>Describing network t</w:t>
      </w:r>
      <w:r w:rsidRPr="00F5465B">
        <w:t>opolog</w:t>
      </w:r>
      <w:r>
        <w:t>ies</w:t>
      </w:r>
      <w:bookmarkEnd w:id="708"/>
    </w:p>
    <w:p w:rsidR="007962ED" w:rsidRPr="007962ED" w:rsidRDefault="007962ED" w:rsidP="007962ED">
      <w:pPr>
        <w:pStyle w:val="nobreak"/>
      </w:pPr>
    </w:p>
    <w:p w:rsidR="001F3E27" w:rsidRDefault="001F3E27" w:rsidP="00077E52">
      <w:r>
        <w:t xml:space="preserve">A </w:t>
      </w:r>
      <w:r w:rsidR="00472079">
        <w:t>N</w:t>
      </w:r>
      <w:r>
        <w:t>etwork topology is a</w:t>
      </w:r>
      <w:r w:rsidR="00472079">
        <w:t>n object-</w:t>
      </w:r>
      <w:r>
        <w:t xml:space="preserve">oriented </w:t>
      </w:r>
      <w:r w:rsidR="00BC0A99">
        <w:t>representation</w:t>
      </w:r>
      <w:r>
        <w:t xml:space="preserve"> of Network resources</w:t>
      </w:r>
      <w:r w:rsidR="00472079">
        <w:t xml:space="preserve"> based on a </w:t>
      </w:r>
      <w:r w:rsidR="00E4317E">
        <w:t>network description language</w:t>
      </w:r>
      <w:r w:rsidR="00472079">
        <w:t>. The Network topology may be used to</w:t>
      </w:r>
      <w:r>
        <w:t xml:space="preserve"> perform functions such as path-finding and resource reservation.</w:t>
      </w:r>
      <w:r w:rsidR="007962ED">
        <w:t xml:space="preserve"> </w:t>
      </w:r>
      <w:r w:rsidR="00E4317E">
        <w:t xml:space="preserve"> Many languages or models have been proposed to describe networks, such as OGF NML or ITU-T G.805.  These are designed to fully describe the components of a network. </w:t>
      </w:r>
      <w:r w:rsidR="007962ED">
        <w:t xml:space="preserve"> </w:t>
      </w:r>
    </w:p>
    <w:p w:rsidR="007962ED" w:rsidRDefault="007962ED" w:rsidP="00077E52"/>
    <w:p w:rsidR="00077E52" w:rsidRDefault="00844AF0" w:rsidP="00077E52">
      <w:r>
        <w:t xml:space="preserve">The </w:t>
      </w:r>
      <w:r w:rsidR="00E4317E">
        <w:t xml:space="preserve">NSI defines a new </w:t>
      </w:r>
      <w:r w:rsidR="00077E52">
        <w:t xml:space="preserve">topology </w:t>
      </w:r>
      <w:r w:rsidR="00E4317E">
        <w:t>description</w:t>
      </w:r>
      <w:r w:rsidR="00077E52">
        <w:t xml:space="preserve">: the inter-Network topology </w:t>
      </w:r>
      <w:r w:rsidR="00E4317E">
        <w:t>this</w:t>
      </w:r>
      <w:r w:rsidR="00077E52">
        <w:t xml:space="preserve"> is concerned with describing the global </w:t>
      </w:r>
      <w:r w:rsidR="00BC0A99">
        <w:t>interconnection of</w:t>
      </w:r>
      <w:r w:rsidR="00077E52">
        <w:t xml:space="preserve"> Networks, and the intra-Network topology concerned with the transport resources within the Network.  The formal representation o</w:t>
      </w:r>
      <w:r w:rsidR="00472079">
        <w:t>f</w:t>
      </w:r>
      <w:r w:rsidR="00E4317E">
        <w:t xml:space="preserve"> traditional</w:t>
      </w:r>
      <w:r w:rsidR="00472079">
        <w:t xml:space="preserve"> intra-Network topology is out-of-</w:t>
      </w:r>
      <w:r w:rsidR="00077E52">
        <w:t>scope for the NSI</w:t>
      </w:r>
      <w:r w:rsidR="00077E52" w:rsidRPr="004430BD">
        <w:t xml:space="preserve">.  </w:t>
      </w:r>
      <w:r w:rsidR="00E4317E">
        <w:t xml:space="preserve">While the </w:t>
      </w:r>
      <w:r w:rsidR="00077E52">
        <w:t xml:space="preserve">choice of representation of intra-Network topology is up to the </w:t>
      </w:r>
      <w:del w:id="709" w:author="Guy" w:date="2010-06-30T15:35:00Z">
        <w:r w:rsidR="00077E52" w:rsidDel="000D6451">
          <w:delText>operator</w:delText>
        </w:r>
      </w:del>
      <w:ins w:id="710" w:author="Guy" w:date="2010-06-30T15:35:00Z">
        <w:r w:rsidR="000D6451">
          <w:t xml:space="preserve">network </w:t>
        </w:r>
      </w:ins>
      <w:ins w:id="711" w:author="Guy" w:date="2010-06-30T15:36:00Z">
        <w:r w:rsidR="000D6451">
          <w:t>provider</w:t>
        </w:r>
      </w:ins>
      <w:r w:rsidR="00077E52">
        <w:t>,</w:t>
      </w:r>
      <w:r w:rsidR="00E4317E">
        <w:t xml:space="preserve"> the inter-Network topology is described here</w:t>
      </w:r>
      <w:r w:rsidR="00077E52">
        <w:t>.</w:t>
      </w:r>
    </w:p>
    <w:p w:rsidR="007962ED" w:rsidRDefault="007962ED" w:rsidP="00077E52"/>
    <w:p w:rsidR="007962ED" w:rsidRDefault="00E4317E" w:rsidP="00077E52">
      <w:pPr>
        <w:rPr>
          <w:ins w:id="712" w:author="Guy" w:date="2010-07-02T17:18:00Z"/>
        </w:rPr>
      </w:pPr>
      <w:r>
        <w:t>The method by which the</w:t>
      </w:r>
      <w:r w:rsidR="007962ED">
        <w:t xml:space="preserve"> inter-Network topology is</w:t>
      </w:r>
      <w:r>
        <w:t xml:space="preserve"> assembled</w:t>
      </w:r>
      <w:r w:rsidR="007962ED">
        <w:t xml:space="preserve"> out-of-scope for </w:t>
      </w:r>
      <w:del w:id="713" w:author="Guy" w:date="2010-07-02T16:57:00Z">
        <w:r w:rsidR="007962ED" w:rsidDel="00DC10A1">
          <w:delText>version 1.0 of the NSI</w:delText>
        </w:r>
      </w:del>
      <w:ins w:id="714" w:author="Guy" w:date="2010-07-02T16:57:00Z">
        <w:r w:rsidR="00DC10A1">
          <w:t>the Network Service Framework</w:t>
        </w:r>
      </w:ins>
      <w:r w:rsidR="007962ED">
        <w:t>.  It is assumed that each NSA has access to this topology information</w:t>
      </w:r>
      <w:r>
        <w:t>, but no assumptions are made as to how this has been gathered</w:t>
      </w:r>
      <w:r w:rsidR="007962ED">
        <w:t xml:space="preserve">.  Later version of the NSI </w:t>
      </w:r>
      <w:r>
        <w:t>are planned</w:t>
      </w:r>
      <w:r w:rsidR="007962ED">
        <w:t xml:space="preserve"> to a topology exchange service.  </w:t>
      </w:r>
    </w:p>
    <w:p w:rsidR="005E4B1D" w:rsidRDefault="005E4B1D" w:rsidP="00077E52">
      <w:pPr>
        <w:rPr>
          <w:ins w:id="715" w:author="Guy" w:date="2010-07-02T17:18:00Z"/>
        </w:rPr>
      </w:pPr>
    </w:p>
    <w:p w:rsidR="005E4B1D" w:rsidDel="005E4B1D" w:rsidRDefault="005E4B1D" w:rsidP="00077E52">
      <w:pPr>
        <w:rPr>
          <w:del w:id="716" w:author="Guy" w:date="2010-07-02T17:20:00Z"/>
        </w:rPr>
      </w:pPr>
    </w:p>
    <w:p w:rsidR="00AB5B25" w:rsidRDefault="00AB5B25" w:rsidP="00B02EBD">
      <w:pPr>
        <w:keepNext/>
        <w:jc w:val="center"/>
      </w:pPr>
    </w:p>
    <w:p w:rsidR="00B02EBD" w:rsidRDefault="00FD36B8" w:rsidP="00B02EBD">
      <w:pPr>
        <w:keepNext/>
        <w:jc w:val="center"/>
      </w:pPr>
      <w:r w:rsidRPr="00FD36B8">
        <w:rPr>
          <w:noProof/>
          <w:lang w:val="en-GB" w:eastAsia="en-GB"/>
        </w:rPr>
        <w:drawing>
          <wp:inline distT="0" distB="0" distL="0" distR="0">
            <wp:extent cx="3598127" cy="1992351"/>
            <wp:effectExtent l="0" t="0" r="2323" b="0"/>
            <wp:docPr id="10"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58843" cy="3725494"/>
                      <a:chOff x="914400" y="1566251"/>
                      <a:chExt cx="6958843" cy="3725494"/>
                    </a:xfrm>
                  </a:grpSpPr>
                  <a:sp>
                    <a:nvSpPr>
                      <a:cNvPr id="66" name="Oval 65"/>
                      <a:cNvSpPr/>
                    </a:nvSpPr>
                    <a:spPr>
                      <a:xfrm>
                        <a:off x="6934200" y="2514600"/>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7" name="Oval 66"/>
                      <a:cNvSpPr/>
                    </a:nvSpPr>
                    <a:spPr>
                      <a:xfrm>
                        <a:off x="6781800" y="2438400"/>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8" name="Oval 67"/>
                      <a:cNvSpPr/>
                    </a:nvSpPr>
                    <a:spPr>
                      <a:xfrm>
                        <a:off x="6477000" y="2590800"/>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1" name="Oval 60"/>
                      <a:cNvSpPr/>
                    </a:nvSpPr>
                    <a:spPr>
                      <a:xfrm>
                        <a:off x="1371600" y="2121273"/>
                        <a:ext cx="735900" cy="1002927"/>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2" name="Oval 61"/>
                      <a:cNvSpPr/>
                    </a:nvSpPr>
                    <a:spPr>
                      <a:xfrm>
                        <a:off x="1219200" y="2045073"/>
                        <a:ext cx="599210" cy="1058799"/>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3" name="Oval 62"/>
                      <a:cNvSpPr/>
                    </a:nvSpPr>
                    <a:spPr>
                      <a:xfrm>
                        <a:off x="914400" y="2197473"/>
                        <a:ext cx="1396243" cy="769472"/>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grpSp>
                    <a:nvGrpSpPr>
                      <a:cNvPr id="4" name="Group 3"/>
                      <a:cNvGrpSpPr/>
                    </a:nvGrpSpPr>
                    <a:grpSpPr>
                      <a:xfrm>
                        <a:off x="1464061" y="1566251"/>
                        <a:ext cx="6099138" cy="3725494"/>
                        <a:chOff x="1388286" y="1846646"/>
                        <a:chExt cx="6099138" cy="3725494"/>
                      </a:xfrm>
                    </a:grpSpPr>
                    <a:grpSp>
                      <a:nvGrpSpPr>
                        <a:cNvPr id="9" name="Group 4"/>
                        <a:cNvGrpSpPr/>
                      </a:nvGrpSpPr>
                      <a:grpSpPr>
                        <a:xfrm>
                          <a:off x="1388286" y="1846653"/>
                          <a:ext cx="6099138" cy="3166118"/>
                          <a:chOff x="1597742" y="2714627"/>
                          <a:chExt cx="6099138" cy="3250497"/>
                        </a:xfrm>
                      </a:grpSpPr>
                      <a:grpSp>
                        <a:nvGrpSpPr>
                          <a:cNvPr id="12" name="Group 7"/>
                          <a:cNvGrpSpPr/>
                        </a:nvGrpSpPr>
                        <a:grpSpPr>
                          <a:xfrm>
                            <a:off x="1597742" y="2714627"/>
                            <a:ext cx="6099138" cy="3250497"/>
                            <a:chOff x="-472482" y="2993848"/>
                            <a:chExt cx="6099138" cy="3250497"/>
                          </a:xfrm>
                        </a:grpSpPr>
                        <a:grpSp>
                          <a:nvGrpSpPr>
                            <a:cNvPr id="14" name="Group 9"/>
                            <a:cNvGrpSpPr/>
                          </a:nvGrpSpPr>
                          <a:grpSpPr>
                            <a:xfrm>
                              <a:off x="-472482" y="2993848"/>
                              <a:ext cx="5682472" cy="3105174"/>
                              <a:chOff x="-37466" y="3301352"/>
                              <a:chExt cx="7436887" cy="4065097"/>
                            </a:xfrm>
                          </a:grpSpPr>
                          <a:cxnSp>
                            <a:nvCxnSpPr>
                              <a:cNvPr id="16" name="Straight Connector 15"/>
                              <a:cNvCxnSpPr/>
                            </a:nvCxnSpPr>
                            <a:spPr>
                              <a:xfrm rot="10800000">
                                <a:off x="6141095" y="4863593"/>
                                <a:ext cx="612432"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stCxn id="31" idx="5"/>
                                <a:endCxn id="32"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9" name="Straight Connector 18"/>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0" name="Straight Connector 19"/>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21" name="Straight Connector 20"/>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5" name="Group 21"/>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8" name="Oval 57"/>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Oval 58"/>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60" name="Oval 59"/>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6" name="Group 22"/>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7" name="Group 23"/>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8" name="Group 24"/>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8" name="Cube 25"/>
                              <a:cNvSpPr/>
                            </a:nvSpPr>
                            <a:spPr>
                              <a:xfrm>
                                <a:off x="6922074" y="4985622"/>
                                <a:ext cx="477347"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 name="Cube 27"/>
                              <a:cNvSpPr/>
                            </a:nvSpPr>
                            <a:spPr>
                              <a:xfrm>
                                <a:off x="-37466" y="4473547"/>
                                <a:ext cx="477349"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Oval 39"/>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1" name="Oval 40"/>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2" name="Oval 41"/>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5" name="Cube 44"/>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6" name="Straight Connector 45"/>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7" name="Straight Connector 46"/>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8" name="Oval 47"/>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4" name="Freeform 43"/>
                              <a:cNvSpPr/>
                            </a:nvSpPr>
                            <a:spPr>
                              <a:xfrm>
                                <a:off x="428422" y="4394476"/>
                                <a:ext cx="3701323" cy="1717712"/>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Freeform 42"/>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1"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3"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3"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5" name="TextBox 233"/>
                            <a:cNvSpPr txBox="1"/>
                          </a:nvSpPr>
                          <a:spPr>
                            <a:xfrm>
                              <a:off x="-217726" y="5865170"/>
                              <a:ext cx="2775503" cy="37917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a:t>NSI </a:t>
                                </a:r>
                                <a:r>
                                  <a:rPr lang="en-US" dirty="0" smtClean="0"/>
                                  <a:t>Inter-Network </a:t>
                                </a:r>
                                <a:r>
                                  <a:rPr lang="en-US" dirty="0" smtClean="0"/>
                                  <a:t>Topology</a:t>
                                </a:r>
                                <a:endParaRPr lang="en-US" dirty="0"/>
                              </a:p>
                            </a:txBody>
                            <a:useSpRect/>
                          </a:txSp>
                        </a:sp>
                      </a:grpSp>
                      <a:sp>
                        <a:nvSpPr>
                          <a:cNvPr id="2" name="Oval 8"/>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6" name="Oval 5"/>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7"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a:sp>
                    <a:nvSpPr>
                      <a:cNvPr id="65" name="Oval 64"/>
                      <a:cNvSpPr/>
                    </a:nvSpPr>
                    <a:spPr>
                      <a:xfrm>
                        <a:off x="1752600" y="25146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69" name="Oval 68"/>
                      <a:cNvSpPr/>
                    </a:nvSpPr>
                    <a:spPr>
                      <a:xfrm>
                        <a:off x="6553200" y="2819400"/>
                        <a:ext cx="187975" cy="183692"/>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lc:lockedCanvas>
              </a:graphicData>
            </a:graphic>
          </wp:inline>
        </w:drawing>
      </w:r>
    </w:p>
    <w:p w:rsidR="00B02EBD" w:rsidRDefault="00AD2854" w:rsidP="00B02EBD">
      <w:pPr>
        <w:pStyle w:val="Caption"/>
        <w:jc w:val="center"/>
      </w:pPr>
      <w:bookmarkStart w:id="717" w:name="_Ref257045075"/>
      <w:r>
        <w:t xml:space="preserve">Figure </w:t>
      </w:r>
      <w:r w:rsidR="001E4F8D">
        <w:fldChar w:fldCharType="begin"/>
      </w:r>
      <w:r>
        <w:instrText xml:space="preserve"> SEQ Figure \* ARABIC </w:instrText>
      </w:r>
      <w:r w:rsidR="001E4F8D">
        <w:fldChar w:fldCharType="separate"/>
      </w:r>
      <w:r w:rsidR="00D616B2">
        <w:rPr>
          <w:noProof/>
        </w:rPr>
        <w:t>8</w:t>
      </w:r>
      <w:r w:rsidR="001E4F8D">
        <w:fldChar w:fldCharType="end"/>
      </w:r>
      <w:bookmarkEnd w:id="717"/>
      <w:r>
        <w:t>: Inter-</w:t>
      </w:r>
      <w:del w:id="718" w:author="Guy" w:date="2010-06-20T16:20:00Z">
        <w:r w:rsidDel="0037214C">
          <w:delText xml:space="preserve">Domain </w:delText>
        </w:r>
      </w:del>
      <w:ins w:id="719" w:author="Guy" w:date="2010-06-20T16:20:00Z">
        <w:r w:rsidR="0037214C">
          <w:t xml:space="preserve">Network </w:t>
        </w:r>
      </w:ins>
      <w:r>
        <w:t>Topology</w:t>
      </w:r>
    </w:p>
    <w:p w:rsidR="008A4149" w:rsidRDefault="008A4149" w:rsidP="008A4149">
      <w:pPr>
        <w:rPr>
          <w:ins w:id="720" w:author="Guy" w:date="2010-07-02T18:03:00Z"/>
        </w:rPr>
      </w:pPr>
    </w:p>
    <w:p w:rsidR="008A4149" w:rsidRDefault="008A4149" w:rsidP="008A4149">
      <w:pPr>
        <w:rPr>
          <w:ins w:id="721" w:author="Guy" w:date="2010-07-02T18:03:00Z"/>
        </w:rPr>
      </w:pPr>
      <w:ins w:id="722" w:author="Guy" w:date="2010-07-02T18:03:00Z">
        <w:r>
          <w:fldChar w:fldCharType="begin"/>
        </w:r>
        <w:r>
          <w:instrText xml:space="preserve"> REF _Ref257045075 \h </w:instrText>
        </w:r>
        <w:r>
          <w:fldChar w:fldCharType="separate"/>
        </w:r>
        <w:r>
          <w:t xml:space="preserve">Figure </w:t>
        </w:r>
        <w:r>
          <w:rPr>
            <w:noProof/>
          </w:rPr>
          <w:t>8</w:t>
        </w:r>
        <w:r>
          <w:fldChar w:fldCharType="end"/>
        </w:r>
        <w:r>
          <w:t xml:space="preserve"> depicts an inter-Network abstracted topology with Networks interconnected at Service Termination/Transit Points (STPs).  </w:t>
        </w:r>
      </w:ins>
    </w:p>
    <w:p w:rsidR="008A4149" w:rsidRDefault="008A4149" w:rsidP="005E4B1D">
      <w:pPr>
        <w:rPr>
          <w:ins w:id="723" w:author="Guy" w:date="2010-07-02T18:03:00Z"/>
        </w:rPr>
      </w:pPr>
    </w:p>
    <w:p w:rsidR="005E4B1D" w:rsidRDefault="005E4B1D" w:rsidP="005E4B1D">
      <w:pPr>
        <w:rPr>
          <w:ins w:id="724" w:author="Guy" w:date="2010-07-02T17:20:00Z"/>
        </w:rPr>
      </w:pPr>
      <w:ins w:id="725" w:author="Guy" w:date="2010-07-02T17:21:00Z">
        <w:r>
          <w:t xml:space="preserve">The connections between networks depicted in </w:t>
        </w:r>
        <w:r>
          <w:fldChar w:fldCharType="begin"/>
        </w:r>
        <w:r>
          <w:instrText xml:space="preserve"> REF _Ref257045075 \h </w:instrText>
        </w:r>
      </w:ins>
      <w:r>
        <w:fldChar w:fldCharType="separate"/>
      </w:r>
      <w:ins w:id="726" w:author="Guy" w:date="2010-07-02T17:21:00Z">
        <w:r>
          <w:t xml:space="preserve">Figure </w:t>
        </w:r>
        <w:r>
          <w:rPr>
            <w:noProof/>
          </w:rPr>
          <w:t>8</w:t>
        </w:r>
        <w:r>
          <w:fldChar w:fldCharType="end"/>
        </w:r>
        <w:r>
          <w:t xml:space="preserve"> </w:t>
        </w:r>
      </w:ins>
      <w:ins w:id="727" w:author="Guy" w:date="2010-07-02T17:23:00Z">
        <w:r>
          <w:t xml:space="preserve">represent the transport plane </w:t>
        </w:r>
      </w:ins>
      <w:ins w:id="728" w:author="Guy" w:date="2010-07-02T17:27:00Z">
        <w:r>
          <w:t>connectivity.  I</w:t>
        </w:r>
      </w:ins>
      <w:ins w:id="729" w:author="Guy" w:date="2010-07-02T17:20:00Z">
        <w:r>
          <w:t xml:space="preserve">t should </w:t>
        </w:r>
      </w:ins>
      <w:ins w:id="730" w:author="Guy" w:date="2010-07-02T17:23:00Z">
        <w:r>
          <w:t xml:space="preserve">not be assumed </w:t>
        </w:r>
      </w:ins>
      <w:ins w:id="731" w:author="Guy" w:date="2010-07-02T17:20:00Z">
        <w:r>
          <w:t>that th</w:t>
        </w:r>
      </w:ins>
      <w:ins w:id="732" w:author="Guy" w:date="2010-07-02T17:22:00Z">
        <w:r>
          <w:t>ese</w:t>
        </w:r>
      </w:ins>
      <w:ins w:id="733" w:author="Guy" w:date="2010-07-02T17:20:00Z">
        <w:r>
          <w:t xml:space="preserve"> </w:t>
        </w:r>
      </w:ins>
      <w:ins w:id="734" w:author="Guy" w:date="2010-07-02T17:28:00Z">
        <w:r w:rsidR="00F92A10">
          <w:t xml:space="preserve">STPs </w:t>
        </w:r>
      </w:ins>
      <w:ins w:id="735" w:author="Guy" w:date="2010-07-02T17:20:00Z">
        <w:r>
          <w:t>are congruent with t</w:t>
        </w:r>
        <w:r>
          <w:t xml:space="preserve">he </w:t>
        </w:r>
      </w:ins>
      <w:ins w:id="736" w:author="Guy" w:date="2010-07-02T17:24:00Z">
        <w:r>
          <w:t>NSA</w:t>
        </w:r>
      </w:ins>
      <w:ins w:id="737" w:author="Guy" w:date="2010-07-02T17:20:00Z">
        <w:r>
          <w:t xml:space="preserve"> </w:t>
        </w:r>
      </w:ins>
      <w:ins w:id="738" w:author="Guy" w:date="2010-07-02T17:23:00Z">
        <w:r>
          <w:t>reachability</w:t>
        </w:r>
      </w:ins>
      <w:ins w:id="739" w:author="Guy" w:date="2010-07-02T17:24:00Z">
        <w:r>
          <w:t xml:space="preserve"> on the service plane</w:t>
        </w:r>
      </w:ins>
      <w:ins w:id="740" w:author="Guy" w:date="2010-07-02T17:23:00Z">
        <w:r>
          <w:t>.</w:t>
        </w:r>
      </w:ins>
      <w:ins w:id="741" w:author="Guy" w:date="2010-07-02T17:24:00Z">
        <w:r>
          <w:t xml:space="preserve"> I.e. </w:t>
        </w:r>
      </w:ins>
      <w:ins w:id="742" w:author="Guy" w:date="2010-07-02T17:25:00Z">
        <w:r>
          <w:t>the presence of a</w:t>
        </w:r>
      </w:ins>
      <w:ins w:id="743" w:author="Guy" w:date="2010-07-02T17:28:00Z">
        <w:r w:rsidR="00F92A10">
          <w:t>n</w:t>
        </w:r>
      </w:ins>
      <w:ins w:id="744" w:author="Guy" w:date="2010-07-02T17:25:00Z">
        <w:r>
          <w:t xml:space="preserve"> </w:t>
        </w:r>
      </w:ins>
      <w:ins w:id="745" w:author="Guy" w:date="2010-07-02T17:24:00Z">
        <w:r>
          <w:t>interconnection</w:t>
        </w:r>
      </w:ins>
      <w:ins w:id="746" w:author="Guy" w:date="2010-07-02T17:25:00Z">
        <w:r>
          <w:t xml:space="preserve"> </w:t>
        </w:r>
      </w:ins>
      <w:ins w:id="747" w:author="Guy" w:date="2010-07-02T17:27:00Z">
        <w:r>
          <w:t>between</w:t>
        </w:r>
      </w:ins>
      <w:ins w:id="748" w:author="Guy" w:date="2010-07-02T17:28:00Z">
        <w:r w:rsidR="00F92A10">
          <w:t xml:space="preserve"> two</w:t>
        </w:r>
      </w:ins>
      <w:ins w:id="749" w:author="Guy" w:date="2010-07-02T17:27:00Z">
        <w:r>
          <w:t xml:space="preserve"> Networks </w:t>
        </w:r>
      </w:ins>
      <w:ins w:id="750" w:author="Guy" w:date="2010-07-02T17:25:00Z">
        <w:r>
          <w:t>does not imply that a</w:t>
        </w:r>
      </w:ins>
      <w:ins w:id="751" w:author="Guy" w:date="2010-07-02T17:28:00Z">
        <w:r w:rsidR="00F92A10">
          <w:t xml:space="preserve"> matching</w:t>
        </w:r>
      </w:ins>
      <w:ins w:id="752" w:author="Guy" w:date="2010-07-02T17:25:00Z">
        <w:r>
          <w:t xml:space="preserve"> NSA-to-NSA session is </w:t>
        </w:r>
      </w:ins>
      <w:ins w:id="753" w:author="Guy" w:date="2010-07-02T17:26:00Z">
        <w:r>
          <w:t>available</w:t>
        </w:r>
      </w:ins>
      <w:ins w:id="754" w:author="Guy" w:date="2010-07-02T17:25:00Z">
        <w:r>
          <w:t>.</w:t>
        </w:r>
      </w:ins>
    </w:p>
    <w:p w:rsidR="005E4B1D" w:rsidRDefault="005E4B1D" w:rsidP="007962ED">
      <w:pPr>
        <w:rPr>
          <w:ins w:id="755" w:author="Guy" w:date="2010-07-02T17:28:00Z"/>
        </w:rPr>
      </w:pPr>
    </w:p>
    <w:p w:rsidR="005E4B1D" w:rsidRDefault="00F92A10" w:rsidP="005E4B1D">
      <w:pPr>
        <w:rPr>
          <w:ins w:id="756" w:author="Guy" w:date="2010-07-02T17:18:00Z"/>
        </w:rPr>
      </w:pPr>
      <w:ins w:id="757" w:author="Guy" w:date="2010-07-02T17:28:00Z">
        <w:r>
          <w:t xml:space="preserve">The STP is a </w:t>
        </w:r>
        <w:r>
          <w:t>connection</w:t>
        </w:r>
        <w:r>
          <w:t xml:space="preserve"> point between two Networks.  </w:t>
        </w:r>
      </w:ins>
      <w:ins w:id="758" w:author="Guy" w:date="2010-07-02T17:18:00Z">
        <w:r w:rsidR="005E4B1D">
          <w:t xml:space="preserve">The STP object </w:t>
        </w:r>
      </w:ins>
      <w:ins w:id="759" w:author="Guy" w:date="2010-07-02T17:29:00Z">
        <w:r>
          <w:t>is associated with two</w:t>
        </w:r>
      </w:ins>
      <w:ins w:id="760" w:author="Guy" w:date="2010-07-02T17:18:00Z">
        <w:r w:rsidR="005E4B1D">
          <w:t xml:space="preserve"> edge port</w:t>
        </w:r>
      </w:ins>
      <w:ins w:id="761" w:author="Guy" w:date="2010-07-02T17:29:00Z">
        <w:r>
          <w:t>s</w:t>
        </w:r>
      </w:ins>
      <w:ins w:id="762" w:author="Guy" w:date="2010-07-02T17:18:00Z">
        <w:r>
          <w:t xml:space="preserve"> in different Networks.</w:t>
        </w:r>
        <w:r w:rsidR="005E4B1D">
          <w:t xml:space="preserve"> </w:t>
        </w:r>
      </w:ins>
      <w:ins w:id="763" w:author="Guy" w:date="2010-07-02T17:30:00Z">
        <w:r>
          <w:t>E</w:t>
        </w:r>
      </w:ins>
      <w:ins w:id="764" w:author="Guy" w:date="2010-07-02T17:18:00Z">
        <w:r w:rsidR="005E4B1D">
          <w:t>ach STP may contain a set of sub-port labels, for example an Ethernet port may contain a range of available vlans.  STPs are</w:t>
        </w:r>
      </w:ins>
      <w:ins w:id="765" w:author="Guy" w:date="2010-07-02T17:30:00Z">
        <w:r>
          <w:t xml:space="preserve"> both</w:t>
        </w:r>
      </w:ins>
      <w:ins w:id="766" w:author="Guy" w:date="2010-07-02T17:18:00Z">
        <w:r w:rsidR="005E4B1D">
          <w:t xml:space="preserve"> interconnection points to other Networks and form ingress/egress points </w:t>
        </w:r>
      </w:ins>
      <w:ins w:id="767" w:author="Guy" w:date="2010-07-02T17:30:00Z">
        <w:r>
          <w:t>of a connection</w:t>
        </w:r>
      </w:ins>
      <w:ins w:id="768" w:author="Guy" w:date="2010-07-02T17:18:00Z">
        <w:r w:rsidR="005E4B1D">
          <w:t>.</w:t>
        </w:r>
      </w:ins>
    </w:p>
    <w:p w:rsidR="005E4B1D" w:rsidRDefault="005E4B1D" w:rsidP="005E4B1D">
      <w:pPr>
        <w:rPr>
          <w:ins w:id="769" w:author="Guy" w:date="2010-07-02T17:18:00Z"/>
        </w:rPr>
      </w:pPr>
    </w:p>
    <w:p w:rsidR="00351259" w:rsidDel="008A4149" w:rsidRDefault="00351259" w:rsidP="007962ED">
      <w:pPr>
        <w:rPr>
          <w:del w:id="770" w:author="Guy" w:date="2010-07-02T18:04:00Z"/>
        </w:rPr>
      </w:pPr>
    </w:p>
    <w:p w:rsidR="00E4317E" w:rsidDel="008A4149" w:rsidRDefault="001E4F8D" w:rsidP="00E4317E">
      <w:pPr>
        <w:rPr>
          <w:del w:id="771" w:author="Guy" w:date="2010-07-02T18:03:00Z"/>
        </w:rPr>
      </w:pPr>
      <w:del w:id="772" w:author="Guy" w:date="2010-07-02T18:03:00Z">
        <w:r w:rsidDel="008A4149">
          <w:fldChar w:fldCharType="begin"/>
        </w:r>
        <w:r w:rsidR="007962ED" w:rsidDel="008A4149">
          <w:delInstrText xml:space="preserve"> REF _Ref257045075 \h </w:delInstrText>
        </w:r>
        <w:r w:rsidDel="008A4149">
          <w:fldChar w:fldCharType="separate"/>
        </w:r>
        <w:r w:rsidR="00D616B2" w:rsidDel="008A4149">
          <w:delText xml:space="preserve">Figure </w:delText>
        </w:r>
        <w:r w:rsidR="00D616B2" w:rsidDel="008A4149">
          <w:rPr>
            <w:noProof/>
          </w:rPr>
          <w:delText>8</w:delText>
        </w:r>
        <w:r w:rsidDel="008A4149">
          <w:fldChar w:fldCharType="end"/>
        </w:r>
        <w:r w:rsidR="007962ED" w:rsidDel="008A4149">
          <w:delText xml:space="preserve"> depicts an inter-Network abstracted topology </w:delText>
        </w:r>
        <w:r w:rsidR="00E4317E" w:rsidDel="008A4149">
          <w:delText>with</w:delText>
        </w:r>
        <w:r w:rsidR="007962ED" w:rsidDel="008A4149">
          <w:delText xml:space="preserve"> Networks interconnected at Service Termination Points (STPs).</w:delText>
        </w:r>
        <w:r w:rsidR="00E4317E" w:rsidDel="008A4149">
          <w:delText xml:space="preserve">  </w:delText>
        </w:r>
      </w:del>
    </w:p>
    <w:p w:rsidR="00210107" w:rsidDel="008A4149" w:rsidRDefault="00210107" w:rsidP="00B02EBD">
      <w:pPr>
        <w:rPr>
          <w:del w:id="773" w:author="Guy" w:date="2010-07-02T18:04:00Z"/>
        </w:rPr>
      </w:pPr>
    </w:p>
    <w:p w:rsidR="00BC0A99" w:rsidRDefault="00BC0A99" w:rsidP="00BC0A99">
      <w:pPr>
        <w:rPr>
          <w:ins w:id="774" w:author="Guy" w:date="2010-07-02T18:04:00Z"/>
        </w:rPr>
      </w:pPr>
      <w:r>
        <w:t xml:space="preserve">NSI </w:t>
      </w:r>
      <w:r w:rsidR="00D974C7" w:rsidRPr="004430BD">
        <w:t xml:space="preserve">inter-Network topology </w:t>
      </w:r>
      <w:r>
        <w:t xml:space="preserve">supports the administrative grouping of Transport Plane resources into a single topology object called a </w:t>
      </w:r>
      <w:r w:rsidRPr="00AE6468">
        <w:t>Network</w:t>
      </w:r>
      <w:r>
        <w:t xml:space="preserve">.  Networks interconnect with other Networks </w:t>
      </w:r>
      <w:r w:rsidR="00D974C7">
        <w:t>via interconnected physical p</w:t>
      </w:r>
      <w:r w:rsidRPr="00AE6468">
        <w:t>orts</w:t>
      </w:r>
      <w:r w:rsidR="00D974C7">
        <w:t>.</w:t>
      </w:r>
      <w:r>
        <w:t xml:space="preserve">  </w:t>
      </w:r>
      <w:r w:rsidR="00D974C7">
        <w:t>These are modeled as STPs in the service plane, i</w:t>
      </w:r>
      <w:r>
        <w:t xml:space="preserve">t is the responsibility of the NSAs to define a valid mapping </w:t>
      </w:r>
      <w:r w:rsidR="00D974C7">
        <w:t>to relate STPs with physical ports</w:t>
      </w:r>
      <w:r>
        <w:t xml:space="preserve">.  </w:t>
      </w:r>
    </w:p>
    <w:p w:rsidR="008A4149" w:rsidRDefault="008A4149" w:rsidP="00BC0A99">
      <w:pPr>
        <w:rPr>
          <w:ins w:id="775" w:author="Guy" w:date="2010-07-02T18:04:00Z"/>
        </w:rPr>
      </w:pPr>
    </w:p>
    <w:p w:rsidR="008A4149" w:rsidRDefault="008A4149" w:rsidP="008A4149">
      <w:pPr>
        <w:rPr>
          <w:ins w:id="776" w:author="Guy" w:date="2010-07-02T18:04:00Z"/>
        </w:rPr>
      </w:pPr>
      <w:ins w:id="777" w:author="Guy" w:date="2010-07-02T18:04:00Z">
        <w:r>
          <w:lastRenderedPageBreak/>
          <w:t>A Network may have an associated transfer function matrix between STPs.  This matrix describes the internal connectivity inside the network between STPs.</w:t>
        </w:r>
      </w:ins>
    </w:p>
    <w:p w:rsidR="008A4149" w:rsidDel="008A4149" w:rsidRDefault="008A4149" w:rsidP="00BC0A99">
      <w:pPr>
        <w:rPr>
          <w:del w:id="778" w:author="Guy" w:date="2010-07-02T18:04:00Z"/>
        </w:rPr>
      </w:pPr>
    </w:p>
    <w:p w:rsidR="00BC0A99" w:rsidRDefault="00BC0A99" w:rsidP="00BC0A99"/>
    <w:p w:rsidR="00BC0A99" w:rsidRDefault="00BC0A99" w:rsidP="00BC0A99">
      <w:r>
        <w:t xml:space="preserve">By aggregating detailed transport topology into a single Network, or by grouping several Networks together to form a </w:t>
      </w:r>
      <w:ins w:id="779" w:author="Guy" w:date="2010-07-02T18:05:00Z">
        <w:r w:rsidR="008A4149">
          <w:t>f</w:t>
        </w:r>
      </w:ins>
      <w:del w:id="780" w:author="Guy" w:date="2010-07-02T18:05:00Z">
        <w:r w:rsidDel="008A4149">
          <w:delText>f</w:delText>
        </w:r>
      </w:del>
      <w:r>
        <w:t>ederated Network object, the global network topology may be reduced substantially.   How such a federation is implemented and the resulting simplified inter- Network topology map is out of scope for at least this version of NSI.  Successful implementation for a particular deployment will allow Pathfinders to inexpensively compute coarse grained path(s) between any pair of networks.   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BC0A99" w:rsidRDefault="00BC0A99" w:rsidP="00B02EBD"/>
    <w:p w:rsidR="00AE6468" w:rsidDel="008A4149" w:rsidRDefault="00AE6468" w:rsidP="00AE6468">
      <w:pPr>
        <w:rPr>
          <w:del w:id="781" w:author="Guy" w:date="2010-07-02T18:05:00Z"/>
        </w:rPr>
      </w:pPr>
      <w:del w:id="782" w:author="Guy" w:date="2010-07-02T18:05:00Z">
        <w:r w:rsidDel="008A4149">
          <w:delText xml:space="preserve">It is important to note here that the </w:delText>
        </w:r>
        <w:r w:rsidR="00AB7E9E" w:rsidDel="008A4149">
          <w:delText xml:space="preserve">arrangement of NSI interfaces between </w:delText>
        </w:r>
        <w:r w:rsidDel="008A4149">
          <w:delText xml:space="preserve">NSAs is </w:delText>
        </w:r>
        <w:r w:rsidR="000752F4" w:rsidRPr="000752F4" w:rsidDel="008A4149">
          <w:rPr>
            <w:i/>
          </w:rPr>
          <w:delText>not</w:delText>
        </w:r>
        <w:r w:rsidDel="008A4149">
          <w:delText xml:space="preserve"> necessarily congruent with the connectivity </w:delText>
        </w:r>
        <w:r w:rsidR="00AB7E9E" w:rsidDel="008A4149">
          <w:delText>between</w:delText>
        </w:r>
        <w:r w:rsidDel="008A4149">
          <w:delText xml:space="preserve"> Networks. </w:delText>
        </w:r>
      </w:del>
    </w:p>
    <w:p w:rsidR="007F7C82" w:rsidDel="008A4149" w:rsidRDefault="007F7C82" w:rsidP="00B02EBD">
      <w:pPr>
        <w:rPr>
          <w:del w:id="783" w:author="Guy" w:date="2010-07-02T18:05:00Z"/>
        </w:rPr>
      </w:pPr>
    </w:p>
    <w:p w:rsidR="00792F8C" w:rsidRDefault="00AD2854" w:rsidP="00B02EBD">
      <w:r>
        <w:t>From a global perspective, hiding detailed transport topology within a</w:t>
      </w:r>
      <w:del w:id="784" w:author="Guy" w:date="2010-07-02T18:05:00Z">
        <w:r w:rsidDel="008A4149">
          <w:delText>n</w:delText>
        </w:r>
      </w:del>
      <w:r>
        <w:t xml:space="preserve"> </w:t>
      </w:r>
      <w:del w:id="785" w:author="Guy" w:date="2010-07-02T18:05:00Z">
        <w:r w:rsidDel="008A4149">
          <w:delText xml:space="preserve">opaque </w:delText>
        </w:r>
      </w:del>
      <w:r>
        <w:t xml:space="preserve">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786" w:name="_Toc256089649"/>
      <w:bookmarkStart w:id="787" w:name="_Toc256089650"/>
      <w:bookmarkStart w:id="788" w:name="_Toc256089701"/>
      <w:bookmarkStart w:id="789" w:name="_Toc256089651"/>
      <w:bookmarkStart w:id="790" w:name="_Toc256089652"/>
      <w:bookmarkStart w:id="791" w:name="_Toc256089703"/>
      <w:bookmarkStart w:id="792" w:name="_Toc256089653"/>
      <w:bookmarkStart w:id="793" w:name="_Toc256089654"/>
      <w:bookmarkStart w:id="794" w:name="_Toc256089705"/>
      <w:bookmarkStart w:id="795" w:name="_Toc256089655"/>
      <w:bookmarkStart w:id="796" w:name="_Toc256089656"/>
      <w:bookmarkStart w:id="797" w:name="_Toc256089707"/>
      <w:bookmarkStart w:id="798" w:name="_Toc256089657"/>
      <w:bookmarkStart w:id="799" w:name="_Toc256089658"/>
      <w:bookmarkStart w:id="800" w:name="_Toc256089709"/>
      <w:bookmarkStart w:id="801" w:name="_Toc256089659"/>
      <w:bookmarkStart w:id="802" w:name="_Toc256089660"/>
      <w:bookmarkStart w:id="803" w:name="_Toc256089711"/>
      <w:bookmarkStart w:id="804" w:name="_Toc256089661"/>
      <w:bookmarkStart w:id="805" w:name="_Toc256089662"/>
      <w:bookmarkStart w:id="806" w:name="_Toc256089713"/>
      <w:bookmarkStart w:id="807" w:name="_Toc256089663"/>
      <w:bookmarkStart w:id="808" w:name="_Toc256089664"/>
      <w:bookmarkStart w:id="809" w:name="_Toc25608971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p>
    <w:p w:rsidR="007F7C82" w:rsidRDefault="00AD2854" w:rsidP="00B02EBD">
      <w:pPr>
        <w:pStyle w:val="Heading2"/>
      </w:pPr>
      <w:bookmarkStart w:id="810" w:name="_Toc256089666"/>
      <w:bookmarkStart w:id="811" w:name="_Toc265683171"/>
      <w:bookmarkEnd w:id="810"/>
      <w:r w:rsidRPr="00BB6F9A">
        <w:t>Service Termination Points</w:t>
      </w:r>
      <w:bookmarkEnd w:id="811"/>
    </w:p>
    <w:p w:rsidR="007A3831" w:rsidRPr="007A3831" w:rsidRDefault="007A3831" w:rsidP="007A3831">
      <w:pPr>
        <w:pStyle w:val="nobreak"/>
      </w:pPr>
    </w:p>
    <w:p w:rsidR="00C54D21" w:rsidRDefault="007A3831" w:rsidP="007A3831">
      <w:r>
        <w:t xml:space="preserve">The NSI Architecture </w:t>
      </w:r>
      <w:r w:rsidRPr="00F5465B">
        <w:t xml:space="preserve">adopts a generalized notion of </w:t>
      </w:r>
      <w:r>
        <w:t xml:space="preserve">a </w:t>
      </w:r>
      <w:r w:rsidRPr="00D720C7">
        <w:t>Service Termination Point</w:t>
      </w:r>
      <w:r>
        <w:t xml:space="preserve"> (STP).  An STP names a topological location that acts as a concatenation point connecting two Connections.  This </w:t>
      </w:r>
      <w:r w:rsidR="00966573">
        <w:t xml:space="preserve">is the </w:t>
      </w:r>
      <w:r>
        <w:t xml:space="preserve">junction between the ingress of a Connection in one Network and the egress of a Connection in the next Network.  </w:t>
      </w:r>
    </w:p>
    <w:p w:rsidR="007A3831" w:rsidRDefault="007A3831" w:rsidP="007A3831"/>
    <w:p w:rsidR="00966573" w:rsidRDefault="007A3831" w:rsidP="00966573">
      <w:r>
        <w:t xml:space="preserve">A prerequisite for an STP is </w:t>
      </w:r>
      <w:r w:rsidR="00CC6FE8">
        <w:t>the existence</w:t>
      </w:r>
      <w:r>
        <w:t xml:space="preserve"> </w:t>
      </w:r>
      <w:r w:rsidR="006C2586">
        <w:t xml:space="preserve">of a </w:t>
      </w:r>
      <w:r>
        <w:t xml:space="preserve">physical connection between </w:t>
      </w:r>
      <w:r w:rsidR="00966573">
        <w:t>N</w:t>
      </w:r>
      <w:r>
        <w:t>etworks.  This preexisting capability (typically made up of a physical port on each network) can be advert</w:t>
      </w:r>
      <w:r w:rsidR="00CC6FE8">
        <w:t>ised by each network to the NSA</w:t>
      </w:r>
      <w:r w:rsidR="006C2586">
        <w:t xml:space="preserve">.  Note that the choice about which resources to advertize is </w:t>
      </w:r>
      <w:r w:rsidR="00973028">
        <w:t xml:space="preserve">subject to local policy. </w:t>
      </w:r>
      <w:r>
        <w:t xml:space="preserve">  </w:t>
      </w:r>
      <w:r w:rsidR="00966573">
        <w:t xml:space="preserve">Once advertised, these capabilities may be used by the pathfinding function of the NSA. </w:t>
      </w:r>
    </w:p>
    <w:p w:rsidR="00CC6FE8" w:rsidRDefault="00CC6FE8" w:rsidP="00973028"/>
    <w:p w:rsidR="00973028" w:rsidRDefault="00CC6FE8" w:rsidP="00973028">
      <w:r>
        <w:t>An STP capability can be a</w:t>
      </w:r>
      <w:r w:rsidR="00973028">
        <w:t xml:space="preserve"> l</w:t>
      </w:r>
      <w:r>
        <w:t>ist of possible STP instances, or a m</w:t>
      </w:r>
      <w:r w:rsidR="00973028">
        <w:t>ore flexible representation like wildcard and constraints. For example, if there are 10 links (1, 2, 3, …</w:t>
      </w:r>
      <w:r w:rsidR="006C2586">
        <w:t xml:space="preserve">, </w:t>
      </w:r>
      <w:r w:rsidR="00973028">
        <w:t>10)</w:t>
      </w:r>
      <w:r>
        <w:t xml:space="preserve"> </w:t>
      </w:r>
      <w:r w:rsidR="00973028">
        <w:t>and any two of these links can be aggregated, there are 90 possible STP instances (1-2, 1-3, …, 9-10). A wildcard like representation may be better than listing all of such STPs</w:t>
      </w:r>
      <w:r>
        <w:t xml:space="preserve"> individually</w:t>
      </w:r>
      <w:r w:rsidR="00973028">
        <w:t>.</w:t>
      </w:r>
    </w:p>
    <w:p w:rsidR="00CC6FE8" w:rsidRDefault="00CC6FE8" w:rsidP="00CC6FE8"/>
    <w:p w:rsidR="00CC6FE8" w:rsidRDefault="00CC6FE8" w:rsidP="00CC6FE8">
      <w:r>
        <w:t xml:space="preserve">An STP can function as both an ingress point on one side and an egress point on the other.  Two such connections that share a single STP in this way are said to be </w:t>
      </w:r>
      <w:r w:rsidRPr="00D720C7">
        <w:t>concatenated</w:t>
      </w:r>
      <w:r>
        <w:t>.   T</w:t>
      </w:r>
      <w:r w:rsidR="006C2586">
        <w:t>hese t</w:t>
      </w:r>
      <w:r>
        <w:t xml:space="preserve">wo concatenated connections </w:t>
      </w:r>
      <w:r w:rsidR="006C2586">
        <w:t xml:space="preserve">then </w:t>
      </w:r>
      <w:r>
        <w:t>appear</w:t>
      </w:r>
      <w:r w:rsidR="006C2586">
        <w:t xml:space="preserve"> to the user payload</w:t>
      </w:r>
      <w:r>
        <w:t xml:space="preserve"> as a single </w:t>
      </w:r>
      <w:r w:rsidR="006C2586">
        <w:t>end-to-end transport plane data-path</w:t>
      </w:r>
      <w:r>
        <w:t>.  In this way an STP becomes intermediate transit-point of a path or connection, i.e a routing point through which the connection must pass.</w:t>
      </w:r>
    </w:p>
    <w:p w:rsidR="00CC6FE8" w:rsidRDefault="00CC6FE8" w:rsidP="00CC6FE8"/>
    <w:p w:rsidR="00CC6FE8" w:rsidRDefault="00CC6FE8" w:rsidP="00CC6FE8">
      <w:r>
        <w:t xml:space="preserve">STPs may be uni or bi-directional and are typically associated with Ports in the topology. In the uni-directional case, the STP functions either as an ingress point or an egress point, this is defined by the flow polarity of the associated Port, and which side of the junction is the user side, and which side is the network side. </w:t>
      </w:r>
    </w:p>
    <w:p w:rsidR="00CC6FE8" w:rsidRDefault="00CC6FE8" w:rsidP="00973028"/>
    <w:p w:rsidR="00CC6FE8" w:rsidRDefault="00973028" w:rsidP="00C54D21">
      <w:r>
        <w:t xml:space="preserve">Two adjacent networks agree on the STP capability between the two networks in advance. The STP capability is the information </w:t>
      </w:r>
      <w:r w:rsidR="006C2586">
        <w:t>which describes all</w:t>
      </w:r>
      <w:r>
        <w:t xml:space="preserve"> possible STPs which can be instantiated between them. Constraints are also included in the information.</w:t>
      </w:r>
    </w:p>
    <w:p w:rsidR="00CC6FE8" w:rsidRDefault="00CC6FE8" w:rsidP="00C54D21"/>
    <w:p w:rsidR="00973028" w:rsidRDefault="00CC6FE8" w:rsidP="00C54D21">
      <w:r>
        <w:t>Once the STP capabilities are advertised, t</w:t>
      </w:r>
      <w:r w:rsidR="00973028">
        <w:t xml:space="preserve">he STP needs to be dynamically generated for an inter-network connection over the STP to be instantiated.  </w:t>
      </w:r>
    </w:p>
    <w:p w:rsidR="00973028" w:rsidRDefault="00973028" w:rsidP="00C54D21"/>
    <w:p w:rsidR="00C54D21" w:rsidRDefault="00DC7F05" w:rsidP="00C54D21">
      <w:r>
        <w:t>Once allocated, an</w:t>
      </w:r>
      <w:r w:rsidR="00C54D21">
        <w:t xml:space="preserve"> STP may have properties such as a framing, bandwidth and a VLAN id. Some of these properties may reflect the requirements specified in the service definition.</w:t>
      </w:r>
      <w:r w:rsidR="00973028">
        <w:t xml:space="preserve">  </w:t>
      </w:r>
      <w:r w:rsidR="00C54D21">
        <w:t>Labeling (cf. fiber id, wavelength, VLAN id) and aggregation (cf. an STP may be provisioned by aggregating multiple switch ports) can be modeled as a property of STP.</w:t>
      </w:r>
    </w:p>
    <w:p w:rsidR="00973028" w:rsidRDefault="00973028" w:rsidP="00C54D21"/>
    <w:p w:rsidR="00DC7F05" w:rsidRDefault="00C54D21" w:rsidP="00DC7F05">
      <w:r>
        <w:t>To instantiate an inter-network connection, the requester NSA requests STPs with the same representation to the adjacent networks.</w:t>
      </w:r>
      <w:r w:rsidR="00DC7F05">
        <w:t xml:space="preserve"> </w:t>
      </w:r>
      <w:r w:rsidR="00DC7F05" w:rsidRPr="00DC7F05">
        <w:t xml:space="preserve"> </w:t>
      </w:r>
      <w:r w:rsidR="00DC7F05">
        <w:t>Each network then keeps a calendar of reservations.</w:t>
      </w:r>
    </w:p>
    <w:p w:rsidR="006C2586" w:rsidRDefault="006C2586" w:rsidP="00C54D21"/>
    <w:p w:rsidR="006C2586" w:rsidRDefault="008E72F0" w:rsidP="008E72F0">
      <w:pPr>
        <w:jc w:val="center"/>
      </w:pPr>
      <w:r w:rsidRPr="008E72F0">
        <w:rPr>
          <w:noProof/>
          <w:lang w:val="en-GB" w:eastAsia="en-GB"/>
        </w:rPr>
        <w:drawing>
          <wp:inline distT="0" distB="0" distL="0" distR="0">
            <wp:extent cx="2333625" cy="2609850"/>
            <wp:effectExtent l="0" t="0" r="0" b="0"/>
            <wp:docPr id="8"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01416" cy="6512980"/>
                      <a:chOff x="1785337" y="214290"/>
                      <a:chExt cx="6501416" cy="6512980"/>
                    </a:xfrm>
                  </a:grpSpPr>
                  <a:sp>
                    <a:nvSpPr>
                      <a:cNvPr id="4" name="円弧 3"/>
                      <a:cNvSpPr/>
                    </a:nvSpPr>
                    <a:spPr>
                      <a:xfrm>
                        <a:off x="1785337" y="357188"/>
                        <a:ext cx="3214688"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5" name="円弧 4"/>
                      <a:cNvSpPr/>
                    </a:nvSpPr>
                    <a:spPr>
                      <a:xfrm flipH="1">
                        <a:off x="5072066" y="214290"/>
                        <a:ext cx="3214687" cy="6000750"/>
                      </a:xfrm>
                      <a:prstGeom prst="arc">
                        <a:avLst>
                          <a:gd name="adj1" fmla="val 16200000"/>
                          <a:gd name="adj2" fmla="val 5322340"/>
                        </a:avLst>
                      </a:prstGeom>
                      <a:ln w="57150">
                        <a:solidFill>
                          <a:srgbClr val="00B050"/>
                        </a:solidFill>
                      </a:ln>
                    </a:spPr>
                    <a:txSp>
                      <a:txBody>
                        <a:bodyPr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fontAlgn="auto">
                            <a:spcBef>
                              <a:spcPts val="0"/>
                            </a:spcBef>
                            <a:spcAft>
                              <a:spcPts val="0"/>
                            </a:spcAft>
                            <a:defRPr/>
                          </a:pPr>
                          <a:endParaRPr lang="ja-JP" altLang="en-US" dirty="0"/>
                        </a:p>
                      </a:txBody>
                      <a:useSpRect/>
                    </a:txSp>
                    <a:style>
                      <a:lnRef idx="1">
                        <a:schemeClr val="accent1"/>
                      </a:lnRef>
                      <a:fillRef idx="0">
                        <a:schemeClr val="accent1"/>
                      </a:fillRef>
                      <a:effectRef idx="0">
                        <a:schemeClr val="accent1"/>
                      </a:effectRef>
                      <a:fontRef idx="minor">
                        <a:schemeClr val="tx1"/>
                      </a:fontRef>
                    </a:style>
                  </a:sp>
                  <a:sp>
                    <a:nvSpPr>
                      <a:cNvPr id="6" name="円/楕円 5"/>
                      <a:cNvSpPr/>
                    </a:nvSpPr>
                    <a:spPr>
                      <a:xfrm>
                        <a:off x="4688516" y="1214422"/>
                        <a:ext cx="643544" cy="4214812"/>
                      </a:xfrm>
                      <a:prstGeom prst="ellipse">
                        <a:avLst/>
                      </a:prstGeom>
                      <a:noFill/>
                      <a:ln>
                        <a:solidFill>
                          <a:srgbClr val="FF000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円/楕円 7"/>
                      <a:cNvSpPr/>
                    </a:nvSpPr>
                    <a:spPr>
                      <a:xfrm>
                        <a:off x="4785712" y="1928813"/>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円/楕円 14"/>
                      <a:cNvSpPr/>
                    </a:nvSpPr>
                    <a:spPr>
                      <a:xfrm flipV="1">
                        <a:off x="4785712" y="3786188"/>
                        <a:ext cx="428625" cy="1071562"/>
                      </a:xfrm>
                      <a:prstGeom prst="ellipse">
                        <a:avLst/>
                      </a:prstGeom>
                      <a:noFill/>
                      <a:ln w="38100">
                        <a:solidFill>
                          <a:srgbClr val="7030A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円/楕円 19"/>
                      <a:cNvSpPr/>
                    </a:nvSpPr>
                    <a:spPr>
                      <a:xfrm>
                        <a:off x="4928587" y="20716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テキスト ボックス 22"/>
                      <a:cNvSpPr txBox="1">
                        <a:spLocks noChangeArrowheads="1"/>
                      </a:cNvSpPr>
                    </a:nvSpPr>
                    <a:spPr bwMode="auto">
                      <a:xfrm>
                        <a:off x="4330100" y="20002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v1</a:t>
                          </a:r>
                          <a:endParaRPr lang="ja-JP" altLang="en-US">
                            <a:latin typeface="Calibri" charset="0"/>
                          </a:endParaRPr>
                        </a:p>
                      </a:txBody>
                      <a:useSpRect/>
                    </a:txSp>
                  </a:sp>
                  <a:sp>
                    <a:nvSpPr>
                      <a:cNvPr id="11" name="円/楕円 30"/>
                      <a:cNvSpPr/>
                    </a:nvSpPr>
                    <a:spPr>
                      <a:xfrm>
                        <a:off x="4928587" y="234473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テキスト ボックス 27"/>
                      <a:cNvSpPr txBox="1">
                        <a:spLocks noChangeArrowheads="1"/>
                      </a:cNvSpPr>
                    </a:nvSpPr>
                    <a:spPr bwMode="auto">
                      <a:xfrm>
                        <a:off x="4330100" y="227330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v2</a:t>
                          </a:r>
                          <a:endParaRPr lang="ja-JP" altLang="en-US">
                            <a:latin typeface="Calibri" charset="0"/>
                          </a:endParaRPr>
                        </a:p>
                      </a:txBody>
                      <a:useSpRect/>
                    </a:txSp>
                  </a:sp>
                  <a:sp>
                    <a:nvSpPr>
                      <a:cNvPr id="13" name="円/楕円 37"/>
                      <a:cNvSpPr/>
                    </a:nvSpPr>
                    <a:spPr>
                      <a:xfrm>
                        <a:off x="4928587" y="2630488"/>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テキスト ボックス 34"/>
                      <a:cNvSpPr txBox="1">
                        <a:spLocks noChangeArrowheads="1"/>
                      </a:cNvSpPr>
                    </a:nvSpPr>
                    <a:spPr bwMode="auto">
                      <a:xfrm>
                        <a:off x="4330100" y="2559050"/>
                        <a:ext cx="479425"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v3</a:t>
                          </a:r>
                          <a:endParaRPr lang="ja-JP" altLang="en-US">
                            <a:latin typeface="Calibri" charset="0"/>
                          </a:endParaRPr>
                        </a:p>
                      </a:txBody>
                      <a:useSpRect/>
                    </a:txSp>
                  </a:sp>
                  <a:sp>
                    <a:nvSpPr>
                      <a:cNvPr id="15" name="円/楕円 44"/>
                      <a:cNvSpPr/>
                    </a:nvSpPr>
                    <a:spPr>
                      <a:xfrm flipV="1">
                        <a:off x="4928587" y="400050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テキスト ボックス 41"/>
                      <a:cNvSpPr txBox="1">
                        <a:spLocks noChangeArrowheads="1"/>
                      </a:cNvSpPr>
                    </a:nvSpPr>
                    <a:spPr bwMode="auto">
                      <a:xfrm>
                        <a:off x="4428525" y="3857625"/>
                        <a:ext cx="411162" cy="461963"/>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a:latin typeface="Calibri" charset="0"/>
                            </a:rPr>
                            <a:t>l1</a:t>
                          </a:r>
                          <a:endParaRPr lang="ja-JP" altLang="en-US">
                            <a:latin typeface="Calibri" charset="0"/>
                          </a:endParaRPr>
                        </a:p>
                      </a:txBody>
                      <a:useSpRect/>
                    </a:txSp>
                  </a:sp>
                  <a:sp>
                    <a:nvSpPr>
                      <a:cNvPr id="17" name="円/楕円 52"/>
                      <a:cNvSpPr/>
                    </a:nvSpPr>
                    <a:spPr>
                      <a:xfrm flipV="1">
                        <a:off x="4928587" y="4286250"/>
                        <a:ext cx="142875" cy="142875"/>
                      </a:xfrm>
                      <a:prstGeom prst="ellipse">
                        <a:avLst/>
                      </a:prstGeom>
                      <a:solidFill>
                        <a:schemeClr val="tx1"/>
                      </a:solidFill>
                      <a:ln>
                        <a:solidFill>
                          <a:srgbClr val="002060"/>
                        </a:solidFill>
                      </a:ln>
                    </a:spPr>
                    <a:txSp>
                      <a:txBody>
                        <a:bodyPr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defRPr/>
                          </a:pPr>
                          <a:endParaRPr lang="ja-JP" altLang="en-US">
                            <a:solidFill>
                              <a:srgbClr val="FFFFFF"/>
                            </a:solidFill>
                            <a:cs typeface="ＭＳ Ｐゴシック" charset="-128"/>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テキスト ボックス 61"/>
                      <a:cNvSpPr txBox="1">
                        <a:spLocks noChangeArrowheads="1"/>
                      </a:cNvSpPr>
                    </a:nvSpPr>
                    <a:spPr bwMode="auto">
                      <a:xfrm>
                        <a:off x="4267941" y="5429264"/>
                        <a:ext cx="1589943" cy="707886"/>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sz="2000" b="1" i="1" dirty="0" smtClean="0">
                              <a:solidFill>
                                <a:srgbClr val="FF0000"/>
                              </a:solidFill>
                              <a:latin typeface="Calibri" charset="0"/>
                            </a:rPr>
                            <a:t>Interface between X-Y</a:t>
                          </a:r>
                          <a:endParaRPr lang="ja-JP" altLang="en-US" sz="2000">
                            <a:solidFill>
                              <a:srgbClr val="FF0000"/>
                            </a:solidFill>
                            <a:latin typeface="Calibri" charset="0"/>
                          </a:endParaRPr>
                        </a:p>
                      </a:txBody>
                      <a:useSpRect/>
                    </a:txSp>
                  </a:sp>
                  <a:sp>
                    <a:nvSpPr>
                      <a:cNvPr id="20" name="テキスト ボックス 62"/>
                      <a:cNvSpPr txBox="1">
                        <a:spLocks noChangeArrowheads="1"/>
                      </a:cNvSpPr>
                    </a:nvSpPr>
                    <a:spPr bwMode="auto">
                      <a:xfrm>
                        <a:off x="5227723" y="1928813"/>
                        <a:ext cx="317715"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A</a:t>
                          </a:r>
                          <a:endParaRPr lang="ja-JP" altLang="en-US">
                            <a:solidFill>
                              <a:srgbClr val="7030A0"/>
                            </a:solidFill>
                            <a:latin typeface="Calibri" charset="0"/>
                          </a:endParaRPr>
                        </a:p>
                      </a:txBody>
                      <a:useSpRect/>
                    </a:txSp>
                  </a:sp>
                  <a:sp>
                    <a:nvSpPr>
                      <a:cNvPr id="21" name="テキスト ボックス 63"/>
                      <a:cNvSpPr txBox="1">
                        <a:spLocks noChangeArrowheads="1"/>
                      </a:cNvSpPr>
                    </a:nvSpPr>
                    <a:spPr bwMode="auto">
                      <a:xfrm>
                        <a:off x="5226968" y="3857625"/>
                        <a:ext cx="309700"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altLang="ja-JP" dirty="0" smtClean="0">
                              <a:solidFill>
                                <a:srgbClr val="7030A0"/>
                              </a:solidFill>
                              <a:latin typeface="Calibri" charset="0"/>
                            </a:rPr>
                            <a:t>B</a:t>
                          </a:r>
                          <a:endParaRPr lang="ja-JP" altLang="en-US">
                            <a:solidFill>
                              <a:srgbClr val="7030A0"/>
                            </a:solidFill>
                            <a:latin typeface="Calibri" charset="0"/>
                          </a:endParaRPr>
                        </a:p>
                      </a:txBody>
                      <a:useSpRect/>
                    </a:txSp>
                  </a:sp>
                  <a:sp>
                    <a:nvSpPr>
                      <a:cNvPr id="22" name="テキスト ボックス 64"/>
                      <a:cNvSpPr txBox="1">
                        <a:spLocks noChangeArrowheads="1"/>
                      </a:cNvSpPr>
                    </a:nvSpPr>
                    <a:spPr bwMode="auto">
                      <a:xfrm>
                        <a:off x="3356962" y="6345238"/>
                        <a:ext cx="1188146"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X</a:t>
                          </a:r>
                          <a:endParaRPr lang="ja-JP" altLang="en-US">
                            <a:solidFill>
                              <a:srgbClr val="00B050"/>
                            </a:solidFill>
                            <a:latin typeface="Calibri" charset="0"/>
                          </a:endParaRPr>
                        </a:p>
                      </a:txBody>
                      <a:useSpRect/>
                    </a:txSp>
                  </a:sp>
                  <a:sp>
                    <a:nvSpPr>
                      <a:cNvPr id="23" name="テキスト ボックス 65"/>
                      <a:cNvSpPr txBox="1">
                        <a:spLocks noChangeArrowheads="1"/>
                      </a:cNvSpPr>
                    </a:nvSpPr>
                    <a:spPr bwMode="auto">
                      <a:xfrm>
                        <a:off x="5963637" y="6357938"/>
                        <a:ext cx="1180131" cy="369332"/>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b="1" i="1" dirty="0">
                              <a:solidFill>
                                <a:srgbClr val="00B050"/>
                              </a:solidFill>
                              <a:latin typeface="Calibri" charset="0"/>
                            </a:rPr>
                            <a:t>Network</a:t>
                          </a:r>
                          <a:r>
                            <a:rPr lang="en-US" altLang="ja-JP" dirty="0">
                              <a:solidFill>
                                <a:srgbClr val="00B050"/>
                              </a:solidFill>
                              <a:latin typeface="Calibri" charset="0"/>
                            </a:rPr>
                            <a:t> </a:t>
                          </a:r>
                          <a:r>
                            <a:rPr lang="en-US" altLang="ja-JP" dirty="0" smtClean="0">
                              <a:solidFill>
                                <a:srgbClr val="00B050"/>
                              </a:solidFill>
                              <a:latin typeface="Calibri" charset="0"/>
                            </a:rPr>
                            <a:t>Y</a:t>
                          </a:r>
                          <a:endParaRPr lang="ja-JP" altLang="en-US">
                            <a:solidFill>
                              <a:srgbClr val="00B050"/>
                            </a:solidFill>
                            <a:latin typeface="Calibri" charset="0"/>
                          </a:endParaRPr>
                        </a:p>
                      </a:txBody>
                      <a:useSpRect/>
                    </a:txSp>
                  </a:sp>
                  <a:cxnSp>
                    <a:nvCxnSpPr>
                      <a:cNvPr id="24" name="直線矢印コネクタ 93"/>
                      <a:cNvCxnSpPr>
                        <a:stCxn id="25" idx="2"/>
                        <a:endCxn id="9" idx="1"/>
                      </a:cNvCxnSpPr>
                    </a:nvCxnSpPr>
                    <a:spPr>
                      <a:xfrm rot="16200000" flipH="1">
                        <a:off x="4124990" y="1268090"/>
                        <a:ext cx="620939" cy="1028103"/>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5" name="テキスト ボックス 96"/>
                      <a:cNvSpPr txBox="1">
                        <a:spLocks noChangeArrowheads="1"/>
                      </a:cNvSpPr>
                    </a:nvSpPr>
                    <a:spPr bwMode="auto">
                      <a:xfrm>
                        <a:off x="3295050" y="1071563"/>
                        <a:ext cx="1252715"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:A/v1</a:t>
                          </a:r>
                          <a:endParaRPr lang="ja-JP" altLang="en-US" sz="2000">
                            <a:latin typeface="Calibri" charset="0"/>
                          </a:endParaRPr>
                        </a:p>
                      </a:txBody>
                      <a:useSpRect/>
                    </a:txSp>
                  </a:sp>
                  <a:cxnSp>
                    <a:nvCxnSpPr>
                      <a:cNvPr id="26" name="直線矢印コネクタ 56"/>
                      <a:cNvCxnSpPr>
                        <a:stCxn id="27" idx="2"/>
                        <a:endCxn id="17" idx="2"/>
                      </a:cNvCxnSpPr>
                    </a:nvCxnSpPr>
                    <a:spPr>
                      <a:xfrm rot="16200000" flipH="1">
                        <a:off x="3955934" y="3385034"/>
                        <a:ext cx="600014" cy="1345292"/>
                      </a:xfrm>
                      <a:prstGeom prst="straightConnector1">
                        <a:avLst/>
                      </a:prstGeom>
                      <a:ln>
                        <a:solidFill>
                          <a:schemeClr val="accent2"/>
                        </a:solidFill>
                        <a:tailEnd type="arrow"/>
                      </a:ln>
                    </a:spPr>
                    <a:style>
                      <a:lnRef idx="1">
                        <a:schemeClr val="accent1"/>
                      </a:lnRef>
                      <a:fillRef idx="0">
                        <a:schemeClr val="accent1"/>
                      </a:fillRef>
                      <a:effectRef idx="0">
                        <a:schemeClr val="accent1"/>
                      </a:effectRef>
                      <a:fontRef idx="minor">
                        <a:schemeClr val="tx1"/>
                      </a:fontRef>
                    </a:style>
                  </a:cxnSp>
                  <a:sp>
                    <a:nvSpPr>
                      <a:cNvPr id="27" name="テキスト ボックス 96"/>
                      <a:cNvSpPr txBox="1">
                        <a:spLocks noChangeArrowheads="1"/>
                      </a:cNvSpPr>
                    </a:nvSpPr>
                    <a:spPr bwMode="auto">
                      <a:xfrm>
                        <a:off x="2571736" y="3357563"/>
                        <a:ext cx="2023118" cy="400110"/>
                      </a:xfrm>
                      <a:prstGeom prst="rect">
                        <a:avLst/>
                      </a:prstGeom>
                      <a:noFill/>
                      <a:ln w="9525">
                        <a:noFill/>
                        <a:miter lim="800000"/>
                        <a:headEnd/>
                        <a:tailEnd/>
                      </a:ln>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ja-JP" sz="2000" b="1" i="1" dirty="0">
                              <a:latin typeface="Calibri" charset="0"/>
                            </a:rPr>
                            <a:t>STP</a:t>
                          </a:r>
                          <a:r>
                            <a:rPr lang="en-US" altLang="ja-JP" sz="2000" dirty="0">
                              <a:latin typeface="Calibri" charset="0"/>
                            </a:rPr>
                            <a:t>: </a:t>
                          </a:r>
                          <a:r>
                            <a:rPr lang="en-US" altLang="ja-JP" sz="2000" dirty="0" smtClean="0">
                              <a:latin typeface="Calibri" charset="0"/>
                            </a:rPr>
                            <a:t>:B/</a:t>
                          </a:r>
                          <a:r>
                            <a:rPr lang="en-US" altLang="ja-JP" sz="2000" dirty="0" err="1" smtClean="0">
                              <a:latin typeface="Calibri" charset="0"/>
                            </a:rPr>
                            <a:t>agg</a:t>
                          </a:r>
                          <a:r>
                            <a:rPr lang="en-US" altLang="ja-JP" sz="2000" dirty="0" smtClean="0">
                              <a:latin typeface="Calibri" charset="0"/>
                            </a:rPr>
                            <a:t>.(l5,l9</a:t>
                          </a:r>
                          <a:r>
                            <a:rPr lang="en-US" altLang="ja-JP" sz="2000" dirty="0">
                              <a:latin typeface="Calibri" charset="0"/>
                            </a:rPr>
                            <a:t>)</a:t>
                          </a:r>
                          <a:endParaRPr lang="ja-JP" altLang="en-US" sz="2000">
                            <a:latin typeface="Calibri" charset="0"/>
                          </a:endParaRPr>
                        </a:p>
                      </a:txBody>
                      <a:useSpRect/>
                    </a:txSp>
                  </a:sp>
                </lc:lockedCanvas>
              </a:graphicData>
            </a:graphic>
          </wp:inline>
        </w:drawing>
      </w:r>
    </w:p>
    <w:p w:rsidR="008E72F0" w:rsidRDefault="008E72F0" w:rsidP="008E72F0">
      <w:pPr>
        <w:pStyle w:val="Caption"/>
        <w:jc w:val="center"/>
      </w:pPr>
      <w:r>
        <w:t xml:space="preserve">Figure </w:t>
      </w:r>
      <w:fldSimple w:instr=" SEQ Figure \* ARABIC ">
        <w:r w:rsidR="00D616B2">
          <w:rPr>
            <w:noProof/>
          </w:rPr>
          <w:t>9</w:t>
        </w:r>
      </w:fldSimple>
      <w:r>
        <w:t>: STPs</w:t>
      </w:r>
    </w:p>
    <w:p w:rsidR="008E72F0" w:rsidRDefault="008E72F0" w:rsidP="008E72F0">
      <w:pPr>
        <w:jc w:val="center"/>
      </w:pPr>
    </w:p>
    <w:p w:rsidR="00B25070" w:rsidRDefault="00B25070" w:rsidP="00C54D21">
      <w:pPr>
        <w:rPr>
          <w:ins w:id="812" w:author="Guy" w:date="2010-06-20T16:51:00Z"/>
        </w:rPr>
      </w:pPr>
    </w:p>
    <w:p w:rsidR="00C54D21" w:rsidRDefault="00C54D21" w:rsidP="00C54D21">
      <w:r>
        <w:t xml:space="preserve">Assume there are two networks, X and Y, and possible STP instances </w:t>
      </w:r>
      <w:r w:rsidR="008E72F0">
        <w:t>between X and Y are: v1, v2, v3 and I1, I5, I9</w:t>
      </w:r>
      <w:r>
        <w:t>. This information is advertised by X and Y in advance.</w:t>
      </w:r>
      <w:r w:rsidR="008E72F0">
        <w:t xml:space="preserve">   </w:t>
      </w:r>
      <w:r>
        <w:t>To request an inter-network connection, the requester NSA requests</w:t>
      </w:r>
      <w:r w:rsidR="008E72F0">
        <w:t>:</w:t>
      </w:r>
    </w:p>
    <w:p w:rsidR="00C54D21" w:rsidRDefault="00C54D21" w:rsidP="00C54D21">
      <w:r>
        <w:t>•          To network X: connection between somewhere to to_Y:v1</w:t>
      </w:r>
    </w:p>
    <w:p w:rsidR="00C54D21" w:rsidRDefault="00C54D21" w:rsidP="00C54D21">
      <w:r>
        <w:t>•          To network Y: connection between to_X:v1 to somewhere.</w:t>
      </w:r>
    </w:p>
    <w:p w:rsidR="00973028" w:rsidRDefault="00973028" w:rsidP="00C54D21"/>
    <w:p w:rsidR="00C54D21" w:rsidRDefault="00C54D21" w:rsidP="00C54D21">
      <w:r>
        <w:t>Each network looks up its own calendar and check availability of v1. The availability may be different by the networks.</w:t>
      </w:r>
    </w:p>
    <w:p w:rsidR="00973028" w:rsidRDefault="00973028" w:rsidP="00C54D21"/>
    <w:p w:rsidR="00C54D21" w:rsidRDefault="00C54D21" w:rsidP="00C54D21">
      <w:r>
        <w:t>When the above intra-network connections are instantiated, they are inherently connected.</w:t>
      </w:r>
    </w:p>
    <w:p w:rsidR="00C54D21" w:rsidRDefault="00C54D21" w:rsidP="00C54D21"/>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DC7F05" w:rsidRDefault="00AD2854" w:rsidP="00B02EBD">
      <w:r>
        <w:t>It is important to note that the NSI inter-</w:t>
      </w:r>
      <w:r w:rsidR="00A25EC6">
        <w:t>network</w:t>
      </w:r>
      <w:r>
        <w:t xml:space="preserve"> topology model is</w:t>
      </w:r>
      <w:r w:rsidR="00DC7F05">
        <w:t xml:space="preserve"> composed of Networks interconnected by STPs.  It should be noted that this topology is</w:t>
      </w:r>
      <w:r>
        <w:t xml:space="preserve"> </w:t>
      </w:r>
      <w:r w:rsidR="00A4559B">
        <w:t>neither</w:t>
      </w:r>
      <w:r>
        <w:t xml:space="preserve"> a standard nor does it imply that an NSI implementation must adopt specifically </w:t>
      </w:r>
      <w:r w:rsidR="00DC7F05">
        <w:t>any particular schema for its</w:t>
      </w:r>
      <w:r w:rsidR="00A25EC6">
        <w:t xml:space="preserve"> database</w:t>
      </w:r>
      <w:r>
        <w:t xml:space="preserve"> in the code. </w:t>
      </w:r>
    </w:p>
    <w:p w:rsidR="00DC7F05" w:rsidRDefault="00DC7F05" w:rsidP="00B02EBD"/>
    <w:p w:rsidR="00742C20" w:rsidRDefault="00742C20" w:rsidP="00B02EBD"/>
    <w:p w:rsidR="007F7C82" w:rsidRDefault="00AD2854" w:rsidP="00B02EBD">
      <w:pPr>
        <w:pStyle w:val="Heading1"/>
      </w:pPr>
      <w:bookmarkStart w:id="813" w:name="_Toc5010630"/>
      <w:bookmarkStart w:id="814" w:name="_Toc130006544"/>
      <w:bookmarkStart w:id="815" w:name="_Toc265683172"/>
      <w:r>
        <w:lastRenderedPageBreak/>
        <w:t>Contributors</w:t>
      </w:r>
      <w:bookmarkEnd w:id="813"/>
      <w:bookmarkEnd w:id="814"/>
      <w:bookmarkEnd w:id="815"/>
    </w:p>
    <w:p w:rsidR="00105A86" w:rsidRDefault="00105A86" w:rsidP="00105A86">
      <w:r>
        <w:t>Joan A. García-Espín, I2CAT</w:t>
      </w:r>
    </w:p>
    <w:p w:rsidR="00105A86" w:rsidRDefault="00105A86" w:rsidP="00105A86">
      <w:r>
        <w:t>Chin Guok, ESNET</w:t>
      </w:r>
    </w:p>
    <w:p w:rsidR="00105A86" w:rsidRDefault="00105A86" w:rsidP="00105A86">
      <w:r w:rsidRPr="00EE7B77">
        <w:t>Radek Krzywania</w:t>
      </w:r>
      <w:r>
        <w:t>, PSNC</w:t>
      </w:r>
    </w:p>
    <w:p w:rsidR="00105A86" w:rsidRDefault="00105A86" w:rsidP="00105A86">
      <w:r>
        <w:t>Tomohiro Kudoh, AIST</w:t>
      </w:r>
    </w:p>
    <w:p w:rsidR="00105A86" w:rsidRDefault="00105A86" w:rsidP="00105A86">
      <w:r w:rsidRPr="00105A86">
        <w:t>John MacAuley</w:t>
      </w:r>
      <w:r>
        <w:t>, Surfnet</w:t>
      </w:r>
    </w:p>
    <w:p w:rsidR="00105A86" w:rsidRDefault="00105A86" w:rsidP="00105A86">
      <w:r>
        <w:t>Takahiro Miyamoto, KDDI R&amp;D Laboratories</w:t>
      </w:r>
    </w:p>
    <w:p w:rsidR="00105A86" w:rsidRDefault="00105A86" w:rsidP="00105A86">
      <w:r>
        <w:t>Inder Monga, ESnet</w:t>
      </w:r>
    </w:p>
    <w:p w:rsidR="00105A86" w:rsidRDefault="00105A86" w:rsidP="00105A86">
      <w:r>
        <w:t>Guy Roberts, DANTE</w:t>
      </w:r>
    </w:p>
    <w:p w:rsidR="00EE7B77" w:rsidRDefault="00EE7B77" w:rsidP="00EE7B77">
      <w:r>
        <w:t>Jerry Sobieski, NORDUNET</w:t>
      </w:r>
    </w:p>
    <w:p w:rsidR="00105A86" w:rsidRDefault="00105A86" w:rsidP="00105A86">
      <w:r w:rsidRPr="00105A86">
        <w:t>Sebastien Soudan</w:t>
      </w:r>
      <w:r>
        <w:t xml:space="preserve">, </w:t>
      </w:r>
      <w:r w:rsidRPr="00105A86">
        <w:t>Laboratoire de l'Informatique du Parallèlisme</w:t>
      </w:r>
    </w:p>
    <w:p w:rsidR="00EE7B77" w:rsidRDefault="00EE7B77" w:rsidP="00EE7B77">
      <w:r>
        <w:t>John Vollbrecht, Internet2</w:t>
      </w:r>
    </w:p>
    <w:p w:rsidR="00B02EBD" w:rsidRPr="00A12DD3" w:rsidRDefault="00B02EBD" w:rsidP="00B02EBD"/>
    <w:p w:rsidR="007F7C82" w:rsidRDefault="00AD2854" w:rsidP="00B02EBD">
      <w:pPr>
        <w:pStyle w:val="Heading1"/>
      </w:pPr>
      <w:bookmarkStart w:id="816" w:name="_Toc5010631"/>
      <w:bookmarkStart w:id="817" w:name="_Toc130006545"/>
      <w:bookmarkStart w:id="818" w:name="_Toc265683173"/>
      <w:r>
        <w:t>Glossary</w:t>
      </w:r>
      <w:bookmarkEnd w:id="816"/>
      <w:bookmarkEnd w:id="817"/>
      <w:bookmarkEnd w:id="818"/>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Default="00AD2854">
      <w:pPr>
        <w:rPr>
          <w:ins w:id="819" w:author="Guy" w:date="2010-06-27T17:13:00Z"/>
          <w:lang w:val="en-GB" w:eastAsia="en-GB"/>
        </w:rPr>
      </w:pPr>
      <w:r w:rsidRPr="004955F3">
        <w:rPr>
          <w:lang w:val="en-GB" w:eastAsia="en-GB"/>
        </w:rPr>
        <w:t>Network Service</w:t>
      </w:r>
    </w:p>
    <w:p w:rsidR="00404E9A" w:rsidRPr="004955F3" w:rsidDel="00404E9A" w:rsidRDefault="00404E9A">
      <w:pPr>
        <w:rPr>
          <w:del w:id="820" w:author="Guy" w:date="2010-06-27T17:14:00Z"/>
          <w:lang w:val="en-GB" w:eastAsia="en-GB"/>
        </w:rPr>
      </w:pPr>
      <w:ins w:id="821" w:author="Guy" w:date="2010-06-27T17:13:00Z">
        <w:r>
          <w:rPr>
            <w:lang w:val="en-GB" w:eastAsia="en-GB"/>
          </w:rPr>
          <w:t xml:space="preserve">Network Services are the full set of services offered by </w:t>
        </w:r>
      </w:ins>
      <w:ins w:id="822" w:author="Guy" w:date="2010-06-27T17:14:00Z">
        <w:r>
          <w:rPr>
            <w:lang w:val="en-GB" w:eastAsia="en-GB"/>
          </w:rPr>
          <w:t xml:space="preserve">an NSA.   </w:t>
        </w:r>
      </w:ins>
    </w:p>
    <w:p w:rsidR="00404E9A"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xml:space="preserve"> is an abstract </w:t>
      </w:r>
      <w:del w:id="823" w:author="Guy" w:date="2010-06-27T17:10:00Z">
        <w:r w:rsidRPr="004955F3" w:rsidDel="00404E9A">
          <w:rPr>
            <w:lang w:val="en-GB" w:eastAsia="en-GB"/>
          </w:rPr>
          <w:delText xml:space="preserve">notion </w:delText>
        </w:r>
      </w:del>
      <w:ins w:id="824" w:author="Guy" w:date="2010-06-27T17:10:00Z">
        <w:r w:rsidR="00404E9A">
          <w:rPr>
            <w:lang w:val="en-GB" w:eastAsia="en-GB"/>
          </w:rPr>
          <w:t>service</w:t>
        </w:r>
        <w:r w:rsidR="00404E9A" w:rsidRPr="004955F3">
          <w:rPr>
            <w:lang w:val="en-GB" w:eastAsia="en-GB"/>
          </w:rPr>
          <w:t xml:space="preserve"> </w:t>
        </w:r>
      </w:ins>
      <w:r w:rsidRPr="004955F3">
        <w:rPr>
          <w:lang w:val="en-GB" w:eastAsia="en-GB"/>
        </w:rPr>
        <w:t xml:space="preserve">that must be implemented by a concrete network service agent (NSA). </w:t>
      </w:r>
      <w:del w:id="825" w:author="Guy" w:date="2010-06-27T17:11:00Z">
        <w:r w:rsidRPr="004955F3" w:rsidDel="00404E9A">
          <w:rPr>
            <w:lang w:val="en-GB" w:eastAsia="en-GB"/>
          </w:rPr>
          <w:delText>The </w:delText>
        </w:r>
        <w:r w:rsidRPr="004955F3" w:rsidDel="00404E9A">
          <w:rPr>
            <w:iCs/>
            <w:lang w:val="en-GB" w:eastAsia="en-GB"/>
          </w:rPr>
          <w:delText>Network Service </w:delText>
        </w:r>
        <w:r w:rsidRPr="004955F3" w:rsidDel="00404E9A">
          <w:rPr>
            <w:lang w:val="en-GB" w:eastAsia="en-GB"/>
          </w:rPr>
          <w:delText>is the service characterized by the set of functionality that is provided in an NSA.  </w:delText>
        </w:r>
      </w:del>
      <w:ins w:id="826" w:author="Guy" w:date="2010-06-27T17:11:00Z">
        <w:r w:rsidR="00404E9A">
          <w:rPr>
            <w:lang w:val="en-GB" w:eastAsia="en-GB"/>
          </w:rPr>
          <w:t xml:space="preserve">Each NSA </w:t>
        </w:r>
      </w:ins>
      <w:ins w:id="827" w:author="Guy" w:date="2010-06-27T17:12:00Z">
        <w:r w:rsidR="00404E9A">
          <w:rPr>
            <w:lang w:val="en-GB" w:eastAsia="en-GB"/>
          </w:rPr>
          <w:t xml:space="preserve">will support one or more </w:t>
        </w:r>
      </w:ins>
      <w:ins w:id="828" w:author="Guy" w:date="2010-06-27T17:13:00Z">
        <w:r w:rsidR="00404E9A">
          <w:rPr>
            <w:lang w:val="en-GB" w:eastAsia="en-GB"/>
          </w:rPr>
          <w:t>N</w:t>
        </w:r>
      </w:ins>
      <w:ins w:id="829" w:author="Guy" w:date="2010-06-27T17:12:00Z">
        <w:r w:rsidR="00404E9A">
          <w:rPr>
            <w:lang w:val="en-GB" w:eastAsia="en-GB"/>
          </w:rPr>
          <w:t xml:space="preserve">etwork </w:t>
        </w:r>
      </w:ins>
      <w:ins w:id="830" w:author="Guy" w:date="2010-06-27T17:13:00Z">
        <w:r w:rsidR="00404E9A">
          <w:rPr>
            <w:lang w:val="en-GB" w:eastAsia="en-GB"/>
          </w:rPr>
          <w:t>S</w:t>
        </w:r>
      </w:ins>
      <w:ins w:id="831" w:author="Guy" w:date="2010-06-27T17:12:00Z">
        <w:r w:rsidR="00404E9A">
          <w:rPr>
            <w:lang w:val="en-GB" w:eastAsia="en-GB"/>
          </w:rPr>
          <w:t>ervices</w:t>
        </w:r>
      </w:ins>
      <w:ins w:id="832" w:author="Guy" w:date="2010-06-27T17:13:00Z">
        <w:r w:rsidR="00404E9A">
          <w:rPr>
            <w:lang w:val="en-GB" w:eastAsia="en-GB"/>
          </w:rPr>
          <w:t>.</w:t>
        </w:r>
      </w:ins>
      <w:ins w:id="833" w:author="Guy" w:date="2010-06-27T17:15:00Z">
        <w:r w:rsidR="00404E9A">
          <w:rPr>
            <w:lang w:val="en-GB" w:eastAsia="en-GB"/>
          </w:rPr>
          <w:t xml:space="preserve">  NSI verison 1.0 supports only one Network Service – the Connection Service.</w:t>
        </w:r>
      </w:ins>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Default="00B02EBD">
      <w:pPr>
        <w:rPr>
          <w:ins w:id="834" w:author="Guy" w:date="2010-06-27T17:08:00Z"/>
          <w:lang w:val="en-GB" w:eastAsia="en-GB"/>
        </w:rPr>
      </w:pPr>
    </w:p>
    <w:p w:rsidR="00404E9A" w:rsidRDefault="00404E9A">
      <w:pPr>
        <w:rPr>
          <w:ins w:id="835" w:author="Guy" w:date="2010-06-27T17:08:00Z"/>
          <w:lang w:val="en-GB" w:eastAsia="en-GB"/>
        </w:rPr>
      </w:pPr>
      <w:ins w:id="836" w:author="Guy" w:date="2010-06-27T17:08:00Z">
        <w:r>
          <w:rPr>
            <w:lang w:val="en-GB" w:eastAsia="en-GB"/>
          </w:rPr>
          <w:t>Network Service</w:t>
        </w:r>
      </w:ins>
      <w:ins w:id="837" w:author="Guy" w:date="2010-07-02T16:57:00Z">
        <w:r w:rsidR="00DC10A1">
          <w:rPr>
            <w:lang w:val="en-GB" w:eastAsia="en-GB"/>
          </w:rPr>
          <w:t>s</w:t>
        </w:r>
      </w:ins>
      <w:ins w:id="838" w:author="Guy" w:date="2010-06-27T17:08:00Z">
        <w:r>
          <w:rPr>
            <w:lang w:val="en-GB" w:eastAsia="en-GB"/>
          </w:rPr>
          <w:t xml:space="preserve"> Framework</w:t>
        </w:r>
      </w:ins>
    </w:p>
    <w:p w:rsidR="00404E9A" w:rsidRDefault="00404E9A">
      <w:pPr>
        <w:rPr>
          <w:ins w:id="839" w:author="Guy" w:date="2010-06-27T17:08:00Z"/>
          <w:lang w:val="en-GB" w:eastAsia="en-GB"/>
        </w:rPr>
      </w:pPr>
      <w:ins w:id="840" w:author="Guy" w:date="2010-06-27T17:08:00Z">
        <w:r>
          <w:rPr>
            <w:lang w:val="en-GB" w:eastAsia="en-GB"/>
          </w:rPr>
          <w:t xml:space="preserve">The </w:t>
        </w:r>
      </w:ins>
      <w:ins w:id="841" w:author="Guy" w:date="2010-07-02T16:58:00Z">
        <w:r w:rsidR="00DC10A1">
          <w:rPr>
            <w:lang w:val="en-GB" w:eastAsia="en-GB"/>
          </w:rPr>
          <w:t xml:space="preserve">Network Services </w:t>
        </w:r>
      </w:ins>
      <w:ins w:id="842" w:author="Guy" w:date="2010-06-27T17:08:00Z">
        <w:r>
          <w:rPr>
            <w:lang w:val="en-GB" w:eastAsia="en-GB"/>
          </w:rPr>
          <w:t xml:space="preserve">framework describes a message based platform capable of supporting a range of </w:t>
        </w:r>
      </w:ins>
      <w:ins w:id="843" w:author="Guy" w:date="2010-06-27T17:09:00Z">
        <w:r>
          <w:rPr>
            <w:lang w:val="en-GB" w:eastAsia="en-GB"/>
          </w:rPr>
          <w:t>Network</w:t>
        </w:r>
      </w:ins>
      <w:ins w:id="844" w:author="Guy" w:date="2010-06-27T17:08:00Z">
        <w:r>
          <w:rPr>
            <w:lang w:val="en-GB" w:eastAsia="en-GB"/>
          </w:rPr>
          <w:t xml:space="preserve"> services.</w:t>
        </w:r>
      </w:ins>
    </w:p>
    <w:p w:rsidR="00404E9A" w:rsidRPr="004955F3" w:rsidRDefault="00404E9A">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845" w:name="_Toc526008660"/>
      <w:bookmarkStart w:id="846" w:name="_Toc5010632"/>
      <w:bookmarkStart w:id="847" w:name="_Toc130006546"/>
      <w:bookmarkStart w:id="848" w:name="_Toc265683174"/>
      <w:r>
        <w:t>Intellectual Property Statement</w:t>
      </w:r>
      <w:bookmarkEnd w:id="845"/>
      <w:bookmarkEnd w:id="846"/>
      <w:bookmarkEnd w:id="847"/>
      <w:bookmarkEnd w:id="848"/>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849" w:name="_Toc5010633"/>
      <w:bookmarkStart w:id="850" w:name="_Toc130006547"/>
      <w:bookmarkStart w:id="851" w:name="_Toc265683175"/>
      <w:bookmarkStart w:id="852" w:name="_Toc526008661"/>
      <w:r>
        <w:lastRenderedPageBreak/>
        <w:t>Disclaimer</w:t>
      </w:r>
      <w:bookmarkEnd w:id="849"/>
      <w:bookmarkEnd w:id="850"/>
      <w:bookmarkEnd w:id="851"/>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853" w:name="_Toc5010634"/>
      <w:bookmarkStart w:id="854" w:name="_Toc130006548"/>
      <w:bookmarkStart w:id="855" w:name="_Toc265683176"/>
      <w:r>
        <w:t>Full Copyright Notice</w:t>
      </w:r>
      <w:bookmarkEnd w:id="852"/>
      <w:bookmarkEnd w:id="853"/>
      <w:bookmarkEnd w:id="854"/>
      <w:bookmarkEnd w:id="855"/>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856" w:name="_Toc5010635"/>
      <w:bookmarkStart w:id="857" w:name="_Toc130006549"/>
      <w:bookmarkStart w:id="858" w:name="_Toc265683177"/>
      <w:r>
        <w:t>References</w:t>
      </w:r>
      <w:bookmarkEnd w:id="856"/>
      <w:bookmarkEnd w:id="857"/>
      <w:bookmarkEnd w:id="858"/>
    </w:p>
    <w:p w:rsidR="007F7C82" w:rsidRDefault="007F7C82" w:rsidP="00B02EBD"/>
    <w:sectPr w:rsidR="007F7C82" w:rsidSect="00B02EBD">
      <w:headerReference w:type="default" r:id="rId8"/>
      <w:footerReference w:type="default" r:id="rId9"/>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CBD" w:rsidRDefault="00EF2CBD" w:rsidP="00B02EBD">
      <w:r>
        <w:separator/>
      </w:r>
    </w:p>
  </w:endnote>
  <w:endnote w:type="continuationSeparator" w:id="0">
    <w:p w:rsidR="00EF2CBD" w:rsidRDefault="00EF2CBD"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41" w:rsidRDefault="00AB4E41"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8A4149">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CBD" w:rsidRDefault="00EF2CBD" w:rsidP="00B02EBD">
      <w:r>
        <w:separator/>
      </w:r>
    </w:p>
  </w:footnote>
  <w:footnote w:type="continuationSeparator" w:id="0">
    <w:p w:rsidR="00EF2CBD" w:rsidRDefault="00EF2CBD"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4E41" w:rsidRDefault="00AB4E41" w:rsidP="00C7756E">
    <w:pPr>
      <w:pStyle w:val="Header"/>
    </w:pPr>
    <w:r>
      <w:t>Grid Working Draft - Informational, GWD-I-XXX</w:t>
    </w:r>
    <w:r>
      <w:tab/>
    </w:r>
    <w:r>
      <w:tab/>
    </w:r>
    <w:r>
      <w:tab/>
    </w:r>
    <w:r>
      <w:tab/>
    </w:r>
  </w:p>
  <w:p w:rsidR="00AB4E41" w:rsidRDefault="00AB4E41" w:rsidP="00825359">
    <w:pPr>
      <w:pStyle w:val="Header"/>
      <w:tabs>
        <w:tab w:val="left" w:pos="6946"/>
      </w:tabs>
    </w:pPr>
    <w:r>
      <w:t>Network Service Interface (NSI) Working Group (WG)</w:t>
    </w:r>
    <w:r>
      <w:tab/>
      <w:t>June 28,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2.3pt;height:12.3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5406DE1"/>
    <w:multiLevelType w:val="hybridMultilevel"/>
    <w:tmpl w:val="2BB2A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6F270BC"/>
    <w:multiLevelType w:val="hybridMultilevel"/>
    <w:tmpl w:val="4BB6F36E"/>
    <w:lvl w:ilvl="0" w:tplc="AB90440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3">
    <w:nsid w:val="1F7D2D4F"/>
    <w:multiLevelType w:val="hybridMultilevel"/>
    <w:tmpl w:val="F5404EFA"/>
    <w:lvl w:ilvl="0" w:tplc="457AE1C4">
      <w:start w:val="1"/>
      <w:numFmt w:val="bullet"/>
      <w:lvlText w:val=""/>
      <w:lvlJc w:val="left"/>
      <w:pPr>
        <w:tabs>
          <w:tab w:val="num" w:pos="288"/>
        </w:tabs>
        <w:ind w:left="288"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6">
    <w:nsid w:val="265A7379"/>
    <w:multiLevelType w:val="hybridMultilevel"/>
    <w:tmpl w:val="7DCC6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2A4A15B7"/>
    <w:multiLevelType w:val="hybridMultilevel"/>
    <w:tmpl w:val="D80E09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2B9F202E"/>
    <w:multiLevelType w:val="hybridMultilevel"/>
    <w:tmpl w:val="8CC4A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2">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25">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7">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30">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32">
    <w:nsid w:val="6A8820F7"/>
    <w:multiLevelType w:val="hybridMultilevel"/>
    <w:tmpl w:val="A6F22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4">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36">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7">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8">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36"/>
  </w:num>
  <w:num w:numId="13">
    <w:abstractNumId w:val="23"/>
  </w:num>
  <w:num w:numId="14">
    <w:abstractNumId w:val="38"/>
  </w:num>
  <w:num w:numId="15">
    <w:abstractNumId w:val="1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31"/>
  </w:num>
  <w:num w:numId="28">
    <w:abstractNumId w:val="21"/>
  </w:num>
  <w:num w:numId="29">
    <w:abstractNumId w:val="26"/>
  </w:num>
  <w:num w:numId="30">
    <w:abstractNumId w:val="25"/>
  </w:num>
  <w:num w:numId="31">
    <w:abstractNumId w:val="35"/>
  </w:num>
  <w:num w:numId="32">
    <w:abstractNumId w:val="29"/>
  </w:num>
  <w:num w:numId="33">
    <w:abstractNumId w:val="37"/>
  </w:num>
  <w:num w:numId="34">
    <w:abstractNumId w:val="14"/>
  </w:num>
  <w:num w:numId="35">
    <w:abstractNumId w:val="33"/>
  </w:num>
  <w:num w:numId="36">
    <w:abstractNumId w:val="28"/>
  </w:num>
  <w:num w:numId="37">
    <w:abstractNumId w:val="20"/>
  </w:num>
  <w:num w:numId="38">
    <w:abstractNumId w:val="30"/>
  </w:num>
  <w:num w:numId="39">
    <w:abstractNumId w:val="34"/>
  </w:num>
  <w:num w:numId="40">
    <w:abstractNumId w:val="12"/>
  </w:num>
  <w:num w:numId="41">
    <w:abstractNumId w:val="27"/>
  </w:num>
  <w:num w:numId="42">
    <w:abstractNumId w:val="22"/>
  </w:num>
  <w:num w:numId="4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num>
  <w:num w:numId="46">
    <w:abstractNumId w:val="19"/>
  </w:num>
  <w:num w:numId="47">
    <w:abstractNumId w:val="13"/>
  </w:num>
  <w:num w:numId="48">
    <w:abstractNumId w:val="16"/>
  </w:num>
  <w:num w:numId="4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8"/>
  <w:embedSystemFonts/>
  <w:trackRevisions/>
  <w:doNotTrackMoves/>
  <w:defaultTabStop w:val="720"/>
  <w:doNotHyphenateCaps/>
  <w:characterSpacingControl w:val="doNotCompress"/>
  <w:hdrShapeDefaults>
    <o:shapedefaults v:ext="edit" spidmax="60418"/>
  </w:hdrShapeDefaults>
  <w:footnotePr>
    <w:footnote w:id="-1"/>
    <w:footnote w:id="0"/>
  </w:footnotePr>
  <w:endnotePr>
    <w:endnote w:id="-1"/>
    <w:endnote w:id="0"/>
  </w:endnotePr>
  <w:compat/>
  <w:rsids>
    <w:rsidRoot w:val="007F7C82"/>
    <w:rsid w:val="00007ED2"/>
    <w:rsid w:val="00017B51"/>
    <w:rsid w:val="0002141B"/>
    <w:rsid w:val="00022CB1"/>
    <w:rsid w:val="00030BD4"/>
    <w:rsid w:val="00031169"/>
    <w:rsid w:val="00036A65"/>
    <w:rsid w:val="00042739"/>
    <w:rsid w:val="0004475C"/>
    <w:rsid w:val="000476BD"/>
    <w:rsid w:val="00052B65"/>
    <w:rsid w:val="0005359C"/>
    <w:rsid w:val="0006138D"/>
    <w:rsid w:val="00063979"/>
    <w:rsid w:val="000704A3"/>
    <w:rsid w:val="00070CCB"/>
    <w:rsid w:val="0007455E"/>
    <w:rsid w:val="000752F4"/>
    <w:rsid w:val="00077E52"/>
    <w:rsid w:val="000802BF"/>
    <w:rsid w:val="000A263B"/>
    <w:rsid w:val="000A36CD"/>
    <w:rsid w:val="000C2B59"/>
    <w:rsid w:val="000C2C7C"/>
    <w:rsid w:val="000C65BF"/>
    <w:rsid w:val="000C6E95"/>
    <w:rsid w:val="000D120E"/>
    <w:rsid w:val="000D32FF"/>
    <w:rsid w:val="000D3806"/>
    <w:rsid w:val="000D6451"/>
    <w:rsid w:val="000E3E23"/>
    <w:rsid w:val="000E7806"/>
    <w:rsid w:val="000F1407"/>
    <w:rsid w:val="000F24F6"/>
    <w:rsid w:val="001027BA"/>
    <w:rsid w:val="00102F8A"/>
    <w:rsid w:val="00105A86"/>
    <w:rsid w:val="00111100"/>
    <w:rsid w:val="00123123"/>
    <w:rsid w:val="00133E68"/>
    <w:rsid w:val="001412C9"/>
    <w:rsid w:val="00153336"/>
    <w:rsid w:val="001557BD"/>
    <w:rsid w:val="00157C3B"/>
    <w:rsid w:val="0016017D"/>
    <w:rsid w:val="00165A0F"/>
    <w:rsid w:val="001729C0"/>
    <w:rsid w:val="001736C9"/>
    <w:rsid w:val="00180A42"/>
    <w:rsid w:val="00181D2E"/>
    <w:rsid w:val="00194A83"/>
    <w:rsid w:val="001950D0"/>
    <w:rsid w:val="001A56EC"/>
    <w:rsid w:val="001B3726"/>
    <w:rsid w:val="001B3CAF"/>
    <w:rsid w:val="001B43DA"/>
    <w:rsid w:val="001B6429"/>
    <w:rsid w:val="001C4181"/>
    <w:rsid w:val="001C4A50"/>
    <w:rsid w:val="001C5B66"/>
    <w:rsid w:val="001C5D00"/>
    <w:rsid w:val="001D02CE"/>
    <w:rsid w:val="001D16FF"/>
    <w:rsid w:val="001E4F8D"/>
    <w:rsid w:val="001F1CA7"/>
    <w:rsid w:val="001F220C"/>
    <w:rsid w:val="001F3E27"/>
    <w:rsid w:val="001F578B"/>
    <w:rsid w:val="001F735B"/>
    <w:rsid w:val="00207BDD"/>
    <w:rsid w:val="00210107"/>
    <w:rsid w:val="0021055F"/>
    <w:rsid w:val="002136CF"/>
    <w:rsid w:val="00217432"/>
    <w:rsid w:val="002244E8"/>
    <w:rsid w:val="00224597"/>
    <w:rsid w:val="002265A1"/>
    <w:rsid w:val="00231913"/>
    <w:rsid w:val="00235125"/>
    <w:rsid w:val="002370C6"/>
    <w:rsid w:val="00237767"/>
    <w:rsid w:val="00242BDF"/>
    <w:rsid w:val="00244109"/>
    <w:rsid w:val="00250BA1"/>
    <w:rsid w:val="0025344F"/>
    <w:rsid w:val="00253B9C"/>
    <w:rsid w:val="00261806"/>
    <w:rsid w:val="00262CA0"/>
    <w:rsid w:val="0026735C"/>
    <w:rsid w:val="00270B71"/>
    <w:rsid w:val="002727DF"/>
    <w:rsid w:val="00282C86"/>
    <w:rsid w:val="002A661D"/>
    <w:rsid w:val="002A681F"/>
    <w:rsid w:val="002B4AFA"/>
    <w:rsid w:val="002B73CD"/>
    <w:rsid w:val="002C09C1"/>
    <w:rsid w:val="002C0CC8"/>
    <w:rsid w:val="002C7C4B"/>
    <w:rsid w:val="00305BF5"/>
    <w:rsid w:val="00317408"/>
    <w:rsid w:val="003218D9"/>
    <w:rsid w:val="0033683C"/>
    <w:rsid w:val="00337987"/>
    <w:rsid w:val="00350A68"/>
    <w:rsid w:val="00351259"/>
    <w:rsid w:val="0035425B"/>
    <w:rsid w:val="0035567E"/>
    <w:rsid w:val="00363396"/>
    <w:rsid w:val="0037214C"/>
    <w:rsid w:val="00373EA5"/>
    <w:rsid w:val="00380CA4"/>
    <w:rsid w:val="00387573"/>
    <w:rsid w:val="0039200B"/>
    <w:rsid w:val="00393D36"/>
    <w:rsid w:val="00395B9F"/>
    <w:rsid w:val="003A166C"/>
    <w:rsid w:val="003A5038"/>
    <w:rsid w:val="003A6C79"/>
    <w:rsid w:val="003B3FE9"/>
    <w:rsid w:val="003B4076"/>
    <w:rsid w:val="003B6EF7"/>
    <w:rsid w:val="003C1FDB"/>
    <w:rsid w:val="003E0157"/>
    <w:rsid w:val="003F0C8D"/>
    <w:rsid w:val="003F0DF4"/>
    <w:rsid w:val="003F4555"/>
    <w:rsid w:val="003F4968"/>
    <w:rsid w:val="003F669D"/>
    <w:rsid w:val="003F7A4C"/>
    <w:rsid w:val="00400737"/>
    <w:rsid w:val="004043AD"/>
    <w:rsid w:val="00404E9A"/>
    <w:rsid w:val="00412E65"/>
    <w:rsid w:val="00426722"/>
    <w:rsid w:val="004344FE"/>
    <w:rsid w:val="004430BD"/>
    <w:rsid w:val="00445A11"/>
    <w:rsid w:val="004624B5"/>
    <w:rsid w:val="00464775"/>
    <w:rsid w:val="00472079"/>
    <w:rsid w:val="0047218B"/>
    <w:rsid w:val="004809BB"/>
    <w:rsid w:val="00484828"/>
    <w:rsid w:val="0048711A"/>
    <w:rsid w:val="00491AFB"/>
    <w:rsid w:val="004939E6"/>
    <w:rsid w:val="004955F3"/>
    <w:rsid w:val="004A1E36"/>
    <w:rsid w:val="004A5172"/>
    <w:rsid w:val="004B13A7"/>
    <w:rsid w:val="004C138D"/>
    <w:rsid w:val="004C600C"/>
    <w:rsid w:val="004C7390"/>
    <w:rsid w:val="004E1934"/>
    <w:rsid w:val="004E6B51"/>
    <w:rsid w:val="004E730C"/>
    <w:rsid w:val="004E799E"/>
    <w:rsid w:val="004E7F41"/>
    <w:rsid w:val="004F079B"/>
    <w:rsid w:val="004F67E6"/>
    <w:rsid w:val="00512E0A"/>
    <w:rsid w:val="005170F0"/>
    <w:rsid w:val="005221C1"/>
    <w:rsid w:val="00522314"/>
    <w:rsid w:val="00522856"/>
    <w:rsid w:val="00523A73"/>
    <w:rsid w:val="005314BA"/>
    <w:rsid w:val="0053353E"/>
    <w:rsid w:val="005374D2"/>
    <w:rsid w:val="005440D3"/>
    <w:rsid w:val="00544886"/>
    <w:rsid w:val="00547D50"/>
    <w:rsid w:val="00550C6C"/>
    <w:rsid w:val="00552882"/>
    <w:rsid w:val="005538E8"/>
    <w:rsid w:val="00570025"/>
    <w:rsid w:val="0057324F"/>
    <w:rsid w:val="0057384A"/>
    <w:rsid w:val="00585487"/>
    <w:rsid w:val="00585DA6"/>
    <w:rsid w:val="00594A59"/>
    <w:rsid w:val="005A275C"/>
    <w:rsid w:val="005A6505"/>
    <w:rsid w:val="005B359A"/>
    <w:rsid w:val="005B3B71"/>
    <w:rsid w:val="005C5122"/>
    <w:rsid w:val="005C5DFF"/>
    <w:rsid w:val="005C61DA"/>
    <w:rsid w:val="005D6E91"/>
    <w:rsid w:val="005E4B1D"/>
    <w:rsid w:val="005F05A7"/>
    <w:rsid w:val="005F20B6"/>
    <w:rsid w:val="00603551"/>
    <w:rsid w:val="00603752"/>
    <w:rsid w:val="006116C3"/>
    <w:rsid w:val="006137B3"/>
    <w:rsid w:val="0061726A"/>
    <w:rsid w:val="00634BD5"/>
    <w:rsid w:val="006417C3"/>
    <w:rsid w:val="0064486D"/>
    <w:rsid w:val="00646D69"/>
    <w:rsid w:val="00651534"/>
    <w:rsid w:val="00655F87"/>
    <w:rsid w:val="006625EB"/>
    <w:rsid w:val="00675D10"/>
    <w:rsid w:val="00681725"/>
    <w:rsid w:val="006863DA"/>
    <w:rsid w:val="00691B29"/>
    <w:rsid w:val="00694B9F"/>
    <w:rsid w:val="006A35E4"/>
    <w:rsid w:val="006A6837"/>
    <w:rsid w:val="006B34A5"/>
    <w:rsid w:val="006B5436"/>
    <w:rsid w:val="006B6C7E"/>
    <w:rsid w:val="006C2586"/>
    <w:rsid w:val="006E0AE9"/>
    <w:rsid w:val="006F12CD"/>
    <w:rsid w:val="006F2268"/>
    <w:rsid w:val="006F39B0"/>
    <w:rsid w:val="006F6CDF"/>
    <w:rsid w:val="006F797E"/>
    <w:rsid w:val="007014F8"/>
    <w:rsid w:val="007320E8"/>
    <w:rsid w:val="00734159"/>
    <w:rsid w:val="00735227"/>
    <w:rsid w:val="0074006C"/>
    <w:rsid w:val="00741060"/>
    <w:rsid w:val="00742C20"/>
    <w:rsid w:val="00751AA1"/>
    <w:rsid w:val="00754A91"/>
    <w:rsid w:val="0076559D"/>
    <w:rsid w:val="007662FA"/>
    <w:rsid w:val="00770884"/>
    <w:rsid w:val="00781521"/>
    <w:rsid w:val="00781771"/>
    <w:rsid w:val="00790637"/>
    <w:rsid w:val="0079243C"/>
    <w:rsid w:val="00792F8C"/>
    <w:rsid w:val="007962ED"/>
    <w:rsid w:val="007A0CC4"/>
    <w:rsid w:val="007A3831"/>
    <w:rsid w:val="007A6F24"/>
    <w:rsid w:val="007B1731"/>
    <w:rsid w:val="007C1B10"/>
    <w:rsid w:val="007C2212"/>
    <w:rsid w:val="007C3B1C"/>
    <w:rsid w:val="007D7C98"/>
    <w:rsid w:val="007E3F7F"/>
    <w:rsid w:val="007E4C83"/>
    <w:rsid w:val="007E735D"/>
    <w:rsid w:val="007E7CA2"/>
    <w:rsid w:val="007F522F"/>
    <w:rsid w:val="007F7C82"/>
    <w:rsid w:val="008137EA"/>
    <w:rsid w:val="00814951"/>
    <w:rsid w:val="00815A5A"/>
    <w:rsid w:val="008167C9"/>
    <w:rsid w:val="0082184E"/>
    <w:rsid w:val="00825359"/>
    <w:rsid w:val="008275EE"/>
    <w:rsid w:val="008304E6"/>
    <w:rsid w:val="00830DFD"/>
    <w:rsid w:val="00844AF0"/>
    <w:rsid w:val="0085044F"/>
    <w:rsid w:val="00850F2E"/>
    <w:rsid w:val="008656E6"/>
    <w:rsid w:val="00875839"/>
    <w:rsid w:val="00885956"/>
    <w:rsid w:val="00890E4B"/>
    <w:rsid w:val="00892844"/>
    <w:rsid w:val="00894745"/>
    <w:rsid w:val="008A4149"/>
    <w:rsid w:val="008A61D4"/>
    <w:rsid w:val="008B5DC1"/>
    <w:rsid w:val="008D5D03"/>
    <w:rsid w:val="008E092F"/>
    <w:rsid w:val="008E72F0"/>
    <w:rsid w:val="008E774B"/>
    <w:rsid w:val="00911597"/>
    <w:rsid w:val="00915B36"/>
    <w:rsid w:val="0092127D"/>
    <w:rsid w:val="00924524"/>
    <w:rsid w:val="00932600"/>
    <w:rsid w:val="00940E29"/>
    <w:rsid w:val="00945933"/>
    <w:rsid w:val="00946D75"/>
    <w:rsid w:val="00961B48"/>
    <w:rsid w:val="00966573"/>
    <w:rsid w:val="00970A0B"/>
    <w:rsid w:val="00971135"/>
    <w:rsid w:val="009726C8"/>
    <w:rsid w:val="00973028"/>
    <w:rsid w:val="009842E5"/>
    <w:rsid w:val="0099194A"/>
    <w:rsid w:val="0099492D"/>
    <w:rsid w:val="00995B49"/>
    <w:rsid w:val="009977E8"/>
    <w:rsid w:val="009A0547"/>
    <w:rsid w:val="009A09F7"/>
    <w:rsid w:val="009A5A2F"/>
    <w:rsid w:val="009A7D40"/>
    <w:rsid w:val="009B385F"/>
    <w:rsid w:val="009B6AE6"/>
    <w:rsid w:val="009B746C"/>
    <w:rsid w:val="009C208B"/>
    <w:rsid w:val="009E6165"/>
    <w:rsid w:val="009F2A9F"/>
    <w:rsid w:val="009F66F6"/>
    <w:rsid w:val="00A02FFB"/>
    <w:rsid w:val="00A03760"/>
    <w:rsid w:val="00A05A76"/>
    <w:rsid w:val="00A11B9A"/>
    <w:rsid w:val="00A147CB"/>
    <w:rsid w:val="00A14A01"/>
    <w:rsid w:val="00A25EC6"/>
    <w:rsid w:val="00A26257"/>
    <w:rsid w:val="00A365FB"/>
    <w:rsid w:val="00A41572"/>
    <w:rsid w:val="00A4559B"/>
    <w:rsid w:val="00A554BA"/>
    <w:rsid w:val="00A64DA6"/>
    <w:rsid w:val="00A776C5"/>
    <w:rsid w:val="00A81037"/>
    <w:rsid w:val="00AA2835"/>
    <w:rsid w:val="00AA7892"/>
    <w:rsid w:val="00AB28ED"/>
    <w:rsid w:val="00AB4E41"/>
    <w:rsid w:val="00AB5B25"/>
    <w:rsid w:val="00AB68FD"/>
    <w:rsid w:val="00AB6976"/>
    <w:rsid w:val="00AB7E9E"/>
    <w:rsid w:val="00AD0FD6"/>
    <w:rsid w:val="00AD2854"/>
    <w:rsid w:val="00AD3150"/>
    <w:rsid w:val="00AD4C5E"/>
    <w:rsid w:val="00AE2AC6"/>
    <w:rsid w:val="00AE2B13"/>
    <w:rsid w:val="00AE2E3B"/>
    <w:rsid w:val="00AE6468"/>
    <w:rsid w:val="00AE7C2D"/>
    <w:rsid w:val="00B02EBD"/>
    <w:rsid w:val="00B2075A"/>
    <w:rsid w:val="00B20AC2"/>
    <w:rsid w:val="00B20B8B"/>
    <w:rsid w:val="00B25070"/>
    <w:rsid w:val="00B255A1"/>
    <w:rsid w:val="00B31621"/>
    <w:rsid w:val="00B33689"/>
    <w:rsid w:val="00B34D0A"/>
    <w:rsid w:val="00B428F9"/>
    <w:rsid w:val="00B623B5"/>
    <w:rsid w:val="00B72CCC"/>
    <w:rsid w:val="00B73E93"/>
    <w:rsid w:val="00B851D7"/>
    <w:rsid w:val="00B91144"/>
    <w:rsid w:val="00B95552"/>
    <w:rsid w:val="00B96264"/>
    <w:rsid w:val="00BA0E24"/>
    <w:rsid w:val="00BB6A13"/>
    <w:rsid w:val="00BC0A99"/>
    <w:rsid w:val="00BC6CA6"/>
    <w:rsid w:val="00BD5105"/>
    <w:rsid w:val="00BF16AA"/>
    <w:rsid w:val="00BF547B"/>
    <w:rsid w:val="00BF6C5D"/>
    <w:rsid w:val="00BF70C0"/>
    <w:rsid w:val="00C07935"/>
    <w:rsid w:val="00C07B7F"/>
    <w:rsid w:val="00C1122E"/>
    <w:rsid w:val="00C13548"/>
    <w:rsid w:val="00C174B0"/>
    <w:rsid w:val="00C2267E"/>
    <w:rsid w:val="00C23391"/>
    <w:rsid w:val="00C40A1B"/>
    <w:rsid w:val="00C54D21"/>
    <w:rsid w:val="00C65DFB"/>
    <w:rsid w:val="00C67622"/>
    <w:rsid w:val="00C76E70"/>
    <w:rsid w:val="00C7756E"/>
    <w:rsid w:val="00C80065"/>
    <w:rsid w:val="00CA4140"/>
    <w:rsid w:val="00CA5359"/>
    <w:rsid w:val="00CA585F"/>
    <w:rsid w:val="00CB11BF"/>
    <w:rsid w:val="00CC6FE8"/>
    <w:rsid w:val="00CD7A6D"/>
    <w:rsid w:val="00CE1AEA"/>
    <w:rsid w:val="00CE2CD5"/>
    <w:rsid w:val="00CE5D66"/>
    <w:rsid w:val="00CF384B"/>
    <w:rsid w:val="00CF6D90"/>
    <w:rsid w:val="00D016FC"/>
    <w:rsid w:val="00D07A8A"/>
    <w:rsid w:val="00D11BE3"/>
    <w:rsid w:val="00D17B55"/>
    <w:rsid w:val="00D23B35"/>
    <w:rsid w:val="00D24134"/>
    <w:rsid w:val="00D26EA2"/>
    <w:rsid w:val="00D512B2"/>
    <w:rsid w:val="00D556E7"/>
    <w:rsid w:val="00D56DA2"/>
    <w:rsid w:val="00D616B2"/>
    <w:rsid w:val="00D61B80"/>
    <w:rsid w:val="00D65243"/>
    <w:rsid w:val="00D720C7"/>
    <w:rsid w:val="00D75DEE"/>
    <w:rsid w:val="00D847BA"/>
    <w:rsid w:val="00D8699B"/>
    <w:rsid w:val="00D87251"/>
    <w:rsid w:val="00D95164"/>
    <w:rsid w:val="00D957C7"/>
    <w:rsid w:val="00D96E39"/>
    <w:rsid w:val="00D96EB7"/>
    <w:rsid w:val="00D974C7"/>
    <w:rsid w:val="00DA160A"/>
    <w:rsid w:val="00DA1C3C"/>
    <w:rsid w:val="00DA6A0D"/>
    <w:rsid w:val="00DC10A1"/>
    <w:rsid w:val="00DC3BF4"/>
    <w:rsid w:val="00DC7F05"/>
    <w:rsid w:val="00DD4C44"/>
    <w:rsid w:val="00DD6858"/>
    <w:rsid w:val="00DE1168"/>
    <w:rsid w:val="00DE2707"/>
    <w:rsid w:val="00DE31D4"/>
    <w:rsid w:val="00DF0F08"/>
    <w:rsid w:val="00DF5417"/>
    <w:rsid w:val="00DF58E1"/>
    <w:rsid w:val="00E0795C"/>
    <w:rsid w:val="00E11F7C"/>
    <w:rsid w:val="00E16B42"/>
    <w:rsid w:val="00E17C9D"/>
    <w:rsid w:val="00E17FCD"/>
    <w:rsid w:val="00E23760"/>
    <w:rsid w:val="00E26CCA"/>
    <w:rsid w:val="00E358B3"/>
    <w:rsid w:val="00E41C86"/>
    <w:rsid w:val="00E4317E"/>
    <w:rsid w:val="00E451EC"/>
    <w:rsid w:val="00E46154"/>
    <w:rsid w:val="00E46C5C"/>
    <w:rsid w:val="00E52EA5"/>
    <w:rsid w:val="00E53629"/>
    <w:rsid w:val="00E718F6"/>
    <w:rsid w:val="00E804C3"/>
    <w:rsid w:val="00E84AE8"/>
    <w:rsid w:val="00E84F44"/>
    <w:rsid w:val="00E87C5E"/>
    <w:rsid w:val="00EA25C1"/>
    <w:rsid w:val="00EA4002"/>
    <w:rsid w:val="00EA60CF"/>
    <w:rsid w:val="00EB73FB"/>
    <w:rsid w:val="00ED0455"/>
    <w:rsid w:val="00EE31C5"/>
    <w:rsid w:val="00EE7B77"/>
    <w:rsid w:val="00EF116D"/>
    <w:rsid w:val="00EF2CBD"/>
    <w:rsid w:val="00EF2FE2"/>
    <w:rsid w:val="00EF6466"/>
    <w:rsid w:val="00F0171D"/>
    <w:rsid w:val="00F02106"/>
    <w:rsid w:val="00F06D17"/>
    <w:rsid w:val="00F228BC"/>
    <w:rsid w:val="00F36CFE"/>
    <w:rsid w:val="00F37AEE"/>
    <w:rsid w:val="00F4375A"/>
    <w:rsid w:val="00F50E46"/>
    <w:rsid w:val="00F51072"/>
    <w:rsid w:val="00F55E5D"/>
    <w:rsid w:val="00F56955"/>
    <w:rsid w:val="00F700DC"/>
    <w:rsid w:val="00F704D2"/>
    <w:rsid w:val="00F737E4"/>
    <w:rsid w:val="00F74C8A"/>
    <w:rsid w:val="00F778B9"/>
    <w:rsid w:val="00F821FC"/>
    <w:rsid w:val="00F8432E"/>
    <w:rsid w:val="00F92A10"/>
    <w:rsid w:val="00F941A5"/>
    <w:rsid w:val="00F94B4E"/>
    <w:rsid w:val="00F95E9E"/>
    <w:rsid w:val="00FA06DA"/>
    <w:rsid w:val="00FA71C6"/>
    <w:rsid w:val="00FB3C5A"/>
    <w:rsid w:val="00FC4DA3"/>
    <w:rsid w:val="00FC5152"/>
    <w:rsid w:val="00FC6603"/>
    <w:rsid w:val="00FD36B8"/>
    <w:rsid w:val="00FD47EA"/>
    <w:rsid w:val="00FE5AA5"/>
    <w:rsid w:val="00FE758C"/>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684BD-EE1E-4FEB-87F1-E5CB2F0A2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17</Pages>
  <Words>7514</Words>
  <Characters>42833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GGF Document Template</vt:lpstr>
    </vt:vector>
  </TitlesOfParts>
  <Company/>
  <LinksUpToDate>false</LinksUpToDate>
  <CharactersWithSpaces>50247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Jerry Sobieski</dc:creator>
  <cp:lastModifiedBy>Guy</cp:lastModifiedBy>
  <cp:revision>55</cp:revision>
  <cp:lastPrinted>2010-06-18T18:03:00Z</cp:lastPrinted>
  <dcterms:created xsi:type="dcterms:W3CDTF">2010-06-18T14:14:00Z</dcterms:created>
  <dcterms:modified xsi:type="dcterms:W3CDTF">2010-07-02T17:07:00Z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