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Pr="00367AEA" w:rsidRDefault="00AD2854" w:rsidP="00B02EBD">
      <w:pPr>
        <w:rPr>
          <w:b/>
        </w:rPr>
      </w:pPr>
      <w:r w:rsidRPr="00367AEA">
        <w:rPr>
          <w:b/>
        </w:rPr>
        <w:t>Network Service</w:t>
      </w:r>
      <w:r w:rsidR="00C13548">
        <w:rPr>
          <w:b/>
        </w:rPr>
        <w:t>s</w:t>
      </w:r>
      <w:r w:rsidRPr="00367AEA">
        <w:rPr>
          <w:b/>
        </w:rPr>
        <w:t xml:space="preserve"> </w:t>
      </w:r>
      <w:r w:rsidR="003A6C79">
        <w:rPr>
          <w:b/>
        </w:rPr>
        <w:t>Framework</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r w:rsidR="00AB4E41">
        <w:t xml:space="preserve">a </w:t>
      </w:r>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E23760" w:rsidRPr="00A247F0" w:rsidRDefault="00AB4E41" w:rsidP="00E23760">
      <w:r>
        <w:t>The Network Services Framework describes a framework to support the request and management of Network Services; it allows an application or network provider to request Network Services from other network providers</w:t>
      </w:r>
      <w:r w:rsidRPr="00A247F0">
        <w:t>.</w:t>
      </w:r>
      <w:r>
        <w:t xml:space="preserve"> This framework incorporates the interface, agent and associated services.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r w:rsidR="006417C3">
        <w:t>N</w:t>
      </w:r>
      <w:r w:rsidR="00AD2854" w:rsidRPr="00A247F0">
        <w:t xml:space="preserve">etwork </w:t>
      </w:r>
      <w:r w:rsidR="006417C3">
        <w:t>S</w:t>
      </w:r>
      <w:r w:rsidR="00AD2854" w:rsidRPr="00A247F0">
        <w:t xml:space="preserve">ervice and the software agent providing that </w:t>
      </w:r>
      <w:r w:rsidR="006417C3">
        <w:t>N</w:t>
      </w:r>
      <w:r w:rsidR="00AD2854" w:rsidRPr="00A247F0">
        <w:t xml:space="preserve">etwork </w:t>
      </w:r>
      <w:r w:rsidR="006417C3">
        <w:t>S</w:t>
      </w:r>
      <w:r w:rsidR="00AD2854" w:rsidRPr="00A247F0">
        <w:t>ervice</w:t>
      </w:r>
      <w:r w:rsidR="00A02FFB">
        <w:t>.</w:t>
      </w:r>
      <w:r w:rsidR="006417C3">
        <w:t xml:space="preserve">  </w:t>
      </w:r>
      <w:r w:rsidR="00E23760">
        <w:t xml:space="preserve">This document and its partner </w:t>
      </w:r>
      <w:r w:rsidR="00C65DFB">
        <w:t>Network Service recommendations</w:t>
      </w:r>
      <w:r>
        <w:t xml:space="preserve"> </w:t>
      </w:r>
      <w:r w:rsidR="00C65DFB">
        <w:t>make up</w:t>
      </w:r>
      <w:r w:rsidR="00E23760">
        <w:t xml:space="preserve"> the</w:t>
      </w:r>
      <w:r w:rsidR="00C65DFB">
        <w:t xml:space="preserve"> complete</w:t>
      </w:r>
      <w:r w:rsidR="00E23760">
        <w:t xml:space="preserve"> NSI specification.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6803628" w:history="1">
            <w:r w:rsidR="001E7689" w:rsidRPr="0026598F">
              <w:rPr>
                <w:rStyle w:val="Hyperlink"/>
                <w:noProof/>
              </w:rPr>
              <w:t>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Context and Overview</w:t>
            </w:r>
            <w:r w:rsidR="001E7689">
              <w:rPr>
                <w:noProof/>
                <w:webHidden/>
              </w:rPr>
              <w:tab/>
            </w:r>
            <w:r>
              <w:rPr>
                <w:noProof/>
                <w:webHidden/>
              </w:rPr>
              <w:fldChar w:fldCharType="begin"/>
            </w:r>
            <w:r w:rsidR="001E7689">
              <w:rPr>
                <w:noProof/>
                <w:webHidden/>
              </w:rPr>
              <w:instrText xml:space="preserve"> PAGEREF _Toc266803628 \h </w:instrText>
            </w:r>
            <w:r>
              <w:rPr>
                <w:noProof/>
                <w:webHidden/>
              </w:rPr>
            </w:r>
            <w:r>
              <w:rPr>
                <w:noProof/>
                <w:webHidden/>
              </w:rPr>
              <w:fldChar w:fldCharType="separate"/>
            </w:r>
            <w:r w:rsidR="001E7689">
              <w:rPr>
                <w:noProof/>
                <w:webHidden/>
              </w:rPr>
              <w:t>2</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29" w:history="1">
            <w:r w:rsidR="001E7689" w:rsidRPr="0026598F">
              <w:rPr>
                <w:rStyle w:val="Hyperlink"/>
                <w:noProof/>
              </w:rPr>
              <w:t>2.</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NSI framework</w:t>
            </w:r>
            <w:r w:rsidR="001E7689">
              <w:rPr>
                <w:noProof/>
                <w:webHidden/>
              </w:rPr>
              <w:tab/>
            </w:r>
            <w:r>
              <w:rPr>
                <w:noProof/>
                <w:webHidden/>
              </w:rPr>
              <w:fldChar w:fldCharType="begin"/>
            </w:r>
            <w:r w:rsidR="001E7689">
              <w:rPr>
                <w:noProof/>
                <w:webHidden/>
              </w:rPr>
              <w:instrText xml:space="preserve"> PAGEREF _Toc266803629 \h </w:instrText>
            </w:r>
            <w:r>
              <w:rPr>
                <w:noProof/>
                <w:webHidden/>
              </w:rPr>
            </w:r>
            <w:r>
              <w:rPr>
                <w:noProof/>
                <w:webHidden/>
              </w:rPr>
              <w:fldChar w:fldCharType="separate"/>
            </w:r>
            <w:r w:rsidR="001E7689">
              <w:rPr>
                <w:noProof/>
                <w:webHidden/>
              </w:rPr>
              <w:t>3</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0" w:history="1">
            <w:r w:rsidR="001E7689" w:rsidRPr="0026598F">
              <w:rPr>
                <w:rStyle w:val="Hyperlink"/>
                <w:noProof/>
              </w:rPr>
              <w:t>2.1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Network Services</w:t>
            </w:r>
            <w:r w:rsidR="001E7689">
              <w:rPr>
                <w:noProof/>
                <w:webHidden/>
              </w:rPr>
              <w:tab/>
            </w:r>
            <w:r>
              <w:rPr>
                <w:noProof/>
                <w:webHidden/>
              </w:rPr>
              <w:fldChar w:fldCharType="begin"/>
            </w:r>
            <w:r w:rsidR="001E7689">
              <w:rPr>
                <w:noProof/>
                <w:webHidden/>
              </w:rPr>
              <w:instrText xml:space="preserve"> PAGEREF _Toc266803630 \h </w:instrText>
            </w:r>
            <w:r>
              <w:rPr>
                <w:noProof/>
                <w:webHidden/>
              </w:rPr>
            </w:r>
            <w:r>
              <w:rPr>
                <w:noProof/>
                <w:webHidden/>
              </w:rPr>
              <w:fldChar w:fldCharType="separate"/>
            </w:r>
            <w:r w:rsidR="001E7689">
              <w:rPr>
                <w:noProof/>
                <w:webHidden/>
              </w:rPr>
              <w:t>3</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1" w:history="1">
            <w:r w:rsidR="001E7689" w:rsidRPr="0026598F">
              <w:rPr>
                <w:rStyle w:val="Hyperlink"/>
                <w:noProof/>
              </w:rPr>
              <w:t>2.2</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The Network Service Interface</w:t>
            </w:r>
            <w:r w:rsidR="001E7689">
              <w:rPr>
                <w:noProof/>
                <w:webHidden/>
              </w:rPr>
              <w:tab/>
            </w:r>
            <w:r>
              <w:rPr>
                <w:noProof/>
                <w:webHidden/>
              </w:rPr>
              <w:fldChar w:fldCharType="begin"/>
            </w:r>
            <w:r w:rsidR="001E7689">
              <w:rPr>
                <w:noProof/>
                <w:webHidden/>
              </w:rPr>
              <w:instrText xml:space="preserve"> PAGEREF _Toc266803631 \h </w:instrText>
            </w:r>
            <w:r>
              <w:rPr>
                <w:noProof/>
                <w:webHidden/>
              </w:rPr>
            </w:r>
            <w:r>
              <w:rPr>
                <w:noProof/>
                <w:webHidden/>
              </w:rPr>
              <w:fldChar w:fldCharType="separate"/>
            </w:r>
            <w:r w:rsidR="001E7689">
              <w:rPr>
                <w:noProof/>
                <w:webHidden/>
              </w:rPr>
              <w:t>3</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2" w:history="1">
            <w:r w:rsidR="001E7689" w:rsidRPr="0026598F">
              <w:rPr>
                <w:rStyle w:val="Hyperlink"/>
                <w:noProof/>
              </w:rPr>
              <w:t>2.3</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The Network Service Agent</w:t>
            </w:r>
            <w:r w:rsidR="001E7689">
              <w:rPr>
                <w:noProof/>
                <w:webHidden/>
              </w:rPr>
              <w:tab/>
            </w:r>
            <w:r>
              <w:rPr>
                <w:noProof/>
                <w:webHidden/>
              </w:rPr>
              <w:fldChar w:fldCharType="begin"/>
            </w:r>
            <w:r w:rsidR="001E7689">
              <w:rPr>
                <w:noProof/>
                <w:webHidden/>
              </w:rPr>
              <w:instrText xml:space="preserve"> PAGEREF _Toc266803632 \h </w:instrText>
            </w:r>
            <w:r>
              <w:rPr>
                <w:noProof/>
                <w:webHidden/>
              </w:rPr>
            </w:r>
            <w:r>
              <w:rPr>
                <w:noProof/>
                <w:webHidden/>
              </w:rPr>
              <w:fldChar w:fldCharType="separate"/>
            </w:r>
            <w:r w:rsidR="001E7689">
              <w:rPr>
                <w:noProof/>
                <w:webHidden/>
              </w:rPr>
              <w:t>4</w:t>
            </w:r>
            <w:r>
              <w:rPr>
                <w:noProof/>
                <w:webHidden/>
              </w:rPr>
              <w:fldChar w:fldCharType="end"/>
            </w:r>
          </w:hyperlink>
        </w:p>
        <w:p w:rsidR="001E7689" w:rsidRDefault="00800F4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803633" w:history="1">
            <w:r w:rsidR="001E7689" w:rsidRPr="0026598F">
              <w:rPr>
                <w:rStyle w:val="Hyperlink"/>
                <w:noProof/>
              </w:rPr>
              <w:t>2.3.1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The Network Resource Manager</w:t>
            </w:r>
            <w:r w:rsidR="001E7689">
              <w:rPr>
                <w:noProof/>
                <w:webHidden/>
              </w:rPr>
              <w:tab/>
            </w:r>
            <w:r>
              <w:rPr>
                <w:noProof/>
                <w:webHidden/>
              </w:rPr>
              <w:fldChar w:fldCharType="begin"/>
            </w:r>
            <w:r w:rsidR="001E7689">
              <w:rPr>
                <w:noProof/>
                <w:webHidden/>
              </w:rPr>
              <w:instrText xml:space="preserve"> PAGEREF _Toc266803633 \h </w:instrText>
            </w:r>
            <w:r>
              <w:rPr>
                <w:noProof/>
                <w:webHidden/>
              </w:rPr>
            </w:r>
            <w:r>
              <w:rPr>
                <w:noProof/>
                <w:webHidden/>
              </w:rPr>
              <w:fldChar w:fldCharType="separate"/>
            </w:r>
            <w:r w:rsidR="001E7689">
              <w:rPr>
                <w:noProof/>
                <w:webHidden/>
              </w:rPr>
              <w:t>5</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4" w:history="1">
            <w:r w:rsidR="001E7689" w:rsidRPr="0026598F">
              <w:rPr>
                <w:rStyle w:val="Hyperlink"/>
                <w:noProof/>
              </w:rPr>
              <w:t>2.4</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NSI Sessions</w:t>
            </w:r>
            <w:r w:rsidR="001E7689">
              <w:rPr>
                <w:noProof/>
                <w:webHidden/>
              </w:rPr>
              <w:tab/>
            </w:r>
            <w:r>
              <w:rPr>
                <w:noProof/>
                <w:webHidden/>
              </w:rPr>
              <w:fldChar w:fldCharType="begin"/>
            </w:r>
            <w:r w:rsidR="001E7689">
              <w:rPr>
                <w:noProof/>
                <w:webHidden/>
              </w:rPr>
              <w:instrText xml:space="preserve"> PAGEREF _Toc266803634 \h </w:instrText>
            </w:r>
            <w:r>
              <w:rPr>
                <w:noProof/>
                <w:webHidden/>
              </w:rPr>
            </w:r>
            <w:r>
              <w:rPr>
                <w:noProof/>
                <w:webHidden/>
              </w:rPr>
              <w:fldChar w:fldCharType="separate"/>
            </w:r>
            <w:r w:rsidR="001E7689">
              <w:rPr>
                <w:noProof/>
                <w:webHidden/>
              </w:rPr>
              <w:t>5</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5" w:history="1">
            <w:r w:rsidR="001E7689" w:rsidRPr="0026598F">
              <w:rPr>
                <w:rStyle w:val="Hyperlink"/>
                <w:noProof/>
              </w:rPr>
              <w:t>2.5</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NSI service extensibility</w:t>
            </w:r>
            <w:r w:rsidR="001E7689">
              <w:rPr>
                <w:noProof/>
                <w:webHidden/>
              </w:rPr>
              <w:tab/>
            </w:r>
            <w:r>
              <w:rPr>
                <w:noProof/>
                <w:webHidden/>
              </w:rPr>
              <w:fldChar w:fldCharType="begin"/>
            </w:r>
            <w:r w:rsidR="001E7689">
              <w:rPr>
                <w:noProof/>
                <w:webHidden/>
              </w:rPr>
              <w:instrText xml:space="preserve"> PAGEREF _Toc266803635 \h </w:instrText>
            </w:r>
            <w:r>
              <w:rPr>
                <w:noProof/>
                <w:webHidden/>
              </w:rPr>
            </w:r>
            <w:r>
              <w:rPr>
                <w:noProof/>
                <w:webHidden/>
              </w:rPr>
              <w:fldChar w:fldCharType="separate"/>
            </w:r>
            <w:r w:rsidR="001E7689">
              <w:rPr>
                <w:noProof/>
                <w:webHidden/>
              </w:rPr>
              <w:t>5</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6" w:history="1">
            <w:r w:rsidR="001E7689" w:rsidRPr="0026598F">
              <w:rPr>
                <w:rStyle w:val="Hyperlink"/>
                <w:noProof/>
              </w:rPr>
              <w:t>2.6</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The NSI Service Plane</w:t>
            </w:r>
            <w:r w:rsidR="001E7689">
              <w:rPr>
                <w:noProof/>
                <w:webHidden/>
              </w:rPr>
              <w:tab/>
            </w:r>
            <w:r>
              <w:rPr>
                <w:noProof/>
                <w:webHidden/>
              </w:rPr>
              <w:fldChar w:fldCharType="begin"/>
            </w:r>
            <w:r w:rsidR="001E7689">
              <w:rPr>
                <w:noProof/>
                <w:webHidden/>
              </w:rPr>
              <w:instrText xml:space="preserve"> PAGEREF _Toc266803636 \h </w:instrText>
            </w:r>
            <w:r>
              <w:rPr>
                <w:noProof/>
                <w:webHidden/>
              </w:rPr>
            </w:r>
            <w:r>
              <w:rPr>
                <w:noProof/>
                <w:webHidden/>
              </w:rPr>
              <w:fldChar w:fldCharType="separate"/>
            </w:r>
            <w:r w:rsidR="001E7689">
              <w:rPr>
                <w:noProof/>
                <w:webHidden/>
              </w:rPr>
              <w:t>6</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7" w:history="1">
            <w:r w:rsidR="001E7689" w:rsidRPr="0026598F">
              <w:rPr>
                <w:rStyle w:val="Hyperlink"/>
                <w:noProof/>
              </w:rPr>
              <w:t>2.7</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Hierarchical communications model and federation</w:t>
            </w:r>
            <w:r w:rsidR="001E7689">
              <w:rPr>
                <w:noProof/>
                <w:webHidden/>
              </w:rPr>
              <w:tab/>
            </w:r>
            <w:r>
              <w:rPr>
                <w:noProof/>
                <w:webHidden/>
              </w:rPr>
              <w:fldChar w:fldCharType="begin"/>
            </w:r>
            <w:r w:rsidR="001E7689">
              <w:rPr>
                <w:noProof/>
                <w:webHidden/>
              </w:rPr>
              <w:instrText xml:space="preserve"> PAGEREF _Toc266803637 \h </w:instrText>
            </w:r>
            <w:r>
              <w:rPr>
                <w:noProof/>
                <w:webHidden/>
              </w:rPr>
            </w:r>
            <w:r>
              <w:rPr>
                <w:noProof/>
                <w:webHidden/>
              </w:rPr>
              <w:fldChar w:fldCharType="separate"/>
            </w:r>
            <w:r w:rsidR="001E7689">
              <w:rPr>
                <w:noProof/>
                <w:webHidden/>
              </w:rPr>
              <w:t>7</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38" w:history="1">
            <w:r w:rsidR="001E7689" w:rsidRPr="0026598F">
              <w:rPr>
                <w:rStyle w:val="Hyperlink"/>
                <w:noProof/>
              </w:rPr>
              <w:t>3.</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The NSI Protocol</w:t>
            </w:r>
            <w:r w:rsidR="001E7689">
              <w:rPr>
                <w:noProof/>
                <w:webHidden/>
              </w:rPr>
              <w:tab/>
            </w:r>
            <w:r>
              <w:rPr>
                <w:noProof/>
                <w:webHidden/>
              </w:rPr>
              <w:fldChar w:fldCharType="begin"/>
            </w:r>
            <w:r w:rsidR="001E7689">
              <w:rPr>
                <w:noProof/>
                <w:webHidden/>
              </w:rPr>
              <w:instrText xml:space="preserve"> PAGEREF _Toc266803638 \h </w:instrText>
            </w:r>
            <w:r>
              <w:rPr>
                <w:noProof/>
                <w:webHidden/>
              </w:rPr>
            </w:r>
            <w:r>
              <w:rPr>
                <w:noProof/>
                <w:webHidden/>
              </w:rPr>
              <w:fldChar w:fldCharType="separate"/>
            </w:r>
            <w:r w:rsidR="001E7689">
              <w:rPr>
                <w:noProof/>
                <w:webHidden/>
              </w:rPr>
              <w:t>8</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39" w:history="1">
            <w:r w:rsidR="001E7689" w:rsidRPr="0026598F">
              <w:rPr>
                <w:rStyle w:val="Hyperlink"/>
                <w:noProof/>
              </w:rPr>
              <w:t>3.1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NSI Protocol overview</w:t>
            </w:r>
            <w:r w:rsidR="001E7689">
              <w:rPr>
                <w:noProof/>
                <w:webHidden/>
              </w:rPr>
              <w:tab/>
            </w:r>
            <w:r>
              <w:rPr>
                <w:noProof/>
                <w:webHidden/>
              </w:rPr>
              <w:fldChar w:fldCharType="begin"/>
            </w:r>
            <w:r w:rsidR="001E7689">
              <w:rPr>
                <w:noProof/>
                <w:webHidden/>
              </w:rPr>
              <w:instrText xml:space="preserve"> PAGEREF _Toc266803639 \h </w:instrText>
            </w:r>
            <w:r>
              <w:rPr>
                <w:noProof/>
                <w:webHidden/>
              </w:rPr>
            </w:r>
            <w:r>
              <w:rPr>
                <w:noProof/>
                <w:webHidden/>
              </w:rPr>
              <w:fldChar w:fldCharType="separate"/>
            </w:r>
            <w:r w:rsidR="001E7689">
              <w:rPr>
                <w:noProof/>
                <w:webHidden/>
              </w:rPr>
              <w:t>8</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0" w:history="1">
            <w:r w:rsidR="001E7689" w:rsidRPr="0026598F">
              <w:rPr>
                <w:rStyle w:val="Hyperlink"/>
                <w:noProof/>
              </w:rPr>
              <w:t>3.2</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NSI messages</w:t>
            </w:r>
            <w:r w:rsidR="001E7689">
              <w:rPr>
                <w:noProof/>
                <w:webHidden/>
              </w:rPr>
              <w:tab/>
            </w:r>
            <w:r>
              <w:rPr>
                <w:noProof/>
                <w:webHidden/>
              </w:rPr>
              <w:fldChar w:fldCharType="begin"/>
            </w:r>
            <w:r w:rsidR="001E7689">
              <w:rPr>
                <w:noProof/>
                <w:webHidden/>
              </w:rPr>
              <w:instrText xml:space="preserve"> PAGEREF _Toc266803640 \h </w:instrText>
            </w:r>
            <w:r>
              <w:rPr>
                <w:noProof/>
                <w:webHidden/>
              </w:rPr>
            </w:r>
            <w:r>
              <w:rPr>
                <w:noProof/>
                <w:webHidden/>
              </w:rPr>
              <w:fldChar w:fldCharType="separate"/>
            </w:r>
            <w:r w:rsidR="001E7689">
              <w:rPr>
                <w:noProof/>
                <w:webHidden/>
              </w:rPr>
              <w:t>8</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1" w:history="1">
            <w:r w:rsidR="001E7689" w:rsidRPr="0026598F">
              <w:rPr>
                <w:rStyle w:val="Hyperlink"/>
                <w:rFonts w:eastAsia="MS Mincho"/>
                <w:noProof/>
              </w:rPr>
              <w:t>3.3</w:t>
            </w:r>
            <w:r w:rsidR="001E7689">
              <w:rPr>
                <w:rFonts w:asciiTheme="minorHAnsi" w:eastAsiaTheme="minorEastAsia" w:hAnsiTheme="minorHAnsi" w:cstheme="minorBidi"/>
                <w:noProof/>
                <w:sz w:val="22"/>
                <w:szCs w:val="22"/>
                <w:lang w:val="en-GB" w:eastAsia="en-GB"/>
              </w:rPr>
              <w:tab/>
            </w:r>
            <w:r w:rsidR="001E7689" w:rsidRPr="0026598F">
              <w:rPr>
                <w:rStyle w:val="Hyperlink"/>
                <w:rFonts w:eastAsia="MS Mincho"/>
                <w:noProof/>
              </w:rPr>
              <w:t>NSI Service Definitions</w:t>
            </w:r>
            <w:r w:rsidR="001E7689">
              <w:rPr>
                <w:noProof/>
                <w:webHidden/>
              </w:rPr>
              <w:tab/>
            </w:r>
            <w:r>
              <w:rPr>
                <w:noProof/>
                <w:webHidden/>
              </w:rPr>
              <w:fldChar w:fldCharType="begin"/>
            </w:r>
            <w:r w:rsidR="001E7689">
              <w:rPr>
                <w:noProof/>
                <w:webHidden/>
              </w:rPr>
              <w:instrText xml:space="preserve"> PAGEREF _Toc266803641 \h </w:instrText>
            </w:r>
            <w:r>
              <w:rPr>
                <w:noProof/>
                <w:webHidden/>
              </w:rPr>
            </w:r>
            <w:r>
              <w:rPr>
                <w:noProof/>
                <w:webHidden/>
              </w:rPr>
              <w:fldChar w:fldCharType="separate"/>
            </w:r>
            <w:r w:rsidR="001E7689">
              <w:rPr>
                <w:noProof/>
                <w:webHidden/>
              </w:rPr>
              <w:t>9</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2" w:history="1">
            <w:r w:rsidR="001E7689" w:rsidRPr="0026598F">
              <w:rPr>
                <w:rStyle w:val="Hyperlink"/>
                <w:rFonts w:eastAsia="MS Mincho"/>
                <w:noProof/>
              </w:rPr>
              <w:t>3.4</w:t>
            </w:r>
            <w:r w:rsidR="001E7689">
              <w:rPr>
                <w:rFonts w:asciiTheme="minorHAnsi" w:eastAsiaTheme="minorEastAsia" w:hAnsiTheme="minorHAnsi" w:cstheme="minorBidi"/>
                <w:noProof/>
                <w:sz w:val="22"/>
                <w:szCs w:val="22"/>
                <w:lang w:val="en-GB" w:eastAsia="en-GB"/>
              </w:rPr>
              <w:tab/>
            </w:r>
            <w:r w:rsidR="001E7689" w:rsidRPr="0026598F">
              <w:rPr>
                <w:rStyle w:val="Hyperlink"/>
                <w:rFonts w:eastAsia="MS Mincho"/>
                <w:noProof/>
              </w:rPr>
              <w:t>Temporal aspects of NSI services</w:t>
            </w:r>
            <w:r w:rsidR="001E7689">
              <w:rPr>
                <w:noProof/>
                <w:webHidden/>
              </w:rPr>
              <w:tab/>
            </w:r>
            <w:r>
              <w:rPr>
                <w:noProof/>
                <w:webHidden/>
              </w:rPr>
              <w:fldChar w:fldCharType="begin"/>
            </w:r>
            <w:r w:rsidR="001E7689">
              <w:rPr>
                <w:noProof/>
                <w:webHidden/>
              </w:rPr>
              <w:instrText xml:space="preserve"> PAGEREF _Toc266803642 \h </w:instrText>
            </w:r>
            <w:r>
              <w:rPr>
                <w:noProof/>
                <w:webHidden/>
              </w:rPr>
            </w:r>
            <w:r>
              <w:rPr>
                <w:noProof/>
                <w:webHidden/>
              </w:rPr>
              <w:fldChar w:fldCharType="separate"/>
            </w:r>
            <w:r w:rsidR="001E7689">
              <w:rPr>
                <w:noProof/>
                <w:webHidden/>
              </w:rPr>
              <w:t>10</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3" w:history="1">
            <w:r w:rsidR="001E7689" w:rsidRPr="0026598F">
              <w:rPr>
                <w:rStyle w:val="Hyperlink"/>
                <w:rFonts w:eastAsia="MS Mincho"/>
                <w:noProof/>
              </w:rPr>
              <w:t>3.5</w:t>
            </w:r>
            <w:r w:rsidR="001E7689">
              <w:rPr>
                <w:rFonts w:asciiTheme="minorHAnsi" w:eastAsiaTheme="minorEastAsia" w:hAnsiTheme="minorHAnsi" w:cstheme="minorBidi"/>
                <w:noProof/>
                <w:sz w:val="22"/>
                <w:szCs w:val="22"/>
                <w:lang w:val="en-GB" w:eastAsia="en-GB"/>
              </w:rPr>
              <w:tab/>
            </w:r>
            <w:r w:rsidR="001E7689" w:rsidRPr="0026598F">
              <w:rPr>
                <w:rStyle w:val="Hyperlink"/>
                <w:rFonts w:eastAsia="MS Mincho"/>
                <w:noProof/>
              </w:rPr>
              <w:t>Trust and authentication in NSI</w:t>
            </w:r>
            <w:r w:rsidR="001E7689">
              <w:rPr>
                <w:noProof/>
                <w:webHidden/>
              </w:rPr>
              <w:tab/>
            </w:r>
            <w:r>
              <w:rPr>
                <w:noProof/>
                <w:webHidden/>
              </w:rPr>
              <w:fldChar w:fldCharType="begin"/>
            </w:r>
            <w:r w:rsidR="001E7689">
              <w:rPr>
                <w:noProof/>
                <w:webHidden/>
              </w:rPr>
              <w:instrText xml:space="preserve"> PAGEREF _Toc266803643 \h </w:instrText>
            </w:r>
            <w:r>
              <w:rPr>
                <w:noProof/>
                <w:webHidden/>
              </w:rPr>
            </w:r>
            <w:r>
              <w:rPr>
                <w:noProof/>
                <w:webHidden/>
              </w:rPr>
              <w:fldChar w:fldCharType="separate"/>
            </w:r>
            <w:r w:rsidR="001E7689">
              <w:rPr>
                <w:noProof/>
                <w:webHidden/>
              </w:rPr>
              <w:t>10</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4" w:history="1">
            <w:r w:rsidR="001E7689" w:rsidRPr="0026598F">
              <w:rPr>
                <w:rStyle w:val="Hyperlink"/>
                <w:rFonts w:eastAsia="MS Mincho"/>
                <w:noProof/>
              </w:rPr>
              <w:t>3.6</w:t>
            </w:r>
            <w:r w:rsidR="001E7689">
              <w:rPr>
                <w:rFonts w:asciiTheme="minorHAnsi" w:eastAsiaTheme="minorEastAsia" w:hAnsiTheme="minorHAnsi" w:cstheme="minorBidi"/>
                <w:noProof/>
                <w:sz w:val="22"/>
                <w:szCs w:val="22"/>
                <w:lang w:val="en-GB" w:eastAsia="en-GB"/>
              </w:rPr>
              <w:tab/>
            </w:r>
            <w:r w:rsidR="001E7689" w:rsidRPr="0026598F">
              <w:rPr>
                <w:rStyle w:val="Hyperlink"/>
                <w:rFonts w:eastAsia="MS Mincho"/>
                <w:noProof/>
              </w:rPr>
              <w:t>NSI Service Plane error handling</w:t>
            </w:r>
            <w:r w:rsidR="001E7689">
              <w:rPr>
                <w:noProof/>
                <w:webHidden/>
              </w:rPr>
              <w:tab/>
            </w:r>
            <w:r>
              <w:rPr>
                <w:noProof/>
                <w:webHidden/>
              </w:rPr>
              <w:fldChar w:fldCharType="begin"/>
            </w:r>
            <w:r w:rsidR="001E7689">
              <w:rPr>
                <w:noProof/>
                <w:webHidden/>
              </w:rPr>
              <w:instrText xml:space="preserve"> PAGEREF _Toc266803644 \h </w:instrText>
            </w:r>
            <w:r>
              <w:rPr>
                <w:noProof/>
                <w:webHidden/>
              </w:rPr>
            </w:r>
            <w:r>
              <w:rPr>
                <w:noProof/>
                <w:webHidden/>
              </w:rPr>
              <w:fldChar w:fldCharType="separate"/>
            </w:r>
            <w:r w:rsidR="001E7689">
              <w:rPr>
                <w:noProof/>
                <w:webHidden/>
              </w:rPr>
              <w:t>10</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45" w:history="1">
            <w:r w:rsidR="001E7689" w:rsidRPr="0026598F">
              <w:rPr>
                <w:rStyle w:val="Hyperlink"/>
                <w:noProof/>
              </w:rPr>
              <w:t>4.</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Representing network resources</w:t>
            </w:r>
            <w:r w:rsidR="001E7689">
              <w:rPr>
                <w:noProof/>
                <w:webHidden/>
              </w:rPr>
              <w:tab/>
            </w:r>
            <w:r>
              <w:rPr>
                <w:noProof/>
                <w:webHidden/>
              </w:rPr>
              <w:fldChar w:fldCharType="begin"/>
            </w:r>
            <w:r w:rsidR="001E7689">
              <w:rPr>
                <w:noProof/>
                <w:webHidden/>
              </w:rPr>
              <w:instrText xml:space="preserve"> PAGEREF _Toc266803645 \h </w:instrText>
            </w:r>
            <w:r>
              <w:rPr>
                <w:noProof/>
                <w:webHidden/>
              </w:rPr>
            </w:r>
            <w:r>
              <w:rPr>
                <w:noProof/>
                <w:webHidden/>
              </w:rPr>
              <w:fldChar w:fldCharType="separate"/>
            </w:r>
            <w:r w:rsidR="001E7689">
              <w:rPr>
                <w:noProof/>
                <w:webHidden/>
              </w:rPr>
              <w:t>12</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6" w:history="1">
            <w:r w:rsidR="001E7689" w:rsidRPr="0026598F">
              <w:rPr>
                <w:rStyle w:val="Hyperlink"/>
                <w:noProof/>
              </w:rPr>
              <w:t>4.1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Describing network topologies</w:t>
            </w:r>
            <w:r w:rsidR="001E7689">
              <w:rPr>
                <w:noProof/>
                <w:webHidden/>
              </w:rPr>
              <w:tab/>
            </w:r>
            <w:r>
              <w:rPr>
                <w:noProof/>
                <w:webHidden/>
              </w:rPr>
              <w:fldChar w:fldCharType="begin"/>
            </w:r>
            <w:r w:rsidR="001E7689">
              <w:rPr>
                <w:noProof/>
                <w:webHidden/>
              </w:rPr>
              <w:instrText xml:space="preserve"> PAGEREF _Toc266803646 \h </w:instrText>
            </w:r>
            <w:r>
              <w:rPr>
                <w:noProof/>
                <w:webHidden/>
              </w:rPr>
            </w:r>
            <w:r>
              <w:rPr>
                <w:noProof/>
                <w:webHidden/>
              </w:rPr>
              <w:fldChar w:fldCharType="separate"/>
            </w:r>
            <w:r w:rsidR="001E7689">
              <w:rPr>
                <w:noProof/>
                <w:webHidden/>
              </w:rPr>
              <w:t>12</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47" w:history="1">
            <w:r w:rsidR="001E7689" w:rsidRPr="0026598F">
              <w:rPr>
                <w:rStyle w:val="Hyperlink"/>
                <w:noProof/>
              </w:rPr>
              <w:t>4.2</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Using Service Termination Points</w:t>
            </w:r>
            <w:r w:rsidR="001E7689">
              <w:rPr>
                <w:noProof/>
                <w:webHidden/>
              </w:rPr>
              <w:tab/>
            </w:r>
            <w:r>
              <w:rPr>
                <w:noProof/>
                <w:webHidden/>
              </w:rPr>
              <w:fldChar w:fldCharType="begin"/>
            </w:r>
            <w:r w:rsidR="001E7689">
              <w:rPr>
                <w:noProof/>
                <w:webHidden/>
              </w:rPr>
              <w:instrText xml:space="preserve"> PAGEREF _Toc266803647 \h </w:instrText>
            </w:r>
            <w:r>
              <w:rPr>
                <w:noProof/>
                <w:webHidden/>
              </w:rPr>
            </w:r>
            <w:r>
              <w:rPr>
                <w:noProof/>
                <w:webHidden/>
              </w:rPr>
              <w:fldChar w:fldCharType="separate"/>
            </w:r>
            <w:r w:rsidR="001E7689">
              <w:rPr>
                <w:noProof/>
                <w:webHidden/>
              </w:rPr>
              <w:t>14</w:t>
            </w:r>
            <w:r>
              <w:rPr>
                <w:noProof/>
                <w:webHidden/>
              </w:rPr>
              <w:fldChar w:fldCharType="end"/>
            </w:r>
          </w:hyperlink>
        </w:p>
        <w:p w:rsidR="001E7689" w:rsidRDefault="00800F4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803648" w:history="1">
            <w:r w:rsidR="001E7689" w:rsidRPr="0026598F">
              <w:rPr>
                <w:rStyle w:val="Hyperlink"/>
                <w:noProof/>
              </w:rPr>
              <w:t>4.2.1</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Service Termination Point</w:t>
            </w:r>
            <w:r w:rsidR="001E7689">
              <w:rPr>
                <w:noProof/>
                <w:webHidden/>
              </w:rPr>
              <w:tab/>
            </w:r>
            <w:r>
              <w:rPr>
                <w:noProof/>
                <w:webHidden/>
              </w:rPr>
              <w:fldChar w:fldCharType="begin"/>
            </w:r>
            <w:r w:rsidR="001E7689">
              <w:rPr>
                <w:noProof/>
                <w:webHidden/>
              </w:rPr>
              <w:instrText xml:space="preserve"> PAGEREF _Toc266803648 \h </w:instrText>
            </w:r>
            <w:r>
              <w:rPr>
                <w:noProof/>
                <w:webHidden/>
              </w:rPr>
            </w:r>
            <w:r>
              <w:rPr>
                <w:noProof/>
                <w:webHidden/>
              </w:rPr>
              <w:fldChar w:fldCharType="separate"/>
            </w:r>
            <w:r w:rsidR="001E7689">
              <w:rPr>
                <w:noProof/>
                <w:webHidden/>
              </w:rPr>
              <w:t>14</w:t>
            </w:r>
            <w:r>
              <w:rPr>
                <w:noProof/>
                <w:webHidden/>
              </w:rPr>
              <w:fldChar w:fldCharType="end"/>
            </w:r>
          </w:hyperlink>
        </w:p>
        <w:p w:rsidR="001E7689" w:rsidRDefault="00800F4A">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6803649" w:history="1">
            <w:r w:rsidR="001E7689" w:rsidRPr="0026598F">
              <w:rPr>
                <w:rStyle w:val="Hyperlink"/>
                <w:noProof/>
              </w:rPr>
              <w:t>4.2.2</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Service demarcation point</w:t>
            </w:r>
            <w:r w:rsidR="001E7689">
              <w:rPr>
                <w:noProof/>
                <w:webHidden/>
              </w:rPr>
              <w:tab/>
            </w:r>
            <w:r>
              <w:rPr>
                <w:noProof/>
                <w:webHidden/>
              </w:rPr>
              <w:fldChar w:fldCharType="begin"/>
            </w:r>
            <w:r w:rsidR="001E7689">
              <w:rPr>
                <w:noProof/>
                <w:webHidden/>
              </w:rPr>
              <w:instrText xml:space="preserve"> PAGEREF _Toc266803649 \h </w:instrText>
            </w:r>
            <w:r>
              <w:rPr>
                <w:noProof/>
                <w:webHidden/>
              </w:rPr>
            </w:r>
            <w:r>
              <w:rPr>
                <w:noProof/>
                <w:webHidden/>
              </w:rPr>
              <w:fldChar w:fldCharType="separate"/>
            </w:r>
            <w:r w:rsidR="001E7689">
              <w:rPr>
                <w:noProof/>
                <w:webHidden/>
              </w:rPr>
              <w:t>14</w:t>
            </w:r>
            <w:r>
              <w:rPr>
                <w:noProof/>
                <w:webHidden/>
              </w:rPr>
              <w:fldChar w:fldCharType="end"/>
            </w:r>
          </w:hyperlink>
        </w:p>
        <w:p w:rsidR="001E7689" w:rsidRDefault="00800F4A">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6803650" w:history="1">
            <w:r w:rsidR="001E7689" w:rsidRPr="0026598F">
              <w:rPr>
                <w:rStyle w:val="Hyperlink"/>
                <w:noProof/>
              </w:rPr>
              <w:t>4.3</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Managing Connections with the intra-Network topology</w:t>
            </w:r>
            <w:r w:rsidR="001E7689">
              <w:rPr>
                <w:noProof/>
                <w:webHidden/>
              </w:rPr>
              <w:tab/>
            </w:r>
            <w:r>
              <w:rPr>
                <w:noProof/>
                <w:webHidden/>
              </w:rPr>
              <w:fldChar w:fldCharType="begin"/>
            </w:r>
            <w:r w:rsidR="001E7689">
              <w:rPr>
                <w:noProof/>
                <w:webHidden/>
              </w:rPr>
              <w:instrText xml:space="preserve"> PAGEREF _Toc266803650 \h </w:instrText>
            </w:r>
            <w:r>
              <w:rPr>
                <w:noProof/>
                <w:webHidden/>
              </w:rPr>
            </w:r>
            <w:r>
              <w:rPr>
                <w:noProof/>
                <w:webHidden/>
              </w:rPr>
              <w:fldChar w:fldCharType="separate"/>
            </w:r>
            <w:r w:rsidR="001E7689">
              <w:rPr>
                <w:noProof/>
                <w:webHidden/>
              </w:rPr>
              <w:t>15</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1" w:history="1">
            <w:r w:rsidR="001E7689" w:rsidRPr="0026598F">
              <w:rPr>
                <w:rStyle w:val="Hyperlink"/>
                <w:noProof/>
              </w:rPr>
              <w:t>5.</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Contributors</w:t>
            </w:r>
            <w:r w:rsidR="001E7689">
              <w:rPr>
                <w:noProof/>
                <w:webHidden/>
              </w:rPr>
              <w:tab/>
            </w:r>
            <w:r>
              <w:rPr>
                <w:noProof/>
                <w:webHidden/>
              </w:rPr>
              <w:fldChar w:fldCharType="begin"/>
            </w:r>
            <w:r w:rsidR="001E7689">
              <w:rPr>
                <w:noProof/>
                <w:webHidden/>
              </w:rPr>
              <w:instrText xml:space="preserve"> PAGEREF _Toc266803651 \h </w:instrText>
            </w:r>
            <w:r>
              <w:rPr>
                <w:noProof/>
                <w:webHidden/>
              </w:rPr>
            </w:r>
            <w:r>
              <w:rPr>
                <w:noProof/>
                <w:webHidden/>
              </w:rPr>
              <w:fldChar w:fldCharType="separate"/>
            </w:r>
            <w:r w:rsidR="001E7689">
              <w:rPr>
                <w:noProof/>
                <w:webHidden/>
              </w:rPr>
              <w:t>16</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2" w:history="1">
            <w:r w:rsidR="001E7689" w:rsidRPr="0026598F">
              <w:rPr>
                <w:rStyle w:val="Hyperlink"/>
                <w:noProof/>
              </w:rPr>
              <w:t>6.</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Glossary</w:t>
            </w:r>
            <w:r w:rsidR="001E7689">
              <w:rPr>
                <w:noProof/>
                <w:webHidden/>
              </w:rPr>
              <w:tab/>
            </w:r>
            <w:r>
              <w:rPr>
                <w:noProof/>
                <w:webHidden/>
              </w:rPr>
              <w:fldChar w:fldCharType="begin"/>
            </w:r>
            <w:r w:rsidR="001E7689">
              <w:rPr>
                <w:noProof/>
                <w:webHidden/>
              </w:rPr>
              <w:instrText xml:space="preserve"> PAGEREF _Toc266803652 \h </w:instrText>
            </w:r>
            <w:r>
              <w:rPr>
                <w:noProof/>
                <w:webHidden/>
              </w:rPr>
            </w:r>
            <w:r>
              <w:rPr>
                <w:noProof/>
                <w:webHidden/>
              </w:rPr>
              <w:fldChar w:fldCharType="separate"/>
            </w:r>
            <w:r w:rsidR="001E7689">
              <w:rPr>
                <w:noProof/>
                <w:webHidden/>
              </w:rPr>
              <w:t>17</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3" w:history="1">
            <w:r w:rsidR="001E7689" w:rsidRPr="0026598F">
              <w:rPr>
                <w:rStyle w:val="Hyperlink"/>
                <w:noProof/>
              </w:rPr>
              <w:t>7.</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Intellectual Property Statement</w:t>
            </w:r>
            <w:r w:rsidR="001E7689">
              <w:rPr>
                <w:noProof/>
                <w:webHidden/>
              </w:rPr>
              <w:tab/>
            </w:r>
            <w:r>
              <w:rPr>
                <w:noProof/>
                <w:webHidden/>
              </w:rPr>
              <w:fldChar w:fldCharType="begin"/>
            </w:r>
            <w:r w:rsidR="001E7689">
              <w:rPr>
                <w:noProof/>
                <w:webHidden/>
              </w:rPr>
              <w:instrText xml:space="preserve"> PAGEREF _Toc266803653 \h </w:instrText>
            </w:r>
            <w:r>
              <w:rPr>
                <w:noProof/>
                <w:webHidden/>
              </w:rPr>
            </w:r>
            <w:r>
              <w:rPr>
                <w:noProof/>
                <w:webHidden/>
              </w:rPr>
              <w:fldChar w:fldCharType="separate"/>
            </w:r>
            <w:r w:rsidR="001E7689">
              <w:rPr>
                <w:noProof/>
                <w:webHidden/>
              </w:rPr>
              <w:t>18</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4" w:history="1">
            <w:r w:rsidR="001E7689" w:rsidRPr="0026598F">
              <w:rPr>
                <w:rStyle w:val="Hyperlink"/>
                <w:noProof/>
              </w:rPr>
              <w:t>8.</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Disclaimer</w:t>
            </w:r>
            <w:r w:rsidR="001E7689">
              <w:rPr>
                <w:noProof/>
                <w:webHidden/>
              </w:rPr>
              <w:tab/>
            </w:r>
            <w:r>
              <w:rPr>
                <w:noProof/>
                <w:webHidden/>
              </w:rPr>
              <w:fldChar w:fldCharType="begin"/>
            </w:r>
            <w:r w:rsidR="001E7689">
              <w:rPr>
                <w:noProof/>
                <w:webHidden/>
              </w:rPr>
              <w:instrText xml:space="preserve"> PAGEREF _Toc266803654 \h </w:instrText>
            </w:r>
            <w:r>
              <w:rPr>
                <w:noProof/>
                <w:webHidden/>
              </w:rPr>
            </w:r>
            <w:r>
              <w:rPr>
                <w:noProof/>
                <w:webHidden/>
              </w:rPr>
              <w:fldChar w:fldCharType="separate"/>
            </w:r>
            <w:r w:rsidR="001E7689">
              <w:rPr>
                <w:noProof/>
                <w:webHidden/>
              </w:rPr>
              <w:t>18</w:t>
            </w:r>
            <w:r>
              <w:rPr>
                <w:noProof/>
                <w:webHidden/>
              </w:rPr>
              <w:fldChar w:fldCharType="end"/>
            </w:r>
          </w:hyperlink>
        </w:p>
        <w:p w:rsidR="001E7689" w:rsidRDefault="00800F4A">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6803655" w:history="1">
            <w:r w:rsidR="001E7689" w:rsidRPr="0026598F">
              <w:rPr>
                <w:rStyle w:val="Hyperlink"/>
                <w:noProof/>
              </w:rPr>
              <w:t>9.</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Full Copyright Notice</w:t>
            </w:r>
            <w:r w:rsidR="001E7689">
              <w:rPr>
                <w:noProof/>
                <w:webHidden/>
              </w:rPr>
              <w:tab/>
            </w:r>
            <w:r>
              <w:rPr>
                <w:noProof/>
                <w:webHidden/>
              </w:rPr>
              <w:fldChar w:fldCharType="begin"/>
            </w:r>
            <w:r w:rsidR="001E7689">
              <w:rPr>
                <w:noProof/>
                <w:webHidden/>
              </w:rPr>
              <w:instrText xml:space="preserve"> PAGEREF _Toc266803655 \h </w:instrText>
            </w:r>
            <w:r>
              <w:rPr>
                <w:noProof/>
                <w:webHidden/>
              </w:rPr>
            </w:r>
            <w:r>
              <w:rPr>
                <w:noProof/>
                <w:webHidden/>
              </w:rPr>
              <w:fldChar w:fldCharType="separate"/>
            </w:r>
            <w:r w:rsidR="001E7689">
              <w:rPr>
                <w:noProof/>
                <w:webHidden/>
              </w:rPr>
              <w:t>19</w:t>
            </w:r>
            <w:r>
              <w:rPr>
                <w:noProof/>
                <w:webHidden/>
              </w:rPr>
              <w:fldChar w:fldCharType="end"/>
            </w:r>
          </w:hyperlink>
        </w:p>
        <w:p w:rsidR="001E7689" w:rsidRDefault="00800F4A">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6803656" w:history="1">
            <w:r w:rsidR="001E7689" w:rsidRPr="0026598F">
              <w:rPr>
                <w:rStyle w:val="Hyperlink"/>
                <w:noProof/>
              </w:rPr>
              <w:t>10.</w:t>
            </w:r>
            <w:r w:rsidR="001E7689">
              <w:rPr>
                <w:rFonts w:asciiTheme="minorHAnsi" w:eastAsiaTheme="minorEastAsia" w:hAnsiTheme="minorHAnsi" w:cstheme="minorBidi"/>
                <w:noProof/>
                <w:sz w:val="22"/>
                <w:szCs w:val="22"/>
                <w:lang w:val="en-GB" w:eastAsia="en-GB"/>
              </w:rPr>
              <w:tab/>
            </w:r>
            <w:r w:rsidR="001E7689" w:rsidRPr="0026598F">
              <w:rPr>
                <w:rStyle w:val="Hyperlink"/>
                <w:noProof/>
              </w:rPr>
              <w:t>References</w:t>
            </w:r>
            <w:r w:rsidR="001E7689">
              <w:rPr>
                <w:noProof/>
                <w:webHidden/>
              </w:rPr>
              <w:tab/>
            </w:r>
            <w:r>
              <w:rPr>
                <w:noProof/>
                <w:webHidden/>
              </w:rPr>
              <w:fldChar w:fldCharType="begin"/>
            </w:r>
            <w:r w:rsidR="001E7689">
              <w:rPr>
                <w:noProof/>
                <w:webHidden/>
              </w:rPr>
              <w:instrText xml:space="preserve"> PAGEREF _Toc266803656 \h </w:instrText>
            </w:r>
            <w:r>
              <w:rPr>
                <w:noProof/>
                <w:webHidden/>
              </w:rPr>
            </w:r>
            <w:r>
              <w:rPr>
                <w:noProof/>
                <w:webHidden/>
              </w:rPr>
              <w:fldChar w:fldCharType="separate"/>
            </w:r>
            <w:r w:rsidR="001E7689">
              <w:rPr>
                <w:noProof/>
                <w:webHidden/>
              </w:rPr>
              <w:t>19</w:t>
            </w:r>
            <w:r>
              <w:rPr>
                <w:noProof/>
                <w:webHidden/>
              </w:rPr>
              <w:fldChar w:fldCharType="end"/>
            </w:r>
          </w:hyperlink>
        </w:p>
        <w:p w:rsidR="00B02EBD" w:rsidRDefault="00800F4A" w:rsidP="00B02EBD">
          <w:r>
            <w:fldChar w:fldCharType="end"/>
          </w:r>
        </w:p>
      </w:sdtContent>
    </w:sdt>
    <w:p w:rsidR="007F7C82" w:rsidRDefault="00AD2854" w:rsidP="00B02EBD">
      <w:pPr>
        <w:pStyle w:val="Heading1"/>
      </w:pPr>
      <w:bookmarkStart w:id="2" w:name="_Toc266803628"/>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AB4E41"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r w:rsidR="00A26257">
        <w:t xml:space="preserve">a </w:t>
      </w:r>
      <w:r w:rsidR="00C13548">
        <w:t>framework</w:t>
      </w:r>
      <w:r w:rsidR="007D7C98">
        <w:t xml:space="preserve"> for </w:t>
      </w:r>
      <w:r w:rsidR="00070CCB">
        <w:t>the NSI</w:t>
      </w:r>
      <w:r w:rsidR="007D7C98">
        <w:t xml:space="preserve"> protocol</w:t>
      </w:r>
      <w:r w:rsidR="00AD2854" w:rsidRPr="00FC590F">
        <w:t xml:space="preserve"> </w:t>
      </w:r>
      <w:r w:rsidR="00AB4E41">
        <w:t>to</w:t>
      </w:r>
      <w:r w:rsidR="00AB4E41" w:rsidRPr="00FC590F">
        <w:t xml:space="preserve"> </w:t>
      </w:r>
      <w:r w:rsidR="003A6C79">
        <w:t>support</w:t>
      </w:r>
      <w:r w:rsidR="00AD2854" w:rsidRPr="00FC590F">
        <w:t xml:space="preserve"> </w:t>
      </w:r>
      <w:r w:rsidR="00AB4E41">
        <w:t xml:space="preserve">both </w:t>
      </w:r>
      <w:r w:rsidR="00AD2854" w:rsidRPr="00FC590F">
        <w:t>of these contexts.</w:t>
      </w:r>
    </w:p>
    <w:p w:rsidR="003A6C79" w:rsidRDefault="003A6C79" w:rsidP="00B02EBD"/>
    <w:p w:rsidR="00A26257" w:rsidRDefault="00A26257" w:rsidP="00A26257">
      <w:r>
        <w:t xml:space="preserve">The Network Services </w:t>
      </w:r>
      <w:r w:rsidR="00C65DFB">
        <w:t>F</w:t>
      </w:r>
      <w:r>
        <w:t xml:space="preserve">ramework defines several key architectural elements: a Network, a </w:t>
      </w:r>
      <w:r w:rsidR="00B31621">
        <w:t>N</w:t>
      </w:r>
      <w:r>
        <w:t xml:space="preserve">etwork </w:t>
      </w:r>
      <w:r w:rsidR="00B31621">
        <w:t>S</w:t>
      </w:r>
      <w:r>
        <w:t xml:space="preserve">ervice, the Network Service Agent (NSA), the Network Service Interface (NSI), and the NSI Protocol. These elements exist in a </w:t>
      </w:r>
      <w:r w:rsidR="00FA34AF">
        <w:t xml:space="preserve">notional </w:t>
      </w:r>
      <w:r w:rsidR="00100D8F">
        <w:t xml:space="preserve">Network </w:t>
      </w:r>
      <w:r>
        <w:t xml:space="preserve">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rsidR="00C65DFB">
        <w:t xml:space="preserve">these </w:t>
      </w:r>
      <w:r w:rsidRPr="00F5465B">
        <w:t xml:space="preserve">network resources can be selected, allocated, interrogated, and manipulated by software agents on behalf of </w:t>
      </w:r>
      <w:r>
        <w:t xml:space="preserve">requesting users. </w:t>
      </w:r>
    </w:p>
    <w:p w:rsidR="00A26257" w:rsidRDefault="00A26257" w:rsidP="00A26257"/>
    <w:p w:rsidR="00A26257" w:rsidRDefault="00A26257" w:rsidP="00A26257">
      <w:r w:rsidRPr="00F5465B">
        <w:t xml:space="preserve">Network resources and capabilities are presented to the consumer </w:t>
      </w:r>
      <w:r>
        <w:t xml:space="preserve">through </w:t>
      </w:r>
      <w:r w:rsidRPr="00F5465B">
        <w:t xml:space="preserve">a set of </w:t>
      </w:r>
      <w:r w:rsidR="00FA34AF">
        <w:t>‘N</w:t>
      </w:r>
      <w:r w:rsidRPr="00F5465B">
        <w:t xml:space="preserve">etwork </w:t>
      </w:r>
      <w:r w:rsidR="00FA34AF">
        <w:t>S</w:t>
      </w:r>
      <w:r w:rsidRPr="00F5465B">
        <w:t>ervices</w:t>
      </w:r>
      <w:r w:rsidR="00FA34AF">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242BDF" w:rsidRDefault="00242BDF" w:rsidP="00A26257"/>
    <w:p w:rsidR="00A26257" w:rsidRDefault="00A26257" w:rsidP="00A26257">
      <w:r>
        <w:t>Federated Network Services are delivered</w:t>
      </w:r>
      <w:r w:rsidR="00B31621">
        <w:t xml:space="preserve"> by</w:t>
      </w:r>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w:t>
      </w:r>
      <w:r w:rsidR="00FA34AF">
        <w:t xml:space="preserve"> are required</w:t>
      </w:r>
      <w:r>
        <w:t xml:space="preserve">.  These may be </w:t>
      </w:r>
      <w:r w:rsidR="00FA34AF">
        <w:t xml:space="preserve">formalized </w:t>
      </w:r>
      <w:r>
        <w:t>in future versions</w:t>
      </w:r>
      <w:r w:rsidR="00B31621">
        <w:t xml:space="preserve"> of the NSI protocol</w:t>
      </w:r>
      <w:r>
        <w:t>.</w:t>
      </w:r>
    </w:p>
    <w:p w:rsidR="00A26257" w:rsidRDefault="00A26257" w:rsidP="00A26257"/>
    <w:p w:rsidR="00E26CCA" w:rsidRDefault="003A6C79" w:rsidP="00B02EBD">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7F7C82" w:rsidRDefault="007F7C82" w:rsidP="00B02EBD"/>
    <w:p w:rsidR="00BF70C0" w:rsidRDefault="00BF70C0" w:rsidP="00BF70C0">
      <w:pPr>
        <w:pStyle w:val="Heading1"/>
      </w:pPr>
      <w:bookmarkStart w:id="3" w:name="_Toc266803629"/>
      <w:r>
        <w:t xml:space="preserve">NSI </w:t>
      </w:r>
      <w:r w:rsidR="00AD3150">
        <w:t>framework</w:t>
      </w:r>
      <w:bookmarkEnd w:id="3"/>
    </w:p>
    <w:p w:rsidR="00100D8F" w:rsidRPr="00293074" w:rsidRDefault="00100D8F" w:rsidP="00100D8F">
      <w:pPr>
        <w:pStyle w:val="nobreak"/>
      </w:pPr>
      <w:r>
        <w:t>This section discuss</w:t>
      </w:r>
      <w:r w:rsidR="00DB2427">
        <w:t>es</w:t>
      </w:r>
      <w:r>
        <w:t xml:space="preserve"> the architectural concepts that provide the Network Service context and high-level definitions for </w:t>
      </w:r>
      <w:r w:rsidR="00DB2427">
        <w:t>NSI protocol recommendations</w:t>
      </w:r>
      <w:r>
        <w:t xml:space="preserve">. </w:t>
      </w:r>
    </w:p>
    <w:p w:rsidR="00BF70C0" w:rsidRPr="00F5465B" w:rsidRDefault="00BF70C0" w:rsidP="00B02EBD"/>
    <w:p w:rsidR="00CD7A6D" w:rsidRDefault="005B3B71" w:rsidP="00B02EBD">
      <w:pPr>
        <w:pStyle w:val="Heading2"/>
      </w:pPr>
      <w:bookmarkStart w:id="4" w:name="_Toc266803630"/>
      <w:r>
        <w:t xml:space="preserve">Network </w:t>
      </w:r>
      <w:r w:rsidR="00AD3150">
        <w:t>S</w:t>
      </w:r>
      <w:r>
        <w:t>ervices</w:t>
      </w:r>
      <w:bookmarkEnd w:id="4"/>
    </w:p>
    <w:p w:rsidR="00B43189" w:rsidRDefault="00B43189"/>
    <w:p w:rsidR="009726C8" w:rsidRDefault="00B85DB9" w:rsidP="005B3B71">
      <w:r>
        <w:t>Network S</w:t>
      </w:r>
      <w:r w:rsidR="009726C8">
        <w:t>ervice</w:t>
      </w:r>
      <w:r w:rsidR="001C4A50">
        <w:t>s</w:t>
      </w:r>
      <w:r w:rsidR="009726C8">
        <w:t xml:space="preserve"> are</w:t>
      </w:r>
      <w:r>
        <w:t xml:space="preserve"> services</w:t>
      </w:r>
      <w:r w:rsidR="009726C8">
        <w:t xml:space="preserve"> </w:t>
      </w:r>
      <w:r>
        <w:t>that can monitor, control, interrogate</w:t>
      </w:r>
      <w:r w:rsidR="00100D8F">
        <w:t xml:space="preserve"> and </w:t>
      </w:r>
      <w:r>
        <w:t xml:space="preserve">support </w:t>
      </w:r>
      <w:r w:rsidR="009726C8">
        <w:t xml:space="preserve">the network </w:t>
      </w:r>
      <w:r w:rsidR="00100D8F">
        <w:t xml:space="preserve">capabilities </w:t>
      </w:r>
      <w:r w:rsidR="009726C8">
        <w:t xml:space="preserve">available to the </w:t>
      </w:r>
      <w:r w:rsidR="000D6451">
        <w:t>provider</w:t>
      </w:r>
      <w:r w:rsidR="009726C8">
        <w:t xml:space="preserve"> of the Network</w:t>
      </w:r>
      <w:r>
        <w:t>.  Typically transport network resources</w:t>
      </w:r>
      <w:r w:rsidR="00B31621">
        <w:t xml:space="preserve"> will include </w:t>
      </w:r>
      <w:r w:rsidR="009726C8">
        <w:t>a range of technologies such as wavelength</w:t>
      </w:r>
      <w:r w:rsidR="00FA34AF">
        <w:t>s</w:t>
      </w:r>
      <w:r w:rsidR="009726C8">
        <w:t xml:space="preserve"> delivered using ROADMs, TDM on cross-connect </w:t>
      </w:r>
      <w:r w:rsidR="001C4A50">
        <w:t>equipment or</w:t>
      </w:r>
      <w:r w:rsidR="009726C8">
        <w:t xml:space="preserve"> packets over switches. </w:t>
      </w:r>
      <w:r w:rsidR="00100D8F">
        <w:t>The NSI framework is designed to deliver a wide range of Network Services.</w:t>
      </w:r>
      <w:del w:id="5" w:author="Guy" w:date="2010-07-14T10:18:00Z">
        <w:r w:rsidR="00100D8F" w:rsidDel="00DB2427">
          <w:delText xml:space="preserve"> </w:delText>
        </w:r>
        <w:r w:rsidR="009726C8" w:rsidDel="00DB2427">
          <w:delText xml:space="preserve"> </w:delText>
        </w:r>
      </w:del>
    </w:p>
    <w:p w:rsidR="004A6F66" w:rsidRDefault="004A6F66" w:rsidP="005B3B71"/>
    <w:p w:rsidR="004A6F66" w:rsidRDefault="00701B45" w:rsidP="005B3B71">
      <w:r>
        <w:t xml:space="preserve">An example of a </w:t>
      </w:r>
      <w:r w:rsidR="004A6F66">
        <w:t xml:space="preserve">Network </w:t>
      </w:r>
      <w:r>
        <w:t xml:space="preserve">Service is the Connection </w:t>
      </w:r>
      <w:r w:rsidR="00DB2427">
        <w:t>Service,</w:t>
      </w:r>
      <w:r w:rsidR="00100D8F">
        <w:t xml:space="preserve"> a</w:t>
      </w:r>
      <w:r>
        <w:t xml:space="preserve"> service used to request and manage transport connections.  Another example is the Topology </w:t>
      </w:r>
      <w:r w:rsidR="009C3670">
        <w:t>Service;</w:t>
      </w:r>
      <w:r>
        <w:t xml:space="preserve"> this is used to exchange </w:t>
      </w:r>
      <w:r w:rsidR="00100D8F">
        <w:t xml:space="preserve">network </w:t>
      </w:r>
      <w:r>
        <w:t>topologies.</w:t>
      </w:r>
    </w:p>
    <w:p w:rsidR="009726C8" w:rsidRDefault="009726C8" w:rsidP="005B3B71"/>
    <w:p w:rsidR="005B3B71" w:rsidRDefault="007C1B10" w:rsidP="005B3B71">
      <w:r>
        <w:t>Service requests</w:t>
      </w:r>
      <w:r w:rsidR="005B3B71">
        <w:t xml:space="preserve"> may originate from an application or grid middleware or a network </w:t>
      </w:r>
      <w:r w:rsidR="000D6451">
        <w:t>provider</w:t>
      </w:r>
      <w:r w:rsidR="005B3B71">
        <w:t>.</w:t>
      </w:r>
      <w:r w:rsidR="009726C8">
        <w:t xml:space="preserve"> </w:t>
      </w:r>
      <w:r w:rsidR="00850F2E">
        <w:t xml:space="preserve">A service can be requested by any application that has implemented an agent </w:t>
      </w:r>
      <w:r w:rsidR="00B31621">
        <w:t xml:space="preserve">with an NSI </w:t>
      </w:r>
      <w:r w:rsidR="00850F2E">
        <w:t>interface</w:t>
      </w:r>
      <w:r w:rsidR="00100D8F">
        <w:t>. Similarly, the request can be serviced by any network provider who has implemented an agent with a NSI protocol interface</w:t>
      </w:r>
      <w:r w:rsidR="00850F2E">
        <w:t>.</w:t>
      </w:r>
    </w:p>
    <w:p w:rsidR="00850F2E" w:rsidRDefault="00850F2E" w:rsidP="005B3B71"/>
    <w:p w:rsidR="00850F2E" w:rsidRDefault="006A35E4" w:rsidP="005B3B71">
      <w:r>
        <w:t xml:space="preserve">Each </w:t>
      </w:r>
      <w:r w:rsidR="00850F2E">
        <w:t xml:space="preserve">service offered </w:t>
      </w:r>
      <w:r>
        <w:t>has an associated</w:t>
      </w:r>
      <w:r w:rsidR="00850F2E">
        <w:t xml:space="preserve"> Service Definition (SD)</w:t>
      </w:r>
      <w:r>
        <w:t xml:space="preserve">, this SD </w:t>
      </w:r>
      <w:r w:rsidR="00850F2E">
        <w:t xml:space="preserve">sets the scope of the service and identifies any parameter that </w:t>
      </w:r>
      <w:r w:rsidR="00100D8F">
        <w:t>is needed</w:t>
      </w:r>
      <w:r w:rsidR="00850F2E">
        <w:t xml:space="preserve"> for the request to be fulfilled.</w:t>
      </w:r>
    </w:p>
    <w:p w:rsidR="00850F2E" w:rsidRDefault="00850F2E" w:rsidP="005B3B71"/>
    <w:p w:rsidR="005B3B71" w:rsidRDefault="005B3B71" w:rsidP="005B3B71">
      <w:r>
        <w:t>The</w:t>
      </w:r>
      <w:r w:rsidRPr="00F5465B">
        <w:t xml:space="preserve"> NSI </w:t>
      </w:r>
      <w:r>
        <w:t>protocol deals with an abstracted model of transport services</w:t>
      </w:r>
      <w:r w:rsidR="00DB2427">
        <w:t xml:space="preserve">.  </w:t>
      </w:r>
      <w:r>
        <w:t>This abstract concept is a simplified and convenient means of presenting the key functional aspects of the service object while hiding most or all of technical details</w:t>
      </w:r>
      <w:r w:rsidR="00100D8F">
        <w:t xml:space="preserve"> and real-world complexities</w:t>
      </w:r>
      <w:r>
        <w:t xml:space="preserve"> that are not relevant to the application.  </w:t>
      </w:r>
    </w:p>
    <w:p w:rsidR="005B3B71" w:rsidRDefault="005B3B71" w:rsidP="005B3B71"/>
    <w:p w:rsidR="005B3B71" w:rsidRDefault="006A35E4" w:rsidP="005B3B71">
      <w:r>
        <w:t>Each service is managed by an exchange of NSI messages between agents.  These messages operate using a</w:t>
      </w:r>
      <w:r w:rsidR="005B3B71">
        <w:t xml:space="preserve"> set of service primitives</w:t>
      </w:r>
      <w:r w:rsidR="00850F2E">
        <w:t xml:space="preserve">.  These service primitives </w:t>
      </w:r>
      <w:r>
        <w:t xml:space="preserve">are </w:t>
      </w:r>
      <w:r w:rsidR="00037E15">
        <w:t>the set of instructions</w:t>
      </w:r>
      <w:r w:rsidR="00850F2E">
        <w:t xml:space="preserve"> that allow the requestor set up and manage a service.</w:t>
      </w:r>
    </w:p>
    <w:p w:rsidR="005B3B71" w:rsidRDefault="005B3B71" w:rsidP="005B3B71"/>
    <w:p w:rsidR="008137EA" w:rsidRDefault="008137EA" w:rsidP="005B3B71">
      <w:r>
        <w:t>Each service request will result in the allocation of a service id and the creation of a new service instance.  The responsibility for allocating the service id lies with the Requester NSA.</w:t>
      </w:r>
    </w:p>
    <w:p w:rsidR="008137EA" w:rsidRDefault="008137EA" w:rsidP="005B3B71"/>
    <w:p w:rsidR="00850F2E" w:rsidRDefault="00850F2E" w:rsidP="005B3B71">
      <w:r>
        <w:t xml:space="preserve">In the remaining part of this section, the </w:t>
      </w:r>
      <w:r w:rsidR="001C4A50">
        <w:t xml:space="preserve">architectural </w:t>
      </w:r>
      <w:r>
        <w:t xml:space="preserve">components that make up the </w:t>
      </w:r>
      <w:r w:rsidR="00FA34AF">
        <w:t>Network Services</w:t>
      </w:r>
      <w:r>
        <w:t xml:space="preserve"> framework are described.</w:t>
      </w:r>
    </w:p>
    <w:p w:rsidR="00B43189" w:rsidRDefault="00B43189"/>
    <w:p w:rsidR="00B43189" w:rsidRDefault="00B43189"/>
    <w:p w:rsidR="007F7C82" w:rsidRDefault="00AD2854" w:rsidP="00B02EBD">
      <w:pPr>
        <w:pStyle w:val="Heading2"/>
      </w:pPr>
      <w:bookmarkStart w:id="6" w:name="_Toc266803631"/>
      <w:r>
        <w:t>The Network Service Interface</w:t>
      </w:r>
      <w:bookmarkEnd w:id="6"/>
    </w:p>
    <w:p w:rsidR="007F7C82" w:rsidRPr="00F5465B" w:rsidRDefault="007F7C82" w:rsidP="00B02EBD"/>
    <w:p w:rsidR="007F7C82" w:rsidRDefault="00694B9F" w:rsidP="00B02EBD">
      <w:r>
        <w:t>The Network Service Interface (NSI) provides secure and reliable sessions for service related communication between</w:t>
      </w:r>
      <w:r w:rsidR="001C4A50">
        <w:t xml:space="preserve"> two</w:t>
      </w:r>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communicating software agents</w:t>
      </w:r>
      <w:r w:rsidR="00100D8F">
        <w:t>: the</w:t>
      </w:r>
      <w:r w:rsidR="00585DA6">
        <w:t xml:space="preserv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800F4A">
        <w:fldChar w:fldCharType="begin"/>
      </w:r>
      <w:r w:rsidR="00AB5B25">
        <w:instrText xml:space="preserve"> REF _Ref257043582 \h </w:instrText>
      </w:r>
      <w:r w:rsidR="00800F4A">
        <w:fldChar w:fldCharType="separate"/>
      </w:r>
      <w:r w:rsidR="0027671B">
        <w:t xml:space="preserve">Figure </w:t>
      </w:r>
      <w:r w:rsidR="0027671B">
        <w:rPr>
          <w:noProof/>
        </w:rPr>
        <w:t>1</w:t>
      </w:r>
      <w:r w:rsidR="00800F4A">
        <w:fldChar w:fldCharType="end"/>
      </w:r>
      <w:r w:rsidR="00AB5B25" w:rsidRPr="00AB5B25">
        <w:t>).</w:t>
      </w:r>
    </w:p>
    <w:p w:rsidR="008137EA" w:rsidRDefault="008137EA" w:rsidP="00B02EBD"/>
    <w:p w:rsidR="00B43189" w:rsidRDefault="006323DC">
      <w:pPr>
        <w:jc w:val="center"/>
      </w:pPr>
      <w:r>
        <w:rPr>
          <w:noProof/>
          <w:lang w:val="en-GB" w:eastAsia="en-GB"/>
        </w:rPr>
        <w:lastRenderedPageBreak/>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43189" w:rsidRPr="0027671B" w:rsidRDefault="00FA71C6">
      <w:pPr>
        <w:keepNext/>
        <w:jc w:val="center"/>
        <w:rPr>
          <w:b/>
        </w:rPr>
      </w:pPr>
      <w:r>
        <w:br w:type="textWrapping" w:clear="all"/>
      </w:r>
      <w:bookmarkStart w:id="7" w:name="_Ref257043582"/>
      <w:r w:rsidR="00AD2854" w:rsidRPr="0027671B">
        <w:rPr>
          <w:b/>
        </w:rPr>
        <w:t xml:space="preserve">Figure </w:t>
      </w:r>
      <w:r w:rsidR="00800F4A" w:rsidRPr="0027671B">
        <w:rPr>
          <w:b/>
        </w:rPr>
        <w:fldChar w:fldCharType="begin"/>
      </w:r>
      <w:r w:rsidR="00AD2854" w:rsidRPr="0027671B">
        <w:rPr>
          <w:b/>
        </w:rPr>
        <w:instrText xml:space="preserve"> SEQ Figure \* ARABIC </w:instrText>
      </w:r>
      <w:r w:rsidR="00800F4A" w:rsidRPr="0027671B">
        <w:rPr>
          <w:b/>
        </w:rPr>
        <w:fldChar w:fldCharType="separate"/>
      </w:r>
      <w:r w:rsidR="0027671B" w:rsidRPr="0027671B">
        <w:rPr>
          <w:b/>
          <w:noProof/>
        </w:rPr>
        <w:t>1</w:t>
      </w:r>
      <w:r w:rsidR="00800F4A" w:rsidRPr="0027671B">
        <w:rPr>
          <w:b/>
        </w:rPr>
        <w:fldChar w:fldCharType="end"/>
      </w:r>
      <w:bookmarkEnd w:id="7"/>
      <w:r w:rsidR="00AD2854" w:rsidRPr="0027671B">
        <w:rPr>
          <w:b/>
        </w:rPr>
        <w:t>: NSI interface</w:t>
      </w:r>
    </w:p>
    <w:p w:rsidR="005A275C" w:rsidRDefault="005A275C" w:rsidP="00B02EBD"/>
    <w:p w:rsidR="007F7C82" w:rsidRDefault="00AD2854" w:rsidP="00B02EBD">
      <w:pPr>
        <w:pStyle w:val="Heading2"/>
      </w:pPr>
      <w:bookmarkStart w:id="8" w:name="_Toc266803632"/>
      <w:r w:rsidRPr="00DA6118">
        <w:t>The Network Service Agent</w:t>
      </w:r>
      <w:bookmarkEnd w:id="8"/>
    </w:p>
    <w:p w:rsidR="007F7C82" w:rsidRDefault="007F7C82" w:rsidP="00B02EBD"/>
    <w:p w:rsidR="00751AA1" w:rsidRDefault="00100D8F" w:rsidP="00751AA1">
      <w:r>
        <w:t xml:space="preserve">The Network Service Agent (NSA) is </w:t>
      </w:r>
      <w:r w:rsidR="00A33313">
        <w:t>a</w:t>
      </w:r>
      <w:r>
        <w:t xml:space="preserve"> software entity that implements the NSI interface as well as the su</w:t>
      </w:r>
      <w:r w:rsidR="00A33313">
        <w:t xml:space="preserve">pporting processes to interact with the transport resources and/or middleware to deliver the requested service. </w:t>
      </w:r>
      <w:r w:rsidR="00484828">
        <w:t xml:space="preserve">The NSA is central to the NSI architecture since all NSI processes are </w:t>
      </w:r>
      <w:r w:rsidR="00A33313">
        <w:t>implemented within</w:t>
      </w:r>
      <w:r w:rsidR="00484828">
        <w:t xml:space="preserve"> the Network Service Agent (NSA). </w:t>
      </w:r>
      <w:r w:rsidR="00751AA1">
        <w:t xml:space="preserve">  The NSA can support many different </w:t>
      </w:r>
      <w:r w:rsidR="00A33313">
        <w:t xml:space="preserve">types of </w:t>
      </w:r>
      <w:r w:rsidR="00751AA1">
        <w:t xml:space="preserve">NSI </w:t>
      </w:r>
      <w:r w:rsidR="00751AA1" w:rsidRPr="00CA4140">
        <w:t>Service</w:t>
      </w:r>
      <w:r w:rsidR="00751AA1">
        <w:t xml:space="preserve">. Each service type </w:t>
      </w:r>
      <w:r w:rsidR="006B5436">
        <w:t>can</w:t>
      </w:r>
      <w:r w:rsidR="00751AA1">
        <w:t xml:space="preserve"> have </w:t>
      </w:r>
      <w:r w:rsidR="000905AC">
        <w:t>multiple</w:t>
      </w:r>
      <w:r w:rsidR="00751AA1">
        <w:t xml:space="preserve"> service instances; these instances are created in response to a service request.   For example, each NSA shown in </w:t>
      </w:r>
      <w:r w:rsidR="00800F4A">
        <w:fldChar w:fldCharType="begin"/>
      </w:r>
      <w:r w:rsidR="00751AA1">
        <w:instrText xml:space="preserve"> REF _Ref257043610 \h </w:instrText>
      </w:r>
      <w:r w:rsidR="00800F4A">
        <w:fldChar w:fldCharType="separate"/>
      </w:r>
      <w:r w:rsidR="0027671B">
        <w:t xml:space="preserve">Figure </w:t>
      </w:r>
      <w:r w:rsidR="0027671B">
        <w:rPr>
          <w:noProof/>
        </w:rPr>
        <w:t>2</w:t>
      </w:r>
      <w:r w:rsidR="00800F4A">
        <w:fldChar w:fldCharType="end"/>
      </w:r>
      <w:r w:rsidR="00751AA1">
        <w:t xml:space="preserve"> includes two instances of a Network Service, these are depicted as the green ‘Network Service’ boxes.</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r w:rsidR="003E0157">
        <w:rPr>
          <w:rFonts w:cs="Arial"/>
        </w:rPr>
        <w:t>three</w:t>
      </w:r>
      <w:r w:rsidR="00017B51">
        <w:rPr>
          <w:rFonts w:cs="Arial"/>
        </w:rPr>
        <w:t xml:space="preserve"> </w:t>
      </w:r>
      <w:r>
        <w:rPr>
          <w:rFonts w:cs="Arial"/>
        </w:rPr>
        <w:t xml:space="preserve">possible roles </w:t>
      </w:r>
      <w:r w:rsidR="00017B51">
        <w:rPr>
          <w:rFonts w:cs="Arial"/>
        </w:rPr>
        <w:t>–</w:t>
      </w:r>
      <w:r w:rsidR="00735227">
        <w:rPr>
          <w:rFonts w:cs="Arial"/>
        </w:rPr>
        <w:t xml:space="preserve"> Requester</w:t>
      </w:r>
      <w:r w:rsidR="00017B51">
        <w:rPr>
          <w:rFonts w:cs="Arial"/>
        </w:rPr>
        <w:t>,</w:t>
      </w:r>
      <w:r w:rsidR="006A35E4">
        <w:rPr>
          <w:rFonts w:cs="Arial"/>
        </w:rPr>
        <w:t xml:space="preserve"> </w:t>
      </w:r>
      <w:r w:rsidR="00735227">
        <w:rPr>
          <w:rFonts w:cs="Arial"/>
        </w:rPr>
        <w:t>P</w:t>
      </w:r>
      <w:r w:rsidR="00AD2854" w:rsidRPr="00D55C38">
        <w:rPr>
          <w:rFonts w:cs="Arial"/>
        </w:rPr>
        <w:t>rovider</w:t>
      </w:r>
      <w:r w:rsidR="00017B51">
        <w:rPr>
          <w:rFonts w:cs="Arial"/>
        </w:rPr>
        <w:t xml:space="preserve"> and Federating NSA</w:t>
      </w:r>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r w:rsidR="00017B51">
        <w:rPr>
          <w:rFonts w:cs="Arial"/>
        </w:rPr>
        <w:t xml:space="preserve"> </w:t>
      </w:r>
      <w:r w:rsidR="00751AA1">
        <w:rPr>
          <w:rFonts w:cs="Arial"/>
        </w:rPr>
        <w:t>This is the case in a</w:t>
      </w:r>
      <w:r w:rsidR="00017B51">
        <w:rPr>
          <w:rFonts w:cs="Arial"/>
        </w:rPr>
        <w:t xml:space="preserve"> Federating NSA acts as a gateway to other </w:t>
      </w:r>
      <w:r w:rsidR="006B5436">
        <w:rPr>
          <w:rFonts w:cs="Arial"/>
        </w:rPr>
        <w:t>providers;</w:t>
      </w:r>
      <w:r w:rsidR="00017B51">
        <w:rPr>
          <w:rFonts w:cs="Arial"/>
        </w:rPr>
        <w:t xml:space="preserve"> in this role the NSA can forward requests to other Provider NSAs.</w:t>
      </w:r>
      <w:r w:rsidR="00751AA1">
        <w:rPr>
          <w:rFonts w:cs="Arial"/>
        </w:rPr>
        <w:t xml:space="preserve"> Federations of networks are described further in section </w:t>
      </w:r>
      <w:r w:rsidR="00800F4A">
        <w:rPr>
          <w:rFonts w:cs="Arial"/>
        </w:rPr>
        <w:fldChar w:fldCharType="begin"/>
      </w:r>
      <w:r w:rsidR="00751AA1">
        <w:rPr>
          <w:rFonts w:cs="Arial"/>
        </w:rPr>
        <w:instrText xml:space="preserve"> REF _Ref262033448 \r \h </w:instrText>
      </w:r>
      <w:r w:rsidR="00800F4A">
        <w:rPr>
          <w:rFonts w:cs="Arial"/>
        </w:rPr>
      </w:r>
      <w:r w:rsidR="00800F4A">
        <w:rPr>
          <w:rFonts w:cs="Arial"/>
        </w:rPr>
        <w:fldChar w:fldCharType="separate"/>
      </w:r>
      <w:r w:rsidR="0027671B">
        <w:rPr>
          <w:rFonts w:cs="Arial"/>
        </w:rPr>
        <w:t>2.7</w:t>
      </w:r>
      <w:r w:rsidR="00800F4A">
        <w:rPr>
          <w:rFonts w:cs="Arial"/>
        </w:rPr>
        <w:fldChar w:fldCharType="end"/>
      </w:r>
      <w:r w:rsidR="00751AA1">
        <w:rPr>
          <w:rFonts w:cs="Arial"/>
        </w:rPr>
        <w:t>.</w:t>
      </w:r>
      <w:r w:rsidR="00AD2854" w:rsidRPr="00D55C38">
        <w:rPr>
          <w:rFonts w:cs="Arial"/>
        </w:rPr>
        <w:t xml:space="preserve"> </w:t>
      </w:r>
      <w:r w:rsidR="00237767">
        <w:rPr>
          <w:rFonts w:cs="Arial"/>
        </w:rPr>
        <w:t xml:space="preserve"> </w:t>
      </w:r>
      <w:r w:rsidR="00017B51">
        <w:rPr>
          <w:rFonts w:cs="Arial"/>
        </w:rPr>
        <w:t>These</w:t>
      </w:r>
      <w:r w:rsidR="003E0157">
        <w:rPr>
          <w:rFonts w:cs="Arial"/>
        </w:rPr>
        <w:t xml:space="preserve"> </w:t>
      </w:r>
      <w:r w:rsidR="00751AA1">
        <w:rPr>
          <w:rFonts w:cs="Arial"/>
        </w:rPr>
        <w:t xml:space="preserve">three </w:t>
      </w:r>
      <w:r w:rsidR="003E0157">
        <w:rPr>
          <w:rFonts w:cs="Arial"/>
        </w:rPr>
        <w:t>modes</w:t>
      </w:r>
      <w:r w:rsidR="00017B51">
        <w:rPr>
          <w:rFonts w:cs="Arial"/>
        </w:rPr>
        <w:t xml:space="preserve"> </w:t>
      </w:r>
      <w:r w:rsidR="00751AA1">
        <w:rPr>
          <w:rFonts w:cs="Arial"/>
        </w:rPr>
        <w:t xml:space="preserve">of operation </w:t>
      </w:r>
      <w:r w:rsidR="00017B51">
        <w:rPr>
          <w:rFonts w:cs="Arial"/>
        </w:rPr>
        <w:t xml:space="preserve">are </w:t>
      </w:r>
      <w:r w:rsidR="006B5436">
        <w:rPr>
          <w:rFonts w:cs="Arial"/>
        </w:rPr>
        <w:t>depicted</w:t>
      </w:r>
      <w:r w:rsidR="00017B51">
        <w:rPr>
          <w:rFonts w:cs="Arial"/>
        </w:rPr>
        <w:t xml:space="preserve"> in </w:t>
      </w:r>
      <w:r w:rsidR="00800F4A">
        <w:rPr>
          <w:rFonts w:cs="Arial"/>
        </w:rPr>
        <w:fldChar w:fldCharType="begin"/>
      </w:r>
      <w:r w:rsidR="00017B51">
        <w:rPr>
          <w:rFonts w:cs="Arial"/>
        </w:rPr>
        <w:instrText xml:space="preserve"> REF _Ref257043610 \h </w:instrText>
      </w:r>
      <w:r w:rsidR="00800F4A">
        <w:rPr>
          <w:rFonts w:cs="Arial"/>
        </w:rPr>
      </w:r>
      <w:r w:rsidR="00800F4A">
        <w:rPr>
          <w:rFonts w:cs="Arial"/>
        </w:rPr>
        <w:fldChar w:fldCharType="separate"/>
      </w:r>
      <w:r w:rsidR="0027671B">
        <w:t xml:space="preserve">Figure </w:t>
      </w:r>
      <w:r w:rsidR="0027671B">
        <w:rPr>
          <w:noProof/>
        </w:rPr>
        <w:t>2</w:t>
      </w:r>
      <w:r w:rsidR="00800F4A">
        <w:rPr>
          <w:rFonts w:cs="Arial"/>
        </w:rPr>
        <w:fldChar w:fldCharType="end"/>
      </w:r>
      <w:r w:rsidR="00017B51">
        <w:rPr>
          <w:rFonts w:cs="Arial"/>
        </w:rPr>
        <w:t>.</w:t>
      </w:r>
    </w:p>
    <w:p w:rsidR="008137EA" w:rsidRDefault="008137EA" w:rsidP="006F39B0"/>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9" w:name="_Ref257043610"/>
      <w:r>
        <w:t xml:space="preserve">Figure </w:t>
      </w:r>
      <w:r w:rsidR="00800F4A">
        <w:fldChar w:fldCharType="begin"/>
      </w:r>
      <w:r>
        <w:instrText xml:space="preserve"> SEQ Figure \* ARABIC </w:instrText>
      </w:r>
      <w:r w:rsidR="00800F4A">
        <w:fldChar w:fldCharType="separate"/>
      </w:r>
      <w:r w:rsidR="0027671B">
        <w:rPr>
          <w:noProof/>
        </w:rPr>
        <w:t>2</w:t>
      </w:r>
      <w:r w:rsidR="00800F4A">
        <w:fldChar w:fldCharType="end"/>
      </w:r>
      <w:bookmarkEnd w:id="9"/>
      <w:r>
        <w:t>: N</w:t>
      </w:r>
      <w:r w:rsidR="00966573">
        <w:t xml:space="preserve">etwork </w:t>
      </w:r>
      <w:r>
        <w:t>S</w:t>
      </w:r>
      <w:r w:rsidR="00966573">
        <w:t xml:space="preserve">ervice </w:t>
      </w:r>
      <w:r>
        <w:t>A</w:t>
      </w:r>
      <w:r w:rsidR="00966573">
        <w:t>gent</w:t>
      </w:r>
      <w:r w:rsidR="00017B51">
        <w:t xml:space="preserve"> modes</w:t>
      </w:r>
    </w:p>
    <w:p w:rsidR="00B43189" w:rsidRDefault="00B43189"/>
    <w:p w:rsidR="00B43189" w:rsidRDefault="006F39B0">
      <w:r>
        <w:t>Also present in the NSA, but not shown, are some additional supporting functions such as path-finding function or an NSA forwarding look up service.  These</w:t>
      </w:r>
      <w:r w:rsidR="00A33313">
        <w:t xml:space="preserve"> functions</w:t>
      </w:r>
      <w:r>
        <w:t xml:space="preserve"> may</w:t>
      </w:r>
      <w:r w:rsidR="00A33313">
        <w:t xml:space="preserve"> be</w:t>
      </w:r>
      <w:r>
        <w:t xml:space="preserve"> local or remote, the definition of these functions is out of scope </w:t>
      </w:r>
      <w:r w:rsidR="00A33313">
        <w:t>of this document</w:t>
      </w:r>
      <w:r>
        <w:t>.</w:t>
      </w:r>
      <w:r w:rsidR="008137EA">
        <w:t xml:space="preserve">  </w:t>
      </w:r>
    </w:p>
    <w:p w:rsidR="00B43189" w:rsidRDefault="00B43189"/>
    <w:p w:rsidR="0047218B" w:rsidRDefault="0047218B" w:rsidP="00CA4140">
      <w:pPr>
        <w:rPr>
          <w:rFonts w:eastAsiaTheme="minorHAnsi" w:cs="Arial"/>
        </w:rPr>
      </w:pPr>
    </w:p>
    <w:p w:rsidR="002B4AFA" w:rsidRDefault="002B4AFA" w:rsidP="00262CA0">
      <w:pPr>
        <w:pStyle w:val="Heading3"/>
      </w:pPr>
      <w:bookmarkStart w:id="10" w:name="_Toc266803633"/>
      <w:r w:rsidRPr="00DA6118">
        <w:t xml:space="preserve">The Network </w:t>
      </w:r>
      <w:r>
        <w:t>Resource Manager</w:t>
      </w:r>
      <w:bookmarkEnd w:id="10"/>
      <w:r w:rsidR="00C76E70">
        <w:t xml:space="preserve"> </w:t>
      </w:r>
    </w:p>
    <w:p w:rsidR="00B43189" w:rsidRDefault="00B43189">
      <w:pPr>
        <w:pStyle w:val="nobreak"/>
      </w:pPr>
    </w:p>
    <w:p w:rsidR="002B4AFA" w:rsidRDefault="002B4AFA" w:rsidP="002B4AFA">
      <w:r>
        <w:t xml:space="preserve">The </w:t>
      </w:r>
      <w:r w:rsidR="006B5436">
        <w:t>P</w:t>
      </w:r>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A4001A">
        <w:t>over local network resources</w:t>
      </w:r>
      <w:r w:rsidR="000C65BF">
        <w:t>;</w:t>
      </w:r>
      <w:r w:rsidR="002C09C1">
        <w:t xml:space="preserve"> </w:t>
      </w:r>
      <w:r w:rsidR="004C138D">
        <w:t>two examples of NSAs with NRMs are</w:t>
      </w:r>
      <w:r>
        <w:t xml:space="preserve"> shown in </w:t>
      </w:r>
      <w:r w:rsidR="00800F4A">
        <w:fldChar w:fldCharType="begin"/>
      </w:r>
      <w:r w:rsidR="002C09C1">
        <w:instrText xml:space="preserve"> REF _Ref263348233 \h </w:instrText>
      </w:r>
      <w:r w:rsidR="00800F4A">
        <w:fldChar w:fldCharType="separate"/>
      </w:r>
      <w:r w:rsidR="0027671B">
        <w:t xml:space="preserve">Figure </w:t>
      </w:r>
      <w:r w:rsidR="0027671B">
        <w:rPr>
          <w:noProof/>
        </w:rPr>
        <w:t>3</w:t>
      </w:r>
      <w:r w:rsidR="00800F4A">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11" w:name="_Ref263348233"/>
      <w:r>
        <w:t xml:space="preserve">Figure </w:t>
      </w:r>
      <w:fldSimple w:instr=" SEQ Figure \* ARABIC ">
        <w:r w:rsidR="0027671B">
          <w:rPr>
            <w:noProof/>
          </w:rPr>
          <w:t>3</w:t>
        </w:r>
      </w:fldSimple>
      <w:bookmarkEnd w:id="11"/>
      <w:r>
        <w:t xml:space="preserve">: </w:t>
      </w:r>
      <w:r w:rsidR="003E0157">
        <w:t xml:space="preserve">NRMs in an </w:t>
      </w:r>
      <w:r w:rsidR="002B4AFA">
        <w:t>NSA</w:t>
      </w:r>
    </w:p>
    <w:p w:rsidR="00F51072" w:rsidRDefault="00F51072" w:rsidP="00F51072"/>
    <w:p w:rsidR="00DF5417" w:rsidRDefault="00DF5417" w:rsidP="00DF5417">
      <w:pPr>
        <w:pStyle w:val="Heading2"/>
      </w:pPr>
      <w:bookmarkStart w:id="12" w:name="_Toc266803634"/>
      <w:r>
        <w:t xml:space="preserve">NSI </w:t>
      </w:r>
      <w:r w:rsidR="00022CB1">
        <w:t>Sessions</w:t>
      </w:r>
      <w:bookmarkEnd w:id="12"/>
    </w:p>
    <w:p w:rsidR="00DF5417" w:rsidRDefault="00DF5417" w:rsidP="00DF5417"/>
    <w:p w:rsidR="005B3B71" w:rsidRDefault="005B3B71" w:rsidP="00DF5417">
      <w:r>
        <w:t xml:space="preserve">The NSI protocol supports two types of secure session.  </w:t>
      </w:r>
      <w:r w:rsidR="007C1B10">
        <w:t>A NSA-to-NSA session provides a common session between NSAs</w:t>
      </w:r>
      <w:r w:rsidR="00242BDF">
        <w:t>, t</w:t>
      </w:r>
      <w:r w:rsidR="007C1B10">
        <w:t>he service-to-service sessions provide per NSI service instance session</w:t>
      </w:r>
      <w:r w:rsidR="006B5436">
        <w:t xml:space="preserve">, </w:t>
      </w:r>
      <w:r w:rsidR="00A33313">
        <w:t>as</w:t>
      </w:r>
      <w:r w:rsidR="007C1B10">
        <w:t xml:space="preserve"> depicted in</w:t>
      </w:r>
      <w:r w:rsidR="006B5436">
        <w:t xml:space="preserve"> </w:t>
      </w:r>
      <w:r w:rsidR="00800F4A">
        <w:fldChar w:fldCharType="begin"/>
      </w:r>
      <w:r w:rsidR="006B5436">
        <w:instrText xml:space="preserve"> REF _Ref265674853 \h </w:instrText>
      </w:r>
      <w:r w:rsidR="00800F4A">
        <w:fldChar w:fldCharType="separate"/>
      </w:r>
      <w:r w:rsidR="0027671B">
        <w:t xml:space="preserve">Figure </w:t>
      </w:r>
      <w:r w:rsidR="0027671B">
        <w:rPr>
          <w:noProof/>
        </w:rPr>
        <w:t>4</w:t>
      </w:r>
      <w:r w:rsidR="00800F4A">
        <w:fldChar w:fldCharType="end"/>
      </w:r>
      <w:r w:rsidR="007C1B10">
        <w:t>.</w:t>
      </w:r>
    </w:p>
    <w:p w:rsidR="004C138D" w:rsidRDefault="004C138D" w:rsidP="00400737">
      <w:pPr>
        <w:jc w:val="center"/>
      </w:pPr>
    </w:p>
    <w:p w:rsidR="00400737" w:rsidRDefault="00400737" w:rsidP="00400737">
      <w:pPr>
        <w:jc w:val="cente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13" w:name="_Ref265674853"/>
      <w:r>
        <w:t xml:space="preserve">Figure </w:t>
      </w:r>
      <w:fldSimple w:instr=" SEQ Figure \* ARABIC ">
        <w:r w:rsidR="0027671B">
          <w:rPr>
            <w:noProof/>
          </w:rPr>
          <w:t>4</w:t>
        </w:r>
      </w:fldSimple>
      <w:bookmarkEnd w:id="13"/>
      <w:r>
        <w:t xml:space="preserve">: </w:t>
      </w:r>
      <w:r w:rsidR="00EF2FE2">
        <w:t>NSI sessions</w:t>
      </w:r>
    </w:p>
    <w:p w:rsidR="00262CA0" w:rsidRDefault="00262CA0">
      <w:pPr>
        <w:jc w:val="center"/>
      </w:pPr>
    </w:p>
    <w:p w:rsidR="007F7C82" w:rsidRDefault="007F7C82" w:rsidP="00B02EBD"/>
    <w:p w:rsidR="00F51072" w:rsidRDefault="00207BDD" w:rsidP="00F51072">
      <w:pPr>
        <w:pStyle w:val="Heading2"/>
      </w:pPr>
      <w:bookmarkStart w:id="14" w:name="_Toc266803635"/>
      <w:r>
        <w:t xml:space="preserve">NSI service </w:t>
      </w:r>
      <w:r w:rsidR="00F51072">
        <w:t>extensibility</w:t>
      </w:r>
      <w:bookmarkEnd w:id="14"/>
      <w:r w:rsidR="00F51072">
        <w:t xml:space="preserve"> </w:t>
      </w:r>
    </w:p>
    <w:p w:rsidR="00F51072" w:rsidRPr="00F5465B" w:rsidRDefault="00F51072" w:rsidP="00B02EBD"/>
    <w:p w:rsidR="00F37AEE" w:rsidRDefault="00AD2854" w:rsidP="00B02EBD">
      <w:r>
        <w:lastRenderedPageBreak/>
        <w:t>T</w:t>
      </w:r>
      <w:r w:rsidRPr="00F5465B">
        <w:t xml:space="preserve">he </w:t>
      </w:r>
      <w:r w:rsidR="00242BDF">
        <w:t xml:space="preserve">Network Services Framework </w:t>
      </w:r>
      <w:r>
        <w:t>provi</w:t>
      </w:r>
      <w:r w:rsidR="0074006C">
        <w:t>de</w:t>
      </w:r>
      <w:r w:rsidR="00400737">
        <w:t>s</w:t>
      </w:r>
      <w:r w:rsidR="0074006C">
        <w:t xml:space="preserve"> a common </w:t>
      </w:r>
      <w:r w:rsidR="00242BDF">
        <w:t>platform on</w:t>
      </w:r>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F51072" w:rsidRDefault="00F51072" w:rsidP="00B02EBD"/>
    <w:p w:rsidR="00B02EBD" w:rsidRPr="00056102" w:rsidRDefault="00AD2854" w:rsidP="00B02EBD">
      <w:pPr>
        <w:pStyle w:val="Heading2"/>
      </w:pPr>
      <w:bookmarkStart w:id="15" w:name="_Toc266803636"/>
      <w:r w:rsidRPr="00FD6763">
        <w:t xml:space="preserve">The NSI Service </w:t>
      </w:r>
      <w:r>
        <w:t>Plane</w:t>
      </w:r>
      <w:bookmarkEnd w:id="15"/>
    </w:p>
    <w:p w:rsidR="007F7C82" w:rsidRDefault="007F7C82" w:rsidP="00B02EBD"/>
    <w:p w:rsidR="00F37AEE" w:rsidRDefault="00242BDF" w:rsidP="00207BDD">
      <w:r>
        <w:t>T</w:t>
      </w:r>
      <w:r w:rsidR="00F37AEE">
        <w:t xml:space="preserve">his architecture assigns the NSI to a </w:t>
      </w:r>
      <w:r w:rsidR="000905AC">
        <w:t xml:space="preserve">notional </w:t>
      </w:r>
      <w:r w:rsidR="00F37AEE">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r w:rsidR="00D24134">
        <w:t xml:space="preserve">  The transport equipment (switches, X-connects etc) </w:t>
      </w:r>
      <w:r w:rsidR="00E06C04">
        <w:t>resides</w:t>
      </w:r>
      <w:r w:rsidR="00D24134">
        <w:t xml:space="preserve"> i</w:t>
      </w:r>
      <w:r w:rsidR="00932600">
        <w:t>n the T</w:t>
      </w:r>
      <w:r w:rsidR="00D24134">
        <w:t>r</w:t>
      </w:r>
      <w:r w:rsidR="00932600">
        <w:t>ansport P</w:t>
      </w:r>
      <w:r w:rsidR="00D24134">
        <w:t xml:space="preserve">lane. </w:t>
      </w:r>
      <w:r w:rsidR="00CA4140">
        <w:t xml:space="preserve"> </w:t>
      </w:r>
      <w:r w:rsidR="00F37AEE">
        <w:t xml:space="preserve">This is depicted in </w:t>
      </w:r>
      <w:r w:rsidR="00800F4A">
        <w:fldChar w:fldCharType="begin"/>
      </w:r>
      <w:r w:rsidR="006F6CDF">
        <w:instrText xml:space="preserve"> REF _Ref262030912 \h </w:instrText>
      </w:r>
      <w:r w:rsidR="00800F4A">
        <w:fldChar w:fldCharType="separate"/>
      </w:r>
      <w:r w:rsidR="0027671B">
        <w:t xml:space="preserve">Figure </w:t>
      </w:r>
      <w:r w:rsidR="0027671B">
        <w:rPr>
          <w:noProof/>
        </w:rPr>
        <w:t>5</w:t>
      </w:r>
      <w:r w:rsidR="00800F4A">
        <w:fldChar w:fldCharType="end"/>
      </w:r>
      <w:r w:rsidR="00F37AEE">
        <w:t>.</w:t>
      </w:r>
    </w:p>
    <w:p w:rsidR="00F37AEE" w:rsidRDefault="00F37AEE" w:rsidP="00207BDD"/>
    <w:p w:rsidR="00C07B7F" w:rsidRDefault="00207BDD" w:rsidP="00C07B7F">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rsidR="00860210">
        <w:t xml:space="preserve">lane </w:t>
      </w:r>
      <w:r>
        <w:t xml:space="preserve">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C07B7F" w:rsidRDefault="00C07B7F" w:rsidP="00B02EBD"/>
    <w:p w:rsidR="00790637" w:rsidRDefault="008B1C5D" w:rsidP="00790637">
      <w:pPr>
        <w:jc w:val="center"/>
      </w:pPr>
      <w:r w:rsidRPr="008B1C5D">
        <w:rPr>
          <w:noProof/>
          <w:lang w:val="en-GB" w:eastAsia="en-GB"/>
        </w:rPr>
        <w:drawing>
          <wp:inline distT="0" distB="0" distL="0" distR="0">
            <wp:extent cx="5486400" cy="4743743"/>
            <wp:effectExtent l="19050" t="0" r="0" b="0"/>
            <wp:docPr id="31"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6324600"/>
                      <a:chOff x="990600" y="152400"/>
                      <a:chExt cx="7315200" cy="6324600"/>
                    </a:xfrm>
                  </a:grpSpPr>
                  <a:sp>
                    <a:nvSpPr>
                      <a:cNvPr id="31" name="Trapezoid 30"/>
                      <a:cNvSpPr/>
                    </a:nvSpPr>
                    <a:spPr>
                      <a:xfrm>
                        <a:off x="990600" y="4571999"/>
                        <a:ext cx="4495800" cy="1905000"/>
                      </a:xfrm>
                      <a:prstGeom prst="trapezoid">
                        <a:avLst>
                          <a:gd name="adj" fmla="val 23015"/>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1752600" y="4800599"/>
                        <a:ext cx="2819399" cy="1470991"/>
                      </a:xfrm>
                      <a:prstGeom prst="ellipse">
                        <a:avLst/>
                      </a:prstGeom>
                      <a:noFill/>
                      <a:ln w="15875">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rapezoid 54"/>
                      <a:cNvSpPr/>
                    </a:nvSpPr>
                    <a:spPr>
                      <a:xfrm>
                        <a:off x="3886200" y="6172200"/>
                        <a:ext cx="1662545"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cxnSp>
                    <a:nvCxnSpPr>
                      <a:cNvPr id="38" name="Straight Connector 37"/>
                      <a:cNvCxnSpPr/>
                    </a:nvCxnSpPr>
                    <a:spPr>
                      <a:xfrm>
                        <a:off x="2362200" y="4800599"/>
                        <a:ext cx="392683" cy="16591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3657600" y="6095999"/>
                        <a:ext cx="38100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rot="16200000" flipH="1">
                        <a:off x="2889594" y="4952762"/>
                        <a:ext cx="275248" cy="41129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rot="16200000" flipH="1">
                        <a:off x="3075559" y="5619372"/>
                        <a:ext cx="679174" cy="207818"/>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362200" y="5486399"/>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60" name="Straight Connector 59"/>
                      <a:cNvCxnSpPr/>
                    </a:nvCxnSpPr>
                    <a:spPr>
                      <a:xfrm rot="5400000" flipH="1" flipV="1">
                        <a:off x="2356194" y="5063599"/>
                        <a:ext cx="351448" cy="26581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68" name="Straight Connector 67"/>
                      <a:cNvCxnSpPr/>
                    </a:nvCxnSpPr>
                    <a:spPr>
                      <a:xfrm>
                        <a:off x="3422073" y="5332342"/>
                        <a:ext cx="572790" cy="116089"/>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nvCxnSpPr>
                    <a:spPr>
                      <a:xfrm rot="5400000" flipH="1" flipV="1">
                        <a:off x="2585547" y="5334516"/>
                        <a:ext cx="613178" cy="68145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rot="16200000" flipH="1">
                        <a:off x="2143389" y="5637142"/>
                        <a:ext cx="506896"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a:off x="2854036" y="5029199"/>
                        <a:ext cx="665018"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rot="5400000">
                        <a:off x="2384163" y="6032490"/>
                        <a:ext cx="140937" cy="1848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flipV="1">
                        <a:off x="3740727" y="4823790"/>
                        <a:ext cx="297873" cy="1606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15" name="Trapezoid 114"/>
                      <a:cNvSpPr/>
                    </a:nvSpPr>
                    <a:spPr>
                      <a:xfrm>
                        <a:off x="5562600" y="1219200"/>
                        <a:ext cx="2209800" cy="8382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Inter-Network topology model is used in Service Plane.  </a:t>
                          </a:r>
                          <a:endParaRPr lang="en-GB" sz="1200" dirty="0"/>
                        </a:p>
                      </a:txBody>
                      <a:useSpRect/>
                    </a:txSp>
                    <a:style>
                      <a:lnRef idx="2">
                        <a:schemeClr val="dk1"/>
                      </a:lnRef>
                      <a:fillRef idx="1">
                        <a:schemeClr val="lt1"/>
                      </a:fillRef>
                      <a:effectRef idx="0">
                        <a:schemeClr val="dk1"/>
                      </a:effectRef>
                      <a:fontRef idx="minor">
                        <a:schemeClr val="dk1"/>
                      </a:fontRef>
                    </a:style>
                  </a:sp>
                  <a:sp>
                    <a:nvSpPr>
                      <a:cNvPr id="116" name="Trapezoid 115"/>
                      <a:cNvSpPr/>
                    </a:nvSpPr>
                    <a:spPr>
                      <a:xfrm>
                        <a:off x="5791200" y="3048000"/>
                        <a:ext cx="1981200" cy="99059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Intra-Network topology modelled in control/Management plane using NML or other model</a:t>
                          </a:r>
                          <a:endParaRPr lang="en-GB" sz="1200" dirty="0"/>
                        </a:p>
                      </a:txBody>
                      <a:useSpRect/>
                    </a:txSp>
                    <a:style>
                      <a:lnRef idx="2">
                        <a:schemeClr val="dk1"/>
                      </a:lnRef>
                      <a:fillRef idx="1">
                        <a:schemeClr val="lt1"/>
                      </a:fillRef>
                      <a:effectRef idx="0">
                        <a:schemeClr val="dk1"/>
                      </a:effectRef>
                      <a:fontRef idx="minor">
                        <a:schemeClr val="dk1"/>
                      </a:fontRef>
                    </a:style>
                  </a:sp>
                  <a:grpSp>
                    <a:nvGrpSpPr>
                      <a:cNvPr id="134" name="Group 133"/>
                      <a:cNvGrpSpPr/>
                    </a:nvGrpSpPr>
                    <a:grpSpPr>
                      <a:xfrm>
                        <a:off x="2590800" y="4952999"/>
                        <a:ext cx="457200" cy="152400"/>
                        <a:chOff x="5791200" y="4800600"/>
                        <a:chExt cx="304800" cy="152400"/>
                      </a:xfrm>
                    </a:grpSpPr>
                    <a:sp>
                      <a:nvSpPr>
                        <a:cNvPr id="135" name="Trapezoid 13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36" name="Straight Connector 13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Connector 13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8" name="Straight Connector 13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0" name="Straight Connector 13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1" name="Straight Connector 14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82" name="Group 181"/>
                      <a:cNvGrpSpPr/>
                    </a:nvGrpSpPr>
                    <a:grpSpPr>
                      <a:xfrm>
                        <a:off x="3429000" y="4952999"/>
                        <a:ext cx="457200" cy="152400"/>
                        <a:chOff x="5791200" y="4800600"/>
                        <a:chExt cx="304800" cy="152400"/>
                      </a:xfrm>
                    </a:grpSpPr>
                    <a:sp>
                      <a:nvSpPr>
                        <a:cNvPr id="183" name="Trapezoid 182"/>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4" name="Straight Connector 183"/>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9" name="Straight Connector 188"/>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90" name="Group 189"/>
                      <a:cNvGrpSpPr/>
                    </a:nvGrpSpPr>
                    <a:grpSpPr>
                      <a:xfrm>
                        <a:off x="2133600" y="5333999"/>
                        <a:ext cx="457200" cy="152400"/>
                        <a:chOff x="5791200" y="4800600"/>
                        <a:chExt cx="304800" cy="152400"/>
                      </a:xfrm>
                    </a:grpSpPr>
                    <a:sp>
                      <a:nvSpPr>
                        <a:cNvPr id="191" name="Trapezoid 190"/>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2" name="Straight Connector 191"/>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7" name="Straight Connector 196"/>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198" name="Group 197"/>
                      <a:cNvGrpSpPr/>
                    </a:nvGrpSpPr>
                    <a:grpSpPr>
                      <a:xfrm>
                        <a:off x="3124200" y="5257799"/>
                        <a:ext cx="457200" cy="152400"/>
                        <a:chOff x="5791200" y="4800600"/>
                        <a:chExt cx="304800" cy="152400"/>
                      </a:xfrm>
                    </a:grpSpPr>
                    <a:sp>
                      <a:nvSpPr>
                        <a:cNvPr id="199" name="Trapezoid 198"/>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00" name="Straight Connector 199"/>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4" name="Straight Connector 203"/>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5" name="Straight Connector 204"/>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06" name="Group 205"/>
                      <a:cNvGrpSpPr/>
                    </a:nvGrpSpPr>
                    <a:grpSpPr>
                      <a:xfrm>
                        <a:off x="3886200" y="5410199"/>
                        <a:ext cx="457200" cy="152400"/>
                        <a:chOff x="5791200" y="4800600"/>
                        <a:chExt cx="304800" cy="152400"/>
                      </a:xfrm>
                    </a:grpSpPr>
                    <a:sp>
                      <a:nvSpPr>
                        <a:cNvPr id="207" name="Trapezoid 206"/>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08" name="Straight Connector 207"/>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9" name="Straight Connector 208"/>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0" name="Straight Connector 209"/>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4" name="Group 213"/>
                      <a:cNvGrpSpPr/>
                    </a:nvGrpSpPr>
                    <a:grpSpPr>
                      <a:xfrm>
                        <a:off x="2362200" y="5943599"/>
                        <a:ext cx="457200" cy="152400"/>
                        <a:chOff x="5791200" y="4800600"/>
                        <a:chExt cx="304800" cy="152400"/>
                      </a:xfrm>
                    </a:grpSpPr>
                    <a:sp>
                      <a:nvSpPr>
                        <a:cNvPr id="215" name="Trapezoid 214"/>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7" name="Straight Connector 216"/>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8" name="Straight Connector 217"/>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9" name="Straight Connector 218"/>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0" name="Straight Connector 219"/>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1" name="Straight Connector 220"/>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22" name="Group 221"/>
                      <a:cNvGrpSpPr/>
                    </a:nvGrpSpPr>
                    <a:grpSpPr>
                      <a:xfrm>
                        <a:off x="3352800" y="5943599"/>
                        <a:ext cx="457200" cy="152400"/>
                        <a:chOff x="5791200" y="4800600"/>
                        <a:chExt cx="304800" cy="152400"/>
                      </a:xfrm>
                    </a:grpSpPr>
                    <a:sp>
                      <a:nvSpPr>
                        <a:cNvPr id="223" name="Trapezoid 222"/>
                        <a:cNvSpPr/>
                      </a:nvSpPr>
                      <a:spPr>
                        <a:xfrm>
                          <a:off x="5791200" y="4800600"/>
                          <a:ext cx="304800" cy="152400"/>
                        </a:xfrm>
                        <a:prstGeom prst="trapezoid">
                          <a:avLst>
                            <a:gd name="adj" fmla="val 20637"/>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4" name="Straight Connector 223"/>
                        <a:cNvCxnSpPr/>
                      </a:nvCxnSpPr>
                      <a:spPr>
                        <a:xfrm>
                          <a:off x="5863771"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rot="16200000" flipH="1">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cxnSp>
                      <a:nvCxnSpPr>
                        <a:cNvPr id="226" name="Straight Connector 225"/>
                        <a:cNvCxnSpPr/>
                      </a:nvCxnSpPr>
                      <a:spPr>
                        <a:xfrm>
                          <a:off x="5849257"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a:off x="5979886" y="4833257"/>
                          <a:ext cx="43543"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8" name="Straight Connector 227"/>
                        <a:cNvCxnSpPr/>
                      </a:nvCxnSpPr>
                      <a:spPr>
                        <a:xfrm>
                          <a:off x="5979886" y="4909457"/>
                          <a:ext cx="58057"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rot="5400000">
                          <a:off x="5905500" y="4835071"/>
                          <a:ext cx="76200" cy="72571"/>
                        </a:xfrm>
                        <a:prstGeom prst="line">
                          <a:avLst/>
                        </a:prstGeom>
                      </a:spPr>
                      <a:style>
                        <a:lnRef idx="1">
                          <a:schemeClr val="accent1"/>
                        </a:lnRef>
                        <a:fillRef idx="0">
                          <a:schemeClr val="accent1"/>
                        </a:fillRef>
                        <a:effectRef idx="0">
                          <a:schemeClr val="accent1"/>
                        </a:effectRef>
                        <a:fontRef idx="minor">
                          <a:schemeClr val="tx1"/>
                        </a:fontRef>
                      </a:style>
                    </a:cxnSp>
                  </a:grpSp>
                  <a:sp>
                    <a:nvSpPr>
                      <a:cNvPr id="234" name="Trapezoid 233"/>
                      <a:cNvSpPr/>
                    </a:nvSpPr>
                    <a:spPr>
                      <a:xfrm>
                        <a:off x="5867400" y="5029200"/>
                        <a:ext cx="1828800" cy="7620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The physical instance of transport equipment resides on 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49" name="Trapezoid 148"/>
                      <a:cNvSpPr/>
                    </a:nvSpPr>
                    <a:spPr>
                      <a:xfrm>
                        <a:off x="1447800" y="16763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1" name="Trapezoid 150"/>
                      <a:cNvSpPr/>
                    </a:nvSpPr>
                    <a:spPr>
                      <a:xfrm>
                        <a:off x="1447800" y="1142999"/>
                        <a:ext cx="3505200" cy="1828800"/>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Trapezoid 152"/>
                      <a:cNvSpPr/>
                    </a:nvSpPr>
                    <a:spPr>
                      <a:xfrm>
                        <a:off x="1447800" y="609599"/>
                        <a:ext cx="3505200" cy="1782417"/>
                      </a:xfrm>
                      <a:prstGeom prst="trapezoid">
                        <a:avLst>
                          <a:gd name="adj" fmla="val 24000"/>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8" name="Trapezoid 157"/>
                      <a:cNvSpPr/>
                    </a:nvSpPr>
                    <a:spPr>
                      <a:xfrm>
                        <a:off x="2729345" y="761999"/>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59" name="Trapezoid 158"/>
                      <a:cNvSpPr/>
                    </a:nvSpPr>
                    <a:spPr>
                      <a:xfrm>
                        <a:off x="2576944" y="1524000"/>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160" name="Trapezoid 159"/>
                      <a:cNvSpPr/>
                    </a:nvSpPr>
                    <a:spPr>
                      <a:xfrm>
                        <a:off x="3505200" y="2087216"/>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61" name="Trapezoid 160"/>
                      <a:cNvSpPr/>
                    </a:nvSpPr>
                    <a:spPr>
                      <a:xfrm>
                        <a:off x="3010338" y="838199"/>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2" name="Trapezoid 161"/>
                      <a:cNvSpPr/>
                    </a:nvSpPr>
                    <a:spPr>
                      <a:xfrm>
                        <a:off x="3024619" y="1704977"/>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163" name="Freeform 162"/>
                      <a:cNvSpPr/>
                    </a:nvSpPr>
                    <a:spPr>
                      <a:xfrm>
                        <a:off x="2572183" y="1890712"/>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4" name="Trapezoid 163"/>
                      <a:cNvSpPr/>
                    </a:nvSpPr>
                    <a:spPr>
                      <a:xfrm>
                        <a:off x="2943664" y="1904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5" name="Freeform 164"/>
                      <a:cNvSpPr/>
                    </a:nvSpPr>
                    <a:spPr>
                      <a:xfrm>
                        <a:off x="2667433" y="1519237"/>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Trapezoid 165"/>
                      <a:cNvSpPr/>
                    </a:nvSpPr>
                    <a:spPr>
                      <a:xfrm>
                        <a:off x="2953190" y="15239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67" name="Up-Down Arrow 166"/>
                      <a:cNvSpPr/>
                    </a:nvSpPr>
                    <a:spPr>
                      <a:xfrm>
                        <a:off x="3196168" y="1298285"/>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8" name="Freeform 167"/>
                      <a:cNvSpPr/>
                    </a:nvSpPr>
                    <a:spPr>
                      <a:xfrm>
                        <a:off x="2724583" y="1076324"/>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2915086" y="1066799"/>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170" name="Trapezoid 169"/>
                      <a:cNvSpPr/>
                    </a:nvSpPr>
                    <a:spPr>
                      <a:xfrm>
                        <a:off x="3581400" y="31241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Control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352800" y="2590799"/>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Management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172" name="Up-Down Arrow 171"/>
                      <a:cNvSpPr/>
                    </a:nvSpPr>
                    <a:spPr>
                      <a:xfrm>
                        <a:off x="3124200" y="2408581"/>
                        <a:ext cx="318656" cy="2468217"/>
                      </a:xfrm>
                      <a:prstGeom prst="upDownArrow">
                        <a:avLst>
                          <a:gd name="adj1" fmla="val 26667"/>
                          <a:gd name="adj2" fmla="val 69483"/>
                        </a:avLst>
                      </a:prstGeom>
                      <a:solidFill>
                        <a:srgbClr val="FF0000">
                          <a:alpha val="50000"/>
                        </a:srgbClr>
                      </a:solidFill>
                      <a:ln w="6350">
                        <a:solidFill>
                          <a:schemeClr val="tx1"/>
                        </a:solidFill>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Straight Connector 172"/>
                      <a:cNvCxnSpPr/>
                    </a:nvCxnSpPr>
                    <a:spPr>
                      <a:xfrm>
                        <a:off x="1066800" y="4419599"/>
                        <a:ext cx="7162800" cy="1"/>
                      </a:xfrm>
                      <a:prstGeom prst="line">
                        <a:avLst/>
                      </a:prstGeom>
                      <a:ln w="12700">
                        <a:prstDash val="lgDash"/>
                      </a:ln>
                    </a:spPr>
                    <a:style>
                      <a:lnRef idx="1">
                        <a:schemeClr val="accent1"/>
                      </a:lnRef>
                      <a:fillRef idx="0">
                        <a:schemeClr val="accent1"/>
                      </a:fillRef>
                      <a:effectRef idx="0">
                        <a:schemeClr val="accent1"/>
                      </a:effectRef>
                      <a:fontRef idx="minor">
                        <a:schemeClr val="tx1"/>
                      </a:fontRef>
                    </a:style>
                  </a:cxnSp>
                  <a:sp>
                    <a:nvSpPr>
                      <a:cNvPr id="174" name="Trapezoid 173"/>
                      <a:cNvSpPr/>
                    </a:nvSpPr>
                    <a:spPr>
                      <a:xfrm>
                        <a:off x="2743200" y="152400"/>
                        <a:ext cx="9906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Planes</a:t>
                          </a:r>
                          <a:endParaRPr lang="en-GB" sz="1600" dirty="0"/>
                        </a:p>
                      </a:txBody>
                      <a:useSpRect/>
                    </a:txSp>
                    <a:style>
                      <a:lnRef idx="2">
                        <a:schemeClr val="dk1"/>
                      </a:lnRef>
                      <a:fillRef idx="1">
                        <a:schemeClr val="lt1"/>
                      </a:fillRef>
                      <a:effectRef idx="0">
                        <a:schemeClr val="dk1"/>
                      </a:effectRef>
                      <a:fontRef idx="minor">
                        <a:schemeClr val="dk1"/>
                      </a:fontRef>
                    </a:style>
                  </a:sp>
                  <a:sp>
                    <a:nvSpPr>
                      <a:cNvPr id="176" name="Trapezoid 175"/>
                      <a:cNvSpPr/>
                    </a:nvSpPr>
                    <a:spPr>
                      <a:xfrm>
                        <a:off x="5867400" y="228600"/>
                        <a:ext cx="1905000" cy="304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600" dirty="0" smtClean="0"/>
                            <a:t>Network Models</a:t>
                          </a:r>
                          <a:endParaRPr lang="en-GB" sz="1600" dirty="0"/>
                        </a:p>
                      </a:txBody>
                      <a:useSpRect/>
                    </a:txSp>
                    <a:style>
                      <a:lnRef idx="2">
                        <a:schemeClr val="dk1"/>
                      </a:lnRef>
                      <a:fillRef idx="1">
                        <a:schemeClr val="lt1"/>
                      </a:fillRef>
                      <a:effectRef idx="0">
                        <a:schemeClr val="dk1"/>
                      </a:effectRef>
                      <a:fontRef idx="minor">
                        <a:schemeClr val="dk1"/>
                      </a:fontRef>
                    </a:style>
                  </a:sp>
                  <a:cxnSp>
                    <a:nvCxnSpPr>
                      <a:cNvPr id="179" name="Straight Connector 178"/>
                      <a:cNvCxnSpPr/>
                    </a:nvCxnSpPr>
                    <a:spPr>
                      <a:xfrm>
                        <a:off x="990600" y="2438400"/>
                        <a:ext cx="7239000" cy="0"/>
                      </a:xfrm>
                      <a:prstGeom prst="line">
                        <a:avLst/>
                      </a:prstGeom>
                      <a:ln w="12700">
                        <a:solidFill>
                          <a:schemeClr val="accent1"/>
                        </a:solidFill>
                        <a:prstDash val="lgDash"/>
                      </a:ln>
                    </a:spPr>
                    <a:style>
                      <a:lnRef idx="1">
                        <a:schemeClr val="accent1"/>
                      </a:lnRef>
                      <a:fillRef idx="0">
                        <a:schemeClr val="accent1"/>
                      </a:fillRef>
                      <a:effectRef idx="0">
                        <a:schemeClr val="accent1"/>
                      </a:effectRef>
                      <a:fontRef idx="minor">
                        <a:schemeClr val="tx1"/>
                      </a:fontRef>
                    </a:style>
                  </a:cxnSp>
                  <a:sp>
                    <a:nvSpPr>
                      <a:cNvPr id="180" name="Trapezoid 179"/>
                      <a:cNvSpPr/>
                    </a:nvSpPr>
                    <a:spPr>
                      <a:xfrm>
                        <a:off x="7467600" y="2057400"/>
                        <a:ext cx="762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181" name="Trapezoid 180"/>
                      <a:cNvSpPr/>
                    </a:nvSpPr>
                    <a:spPr>
                      <a:xfrm>
                        <a:off x="7467600" y="2514600"/>
                        <a:ext cx="838200" cy="4572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31" name="Group 305"/>
                      <a:cNvGrpSpPr>
                        <a:grpSpLocks/>
                      </a:cNvGrpSpPr>
                    </a:nvGrpSpPr>
                    <a:grpSpPr bwMode="auto">
                      <a:xfrm>
                        <a:off x="7315200" y="2133600"/>
                        <a:ext cx="152400" cy="609600"/>
                        <a:chOff x="8534400" y="1752600"/>
                        <a:chExt cx="152400" cy="609600"/>
                      </a:xfrm>
                    </a:grpSpPr>
                    <a:cxnSp>
                      <a:nvCxnSpPr>
                        <a:cNvPr id="232" name="Straight Arrow Connector 231"/>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5" name="Straight Arrow Connector 234"/>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37" name="Oval 236"/>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90637" w:rsidRDefault="00790637" w:rsidP="00790637"/>
    <w:p w:rsidR="009842E5" w:rsidRDefault="009842E5" w:rsidP="009842E5">
      <w:pPr>
        <w:pStyle w:val="Caption"/>
        <w:jc w:val="center"/>
      </w:pPr>
      <w:bookmarkStart w:id="16" w:name="_Ref262030912"/>
      <w:r>
        <w:t xml:space="preserve">Figure </w:t>
      </w:r>
      <w:fldSimple w:instr=" SEQ Figure \* ARABIC ">
        <w:r w:rsidR="0027671B">
          <w:rPr>
            <w:noProof/>
          </w:rPr>
          <w:t>5</w:t>
        </w:r>
      </w:fldSimple>
      <w:bookmarkEnd w:id="16"/>
      <w:r>
        <w:t>: Transport Plane and Service Plane</w:t>
      </w:r>
    </w:p>
    <w:p w:rsidR="00D24134" w:rsidRDefault="00D24134" w:rsidP="003F0DF4"/>
    <w:p w:rsidR="00D24134" w:rsidRDefault="00D24134" w:rsidP="00CA585F"/>
    <w:p w:rsidR="00CA585F" w:rsidRDefault="00CA585F" w:rsidP="00CA585F"/>
    <w:p w:rsidR="00CA585F" w:rsidRDefault="00A11B9A" w:rsidP="00742C20">
      <w:pPr>
        <w:pStyle w:val="Heading2"/>
      </w:pPr>
      <w:bookmarkStart w:id="17" w:name="_Ref262033448"/>
      <w:bookmarkStart w:id="18" w:name="_Toc266803637"/>
      <w:r>
        <w:t>Hierarchical communications model</w:t>
      </w:r>
      <w:bookmarkEnd w:id="17"/>
      <w:r w:rsidR="00DC7F05">
        <w:t xml:space="preserve"> and federation</w:t>
      </w:r>
      <w:bookmarkEnd w:id="18"/>
    </w:p>
    <w:p w:rsidR="00A11B9A" w:rsidRPr="00A11B9A" w:rsidRDefault="00A11B9A" w:rsidP="00A11B9A">
      <w:pPr>
        <w:pStyle w:val="nobreak"/>
      </w:pPr>
    </w:p>
    <w:p w:rsidR="00CA4140" w:rsidRDefault="007662FA" w:rsidP="00CA585F">
      <w:r>
        <w:t xml:space="preserve">The </w:t>
      </w:r>
      <w:r w:rsidR="00830DFD">
        <w:t>Network Services Framework</w:t>
      </w:r>
      <w:r>
        <w:t xml:space="preserve"> is intended to allow services to be delivered across </w:t>
      </w:r>
      <w:r w:rsidR="00244109">
        <w:t xml:space="preserve">a chain of </w:t>
      </w:r>
      <w:r>
        <w:t xml:space="preserve">multiple participating </w:t>
      </w:r>
      <w:r w:rsidR="00D016FC">
        <w:t>N</w:t>
      </w:r>
      <w:r>
        <w:t xml:space="preserve">etworks.  To facilitate this, </w:t>
      </w:r>
      <w:r w:rsidR="001557BD">
        <w:t xml:space="preserve">flexible </w:t>
      </w:r>
      <w:r w:rsidR="00C07935">
        <w:t>NSI</w:t>
      </w:r>
      <w:r>
        <w:t xml:space="preserve"> message </w:t>
      </w:r>
      <w:r w:rsidR="001557BD">
        <w:t>forwarding is supported</w:t>
      </w:r>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Federating</w:t>
      </w:r>
      <w:r>
        <w:t xml:space="preserve"> NSA.  The </w:t>
      </w:r>
      <w:r w:rsidR="00830DFD">
        <w:t xml:space="preserve">Federating </w:t>
      </w:r>
      <w:r>
        <w:t>NSA may have no transport resources of its own – just those resources under management of the children NSAs.   Service requests will flow along the trusted sessions hierarchically among NSAs</w:t>
      </w:r>
      <w:r w:rsidR="00830DFD">
        <w:t>.</w:t>
      </w:r>
    </w:p>
    <w:p w:rsidR="00244109" w:rsidRDefault="00244109" w:rsidP="00C07935"/>
    <w:p w:rsidR="00C07935" w:rsidRDefault="00800F4A" w:rsidP="00C07935">
      <w:r>
        <w:fldChar w:fldCharType="begin"/>
      </w:r>
      <w:r w:rsidR="00E87C5E">
        <w:instrText xml:space="preserve"> REF _Ref263413717 \h </w:instrText>
      </w:r>
      <w:r>
        <w:fldChar w:fldCharType="separate"/>
      </w:r>
      <w:r w:rsidR="0027671B">
        <w:t xml:space="preserve">Figure </w:t>
      </w:r>
      <w:r w:rsidR="0027671B">
        <w:rPr>
          <w:noProof/>
        </w:rPr>
        <w:t>6</w:t>
      </w:r>
      <w:r>
        <w:fldChar w:fldCharType="end"/>
      </w:r>
      <w:r w:rsidR="00E87C5E">
        <w:t xml:space="preserve"> </w:t>
      </w:r>
      <w:r w:rsidR="00B34D0A">
        <w:t>shows an example of the hierarchical model of communications.</w:t>
      </w:r>
      <w:r w:rsidR="00C07935">
        <w:t xml:space="preserve">  In the case of a federation of NSA</w:t>
      </w:r>
      <w:r w:rsidR="00830DFD">
        <w:t>s</w:t>
      </w:r>
      <w:r w:rsidR="00C07935">
        <w:t>, the</w:t>
      </w:r>
      <w:r w:rsidR="00244109">
        <w:t xml:space="preserve"> </w:t>
      </w:r>
      <w:r w:rsidR="00830DFD">
        <w:t>F</w:t>
      </w:r>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563988" w:rsidRDefault="00563988" w:rsidP="00885956">
      <w:pPr>
        <w:jc w:val="center"/>
      </w:pPr>
    </w:p>
    <w:p w:rsidR="00B34D0A" w:rsidRDefault="00B34D0A" w:rsidP="00B34D0A">
      <w:pPr>
        <w:pStyle w:val="Caption"/>
        <w:jc w:val="center"/>
      </w:pPr>
      <w:bookmarkStart w:id="19" w:name="_Ref263413717"/>
      <w:bookmarkStart w:id="20" w:name="_Ref263413712"/>
      <w:r>
        <w:t xml:space="preserve">Figure </w:t>
      </w:r>
      <w:fldSimple w:instr=" SEQ Figure \* ARABIC ">
        <w:r w:rsidR="0027671B">
          <w:rPr>
            <w:noProof/>
          </w:rPr>
          <w:t>6</w:t>
        </w:r>
      </w:fldSimple>
      <w:bookmarkEnd w:id="19"/>
      <w:r>
        <w:t>: Hierarchical communications model</w:t>
      </w:r>
      <w:bookmarkEnd w:id="20"/>
    </w:p>
    <w:p w:rsidR="009977E8" w:rsidRDefault="009977E8" w:rsidP="00885956">
      <w:pPr>
        <w:jc w:val="center"/>
      </w:pPr>
    </w:p>
    <w:p w:rsidR="00563988" w:rsidRDefault="0056398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r w:rsidR="00830DFD">
        <w:t>The</w:t>
      </w:r>
      <w:r>
        <w:t xml:space="preserve"> NSI</w:t>
      </w:r>
      <w:r w:rsidR="00830DFD">
        <w:t xml:space="preserve"> protocol</w:t>
      </w:r>
      <w:r>
        <w:t xml:space="preserve"> places no constraints on how to forward NSI messages.  For example NS</w:t>
      </w:r>
      <w:r w:rsidR="00830DFD">
        <w:t>A</w:t>
      </w:r>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9977E8" w:rsidRDefault="00E87C5E" w:rsidP="00885956">
      <w:pPr>
        <w:jc w:val="center"/>
      </w:pPr>
      <w:r w:rsidRPr="00E87C5E">
        <w:rPr>
          <w:noProof/>
          <w:lang w:val="en-GB" w:eastAsia="en-GB"/>
        </w:rPr>
        <w:lastRenderedPageBreak/>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364FAE" w:rsidP="00244109">
      <w:pPr>
        <w:pStyle w:val="Caption"/>
        <w:jc w:val="center"/>
      </w:pPr>
      <w:bookmarkStart w:id="21" w:name="_Ref266353121"/>
      <w:r>
        <w:t xml:space="preserve">Figure </w:t>
      </w:r>
      <w:fldSimple w:instr=" SEQ Figure \* ARABIC ">
        <w:r w:rsidR="0027671B">
          <w:rPr>
            <w:noProof/>
          </w:rPr>
          <w:t>7</w:t>
        </w:r>
      </w:fldSimple>
      <w:bookmarkEnd w:id="21"/>
      <w:r>
        <w:t xml:space="preserve">: </w:t>
      </w:r>
      <w:r w:rsidR="00244109">
        <w:t>Complex communications model</w:t>
      </w:r>
    </w:p>
    <w:p w:rsidR="00364FAE" w:rsidRDefault="00364FAE" w:rsidP="003F2365"/>
    <w:p w:rsidR="003F2365" w:rsidRDefault="00364FAE" w:rsidP="003F2365">
      <w:r>
        <w:t xml:space="preserve">The following </w:t>
      </w:r>
      <w:r w:rsidR="008A7964">
        <w:t xml:space="preserve">is a legitimate </w:t>
      </w:r>
      <w:r>
        <w:t>scenario</w:t>
      </w:r>
      <w:r w:rsidR="008A7964">
        <w:t xml:space="preserve"> that could</w:t>
      </w:r>
      <w:r>
        <w:t xml:space="preserve"> </w:t>
      </w:r>
      <w:r w:rsidR="008A7964">
        <w:t>apply to the</w:t>
      </w:r>
      <w:r>
        <w:t xml:space="preserve"> </w:t>
      </w:r>
      <w:r w:rsidR="008A7964">
        <w:t xml:space="preserve">complex communications model </w:t>
      </w:r>
      <w:r>
        <w:t xml:space="preserve">shown in </w:t>
      </w:r>
      <w:r w:rsidR="00800F4A">
        <w:fldChar w:fldCharType="begin"/>
      </w:r>
      <w:r>
        <w:instrText xml:space="preserve"> REF _Ref266353121 \h </w:instrText>
      </w:r>
      <w:r w:rsidR="00800F4A">
        <w:fldChar w:fldCharType="separate"/>
      </w:r>
      <w:r w:rsidR="0027671B">
        <w:t xml:space="preserve">Figure </w:t>
      </w:r>
      <w:r w:rsidR="0027671B">
        <w:rPr>
          <w:noProof/>
        </w:rPr>
        <w:t>7</w:t>
      </w:r>
      <w:r w:rsidR="00800F4A">
        <w:fldChar w:fldCharType="end"/>
      </w:r>
      <w:r>
        <w:t xml:space="preserve">: </w:t>
      </w:r>
    </w:p>
    <w:p w:rsidR="00364FAE" w:rsidRPr="00364FAE" w:rsidRDefault="00364FAE" w:rsidP="003F2365"/>
    <w:p w:rsidR="004A6F66" w:rsidRDefault="00364FAE" w:rsidP="006D566B">
      <w:pPr>
        <w:pStyle w:val="ListParagraph"/>
        <w:numPr>
          <w:ilvl w:val="0"/>
          <w:numId w:val="14"/>
        </w:numPr>
      </w:pPr>
      <w:r>
        <w:t>T</w:t>
      </w:r>
      <w:r w:rsidR="004A6F66">
        <w:t xml:space="preserve">he upper left </w:t>
      </w:r>
      <w:r>
        <w:t>R</w:t>
      </w:r>
      <w:r w:rsidR="004A6F66">
        <w:t>equester NSA requests</w:t>
      </w:r>
      <w:r>
        <w:t xml:space="preserve"> a</w:t>
      </w:r>
      <w:r w:rsidR="004A6F66">
        <w:t xml:space="preserve"> </w:t>
      </w:r>
      <w:r>
        <w:t>C</w:t>
      </w:r>
      <w:r w:rsidR="004A6F66">
        <w:t xml:space="preserve">onnection X-Z </w:t>
      </w:r>
      <w:r>
        <w:t>from NSA</w:t>
      </w:r>
      <w:r w:rsidR="004A6F66">
        <w:t xml:space="preserve"> A</w:t>
      </w:r>
      <w:r w:rsidR="008A7964">
        <w:t>.</w:t>
      </w:r>
    </w:p>
    <w:p w:rsidR="004A6F66" w:rsidRDefault="00364FAE" w:rsidP="006D566B">
      <w:pPr>
        <w:pStyle w:val="ListParagraph"/>
        <w:numPr>
          <w:ilvl w:val="0"/>
          <w:numId w:val="14"/>
        </w:numPr>
      </w:pPr>
      <w:r>
        <w:t xml:space="preserve">NSA </w:t>
      </w:r>
      <w:r w:rsidR="004A6F66">
        <w:t>A divides the request</w:t>
      </w:r>
      <w:r w:rsidR="008A7964">
        <w:t xml:space="preserve"> in two parts</w:t>
      </w:r>
      <w:r w:rsidR="004A6F66">
        <w:t xml:space="preserve"> and</w:t>
      </w:r>
      <w:r>
        <w:t xml:space="preserve"> </w:t>
      </w:r>
      <w:r w:rsidR="008A7964">
        <w:t xml:space="preserve">creates </w:t>
      </w:r>
      <w:r>
        <w:t>two</w:t>
      </w:r>
      <w:r w:rsidR="008A7964">
        <w:t xml:space="preserve"> new</w:t>
      </w:r>
      <w:r w:rsidR="004A6F66">
        <w:t xml:space="preserve"> requests</w:t>
      </w:r>
      <w:r>
        <w:t>:</w:t>
      </w:r>
      <w:r>
        <w:br/>
        <w:t xml:space="preserve">  -  a request for C</w:t>
      </w:r>
      <w:r w:rsidR="004A6F66">
        <w:t xml:space="preserve">onnection X-Y </w:t>
      </w:r>
      <w:r>
        <w:t>is sent to NSA</w:t>
      </w:r>
      <w:r w:rsidR="004A6F66">
        <w:t xml:space="preserve"> B</w:t>
      </w:r>
      <w:r>
        <w:br/>
      </w:r>
      <w:r w:rsidR="004A6F66">
        <w:t xml:space="preserve"> </w:t>
      </w:r>
      <w:r>
        <w:t xml:space="preserve"> -  a request for C</w:t>
      </w:r>
      <w:r w:rsidR="004A6F66">
        <w:t xml:space="preserve">onnection Y-Z </w:t>
      </w:r>
      <w:r>
        <w:t>is sent to NSA</w:t>
      </w:r>
      <w:r w:rsidR="004A6F66">
        <w:t xml:space="preserve"> C</w:t>
      </w:r>
    </w:p>
    <w:p w:rsidR="004A6F66" w:rsidRDefault="00364FAE" w:rsidP="006D566B">
      <w:pPr>
        <w:pStyle w:val="ListParagraph"/>
        <w:numPr>
          <w:ilvl w:val="0"/>
          <w:numId w:val="14"/>
        </w:numPr>
      </w:pPr>
      <w:r>
        <w:t xml:space="preserve">NSA </w:t>
      </w:r>
      <w:r w:rsidR="004A6F66">
        <w:t xml:space="preserve">E can provide both a part of </w:t>
      </w:r>
      <w:r>
        <w:t>C</w:t>
      </w:r>
      <w:r w:rsidR="004A6F66">
        <w:t xml:space="preserve">onnection X-Y and </w:t>
      </w:r>
      <w:r>
        <w:t>C</w:t>
      </w:r>
      <w:r w:rsidR="004A6F66">
        <w:t>onnection Y-Z. So both</w:t>
      </w:r>
      <w:r>
        <w:t xml:space="preserve"> NSA</w:t>
      </w:r>
      <w:r w:rsidR="004A6F66">
        <w:t xml:space="preserve"> B and</w:t>
      </w:r>
      <w:r>
        <w:t xml:space="preserve"> NSA</w:t>
      </w:r>
      <w:r w:rsidR="004A6F66">
        <w:t xml:space="preserve"> C </w:t>
      </w:r>
      <w:r>
        <w:t xml:space="preserve">forward their </w:t>
      </w:r>
      <w:r w:rsidR="004A6F66">
        <w:t xml:space="preserve">request to </w:t>
      </w:r>
      <w:r>
        <w:t xml:space="preserve">NSA </w:t>
      </w:r>
      <w:r w:rsidR="004A6F66">
        <w:t>E.</w:t>
      </w:r>
      <w:r>
        <w:br/>
        <w:t xml:space="preserve"> -  NSA </w:t>
      </w:r>
      <w:r w:rsidR="004A6F66">
        <w:t>B</w:t>
      </w:r>
      <w:r>
        <w:t xml:space="preserve"> sends a</w:t>
      </w:r>
      <w:r w:rsidR="004A6F66">
        <w:t xml:space="preserve"> request</w:t>
      </w:r>
      <w:r>
        <w:t xml:space="preserve"> for</w:t>
      </w:r>
      <w:r w:rsidR="004A6F66">
        <w:t xml:space="preserve"> a part of</w:t>
      </w:r>
      <w:r>
        <w:t xml:space="preserve"> Connection</w:t>
      </w:r>
      <w:r w:rsidR="004A6F66">
        <w:t xml:space="preserve"> X-Y to </w:t>
      </w:r>
      <w:r>
        <w:t xml:space="preserve">NSA </w:t>
      </w:r>
      <w:r w:rsidR="004A6F66">
        <w:t>E</w:t>
      </w:r>
      <w:r>
        <w:br/>
        <w:t xml:space="preserve"> -  NSA </w:t>
      </w:r>
      <w:r w:rsidR="004A6F66">
        <w:t xml:space="preserve">C </w:t>
      </w:r>
      <w:r>
        <w:t xml:space="preserve">sends a request for a part of Connection </w:t>
      </w:r>
      <w:r w:rsidR="004A6F66">
        <w:t xml:space="preserve">Y-Z to </w:t>
      </w:r>
      <w:r>
        <w:t xml:space="preserve">NSA </w:t>
      </w:r>
      <w:r w:rsidR="004A6F66">
        <w:t>E</w:t>
      </w:r>
    </w:p>
    <w:p w:rsidR="004A6F66" w:rsidRDefault="00364FAE" w:rsidP="006D566B">
      <w:pPr>
        <w:pStyle w:val="ListParagraph"/>
        <w:numPr>
          <w:ilvl w:val="0"/>
          <w:numId w:val="14"/>
        </w:numPr>
      </w:pPr>
      <w:r>
        <w:t xml:space="preserve">NSA </w:t>
      </w:r>
      <w:r w:rsidR="004A6F66">
        <w:t xml:space="preserve">E provides the </w:t>
      </w:r>
      <w:r>
        <w:t>C</w:t>
      </w:r>
      <w:r w:rsidR="004A6F66">
        <w:t>onnections of both requests independently and simultaneously</w:t>
      </w:r>
      <w:r w:rsidR="008A7964">
        <w:t>.</w:t>
      </w:r>
    </w:p>
    <w:p w:rsidR="007F7C82" w:rsidRDefault="007F7C82" w:rsidP="00B02EBD"/>
    <w:p w:rsidR="007F7C82" w:rsidRDefault="00AD2854" w:rsidP="00B02EBD">
      <w:pPr>
        <w:pStyle w:val="Heading1"/>
      </w:pPr>
      <w:bookmarkStart w:id="22" w:name="_Toc266803638"/>
      <w:r w:rsidRPr="00F5465B">
        <w:t>The NSI Protocol</w:t>
      </w:r>
      <w:bookmarkEnd w:id="22"/>
    </w:p>
    <w:p w:rsidR="00C23391" w:rsidRDefault="00C23391" w:rsidP="00C23391"/>
    <w:p w:rsidR="002C7C4B" w:rsidRDefault="00F50E46" w:rsidP="002C7C4B">
      <w:pPr>
        <w:pStyle w:val="Heading2"/>
      </w:pPr>
      <w:bookmarkStart w:id="23" w:name="_Toc266803639"/>
      <w:r>
        <w:t xml:space="preserve">NSI </w:t>
      </w:r>
      <w:r w:rsidR="002C7C4B">
        <w:t xml:space="preserve">Protocol </w:t>
      </w:r>
      <w:r w:rsidR="00FE758C">
        <w:t>overview</w:t>
      </w:r>
      <w:bookmarkEnd w:id="23"/>
      <w:r w:rsidR="00FE758C">
        <w:t xml:space="preserve"> </w:t>
      </w:r>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r w:rsidR="00181D2E">
        <w:t xml:space="preserve">framework </w:t>
      </w:r>
      <w:r>
        <w:t>protocol.</w:t>
      </w:r>
      <w:r w:rsidR="00181D2E">
        <w:t xml:space="preserve">  In addition, each Network Service has its </w:t>
      </w:r>
      <w:r w:rsidR="0099492D">
        <w:t>own recommendation</w:t>
      </w:r>
      <w:r w:rsidR="00181D2E">
        <w:t xml:space="preserve"> document.</w:t>
      </w:r>
    </w:p>
    <w:p w:rsidR="003A166C" w:rsidRDefault="003A166C" w:rsidP="002C7C4B"/>
    <w:p w:rsidR="00DF5417" w:rsidRDefault="00D96EB7" w:rsidP="00DF5417">
      <w:pPr>
        <w:pStyle w:val="Heading2"/>
      </w:pPr>
      <w:bookmarkStart w:id="24" w:name="_Toc266193580"/>
      <w:bookmarkStart w:id="25" w:name="_Toc266694059"/>
      <w:bookmarkStart w:id="26" w:name="_Toc266711835"/>
      <w:bookmarkStart w:id="27" w:name="_Toc266803640"/>
      <w:bookmarkEnd w:id="24"/>
      <w:bookmarkEnd w:id="25"/>
      <w:bookmarkEnd w:id="26"/>
      <w:r>
        <w:t>NSI messages</w:t>
      </w:r>
      <w:bookmarkEnd w:id="27"/>
    </w:p>
    <w:p w:rsidR="00B43189" w:rsidRDefault="00B43189">
      <w:pPr>
        <w:pStyle w:val="nobreak"/>
      </w:pPr>
    </w:p>
    <w:p w:rsidR="00F941A5" w:rsidRDefault="004043AD" w:rsidP="002C7C4B">
      <w:r>
        <w:rPr>
          <w:rFonts w:cs="Arial"/>
        </w:rPr>
        <w:t>The NSI</w:t>
      </w:r>
      <w:r w:rsidR="00E451EC">
        <w:rPr>
          <w:rFonts w:cs="Arial"/>
        </w:rPr>
        <w:t xml:space="preserve"> protocol describes an</w:t>
      </w:r>
      <w:r>
        <w:rPr>
          <w:rFonts w:cs="Arial"/>
        </w:rPr>
        <w:t xml:space="preserve"> exchange of </w:t>
      </w:r>
      <w:r w:rsidR="00E451EC">
        <w:rPr>
          <w:rFonts w:cs="Arial"/>
        </w:rPr>
        <w:t xml:space="preserve">NSI </w:t>
      </w:r>
      <w:r>
        <w:rPr>
          <w:rFonts w:cs="Arial"/>
        </w:rPr>
        <w:t xml:space="preserve">messages between the requestor and provider, the details </w:t>
      </w:r>
      <w:r w:rsidR="00E451EC">
        <w:rPr>
          <w:rFonts w:cs="Arial"/>
        </w:rPr>
        <w:t xml:space="preserve">of these messages </w:t>
      </w:r>
      <w:r>
        <w:rPr>
          <w:rFonts w:cs="Arial"/>
        </w:rPr>
        <w:t>are defined by the NSI service.</w:t>
      </w:r>
      <w:r w:rsidR="00E451EC">
        <w:rPr>
          <w:rFonts w:cs="Arial"/>
        </w:rPr>
        <w:t xml:space="preserve">  </w:t>
      </w:r>
      <w:r w:rsidR="002C7C4B">
        <w:t>Each message contains</w:t>
      </w:r>
      <w:r w:rsidR="00F941A5">
        <w:t>:</w:t>
      </w:r>
    </w:p>
    <w:p w:rsidR="00F941A5" w:rsidRDefault="00F941A5" w:rsidP="002C7C4B"/>
    <w:p w:rsidR="00B43189" w:rsidRDefault="00F941A5" w:rsidP="006D566B">
      <w:pPr>
        <w:pStyle w:val="ListParagraph"/>
        <w:numPr>
          <w:ilvl w:val="0"/>
          <w:numId w:val="12"/>
        </w:numPr>
      </w:pPr>
      <w:r w:rsidRPr="00F941A5">
        <w:rPr>
          <w:rFonts w:cs="Arial"/>
        </w:rPr>
        <w:t>Identification of the Network Service type. (eg Connection Service, Topology Service, etc)</w:t>
      </w:r>
    </w:p>
    <w:p w:rsidR="00B43189" w:rsidRDefault="00F941A5" w:rsidP="006D566B">
      <w:pPr>
        <w:pStyle w:val="NoSpacing"/>
        <w:numPr>
          <w:ilvl w:val="0"/>
          <w:numId w:val="12"/>
        </w:numPr>
        <w:spacing w:before="0" w:beforeAutospacing="0" w:after="0" w:afterAutospacing="0"/>
        <w:rPr>
          <w:rFonts w:ascii="Arial" w:hAnsi="Arial" w:cs="Arial"/>
          <w:sz w:val="20"/>
          <w:szCs w:val="20"/>
        </w:rPr>
      </w:pPr>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p>
    <w:p w:rsidR="00B43189" w:rsidRDefault="00037E15" w:rsidP="006D566B">
      <w:pPr>
        <w:pStyle w:val="ListParagraph"/>
        <w:numPr>
          <w:ilvl w:val="0"/>
          <w:numId w:val="12"/>
        </w:numPr>
      </w:pPr>
      <w:r>
        <w:t xml:space="preserve">Identification of a </w:t>
      </w:r>
      <w:r w:rsidR="0085044F">
        <w:t xml:space="preserve">specific </w:t>
      </w:r>
      <w:r w:rsidR="002C7C4B">
        <w:t>service instance</w:t>
      </w:r>
    </w:p>
    <w:p w:rsidR="00B43189" w:rsidRDefault="00037E15" w:rsidP="006D566B">
      <w:pPr>
        <w:pStyle w:val="ListParagraph"/>
        <w:numPr>
          <w:ilvl w:val="0"/>
          <w:numId w:val="12"/>
        </w:numPr>
      </w:pPr>
      <w:r>
        <w:t>Identification of a</w:t>
      </w:r>
      <w:r w:rsidR="00F941A5">
        <w:t xml:space="preserve"> message thread</w:t>
      </w:r>
    </w:p>
    <w:p w:rsidR="00B43189" w:rsidRDefault="00037E15" w:rsidP="006D566B">
      <w:pPr>
        <w:pStyle w:val="ListParagraph"/>
        <w:numPr>
          <w:ilvl w:val="0"/>
          <w:numId w:val="12"/>
        </w:numPr>
      </w:pPr>
      <w:r>
        <w:t xml:space="preserve">A </w:t>
      </w:r>
      <w:r w:rsidR="002C7C4B">
        <w:t xml:space="preserve">service primitive. </w:t>
      </w:r>
    </w:p>
    <w:p w:rsidR="00B43189" w:rsidRDefault="00B43189">
      <w:pPr>
        <w:rPr>
          <w:rFonts w:cs="Arial"/>
        </w:rPr>
      </w:pPr>
    </w:p>
    <w:p w:rsidR="00B428F9" w:rsidRDefault="00AD2854" w:rsidP="00B428F9">
      <w:r>
        <w:lastRenderedPageBreak/>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r w:rsidR="00FD47EA">
        <w:t>handler</w:t>
      </w:r>
      <w:r>
        <w:t xml:space="preserve">. </w:t>
      </w:r>
      <w:r w:rsidR="006F1A40">
        <w:t>The</w:t>
      </w:r>
      <w:r w:rsidR="00B428F9">
        <w:t xml:space="preserve"> service</w:t>
      </w:r>
      <w:r w:rsidR="006F12CD">
        <w:t xml:space="preserve"> and its associated Service Definition</w:t>
      </w:r>
      <w:r w:rsidR="00B428F9">
        <w:t xml:space="preserve"> </w:t>
      </w:r>
      <w:r w:rsidR="00B73D5B">
        <w:t>define</w:t>
      </w:r>
      <w:r w:rsidR="00B428F9">
        <w:t xml:space="preserve"> the full set of capabilities that are offered to requesters</w:t>
      </w:r>
      <w:r w:rsidR="006F1A40">
        <w:t xml:space="preserve"> and</w:t>
      </w:r>
      <w:r w:rsidR="00B428F9">
        <w:t xml:space="preserve"> the service instance defines one specific instance of the service.  </w:t>
      </w:r>
    </w:p>
    <w:p w:rsidR="00B428F9" w:rsidRDefault="00B428F9" w:rsidP="00B428F9"/>
    <w:p w:rsidR="00B428F9" w:rsidRDefault="00AD2854" w:rsidP="00B02EBD">
      <w:r>
        <w:t>Each NSI service defines a service instance</w:t>
      </w:r>
      <w:r w:rsidR="00B428F9">
        <w:t xml:space="preserve"> </w:t>
      </w:r>
      <w:r w:rsidR="006F12CD">
        <w:t xml:space="preserve">which </w:t>
      </w:r>
      <w:r>
        <w:t xml:space="preserve">is an independent, uniquely identifiable deliverable unit of the service.   </w:t>
      </w:r>
      <w:r w:rsidR="00F941A5">
        <w:t xml:space="preserve">For example, the </w:t>
      </w:r>
      <w:r>
        <w:t>NSI Connection Service refers to a particular connection as a service instance</w:t>
      </w:r>
      <w:r w:rsidR="00F941A5">
        <w:t>; a</w:t>
      </w:r>
      <w:r>
        <w:t xml:space="preserve"> topology distribution service may define an instance to be a particular topology graph, or a topology transaction such as a full dump or incremental update.</w:t>
      </w:r>
    </w:p>
    <w:p w:rsidR="00B428F9" w:rsidRDefault="00B428F9" w:rsidP="00B02EBD"/>
    <w:p w:rsidR="006F12CD" w:rsidRDefault="006F12CD" w:rsidP="00B02EBD">
      <w:r>
        <w:t xml:space="preserve">Each Network Service type includes set of service primitives.  These primitives form a set of instructions </w:t>
      </w:r>
      <w:r w:rsidR="00EB73FB">
        <w:t xml:space="preserve">that pass from the requester to the provider.  </w:t>
      </w:r>
      <w:r w:rsidR="00AD2854">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F941A5" w:rsidRDefault="00F941A5" w:rsidP="00F941A5">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Pr>
          <w:rFonts w:ascii="Arial" w:hAnsi="Arial" w:cs="Arial"/>
          <w:iCs/>
          <w:sz w:val="20"/>
          <w:szCs w:val="20"/>
        </w:rPr>
        <w:t xml:space="preserve"> also</w:t>
      </w:r>
      <w:r w:rsidRPr="002C7C4B">
        <w:rPr>
          <w:rFonts w:ascii="Arial" w:hAnsi="Arial" w:cs="Arial"/>
          <w:sz w:val="20"/>
          <w:szCs w:val="20"/>
        </w:rPr>
        <w:t> include</w:t>
      </w:r>
      <w:r>
        <w:rPr>
          <w:rFonts w:ascii="Arial" w:hAnsi="Arial" w:cs="Arial"/>
          <w:sz w:val="20"/>
          <w:szCs w:val="20"/>
        </w:rPr>
        <w:t>s</w:t>
      </w:r>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r>
        <w:rPr>
          <w:rFonts w:ascii="Arial" w:hAnsi="Arial" w:cs="Arial"/>
          <w:sz w:val="20"/>
          <w:szCs w:val="20"/>
        </w:rPr>
        <w:t xml:space="preserve">.  </w:t>
      </w:r>
      <w:r w:rsidRPr="002C7C4B">
        <w:rPr>
          <w:rFonts w:ascii="Arial" w:hAnsi="Arial" w:cs="Arial"/>
          <w:sz w:val="20"/>
          <w:szCs w:val="20"/>
        </w:rPr>
        <w:t>NSI </w:t>
      </w:r>
      <w:r w:rsidRPr="002C7C4B">
        <w:rPr>
          <w:rFonts w:ascii="Arial" w:hAnsi="Arial" w:cs="Arial"/>
          <w:iCs/>
          <w:sz w:val="20"/>
          <w:szCs w:val="20"/>
        </w:rPr>
        <w:t>Messages</w:t>
      </w:r>
      <w:r w:rsidRPr="002C7C4B" w:rsidDel="006F12CD">
        <w:rPr>
          <w:rFonts w:ascii="Arial" w:hAnsi="Arial" w:cs="Arial"/>
          <w:bCs/>
          <w:sz w:val="20"/>
          <w:szCs w:val="20"/>
        </w:rPr>
        <w:t xml:space="preserve"> </w:t>
      </w:r>
      <w:r w:rsidRPr="002C7C4B">
        <w:rPr>
          <w:rFonts w:ascii="Arial" w:hAnsi="Arial" w:cs="Arial"/>
          <w:sz w:val="20"/>
          <w:szCs w:val="20"/>
        </w:rPr>
        <w:t>include a mechanism to ensure that ordering is maintained in a NSI </w:t>
      </w:r>
      <w:r w:rsidRPr="002C7C4B">
        <w:rPr>
          <w:rFonts w:ascii="Arial" w:hAnsi="Arial" w:cs="Arial"/>
          <w:iCs/>
          <w:sz w:val="20"/>
          <w:szCs w:val="20"/>
        </w:rPr>
        <w:t>Message Thread.</w:t>
      </w:r>
      <w:r w:rsidRPr="002C7C4B">
        <w:rPr>
          <w:rFonts w:ascii="Arial" w:hAnsi="Arial" w:cs="Arial"/>
          <w:sz w:val="20"/>
          <w:szCs w:val="20"/>
        </w:rPr>
        <w:t xml:space="preserve">   </w:t>
      </w:r>
    </w:p>
    <w:p w:rsidR="00F941A5" w:rsidRDefault="00F941A5"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6F1A40" w:rsidP="002C7C4B">
      <w:pPr>
        <w:pStyle w:val="NoSpacing"/>
        <w:spacing w:before="0" w:beforeAutospacing="0" w:after="0" w:afterAutospacing="0"/>
        <w:rPr>
          <w:rFonts w:ascii="Arial" w:hAnsi="Arial" w:cs="Arial"/>
          <w:sz w:val="20"/>
          <w:szCs w:val="20"/>
        </w:rPr>
      </w:pPr>
      <w:r>
        <w:rPr>
          <w:rFonts w:ascii="Arial" w:hAnsi="Arial" w:cs="Arial"/>
          <w:sz w:val="20"/>
          <w:szCs w:val="20"/>
        </w:rPr>
        <w:t>Each</w:t>
      </w:r>
      <w:r w:rsidRPr="002C7C4B">
        <w:rPr>
          <w:rFonts w:ascii="Arial" w:hAnsi="Arial" w:cs="Arial"/>
          <w:sz w:val="20"/>
          <w:szCs w:val="20"/>
        </w:rPr>
        <w:t xml:space="preserve"> </w:t>
      </w:r>
      <w:r>
        <w:rPr>
          <w:rFonts w:ascii="Arial" w:hAnsi="Arial" w:cs="Arial"/>
          <w:sz w:val="20"/>
          <w:szCs w:val="20"/>
        </w:rPr>
        <w:t>ser</w:t>
      </w:r>
      <w:r w:rsidR="002C7C4B" w:rsidRPr="002C7C4B">
        <w:rPr>
          <w:rFonts w:ascii="Arial" w:hAnsi="Arial" w:cs="Arial"/>
          <w:sz w:val="20"/>
          <w:szCs w:val="20"/>
        </w:rPr>
        <w:t>vice instance must</w:t>
      </w:r>
      <w:r>
        <w:rPr>
          <w:rFonts w:ascii="Arial" w:hAnsi="Arial" w:cs="Arial"/>
          <w:sz w:val="20"/>
          <w:szCs w:val="20"/>
        </w:rPr>
        <w:t xml:space="preserve"> have a</w:t>
      </w:r>
      <w:r w:rsidR="002C7C4B" w:rsidRPr="002C7C4B">
        <w:rPr>
          <w:rFonts w:ascii="Arial" w:hAnsi="Arial" w:cs="Arial"/>
          <w:sz w:val="20"/>
          <w:szCs w:val="20"/>
        </w:rPr>
        <w:t xml:space="preserve"> locally unique</w:t>
      </w:r>
      <w:r>
        <w:rPr>
          <w:rFonts w:ascii="Arial" w:hAnsi="Arial" w:cs="Arial"/>
          <w:sz w:val="20"/>
          <w:szCs w:val="20"/>
        </w:rPr>
        <w:t xml:space="preserve"> identifier.</w:t>
      </w:r>
    </w:p>
    <w:p w:rsidR="00FD47EA" w:rsidRDefault="00FD47EA" w:rsidP="002C7C4B">
      <w:pPr>
        <w:pStyle w:val="NoSpacing"/>
        <w:spacing w:before="0" w:beforeAutospacing="0" w:after="0" w:afterAutospacing="0"/>
        <w:rPr>
          <w:rFonts w:ascii="Arial" w:hAnsi="Arial" w:cs="Arial"/>
          <w:sz w:val="20"/>
          <w:szCs w:val="20"/>
        </w:rPr>
      </w:pPr>
    </w:p>
    <w:p w:rsidR="00A05A76" w:rsidRDefault="00A05A76" w:rsidP="00B02EBD"/>
    <w:p w:rsidR="00AE2E3B" w:rsidRPr="005C5122" w:rsidRDefault="00AE2E3B" w:rsidP="00AE2E3B">
      <w:pPr>
        <w:pStyle w:val="Heading2"/>
        <w:rPr>
          <w:rFonts w:eastAsia="MS Mincho"/>
        </w:rPr>
      </w:pPr>
      <w:bookmarkStart w:id="28" w:name="_Toc263785981"/>
      <w:bookmarkStart w:id="29" w:name="_Toc266803641"/>
      <w:r>
        <w:rPr>
          <w:rFonts w:eastAsia="MS Mincho"/>
        </w:rPr>
        <w:t>NSI Service Definitions</w:t>
      </w:r>
      <w:bookmarkEnd w:id="28"/>
      <w:bookmarkEnd w:id="29"/>
    </w:p>
    <w:p w:rsidR="00563988" w:rsidRDefault="00563988" w:rsidP="00AE2E3B"/>
    <w:p w:rsidR="00AE2E3B" w:rsidRDefault="00AE2E3B" w:rsidP="00AE2E3B">
      <w:r>
        <w:t xml:space="preserve">The concept of Service Definitions is introduced to allow </w:t>
      </w:r>
      <w:r w:rsidR="000D6451">
        <w:t xml:space="preserve">network providers </w:t>
      </w:r>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r w:rsidR="0006138D">
        <w:t>fully</w:t>
      </w:r>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lastRenderedPageBreak/>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30" w:name="_Toc257738124"/>
      <w:bookmarkStart w:id="31" w:name="_Toc259019326"/>
      <w:bookmarkStart w:id="32" w:name="_Toc266803642"/>
      <w:bookmarkStart w:id="33" w:name="_Toc116102184"/>
      <w:bookmarkStart w:id="34" w:name="_Toc104938560"/>
      <w:bookmarkStart w:id="35" w:name="_Toc104938505"/>
      <w:bookmarkStart w:id="36"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30"/>
      <w:bookmarkEnd w:id="31"/>
      <w:bookmarkEnd w:id="32"/>
      <w:r w:rsidRPr="005C5122">
        <w:rPr>
          <w:rFonts w:eastAsia="MS Mincho"/>
        </w:rPr>
        <w:t xml:space="preserve"> </w:t>
      </w:r>
      <w:bookmarkEnd w:id="33"/>
      <w:bookmarkEnd w:id="34"/>
      <w:bookmarkEnd w:id="35"/>
      <w:bookmarkEnd w:id="36"/>
    </w:p>
    <w:p w:rsidR="005C5122" w:rsidRPr="00CA0620" w:rsidRDefault="005C5122" w:rsidP="005C5122">
      <w:pPr>
        <w:pStyle w:val="nobreak"/>
        <w:rPr>
          <w:rFonts w:eastAsia="MS Mincho"/>
        </w:rPr>
      </w:pPr>
    </w:p>
    <w:p w:rsidR="008E774B"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w:t>
      </w:r>
      <w:r w:rsidR="008E774B">
        <w:rPr>
          <w:lang w:eastAsia="ja-JP"/>
        </w:rPr>
        <w:t>deterministic</w:t>
      </w:r>
      <w:r>
        <w:rPr>
          <w:lang w:eastAsia="ja-JP"/>
        </w:rPr>
        <w:t xml:space="preserve">. </w:t>
      </w:r>
      <w:r>
        <w:t xml:space="preserve"> </w:t>
      </w:r>
      <w:r w:rsidR="00511CB8">
        <w:rPr>
          <w:lang w:eastAsia="ja-JP"/>
        </w:rPr>
        <w:t>Any s</w:t>
      </w:r>
      <w:r w:rsidR="004C38B6">
        <w:rPr>
          <w:lang w:eastAsia="ja-JP"/>
        </w:rPr>
        <w:t>ervice</w:t>
      </w:r>
      <w:r w:rsidR="00511CB8">
        <w:rPr>
          <w:lang w:eastAsia="ja-JP"/>
        </w:rPr>
        <w:t xml:space="preserve"> </w:t>
      </w:r>
      <w:r w:rsidR="00B73D5B">
        <w:rPr>
          <w:lang w:eastAsia="ja-JP"/>
        </w:rPr>
        <w:t xml:space="preserve">that </w:t>
      </w:r>
      <w:r w:rsidR="00511CB8">
        <w:rPr>
          <w:lang w:eastAsia="ja-JP"/>
        </w:rPr>
        <w:t>supports</w:t>
      </w:r>
      <w:r w:rsidR="008E774B">
        <w:rPr>
          <w:lang w:eastAsia="ja-JP"/>
        </w:rPr>
        <w:t xml:space="preserve"> advance reservation</w:t>
      </w:r>
      <w:r w:rsidR="008E774B">
        <w:rPr>
          <w:rFonts w:hint="eastAsia"/>
          <w:lang w:eastAsia="ja-JP"/>
        </w:rPr>
        <w:t xml:space="preserve"> </w:t>
      </w:r>
      <w:r>
        <w:rPr>
          <w:rFonts w:hint="eastAsia"/>
          <w:lang w:eastAsia="ja-JP"/>
        </w:rPr>
        <w:t xml:space="preserve">must maintain its own </w:t>
      </w:r>
      <w:r>
        <w:rPr>
          <w:lang w:eastAsia="ja-JP"/>
        </w:rPr>
        <w:t xml:space="preserve">real-time </w:t>
      </w:r>
      <w:r>
        <w:rPr>
          <w:rFonts w:hint="eastAsia"/>
          <w:lang w:eastAsia="ja-JP"/>
        </w:rPr>
        <w:t>clock</w:t>
      </w:r>
      <w:r>
        <w:rPr>
          <w:lang w:eastAsia="ja-JP"/>
        </w:rPr>
        <w:t xml:space="preserve"> and it is necessary for </w:t>
      </w:r>
      <w:r w:rsidR="004C38B6">
        <w:rPr>
          <w:lang w:eastAsia="ja-JP"/>
        </w:rPr>
        <w:t>the requester and provider clocks to be aligned.</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w:t>
      </w:r>
      <w:r w:rsidR="00B73D5B">
        <w:t xml:space="preserve">resources </w:t>
      </w:r>
      <w:r w:rsidR="00B73D5B">
        <w:rPr>
          <w:lang w:eastAsia="ja-JP"/>
        </w:rPr>
        <w:t>that satisfy the request</w:t>
      </w:r>
      <w:r>
        <w:rPr>
          <w:lang w:eastAsia="ja-JP"/>
        </w:rPr>
        <w:t xml:space="preserve">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DA160A" w:rsidRDefault="00DA160A" w:rsidP="00DA160A">
      <w:pPr>
        <w:pStyle w:val="Heading2"/>
        <w:rPr>
          <w:rFonts w:eastAsia="MS Mincho"/>
        </w:rPr>
      </w:pPr>
      <w:bookmarkStart w:id="37" w:name="_Toc266193584"/>
      <w:bookmarkStart w:id="38" w:name="_Toc266694063"/>
      <w:bookmarkStart w:id="39" w:name="_Toc266711839"/>
      <w:bookmarkStart w:id="40" w:name="_Toc266193585"/>
      <w:bookmarkStart w:id="41" w:name="_Toc266694064"/>
      <w:bookmarkStart w:id="42" w:name="_Toc266711840"/>
      <w:bookmarkStart w:id="43" w:name="_Toc266803643"/>
      <w:bookmarkEnd w:id="37"/>
      <w:bookmarkEnd w:id="38"/>
      <w:bookmarkEnd w:id="39"/>
      <w:bookmarkEnd w:id="40"/>
      <w:bookmarkEnd w:id="41"/>
      <w:bookmarkEnd w:id="42"/>
      <w:r>
        <w:rPr>
          <w:rFonts w:eastAsia="MS Mincho"/>
        </w:rPr>
        <w:t>Trust and authentication in NSI</w:t>
      </w:r>
      <w:bookmarkEnd w:id="43"/>
    </w:p>
    <w:p w:rsidR="001B6429" w:rsidRDefault="001B6429" w:rsidP="001B6429"/>
    <w:p w:rsidR="00D35302" w:rsidRDefault="00D35302" w:rsidP="00D35302">
      <w:r>
        <w:t xml:space="preserve">This section describes the approach taken to trust and authentication in the NSI protocol; the detailed mechanisms for providing security and authentication are described in the NSI protocol recommendation.   </w:t>
      </w:r>
    </w:p>
    <w:p w:rsidR="00D35302" w:rsidRDefault="00D35302" w:rsidP="00D35302"/>
    <w:p w:rsidR="00D35302" w:rsidRDefault="00D35302" w:rsidP="00D35302">
      <w:r>
        <w:t xml:space="preserve">Each NSA establishes NSI sessions with one or more other NSAs.  An NSA will know for example that it is physically connected to its neighbor NSA; it may also have an identifier for that neighbor.  Four types of trust are identified; types 1 and 2 are depicted in </w:t>
      </w:r>
      <w:r w:rsidR="00800F4A">
        <w:fldChar w:fldCharType="begin"/>
      </w:r>
      <w:r>
        <w:instrText xml:space="preserve"> REF _Ref265674853 \h </w:instrText>
      </w:r>
      <w:r w:rsidR="00800F4A">
        <w:fldChar w:fldCharType="separate"/>
      </w:r>
      <w:r>
        <w:t xml:space="preserve">Figure </w:t>
      </w:r>
      <w:r>
        <w:rPr>
          <w:noProof/>
        </w:rPr>
        <w:t>4</w:t>
      </w:r>
      <w:r w:rsidR="00800F4A">
        <w:fldChar w:fldCharType="end"/>
      </w:r>
      <w:r>
        <w:t xml:space="preserve"> - NSA-NSA and service-to-service.  Types 3 and 4 relate to trust beyond a Requester/Provider NSA pair.</w:t>
      </w:r>
    </w:p>
    <w:p w:rsidR="00D35302" w:rsidRDefault="00D35302" w:rsidP="00D35302"/>
    <w:p w:rsidR="00D35302" w:rsidRDefault="00D35302" w:rsidP="00D35302">
      <w:r>
        <w:t xml:space="preserve">1) NSA-to-NSA relationship: The Requestor and Provider NSAs establish a secure session between Agents.  </w:t>
      </w:r>
    </w:p>
    <w:p w:rsidR="00D35302" w:rsidRDefault="00D35302" w:rsidP="00D35302"/>
    <w:p w:rsidR="00D35302" w:rsidRDefault="00D35302" w:rsidP="00D35302">
      <w:r>
        <w:t>2) Service-to-Service relationship:  Secure sessions are established between the requester and provider parts of a Service. Standard methods for securing these sessions are described in the protocol document. These include a) piggybacking trust on the NSI trusted connection and b) using separate ids and keys for the services.</w:t>
      </w:r>
    </w:p>
    <w:p w:rsidR="00D35302" w:rsidRDefault="00D35302" w:rsidP="00D35302"/>
    <w:p w:rsidR="00D35302" w:rsidRDefault="00D35302" w:rsidP="00D35302">
      <w:r>
        <w:t>3) Trust between attribute provider and policy server (attribute user): attributes included in a message must be trusted by the message receiver.  When the sender and receiver are in adjacent NSAs this trust may be piggybacked on NSI trusted connection.  When an attribute received by an NSA is passed on in a message to another NSA a mechanism to provide trust between non-adjacent NSAs is required.  This requires input from security</w:t>
      </w:r>
    </w:p>
    <w:p w:rsidR="00D35302" w:rsidRDefault="00D35302" w:rsidP="00D35302"/>
    <w:p w:rsidR="00D35302" w:rsidRDefault="00D35302" w:rsidP="00D35302">
      <w:r>
        <w:t>4) Trust between connection reservations authorized on the service plane and connections provisioned on the transport plane is required.  A connection may not be provisioned unless it has been scheduled.  Provisioning must know that the connection has been approved and scheduled.</w:t>
      </w:r>
    </w:p>
    <w:p w:rsidR="004C38B6" w:rsidRDefault="004C38B6" w:rsidP="00B02EBD"/>
    <w:p w:rsidR="00DF58E1" w:rsidRPr="005C5122" w:rsidRDefault="00133E68" w:rsidP="00DF58E1">
      <w:pPr>
        <w:pStyle w:val="Heading2"/>
        <w:rPr>
          <w:rFonts w:eastAsia="MS Mincho"/>
        </w:rPr>
      </w:pPr>
      <w:bookmarkStart w:id="44" w:name="_Toc266803644"/>
      <w:r>
        <w:rPr>
          <w:rFonts w:eastAsia="MS Mincho"/>
        </w:rPr>
        <w:t>NSI Service P</w:t>
      </w:r>
      <w:r w:rsidR="007E3F7F">
        <w:rPr>
          <w:rFonts w:eastAsia="MS Mincho"/>
        </w:rPr>
        <w:t>lane e</w:t>
      </w:r>
      <w:r w:rsidR="00DF58E1">
        <w:rPr>
          <w:rFonts w:eastAsia="MS Mincho"/>
        </w:rPr>
        <w:t>rror handling</w:t>
      </w:r>
      <w:bookmarkEnd w:id="44"/>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w:t>
      </w:r>
      <w:r w:rsidR="00D95164">
        <w:rPr>
          <w:rFonts w:cs="Arial"/>
        </w:rPr>
        <w:t>Network Service Framework</w:t>
      </w:r>
      <w:r w:rsidRPr="007B5C56">
        <w:rPr>
          <w:rFonts w:cs="Arial"/>
        </w:rPr>
        <w:t xml:space="preserve"> is </w:t>
      </w:r>
      <w:r w:rsidR="00D95164">
        <w:rPr>
          <w:rFonts w:cs="Arial"/>
        </w:rPr>
        <w:t xml:space="preserve">based on </w:t>
      </w:r>
      <w:r w:rsidRPr="007B5C56">
        <w:rPr>
          <w:rFonts w:cs="Arial"/>
        </w:rPr>
        <w:t xml:space="preserve">a distributed, multi-agent </w:t>
      </w:r>
      <w:r w:rsidR="00B73D5B" w:rsidRPr="007B5C56">
        <w:rPr>
          <w:rFonts w:cs="Arial"/>
        </w:rPr>
        <w:t>architecture</w:t>
      </w:r>
      <w:r w:rsidR="00B73D5B">
        <w:rPr>
          <w:rFonts w:cs="Arial"/>
        </w:rPr>
        <w:t xml:space="preserve"> that</w:t>
      </w:r>
      <w:r>
        <w:rPr>
          <w:rFonts w:cs="Arial"/>
        </w:rPr>
        <w:t xml:space="preserve">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lastRenderedPageBreak/>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B2427" w:rsidRDefault="00DF58E1">
      <w:pPr>
        <w:ind w:left="720"/>
      </w:pPr>
      <w:r>
        <w:t xml:space="preserve">Handling of failures should result in </w:t>
      </w:r>
      <w:r w:rsidRPr="00115954">
        <w:t>deterministic</w:t>
      </w:r>
      <w:r>
        <w:t xml:space="preserve"> behavior that is user centric and oriented towards the service model, for example:  A failure in the Service Plane should not affect </w:t>
      </w:r>
      <w:r w:rsidR="00B43189">
        <w:t xml:space="preserve">resources </w:t>
      </w:r>
      <w:r>
        <w:t xml:space="preserve">that are provisioned and active in the Transport Plane.  A failure in the Service Plane should not result in an incomplete service.  </w:t>
      </w:r>
    </w:p>
    <w:p w:rsidR="00DF58E1" w:rsidRDefault="00DF58E1" w:rsidP="00DF58E1"/>
    <w:p w:rsidR="00DB2427" w:rsidRDefault="00DF58E1">
      <w:pPr>
        <w:ind w:left="720"/>
      </w:pPr>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r w:rsidR="00B73D5B">
        <w:t>.</w:t>
      </w:r>
      <w:r w:rsidR="00714B63">
        <w:t xml:space="preserve"> This does not prevent a query function to validate its own view with its peers.</w:t>
      </w:r>
      <w:del w:id="45" w:author="Inder Monga" w:date="2010-07-14T01:44:00Z">
        <w:r w:rsidDel="00B73D5B">
          <w:delText>.</w:delText>
        </w:r>
      </w:del>
    </w:p>
    <w:p w:rsidR="00DF58E1" w:rsidRDefault="00DF58E1" w:rsidP="00DF58E1"/>
    <w:p w:rsidR="00DB2427" w:rsidRDefault="00DF58E1">
      <w:pPr>
        <w:ind w:left="720"/>
      </w:pPr>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B2427" w:rsidP="00DF58E1">
      <w:pPr>
        <w:jc w:val="center"/>
      </w:pPr>
      <w:r>
        <w:rPr>
          <w:noProof/>
          <w:lang w:val="en-GB" w:eastAsia="en-GB"/>
        </w:rPr>
        <w:drawing>
          <wp:inline distT="0" distB="0" distL="0" distR="0">
            <wp:extent cx="3838677" cy="2879008"/>
            <wp:effectExtent l="25400" t="0" r="0" b="0"/>
            <wp:docPr id="4" name="Picture 3" descr="fig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jpg"/>
                    <pic:cNvPicPr/>
                  </pic:nvPicPr>
                  <pic:blipFill>
                    <a:blip r:embed="rId8" cstate="print"/>
                    <a:stretch>
                      <a:fillRect/>
                    </a:stretch>
                  </pic:blipFill>
                  <pic:spPr>
                    <a:xfrm>
                      <a:off x="0" y="0"/>
                      <a:ext cx="3842108" cy="2881582"/>
                    </a:xfrm>
                    <a:prstGeom prst="rect">
                      <a:avLst/>
                    </a:prstGeom>
                  </pic:spPr>
                </pic:pic>
              </a:graphicData>
            </a:graphic>
          </wp:inline>
        </w:drawing>
      </w:r>
    </w:p>
    <w:p w:rsidR="00DF58E1" w:rsidRDefault="00DF58E1" w:rsidP="00DF58E1">
      <w:pPr>
        <w:pStyle w:val="Caption"/>
        <w:jc w:val="center"/>
      </w:pPr>
      <w:r>
        <w:t xml:space="preserve">Figure </w:t>
      </w:r>
      <w:fldSimple w:instr=" SEQ Figure \* ARABIC ">
        <w:r w:rsidR="0027671B">
          <w:rPr>
            <w:noProof/>
          </w:rPr>
          <w:t>8</w:t>
        </w:r>
      </w:fldSimple>
      <w:r>
        <w:t>: Local/Remote Failures</w:t>
      </w:r>
      <w:r w:rsidR="00EB0BA4">
        <w:t xml:space="preserve"> within the context of a provider NSA</w:t>
      </w: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w:t>
      </w:r>
      <w:r>
        <w:lastRenderedPageBreak/>
        <w:t xml:space="preserve">scenario imposes a requirement on the NSA to have a linkage between its Requester and Provider Agent state machines to understand the impact of the failure on the service tree and recover from it.   The state machines should be designed so the outcome of a distributed failure ends each state machine in a deterministic state. </w:t>
      </w:r>
    </w:p>
    <w:p w:rsidR="00DF58E1" w:rsidRDefault="00DF58E1" w:rsidP="00B02EBD"/>
    <w:p w:rsidR="007F7C82" w:rsidRDefault="00AD2854" w:rsidP="00B02EBD">
      <w:pPr>
        <w:pStyle w:val="Heading1"/>
      </w:pPr>
      <w:bookmarkStart w:id="46" w:name="_Toc256089645"/>
      <w:bookmarkStart w:id="47" w:name="_Ref262034486"/>
      <w:bookmarkStart w:id="48" w:name="_Toc266803645"/>
      <w:bookmarkEnd w:id="46"/>
      <w:r>
        <w:t>Representing network resources</w:t>
      </w:r>
      <w:bookmarkEnd w:id="47"/>
      <w:bookmarkEnd w:id="48"/>
    </w:p>
    <w:p w:rsidR="0037214C" w:rsidRDefault="0037214C" w:rsidP="00B02EBD"/>
    <w:p w:rsidR="007962ED" w:rsidRDefault="007962ED" w:rsidP="007962ED">
      <w:pPr>
        <w:pStyle w:val="Heading2"/>
      </w:pPr>
      <w:bookmarkStart w:id="49" w:name="_Toc266193589"/>
      <w:bookmarkStart w:id="50" w:name="_Toc266694068"/>
      <w:bookmarkStart w:id="51" w:name="_Toc266711844"/>
      <w:bookmarkStart w:id="52" w:name="_Toc266803646"/>
      <w:bookmarkEnd w:id="49"/>
      <w:bookmarkEnd w:id="50"/>
      <w:bookmarkEnd w:id="51"/>
      <w:r>
        <w:t>Describing network t</w:t>
      </w:r>
      <w:r w:rsidRPr="00F5465B">
        <w:t>opolog</w:t>
      </w:r>
      <w:r>
        <w:t>ies</w:t>
      </w:r>
      <w:bookmarkEnd w:id="52"/>
    </w:p>
    <w:p w:rsidR="007962ED" w:rsidRPr="007962ED" w:rsidRDefault="007962ED" w:rsidP="007962ED">
      <w:pPr>
        <w:pStyle w:val="nobreak"/>
      </w:pPr>
    </w:p>
    <w:p w:rsidR="0020606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The Network topology may be used </w:t>
      </w:r>
      <w:r w:rsidR="0027671B">
        <w:t>by</w:t>
      </w:r>
      <w:r>
        <w:t xml:space="preserve"> functions such as path-finding and resource reservation.</w:t>
      </w:r>
      <w:r w:rsidR="007962ED">
        <w:t xml:space="preserve"> </w:t>
      </w:r>
      <w:r w:rsidR="00E4317E">
        <w:t xml:space="preserve"> </w:t>
      </w:r>
    </w:p>
    <w:p w:rsidR="00206067" w:rsidRDefault="00206067" w:rsidP="00077E52"/>
    <w:p w:rsidR="00735BB6" w:rsidRDefault="00206067" w:rsidP="007954DE">
      <w:r>
        <w:t>For the purposes of the Network Services Framework, two topologies are identified; these are the intra-</w:t>
      </w:r>
      <w:r w:rsidR="009C3670">
        <w:t>N</w:t>
      </w:r>
      <w:r>
        <w:t>etwork and inter-</w:t>
      </w:r>
      <w:r w:rsidR="009C3670">
        <w:t>N</w:t>
      </w:r>
      <w:r>
        <w:t xml:space="preserve">etwork topologies.  </w:t>
      </w:r>
      <w:r w:rsidR="00E06C04">
        <w:t>Only the int</w:t>
      </w:r>
      <w:r w:rsidR="006E2037">
        <w:t>er</w:t>
      </w:r>
      <w:r w:rsidR="00E06C04">
        <w:t>-</w:t>
      </w:r>
      <w:r w:rsidR="009C3670">
        <w:t>N</w:t>
      </w:r>
      <w:r w:rsidR="00E06C04">
        <w:t>etwork topology is in-scope for the NSI protocol.</w:t>
      </w:r>
    </w:p>
    <w:p w:rsidR="00735BB6" w:rsidRDefault="00735BB6" w:rsidP="007954DE"/>
    <w:p w:rsidR="00735BB6" w:rsidRDefault="00206067" w:rsidP="00735BB6">
      <w:r>
        <w:t xml:space="preserve">The </w:t>
      </w:r>
      <w:r w:rsidRPr="00735BB6">
        <w:rPr>
          <w:i/>
        </w:rPr>
        <w:t>intra-</w:t>
      </w:r>
      <w:r w:rsidR="006E2037">
        <w:rPr>
          <w:i/>
        </w:rPr>
        <w:t>N</w:t>
      </w:r>
      <w:r w:rsidRPr="00735BB6">
        <w:rPr>
          <w:i/>
        </w:rPr>
        <w:t>etwork</w:t>
      </w:r>
      <w:r>
        <w:t xml:space="preserve"> topology refers to the topology of the resources </w:t>
      </w:r>
      <w:r w:rsidR="009C3670">
        <w:t>within a</w:t>
      </w:r>
      <w:r>
        <w:t xml:space="preserve"> Network, where a Network is defined as the group of Network resources managed by a singl</w:t>
      </w:r>
      <w:r w:rsidR="00981C05">
        <w:t>e</w:t>
      </w:r>
      <w:r>
        <w:t xml:space="preserve"> </w:t>
      </w:r>
      <w:r w:rsidR="00D57CF2">
        <w:t xml:space="preserve">operator and a single </w:t>
      </w:r>
      <w:r>
        <w:t>NSA</w:t>
      </w:r>
      <w:r w:rsidR="00D57CF2">
        <w:t>.</w:t>
      </w:r>
      <w:r w:rsidR="009C3670">
        <w:t xml:space="preserve">  The network operator is expected to have a preexisting management or control system with </w:t>
      </w:r>
      <w:r w:rsidR="000F78A0">
        <w:rPr>
          <w:lang w:val="nl-NL"/>
        </w:rPr>
        <w:t xml:space="preserve">its </w:t>
      </w:r>
      <w:r w:rsidR="009C3670">
        <w:t xml:space="preserve">own method for network modeling.  </w:t>
      </w:r>
      <w:r w:rsidR="00735BB6">
        <w:t xml:space="preserve"> It is assumed that each NSA has access to </w:t>
      </w:r>
      <w:r w:rsidR="000F78A0">
        <w:t xml:space="preserve">its </w:t>
      </w:r>
      <w:r w:rsidR="00735BB6">
        <w:t xml:space="preserve">topology information, </w:t>
      </w:r>
      <w:r w:rsidR="009C3670">
        <w:t>and no</w:t>
      </w:r>
      <w:r w:rsidR="00735BB6">
        <w:t xml:space="preserve"> assumptions are made as to how this has been gathered or how it is represented.</w:t>
      </w:r>
      <w:r w:rsidR="00D57CF2">
        <w:t xml:space="preserve">   In other words, the method by which the </w:t>
      </w:r>
      <w:r w:rsidR="000F78A0">
        <w:t>intra</w:t>
      </w:r>
      <w:r w:rsidR="00D57CF2">
        <w:t>-Network topology is represented is out-of-scope for the Network Service Framework. Many languages and models have been proposed to describe networks; some examples are OGF NML and ITU-T G.805, it is expected that these and others could be used.</w:t>
      </w:r>
    </w:p>
    <w:p w:rsidR="007954DE" w:rsidRDefault="007954DE" w:rsidP="00077E52"/>
    <w:p w:rsidR="001069F4" w:rsidRDefault="00206067" w:rsidP="00DD6754">
      <w:r>
        <w:t xml:space="preserve">The </w:t>
      </w:r>
      <w:r w:rsidRPr="00735BB6">
        <w:rPr>
          <w:i/>
        </w:rPr>
        <w:t>inter-</w:t>
      </w:r>
      <w:r w:rsidR="006E2037">
        <w:rPr>
          <w:i/>
        </w:rPr>
        <w:t>N</w:t>
      </w:r>
      <w:r w:rsidRPr="00735BB6">
        <w:rPr>
          <w:i/>
        </w:rPr>
        <w:t>etwork</w:t>
      </w:r>
      <w:r>
        <w:t xml:space="preserve"> topology refers to the topology of interconnected Networks</w:t>
      </w:r>
      <w:r w:rsidR="00981C05">
        <w:t xml:space="preserve">.  </w:t>
      </w:r>
      <w:r w:rsidR="00735BB6">
        <w:t>T</w:t>
      </w:r>
      <w:r w:rsidR="00DD6754">
        <w:t xml:space="preserve">he inter-Network topology is </w:t>
      </w:r>
      <w:r w:rsidR="00D57CF2">
        <w:t xml:space="preserve">only </w:t>
      </w:r>
      <w:r w:rsidR="00DD6754">
        <w:t xml:space="preserve">concerned with describing the </w:t>
      </w:r>
      <w:r w:rsidR="00D57CF2">
        <w:t>way in which</w:t>
      </w:r>
      <w:r w:rsidR="00DD6754">
        <w:t xml:space="preserve"> Networks</w:t>
      </w:r>
      <w:r w:rsidR="00D57CF2">
        <w:t xml:space="preserve"> are interconnected and an aggregated set of Network capabilities</w:t>
      </w:r>
      <w:r w:rsidR="00DD6754">
        <w:t xml:space="preserve">.   This </w:t>
      </w:r>
      <w:r w:rsidR="00981C05">
        <w:t>Network Service F</w:t>
      </w:r>
      <w:r w:rsidR="00DD6754">
        <w:t xml:space="preserve">ramework defines a representation of the inter-Network </w:t>
      </w:r>
      <w:r w:rsidR="00981C05">
        <w:t>t</w:t>
      </w:r>
      <w:r w:rsidR="00DD6754">
        <w:t>opology</w:t>
      </w:r>
      <w:r w:rsidR="00981C05">
        <w:t xml:space="preserve"> that should be use</w:t>
      </w:r>
      <w:r w:rsidR="000F78A0">
        <w:t>d</w:t>
      </w:r>
      <w:r w:rsidR="00981C05">
        <w:t xml:space="preserve"> by the NSI</w:t>
      </w:r>
      <w:r w:rsidR="00DD6754">
        <w:t>.</w:t>
      </w:r>
      <w:r w:rsidR="007954DE">
        <w:t xml:space="preserve">  </w:t>
      </w:r>
      <w:r w:rsidR="00981C05">
        <w:t xml:space="preserve">This is referred to as the </w:t>
      </w:r>
      <w:r w:rsidR="007954DE">
        <w:t xml:space="preserve">NSI </w:t>
      </w:r>
      <w:r w:rsidR="007954DE" w:rsidRPr="004430BD">
        <w:t>inter-Network topology</w:t>
      </w:r>
      <w:r w:rsidR="00D57CF2">
        <w:t xml:space="preserve"> or the inter-Network topology</w:t>
      </w:r>
      <w:r w:rsidR="00981C05">
        <w:t>.</w:t>
      </w:r>
    </w:p>
    <w:p w:rsidR="001069F4" w:rsidRDefault="001069F4" w:rsidP="00DD6754"/>
    <w:p w:rsidR="007E058B" w:rsidRDefault="001069F4" w:rsidP="007E058B">
      <w:r>
        <w:t>The inter-Network</w:t>
      </w:r>
      <w:r w:rsidR="00981C05">
        <w:t xml:space="preserve"> topology </w:t>
      </w:r>
      <w:r>
        <w:t>describes</w:t>
      </w:r>
      <w:r w:rsidR="007954DE">
        <w:t xml:space="preserve"> </w:t>
      </w:r>
      <w:r>
        <w:t xml:space="preserve">objects known as Service Termination Points (STPs) which </w:t>
      </w:r>
      <w:r w:rsidR="000F78A0">
        <w:t xml:space="preserve">are </w:t>
      </w:r>
      <w:r w:rsidR="007954DE">
        <w:t xml:space="preserve">the </w:t>
      </w:r>
      <w:r>
        <w:t>edge points of a Network.</w:t>
      </w:r>
      <w:r w:rsidR="00392F7F">
        <w:t xml:space="preserve">  These points represent resources (typically ports) where Networks can be interconnected.</w:t>
      </w:r>
      <w:r>
        <w:t xml:space="preserve">  </w:t>
      </w:r>
      <w:r w:rsidR="0027671B">
        <w:t xml:space="preserve">A Network is a grouping of STPs that are owned by a single operator.  </w:t>
      </w:r>
      <w:r w:rsidR="007E058B">
        <w:t xml:space="preserve">A Network may have an associated </w:t>
      </w:r>
      <w:r w:rsidR="00A72581">
        <w:t xml:space="preserve">internal </w:t>
      </w:r>
      <w:r w:rsidR="007E058B">
        <w:t xml:space="preserve">transfer function matrix between STPs; this matrix describes the </w:t>
      </w:r>
      <w:r w:rsidR="00E06C04">
        <w:t xml:space="preserve">aggregated connectivity inside </w:t>
      </w:r>
      <w:r w:rsidR="000F78A0">
        <w:t>the</w:t>
      </w:r>
      <w:r w:rsidR="00E06C04">
        <w:t xml:space="preserve"> Network</w:t>
      </w:r>
      <w:r w:rsidR="007E058B">
        <w:t>.</w:t>
      </w:r>
    </w:p>
    <w:p w:rsidR="007E058B" w:rsidRDefault="007E058B" w:rsidP="007E058B"/>
    <w:p w:rsidR="007E058B" w:rsidRDefault="00A72581" w:rsidP="007E058B">
      <w:r>
        <w:t>Each operato</w:t>
      </w:r>
      <w:r w:rsidR="000F7E68">
        <w:t>r can advertize a set of STPs.  It is important to note that the op</w:t>
      </w:r>
      <w:r w:rsidR="00EE32C0">
        <w:t xml:space="preserve">erator advertises </w:t>
      </w:r>
      <w:r w:rsidR="0027671B">
        <w:t xml:space="preserve">STP </w:t>
      </w:r>
      <w:r w:rsidR="00EE32C0">
        <w:t xml:space="preserve">capabilities, and the NSA instantiates instances of an STP.  </w:t>
      </w:r>
      <w:r w:rsidR="00F43E6D">
        <w:t>Details for using STPs are described in the next section.</w:t>
      </w:r>
    </w:p>
    <w:p w:rsidR="007E058B" w:rsidRDefault="007E058B" w:rsidP="00DD6754"/>
    <w:p w:rsidR="007E058B" w:rsidRDefault="00800F4A" w:rsidP="007E058B">
      <w:r>
        <w:fldChar w:fldCharType="begin"/>
      </w:r>
      <w:r w:rsidR="007E058B">
        <w:instrText xml:space="preserve"> REF _Ref257045075 \h </w:instrText>
      </w:r>
      <w:r>
        <w:fldChar w:fldCharType="separate"/>
      </w:r>
      <w:r w:rsidR="0027671B">
        <w:t xml:space="preserve">Figure </w:t>
      </w:r>
      <w:r w:rsidR="0027671B">
        <w:rPr>
          <w:noProof/>
        </w:rPr>
        <w:t>9</w:t>
      </w:r>
      <w:r>
        <w:fldChar w:fldCharType="end"/>
      </w:r>
      <w:r w:rsidR="007E058B">
        <w:t xml:space="preserve"> depicts an example of an inter-Network topology.   </w:t>
      </w:r>
      <w:r w:rsidR="006E34BE">
        <w:t>It shows</w:t>
      </w:r>
      <w:r w:rsidR="001069F4">
        <w:t xml:space="preserve"> an example of</w:t>
      </w:r>
      <w:r w:rsidR="006E34BE">
        <w:t xml:space="preserve"> how</w:t>
      </w:r>
      <w:r w:rsidR="001069F4">
        <w:t xml:space="preserve"> a</w:t>
      </w:r>
      <w:r w:rsidR="006E34BE">
        <w:t xml:space="preserve"> </w:t>
      </w:r>
      <w:r w:rsidR="007E058B">
        <w:t>Networks</w:t>
      </w:r>
      <w:r w:rsidR="001069F4">
        <w:t xml:space="preserve"> and ST</w:t>
      </w:r>
      <w:r w:rsidR="00632FBC">
        <w:t>Ps</w:t>
      </w:r>
      <w:r w:rsidR="001069F4">
        <w:t xml:space="preserve"> can be used to</w:t>
      </w:r>
      <w:r w:rsidR="007E058B">
        <w:t xml:space="preserve"> </w:t>
      </w:r>
      <w:r w:rsidR="001069F4">
        <w:t>describe an aggregated representation of a conventional Network model such as OGF-NML.</w:t>
      </w:r>
    </w:p>
    <w:p w:rsidR="007E058B" w:rsidRDefault="007E058B" w:rsidP="007E058B"/>
    <w:p w:rsidR="000315AD" w:rsidRDefault="000315AD" w:rsidP="00DD6754"/>
    <w:p w:rsidR="00B02EBD" w:rsidRDefault="00890938" w:rsidP="00B02EBD">
      <w:pPr>
        <w:keepNext/>
        <w:jc w:val="center"/>
      </w:pPr>
      <w:r w:rsidRPr="00890938">
        <w:rPr>
          <w:noProof/>
          <w:lang w:val="en-GB" w:eastAsia="en-GB"/>
        </w:rPr>
        <w:lastRenderedPageBreak/>
        <w:drawing>
          <wp:inline distT="0" distB="0" distL="0" distR="0">
            <wp:extent cx="5486400" cy="4343986"/>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6274278"/>
                      <a:chOff x="762000" y="304800"/>
                      <a:chExt cx="7924800" cy="6274278"/>
                    </a:xfrm>
                  </a:grpSpPr>
                  <a:sp>
                    <a:nvSpPr>
                      <a:cNvPr id="32" name="Oval 31"/>
                      <a:cNvSpPr/>
                    </a:nvSpPr>
                    <a:spPr>
                      <a:xfrm>
                        <a:off x="2154238" y="2769078"/>
                        <a:ext cx="28194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895600" y="28452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3657600" y="483078"/>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3657600" y="7116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Trapezoid 63"/>
                      <a:cNvSpPr/>
                    </a:nvSpPr>
                    <a:spPr>
                      <a:xfrm>
                        <a:off x="3624263" y="1226028"/>
                        <a:ext cx="1219200" cy="4111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3" name="Oval 72"/>
                      <a:cNvSpPr/>
                    </a:nvSpPr>
                    <a:spPr>
                      <a:xfrm>
                        <a:off x="3657600" y="13212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4648200" y="14736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Connector 78"/>
                      <a:cNvCxnSpPr>
                        <a:stCxn id="33" idx="5"/>
                        <a:endCxn id="351" idx="0"/>
                      </a:cNvCxnSpPr>
                    </a:nvCxnSpPr>
                    <a:spPr>
                      <a:xfrm rot="16200000" flipH="1">
                        <a:off x="3271085" y="2908818"/>
                        <a:ext cx="214333" cy="42058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stCxn id="351" idx="5"/>
                        <a:endCxn id="362" idx="0"/>
                      </a:cNvCxnSpPr>
                    </a:nvCxnSpPr>
                    <a:spPr>
                      <a:xfrm rot="16200000" flipH="1">
                        <a:off x="3613985" y="3480318"/>
                        <a:ext cx="519133" cy="34438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88" name="Trapezoid 87"/>
                      <a:cNvSpPr/>
                    </a:nvSpPr>
                    <a:spPr>
                      <a:xfrm>
                        <a:off x="2687638" y="3302478"/>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89" name="Straight Connector 88"/>
                      <a:cNvCxnSpPr>
                        <a:endCxn id="32" idx="0"/>
                      </a:cNvCxnSpPr>
                    </a:nvCxnSpPr>
                    <a:spPr>
                      <a:xfrm rot="5400000">
                        <a:off x="3344069" y="1922147"/>
                        <a:ext cx="1066800" cy="627062"/>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60" name="Straight Connector 59"/>
                      <a:cNvCxnSpPr>
                        <a:stCxn id="349" idx="0"/>
                        <a:endCxn id="33" idx="3"/>
                      </a:cNvCxnSpPr>
                    </a:nvCxnSpPr>
                    <a:spPr>
                      <a:xfrm rot="5400000" flipH="1" flipV="1">
                        <a:off x="2743483" y="3010181"/>
                        <a:ext cx="197081" cy="200611"/>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stCxn id="350" idx="7"/>
                        <a:endCxn id="351" idx="4"/>
                      </a:cNvCxnSpPr>
                    </a:nvCxnSpPr>
                    <a:spPr>
                      <a:xfrm rot="5400000" flipH="1" flipV="1">
                        <a:off x="3042485" y="3318414"/>
                        <a:ext cx="442933" cy="64918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stCxn id="349" idx="4"/>
                        <a:endCxn id="350" idx="0"/>
                      </a:cNvCxnSpPr>
                    </a:nvCxnSpPr>
                    <a:spPr>
                      <a:xfrm rot="16200000" flipH="1">
                        <a:off x="2568336" y="3577670"/>
                        <a:ext cx="431590" cy="84826"/>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stCxn id="33" idx="6"/>
                      </a:cNvCxnSpPr>
                    </a:nvCxnSpPr>
                    <a:spPr>
                      <a:xfrm>
                        <a:off x="3214687" y="2942909"/>
                        <a:ext cx="996951" cy="3016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02" name="Trapezoid 101"/>
                      <a:cNvSpPr/>
                    </a:nvSpPr>
                    <a:spPr>
                      <a:xfrm>
                        <a:off x="3276600" y="1473678"/>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3" name="Trapezoid 102"/>
                      <a:cNvSpPr/>
                    </a:nvSpPr>
                    <a:spPr>
                      <a:xfrm>
                        <a:off x="4724400" y="533400"/>
                        <a:ext cx="838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4724400" y="1626078"/>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5" name="Trapezoid 104"/>
                      <a:cNvSpPr/>
                    </a:nvSpPr>
                    <a:spPr>
                      <a:xfrm>
                        <a:off x="2667000" y="2616678"/>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b</a:t>
                          </a:r>
                          <a:endParaRPr lang="en-GB" sz="800" dirty="0"/>
                        </a:p>
                      </a:txBody>
                      <a:useSpRect/>
                    </a:txSp>
                    <a:style>
                      <a:lnRef idx="2">
                        <a:schemeClr val="dk1"/>
                      </a:lnRef>
                      <a:fillRef idx="1">
                        <a:schemeClr val="lt1"/>
                      </a:fillRef>
                      <a:effectRef idx="0">
                        <a:schemeClr val="dk1"/>
                      </a:effectRef>
                      <a:fontRef idx="minor">
                        <a:schemeClr val="dk1"/>
                      </a:fontRef>
                    </a:style>
                  </a:sp>
                  <a:sp>
                    <a:nvSpPr>
                      <a:cNvPr id="106" name="Trapezoid 105"/>
                      <a:cNvSpPr/>
                    </a:nvSpPr>
                    <a:spPr>
                      <a:xfrm>
                        <a:off x="4059238" y="2616678"/>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c</a:t>
                          </a:r>
                          <a:endParaRPr lang="en-GB" sz="800" dirty="0"/>
                        </a:p>
                      </a:txBody>
                      <a:useSpRect/>
                    </a:txSp>
                    <a:style>
                      <a:lnRef idx="2">
                        <a:schemeClr val="dk1"/>
                      </a:lnRef>
                      <a:fillRef idx="1">
                        <a:schemeClr val="lt1"/>
                      </a:fillRef>
                      <a:effectRef idx="0">
                        <a:schemeClr val="dk1"/>
                      </a:effectRef>
                      <a:fontRef idx="minor">
                        <a:schemeClr val="dk1"/>
                      </a:fontRef>
                    </a:style>
                  </a:sp>
                  <a:sp>
                    <a:nvSpPr>
                      <a:cNvPr id="107" name="Trapezoid 106"/>
                      <a:cNvSpPr/>
                    </a:nvSpPr>
                    <a:spPr>
                      <a:xfrm>
                        <a:off x="4191000" y="4140678"/>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4953000" y="8640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5029200" y="2311878"/>
                        <a:ext cx="2743200" cy="14478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rapezoid 121"/>
                      <a:cNvSpPr/>
                    </a:nvSpPr>
                    <a:spPr>
                      <a:xfrm>
                        <a:off x="4724400" y="2488091"/>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f</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23" name="Straight Connector 122"/>
                      <a:cNvCxnSpPr>
                        <a:endCxn id="371" idx="3"/>
                      </a:cNvCxnSpPr>
                    </a:nvCxnSpPr>
                    <a:spPr>
                      <a:xfrm flipV="1">
                        <a:off x="4433888" y="2757919"/>
                        <a:ext cx="758871" cy="214359"/>
                      </a:xfrm>
                      <a:prstGeom prst="line">
                        <a:avLst/>
                      </a:prstGeom>
                      <a:ln w="25400">
                        <a:solidFill>
                          <a:schemeClr val="accent1">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rot="16200000" flipH="1">
                        <a:off x="5633244" y="2593660"/>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28" name="Straight Connector 127"/>
                      <a:cNvCxnSpPr/>
                    </a:nvCxnSpPr>
                    <a:spPr>
                      <a:xfrm rot="16200000" flipH="1">
                        <a:off x="6269038" y="3024666"/>
                        <a:ext cx="466725"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9" name="Trapezoid 128"/>
                      <a:cNvSpPr/>
                    </a:nvSpPr>
                    <a:spPr>
                      <a:xfrm>
                        <a:off x="5865966" y="2758387"/>
                        <a:ext cx="665163" cy="20478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Node</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31" name="Straight Connector 130"/>
                      <a:cNvCxnSpPr/>
                    </a:nvCxnSpPr>
                    <a:spPr>
                      <a:xfrm flipV="1">
                        <a:off x="6242050" y="2972278"/>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4" name="Straight Connector 133"/>
                      <a:cNvCxnSpPr/>
                    </a:nvCxnSpPr>
                    <a:spPr>
                      <a:xfrm flipV="1">
                        <a:off x="5480050" y="2472216"/>
                        <a:ext cx="1316038" cy="2714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37" name="Trapezoid 136"/>
                      <a:cNvSpPr/>
                    </a:nvSpPr>
                    <a:spPr>
                      <a:xfrm>
                        <a:off x="7010400" y="2235678"/>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g</a:t>
                          </a:r>
                          <a:endParaRPr lang="en-GB" sz="800" dirty="0"/>
                        </a:p>
                      </a:txBody>
                      <a:useSpRect/>
                    </a:txSp>
                    <a:style>
                      <a:lnRef idx="2">
                        <a:schemeClr val="dk1"/>
                      </a:lnRef>
                      <a:fillRef idx="1">
                        <a:schemeClr val="lt1"/>
                      </a:fillRef>
                      <a:effectRef idx="0">
                        <a:schemeClr val="dk1"/>
                      </a:effectRef>
                      <a:fontRef idx="minor">
                        <a:schemeClr val="dk1"/>
                      </a:fontRef>
                    </a:style>
                  </a:sp>
                  <a:sp>
                    <a:nvSpPr>
                      <a:cNvPr id="139" name="Trapezoid 138"/>
                      <a:cNvSpPr/>
                    </a:nvSpPr>
                    <a:spPr>
                      <a:xfrm>
                        <a:off x="6781800" y="3683478"/>
                        <a:ext cx="665163"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h</a:t>
                          </a:r>
                          <a:endParaRPr lang="en-GB" sz="800" dirty="0"/>
                        </a:p>
                      </a:txBody>
                      <a:useSpRect/>
                    </a:txSp>
                    <a:style>
                      <a:lnRef idx="2">
                        <a:schemeClr val="dk1"/>
                      </a:lnRef>
                      <a:fillRef idx="1">
                        <a:schemeClr val="lt1"/>
                      </a:fillRef>
                      <a:effectRef idx="0">
                        <a:schemeClr val="dk1"/>
                      </a:effectRef>
                      <a:fontRef idx="minor">
                        <a:schemeClr val="dk1"/>
                      </a:fontRef>
                    </a:style>
                  </a:sp>
                  <a:sp>
                    <a:nvSpPr>
                      <a:cNvPr id="140" name="Oval 139"/>
                      <a:cNvSpPr/>
                    </a:nvSpPr>
                    <a:spPr>
                      <a:xfrm>
                        <a:off x="5410200" y="635478"/>
                        <a:ext cx="1371600" cy="12319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5410200" y="8640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6400800" y="16260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6400800" y="559278"/>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6324600" y="1778478"/>
                        <a:ext cx="6778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h</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6324600" y="635478"/>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stCxn id="140" idx="4"/>
                        <a:endCxn id="116" idx="0"/>
                      </a:cNvCxnSpPr>
                    </a:nvCxnSpPr>
                    <a:spPr>
                      <a:xfrm rot="16200000" flipH="1">
                        <a:off x="6026150" y="1937228"/>
                        <a:ext cx="444500" cy="3048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179" name="Trapezoid 178"/>
                      <a:cNvSpPr/>
                    </a:nvSpPr>
                    <a:spPr>
                      <a:xfrm>
                        <a:off x="762000" y="406878"/>
                        <a:ext cx="1371600" cy="4349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inter-Network </a:t>
                          </a:r>
                          <a:r>
                            <a:rPr lang="en-GB" sz="1200" dirty="0" smtClean="0"/>
                            <a:t>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200" name="Trapezoid 199"/>
                      <a:cNvSpPr/>
                    </a:nvSpPr>
                    <a:spPr>
                      <a:xfrm>
                        <a:off x="2286000" y="4064478"/>
                        <a:ext cx="665162" cy="204788"/>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e</a:t>
                          </a:r>
                          <a:endParaRPr lang="en-GB" sz="8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5486400" y="1367316"/>
                        <a:ext cx="949325" cy="411162"/>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97" name="Trapezoid 96"/>
                      <a:cNvSpPr/>
                    </a:nvSpPr>
                    <a:spPr>
                      <a:xfrm>
                        <a:off x="762000" y="3226278"/>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intra-Network </a:t>
                          </a:r>
                          <a:r>
                            <a:rPr lang="en-GB" sz="1200" dirty="0" smtClean="0"/>
                            <a:t/>
                          </a:r>
                          <a:br>
                            <a:rPr lang="en-GB" sz="1200" dirty="0" smtClean="0"/>
                          </a:br>
                          <a:r>
                            <a:rPr lang="en-GB" sz="1200" dirty="0" smtClean="0"/>
                            <a:t> representation</a:t>
                          </a:r>
                          <a:endParaRPr lang="en-GB" sz="1200" dirty="0"/>
                        </a:p>
                      </a:txBody>
                      <a:useSpRect/>
                    </a:txSp>
                    <a:style>
                      <a:lnRef idx="2">
                        <a:schemeClr val="dk1"/>
                      </a:lnRef>
                      <a:fillRef idx="1">
                        <a:schemeClr val="lt1"/>
                      </a:fillRef>
                      <a:effectRef idx="0">
                        <a:schemeClr val="dk1"/>
                      </a:effectRef>
                      <a:fontRef idx="minor">
                        <a:schemeClr val="dk1"/>
                      </a:fontRef>
                    </a:style>
                  </a:sp>
                  <a:sp>
                    <a:nvSpPr>
                      <a:cNvPr id="99" name="Oval 98"/>
                      <a:cNvSpPr/>
                    </a:nvSpPr>
                    <a:spPr>
                      <a:xfrm>
                        <a:off x="4114800" y="711678"/>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1" name="Trapezoid 100"/>
                      <a:cNvSpPr/>
                    </a:nvSpPr>
                    <a:spPr>
                      <a:xfrm>
                        <a:off x="4154488" y="787878"/>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10" name="Straight Connector 109"/>
                      <a:cNvCxnSpPr>
                        <a:stCxn id="99" idx="2"/>
                      </a:cNvCxnSpPr>
                    </a:nvCxnSpPr>
                    <a:spPr>
                      <a:xfrm rot="10800000">
                        <a:off x="3810000" y="864078"/>
                        <a:ext cx="304800" cy="7620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3" name="Straight Connector 132"/>
                      <a:cNvCxnSpPr>
                        <a:stCxn id="99" idx="3"/>
                        <a:endCxn id="73" idx="7"/>
                      </a:cNvCxnSpPr>
                    </a:nvCxnSpPr>
                    <a:spPr>
                      <a:xfrm rot="5400000">
                        <a:off x="3865562" y="1030766"/>
                        <a:ext cx="244475" cy="387350"/>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38" name="Straight Connector 137"/>
                      <a:cNvCxnSpPr>
                        <a:endCxn id="99" idx="6"/>
                      </a:cNvCxnSpPr>
                    </a:nvCxnSpPr>
                    <a:spPr>
                      <a:xfrm rot="10800000">
                        <a:off x="4572000" y="940278"/>
                        <a:ext cx="354013" cy="793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43" name="Straight Connector 142"/>
                      <a:cNvCxnSpPr>
                        <a:stCxn id="75" idx="1"/>
                        <a:endCxn id="99" idx="5"/>
                      </a:cNvCxnSpPr>
                    </a:nvCxnSpPr>
                    <a:spPr>
                      <a:xfrm rot="16200000" flipV="1">
                        <a:off x="4390231" y="1217297"/>
                        <a:ext cx="3968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160" name="Oval 159"/>
                      <a:cNvSpPr/>
                    </a:nvSpPr>
                    <a:spPr>
                      <a:xfrm>
                        <a:off x="5867400" y="1016478"/>
                        <a:ext cx="457200" cy="457200"/>
                      </a:xfrm>
                      <a:prstGeom prst="ellipse">
                        <a:avLst/>
                      </a:prstGeom>
                      <a:solidFill>
                        <a:schemeClr val="bg1"/>
                      </a:solidFill>
                      <a:ln w="12700">
                        <a:prstDash val="sys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Trapezoid 160"/>
                      <a:cNvSpPr/>
                    </a:nvSpPr>
                    <a:spPr>
                      <a:xfrm>
                        <a:off x="5907088" y="1092678"/>
                        <a:ext cx="381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TF</a:t>
                          </a:r>
                          <a:endParaRPr lang="en-GB" sz="1400" dirty="0"/>
                        </a:p>
                      </a:txBody>
                      <a:useSpRect/>
                    </a:txSp>
                    <a:style>
                      <a:lnRef idx="2">
                        <a:schemeClr val="dk1"/>
                      </a:lnRef>
                      <a:fillRef idx="1">
                        <a:schemeClr val="lt1"/>
                      </a:fillRef>
                      <a:effectRef idx="0">
                        <a:schemeClr val="dk1"/>
                      </a:effectRef>
                      <a:fontRef idx="minor">
                        <a:schemeClr val="dk1"/>
                      </a:fontRef>
                    </a:style>
                  </a:sp>
                  <a:cxnSp>
                    <a:nvCxnSpPr>
                      <a:cNvPr id="162" name="Straight Connector 161"/>
                      <a:cNvCxnSpPr>
                        <a:endCxn id="141" idx="6"/>
                      </a:cNvCxnSpPr>
                    </a:nvCxnSpPr>
                    <a:spPr>
                      <a:xfrm rot="10800000">
                        <a:off x="5568950" y="951391"/>
                        <a:ext cx="374650" cy="141287"/>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3" name="Straight Connector 162"/>
                      <a:cNvCxnSpPr>
                        <a:stCxn id="149" idx="4"/>
                      </a:cNvCxnSpPr>
                    </a:nvCxnSpPr>
                    <a:spPr>
                      <a:xfrm rot="5400000">
                        <a:off x="6184107" y="872809"/>
                        <a:ext cx="284162" cy="155575"/>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cxnSp>
                    <a:nvCxnSpPr>
                      <a:cNvPr id="164" name="Straight Connector 163"/>
                      <a:cNvCxnSpPr>
                        <a:stCxn id="145" idx="1"/>
                        <a:endCxn id="160" idx="5"/>
                      </a:cNvCxnSpPr>
                    </a:nvCxnSpPr>
                    <a:spPr>
                      <a:xfrm rot="16200000" flipV="1">
                        <a:off x="6219031" y="1445897"/>
                        <a:ext cx="244475" cy="166688"/>
                      </a:xfrm>
                      <a:prstGeom prst="line">
                        <a:avLst/>
                      </a:prstGeom>
                      <a:ln w="12700">
                        <a:solidFill>
                          <a:schemeClr val="tx2"/>
                        </a:solidFill>
                        <a:prstDash val="sysDash"/>
                      </a:ln>
                    </a:spPr>
                    <a:style>
                      <a:lnRef idx="1">
                        <a:schemeClr val="accent1"/>
                      </a:lnRef>
                      <a:fillRef idx="0">
                        <a:schemeClr val="accent1"/>
                      </a:fillRef>
                      <a:effectRef idx="0">
                        <a:schemeClr val="accent1"/>
                      </a:effectRef>
                      <a:fontRef idx="minor">
                        <a:schemeClr val="tx1"/>
                      </a:fontRef>
                    </a:style>
                  </a:cxnSp>
                  <a:sp>
                    <a:nvSpPr>
                      <a:cNvPr id="204" name="Trapezoid 203"/>
                      <a:cNvSpPr/>
                    </a:nvSpPr>
                    <a:spPr>
                      <a:xfrm>
                        <a:off x="3733800" y="3454878"/>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sp>
                    <a:nvSpPr>
                      <a:cNvPr id="205" name="Trapezoid 204"/>
                      <a:cNvSpPr/>
                    </a:nvSpPr>
                    <a:spPr>
                      <a:xfrm>
                        <a:off x="5410200" y="2845278"/>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link</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16" name="Straight Connector 215"/>
                      <a:cNvCxnSpPr/>
                    </a:nvCxnSpPr>
                    <a:spPr>
                      <a:xfrm>
                        <a:off x="381000" y="2159478"/>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sp>
                    <a:nvSpPr>
                      <a:cNvPr id="220" name="Trapezoid 219"/>
                      <a:cNvSpPr/>
                    </a:nvSpPr>
                    <a:spPr>
                      <a:xfrm>
                        <a:off x="7848600" y="1778478"/>
                        <a:ext cx="762000" cy="3048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NSI standard</a:t>
                          </a:r>
                          <a:endParaRPr lang="en-GB" sz="800" dirty="0"/>
                        </a:p>
                      </a:txBody>
                      <a:useSpRect/>
                    </a:txSp>
                    <a:style>
                      <a:lnRef idx="2">
                        <a:schemeClr val="dk1"/>
                      </a:lnRef>
                      <a:fillRef idx="1">
                        <a:schemeClr val="lt1"/>
                      </a:fillRef>
                      <a:effectRef idx="0">
                        <a:schemeClr val="dk1"/>
                      </a:effectRef>
                      <a:fontRef idx="minor">
                        <a:schemeClr val="dk1"/>
                      </a:fontRef>
                    </a:style>
                  </a:sp>
                  <a:sp>
                    <a:nvSpPr>
                      <a:cNvPr id="224" name="Trapezoid 223"/>
                      <a:cNvSpPr/>
                    </a:nvSpPr>
                    <a:spPr>
                      <a:xfrm>
                        <a:off x="7848600" y="2235678"/>
                        <a:ext cx="838200" cy="4572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Out of scope of NSI</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24" name="Group 305"/>
                      <a:cNvGrpSpPr>
                        <a:grpSpLocks/>
                      </a:cNvGrpSpPr>
                    </a:nvGrpSpPr>
                    <a:grpSpPr bwMode="auto">
                      <a:xfrm>
                        <a:off x="7696200" y="1854678"/>
                        <a:ext cx="152400" cy="609600"/>
                        <a:chOff x="8534400" y="1752600"/>
                        <a:chExt cx="152400" cy="609600"/>
                      </a:xfrm>
                    </a:grpSpPr>
                    <a:cxnSp>
                      <a:nvCxnSpPr>
                        <a:cNvPr id="218" name="Straight Arrow Connector 217"/>
                        <a:cNvCxnSpPr/>
                      </a:nvCxnSpPr>
                      <a:spPr>
                        <a:xfrm rot="5400000" flipH="1" flipV="1">
                          <a:off x="8458994" y="19042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9" name="Straight Arrow Connector 218"/>
                        <a:cNvCxnSpPr/>
                      </a:nvCxnSpPr>
                      <a:spPr>
                        <a:xfrm rot="5400000">
                          <a:off x="8458994" y="2209006"/>
                          <a:ext cx="304800" cy="1588"/>
                        </a:xfrm>
                        <a:prstGeom prst="straightConnector1">
                          <a:avLst/>
                        </a:prstGeom>
                        <a:ln>
                          <a:solidFill>
                            <a:schemeClr val="accent2">
                              <a:lumMod val="60000"/>
                              <a:lumOff val="40000"/>
                            </a:schemeClr>
                          </a:solidFill>
                          <a:tailEnd type="arrow"/>
                        </a:ln>
                      </a:spPr>
                      <a:style>
                        <a:lnRef idx="1">
                          <a:schemeClr val="accent1"/>
                        </a:lnRef>
                        <a:fillRef idx="0">
                          <a:schemeClr val="accent1"/>
                        </a:fillRef>
                        <a:effectRef idx="0">
                          <a:schemeClr val="accent1"/>
                        </a:effectRef>
                        <a:fontRef idx="minor">
                          <a:schemeClr val="tx1"/>
                        </a:fontRef>
                      </a:style>
                    </a:cxnSp>
                    <a:sp>
                      <a:nvSpPr>
                        <a:cNvPr id="226" name="Oval 225"/>
                        <a:cNvSpPr/>
                      </a:nvSpPr>
                      <a:spPr>
                        <a:xfrm>
                          <a:off x="8534400" y="1981200"/>
                          <a:ext cx="152400" cy="152400"/>
                        </a:xfrm>
                        <a:prstGeom prst="ellipse">
                          <a:avLst/>
                        </a:prstGeom>
                        <a:solidFill>
                          <a:schemeClr val="bg1"/>
                        </a:solidFill>
                        <a:ln w="12700">
                          <a:solidFill>
                            <a:schemeClr val="accent2">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63" name="Trapezoid 462"/>
                      <a:cNvSpPr/>
                    </a:nvSpPr>
                    <a:spPr>
                      <a:xfrm>
                        <a:off x="838200" y="1016478"/>
                        <a:ext cx="2133600" cy="9144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b="1" dirty="0" smtClean="0"/>
                            <a:t>STP</a:t>
                          </a:r>
                          <a:r>
                            <a:rPr lang="en-GB" sz="1000" dirty="0" smtClean="0"/>
                            <a:t>  -  Service Termination Points</a:t>
                          </a:r>
                        </a:p>
                        <a:p>
                          <a:pPr fontAlgn="auto">
                            <a:spcBef>
                              <a:spcPts val="600"/>
                            </a:spcBef>
                            <a:spcAft>
                              <a:spcPts val="0"/>
                            </a:spcAft>
                            <a:defRPr/>
                          </a:pPr>
                          <a:r>
                            <a:rPr lang="en-GB" sz="1000" b="1" dirty="0" smtClean="0"/>
                            <a:t>Network</a:t>
                          </a:r>
                          <a:r>
                            <a:rPr lang="en-GB" sz="1000" dirty="0" smtClean="0"/>
                            <a:t> </a:t>
                          </a:r>
                          <a:r>
                            <a:rPr lang="en-GB" sz="1000" dirty="0" smtClean="0"/>
                            <a:t>-  Group of STPs</a:t>
                          </a:r>
                        </a:p>
                        <a:p>
                          <a:pPr fontAlgn="auto">
                            <a:spcBef>
                              <a:spcPts val="600"/>
                            </a:spcBef>
                            <a:spcAft>
                              <a:spcPts val="0"/>
                            </a:spcAft>
                            <a:defRPr/>
                          </a:pPr>
                          <a:r>
                            <a:rPr lang="en-GB" sz="1000" b="1" dirty="0" smtClean="0"/>
                            <a:t>TF</a:t>
                          </a:r>
                          <a:r>
                            <a:rPr lang="en-GB" sz="1000" dirty="0" smtClean="0"/>
                            <a:t> </a:t>
                          </a:r>
                          <a:r>
                            <a:rPr lang="en-GB" sz="1000" dirty="0" smtClean="0"/>
                            <a:t>– Transfer function of </a:t>
                          </a:r>
                          <a:r>
                            <a:rPr lang="en-GB" sz="1000" dirty="0" smtClean="0"/>
                            <a:t>aggregate </a:t>
                          </a:r>
                          <a:r>
                            <a:rPr lang="en-GB" sz="1000" dirty="0" smtClean="0"/>
                            <a:t>internal network connectivity</a:t>
                          </a:r>
                          <a:endParaRPr lang="en-GB" sz="1000" dirty="0"/>
                        </a:p>
                      </a:txBody>
                      <a:useSpRect/>
                    </a:txSp>
                    <a:style>
                      <a:lnRef idx="2">
                        <a:schemeClr val="dk1"/>
                      </a:lnRef>
                      <a:fillRef idx="1">
                        <a:schemeClr val="lt1"/>
                      </a:fillRef>
                      <a:effectRef idx="0">
                        <a:schemeClr val="dk1"/>
                      </a:effectRef>
                      <a:fontRef idx="minor">
                        <a:schemeClr val="dk1"/>
                      </a:fontRef>
                    </a:style>
                  </a:sp>
                  <a:sp>
                    <a:nvSpPr>
                      <a:cNvPr id="464" name="Trapezoid 463"/>
                      <a:cNvSpPr/>
                    </a:nvSpPr>
                    <a:spPr>
                      <a:xfrm>
                        <a:off x="6477000" y="3988278"/>
                        <a:ext cx="2209800" cy="3810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Link, Node, Port are Resources described </a:t>
                          </a:r>
                          <a:r>
                            <a:rPr lang="en-GB" sz="1000" dirty="0" smtClean="0"/>
                            <a:t>by a generic </a:t>
                          </a:r>
                          <a:r>
                            <a:rPr lang="en-GB" sz="1000" dirty="0" smtClean="0"/>
                            <a:t>network model</a:t>
                          </a:r>
                        </a:p>
                      </a:txBody>
                      <a:useSpRect/>
                    </a:txSp>
                    <a:style>
                      <a:lnRef idx="2">
                        <a:schemeClr val="dk1"/>
                      </a:lnRef>
                      <a:fillRef idx="1">
                        <a:schemeClr val="lt1"/>
                      </a:fillRef>
                      <a:effectRef idx="0">
                        <a:schemeClr val="dk1"/>
                      </a:effectRef>
                      <a:fontRef idx="minor">
                        <a:schemeClr val="dk1"/>
                      </a:fontRef>
                    </a:style>
                  </a:sp>
                  <a:sp>
                    <a:nvSpPr>
                      <a:cNvPr id="507" name="Trapezoid 506"/>
                      <a:cNvSpPr/>
                    </a:nvSpPr>
                    <a:spPr>
                      <a:xfrm>
                        <a:off x="3276600" y="559278"/>
                        <a:ext cx="5334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2057400" y="4978878"/>
                        <a:ext cx="2514600" cy="1524000"/>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Straight Connector 113"/>
                      <a:cNvCxnSpPr/>
                    </a:nvCxnSpPr>
                    <a:spPr>
                      <a:xfrm rot="16200000" flipH="1">
                        <a:off x="3063081" y="5130485"/>
                        <a:ext cx="274637" cy="41275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nvCxnSpPr>
                    <a:spPr>
                      <a:xfrm rot="16200000" flipH="1">
                        <a:off x="3248819" y="5797235"/>
                        <a:ext cx="679450" cy="20796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nvCxnSpPr>
                    <a:spPr>
                      <a:xfrm rot="5400000" flipH="1" flipV="1">
                        <a:off x="2529681" y="5241610"/>
                        <a:ext cx="350837" cy="2667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19" name="Straight Connector 118"/>
                      <a:cNvCxnSpPr/>
                    </a:nvCxnSpPr>
                    <a:spPr>
                      <a:xfrm>
                        <a:off x="3595688" y="5510691"/>
                        <a:ext cx="573087" cy="115887"/>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0" name="Straight Connector 129"/>
                      <a:cNvCxnSpPr/>
                    </a:nvCxnSpPr>
                    <a:spPr>
                      <a:xfrm rot="5400000" flipH="1" flipV="1">
                        <a:off x="2759075" y="5512278"/>
                        <a:ext cx="612775" cy="682625"/>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2" name="Straight Connector 131"/>
                      <a:cNvCxnSpPr/>
                    </a:nvCxnSpPr>
                    <a:spPr>
                      <a:xfrm rot="16200000" flipH="1">
                        <a:off x="2316163" y="5815491"/>
                        <a:ext cx="508000" cy="1524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a:off x="3027363" y="5163028"/>
                        <a:ext cx="955675" cy="42863"/>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44" name="Trapezoid 143"/>
                      <a:cNvSpPr/>
                    </a:nvSpPr>
                    <a:spPr>
                      <a:xfrm>
                        <a:off x="3886200" y="6350478"/>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52" name="Oval 151"/>
                      <a:cNvSpPr/>
                    </a:nvSpPr>
                    <a:spPr>
                      <a:xfrm>
                        <a:off x="4800600" y="4545491"/>
                        <a:ext cx="2590800" cy="1500187"/>
                      </a:xfrm>
                      <a:prstGeom prst="ellipse">
                        <a:avLst/>
                      </a:prstGeom>
                      <a:noFill/>
                      <a:ln w="12700">
                        <a:prstDash val="dash"/>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4" name="Straight Connector 153"/>
                      <a:cNvCxnSpPr/>
                    </a:nvCxnSpPr>
                    <a:spPr>
                      <a:xfrm flipV="1">
                        <a:off x="4205288" y="4978878"/>
                        <a:ext cx="747712" cy="244475"/>
                      </a:xfrm>
                      <a:prstGeom prst="line">
                        <a:avLst/>
                      </a:prstGeom>
                      <a:ln w="25400">
                        <a:solidFill>
                          <a:schemeClr val="accent1">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cxnSp>
                    <a:nvCxnSpPr>
                      <a:cNvPr id="156" name="Straight Connector 155"/>
                      <a:cNvCxnSpPr/>
                    </a:nvCxnSpPr>
                    <a:spPr>
                      <a:xfrm rot="16200000" flipH="1">
                        <a:off x="5404644" y="4827272"/>
                        <a:ext cx="231775" cy="604837"/>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7" name="Straight Connector 156"/>
                      <a:cNvCxnSpPr/>
                    </a:nvCxnSpPr>
                    <a:spPr>
                      <a:xfrm rot="16200000" flipH="1">
                        <a:off x="6041232" y="5257484"/>
                        <a:ext cx="465138" cy="587375"/>
                      </a:xfrm>
                      <a:prstGeom prst="line">
                        <a:avLst/>
                      </a:prstGeom>
                      <a:ln w="25400">
                        <a:solidFill>
                          <a:schemeClr val="accent1">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158" name="Straight Connector 157"/>
                      <a:cNvCxnSpPr/>
                    </a:nvCxnSpPr>
                    <a:spPr>
                      <a:xfrm flipV="1">
                        <a:off x="6013450" y="5205891"/>
                        <a:ext cx="996950" cy="7620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59" name="Straight Connector 158"/>
                      <a:cNvCxnSpPr/>
                    </a:nvCxnSpPr>
                    <a:spPr>
                      <a:xfrm rot="5400000" flipH="1" flipV="1">
                        <a:off x="5565775" y="5366229"/>
                        <a:ext cx="369887" cy="30321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flipV="1">
                        <a:off x="5251450" y="4705828"/>
                        <a:ext cx="1316038" cy="271463"/>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170" name="Trapezoid 169"/>
                      <a:cNvSpPr/>
                    </a:nvSpPr>
                    <a:spPr>
                      <a:xfrm>
                        <a:off x="2552700" y="5491641"/>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171" name="Trapezoid 170"/>
                      <a:cNvSpPr/>
                    </a:nvSpPr>
                    <a:spPr>
                      <a:xfrm>
                        <a:off x="3530600" y="5823428"/>
                        <a:ext cx="4572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Fibre</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151" name="Group 171"/>
                      <a:cNvGrpSpPr>
                        <a:grpSpLocks/>
                      </a:cNvGrpSpPr>
                    </a:nvGrpSpPr>
                    <a:grpSpPr bwMode="auto">
                      <a:xfrm>
                        <a:off x="2743200" y="5078891"/>
                        <a:ext cx="304800" cy="228600"/>
                        <a:chOff x="2971800" y="4648200"/>
                        <a:chExt cx="457200" cy="304800"/>
                      </a:xfrm>
                    </a:grpSpPr>
                    <a:sp>
                      <a:nvSpPr>
                        <a:cNvPr id="173" name="Trapezoid 172"/>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74" name="Straight Connector 173"/>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5" name="Straight Connector 174"/>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6" name="Straight Connector 175"/>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7" name="Straight Connector 17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8" name="Straight Connector 177"/>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0" name="Straight Connector 17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2" name="Group 180"/>
                      <a:cNvGrpSpPr>
                        <a:grpSpLocks/>
                      </a:cNvGrpSpPr>
                    </a:nvGrpSpPr>
                    <a:grpSpPr bwMode="auto">
                      <a:xfrm>
                        <a:off x="2362200" y="5459891"/>
                        <a:ext cx="304800" cy="228600"/>
                        <a:chOff x="2971800" y="4648200"/>
                        <a:chExt cx="457200" cy="304800"/>
                      </a:xfrm>
                    </a:grpSpPr>
                    <a:sp>
                      <a:nvSpPr>
                        <a:cNvPr id="182" name="Trapezoid 18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83" name="Straight Connector 18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Straight Connector 18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Straight Connector 18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7" name="Straight Connector 18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8" name="Straight Connector 18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3" name="Group 188"/>
                      <a:cNvGrpSpPr>
                        <a:grpSpLocks/>
                      </a:cNvGrpSpPr>
                    </a:nvGrpSpPr>
                    <a:grpSpPr bwMode="auto">
                      <a:xfrm>
                        <a:off x="3886200" y="5155091"/>
                        <a:ext cx="304800" cy="228600"/>
                        <a:chOff x="2971800" y="4648200"/>
                        <a:chExt cx="457200" cy="304800"/>
                      </a:xfrm>
                    </a:grpSpPr>
                    <a:sp>
                      <a:nvSpPr>
                        <a:cNvPr id="190" name="Trapezoid 18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1" name="Straight Connector 19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2" name="Straight Connector 19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3" name="Straight Connector 19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4" name="Straight Connector 19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5" name="Straight Connector 19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6" name="Straight Connector 19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4" name="Group 196"/>
                      <a:cNvGrpSpPr>
                        <a:grpSpLocks/>
                      </a:cNvGrpSpPr>
                    </a:nvGrpSpPr>
                    <a:grpSpPr bwMode="auto">
                      <a:xfrm>
                        <a:off x="3276600" y="5383691"/>
                        <a:ext cx="304800" cy="228600"/>
                        <a:chOff x="2971800" y="4648200"/>
                        <a:chExt cx="457200" cy="304800"/>
                      </a:xfrm>
                    </a:grpSpPr>
                    <a:sp>
                      <a:nvSpPr>
                        <a:cNvPr id="198" name="Trapezoid 19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199" name="Straight Connector 19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1" name="Straight Connector 20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2" name="Straight Connector 20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Straight Connector 20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6" name="Straight Connector 205"/>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7" name="Straight Connector 206"/>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5" name="Group 207"/>
                      <a:cNvGrpSpPr>
                        <a:grpSpLocks/>
                      </a:cNvGrpSpPr>
                    </a:nvGrpSpPr>
                    <a:grpSpPr bwMode="auto">
                      <a:xfrm>
                        <a:off x="4038600" y="5536091"/>
                        <a:ext cx="304800" cy="228600"/>
                        <a:chOff x="2971800" y="4648200"/>
                        <a:chExt cx="457200" cy="304800"/>
                      </a:xfrm>
                    </a:grpSpPr>
                    <a:sp>
                      <a:nvSpPr>
                        <a:cNvPr id="209" name="Trapezoid 208"/>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10" name="Straight Connector 209"/>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Straight Connector 210"/>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2" name="Straight Connector 211"/>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3" name="Straight Connector 212"/>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4" name="Straight Connector 213"/>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5" name="Straight Connector 214"/>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6" name="Group 216"/>
                      <a:cNvGrpSpPr>
                        <a:grpSpLocks/>
                      </a:cNvGrpSpPr>
                    </a:nvGrpSpPr>
                    <a:grpSpPr bwMode="auto">
                      <a:xfrm>
                        <a:off x="3581400" y="6145691"/>
                        <a:ext cx="304800" cy="228600"/>
                        <a:chOff x="2971800" y="4648200"/>
                        <a:chExt cx="457200" cy="304800"/>
                      </a:xfrm>
                    </a:grpSpPr>
                    <a:sp>
                      <a:nvSpPr>
                        <a:cNvPr id="221" name="Trapezoid 220"/>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22" name="Straight Connector 221"/>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3" name="Straight Connector 222"/>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5" name="Straight Connector 22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Straight Connector 226"/>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Straight Connector 22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0" name="Straight Connector 22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7" name="Group 230"/>
                      <a:cNvGrpSpPr>
                        <a:grpSpLocks/>
                      </a:cNvGrpSpPr>
                    </a:nvGrpSpPr>
                    <a:grpSpPr bwMode="auto">
                      <a:xfrm>
                        <a:off x="2514600" y="6069491"/>
                        <a:ext cx="304800" cy="228600"/>
                        <a:chOff x="2971800" y="4648200"/>
                        <a:chExt cx="457200" cy="304800"/>
                      </a:xfrm>
                    </a:grpSpPr>
                    <a:sp>
                      <a:nvSpPr>
                        <a:cNvPr id="232" name="Trapezoid 23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33" name="Straight Connector 23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Straight Connector 23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Straight Connector 23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Straight Connector 23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Straight Connector 23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8" name="Straight Connector 23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8" name="Group 238"/>
                      <a:cNvGrpSpPr>
                        <a:grpSpLocks/>
                      </a:cNvGrpSpPr>
                    </a:nvGrpSpPr>
                    <a:grpSpPr bwMode="auto">
                      <a:xfrm>
                        <a:off x="5029200" y="4850291"/>
                        <a:ext cx="304800" cy="228600"/>
                        <a:chOff x="2971800" y="4648200"/>
                        <a:chExt cx="457200" cy="304800"/>
                      </a:xfrm>
                    </a:grpSpPr>
                    <a:sp>
                      <a:nvSpPr>
                        <a:cNvPr id="240" name="Trapezoid 23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1" name="Straight Connector 24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2" name="Straight Connector 24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3" name="Straight Connector 24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4" name="Straight Connector 24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5" name="Straight Connector 24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6" name="Straight Connector 24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59" name="Group 246"/>
                      <a:cNvGrpSpPr>
                        <a:grpSpLocks/>
                      </a:cNvGrpSpPr>
                    </a:nvGrpSpPr>
                    <a:grpSpPr bwMode="auto">
                      <a:xfrm>
                        <a:off x="5791200" y="5155091"/>
                        <a:ext cx="304800" cy="228600"/>
                        <a:chOff x="2971800" y="4648200"/>
                        <a:chExt cx="457200" cy="304800"/>
                      </a:xfrm>
                    </a:grpSpPr>
                    <a:sp>
                      <a:nvSpPr>
                        <a:cNvPr id="248" name="Trapezoid 247"/>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49" name="Straight Connector 248"/>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0" name="Straight Connector 249"/>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1" name="Straight Connector 250"/>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2" name="Straight Connector 251"/>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3" name="Straight Connector 252"/>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4" name="Straight Connector 253"/>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0" name="Group 254"/>
                      <a:cNvGrpSpPr>
                        <a:grpSpLocks/>
                      </a:cNvGrpSpPr>
                    </a:nvGrpSpPr>
                    <a:grpSpPr bwMode="auto">
                      <a:xfrm>
                        <a:off x="5486400" y="5612291"/>
                        <a:ext cx="304800" cy="228600"/>
                        <a:chOff x="2971800" y="4648200"/>
                        <a:chExt cx="457200" cy="304800"/>
                      </a:xfrm>
                    </a:grpSpPr>
                    <a:sp>
                      <a:nvSpPr>
                        <a:cNvPr id="256" name="Trapezoid 255"/>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57" name="Straight Connector 256"/>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8" name="Straight Connector 257"/>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9" name="Straight Connector 258"/>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0" name="Straight Connector 259"/>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1" name="Straight Connector 260"/>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2" name="Straight Connector 261"/>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1" name="Group 262"/>
                      <a:cNvGrpSpPr>
                        <a:grpSpLocks/>
                      </a:cNvGrpSpPr>
                    </a:nvGrpSpPr>
                    <a:grpSpPr bwMode="auto">
                      <a:xfrm>
                        <a:off x="6477000" y="5688491"/>
                        <a:ext cx="304800" cy="228600"/>
                        <a:chOff x="2971800" y="4648200"/>
                        <a:chExt cx="457200" cy="304800"/>
                      </a:xfrm>
                    </a:grpSpPr>
                    <a:sp>
                      <a:nvSpPr>
                        <a:cNvPr id="264" name="Trapezoid 263"/>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65" name="Straight Connector 264"/>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6" name="Straight Connector 265"/>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7" name="Straight Connector 266"/>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8" name="Straight Connector 267"/>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9" name="Straight Connector 268"/>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0" name="Straight Connector 269"/>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2" name="Group 270"/>
                      <a:cNvGrpSpPr>
                        <a:grpSpLocks/>
                      </a:cNvGrpSpPr>
                    </a:nvGrpSpPr>
                    <a:grpSpPr bwMode="auto">
                      <a:xfrm>
                        <a:off x="6934200" y="5078891"/>
                        <a:ext cx="304800" cy="228600"/>
                        <a:chOff x="2971800" y="4648200"/>
                        <a:chExt cx="457200" cy="304800"/>
                      </a:xfrm>
                    </a:grpSpPr>
                    <a:sp>
                      <a:nvSpPr>
                        <a:cNvPr id="272" name="Trapezoid 271"/>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73" name="Straight Connector 272"/>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4" name="Straight Connector 273"/>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5" name="Straight Connector 274"/>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6" name="Straight Connector 275"/>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7" name="Straight Connector 276"/>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8" name="Straight Connector 277"/>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grpSp>
                    <a:nvGrpSpPr>
                      <a:cNvPr id="2163" name="Group 278"/>
                      <a:cNvGrpSpPr>
                        <a:grpSpLocks/>
                      </a:cNvGrpSpPr>
                    </a:nvGrpSpPr>
                    <a:grpSpPr bwMode="auto">
                      <a:xfrm>
                        <a:off x="6477000" y="4674078"/>
                        <a:ext cx="304800" cy="228600"/>
                        <a:chOff x="2971800" y="4648200"/>
                        <a:chExt cx="457200" cy="304800"/>
                      </a:xfrm>
                    </a:grpSpPr>
                    <a:sp>
                      <a:nvSpPr>
                        <a:cNvPr id="280" name="Trapezoid 279"/>
                        <a:cNvSpPr/>
                      </a:nvSpPr>
                      <a:spPr>
                        <a:xfrm>
                          <a:off x="2971800" y="4648200"/>
                          <a:ext cx="457200" cy="304800"/>
                        </a:xfrm>
                        <a:prstGeom prst="trapezoid">
                          <a:avLst>
                            <a:gd name="adj" fmla="val 0"/>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GB" sz="1000" dirty="0"/>
                          </a:p>
                        </a:txBody>
                        <a:useSpRect/>
                      </a:txSp>
                      <a:style>
                        <a:lnRef idx="2">
                          <a:schemeClr val="dk1"/>
                        </a:lnRef>
                        <a:fillRef idx="1">
                          <a:schemeClr val="lt1"/>
                        </a:fillRef>
                        <a:effectRef idx="0">
                          <a:schemeClr val="dk1"/>
                        </a:effectRef>
                        <a:fontRef idx="minor">
                          <a:schemeClr val="dk1"/>
                        </a:fontRef>
                      </a:style>
                    </a:sp>
                    <a:cxnSp>
                      <a:nvCxnSpPr>
                        <a:cNvPr id="281" name="Straight Connector 280"/>
                        <a:cNvCxnSpPr/>
                      </a:nvCxnSpPr>
                      <a:spPr>
                        <a:xfrm>
                          <a:off x="3048000" y="47244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2" name="Straight Connector 281"/>
                        <a:cNvCxnSpPr/>
                      </a:nvCxnSpPr>
                      <a:spPr>
                        <a:xfrm>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3" name="Straight Connector 282"/>
                        <a:cNvCxnSpPr/>
                      </a:nvCxnSpPr>
                      <a:spPr>
                        <a:xfrm>
                          <a:off x="32766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4" name="Straight Connector 283"/>
                        <a:cNvCxnSpPr/>
                      </a:nvCxnSpPr>
                      <a:spPr>
                        <a:xfrm rot="5400000">
                          <a:off x="3124200" y="4724400"/>
                          <a:ext cx="152400" cy="15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5" name="Straight Connector 284"/>
                        <a:cNvCxnSpPr/>
                      </a:nvCxnSpPr>
                      <a:spPr>
                        <a:xfrm>
                          <a:off x="3048000" y="4876800"/>
                          <a:ext cx="76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6" name="Straight Connector 285"/>
                        <a:cNvCxnSpPr/>
                      </a:nvCxnSpPr>
                      <a:spPr>
                        <a:xfrm>
                          <a:off x="3276600" y="4724400"/>
                          <a:ext cx="76200"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87" name="Trapezoid 286"/>
                      <a:cNvSpPr/>
                    </a:nvSpPr>
                    <a:spPr>
                      <a:xfrm>
                        <a:off x="5638800" y="4993166"/>
                        <a:ext cx="665163" cy="2063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000" dirty="0" smtClean="0"/>
                            <a:t>Switch</a:t>
                          </a:r>
                          <a:endParaRPr lang="en-GB" sz="800" dirty="0"/>
                        </a:p>
                      </a:txBody>
                      <a:useSpRect/>
                    </a:txSp>
                    <a:style>
                      <a:lnRef idx="2">
                        <a:schemeClr val="dk1"/>
                      </a:lnRef>
                      <a:fillRef idx="1">
                        <a:schemeClr val="lt1"/>
                      </a:fillRef>
                      <a:effectRef idx="0">
                        <a:schemeClr val="dk1"/>
                      </a:effectRef>
                      <a:fontRef idx="minor">
                        <a:schemeClr val="dk1"/>
                      </a:fontRef>
                    </a:style>
                  </a:sp>
                  <a:sp>
                    <a:nvSpPr>
                      <a:cNvPr id="288" name="Oval 287"/>
                      <a:cNvSpPr/>
                    </a:nvSpPr>
                    <a:spPr>
                      <a:xfrm>
                        <a:off x="2769078" y="5004756"/>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2455863" y="6212366"/>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0" name="Oval 289"/>
                      <a:cNvSpPr/>
                    </a:nvSpPr>
                    <a:spPr>
                      <a:xfrm>
                        <a:off x="4183063" y="5180491"/>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1" name="Oval 290"/>
                      <a:cNvSpPr/>
                    </a:nvSpPr>
                    <a:spPr>
                      <a:xfrm>
                        <a:off x="3810000" y="638354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2" name="Oval 291"/>
                      <a:cNvSpPr/>
                    </a:nvSpPr>
                    <a:spPr>
                      <a:xfrm>
                        <a:off x="4970463" y="4917597"/>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a:off x="6781800" y="467407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6773863" y="582342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7" name="Straight Connector 296"/>
                      <a:cNvCxnSpPr/>
                    </a:nvCxnSpPr>
                    <a:spPr>
                      <a:xfrm>
                        <a:off x="381000" y="4445478"/>
                        <a:ext cx="8305800" cy="0"/>
                      </a:xfrm>
                      <a:prstGeom prst="line">
                        <a:avLst/>
                      </a:prstGeom>
                      <a:ln w="15875">
                        <a:solidFill>
                          <a:schemeClr val="accent2">
                            <a:lumMod val="60000"/>
                            <a:lumOff val="40000"/>
                          </a:schemeClr>
                        </a:solidFill>
                        <a:prstDash val="lgDash"/>
                      </a:ln>
                    </a:spPr>
                    <a:style>
                      <a:lnRef idx="1">
                        <a:schemeClr val="accent1"/>
                      </a:lnRef>
                      <a:fillRef idx="0">
                        <a:schemeClr val="accent1"/>
                      </a:fillRef>
                      <a:effectRef idx="0">
                        <a:schemeClr val="accent1"/>
                      </a:effectRef>
                      <a:fontRef idx="minor">
                        <a:schemeClr val="tx1"/>
                      </a:fontRef>
                    </a:style>
                  </a:cxnSp>
                  <a:cxnSp>
                    <a:nvCxnSpPr>
                      <a:cNvPr id="298" name="Straight Connector 297"/>
                      <a:cNvCxnSpPr>
                        <a:stCxn id="32" idx="4"/>
                        <a:endCxn id="111" idx="0"/>
                      </a:cNvCxnSpPr>
                    </a:nvCxnSpPr>
                    <a:spPr>
                      <a:xfrm rot="5400000">
                        <a:off x="3058319" y="4473259"/>
                        <a:ext cx="762000" cy="249238"/>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cxnSp>
                    <a:nvCxnSpPr>
                      <a:cNvPr id="301" name="Straight Connector 300"/>
                      <a:cNvCxnSpPr>
                        <a:stCxn id="116" idx="4"/>
                        <a:endCxn id="152" idx="0"/>
                      </a:cNvCxnSpPr>
                    </a:nvCxnSpPr>
                    <a:spPr>
                      <a:xfrm rot="5400000">
                        <a:off x="5855494" y="4000184"/>
                        <a:ext cx="785813" cy="3048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304" name="Trapezoid 303"/>
                      <a:cNvSpPr/>
                    </a:nvSpPr>
                    <a:spPr>
                      <a:xfrm>
                        <a:off x="762000" y="5436078"/>
                        <a:ext cx="1295400" cy="334963"/>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200" dirty="0" smtClean="0"/>
                            <a:t>Transport equipment</a:t>
                          </a:r>
                          <a:endParaRPr lang="en-GB" sz="1200" dirty="0"/>
                        </a:p>
                      </a:txBody>
                      <a:useSpRect/>
                    </a:txSp>
                    <a:style>
                      <a:lnRef idx="2">
                        <a:schemeClr val="dk1"/>
                      </a:lnRef>
                      <a:fillRef idx="1">
                        <a:schemeClr val="lt1"/>
                      </a:fillRef>
                      <a:effectRef idx="0">
                        <a:schemeClr val="dk1"/>
                      </a:effectRef>
                      <a:fontRef idx="minor">
                        <a:schemeClr val="dk1"/>
                      </a:fontRef>
                    </a:style>
                  </a:sp>
                  <a:sp>
                    <a:nvSpPr>
                      <a:cNvPr id="309" name="Trapezoid 308"/>
                      <a:cNvSpPr/>
                    </a:nvSpPr>
                    <a:spPr>
                      <a:xfrm>
                        <a:off x="6705600" y="5893278"/>
                        <a:ext cx="5127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t>
                          </a:r>
                          <a:endParaRPr lang="en-GB" sz="800" dirty="0"/>
                        </a:p>
                      </a:txBody>
                      <a:useSpRect/>
                    </a:txSp>
                    <a:style>
                      <a:lnRef idx="2">
                        <a:schemeClr val="dk1"/>
                      </a:lnRef>
                      <a:fillRef idx="1">
                        <a:schemeClr val="lt1"/>
                      </a:fillRef>
                      <a:effectRef idx="0">
                        <a:schemeClr val="dk1"/>
                      </a:effectRef>
                      <a:fontRef idx="minor">
                        <a:schemeClr val="dk1"/>
                      </a:fontRef>
                    </a:style>
                  </a:sp>
                  <a:sp>
                    <a:nvSpPr>
                      <a:cNvPr id="239" name="Oval 238"/>
                      <a:cNvSpPr/>
                    </a:nvSpPr>
                    <a:spPr>
                      <a:xfrm>
                        <a:off x="4876800" y="830741"/>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31" name="Trapezoid 230"/>
                      <a:cNvSpPr/>
                    </a:nvSpPr>
                    <a:spPr>
                      <a:xfrm>
                        <a:off x="4724400" y="304800"/>
                        <a:ext cx="1752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247" name="Straight Connector 246"/>
                      <a:cNvCxnSpPr>
                        <a:stCxn id="239" idx="0"/>
                        <a:endCxn id="231" idx="2"/>
                      </a:cNvCxnSpPr>
                    </a:nvCxnSpPr>
                    <a:spPr>
                      <a:xfrm rot="5400000" flipH="1" flipV="1">
                        <a:off x="5280580" y="510621"/>
                        <a:ext cx="297341" cy="342900"/>
                      </a:xfrm>
                      <a:prstGeom prst="line">
                        <a:avLst/>
                      </a:prstGeom>
                      <a:ln w="12700">
                        <a:solidFill>
                          <a:schemeClr val="tx2"/>
                        </a:solidFill>
                        <a:prstDash val="lgDash"/>
                      </a:ln>
                    </a:spPr>
                    <a:style>
                      <a:lnRef idx="1">
                        <a:schemeClr val="accent1"/>
                      </a:lnRef>
                      <a:fillRef idx="0">
                        <a:schemeClr val="accent1"/>
                      </a:fillRef>
                      <a:effectRef idx="0">
                        <a:schemeClr val="accent1"/>
                      </a:effectRef>
                      <a:fontRef idx="minor">
                        <a:schemeClr val="tx1"/>
                      </a:fontRef>
                    </a:style>
                  </a:cxnSp>
                  <a:sp>
                    <a:nvSpPr>
                      <a:cNvPr id="255" name="Oval 254"/>
                      <a:cNvSpPr/>
                    </a:nvSpPr>
                    <a:spPr>
                      <a:xfrm>
                        <a:off x="2963174" y="2794956"/>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a:off x="2582174" y="3209026"/>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a:off x="2667000" y="38358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a:off x="3429000" y="32262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2" name="Oval 351"/>
                      <a:cNvSpPr/>
                    </a:nvSpPr>
                    <a:spPr>
                      <a:xfrm>
                        <a:off x="4114800" y="29214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a:off x="5257800" y="26166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a:off x="3886200" y="39120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a:off x="5943600" y="29214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a:off x="6781800" y="23880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a:off x="6705600" y="34548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a:off x="7162800" y="2845278"/>
                        <a:ext cx="319087" cy="195262"/>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a:off x="2743200" y="400553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a:off x="4114800" y="406447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a:off x="4419600" y="2930104"/>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a:off x="5181600" y="269287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a:off x="6875252" y="3624530"/>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a:off x="7086600" y="2388078"/>
                        <a:ext cx="76200" cy="762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7" name="Straight Connector 376"/>
                      <a:cNvCxnSpPr/>
                    </a:nvCxnSpPr>
                    <a:spPr>
                      <a:xfrm>
                        <a:off x="6705600" y="6350478"/>
                        <a:ext cx="304800" cy="0"/>
                      </a:xfrm>
                      <a:prstGeom prst="line">
                        <a:avLst/>
                      </a:prstGeom>
                      <a:ln w="25400">
                        <a:solidFill>
                          <a:schemeClr val="accent1">
                            <a:lumMod val="60000"/>
                            <a:lumOff val="40000"/>
                          </a:schemeClr>
                        </a:solidFill>
                        <a:prstDash val="dash"/>
                      </a:ln>
                    </a:spPr>
                    <a:style>
                      <a:lnRef idx="1">
                        <a:schemeClr val="accent1"/>
                      </a:lnRef>
                      <a:fillRef idx="0">
                        <a:schemeClr val="accent1"/>
                      </a:fillRef>
                      <a:effectRef idx="0">
                        <a:schemeClr val="accent1"/>
                      </a:effectRef>
                      <a:fontRef idx="minor">
                        <a:schemeClr val="tx1"/>
                      </a:fontRef>
                    </a:style>
                  </a:cxnSp>
                  <a:sp>
                    <a:nvSpPr>
                      <a:cNvPr id="379" name="Trapezoid 378"/>
                      <a:cNvSpPr/>
                    </a:nvSpPr>
                    <a:spPr>
                      <a:xfrm>
                        <a:off x="7010400" y="6198078"/>
                        <a:ext cx="10668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Port association</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6E34BE" w:rsidRPr="006E34BE" w:rsidDel="00264889">
        <w:t xml:space="preserve"> </w:t>
      </w:r>
    </w:p>
    <w:p w:rsidR="00B02EBD" w:rsidRDefault="00AD2854" w:rsidP="00B02EBD">
      <w:pPr>
        <w:pStyle w:val="Caption"/>
        <w:jc w:val="center"/>
      </w:pPr>
      <w:bookmarkStart w:id="53" w:name="_Ref257045075"/>
      <w:r>
        <w:t xml:space="preserve">Figure </w:t>
      </w:r>
      <w:r w:rsidR="00800F4A">
        <w:fldChar w:fldCharType="begin"/>
      </w:r>
      <w:r>
        <w:instrText xml:space="preserve"> SEQ Figure \* ARABIC </w:instrText>
      </w:r>
      <w:r w:rsidR="00800F4A">
        <w:fldChar w:fldCharType="separate"/>
      </w:r>
      <w:r w:rsidR="0027671B">
        <w:rPr>
          <w:noProof/>
        </w:rPr>
        <w:t>9</w:t>
      </w:r>
      <w:r w:rsidR="00800F4A">
        <w:fldChar w:fldCharType="end"/>
      </w:r>
      <w:bookmarkEnd w:id="53"/>
      <w:r>
        <w:t>: Inter-</w:t>
      </w:r>
      <w:r w:rsidR="0037214C">
        <w:t xml:space="preserve">Network </w:t>
      </w:r>
      <w:r>
        <w:t>Topology</w:t>
      </w:r>
    </w:p>
    <w:p w:rsidR="0027671B" w:rsidRDefault="0027671B" w:rsidP="0027671B"/>
    <w:p w:rsidR="0027671B" w:rsidRDefault="0027671B" w:rsidP="0027671B">
      <w:r>
        <w:t>From a global perspective, the use of the Intra-Network topology to aggregate detailed transport topology within a Network object substantially reduces the size and complexity of the topology information base.  This has positive implications for coherence and convergence, for dynamic topology distribution, path finding efficiency, and for scalability in the global environment.   It has the less desirable effect of reducing optimality – it becomes increasingly difficult to choose a resource efficient path.   The trade off is an issue of pragmatism, and will be steered by best practices as the experience base improves.</w:t>
      </w:r>
    </w:p>
    <w:p w:rsidR="0027671B" w:rsidRDefault="0027671B" w:rsidP="0027671B"/>
    <w:p w:rsidR="0027671B" w:rsidRDefault="0027671B" w:rsidP="0027671B">
      <w:r>
        <w:t xml:space="preserve">By aggregating detailed transport topology into a single Network, or by grouping several Networks together to form a Federating Network object, the global network topology may be reduced substantially.   Successful implementation for a particular deployment will allow Pathfinders to inexpensively compute coarse grained path(s) between any pair of networks.   Each NSA along the candidate path is then consulted to reserve and confirm the resources.  </w:t>
      </w:r>
    </w:p>
    <w:p w:rsidR="004F495E" w:rsidRDefault="004F495E" w:rsidP="00B02EBD"/>
    <w:p w:rsidR="004F495E" w:rsidRDefault="008F1566" w:rsidP="004F495E">
      <w:r>
        <w:t>Note that i</w:t>
      </w:r>
      <w:r w:rsidR="004F495E">
        <w:t xml:space="preserve">t should not be assumed that </w:t>
      </w:r>
      <w:r w:rsidR="00606135" w:rsidRPr="00606135">
        <w:t xml:space="preserve">a </w:t>
      </w:r>
      <w:r w:rsidR="00606135">
        <w:t xml:space="preserve">connection between Networks on the </w:t>
      </w:r>
      <w:r>
        <w:t>Transport P</w:t>
      </w:r>
      <w:r w:rsidR="00606135" w:rsidRPr="00606135">
        <w:t>lane impl</w:t>
      </w:r>
      <w:r w:rsidR="00606135">
        <w:t>ies</w:t>
      </w:r>
      <w:r w:rsidR="00606135" w:rsidRPr="00606135">
        <w:t xml:space="preserve"> the existence of a NSI connection</w:t>
      </w:r>
      <w:r w:rsidR="00606135">
        <w:t xml:space="preserve"> between associated NSAs.</w:t>
      </w:r>
      <w:r>
        <w:t xml:space="preserve">  I.e the Transport Plane connectivity and Service Plane connectivity cannot be assumed to be congruent.</w:t>
      </w:r>
    </w:p>
    <w:p w:rsidR="004A4784" w:rsidRDefault="004A4784" w:rsidP="004F495E"/>
    <w:p w:rsidR="009A27DE" w:rsidRDefault="009A27DE" w:rsidP="00B02EBD">
      <w:bookmarkStart w:id="54" w:name="_Toc256089649"/>
      <w:bookmarkStart w:id="55" w:name="_Toc256089650"/>
      <w:bookmarkStart w:id="56" w:name="_Toc256089701"/>
      <w:bookmarkStart w:id="57" w:name="_Toc256089651"/>
      <w:bookmarkStart w:id="58" w:name="_Toc256089652"/>
      <w:bookmarkStart w:id="59" w:name="_Toc256089703"/>
      <w:bookmarkStart w:id="60" w:name="_Toc256089653"/>
      <w:bookmarkStart w:id="61" w:name="_Toc256089654"/>
      <w:bookmarkStart w:id="62" w:name="_Toc256089705"/>
      <w:bookmarkStart w:id="63" w:name="_Toc256089655"/>
      <w:bookmarkStart w:id="64" w:name="_Toc256089656"/>
      <w:bookmarkStart w:id="65" w:name="_Toc256089707"/>
      <w:bookmarkStart w:id="66" w:name="_Toc256089657"/>
      <w:bookmarkStart w:id="67" w:name="_Toc256089658"/>
      <w:bookmarkStart w:id="68" w:name="_Toc256089709"/>
      <w:bookmarkStart w:id="69" w:name="_Toc256089659"/>
      <w:bookmarkStart w:id="70" w:name="_Toc256089660"/>
      <w:bookmarkStart w:id="71" w:name="_Toc256089711"/>
      <w:bookmarkStart w:id="72" w:name="_Toc256089661"/>
      <w:bookmarkStart w:id="73" w:name="_Toc256089662"/>
      <w:bookmarkStart w:id="74" w:name="_Toc256089713"/>
      <w:bookmarkStart w:id="75" w:name="_Toc256089663"/>
      <w:bookmarkStart w:id="76" w:name="_Toc256089664"/>
      <w:bookmarkStart w:id="77" w:name="_Toc256089715"/>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F7C82" w:rsidRDefault="0027671B" w:rsidP="00B02EBD">
      <w:pPr>
        <w:pStyle w:val="Heading2"/>
      </w:pPr>
      <w:bookmarkStart w:id="78" w:name="_Toc256089666"/>
      <w:bookmarkStart w:id="79" w:name="_Toc266803647"/>
      <w:bookmarkEnd w:id="78"/>
      <w:r>
        <w:lastRenderedPageBreak/>
        <w:t xml:space="preserve">Using </w:t>
      </w:r>
      <w:r w:rsidR="00AD2854" w:rsidRPr="00BB6F9A">
        <w:t>Service Termination Point</w:t>
      </w:r>
      <w:r>
        <w:t>s</w:t>
      </w:r>
      <w:bookmarkEnd w:id="79"/>
    </w:p>
    <w:p w:rsidR="007A3831" w:rsidRPr="007A3831" w:rsidRDefault="007A3831" w:rsidP="007A3831">
      <w:pPr>
        <w:pStyle w:val="nobreak"/>
      </w:pPr>
    </w:p>
    <w:p w:rsidR="00C54D21" w:rsidRDefault="007A3831" w:rsidP="007A3831">
      <w:r>
        <w:t xml:space="preserve">The NSI Architecture </w:t>
      </w:r>
      <w:r w:rsidRPr="00F5465B">
        <w:t>adopts generalized notion of</w:t>
      </w:r>
      <w:r w:rsidR="00632FBC">
        <w:t xml:space="preserve"> a</w:t>
      </w:r>
      <w:r>
        <w:t xml:space="preserve"> </w:t>
      </w:r>
      <w:r w:rsidRPr="00D720C7">
        <w:t>Service Termination Point</w:t>
      </w:r>
      <w:r w:rsidR="009A27DE">
        <w:t>s</w:t>
      </w:r>
      <w:r>
        <w:t xml:space="preserve"> (STP</w:t>
      </w:r>
      <w:r w:rsidR="009A27DE">
        <w:t>s</w:t>
      </w:r>
      <w:r>
        <w:t>)</w:t>
      </w:r>
      <w:r w:rsidR="009A27DE">
        <w:t xml:space="preserve"> and </w:t>
      </w:r>
      <w:r w:rsidR="00632FBC">
        <w:t>a pairing of STPs at a service demarcation p</w:t>
      </w:r>
      <w:r w:rsidR="009A27DE">
        <w:t>oint</w:t>
      </w:r>
      <w:r>
        <w:t>.</w:t>
      </w:r>
      <w:r w:rsidR="009A27DE">
        <w:t xml:space="preserve">  An STP names a topological location that is the ingress/egress point of a Network.  </w:t>
      </w:r>
      <w:r w:rsidR="00854EB5">
        <w:t>For the purposes of the Connection</w:t>
      </w:r>
      <w:r w:rsidR="008405F9">
        <w:t xml:space="preserve"> Service, the </w:t>
      </w:r>
      <w:r w:rsidR="009A5CEF">
        <w:t>demarcation point</w:t>
      </w:r>
      <w:r w:rsidR="00854EB5">
        <w:t xml:space="preserve"> also forms the point at which </w:t>
      </w:r>
      <w:r>
        <w:t>Connections</w:t>
      </w:r>
      <w:r w:rsidR="00854EB5">
        <w:t xml:space="preserve"> </w:t>
      </w:r>
      <w:r w:rsidR="008F1566">
        <w:t>can be</w:t>
      </w:r>
      <w:r w:rsidR="00854EB5">
        <w:t xml:space="preserve"> concatenated</w:t>
      </w:r>
      <w:r>
        <w:t xml:space="preserve">.  This </w:t>
      </w:r>
      <w:r w:rsidR="00966573">
        <w:t xml:space="preserve">is the </w:t>
      </w:r>
      <w:r>
        <w:t xml:space="preserve">junction between the ingress of a Connection in one Network and the egress of a Connection in the next Network.  </w:t>
      </w:r>
    </w:p>
    <w:p w:rsidR="007A3831" w:rsidRDefault="007A3831" w:rsidP="007A3831"/>
    <w:p w:rsidR="009912E1" w:rsidRDefault="000B1156">
      <w:pPr>
        <w:pStyle w:val="Heading3"/>
      </w:pPr>
      <w:bookmarkStart w:id="80" w:name="_Toc266803648"/>
      <w:r w:rsidRPr="00BB6F9A">
        <w:t>Service Termination Point</w:t>
      </w:r>
      <w:bookmarkEnd w:id="80"/>
    </w:p>
    <w:p w:rsidR="00942EA4" w:rsidRDefault="00942EA4" w:rsidP="00966573"/>
    <w:p w:rsidR="00966573" w:rsidRDefault="007A3831" w:rsidP="00966573">
      <w:r>
        <w:t xml:space="preserve">A prerequisite for an STP is </w:t>
      </w:r>
      <w:r w:rsidR="00CC6FE8">
        <w:t>the existence</w:t>
      </w:r>
      <w:r>
        <w:t xml:space="preserve"> </w:t>
      </w:r>
      <w:r w:rsidR="006C2586">
        <w:t xml:space="preserve">of a </w:t>
      </w:r>
      <w:r>
        <w:t xml:space="preserve">physical connection </w:t>
      </w:r>
      <w:r w:rsidR="009A27DE">
        <w:t xml:space="preserve">into a </w:t>
      </w:r>
      <w:r w:rsidR="00966573">
        <w:t>N</w:t>
      </w:r>
      <w:r>
        <w:t xml:space="preserve">etwork.  This preexisting capability (typically made up of a physical port on </w:t>
      </w:r>
      <w:r w:rsidR="009A27DE">
        <w:t>a N</w:t>
      </w:r>
      <w:r>
        <w:t>etwork) can be advert</w:t>
      </w:r>
      <w:r w:rsidR="00CC6FE8">
        <w:t xml:space="preserve">ised to </w:t>
      </w:r>
      <w:r w:rsidR="00606135">
        <w:t>an</w:t>
      </w:r>
      <w:r w:rsidR="00CC6FE8">
        <w:t xml:space="preserve"> NSA</w:t>
      </w:r>
      <w:r w:rsidR="006C2586">
        <w:t xml:space="preserve">.  Note that the choice about which resources to advertize is </w:t>
      </w:r>
      <w:r w:rsidR="00973028">
        <w:t xml:space="preserve">subject to local policy. </w:t>
      </w:r>
      <w:r>
        <w:t xml:space="preserve">  </w:t>
      </w:r>
      <w:r w:rsidR="00966573">
        <w:t>Once advertised, these capabilities may be used by the path</w:t>
      </w:r>
      <w:r w:rsidR="00C34C15">
        <w:t>-</w:t>
      </w:r>
      <w:r w:rsidR="00966573">
        <w:t xml:space="preserve">finding function of the NSA. </w:t>
      </w:r>
    </w:p>
    <w:p w:rsidR="000B1156" w:rsidRDefault="000B1156" w:rsidP="000B1156"/>
    <w:p w:rsidR="00F86508" w:rsidRDefault="00F86508" w:rsidP="00F86508">
      <w:r>
        <w:t xml:space="preserve">STPs are advertised as ‘capabilities’ to the NSA.  I.e., they are </w:t>
      </w:r>
      <w:r w:rsidR="0027671B">
        <w:t>not instantiated resources, but rather capabilities</w:t>
      </w:r>
      <w:r>
        <w:t xml:space="preserve"> available for use </w:t>
      </w:r>
      <w:r w:rsidR="00A86C7A">
        <w:t>in creating</w:t>
      </w:r>
      <w:r>
        <w:t xml:space="preserve"> a Network Service.  For example this would include advertising that a VLAN id 30 is available for use.  When the NSA wishes to instantiate VLAN 30 this is signaled to the NRM and the VLAN 30 instance is created.  Both STP capabilities and STP instances are represented in the Service Plane with STP ids.</w:t>
      </w:r>
    </w:p>
    <w:p w:rsidR="00F86508" w:rsidRDefault="00F86508" w:rsidP="000B1156"/>
    <w:p w:rsidR="000B1156" w:rsidRDefault="000B1156" w:rsidP="000B1156">
      <w:r>
        <w:t xml:space="preserve">An STP is a symbolic reference, i.e. it </w:t>
      </w:r>
      <w:r w:rsidR="00F86508">
        <w:t>is an identifier which</w:t>
      </w:r>
      <w:r>
        <w:t xml:space="preserve"> comprised of a parsable alphanumeric string containing two components: 1) a Network identifier string in the higher order portion, and 2) a local STP identifier in the lower order portion.   An STP must always resolve to a specific topological </w:t>
      </w:r>
      <w:r w:rsidR="00F86508">
        <w:t>p</w:t>
      </w:r>
      <w:r>
        <w:t xml:space="preserve">ort object as defined in the </w:t>
      </w:r>
      <w:r w:rsidR="00F86508">
        <w:t xml:space="preserve">intra-Network topology representation.  </w:t>
      </w:r>
    </w:p>
    <w:p w:rsidR="00606135" w:rsidRDefault="00606135" w:rsidP="00973028"/>
    <w:p w:rsidR="00CC6FE8" w:rsidRDefault="00CC6FE8" w:rsidP="00CC6FE8">
      <w:r>
        <w:t>STPs</w:t>
      </w:r>
      <w:r w:rsidR="009A27DE">
        <w:t xml:space="preserve"> </w:t>
      </w:r>
      <w:r>
        <w:t xml:space="preserve">may be uni or bi-directional. In the uni-directional case, the STP functions either as an ingress point or an egress point, this is defined by the flow polarity of the associated </w:t>
      </w:r>
      <w:r w:rsidR="001B4BAD">
        <w:t>p</w:t>
      </w:r>
      <w:r>
        <w:t xml:space="preserve">ort, and which side of the junction is the user side, and which side is the network side. </w:t>
      </w:r>
    </w:p>
    <w:p w:rsidR="00F86508" w:rsidRDefault="00F86508" w:rsidP="00CC6FE8"/>
    <w:p w:rsidR="006834F6" w:rsidRDefault="00F86508" w:rsidP="00F86508">
      <w:r>
        <w:t>An STP capability can be</w:t>
      </w:r>
      <w:r w:rsidR="006834F6">
        <w:t xml:space="preserve"> represented as</w:t>
      </w:r>
      <w:r>
        <w:t xml:space="preserve"> a </w:t>
      </w:r>
      <w:r w:rsidR="006834F6">
        <w:t xml:space="preserve">group </w:t>
      </w:r>
      <w:r>
        <w:t xml:space="preserve">of possible STP instances, or a more flexible representation like wildcard and constraints. </w:t>
      </w:r>
      <w:r w:rsidR="006834F6">
        <w:t xml:space="preserve"> For example, if there are 10 links these may be represented as a list (a,b, c, d, … j) or as a range (a-j).</w:t>
      </w:r>
    </w:p>
    <w:p w:rsidR="006834F6" w:rsidRDefault="006834F6" w:rsidP="00F86508"/>
    <w:p w:rsidR="006834F6" w:rsidRDefault="006834F6" w:rsidP="00F86508">
      <w:r>
        <w:t xml:space="preserve">A hierarchy of STPs may be represented using such groupings.  For example an STP group A may contain 10 STPs (a-j).  This can be represented as: A/a, A/b … A/j. </w:t>
      </w:r>
      <w:r w:rsidR="006829CE">
        <w:t xml:space="preserve"> </w:t>
      </w:r>
    </w:p>
    <w:p w:rsidR="006829CE" w:rsidRDefault="006829CE" w:rsidP="00F86508"/>
    <w:p w:rsidR="006829CE" w:rsidRDefault="006834F6" w:rsidP="006829CE">
      <w:r>
        <w:t xml:space="preserve">To support aggregation functions (Ethernet LAG or SDH virtual concatenation), two or more STPs can be aggregated.  </w:t>
      </w:r>
      <w:r w:rsidR="00F86508">
        <w:t xml:space="preserve">For example, if there are 10 links (1, 2, 3, …, 10) and any two of these links can be aggregated, in this example there are 90 possible STP instances (1-2, 1-3, …, 9-10). </w:t>
      </w:r>
      <w:r w:rsidR="006829CE">
        <w:t xml:space="preserve"> The use of hierarchical STP groups is important for aggregation since only STPs within a group can be aggregated.</w:t>
      </w:r>
    </w:p>
    <w:p w:rsidR="00F86508" w:rsidRDefault="00F86508" w:rsidP="00F86508"/>
    <w:p w:rsidR="006834F6" w:rsidRDefault="006834F6" w:rsidP="00F86508">
      <w:r>
        <w:t xml:space="preserve">Some examples are shown in </w:t>
      </w:r>
      <w:r w:rsidR="00800F4A">
        <w:fldChar w:fldCharType="begin"/>
      </w:r>
      <w:r>
        <w:instrText xml:space="preserve"> REF _Ref266779976 \h </w:instrText>
      </w:r>
      <w:r w:rsidR="00800F4A">
        <w:fldChar w:fldCharType="separate"/>
      </w:r>
      <w:r w:rsidR="0027671B">
        <w:t xml:space="preserve">Figure </w:t>
      </w:r>
      <w:r w:rsidR="0027671B">
        <w:rPr>
          <w:noProof/>
        </w:rPr>
        <w:t>10</w:t>
      </w:r>
      <w:r w:rsidR="00800F4A">
        <w:fldChar w:fldCharType="end"/>
      </w:r>
      <w:r>
        <w:t>.</w:t>
      </w:r>
    </w:p>
    <w:p w:rsidR="00F86508" w:rsidRDefault="00F86508" w:rsidP="00CC6FE8"/>
    <w:p w:rsidR="00CC6FE8" w:rsidRDefault="00CC6FE8" w:rsidP="00973028"/>
    <w:p w:rsidR="000B1156" w:rsidRDefault="000B1156" w:rsidP="000B1156">
      <w:pPr>
        <w:pStyle w:val="Heading3"/>
      </w:pPr>
      <w:bookmarkStart w:id="81" w:name="_Toc266803649"/>
      <w:r w:rsidRPr="00BB6F9A">
        <w:t xml:space="preserve">Service </w:t>
      </w:r>
      <w:r w:rsidR="009A5CEF">
        <w:t>d</w:t>
      </w:r>
      <w:r w:rsidR="00A72581">
        <w:t>emarcation</w:t>
      </w:r>
      <w:r w:rsidR="006834F6">
        <w:t xml:space="preserve"> point</w:t>
      </w:r>
      <w:bookmarkEnd w:id="81"/>
    </w:p>
    <w:p w:rsidR="00942EA4" w:rsidRDefault="00942EA4" w:rsidP="00973028"/>
    <w:p w:rsidR="003C58B4" w:rsidRDefault="00973028" w:rsidP="00C54D21">
      <w:r>
        <w:t xml:space="preserve">Two adjacent networks agree on the </w:t>
      </w:r>
      <w:r w:rsidR="00A72581">
        <w:t xml:space="preserve">connectivity </w:t>
      </w:r>
      <w:r>
        <w:t>capability between the two networks.</w:t>
      </w:r>
      <w:r w:rsidR="009A27DE">
        <w:t xml:space="preserve">  The process for this agreement is out-of-scope of the NSI. </w:t>
      </w:r>
      <w:r w:rsidR="00A72581">
        <w:t xml:space="preserve"> When two STPs in adjacent networks with matching capabilities are paired, the resulting </w:t>
      </w:r>
      <w:r w:rsidR="009A5CEF">
        <w:t>pairing forms a</w:t>
      </w:r>
      <w:r w:rsidR="00A72581">
        <w:t xml:space="preserve"> </w:t>
      </w:r>
      <w:r w:rsidR="009A5CEF">
        <w:t>service demarcation p</w:t>
      </w:r>
      <w:r w:rsidR="00A72581">
        <w:t xml:space="preserve">oint. </w:t>
      </w:r>
      <w:r w:rsidR="009A5CEF">
        <w:t xml:space="preserve"> This is depicted in </w:t>
      </w:r>
      <w:r w:rsidR="00800F4A">
        <w:fldChar w:fldCharType="begin"/>
      </w:r>
      <w:r w:rsidR="009A5CEF">
        <w:instrText xml:space="preserve"> REF _Ref266779976 \h </w:instrText>
      </w:r>
      <w:r w:rsidR="00800F4A">
        <w:fldChar w:fldCharType="separate"/>
      </w:r>
      <w:r w:rsidR="0027671B">
        <w:t xml:space="preserve">Figure </w:t>
      </w:r>
      <w:r w:rsidR="0027671B">
        <w:rPr>
          <w:noProof/>
        </w:rPr>
        <w:t>10</w:t>
      </w:r>
      <w:r w:rsidR="00800F4A">
        <w:fldChar w:fldCharType="end"/>
      </w:r>
      <w:r w:rsidR="009A5CEF">
        <w:t xml:space="preserve">. </w:t>
      </w:r>
    </w:p>
    <w:p w:rsidR="009A5CEF" w:rsidRDefault="009A5CEF" w:rsidP="00C54D21"/>
    <w:p w:rsidR="006C2586" w:rsidRDefault="006829CE" w:rsidP="008E72F0">
      <w:pPr>
        <w:jc w:val="center"/>
      </w:pPr>
      <w:r w:rsidRPr="006829CE">
        <w:rPr>
          <w:noProof/>
          <w:lang w:val="en-GB" w:eastAsia="en-GB"/>
        </w:rPr>
        <w:lastRenderedPageBreak/>
        <w:drawing>
          <wp:inline distT="0" distB="0" distL="0" distR="0">
            <wp:extent cx="2297430" cy="3230880"/>
            <wp:effectExtent l="19050" t="0" r="762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13113" cy="4103687"/>
                      <a:chOff x="2771775" y="1341438"/>
                      <a:chExt cx="3313113" cy="4103687"/>
                    </a:xfrm>
                  </a:grpSpPr>
                  <a:sp>
                    <a:nvSpPr>
                      <a:cNvPr id="73" name="Oval 72"/>
                      <a:cNvSpPr/>
                    </a:nvSpPr>
                    <a:spPr>
                      <a:xfrm>
                        <a:off x="4572000" y="1341438"/>
                        <a:ext cx="1512888" cy="4103687"/>
                      </a:xfrm>
                      <a:prstGeom prst="ellipse">
                        <a:avLst/>
                      </a:prstGeom>
                      <a:solidFill>
                        <a:schemeClr val="bg2"/>
                      </a:solid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Oval 69"/>
                      <a:cNvSpPr/>
                    </a:nvSpPr>
                    <a:spPr>
                      <a:xfrm>
                        <a:off x="2771775" y="1341438"/>
                        <a:ext cx="1512888" cy="4103687"/>
                      </a:xfrm>
                      <a:prstGeom prst="ellipse">
                        <a:avLst/>
                      </a:prstGeom>
                      <a:solidFill>
                        <a:schemeClr val="bg2"/>
                      </a:solidFill>
                      <a:ln>
                        <a:solidFill>
                          <a:schemeClr val="accent1">
                            <a:lumMod val="60000"/>
                            <a:lumOff val="40000"/>
                          </a:schemeClr>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2916238" y="1844675"/>
                        <a:ext cx="1219200"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Y </a:t>
                          </a:r>
                          <a:endParaRPr lang="en-GB" sz="1100" dirty="0"/>
                        </a:p>
                      </a:txBody>
                      <a:useSpRect/>
                    </a:txSp>
                    <a:style>
                      <a:lnRef idx="2">
                        <a:schemeClr val="dk1"/>
                      </a:lnRef>
                      <a:fillRef idx="1">
                        <a:schemeClr val="lt1"/>
                      </a:fillRef>
                      <a:effectRef idx="0">
                        <a:schemeClr val="dk1"/>
                      </a:effectRef>
                      <a:fontRef idx="minor">
                        <a:schemeClr val="dk1"/>
                      </a:fontRef>
                    </a:style>
                  </a:sp>
                  <a:sp>
                    <a:nvSpPr>
                      <a:cNvPr id="34" name="Trapezoid 33"/>
                      <a:cNvSpPr/>
                    </a:nvSpPr>
                    <a:spPr>
                      <a:xfrm>
                        <a:off x="4859338" y="1844675"/>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a:sp>
                    <a:nvSpPr>
                      <a:cNvPr id="35" name="Trapezoid 34"/>
                      <a:cNvSpPr/>
                    </a:nvSpPr>
                    <a:spPr>
                      <a:xfrm>
                        <a:off x="3232150" y="2401888"/>
                        <a:ext cx="1052513"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STP:Y:A/v1</a:t>
                          </a:r>
                        </a:p>
                        <a:p>
                          <a:pPr algn="ctr">
                            <a:spcBef>
                              <a:spcPts val="400"/>
                            </a:spcBef>
                            <a:defRPr/>
                          </a:pPr>
                          <a:r>
                            <a:rPr lang="en-GB" sz="1000" dirty="0" smtClean="0"/>
                            <a:t>STP:Y:A/v2</a:t>
                          </a:r>
                        </a:p>
                        <a:p>
                          <a:pPr algn="ctr">
                            <a:spcBef>
                              <a:spcPts val="400"/>
                            </a:spcBef>
                            <a:defRPr/>
                          </a:pPr>
                          <a:r>
                            <a:rPr lang="en-GB" sz="1000" dirty="0" smtClean="0"/>
                            <a:t>STP:Y:A/v3</a:t>
                          </a:r>
                        </a:p>
                        <a:p>
                          <a:pPr algn="ctr">
                            <a:spcBef>
                              <a:spcPts val="400"/>
                            </a:spcBef>
                            <a:defRPr/>
                          </a:pPr>
                          <a:r>
                            <a:rPr lang="en-GB" sz="1000" dirty="0" smtClean="0"/>
                            <a:t>STP:Y:A/v4</a:t>
                          </a:r>
                          <a:endParaRPr lang="en-GB" sz="800" dirty="0"/>
                        </a:p>
                      </a:txBody>
                      <a:useSpRect/>
                    </a:txSp>
                    <a:style>
                      <a:lnRef idx="2">
                        <a:schemeClr val="dk1"/>
                      </a:lnRef>
                      <a:fillRef idx="1">
                        <a:schemeClr val="lt1"/>
                      </a:fillRef>
                      <a:effectRef idx="0">
                        <a:schemeClr val="dk1"/>
                      </a:effectRef>
                      <a:fontRef idx="minor">
                        <a:schemeClr val="dk1"/>
                      </a:fontRef>
                    </a:style>
                  </a:sp>
                  <a:sp>
                    <a:nvSpPr>
                      <a:cNvPr id="81" name="Trapezoid 80"/>
                      <a:cNvSpPr/>
                    </a:nvSpPr>
                    <a:spPr>
                      <a:xfrm>
                        <a:off x="4572000" y="2420938"/>
                        <a:ext cx="1114425" cy="93662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spcBef>
                              <a:spcPts val="400"/>
                            </a:spcBef>
                            <a:defRPr/>
                          </a:pPr>
                          <a:r>
                            <a:rPr lang="en-GB" sz="1000" dirty="0" smtClean="0"/>
                            <a:t>STP:Z:A/v1</a:t>
                          </a:r>
                        </a:p>
                        <a:p>
                          <a:pPr algn="ctr">
                            <a:spcBef>
                              <a:spcPts val="400"/>
                            </a:spcBef>
                            <a:defRPr/>
                          </a:pPr>
                          <a:r>
                            <a:rPr lang="en-GB" sz="1000" dirty="0" smtClean="0"/>
                            <a:t>STP:Z:A/v2</a:t>
                          </a:r>
                        </a:p>
                        <a:p>
                          <a:pPr algn="ctr">
                            <a:spcBef>
                              <a:spcPts val="400"/>
                            </a:spcBef>
                            <a:defRPr/>
                          </a:pPr>
                          <a:r>
                            <a:rPr lang="en-GB" sz="1000" dirty="0" smtClean="0"/>
                            <a:t>STP:Z:A/w7</a:t>
                          </a:r>
                        </a:p>
                        <a:p>
                          <a:pPr algn="ctr">
                            <a:spcBef>
                              <a:spcPts val="400"/>
                            </a:spcBef>
                            <a:defRPr/>
                          </a:pPr>
                          <a:r>
                            <a:rPr lang="en-GB" sz="1000" dirty="0" smtClean="0"/>
                            <a:t>STP:Z:A/w8</a:t>
                          </a:r>
                          <a:endParaRPr lang="en-GB" sz="800" dirty="0"/>
                        </a:p>
                      </a:txBody>
                      <a:useSpRect/>
                    </a:txSp>
                    <a:style>
                      <a:lnRef idx="2">
                        <a:schemeClr val="dk1"/>
                      </a:lnRef>
                      <a:fillRef idx="1">
                        <a:schemeClr val="lt1"/>
                      </a:fillRef>
                      <a:effectRef idx="0">
                        <a:schemeClr val="dk1"/>
                      </a:effectRef>
                      <a:fontRef idx="minor">
                        <a:schemeClr val="dk1"/>
                      </a:fontRef>
                    </a:style>
                  </a:sp>
                  <a:sp>
                    <a:nvSpPr>
                      <a:cNvPr id="83" name="Trapezoid 82"/>
                      <a:cNvSpPr/>
                    </a:nvSpPr>
                    <a:spPr>
                      <a:xfrm>
                        <a:off x="2871788" y="3602038"/>
                        <a:ext cx="133985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a:spcBef>
                              <a:spcPts val="400"/>
                            </a:spcBef>
                            <a:defRPr/>
                          </a:pPr>
                          <a:r>
                            <a:rPr lang="en-GB" sz="1000" dirty="0" smtClean="0"/>
                            <a:t>STP:Y:B/c1</a:t>
                          </a:r>
                        </a:p>
                        <a:p>
                          <a:pPr algn="r">
                            <a:spcBef>
                              <a:spcPts val="400"/>
                            </a:spcBef>
                            <a:defRPr/>
                          </a:pPr>
                          <a:r>
                            <a:rPr lang="en-GB" sz="1000" dirty="0" smtClean="0"/>
                            <a:t>STP:Y:B/</a:t>
                          </a:r>
                          <a:r>
                            <a:rPr lang="en-GB" sz="1000" dirty="0" err="1" smtClean="0"/>
                            <a:t>agg</a:t>
                          </a:r>
                          <a:r>
                            <a:rPr lang="en-GB" sz="1000" dirty="0" smtClean="0"/>
                            <a:t>(c5,c5)</a:t>
                          </a:r>
                        </a:p>
                        <a:p>
                          <a:pPr algn="r">
                            <a:spcBef>
                              <a:spcPts val="400"/>
                            </a:spcBef>
                            <a:defRPr/>
                          </a:pPr>
                          <a:r>
                            <a:rPr lang="en-GB" sz="1000" dirty="0" smtClean="0"/>
                            <a:t>STP:Y:B/c20</a:t>
                          </a:r>
                        </a:p>
                      </a:txBody>
                      <a:useSpRect/>
                    </a:txSp>
                    <a:style>
                      <a:lnRef idx="2">
                        <a:schemeClr val="dk1"/>
                      </a:lnRef>
                      <a:fillRef idx="1">
                        <a:schemeClr val="lt1"/>
                      </a:fillRef>
                      <a:effectRef idx="0">
                        <a:schemeClr val="dk1"/>
                      </a:effectRef>
                      <a:fontRef idx="minor">
                        <a:schemeClr val="dk1"/>
                      </a:fontRef>
                    </a:style>
                  </a:sp>
                  <a:sp>
                    <a:nvSpPr>
                      <a:cNvPr id="84" name="Trapezoid 83"/>
                      <a:cNvSpPr/>
                    </a:nvSpPr>
                    <a:spPr>
                      <a:xfrm>
                        <a:off x="4662488" y="3611563"/>
                        <a:ext cx="1422400" cy="935037"/>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spcBef>
                              <a:spcPts val="400"/>
                            </a:spcBef>
                            <a:defRPr/>
                          </a:pPr>
                          <a:r>
                            <a:rPr lang="en-GB" sz="1000" dirty="0" smtClean="0"/>
                            <a:t>STP:Z:B/d7</a:t>
                          </a:r>
                        </a:p>
                        <a:p>
                          <a:pPr>
                            <a:spcBef>
                              <a:spcPts val="400"/>
                            </a:spcBef>
                            <a:defRPr/>
                          </a:pPr>
                          <a:r>
                            <a:rPr lang="en-GB" sz="1000" dirty="0" smtClean="0"/>
                            <a:t>STP:Z:B/</a:t>
                          </a:r>
                          <a:r>
                            <a:rPr lang="en-GB" sz="1000" dirty="0" err="1" smtClean="0"/>
                            <a:t>agg</a:t>
                          </a:r>
                          <a:r>
                            <a:rPr lang="en-GB" sz="1000" dirty="0" smtClean="0"/>
                            <a:t>(d8,d9)</a:t>
                          </a:r>
                        </a:p>
                        <a:p>
                          <a:pPr>
                            <a:spcBef>
                              <a:spcPts val="400"/>
                            </a:spcBef>
                            <a:defRPr/>
                          </a:pPr>
                          <a:r>
                            <a:rPr lang="en-GB" sz="1000" dirty="0" smtClean="0"/>
                            <a:t>STP:Z:B/d20</a:t>
                          </a:r>
                        </a:p>
                      </a:txBody>
                      <a:useSpRect/>
                    </a:txSp>
                    <a:style>
                      <a:lnRef idx="2">
                        <a:schemeClr val="dk1"/>
                      </a:lnRef>
                      <a:fillRef idx="1">
                        <a:schemeClr val="lt1"/>
                      </a:fillRef>
                      <a:effectRef idx="0">
                        <a:schemeClr val="dk1"/>
                      </a:effectRef>
                      <a:fontRef idx="minor">
                        <a:schemeClr val="dk1"/>
                      </a:fontRef>
                    </a:style>
                  </a:sp>
                  <a:grpSp>
                    <a:nvGrpSpPr>
                      <a:cNvPr id="2058" name="Group 77"/>
                      <a:cNvGrpSpPr>
                        <a:grpSpLocks/>
                      </a:cNvGrpSpPr>
                    </a:nvGrpSpPr>
                    <a:grpSpPr bwMode="auto">
                      <a:xfrm>
                        <a:off x="4140200" y="2492375"/>
                        <a:ext cx="576263" cy="144463"/>
                        <a:chOff x="6588224" y="2348880"/>
                        <a:chExt cx="576064" cy="144016"/>
                      </a:xfrm>
                    </a:grpSpPr>
                    <a:grpSp>
                      <a:nvGrpSpPr>
                        <a:cNvPr id="11" name="Group 101"/>
                        <a:cNvGrpSpPr>
                          <a:grpSpLocks/>
                        </a:cNvGrpSpPr>
                      </a:nvGrpSpPr>
                      <a:grpSpPr bwMode="auto">
                        <a:xfrm>
                          <a:off x="6616792" y="2382115"/>
                          <a:ext cx="504651" cy="72799"/>
                          <a:chOff x="5508095" y="3860375"/>
                          <a:chExt cx="503881" cy="72799"/>
                        </a:xfrm>
                      </a:grpSpPr>
                      <a:cxnSp>
                        <a:nvCxnSpPr>
                          <a:cNvPr id="74" name="Straight Connector 73"/>
                          <a:cNvCxnSpPr>
                            <a:stCxn id="75" idx="6"/>
                            <a:endCxn id="76"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75" name="Oval 74"/>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Oval 75"/>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2" name="Oval 7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59" name="Group 78"/>
                      <a:cNvGrpSpPr>
                        <a:grpSpLocks/>
                      </a:cNvGrpSpPr>
                    </a:nvGrpSpPr>
                    <a:grpSpPr bwMode="auto">
                      <a:xfrm>
                        <a:off x="4140200" y="2708275"/>
                        <a:ext cx="576263" cy="144463"/>
                        <a:chOff x="6588224" y="2348880"/>
                        <a:chExt cx="576064" cy="144016"/>
                      </a:xfrm>
                    </a:grpSpPr>
                    <a:grpSp>
                      <a:nvGrpSpPr>
                        <a:cNvPr id="17" name="Group 101"/>
                        <a:cNvGrpSpPr>
                          <a:grpSpLocks/>
                        </a:cNvGrpSpPr>
                      </a:nvGrpSpPr>
                      <a:grpSpPr bwMode="auto">
                        <a:xfrm>
                          <a:off x="6616792" y="2382115"/>
                          <a:ext cx="504651" cy="72799"/>
                          <a:chOff x="5508095" y="3860375"/>
                          <a:chExt cx="503881" cy="72799"/>
                        </a:xfrm>
                      </a:grpSpPr>
                      <a:cxnSp>
                        <a:nvCxnSpPr>
                          <a:cNvPr id="85" name="Straight Connector 84"/>
                          <a:cNvCxnSpPr>
                            <a:stCxn id="86" idx="6"/>
                            <a:endCxn id="87"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86" name="Oval 85"/>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2" name="Oval 81"/>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0" name="Group 87"/>
                      <a:cNvGrpSpPr>
                        <a:grpSpLocks/>
                      </a:cNvGrpSpPr>
                    </a:nvGrpSpPr>
                    <a:grpSpPr bwMode="auto">
                      <a:xfrm>
                        <a:off x="4140200" y="2924175"/>
                        <a:ext cx="576263" cy="144463"/>
                        <a:chOff x="6588224" y="2348880"/>
                        <a:chExt cx="576064" cy="144016"/>
                      </a:xfrm>
                    </a:grpSpPr>
                    <a:grpSp>
                      <a:nvGrpSpPr>
                        <a:cNvPr id="23" name="Group 101"/>
                        <a:cNvGrpSpPr>
                          <a:grpSpLocks/>
                        </a:cNvGrpSpPr>
                      </a:nvGrpSpPr>
                      <a:grpSpPr bwMode="auto">
                        <a:xfrm>
                          <a:off x="6616792" y="2382115"/>
                          <a:ext cx="504651" cy="72799"/>
                          <a:chOff x="5508095" y="3860375"/>
                          <a:chExt cx="503881" cy="72799"/>
                        </a:xfrm>
                      </a:grpSpPr>
                      <a:cxnSp>
                        <a:nvCxnSpPr>
                          <a:cNvPr id="91" name="Straight Connector 90"/>
                          <a:cNvCxnSpPr>
                            <a:stCxn id="92" idx="6"/>
                            <a:endCxn id="93" idx="2"/>
                          </a:cNvCxnSpPr>
                        </a:nvCxnSpPr>
                        <a:spPr>
                          <a:xfrm>
                            <a:off x="5579399" y="3898357"/>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2" name="Oval 91"/>
                          <a:cNvSpPr/>
                        </a:nvSpPr>
                        <a:spPr>
                          <a:xfrm>
                            <a:off x="5508095" y="3860375"/>
                            <a:ext cx="71304"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5940673" y="3860375"/>
                            <a:ext cx="71303" cy="72799"/>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0" name="Oval 89"/>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93"/>
                      <a:cNvGrpSpPr>
                        <a:grpSpLocks/>
                      </a:cNvGrpSpPr>
                    </a:nvGrpSpPr>
                    <a:grpSpPr bwMode="auto">
                      <a:xfrm>
                        <a:off x="4140200" y="3141663"/>
                        <a:ext cx="576263" cy="142875"/>
                        <a:chOff x="6588224" y="2348880"/>
                        <a:chExt cx="576064" cy="144016"/>
                      </a:xfrm>
                    </a:grpSpPr>
                    <a:grpSp>
                      <a:nvGrpSpPr>
                        <a:cNvPr id="29" name="Group 101"/>
                        <a:cNvGrpSpPr>
                          <a:grpSpLocks/>
                        </a:cNvGrpSpPr>
                      </a:nvGrpSpPr>
                      <a:grpSpPr bwMode="auto">
                        <a:xfrm>
                          <a:off x="6616792" y="2382484"/>
                          <a:ext cx="504651" cy="72008"/>
                          <a:chOff x="5508095" y="3860744"/>
                          <a:chExt cx="503881" cy="72008"/>
                        </a:xfrm>
                      </a:grpSpPr>
                      <a:cxnSp>
                        <a:nvCxnSpPr>
                          <a:cNvPr id="97" name="Straight Connector 96"/>
                          <a:cNvCxnSpPr>
                            <a:stCxn id="98" idx="6"/>
                            <a:endCxn id="99" idx="2"/>
                          </a:cNvCxnSpPr>
                        </a:nvCxnSpPr>
                        <a:spPr>
                          <a:xfrm>
                            <a:off x="5579399" y="3897548"/>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98" name="Oval 97"/>
                          <a:cNvSpPr/>
                        </a:nvSpPr>
                        <a:spPr>
                          <a:xfrm>
                            <a:off x="5508095" y="3860744"/>
                            <a:ext cx="71304"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Oval 98"/>
                          <a:cNvSpPr/>
                        </a:nvSpPr>
                        <a:spPr>
                          <a:xfrm>
                            <a:off x="5940673" y="3860744"/>
                            <a:ext cx="71303" cy="7200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96" name="Oval 95"/>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2" name="Group 100"/>
                      <a:cNvGrpSpPr>
                        <a:grpSpLocks/>
                      </a:cNvGrpSpPr>
                    </a:nvGrpSpPr>
                    <a:grpSpPr bwMode="auto">
                      <a:xfrm>
                        <a:off x="4140200" y="3789363"/>
                        <a:ext cx="576263" cy="144462"/>
                        <a:chOff x="6588224" y="2348880"/>
                        <a:chExt cx="576064" cy="144016"/>
                      </a:xfrm>
                    </a:grpSpPr>
                    <a:grpSp>
                      <a:nvGrpSpPr>
                        <a:cNvPr id="36" name="Group 101"/>
                        <a:cNvGrpSpPr>
                          <a:grpSpLocks/>
                        </a:cNvGrpSpPr>
                      </a:nvGrpSpPr>
                      <a:grpSpPr bwMode="auto">
                        <a:xfrm>
                          <a:off x="6616792" y="2382114"/>
                          <a:ext cx="504651" cy="72800"/>
                          <a:chOff x="5508095" y="3860374"/>
                          <a:chExt cx="503881" cy="72800"/>
                        </a:xfrm>
                      </a:grpSpPr>
                      <a:cxnSp>
                        <a:nvCxnSpPr>
                          <a:cNvPr id="107" name="Straight Connector 106"/>
                          <a:cNvCxnSpPr>
                            <a:stCxn id="111" idx="6"/>
                            <a:endCxn id="115"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11" name="Oval 110"/>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Oval 114"/>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3" name="Oval 102"/>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3" name="Group 118"/>
                      <a:cNvGrpSpPr>
                        <a:grpSpLocks/>
                      </a:cNvGrpSpPr>
                    </a:nvGrpSpPr>
                    <a:grpSpPr bwMode="auto">
                      <a:xfrm>
                        <a:off x="4140200" y="4005263"/>
                        <a:ext cx="576263" cy="144462"/>
                        <a:chOff x="6588224" y="2348880"/>
                        <a:chExt cx="576064" cy="144016"/>
                      </a:xfrm>
                    </a:grpSpPr>
                    <a:grpSp>
                      <a:nvGrpSpPr>
                        <a:cNvPr id="41" name="Group 101"/>
                        <a:cNvGrpSpPr>
                          <a:grpSpLocks/>
                        </a:cNvGrpSpPr>
                      </a:nvGrpSpPr>
                      <a:grpSpPr bwMode="auto">
                        <a:xfrm>
                          <a:off x="6616792" y="2382114"/>
                          <a:ext cx="504651" cy="72800"/>
                          <a:chOff x="5508095" y="3860374"/>
                          <a:chExt cx="503881" cy="72800"/>
                        </a:xfrm>
                      </a:grpSpPr>
                      <a:cxnSp>
                        <a:nvCxnSpPr>
                          <a:cNvPr id="128" name="Straight Connector 127"/>
                          <a:cNvCxnSpPr>
                            <a:stCxn id="130" idx="6"/>
                            <a:endCxn id="131"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0" name="Oval 129"/>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Oval 130"/>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7" name="Oval 126"/>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4" name="Group 131"/>
                      <a:cNvGrpSpPr>
                        <a:grpSpLocks/>
                      </a:cNvGrpSpPr>
                    </a:nvGrpSpPr>
                    <a:grpSpPr bwMode="auto">
                      <a:xfrm>
                        <a:off x="4140200" y="4221163"/>
                        <a:ext cx="576263" cy="144462"/>
                        <a:chOff x="6588224" y="2348880"/>
                        <a:chExt cx="576064" cy="144016"/>
                      </a:xfrm>
                    </a:grpSpPr>
                    <a:grpSp>
                      <a:nvGrpSpPr>
                        <a:cNvPr id="47" name="Group 101"/>
                        <a:cNvGrpSpPr>
                          <a:grpSpLocks/>
                        </a:cNvGrpSpPr>
                      </a:nvGrpSpPr>
                      <a:grpSpPr bwMode="auto">
                        <a:xfrm>
                          <a:off x="6616792" y="2382114"/>
                          <a:ext cx="504651" cy="72800"/>
                          <a:chOff x="5508095" y="3860374"/>
                          <a:chExt cx="503881" cy="72800"/>
                        </a:xfrm>
                      </a:grpSpPr>
                      <a:cxnSp>
                        <a:nvCxnSpPr>
                          <a:cNvPr id="135" name="Straight Connector 134"/>
                          <a:cNvCxnSpPr>
                            <a:stCxn id="136" idx="6"/>
                            <a:endCxn id="137" idx="2"/>
                          </a:cNvCxnSpPr>
                        </a:nvCxnSpPr>
                        <a:spPr>
                          <a:xfrm>
                            <a:off x="5579399" y="3898356"/>
                            <a:ext cx="361273"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36" name="Oval 135"/>
                          <a:cNvSpPr/>
                        </a:nvSpPr>
                        <a:spPr>
                          <a:xfrm>
                            <a:off x="5508095" y="3860374"/>
                            <a:ext cx="71304"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7" name="Oval 136"/>
                          <a:cNvSpPr/>
                        </a:nvSpPr>
                        <a:spPr>
                          <a:xfrm>
                            <a:off x="5940673" y="3860374"/>
                            <a:ext cx="71303" cy="72800"/>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34" name="Oval 133"/>
                        <a:cNvSpPr/>
                      </a:nvSpPr>
                      <a:spPr>
                        <a:xfrm>
                          <a:off x="6588224" y="2348880"/>
                          <a:ext cx="576064" cy="144016"/>
                        </a:xfrm>
                        <a:prstGeom prst="ellipse">
                          <a:avLst/>
                        </a:prstGeom>
                        <a:noFill/>
                        <a:ln w="12700"/>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2" name="Trapezoid 51"/>
                      <a:cNvSpPr/>
                    </a:nvSpPr>
                    <a:spPr>
                      <a:xfrm>
                        <a:off x="3851920" y="1556792"/>
                        <a:ext cx="1219200" cy="504056"/>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en-GB" sz="1100" dirty="0" smtClean="0"/>
                            <a:t>Service Demarcation Point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54" name="Straight Connector 53"/>
                      <a:cNvCxnSpPr>
                        <a:stCxn id="72" idx="0"/>
                        <a:endCxn id="52" idx="2"/>
                      </a:cNvCxnSpPr>
                    </a:nvCxnSpPr>
                    <a:spPr>
                      <a:xfrm rot="5400000" flipH="1" flipV="1">
                        <a:off x="4229163" y="2260018"/>
                        <a:ext cx="431527" cy="331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E72F0" w:rsidRDefault="008E72F0" w:rsidP="008E72F0">
      <w:pPr>
        <w:pStyle w:val="Caption"/>
        <w:jc w:val="center"/>
      </w:pPr>
      <w:bookmarkStart w:id="82" w:name="_Ref266779976"/>
      <w:r>
        <w:t xml:space="preserve">Figure </w:t>
      </w:r>
      <w:fldSimple w:instr=" SEQ Figure \* ARABIC ">
        <w:r w:rsidR="0027671B">
          <w:rPr>
            <w:noProof/>
          </w:rPr>
          <w:t>10</w:t>
        </w:r>
      </w:fldSimple>
      <w:bookmarkEnd w:id="82"/>
      <w:r w:rsidR="009A5CEF">
        <w:t xml:space="preserve">: STP </w:t>
      </w:r>
      <w:r w:rsidR="006834F6">
        <w:t>examples</w:t>
      </w:r>
    </w:p>
    <w:p w:rsidR="00B25070" w:rsidRDefault="00B25070" w:rsidP="00C54D21"/>
    <w:p w:rsidR="00C34C15" w:rsidRDefault="00877055" w:rsidP="003C58B4">
      <w:r>
        <w:t xml:space="preserve">Using the example shown in </w:t>
      </w:r>
      <w:r w:rsidR="00800F4A">
        <w:fldChar w:fldCharType="begin"/>
      </w:r>
      <w:r>
        <w:instrText xml:space="preserve"> REF _Ref266779976 \h </w:instrText>
      </w:r>
      <w:r w:rsidR="00800F4A">
        <w:fldChar w:fldCharType="separate"/>
      </w:r>
      <w:r w:rsidR="0027671B">
        <w:t xml:space="preserve">Figure </w:t>
      </w:r>
      <w:r w:rsidR="0027671B">
        <w:rPr>
          <w:noProof/>
        </w:rPr>
        <w:t>10</w:t>
      </w:r>
      <w:r w:rsidR="00800F4A">
        <w:fldChar w:fldCharType="end"/>
      </w:r>
      <w:r>
        <w:t>, a</w:t>
      </w:r>
      <w:r w:rsidR="003751BB">
        <w:t>ssume there are two networks, Y and Z.</w:t>
      </w:r>
      <w:r w:rsidR="009F09BC">
        <w:t xml:space="preserve">  The STPs are advertised and then t</w:t>
      </w:r>
      <w:r w:rsidR="003751BB">
        <w:t xml:space="preserve">he pairing process matches STPs in each network </w:t>
      </w:r>
      <w:r w:rsidR="00C34C15">
        <w:t>as follows:</w:t>
      </w:r>
    </w:p>
    <w:p w:rsidR="009A5CEF" w:rsidRDefault="009A5CEF" w:rsidP="009F09BC">
      <w:r>
        <w:t>ST</w:t>
      </w:r>
      <w:r w:rsidR="00C34C15">
        <w:t xml:space="preserve">P </w:t>
      </w:r>
      <w:r w:rsidR="009F09BC">
        <w:t>A</w:t>
      </w:r>
      <w:r>
        <w:t xml:space="preserve"> group:</w:t>
      </w:r>
    </w:p>
    <w:p w:rsidR="009F09BC" w:rsidRDefault="009F09BC" w:rsidP="009F09BC">
      <w:r>
        <w:t>(STP:Y:A/v1, STP:Z:A/v1)</w:t>
      </w:r>
    </w:p>
    <w:p w:rsidR="009F09BC" w:rsidRDefault="009F09BC" w:rsidP="009F09BC">
      <w:r>
        <w:t>(STP:Y:A/v2, STP:Z:A/v2)</w:t>
      </w:r>
    </w:p>
    <w:p w:rsidR="009F09BC" w:rsidRDefault="00260459" w:rsidP="009F09BC">
      <w:r>
        <w:t>(STP:Y:A/v3, STP:Z:A/w7</w:t>
      </w:r>
      <w:r w:rsidR="009F09BC">
        <w:t>)</w:t>
      </w:r>
    </w:p>
    <w:p w:rsidR="009F09BC" w:rsidRDefault="00260459" w:rsidP="009F09BC">
      <w:r>
        <w:t>(STP:Y:A/v4, STP:Z:A/w8</w:t>
      </w:r>
      <w:r w:rsidR="009F09BC">
        <w:t>)</w:t>
      </w:r>
    </w:p>
    <w:p w:rsidR="00C34C15" w:rsidRDefault="00C34C15" w:rsidP="003C58B4"/>
    <w:p w:rsidR="009A5CEF" w:rsidRDefault="009A5CEF" w:rsidP="009A5CEF">
      <w:r>
        <w:t>STP B group:</w:t>
      </w:r>
    </w:p>
    <w:p w:rsidR="009F09BC" w:rsidRDefault="00260459" w:rsidP="009F09BC">
      <w:r>
        <w:t>(STP:Y:B/c1, STP:Z:B/d7</w:t>
      </w:r>
      <w:r w:rsidR="009F09BC">
        <w:t xml:space="preserve"> )</w:t>
      </w:r>
    </w:p>
    <w:p w:rsidR="009F09BC" w:rsidRDefault="009F09BC" w:rsidP="009F09BC">
      <w:r>
        <w:t>(STP:Y:B/agg(c5,c9)  -STP:Z:B/</w:t>
      </w:r>
      <w:r w:rsidR="00260459">
        <w:t>agg(d8,d9</w:t>
      </w:r>
      <w:r>
        <w:t xml:space="preserve">)   </w:t>
      </w:r>
    </w:p>
    <w:p w:rsidR="009F09BC" w:rsidRDefault="00260459" w:rsidP="009F09BC">
      <w:r>
        <w:t>(STP:Y:B/c20-STP:Z:B/d20)</w:t>
      </w:r>
    </w:p>
    <w:p w:rsidR="009F09BC" w:rsidRDefault="009F09BC" w:rsidP="003C58B4"/>
    <w:p w:rsidR="00DC7F05" w:rsidRDefault="00AD2854" w:rsidP="00B02EBD">
      <w:r>
        <w:t>It is important to note that the NSI inter-</w:t>
      </w:r>
      <w:r w:rsidR="00A25EC6">
        <w:t>network</w:t>
      </w:r>
      <w:r>
        <w:t xml:space="preserve"> topology model is</w:t>
      </w:r>
      <w:r w:rsidR="00DC7F05">
        <w:t xml:space="preserve"> composed of Networks interconnected by </w:t>
      </w:r>
      <w:r w:rsidR="00113C85">
        <w:t>pairs of STPs</w:t>
      </w:r>
      <w:r w:rsidR="00DC7F05">
        <w:t>.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522AA3" w:rsidRDefault="00522AA3" w:rsidP="00522AA3"/>
    <w:p w:rsidR="00522AA3" w:rsidRDefault="00522AA3" w:rsidP="00B02EBD"/>
    <w:p w:rsidR="008405F9" w:rsidRPr="00056102" w:rsidRDefault="00A86C7A" w:rsidP="008405F9">
      <w:pPr>
        <w:pStyle w:val="Heading2"/>
      </w:pPr>
      <w:bookmarkStart w:id="83" w:name="_Toc266803650"/>
      <w:r>
        <w:t>M</w:t>
      </w:r>
      <w:r w:rsidR="00877055">
        <w:t xml:space="preserve">anaging </w:t>
      </w:r>
      <w:r w:rsidR="00DB7FF5">
        <w:t>Connections</w:t>
      </w:r>
      <w:r w:rsidR="006F37F7">
        <w:t xml:space="preserve"> </w:t>
      </w:r>
      <w:r>
        <w:t>with</w:t>
      </w:r>
      <w:r w:rsidR="006F37F7">
        <w:t xml:space="preserve"> the i</w:t>
      </w:r>
      <w:r w:rsidR="009C3670">
        <w:t>ntra-Network topology</w:t>
      </w:r>
      <w:bookmarkEnd w:id="83"/>
    </w:p>
    <w:p w:rsidR="008405F9" w:rsidRDefault="008405F9" w:rsidP="008405F9"/>
    <w:p w:rsidR="008405F9" w:rsidRDefault="008405F9" w:rsidP="008405F9">
      <w:pPr>
        <w:rPr>
          <w:ins w:id="84" w:author="Guy" w:date="2010-07-13T10:04:00Z"/>
        </w:rPr>
      </w:pPr>
      <w:r>
        <w:t>The Network Services Framework supports many services.  The first of these is the Connection Service.  The purpose of this service is to manage Connections.  A Connection is defined to</w:t>
      </w:r>
      <w:r w:rsidR="00113C85">
        <w:t xml:space="preserve"> be the connectivity between STPs</w:t>
      </w:r>
      <w:r>
        <w:t>.  Conne</w:t>
      </w:r>
      <w:r w:rsidR="00113C85">
        <w:t>ctions may be concatenated at service demarcation points (STP pairs)</w:t>
      </w:r>
      <w:r>
        <w:t xml:space="preserve"> to create longer Connections.  </w:t>
      </w:r>
    </w:p>
    <w:p w:rsidR="008405F9" w:rsidRDefault="008405F9" w:rsidP="008405F9"/>
    <w:p w:rsidR="00877055" w:rsidRDefault="00877055" w:rsidP="008405F9">
      <w:r>
        <w:t xml:space="preserve">The process of instantiating a Connection </w:t>
      </w:r>
      <w:r w:rsidR="00472CAB">
        <w:t xml:space="preserve">requires the NSA to send a Connection instantiation instruction </w:t>
      </w:r>
      <w:r w:rsidR="00606135">
        <w:t>to the NRM</w:t>
      </w:r>
      <w:r w:rsidR="00472CAB">
        <w:t>.</w:t>
      </w:r>
      <w:r>
        <w:t xml:space="preserve"> </w:t>
      </w:r>
      <w:r w:rsidR="00113C85">
        <w:t xml:space="preserve"> This is identified using </w:t>
      </w:r>
      <w:r w:rsidR="00A86C7A">
        <w:t xml:space="preserve">the </w:t>
      </w:r>
      <w:r w:rsidR="00113C85">
        <w:t>ingress and egress STPs.</w:t>
      </w:r>
    </w:p>
    <w:p w:rsidR="00877055" w:rsidRDefault="00877055" w:rsidP="008405F9"/>
    <w:p w:rsidR="00A86C7A" w:rsidRDefault="00877055" w:rsidP="00A86C7A">
      <w:r>
        <w:t xml:space="preserve">Once instantiated, an STP may have properties such as a framing, bandwidth and a VLAN id. Some of these properties may reflect the requirements specified in the service definition.  </w:t>
      </w:r>
      <w:r w:rsidR="00A86C7A">
        <w:t xml:space="preserve"> </w:t>
      </w:r>
      <w:r w:rsidR="00A86C7A">
        <w:lastRenderedPageBreak/>
        <w:t>Labeling (cf. fiber id, wavelength, VLAN id) and aggregation (cf. combining multiple switch ports) can be modeled as a property of an STP.</w:t>
      </w:r>
    </w:p>
    <w:p w:rsidR="006829CE" w:rsidRDefault="006829CE" w:rsidP="00877055"/>
    <w:p w:rsidR="00A86C7A" w:rsidRDefault="00A86C7A" w:rsidP="00A86C7A">
      <w:r>
        <w:t xml:space="preserve">A service demarcation point can function as both an ingress point on one side and an egress point on the other.  Two such connections that share a single service demarcation point in this 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A86C7A" w:rsidRDefault="00A86C7A" w:rsidP="00A86C7A"/>
    <w:p w:rsidR="003C58B4" w:rsidRDefault="00800F4A" w:rsidP="003C58B4">
      <w:r>
        <w:fldChar w:fldCharType="begin"/>
      </w:r>
      <w:r w:rsidR="003C58B4">
        <w:instrText xml:space="preserve"> REF _Ref266779935 \h </w:instrText>
      </w:r>
      <w:r>
        <w:fldChar w:fldCharType="separate"/>
      </w:r>
      <w:r w:rsidR="0027671B">
        <w:t xml:space="preserve">Figure </w:t>
      </w:r>
      <w:r w:rsidR="0027671B">
        <w:rPr>
          <w:noProof/>
        </w:rPr>
        <w:t>11</w:t>
      </w:r>
      <w:r>
        <w:fldChar w:fldCharType="end"/>
      </w:r>
      <w:r w:rsidR="003C58B4">
        <w:t xml:space="preserve"> depicts an example of a connection service between hosts, one internal to Network W and the other attached to an STP of Network Z.  The Connection is created by requesting a Connection in Networks X, Y </w:t>
      </w:r>
      <w:r w:rsidR="00F43E6D">
        <w:t>and Z.  In Network W the Host is</w:t>
      </w:r>
      <w:r w:rsidR="003C58B4">
        <w:t xml:space="preserve"> internally connected, </w:t>
      </w:r>
      <w:r w:rsidR="00F43E6D">
        <w:t>(i.e not advertised to the NSA)</w:t>
      </w:r>
      <w:r w:rsidR="003C58B4">
        <w:t>.  In Network Z the host is connected to an STP it may be reached directly by using an NSI connection to STP k.</w:t>
      </w:r>
    </w:p>
    <w:p w:rsidR="00877055" w:rsidRDefault="00877055" w:rsidP="008405F9"/>
    <w:p w:rsidR="008405F9" w:rsidRDefault="00890938" w:rsidP="008405F9">
      <w:pPr>
        <w:jc w:val="center"/>
      </w:pPr>
      <w:r w:rsidRPr="00890938">
        <w:rPr>
          <w:noProof/>
          <w:lang w:val="en-GB" w:eastAsia="en-GB"/>
        </w:rPr>
        <w:drawing>
          <wp:inline distT="0" distB="0" distL="0" distR="0">
            <wp:extent cx="5486400" cy="2042780"/>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34974" cy="2209800"/>
                      <a:chOff x="1295400" y="2362200"/>
                      <a:chExt cx="5934974" cy="2209800"/>
                    </a:xfrm>
                  </a:grpSpPr>
                  <a:cxnSp>
                    <a:nvCxnSpPr>
                      <a:cNvPr id="176" name="Straight Connector 175"/>
                      <a:cNvCxnSpPr>
                        <a:stCxn id="167" idx="2"/>
                        <a:endCxn id="167" idx="6"/>
                      </a:cNvCxnSpPr>
                    </a:nvCxnSpPr>
                    <a:spPr>
                      <a:xfrm rot="10800000" flipH="1">
                        <a:off x="3858768" y="2903220"/>
                        <a:ext cx="76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50" name="Oval 49"/>
                      <a:cNvSpPr/>
                    </a:nvSpPr>
                    <a:spPr>
                      <a:xfrm>
                        <a:off x="2590800" y="24384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590800" y="2667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rapezoid 60"/>
                      <a:cNvSpPr/>
                    </a:nvSpPr>
                    <a:spPr>
                      <a:xfrm>
                        <a:off x="2014270" y="2389512"/>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64" name="Trapezoid 63"/>
                      <a:cNvSpPr/>
                    </a:nvSpPr>
                    <a:spPr>
                      <a:xfrm>
                        <a:off x="2590800" y="3124200"/>
                        <a:ext cx="1219200"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X </a:t>
                          </a:r>
                          <a:endParaRPr lang="en-GB" sz="1100" dirty="0"/>
                        </a:p>
                      </a:txBody>
                      <a:useSpRect/>
                    </a:txSp>
                    <a:style>
                      <a:lnRef idx="2">
                        <a:schemeClr val="dk1"/>
                      </a:lnRef>
                      <a:fillRef idx="1">
                        <a:schemeClr val="lt1"/>
                      </a:fillRef>
                      <a:effectRef idx="0">
                        <a:schemeClr val="dk1"/>
                      </a:effectRef>
                      <a:fontRef idx="minor">
                        <a:schemeClr val="dk1"/>
                      </a:fontRef>
                    </a:style>
                  </a:sp>
                  <a:sp>
                    <a:nvSpPr>
                      <a:cNvPr id="73" name="Oval 72"/>
                      <a:cNvSpPr/>
                    </a:nvSpPr>
                    <a:spPr>
                      <a:xfrm>
                        <a:off x="2590800" y="32766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3581400" y="3429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Trapezoid 101"/>
                      <a:cNvSpPr/>
                    </a:nvSpPr>
                    <a:spPr>
                      <a:xfrm>
                        <a:off x="2209800" y="34290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e</a:t>
                          </a:r>
                          <a:endParaRPr lang="en-GB" sz="800" dirty="0"/>
                        </a:p>
                      </a:txBody>
                      <a:useSpRect/>
                    </a:txSp>
                    <a:style>
                      <a:lnRef idx="2">
                        <a:schemeClr val="dk1"/>
                      </a:lnRef>
                      <a:fillRef idx="1">
                        <a:schemeClr val="lt1"/>
                      </a:fillRef>
                      <a:effectRef idx="0">
                        <a:schemeClr val="dk1"/>
                      </a:effectRef>
                      <a:fontRef idx="minor">
                        <a:schemeClr val="dk1"/>
                      </a:fontRef>
                    </a:style>
                  </a:sp>
                  <a:sp>
                    <a:nvSpPr>
                      <a:cNvPr id="104" name="Trapezoid 103"/>
                      <a:cNvSpPr/>
                    </a:nvSpPr>
                    <a:spPr>
                      <a:xfrm>
                        <a:off x="3657600" y="35814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108" name="Oval 107"/>
                      <a:cNvSpPr/>
                    </a:nvSpPr>
                    <a:spPr>
                      <a:xfrm>
                        <a:off x="3886200" y="2819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0" name="Oval 139"/>
                      <a:cNvSpPr/>
                    </a:nvSpPr>
                    <a:spPr>
                      <a:xfrm>
                        <a:off x="4419600" y="2590800"/>
                        <a:ext cx="1371600"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1" name="Oval 140"/>
                      <a:cNvSpPr/>
                    </a:nvSpPr>
                    <a:spPr>
                      <a:xfrm>
                        <a:off x="4419600" y="2819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Oval 144"/>
                      <a:cNvSpPr/>
                    </a:nvSpPr>
                    <a:spPr>
                      <a:xfrm>
                        <a:off x="5410200" y="3581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7" name="Trapezoid 146"/>
                      <a:cNvSpPr/>
                    </a:nvSpPr>
                    <a:spPr>
                      <a:xfrm>
                        <a:off x="5334000" y="2362200"/>
                        <a:ext cx="53340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g</a:t>
                          </a:r>
                          <a:endParaRPr lang="en-GB" sz="800" dirty="0"/>
                        </a:p>
                      </a:txBody>
                      <a:useSpRect/>
                    </a:txSp>
                    <a:style>
                      <a:lnRef idx="2">
                        <a:schemeClr val="dk1"/>
                      </a:lnRef>
                      <a:fillRef idx="1">
                        <a:schemeClr val="lt1"/>
                      </a:fillRef>
                      <a:effectRef idx="0">
                        <a:schemeClr val="dk1"/>
                      </a:effectRef>
                      <a:fontRef idx="minor">
                        <a:schemeClr val="dk1"/>
                      </a:fontRef>
                    </a:style>
                  </a:sp>
                  <a:sp>
                    <a:nvSpPr>
                      <a:cNvPr id="149" name="Oval 148"/>
                      <a:cNvSpPr/>
                    </a:nvSpPr>
                    <a:spPr>
                      <a:xfrm>
                        <a:off x="5334000" y="25908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3858768" y="2788920"/>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1399309" y="23622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9" name="Oval 208"/>
                      <a:cNvSpPr/>
                    </a:nvSpPr>
                    <a:spPr>
                      <a:xfrm>
                        <a:off x="2085109" y="26670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1" name="Oval 210"/>
                      <a:cNvSpPr/>
                    </a:nvSpPr>
                    <a:spPr>
                      <a:xfrm>
                        <a:off x="5952744" y="3124200"/>
                        <a:ext cx="762000" cy="762000"/>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2" name="Oval 211"/>
                      <a:cNvSpPr/>
                    </a:nvSpPr>
                    <a:spPr>
                      <a:xfrm>
                        <a:off x="5922264" y="3581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5" name="Straight Connector 214"/>
                      <a:cNvCxnSpPr>
                        <a:stCxn id="209" idx="6"/>
                        <a:endCxn id="53" idx="2"/>
                      </a:cNvCxnSpPr>
                    </a:nvCxnSpPr>
                    <a:spPr>
                      <a:xfrm>
                        <a:off x="2244436" y="2753140"/>
                        <a:ext cx="346364"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cxnSp>
                    <a:nvCxnSpPr>
                      <a:cNvPr id="217" name="Straight Connector 216"/>
                      <a:cNvCxnSpPr>
                        <a:stCxn id="145" idx="6"/>
                        <a:endCxn id="212" idx="2"/>
                      </a:cNvCxnSpPr>
                    </a:nvCxnSpPr>
                    <a:spPr>
                      <a:xfrm>
                        <a:off x="5569527" y="3667540"/>
                        <a:ext cx="352737"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21" name="Oval 220"/>
                      <a:cNvSpPr/>
                    </a:nvSpPr>
                    <a:spPr>
                      <a:xfrm>
                        <a:off x="2039112" y="26395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5373624" y="3553968"/>
                        <a:ext cx="762000" cy="228600"/>
                      </a:xfrm>
                      <a:prstGeom prst="ellipse">
                        <a:avLst/>
                      </a:prstGeom>
                      <a:no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27" name="Trapezoid 226"/>
                      <a:cNvSpPr/>
                    </a:nvSpPr>
                    <a:spPr>
                      <a:xfrm>
                        <a:off x="1295400" y="2560983"/>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W </a:t>
                          </a:r>
                          <a:endParaRPr lang="en-GB" sz="1100" dirty="0"/>
                        </a:p>
                      </a:txBody>
                      <a:useSpRect/>
                    </a:txSp>
                    <a:style>
                      <a:lnRef idx="2">
                        <a:schemeClr val="dk1"/>
                      </a:lnRef>
                      <a:fillRef idx="1">
                        <a:schemeClr val="lt1"/>
                      </a:fillRef>
                      <a:effectRef idx="0">
                        <a:schemeClr val="dk1"/>
                      </a:effectRef>
                      <a:fontRef idx="minor">
                        <a:schemeClr val="dk1"/>
                      </a:fontRef>
                    </a:style>
                  </a:sp>
                  <a:sp>
                    <a:nvSpPr>
                      <a:cNvPr id="228" name="Trapezoid 227"/>
                      <a:cNvSpPr/>
                    </a:nvSpPr>
                    <a:spPr>
                      <a:xfrm>
                        <a:off x="4308764" y="32766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a:t>
                          </a:r>
                        </a:p>
                        <a:p>
                          <a:pPr algn="ctr"/>
                          <a:r>
                            <a:rPr lang="en-GB" sz="1100" dirty="0" smtClean="0"/>
                            <a:t>Y </a:t>
                          </a:r>
                          <a:endParaRPr lang="en-GB" sz="1100" dirty="0"/>
                        </a:p>
                      </a:txBody>
                      <a:useSpRect/>
                    </a:txSp>
                    <a:style>
                      <a:lnRef idx="2">
                        <a:schemeClr val="dk1"/>
                      </a:lnRef>
                      <a:fillRef idx="1">
                        <a:schemeClr val="lt1"/>
                      </a:fillRef>
                      <a:effectRef idx="0">
                        <a:schemeClr val="dk1"/>
                      </a:effectRef>
                      <a:fontRef idx="minor">
                        <a:schemeClr val="dk1"/>
                      </a:fontRef>
                    </a:style>
                  </a:sp>
                  <a:sp>
                    <a:nvSpPr>
                      <a:cNvPr id="463" name="Trapezoid 462"/>
                      <a:cNvSpPr/>
                    </a:nvSpPr>
                    <a:spPr>
                      <a:xfrm>
                        <a:off x="1295400" y="3886200"/>
                        <a:ext cx="2057400" cy="6858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GB" sz="1000" dirty="0" smtClean="0"/>
                            <a:t>STP  -  Service Termination </a:t>
                          </a:r>
                          <a:r>
                            <a:rPr lang="en-GB" sz="1000" dirty="0" smtClean="0"/>
                            <a:t>Points</a:t>
                          </a:r>
                        </a:p>
                        <a:p>
                          <a:endParaRPr lang="en-GB" sz="1000" dirty="0" smtClean="0"/>
                        </a:p>
                        <a:p>
                          <a:r>
                            <a:rPr lang="en-GB" sz="1000" dirty="0" smtClean="0"/>
                            <a:t>Network -  Group of STPs</a:t>
                          </a:r>
                        </a:p>
                      </a:txBody>
                      <a:useSpRect/>
                    </a:txSp>
                    <a:style>
                      <a:lnRef idx="2">
                        <a:schemeClr val="dk1"/>
                      </a:lnRef>
                      <a:fillRef idx="1">
                        <a:schemeClr val="lt1"/>
                      </a:fillRef>
                      <a:effectRef idx="0">
                        <a:schemeClr val="dk1"/>
                      </a:effectRef>
                      <a:fontRef idx="minor">
                        <a:schemeClr val="dk1"/>
                      </a:fontRef>
                    </a:style>
                  </a:sp>
                  <a:cxnSp>
                    <a:nvCxnSpPr>
                      <a:cNvPr id="292" name="Straight Connector 291"/>
                      <a:cNvCxnSpPr>
                        <a:endCxn id="222" idx="2"/>
                      </a:cNvCxnSpPr>
                    </a:nvCxnSpPr>
                    <a:spPr>
                      <a:xfrm>
                        <a:off x="4572000" y="2895600"/>
                        <a:ext cx="801624" cy="772668"/>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277" name="Oval 276"/>
                      <a:cNvSpPr/>
                    </a:nvSpPr>
                    <a:spPr>
                      <a:xfrm>
                        <a:off x="6574536" y="3581400"/>
                        <a:ext cx="159327" cy="172279"/>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6" name="Straight Connector 405"/>
                      <a:cNvCxnSpPr>
                        <a:stCxn id="212" idx="6"/>
                        <a:endCxn id="277" idx="2"/>
                      </a:cNvCxnSpPr>
                    </a:nvCxnSpPr>
                    <a:spPr>
                      <a:xfrm>
                        <a:off x="6081591" y="3667540"/>
                        <a:ext cx="492945"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427" name="Trapezoid 426"/>
                      <a:cNvSpPr/>
                    </a:nvSpPr>
                    <a:spPr>
                      <a:xfrm>
                        <a:off x="6629400" y="3581400"/>
                        <a:ext cx="600974"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k</a:t>
                          </a:r>
                          <a:endParaRPr lang="en-GB" sz="800" dirty="0"/>
                        </a:p>
                      </a:txBody>
                      <a:useSpRect/>
                    </a:txSp>
                    <a:style>
                      <a:lnRef idx="2">
                        <a:schemeClr val="dk1"/>
                      </a:lnRef>
                      <a:fillRef idx="1">
                        <a:schemeClr val="lt1"/>
                      </a:fillRef>
                      <a:effectRef idx="0">
                        <a:schemeClr val="dk1"/>
                      </a:effectRef>
                      <a:fontRef idx="minor">
                        <a:schemeClr val="dk1"/>
                      </a:fontRef>
                    </a:style>
                  </a:sp>
                  <a:sp>
                    <a:nvSpPr>
                      <a:cNvPr id="98" name="Trapezoid 97"/>
                      <a:cNvSpPr/>
                    </a:nvSpPr>
                    <a:spPr>
                      <a:xfrm>
                        <a:off x="3810000" y="25146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c/STP f</a:t>
                          </a:r>
                          <a:endParaRPr lang="en-GB" sz="800" dirty="0"/>
                        </a:p>
                      </a:txBody>
                      <a:useSpRect/>
                    </a:txSp>
                    <a:style>
                      <a:lnRef idx="2">
                        <a:schemeClr val="dk1"/>
                      </a:lnRef>
                      <a:fillRef idx="1">
                        <a:schemeClr val="lt1"/>
                      </a:fillRef>
                      <a:effectRef idx="0">
                        <a:schemeClr val="dk1"/>
                      </a:effectRef>
                      <a:fontRef idx="minor">
                        <a:schemeClr val="dk1"/>
                      </a:fontRef>
                    </a:style>
                  </a:sp>
                  <a:sp>
                    <a:nvSpPr>
                      <a:cNvPr id="99" name="Trapezoid 98"/>
                      <a:cNvSpPr/>
                    </a:nvSpPr>
                    <a:spPr>
                      <a:xfrm>
                        <a:off x="5334000" y="3810000"/>
                        <a:ext cx="881330" cy="228600"/>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STP h/STP j</a:t>
                          </a:r>
                          <a:endParaRPr lang="en-GB" sz="800" dirty="0"/>
                        </a:p>
                      </a:txBody>
                      <a:useSpRect/>
                    </a:txSp>
                    <a:style>
                      <a:lnRef idx="2">
                        <a:schemeClr val="dk1"/>
                      </a:lnRef>
                      <a:fillRef idx="1">
                        <a:schemeClr val="lt1"/>
                      </a:fillRef>
                      <a:effectRef idx="0">
                        <a:schemeClr val="dk1"/>
                      </a:effectRef>
                      <a:fontRef idx="minor">
                        <a:schemeClr val="dk1"/>
                      </a:fontRef>
                    </a:style>
                  </a:sp>
                  <a:sp>
                    <a:nvSpPr>
                      <a:cNvPr id="111" name="Oval 110"/>
                      <a:cNvSpPr/>
                    </a:nvSpPr>
                    <a:spPr>
                      <a:xfrm>
                        <a:off x="3048000" y="26670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Trapezoid 111"/>
                      <a:cNvSpPr/>
                    </a:nvSpPr>
                    <a:spPr>
                      <a:xfrm>
                        <a:off x="3087688" y="27432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13" name="Straight Connector 112"/>
                      <a:cNvCxnSpPr>
                        <a:stCxn id="111" idx="2"/>
                      </a:cNvCxnSpPr>
                    </a:nvCxnSpPr>
                    <a:spPr>
                      <a:xfrm rot="10800000">
                        <a:off x="2743200" y="2819400"/>
                        <a:ext cx="304800" cy="7620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14" name="Straight Connector 113"/>
                      <a:cNvCxnSpPr>
                        <a:stCxn id="111" idx="3"/>
                      </a:cNvCxnSpPr>
                    </a:nvCxnSpPr>
                    <a:spPr>
                      <a:xfrm rot="5400000">
                        <a:off x="2798762" y="2986088"/>
                        <a:ext cx="244475" cy="38735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15" name="Straight Connector 114"/>
                      <a:cNvCxnSpPr>
                        <a:endCxn id="111" idx="6"/>
                      </a:cNvCxnSpPr>
                    </a:nvCxnSpPr>
                    <a:spPr>
                      <a:xfrm rot="10800000">
                        <a:off x="3505200" y="2895600"/>
                        <a:ext cx="354013" cy="793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17" name="Straight Connector 116"/>
                      <a:cNvCxnSpPr>
                        <a:endCxn id="111" idx="5"/>
                      </a:cNvCxnSpPr>
                    </a:nvCxnSpPr>
                    <a:spPr>
                      <a:xfrm rot="16200000" flipV="1">
                        <a:off x="3323431" y="3172619"/>
                        <a:ext cx="396875" cy="16668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289" name="Straight Connector 288"/>
                      <a:cNvCxnSpPr>
                        <a:endCxn id="167" idx="2"/>
                      </a:cNvCxnSpPr>
                    </a:nvCxnSpPr>
                    <a:spPr>
                      <a:xfrm>
                        <a:off x="2743200" y="2743200"/>
                        <a:ext cx="1115568" cy="16002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51" name="Oval 150"/>
                      <a:cNvSpPr/>
                    </a:nvSpPr>
                    <a:spPr>
                      <a:xfrm>
                        <a:off x="4876800" y="2819400"/>
                        <a:ext cx="457200" cy="4572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2" name="Trapezoid 151"/>
                      <a:cNvSpPr/>
                    </a:nvSpPr>
                    <a:spPr>
                      <a:xfrm>
                        <a:off x="4916488" y="2895600"/>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53" name="Straight Connector 152"/>
                      <a:cNvCxnSpPr>
                        <a:stCxn id="151" idx="2"/>
                        <a:endCxn id="167" idx="6"/>
                      </a:cNvCxnSpPr>
                    </a:nvCxnSpPr>
                    <a:spPr>
                      <a:xfrm rot="10800000">
                        <a:off x="4620768" y="2903220"/>
                        <a:ext cx="256032" cy="14478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55" name="Straight Connector 154"/>
                      <a:cNvCxnSpPr>
                        <a:stCxn id="149" idx="3"/>
                        <a:endCxn id="151" idx="7"/>
                      </a:cNvCxnSpPr>
                    </a:nvCxnSpPr>
                    <a:spPr>
                      <a:xfrm rot="5400000">
                        <a:off x="5237936" y="2766958"/>
                        <a:ext cx="148506" cy="90288"/>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56" name="Straight Connector 155"/>
                      <a:cNvCxnSpPr>
                        <a:endCxn id="151" idx="5"/>
                      </a:cNvCxnSpPr>
                    </a:nvCxnSpPr>
                    <a:spPr>
                      <a:xfrm rot="16200000" flipV="1">
                        <a:off x="5151952" y="3324739"/>
                        <a:ext cx="397157" cy="16697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8" name="Oval 167"/>
                      <a:cNvSpPr/>
                    </a:nvSpPr>
                    <a:spPr>
                      <a:xfrm>
                        <a:off x="6172200" y="3344174"/>
                        <a:ext cx="304800" cy="304800"/>
                      </a:xfrm>
                      <a:prstGeom prst="ellipse">
                        <a:avLst/>
                      </a:prstGeom>
                      <a:solidFill>
                        <a:schemeClr val="bg1"/>
                      </a:solidFill>
                      <a:ln w="12700">
                        <a:solidFill>
                          <a:schemeClr val="accent1">
                            <a:lumMod val="40000"/>
                            <a:lumOff val="60000"/>
                          </a:schemeClr>
                        </a:solidFill>
                        <a:prstDash val="sysDash"/>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9" name="Trapezoid 168"/>
                      <a:cNvSpPr/>
                    </a:nvSpPr>
                    <a:spPr>
                      <a:xfrm>
                        <a:off x="6130504" y="3344174"/>
                        <a:ext cx="381000" cy="304800"/>
                      </a:xfrm>
                      <a:prstGeom prst="trapezoid">
                        <a:avLst>
                          <a:gd name="adj" fmla="val 0"/>
                        </a:avLst>
                      </a:prstGeom>
                      <a:noFill/>
                      <a:ln>
                        <a:no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GB" sz="1200" dirty="0" smtClean="0">
                              <a:solidFill>
                                <a:schemeClr val="accent1">
                                  <a:lumMod val="40000"/>
                                  <a:lumOff val="60000"/>
                                </a:schemeClr>
                              </a:solidFill>
                            </a:rPr>
                            <a:t>TF</a:t>
                          </a:r>
                          <a:endParaRPr lang="en-GB" sz="1400" dirty="0">
                            <a:solidFill>
                              <a:schemeClr val="accent1">
                                <a:lumMod val="40000"/>
                                <a:lumOff val="60000"/>
                              </a:schemeClr>
                            </a:solidFill>
                          </a:endParaRPr>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stCxn id="168" idx="2"/>
                      </a:cNvCxnSpPr>
                    </a:nvCxnSpPr>
                    <a:spPr>
                      <a:xfrm rot="10800000" flipV="1">
                        <a:off x="6019800" y="3496574"/>
                        <a:ext cx="152400" cy="15240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cxnSp>
                    <a:nvCxnSpPr>
                      <a:cNvPr id="172" name="Straight Connector 171"/>
                      <a:cNvCxnSpPr>
                        <a:endCxn id="168" idx="6"/>
                      </a:cNvCxnSpPr>
                    </a:nvCxnSpPr>
                    <a:spPr>
                      <a:xfrm rot="16200000" flipV="1">
                        <a:off x="6477000" y="3496574"/>
                        <a:ext cx="152400" cy="152400"/>
                      </a:xfrm>
                      <a:prstGeom prst="line">
                        <a:avLst/>
                      </a:prstGeom>
                      <a:ln w="12700">
                        <a:solidFill>
                          <a:schemeClr val="accent1">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229" name="Trapezoid 228"/>
                      <a:cNvSpPr/>
                    </a:nvSpPr>
                    <a:spPr>
                      <a:xfrm>
                        <a:off x="5867400" y="3124200"/>
                        <a:ext cx="949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100" dirty="0" smtClean="0"/>
                            <a:t>Network Z </a:t>
                          </a:r>
                          <a:endParaRPr lang="en-GB" sz="11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8405F9" w:rsidRDefault="008405F9" w:rsidP="008405F9">
      <w:pPr>
        <w:pStyle w:val="Caption"/>
        <w:jc w:val="center"/>
      </w:pPr>
      <w:bookmarkStart w:id="85" w:name="_Ref266779935"/>
      <w:r>
        <w:t xml:space="preserve">Figure </w:t>
      </w:r>
      <w:fldSimple w:instr=" SEQ Figure \* ARABIC ">
        <w:r w:rsidR="0027671B">
          <w:rPr>
            <w:noProof/>
          </w:rPr>
          <w:t>11</w:t>
        </w:r>
      </w:fldSimple>
      <w:bookmarkEnd w:id="85"/>
      <w:r>
        <w:t>: Representing Connections</w:t>
      </w:r>
    </w:p>
    <w:p w:rsidR="006829CE" w:rsidRDefault="006829CE" w:rsidP="006829CE"/>
    <w:p w:rsidR="006829CE" w:rsidRDefault="006829CE" w:rsidP="006829CE">
      <w:r>
        <w:t xml:space="preserve">Using the example in </w:t>
      </w:r>
      <w:r w:rsidR="00800F4A">
        <w:fldChar w:fldCharType="begin"/>
      </w:r>
      <w:r>
        <w:instrText xml:space="preserve"> REF _Ref266779935 \h </w:instrText>
      </w:r>
      <w:r w:rsidR="00800F4A">
        <w:fldChar w:fldCharType="separate"/>
      </w:r>
      <w:r>
        <w:t xml:space="preserve">Figure </w:t>
      </w:r>
      <w:r>
        <w:rPr>
          <w:noProof/>
        </w:rPr>
        <w:t>11</w:t>
      </w:r>
      <w:r w:rsidR="00800F4A">
        <w:fldChar w:fldCharType="end"/>
      </w:r>
      <w:r>
        <w:t xml:space="preserve">, to request </w:t>
      </w:r>
      <w:r w:rsidR="00A86C7A">
        <w:t>the shown</w:t>
      </w:r>
      <w:r>
        <w:t xml:space="preserve"> inter-Network connection, the NSA </w:t>
      </w:r>
      <w:r w:rsidR="00A86C7A">
        <w:t>will request</w:t>
      </w:r>
      <w:r>
        <w:t>:</w:t>
      </w:r>
    </w:p>
    <w:p w:rsidR="006829CE" w:rsidRDefault="006829CE" w:rsidP="006829CE">
      <w:r>
        <w:t>•          To network X: instantiate a connection between STPs:  X::b and X::c</w:t>
      </w:r>
    </w:p>
    <w:p w:rsidR="006829CE" w:rsidRDefault="006829CE" w:rsidP="006829CE">
      <w:r>
        <w:t>•          To network Y: instantiate a connection between STPs:  Y::f and Y::h</w:t>
      </w:r>
    </w:p>
    <w:p w:rsidR="006829CE" w:rsidRDefault="006829CE" w:rsidP="006829CE">
      <w:r>
        <w:t>•          To network Z: instantiate a connection between STPs:  Z::j and Z::k</w:t>
      </w:r>
    </w:p>
    <w:p w:rsidR="006829CE" w:rsidRDefault="006829CE" w:rsidP="006829CE"/>
    <w:p w:rsidR="006829CE" w:rsidRDefault="006829CE" w:rsidP="006829CE">
      <w:r>
        <w:t xml:space="preserve">Each </w:t>
      </w:r>
      <w:r w:rsidR="00A86C7A">
        <w:t>NSA</w:t>
      </w:r>
      <w:r>
        <w:t xml:space="preserve"> looks up its own calendar and checks availability of the STPs. Note that</w:t>
      </w:r>
      <w:r w:rsidR="00A86C7A">
        <w:t xml:space="preserve"> the NSAs for</w:t>
      </w:r>
      <w:r>
        <w:t xml:space="preserve"> Networks X, Y and Z may have differing availability information in their local calendars.</w:t>
      </w:r>
    </w:p>
    <w:p w:rsidR="006829CE" w:rsidRDefault="006829CE" w:rsidP="006829CE"/>
    <w:p w:rsidR="007F7C82" w:rsidRDefault="00AD2854" w:rsidP="00B02EBD">
      <w:pPr>
        <w:pStyle w:val="Heading1"/>
      </w:pPr>
      <w:bookmarkStart w:id="86" w:name="_Toc5010630"/>
      <w:bookmarkStart w:id="87" w:name="_Toc130006544"/>
      <w:bookmarkStart w:id="88" w:name="_Toc266803651"/>
      <w:r>
        <w:t>Contributors</w:t>
      </w:r>
      <w:bookmarkEnd w:id="86"/>
      <w:bookmarkEnd w:id="87"/>
      <w:bookmarkEnd w:id="88"/>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2537AE" w:rsidRDefault="002537AE" w:rsidP="00EE7B77">
      <w:r>
        <w:t>Freek Dijkstra, SARA</w:t>
      </w:r>
    </w:p>
    <w:p w:rsidR="002537AE" w:rsidRDefault="002537AE" w:rsidP="00EE7B77">
      <w:r>
        <w:lastRenderedPageBreak/>
        <w:t>Jeroen van der Ham, University of Amsterdam</w:t>
      </w:r>
    </w:p>
    <w:p w:rsidR="002537AE" w:rsidRDefault="002537AE" w:rsidP="00EE7B77"/>
    <w:p w:rsidR="002537AE" w:rsidRDefault="002537AE" w:rsidP="00EE7B77"/>
    <w:p w:rsidR="00B02EBD" w:rsidRPr="00A12DD3" w:rsidRDefault="00B02EBD" w:rsidP="00B02EBD"/>
    <w:p w:rsidR="007F7C82" w:rsidRDefault="00AD2854" w:rsidP="00B02EBD">
      <w:pPr>
        <w:pStyle w:val="Heading1"/>
      </w:pPr>
      <w:bookmarkStart w:id="89" w:name="_Toc5010631"/>
      <w:bookmarkStart w:id="90" w:name="_Toc130006545"/>
      <w:bookmarkStart w:id="91" w:name="_Toc266803652"/>
      <w:r>
        <w:t>Glossary</w:t>
      </w:r>
      <w:bookmarkEnd w:id="89"/>
      <w:bookmarkEnd w:id="90"/>
      <w:bookmarkEnd w:id="91"/>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xml:space="preserve"> instance </w:t>
      </w:r>
      <w:r w:rsidR="00F7749F">
        <w:rPr>
          <w:lang w:val="en-GB" w:eastAsia="en-GB"/>
        </w:rPr>
        <w:t>on the Transport Plane is</w:t>
      </w:r>
      <w:r w:rsidRPr="004955F3">
        <w:rPr>
          <w:lang w:val="en-GB" w:eastAsia="en-GB"/>
        </w:rPr>
        <w:t xml:space="preserve"> identified by a </w:t>
      </w:r>
      <w:r w:rsidRPr="004955F3">
        <w:rPr>
          <w:iCs/>
          <w:lang w:val="en-GB" w:eastAsia="en-GB"/>
        </w:rPr>
        <w:t>Connection Identifier</w:t>
      </w:r>
      <w:r w:rsidR="00F7749F">
        <w:rPr>
          <w:lang w:val="en-GB" w:eastAsia="en-GB"/>
        </w:rPr>
        <w:t xml:space="preserve"> exchanged on the Service Plane</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sidR="00AF6404">
        <w:rPr>
          <w:iCs/>
          <w:lang w:val="en-GB" w:eastAsia="en-GB"/>
        </w:rPr>
        <w:t xml:space="preserve"> is an inter-Network topology object that describes </w:t>
      </w:r>
      <w:r w:rsidRPr="004955F3">
        <w:rPr>
          <w:lang w:val="en-GB" w:eastAsia="en-GB"/>
        </w:rPr>
        <w:t>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lang w:val="en-GB" w:eastAsia="en-GB"/>
        </w:rPr>
      </w:pPr>
      <w:r w:rsidRPr="004955F3">
        <w:rPr>
          <w:lang w:val="en-GB" w:eastAsia="en-GB"/>
        </w:rPr>
        <w:t>Network Service</w:t>
      </w:r>
      <w:r w:rsidR="00854EB5">
        <w:rPr>
          <w:lang w:val="en-GB" w:eastAsia="en-GB"/>
        </w:rPr>
        <w:t>s</w:t>
      </w:r>
    </w:p>
    <w:p w:rsidR="00854EB5" w:rsidRPr="004955F3" w:rsidRDefault="00404E9A">
      <w:pPr>
        <w:rPr>
          <w:lang w:val="en-GB" w:eastAsia="en-GB"/>
        </w:rPr>
      </w:pPr>
      <w:r>
        <w:rPr>
          <w:lang w:val="en-GB" w:eastAsia="en-GB"/>
        </w:rPr>
        <w:t xml:space="preserve">Network Services are the full set of services offered by an NSA.   </w:t>
      </w:r>
      <w:r w:rsidR="00AD2854" w:rsidRPr="004955F3">
        <w:rPr>
          <w:lang w:val="en-GB" w:eastAsia="en-GB"/>
        </w:rPr>
        <w:t>A </w:t>
      </w:r>
      <w:r w:rsidR="00AD2854" w:rsidRPr="004955F3">
        <w:rPr>
          <w:iCs/>
          <w:lang w:val="en-GB" w:eastAsia="en-GB"/>
        </w:rPr>
        <w:t>Network Service</w:t>
      </w:r>
      <w:r w:rsidR="00AD2854" w:rsidRPr="004955F3">
        <w:rPr>
          <w:lang w:val="en-GB" w:eastAsia="en-GB"/>
        </w:rPr>
        <w:t xml:space="preserve"> is an abstract </w:t>
      </w:r>
      <w:r>
        <w:rPr>
          <w:lang w:val="en-GB" w:eastAsia="en-GB"/>
        </w:rPr>
        <w:t>service</w:t>
      </w:r>
      <w:r w:rsidRPr="004955F3">
        <w:rPr>
          <w:lang w:val="en-GB" w:eastAsia="en-GB"/>
        </w:rPr>
        <w:t xml:space="preserve"> </w:t>
      </w:r>
      <w:r w:rsidR="00AD2854" w:rsidRPr="004955F3">
        <w:rPr>
          <w:lang w:val="en-GB" w:eastAsia="en-GB"/>
        </w:rPr>
        <w:t xml:space="preserve">that must be implemented by a concrete network service agent (NSA). </w:t>
      </w:r>
      <w:r>
        <w:rPr>
          <w:lang w:val="en-GB" w:eastAsia="en-GB"/>
        </w:rPr>
        <w:t>Each NSA will support one or more Network Services.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lang w:val="en-GB" w:eastAsia="en-GB"/>
        </w:rPr>
      </w:pPr>
    </w:p>
    <w:p w:rsidR="00404E9A" w:rsidRDefault="00404E9A">
      <w:pPr>
        <w:rPr>
          <w:lang w:val="en-GB" w:eastAsia="en-GB"/>
        </w:rPr>
      </w:pPr>
      <w:r>
        <w:rPr>
          <w:lang w:val="en-GB" w:eastAsia="en-GB"/>
        </w:rPr>
        <w:t>Network Service</w:t>
      </w:r>
      <w:r w:rsidR="00DC10A1">
        <w:rPr>
          <w:lang w:val="en-GB" w:eastAsia="en-GB"/>
        </w:rPr>
        <w:t>s</w:t>
      </w:r>
      <w:r>
        <w:rPr>
          <w:lang w:val="en-GB" w:eastAsia="en-GB"/>
        </w:rPr>
        <w:t xml:space="preserve"> Framework</w:t>
      </w:r>
    </w:p>
    <w:p w:rsidR="00404E9A" w:rsidRDefault="00404E9A">
      <w:pPr>
        <w:rPr>
          <w:lang w:val="en-GB" w:eastAsia="en-GB"/>
        </w:rPr>
      </w:pPr>
      <w:r>
        <w:rPr>
          <w:lang w:val="en-GB" w:eastAsia="en-GB"/>
        </w:rPr>
        <w:t xml:space="preserve">The </w:t>
      </w:r>
      <w:r w:rsidR="00DC10A1">
        <w:rPr>
          <w:lang w:val="en-GB" w:eastAsia="en-GB"/>
        </w:rPr>
        <w:t xml:space="preserve">Network Services </w:t>
      </w:r>
      <w:r>
        <w:rPr>
          <w:lang w:val="en-GB" w:eastAsia="en-GB"/>
        </w:rPr>
        <w:t xml:space="preserve">framework describes a message based platform capable of supporting a range of Network </w:t>
      </w:r>
      <w:r w:rsidR="00854EB5">
        <w:rPr>
          <w:lang w:val="en-GB" w:eastAsia="en-GB"/>
        </w:rPr>
        <w:t>S</w:t>
      </w:r>
      <w:r>
        <w:rPr>
          <w:lang w:val="en-GB" w:eastAsia="en-GB"/>
        </w:rPr>
        <w:t>ervices.</w:t>
      </w:r>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lastRenderedPageBreak/>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Default="00B02EBD">
      <w:pPr>
        <w:rPr>
          <w:lang w:val="en-GB" w:eastAsia="en-GB"/>
        </w:rPr>
      </w:pPr>
    </w:p>
    <w:p w:rsidR="0072579A" w:rsidRDefault="0072579A">
      <w:pPr>
        <w:rPr>
          <w:lang w:val="en-GB" w:eastAsia="en-GB"/>
        </w:rPr>
      </w:pPr>
      <w:r>
        <w:rPr>
          <w:lang w:val="en-GB" w:eastAsia="en-GB"/>
        </w:rPr>
        <w:t>Service Termination Point (STP)</w:t>
      </w:r>
    </w:p>
    <w:p w:rsidR="0072579A" w:rsidRDefault="00E06C04">
      <w:pPr>
        <w:rPr>
          <w:lang w:val="en-GB" w:eastAsia="en-GB"/>
        </w:rPr>
      </w:pPr>
      <w:r>
        <w:t xml:space="preserve">An STP is an edge </w:t>
      </w:r>
      <w:r w:rsidR="00AF6404">
        <w:t>port</w:t>
      </w:r>
      <w:r>
        <w:t xml:space="preserve"> in a Network</w:t>
      </w:r>
      <w:r w:rsidR="00AF6404">
        <w:t xml:space="preserve"> that is available for connection to other Networks or clients</w:t>
      </w:r>
      <w:r>
        <w:t>.</w:t>
      </w:r>
    </w:p>
    <w:p w:rsidR="0072579A" w:rsidRPr="004955F3" w:rsidRDefault="0072579A">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the physical resources and their interconnection as well as the non-physical groupings of various components</w:t>
      </w:r>
      <w:r w:rsidR="00854EB5">
        <w:rPr>
          <w:lang w:val="en-GB" w:eastAsia="en-GB"/>
        </w:rPr>
        <w:t>.</w:t>
      </w:r>
    </w:p>
    <w:p w:rsidR="00B02EBD" w:rsidRDefault="00B02EBD">
      <w:pPr>
        <w:rPr>
          <w:lang w:val="en-GB" w:eastAsia="en-GB"/>
        </w:rPr>
      </w:pPr>
    </w:p>
    <w:p w:rsidR="00AF6404" w:rsidRDefault="00AF6404">
      <w:pPr>
        <w:rPr>
          <w:lang w:val="en-GB" w:eastAsia="en-GB"/>
        </w:rPr>
      </w:pPr>
      <w:r>
        <w:rPr>
          <w:lang w:val="en-GB" w:eastAsia="en-GB"/>
        </w:rPr>
        <w:t>Transfer Function</w:t>
      </w:r>
    </w:p>
    <w:p w:rsidR="00AF6404" w:rsidRDefault="00AF6404">
      <w:pPr>
        <w:rPr>
          <w:lang w:val="en-GB" w:eastAsia="en-GB"/>
        </w:rPr>
      </w:pPr>
      <w:r>
        <w:rPr>
          <w:lang w:val="en-GB" w:eastAsia="en-GB"/>
        </w:rPr>
        <w:t>The Transfer Function is a matrix that describes the transport capabilities between STPs.</w:t>
      </w:r>
    </w:p>
    <w:p w:rsidR="00AF6404" w:rsidRPr="004955F3" w:rsidRDefault="00AF6404">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sidR="00854EB5">
        <w:rPr>
          <w:lang w:val="en-GB" w:eastAsia="en-GB"/>
        </w:rPr>
        <w:t>transport equipment and associated</w:t>
      </w:r>
      <w:r w:rsidR="00854EB5" w:rsidRPr="004955F3">
        <w:rPr>
          <w:lang w:val="en-GB" w:eastAsia="en-GB"/>
        </w:rPr>
        <w:t xml:space="preserve"> </w:t>
      </w:r>
      <w:r w:rsidRPr="004955F3">
        <w:rPr>
          <w:lang w:val="en-GB" w:eastAsia="en-GB"/>
        </w:rPr>
        <w:t xml:space="preserve">resources that </w:t>
      </w:r>
      <w:r w:rsidR="00854EB5">
        <w:rPr>
          <w:lang w:val="en-GB" w:eastAsia="en-GB"/>
        </w:rPr>
        <w:t>carry</w:t>
      </w:r>
      <w:r w:rsidR="00854EB5" w:rsidRPr="004955F3">
        <w:rPr>
          <w:lang w:val="en-GB" w:eastAsia="en-GB"/>
        </w:rPr>
        <w:t xml:space="preserve"> </w:t>
      </w:r>
      <w:r w:rsidRPr="004955F3">
        <w:rPr>
          <w:lang w:val="en-GB" w:eastAsia="en-GB"/>
        </w:rPr>
        <w:t>user data through the network.  </w:t>
      </w:r>
    </w:p>
    <w:p w:rsidR="00B02EBD" w:rsidRDefault="00B02EBD"/>
    <w:p w:rsidR="007F7C82" w:rsidRDefault="00AD2854" w:rsidP="00B02EBD">
      <w:pPr>
        <w:pStyle w:val="Heading1"/>
      </w:pPr>
      <w:bookmarkStart w:id="92" w:name="_Toc526008660"/>
      <w:bookmarkStart w:id="93" w:name="_Toc5010632"/>
      <w:bookmarkStart w:id="94" w:name="_Toc130006546"/>
      <w:bookmarkStart w:id="95" w:name="_Toc266803653"/>
      <w:r>
        <w:t>Intellectual Property Statement</w:t>
      </w:r>
      <w:bookmarkEnd w:id="92"/>
      <w:bookmarkEnd w:id="93"/>
      <w:bookmarkEnd w:id="94"/>
      <w:bookmarkEnd w:id="95"/>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96" w:name="_Toc5010633"/>
      <w:bookmarkStart w:id="97" w:name="_Toc130006547"/>
      <w:bookmarkStart w:id="98" w:name="_Toc266803654"/>
      <w:bookmarkStart w:id="99" w:name="_Toc526008661"/>
      <w:r>
        <w:t>Disclaimer</w:t>
      </w:r>
      <w:bookmarkEnd w:id="96"/>
      <w:bookmarkEnd w:id="97"/>
      <w:bookmarkEnd w:id="98"/>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100" w:name="_Toc5010634"/>
      <w:bookmarkStart w:id="101" w:name="_Toc130006548"/>
      <w:bookmarkStart w:id="102" w:name="_Toc266803655"/>
      <w:r>
        <w:t>Full Copyright Notice</w:t>
      </w:r>
      <w:bookmarkEnd w:id="99"/>
      <w:bookmarkEnd w:id="100"/>
      <w:bookmarkEnd w:id="101"/>
      <w:bookmarkEnd w:id="102"/>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3" w:name="_Toc5010635"/>
      <w:bookmarkStart w:id="104" w:name="_Toc130006549"/>
      <w:bookmarkStart w:id="105" w:name="_Toc266803656"/>
      <w:r>
        <w:t>References</w:t>
      </w:r>
      <w:bookmarkEnd w:id="103"/>
      <w:bookmarkEnd w:id="104"/>
      <w:bookmarkEnd w:id="105"/>
    </w:p>
    <w:p w:rsidR="007F7C82" w:rsidRDefault="007F7C82" w:rsidP="00B02EBD"/>
    <w:sectPr w:rsidR="007F7C82" w:rsidSect="00B02EBD">
      <w:headerReference w:type="default" r:id="rId9"/>
      <w:footerReference w:type="default" r:id="rId10"/>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102" w:rsidRDefault="00EF1102" w:rsidP="00B02EBD">
      <w:r>
        <w:separator/>
      </w:r>
    </w:p>
  </w:endnote>
  <w:endnote w:type="continuationSeparator" w:id="0">
    <w:p w:rsidR="00EF1102" w:rsidRDefault="00EF1102"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04" w:rsidRDefault="00AF6404" w:rsidP="00B02EBD">
    <w:pPr>
      <w:pStyle w:val="Footer"/>
    </w:pPr>
    <w:r>
      <w:tab/>
    </w:r>
    <w:r>
      <w:tab/>
    </w:r>
    <w:r w:rsidR="00800F4A">
      <w:rPr>
        <w:rStyle w:val="PageNumber"/>
      </w:rPr>
      <w:fldChar w:fldCharType="begin"/>
    </w:r>
    <w:r>
      <w:rPr>
        <w:rStyle w:val="PageNumber"/>
      </w:rPr>
      <w:instrText xml:space="preserve"> PAGE </w:instrText>
    </w:r>
    <w:r w:rsidR="00800F4A">
      <w:rPr>
        <w:rStyle w:val="PageNumber"/>
      </w:rPr>
      <w:fldChar w:fldCharType="separate"/>
    </w:r>
    <w:r w:rsidR="002537AE">
      <w:rPr>
        <w:rStyle w:val="PageNumber"/>
        <w:noProof/>
      </w:rPr>
      <w:t>16</w:t>
    </w:r>
    <w:r w:rsidR="00800F4A">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102" w:rsidRDefault="00EF1102" w:rsidP="00B02EBD">
      <w:r>
        <w:separator/>
      </w:r>
    </w:p>
  </w:footnote>
  <w:footnote w:type="continuationSeparator" w:id="0">
    <w:p w:rsidR="00EF1102" w:rsidRDefault="00EF1102"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404" w:rsidRDefault="00AF6404" w:rsidP="00C7756E">
    <w:pPr>
      <w:pStyle w:val="Header"/>
    </w:pPr>
    <w:r>
      <w:t>Grid Working Draft - Informational, GWD-I-XXX</w:t>
    </w:r>
    <w:r>
      <w:tab/>
    </w:r>
    <w:r>
      <w:tab/>
    </w:r>
    <w:r>
      <w:tab/>
    </w:r>
    <w:r>
      <w:tab/>
    </w:r>
  </w:p>
  <w:p w:rsidR="00AF6404" w:rsidRDefault="00AF6404" w:rsidP="00825359">
    <w:pPr>
      <w:pStyle w:val="Header"/>
      <w:tabs>
        <w:tab w:val="left" w:pos="6946"/>
      </w:tabs>
    </w:pPr>
    <w:r>
      <w:t>Network Service Interface (NSI) Working Group (WG)</w:t>
    </w:r>
    <w:r>
      <w:tab/>
      <w:t>July 13,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8A0E3A"/>
    <w:multiLevelType w:val="hybridMultilevel"/>
    <w:tmpl w:val="D7F8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2B7A2133"/>
    <w:multiLevelType w:val="hybridMultilevel"/>
    <w:tmpl w:val="CD10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doNotTrackMoves/>
  <w:defaultTabStop w:val="720"/>
  <w:doNotHyphenateCaps/>
  <w:characterSpacingControl w:val="doNotCompress"/>
  <w:hdrShapeDefaults>
    <o:shapedefaults v:ext="edit" spidmax="11266"/>
  </w:hdrShapeDefaults>
  <w:footnotePr>
    <w:footnote w:id="-1"/>
    <w:footnote w:id="0"/>
  </w:footnotePr>
  <w:endnotePr>
    <w:endnote w:id="-1"/>
    <w:endnote w:id="0"/>
  </w:endnotePr>
  <w:compat/>
  <w:rsids>
    <w:rsidRoot w:val="007F7C82"/>
    <w:rsid w:val="00007935"/>
    <w:rsid w:val="00007ED2"/>
    <w:rsid w:val="00017B51"/>
    <w:rsid w:val="0002141B"/>
    <w:rsid w:val="00022CB1"/>
    <w:rsid w:val="00030BD4"/>
    <w:rsid w:val="00031169"/>
    <w:rsid w:val="000315AD"/>
    <w:rsid w:val="00036A65"/>
    <w:rsid w:val="00037E15"/>
    <w:rsid w:val="00042739"/>
    <w:rsid w:val="0004475C"/>
    <w:rsid w:val="00046B61"/>
    <w:rsid w:val="000476BD"/>
    <w:rsid w:val="00052B65"/>
    <w:rsid w:val="0005359C"/>
    <w:rsid w:val="0006138D"/>
    <w:rsid w:val="00063910"/>
    <w:rsid w:val="00063979"/>
    <w:rsid w:val="000704A3"/>
    <w:rsid w:val="00070CCB"/>
    <w:rsid w:val="0007455E"/>
    <w:rsid w:val="000752F4"/>
    <w:rsid w:val="00077E52"/>
    <w:rsid w:val="000802BF"/>
    <w:rsid w:val="000905AC"/>
    <w:rsid w:val="00090891"/>
    <w:rsid w:val="000A263B"/>
    <w:rsid w:val="000A36CD"/>
    <w:rsid w:val="000B1156"/>
    <w:rsid w:val="000C2B59"/>
    <w:rsid w:val="000C2C7C"/>
    <w:rsid w:val="000C65BF"/>
    <w:rsid w:val="000C6E95"/>
    <w:rsid w:val="000D120E"/>
    <w:rsid w:val="000D32FF"/>
    <w:rsid w:val="000D3806"/>
    <w:rsid w:val="000D6451"/>
    <w:rsid w:val="000E3E23"/>
    <w:rsid w:val="000E7806"/>
    <w:rsid w:val="000F1407"/>
    <w:rsid w:val="000F24F6"/>
    <w:rsid w:val="000F6BA9"/>
    <w:rsid w:val="000F78A0"/>
    <w:rsid w:val="000F7E68"/>
    <w:rsid w:val="00100D8F"/>
    <w:rsid w:val="001027BA"/>
    <w:rsid w:val="00102F8A"/>
    <w:rsid w:val="00105A86"/>
    <w:rsid w:val="001069F4"/>
    <w:rsid w:val="00111100"/>
    <w:rsid w:val="00113C85"/>
    <w:rsid w:val="001212C7"/>
    <w:rsid w:val="00123123"/>
    <w:rsid w:val="00133E68"/>
    <w:rsid w:val="001412C9"/>
    <w:rsid w:val="00153336"/>
    <w:rsid w:val="00154D5D"/>
    <w:rsid w:val="001557BD"/>
    <w:rsid w:val="00155DE3"/>
    <w:rsid w:val="00157C3B"/>
    <w:rsid w:val="0016017D"/>
    <w:rsid w:val="00165A0F"/>
    <w:rsid w:val="001729C0"/>
    <w:rsid w:val="001736C9"/>
    <w:rsid w:val="00174CAD"/>
    <w:rsid w:val="00180A42"/>
    <w:rsid w:val="00181D2E"/>
    <w:rsid w:val="00194A83"/>
    <w:rsid w:val="001950D0"/>
    <w:rsid w:val="001A56EC"/>
    <w:rsid w:val="001B3726"/>
    <w:rsid w:val="001B3CAF"/>
    <w:rsid w:val="001B43DA"/>
    <w:rsid w:val="001B4BAD"/>
    <w:rsid w:val="001B6429"/>
    <w:rsid w:val="001C4181"/>
    <w:rsid w:val="001C4A50"/>
    <w:rsid w:val="001C5B66"/>
    <w:rsid w:val="001C5D00"/>
    <w:rsid w:val="001D02CE"/>
    <w:rsid w:val="001D16FF"/>
    <w:rsid w:val="001E4F8D"/>
    <w:rsid w:val="001E7689"/>
    <w:rsid w:val="001F1CA7"/>
    <w:rsid w:val="001F220C"/>
    <w:rsid w:val="001F3E27"/>
    <w:rsid w:val="001F578B"/>
    <w:rsid w:val="001F735B"/>
    <w:rsid w:val="00206067"/>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4566A"/>
    <w:rsid w:val="00246C23"/>
    <w:rsid w:val="00250BA1"/>
    <w:rsid w:val="0025344F"/>
    <w:rsid w:val="002537AE"/>
    <w:rsid w:val="00253B9C"/>
    <w:rsid w:val="00260459"/>
    <w:rsid w:val="00261806"/>
    <w:rsid w:val="00262CA0"/>
    <w:rsid w:val="00264889"/>
    <w:rsid w:val="0026735C"/>
    <w:rsid w:val="00270B71"/>
    <w:rsid w:val="002727DF"/>
    <w:rsid w:val="0027671B"/>
    <w:rsid w:val="00282C86"/>
    <w:rsid w:val="002A661D"/>
    <w:rsid w:val="002A681F"/>
    <w:rsid w:val="002B4AFA"/>
    <w:rsid w:val="002B73CD"/>
    <w:rsid w:val="002C09C1"/>
    <w:rsid w:val="002C0CC8"/>
    <w:rsid w:val="002C7C4B"/>
    <w:rsid w:val="00305BF5"/>
    <w:rsid w:val="00311C50"/>
    <w:rsid w:val="00317408"/>
    <w:rsid w:val="003218D9"/>
    <w:rsid w:val="0033683C"/>
    <w:rsid w:val="00337987"/>
    <w:rsid w:val="00340108"/>
    <w:rsid w:val="00350A68"/>
    <w:rsid w:val="00351259"/>
    <w:rsid w:val="0035425B"/>
    <w:rsid w:val="0035567E"/>
    <w:rsid w:val="003568E5"/>
    <w:rsid w:val="00363396"/>
    <w:rsid w:val="00363C96"/>
    <w:rsid w:val="00364FAE"/>
    <w:rsid w:val="0037214C"/>
    <w:rsid w:val="00373EA5"/>
    <w:rsid w:val="003751BB"/>
    <w:rsid w:val="00380CA4"/>
    <w:rsid w:val="00387573"/>
    <w:rsid w:val="0039200B"/>
    <w:rsid w:val="00392F7F"/>
    <w:rsid w:val="00393D36"/>
    <w:rsid w:val="00395B9F"/>
    <w:rsid w:val="003A166C"/>
    <w:rsid w:val="003A5038"/>
    <w:rsid w:val="003A6C79"/>
    <w:rsid w:val="003B38D3"/>
    <w:rsid w:val="003B3FE9"/>
    <w:rsid w:val="003B4076"/>
    <w:rsid w:val="003B6EF7"/>
    <w:rsid w:val="003C1FDB"/>
    <w:rsid w:val="003C58B4"/>
    <w:rsid w:val="003D585B"/>
    <w:rsid w:val="003E0157"/>
    <w:rsid w:val="003E6446"/>
    <w:rsid w:val="003F0C8D"/>
    <w:rsid w:val="003F0DF4"/>
    <w:rsid w:val="003F2365"/>
    <w:rsid w:val="003F4555"/>
    <w:rsid w:val="003F4968"/>
    <w:rsid w:val="003F669D"/>
    <w:rsid w:val="003F7A4C"/>
    <w:rsid w:val="00400737"/>
    <w:rsid w:val="004043AD"/>
    <w:rsid w:val="00404E9A"/>
    <w:rsid w:val="00412E65"/>
    <w:rsid w:val="00426722"/>
    <w:rsid w:val="00431BA0"/>
    <w:rsid w:val="004344FE"/>
    <w:rsid w:val="004430BD"/>
    <w:rsid w:val="00445A11"/>
    <w:rsid w:val="004624B5"/>
    <w:rsid w:val="00464775"/>
    <w:rsid w:val="00472079"/>
    <w:rsid w:val="0047218B"/>
    <w:rsid w:val="00472CAB"/>
    <w:rsid w:val="004809BB"/>
    <w:rsid w:val="00480DCB"/>
    <w:rsid w:val="00484828"/>
    <w:rsid w:val="0048711A"/>
    <w:rsid w:val="00491AFB"/>
    <w:rsid w:val="004939E6"/>
    <w:rsid w:val="004953C6"/>
    <w:rsid w:val="004955F3"/>
    <w:rsid w:val="004A1E36"/>
    <w:rsid w:val="004A4784"/>
    <w:rsid w:val="004A5172"/>
    <w:rsid w:val="004A6F66"/>
    <w:rsid w:val="004B13A7"/>
    <w:rsid w:val="004C138D"/>
    <w:rsid w:val="004C38B6"/>
    <w:rsid w:val="004C54F7"/>
    <w:rsid w:val="004C600C"/>
    <w:rsid w:val="004C7390"/>
    <w:rsid w:val="004E1934"/>
    <w:rsid w:val="004E6B51"/>
    <w:rsid w:val="004E730C"/>
    <w:rsid w:val="004E799E"/>
    <w:rsid w:val="004E7F41"/>
    <w:rsid w:val="004F079B"/>
    <w:rsid w:val="004F495E"/>
    <w:rsid w:val="004F67E6"/>
    <w:rsid w:val="00504824"/>
    <w:rsid w:val="00510122"/>
    <w:rsid w:val="00511CB8"/>
    <w:rsid w:val="00512E0A"/>
    <w:rsid w:val="005170F0"/>
    <w:rsid w:val="005221C1"/>
    <w:rsid w:val="00522314"/>
    <w:rsid w:val="00522856"/>
    <w:rsid w:val="00522AA3"/>
    <w:rsid w:val="00523A73"/>
    <w:rsid w:val="00527DFD"/>
    <w:rsid w:val="005314BA"/>
    <w:rsid w:val="0053353E"/>
    <w:rsid w:val="005374D2"/>
    <w:rsid w:val="005440D3"/>
    <w:rsid w:val="00544886"/>
    <w:rsid w:val="00547D50"/>
    <w:rsid w:val="00550C6C"/>
    <w:rsid w:val="00552882"/>
    <w:rsid w:val="005538E8"/>
    <w:rsid w:val="00553CA8"/>
    <w:rsid w:val="005540E4"/>
    <w:rsid w:val="00563988"/>
    <w:rsid w:val="00570025"/>
    <w:rsid w:val="0057324F"/>
    <w:rsid w:val="0057384A"/>
    <w:rsid w:val="0057631F"/>
    <w:rsid w:val="00585487"/>
    <w:rsid w:val="00585DA6"/>
    <w:rsid w:val="00594A59"/>
    <w:rsid w:val="005A275C"/>
    <w:rsid w:val="005A6505"/>
    <w:rsid w:val="005B359A"/>
    <w:rsid w:val="005B3B71"/>
    <w:rsid w:val="005C34DF"/>
    <w:rsid w:val="005C5122"/>
    <w:rsid w:val="005C5DFF"/>
    <w:rsid w:val="005C61DA"/>
    <w:rsid w:val="005D6E91"/>
    <w:rsid w:val="005D712A"/>
    <w:rsid w:val="005E4B1D"/>
    <w:rsid w:val="005F05A7"/>
    <w:rsid w:val="005F20B6"/>
    <w:rsid w:val="00603551"/>
    <w:rsid w:val="00603752"/>
    <w:rsid w:val="00606135"/>
    <w:rsid w:val="006116C3"/>
    <w:rsid w:val="00612D4C"/>
    <w:rsid w:val="006137B3"/>
    <w:rsid w:val="0061726A"/>
    <w:rsid w:val="0062331D"/>
    <w:rsid w:val="006323DC"/>
    <w:rsid w:val="00632FBC"/>
    <w:rsid w:val="00633E73"/>
    <w:rsid w:val="00634BD5"/>
    <w:rsid w:val="006417C3"/>
    <w:rsid w:val="0064486D"/>
    <w:rsid w:val="00646D69"/>
    <w:rsid w:val="00651534"/>
    <w:rsid w:val="00655F87"/>
    <w:rsid w:val="006625EB"/>
    <w:rsid w:val="00671DB6"/>
    <w:rsid w:val="00675D10"/>
    <w:rsid w:val="00681725"/>
    <w:rsid w:val="006829CE"/>
    <w:rsid w:val="006834F6"/>
    <w:rsid w:val="0068459F"/>
    <w:rsid w:val="006863DA"/>
    <w:rsid w:val="00691B29"/>
    <w:rsid w:val="00694B9F"/>
    <w:rsid w:val="006A35E4"/>
    <w:rsid w:val="006A6837"/>
    <w:rsid w:val="006B2C31"/>
    <w:rsid w:val="006B34A5"/>
    <w:rsid w:val="006B5436"/>
    <w:rsid w:val="006B6C7E"/>
    <w:rsid w:val="006C2586"/>
    <w:rsid w:val="006D4E07"/>
    <w:rsid w:val="006D566B"/>
    <w:rsid w:val="006E0AE9"/>
    <w:rsid w:val="006E2037"/>
    <w:rsid w:val="006E34BE"/>
    <w:rsid w:val="006E6B0A"/>
    <w:rsid w:val="006F12CD"/>
    <w:rsid w:val="006F1A40"/>
    <w:rsid w:val="006F2268"/>
    <w:rsid w:val="006F37F7"/>
    <w:rsid w:val="006F39B0"/>
    <w:rsid w:val="006F6ADB"/>
    <w:rsid w:val="006F6CDF"/>
    <w:rsid w:val="006F797E"/>
    <w:rsid w:val="007014F8"/>
    <w:rsid w:val="00701B45"/>
    <w:rsid w:val="00714B63"/>
    <w:rsid w:val="0072579A"/>
    <w:rsid w:val="007320E8"/>
    <w:rsid w:val="00734159"/>
    <w:rsid w:val="00735227"/>
    <w:rsid w:val="00735BB6"/>
    <w:rsid w:val="0074006C"/>
    <w:rsid w:val="00741060"/>
    <w:rsid w:val="00742C20"/>
    <w:rsid w:val="00751AA1"/>
    <w:rsid w:val="00754A91"/>
    <w:rsid w:val="0076559D"/>
    <w:rsid w:val="007662FA"/>
    <w:rsid w:val="00767F54"/>
    <w:rsid w:val="00770884"/>
    <w:rsid w:val="00780568"/>
    <w:rsid w:val="00781521"/>
    <w:rsid w:val="00781771"/>
    <w:rsid w:val="007861B0"/>
    <w:rsid w:val="00790637"/>
    <w:rsid w:val="0079243C"/>
    <w:rsid w:val="00792F8C"/>
    <w:rsid w:val="007954DE"/>
    <w:rsid w:val="007962ED"/>
    <w:rsid w:val="007A0CC4"/>
    <w:rsid w:val="007A3831"/>
    <w:rsid w:val="007A6F24"/>
    <w:rsid w:val="007B1731"/>
    <w:rsid w:val="007C1B10"/>
    <w:rsid w:val="007C2212"/>
    <w:rsid w:val="007C3B1C"/>
    <w:rsid w:val="007C6F78"/>
    <w:rsid w:val="007D1177"/>
    <w:rsid w:val="007D7C98"/>
    <w:rsid w:val="007E058B"/>
    <w:rsid w:val="007E3F7F"/>
    <w:rsid w:val="007E4C83"/>
    <w:rsid w:val="007E735D"/>
    <w:rsid w:val="007E7CA2"/>
    <w:rsid w:val="007F522F"/>
    <w:rsid w:val="007F7C82"/>
    <w:rsid w:val="00800F4A"/>
    <w:rsid w:val="00804163"/>
    <w:rsid w:val="008137EA"/>
    <w:rsid w:val="00814951"/>
    <w:rsid w:val="00815A5A"/>
    <w:rsid w:val="008167C9"/>
    <w:rsid w:val="0082184E"/>
    <w:rsid w:val="00825359"/>
    <w:rsid w:val="008275EE"/>
    <w:rsid w:val="008304E6"/>
    <w:rsid w:val="00830DFD"/>
    <w:rsid w:val="00831406"/>
    <w:rsid w:val="008405F9"/>
    <w:rsid w:val="0084335B"/>
    <w:rsid w:val="00844AF0"/>
    <w:rsid w:val="0084522E"/>
    <w:rsid w:val="0085044F"/>
    <w:rsid w:val="00850F2E"/>
    <w:rsid w:val="00854EB5"/>
    <w:rsid w:val="00860210"/>
    <w:rsid w:val="008656E6"/>
    <w:rsid w:val="00875839"/>
    <w:rsid w:val="00877055"/>
    <w:rsid w:val="00885956"/>
    <w:rsid w:val="00890938"/>
    <w:rsid w:val="00890E4B"/>
    <w:rsid w:val="00892844"/>
    <w:rsid w:val="00892EB3"/>
    <w:rsid w:val="00894745"/>
    <w:rsid w:val="008A4149"/>
    <w:rsid w:val="008A61D4"/>
    <w:rsid w:val="008A7964"/>
    <w:rsid w:val="008B1C5D"/>
    <w:rsid w:val="008B5DC1"/>
    <w:rsid w:val="008D5D03"/>
    <w:rsid w:val="008E04BD"/>
    <w:rsid w:val="008E092F"/>
    <w:rsid w:val="008E72F0"/>
    <w:rsid w:val="008E774B"/>
    <w:rsid w:val="008F1566"/>
    <w:rsid w:val="00911597"/>
    <w:rsid w:val="00915B36"/>
    <w:rsid w:val="0092127D"/>
    <w:rsid w:val="00924524"/>
    <w:rsid w:val="00932600"/>
    <w:rsid w:val="00940E29"/>
    <w:rsid w:val="0094212D"/>
    <w:rsid w:val="00942EA4"/>
    <w:rsid w:val="00945933"/>
    <w:rsid w:val="00946D75"/>
    <w:rsid w:val="00961B48"/>
    <w:rsid w:val="00966573"/>
    <w:rsid w:val="00970A0B"/>
    <w:rsid w:val="00971135"/>
    <w:rsid w:val="009726C8"/>
    <w:rsid w:val="00973028"/>
    <w:rsid w:val="00974215"/>
    <w:rsid w:val="0098186E"/>
    <w:rsid w:val="00981C05"/>
    <w:rsid w:val="00981FDA"/>
    <w:rsid w:val="009842E5"/>
    <w:rsid w:val="009912E1"/>
    <w:rsid w:val="0099194A"/>
    <w:rsid w:val="0099492D"/>
    <w:rsid w:val="00995B49"/>
    <w:rsid w:val="009977E8"/>
    <w:rsid w:val="009A0547"/>
    <w:rsid w:val="009A09F7"/>
    <w:rsid w:val="009A27DE"/>
    <w:rsid w:val="009A5A2F"/>
    <w:rsid w:val="009A5CEF"/>
    <w:rsid w:val="009A7D40"/>
    <w:rsid w:val="009B267E"/>
    <w:rsid w:val="009B385F"/>
    <w:rsid w:val="009B6AE6"/>
    <w:rsid w:val="009B746C"/>
    <w:rsid w:val="009C208B"/>
    <w:rsid w:val="009C3670"/>
    <w:rsid w:val="009C5444"/>
    <w:rsid w:val="009E6165"/>
    <w:rsid w:val="009E622E"/>
    <w:rsid w:val="009F09BC"/>
    <w:rsid w:val="009F2A9F"/>
    <w:rsid w:val="009F66F6"/>
    <w:rsid w:val="00A02FFB"/>
    <w:rsid w:val="00A03760"/>
    <w:rsid w:val="00A05A76"/>
    <w:rsid w:val="00A11B9A"/>
    <w:rsid w:val="00A147CB"/>
    <w:rsid w:val="00A14A01"/>
    <w:rsid w:val="00A25EC6"/>
    <w:rsid w:val="00A26257"/>
    <w:rsid w:val="00A2782E"/>
    <w:rsid w:val="00A33313"/>
    <w:rsid w:val="00A365FB"/>
    <w:rsid w:val="00A4001A"/>
    <w:rsid w:val="00A41572"/>
    <w:rsid w:val="00A4559B"/>
    <w:rsid w:val="00A554BA"/>
    <w:rsid w:val="00A64DA6"/>
    <w:rsid w:val="00A72581"/>
    <w:rsid w:val="00A776C5"/>
    <w:rsid w:val="00A8007D"/>
    <w:rsid w:val="00A81037"/>
    <w:rsid w:val="00A86C7A"/>
    <w:rsid w:val="00A9644F"/>
    <w:rsid w:val="00AA2835"/>
    <w:rsid w:val="00AA39CC"/>
    <w:rsid w:val="00AA7892"/>
    <w:rsid w:val="00AB149A"/>
    <w:rsid w:val="00AB28ED"/>
    <w:rsid w:val="00AB4E41"/>
    <w:rsid w:val="00AB5B25"/>
    <w:rsid w:val="00AB68FD"/>
    <w:rsid w:val="00AB6976"/>
    <w:rsid w:val="00AB7E9E"/>
    <w:rsid w:val="00AD0FD6"/>
    <w:rsid w:val="00AD2854"/>
    <w:rsid w:val="00AD3150"/>
    <w:rsid w:val="00AD4C5E"/>
    <w:rsid w:val="00AE0375"/>
    <w:rsid w:val="00AE2AC6"/>
    <w:rsid w:val="00AE2B13"/>
    <w:rsid w:val="00AE2E3B"/>
    <w:rsid w:val="00AE6468"/>
    <w:rsid w:val="00AE7C2D"/>
    <w:rsid w:val="00AF6404"/>
    <w:rsid w:val="00B02EBD"/>
    <w:rsid w:val="00B055DA"/>
    <w:rsid w:val="00B2075A"/>
    <w:rsid w:val="00B20AC2"/>
    <w:rsid w:val="00B20B8B"/>
    <w:rsid w:val="00B25070"/>
    <w:rsid w:val="00B255A1"/>
    <w:rsid w:val="00B31621"/>
    <w:rsid w:val="00B33689"/>
    <w:rsid w:val="00B34D0A"/>
    <w:rsid w:val="00B428F9"/>
    <w:rsid w:val="00B43189"/>
    <w:rsid w:val="00B539BC"/>
    <w:rsid w:val="00B623B5"/>
    <w:rsid w:val="00B66993"/>
    <w:rsid w:val="00B72CCC"/>
    <w:rsid w:val="00B73D5B"/>
    <w:rsid w:val="00B73E93"/>
    <w:rsid w:val="00B851D7"/>
    <w:rsid w:val="00B85DB9"/>
    <w:rsid w:val="00B91144"/>
    <w:rsid w:val="00B95552"/>
    <w:rsid w:val="00B960CF"/>
    <w:rsid w:val="00B96264"/>
    <w:rsid w:val="00BA0E24"/>
    <w:rsid w:val="00BB6A13"/>
    <w:rsid w:val="00BC0A99"/>
    <w:rsid w:val="00BC6CA6"/>
    <w:rsid w:val="00BD5105"/>
    <w:rsid w:val="00BF16AA"/>
    <w:rsid w:val="00BF547B"/>
    <w:rsid w:val="00BF6C5D"/>
    <w:rsid w:val="00BF70C0"/>
    <w:rsid w:val="00C03899"/>
    <w:rsid w:val="00C0559E"/>
    <w:rsid w:val="00C07935"/>
    <w:rsid w:val="00C07B7F"/>
    <w:rsid w:val="00C1122E"/>
    <w:rsid w:val="00C13548"/>
    <w:rsid w:val="00C174B0"/>
    <w:rsid w:val="00C2267E"/>
    <w:rsid w:val="00C23391"/>
    <w:rsid w:val="00C34308"/>
    <w:rsid w:val="00C34C15"/>
    <w:rsid w:val="00C40A1B"/>
    <w:rsid w:val="00C41255"/>
    <w:rsid w:val="00C54D21"/>
    <w:rsid w:val="00C65DFB"/>
    <w:rsid w:val="00C67622"/>
    <w:rsid w:val="00C76E70"/>
    <w:rsid w:val="00C7756E"/>
    <w:rsid w:val="00C80065"/>
    <w:rsid w:val="00C82080"/>
    <w:rsid w:val="00C87024"/>
    <w:rsid w:val="00C90980"/>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41F6"/>
    <w:rsid w:val="00D17B55"/>
    <w:rsid w:val="00D23B35"/>
    <w:rsid w:val="00D24134"/>
    <w:rsid w:val="00D26EA2"/>
    <w:rsid w:val="00D27723"/>
    <w:rsid w:val="00D35302"/>
    <w:rsid w:val="00D512B2"/>
    <w:rsid w:val="00D556E7"/>
    <w:rsid w:val="00D56DA2"/>
    <w:rsid w:val="00D57CF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B2427"/>
    <w:rsid w:val="00DB5F26"/>
    <w:rsid w:val="00DB7FF5"/>
    <w:rsid w:val="00DC10A1"/>
    <w:rsid w:val="00DC3BF4"/>
    <w:rsid w:val="00DC7F05"/>
    <w:rsid w:val="00DD4C44"/>
    <w:rsid w:val="00DD6754"/>
    <w:rsid w:val="00DD6858"/>
    <w:rsid w:val="00DE1168"/>
    <w:rsid w:val="00DE2707"/>
    <w:rsid w:val="00DE28D5"/>
    <w:rsid w:val="00DE31D4"/>
    <w:rsid w:val="00DE7AB0"/>
    <w:rsid w:val="00DE7FF0"/>
    <w:rsid w:val="00DF0F08"/>
    <w:rsid w:val="00DF5417"/>
    <w:rsid w:val="00DF58E1"/>
    <w:rsid w:val="00E06C04"/>
    <w:rsid w:val="00E0795C"/>
    <w:rsid w:val="00E11F7C"/>
    <w:rsid w:val="00E16B42"/>
    <w:rsid w:val="00E17C9D"/>
    <w:rsid w:val="00E17FCD"/>
    <w:rsid w:val="00E23760"/>
    <w:rsid w:val="00E26CCA"/>
    <w:rsid w:val="00E358B3"/>
    <w:rsid w:val="00E41C86"/>
    <w:rsid w:val="00E4317E"/>
    <w:rsid w:val="00E44B25"/>
    <w:rsid w:val="00E451EC"/>
    <w:rsid w:val="00E46154"/>
    <w:rsid w:val="00E46C5C"/>
    <w:rsid w:val="00E52EA5"/>
    <w:rsid w:val="00E53629"/>
    <w:rsid w:val="00E67664"/>
    <w:rsid w:val="00E718F6"/>
    <w:rsid w:val="00E804C3"/>
    <w:rsid w:val="00E84AE8"/>
    <w:rsid w:val="00E84F44"/>
    <w:rsid w:val="00E87C5E"/>
    <w:rsid w:val="00E916CB"/>
    <w:rsid w:val="00E97B27"/>
    <w:rsid w:val="00EA25C1"/>
    <w:rsid w:val="00EA4002"/>
    <w:rsid w:val="00EA60CF"/>
    <w:rsid w:val="00EB0BA4"/>
    <w:rsid w:val="00EB5143"/>
    <w:rsid w:val="00EB73FB"/>
    <w:rsid w:val="00ED0455"/>
    <w:rsid w:val="00EE31C5"/>
    <w:rsid w:val="00EE32C0"/>
    <w:rsid w:val="00EE7B77"/>
    <w:rsid w:val="00EF1102"/>
    <w:rsid w:val="00EF116D"/>
    <w:rsid w:val="00EF2CBD"/>
    <w:rsid w:val="00EF2FE2"/>
    <w:rsid w:val="00EF6466"/>
    <w:rsid w:val="00F00B67"/>
    <w:rsid w:val="00F0171D"/>
    <w:rsid w:val="00F02106"/>
    <w:rsid w:val="00F06D17"/>
    <w:rsid w:val="00F07D2E"/>
    <w:rsid w:val="00F228BC"/>
    <w:rsid w:val="00F339AF"/>
    <w:rsid w:val="00F36CFE"/>
    <w:rsid w:val="00F37AEE"/>
    <w:rsid w:val="00F42297"/>
    <w:rsid w:val="00F4375A"/>
    <w:rsid w:val="00F43E6D"/>
    <w:rsid w:val="00F47B24"/>
    <w:rsid w:val="00F50E46"/>
    <w:rsid w:val="00F51072"/>
    <w:rsid w:val="00F55E5D"/>
    <w:rsid w:val="00F56955"/>
    <w:rsid w:val="00F577C1"/>
    <w:rsid w:val="00F700DC"/>
    <w:rsid w:val="00F704D2"/>
    <w:rsid w:val="00F737E4"/>
    <w:rsid w:val="00F74C8A"/>
    <w:rsid w:val="00F74F49"/>
    <w:rsid w:val="00F7749F"/>
    <w:rsid w:val="00F778B9"/>
    <w:rsid w:val="00F821FC"/>
    <w:rsid w:val="00F8432E"/>
    <w:rsid w:val="00F862EE"/>
    <w:rsid w:val="00F86508"/>
    <w:rsid w:val="00F92A10"/>
    <w:rsid w:val="00F941A5"/>
    <w:rsid w:val="00F94B4E"/>
    <w:rsid w:val="00F95E9E"/>
    <w:rsid w:val="00FA06DA"/>
    <w:rsid w:val="00FA34AF"/>
    <w:rsid w:val="00FA71C6"/>
    <w:rsid w:val="00FB3C5A"/>
    <w:rsid w:val="00FC2C08"/>
    <w:rsid w:val="00FC4DA3"/>
    <w:rsid w:val="00FC5152"/>
    <w:rsid w:val="00FC6603"/>
    <w:rsid w:val="00FD36B8"/>
    <w:rsid w:val="00FD47EA"/>
    <w:rsid w:val="00FD7F5E"/>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
      </w:numPr>
      <w:outlineLvl w:val="1"/>
    </w:pPr>
  </w:style>
  <w:style w:type="paragraph" w:styleId="Heading3">
    <w:name w:val="heading 3"/>
    <w:basedOn w:val="Normal"/>
    <w:next w:val="nobreak"/>
    <w:link w:val="Heading3Char"/>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EC6A57"/>
    <w:rPr>
      <w:rFonts w:ascii="Tahoma" w:hAnsi="Tahoma"/>
      <w:sz w:val="16"/>
      <w:szCs w:val="16"/>
    </w:rPr>
  </w:style>
  <w:style w:type="character" w:customStyle="1" w:styleId="BalloonTextChar">
    <w:name w:val="Balloon Text Char"/>
    <w:basedOn w:val="DefaultParagraphFont"/>
    <w:link w:val="BalloonText"/>
    <w:uiPriority w:val="99"/>
    <w:semiHidden/>
    <w:rsid w:val="005F7C4E"/>
    <w:rPr>
      <w:rFonts w:ascii="Lucida Grande" w:hAnsi="Lucida Grande"/>
      <w:sz w:val="18"/>
      <w:szCs w:val="18"/>
    </w:rPr>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1">
    <w:name w:val="Balloon Text Char1"/>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paragraph" w:styleId="Revision">
    <w:name w:val="Revision"/>
    <w:hidden/>
    <w:uiPriority w:val="71"/>
    <w:rsid w:val="00854EB5"/>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9474241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B8D17-B137-4416-9CE6-9318801A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6629</Words>
  <Characters>37786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44327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6</cp:revision>
  <cp:lastPrinted>2010-06-18T18:03:00Z</cp:lastPrinted>
  <dcterms:created xsi:type="dcterms:W3CDTF">2010-07-14T09:15:00Z</dcterms:created>
  <dcterms:modified xsi:type="dcterms:W3CDTF">2010-07-14T11:49:00Z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